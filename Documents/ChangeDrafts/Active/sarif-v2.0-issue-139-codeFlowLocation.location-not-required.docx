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7C279D16"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w:t>
      </w:r>
      <w:r w:rsidR="004122F1">
        <w:rPr>
          <w:sz w:val="24"/>
          <w:szCs w:val="24"/>
        </w:rPr>
        <w:t>2</w:t>
      </w:r>
    </w:p>
    <w:p w14:paraId="3EEE4F23" w14:textId="2706F056" w:rsidR="00E01912" w:rsidRDefault="00F46438" w:rsidP="00E01912">
      <w:pPr>
        <w:pStyle w:val="Subtitle"/>
        <w:rPr>
          <w:sz w:val="24"/>
          <w:szCs w:val="24"/>
        </w:rPr>
      </w:pPr>
      <w:bookmarkStart w:id="0" w:name="_Toc85472892"/>
      <w:r>
        <w:rPr>
          <w:sz w:val="24"/>
          <w:szCs w:val="24"/>
        </w:rPr>
        <w:t>1</w:t>
      </w:r>
      <w:r w:rsidR="009559EA">
        <w:rPr>
          <w:sz w:val="24"/>
          <w:szCs w:val="24"/>
        </w:rPr>
        <w:t>6</w:t>
      </w:r>
      <w:r w:rsidR="00C56949">
        <w:rPr>
          <w:sz w:val="24"/>
          <w:szCs w:val="24"/>
        </w:rPr>
        <w:t xml:space="preserve"> </w:t>
      </w:r>
      <w:r w:rsidR="009559EA">
        <w:rPr>
          <w:sz w:val="24"/>
          <w:szCs w:val="24"/>
        </w:rPr>
        <w:t>March</w:t>
      </w:r>
      <w:r w:rsidR="007D079E">
        <w:rPr>
          <w:sz w:val="24"/>
          <w:szCs w:val="24"/>
        </w:rPr>
        <w:t xml:space="preserve"> </w:t>
      </w:r>
      <w:r w:rsidR="00CA144C">
        <w:rPr>
          <w:sz w:val="24"/>
          <w:szCs w:val="24"/>
        </w:rPr>
        <w:t>201</w:t>
      </w:r>
      <w:r>
        <w:rPr>
          <w:sz w:val="24"/>
          <w:szCs w:val="24"/>
        </w:rPr>
        <w:t>8</w:t>
      </w:r>
    </w:p>
    <w:p w14:paraId="575EB573" w14:textId="77777777" w:rsidR="00D17F06" w:rsidRDefault="00D17F06" w:rsidP="00D17F06">
      <w:pPr>
        <w:pStyle w:val="Titlepageinfo"/>
      </w:pPr>
      <w:r>
        <w:t>Technical Committee:</w:t>
      </w:r>
    </w:p>
    <w:p w14:paraId="6763DE68" w14:textId="0A40E38A" w:rsidR="00D17F06" w:rsidRDefault="008556C6"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7665DDDA"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4C5BBFB4"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151BCDE4"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66B658F3" w:rsidR="00552A4F" w:rsidRDefault="00552A4F" w:rsidP="00DC75C8">
      <w:pPr>
        <w:pStyle w:val="Contributor"/>
      </w:pPr>
      <w:r w:rsidRPr="008F022E">
        <w:t>Laurence J. Golding</w:t>
      </w:r>
      <w:r>
        <w:t xml:space="preserve"> (</w:t>
      </w:r>
      <w:hyperlink r:id="rId14" w:history="1">
        <w:r w:rsidRPr="00AC1D41">
          <w:rPr>
            <w:rStyle w:val="Hyperlink"/>
          </w:rPr>
          <w:t>larrygolding@comcast.net</w:t>
        </w:r>
      </w:hyperlink>
      <w:r>
        <w:t>), Individual Member</w:t>
      </w:r>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49F81877" w:rsidR="00BF2FF9" w:rsidRDefault="00BF2FF9" w:rsidP="00BF2FF9">
      <w:pPr>
        <w:pStyle w:val="RelatedWork"/>
        <w:numPr>
          <w:ilvl w:val="1"/>
          <w:numId w:val="5"/>
        </w:numPr>
      </w:pPr>
      <w:r>
        <w:t>sarif-</w:t>
      </w:r>
      <w:proofErr w:type="gramStart"/>
      <w:r>
        <w:t>schema.json</w:t>
      </w:r>
      <w:proofErr w:type="gramEnd"/>
    </w:p>
    <w:p w14:paraId="2C9062FE" w14:textId="4DCF72AF" w:rsidR="00F3260A" w:rsidRDefault="00BF2FF9" w:rsidP="00F3260A">
      <w:pPr>
        <w:pStyle w:val="RelatedWork"/>
      </w:pPr>
      <w:r w:rsidRPr="00D17009">
        <w:rPr>
          <w:highlight w:val="yellow"/>
        </w:rPr>
        <w:t xml:space="preserve"> </w:t>
      </w:r>
      <w:r w:rsidR="00F3260A" w:rsidRPr="00D17009">
        <w:rPr>
          <w:highlight w:val="yellow"/>
        </w:rPr>
        <w:t>(</w:t>
      </w:r>
      <w:r w:rsidR="00F3260A" w:rsidRPr="00D17009">
        <w:rPr>
          <w:b/>
          <w:highlight w:val="yellow"/>
        </w:rPr>
        <w:t>Note:</w:t>
      </w:r>
      <w:r w:rsidR="00F3260A" w:rsidRPr="00D17009">
        <w:rPr>
          <w:highlight w:val="yellow"/>
        </w:rPr>
        <w:t xml:space="preserve"> </w:t>
      </w:r>
      <w:r w:rsidR="00F3260A">
        <w:rPr>
          <w:highlight w:val="yellow"/>
        </w:rPr>
        <w:t>A</w:t>
      </w:r>
      <w:r w:rsidR="00F3260A" w:rsidRPr="00D17009">
        <w:rPr>
          <w:highlight w:val="yellow"/>
        </w:rPr>
        <w:t>ny normative computer language definitions that are part of the Work Product, such as XML instances, schemas and Java(TM) code, including fragments of such, must be (a) well formed and valid, (b) provided in separate plain text files, (c) referenced from the Work Product; and (d) where any definition in these separate files disagrees with the definition found in the specification, the definition in the separate file prevails.</w:t>
      </w:r>
      <w:r w:rsidR="00F3260A">
        <w:rPr>
          <w:highlight w:val="yellow"/>
        </w:rPr>
        <w:t xml:space="preserve"> </w:t>
      </w:r>
      <w:r w:rsidR="00F3260A" w:rsidRPr="00434AED">
        <w:rPr>
          <w:highlight w:val="yellow"/>
        </w:rPr>
        <w:t>Remove this note before submitting for publication.</w:t>
      </w:r>
      <w:r w:rsidR="00F3260A" w:rsidRPr="00D17009">
        <w:rPr>
          <w:highlight w:val="yellow"/>
        </w:rPr>
        <w:t>)</w:t>
      </w:r>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27E58A9A"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w:t>
      </w:r>
      <w:proofErr w:type="gramStart"/>
      <w:r w:rsidR="00F71A67">
        <w:t>”</w:t>
      </w:r>
      <w:r w:rsidR="0092395F">
        <w:t>,</w:t>
      </w:r>
      <w:r w:rsidR="00F71A67">
        <w:t xml:space="preserve"> and</w:t>
      </w:r>
      <w:proofErr w:type="gramEnd"/>
      <w:r w:rsidR="00F71A67">
        <w:t xml:space="preserve"> is abbreviated as SARIF.</w:t>
      </w:r>
    </w:p>
    <w:p w14:paraId="482F583B" w14:textId="77777777" w:rsidR="00544386" w:rsidRDefault="00544386" w:rsidP="00544386">
      <w:pPr>
        <w:pStyle w:val="Titlepageinfo"/>
      </w:pPr>
      <w:r>
        <w:t>Status:</w:t>
      </w:r>
    </w:p>
    <w:p w14:paraId="5B58A779" w14:textId="31CAC4A9" w:rsidR="001057D2" w:rsidRDefault="00544386" w:rsidP="001057D2">
      <w:pPr>
        <w:pStyle w:val="Abstract"/>
      </w:pPr>
      <w:r>
        <w:t>T</w:t>
      </w:r>
      <w:r w:rsidR="001847BD" w:rsidRPr="001847BD">
        <w:t xml:space="preserve">his </w:t>
      </w:r>
      <w:hyperlink r:id="rId15"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6"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7"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752BC276" w:rsidR="00103406" w:rsidRPr="004C3207" w:rsidRDefault="00103406" w:rsidP="00103406">
      <w:pPr>
        <w:pStyle w:val="Abstract"/>
      </w:pPr>
      <w:r w:rsidRPr="004C3207">
        <w:t xml:space="preserve">This Working Draft is being developed under the </w:t>
      </w:r>
      <w:hyperlink r:id="rId18" w:anchor="RF-on-RAND-Mode" w:history="1">
        <w:r w:rsidRPr="004C3207">
          <w:rPr>
            <w:rStyle w:val="Hyperlink"/>
          </w:rPr>
          <w:t>RF on RAND Terms</w:t>
        </w:r>
      </w:hyperlink>
      <w:r w:rsidRPr="004C3207">
        <w:t xml:space="preserve"> Mode of the </w:t>
      </w:r>
      <w:hyperlink r:id="rId19"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w:t>
      </w:r>
      <w:proofErr w:type="gramStart"/>
      <w:r w:rsidRPr="004C3207">
        <w:t>trademark</w:t>
      </w:r>
      <w:proofErr w:type="gramEnd"/>
      <w:r w:rsidRPr="004C3207">
        <w:t xml:space="preserve">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0"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2AD01C7C" w:rsidR="009225E1" w:rsidRDefault="009225E1" w:rsidP="009225E1">
      <w:pPr>
        <w:pStyle w:val="Abstract"/>
      </w:pPr>
      <w:r w:rsidRPr="009225E1">
        <w:t xml:space="preserve">Any machine-readable content </w:t>
      </w:r>
      <w:r w:rsidR="00B81AB9">
        <w:t>(</w:t>
      </w:r>
      <w:hyperlink r:id="rId21"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lastRenderedPageBreak/>
        <w:t>URI pattern</w:t>
      </w:r>
      <w:r w:rsidR="00CA025D">
        <w:t>s</w:t>
      </w:r>
      <w:r>
        <w:t>:</w:t>
      </w:r>
    </w:p>
    <w:p w14:paraId="60B1B52D" w14:textId="6575A67F"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/v1.0/csd01/</w:t>
      </w:r>
      <w:r w:rsidR="006A4281">
        <w:rPr>
          <w:rStyle w:val="Hyperlink"/>
          <w:color w:val="auto"/>
        </w:rPr>
        <w:t>sarif</w:t>
      </w:r>
      <w:r w:rsidR="001057D2" w:rsidRPr="00CA025D">
        <w:rPr>
          <w:rStyle w:val="Hyperlink"/>
          <w:color w:val="auto"/>
        </w:rPr>
        <w:t>-v1.0-csd01.doc</w:t>
      </w:r>
      <w:r w:rsidR="00EF4226">
        <w:rPr>
          <w:rStyle w:val="Hyperlink"/>
          <w:color w:val="auto"/>
        </w:rPr>
        <w:t>x</w:t>
      </w:r>
    </w:p>
    <w:p w14:paraId="1C8059DD" w14:textId="28E5BA6C" w:rsidR="00CA025D" w:rsidRPr="00CA025D" w:rsidRDefault="00CA025D" w:rsidP="00CA025D">
      <w:pPr>
        <w:pStyle w:val="Titlepageinfodescription"/>
      </w:pPr>
      <w:r>
        <w:rPr>
          <w:rStyle w:val="Hyperlink"/>
          <w:color w:val="auto"/>
        </w:rPr>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sarif/v1.0</w:t>
      </w:r>
      <w:r w:rsidR="006A4281" w:rsidRPr="00CA025D">
        <w:rPr>
          <w:rStyle w:val="Hyperlink"/>
          <w:color w:val="auto"/>
        </w:rPr>
        <w:t>/</w:t>
      </w:r>
      <w:r w:rsidR="006A4281">
        <w:rPr>
          <w:rStyle w:val="Hyperlink"/>
          <w:color w:val="auto"/>
        </w:rPr>
        <w:t>sarif-v1.0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0CE17F04"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79A9B023" w14:textId="1AEE276D" w:rsidR="00C12AF1"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10174613" w:history="1">
        <w:r w:rsidR="00C12AF1" w:rsidRPr="00CA5DFB">
          <w:rPr>
            <w:rStyle w:val="Hyperlink"/>
            <w:noProof/>
          </w:rPr>
          <w:t>1</w:t>
        </w:r>
        <w:r w:rsidR="00C12AF1">
          <w:rPr>
            <w:rFonts w:asciiTheme="minorHAnsi" w:eastAsiaTheme="minorEastAsia" w:hAnsiTheme="minorHAnsi" w:cstheme="minorBidi"/>
            <w:noProof/>
            <w:sz w:val="22"/>
            <w:szCs w:val="22"/>
          </w:rPr>
          <w:tab/>
        </w:r>
        <w:r w:rsidR="00C12AF1" w:rsidRPr="00CA5DFB">
          <w:rPr>
            <w:rStyle w:val="Hyperlink"/>
            <w:noProof/>
          </w:rPr>
          <w:t>Introduction</w:t>
        </w:r>
        <w:r w:rsidR="00C12AF1">
          <w:rPr>
            <w:noProof/>
            <w:webHidden/>
          </w:rPr>
          <w:tab/>
        </w:r>
        <w:r w:rsidR="00C12AF1">
          <w:rPr>
            <w:noProof/>
            <w:webHidden/>
          </w:rPr>
          <w:fldChar w:fldCharType="begin"/>
        </w:r>
        <w:r w:rsidR="00C12AF1">
          <w:rPr>
            <w:noProof/>
            <w:webHidden/>
          </w:rPr>
          <w:instrText xml:space="preserve"> PAGEREF _Toc510174613 \h </w:instrText>
        </w:r>
        <w:r w:rsidR="00C12AF1">
          <w:rPr>
            <w:noProof/>
            <w:webHidden/>
          </w:rPr>
        </w:r>
        <w:r w:rsidR="00C12AF1">
          <w:rPr>
            <w:noProof/>
            <w:webHidden/>
          </w:rPr>
          <w:fldChar w:fldCharType="separate"/>
        </w:r>
        <w:r w:rsidR="00C12AF1">
          <w:rPr>
            <w:noProof/>
            <w:webHidden/>
          </w:rPr>
          <w:t>11</w:t>
        </w:r>
        <w:r w:rsidR="00C12AF1">
          <w:rPr>
            <w:noProof/>
            <w:webHidden/>
          </w:rPr>
          <w:fldChar w:fldCharType="end"/>
        </w:r>
      </w:hyperlink>
    </w:p>
    <w:p w14:paraId="7DD719A2" w14:textId="5974D1AF" w:rsidR="00C12AF1" w:rsidRDefault="008556C6">
      <w:pPr>
        <w:pStyle w:val="TOC2"/>
        <w:tabs>
          <w:tab w:val="right" w:leader="dot" w:pos="9350"/>
        </w:tabs>
        <w:rPr>
          <w:rFonts w:asciiTheme="minorHAnsi" w:eastAsiaTheme="minorEastAsia" w:hAnsiTheme="minorHAnsi" w:cstheme="minorBidi"/>
          <w:noProof/>
          <w:sz w:val="22"/>
          <w:szCs w:val="22"/>
        </w:rPr>
      </w:pPr>
      <w:hyperlink w:anchor="_Toc510174614" w:history="1">
        <w:r w:rsidR="00C12AF1" w:rsidRPr="00CA5DFB">
          <w:rPr>
            <w:rStyle w:val="Hyperlink"/>
            <w:noProof/>
          </w:rPr>
          <w:t>1.1 IPR Policy</w:t>
        </w:r>
        <w:r w:rsidR="00C12AF1">
          <w:rPr>
            <w:noProof/>
            <w:webHidden/>
          </w:rPr>
          <w:tab/>
        </w:r>
        <w:r w:rsidR="00C12AF1">
          <w:rPr>
            <w:noProof/>
            <w:webHidden/>
          </w:rPr>
          <w:fldChar w:fldCharType="begin"/>
        </w:r>
        <w:r w:rsidR="00C12AF1">
          <w:rPr>
            <w:noProof/>
            <w:webHidden/>
          </w:rPr>
          <w:instrText xml:space="preserve"> PAGEREF _Toc510174614 \h </w:instrText>
        </w:r>
        <w:r w:rsidR="00C12AF1">
          <w:rPr>
            <w:noProof/>
            <w:webHidden/>
          </w:rPr>
        </w:r>
        <w:r w:rsidR="00C12AF1">
          <w:rPr>
            <w:noProof/>
            <w:webHidden/>
          </w:rPr>
          <w:fldChar w:fldCharType="separate"/>
        </w:r>
        <w:r w:rsidR="00C12AF1">
          <w:rPr>
            <w:noProof/>
            <w:webHidden/>
          </w:rPr>
          <w:t>11</w:t>
        </w:r>
        <w:r w:rsidR="00C12AF1">
          <w:rPr>
            <w:noProof/>
            <w:webHidden/>
          </w:rPr>
          <w:fldChar w:fldCharType="end"/>
        </w:r>
      </w:hyperlink>
    </w:p>
    <w:p w14:paraId="3FFF63D9" w14:textId="5D8FB0B1" w:rsidR="00C12AF1" w:rsidRDefault="008556C6">
      <w:pPr>
        <w:pStyle w:val="TOC2"/>
        <w:tabs>
          <w:tab w:val="right" w:leader="dot" w:pos="9350"/>
        </w:tabs>
        <w:rPr>
          <w:rFonts w:asciiTheme="minorHAnsi" w:eastAsiaTheme="minorEastAsia" w:hAnsiTheme="minorHAnsi" w:cstheme="minorBidi"/>
          <w:noProof/>
          <w:sz w:val="22"/>
          <w:szCs w:val="22"/>
        </w:rPr>
      </w:pPr>
      <w:hyperlink w:anchor="_Toc510174615" w:history="1">
        <w:r w:rsidR="00C12AF1" w:rsidRPr="00CA5DFB">
          <w:rPr>
            <w:rStyle w:val="Hyperlink"/>
            <w:noProof/>
          </w:rPr>
          <w:t>1.2 Terminology</w:t>
        </w:r>
        <w:r w:rsidR="00C12AF1">
          <w:rPr>
            <w:noProof/>
            <w:webHidden/>
          </w:rPr>
          <w:tab/>
        </w:r>
        <w:r w:rsidR="00C12AF1">
          <w:rPr>
            <w:noProof/>
            <w:webHidden/>
          </w:rPr>
          <w:fldChar w:fldCharType="begin"/>
        </w:r>
        <w:r w:rsidR="00C12AF1">
          <w:rPr>
            <w:noProof/>
            <w:webHidden/>
          </w:rPr>
          <w:instrText xml:space="preserve"> PAGEREF _Toc510174615 \h </w:instrText>
        </w:r>
        <w:r w:rsidR="00C12AF1">
          <w:rPr>
            <w:noProof/>
            <w:webHidden/>
          </w:rPr>
        </w:r>
        <w:r w:rsidR="00C12AF1">
          <w:rPr>
            <w:noProof/>
            <w:webHidden/>
          </w:rPr>
          <w:fldChar w:fldCharType="separate"/>
        </w:r>
        <w:r w:rsidR="00C12AF1">
          <w:rPr>
            <w:noProof/>
            <w:webHidden/>
          </w:rPr>
          <w:t>11</w:t>
        </w:r>
        <w:r w:rsidR="00C12AF1">
          <w:rPr>
            <w:noProof/>
            <w:webHidden/>
          </w:rPr>
          <w:fldChar w:fldCharType="end"/>
        </w:r>
      </w:hyperlink>
    </w:p>
    <w:p w14:paraId="43A64962" w14:textId="7929BA28" w:rsidR="00C12AF1" w:rsidRDefault="008556C6">
      <w:pPr>
        <w:pStyle w:val="TOC2"/>
        <w:tabs>
          <w:tab w:val="right" w:leader="dot" w:pos="9350"/>
        </w:tabs>
        <w:rPr>
          <w:rFonts w:asciiTheme="minorHAnsi" w:eastAsiaTheme="minorEastAsia" w:hAnsiTheme="minorHAnsi" w:cstheme="minorBidi"/>
          <w:noProof/>
          <w:sz w:val="22"/>
          <w:szCs w:val="22"/>
        </w:rPr>
      </w:pPr>
      <w:hyperlink w:anchor="_Toc510174616" w:history="1">
        <w:r w:rsidR="00C12AF1" w:rsidRPr="00CA5DFB">
          <w:rPr>
            <w:rStyle w:val="Hyperlink"/>
            <w:noProof/>
          </w:rPr>
          <w:t>1.3 Normative References</w:t>
        </w:r>
        <w:r w:rsidR="00C12AF1">
          <w:rPr>
            <w:noProof/>
            <w:webHidden/>
          </w:rPr>
          <w:tab/>
        </w:r>
        <w:r w:rsidR="00C12AF1">
          <w:rPr>
            <w:noProof/>
            <w:webHidden/>
          </w:rPr>
          <w:fldChar w:fldCharType="begin"/>
        </w:r>
        <w:r w:rsidR="00C12AF1">
          <w:rPr>
            <w:noProof/>
            <w:webHidden/>
          </w:rPr>
          <w:instrText xml:space="preserve"> PAGEREF _Toc510174616 \h </w:instrText>
        </w:r>
        <w:r w:rsidR="00C12AF1">
          <w:rPr>
            <w:noProof/>
            <w:webHidden/>
          </w:rPr>
        </w:r>
        <w:r w:rsidR="00C12AF1">
          <w:rPr>
            <w:noProof/>
            <w:webHidden/>
          </w:rPr>
          <w:fldChar w:fldCharType="separate"/>
        </w:r>
        <w:r w:rsidR="00C12AF1">
          <w:rPr>
            <w:noProof/>
            <w:webHidden/>
          </w:rPr>
          <w:t>16</w:t>
        </w:r>
        <w:r w:rsidR="00C12AF1">
          <w:rPr>
            <w:noProof/>
            <w:webHidden/>
          </w:rPr>
          <w:fldChar w:fldCharType="end"/>
        </w:r>
      </w:hyperlink>
    </w:p>
    <w:p w14:paraId="5D5A0E5D" w14:textId="7C4486AB" w:rsidR="00C12AF1" w:rsidRDefault="008556C6">
      <w:pPr>
        <w:pStyle w:val="TOC2"/>
        <w:tabs>
          <w:tab w:val="right" w:leader="dot" w:pos="9350"/>
        </w:tabs>
        <w:rPr>
          <w:rFonts w:asciiTheme="minorHAnsi" w:eastAsiaTheme="minorEastAsia" w:hAnsiTheme="minorHAnsi" w:cstheme="minorBidi"/>
          <w:noProof/>
          <w:sz w:val="22"/>
          <w:szCs w:val="22"/>
        </w:rPr>
      </w:pPr>
      <w:hyperlink w:anchor="_Toc510174617" w:history="1">
        <w:r w:rsidR="00C12AF1" w:rsidRPr="00CA5DFB">
          <w:rPr>
            <w:rStyle w:val="Hyperlink"/>
            <w:noProof/>
          </w:rPr>
          <w:t>1.4 Non-Normative References</w:t>
        </w:r>
        <w:r w:rsidR="00C12AF1">
          <w:rPr>
            <w:noProof/>
            <w:webHidden/>
          </w:rPr>
          <w:tab/>
        </w:r>
        <w:r w:rsidR="00C12AF1">
          <w:rPr>
            <w:noProof/>
            <w:webHidden/>
          </w:rPr>
          <w:fldChar w:fldCharType="begin"/>
        </w:r>
        <w:r w:rsidR="00C12AF1">
          <w:rPr>
            <w:noProof/>
            <w:webHidden/>
          </w:rPr>
          <w:instrText xml:space="preserve"> PAGEREF _Toc510174617 \h </w:instrText>
        </w:r>
        <w:r w:rsidR="00C12AF1">
          <w:rPr>
            <w:noProof/>
            <w:webHidden/>
          </w:rPr>
        </w:r>
        <w:r w:rsidR="00C12AF1">
          <w:rPr>
            <w:noProof/>
            <w:webHidden/>
          </w:rPr>
          <w:fldChar w:fldCharType="separate"/>
        </w:r>
        <w:r w:rsidR="00C12AF1">
          <w:rPr>
            <w:noProof/>
            <w:webHidden/>
          </w:rPr>
          <w:t>17</w:t>
        </w:r>
        <w:r w:rsidR="00C12AF1">
          <w:rPr>
            <w:noProof/>
            <w:webHidden/>
          </w:rPr>
          <w:fldChar w:fldCharType="end"/>
        </w:r>
      </w:hyperlink>
    </w:p>
    <w:p w14:paraId="62E5F6DA" w14:textId="1F27A0DC" w:rsidR="00C12AF1" w:rsidRDefault="008556C6">
      <w:pPr>
        <w:pStyle w:val="TOC1"/>
        <w:rPr>
          <w:rFonts w:asciiTheme="minorHAnsi" w:eastAsiaTheme="minorEastAsia" w:hAnsiTheme="minorHAnsi" w:cstheme="minorBidi"/>
          <w:noProof/>
          <w:sz w:val="22"/>
          <w:szCs w:val="22"/>
        </w:rPr>
      </w:pPr>
      <w:hyperlink w:anchor="_Toc510174618" w:history="1">
        <w:r w:rsidR="00C12AF1" w:rsidRPr="00CA5DFB">
          <w:rPr>
            <w:rStyle w:val="Hyperlink"/>
            <w:noProof/>
          </w:rPr>
          <w:t>2</w:t>
        </w:r>
        <w:r w:rsidR="00C12AF1">
          <w:rPr>
            <w:rFonts w:asciiTheme="minorHAnsi" w:eastAsiaTheme="minorEastAsia" w:hAnsiTheme="minorHAnsi" w:cstheme="minorBidi"/>
            <w:noProof/>
            <w:sz w:val="22"/>
            <w:szCs w:val="22"/>
          </w:rPr>
          <w:tab/>
        </w:r>
        <w:r w:rsidR="00C12AF1" w:rsidRPr="00CA5DFB">
          <w:rPr>
            <w:rStyle w:val="Hyperlink"/>
            <w:noProof/>
          </w:rPr>
          <w:t>Conventions</w:t>
        </w:r>
        <w:r w:rsidR="00C12AF1">
          <w:rPr>
            <w:noProof/>
            <w:webHidden/>
          </w:rPr>
          <w:tab/>
        </w:r>
        <w:r w:rsidR="00C12AF1">
          <w:rPr>
            <w:noProof/>
            <w:webHidden/>
          </w:rPr>
          <w:fldChar w:fldCharType="begin"/>
        </w:r>
        <w:r w:rsidR="00C12AF1">
          <w:rPr>
            <w:noProof/>
            <w:webHidden/>
          </w:rPr>
          <w:instrText xml:space="preserve"> PAGEREF _Toc510174618 \h </w:instrText>
        </w:r>
        <w:r w:rsidR="00C12AF1">
          <w:rPr>
            <w:noProof/>
            <w:webHidden/>
          </w:rPr>
        </w:r>
        <w:r w:rsidR="00C12AF1">
          <w:rPr>
            <w:noProof/>
            <w:webHidden/>
          </w:rPr>
          <w:fldChar w:fldCharType="separate"/>
        </w:r>
        <w:r w:rsidR="00C12AF1">
          <w:rPr>
            <w:noProof/>
            <w:webHidden/>
          </w:rPr>
          <w:t>18</w:t>
        </w:r>
        <w:r w:rsidR="00C12AF1">
          <w:rPr>
            <w:noProof/>
            <w:webHidden/>
          </w:rPr>
          <w:fldChar w:fldCharType="end"/>
        </w:r>
      </w:hyperlink>
    </w:p>
    <w:p w14:paraId="2B3BE6B5" w14:textId="503F892E" w:rsidR="00C12AF1" w:rsidRDefault="008556C6">
      <w:pPr>
        <w:pStyle w:val="TOC2"/>
        <w:tabs>
          <w:tab w:val="right" w:leader="dot" w:pos="9350"/>
        </w:tabs>
        <w:rPr>
          <w:rFonts w:asciiTheme="minorHAnsi" w:eastAsiaTheme="minorEastAsia" w:hAnsiTheme="minorHAnsi" w:cstheme="minorBidi"/>
          <w:noProof/>
          <w:sz w:val="22"/>
          <w:szCs w:val="22"/>
        </w:rPr>
      </w:pPr>
      <w:hyperlink w:anchor="_Toc510174619" w:history="1">
        <w:r w:rsidR="00C12AF1" w:rsidRPr="00CA5DFB">
          <w:rPr>
            <w:rStyle w:val="Hyperlink"/>
            <w:noProof/>
          </w:rPr>
          <w:t>2.1 General</w:t>
        </w:r>
        <w:r w:rsidR="00C12AF1">
          <w:rPr>
            <w:noProof/>
            <w:webHidden/>
          </w:rPr>
          <w:tab/>
        </w:r>
        <w:r w:rsidR="00C12AF1">
          <w:rPr>
            <w:noProof/>
            <w:webHidden/>
          </w:rPr>
          <w:fldChar w:fldCharType="begin"/>
        </w:r>
        <w:r w:rsidR="00C12AF1">
          <w:rPr>
            <w:noProof/>
            <w:webHidden/>
          </w:rPr>
          <w:instrText xml:space="preserve"> PAGEREF _Toc510174619 \h </w:instrText>
        </w:r>
        <w:r w:rsidR="00C12AF1">
          <w:rPr>
            <w:noProof/>
            <w:webHidden/>
          </w:rPr>
        </w:r>
        <w:r w:rsidR="00C12AF1">
          <w:rPr>
            <w:noProof/>
            <w:webHidden/>
          </w:rPr>
          <w:fldChar w:fldCharType="separate"/>
        </w:r>
        <w:r w:rsidR="00C12AF1">
          <w:rPr>
            <w:noProof/>
            <w:webHidden/>
          </w:rPr>
          <w:t>18</w:t>
        </w:r>
        <w:r w:rsidR="00C12AF1">
          <w:rPr>
            <w:noProof/>
            <w:webHidden/>
          </w:rPr>
          <w:fldChar w:fldCharType="end"/>
        </w:r>
      </w:hyperlink>
    </w:p>
    <w:p w14:paraId="340E7B9B" w14:textId="7EE8FF56" w:rsidR="00C12AF1" w:rsidRDefault="008556C6">
      <w:pPr>
        <w:pStyle w:val="TOC2"/>
        <w:tabs>
          <w:tab w:val="right" w:leader="dot" w:pos="9350"/>
        </w:tabs>
        <w:rPr>
          <w:rFonts w:asciiTheme="minorHAnsi" w:eastAsiaTheme="minorEastAsia" w:hAnsiTheme="minorHAnsi" w:cstheme="minorBidi"/>
          <w:noProof/>
          <w:sz w:val="22"/>
          <w:szCs w:val="22"/>
        </w:rPr>
      </w:pPr>
      <w:hyperlink w:anchor="_Toc510174620" w:history="1">
        <w:r w:rsidR="00C12AF1" w:rsidRPr="00CA5DFB">
          <w:rPr>
            <w:rStyle w:val="Hyperlink"/>
            <w:noProof/>
          </w:rPr>
          <w:t>2.2 Format examples</w:t>
        </w:r>
        <w:r w:rsidR="00C12AF1">
          <w:rPr>
            <w:noProof/>
            <w:webHidden/>
          </w:rPr>
          <w:tab/>
        </w:r>
        <w:r w:rsidR="00C12AF1">
          <w:rPr>
            <w:noProof/>
            <w:webHidden/>
          </w:rPr>
          <w:fldChar w:fldCharType="begin"/>
        </w:r>
        <w:r w:rsidR="00C12AF1">
          <w:rPr>
            <w:noProof/>
            <w:webHidden/>
          </w:rPr>
          <w:instrText xml:space="preserve"> PAGEREF _Toc510174620 \h </w:instrText>
        </w:r>
        <w:r w:rsidR="00C12AF1">
          <w:rPr>
            <w:noProof/>
            <w:webHidden/>
          </w:rPr>
        </w:r>
        <w:r w:rsidR="00C12AF1">
          <w:rPr>
            <w:noProof/>
            <w:webHidden/>
          </w:rPr>
          <w:fldChar w:fldCharType="separate"/>
        </w:r>
        <w:r w:rsidR="00C12AF1">
          <w:rPr>
            <w:noProof/>
            <w:webHidden/>
          </w:rPr>
          <w:t>18</w:t>
        </w:r>
        <w:r w:rsidR="00C12AF1">
          <w:rPr>
            <w:noProof/>
            <w:webHidden/>
          </w:rPr>
          <w:fldChar w:fldCharType="end"/>
        </w:r>
      </w:hyperlink>
    </w:p>
    <w:p w14:paraId="2AA8B896" w14:textId="0159154C" w:rsidR="00C12AF1" w:rsidRDefault="008556C6">
      <w:pPr>
        <w:pStyle w:val="TOC2"/>
        <w:tabs>
          <w:tab w:val="right" w:leader="dot" w:pos="9350"/>
        </w:tabs>
        <w:rPr>
          <w:rFonts w:asciiTheme="minorHAnsi" w:eastAsiaTheme="minorEastAsia" w:hAnsiTheme="minorHAnsi" w:cstheme="minorBidi"/>
          <w:noProof/>
          <w:sz w:val="22"/>
          <w:szCs w:val="22"/>
        </w:rPr>
      </w:pPr>
      <w:hyperlink w:anchor="_Toc510174621" w:history="1">
        <w:r w:rsidR="00C12AF1" w:rsidRPr="00CA5DFB">
          <w:rPr>
            <w:rStyle w:val="Hyperlink"/>
            <w:noProof/>
          </w:rPr>
          <w:t>2.3 Property notation</w:t>
        </w:r>
        <w:r w:rsidR="00C12AF1">
          <w:rPr>
            <w:noProof/>
            <w:webHidden/>
          </w:rPr>
          <w:tab/>
        </w:r>
        <w:r w:rsidR="00C12AF1">
          <w:rPr>
            <w:noProof/>
            <w:webHidden/>
          </w:rPr>
          <w:fldChar w:fldCharType="begin"/>
        </w:r>
        <w:r w:rsidR="00C12AF1">
          <w:rPr>
            <w:noProof/>
            <w:webHidden/>
          </w:rPr>
          <w:instrText xml:space="preserve"> PAGEREF _Toc510174621 \h </w:instrText>
        </w:r>
        <w:r w:rsidR="00C12AF1">
          <w:rPr>
            <w:noProof/>
            <w:webHidden/>
          </w:rPr>
        </w:r>
        <w:r w:rsidR="00C12AF1">
          <w:rPr>
            <w:noProof/>
            <w:webHidden/>
          </w:rPr>
          <w:fldChar w:fldCharType="separate"/>
        </w:r>
        <w:r w:rsidR="00C12AF1">
          <w:rPr>
            <w:noProof/>
            <w:webHidden/>
          </w:rPr>
          <w:t>18</w:t>
        </w:r>
        <w:r w:rsidR="00C12AF1">
          <w:rPr>
            <w:noProof/>
            <w:webHidden/>
          </w:rPr>
          <w:fldChar w:fldCharType="end"/>
        </w:r>
      </w:hyperlink>
    </w:p>
    <w:p w14:paraId="25BE0CB7" w14:textId="5DD6DCD4" w:rsidR="00C12AF1" w:rsidRDefault="008556C6">
      <w:pPr>
        <w:pStyle w:val="TOC2"/>
        <w:tabs>
          <w:tab w:val="right" w:leader="dot" w:pos="9350"/>
        </w:tabs>
        <w:rPr>
          <w:rFonts w:asciiTheme="minorHAnsi" w:eastAsiaTheme="minorEastAsia" w:hAnsiTheme="minorHAnsi" w:cstheme="minorBidi"/>
          <w:noProof/>
          <w:sz w:val="22"/>
          <w:szCs w:val="22"/>
        </w:rPr>
      </w:pPr>
      <w:hyperlink w:anchor="_Toc510174622" w:history="1">
        <w:r w:rsidR="00C12AF1" w:rsidRPr="00CA5DFB">
          <w:rPr>
            <w:rStyle w:val="Hyperlink"/>
            <w:noProof/>
          </w:rPr>
          <w:t>2.4 Syntax notation</w:t>
        </w:r>
        <w:r w:rsidR="00C12AF1">
          <w:rPr>
            <w:noProof/>
            <w:webHidden/>
          </w:rPr>
          <w:tab/>
        </w:r>
        <w:r w:rsidR="00C12AF1">
          <w:rPr>
            <w:noProof/>
            <w:webHidden/>
          </w:rPr>
          <w:fldChar w:fldCharType="begin"/>
        </w:r>
        <w:r w:rsidR="00C12AF1">
          <w:rPr>
            <w:noProof/>
            <w:webHidden/>
          </w:rPr>
          <w:instrText xml:space="preserve"> PAGEREF _Toc510174622 \h </w:instrText>
        </w:r>
        <w:r w:rsidR="00C12AF1">
          <w:rPr>
            <w:noProof/>
            <w:webHidden/>
          </w:rPr>
        </w:r>
        <w:r w:rsidR="00C12AF1">
          <w:rPr>
            <w:noProof/>
            <w:webHidden/>
          </w:rPr>
          <w:fldChar w:fldCharType="separate"/>
        </w:r>
        <w:r w:rsidR="00C12AF1">
          <w:rPr>
            <w:noProof/>
            <w:webHidden/>
          </w:rPr>
          <w:t>18</w:t>
        </w:r>
        <w:r w:rsidR="00C12AF1">
          <w:rPr>
            <w:noProof/>
            <w:webHidden/>
          </w:rPr>
          <w:fldChar w:fldCharType="end"/>
        </w:r>
      </w:hyperlink>
    </w:p>
    <w:p w14:paraId="06FA8121" w14:textId="5DBB8031" w:rsidR="00C12AF1" w:rsidRDefault="008556C6">
      <w:pPr>
        <w:pStyle w:val="TOC1"/>
        <w:rPr>
          <w:rFonts w:asciiTheme="minorHAnsi" w:eastAsiaTheme="minorEastAsia" w:hAnsiTheme="minorHAnsi" w:cstheme="minorBidi"/>
          <w:noProof/>
          <w:sz w:val="22"/>
          <w:szCs w:val="22"/>
        </w:rPr>
      </w:pPr>
      <w:hyperlink w:anchor="_Toc510174623" w:history="1">
        <w:r w:rsidR="00C12AF1" w:rsidRPr="00CA5DFB">
          <w:rPr>
            <w:rStyle w:val="Hyperlink"/>
            <w:noProof/>
          </w:rPr>
          <w:t>3</w:t>
        </w:r>
        <w:r w:rsidR="00C12AF1">
          <w:rPr>
            <w:rFonts w:asciiTheme="minorHAnsi" w:eastAsiaTheme="minorEastAsia" w:hAnsiTheme="minorHAnsi" w:cstheme="minorBidi"/>
            <w:noProof/>
            <w:sz w:val="22"/>
            <w:szCs w:val="22"/>
          </w:rPr>
          <w:tab/>
        </w:r>
        <w:r w:rsidR="00C12AF1" w:rsidRPr="00CA5DFB">
          <w:rPr>
            <w:rStyle w:val="Hyperlink"/>
            <w:noProof/>
          </w:rPr>
          <w:t>File format</w:t>
        </w:r>
        <w:r w:rsidR="00C12AF1">
          <w:rPr>
            <w:noProof/>
            <w:webHidden/>
          </w:rPr>
          <w:tab/>
        </w:r>
        <w:r w:rsidR="00C12AF1">
          <w:rPr>
            <w:noProof/>
            <w:webHidden/>
          </w:rPr>
          <w:fldChar w:fldCharType="begin"/>
        </w:r>
        <w:r w:rsidR="00C12AF1">
          <w:rPr>
            <w:noProof/>
            <w:webHidden/>
          </w:rPr>
          <w:instrText xml:space="preserve"> PAGEREF _Toc510174623 \h </w:instrText>
        </w:r>
        <w:r w:rsidR="00C12AF1">
          <w:rPr>
            <w:noProof/>
            <w:webHidden/>
          </w:rPr>
        </w:r>
        <w:r w:rsidR="00C12AF1">
          <w:rPr>
            <w:noProof/>
            <w:webHidden/>
          </w:rPr>
          <w:fldChar w:fldCharType="separate"/>
        </w:r>
        <w:r w:rsidR="00C12AF1">
          <w:rPr>
            <w:noProof/>
            <w:webHidden/>
          </w:rPr>
          <w:t>19</w:t>
        </w:r>
        <w:r w:rsidR="00C12AF1">
          <w:rPr>
            <w:noProof/>
            <w:webHidden/>
          </w:rPr>
          <w:fldChar w:fldCharType="end"/>
        </w:r>
      </w:hyperlink>
    </w:p>
    <w:p w14:paraId="53388EC0" w14:textId="6B94FA22" w:rsidR="00C12AF1" w:rsidRDefault="008556C6">
      <w:pPr>
        <w:pStyle w:val="TOC2"/>
        <w:tabs>
          <w:tab w:val="right" w:leader="dot" w:pos="9350"/>
        </w:tabs>
        <w:rPr>
          <w:rFonts w:asciiTheme="minorHAnsi" w:eastAsiaTheme="minorEastAsia" w:hAnsiTheme="minorHAnsi" w:cstheme="minorBidi"/>
          <w:noProof/>
          <w:sz w:val="22"/>
          <w:szCs w:val="22"/>
        </w:rPr>
      </w:pPr>
      <w:hyperlink w:anchor="_Toc510174624" w:history="1">
        <w:r w:rsidR="00C12AF1" w:rsidRPr="00CA5DFB">
          <w:rPr>
            <w:rStyle w:val="Hyperlink"/>
            <w:noProof/>
          </w:rPr>
          <w:t>3.1 General</w:t>
        </w:r>
        <w:r w:rsidR="00C12AF1">
          <w:rPr>
            <w:noProof/>
            <w:webHidden/>
          </w:rPr>
          <w:tab/>
        </w:r>
        <w:r w:rsidR="00C12AF1">
          <w:rPr>
            <w:noProof/>
            <w:webHidden/>
          </w:rPr>
          <w:fldChar w:fldCharType="begin"/>
        </w:r>
        <w:r w:rsidR="00C12AF1">
          <w:rPr>
            <w:noProof/>
            <w:webHidden/>
          </w:rPr>
          <w:instrText xml:space="preserve"> PAGEREF _Toc510174624 \h </w:instrText>
        </w:r>
        <w:r w:rsidR="00C12AF1">
          <w:rPr>
            <w:noProof/>
            <w:webHidden/>
          </w:rPr>
        </w:r>
        <w:r w:rsidR="00C12AF1">
          <w:rPr>
            <w:noProof/>
            <w:webHidden/>
          </w:rPr>
          <w:fldChar w:fldCharType="separate"/>
        </w:r>
        <w:r w:rsidR="00C12AF1">
          <w:rPr>
            <w:noProof/>
            <w:webHidden/>
          </w:rPr>
          <w:t>19</w:t>
        </w:r>
        <w:r w:rsidR="00C12AF1">
          <w:rPr>
            <w:noProof/>
            <w:webHidden/>
          </w:rPr>
          <w:fldChar w:fldCharType="end"/>
        </w:r>
      </w:hyperlink>
    </w:p>
    <w:p w14:paraId="3BC94BB2" w14:textId="6F55ED64" w:rsidR="00C12AF1" w:rsidRDefault="008556C6">
      <w:pPr>
        <w:pStyle w:val="TOC2"/>
        <w:tabs>
          <w:tab w:val="right" w:leader="dot" w:pos="9350"/>
        </w:tabs>
        <w:rPr>
          <w:rFonts w:asciiTheme="minorHAnsi" w:eastAsiaTheme="minorEastAsia" w:hAnsiTheme="minorHAnsi" w:cstheme="minorBidi"/>
          <w:noProof/>
          <w:sz w:val="22"/>
          <w:szCs w:val="22"/>
        </w:rPr>
      </w:pPr>
      <w:hyperlink w:anchor="_Toc510174625" w:history="1">
        <w:r w:rsidR="00C12AF1" w:rsidRPr="00CA5DFB">
          <w:rPr>
            <w:rStyle w:val="Hyperlink"/>
            <w:noProof/>
          </w:rPr>
          <w:t>3.2 fileContent objects</w:t>
        </w:r>
        <w:r w:rsidR="00C12AF1">
          <w:rPr>
            <w:noProof/>
            <w:webHidden/>
          </w:rPr>
          <w:tab/>
        </w:r>
        <w:r w:rsidR="00C12AF1">
          <w:rPr>
            <w:noProof/>
            <w:webHidden/>
          </w:rPr>
          <w:fldChar w:fldCharType="begin"/>
        </w:r>
        <w:r w:rsidR="00C12AF1">
          <w:rPr>
            <w:noProof/>
            <w:webHidden/>
          </w:rPr>
          <w:instrText xml:space="preserve"> PAGEREF _Toc510174625 \h </w:instrText>
        </w:r>
        <w:r w:rsidR="00C12AF1">
          <w:rPr>
            <w:noProof/>
            <w:webHidden/>
          </w:rPr>
        </w:r>
        <w:r w:rsidR="00C12AF1">
          <w:rPr>
            <w:noProof/>
            <w:webHidden/>
          </w:rPr>
          <w:fldChar w:fldCharType="separate"/>
        </w:r>
        <w:r w:rsidR="00C12AF1">
          <w:rPr>
            <w:noProof/>
            <w:webHidden/>
          </w:rPr>
          <w:t>19</w:t>
        </w:r>
        <w:r w:rsidR="00C12AF1">
          <w:rPr>
            <w:noProof/>
            <w:webHidden/>
          </w:rPr>
          <w:fldChar w:fldCharType="end"/>
        </w:r>
      </w:hyperlink>
    </w:p>
    <w:p w14:paraId="3469AD61" w14:textId="1862E277" w:rsidR="00C12AF1" w:rsidRDefault="008556C6">
      <w:pPr>
        <w:pStyle w:val="TOC3"/>
        <w:tabs>
          <w:tab w:val="right" w:leader="dot" w:pos="9350"/>
        </w:tabs>
        <w:rPr>
          <w:rFonts w:asciiTheme="minorHAnsi" w:eastAsiaTheme="minorEastAsia" w:hAnsiTheme="minorHAnsi" w:cstheme="minorBidi"/>
          <w:noProof/>
          <w:sz w:val="22"/>
          <w:szCs w:val="22"/>
        </w:rPr>
      </w:pPr>
      <w:hyperlink w:anchor="_Toc510174626" w:history="1">
        <w:r w:rsidR="00C12AF1" w:rsidRPr="00CA5DFB">
          <w:rPr>
            <w:rStyle w:val="Hyperlink"/>
            <w:noProof/>
          </w:rPr>
          <w:t>3.2.1 General</w:t>
        </w:r>
        <w:r w:rsidR="00C12AF1">
          <w:rPr>
            <w:noProof/>
            <w:webHidden/>
          </w:rPr>
          <w:tab/>
        </w:r>
        <w:r w:rsidR="00C12AF1">
          <w:rPr>
            <w:noProof/>
            <w:webHidden/>
          </w:rPr>
          <w:fldChar w:fldCharType="begin"/>
        </w:r>
        <w:r w:rsidR="00C12AF1">
          <w:rPr>
            <w:noProof/>
            <w:webHidden/>
          </w:rPr>
          <w:instrText xml:space="preserve"> PAGEREF _Toc510174626 \h </w:instrText>
        </w:r>
        <w:r w:rsidR="00C12AF1">
          <w:rPr>
            <w:noProof/>
            <w:webHidden/>
          </w:rPr>
        </w:r>
        <w:r w:rsidR="00C12AF1">
          <w:rPr>
            <w:noProof/>
            <w:webHidden/>
          </w:rPr>
          <w:fldChar w:fldCharType="separate"/>
        </w:r>
        <w:r w:rsidR="00C12AF1">
          <w:rPr>
            <w:noProof/>
            <w:webHidden/>
          </w:rPr>
          <w:t>19</w:t>
        </w:r>
        <w:r w:rsidR="00C12AF1">
          <w:rPr>
            <w:noProof/>
            <w:webHidden/>
          </w:rPr>
          <w:fldChar w:fldCharType="end"/>
        </w:r>
      </w:hyperlink>
    </w:p>
    <w:p w14:paraId="552D212D" w14:textId="4795340B" w:rsidR="00C12AF1" w:rsidRDefault="008556C6">
      <w:pPr>
        <w:pStyle w:val="TOC3"/>
        <w:tabs>
          <w:tab w:val="right" w:leader="dot" w:pos="9350"/>
        </w:tabs>
        <w:rPr>
          <w:rFonts w:asciiTheme="minorHAnsi" w:eastAsiaTheme="minorEastAsia" w:hAnsiTheme="minorHAnsi" w:cstheme="minorBidi"/>
          <w:noProof/>
          <w:sz w:val="22"/>
          <w:szCs w:val="22"/>
        </w:rPr>
      </w:pPr>
      <w:hyperlink w:anchor="_Toc510174627" w:history="1">
        <w:r w:rsidR="00C12AF1" w:rsidRPr="00CA5DFB">
          <w:rPr>
            <w:rStyle w:val="Hyperlink"/>
            <w:noProof/>
          </w:rPr>
          <w:t>3.2.2 text property</w:t>
        </w:r>
        <w:r w:rsidR="00C12AF1">
          <w:rPr>
            <w:noProof/>
            <w:webHidden/>
          </w:rPr>
          <w:tab/>
        </w:r>
        <w:r w:rsidR="00C12AF1">
          <w:rPr>
            <w:noProof/>
            <w:webHidden/>
          </w:rPr>
          <w:fldChar w:fldCharType="begin"/>
        </w:r>
        <w:r w:rsidR="00C12AF1">
          <w:rPr>
            <w:noProof/>
            <w:webHidden/>
          </w:rPr>
          <w:instrText xml:space="preserve"> PAGEREF _Toc510174627 \h </w:instrText>
        </w:r>
        <w:r w:rsidR="00C12AF1">
          <w:rPr>
            <w:noProof/>
            <w:webHidden/>
          </w:rPr>
        </w:r>
        <w:r w:rsidR="00C12AF1">
          <w:rPr>
            <w:noProof/>
            <w:webHidden/>
          </w:rPr>
          <w:fldChar w:fldCharType="separate"/>
        </w:r>
        <w:r w:rsidR="00C12AF1">
          <w:rPr>
            <w:noProof/>
            <w:webHidden/>
          </w:rPr>
          <w:t>19</w:t>
        </w:r>
        <w:r w:rsidR="00C12AF1">
          <w:rPr>
            <w:noProof/>
            <w:webHidden/>
          </w:rPr>
          <w:fldChar w:fldCharType="end"/>
        </w:r>
      </w:hyperlink>
    </w:p>
    <w:p w14:paraId="3F5EAB5E" w14:textId="5C61916A" w:rsidR="00C12AF1" w:rsidRDefault="008556C6">
      <w:pPr>
        <w:pStyle w:val="TOC3"/>
        <w:tabs>
          <w:tab w:val="right" w:leader="dot" w:pos="9350"/>
        </w:tabs>
        <w:rPr>
          <w:rFonts w:asciiTheme="minorHAnsi" w:eastAsiaTheme="minorEastAsia" w:hAnsiTheme="minorHAnsi" w:cstheme="minorBidi"/>
          <w:noProof/>
          <w:sz w:val="22"/>
          <w:szCs w:val="22"/>
        </w:rPr>
      </w:pPr>
      <w:hyperlink w:anchor="_Toc510174628" w:history="1">
        <w:r w:rsidR="00C12AF1" w:rsidRPr="00CA5DFB">
          <w:rPr>
            <w:rStyle w:val="Hyperlink"/>
            <w:noProof/>
          </w:rPr>
          <w:t>3.2.3 binary property</w:t>
        </w:r>
        <w:r w:rsidR="00C12AF1">
          <w:rPr>
            <w:noProof/>
            <w:webHidden/>
          </w:rPr>
          <w:tab/>
        </w:r>
        <w:r w:rsidR="00C12AF1">
          <w:rPr>
            <w:noProof/>
            <w:webHidden/>
          </w:rPr>
          <w:fldChar w:fldCharType="begin"/>
        </w:r>
        <w:r w:rsidR="00C12AF1">
          <w:rPr>
            <w:noProof/>
            <w:webHidden/>
          </w:rPr>
          <w:instrText xml:space="preserve"> PAGEREF _Toc510174628 \h </w:instrText>
        </w:r>
        <w:r w:rsidR="00C12AF1">
          <w:rPr>
            <w:noProof/>
            <w:webHidden/>
          </w:rPr>
        </w:r>
        <w:r w:rsidR="00C12AF1">
          <w:rPr>
            <w:noProof/>
            <w:webHidden/>
          </w:rPr>
          <w:fldChar w:fldCharType="separate"/>
        </w:r>
        <w:r w:rsidR="00C12AF1">
          <w:rPr>
            <w:noProof/>
            <w:webHidden/>
          </w:rPr>
          <w:t>19</w:t>
        </w:r>
        <w:r w:rsidR="00C12AF1">
          <w:rPr>
            <w:noProof/>
            <w:webHidden/>
          </w:rPr>
          <w:fldChar w:fldCharType="end"/>
        </w:r>
      </w:hyperlink>
    </w:p>
    <w:p w14:paraId="2DE0FDD5" w14:textId="4ECC4915" w:rsidR="00C12AF1" w:rsidRDefault="008556C6">
      <w:pPr>
        <w:pStyle w:val="TOC2"/>
        <w:tabs>
          <w:tab w:val="right" w:leader="dot" w:pos="9350"/>
        </w:tabs>
        <w:rPr>
          <w:rFonts w:asciiTheme="minorHAnsi" w:eastAsiaTheme="minorEastAsia" w:hAnsiTheme="minorHAnsi" w:cstheme="minorBidi"/>
          <w:noProof/>
          <w:sz w:val="22"/>
          <w:szCs w:val="22"/>
        </w:rPr>
      </w:pPr>
      <w:hyperlink w:anchor="_Toc510174629" w:history="1">
        <w:r w:rsidR="00C12AF1" w:rsidRPr="00CA5DFB">
          <w:rPr>
            <w:rStyle w:val="Hyperlink"/>
            <w:noProof/>
          </w:rPr>
          <w:t>3.3 fileLocation objects</w:t>
        </w:r>
        <w:r w:rsidR="00C12AF1">
          <w:rPr>
            <w:noProof/>
            <w:webHidden/>
          </w:rPr>
          <w:tab/>
        </w:r>
        <w:r w:rsidR="00C12AF1">
          <w:rPr>
            <w:noProof/>
            <w:webHidden/>
          </w:rPr>
          <w:fldChar w:fldCharType="begin"/>
        </w:r>
        <w:r w:rsidR="00C12AF1">
          <w:rPr>
            <w:noProof/>
            <w:webHidden/>
          </w:rPr>
          <w:instrText xml:space="preserve"> PAGEREF _Toc510174629 \h </w:instrText>
        </w:r>
        <w:r w:rsidR="00C12AF1">
          <w:rPr>
            <w:noProof/>
            <w:webHidden/>
          </w:rPr>
        </w:r>
        <w:r w:rsidR="00C12AF1">
          <w:rPr>
            <w:noProof/>
            <w:webHidden/>
          </w:rPr>
          <w:fldChar w:fldCharType="separate"/>
        </w:r>
        <w:r w:rsidR="00C12AF1">
          <w:rPr>
            <w:noProof/>
            <w:webHidden/>
          </w:rPr>
          <w:t>19</w:t>
        </w:r>
        <w:r w:rsidR="00C12AF1">
          <w:rPr>
            <w:noProof/>
            <w:webHidden/>
          </w:rPr>
          <w:fldChar w:fldCharType="end"/>
        </w:r>
      </w:hyperlink>
    </w:p>
    <w:p w14:paraId="2B768F33" w14:textId="33C80536" w:rsidR="00C12AF1" w:rsidRDefault="008556C6">
      <w:pPr>
        <w:pStyle w:val="TOC3"/>
        <w:tabs>
          <w:tab w:val="right" w:leader="dot" w:pos="9350"/>
        </w:tabs>
        <w:rPr>
          <w:rFonts w:asciiTheme="minorHAnsi" w:eastAsiaTheme="minorEastAsia" w:hAnsiTheme="minorHAnsi" w:cstheme="minorBidi"/>
          <w:noProof/>
          <w:sz w:val="22"/>
          <w:szCs w:val="22"/>
        </w:rPr>
      </w:pPr>
      <w:hyperlink w:anchor="_Toc510174630" w:history="1">
        <w:r w:rsidR="00C12AF1" w:rsidRPr="00CA5DFB">
          <w:rPr>
            <w:rStyle w:val="Hyperlink"/>
            <w:noProof/>
          </w:rPr>
          <w:t>3.3.1 General</w:t>
        </w:r>
        <w:r w:rsidR="00C12AF1">
          <w:rPr>
            <w:noProof/>
            <w:webHidden/>
          </w:rPr>
          <w:tab/>
        </w:r>
        <w:r w:rsidR="00C12AF1">
          <w:rPr>
            <w:noProof/>
            <w:webHidden/>
          </w:rPr>
          <w:fldChar w:fldCharType="begin"/>
        </w:r>
        <w:r w:rsidR="00C12AF1">
          <w:rPr>
            <w:noProof/>
            <w:webHidden/>
          </w:rPr>
          <w:instrText xml:space="preserve"> PAGEREF _Toc510174630 \h </w:instrText>
        </w:r>
        <w:r w:rsidR="00C12AF1">
          <w:rPr>
            <w:noProof/>
            <w:webHidden/>
          </w:rPr>
        </w:r>
        <w:r w:rsidR="00C12AF1">
          <w:rPr>
            <w:noProof/>
            <w:webHidden/>
          </w:rPr>
          <w:fldChar w:fldCharType="separate"/>
        </w:r>
        <w:r w:rsidR="00C12AF1">
          <w:rPr>
            <w:noProof/>
            <w:webHidden/>
          </w:rPr>
          <w:t>19</w:t>
        </w:r>
        <w:r w:rsidR="00C12AF1">
          <w:rPr>
            <w:noProof/>
            <w:webHidden/>
          </w:rPr>
          <w:fldChar w:fldCharType="end"/>
        </w:r>
      </w:hyperlink>
    </w:p>
    <w:p w14:paraId="7E60618E" w14:textId="557D0E88" w:rsidR="00C12AF1" w:rsidRDefault="008556C6">
      <w:pPr>
        <w:pStyle w:val="TOC3"/>
        <w:tabs>
          <w:tab w:val="right" w:leader="dot" w:pos="9350"/>
        </w:tabs>
        <w:rPr>
          <w:rFonts w:asciiTheme="minorHAnsi" w:eastAsiaTheme="minorEastAsia" w:hAnsiTheme="minorHAnsi" w:cstheme="minorBidi"/>
          <w:noProof/>
          <w:sz w:val="22"/>
          <w:szCs w:val="22"/>
        </w:rPr>
      </w:pPr>
      <w:hyperlink w:anchor="_Toc510174631" w:history="1">
        <w:r w:rsidR="00C12AF1" w:rsidRPr="00CA5DFB">
          <w:rPr>
            <w:rStyle w:val="Hyperlink"/>
            <w:noProof/>
          </w:rPr>
          <w:t>3.3.2 uri property</w:t>
        </w:r>
        <w:r w:rsidR="00C12AF1">
          <w:rPr>
            <w:noProof/>
            <w:webHidden/>
          </w:rPr>
          <w:tab/>
        </w:r>
        <w:r w:rsidR="00C12AF1">
          <w:rPr>
            <w:noProof/>
            <w:webHidden/>
          </w:rPr>
          <w:fldChar w:fldCharType="begin"/>
        </w:r>
        <w:r w:rsidR="00C12AF1">
          <w:rPr>
            <w:noProof/>
            <w:webHidden/>
          </w:rPr>
          <w:instrText xml:space="preserve"> PAGEREF _Toc510174631 \h </w:instrText>
        </w:r>
        <w:r w:rsidR="00C12AF1">
          <w:rPr>
            <w:noProof/>
            <w:webHidden/>
          </w:rPr>
        </w:r>
        <w:r w:rsidR="00C12AF1">
          <w:rPr>
            <w:noProof/>
            <w:webHidden/>
          </w:rPr>
          <w:fldChar w:fldCharType="separate"/>
        </w:r>
        <w:r w:rsidR="00C12AF1">
          <w:rPr>
            <w:noProof/>
            <w:webHidden/>
          </w:rPr>
          <w:t>20</w:t>
        </w:r>
        <w:r w:rsidR="00C12AF1">
          <w:rPr>
            <w:noProof/>
            <w:webHidden/>
          </w:rPr>
          <w:fldChar w:fldCharType="end"/>
        </w:r>
      </w:hyperlink>
    </w:p>
    <w:p w14:paraId="528B701B" w14:textId="4290AB1E" w:rsidR="00C12AF1" w:rsidRDefault="008556C6">
      <w:pPr>
        <w:pStyle w:val="TOC3"/>
        <w:tabs>
          <w:tab w:val="right" w:leader="dot" w:pos="9350"/>
        </w:tabs>
        <w:rPr>
          <w:rFonts w:asciiTheme="minorHAnsi" w:eastAsiaTheme="minorEastAsia" w:hAnsiTheme="minorHAnsi" w:cstheme="minorBidi"/>
          <w:noProof/>
          <w:sz w:val="22"/>
          <w:szCs w:val="22"/>
        </w:rPr>
      </w:pPr>
      <w:hyperlink w:anchor="_Toc510174632" w:history="1">
        <w:r w:rsidR="00C12AF1" w:rsidRPr="00CA5DFB">
          <w:rPr>
            <w:rStyle w:val="Hyperlink"/>
            <w:noProof/>
          </w:rPr>
          <w:t>3.3.3 uriBaseId property</w:t>
        </w:r>
        <w:r w:rsidR="00C12AF1">
          <w:rPr>
            <w:noProof/>
            <w:webHidden/>
          </w:rPr>
          <w:tab/>
        </w:r>
        <w:r w:rsidR="00C12AF1">
          <w:rPr>
            <w:noProof/>
            <w:webHidden/>
          </w:rPr>
          <w:fldChar w:fldCharType="begin"/>
        </w:r>
        <w:r w:rsidR="00C12AF1">
          <w:rPr>
            <w:noProof/>
            <w:webHidden/>
          </w:rPr>
          <w:instrText xml:space="preserve"> PAGEREF _Toc510174632 \h </w:instrText>
        </w:r>
        <w:r w:rsidR="00C12AF1">
          <w:rPr>
            <w:noProof/>
            <w:webHidden/>
          </w:rPr>
        </w:r>
        <w:r w:rsidR="00C12AF1">
          <w:rPr>
            <w:noProof/>
            <w:webHidden/>
          </w:rPr>
          <w:fldChar w:fldCharType="separate"/>
        </w:r>
        <w:r w:rsidR="00C12AF1">
          <w:rPr>
            <w:noProof/>
            <w:webHidden/>
          </w:rPr>
          <w:t>20</w:t>
        </w:r>
        <w:r w:rsidR="00C12AF1">
          <w:rPr>
            <w:noProof/>
            <w:webHidden/>
          </w:rPr>
          <w:fldChar w:fldCharType="end"/>
        </w:r>
      </w:hyperlink>
    </w:p>
    <w:p w14:paraId="4A58AED3" w14:textId="4CC099B2" w:rsidR="00C12AF1" w:rsidRDefault="008556C6">
      <w:pPr>
        <w:pStyle w:val="TOC3"/>
        <w:tabs>
          <w:tab w:val="right" w:leader="dot" w:pos="9350"/>
        </w:tabs>
        <w:rPr>
          <w:rFonts w:asciiTheme="minorHAnsi" w:eastAsiaTheme="minorEastAsia" w:hAnsiTheme="minorHAnsi" w:cstheme="minorBidi"/>
          <w:noProof/>
          <w:sz w:val="22"/>
          <w:szCs w:val="22"/>
        </w:rPr>
      </w:pPr>
      <w:hyperlink w:anchor="_Toc510174633" w:history="1">
        <w:r w:rsidR="00C12AF1" w:rsidRPr="00CA5DFB">
          <w:rPr>
            <w:rStyle w:val="Hyperlink"/>
            <w:noProof/>
          </w:rPr>
          <w:t>3.3.4 Guidance on the use of fileLocation objects</w:t>
        </w:r>
        <w:r w:rsidR="00C12AF1">
          <w:rPr>
            <w:noProof/>
            <w:webHidden/>
          </w:rPr>
          <w:tab/>
        </w:r>
        <w:r w:rsidR="00C12AF1">
          <w:rPr>
            <w:noProof/>
            <w:webHidden/>
          </w:rPr>
          <w:fldChar w:fldCharType="begin"/>
        </w:r>
        <w:r w:rsidR="00C12AF1">
          <w:rPr>
            <w:noProof/>
            <w:webHidden/>
          </w:rPr>
          <w:instrText xml:space="preserve"> PAGEREF _Toc510174633 \h </w:instrText>
        </w:r>
        <w:r w:rsidR="00C12AF1">
          <w:rPr>
            <w:noProof/>
            <w:webHidden/>
          </w:rPr>
        </w:r>
        <w:r w:rsidR="00C12AF1">
          <w:rPr>
            <w:noProof/>
            <w:webHidden/>
          </w:rPr>
          <w:fldChar w:fldCharType="separate"/>
        </w:r>
        <w:r w:rsidR="00C12AF1">
          <w:rPr>
            <w:noProof/>
            <w:webHidden/>
          </w:rPr>
          <w:t>21</w:t>
        </w:r>
        <w:r w:rsidR="00C12AF1">
          <w:rPr>
            <w:noProof/>
            <w:webHidden/>
          </w:rPr>
          <w:fldChar w:fldCharType="end"/>
        </w:r>
      </w:hyperlink>
    </w:p>
    <w:p w14:paraId="4737A786" w14:textId="00396181" w:rsidR="00C12AF1" w:rsidRDefault="008556C6">
      <w:pPr>
        <w:pStyle w:val="TOC2"/>
        <w:tabs>
          <w:tab w:val="right" w:leader="dot" w:pos="9350"/>
        </w:tabs>
        <w:rPr>
          <w:rFonts w:asciiTheme="minorHAnsi" w:eastAsiaTheme="minorEastAsia" w:hAnsiTheme="minorHAnsi" w:cstheme="minorBidi"/>
          <w:noProof/>
          <w:sz w:val="22"/>
          <w:szCs w:val="22"/>
        </w:rPr>
      </w:pPr>
      <w:hyperlink w:anchor="_Toc510174634" w:history="1">
        <w:r w:rsidR="00C12AF1" w:rsidRPr="00CA5DFB">
          <w:rPr>
            <w:rStyle w:val="Hyperlink"/>
            <w:noProof/>
          </w:rPr>
          <w:t>3.4 String properties</w:t>
        </w:r>
        <w:r w:rsidR="00C12AF1">
          <w:rPr>
            <w:noProof/>
            <w:webHidden/>
          </w:rPr>
          <w:tab/>
        </w:r>
        <w:r w:rsidR="00C12AF1">
          <w:rPr>
            <w:noProof/>
            <w:webHidden/>
          </w:rPr>
          <w:fldChar w:fldCharType="begin"/>
        </w:r>
        <w:r w:rsidR="00C12AF1">
          <w:rPr>
            <w:noProof/>
            <w:webHidden/>
          </w:rPr>
          <w:instrText xml:space="preserve"> PAGEREF _Toc510174634 \h </w:instrText>
        </w:r>
        <w:r w:rsidR="00C12AF1">
          <w:rPr>
            <w:noProof/>
            <w:webHidden/>
          </w:rPr>
        </w:r>
        <w:r w:rsidR="00C12AF1">
          <w:rPr>
            <w:noProof/>
            <w:webHidden/>
          </w:rPr>
          <w:fldChar w:fldCharType="separate"/>
        </w:r>
        <w:r w:rsidR="00C12AF1">
          <w:rPr>
            <w:noProof/>
            <w:webHidden/>
          </w:rPr>
          <w:t>23</w:t>
        </w:r>
        <w:r w:rsidR="00C12AF1">
          <w:rPr>
            <w:noProof/>
            <w:webHidden/>
          </w:rPr>
          <w:fldChar w:fldCharType="end"/>
        </w:r>
      </w:hyperlink>
    </w:p>
    <w:p w14:paraId="3D229579" w14:textId="14A3A441" w:rsidR="00C12AF1" w:rsidRDefault="008556C6">
      <w:pPr>
        <w:pStyle w:val="TOC3"/>
        <w:tabs>
          <w:tab w:val="right" w:leader="dot" w:pos="9350"/>
        </w:tabs>
        <w:rPr>
          <w:rFonts w:asciiTheme="minorHAnsi" w:eastAsiaTheme="minorEastAsia" w:hAnsiTheme="minorHAnsi" w:cstheme="minorBidi"/>
          <w:noProof/>
          <w:sz w:val="22"/>
          <w:szCs w:val="22"/>
        </w:rPr>
      </w:pPr>
      <w:hyperlink w:anchor="_Toc510174635" w:history="1">
        <w:r w:rsidR="00C12AF1" w:rsidRPr="00CA5DFB">
          <w:rPr>
            <w:rStyle w:val="Hyperlink"/>
            <w:noProof/>
          </w:rPr>
          <w:t>3.4.1 General</w:t>
        </w:r>
        <w:r w:rsidR="00C12AF1">
          <w:rPr>
            <w:noProof/>
            <w:webHidden/>
          </w:rPr>
          <w:tab/>
        </w:r>
        <w:r w:rsidR="00C12AF1">
          <w:rPr>
            <w:noProof/>
            <w:webHidden/>
          </w:rPr>
          <w:fldChar w:fldCharType="begin"/>
        </w:r>
        <w:r w:rsidR="00C12AF1">
          <w:rPr>
            <w:noProof/>
            <w:webHidden/>
          </w:rPr>
          <w:instrText xml:space="preserve"> PAGEREF _Toc510174635 \h </w:instrText>
        </w:r>
        <w:r w:rsidR="00C12AF1">
          <w:rPr>
            <w:noProof/>
            <w:webHidden/>
          </w:rPr>
        </w:r>
        <w:r w:rsidR="00C12AF1">
          <w:rPr>
            <w:noProof/>
            <w:webHidden/>
          </w:rPr>
          <w:fldChar w:fldCharType="separate"/>
        </w:r>
        <w:r w:rsidR="00C12AF1">
          <w:rPr>
            <w:noProof/>
            <w:webHidden/>
          </w:rPr>
          <w:t>23</w:t>
        </w:r>
        <w:r w:rsidR="00C12AF1">
          <w:rPr>
            <w:noProof/>
            <w:webHidden/>
          </w:rPr>
          <w:fldChar w:fldCharType="end"/>
        </w:r>
      </w:hyperlink>
    </w:p>
    <w:p w14:paraId="72CD1BF8" w14:textId="14C06F6E" w:rsidR="00C12AF1" w:rsidRDefault="008556C6">
      <w:pPr>
        <w:pStyle w:val="TOC3"/>
        <w:tabs>
          <w:tab w:val="right" w:leader="dot" w:pos="9350"/>
        </w:tabs>
        <w:rPr>
          <w:rFonts w:asciiTheme="minorHAnsi" w:eastAsiaTheme="minorEastAsia" w:hAnsiTheme="minorHAnsi" w:cstheme="minorBidi"/>
          <w:noProof/>
          <w:sz w:val="22"/>
          <w:szCs w:val="22"/>
        </w:rPr>
      </w:pPr>
      <w:hyperlink w:anchor="_Toc510174636" w:history="1">
        <w:r w:rsidR="00C12AF1" w:rsidRPr="00CA5DFB">
          <w:rPr>
            <w:rStyle w:val="Hyperlink"/>
            <w:noProof/>
          </w:rPr>
          <w:t>3.4.2 Redaction</w:t>
        </w:r>
        <w:r w:rsidR="00C12AF1">
          <w:rPr>
            <w:noProof/>
            <w:webHidden/>
          </w:rPr>
          <w:tab/>
        </w:r>
        <w:r w:rsidR="00C12AF1">
          <w:rPr>
            <w:noProof/>
            <w:webHidden/>
          </w:rPr>
          <w:fldChar w:fldCharType="begin"/>
        </w:r>
        <w:r w:rsidR="00C12AF1">
          <w:rPr>
            <w:noProof/>
            <w:webHidden/>
          </w:rPr>
          <w:instrText xml:space="preserve"> PAGEREF _Toc510174636 \h </w:instrText>
        </w:r>
        <w:r w:rsidR="00C12AF1">
          <w:rPr>
            <w:noProof/>
            <w:webHidden/>
          </w:rPr>
        </w:r>
        <w:r w:rsidR="00C12AF1">
          <w:rPr>
            <w:noProof/>
            <w:webHidden/>
          </w:rPr>
          <w:fldChar w:fldCharType="separate"/>
        </w:r>
        <w:r w:rsidR="00C12AF1">
          <w:rPr>
            <w:noProof/>
            <w:webHidden/>
          </w:rPr>
          <w:t>23</w:t>
        </w:r>
        <w:r w:rsidR="00C12AF1">
          <w:rPr>
            <w:noProof/>
            <w:webHidden/>
          </w:rPr>
          <w:fldChar w:fldCharType="end"/>
        </w:r>
      </w:hyperlink>
    </w:p>
    <w:p w14:paraId="41B6F134" w14:textId="5510E03A" w:rsidR="00C12AF1" w:rsidRDefault="008556C6">
      <w:pPr>
        <w:pStyle w:val="TOC2"/>
        <w:tabs>
          <w:tab w:val="right" w:leader="dot" w:pos="9350"/>
        </w:tabs>
        <w:rPr>
          <w:rFonts w:asciiTheme="minorHAnsi" w:eastAsiaTheme="minorEastAsia" w:hAnsiTheme="minorHAnsi" w:cstheme="minorBidi"/>
          <w:noProof/>
          <w:sz w:val="22"/>
          <w:szCs w:val="22"/>
        </w:rPr>
      </w:pPr>
      <w:hyperlink w:anchor="_Toc510174637" w:history="1">
        <w:r w:rsidR="00C12AF1" w:rsidRPr="00CA5DFB">
          <w:rPr>
            <w:rStyle w:val="Hyperlink"/>
            <w:noProof/>
          </w:rPr>
          <w:t>3.5 Object properties</w:t>
        </w:r>
        <w:r w:rsidR="00C12AF1">
          <w:rPr>
            <w:noProof/>
            <w:webHidden/>
          </w:rPr>
          <w:tab/>
        </w:r>
        <w:r w:rsidR="00C12AF1">
          <w:rPr>
            <w:noProof/>
            <w:webHidden/>
          </w:rPr>
          <w:fldChar w:fldCharType="begin"/>
        </w:r>
        <w:r w:rsidR="00C12AF1">
          <w:rPr>
            <w:noProof/>
            <w:webHidden/>
          </w:rPr>
          <w:instrText xml:space="preserve"> PAGEREF _Toc510174637 \h </w:instrText>
        </w:r>
        <w:r w:rsidR="00C12AF1">
          <w:rPr>
            <w:noProof/>
            <w:webHidden/>
          </w:rPr>
        </w:r>
        <w:r w:rsidR="00C12AF1">
          <w:rPr>
            <w:noProof/>
            <w:webHidden/>
          </w:rPr>
          <w:fldChar w:fldCharType="separate"/>
        </w:r>
        <w:r w:rsidR="00C12AF1">
          <w:rPr>
            <w:noProof/>
            <w:webHidden/>
          </w:rPr>
          <w:t>23</w:t>
        </w:r>
        <w:r w:rsidR="00C12AF1">
          <w:rPr>
            <w:noProof/>
            <w:webHidden/>
          </w:rPr>
          <w:fldChar w:fldCharType="end"/>
        </w:r>
      </w:hyperlink>
    </w:p>
    <w:p w14:paraId="22503853" w14:textId="04644515" w:rsidR="00C12AF1" w:rsidRDefault="008556C6">
      <w:pPr>
        <w:pStyle w:val="TOC2"/>
        <w:tabs>
          <w:tab w:val="right" w:leader="dot" w:pos="9350"/>
        </w:tabs>
        <w:rPr>
          <w:rFonts w:asciiTheme="minorHAnsi" w:eastAsiaTheme="minorEastAsia" w:hAnsiTheme="minorHAnsi" w:cstheme="minorBidi"/>
          <w:noProof/>
          <w:sz w:val="22"/>
          <w:szCs w:val="22"/>
        </w:rPr>
      </w:pPr>
      <w:hyperlink w:anchor="_Toc510174638" w:history="1">
        <w:r w:rsidR="00C12AF1" w:rsidRPr="00CA5DFB">
          <w:rPr>
            <w:rStyle w:val="Hyperlink"/>
            <w:noProof/>
          </w:rPr>
          <w:t>3.6 Array properties</w:t>
        </w:r>
        <w:r w:rsidR="00C12AF1">
          <w:rPr>
            <w:noProof/>
            <w:webHidden/>
          </w:rPr>
          <w:tab/>
        </w:r>
        <w:r w:rsidR="00C12AF1">
          <w:rPr>
            <w:noProof/>
            <w:webHidden/>
          </w:rPr>
          <w:fldChar w:fldCharType="begin"/>
        </w:r>
        <w:r w:rsidR="00C12AF1">
          <w:rPr>
            <w:noProof/>
            <w:webHidden/>
          </w:rPr>
          <w:instrText xml:space="preserve"> PAGEREF _Toc510174638 \h </w:instrText>
        </w:r>
        <w:r w:rsidR="00C12AF1">
          <w:rPr>
            <w:noProof/>
            <w:webHidden/>
          </w:rPr>
        </w:r>
        <w:r w:rsidR="00C12AF1">
          <w:rPr>
            <w:noProof/>
            <w:webHidden/>
          </w:rPr>
          <w:fldChar w:fldCharType="separate"/>
        </w:r>
        <w:r w:rsidR="00C12AF1">
          <w:rPr>
            <w:noProof/>
            <w:webHidden/>
          </w:rPr>
          <w:t>23</w:t>
        </w:r>
        <w:r w:rsidR="00C12AF1">
          <w:rPr>
            <w:noProof/>
            <w:webHidden/>
          </w:rPr>
          <w:fldChar w:fldCharType="end"/>
        </w:r>
      </w:hyperlink>
    </w:p>
    <w:p w14:paraId="7A8D9939" w14:textId="523E1BDF" w:rsidR="00C12AF1" w:rsidRDefault="008556C6">
      <w:pPr>
        <w:pStyle w:val="TOC3"/>
        <w:tabs>
          <w:tab w:val="right" w:leader="dot" w:pos="9350"/>
        </w:tabs>
        <w:rPr>
          <w:rFonts w:asciiTheme="minorHAnsi" w:eastAsiaTheme="minorEastAsia" w:hAnsiTheme="minorHAnsi" w:cstheme="minorBidi"/>
          <w:noProof/>
          <w:sz w:val="22"/>
          <w:szCs w:val="22"/>
        </w:rPr>
      </w:pPr>
      <w:hyperlink w:anchor="_Toc510174639" w:history="1">
        <w:r w:rsidR="00C12AF1" w:rsidRPr="00CA5DFB">
          <w:rPr>
            <w:rStyle w:val="Hyperlink"/>
            <w:noProof/>
          </w:rPr>
          <w:t>3.6.1 General</w:t>
        </w:r>
        <w:r w:rsidR="00C12AF1">
          <w:rPr>
            <w:noProof/>
            <w:webHidden/>
          </w:rPr>
          <w:tab/>
        </w:r>
        <w:r w:rsidR="00C12AF1">
          <w:rPr>
            <w:noProof/>
            <w:webHidden/>
          </w:rPr>
          <w:fldChar w:fldCharType="begin"/>
        </w:r>
        <w:r w:rsidR="00C12AF1">
          <w:rPr>
            <w:noProof/>
            <w:webHidden/>
          </w:rPr>
          <w:instrText xml:space="preserve"> PAGEREF _Toc510174639 \h </w:instrText>
        </w:r>
        <w:r w:rsidR="00C12AF1">
          <w:rPr>
            <w:noProof/>
            <w:webHidden/>
          </w:rPr>
        </w:r>
        <w:r w:rsidR="00C12AF1">
          <w:rPr>
            <w:noProof/>
            <w:webHidden/>
          </w:rPr>
          <w:fldChar w:fldCharType="separate"/>
        </w:r>
        <w:r w:rsidR="00C12AF1">
          <w:rPr>
            <w:noProof/>
            <w:webHidden/>
          </w:rPr>
          <w:t>23</w:t>
        </w:r>
        <w:r w:rsidR="00C12AF1">
          <w:rPr>
            <w:noProof/>
            <w:webHidden/>
          </w:rPr>
          <w:fldChar w:fldCharType="end"/>
        </w:r>
      </w:hyperlink>
    </w:p>
    <w:p w14:paraId="253C0E14" w14:textId="62317F91" w:rsidR="00C12AF1" w:rsidRDefault="008556C6">
      <w:pPr>
        <w:pStyle w:val="TOC3"/>
        <w:tabs>
          <w:tab w:val="right" w:leader="dot" w:pos="9350"/>
        </w:tabs>
        <w:rPr>
          <w:rFonts w:asciiTheme="minorHAnsi" w:eastAsiaTheme="minorEastAsia" w:hAnsiTheme="minorHAnsi" w:cstheme="minorBidi"/>
          <w:noProof/>
          <w:sz w:val="22"/>
          <w:szCs w:val="22"/>
        </w:rPr>
      </w:pPr>
      <w:hyperlink w:anchor="_Toc510174640" w:history="1">
        <w:r w:rsidR="00C12AF1" w:rsidRPr="00CA5DFB">
          <w:rPr>
            <w:rStyle w:val="Hyperlink"/>
            <w:noProof/>
          </w:rPr>
          <w:t>3.6.2 Array properties with unique values</w:t>
        </w:r>
        <w:r w:rsidR="00C12AF1">
          <w:rPr>
            <w:noProof/>
            <w:webHidden/>
          </w:rPr>
          <w:tab/>
        </w:r>
        <w:r w:rsidR="00C12AF1">
          <w:rPr>
            <w:noProof/>
            <w:webHidden/>
          </w:rPr>
          <w:fldChar w:fldCharType="begin"/>
        </w:r>
        <w:r w:rsidR="00C12AF1">
          <w:rPr>
            <w:noProof/>
            <w:webHidden/>
          </w:rPr>
          <w:instrText xml:space="preserve"> PAGEREF _Toc510174640 \h </w:instrText>
        </w:r>
        <w:r w:rsidR="00C12AF1">
          <w:rPr>
            <w:noProof/>
            <w:webHidden/>
          </w:rPr>
        </w:r>
        <w:r w:rsidR="00C12AF1">
          <w:rPr>
            <w:noProof/>
            <w:webHidden/>
          </w:rPr>
          <w:fldChar w:fldCharType="separate"/>
        </w:r>
        <w:r w:rsidR="00C12AF1">
          <w:rPr>
            <w:noProof/>
            <w:webHidden/>
          </w:rPr>
          <w:t>23</w:t>
        </w:r>
        <w:r w:rsidR="00C12AF1">
          <w:rPr>
            <w:noProof/>
            <w:webHidden/>
          </w:rPr>
          <w:fldChar w:fldCharType="end"/>
        </w:r>
      </w:hyperlink>
    </w:p>
    <w:p w14:paraId="0BF4DE2D" w14:textId="6D0DB4A9" w:rsidR="00C12AF1" w:rsidRDefault="008556C6">
      <w:pPr>
        <w:pStyle w:val="TOC2"/>
        <w:tabs>
          <w:tab w:val="right" w:leader="dot" w:pos="9350"/>
        </w:tabs>
        <w:rPr>
          <w:rFonts w:asciiTheme="minorHAnsi" w:eastAsiaTheme="minorEastAsia" w:hAnsiTheme="minorHAnsi" w:cstheme="minorBidi"/>
          <w:noProof/>
          <w:sz w:val="22"/>
          <w:szCs w:val="22"/>
        </w:rPr>
      </w:pPr>
      <w:hyperlink w:anchor="_Toc510174641" w:history="1">
        <w:r w:rsidR="00C12AF1" w:rsidRPr="00CA5DFB">
          <w:rPr>
            <w:rStyle w:val="Hyperlink"/>
            <w:noProof/>
          </w:rPr>
          <w:t>3.7 Property bags</w:t>
        </w:r>
        <w:r w:rsidR="00C12AF1">
          <w:rPr>
            <w:noProof/>
            <w:webHidden/>
          </w:rPr>
          <w:tab/>
        </w:r>
        <w:r w:rsidR="00C12AF1">
          <w:rPr>
            <w:noProof/>
            <w:webHidden/>
          </w:rPr>
          <w:fldChar w:fldCharType="begin"/>
        </w:r>
        <w:r w:rsidR="00C12AF1">
          <w:rPr>
            <w:noProof/>
            <w:webHidden/>
          </w:rPr>
          <w:instrText xml:space="preserve"> PAGEREF _Toc510174641 \h </w:instrText>
        </w:r>
        <w:r w:rsidR="00C12AF1">
          <w:rPr>
            <w:noProof/>
            <w:webHidden/>
          </w:rPr>
        </w:r>
        <w:r w:rsidR="00C12AF1">
          <w:rPr>
            <w:noProof/>
            <w:webHidden/>
          </w:rPr>
          <w:fldChar w:fldCharType="separate"/>
        </w:r>
        <w:r w:rsidR="00C12AF1">
          <w:rPr>
            <w:noProof/>
            <w:webHidden/>
          </w:rPr>
          <w:t>23</w:t>
        </w:r>
        <w:r w:rsidR="00C12AF1">
          <w:rPr>
            <w:noProof/>
            <w:webHidden/>
          </w:rPr>
          <w:fldChar w:fldCharType="end"/>
        </w:r>
      </w:hyperlink>
    </w:p>
    <w:p w14:paraId="4BFC0DB5" w14:textId="30885561" w:rsidR="00C12AF1" w:rsidRDefault="008556C6">
      <w:pPr>
        <w:pStyle w:val="TOC3"/>
        <w:tabs>
          <w:tab w:val="right" w:leader="dot" w:pos="9350"/>
        </w:tabs>
        <w:rPr>
          <w:rFonts w:asciiTheme="minorHAnsi" w:eastAsiaTheme="minorEastAsia" w:hAnsiTheme="minorHAnsi" w:cstheme="minorBidi"/>
          <w:noProof/>
          <w:sz w:val="22"/>
          <w:szCs w:val="22"/>
        </w:rPr>
      </w:pPr>
      <w:hyperlink w:anchor="_Toc510174642" w:history="1">
        <w:r w:rsidR="00C12AF1" w:rsidRPr="00CA5DFB">
          <w:rPr>
            <w:rStyle w:val="Hyperlink"/>
            <w:noProof/>
          </w:rPr>
          <w:t>3.7.1 General</w:t>
        </w:r>
        <w:r w:rsidR="00C12AF1">
          <w:rPr>
            <w:noProof/>
            <w:webHidden/>
          </w:rPr>
          <w:tab/>
        </w:r>
        <w:r w:rsidR="00C12AF1">
          <w:rPr>
            <w:noProof/>
            <w:webHidden/>
          </w:rPr>
          <w:fldChar w:fldCharType="begin"/>
        </w:r>
        <w:r w:rsidR="00C12AF1">
          <w:rPr>
            <w:noProof/>
            <w:webHidden/>
          </w:rPr>
          <w:instrText xml:space="preserve"> PAGEREF _Toc510174642 \h </w:instrText>
        </w:r>
        <w:r w:rsidR="00C12AF1">
          <w:rPr>
            <w:noProof/>
            <w:webHidden/>
          </w:rPr>
        </w:r>
        <w:r w:rsidR="00C12AF1">
          <w:rPr>
            <w:noProof/>
            <w:webHidden/>
          </w:rPr>
          <w:fldChar w:fldCharType="separate"/>
        </w:r>
        <w:r w:rsidR="00C12AF1">
          <w:rPr>
            <w:noProof/>
            <w:webHidden/>
          </w:rPr>
          <w:t>23</w:t>
        </w:r>
        <w:r w:rsidR="00C12AF1">
          <w:rPr>
            <w:noProof/>
            <w:webHidden/>
          </w:rPr>
          <w:fldChar w:fldCharType="end"/>
        </w:r>
      </w:hyperlink>
    </w:p>
    <w:p w14:paraId="1FA6BCC9" w14:textId="303868AC" w:rsidR="00C12AF1" w:rsidRDefault="008556C6">
      <w:pPr>
        <w:pStyle w:val="TOC3"/>
        <w:tabs>
          <w:tab w:val="right" w:leader="dot" w:pos="9350"/>
        </w:tabs>
        <w:rPr>
          <w:rFonts w:asciiTheme="minorHAnsi" w:eastAsiaTheme="minorEastAsia" w:hAnsiTheme="minorHAnsi" w:cstheme="minorBidi"/>
          <w:noProof/>
          <w:sz w:val="22"/>
          <w:szCs w:val="22"/>
        </w:rPr>
      </w:pPr>
      <w:hyperlink w:anchor="_Toc510174643" w:history="1">
        <w:r w:rsidR="00C12AF1" w:rsidRPr="00CA5DFB">
          <w:rPr>
            <w:rStyle w:val="Hyperlink"/>
            <w:noProof/>
          </w:rPr>
          <w:t>3.7.2 Tags</w:t>
        </w:r>
        <w:r w:rsidR="00C12AF1">
          <w:rPr>
            <w:noProof/>
            <w:webHidden/>
          </w:rPr>
          <w:tab/>
        </w:r>
        <w:r w:rsidR="00C12AF1">
          <w:rPr>
            <w:noProof/>
            <w:webHidden/>
          </w:rPr>
          <w:fldChar w:fldCharType="begin"/>
        </w:r>
        <w:r w:rsidR="00C12AF1">
          <w:rPr>
            <w:noProof/>
            <w:webHidden/>
          </w:rPr>
          <w:instrText xml:space="preserve"> PAGEREF _Toc510174643 \h </w:instrText>
        </w:r>
        <w:r w:rsidR="00C12AF1">
          <w:rPr>
            <w:noProof/>
            <w:webHidden/>
          </w:rPr>
        </w:r>
        <w:r w:rsidR="00C12AF1">
          <w:rPr>
            <w:noProof/>
            <w:webHidden/>
          </w:rPr>
          <w:fldChar w:fldCharType="separate"/>
        </w:r>
        <w:r w:rsidR="00C12AF1">
          <w:rPr>
            <w:noProof/>
            <w:webHidden/>
          </w:rPr>
          <w:t>24</w:t>
        </w:r>
        <w:r w:rsidR="00C12AF1">
          <w:rPr>
            <w:noProof/>
            <w:webHidden/>
          </w:rPr>
          <w:fldChar w:fldCharType="end"/>
        </w:r>
      </w:hyperlink>
    </w:p>
    <w:p w14:paraId="5AA5314D" w14:textId="2A6324F5" w:rsidR="00C12AF1" w:rsidRDefault="008556C6">
      <w:pPr>
        <w:pStyle w:val="TOC4"/>
        <w:tabs>
          <w:tab w:val="right" w:leader="dot" w:pos="9350"/>
        </w:tabs>
        <w:rPr>
          <w:rFonts w:asciiTheme="minorHAnsi" w:eastAsiaTheme="minorEastAsia" w:hAnsiTheme="minorHAnsi" w:cstheme="minorBidi"/>
          <w:noProof/>
          <w:sz w:val="22"/>
          <w:szCs w:val="22"/>
        </w:rPr>
      </w:pPr>
      <w:hyperlink w:anchor="_Toc510174644" w:history="1">
        <w:r w:rsidR="00C12AF1" w:rsidRPr="00CA5DFB">
          <w:rPr>
            <w:rStyle w:val="Hyperlink"/>
            <w:noProof/>
          </w:rPr>
          <w:t>3.7.2.1 General</w:t>
        </w:r>
        <w:r w:rsidR="00C12AF1">
          <w:rPr>
            <w:noProof/>
            <w:webHidden/>
          </w:rPr>
          <w:tab/>
        </w:r>
        <w:r w:rsidR="00C12AF1">
          <w:rPr>
            <w:noProof/>
            <w:webHidden/>
          </w:rPr>
          <w:fldChar w:fldCharType="begin"/>
        </w:r>
        <w:r w:rsidR="00C12AF1">
          <w:rPr>
            <w:noProof/>
            <w:webHidden/>
          </w:rPr>
          <w:instrText xml:space="preserve"> PAGEREF _Toc510174644 \h </w:instrText>
        </w:r>
        <w:r w:rsidR="00C12AF1">
          <w:rPr>
            <w:noProof/>
            <w:webHidden/>
          </w:rPr>
        </w:r>
        <w:r w:rsidR="00C12AF1">
          <w:rPr>
            <w:noProof/>
            <w:webHidden/>
          </w:rPr>
          <w:fldChar w:fldCharType="separate"/>
        </w:r>
        <w:r w:rsidR="00C12AF1">
          <w:rPr>
            <w:noProof/>
            <w:webHidden/>
          </w:rPr>
          <w:t>24</w:t>
        </w:r>
        <w:r w:rsidR="00C12AF1">
          <w:rPr>
            <w:noProof/>
            <w:webHidden/>
          </w:rPr>
          <w:fldChar w:fldCharType="end"/>
        </w:r>
      </w:hyperlink>
    </w:p>
    <w:p w14:paraId="0E613F5A" w14:textId="268A2B86" w:rsidR="00C12AF1" w:rsidRDefault="008556C6">
      <w:pPr>
        <w:pStyle w:val="TOC4"/>
        <w:tabs>
          <w:tab w:val="right" w:leader="dot" w:pos="9350"/>
        </w:tabs>
        <w:rPr>
          <w:rFonts w:asciiTheme="minorHAnsi" w:eastAsiaTheme="minorEastAsia" w:hAnsiTheme="minorHAnsi" w:cstheme="minorBidi"/>
          <w:noProof/>
          <w:sz w:val="22"/>
          <w:szCs w:val="22"/>
        </w:rPr>
      </w:pPr>
      <w:hyperlink w:anchor="_Toc510174645" w:history="1">
        <w:r w:rsidR="00C12AF1" w:rsidRPr="00CA5DFB">
          <w:rPr>
            <w:rStyle w:val="Hyperlink"/>
            <w:noProof/>
          </w:rPr>
          <w:t>3.7.2.2 Namespaced tags</w:t>
        </w:r>
        <w:r w:rsidR="00C12AF1">
          <w:rPr>
            <w:noProof/>
            <w:webHidden/>
          </w:rPr>
          <w:tab/>
        </w:r>
        <w:r w:rsidR="00C12AF1">
          <w:rPr>
            <w:noProof/>
            <w:webHidden/>
          </w:rPr>
          <w:fldChar w:fldCharType="begin"/>
        </w:r>
        <w:r w:rsidR="00C12AF1">
          <w:rPr>
            <w:noProof/>
            <w:webHidden/>
          </w:rPr>
          <w:instrText xml:space="preserve"> PAGEREF _Toc510174645 \h </w:instrText>
        </w:r>
        <w:r w:rsidR="00C12AF1">
          <w:rPr>
            <w:noProof/>
            <w:webHidden/>
          </w:rPr>
        </w:r>
        <w:r w:rsidR="00C12AF1">
          <w:rPr>
            <w:noProof/>
            <w:webHidden/>
          </w:rPr>
          <w:fldChar w:fldCharType="separate"/>
        </w:r>
        <w:r w:rsidR="00C12AF1">
          <w:rPr>
            <w:noProof/>
            <w:webHidden/>
          </w:rPr>
          <w:t>24</w:t>
        </w:r>
        <w:r w:rsidR="00C12AF1">
          <w:rPr>
            <w:noProof/>
            <w:webHidden/>
          </w:rPr>
          <w:fldChar w:fldCharType="end"/>
        </w:r>
      </w:hyperlink>
    </w:p>
    <w:p w14:paraId="43C81425" w14:textId="47A2F25A" w:rsidR="00C12AF1" w:rsidRDefault="008556C6">
      <w:pPr>
        <w:pStyle w:val="TOC4"/>
        <w:tabs>
          <w:tab w:val="right" w:leader="dot" w:pos="9350"/>
        </w:tabs>
        <w:rPr>
          <w:rFonts w:asciiTheme="minorHAnsi" w:eastAsiaTheme="minorEastAsia" w:hAnsiTheme="minorHAnsi" w:cstheme="minorBidi"/>
          <w:noProof/>
          <w:sz w:val="22"/>
          <w:szCs w:val="22"/>
        </w:rPr>
      </w:pPr>
      <w:hyperlink w:anchor="_Toc510174646" w:history="1">
        <w:r w:rsidR="00C12AF1" w:rsidRPr="00CA5DFB">
          <w:rPr>
            <w:rStyle w:val="Hyperlink"/>
            <w:noProof/>
          </w:rPr>
          <w:t>3.7.2.3 Tag metadata</w:t>
        </w:r>
        <w:r w:rsidR="00C12AF1">
          <w:rPr>
            <w:noProof/>
            <w:webHidden/>
          </w:rPr>
          <w:tab/>
        </w:r>
        <w:r w:rsidR="00C12AF1">
          <w:rPr>
            <w:noProof/>
            <w:webHidden/>
          </w:rPr>
          <w:fldChar w:fldCharType="begin"/>
        </w:r>
        <w:r w:rsidR="00C12AF1">
          <w:rPr>
            <w:noProof/>
            <w:webHidden/>
          </w:rPr>
          <w:instrText xml:space="preserve"> PAGEREF _Toc510174646 \h </w:instrText>
        </w:r>
        <w:r w:rsidR="00C12AF1">
          <w:rPr>
            <w:noProof/>
            <w:webHidden/>
          </w:rPr>
        </w:r>
        <w:r w:rsidR="00C12AF1">
          <w:rPr>
            <w:noProof/>
            <w:webHidden/>
          </w:rPr>
          <w:fldChar w:fldCharType="separate"/>
        </w:r>
        <w:r w:rsidR="00C12AF1">
          <w:rPr>
            <w:noProof/>
            <w:webHidden/>
          </w:rPr>
          <w:t>24</w:t>
        </w:r>
        <w:r w:rsidR="00C12AF1">
          <w:rPr>
            <w:noProof/>
            <w:webHidden/>
          </w:rPr>
          <w:fldChar w:fldCharType="end"/>
        </w:r>
      </w:hyperlink>
    </w:p>
    <w:p w14:paraId="6DB9AEF9" w14:textId="2163255B" w:rsidR="00C12AF1" w:rsidRDefault="008556C6">
      <w:pPr>
        <w:pStyle w:val="TOC2"/>
        <w:tabs>
          <w:tab w:val="right" w:leader="dot" w:pos="9350"/>
        </w:tabs>
        <w:rPr>
          <w:rFonts w:asciiTheme="minorHAnsi" w:eastAsiaTheme="minorEastAsia" w:hAnsiTheme="minorHAnsi" w:cstheme="minorBidi"/>
          <w:noProof/>
          <w:sz w:val="22"/>
          <w:szCs w:val="22"/>
        </w:rPr>
      </w:pPr>
      <w:hyperlink w:anchor="_Toc510174647" w:history="1">
        <w:r w:rsidR="00C12AF1" w:rsidRPr="00CA5DFB">
          <w:rPr>
            <w:rStyle w:val="Hyperlink"/>
            <w:noProof/>
          </w:rPr>
          <w:t>3.8 Date/time properties</w:t>
        </w:r>
        <w:r w:rsidR="00C12AF1">
          <w:rPr>
            <w:noProof/>
            <w:webHidden/>
          </w:rPr>
          <w:tab/>
        </w:r>
        <w:r w:rsidR="00C12AF1">
          <w:rPr>
            <w:noProof/>
            <w:webHidden/>
          </w:rPr>
          <w:fldChar w:fldCharType="begin"/>
        </w:r>
        <w:r w:rsidR="00C12AF1">
          <w:rPr>
            <w:noProof/>
            <w:webHidden/>
          </w:rPr>
          <w:instrText xml:space="preserve"> PAGEREF _Toc510174647 \h </w:instrText>
        </w:r>
        <w:r w:rsidR="00C12AF1">
          <w:rPr>
            <w:noProof/>
            <w:webHidden/>
          </w:rPr>
        </w:r>
        <w:r w:rsidR="00C12AF1">
          <w:rPr>
            <w:noProof/>
            <w:webHidden/>
          </w:rPr>
          <w:fldChar w:fldCharType="separate"/>
        </w:r>
        <w:r w:rsidR="00C12AF1">
          <w:rPr>
            <w:noProof/>
            <w:webHidden/>
          </w:rPr>
          <w:t>25</w:t>
        </w:r>
        <w:r w:rsidR="00C12AF1">
          <w:rPr>
            <w:noProof/>
            <w:webHidden/>
          </w:rPr>
          <w:fldChar w:fldCharType="end"/>
        </w:r>
      </w:hyperlink>
    </w:p>
    <w:p w14:paraId="077A7701" w14:textId="7B7F3059" w:rsidR="00C12AF1" w:rsidRDefault="008556C6">
      <w:pPr>
        <w:pStyle w:val="TOC2"/>
        <w:tabs>
          <w:tab w:val="right" w:leader="dot" w:pos="9350"/>
        </w:tabs>
        <w:rPr>
          <w:rFonts w:asciiTheme="minorHAnsi" w:eastAsiaTheme="minorEastAsia" w:hAnsiTheme="minorHAnsi" w:cstheme="minorBidi"/>
          <w:noProof/>
          <w:sz w:val="22"/>
          <w:szCs w:val="22"/>
        </w:rPr>
      </w:pPr>
      <w:hyperlink w:anchor="_Toc510174648" w:history="1">
        <w:r w:rsidR="00C12AF1" w:rsidRPr="00CA5DFB">
          <w:rPr>
            <w:rStyle w:val="Hyperlink"/>
            <w:noProof/>
          </w:rPr>
          <w:t>3.9 message objects</w:t>
        </w:r>
        <w:r w:rsidR="00C12AF1">
          <w:rPr>
            <w:noProof/>
            <w:webHidden/>
          </w:rPr>
          <w:tab/>
        </w:r>
        <w:r w:rsidR="00C12AF1">
          <w:rPr>
            <w:noProof/>
            <w:webHidden/>
          </w:rPr>
          <w:fldChar w:fldCharType="begin"/>
        </w:r>
        <w:r w:rsidR="00C12AF1">
          <w:rPr>
            <w:noProof/>
            <w:webHidden/>
          </w:rPr>
          <w:instrText xml:space="preserve"> PAGEREF _Toc510174648 \h </w:instrText>
        </w:r>
        <w:r w:rsidR="00C12AF1">
          <w:rPr>
            <w:noProof/>
            <w:webHidden/>
          </w:rPr>
        </w:r>
        <w:r w:rsidR="00C12AF1">
          <w:rPr>
            <w:noProof/>
            <w:webHidden/>
          </w:rPr>
          <w:fldChar w:fldCharType="separate"/>
        </w:r>
        <w:r w:rsidR="00C12AF1">
          <w:rPr>
            <w:noProof/>
            <w:webHidden/>
          </w:rPr>
          <w:t>26</w:t>
        </w:r>
        <w:r w:rsidR="00C12AF1">
          <w:rPr>
            <w:noProof/>
            <w:webHidden/>
          </w:rPr>
          <w:fldChar w:fldCharType="end"/>
        </w:r>
      </w:hyperlink>
    </w:p>
    <w:p w14:paraId="00340E40" w14:textId="2B7D5C9D" w:rsidR="00C12AF1" w:rsidRDefault="008556C6">
      <w:pPr>
        <w:pStyle w:val="TOC3"/>
        <w:tabs>
          <w:tab w:val="right" w:leader="dot" w:pos="9350"/>
        </w:tabs>
        <w:rPr>
          <w:rFonts w:asciiTheme="minorHAnsi" w:eastAsiaTheme="minorEastAsia" w:hAnsiTheme="minorHAnsi" w:cstheme="minorBidi"/>
          <w:noProof/>
          <w:sz w:val="22"/>
          <w:szCs w:val="22"/>
        </w:rPr>
      </w:pPr>
      <w:hyperlink w:anchor="_Toc510174649" w:history="1">
        <w:r w:rsidR="00C12AF1" w:rsidRPr="00CA5DFB">
          <w:rPr>
            <w:rStyle w:val="Hyperlink"/>
            <w:noProof/>
          </w:rPr>
          <w:t>3.9.1 General</w:t>
        </w:r>
        <w:r w:rsidR="00C12AF1">
          <w:rPr>
            <w:noProof/>
            <w:webHidden/>
          </w:rPr>
          <w:tab/>
        </w:r>
        <w:r w:rsidR="00C12AF1">
          <w:rPr>
            <w:noProof/>
            <w:webHidden/>
          </w:rPr>
          <w:fldChar w:fldCharType="begin"/>
        </w:r>
        <w:r w:rsidR="00C12AF1">
          <w:rPr>
            <w:noProof/>
            <w:webHidden/>
          </w:rPr>
          <w:instrText xml:space="preserve"> PAGEREF _Toc510174649 \h </w:instrText>
        </w:r>
        <w:r w:rsidR="00C12AF1">
          <w:rPr>
            <w:noProof/>
            <w:webHidden/>
          </w:rPr>
        </w:r>
        <w:r w:rsidR="00C12AF1">
          <w:rPr>
            <w:noProof/>
            <w:webHidden/>
          </w:rPr>
          <w:fldChar w:fldCharType="separate"/>
        </w:r>
        <w:r w:rsidR="00C12AF1">
          <w:rPr>
            <w:noProof/>
            <w:webHidden/>
          </w:rPr>
          <w:t>26</w:t>
        </w:r>
        <w:r w:rsidR="00C12AF1">
          <w:rPr>
            <w:noProof/>
            <w:webHidden/>
          </w:rPr>
          <w:fldChar w:fldCharType="end"/>
        </w:r>
      </w:hyperlink>
    </w:p>
    <w:p w14:paraId="68135928" w14:textId="3EBD2B8B" w:rsidR="00C12AF1" w:rsidRDefault="008556C6">
      <w:pPr>
        <w:pStyle w:val="TOC3"/>
        <w:tabs>
          <w:tab w:val="right" w:leader="dot" w:pos="9350"/>
        </w:tabs>
        <w:rPr>
          <w:rFonts w:asciiTheme="minorHAnsi" w:eastAsiaTheme="minorEastAsia" w:hAnsiTheme="minorHAnsi" w:cstheme="minorBidi"/>
          <w:noProof/>
          <w:sz w:val="22"/>
          <w:szCs w:val="22"/>
        </w:rPr>
      </w:pPr>
      <w:hyperlink w:anchor="_Toc510174650" w:history="1">
        <w:r w:rsidR="00C12AF1" w:rsidRPr="00CA5DFB">
          <w:rPr>
            <w:rStyle w:val="Hyperlink"/>
            <w:noProof/>
          </w:rPr>
          <w:t>3.9.2 Plain text messages</w:t>
        </w:r>
        <w:r w:rsidR="00C12AF1">
          <w:rPr>
            <w:noProof/>
            <w:webHidden/>
          </w:rPr>
          <w:tab/>
        </w:r>
        <w:r w:rsidR="00C12AF1">
          <w:rPr>
            <w:noProof/>
            <w:webHidden/>
          </w:rPr>
          <w:fldChar w:fldCharType="begin"/>
        </w:r>
        <w:r w:rsidR="00C12AF1">
          <w:rPr>
            <w:noProof/>
            <w:webHidden/>
          </w:rPr>
          <w:instrText xml:space="preserve"> PAGEREF _Toc510174650 \h </w:instrText>
        </w:r>
        <w:r w:rsidR="00C12AF1">
          <w:rPr>
            <w:noProof/>
            <w:webHidden/>
          </w:rPr>
        </w:r>
        <w:r w:rsidR="00C12AF1">
          <w:rPr>
            <w:noProof/>
            <w:webHidden/>
          </w:rPr>
          <w:fldChar w:fldCharType="separate"/>
        </w:r>
        <w:r w:rsidR="00C12AF1">
          <w:rPr>
            <w:noProof/>
            <w:webHidden/>
          </w:rPr>
          <w:t>26</w:t>
        </w:r>
        <w:r w:rsidR="00C12AF1">
          <w:rPr>
            <w:noProof/>
            <w:webHidden/>
          </w:rPr>
          <w:fldChar w:fldCharType="end"/>
        </w:r>
      </w:hyperlink>
    </w:p>
    <w:p w14:paraId="49503E4E" w14:textId="79E1854A" w:rsidR="00C12AF1" w:rsidRDefault="008556C6">
      <w:pPr>
        <w:pStyle w:val="TOC3"/>
        <w:tabs>
          <w:tab w:val="right" w:leader="dot" w:pos="9350"/>
        </w:tabs>
        <w:rPr>
          <w:rFonts w:asciiTheme="minorHAnsi" w:eastAsiaTheme="minorEastAsia" w:hAnsiTheme="minorHAnsi" w:cstheme="minorBidi"/>
          <w:noProof/>
          <w:sz w:val="22"/>
          <w:szCs w:val="22"/>
        </w:rPr>
      </w:pPr>
      <w:hyperlink w:anchor="_Toc510174651" w:history="1">
        <w:r w:rsidR="00C12AF1" w:rsidRPr="00CA5DFB">
          <w:rPr>
            <w:rStyle w:val="Hyperlink"/>
            <w:noProof/>
          </w:rPr>
          <w:t>3.9.3 Rich text messages</w:t>
        </w:r>
        <w:r w:rsidR="00C12AF1">
          <w:rPr>
            <w:noProof/>
            <w:webHidden/>
          </w:rPr>
          <w:tab/>
        </w:r>
        <w:r w:rsidR="00C12AF1">
          <w:rPr>
            <w:noProof/>
            <w:webHidden/>
          </w:rPr>
          <w:fldChar w:fldCharType="begin"/>
        </w:r>
        <w:r w:rsidR="00C12AF1">
          <w:rPr>
            <w:noProof/>
            <w:webHidden/>
          </w:rPr>
          <w:instrText xml:space="preserve"> PAGEREF _Toc510174651 \h </w:instrText>
        </w:r>
        <w:r w:rsidR="00C12AF1">
          <w:rPr>
            <w:noProof/>
            <w:webHidden/>
          </w:rPr>
        </w:r>
        <w:r w:rsidR="00C12AF1">
          <w:rPr>
            <w:noProof/>
            <w:webHidden/>
          </w:rPr>
          <w:fldChar w:fldCharType="separate"/>
        </w:r>
        <w:r w:rsidR="00C12AF1">
          <w:rPr>
            <w:noProof/>
            <w:webHidden/>
          </w:rPr>
          <w:t>26</w:t>
        </w:r>
        <w:r w:rsidR="00C12AF1">
          <w:rPr>
            <w:noProof/>
            <w:webHidden/>
          </w:rPr>
          <w:fldChar w:fldCharType="end"/>
        </w:r>
      </w:hyperlink>
    </w:p>
    <w:p w14:paraId="26731858" w14:textId="2B44769B" w:rsidR="00C12AF1" w:rsidRDefault="008556C6">
      <w:pPr>
        <w:pStyle w:val="TOC4"/>
        <w:tabs>
          <w:tab w:val="right" w:leader="dot" w:pos="9350"/>
        </w:tabs>
        <w:rPr>
          <w:rFonts w:asciiTheme="minorHAnsi" w:eastAsiaTheme="minorEastAsia" w:hAnsiTheme="minorHAnsi" w:cstheme="minorBidi"/>
          <w:noProof/>
          <w:sz w:val="22"/>
          <w:szCs w:val="22"/>
        </w:rPr>
      </w:pPr>
      <w:hyperlink w:anchor="_Toc510174652" w:history="1">
        <w:r w:rsidR="00C12AF1" w:rsidRPr="00CA5DFB">
          <w:rPr>
            <w:rStyle w:val="Hyperlink"/>
            <w:noProof/>
          </w:rPr>
          <w:t>3.9.3.1 General</w:t>
        </w:r>
        <w:r w:rsidR="00C12AF1">
          <w:rPr>
            <w:noProof/>
            <w:webHidden/>
          </w:rPr>
          <w:tab/>
        </w:r>
        <w:r w:rsidR="00C12AF1">
          <w:rPr>
            <w:noProof/>
            <w:webHidden/>
          </w:rPr>
          <w:fldChar w:fldCharType="begin"/>
        </w:r>
        <w:r w:rsidR="00C12AF1">
          <w:rPr>
            <w:noProof/>
            <w:webHidden/>
          </w:rPr>
          <w:instrText xml:space="preserve"> PAGEREF _Toc510174652 \h </w:instrText>
        </w:r>
        <w:r w:rsidR="00C12AF1">
          <w:rPr>
            <w:noProof/>
            <w:webHidden/>
          </w:rPr>
        </w:r>
        <w:r w:rsidR="00C12AF1">
          <w:rPr>
            <w:noProof/>
            <w:webHidden/>
          </w:rPr>
          <w:fldChar w:fldCharType="separate"/>
        </w:r>
        <w:r w:rsidR="00C12AF1">
          <w:rPr>
            <w:noProof/>
            <w:webHidden/>
          </w:rPr>
          <w:t>26</w:t>
        </w:r>
        <w:r w:rsidR="00C12AF1">
          <w:rPr>
            <w:noProof/>
            <w:webHidden/>
          </w:rPr>
          <w:fldChar w:fldCharType="end"/>
        </w:r>
      </w:hyperlink>
    </w:p>
    <w:p w14:paraId="2879B1ED" w14:textId="778B20C0" w:rsidR="00C12AF1" w:rsidRDefault="008556C6">
      <w:pPr>
        <w:pStyle w:val="TOC4"/>
        <w:tabs>
          <w:tab w:val="right" w:leader="dot" w:pos="9350"/>
        </w:tabs>
        <w:rPr>
          <w:rFonts w:asciiTheme="minorHAnsi" w:eastAsiaTheme="minorEastAsia" w:hAnsiTheme="minorHAnsi" w:cstheme="minorBidi"/>
          <w:noProof/>
          <w:sz w:val="22"/>
          <w:szCs w:val="22"/>
        </w:rPr>
      </w:pPr>
      <w:hyperlink w:anchor="_Toc510174653" w:history="1">
        <w:r w:rsidR="00C12AF1" w:rsidRPr="00CA5DFB">
          <w:rPr>
            <w:rStyle w:val="Hyperlink"/>
            <w:noProof/>
          </w:rPr>
          <w:t>3.9.3.2 Security implications</w:t>
        </w:r>
        <w:r w:rsidR="00C12AF1">
          <w:rPr>
            <w:noProof/>
            <w:webHidden/>
          </w:rPr>
          <w:tab/>
        </w:r>
        <w:r w:rsidR="00C12AF1">
          <w:rPr>
            <w:noProof/>
            <w:webHidden/>
          </w:rPr>
          <w:fldChar w:fldCharType="begin"/>
        </w:r>
        <w:r w:rsidR="00C12AF1">
          <w:rPr>
            <w:noProof/>
            <w:webHidden/>
          </w:rPr>
          <w:instrText xml:space="preserve"> PAGEREF _Toc510174653 \h </w:instrText>
        </w:r>
        <w:r w:rsidR="00C12AF1">
          <w:rPr>
            <w:noProof/>
            <w:webHidden/>
          </w:rPr>
        </w:r>
        <w:r w:rsidR="00C12AF1">
          <w:rPr>
            <w:noProof/>
            <w:webHidden/>
          </w:rPr>
          <w:fldChar w:fldCharType="separate"/>
        </w:r>
        <w:r w:rsidR="00C12AF1">
          <w:rPr>
            <w:noProof/>
            <w:webHidden/>
          </w:rPr>
          <w:t>26</w:t>
        </w:r>
        <w:r w:rsidR="00C12AF1">
          <w:rPr>
            <w:noProof/>
            <w:webHidden/>
          </w:rPr>
          <w:fldChar w:fldCharType="end"/>
        </w:r>
      </w:hyperlink>
    </w:p>
    <w:p w14:paraId="5FAB8F49" w14:textId="09745845" w:rsidR="00C12AF1" w:rsidRDefault="008556C6">
      <w:pPr>
        <w:pStyle w:val="TOC3"/>
        <w:tabs>
          <w:tab w:val="right" w:leader="dot" w:pos="9350"/>
        </w:tabs>
        <w:rPr>
          <w:rFonts w:asciiTheme="minorHAnsi" w:eastAsiaTheme="minorEastAsia" w:hAnsiTheme="minorHAnsi" w:cstheme="minorBidi"/>
          <w:noProof/>
          <w:sz w:val="22"/>
          <w:szCs w:val="22"/>
        </w:rPr>
      </w:pPr>
      <w:hyperlink w:anchor="_Toc510174654" w:history="1">
        <w:r w:rsidR="00C12AF1" w:rsidRPr="00CA5DFB">
          <w:rPr>
            <w:rStyle w:val="Hyperlink"/>
            <w:noProof/>
          </w:rPr>
          <w:t>3.9.4 Messages with placeholders</w:t>
        </w:r>
        <w:r w:rsidR="00C12AF1">
          <w:rPr>
            <w:noProof/>
            <w:webHidden/>
          </w:rPr>
          <w:tab/>
        </w:r>
        <w:r w:rsidR="00C12AF1">
          <w:rPr>
            <w:noProof/>
            <w:webHidden/>
          </w:rPr>
          <w:fldChar w:fldCharType="begin"/>
        </w:r>
        <w:r w:rsidR="00C12AF1">
          <w:rPr>
            <w:noProof/>
            <w:webHidden/>
          </w:rPr>
          <w:instrText xml:space="preserve"> PAGEREF _Toc510174654 \h </w:instrText>
        </w:r>
        <w:r w:rsidR="00C12AF1">
          <w:rPr>
            <w:noProof/>
            <w:webHidden/>
          </w:rPr>
        </w:r>
        <w:r w:rsidR="00C12AF1">
          <w:rPr>
            <w:noProof/>
            <w:webHidden/>
          </w:rPr>
          <w:fldChar w:fldCharType="separate"/>
        </w:r>
        <w:r w:rsidR="00C12AF1">
          <w:rPr>
            <w:noProof/>
            <w:webHidden/>
          </w:rPr>
          <w:t>27</w:t>
        </w:r>
        <w:r w:rsidR="00C12AF1">
          <w:rPr>
            <w:noProof/>
            <w:webHidden/>
          </w:rPr>
          <w:fldChar w:fldCharType="end"/>
        </w:r>
      </w:hyperlink>
    </w:p>
    <w:p w14:paraId="53A4DA94" w14:textId="3C7B7411" w:rsidR="00C12AF1" w:rsidRDefault="008556C6">
      <w:pPr>
        <w:pStyle w:val="TOC3"/>
        <w:tabs>
          <w:tab w:val="right" w:leader="dot" w:pos="9350"/>
        </w:tabs>
        <w:rPr>
          <w:rFonts w:asciiTheme="minorHAnsi" w:eastAsiaTheme="minorEastAsia" w:hAnsiTheme="minorHAnsi" w:cstheme="minorBidi"/>
          <w:noProof/>
          <w:sz w:val="22"/>
          <w:szCs w:val="22"/>
        </w:rPr>
      </w:pPr>
      <w:hyperlink w:anchor="_Toc510174655" w:history="1">
        <w:r w:rsidR="00C12AF1" w:rsidRPr="00CA5DFB">
          <w:rPr>
            <w:rStyle w:val="Hyperlink"/>
            <w:noProof/>
          </w:rPr>
          <w:t>3.9.5 Messages with embedded links</w:t>
        </w:r>
        <w:r w:rsidR="00C12AF1">
          <w:rPr>
            <w:noProof/>
            <w:webHidden/>
          </w:rPr>
          <w:tab/>
        </w:r>
        <w:r w:rsidR="00C12AF1">
          <w:rPr>
            <w:noProof/>
            <w:webHidden/>
          </w:rPr>
          <w:fldChar w:fldCharType="begin"/>
        </w:r>
        <w:r w:rsidR="00C12AF1">
          <w:rPr>
            <w:noProof/>
            <w:webHidden/>
          </w:rPr>
          <w:instrText xml:space="preserve"> PAGEREF _Toc510174655 \h </w:instrText>
        </w:r>
        <w:r w:rsidR="00C12AF1">
          <w:rPr>
            <w:noProof/>
            <w:webHidden/>
          </w:rPr>
        </w:r>
        <w:r w:rsidR="00C12AF1">
          <w:rPr>
            <w:noProof/>
            <w:webHidden/>
          </w:rPr>
          <w:fldChar w:fldCharType="separate"/>
        </w:r>
        <w:r w:rsidR="00C12AF1">
          <w:rPr>
            <w:noProof/>
            <w:webHidden/>
          </w:rPr>
          <w:t>27</w:t>
        </w:r>
        <w:r w:rsidR="00C12AF1">
          <w:rPr>
            <w:noProof/>
            <w:webHidden/>
          </w:rPr>
          <w:fldChar w:fldCharType="end"/>
        </w:r>
      </w:hyperlink>
    </w:p>
    <w:p w14:paraId="766251A7" w14:textId="4EA5CD0E" w:rsidR="00C12AF1" w:rsidRDefault="008556C6">
      <w:pPr>
        <w:pStyle w:val="TOC3"/>
        <w:tabs>
          <w:tab w:val="right" w:leader="dot" w:pos="9350"/>
        </w:tabs>
        <w:rPr>
          <w:rFonts w:asciiTheme="minorHAnsi" w:eastAsiaTheme="minorEastAsia" w:hAnsiTheme="minorHAnsi" w:cstheme="minorBidi"/>
          <w:noProof/>
          <w:sz w:val="22"/>
          <w:szCs w:val="22"/>
        </w:rPr>
      </w:pPr>
      <w:hyperlink w:anchor="_Toc510174656" w:history="1">
        <w:r w:rsidR="00C12AF1" w:rsidRPr="00CA5DFB">
          <w:rPr>
            <w:rStyle w:val="Hyperlink"/>
            <w:noProof/>
          </w:rPr>
          <w:t>3.9.6 Message string resources</w:t>
        </w:r>
        <w:r w:rsidR="00C12AF1">
          <w:rPr>
            <w:noProof/>
            <w:webHidden/>
          </w:rPr>
          <w:tab/>
        </w:r>
        <w:r w:rsidR="00C12AF1">
          <w:rPr>
            <w:noProof/>
            <w:webHidden/>
          </w:rPr>
          <w:fldChar w:fldCharType="begin"/>
        </w:r>
        <w:r w:rsidR="00C12AF1">
          <w:rPr>
            <w:noProof/>
            <w:webHidden/>
          </w:rPr>
          <w:instrText xml:space="preserve"> PAGEREF _Toc510174656 \h </w:instrText>
        </w:r>
        <w:r w:rsidR="00C12AF1">
          <w:rPr>
            <w:noProof/>
            <w:webHidden/>
          </w:rPr>
        </w:r>
        <w:r w:rsidR="00C12AF1">
          <w:rPr>
            <w:noProof/>
            <w:webHidden/>
          </w:rPr>
          <w:fldChar w:fldCharType="separate"/>
        </w:r>
        <w:r w:rsidR="00C12AF1">
          <w:rPr>
            <w:noProof/>
            <w:webHidden/>
          </w:rPr>
          <w:t>28</w:t>
        </w:r>
        <w:r w:rsidR="00C12AF1">
          <w:rPr>
            <w:noProof/>
            <w:webHidden/>
          </w:rPr>
          <w:fldChar w:fldCharType="end"/>
        </w:r>
      </w:hyperlink>
    </w:p>
    <w:p w14:paraId="34E37778" w14:textId="36826908" w:rsidR="00C12AF1" w:rsidRDefault="008556C6">
      <w:pPr>
        <w:pStyle w:val="TOC4"/>
        <w:tabs>
          <w:tab w:val="right" w:leader="dot" w:pos="9350"/>
        </w:tabs>
        <w:rPr>
          <w:rFonts w:asciiTheme="minorHAnsi" w:eastAsiaTheme="minorEastAsia" w:hAnsiTheme="minorHAnsi" w:cstheme="minorBidi"/>
          <w:noProof/>
          <w:sz w:val="22"/>
          <w:szCs w:val="22"/>
        </w:rPr>
      </w:pPr>
      <w:hyperlink w:anchor="_Toc510174657" w:history="1">
        <w:r w:rsidR="00C12AF1" w:rsidRPr="00CA5DFB">
          <w:rPr>
            <w:rStyle w:val="Hyperlink"/>
            <w:noProof/>
          </w:rPr>
          <w:t>3.9.6.1 General</w:t>
        </w:r>
        <w:r w:rsidR="00C12AF1">
          <w:rPr>
            <w:noProof/>
            <w:webHidden/>
          </w:rPr>
          <w:tab/>
        </w:r>
        <w:r w:rsidR="00C12AF1">
          <w:rPr>
            <w:noProof/>
            <w:webHidden/>
          </w:rPr>
          <w:fldChar w:fldCharType="begin"/>
        </w:r>
        <w:r w:rsidR="00C12AF1">
          <w:rPr>
            <w:noProof/>
            <w:webHidden/>
          </w:rPr>
          <w:instrText xml:space="preserve"> PAGEREF _Toc510174657 \h </w:instrText>
        </w:r>
        <w:r w:rsidR="00C12AF1">
          <w:rPr>
            <w:noProof/>
            <w:webHidden/>
          </w:rPr>
        </w:r>
        <w:r w:rsidR="00C12AF1">
          <w:rPr>
            <w:noProof/>
            <w:webHidden/>
          </w:rPr>
          <w:fldChar w:fldCharType="separate"/>
        </w:r>
        <w:r w:rsidR="00C12AF1">
          <w:rPr>
            <w:noProof/>
            <w:webHidden/>
          </w:rPr>
          <w:t>28</w:t>
        </w:r>
        <w:r w:rsidR="00C12AF1">
          <w:rPr>
            <w:noProof/>
            <w:webHidden/>
          </w:rPr>
          <w:fldChar w:fldCharType="end"/>
        </w:r>
      </w:hyperlink>
    </w:p>
    <w:p w14:paraId="156AFD8E" w14:textId="133D225B" w:rsidR="00C12AF1" w:rsidRDefault="008556C6">
      <w:pPr>
        <w:pStyle w:val="TOC4"/>
        <w:tabs>
          <w:tab w:val="right" w:leader="dot" w:pos="9350"/>
        </w:tabs>
        <w:rPr>
          <w:rFonts w:asciiTheme="minorHAnsi" w:eastAsiaTheme="minorEastAsia" w:hAnsiTheme="minorHAnsi" w:cstheme="minorBidi"/>
          <w:noProof/>
          <w:sz w:val="22"/>
          <w:szCs w:val="22"/>
        </w:rPr>
      </w:pPr>
      <w:hyperlink w:anchor="_Toc510174658" w:history="1">
        <w:r w:rsidR="00C12AF1" w:rsidRPr="00CA5DFB">
          <w:rPr>
            <w:rStyle w:val="Hyperlink"/>
            <w:noProof/>
          </w:rPr>
          <w:t>3.9.6.2 Embedded string resource lookup procedure</w:t>
        </w:r>
        <w:r w:rsidR="00C12AF1">
          <w:rPr>
            <w:noProof/>
            <w:webHidden/>
          </w:rPr>
          <w:tab/>
        </w:r>
        <w:r w:rsidR="00C12AF1">
          <w:rPr>
            <w:noProof/>
            <w:webHidden/>
          </w:rPr>
          <w:fldChar w:fldCharType="begin"/>
        </w:r>
        <w:r w:rsidR="00C12AF1">
          <w:rPr>
            <w:noProof/>
            <w:webHidden/>
          </w:rPr>
          <w:instrText xml:space="preserve"> PAGEREF _Toc510174658 \h </w:instrText>
        </w:r>
        <w:r w:rsidR="00C12AF1">
          <w:rPr>
            <w:noProof/>
            <w:webHidden/>
          </w:rPr>
        </w:r>
        <w:r w:rsidR="00C12AF1">
          <w:rPr>
            <w:noProof/>
            <w:webHidden/>
          </w:rPr>
          <w:fldChar w:fldCharType="separate"/>
        </w:r>
        <w:r w:rsidR="00C12AF1">
          <w:rPr>
            <w:noProof/>
            <w:webHidden/>
          </w:rPr>
          <w:t>29</w:t>
        </w:r>
        <w:r w:rsidR="00C12AF1">
          <w:rPr>
            <w:noProof/>
            <w:webHidden/>
          </w:rPr>
          <w:fldChar w:fldCharType="end"/>
        </w:r>
      </w:hyperlink>
    </w:p>
    <w:p w14:paraId="448DE496" w14:textId="3DB26AA9" w:rsidR="00C12AF1" w:rsidRDefault="008556C6">
      <w:pPr>
        <w:pStyle w:val="TOC4"/>
        <w:tabs>
          <w:tab w:val="right" w:leader="dot" w:pos="9350"/>
        </w:tabs>
        <w:rPr>
          <w:rFonts w:asciiTheme="minorHAnsi" w:eastAsiaTheme="minorEastAsia" w:hAnsiTheme="minorHAnsi" w:cstheme="minorBidi"/>
          <w:noProof/>
          <w:sz w:val="22"/>
          <w:szCs w:val="22"/>
        </w:rPr>
      </w:pPr>
      <w:hyperlink w:anchor="_Toc510174659" w:history="1">
        <w:r w:rsidR="00C12AF1" w:rsidRPr="00CA5DFB">
          <w:rPr>
            <w:rStyle w:val="Hyperlink"/>
            <w:noProof/>
          </w:rPr>
          <w:t>3.9.6.3 SARIF resource file lookup procedure</w:t>
        </w:r>
        <w:r w:rsidR="00C12AF1">
          <w:rPr>
            <w:noProof/>
            <w:webHidden/>
          </w:rPr>
          <w:tab/>
        </w:r>
        <w:r w:rsidR="00C12AF1">
          <w:rPr>
            <w:noProof/>
            <w:webHidden/>
          </w:rPr>
          <w:fldChar w:fldCharType="begin"/>
        </w:r>
        <w:r w:rsidR="00C12AF1">
          <w:rPr>
            <w:noProof/>
            <w:webHidden/>
          </w:rPr>
          <w:instrText xml:space="preserve"> PAGEREF _Toc510174659 \h </w:instrText>
        </w:r>
        <w:r w:rsidR="00C12AF1">
          <w:rPr>
            <w:noProof/>
            <w:webHidden/>
          </w:rPr>
        </w:r>
        <w:r w:rsidR="00C12AF1">
          <w:rPr>
            <w:noProof/>
            <w:webHidden/>
          </w:rPr>
          <w:fldChar w:fldCharType="separate"/>
        </w:r>
        <w:r w:rsidR="00C12AF1">
          <w:rPr>
            <w:noProof/>
            <w:webHidden/>
          </w:rPr>
          <w:t>29</w:t>
        </w:r>
        <w:r w:rsidR="00C12AF1">
          <w:rPr>
            <w:noProof/>
            <w:webHidden/>
          </w:rPr>
          <w:fldChar w:fldCharType="end"/>
        </w:r>
      </w:hyperlink>
    </w:p>
    <w:p w14:paraId="12872A95" w14:textId="0DE932BA" w:rsidR="00C12AF1" w:rsidRDefault="008556C6">
      <w:pPr>
        <w:pStyle w:val="TOC4"/>
        <w:tabs>
          <w:tab w:val="right" w:leader="dot" w:pos="9350"/>
        </w:tabs>
        <w:rPr>
          <w:rFonts w:asciiTheme="minorHAnsi" w:eastAsiaTheme="minorEastAsia" w:hAnsiTheme="minorHAnsi" w:cstheme="minorBidi"/>
          <w:noProof/>
          <w:sz w:val="22"/>
          <w:szCs w:val="22"/>
        </w:rPr>
      </w:pPr>
      <w:hyperlink w:anchor="_Toc510174660" w:history="1">
        <w:r w:rsidR="00C12AF1" w:rsidRPr="00CA5DFB">
          <w:rPr>
            <w:rStyle w:val="Hyperlink"/>
            <w:noProof/>
          </w:rPr>
          <w:t>3.9.6.4 SARIF resource file format</w:t>
        </w:r>
        <w:r w:rsidR="00C12AF1">
          <w:rPr>
            <w:noProof/>
            <w:webHidden/>
          </w:rPr>
          <w:tab/>
        </w:r>
        <w:r w:rsidR="00C12AF1">
          <w:rPr>
            <w:noProof/>
            <w:webHidden/>
          </w:rPr>
          <w:fldChar w:fldCharType="begin"/>
        </w:r>
        <w:r w:rsidR="00C12AF1">
          <w:rPr>
            <w:noProof/>
            <w:webHidden/>
          </w:rPr>
          <w:instrText xml:space="preserve"> PAGEREF _Toc510174660 \h </w:instrText>
        </w:r>
        <w:r w:rsidR="00C12AF1">
          <w:rPr>
            <w:noProof/>
            <w:webHidden/>
          </w:rPr>
        </w:r>
        <w:r w:rsidR="00C12AF1">
          <w:rPr>
            <w:noProof/>
            <w:webHidden/>
          </w:rPr>
          <w:fldChar w:fldCharType="separate"/>
        </w:r>
        <w:r w:rsidR="00C12AF1">
          <w:rPr>
            <w:noProof/>
            <w:webHidden/>
          </w:rPr>
          <w:t>30</w:t>
        </w:r>
        <w:r w:rsidR="00C12AF1">
          <w:rPr>
            <w:noProof/>
            <w:webHidden/>
          </w:rPr>
          <w:fldChar w:fldCharType="end"/>
        </w:r>
      </w:hyperlink>
    </w:p>
    <w:p w14:paraId="667952AB" w14:textId="4B7E45E2" w:rsidR="00C12AF1" w:rsidRDefault="008556C6">
      <w:pPr>
        <w:pStyle w:val="TOC5"/>
        <w:tabs>
          <w:tab w:val="right" w:leader="dot" w:pos="9350"/>
        </w:tabs>
        <w:rPr>
          <w:rFonts w:asciiTheme="minorHAnsi" w:eastAsiaTheme="minorEastAsia" w:hAnsiTheme="minorHAnsi" w:cstheme="minorBidi"/>
          <w:noProof/>
          <w:sz w:val="22"/>
          <w:szCs w:val="22"/>
        </w:rPr>
      </w:pPr>
      <w:hyperlink w:anchor="_Toc510174661" w:history="1">
        <w:r w:rsidR="00C12AF1" w:rsidRPr="00CA5DFB">
          <w:rPr>
            <w:rStyle w:val="Hyperlink"/>
            <w:noProof/>
          </w:rPr>
          <w:t>3.9.6.4.1 General</w:t>
        </w:r>
        <w:r w:rsidR="00C12AF1">
          <w:rPr>
            <w:noProof/>
            <w:webHidden/>
          </w:rPr>
          <w:tab/>
        </w:r>
        <w:r w:rsidR="00C12AF1">
          <w:rPr>
            <w:noProof/>
            <w:webHidden/>
          </w:rPr>
          <w:fldChar w:fldCharType="begin"/>
        </w:r>
        <w:r w:rsidR="00C12AF1">
          <w:rPr>
            <w:noProof/>
            <w:webHidden/>
          </w:rPr>
          <w:instrText xml:space="preserve"> PAGEREF _Toc510174661 \h </w:instrText>
        </w:r>
        <w:r w:rsidR="00C12AF1">
          <w:rPr>
            <w:noProof/>
            <w:webHidden/>
          </w:rPr>
        </w:r>
        <w:r w:rsidR="00C12AF1">
          <w:rPr>
            <w:noProof/>
            <w:webHidden/>
          </w:rPr>
          <w:fldChar w:fldCharType="separate"/>
        </w:r>
        <w:r w:rsidR="00C12AF1">
          <w:rPr>
            <w:noProof/>
            <w:webHidden/>
          </w:rPr>
          <w:t>30</w:t>
        </w:r>
        <w:r w:rsidR="00C12AF1">
          <w:rPr>
            <w:noProof/>
            <w:webHidden/>
          </w:rPr>
          <w:fldChar w:fldCharType="end"/>
        </w:r>
      </w:hyperlink>
    </w:p>
    <w:p w14:paraId="57656155" w14:textId="7A065EE9" w:rsidR="00C12AF1" w:rsidRDefault="008556C6">
      <w:pPr>
        <w:pStyle w:val="TOC5"/>
        <w:tabs>
          <w:tab w:val="right" w:leader="dot" w:pos="9350"/>
        </w:tabs>
        <w:rPr>
          <w:rFonts w:asciiTheme="minorHAnsi" w:eastAsiaTheme="minorEastAsia" w:hAnsiTheme="minorHAnsi" w:cstheme="minorBidi"/>
          <w:noProof/>
          <w:sz w:val="22"/>
          <w:szCs w:val="22"/>
        </w:rPr>
      </w:pPr>
      <w:hyperlink w:anchor="_Toc510174662" w:history="1">
        <w:r w:rsidR="00C12AF1" w:rsidRPr="00CA5DFB">
          <w:rPr>
            <w:rStyle w:val="Hyperlink"/>
            <w:noProof/>
          </w:rPr>
          <w:t>3.9.6.4.2 sarifLog object</w:t>
        </w:r>
        <w:r w:rsidR="00C12AF1">
          <w:rPr>
            <w:noProof/>
            <w:webHidden/>
          </w:rPr>
          <w:tab/>
        </w:r>
        <w:r w:rsidR="00C12AF1">
          <w:rPr>
            <w:noProof/>
            <w:webHidden/>
          </w:rPr>
          <w:fldChar w:fldCharType="begin"/>
        </w:r>
        <w:r w:rsidR="00C12AF1">
          <w:rPr>
            <w:noProof/>
            <w:webHidden/>
          </w:rPr>
          <w:instrText xml:space="preserve"> PAGEREF _Toc510174662 \h </w:instrText>
        </w:r>
        <w:r w:rsidR="00C12AF1">
          <w:rPr>
            <w:noProof/>
            <w:webHidden/>
          </w:rPr>
        </w:r>
        <w:r w:rsidR="00C12AF1">
          <w:rPr>
            <w:noProof/>
            <w:webHidden/>
          </w:rPr>
          <w:fldChar w:fldCharType="separate"/>
        </w:r>
        <w:r w:rsidR="00C12AF1">
          <w:rPr>
            <w:noProof/>
            <w:webHidden/>
          </w:rPr>
          <w:t>31</w:t>
        </w:r>
        <w:r w:rsidR="00C12AF1">
          <w:rPr>
            <w:noProof/>
            <w:webHidden/>
          </w:rPr>
          <w:fldChar w:fldCharType="end"/>
        </w:r>
      </w:hyperlink>
    </w:p>
    <w:p w14:paraId="6753D357" w14:textId="2E13F75C" w:rsidR="00C12AF1" w:rsidRDefault="008556C6">
      <w:pPr>
        <w:pStyle w:val="TOC5"/>
        <w:tabs>
          <w:tab w:val="right" w:leader="dot" w:pos="9350"/>
        </w:tabs>
        <w:rPr>
          <w:rFonts w:asciiTheme="minorHAnsi" w:eastAsiaTheme="minorEastAsia" w:hAnsiTheme="minorHAnsi" w:cstheme="minorBidi"/>
          <w:noProof/>
          <w:sz w:val="22"/>
          <w:szCs w:val="22"/>
        </w:rPr>
      </w:pPr>
      <w:hyperlink w:anchor="_Toc510174663" w:history="1">
        <w:r w:rsidR="00C12AF1" w:rsidRPr="00CA5DFB">
          <w:rPr>
            <w:rStyle w:val="Hyperlink"/>
            <w:noProof/>
          </w:rPr>
          <w:t>3.9.6.4.3 run object</w:t>
        </w:r>
        <w:r w:rsidR="00C12AF1">
          <w:rPr>
            <w:noProof/>
            <w:webHidden/>
          </w:rPr>
          <w:tab/>
        </w:r>
        <w:r w:rsidR="00C12AF1">
          <w:rPr>
            <w:noProof/>
            <w:webHidden/>
          </w:rPr>
          <w:fldChar w:fldCharType="begin"/>
        </w:r>
        <w:r w:rsidR="00C12AF1">
          <w:rPr>
            <w:noProof/>
            <w:webHidden/>
          </w:rPr>
          <w:instrText xml:space="preserve"> PAGEREF _Toc510174663 \h </w:instrText>
        </w:r>
        <w:r w:rsidR="00C12AF1">
          <w:rPr>
            <w:noProof/>
            <w:webHidden/>
          </w:rPr>
        </w:r>
        <w:r w:rsidR="00C12AF1">
          <w:rPr>
            <w:noProof/>
            <w:webHidden/>
          </w:rPr>
          <w:fldChar w:fldCharType="separate"/>
        </w:r>
        <w:r w:rsidR="00C12AF1">
          <w:rPr>
            <w:noProof/>
            <w:webHidden/>
          </w:rPr>
          <w:t>31</w:t>
        </w:r>
        <w:r w:rsidR="00C12AF1">
          <w:rPr>
            <w:noProof/>
            <w:webHidden/>
          </w:rPr>
          <w:fldChar w:fldCharType="end"/>
        </w:r>
      </w:hyperlink>
    </w:p>
    <w:p w14:paraId="15DFAC2A" w14:textId="31C6C5BE" w:rsidR="00C12AF1" w:rsidRDefault="008556C6">
      <w:pPr>
        <w:pStyle w:val="TOC5"/>
        <w:tabs>
          <w:tab w:val="right" w:leader="dot" w:pos="9350"/>
        </w:tabs>
        <w:rPr>
          <w:rFonts w:asciiTheme="minorHAnsi" w:eastAsiaTheme="minorEastAsia" w:hAnsiTheme="minorHAnsi" w:cstheme="minorBidi"/>
          <w:noProof/>
          <w:sz w:val="22"/>
          <w:szCs w:val="22"/>
        </w:rPr>
      </w:pPr>
      <w:hyperlink w:anchor="_Toc510174664" w:history="1">
        <w:r w:rsidR="00C12AF1" w:rsidRPr="00CA5DFB">
          <w:rPr>
            <w:rStyle w:val="Hyperlink"/>
            <w:noProof/>
          </w:rPr>
          <w:t>3.9.6.4.4 tool object</w:t>
        </w:r>
        <w:r w:rsidR="00C12AF1">
          <w:rPr>
            <w:noProof/>
            <w:webHidden/>
          </w:rPr>
          <w:tab/>
        </w:r>
        <w:r w:rsidR="00C12AF1">
          <w:rPr>
            <w:noProof/>
            <w:webHidden/>
          </w:rPr>
          <w:fldChar w:fldCharType="begin"/>
        </w:r>
        <w:r w:rsidR="00C12AF1">
          <w:rPr>
            <w:noProof/>
            <w:webHidden/>
          </w:rPr>
          <w:instrText xml:space="preserve"> PAGEREF _Toc510174664 \h </w:instrText>
        </w:r>
        <w:r w:rsidR="00C12AF1">
          <w:rPr>
            <w:noProof/>
            <w:webHidden/>
          </w:rPr>
        </w:r>
        <w:r w:rsidR="00C12AF1">
          <w:rPr>
            <w:noProof/>
            <w:webHidden/>
          </w:rPr>
          <w:fldChar w:fldCharType="separate"/>
        </w:r>
        <w:r w:rsidR="00C12AF1">
          <w:rPr>
            <w:noProof/>
            <w:webHidden/>
          </w:rPr>
          <w:t>31</w:t>
        </w:r>
        <w:r w:rsidR="00C12AF1">
          <w:rPr>
            <w:noProof/>
            <w:webHidden/>
          </w:rPr>
          <w:fldChar w:fldCharType="end"/>
        </w:r>
      </w:hyperlink>
    </w:p>
    <w:p w14:paraId="40DC8EE4" w14:textId="3D8338E6" w:rsidR="00C12AF1" w:rsidRDefault="008556C6">
      <w:pPr>
        <w:pStyle w:val="TOC5"/>
        <w:tabs>
          <w:tab w:val="right" w:leader="dot" w:pos="9350"/>
        </w:tabs>
        <w:rPr>
          <w:rFonts w:asciiTheme="minorHAnsi" w:eastAsiaTheme="minorEastAsia" w:hAnsiTheme="minorHAnsi" w:cstheme="minorBidi"/>
          <w:noProof/>
          <w:sz w:val="22"/>
          <w:szCs w:val="22"/>
        </w:rPr>
      </w:pPr>
      <w:hyperlink w:anchor="_Toc510174665" w:history="1">
        <w:r w:rsidR="00C12AF1" w:rsidRPr="00CA5DFB">
          <w:rPr>
            <w:rStyle w:val="Hyperlink"/>
            <w:noProof/>
          </w:rPr>
          <w:t>3.9.6.4.5 resources object</w:t>
        </w:r>
        <w:r w:rsidR="00C12AF1">
          <w:rPr>
            <w:noProof/>
            <w:webHidden/>
          </w:rPr>
          <w:tab/>
        </w:r>
        <w:r w:rsidR="00C12AF1">
          <w:rPr>
            <w:noProof/>
            <w:webHidden/>
          </w:rPr>
          <w:fldChar w:fldCharType="begin"/>
        </w:r>
        <w:r w:rsidR="00C12AF1">
          <w:rPr>
            <w:noProof/>
            <w:webHidden/>
          </w:rPr>
          <w:instrText xml:space="preserve"> PAGEREF _Toc510174665 \h </w:instrText>
        </w:r>
        <w:r w:rsidR="00C12AF1">
          <w:rPr>
            <w:noProof/>
            <w:webHidden/>
          </w:rPr>
        </w:r>
        <w:r w:rsidR="00C12AF1">
          <w:rPr>
            <w:noProof/>
            <w:webHidden/>
          </w:rPr>
          <w:fldChar w:fldCharType="separate"/>
        </w:r>
        <w:r w:rsidR="00C12AF1">
          <w:rPr>
            <w:noProof/>
            <w:webHidden/>
          </w:rPr>
          <w:t>31</w:t>
        </w:r>
        <w:r w:rsidR="00C12AF1">
          <w:rPr>
            <w:noProof/>
            <w:webHidden/>
          </w:rPr>
          <w:fldChar w:fldCharType="end"/>
        </w:r>
      </w:hyperlink>
    </w:p>
    <w:p w14:paraId="68628D2E" w14:textId="73CFB792" w:rsidR="00C12AF1" w:rsidRDefault="008556C6">
      <w:pPr>
        <w:pStyle w:val="TOC3"/>
        <w:tabs>
          <w:tab w:val="right" w:leader="dot" w:pos="9350"/>
        </w:tabs>
        <w:rPr>
          <w:rFonts w:asciiTheme="minorHAnsi" w:eastAsiaTheme="minorEastAsia" w:hAnsiTheme="minorHAnsi" w:cstheme="minorBidi"/>
          <w:noProof/>
          <w:sz w:val="22"/>
          <w:szCs w:val="22"/>
        </w:rPr>
      </w:pPr>
      <w:hyperlink w:anchor="_Toc510174666" w:history="1">
        <w:r w:rsidR="00C12AF1" w:rsidRPr="00CA5DFB">
          <w:rPr>
            <w:rStyle w:val="Hyperlink"/>
            <w:noProof/>
          </w:rPr>
          <w:t>3.9.7 text property</w:t>
        </w:r>
        <w:r w:rsidR="00C12AF1">
          <w:rPr>
            <w:noProof/>
            <w:webHidden/>
          </w:rPr>
          <w:tab/>
        </w:r>
        <w:r w:rsidR="00C12AF1">
          <w:rPr>
            <w:noProof/>
            <w:webHidden/>
          </w:rPr>
          <w:fldChar w:fldCharType="begin"/>
        </w:r>
        <w:r w:rsidR="00C12AF1">
          <w:rPr>
            <w:noProof/>
            <w:webHidden/>
          </w:rPr>
          <w:instrText xml:space="preserve"> PAGEREF _Toc510174666 \h </w:instrText>
        </w:r>
        <w:r w:rsidR="00C12AF1">
          <w:rPr>
            <w:noProof/>
            <w:webHidden/>
          </w:rPr>
        </w:r>
        <w:r w:rsidR="00C12AF1">
          <w:rPr>
            <w:noProof/>
            <w:webHidden/>
          </w:rPr>
          <w:fldChar w:fldCharType="separate"/>
        </w:r>
        <w:r w:rsidR="00C12AF1">
          <w:rPr>
            <w:noProof/>
            <w:webHidden/>
          </w:rPr>
          <w:t>32</w:t>
        </w:r>
        <w:r w:rsidR="00C12AF1">
          <w:rPr>
            <w:noProof/>
            <w:webHidden/>
          </w:rPr>
          <w:fldChar w:fldCharType="end"/>
        </w:r>
      </w:hyperlink>
    </w:p>
    <w:p w14:paraId="27CEFB13" w14:textId="62A593C1" w:rsidR="00C12AF1" w:rsidRDefault="008556C6">
      <w:pPr>
        <w:pStyle w:val="TOC3"/>
        <w:tabs>
          <w:tab w:val="right" w:leader="dot" w:pos="9350"/>
        </w:tabs>
        <w:rPr>
          <w:rFonts w:asciiTheme="minorHAnsi" w:eastAsiaTheme="minorEastAsia" w:hAnsiTheme="minorHAnsi" w:cstheme="minorBidi"/>
          <w:noProof/>
          <w:sz w:val="22"/>
          <w:szCs w:val="22"/>
        </w:rPr>
      </w:pPr>
      <w:hyperlink w:anchor="_Toc510174667" w:history="1">
        <w:r w:rsidR="00C12AF1" w:rsidRPr="00CA5DFB">
          <w:rPr>
            <w:rStyle w:val="Hyperlink"/>
            <w:noProof/>
          </w:rPr>
          <w:t>3.9.8 richText property</w:t>
        </w:r>
        <w:r w:rsidR="00C12AF1">
          <w:rPr>
            <w:noProof/>
            <w:webHidden/>
          </w:rPr>
          <w:tab/>
        </w:r>
        <w:r w:rsidR="00C12AF1">
          <w:rPr>
            <w:noProof/>
            <w:webHidden/>
          </w:rPr>
          <w:fldChar w:fldCharType="begin"/>
        </w:r>
        <w:r w:rsidR="00C12AF1">
          <w:rPr>
            <w:noProof/>
            <w:webHidden/>
          </w:rPr>
          <w:instrText xml:space="preserve"> PAGEREF _Toc510174667 \h </w:instrText>
        </w:r>
        <w:r w:rsidR="00C12AF1">
          <w:rPr>
            <w:noProof/>
            <w:webHidden/>
          </w:rPr>
        </w:r>
        <w:r w:rsidR="00C12AF1">
          <w:rPr>
            <w:noProof/>
            <w:webHidden/>
          </w:rPr>
          <w:fldChar w:fldCharType="separate"/>
        </w:r>
        <w:r w:rsidR="00C12AF1">
          <w:rPr>
            <w:noProof/>
            <w:webHidden/>
          </w:rPr>
          <w:t>32</w:t>
        </w:r>
        <w:r w:rsidR="00C12AF1">
          <w:rPr>
            <w:noProof/>
            <w:webHidden/>
          </w:rPr>
          <w:fldChar w:fldCharType="end"/>
        </w:r>
      </w:hyperlink>
    </w:p>
    <w:p w14:paraId="4A82C7D1" w14:textId="7391CD6C" w:rsidR="00C12AF1" w:rsidRDefault="008556C6">
      <w:pPr>
        <w:pStyle w:val="TOC3"/>
        <w:tabs>
          <w:tab w:val="right" w:leader="dot" w:pos="9350"/>
        </w:tabs>
        <w:rPr>
          <w:rFonts w:asciiTheme="minorHAnsi" w:eastAsiaTheme="minorEastAsia" w:hAnsiTheme="minorHAnsi" w:cstheme="minorBidi"/>
          <w:noProof/>
          <w:sz w:val="22"/>
          <w:szCs w:val="22"/>
        </w:rPr>
      </w:pPr>
      <w:hyperlink w:anchor="_Toc510174668" w:history="1">
        <w:r w:rsidR="00C12AF1" w:rsidRPr="00CA5DFB">
          <w:rPr>
            <w:rStyle w:val="Hyperlink"/>
            <w:noProof/>
          </w:rPr>
          <w:t>3.9.9 messageId property</w:t>
        </w:r>
        <w:r w:rsidR="00C12AF1">
          <w:rPr>
            <w:noProof/>
            <w:webHidden/>
          </w:rPr>
          <w:tab/>
        </w:r>
        <w:r w:rsidR="00C12AF1">
          <w:rPr>
            <w:noProof/>
            <w:webHidden/>
          </w:rPr>
          <w:fldChar w:fldCharType="begin"/>
        </w:r>
        <w:r w:rsidR="00C12AF1">
          <w:rPr>
            <w:noProof/>
            <w:webHidden/>
          </w:rPr>
          <w:instrText xml:space="preserve"> PAGEREF _Toc510174668 \h </w:instrText>
        </w:r>
        <w:r w:rsidR="00C12AF1">
          <w:rPr>
            <w:noProof/>
            <w:webHidden/>
          </w:rPr>
        </w:r>
        <w:r w:rsidR="00C12AF1">
          <w:rPr>
            <w:noProof/>
            <w:webHidden/>
          </w:rPr>
          <w:fldChar w:fldCharType="separate"/>
        </w:r>
        <w:r w:rsidR="00C12AF1">
          <w:rPr>
            <w:noProof/>
            <w:webHidden/>
          </w:rPr>
          <w:t>32</w:t>
        </w:r>
        <w:r w:rsidR="00C12AF1">
          <w:rPr>
            <w:noProof/>
            <w:webHidden/>
          </w:rPr>
          <w:fldChar w:fldCharType="end"/>
        </w:r>
      </w:hyperlink>
    </w:p>
    <w:p w14:paraId="16387472" w14:textId="5D85BAF4" w:rsidR="00C12AF1" w:rsidRDefault="008556C6">
      <w:pPr>
        <w:pStyle w:val="TOC3"/>
        <w:tabs>
          <w:tab w:val="right" w:leader="dot" w:pos="9350"/>
        </w:tabs>
        <w:rPr>
          <w:rFonts w:asciiTheme="minorHAnsi" w:eastAsiaTheme="minorEastAsia" w:hAnsiTheme="minorHAnsi" w:cstheme="minorBidi"/>
          <w:noProof/>
          <w:sz w:val="22"/>
          <w:szCs w:val="22"/>
        </w:rPr>
      </w:pPr>
      <w:hyperlink w:anchor="_Toc510174669" w:history="1">
        <w:r w:rsidR="00C12AF1" w:rsidRPr="00CA5DFB">
          <w:rPr>
            <w:rStyle w:val="Hyperlink"/>
            <w:noProof/>
          </w:rPr>
          <w:t>3.9.10 richMessageId property</w:t>
        </w:r>
        <w:r w:rsidR="00C12AF1">
          <w:rPr>
            <w:noProof/>
            <w:webHidden/>
          </w:rPr>
          <w:tab/>
        </w:r>
        <w:r w:rsidR="00C12AF1">
          <w:rPr>
            <w:noProof/>
            <w:webHidden/>
          </w:rPr>
          <w:fldChar w:fldCharType="begin"/>
        </w:r>
        <w:r w:rsidR="00C12AF1">
          <w:rPr>
            <w:noProof/>
            <w:webHidden/>
          </w:rPr>
          <w:instrText xml:space="preserve"> PAGEREF _Toc510174669 \h </w:instrText>
        </w:r>
        <w:r w:rsidR="00C12AF1">
          <w:rPr>
            <w:noProof/>
            <w:webHidden/>
          </w:rPr>
        </w:r>
        <w:r w:rsidR="00C12AF1">
          <w:rPr>
            <w:noProof/>
            <w:webHidden/>
          </w:rPr>
          <w:fldChar w:fldCharType="separate"/>
        </w:r>
        <w:r w:rsidR="00C12AF1">
          <w:rPr>
            <w:noProof/>
            <w:webHidden/>
          </w:rPr>
          <w:t>32</w:t>
        </w:r>
        <w:r w:rsidR="00C12AF1">
          <w:rPr>
            <w:noProof/>
            <w:webHidden/>
          </w:rPr>
          <w:fldChar w:fldCharType="end"/>
        </w:r>
      </w:hyperlink>
    </w:p>
    <w:p w14:paraId="0ED7F2E3" w14:textId="1C9BDDFE" w:rsidR="00C12AF1" w:rsidRDefault="008556C6">
      <w:pPr>
        <w:pStyle w:val="TOC3"/>
        <w:tabs>
          <w:tab w:val="right" w:leader="dot" w:pos="9350"/>
        </w:tabs>
        <w:rPr>
          <w:rFonts w:asciiTheme="minorHAnsi" w:eastAsiaTheme="minorEastAsia" w:hAnsiTheme="minorHAnsi" w:cstheme="minorBidi"/>
          <w:noProof/>
          <w:sz w:val="22"/>
          <w:szCs w:val="22"/>
        </w:rPr>
      </w:pPr>
      <w:hyperlink w:anchor="_Toc510174670" w:history="1">
        <w:r w:rsidR="00C12AF1" w:rsidRPr="00CA5DFB">
          <w:rPr>
            <w:rStyle w:val="Hyperlink"/>
            <w:noProof/>
          </w:rPr>
          <w:t>3.9.11 arguments property</w:t>
        </w:r>
        <w:r w:rsidR="00C12AF1">
          <w:rPr>
            <w:noProof/>
            <w:webHidden/>
          </w:rPr>
          <w:tab/>
        </w:r>
        <w:r w:rsidR="00C12AF1">
          <w:rPr>
            <w:noProof/>
            <w:webHidden/>
          </w:rPr>
          <w:fldChar w:fldCharType="begin"/>
        </w:r>
        <w:r w:rsidR="00C12AF1">
          <w:rPr>
            <w:noProof/>
            <w:webHidden/>
          </w:rPr>
          <w:instrText xml:space="preserve"> PAGEREF _Toc510174670 \h </w:instrText>
        </w:r>
        <w:r w:rsidR="00C12AF1">
          <w:rPr>
            <w:noProof/>
            <w:webHidden/>
          </w:rPr>
        </w:r>
        <w:r w:rsidR="00C12AF1">
          <w:rPr>
            <w:noProof/>
            <w:webHidden/>
          </w:rPr>
          <w:fldChar w:fldCharType="separate"/>
        </w:r>
        <w:r w:rsidR="00C12AF1">
          <w:rPr>
            <w:noProof/>
            <w:webHidden/>
          </w:rPr>
          <w:t>32</w:t>
        </w:r>
        <w:r w:rsidR="00C12AF1">
          <w:rPr>
            <w:noProof/>
            <w:webHidden/>
          </w:rPr>
          <w:fldChar w:fldCharType="end"/>
        </w:r>
      </w:hyperlink>
    </w:p>
    <w:p w14:paraId="0D8DAE28" w14:textId="68BC5637" w:rsidR="00C12AF1" w:rsidRDefault="008556C6">
      <w:pPr>
        <w:pStyle w:val="TOC2"/>
        <w:tabs>
          <w:tab w:val="right" w:leader="dot" w:pos="9350"/>
        </w:tabs>
        <w:rPr>
          <w:rFonts w:asciiTheme="minorHAnsi" w:eastAsiaTheme="minorEastAsia" w:hAnsiTheme="minorHAnsi" w:cstheme="minorBidi"/>
          <w:noProof/>
          <w:sz w:val="22"/>
          <w:szCs w:val="22"/>
        </w:rPr>
      </w:pPr>
      <w:hyperlink w:anchor="_Toc510174671" w:history="1">
        <w:r w:rsidR="00C12AF1" w:rsidRPr="00CA5DFB">
          <w:rPr>
            <w:rStyle w:val="Hyperlink"/>
            <w:noProof/>
          </w:rPr>
          <w:t>3.10 sarifLog object</w:t>
        </w:r>
        <w:r w:rsidR="00C12AF1">
          <w:rPr>
            <w:noProof/>
            <w:webHidden/>
          </w:rPr>
          <w:tab/>
        </w:r>
        <w:r w:rsidR="00C12AF1">
          <w:rPr>
            <w:noProof/>
            <w:webHidden/>
          </w:rPr>
          <w:fldChar w:fldCharType="begin"/>
        </w:r>
        <w:r w:rsidR="00C12AF1">
          <w:rPr>
            <w:noProof/>
            <w:webHidden/>
          </w:rPr>
          <w:instrText xml:space="preserve"> PAGEREF _Toc510174671 \h </w:instrText>
        </w:r>
        <w:r w:rsidR="00C12AF1">
          <w:rPr>
            <w:noProof/>
            <w:webHidden/>
          </w:rPr>
        </w:r>
        <w:r w:rsidR="00C12AF1">
          <w:rPr>
            <w:noProof/>
            <w:webHidden/>
          </w:rPr>
          <w:fldChar w:fldCharType="separate"/>
        </w:r>
        <w:r w:rsidR="00C12AF1">
          <w:rPr>
            <w:noProof/>
            <w:webHidden/>
          </w:rPr>
          <w:t>32</w:t>
        </w:r>
        <w:r w:rsidR="00C12AF1">
          <w:rPr>
            <w:noProof/>
            <w:webHidden/>
          </w:rPr>
          <w:fldChar w:fldCharType="end"/>
        </w:r>
      </w:hyperlink>
    </w:p>
    <w:p w14:paraId="0F5EF725" w14:textId="304FADC5" w:rsidR="00C12AF1" w:rsidRDefault="008556C6">
      <w:pPr>
        <w:pStyle w:val="TOC3"/>
        <w:tabs>
          <w:tab w:val="right" w:leader="dot" w:pos="9350"/>
        </w:tabs>
        <w:rPr>
          <w:rFonts w:asciiTheme="minorHAnsi" w:eastAsiaTheme="minorEastAsia" w:hAnsiTheme="minorHAnsi" w:cstheme="minorBidi"/>
          <w:noProof/>
          <w:sz w:val="22"/>
          <w:szCs w:val="22"/>
        </w:rPr>
      </w:pPr>
      <w:hyperlink w:anchor="_Toc510174672" w:history="1">
        <w:r w:rsidR="00C12AF1" w:rsidRPr="00CA5DFB">
          <w:rPr>
            <w:rStyle w:val="Hyperlink"/>
            <w:noProof/>
          </w:rPr>
          <w:t>3.10.1 General</w:t>
        </w:r>
        <w:r w:rsidR="00C12AF1">
          <w:rPr>
            <w:noProof/>
            <w:webHidden/>
          </w:rPr>
          <w:tab/>
        </w:r>
        <w:r w:rsidR="00C12AF1">
          <w:rPr>
            <w:noProof/>
            <w:webHidden/>
          </w:rPr>
          <w:fldChar w:fldCharType="begin"/>
        </w:r>
        <w:r w:rsidR="00C12AF1">
          <w:rPr>
            <w:noProof/>
            <w:webHidden/>
          </w:rPr>
          <w:instrText xml:space="preserve"> PAGEREF _Toc510174672 \h </w:instrText>
        </w:r>
        <w:r w:rsidR="00C12AF1">
          <w:rPr>
            <w:noProof/>
            <w:webHidden/>
          </w:rPr>
        </w:r>
        <w:r w:rsidR="00C12AF1">
          <w:rPr>
            <w:noProof/>
            <w:webHidden/>
          </w:rPr>
          <w:fldChar w:fldCharType="separate"/>
        </w:r>
        <w:r w:rsidR="00C12AF1">
          <w:rPr>
            <w:noProof/>
            <w:webHidden/>
          </w:rPr>
          <w:t>32</w:t>
        </w:r>
        <w:r w:rsidR="00C12AF1">
          <w:rPr>
            <w:noProof/>
            <w:webHidden/>
          </w:rPr>
          <w:fldChar w:fldCharType="end"/>
        </w:r>
      </w:hyperlink>
    </w:p>
    <w:p w14:paraId="493C0C46" w14:textId="622E1666" w:rsidR="00C12AF1" w:rsidRDefault="008556C6">
      <w:pPr>
        <w:pStyle w:val="TOC3"/>
        <w:tabs>
          <w:tab w:val="right" w:leader="dot" w:pos="9350"/>
        </w:tabs>
        <w:rPr>
          <w:rFonts w:asciiTheme="minorHAnsi" w:eastAsiaTheme="minorEastAsia" w:hAnsiTheme="minorHAnsi" w:cstheme="minorBidi"/>
          <w:noProof/>
          <w:sz w:val="22"/>
          <w:szCs w:val="22"/>
        </w:rPr>
      </w:pPr>
      <w:hyperlink w:anchor="_Toc510174673" w:history="1">
        <w:r w:rsidR="00C12AF1" w:rsidRPr="00CA5DFB">
          <w:rPr>
            <w:rStyle w:val="Hyperlink"/>
            <w:noProof/>
          </w:rPr>
          <w:t>3.10.2 version property</w:t>
        </w:r>
        <w:r w:rsidR="00C12AF1">
          <w:rPr>
            <w:noProof/>
            <w:webHidden/>
          </w:rPr>
          <w:tab/>
        </w:r>
        <w:r w:rsidR="00C12AF1">
          <w:rPr>
            <w:noProof/>
            <w:webHidden/>
          </w:rPr>
          <w:fldChar w:fldCharType="begin"/>
        </w:r>
        <w:r w:rsidR="00C12AF1">
          <w:rPr>
            <w:noProof/>
            <w:webHidden/>
          </w:rPr>
          <w:instrText xml:space="preserve"> PAGEREF _Toc510174673 \h </w:instrText>
        </w:r>
        <w:r w:rsidR="00C12AF1">
          <w:rPr>
            <w:noProof/>
            <w:webHidden/>
          </w:rPr>
        </w:r>
        <w:r w:rsidR="00C12AF1">
          <w:rPr>
            <w:noProof/>
            <w:webHidden/>
          </w:rPr>
          <w:fldChar w:fldCharType="separate"/>
        </w:r>
        <w:r w:rsidR="00C12AF1">
          <w:rPr>
            <w:noProof/>
            <w:webHidden/>
          </w:rPr>
          <w:t>33</w:t>
        </w:r>
        <w:r w:rsidR="00C12AF1">
          <w:rPr>
            <w:noProof/>
            <w:webHidden/>
          </w:rPr>
          <w:fldChar w:fldCharType="end"/>
        </w:r>
      </w:hyperlink>
    </w:p>
    <w:p w14:paraId="1FAFBE5C" w14:textId="26F09F27" w:rsidR="00C12AF1" w:rsidRDefault="008556C6">
      <w:pPr>
        <w:pStyle w:val="TOC3"/>
        <w:tabs>
          <w:tab w:val="right" w:leader="dot" w:pos="9350"/>
        </w:tabs>
        <w:rPr>
          <w:rFonts w:asciiTheme="minorHAnsi" w:eastAsiaTheme="minorEastAsia" w:hAnsiTheme="minorHAnsi" w:cstheme="minorBidi"/>
          <w:noProof/>
          <w:sz w:val="22"/>
          <w:szCs w:val="22"/>
        </w:rPr>
      </w:pPr>
      <w:hyperlink w:anchor="_Toc510174674" w:history="1">
        <w:r w:rsidR="00C12AF1" w:rsidRPr="00CA5DFB">
          <w:rPr>
            <w:rStyle w:val="Hyperlink"/>
            <w:noProof/>
          </w:rPr>
          <w:t>3.10.3 $schema property</w:t>
        </w:r>
        <w:r w:rsidR="00C12AF1">
          <w:rPr>
            <w:noProof/>
            <w:webHidden/>
          </w:rPr>
          <w:tab/>
        </w:r>
        <w:r w:rsidR="00C12AF1">
          <w:rPr>
            <w:noProof/>
            <w:webHidden/>
          </w:rPr>
          <w:fldChar w:fldCharType="begin"/>
        </w:r>
        <w:r w:rsidR="00C12AF1">
          <w:rPr>
            <w:noProof/>
            <w:webHidden/>
          </w:rPr>
          <w:instrText xml:space="preserve"> PAGEREF _Toc510174674 \h </w:instrText>
        </w:r>
        <w:r w:rsidR="00C12AF1">
          <w:rPr>
            <w:noProof/>
            <w:webHidden/>
          </w:rPr>
        </w:r>
        <w:r w:rsidR="00C12AF1">
          <w:rPr>
            <w:noProof/>
            <w:webHidden/>
          </w:rPr>
          <w:fldChar w:fldCharType="separate"/>
        </w:r>
        <w:r w:rsidR="00C12AF1">
          <w:rPr>
            <w:noProof/>
            <w:webHidden/>
          </w:rPr>
          <w:t>33</w:t>
        </w:r>
        <w:r w:rsidR="00C12AF1">
          <w:rPr>
            <w:noProof/>
            <w:webHidden/>
          </w:rPr>
          <w:fldChar w:fldCharType="end"/>
        </w:r>
      </w:hyperlink>
    </w:p>
    <w:p w14:paraId="34269C99" w14:textId="103D313B" w:rsidR="00C12AF1" w:rsidRDefault="008556C6">
      <w:pPr>
        <w:pStyle w:val="TOC3"/>
        <w:tabs>
          <w:tab w:val="right" w:leader="dot" w:pos="9350"/>
        </w:tabs>
        <w:rPr>
          <w:rFonts w:asciiTheme="minorHAnsi" w:eastAsiaTheme="minorEastAsia" w:hAnsiTheme="minorHAnsi" w:cstheme="minorBidi"/>
          <w:noProof/>
          <w:sz w:val="22"/>
          <w:szCs w:val="22"/>
        </w:rPr>
      </w:pPr>
      <w:hyperlink w:anchor="_Toc510174675" w:history="1">
        <w:r w:rsidR="00C12AF1" w:rsidRPr="00CA5DFB">
          <w:rPr>
            <w:rStyle w:val="Hyperlink"/>
            <w:noProof/>
          </w:rPr>
          <w:t>3.10.4 runs property</w:t>
        </w:r>
        <w:r w:rsidR="00C12AF1">
          <w:rPr>
            <w:noProof/>
            <w:webHidden/>
          </w:rPr>
          <w:tab/>
        </w:r>
        <w:r w:rsidR="00C12AF1">
          <w:rPr>
            <w:noProof/>
            <w:webHidden/>
          </w:rPr>
          <w:fldChar w:fldCharType="begin"/>
        </w:r>
        <w:r w:rsidR="00C12AF1">
          <w:rPr>
            <w:noProof/>
            <w:webHidden/>
          </w:rPr>
          <w:instrText xml:space="preserve"> PAGEREF _Toc510174675 \h </w:instrText>
        </w:r>
        <w:r w:rsidR="00C12AF1">
          <w:rPr>
            <w:noProof/>
            <w:webHidden/>
          </w:rPr>
        </w:r>
        <w:r w:rsidR="00C12AF1">
          <w:rPr>
            <w:noProof/>
            <w:webHidden/>
          </w:rPr>
          <w:fldChar w:fldCharType="separate"/>
        </w:r>
        <w:r w:rsidR="00C12AF1">
          <w:rPr>
            <w:noProof/>
            <w:webHidden/>
          </w:rPr>
          <w:t>33</w:t>
        </w:r>
        <w:r w:rsidR="00C12AF1">
          <w:rPr>
            <w:noProof/>
            <w:webHidden/>
          </w:rPr>
          <w:fldChar w:fldCharType="end"/>
        </w:r>
      </w:hyperlink>
    </w:p>
    <w:p w14:paraId="485276DE" w14:textId="5A91A250" w:rsidR="00C12AF1" w:rsidRDefault="008556C6">
      <w:pPr>
        <w:pStyle w:val="TOC2"/>
        <w:tabs>
          <w:tab w:val="right" w:leader="dot" w:pos="9350"/>
        </w:tabs>
        <w:rPr>
          <w:rFonts w:asciiTheme="minorHAnsi" w:eastAsiaTheme="minorEastAsia" w:hAnsiTheme="minorHAnsi" w:cstheme="minorBidi"/>
          <w:noProof/>
          <w:sz w:val="22"/>
          <w:szCs w:val="22"/>
        </w:rPr>
      </w:pPr>
      <w:hyperlink w:anchor="_Toc510174676" w:history="1">
        <w:r w:rsidR="00C12AF1" w:rsidRPr="00CA5DFB">
          <w:rPr>
            <w:rStyle w:val="Hyperlink"/>
            <w:noProof/>
          </w:rPr>
          <w:t>3.11 run object</w:t>
        </w:r>
        <w:r w:rsidR="00C12AF1">
          <w:rPr>
            <w:noProof/>
            <w:webHidden/>
          </w:rPr>
          <w:tab/>
        </w:r>
        <w:r w:rsidR="00C12AF1">
          <w:rPr>
            <w:noProof/>
            <w:webHidden/>
          </w:rPr>
          <w:fldChar w:fldCharType="begin"/>
        </w:r>
        <w:r w:rsidR="00C12AF1">
          <w:rPr>
            <w:noProof/>
            <w:webHidden/>
          </w:rPr>
          <w:instrText xml:space="preserve"> PAGEREF _Toc510174676 \h </w:instrText>
        </w:r>
        <w:r w:rsidR="00C12AF1">
          <w:rPr>
            <w:noProof/>
            <w:webHidden/>
          </w:rPr>
        </w:r>
        <w:r w:rsidR="00C12AF1">
          <w:rPr>
            <w:noProof/>
            <w:webHidden/>
          </w:rPr>
          <w:fldChar w:fldCharType="separate"/>
        </w:r>
        <w:r w:rsidR="00C12AF1">
          <w:rPr>
            <w:noProof/>
            <w:webHidden/>
          </w:rPr>
          <w:t>33</w:t>
        </w:r>
        <w:r w:rsidR="00C12AF1">
          <w:rPr>
            <w:noProof/>
            <w:webHidden/>
          </w:rPr>
          <w:fldChar w:fldCharType="end"/>
        </w:r>
      </w:hyperlink>
    </w:p>
    <w:p w14:paraId="1EA701F6" w14:textId="42100B61" w:rsidR="00C12AF1" w:rsidRDefault="008556C6">
      <w:pPr>
        <w:pStyle w:val="TOC3"/>
        <w:tabs>
          <w:tab w:val="right" w:leader="dot" w:pos="9350"/>
        </w:tabs>
        <w:rPr>
          <w:rFonts w:asciiTheme="minorHAnsi" w:eastAsiaTheme="minorEastAsia" w:hAnsiTheme="minorHAnsi" w:cstheme="minorBidi"/>
          <w:noProof/>
          <w:sz w:val="22"/>
          <w:szCs w:val="22"/>
        </w:rPr>
      </w:pPr>
      <w:hyperlink w:anchor="_Toc510174677" w:history="1">
        <w:r w:rsidR="00C12AF1" w:rsidRPr="00CA5DFB">
          <w:rPr>
            <w:rStyle w:val="Hyperlink"/>
            <w:noProof/>
          </w:rPr>
          <w:t>3.11.1 General</w:t>
        </w:r>
        <w:r w:rsidR="00C12AF1">
          <w:rPr>
            <w:noProof/>
            <w:webHidden/>
          </w:rPr>
          <w:tab/>
        </w:r>
        <w:r w:rsidR="00C12AF1">
          <w:rPr>
            <w:noProof/>
            <w:webHidden/>
          </w:rPr>
          <w:fldChar w:fldCharType="begin"/>
        </w:r>
        <w:r w:rsidR="00C12AF1">
          <w:rPr>
            <w:noProof/>
            <w:webHidden/>
          </w:rPr>
          <w:instrText xml:space="preserve"> PAGEREF _Toc510174677 \h </w:instrText>
        </w:r>
        <w:r w:rsidR="00C12AF1">
          <w:rPr>
            <w:noProof/>
            <w:webHidden/>
          </w:rPr>
        </w:r>
        <w:r w:rsidR="00C12AF1">
          <w:rPr>
            <w:noProof/>
            <w:webHidden/>
          </w:rPr>
          <w:fldChar w:fldCharType="separate"/>
        </w:r>
        <w:r w:rsidR="00C12AF1">
          <w:rPr>
            <w:noProof/>
            <w:webHidden/>
          </w:rPr>
          <w:t>33</w:t>
        </w:r>
        <w:r w:rsidR="00C12AF1">
          <w:rPr>
            <w:noProof/>
            <w:webHidden/>
          </w:rPr>
          <w:fldChar w:fldCharType="end"/>
        </w:r>
      </w:hyperlink>
    </w:p>
    <w:p w14:paraId="0802EFA5" w14:textId="32554923" w:rsidR="00C12AF1" w:rsidRDefault="008556C6">
      <w:pPr>
        <w:pStyle w:val="TOC3"/>
        <w:tabs>
          <w:tab w:val="right" w:leader="dot" w:pos="9350"/>
        </w:tabs>
        <w:rPr>
          <w:rFonts w:asciiTheme="minorHAnsi" w:eastAsiaTheme="minorEastAsia" w:hAnsiTheme="minorHAnsi" w:cstheme="minorBidi"/>
          <w:noProof/>
          <w:sz w:val="22"/>
          <w:szCs w:val="22"/>
        </w:rPr>
      </w:pPr>
      <w:hyperlink w:anchor="_Toc510174678" w:history="1">
        <w:r w:rsidR="00C12AF1" w:rsidRPr="00CA5DFB">
          <w:rPr>
            <w:rStyle w:val="Hyperlink"/>
            <w:noProof/>
          </w:rPr>
          <w:t>3.11.2 id property</w:t>
        </w:r>
        <w:r w:rsidR="00C12AF1">
          <w:rPr>
            <w:noProof/>
            <w:webHidden/>
          </w:rPr>
          <w:tab/>
        </w:r>
        <w:r w:rsidR="00C12AF1">
          <w:rPr>
            <w:noProof/>
            <w:webHidden/>
          </w:rPr>
          <w:fldChar w:fldCharType="begin"/>
        </w:r>
        <w:r w:rsidR="00C12AF1">
          <w:rPr>
            <w:noProof/>
            <w:webHidden/>
          </w:rPr>
          <w:instrText xml:space="preserve"> PAGEREF _Toc510174678 \h </w:instrText>
        </w:r>
        <w:r w:rsidR="00C12AF1">
          <w:rPr>
            <w:noProof/>
            <w:webHidden/>
          </w:rPr>
        </w:r>
        <w:r w:rsidR="00C12AF1">
          <w:rPr>
            <w:noProof/>
            <w:webHidden/>
          </w:rPr>
          <w:fldChar w:fldCharType="separate"/>
        </w:r>
        <w:r w:rsidR="00C12AF1">
          <w:rPr>
            <w:noProof/>
            <w:webHidden/>
          </w:rPr>
          <w:t>34</w:t>
        </w:r>
        <w:r w:rsidR="00C12AF1">
          <w:rPr>
            <w:noProof/>
            <w:webHidden/>
          </w:rPr>
          <w:fldChar w:fldCharType="end"/>
        </w:r>
      </w:hyperlink>
    </w:p>
    <w:p w14:paraId="73B04609" w14:textId="6FDA56EB" w:rsidR="00C12AF1" w:rsidRDefault="008556C6">
      <w:pPr>
        <w:pStyle w:val="TOC3"/>
        <w:tabs>
          <w:tab w:val="right" w:leader="dot" w:pos="9350"/>
        </w:tabs>
        <w:rPr>
          <w:rFonts w:asciiTheme="minorHAnsi" w:eastAsiaTheme="minorEastAsia" w:hAnsiTheme="minorHAnsi" w:cstheme="minorBidi"/>
          <w:noProof/>
          <w:sz w:val="22"/>
          <w:szCs w:val="22"/>
        </w:rPr>
      </w:pPr>
      <w:hyperlink w:anchor="_Toc510174679" w:history="1">
        <w:r w:rsidR="00C12AF1" w:rsidRPr="00CA5DFB">
          <w:rPr>
            <w:rStyle w:val="Hyperlink"/>
            <w:noProof/>
          </w:rPr>
          <w:t>3.11.3 stableId property</w:t>
        </w:r>
        <w:r w:rsidR="00C12AF1">
          <w:rPr>
            <w:noProof/>
            <w:webHidden/>
          </w:rPr>
          <w:tab/>
        </w:r>
        <w:r w:rsidR="00C12AF1">
          <w:rPr>
            <w:noProof/>
            <w:webHidden/>
          </w:rPr>
          <w:fldChar w:fldCharType="begin"/>
        </w:r>
        <w:r w:rsidR="00C12AF1">
          <w:rPr>
            <w:noProof/>
            <w:webHidden/>
          </w:rPr>
          <w:instrText xml:space="preserve"> PAGEREF _Toc510174679 \h </w:instrText>
        </w:r>
        <w:r w:rsidR="00C12AF1">
          <w:rPr>
            <w:noProof/>
            <w:webHidden/>
          </w:rPr>
        </w:r>
        <w:r w:rsidR="00C12AF1">
          <w:rPr>
            <w:noProof/>
            <w:webHidden/>
          </w:rPr>
          <w:fldChar w:fldCharType="separate"/>
        </w:r>
        <w:r w:rsidR="00C12AF1">
          <w:rPr>
            <w:noProof/>
            <w:webHidden/>
          </w:rPr>
          <w:t>34</w:t>
        </w:r>
        <w:r w:rsidR="00C12AF1">
          <w:rPr>
            <w:noProof/>
            <w:webHidden/>
          </w:rPr>
          <w:fldChar w:fldCharType="end"/>
        </w:r>
      </w:hyperlink>
    </w:p>
    <w:p w14:paraId="4C7BB0D8" w14:textId="63EDD15C" w:rsidR="00C12AF1" w:rsidRDefault="008556C6">
      <w:pPr>
        <w:pStyle w:val="TOC3"/>
        <w:tabs>
          <w:tab w:val="right" w:leader="dot" w:pos="9350"/>
        </w:tabs>
        <w:rPr>
          <w:rFonts w:asciiTheme="minorHAnsi" w:eastAsiaTheme="minorEastAsia" w:hAnsiTheme="minorHAnsi" w:cstheme="minorBidi"/>
          <w:noProof/>
          <w:sz w:val="22"/>
          <w:szCs w:val="22"/>
        </w:rPr>
      </w:pPr>
      <w:hyperlink w:anchor="_Toc510174680" w:history="1">
        <w:r w:rsidR="00C12AF1" w:rsidRPr="00CA5DFB">
          <w:rPr>
            <w:rStyle w:val="Hyperlink"/>
            <w:noProof/>
          </w:rPr>
          <w:t>3.11.4 baselineId property</w:t>
        </w:r>
        <w:r w:rsidR="00C12AF1">
          <w:rPr>
            <w:noProof/>
            <w:webHidden/>
          </w:rPr>
          <w:tab/>
        </w:r>
        <w:r w:rsidR="00C12AF1">
          <w:rPr>
            <w:noProof/>
            <w:webHidden/>
          </w:rPr>
          <w:fldChar w:fldCharType="begin"/>
        </w:r>
        <w:r w:rsidR="00C12AF1">
          <w:rPr>
            <w:noProof/>
            <w:webHidden/>
          </w:rPr>
          <w:instrText xml:space="preserve"> PAGEREF _Toc510174680 \h </w:instrText>
        </w:r>
        <w:r w:rsidR="00C12AF1">
          <w:rPr>
            <w:noProof/>
            <w:webHidden/>
          </w:rPr>
        </w:r>
        <w:r w:rsidR="00C12AF1">
          <w:rPr>
            <w:noProof/>
            <w:webHidden/>
          </w:rPr>
          <w:fldChar w:fldCharType="separate"/>
        </w:r>
        <w:r w:rsidR="00C12AF1">
          <w:rPr>
            <w:noProof/>
            <w:webHidden/>
          </w:rPr>
          <w:t>34</w:t>
        </w:r>
        <w:r w:rsidR="00C12AF1">
          <w:rPr>
            <w:noProof/>
            <w:webHidden/>
          </w:rPr>
          <w:fldChar w:fldCharType="end"/>
        </w:r>
      </w:hyperlink>
    </w:p>
    <w:p w14:paraId="403C25C3" w14:textId="2BB3DB06" w:rsidR="00C12AF1" w:rsidRDefault="008556C6">
      <w:pPr>
        <w:pStyle w:val="TOC3"/>
        <w:tabs>
          <w:tab w:val="right" w:leader="dot" w:pos="9350"/>
        </w:tabs>
        <w:rPr>
          <w:rFonts w:asciiTheme="minorHAnsi" w:eastAsiaTheme="minorEastAsia" w:hAnsiTheme="minorHAnsi" w:cstheme="minorBidi"/>
          <w:noProof/>
          <w:sz w:val="22"/>
          <w:szCs w:val="22"/>
        </w:rPr>
      </w:pPr>
      <w:hyperlink w:anchor="_Toc510174681" w:history="1">
        <w:r w:rsidR="00C12AF1" w:rsidRPr="00CA5DFB">
          <w:rPr>
            <w:rStyle w:val="Hyperlink"/>
            <w:noProof/>
          </w:rPr>
          <w:t>3.11.5 automationId property</w:t>
        </w:r>
        <w:r w:rsidR="00C12AF1">
          <w:rPr>
            <w:noProof/>
            <w:webHidden/>
          </w:rPr>
          <w:tab/>
        </w:r>
        <w:r w:rsidR="00C12AF1">
          <w:rPr>
            <w:noProof/>
            <w:webHidden/>
          </w:rPr>
          <w:fldChar w:fldCharType="begin"/>
        </w:r>
        <w:r w:rsidR="00C12AF1">
          <w:rPr>
            <w:noProof/>
            <w:webHidden/>
          </w:rPr>
          <w:instrText xml:space="preserve"> PAGEREF _Toc510174681 \h </w:instrText>
        </w:r>
        <w:r w:rsidR="00C12AF1">
          <w:rPr>
            <w:noProof/>
            <w:webHidden/>
          </w:rPr>
        </w:r>
        <w:r w:rsidR="00C12AF1">
          <w:rPr>
            <w:noProof/>
            <w:webHidden/>
          </w:rPr>
          <w:fldChar w:fldCharType="separate"/>
        </w:r>
        <w:r w:rsidR="00C12AF1">
          <w:rPr>
            <w:noProof/>
            <w:webHidden/>
          </w:rPr>
          <w:t>34</w:t>
        </w:r>
        <w:r w:rsidR="00C12AF1">
          <w:rPr>
            <w:noProof/>
            <w:webHidden/>
          </w:rPr>
          <w:fldChar w:fldCharType="end"/>
        </w:r>
      </w:hyperlink>
    </w:p>
    <w:p w14:paraId="5E8174C4" w14:textId="04150D6E" w:rsidR="00C12AF1" w:rsidRDefault="008556C6">
      <w:pPr>
        <w:pStyle w:val="TOC3"/>
        <w:tabs>
          <w:tab w:val="right" w:leader="dot" w:pos="9350"/>
        </w:tabs>
        <w:rPr>
          <w:rFonts w:asciiTheme="minorHAnsi" w:eastAsiaTheme="minorEastAsia" w:hAnsiTheme="minorHAnsi" w:cstheme="minorBidi"/>
          <w:noProof/>
          <w:sz w:val="22"/>
          <w:szCs w:val="22"/>
        </w:rPr>
      </w:pPr>
      <w:hyperlink w:anchor="_Toc510174682" w:history="1">
        <w:r w:rsidR="00C12AF1" w:rsidRPr="00CA5DFB">
          <w:rPr>
            <w:rStyle w:val="Hyperlink"/>
            <w:noProof/>
          </w:rPr>
          <w:t>3.11.6 architecture property</w:t>
        </w:r>
        <w:r w:rsidR="00C12AF1">
          <w:rPr>
            <w:noProof/>
            <w:webHidden/>
          </w:rPr>
          <w:tab/>
        </w:r>
        <w:r w:rsidR="00C12AF1">
          <w:rPr>
            <w:noProof/>
            <w:webHidden/>
          </w:rPr>
          <w:fldChar w:fldCharType="begin"/>
        </w:r>
        <w:r w:rsidR="00C12AF1">
          <w:rPr>
            <w:noProof/>
            <w:webHidden/>
          </w:rPr>
          <w:instrText xml:space="preserve"> PAGEREF _Toc510174682 \h </w:instrText>
        </w:r>
        <w:r w:rsidR="00C12AF1">
          <w:rPr>
            <w:noProof/>
            <w:webHidden/>
          </w:rPr>
        </w:r>
        <w:r w:rsidR="00C12AF1">
          <w:rPr>
            <w:noProof/>
            <w:webHidden/>
          </w:rPr>
          <w:fldChar w:fldCharType="separate"/>
        </w:r>
        <w:r w:rsidR="00C12AF1">
          <w:rPr>
            <w:noProof/>
            <w:webHidden/>
          </w:rPr>
          <w:t>34</w:t>
        </w:r>
        <w:r w:rsidR="00C12AF1">
          <w:rPr>
            <w:noProof/>
            <w:webHidden/>
          </w:rPr>
          <w:fldChar w:fldCharType="end"/>
        </w:r>
      </w:hyperlink>
    </w:p>
    <w:p w14:paraId="2769759F" w14:textId="5AADB532" w:rsidR="00C12AF1" w:rsidRDefault="008556C6">
      <w:pPr>
        <w:pStyle w:val="TOC3"/>
        <w:tabs>
          <w:tab w:val="right" w:leader="dot" w:pos="9350"/>
        </w:tabs>
        <w:rPr>
          <w:rFonts w:asciiTheme="minorHAnsi" w:eastAsiaTheme="minorEastAsia" w:hAnsiTheme="minorHAnsi" w:cstheme="minorBidi"/>
          <w:noProof/>
          <w:sz w:val="22"/>
          <w:szCs w:val="22"/>
        </w:rPr>
      </w:pPr>
      <w:hyperlink w:anchor="_Toc510174683" w:history="1">
        <w:r w:rsidR="00C12AF1" w:rsidRPr="00CA5DFB">
          <w:rPr>
            <w:rStyle w:val="Hyperlink"/>
            <w:noProof/>
          </w:rPr>
          <w:t>3.11.7 tool property</w:t>
        </w:r>
        <w:r w:rsidR="00C12AF1">
          <w:rPr>
            <w:noProof/>
            <w:webHidden/>
          </w:rPr>
          <w:tab/>
        </w:r>
        <w:r w:rsidR="00C12AF1">
          <w:rPr>
            <w:noProof/>
            <w:webHidden/>
          </w:rPr>
          <w:fldChar w:fldCharType="begin"/>
        </w:r>
        <w:r w:rsidR="00C12AF1">
          <w:rPr>
            <w:noProof/>
            <w:webHidden/>
          </w:rPr>
          <w:instrText xml:space="preserve"> PAGEREF _Toc510174683 \h </w:instrText>
        </w:r>
        <w:r w:rsidR="00C12AF1">
          <w:rPr>
            <w:noProof/>
            <w:webHidden/>
          </w:rPr>
        </w:r>
        <w:r w:rsidR="00C12AF1">
          <w:rPr>
            <w:noProof/>
            <w:webHidden/>
          </w:rPr>
          <w:fldChar w:fldCharType="separate"/>
        </w:r>
        <w:r w:rsidR="00C12AF1">
          <w:rPr>
            <w:noProof/>
            <w:webHidden/>
          </w:rPr>
          <w:t>35</w:t>
        </w:r>
        <w:r w:rsidR="00C12AF1">
          <w:rPr>
            <w:noProof/>
            <w:webHidden/>
          </w:rPr>
          <w:fldChar w:fldCharType="end"/>
        </w:r>
      </w:hyperlink>
    </w:p>
    <w:p w14:paraId="13D21641" w14:textId="6FF630BB" w:rsidR="00C12AF1" w:rsidRDefault="008556C6">
      <w:pPr>
        <w:pStyle w:val="TOC3"/>
        <w:tabs>
          <w:tab w:val="right" w:leader="dot" w:pos="9350"/>
        </w:tabs>
        <w:rPr>
          <w:rFonts w:asciiTheme="minorHAnsi" w:eastAsiaTheme="minorEastAsia" w:hAnsiTheme="minorHAnsi" w:cstheme="minorBidi"/>
          <w:noProof/>
          <w:sz w:val="22"/>
          <w:szCs w:val="22"/>
        </w:rPr>
      </w:pPr>
      <w:hyperlink w:anchor="_Toc510174684" w:history="1">
        <w:r w:rsidR="00C12AF1" w:rsidRPr="00CA5DFB">
          <w:rPr>
            <w:rStyle w:val="Hyperlink"/>
            <w:noProof/>
          </w:rPr>
          <w:t>3.11.8 invocations property</w:t>
        </w:r>
        <w:r w:rsidR="00C12AF1">
          <w:rPr>
            <w:noProof/>
            <w:webHidden/>
          </w:rPr>
          <w:tab/>
        </w:r>
        <w:r w:rsidR="00C12AF1">
          <w:rPr>
            <w:noProof/>
            <w:webHidden/>
          </w:rPr>
          <w:fldChar w:fldCharType="begin"/>
        </w:r>
        <w:r w:rsidR="00C12AF1">
          <w:rPr>
            <w:noProof/>
            <w:webHidden/>
          </w:rPr>
          <w:instrText xml:space="preserve"> PAGEREF _Toc510174684 \h </w:instrText>
        </w:r>
        <w:r w:rsidR="00C12AF1">
          <w:rPr>
            <w:noProof/>
            <w:webHidden/>
          </w:rPr>
        </w:r>
        <w:r w:rsidR="00C12AF1">
          <w:rPr>
            <w:noProof/>
            <w:webHidden/>
          </w:rPr>
          <w:fldChar w:fldCharType="separate"/>
        </w:r>
        <w:r w:rsidR="00C12AF1">
          <w:rPr>
            <w:noProof/>
            <w:webHidden/>
          </w:rPr>
          <w:t>35</w:t>
        </w:r>
        <w:r w:rsidR="00C12AF1">
          <w:rPr>
            <w:noProof/>
            <w:webHidden/>
          </w:rPr>
          <w:fldChar w:fldCharType="end"/>
        </w:r>
      </w:hyperlink>
    </w:p>
    <w:p w14:paraId="7DAC65A5" w14:textId="0A5201D6" w:rsidR="00C12AF1" w:rsidRDefault="008556C6">
      <w:pPr>
        <w:pStyle w:val="TOC3"/>
        <w:tabs>
          <w:tab w:val="right" w:leader="dot" w:pos="9350"/>
        </w:tabs>
        <w:rPr>
          <w:rFonts w:asciiTheme="minorHAnsi" w:eastAsiaTheme="minorEastAsia" w:hAnsiTheme="minorHAnsi" w:cstheme="minorBidi"/>
          <w:noProof/>
          <w:sz w:val="22"/>
          <w:szCs w:val="22"/>
        </w:rPr>
      </w:pPr>
      <w:hyperlink w:anchor="_Toc510174685" w:history="1">
        <w:r w:rsidR="00C12AF1" w:rsidRPr="00CA5DFB">
          <w:rPr>
            <w:rStyle w:val="Hyperlink"/>
            <w:noProof/>
          </w:rPr>
          <w:t>3.11.9 conversion property</w:t>
        </w:r>
        <w:r w:rsidR="00C12AF1">
          <w:rPr>
            <w:noProof/>
            <w:webHidden/>
          </w:rPr>
          <w:tab/>
        </w:r>
        <w:r w:rsidR="00C12AF1">
          <w:rPr>
            <w:noProof/>
            <w:webHidden/>
          </w:rPr>
          <w:fldChar w:fldCharType="begin"/>
        </w:r>
        <w:r w:rsidR="00C12AF1">
          <w:rPr>
            <w:noProof/>
            <w:webHidden/>
          </w:rPr>
          <w:instrText xml:space="preserve"> PAGEREF _Toc510174685 \h </w:instrText>
        </w:r>
        <w:r w:rsidR="00C12AF1">
          <w:rPr>
            <w:noProof/>
            <w:webHidden/>
          </w:rPr>
        </w:r>
        <w:r w:rsidR="00C12AF1">
          <w:rPr>
            <w:noProof/>
            <w:webHidden/>
          </w:rPr>
          <w:fldChar w:fldCharType="separate"/>
        </w:r>
        <w:r w:rsidR="00C12AF1">
          <w:rPr>
            <w:noProof/>
            <w:webHidden/>
          </w:rPr>
          <w:t>35</w:t>
        </w:r>
        <w:r w:rsidR="00C12AF1">
          <w:rPr>
            <w:noProof/>
            <w:webHidden/>
          </w:rPr>
          <w:fldChar w:fldCharType="end"/>
        </w:r>
      </w:hyperlink>
    </w:p>
    <w:p w14:paraId="59C46752" w14:textId="23FE5128" w:rsidR="00C12AF1" w:rsidRDefault="008556C6">
      <w:pPr>
        <w:pStyle w:val="TOC3"/>
        <w:tabs>
          <w:tab w:val="right" w:leader="dot" w:pos="9350"/>
        </w:tabs>
        <w:rPr>
          <w:rFonts w:asciiTheme="minorHAnsi" w:eastAsiaTheme="minorEastAsia" w:hAnsiTheme="minorHAnsi" w:cstheme="minorBidi"/>
          <w:noProof/>
          <w:sz w:val="22"/>
          <w:szCs w:val="22"/>
        </w:rPr>
      </w:pPr>
      <w:hyperlink w:anchor="_Toc510174686" w:history="1">
        <w:r w:rsidR="00C12AF1" w:rsidRPr="00CA5DFB">
          <w:rPr>
            <w:rStyle w:val="Hyperlink"/>
            <w:noProof/>
          </w:rPr>
          <w:t>3.11.10 originalUriBaseIds property</w:t>
        </w:r>
        <w:r w:rsidR="00C12AF1">
          <w:rPr>
            <w:noProof/>
            <w:webHidden/>
          </w:rPr>
          <w:tab/>
        </w:r>
        <w:r w:rsidR="00C12AF1">
          <w:rPr>
            <w:noProof/>
            <w:webHidden/>
          </w:rPr>
          <w:fldChar w:fldCharType="begin"/>
        </w:r>
        <w:r w:rsidR="00C12AF1">
          <w:rPr>
            <w:noProof/>
            <w:webHidden/>
          </w:rPr>
          <w:instrText xml:space="preserve"> PAGEREF _Toc510174686 \h </w:instrText>
        </w:r>
        <w:r w:rsidR="00C12AF1">
          <w:rPr>
            <w:noProof/>
            <w:webHidden/>
          </w:rPr>
        </w:r>
        <w:r w:rsidR="00C12AF1">
          <w:rPr>
            <w:noProof/>
            <w:webHidden/>
          </w:rPr>
          <w:fldChar w:fldCharType="separate"/>
        </w:r>
        <w:r w:rsidR="00C12AF1">
          <w:rPr>
            <w:noProof/>
            <w:webHidden/>
          </w:rPr>
          <w:t>35</w:t>
        </w:r>
        <w:r w:rsidR="00C12AF1">
          <w:rPr>
            <w:noProof/>
            <w:webHidden/>
          </w:rPr>
          <w:fldChar w:fldCharType="end"/>
        </w:r>
      </w:hyperlink>
    </w:p>
    <w:p w14:paraId="5EBCA2B5" w14:textId="6A7D5747" w:rsidR="00C12AF1" w:rsidRDefault="008556C6">
      <w:pPr>
        <w:pStyle w:val="TOC3"/>
        <w:tabs>
          <w:tab w:val="right" w:leader="dot" w:pos="9350"/>
        </w:tabs>
        <w:rPr>
          <w:rFonts w:asciiTheme="minorHAnsi" w:eastAsiaTheme="minorEastAsia" w:hAnsiTheme="minorHAnsi" w:cstheme="minorBidi"/>
          <w:noProof/>
          <w:sz w:val="22"/>
          <w:szCs w:val="22"/>
        </w:rPr>
      </w:pPr>
      <w:hyperlink w:anchor="_Toc510174687" w:history="1">
        <w:r w:rsidR="00C12AF1" w:rsidRPr="00CA5DFB">
          <w:rPr>
            <w:rStyle w:val="Hyperlink"/>
            <w:noProof/>
          </w:rPr>
          <w:t>3.11.11 files property</w:t>
        </w:r>
        <w:r w:rsidR="00C12AF1">
          <w:rPr>
            <w:noProof/>
            <w:webHidden/>
          </w:rPr>
          <w:tab/>
        </w:r>
        <w:r w:rsidR="00C12AF1">
          <w:rPr>
            <w:noProof/>
            <w:webHidden/>
          </w:rPr>
          <w:fldChar w:fldCharType="begin"/>
        </w:r>
        <w:r w:rsidR="00C12AF1">
          <w:rPr>
            <w:noProof/>
            <w:webHidden/>
          </w:rPr>
          <w:instrText xml:space="preserve"> PAGEREF _Toc510174687 \h </w:instrText>
        </w:r>
        <w:r w:rsidR="00C12AF1">
          <w:rPr>
            <w:noProof/>
            <w:webHidden/>
          </w:rPr>
        </w:r>
        <w:r w:rsidR="00C12AF1">
          <w:rPr>
            <w:noProof/>
            <w:webHidden/>
          </w:rPr>
          <w:fldChar w:fldCharType="separate"/>
        </w:r>
        <w:r w:rsidR="00C12AF1">
          <w:rPr>
            <w:noProof/>
            <w:webHidden/>
          </w:rPr>
          <w:t>36</w:t>
        </w:r>
        <w:r w:rsidR="00C12AF1">
          <w:rPr>
            <w:noProof/>
            <w:webHidden/>
          </w:rPr>
          <w:fldChar w:fldCharType="end"/>
        </w:r>
      </w:hyperlink>
    </w:p>
    <w:p w14:paraId="05BAE581" w14:textId="0F1EC2A3" w:rsidR="00C12AF1" w:rsidRDefault="008556C6">
      <w:pPr>
        <w:pStyle w:val="TOC4"/>
        <w:tabs>
          <w:tab w:val="right" w:leader="dot" w:pos="9350"/>
        </w:tabs>
        <w:rPr>
          <w:rFonts w:asciiTheme="minorHAnsi" w:eastAsiaTheme="minorEastAsia" w:hAnsiTheme="minorHAnsi" w:cstheme="minorBidi"/>
          <w:noProof/>
          <w:sz w:val="22"/>
          <w:szCs w:val="22"/>
        </w:rPr>
      </w:pPr>
      <w:hyperlink w:anchor="_Toc510174688" w:history="1">
        <w:r w:rsidR="00C12AF1" w:rsidRPr="00CA5DFB">
          <w:rPr>
            <w:rStyle w:val="Hyperlink"/>
            <w:noProof/>
          </w:rPr>
          <w:t>3.11.11.1 General</w:t>
        </w:r>
        <w:r w:rsidR="00C12AF1">
          <w:rPr>
            <w:noProof/>
            <w:webHidden/>
          </w:rPr>
          <w:tab/>
        </w:r>
        <w:r w:rsidR="00C12AF1">
          <w:rPr>
            <w:noProof/>
            <w:webHidden/>
          </w:rPr>
          <w:fldChar w:fldCharType="begin"/>
        </w:r>
        <w:r w:rsidR="00C12AF1">
          <w:rPr>
            <w:noProof/>
            <w:webHidden/>
          </w:rPr>
          <w:instrText xml:space="preserve"> PAGEREF _Toc510174688 \h </w:instrText>
        </w:r>
        <w:r w:rsidR="00C12AF1">
          <w:rPr>
            <w:noProof/>
            <w:webHidden/>
          </w:rPr>
        </w:r>
        <w:r w:rsidR="00C12AF1">
          <w:rPr>
            <w:noProof/>
            <w:webHidden/>
          </w:rPr>
          <w:fldChar w:fldCharType="separate"/>
        </w:r>
        <w:r w:rsidR="00C12AF1">
          <w:rPr>
            <w:noProof/>
            <w:webHidden/>
          </w:rPr>
          <w:t>36</w:t>
        </w:r>
        <w:r w:rsidR="00C12AF1">
          <w:rPr>
            <w:noProof/>
            <w:webHidden/>
          </w:rPr>
          <w:fldChar w:fldCharType="end"/>
        </w:r>
      </w:hyperlink>
    </w:p>
    <w:p w14:paraId="6E0340FB" w14:textId="73AEE0CE" w:rsidR="00C12AF1" w:rsidRDefault="008556C6">
      <w:pPr>
        <w:pStyle w:val="TOC4"/>
        <w:tabs>
          <w:tab w:val="right" w:leader="dot" w:pos="9350"/>
        </w:tabs>
        <w:rPr>
          <w:rFonts w:asciiTheme="minorHAnsi" w:eastAsiaTheme="minorEastAsia" w:hAnsiTheme="minorHAnsi" w:cstheme="minorBidi"/>
          <w:noProof/>
          <w:sz w:val="22"/>
          <w:szCs w:val="22"/>
        </w:rPr>
      </w:pPr>
      <w:hyperlink w:anchor="_Toc510174689" w:history="1">
        <w:r w:rsidR="00C12AF1" w:rsidRPr="00CA5DFB">
          <w:rPr>
            <w:rStyle w:val="Hyperlink"/>
            <w:noProof/>
          </w:rPr>
          <w:t>3.11.11.2 Property names</w:t>
        </w:r>
        <w:r w:rsidR="00C12AF1">
          <w:rPr>
            <w:noProof/>
            <w:webHidden/>
          </w:rPr>
          <w:tab/>
        </w:r>
        <w:r w:rsidR="00C12AF1">
          <w:rPr>
            <w:noProof/>
            <w:webHidden/>
          </w:rPr>
          <w:fldChar w:fldCharType="begin"/>
        </w:r>
        <w:r w:rsidR="00C12AF1">
          <w:rPr>
            <w:noProof/>
            <w:webHidden/>
          </w:rPr>
          <w:instrText xml:space="preserve"> PAGEREF _Toc510174689 \h </w:instrText>
        </w:r>
        <w:r w:rsidR="00C12AF1">
          <w:rPr>
            <w:noProof/>
            <w:webHidden/>
          </w:rPr>
        </w:r>
        <w:r w:rsidR="00C12AF1">
          <w:rPr>
            <w:noProof/>
            <w:webHidden/>
          </w:rPr>
          <w:fldChar w:fldCharType="separate"/>
        </w:r>
        <w:r w:rsidR="00C12AF1">
          <w:rPr>
            <w:noProof/>
            <w:webHidden/>
          </w:rPr>
          <w:t>36</w:t>
        </w:r>
        <w:r w:rsidR="00C12AF1">
          <w:rPr>
            <w:noProof/>
            <w:webHidden/>
          </w:rPr>
          <w:fldChar w:fldCharType="end"/>
        </w:r>
      </w:hyperlink>
    </w:p>
    <w:p w14:paraId="0DE0C317" w14:textId="2417EFC5" w:rsidR="00C12AF1" w:rsidRDefault="008556C6">
      <w:pPr>
        <w:pStyle w:val="TOC4"/>
        <w:tabs>
          <w:tab w:val="right" w:leader="dot" w:pos="9350"/>
        </w:tabs>
        <w:rPr>
          <w:rFonts w:asciiTheme="minorHAnsi" w:eastAsiaTheme="minorEastAsia" w:hAnsiTheme="minorHAnsi" w:cstheme="minorBidi"/>
          <w:noProof/>
          <w:sz w:val="22"/>
          <w:szCs w:val="22"/>
        </w:rPr>
      </w:pPr>
      <w:hyperlink w:anchor="_Toc510174690" w:history="1">
        <w:r w:rsidR="00C12AF1" w:rsidRPr="00CA5DFB">
          <w:rPr>
            <w:rStyle w:val="Hyperlink"/>
            <w:noProof/>
          </w:rPr>
          <w:t>3.11.11.3 Property values</w:t>
        </w:r>
        <w:r w:rsidR="00C12AF1">
          <w:rPr>
            <w:noProof/>
            <w:webHidden/>
          </w:rPr>
          <w:tab/>
        </w:r>
        <w:r w:rsidR="00C12AF1">
          <w:rPr>
            <w:noProof/>
            <w:webHidden/>
          </w:rPr>
          <w:fldChar w:fldCharType="begin"/>
        </w:r>
        <w:r w:rsidR="00C12AF1">
          <w:rPr>
            <w:noProof/>
            <w:webHidden/>
          </w:rPr>
          <w:instrText xml:space="preserve"> PAGEREF _Toc510174690 \h </w:instrText>
        </w:r>
        <w:r w:rsidR="00C12AF1">
          <w:rPr>
            <w:noProof/>
            <w:webHidden/>
          </w:rPr>
        </w:r>
        <w:r w:rsidR="00C12AF1">
          <w:rPr>
            <w:noProof/>
            <w:webHidden/>
          </w:rPr>
          <w:fldChar w:fldCharType="separate"/>
        </w:r>
        <w:r w:rsidR="00C12AF1">
          <w:rPr>
            <w:noProof/>
            <w:webHidden/>
          </w:rPr>
          <w:t>39</w:t>
        </w:r>
        <w:r w:rsidR="00C12AF1">
          <w:rPr>
            <w:noProof/>
            <w:webHidden/>
          </w:rPr>
          <w:fldChar w:fldCharType="end"/>
        </w:r>
      </w:hyperlink>
    </w:p>
    <w:p w14:paraId="02A8FE09" w14:textId="3EC2F7C8" w:rsidR="00C12AF1" w:rsidRDefault="008556C6">
      <w:pPr>
        <w:pStyle w:val="TOC3"/>
        <w:tabs>
          <w:tab w:val="right" w:leader="dot" w:pos="9350"/>
        </w:tabs>
        <w:rPr>
          <w:rFonts w:asciiTheme="minorHAnsi" w:eastAsiaTheme="minorEastAsia" w:hAnsiTheme="minorHAnsi" w:cstheme="minorBidi"/>
          <w:noProof/>
          <w:sz w:val="22"/>
          <w:szCs w:val="22"/>
        </w:rPr>
      </w:pPr>
      <w:hyperlink w:anchor="_Toc510174691" w:history="1">
        <w:r w:rsidR="00C12AF1" w:rsidRPr="00CA5DFB">
          <w:rPr>
            <w:rStyle w:val="Hyperlink"/>
            <w:noProof/>
          </w:rPr>
          <w:t>3.11.12 logicalLocations property</w:t>
        </w:r>
        <w:r w:rsidR="00C12AF1">
          <w:rPr>
            <w:noProof/>
            <w:webHidden/>
          </w:rPr>
          <w:tab/>
        </w:r>
        <w:r w:rsidR="00C12AF1">
          <w:rPr>
            <w:noProof/>
            <w:webHidden/>
          </w:rPr>
          <w:fldChar w:fldCharType="begin"/>
        </w:r>
        <w:r w:rsidR="00C12AF1">
          <w:rPr>
            <w:noProof/>
            <w:webHidden/>
          </w:rPr>
          <w:instrText xml:space="preserve"> PAGEREF _Toc510174691 \h </w:instrText>
        </w:r>
        <w:r w:rsidR="00C12AF1">
          <w:rPr>
            <w:noProof/>
            <w:webHidden/>
          </w:rPr>
        </w:r>
        <w:r w:rsidR="00C12AF1">
          <w:rPr>
            <w:noProof/>
            <w:webHidden/>
          </w:rPr>
          <w:fldChar w:fldCharType="separate"/>
        </w:r>
        <w:r w:rsidR="00C12AF1">
          <w:rPr>
            <w:noProof/>
            <w:webHidden/>
          </w:rPr>
          <w:t>40</w:t>
        </w:r>
        <w:r w:rsidR="00C12AF1">
          <w:rPr>
            <w:noProof/>
            <w:webHidden/>
          </w:rPr>
          <w:fldChar w:fldCharType="end"/>
        </w:r>
      </w:hyperlink>
    </w:p>
    <w:p w14:paraId="282646FC" w14:textId="375BA61A" w:rsidR="00C12AF1" w:rsidRDefault="008556C6">
      <w:pPr>
        <w:pStyle w:val="TOC3"/>
        <w:tabs>
          <w:tab w:val="right" w:leader="dot" w:pos="9350"/>
        </w:tabs>
        <w:rPr>
          <w:rFonts w:asciiTheme="minorHAnsi" w:eastAsiaTheme="minorEastAsia" w:hAnsiTheme="minorHAnsi" w:cstheme="minorBidi"/>
          <w:noProof/>
          <w:sz w:val="22"/>
          <w:szCs w:val="22"/>
        </w:rPr>
      </w:pPr>
      <w:hyperlink w:anchor="_Toc510174692" w:history="1">
        <w:r w:rsidR="00C12AF1" w:rsidRPr="00CA5DFB">
          <w:rPr>
            <w:rStyle w:val="Hyperlink"/>
            <w:noProof/>
          </w:rPr>
          <w:t>3.11.13 results property</w:t>
        </w:r>
        <w:r w:rsidR="00C12AF1">
          <w:rPr>
            <w:noProof/>
            <w:webHidden/>
          </w:rPr>
          <w:tab/>
        </w:r>
        <w:r w:rsidR="00C12AF1">
          <w:rPr>
            <w:noProof/>
            <w:webHidden/>
          </w:rPr>
          <w:fldChar w:fldCharType="begin"/>
        </w:r>
        <w:r w:rsidR="00C12AF1">
          <w:rPr>
            <w:noProof/>
            <w:webHidden/>
          </w:rPr>
          <w:instrText xml:space="preserve"> PAGEREF _Toc510174692 \h </w:instrText>
        </w:r>
        <w:r w:rsidR="00C12AF1">
          <w:rPr>
            <w:noProof/>
            <w:webHidden/>
          </w:rPr>
        </w:r>
        <w:r w:rsidR="00C12AF1">
          <w:rPr>
            <w:noProof/>
            <w:webHidden/>
          </w:rPr>
          <w:fldChar w:fldCharType="separate"/>
        </w:r>
        <w:r w:rsidR="00C12AF1">
          <w:rPr>
            <w:noProof/>
            <w:webHidden/>
          </w:rPr>
          <w:t>41</w:t>
        </w:r>
        <w:r w:rsidR="00C12AF1">
          <w:rPr>
            <w:noProof/>
            <w:webHidden/>
          </w:rPr>
          <w:fldChar w:fldCharType="end"/>
        </w:r>
      </w:hyperlink>
    </w:p>
    <w:p w14:paraId="5F7DEF5D" w14:textId="068D9DBE" w:rsidR="00C12AF1" w:rsidRDefault="008556C6">
      <w:pPr>
        <w:pStyle w:val="TOC3"/>
        <w:tabs>
          <w:tab w:val="right" w:leader="dot" w:pos="9350"/>
        </w:tabs>
        <w:rPr>
          <w:rFonts w:asciiTheme="minorHAnsi" w:eastAsiaTheme="minorEastAsia" w:hAnsiTheme="minorHAnsi" w:cstheme="minorBidi"/>
          <w:noProof/>
          <w:sz w:val="22"/>
          <w:szCs w:val="22"/>
        </w:rPr>
      </w:pPr>
      <w:hyperlink w:anchor="_Toc510174693" w:history="1">
        <w:r w:rsidR="00C12AF1" w:rsidRPr="00CA5DFB">
          <w:rPr>
            <w:rStyle w:val="Hyperlink"/>
            <w:noProof/>
          </w:rPr>
          <w:t>3.11.14 resources property</w:t>
        </w:r>
        <w:r w:rsidR="00C12AF1">
          <w:rPr>
            <w:noProof/>
            <w:webHidden/>
          </w:rPr>
          <w:tab/>
        </w:r>
        <w:r w:rsidR="00C12AF1">
          <w:rPr>
            <w:noProof/>
            <w:webHidden/>
          </w:rPr>
          <w:fldChar w:fldCharType="begin"/>
        </w:r>
        <w:r w:rsidR="00C12AF1">
          <w:rPr>
            <w:noProof/>
            <w:webHidden/>
          </w:rPr>
          <w:instrText xml:space="preserve"> PAGEREF _Toc510174693 \h </w:instrText>
        </w:r>
        <w:r w:rsidR="00C12AF1">
          <w:rPr>
            <w:noProof/>
            <w:webHidden/>
          </w:rPr>
        </w:r>
        <w:r w:rsidR="00C12AF1">
          <w:rPr>
            <w:noProof/>
            <w:webHidden/>
          </w:rPr>
          <w:fldChar w:fldCharType="separate"/>
        </w:r>
        <w:r w:rsidR="00C12AF1">
          <w:rPr>
            <w:noProof/>
            <w:webHidden/>
          </w:rPr>
          <w:t>41</w:t>
        </w:r>
        <w:r w:rsidR="00C12AF1">
          <w:rPr>
            <w:noProof/>
            <w:webHidden/>
          </w:rPr>
          <w:fldChar w:fldCharType="end"/>
        </w:r>
      </w:hyperlink>
    </w:p>
    <w:p w14:paraId="7D54AE01" w14:textId="6F4DEF84" w:rsidR="00C12AF1" w:rsidRDefault="008556C6">
      <w:pPr>
        <w:pStyle w:val="TOC3"/>
        <w:tabs>
          <w:tab w:val="right" w:leader="dot" w:pos="9350"/>
        </w:tabs>
        <w:rPr>
          <w:rFonts w:asciiTheme="minorHAnsi" w:eastAsiaTheme="minorEastAsia" w:hAnsiTheme="minorHAnsi" w:cstheme="minorBidi"/>
          <w:noProof/>
          <w:sz w:val="22"/>
          <w:szCs w:val="22"/>
        </w:rPr>
      </w:pPr>
      <w:hyperlink w:anchor="_Toc510174694" w:history="1">
        <w:r w:rsidR="00C12AF1" w:rsidRPr="00CA5DFB">
          <w:rPr>
            <w:rStyle w:val="Hyperlink"/>
            <w:noProof/>
          </w:rPr>
          <w:t>3.11.15 richMessageMimeType property</w:t>
        </w:r>
        <w:r w:rsidR="00C12AF1">
          <w:rPr>
            <w:noProof/>
            <w:webHidden/>
          </w:rPr>
          <w:tab/>
        </w:r>
        <w:r w:rsidR="00C12AF1">
          <w:rPr>
            <w:noProof/>
            <w:webHidden/>
          </w:rPr>
          <w:fldChar w:fldCharType="begin"/>
        </w:r>
        <w:r w:rsidR="00C12AF1">
          <w:rPr>
            <w:noProof/>
            <w:webHidden/>
          </w:rPr>
          <w:instrText xml:space="preserve"> PAGEREF _Toc510174694 \h </w:instrText>
        </w:r>
        <w:r w:rsidR="00C12AF1">
          <w:rPr>
            <w:noProof/>
            <w:webHidden/>
          </w:rPr>
        </w:r>
        <w:r w:rsidR="00C12AF1">
          <w:rPr>
            <w:noProof/>
            <w:webHidden/>
          </w:rPr>
          <w:fldChar w:fldCharType="separate"/>
        </w:r>
        <w:r w:rsidR="00C12AF1">
          <w:rPr>
            <w:noProof/>
            <w:webHidden/>
          </w:rPr>
          <w:t>41</w:t>
        </w:r>
        <w:r w:rsidR="00C12AF1">
          <w:rPr>
            <w:noProof/>
            <w:webHidden/>
          </w:rPr>
          <w:fldChar w:fldCharType="end"/>
        </w:r>
      </w:hyperlink>
    </w:p>
    <w:p w14:paraId="34A459CB" w14:textId="7816C8D2" w:rsidR="00C12AF1" w:rsidRDefault="008556C6">
      <w:pPr>
        <w:pStyle w:val="TOC3"/>
        <w:tabs>
          <w:tab w:val="right" w:leader="dot" w:pos="9350"/>
        </w:tabs>
        <w:rPr>
          <w:rFonts w:asciiTheme="minorHAnsi" w:eastAsiaTheme="minorEastAsia" w:hAnsiTheme="minorHAnsi" w:cstheme="minorBidi"/>
          <w:noProof/>
          <w:sz w:val="22"/>
          <w:szCs w:val="22"/>
        </w:rPr>
      </w:pPr>
      <w:hyperlink w:anchor="_Toc510174695" w:history="1">
        <w:r w:rsidR="00C12AF1" w:rsidRPr="00CA5DFB">
          <w:rPr>
            <w:rStyle w:val="Hyperlink"/>
            <w:noProof/>
          </w:rPr>
          <w:t>3.11.16 redactionToken property</w:t>
        </w:r>
        <w:r w:rsidR="00C12AF1">
          <w:rPr>
            <w:noProof/>
            <w:webHidden/>
          </w:rPr>
          <w:tab/>
        </w:r>
        <w:r w:rsidR="00C12AF1">
          <w:rPr>
            <w:noProof/>
            <w:webHidden/>
          </w:rPr>
          <w:fldChar w:fldCharType="begin"/>
        </w:r>
        <w:r w:rsidR="00C12AF1">
          <w:rPr>
            <w:noProof/>
            <w:webHidden/>
          </w:rPr>
          <w:instrText xml:space="preserve"> PAGEREF _Toc510174695 \h </w:instrText>
        </w:r>
        <w:r w:rsidR="00C12AF1">
          <w:rPr>
            <w:noProof/>
            <w:webHidden/>
          </w:rPr>
        </w:r>
        <w:r w:rsidR="00C12AF1">
          <w:rPr>
            <w:noProof/>
            <w:webHidden/>
          </w:rPr>
          <w:fldChar w:fldCharType="separate"/>
        </w:r>
        <w:r w:rsidR="00C12AF1">
          <w:rPr>
            <w:noProof/>
            <w:webHidden/>
          </w:rPr>
          <w:t>42</w:t>
        </w:r>
        <w:r w:rsidR="00C12AF1">
          <w:rPr>
            <w:noProof/>
            <w:webHidden/>
          </w:rPr>
          <w:fldChar w:fldCharType="end"/>
        </w:r>
      </w:hyperlink>
    </w:p>
    <w:p w14:paraId="20159D49" w14:textId="31D0146C" w:rsidR="00C12AF1" w:rsidRDefault="008556C6">
      <w:pPr>
        <w:pStyle w:val="TOC3"/>
        <w:tabs>
          <w:tab w:val="right" w:leader="dot" w:pos="9350"/>
        </w:tabs>
        <w:rPr>
          <w:rFonts w:asciiTheme="minorHAnsi" w:eastAsiaTheme="minorEastAsia" w:hAnsiTheme="minorHAnsi" w:cstheme="minorBidi"/>
          <w:noProof/>
          <w:sz w:val="22"/>
          <w:szCs w:val="22"/>
        </w:rPr>
      </w:pPr>
      <w:hyperlink w:anchor="_Toc510174696" w:history="1">
        <w:r w:rsidR="00C12AF1" w:rsidRPr="00CA5DFB">
          <w:rPr>
            <w:rStyle w:val="Hyperlink"/>
            <w:noProof/>
          </w:rPr>
          <w:t>3.11.17 properties property</w:t>
        </w:r>
        <w:r w:rsidR="00C12AF1">
          <w:rPr>
            <w:noProof/>
            <w:webHidden/>
          </w:rPr>
          <w:tab/>
        </w:r>
        <w:r w:rsidR="00C12AF1">
          <w:rPr>
            <w:noProof/>
            <w:webHidden/>
          </w:rPr>
          <w:fldChar w:fldCharType="begin"/>
        </w:r>
        <w:r w:rsidR="00C12AF1">
          <w:rPr>
            <w:noProof/>
            <w:webHidden/>
          </w:rPr>
          <w:instrText xml:space="preserve"> PAGEREF _Toc510174696 \h </w:instrText>
        </w:r>
        <w:r w:rsidR="00C12AF1">
          <w:rPr>
            <w:noProof/>
            <w:webHidden/>
          </w:rPr>
        </w:r>
        <w:r w:rsidR="00C12AF1">
          <w:rPr>
            <w:noProof/>
            <w:webHidden/>
          </w:rPr>
          <w:fldChar w:fldCharType="separate"/>
        </w:r>
        <w:r w:rsidR="00C12AF1">
          <w:rPr>
            <w:noProof/>
            <w:webHidden/>
          </w:rPr>
          <w:t>42</w:t>
        </w:r>
        <w:r w:rsidR="00C12AF1">
          <w:rPr>
            <w:noProof/>
            <w:webHidden/>
          </w:rPr>
          <w:fldChar w:fldCharType="end"/>
        </w:r>
      </w:hyperlink>
    </w:p>
    <w:p w14:paraId="783FB981" w14:textId="03D07D45" w:rsidR="00C12AF1" w:rsidRDefault="008556C6">
      <w:pPr>
        <w:pStyle w:val="TOC2"/>
        <w:tabs>
          <w:tab w:val="right" w:leader="dot" w:pos="9350"/>
        </w:tabs>
        <w:rPr>
          <w:rFonts w:asciiTheme="minorHAnsi" w:eastAsiaTheme="minorEastAsia" w:hAnsiTheme="minorHAnsi" w:cstheme="minorBidi"/>
          <w:noProof/>
          <w:sz w:val="22"/>
          <w:szCs w:val="22"/>
        </w:rPr>
      </w:pPr>
      <w:hyperlink w:anchor="_Toc510174697" w:history="1">
        <w:r w:rsidR="00C12AF1" w:rsidRPr="00CA5DFB">
          <w:rPr>
            <w:rStyle w:val="Hyperlink"/>
            <w:noProof/>
          </w:rPr>
          <w:t>3.12 tool object</w:t>
        </w:r>
        <w:r w:rsidR="00C12AF1">
          <w:rPr>
            <w:noProof/>
            <w:webHidden/>
          </w:rPr>
          <w:tab/>
        </w:r>
        <w:r w:rsidR="00C12AF1">
          <w:rPr>
            <w:noProof/>
            <w:webHidden/>
          </w:rPr>
          <w:fldChar w:fldCharType="begin"/>
        </w:r>
        <w:r w:rsidR="00C12AF1">
          <w:rPr>
            <w:noProof/>
            <w:webHidden/>
          </w:rPr>
          <w:instrText xml:space="preserve"> PAGEREF _Toc510174697 \h </w:instrText>
        </w:r>
        <w:r w:rsidR="00C12AF1">
          <w:rPr>
            <w:noProof/>
            <w:webHidden/>
          </w:rPr>
        </w:r>
        <w:r w:rsidR="00C12AF1">
          <w:rPr>
            <w:noProof/>
            <w:webHidden/>
          </w:rPr>
          <w:fldChar w:fldCharType="separate"/>
        </w:r>
        <w:r w:rsidR="00C12AF1">
          <w:rPr>
            <w:noProof/>
            <w:webHidden/>
          </w:rPr>
          <w:t>42</w:t>
        </w:r>
        <w:r w:rsidR="00C12AF1">
          <w:rPr>
            <w:noProof/>
            <w:webHidden/>
          </w:rPr>
          <w:fldChar w:fldCharType="end"/>
        </w:r>
      </w:hyperlink>
    </w:p>
    <w:p w14:paraId="3FBC8EB6" w14:textId="6AF62228" w:rsidR="00C12AF1" w:rsidRDefault="008556C6">
      <w:pPr>
        <w:pStyle w:val="TOC3"/>
        <w:tabs>
          <w:tab w:val="right" w:leader="dot" w:pos="9350"/>
        </w:tabs>
        <w:rPr>
          <w:rFonts w:asciiTheme="minorHAnsi" w:eastAsiaTheme="minorEastAsia" w:hAnsiTheme="minorHAnsi" w:cstheme="minorBidi"/>
          <w:noProof/>
          <w:sz w:val="22"/>
          <w:szCs w:val="22"/>
        </w:rPr>
      </w:pPr>
      <w:hyperlink w:anchor="_Toc510174698" w:history="1">
        <w:r w:rsidR="00C12AF1" w:rsidRPr="00CA5DFB">
          <w:rPr>
            <w:rStyle w:val="Hyperlink"/>
            <w:noProof/>
          </w:rPr>
          <w:t>3.12.1 General</w:t>
        </w:r>
        <w:r w:rsidR="00C12AF1">
          <w:rPr>
            <w:noProof/>
            <w:webHidden/>
          </w:rPr>
          <w:tab/>
        </w:r>
        <w:r w:rsidR="00C12AF1">
          <w:rPr>
            <w:noProof/>
            <w:webHidden/>
          </w:rPr>
          <w:fldChar w:fldCharType="begin"/>
        </w:r>
        <w:r w:rsidR="00C12AF1">
          <w:rPr>
            <w:noProof/>
            <w:webHidden/>
          </w:rPr>
          <w:instrText xml:space="preserve"> PAGEREF _Toc510174698 \h </w:instrText>
        </w:r>
        <w:r w:rsidR="00C12AF1">
          <w:rPr>
            <w:noProof/>
            <w:webHidden/>
          </w:rPr>
        </w:r>
        <w:r w:rsidR="00C12AF1">
          <w:rPr>
            <w:noProof/>
            <w:webHidden/>
          </w:rPr>
          <w:fldChar w:fldCharType="separate"/>
        </w:r>
        <w:r w:rsidR="00C12AF1">
          <w:rPr>
            <w:noProof/>
            <w:webHidden/>
          </w:rPr>
          <w:t>42</w:t>
        </w:r>
        <w:r w:rsidR="00C12AF1">
          <w:rPr>
            <w:noProof/>
            <w:webHidden/>
          </w:rPr>
          <w:fldChar w:fldCharType="end"/>
        </w:r>
      </w:hyperlink>
    </w:p>
    <w:p w14:paraId="3FBBB7E8" w14:textId="15B24C34" w:rsidR="00C12AF1" w:rsidRDefault="008556C6">
      <w:pPr>
        <w:pStyle w:val="TOC3"/>
        <w:tabs>
          <w:tab w:val="right" w:leader="dot" w:pos="9350"/>
        </w:tabs>
        <w:rPr>
          <w:rFonts w:asciiTheme="minorHAnsi" w:eastAsiaTheme="minorEastAsia" w:hAnsiTheme="minorHAnsi" w:cstheme="minorBidi"/>
          <w:noProof/>
          <w:sz w:val="22"/>
          <w:szCs w:val="22"/>
        </w:rPr>
      </w:pPr>
      <w:hyperlink w:anchor="_Toc510174699" w:history="1">
        <w:r w:rsidR="00C12AF1" w:rsidRPr="00CA5DFB">
          <w:rPr>
            <w:rStyle w:val="Hyperlink"/>
            <w:noProof/>
          </w:rPr>
          <w:t>3.12.2 name property</w:t>
        </w:r>
        <w:r w:rsidR="00C12AF1">
          <w:rPr>
            <w:noProof/>
            <w:webHidden/>
          </w:rPr>
          <w:tab/>
        </w:r>
        <w:r w:rsidR="00C12AF1">
          <w:rPr>
            <w:noProof/>
            <w:webHidden/>
          </w:rPr>
          <w:fldChar w:fldCharType="begin"/>
        </w:r>
        <w:r w:rsidR="00C12AF1">
          <w:rPr>
            <w:noProof/>
            <w:webHidden/>
          </w:rPr>
          <w:instrText xml:space="preserve"> PAGEREF _Toc510174699 \h </w:instrText>
        </w:r>
        <w:r w:rsidR="00C12AF1">
          <w:rPr>
            <w:noProof/>
            <w:webHidden/>
          </w:rPr>
        </w:r>
        <w:r w:rsidR="00C12AF1">
          <w:rPr>
            <w:noProof/>
            <w:webHidden/>
          </w:rPr>
          <w:fldChar w:fldCharType="separate"/>
        </w:r>
        <w:r w:rsidR="00C12AF1">
          <w:rPr>
            <w:noProof/>
            <w:webHidden/>
          </w:rPr>
          <w:t>42</w:t>
        </w:r>
        <w:r w:rsidR="00C12AF1">
          <w:rPr>
            <w:noProof/>
            <w:webHidden/>
          </w:rPr>
          <w:fldChar w:fldCharType="end"/>
        </w:r>
      </w:hyperlink>
    </w:p>
    <w:p w14:paraId="1F8B0651" w14:textId="317C1EEE" w:rsidR="00C12AF1" w:rsidRDefault="008556C6">
      <w:pPr>
        <w:pStyle w:val="TOC3"/>
        <w:tabs>
          <w:tab w:val="right" w:leader="dot" w:pos="9350"/>
        </w:tabs>
        <w:rPr>
          <w:rFonts w:asciiTheme="minorHAnsi" w:eastAsiaTheme="minorEastAsia" w:hAnsiTheme="minorHAnsi" w:cstheme="minorBidi"/>
          <w:noProof/>
          <w:sz w:val="22"/>
          <w:szCs w:val="22"/>
        </w:rPr>
      </w:pPr>
      <w:hyperlink w:anchor="_Toc510174700" w:history="1">
        <w:r w:rsidR="00C12AF1" w:rsidRPr="00CA5DFB">
          <w:rPr>
            <w:rStyle w:val="Hyperlink"/>
            <w:noProof/>
          </w:rPr>
          <w:t>3.12.3 fullName property</w:t>
        </w:r>
        <w:r w:rsidR="00C12AF1">
          <w:rPr>
            <w:noProof/>
            <w:webHidden/>
          </w:rPr>
          <w:tab/>
        </w:r>
        <w:r w:rsidR="00C12AF1">
          <w:rPr>
            <w:noProof/>
            <w:webHidden/>
          </w:rPr>
          <w:fldChar w:fldCharType="begin"/>
        </w:r>
        <w:r w:rsidR="00C12AF1">
          <w:rPr>
            <w:noProof/>
            <w:webHidden/>
          </w:rPr>
          <w:instrText xml:space="preserve"> PAGEREF _Toc510174700 \h </w:instrText>
        </w:r>
        <w:r w:rsidR="00C12AF1">
          <w:rPr>
            <w:noProof/>
            <w:webHidden/>
          </w:rPr>
        </w:r>
        <w:r w:rsidR="00C12AF1">
          <w:rPr>
            <w:noProof/>
            <w:webHidden/>
          </w:rPr>
          <w:fldChar w:fldCharType="separate"/>
        </w:r>
        <w:r w:rsidR="00C12AF1">
          <w:rPr>
            <w:noProof/>
            <w:webHidden/>
          </w:rPr>
          <w:t>42</w:t>
        </w:r>
        <w:r w:rsidR="00C12AF1">
          <w:rPr>
            <w:noProof/>
            <w:webHidden/>
          </w:rPr>
          <w:fldChar w:fldCharType="end"/>
        </w:r>
      </w:hyperlink>
    </w:p>
    <w:p w14:paraId="337E0C65" w14:textId="4EE0B83D" w:rsidR="00C12AF1" w:rsidRDefault="008556C6">
      <w:pPr>
        <w:pStyle w:val="TOC3"/>
        <w:tabs>
          <w:tab w:val="right" w:leader="dot" w:pos="9350"/>
        </w:tabs>
        <w:rPr>
          <w:rFonts w:asciiTheme="minorHAnsi" w:eastAsiaTheme="minorEastAsia" w:hAnsiTheme="minorHAnsi" w:cstheme="minorBidi"/>
          <w:noProof/>
          <w:sz w:val="22"/>
          <w:szCs w:val="22"/>
        </w:rPr>
      </w:pPr>
      <w:hyperlink w:anchor="_Toc510174701" w:history="1">
        <w:r w:rsidR="00C12AF1" w:rsidRPr="00CA5DFB">
          <w:rPr>
            <w:rStyle w:val="Hyperlink"/>
            <w:noProof/>
          </w:rPr>
          <w:t>3.12.4 semanticVersion property</w:t>
        </w:r>
        <w:r w:rsidR="00C12AF1">
          <w:rPr>
            <w:noProof/>
            <w:webHidden/>
          </w:rPr>
          <w:tab/>
        </w:r>
        <w:r w:rsidR="00C12AF1">
          <w:rPr>
            <w:noProof/>
            <w:webHidden/>
          </w:rPr>
          <w:fldChar w:fldCharType="begin"/>
        </w:r>
        <w:r w:rsidR="00C12AF1">
          <w:rPr>
            <w:noProof/>
            <w:webHidden/>
          </w:rPr>
          <w:instrText xml:space="preserve"> PAGEREF _Toc510174701 \h </w:instrText>
        </w:r>
        <w:r w:rsidR="00C12AF1">
          <w:rPr>
            <w:noProof/>
            <w:webHidden/>
          </w:rPr>
        </w:r>
        <w:r w:rsidR="00C12AF1">
          <w:rPr>
            <w:noProof/>
            <w:webHidden/>
          </w:rPr>
          <w:fldChar w:fldCharType="separate"/>
        </w:r>
        <w:r w:rsidR="00C12AF1">
          <w:rPr>
            <w:noProof/>
            <w:webHidden/>
          </w:rPr>
          <w:t>43</w:t>
        </w:r>
        <w:r w:rsidR="00C12AF1">
          <w:rPr>
            <w:noProof/>
            <w:webHidden/>
          </w:rPr>
          <w:fldChar w:fldCharType="end"/>
        </w:r>
      </w:hyperlink>
    </w:p>
    <w:p w14:paraId="05AE56A9" w14:textId="77076AE4" w:rsidR="00C12AF1" w:rsidRDefault="008556C6">
      <w:pPr>
        <w:pStyle w:val="TOC3"/>
        <w:tabs>
          <w:tab w:val="right" w:leader="dot" w:pos="9350"/>
        </w:tabs>
        <w:rPr>
          <w:rFonts w:asciiTheme="minorHAnsi" w:eastAsiaTheme="minorEastAsia" w:hAnsiTheme="minorHAnsi" w:cstheme="minorBidi"/>
          <w:noProof/>
          <w:sz w:val="22"/>
          <w:szCs w:val="22"/>
        </w:rPr>
      </w:pPr>
      <w:hyperlink w:anchor="_Toc510174702" w:history="1">
        <w:r w:rsidR="00C12AF1" w:rsidRPr="00CA5DFB">
          <w:rPr>
            <w:rStyle w:val="Hyperlink"/>
            <w:noProof/>
          </w:rPr>
          <w:t>3.12.5 version property</w:t>
        </w:r>
        <w:r w:rsidR="00C12AF1">
          <w:rPr>
            <w:noProof/>
            <w:webHidden/>
          </w:rPr>
          <w:tab/>
        </w:r>
        <w:r w:rsidR="00C12AF1">
          <w:rPr>
            <w:noProof/>
            <w:webHidden/>
          </w:rPr>
          <w:fldChar w:fldCharType="begin"/>
        </w:r>
        <w:r w:rsidR="00C12AF1">
          <w:rPr>
            <w:noProof/>
            <w:webHidden/>
          </w:rPr>
          <w:instrText xml:space="preserve"> PAGEREF _Toc510174702 \h </w:instrText>
        </w:r>
        <w:r w:rsidR="00C12AF1">
          <w:rPr>
            <w:noProof/>
            <w:webHidden/>
          </w:rPr>
        </w:r>
        <w:r w:rsidR="00C12AF1">
          <w:rPr>
            <w:noProof/>
            <w:webHidden/>
          </w:rPr>
          <w:fldChar w:fldCharType="separate"/>
        </w:r>
        <w:r w:rsidR="00C12AF1">
          <w:rPr>
            <w:noProof/>
            <w:webHidden/>
          </w:rPr>
          <w:t>43</w:t>
        </w:r>
        <w:r w:rsidR="00C12AF1">
          <w:rPr>
            <w:noProof/>
            <w:webHidden/>
          </w:rPr>
          <w:fldChar w:fldCharType="end"/>
        </w:r>
      </w:hyperlink>
    </w:p>
    <w:p w14:paraId="0C3F4E51" w14:textId="71293A67" w:rsidR="00C12AF1" w:rsidRDefault="008556C6">
      <w:pPr>
        <w:pStyle w:val="TOC3"/>
        <w:tabs>
          <w:tab w:val="right" w:leader="dot" w:pos="9350"/>
        </w:tabs>
        <w:rPr>
          <w:rFonts w:asciiTheme="minorHAnsi" w:eastAsiaTheme="minorEastAsia" w:hAnsiTheme="minorHAnsi" w:cstheme="minorBidi"/>
          <w:noProof/>
          <w:sz w:val="22"/>
          <w:szCs w:val="22"/>
        </w:rPr>
      </w:pPr>
      <w:hyperlink w:anchor="_Toc510174703" w:history="1">
        <w:r w:rsidR="00C12AF1" w:rsidRPr="00CA5DFB">
          <w:rPr>
            <w:rStyle w:val="Hyperlink"/>
            <w:noProof/>
          </w:rPr>
          <w:t>3.12.6 fileVersion property</w:t>
        </w:r>
        <w:r w:rsidR="00C12AF1">
          <w:rPr>
            <w:noProof/>
            <w:webHidden/>
          </w:rPr>
          <w:tab/>
        </w:r>
        <w:r w:rsidR="00C12AF1">
          <w:rPr>
            <w:noProof/>
            <w:webHidden/>
          </w:rPr>
          <w:fldChar w:fldCharType="begin"/>
        </w:r>
        <w:r w:rsidR="00C12AF1">
          <w:rPr>
            <w:noProof/>
            <w:webHidden/>
          </w:rPr>
          <w:instrText xml:space="preserve"> PAGEREF _Toc510174703 \h </w:instrText>
        </w:r>
        <w:r w:rsidR="00C12AF1">
          <w:rPr>
            <w:noProof/>
            <w:webHidden/>
          </w:rPr>
        </w:r>
        <w:r w:rsidR="00C12AF1">
          <w:rPr>
            <w:noProof/>
            <w:webHidden/>
          </w:rPr>
          <w:fldChar w:fldCharType="separate"/>
        </w:r>
        <w:r w:rsidR="00C12AF1">
          <w:rPr>
            <w:noProof/>
            <w:webHidden/>
          </w:rPr>
          <w:t>43</w:t>
        </w:r>
        <w:r w:rsidR="00C12AF1">
          <w:rPr>
            <w:noProof/>
            <w:webHidden/>
          </w:rPr>
          <w:fldChar w:fldCharType="end"/>
        </w:r>
      </w:hyperlink>
    </w:p>
    <w:p w14:paraId="73AC2063" w14:textId="54025A16" w:rsidR="00C12AF1" w:rsidRDefault="008556C6">
      <w:pPr>
        <w:pStyle w:val="TOC3"/>
        <w:tabs>
          <w:tab w:val="right" w:leader="dot" w:pos="9350"/>
        </w:tabs>
        <w:rPr>
          <w:rFonts w:asciiTheme="minorHAnsi" w:eastAsiaTheme="minorEastAsia" w:hAnsiTheme="minorHAnsi" w:cstheme="minorBidi"/>
          <w:noProof/>
          <w:sz w:val="22"/>
          <w:szCs w:val="22"/>
        </w:rPr>
      </w:pPr>
      <w:hyperlink w:anchor="_Toc510174704" w:history="1">
        <w:r w:rsidR="00C12AF1" w:rsidRPr="00CA5DFB">
          <w:rPr>
            <w:rStyle w:val="Hyperlink"/>
            <w:noProof/>
          </w:rPr>
          <w:t>3.12.7 language property</w:t>
        </w:r>
        <w:r w:rsidR="00C12AF1">
          <w:rPr>
            <w:noProof/>
            <w:webHidden/>
          </w:rPr>
          <w:tab/>
        </w:r>
        <w:r w:rsidR="00C12AF1">
          <w:rPr>
            <w:noProof/>
            <w:webHidden/>
          </w:rPr>
          <w:fldChar w:fldCharType="begin"/>
        </w:r>
        <w:r w:rsidR="00C12AF1">
          <w:rPr>
            <w:noProof/>
            <w:webHidden/>
          </w:rPr>
          <w:instrText xml:space="preserve"> PAGEREF _Toc510174704 \h </w:instrText>
        </w:r>
        <w:r w:rsidR="00C12AF1">
          <w:rPr>
            <w:noProof/>
            <w:webHidden/>
          </w:rPr>
        </w:r>
        <w:r w:rsidR="00C12AF1">
          <w:rPr>
            <w:noProof/>
            <w:webHidden/>
          </w:rPr>
          <w:fldChar w:fldCharType="separate"/>
        </w:r>
        <w:r w:rsidR="00C12AF1">
          <w:rPr>
            <w:noProof/>
            <w:webHidden/>
          </w:rPr>
          <w:t>43</w:t>
        </w:r>
        <w:r w:rsidR="00C12AF1">
          <w:rPr>
            <w:noProof/>
            <w:webHidden/>
          </w:rPr>
          <w:fldChar w:fldCharType="end"/>
        </w:r>
      </w:hyperlink>
    </w:p>
    <w:p w14:paraId="2D636130" w14:textId="27C5B89F" w:rsidR="00C12AF1" w:rsidRDefault="008556C6">
      <w:pPr>
        <w:pStyle w:val="TOC3"/>
        <w:tabs>
          <w:tab w:val="right" w:leader="dot" w:pos="9350"/>
        </w:tabs>
        <w:rPr>
          <w:rFonts w:asciiTheme="minorHAnsi" w:eastAsiaTheme="minorEastAsia" w:hAnsiTheme="minorHAnsi" w:cstheme="minorBidi"/>
          <w:noProof/>
          <w:sz w:val="22"/>
          <w:szCs w:val="22"/>
        </w:rPr>
      </w:pPr>
      <w:hyperlink w:anchor="_Toc510174705" w:history="1">
        <w:r w:rsidR="00C12AF1" w:rsidRPr="00CA5DFB">
          <w:rPr>
            <w:rStyle w:val="Hyperlink"/>
            <w:noProof/>
          </w:rPr>
          <w:t>3.12.8 resourceLocation property</w:t>
        </w:r>
        <w:r w:rsidR="00C12AF1">
          <w:rPr>
            <w:noProof/>
            <w:webHidden/>
          </w:rPr>
          <w:tab/>
        </w:r>
        <w:r w:rsidR="00C12AF1">
          <w:rPr>
            <w:noProof/>
            <w:webHidden/>
          </w:rPr>
          <w:fldChar w:fldCharType="begin"/>
        </w:r>
        <w:r w:rsidR="00C12AF1">
          <w:rPr>
            <w:noProof/>
            <w:webHidden/>
          </w:rPr>
          <w:instrText xml:space="preserve"> PAGEREF _Toc510174705 \h </w:instrText>
        </w:r>
        <w:r w:rsidR="00C12AF1">
          <w:rPr>
            <w:noProof/>
            <w:webHidden/>
          </w:rPr>
        </w:r>
        <w:r w:rsidR="00C12AF1">
          <w:rPr>
            <w:noProof/>
            <w:webHidden/>
          </w:rPr>
          <w:fldChar w:fldCharType="separate"/>
        </w:r>
        <w:r w:rsidR="00C12AF1">
          <w:rPr>
            <w:noProof/>
            <w:webHidden/>
          </w:rPr>
          <w:t>44</w:t>
        </w:r>
        <w:r w:rsidR="00C12AF1">
          <w:rPr>
            <w:noProof/>
            <w:webHidden/>
          </w:rPr>
          <w:fldChar w:fldCharType="end"/>
        </w:r>
      </w:hyperlink>
    </w:p>
    <w:p w14:paraId="58944594" w14:textId="406B7E93" w:rsidR="00C12AF1" w:rsidRDefault="008556C6">
      <w:pPr>
        <w:pStyle w:val="TOC3"/>
        <w:tabs>
          <w:tab w:val="right" w:leader="dot" w:pos="9350"/>
        </w:tabs>
        <w:rPr>
          <w:rFonts w:asciiTheme="minorHAnsi" w:eastAsiaTheme="minorEastAsia" w:hAnsiTheme="minorHAnsi" w:cstheme="minorBidi"/>
          <w:noProof/>
          <w:sz w:val="22"/>
          <w:szCs w:val="22"/>
        </w:rPr>
      </w:pPr>
      <w:hyperlink w:anchor="_Toc510174706" w:history="1">
        <w:r w:rsidR="00C12AF1" w:rsidRPr="00CA5DFB">
          <w:rPr>
            <w:rStyle w:val="Hyperlink"/>
            <w:noProof/>
          </w:rPr>
          <w:t>3.12.9 sarifLoggerVersion property</w:t>
        </w:r>
        <w:r w:rsidR="00C12AF1">
          <w:rPr>
            <w:noProof/>
            <w:webHidden/>
          </w:rPr>
          <w:tab/>
        </w:r>
        <w:r w:rsidR="00C12AF1">
          <w:rPr>
            <w:noProof/>
            <w:webHidden/>
          </w:rPr>
          <w:fldChar w:fldCharType="begin"/>
        </w:r>
        <w:r w:rsidR="00C12AF1">
          <w:rPr>
            <w:noProof/>
            <w:webHidden/>
          </w:rPr>
          <w:instrText xml:space="preserve"> PAGEREF _Toc510174706 \h </w:instrText>
        </w:r>
        <w:r w:rsidR="00C12AF1">
          <w:rPr>
            <w:noProof/>
            <w:webHidden/>
          </w:rPr>
        </w:r>
        <w:r w:rsidR="00C12AF1">
          <w:rPr>
            <w:noProof/>
            <w:webHidden/>
          </w:rPr>
          <w:fldChar w:fldCharType="separate"/>
        </w:r>
        <w:r w:rsidR="00C12AF1">
          <w:rPr>
            <w:noProof/>
            <w:webHidden/>
          </w:rPr>
          <w:t>45</w:t>
        </w:r>
        <w:r w:rsidR="00C12AF1">
          <w:rPr>
            <w:noProof/>
            <w:webHidden/>
          </w:rPr>
          <w:fldChar w:fldCharType="end"/>
        </w:r>
      </w:hyperlink>
    </w:p>
    <w:p w14:paraId="4B3E221F" w14:textId="2D1E1C79" w:rsidR="00C12AF1" w:rsidRDefault="008556C6">
      <w:pPr>
        <w:pStyle w:val="TOC3"/>
        <w:tabs>
          <w:tab w:val="right" w:leader="dot" w:pos="9350"/>
        </w:tabs>
        <w:rPr>
          <w:rFonts w:asciiTheme="minorHAnsi" w:eastAsiaTheme="minorEastAsia" w:hAnsiTheme="minorHAnsi" w:cstheme="minorBidi"/>
          <w:noProof/>
          <w:sz w:val="22"/>
          <w:szCs w:val="22"/>
        </w:rPr>
      </w:pPr>
      <w:hyperlink w:anchor="_Toc510174707" w:history="1">
        <w:r w:rsidR="00C12AF1" w:rsidRPr="00CA5DFB">
          <w:rPr>
            <w:rStyle w:val="Hyperlink"/>
            <w:noProof/>
          </w:rPr>
          <w:t>3.12.10 properties property</w:t>
        </w:r>
        <w:r w:rsidR="00C12AF1">
          <w:rPr>
            <w:noProof/>
            <w:webHidden/>
          </w:rPr>
          <w:tab/>
        </w:r>
        <w:r w:rsidR="00C12AF1">
          <w:rPr>
            <w:noProof/>
            <w:webHidden/>
          </w:rPr>
          <w:fldChar w:fldCharType="begin"/>
        </w:r>
        <w:r w:rsidR="00C12AF1">
          <w:rPr>
            <w:noProof/>
            <w:webHidden/>
          </w:rPr>
          <w:instrText xml:space="preserve"> PAGEREF _Toc510174707 \h </w:instrText>
        </w:r>
        <w:r w:rsidR="00C12AF1">
          <w:rPr>
            <w:noProof/>
            <w:webHidden/>
          </w:rPr>
        </w:r>
        <w:r w:rsidR="00C12AF1">
          <w:rPr>
            <w:noProof/>
            <w:webHidden/>
          </w:rPr>
          <w:fldChar w:fldCharType="separate"/>
        </w:r>
        <w:r w:rsidR="00C12AF1">
          <w:rPr>
            <w:noProof/>
            <w:webHidden/>
          </w:rPr>
          <w:t>45</w:t>
        </w:r>
        <w:r w:rsidR="00C12AF1">
          <w:rPr>
            <w:noProof/>
            <w:webHidden/>
          </w:rPr>
          <w:fldChar w:fldCharType="end"/>
        </w:r>
      </w:hyperlink>
    </w:p>
    <w:p w14:paraId="29AFD38F" w14:textId="686EA347" w:rsidR="00C12AF1" w:rsidRDefault="008556C6">
      <w:pPr>
        <w:pStyle w:val="TOC2"/>
        <w:tabs>
          <w:tab w:val="right" w:leader="dot" w:pos="9350"/>
        </w:tabs>
        <w:rPr>
          <w:rFonts w:asciiTheme="minorHAnsi" w:eastAsiaTheme="minorEastAsia" w:hAnsiTheme="minorHAnsi" w:cstheme="minorBidi"/>
          <w:noProof/>
          <w:sz w:val="22"/>
          <w:szCs w:val="22"/>
        </w:rPr>
      </w:pPr>
      <w:hyperlink w:anchor="_Toc510174708" w:history="1">
        <w:r w:rsidR="00C12AF1" w:rsidRPr="00CA5DFB">
          <w:rPr>
            <w:rStyle w:val="Hyperlink"/>
            <w:noProof/>
          </w:rPr>
          <w:t>3.13 invocation object</w:t>
        </w:r>
        <w:r w:rsidR="00C12AF1">
          <w:rPr>
            <w:noProof/>
            <w:webHidden/>
          </w:rPr>
          <w:tab/>
        </w:r>
        <w:r w:rsidR="00C12AF1">
          <w:rPr>
            <w:noProof/>
            <w:webHidden/>
          </w:rPr>
          <w:fldChar w:fldCharType="begin"/>
        </w:r>
        <w:r w:rsidR="00C12AF1">
          <w:rPr>
            <w:noProof/>
            <w:webHidden/>
          </w:rPr>
          <w:instrText xml:space="preserve"> PAGEREF _Toc510174708 \h </w:instrText>
        </w:r>
        <w:r w:rsidR="00C12AF1">
          <w:rPr>
            <w:noProof/>
            <w:webHidden/>
          </w:rPr>
        </w:r>
        <w:r w:rsidR="00C12AF1">
          <w:rPr>
            <w:noProof/>
            <w:webHidden/>
          </w:rPr>
          <w:fldChar w:fldCharType="separate"/>
        </w:r>
        <w:r w:rsidR="00C12AF1">
          <w:rPr>
            <w:noProof/>
            <w:webHidden/>
          </w:rPr>
          <w:t>45</w:t>
        </w:r>
        <w:r w:rsidR="00C12AF1">
          <w:rPr>
            <w:noProof/>
            <w:webHidden/>
          </w:rPr>
          <w:fldChar w:fldCharType="end"/>
        </w:r>
      </w:hyperlink>
    </w:p>
    <w:p w14:paraId="5953D5B0" w14:textId="7B253AF1" w:rsidR="00C12AF1" w:rsidRDefault="008556C6">
      <w:pPr>
        <w:pStyle w:val="TOC3"/>
        <w:tabs>
          <w:tab w:val="right" w:leader="dot" w:pos="9350"/>
        </w:tabs>
        <w:rPr>
          <w:rFonts w:asciiTheme="minorHAnsi" w:eastAsiaTheme="minorEastAsia" w:hAnsiTheme="minorHAnsi" w:cstheme="minorBidi"/>
          <w:noProof/>
          <w:sz w:val="22"/>
          <w:szCs w:val="22"/>
        </w:rPr>
      </w:pPr>
      <w:hyperlink w:anchor="_Toc510174709" w:history="1">
        <w:r w:rsidR="00C12AF1" w:rsidRPr="00CA5DFB">
          <w:rPr>
            <w:rStyle w:val="Hyperlink"/>
            <w:noProof/>
          </w:rPr>
          <w:t>3.13.1 General</w:t>
        </w:r>
        <w:r w:rsidR="00C12AF1">
          <w:rPr>
            <w:noProof/>
            <w:webHidden/>
          </w:rPr>
          <w:tab/>
        </w:r>
        <w:r w:rsidR="00C12AF1">
          <w:rPr>
            <w:noProof/>
            <w:webHidden/>
          </w:rPr>
          <w:fldChar w:fldCharType="begin"/>
        </w:r>
        <w:r w:rsidR="00C12AF1">
          <w:rPr>
            <w:noProof/>
            <w:webHidden/>
          </w:rPr>
          <w:instrText xml:space="preserve"> PAGEREF _Toc510174709 \h </w:instrText>
        </w:r>
        <w:r w:rsidR="00C12AF1">
          <w:rPr>
            <w:noProof/>
            <w:webHidden/>
          </w:rPr>
        </w:r>
        <w:r w:rsidR="00C12AF1">
          <w:rPr>
            <w:noProof/>
            <w:webHidden/>
          </w:rPr>
          <w:fldChar w:fldCharType="separate"/>
        </w:r>
        <w:r w:rsidR="00C12AF1">
          <w:rPr>
            <w:noProof/>
            <w:webHidden/>
          </w:rPr>
          <w:t>45</w:t>
        </w:r>
        <w:r w:rsidR="00C12AF1">
          <w:rPr>
            <w:noProof/>
            <w:webHidden/>
          </w:rPr>
          <w:fldChar w:fldCharType="end"/>
        </w:r>
      </w:hyperlink>
    </w:p>
    <w:p w14:paraId="00399862" w14:textId="74389A66" w:rsidR="00C12AF1" w:rsidRDefault="008556C6">
      <w:pPr>
        <w:pStyle w:val="TOC3"/>
        <w:tabs>
          <w:tab w:val="right" w:leader="dot" w:pos="9350"/>
        </w:tabs>
        <w:rPr>
          <w:rFonts w:asciiTheme="minorHAnsi" w:eastAsiaTheme="minorEastAsia" w:hAnsiTheme="minorHAnsi" w:cstheme="minorBidi"/>
          <w:noProof/>
          <w:sz w:val="22"/>
          <w:szCs w:val="22"/>
        </w:rPr>
      </w:pPr>
      <w:hyperlink w:anchor="_Toc510174710" w:history="1">
        <w:r w:rsidR="00C12AF1" w:rsidRPr="00CA5DFB">
          <w:rPr>
            <w:rStyle w:val="Hyperlink"/>
            <w:noProof/>
          </w:rPr>
          <w:t>3.13.2 commandLine property</w:t>
        </w:r>
        <w:r w:rsidR="00C12AF1">
          <w:rPr>
            <w:noProof/>
            <w:webHidden/>
          </w:rPr>
          <w:tab/>
        </w:r>
        <w:r w:rsidR="00C12AF1">
          <w:rPr>
            <w:noProof/>
            <w:webHidden/>
          </w:rPr>
          <w:fldChar w:fldCharType="begin"/>
        </w:r>
        <w:r w:rsidR="00C12AF1">
          <w:rPr>
            <w:noProof/>
            <w:webHidden/>
          </w:rPr>
          <w:instrText xml:space="preserve"> PAGEREF _Toc510174710 \h </w:instrText>
        </w:r>
        <w:r w:rsidR="00C12AF1">
          <w:rPr>
            <w:noProof/>
            <w:webHidden/>
          </w:rPr>
        </w:r>
        <w:r w:rsidR="00C12AF1">
          <w:rPr>
            <w:noProof/>
            <w:webHidden/>
          </w:rPr>
          <w:fldChar w:fldCharType="separate"/>
        </w:r>
        <w:r w:rsidR="00C12AF1">
          <w:rPr>
            <w:noProof/>
            <w:webHidden/>
          </w:rPr>
          <w:t>45</w:t>
        </w:r>
        <w:r w:rsidR="00C12AF1">
          <w:rPr>
            <w:noProof/>
            <w:webHidden/>
          </w:rPr>
          <w:fldChar w:fldCharType="end"/>
        </w:r>
      </w:hyperlink>
    </w:p>
    <w:p w14:paraId="3C979A1B" w14:textId="0670ADB3" w:rsidR="00C12AF1" w:rsidRDefault="008556C6">
      <w:pPr>
        <w:pStyle w:val="TOC3"/>
        <w:tabs>
          <w:tab w:val="right" w:leader="dot" w:pos="9350"/>
        </w:tabs>
        <w:rPr>
          <w:rFonts w:asciiTheme="minorHAnsi" w:eastAsiaTheme="minorEastAsia" w:hAnsiTheme="minorHAnsi" w:cstheme="minorBidi"/>
          <w:noProof/>
          <w:sz w:val="22"/>
          <w:szCs w:val="22"/>
        </w:rPr>
      </w:pPr>
      <w:hyperlink w:anchor="_Toc510174711" w:history="1">
        <w:r w:rsidR="00C12AF1" w:rsidRPr="00CA5DFB">
          <w:rPr>
            <w:rStyle w:val="Hyperlink"/>
            <w:noProof/>
          </w:rPr>
          <w:t>3.13.3 arguments property</w:t>
        </w:r>
        <w:r w:rsidR="00C12AF1">
          <w:rPr>
            <w:noProof/>
            <w:webHidden/>
          </w:rPr>
          <w:tab/>
        </w:r>
        <w:r w:rsidR="00C12AF1">
          <w:rPr>
            <w:noProof/>
            <w:webHidden/>
          </w:rPr>
          <w:fldChar w:fldCharType="begin"/>
        </w:r>
        <w:r w:rsidR="00C12AF1">
          <w:rPr>
            <w:noProof/>
            <w:webHidden/>
          </w:rPr>
          <w:instrText xml:space="preserve"> PAGEREF _Toc510174711 \h </w:instrText>
        </w:r>
        <w:r w:rsidR="00C12AF1">
          <w:rPr>
            <w:noProof/>
            <w:webHidden/>
          </w:rPr>
        </w:r>
        <w:r w:rsidR="00C12AF1">
          <w:rPr>
            <w:noProof/>
            <w:webHidden/>
          </w:rPr>
          <w:fldChar w:fldCharType="separate"/>
        </w:r>
        <w:r w:rsidR="00C12AF1">
          <w:rPr>
            <w:noProof/>
            <w:webHidden/>
          </w:rPr>
          <w:t>46</w:t>
        </w:r>
        <w:r w:rsidR="00C12AF1">
          <w:rPr>
            <w:noProof/>
            <w:webHidden/>
          </w:rPr>
          <w:fldChar w:fldCharType="end"/>
        </w:r>
      </w:hyperlink>
    </w:p>
    <w:p w14:paraId="1EFFC19F" w14:textId="2303F171" w:rsidR="00C12AF1" w:rsidRDefault="008556C6">
      <w:pPr>
        <w:pStyle w:val="TOC3"/>
        <w:tabs>
          <w:tab w:val="right" w:leader="dot" w:pos="9350"/>
        </w:tabs>
        <w:rPr>
          <w:rFonts w:asciiTheme="minorHAnsi" w:eastAsiaTheme="minorEastAsia" w:hAnsiTheme="minorHAnsi" w:cstheme="minorBidi"/>
          <w:noProof/>
          <w:sz w:val="22"/>
          <w:szCs w:val="22"/>
        </w:rPr>
      </w:pPr>
      <w:hyperlink w:anchor="_Toc510174712" w:history="1">
        <w:r w:rsidR="00C12AF1" w:rsidRPr="00CA5DFB">
          <w:rPr>
            <w:rStyle w:val="Hyperlink"/>
            <w:noProof/>
          </w:rPr>
          <w:t>3.13.4 responseFiles property</w:t>
        </w:r>
        <w:r w:rsidR="00C12AF1">
          <w:rPr>
            <w:noProof/>
            <w:webHidden/>
          </w:rPr>
          <w:tab/>
        </w:r>
        <w:r w:rsidR="00C12AF1">
          <w:rPr>
            <w:noProof/>
            <w:webHidden/>
          </w:rPr>
          <w:fldChar w:fldCharType="begin"/>
        </w:r>
        <w:r w:rsidR="00C12AF1">
          <w:rPr>
            <w:noProof/>
            <w:webHidden/>
          </w:rPr>
          <w:instrText xml:space="preserve"> PAGEREF _Toc510174712 \h </w:instrText>
        </w:r>
        <w:r w:rsidR="00C12AF1">
          <w:rPr>
            <w:noProof/>
            <w:webHidden/>
          </w:rPr>
        </w:r>
        <w:r w:rsidR="00C12AF1">
          <w:rPr>
            <w:noProof/>
            <w:webHidden/>
          </w:rPr>
          <w:fldChar w:fldCharType="separate"/>
        </w:r>
        <w:r w:rsidR="00C12AF1">
          <w:rPr>
            <w:noProof/>
            <w:webHidden/>
          </w:rPr>
          <w:t>46</w:t>
        </w:r>
        <w:r w:rsidR="00C12AF1">
          <w:rPr>
            <w:noProof/>
            <w:webHidden/>
          </w:rPr>
          <w:fldChar w:fldCharType="end"/>
        </w:r>
      </w:hyperlink>
    </w:p>
    <w:p w14:paraId="54B3C162" w14:textId="0C6D3C4F" w:rsidR="00C12AF1" w:rsidRDefault="008556C6">
      <w:pPr>
        <w:pStyle w:val="TOC3"/>
        <w:tabs>
          <w:tab w:val="right" w:leader="dot" w:pos="9350"/>
        </w:tabs>
        <w:rPr>
          <w:rFonts w:asciiTheme="minorHAnsi" w:eastAsiaTheme="minorEastAsia" w:hAnsiTheme="minorHAnsi" w:cstheme="minorBidi"/>
          <w:noProof/>
          <w:sz w:val="22"/>
          <w:szCs w:val="22"/>
        </w:rPr>
      </w:pPr>
      <w:hyperlink w:anchor="_Toc510174713" w:history="1">
        <w:r w:rsidR="00C12AF1" w:rsidRPr="00CA5DFB">
          <w:rPr>
            <w:rStyle w:val="Hyperlink"/>
            <w:noProof/>
          </w:rPr>
          <w:t>3.13.5 attachments property</w:t>
        </w:r>
        <w:r w:rsidR="00C12AF1">
          <w:rPr>
            <w:noProof/>
            <w:webHidden/>
          </w:rPr>
          <w:tab/>
        </w:r>
        <w:r w:rsidR="00C12AF1">
          <w:rPr>
            <w:noProof/>
            <w:webHidden/>
          </w:rPr>
          <w:fldChar w:fldCharType="begin"/>
        </w:r>
        <w:r w:rsidR="00C12AF1">
          <w:rPr>
            <w:noProof/>
            <w:webHidden/>
          </w:rPr>
          <w:instrText xml:space="preserve"> PAGEREF _Toc510174713 \h </w:instrText>
        </w:r>
        <w:r w:rsidR="00C12AF1">
          <w:rPr>
            <w:noProof/>
            <w:webHidden/>
          </w:rPr>
        </w:r>
        <w:r w:rsidR="00C12AF1">
          <w:rPr>
            <w:noProof/>
            <w:webHidden/>
          </w:rPr>
          <w:fldChar w:fldCharType="separate"/>
        </w:r>
        <w:r w:rsidR="00C12AF1">
          <w:rPr>
            <w:noProof/>
            <w:webHidden/>
          </w:rPr>
          <w:t>46</w:t>
        </w:r>
        <w:r w:rsidR="00C12AF1">
          <w:rPr>
            <w:noProof/>
            <w:webHidden/>
          </w:rPr>
          <w:fldChar w:fldCharType="end"/>
        </w:r>
      </w:hyperlink>
    </w:p>
    <w:p w14:paraId="0F0EB787" w14:textId="1D00D823" w:rsidR="00C12AF1" w:rsidRDefault="008556C6">
      <w:pPr>
        <w:pStyle w:val="TOC3"/>
        <w:tabs>
          <w:tab w:val="right" w:leader="dot" w:pos="9350"/>
        </w:tabs>
        <w:rPr>
          <w:rFonts w:asciiTheme="minorHAnsi" w:eastAsiaTheme="minorEastAsia" w:hAnsiTheme="minorHAnsi" w:cstheme="minorBidi"/>
          <w:noProof/>
          <w:sz w:val="22"/>
          <w:szCs w:val="22"/>
        </w:rPr>
      </w:pPr>
      <w:hyperlink w:anchor="_Toc510174714" w:history="1">
        <w:r w:rsidR="00C12AF1" w:rsidRPr="00CA5DFB">
          <w:rPr>
            <w:rStyle w:val="Hyperlink"/>
            <w:noProof/>
          </w:rPr>
          <w:t>3.13.6 startTime property</w:t>
        </w:r>
        <w:r w:rsidR="00C12AF1">
          <w:rPr>
            <w:noProof/>
            <w:webHidden/>
          </w:rPr>
          <w:tab/>
        </w:r>
        <w:r w:rsidR="00C12AF1">
          <w:rPr>
            <w:noProof/>
            <w:webHidden/>
          </w:rPr>
          <w:fldChar w:fldCharType="begin"/>
        </w:r>
        <w:r w:rsidR="00C12AF1">
          <w:rPr>
            <w:noProof/>
            <w:webHidden/>
          </w:rPr>
          <w:instrText xml:space="preserve"> PAGEREF _Toc510174714 \h </w:instrText>
        </w:r>
        <w:r w:rsidR="00C12AF1">
          <w:rPr>
            <w:noProof/>
            <w:webHidden/>
          </w:rPr>
        </w:r>
        <w:r w:rsidR="00C12AF1">
          <w:rPr>
            <w:noProof/>
            <w:webHidden/>
          </w:rPr>
          <w:fldChar w:fldCharType="separate"/>
        </w:r>
        <w:r w:rsidR="00C12AF1">
          <w:rPr>
            <w:noProof/>
            <w:webHidden/>
          </w:rPr>
          <w:t>46</w:t>
        </w:r>
        <w:r w:rsidR="00C12AF1">
          <w:rPr>
            <w:noProof/>
            <w:webHidden/>
          </w:rPr>
          <w:fldChar w:fldCharType="end"/>
        </w:r>
      </w:hyperlink>
    </w:p>
    <w:p w14:paraId="42A3713D" w14:textId="58ECED9B" w:rsidR="00C12AF1" w:rsidRDefault="008556C6">
      <w:pPr>
        <w:pStyle w:val="TOC3"/>
        <w:tabs>
          <w:tab w:val="right" w:leader="dot" w:pos="9350"/>
        </w:tabs>
        <w:rPr>
          <w:rFonts w:asciiTheme="minorHAnsi" w:eastAsiaTheme="minorEastAsia" w:hAnsiTheme="minorHAnsi" w:cstheme="minorBidi"/>
          <w:noProof/>
          <w:sz w:val="22"/>
          <w:szCs w:val="22"/>
        </w:rPr>
      </w:pPr>
      <w:hyperlink w:anchor="_Toc510174715" w:history="1">
        <w:r w:rsidR="00C12AF1" w:rsidRPr="00CA5DFB">
          <w:rPr>
            <w:rStyle w:val="Hyperlink"/>
            <w:noProof/>
          </w:rPr>
          <w:t>3.13.7 endTime property</w:t>
        </w:r>
        <w:r w:rsidR="00C12AF1">
          <w:rPr>
            <w:noProof/>
            <w:webHidden/>
          </w:rPr>
          <w:tab/>
        </w:r>
        <w:r w:rsidR="00C12AF1">
          <w:rPr>
            <w:noProof/>
            <w:webHidden/>
          </w:rPr>
          <w:fldChar w:fldCharType="begin"/>
        </w:r>
        <w:r w:rsidR="00C12AF1">
          <w:rPr>
            <w:noProof/>
            <w:webHidden/>
          </w:rPr>
          <w:instrText xml:space="preserve"> PAGEREF _Toc510174715 \h </w:instrText>
        </w:r>
        <w:r w:rsidR="00C12AF1">
          <w:rPr>
            <w:noProof/>
            <w:webHidden/>
          </w:rPr>
        </w:r>
        <w:r w:rsidR="00C12AF1">
          <w:rPr>
            <w:noProof/>
            <w:webHidden/>
          </w:rPr>
          <w:fldChar w:fldCharType="separate"/>
        </w:r>
        <w:r w:rsidR="00C12AF1">
          <w:rPr>
            <w:noProof/>
            <w:webHidden/>
          </w:rPr>
          <w:t>47</w:t>
        </w:r>
        <w:r w:rsidR="00C12AF1">
          <w:rPr>
            <w:noProof/>
            <w:webHidden/>
          </w:rPr>
          <w:fldChar w:fldCharType="end"/>
        </w:r>
      </w:hyperlink>
    </w:p>
    <w:p w14:paraId="133BF7AC" w14:textId="3DF8CFC4" w:rsidR="00C12AF1" w:rsidRDefault="008556C6">
      <w:pPr>
        <w:pStyle w:val="TOC3"/>
        <w:tabs>
          <w:tab w:val="right" w:leader="dot" w:pos="9350"/>
        </w:tabs>
        <w:rPr>
          <w:rFonts w:asciiTheme="minorHAnsi" w:eastAsiaTheme="minorEastAsia" w:hAnsiTheme="minorHAnsi" w:cstheme="minorBidi"/>
          <w:noProof/>
          <w:sz w:val="22"/>
          <w:szCs w:val="22"/>
        </w:rPr>
      </w:pPr>
      <w:hyperlink w:anchor="_Toc510174716" w:history="1">
        <w:r w:rsidR="00C12AF1" w:rsidRPr="00CA5DFB">
          <w:rPr>
            <w:rStyle w:val="Hyperlink"/>
            <w:noProof/>
          </w:rPr>
          <w:t>3.13.8 exitCode property</w:t>
        </w:r>
        <w:r w:rsidR="00C12AF1">
          <w:rPr>
            <w:noProof/>
            <w:webHidden/>
          </w:rPr>
          <w:tab/>
        </w:r>
        <w:r w:rsidR="00C12AF1">
          <w:rPr>
            <w:noProof/>
            <w:webHidden/>
          </w:rPr>
          <w:fldChar w:fldCharType="begin"/>
        </w:r>
        <w:r w:rsidR="00C12AF1">
          <w:rPr>
            <w:noProof/>
            <w:webHidden/>
          </w:rPr>
          <w:instrText xml:space="preserve"> PAGEREF _Toc510174716 \h </w:instrText>
        </w:r>
        <w:r w:rsidR="00C12AF1">
          <w:rPr>
            <w:noProof/>
            <w:webHidden/>
          </w:rPr>
        </w:r>
        <w:r w:rsidR="00C12AF1">
          <w:rPr>
            <w:noProof/>
            <w:webHidden/>
          </w:rPr>
          <w:fldChar w:fldCharType="separate"/>
        </w:r>
        <w:r w:rsidR="00C12AF1">
          <w:rPr>
            <w:noProof/>
            <w:webHidden/>
          </w:rPr>
          <w:t>47</w:t>
        </w:r>
        <w:r w:rsidR="00C12AF1">
          <w:rPr>
            <w:noProof/>
            <w:webHidden/>
          </w:rPr>
          <w:fldChar w:fldCharType="end"/>
        </w:r>
      </w:hyperlink>
    </w:p>
    <w:p w14:paraId="7E993209" w14:textId="54AA7DC7" w:rsidR="00C12AF1" w:rsidRDefault="008556C6">
      <w:pPr>
        <w:pStyle w:val="TOC3"/>
        <w:tabs>
          <w:tab w:val="right" w:leader="dot" w:pos="9350"/>
        </w:tabs>
        <w:rPr>
          <w:rFonts w:asciiTheme="minorHAnsi" w:eastAsiaTheme="minorEastAsia" w:hAnsiTheme="minorHAnsi" w:cstheme="minorBidi"/>
          <w:noProof/>
          <w:sz w:val="22"/>
          <w:szCs w:val="22"/>
        </w:rPr>
      </w:pPr>
      <w:hyperlink w:anchor="_Toc510174717" w:history="1">
        <w:r w:rsidR="00C12AF1" w:rsidRPr="00CA5DFB">
          <w:rPr>
            <w:rStyle w:val="Hyperlink"/>
            <w:noProof/>
          </w:rPr>
          <w:t>3.13.9 exitCodeDescription property</w:t>
        </w:r>
        <w:r w:rsidR="00C12AF1">
          <w:rPr>
            <w:noProof/>
            <w:webHidden/>
          </w:rPr>
          <w:tab/>
        </w:r>
        <w:r w:rsidR="00C12AF1">
          <w:rPr>
            <w:noProof/>
            <w:webHidden/>
          </w:rPr>
          <w:fldChar w:fldCharType="begin"/>
        </w:r>
        <w:r w:rsidR="00C12AF1">
          <w:rPr>
            <w:noProof/>
            <w:webHidden/>
          </w:rPr>
          <w:instrText xml:space="preserve"> PAGEREF _Toc510174717 \h </w:instrText>
        </w:r>
        <w:r w:rsidR="00C12AF1">
          <w:rPr>
            <w:noProof/>
            <w:webHidden/>
          </w:rPr>
        </w:r>
        <w:r w:rsidR="00C12AF1">
          <w:rPr>
            <w:noProof/>
            <w:webHidden/>
          </w:rPr>
          <w:fldChar w:fldCharType="separate"/>
        </w:r>
        <w:r w:rsidR="00C12AF1">
          <w:rPr>
            <w:noProof/>
            <w:webHidden/>
          </w:rPr>
          <w:t>47</w:t>
        </w:r>
        <w:r w:rsidR="00C12AF1">
          <w:rPr>
            <w:noProof/>
            <w:webHidden/>
          </w:rPr>
          <w:fldChar w:fldCharType="end"/>
        </w:r>
      </w:hyperlink>
    </w:p>
    <w:p w14:paraId="56217815" w14:textId="7E73619A" w:rsidR="00C12AF1" w:rsidRDefault="008556C6">
      <w:pPr>
        <w:pStyle w:val="TOC3"/>
        <w:tabs>
          <w:tab w:val="right" w:leader="dot" w:pos="9350"/>
        </w:tabs>
        <w:rPr>
          <w:rFonts w:asciiTheme="minorHAnsi" w:eastAsiaTheme="minorEastAsia" w:hAnsiTheme="minorHAnsi" w:cstheme="minorBidi"/>
          <w:noProof/>
          <w:sz w:val="22"/>
          <w:szCs w:val="22"/>
        </w:rPr>
      </w:pPr>
      <w:hyperlink w:anchor="_Toc510174718" w:history="1">
        <w:r w:rsidR="00C12AF1" w:rsidRPr="00CA5DFB">
          <w:rPr>
            <w:rStyle w:val="Hyperlink"/>
            <w:noProof/>
          </w:rPr>
          <w:t>3.13.10 exitSignalName property</w:t>
        </w:r>
        <w:r w:rsidR="00C12AF1">
          <w:rPr>
            <w:noProof/>
            <w:webHidden/>
          </w:rPr>
          <w:tab/>
        </w:r>
        <w:r w:rsidR="00C12AF1">
          <w:rPr>
            <w:noProof/>
            <w:webHidden/>
          </w:rPr>
          <w:fldChar w:fldCharType="begin"/>
        </w:r>
        <w:r w:rsidR="00C12AF1">
          <w:rPr>
            <w:noProof/>
            <w:webHidden/>
          </w:rPr>
          <w:instrText xml:space="preserve"> PAGEREF _Toc510174718 \h </w:instrText>
        </w:r>
        <w:r w:rsidR="00C12AF1">
          <w:rPr>
            <w:noProof/>
            <w:webHidden/>
          </w:rPr>
        </w:r>
        <w:r w:rsidR="00C12AF1">
          <w:rPr>
            <w:noProof/>
            <w:webHidden/>
          </w:rPr>
          <w:fldChar w:fldCharType="separate"/>
        </w:r>
        <w:r w:rsidR="00C12AF1">
          <w:rPr>
            <w:noProof/>
            <w:webHidden/>
          </w:rPr>
          <w:t>47</w:t>
        </w:r>
        <w:r w:rsidR="00C12AF1">
          <w:rPr>
            <w:noProof/>
            <w:webHidden/>
          </w:rPr>
          <w:fldChar w:fldCharType="end"/>
        </w:r>
      </w:hyperlink>
    </w:p>
    <w:p w14:paraId="5D089E5C" w14:textId="05913358" w:rsidR="00C12AF1" w:rsidRDefault="008556C6">
      <w:pPr>
        <w:pStyle w:val="TOC3"/>
        <w:tabs>
          <w:tab w:val="right" w:leader="dot" w:pos="9350"/>
        </w:tabs>
        <w:rPr>
          <w:rFonts w:asciiTheme="minorHAnsi" w:eastAsiaTheme="minorEastAsia" w:hAnsiTheme="minorHAnsi" w:cstheme="minorBidi"/>
          <w:noProof/>
          <w:sz w:val="22"/>
          <w:szCs w:val="22"/>
        </w:rPr>
      </w:pPr>
      <w:hyperlink w:anchor="_Toc510174719" w:history="1">
        <w:r w:rsidR="00C12AF1" w:rsidRPr="00CA5DFB">
          <w:rPr>
            <w:rStyle w:val="Hyperlink"/>
            <w:noProof/>
          </w:rPr>
          <w:t>3.13.11 exitSignalNumber property</w:t>
        </w:r>
        <w:r w:rsidR="00C12AF1">
          <w:rPr>
            <w:noProof/>
            <w:webHidden/>
          </w:rPr>
          <w:tab/>
        </w:r>
        <w:r w:rsidR="00C12AF1">
          <w:rPr>
            <w:noProof/>
            <w:webHidden/>
          </w:rPr>
          <w:fldChar w:fldCharType="begin"/>
        </w:r>
        <w:r w:rsidR="00C12AF1">
          <w:rPr>
            <w:noProof/>
            <w:webHidden/>
          </w:rPr>
          <w:instrText xml:space="preserve"> PAGEREF _Toc510174719 \h </w:instrText>
        </w:r>
        <w:r w:rsidR="00C12AF1">
          <w:rPr>
            <w:noProof/>
            <w:webHidden/>
          </w:rPr>
        </w:r>
        <w:r w:rsidR="00C12AF1">
          <w:rPr>
            <w:noProof/>
            <w:webHidden/>
          </w:rPr>
          <w:fldChar w:fldCharType="separate"/>
        </w:r>
        <w:r w:rsidR="00C12AF1">
          <w:rPr>
            <w:noProof/>
            <w:webHidden/>
          </w:rPr>
          <w:t>47</w:t>
        </w:r>
        <w:r w:rsidR="00C12AF1">
          <w:rPr>
            <w:noProof/>
            <w:webHidden/>
          </w:rPr>
          <w:fldChar w:fldCharType="end"/>
        </w:r>
      </w:hyperlink>
    </w:p>
    <w:p w14:paraId="2EB01C5E" w14:textId="1B8CBDC8" w:rsidR="00C12AF1" w:rsidRDefault="008556C6">
      <w:pPr>
        <w:pStyle w:val="TOC3"/>
        <w:tabs>
          <w:tab w:val="right" w:leader="dot" w:pos="9350"/>
        </w:tabs>
        <w:rPr>
          <w:rFonts w:asciiTheme="minorHAnsi" w:eastAsiaTheme="minorEastAsia" w:hAnsiTheme="minorHAnsi" w:cstheme="minorBidi"/>
          <w:noProof/>
          <w:sz w:val="22"/>
          <w:szCs w:val="22"/>
        </w:rPr>
      </w:pPr>
      <w:hyperlink w:anchor="_Toc510174720" w:history="1">
        <w:r w:rsidR="00C12AF1" w:rsidRPr="00CA5DFB">
          <w:rPr>
            <w:rStyle w:val="Hyperlink"/>
            <w:noProof/>
          </w:rPr>
          <w:t>3.13.12 processStartFailureMessage property</w:t>
        </w:r>
        <w:r w:rsidR="00C12AF1">
          <w:rPr>
            <w:noProof/>
            <w:webHidden/>
          </w:rPr>
          <w:tab/>
        </w:r>
        <w:r w:rsidR="00C12AF1">
          <w:rPr>
            <w:noProof/>
            <w:webHidden/>
          </w:rPr>
          <w:fldChar w:fldCharType="begin"/>
        </w:r>
        <w:r w:rsidR="00C12AF1">
          <w:rPr>
            <w:noProof/>
            <w:webHidden/>
          </w:rPr>
          <w:instrText xml:space="preserve"> PAGEREF _Toc510174720 \h </w:instrText>
        </w:r>
        <w:r w:rsidR="00C12AF1">
          <w:rPr>
            <w:noProof/>
            <w:webHidden/>
          </w:rPr>
        </w:r>
        <w:r w:rsidR="00C12AF1">
          <w:rPr>
            <w:noProof/>
            <w:webHidden/>
          </w:rPr>
          <w:fldChar w:fldCharType="separate"/>
        </w:r>
        <w:r w:rsidR="00C12AF1">
          <w:rPr>
            <w:noProof/>
            <w:webHidden/>
          </w:rPr>
          <w:t>48</w:t>
        </w:r>
        <w:r w:rsidR="00C12AF1">
          <w:rPr>
            <w:noProof/>
            <w:webHidden/>
          </w:rPr>
          <w:fldChar w:fldCharType="end"/>
        </w:r>
      </w:hyperlink>
    </w:p>
    <w:p w14:paraId="353D2009" w14:textId="63A49AAF" w:rsidR="00C12AF1" w:rsidRDefault="008556C6">
      <w:pPr>
        <w:pStyle w:val="TOC3"/>
        <w:tabs>
          <w:tab w:val="right" w:leader="dot" w:pos="9350"/>
        </w:tabs>
        <w:rPr>
          <w:rFonts w:asciiTheme="minorHAnsi" w:eastAsiaTheme="minorEastAsia" w:hAnsiTheme="minorHAnsi" w:cstheme="minorBidi"/>
          <w:noProof/>
          <w:sz w:val="22"/>
          <w:szCs w:val="22"/>
        </w:rPr>
      </w:pPr>
      <w:hyperlink w:anchor="_Toc510174721" w:history="1">
        <w:r w:rsidR="00C12AF1" w:rsidRPr="00CA5DFB">
          <w:rPr>
            <w:rStyle w:val="Hyperlink"/>
            <w:noProof/>
          </w:rPr>
          <w:t>3.13.13 toolExecutionSuccessful property</w:t>
        </w:r>
        <w:r w:rsidR="00C12AF1">
          <w:rPr>
            <w:noProof/>
            <w:webHidden/>
          </w:rPr>
          <w:tab/>
        </w:r>
        <w:r w:rsidR="00C12AF1">
          <w:rPr>
            <w:noProof/>
            <w:webHidden/>
          </w:rPr>
          <w:fldChar w:fldCharType="begin"/>
        </w:r>
        <w:r w:rsidR="00C12AF1">
          <w:rPr>
            <w:noProof/>
            <w:webHidden/>
          </w:rPr>
          <w:instrText xml:space="preserve"> PAGEREF _Toc510174721 \h </w:instrText>
        </w:r>
        <w:r w:rsidR="00C12AF1">
          <w:rPr>
            <w:noProof/>
            <w:webHidden/>
          </w:rPr>
        </w:r>
        <w:r w:rsidR="00C12AF1">
          <w:rPr>
            <w:noProof/>
            <w:webHidden/>
          </w:rPr>
          <w:fldChar w:fldCharType="separate"/>
        </w:r>
        <w:r w:rsidR="00C12AF1">
          <w:rPr>
            <w:noProof/>
            <w:webHidden/>
          </w:rPr>
          <w:t>48</w:t>
        </w:r>
        <w:r w:rsidR="00C12AF1">
          <w:rPr>
            <w:noProof/>
            <w:webHidden/>
          </w:rPr>
          <w:fldChar w:fldCharType="end"/>
        </w:r>
      </w:hyperlink>
    </w:p>
    <w:p w14:paraId="0502C39A" w14:textId="69D70315" w:rsidR="00C12AF1" w:rsidRDefault="008556C6">
      <w:pPr>
        <w:pStyle w:val="TOC3"/>
        <w:tabs>
          <w:tab w:val="right" w:leader="dot" w:pos="9350"/>
        </w:tabs>
        <w:rPr>
          <w:rFonts w:asciiTheme="minorHAnsi" w:eastAsiaTheme="minorEastAsia" w:hAnsiTheme="minorHAnsi" w:cstheme="minorBidi"/>
          <w:noProof/>
          <w:sz w:val="22"/>
          <w:szCs w:val="22"/>
        </w:rPr>
      </w:pPr>
      <w:hyperlink w:anchor="_Toc510174722" w:history="1">
        <w:r w:rsidR="00C12AF1" w:rsidRPr="00CA5DFB">
          <w:rPr>
            <w:rStyle w:val="Hyperlink"/>
            <w:noProof/>
          </w:rPr>
          <w:t>3.13.14 machine property</w:t>
        </w:r>
        <w:r w:rsidR="00C12AF1">
          <w:rPr>
            <w:noProof/>
            <w:webHidden/>
          </w:rPr>
          <w:tab/>
        </w:r>
        <w:r w:rsidR="00C12AF1">
          <w:rPr>
            <w:noProof/>
            <w:webHidden/>
          </w:rPr>
          <w:fldChar w:fldCharType="begin"/>
        </w:r>
        <w:r w:rsidR="00C12AF1">
          <w:rPr>
            <w:noProof/>
            <w:webHidden/>
          </w:rPr>
          <w:instrText xml:space="preserve"> PAGEREF _Toc510174722 \h </w:instrText>
        </w:r>
        <w:r w:rsidR="00C12AF1">
          <w:rPr>
            <w:noProof/>
            <w:webHidden/>
          </w:rPr>
        </w:r>
        <w:r w:rsidR="00C12AF1">
          <w:rPr>
            <w:noProof/>
            <w:webHidden/>
          </w:rPr>
          <w:fldChar w:fldCharType="separate"/>
        </w:r>
        <w:r w:rsidR="00C12AF1">
          <w:rPr>
            <w:noProof/>
            <w:webHidden/>
          </w:rPr>
          <w:t>48</w:t>
        </w:r>
        <w:r w:rsidR="00C12AF1">
          <w:rPr>
            <w:noProof/>
            <w:webHidden/>
          </w:rPr>
          <w:fldChar w:fldCharType="end"/>
        </w:r>
      </w:hyperlink>
    </w:p>
    <w:p w14:paraId="5616A59D" w14:textId="1EB4F78B" w:rsidR="00C12AF1" w:rsidRDefault="008556C6">
      <w:pPr>
        <w:pStyle w:val="TOC3"/>
        <w:tabs>
          <w:tab w:val="right" w:leader="dot" w:pos="9350"/>
        </w:tabs>
        <w:rPr>
          <w:rFonts w:asciiTheme="minorHAnsi" w:eastAsiaTheme="minorEastAsia" w:hAnsiTheme="minorHAnsi" w:cstheme="minorBidi"/>
          <w:noProof/>
          <w:sz w:val="22"/>
          <w:szCs w:val="22"/>
        </w:rPr>
      </w:pPr>
      <w:hyperlink w:anchor="_Toc510174723" w:history="1">
        <w:r w:rsidR="00C12AF1" w:rsidRPr="00CA5DFB">
          <w:rPr>
            <w:rStyle w:val="Hyperlink"/>
            <w:noProof/>
          </w:rPr>
          <w:t>3.13.15 account property</w:t>
        </w:r>
        <w:r w:rsidR="00C12AF1">
          <w:rPr>
            <w:noProof/>
            <w:webHidden/>
          </w:rPr>
          <w:tab/>
        </w:r>
        <w:r w:rsidR="00C12AF1">
          <w:rPr>
            <w:noProof/>
            <w:webHidden/>
          </w:rPr>
          <w:fldChar w:fldCharType="begin"/>
        </w:r>
        <w:r w:rsidR="00C12AF1">
          <w:rPr>
            <w:noProof/>
            <w:webHidden/>
          </w:rPr>
          <w:instrText xml:space="preserve"> PAGEREF _Toc510174723 \h </w:instrText>
        </w:r>
        <w:r w:rsidR="00C12AF1">
          <w:rPr>
            <w:noProof/>
            <w:webHidden/>
          </w:rPr>
        </w:r>
        <w:r w:rsidR="00C12AF1">
          <w:rPr>
            <w:noProof/>
            <w:webHidden/>
          </w:rPr>
          <w:fldChar w:fldCharType="separate"/>
        </w:r>
        <w:r w:rsidR="00C12AF1">
          <w:rPr>
            <w:noProof/>
            <w:webHidden/>
          </w:rPr>
          <w:t>48</w:t>
        </w:r>
        <w:r w:rsidR="00C12AF1">
          <w:rPr>
            <w:noProof/>
            <w:webHidden/>
          </w:rPr>
          <w:fldChar w:fldCharType="end"/>
        </w:r>
      </w:hyperlink>
    </w:p>
    <w:p w14:paraId="3DDC5A7E" w14:textId="1655F743" w:rsidR="00C12AF1" w:rsidRDefault="008556C6">
      <w:pPr>
        <w:pStyle w:val="TOC3"/>
        <w:tabs>
          <w:tab w:val="right" w:leader="dot" w:pos="9350"/>
        </w:tabs>
        <w:rPr>
          <w:rFonts w:asciiTheme="minorHAnsi" w:eastAsiaTheme="minorEastAsia" w:hAnsiTheme="minorHAnsi" w:cstheme="minorBidi"/>
          <w:noProof/>
          <w:sz w:val="22"/>
          <w:szCs w:val="22"/>
        </w:rPr>
      </w:pPr>
      <w:hyperlink w:anchor="_Toc510174724" w:history="1">
        <w:r w:rsidR="00C12AF1" w:rsidRPr="00CA5DFB">
          <w:rPr>
            <w:rStyle w:val="Hyperlink"/>
            <w:noProof/>
          </w:rPr>
          <w:t>3.13.16 processId property</w:t>
        </w:r>
        <w:r w:rsidR="00C12AF1">
          <w:rPr>
            <w:noProof/>
            <w:webHidden/>
          </w:rPr>
          <w:tab/>
        </w:r>
        <w:r w:rsidR="00C12AF1">
          <w:rPr>
            <w:noProof/>
            <w:webHidden/>
          </w:rPr>
          <w:fldChar w:fldCharType="begin"/>
        </w:r>
        <w:r w:rsidR="00C12AF1">
          <w:rPr>
            <w:noProof/>
            <w:webHidden/>
          </w:rPr>
          <w:instrText xml:space="preserve"> PAGEREF _Toc510174724 \h </w:instrText>
        </w:r>
        <w:r w:rsidR="00C12AF1">
          <w:rPr>
            <w:noProof/>
            <w:webHidden/>
          </w:rPr>
        </w:r>
        <w:r w:rsidR="00C12AF1">
          <w:rPr>
            <w:noProof/>
            <w:webHidden/>
          </w:rPr>
          <w:fldChar w:fldCharType="separate"/>
        </w:r>
        <w:r w:rsidR="00C12AF1">
          <w:rPr>
            <w:noProof/>
            <w:webHidden/>
          </w:rPr>
          <w:t>48</w:t>
        </w:r>
        <w:r w:rsidR="00C12AF1">
          <w:rPr>
            <w:noProof/>
            <w:webHidden/>
          </w:rPr>
          <w:fldChar w:fldCharType="end"/>
        </w:r>
      </w:hyperlink>
    </w:p>
    <w:p w14:paraId="4988612D" w14:textId="6C566B6D" w:rsidR="00C12AF1" w:rsidRDefault="008556C6">
      <w:pPr>
        <w:pStyle w:val="TOC3"/>
        <w:tabs>
          <w:tab w:val="right" w:leader="dot" w:pos="9350"/>
        </w:tabs>
        <w:rPr>
          <w:rFonts w:asciiTheme="minorHAnsi" w:eastAsiaTheme="minorEastAsia" w:hAnsiTheme="minorHAnsi" w:cstheme="minorBidi"/>
          <w:noProof/>
          <w:sz w:val="22"/>
          <w:szCs w:val="22"/>
        </w:rPr>
      </w:pPr>
      <w:hyperlink w:anchor="_Toc510174725" w:history="1">
        <w:r w:rsidR="00C12AF1" w:rsidRPr="00CA5DFB">
          <w:rPr>
            <w:rStyle w:val="Hyperlink"/>
            <w:noProof/>
          </w:rPr>
          <w:t>3.13.17 executableLocation property</w:t>
        </w:r>
        <w:r w:rsidR="00C12AF1">
          <w:rPr>
            <w:noProof/>
            <w:webHidden/>
          </w:rPr>
          <w:tab/>
        </w:r>
        <w:r w:rsidR="00C12AF1">
          <w:rPr>
            <w:noProof/>
            <w:webHidden/>
          </w:rPr>
          <w:fldChar w:fldCharType="begin"/>
        </w:r>
        <w:r w:rsidR="00C12AF1">
          <w:rPr>
            <w:noProof/>
            <w:webHidden/>
          </w:rPr>
          <w:instrText xml:space="preserve"> PAGEREF _Toc510174725 \h </w:instrText>
        </w:r>
        <w:r w:rsidR="00C12AF1">
          <w:rPr>
            <w:noProof/>
            <w:webHidden/>
          </w:rPr>
        </w:r>
        <w:r w:rsidR="00C12AF1">
          <w:rPr>
            <w:noProof/>
            <w:webHidden/>
          </w:rPr>
          <w:fldChar w:fldCharType="separate"/>
        </w:r>
        <w:r w:rsidR="00C12AF1">
          <w:rPr>
            <w:noProof/>
            <w:webHidden/>
          </w:rPr>
          <w:t>48</w:t>
        </w:r>
        <w:r w:rsidR="00C12AF1">
          <w:rPr>
            <w:noProof/>
            <w:webHidden/>
          </w:rPr>
          <w:fldChar w:fldCharType="end"/>
        </w:r>
      </w:hyperlink>
    </w:p>
    <w:p w14:paraId="1004C72E" w14:textId="2FEC296E" w:rsidR="00C12AF1" w:rsidRDefault="008556C6">
      <w:pPr>
        <w:pStyle w:val="TOC3"/>
        <w:tabs>
          <w:tab w:val="right" w:leader="dot" w:pos="9350"/>
        </w:tabs>
        <w:rPr>
          <w:rFonts w:asciiTheme="minorHAnsi" w:eastAsiaTheme="minorEastAsia" w:hAnsiTheme="minorHAnsi" w:cstheme="minorBidi"/>
          <w:noProof/>
          <w:sz w:val="22"/>
          <w:szCs w:val="22"/>
        </w:rPr>
      </w:pPr>
      <w:hyperlink w:anchor="_Toc510174726" w:history="1">
        <w:r w:rsidR="00C12AF1" w:rsidRPr="00CA5DFB">
          <w:rPr>
            <w:rStyle w:val="Hyperlink"/>
            <w:noProof/>
          </w:rPr>
          <w:t>3.13.18 workingDirectory property</w:t>
        </w:r>
        <w:r w:rsidR="00C12AF1">
          <w:rPr>
            <w:noProof/>
            <w:webHidden/>
          </w:rPr>
          <w:tab/>
        </w:r>
        <w:r w:rsidR="00C12AF1">
          <w:rPr>
            <w:noProof/>
            <w:webHidden/>
          </w:rPr>
          <w:fldChar w:fldCharType="begin"/>
        </w:r>
        <w:r w:rsidR="00C12AF1">
          <w:rPr>
            <w:noProof/>
            <w:webHidden/>
          </w:rPr>
          <w:instrText xml:space="preserve"> PAGEREF _Toc510174726 \h </w:instrText>
        </w:r>
        <w:r w:rsidR="00C12AF1">
          <w:rPr>
            <w:noProof/>
            <w:webHidden/>
          </w:rPr>
        </w:r>
        <w:r w:rsidR="00C12AF1">
          <w:rPr>
            <w:noProof/>
            <w:webHidden/>
          </w:rPr>
          <w:fldChar w:fldCharType="separate"/>
        </w:r>
        <w:r w:rsidR="00C12AF1">
          <w:rPr>
            <w:noProof/>
            <w:webHidden/>
          </w:rPr>
          <w:t>49</w:t>
        </w:r>
        <w:r w:rsidR="00C12AF1">
          <w:rPr>
            <w:noProof/>
            <w:webHidden/>
          </w:rPr>
          <w:fldChar w:fldCharType="end"/>
        </w:r>
      </w:hyperlink>
    </w:p>
    <w:p w14:paraId="2259DC4C" w14:textId="7325CECD" w:rsidR="00C12AF1" w:rsidRDefault="008556C6">
      <w:pPr>
        <w:pStyle w:val="TOC3"/>
        <w:tabs>
          <w:tab w:val="right" w:leader="dot" w:pos="9350"/>
        </w:tabs>
        <w:rPr>
          <w:rFonts w:asciiTheme="minorHAnsi" w:eastAsiaTheme="minorEastAsia" w:hAnsiTheme="minorHAnsi" w:cstheme="minorBidi"/>
          <w:noProof/>
          <w:sz w:val="22"/>
          <w:szCs w:val="22"/>
        </w:rPr>
      </w:pPr>
      <w:hyperlink w:anchor="_Toc510174727" w:history="1">
        <w:r w:rsidR="00C12AF1" w:rsidRPr="00CA5DFB">
          <w:rPr>
            <w:rStyle w:val="Hyperlink"/>
            <w:noProof/>
          </w:rPr>
          <w:t>3.13.19 environmentVariables property</w:t>
        </w:r>
        <w:r w:rsidR="00C12AF1">
          <w:rPr>
            <w:noProof/>
            <w:webHidden/>
          </w:rPr>
          <w:tab/>
        </w:r>
        <w:r w:rsidR="00C12AF1">
          <w:rPr>
            <w:noProof/>
            <w:webHidden/>
          </w:rPr>
          <w:fldChar w:fldCharType="begin"/>
        </w:r>
        <w:r w:rsidR="00C12AF1">
          <w:rPr>
            <w:noProof/>
            <w:webHidden/>
          </w:rPr>
          <w:instrText xml:space="preserve"> PAGEREF _Toc510174727 \h </w:instrText>
        </w:r>
        <w:r w:rsidR="00C12AF1">
          <w:rPr>
            <w:noProof/>
            <w:webHidden/>
          </w:rPr>
        </w:r>
        <w:r w:rsidR="00C12AF1">
          <w:rPr>
            <w:noProof/>
            <w:webHidden/>
          </w:rPr>
          <w:fldChar w:fldCharType="separate"/>
        </w:r>
        <w:r w:rsidR="00C12AF1">
          <w:rPr>
            <w:noProof/>
            <w:webHidden/>
          </w:rPr>
          <w:t>49</w:t>
        </w:r>
        <w:r w:rsidR="00C12AF1">
          <w:rPr>
            <w:noProof/>
            <w:webHidden/>
          </w:rPr>
          <w:fldChar w:fldCharType="end"/>
        </w:r>
      </w:hyperlink>
    </w:p>
    <w:p w14:paraId="6C650601" w14:textId="3358039B" w:rsidR="00C12AF1" w:rsidRDefault="008556C6">
      <w:pPr>
        <w:pStyle w:val="TOC3"/>
        <w:tabs>
          <w:tab w:val="right" w:leader="dot" w:pos="9350"/>
        </w:tabs>
        <w:rPr>
          <w:rFonts w:asciiTheme="minorHAnsi" w:eastAsiaTheme="minorEastAsia" w:hAnsiTheme="minorHAnsi" w:cstheme="minorBidi"/>
          <w:noProof/>
          <w:sz w:val="22"/>
          <w:szCs w:val="22"/>
        </w:rPr>
      </w:pPr>
      <w:hyperlink w:anchor="_Toc510174728" w:history="1">
        <w:r w:rsidR="00C12AF1" w:rsidRPr="00CA5DFB">
          <w:rPr>
            <w:rStyle w:val="Hyperlink"/>
            <w:noProof/>
          </w:rPr>
          <w:t>3.13.20 toolNotifications property</w:t>
        </w:r>
        <w:r w:rsidR="00C12AF1">
          <w:rPr>
            <w:noProof/>
            <w:webHidden/>
          </w:rPr>
          <w:tab/>
        </w:r>
        <w:r w:rsidR="00C12AF1">
          <w:rPr>
            <w:noProof/>
            <w:webHidden/>
          </w:rPr>
          <w:fldChar w:fldCharType="begin"/>
        </w:r>
        <w:r w:rsidR="00C12AF1">
          <w:rPr>
            <w:noProof/>
            <w:webHidden/>
          </w:rPr>
          <w:instrText xml:space="preserve"> PAGEREF _Toc510174728 \h </w:instrText>
        </w:r>
        <w:r w:rsidR="00C12AF1">
          <w:rPr>
            <w:noProof/>
            <w:webHidden/>
          </w:rPr>
        </w:r>
        <w:r w:rsidR="00C12AF1">
          <w:rPr>
            <w:noProof/>
            <w:webHidden/>
          </w:rPr>
          <w:fldChar w:fldCharType="separate"/>
        </w:r>
        <w:r w:rsidR="00C12AF1">
          <w:rPr>
            <w:noProof/>
            <w:webHidden/>
          </w:rPr>
          <w:t>49</w:t>
        </w:r>
        <w:r w:rsidR="00C12AF1">
          <w:rPr>
            <w:noProof/>
            <w:webHidden/>
          </w:rPr>
          <w:fldChar w:fldCharType="end"/>
        </w:r>
      </w:hyperlink>
    </w:p>
    <w:p w14:paraId="7AA44F9E" w14:textId="34F548DF" w:rsidR="00C12AF1" w:rsidRDefault="008556C6">
      <w:pPr>
        <w:pStyle w:val="TOC3"/>
        <w:tabs>
          <w:tab w:val="right" w:leader="dot" w:pos="9350"/>
        </w:tabs>
        <w:rPr>
          <w:rFonts w:asciiTheme="minorHAnsi" w:eastAsiaTheme="minorEastAsia" w:hAnsiTheme="minorHAnsi" w:cstheme="minorBidi"/>
          <w:noProof/>
          <w:sz w:val="22"/>
          <w:szCs w:val="22"/>
        </w:rPr>
      </w:pPr>
      <w:hyperlink w:anchor="_Toc510174729" w:history="1">
        <w:r w:rsidR="00C12AF1" w:rsidRPr="00CA5DFB">
          <w:rPr>
            <w:rStyle w:val="Hyperlink"/>
            <w:noProof/>
          </w:rPr>
          <w:t>3.13.21 configurationNotifications property</w:t>
        </w:r>
        <w:r w:rsidR="00C12AF1">
          <w:rPr>
            <w:noProof/>
            <w:webHidden/>
          </w:rPr>
          <w:tab/>
        </w:r>
        <w:r w:rsidR="00C12AF1">
          <w:rPr>
            <w:noProof/>
            <w:webHidden/>
          </w:rPr>
          <w:fldChar w:fldCharType="begin"/>
        </w:r>
        <w:r w:rsidR="00C12AF1">
          <w:rPr>
            <w:noProof/>
            <w:webHidden/>
          </w:rPr>
          <w:instrText xml:space="preserve"> PAGEREF _Toc510174729 \h </w:instrText>
        </w:r>
        <w:r w:rsidR="00C12AF1">
          <w:rPr>
            <w:noProof/>
            <w:webHidden/>
          </w:rPr>
        </w:r>
        <w:r w:rsidR="00C12AF1">
          <w:rPr>
            <w:noProof/>
            <w:webHidden/>
          </w:rPr>
          <w:fldChar w:fldCharType="separate"/>
        </w:r>
        <w:r w:rsidR="00C12AF1">
          <w:rPr>
            <w:noProof/>
            <w:webHidden/>
          </w:rPr>
          <w:t>50</w:t>
        </w:r>
        <w:r w:rsidR="00C12AF1">
          <w:rPr>
            <w:noProof/>
            <w:webHidden/>
          </w:rPr>
          <w:fldChar w:fldCharType="end"/>
        </w:r>
      </w:hyperlink>
    </w:p>
    <w:p w14:paraId="0C8F58F6" w14:textId="3D9B0FCA" w:rsidR="00C12AF1" w:rsidRDefault="008556C6">
      <w:pPr>
        <w:pStyle w:val="TOC3"/>
        <w:tabs>
          <w:tab w:val="right" w:leader="dot" w:pos="9350"/>
        </w:tabs>
        <w:rPr>
          <w:rFonts w:asciiTheme="minorHAnsi" w:eastAsiaTheme="minorEastAsia" w:hAnsiTheme="minorHAnsi" w:cstheme="minorBidi"/>
          <w:noProof/>
          <w:sz w:val="22"/>
          <w:szCs w:val="22"/>
        </w:rPr>
      </w:pPr>
      <w:hyperlink w:anchor="_Toc510174730" w:history="1">
        <w:r w:rsidR="00C12AF1" w:rsidRPr="00CA5DFB">
          <w:rPr>
            <w:rStyle w:val="Hyperlink"/>
            <w:noProof/>
          </w:rPr>
          <w:t>3.13.22 stdin, stdout, stderr, and stdoutStderr properties</w:t>
        </w:r>
        <w:r w:rsidR="00C12AF1">
          <w:rPr>
            <w:noProof/>
            <w:webHidden/>
          </w:rPr>
          <w:tab/>
        </w:r>
        <w:r w:rsidR="00C12AF1">
          <w:rPr>
            <w:noProof/>
            <w:webHidden/>
          </w:rPr>
          <w:fldChar w:fldCharType="begin"/>
        </w:r>
        <w:r w:rsidR="00C12AF1">
          <w:rPr>
            <w:noProof/>
            <w:webHidden/>
          </w:rPr>
          <w:instrText xml:space="preserve"> PAGEREF _Toc510174730 \h </w:instrText>
        </w:r>
        <w:r w:rsidR="00C12AF1">
          <w:rPr>
            <w:noProof/>
            <w:webHidden/>
          </w:rPr>
        </w:r>
        <w:r w:rsidR="00C12AF1">
          <w:rPr>
            <w:noProof/>
            <w:webHidden/>
          </w:rPr>
          <w:fldChar w:fldCharType="separate"/>
        </w:r>
        <w:r w:rsidR="00C12AF1">
          <w:rPr>
            <w:noProof/>
            <w:webHidden/>
          </w:rPr>
          <w:t>51</w:t>
        </w:r>
        <w:r w:rsidR="00C12AF1">
          <w:rPr>
            <w:noProof/>
            <w:webHidden/>
          </w:rPr>
          <w:fldChar w:fldCharType="end"/>
        </w:r>
      </w:hyperlink>
    </w:p>
    <w:p w14:paraId="725492E1" w14:textId="362261BB" w:rsidR="00C12AF1" w:rsidRDefault="008556C6">
      <w:pPr>
        <w:pStyle w:val="TOC3"/>
        <w:tabs>
          <w:tab w:val="right" w:leader="dot" w:pos="9350"/>
        </w:tabs>
        <w:rPr>
          <w:rFonts w:asciiTheme="minorHAnsi" w:eastAsiaTheme="minorEastAsia" w:hAnsiTheme="minorHAnsi" w:cstheme="minorBidi"/>
          <w:noProof/>
          <w:sz w:val="22"/>
          <w:szCs w:val="22"/>
        </w:rPr>
      </w:pPr>
      <w:hyperlink w:anchor="_Toc510174731" w:history="1">
        <w:r w:rsidR="00C12AF1" w:rsidRPr="00CA5DFB">
          <w:rPr>
            <w:rStyle w:val="Hyperlink"/>
            <w:noProof/>
          </w:rPr>
          <w:t>3.13.23 properties property</w:t>
        </w:r>
        <w:r w:rsidR="00C12AF1">
          <w:rPr>
            <w:noProof/>
            <w:webHidden/>
          </w:rPr>
          <w:tab/>
        </w:r>
        <w:r w:rsidR="00C12AF1">
          <w:rPr>
            <w:noProof/>
            <w:webHidden/>
          </w:rPr>
          <w:fldChar w:fldCharType="begin"/>
        </w:r>
        <w:r w:rsidR="00C12AF1">
          <w:rPr>
            <w:noProof/>
            <w:webHidden/>
          </w:rPr>
          <w:instrText xml:space="preserve"> PAGEREF _Toc510174731 \h </w:instrText>
        </w:r>
        <w:r w:rsidR="00C12AF1">
          <w:rPr>
            <w:noProof/>
            <w:webHidden/>
          </w:rPr>
        </w:r>
        <w:r w:rsidR="00C12AF1">
          <w:rPr>
            <w:noProof/>
            <w:webHidden/>
          </w:rPr>
          <w:fldChar w:fldCharType="separate"/>
        </w:r>
        <w:r w:rsidR="00C12AF1">
          <w:rPr>
            <w:noProof/>
            <w:webHidden/>
          </w:rPr>
          <w:t>51</w:t>
        </w:r>
        <w:r w:rsidR="00C12AF1">
          <w:rPr>
            <w:noProof/>
            <w:webHidden/>
          </w:rPr>
          <w:fldChar w:fldCharType="end"/>
        </w:r>
      </w:hyperlink>
    </w:p>
    <w:p w14:paraId="3193C6D0" w14:textId="4480CE5A" w:rsidR="00C12AF1" w:rsidRDefault="008556C6">
      <w:pPr>
        <w:pStyle w:val="TOC2"/>
        <w:tabs>
          <w:tab w:val="right" w:leader="dot" w:pos="9350"/>
        </w:tabs>
        <w:rPr>
          <w:rFonts w:asciiTheme="minorHAnsi" w:eastAsiaTheme="minorEastAsia" w:hAnsiTheme="minorHAnsi" w:cstheme="minorBidi"/>
          <w:noProof/>
          <w:sz w:val="22"/>
          <w:szCs w:val="22"/>
        </w:rPr>
      </w:pPr>
      <w:hyperlink w:anchor="_Toc510174732" w:history="1">
        <w:r w:rsidR="00C12AF1" w:rsidRPr="00CA5DFB">
          <w:rPr>
            <w:rStyle w:val="Hyperlink"/>
            <w:noProof/>
          </w:rPr>
          <w:t>3.14 attachment object</w:t>
        </w:r>
        <w:r w:rsidR="00C12AF1">
          <w:rPr>
            <w:noProof/>
            <w:webHidden/>
          </w:rPr>
          <w:tab/>
        </w:r>
        <w:r w:rsidR="00C12AF1">
          <w:rPr>
            <w:noProof/>
            <w:webHidden/>
          </w:rPr>
          <w:fldChar w:fldCharType="begin"/>
        </w:r>
        <w:r w:rsidR="00C12AF1">
          <w:rPr>
            <w:noProof/>
            <w:webHidden/>
          </w:rPr>
          <w:instrText xml:space="preserve"> PAGEREF _Toc510174732 \h </w:instrText>
        </w:r>
        <w:r w:rsidR="00C12AF1">
          <w:rPr>
            <w:noProof/>
            <w:webHidden/>
          </w:rPr>
        </w:r>
        <w:r w:rsidR="00C12AF1">
          <w:rPr>
            <w:noProof/>
            <w:webHidden/>
          </w:rPr>
          <w:fldChar w:fldCharType="separate"/>
        </w:r>
        <w:r w:rsidR="00C12AF1">
          <w:rPr>
            <w:noProof/>
            <w:webHidden/>
          </w:rPr>
          <w:t>51</w:t>
        </w:r>
        <w:r w:rsidR="00C12AF1">
          <w:rPr>
            <w:noProof/>
            <w:webHidden/>
          </w:rPr>
          <w:fldChar w:fldCharType="end"/>
        </w:r>
      </w:hyperlink>
    </w:p>
    <w:p w14:paraId="0D3EE3D2" w14:textId="72564487" w:rsidR="00C12AF1" w:rsidRDefault="008556C6">
      <w:pPr>
        <w:pStyle w:val="TOC3"/>
        <w:tabs>
          <w:tab w:val="right" w:leader="dot" w:pos="9350"/>
        </w:tabs>
        <w:rPr>
          <w:rFonts w:asciiTheme="minorHAnsi" w:eastAsiaTheme="minorEastAsia" w:hAnsiTheme="minorHAnsi" w:cstheme="minorBidi"/>
          <w:noProof/>
          <w:sz w:val="22"/>
          <w:szCs w:val="22"/>
        </w:rPr>
      </w:pPr>
      <w:hyperlink w:anchor="_Toc510174733" w:history="1">
        <w:r w:rsidR="00C12AF1" w:rsidRPr="00CA5DFB">
          <w:rPr>
            <w:rStyle w:val="Hyperlink"/>
            <w:noProof/>
          </w:rPr>
          <w:t>3.14.1 General</w:t>
        </w:r>
        <w:r w:rsidR="00C12AF1">
          <w:rPr>
            <w:noProof/>
            <w:webHidden/>
          </w:rPr>
          <w:tab/>
        </w:r>
        <w:r w:rsidR="00C12AF1">
          <w:rPr>
            <w:noProof/>
            <w:webHidden/>
          </w:rPr>
          <w:fldChar w:fldCharType="begin"/>
        </w:r>
        <w:r w:rsidR="00C12AF1">
          <w:rPr>
            <w:noProof/>
            <w:webHidden/>
          </w:rPr>
          <w:instrText xml:space="preserve"> PAGEREF _Toc510174733 \h </w:instrText>
        </w:r>
        <w:r w:rsidR="00C12AF1">
          <w:rPr>
            <w:noProof/>
            <w:webHidden/>
          </w:rPr>
        </w:r>
        <w:r w:rsidR="00C12AF1">
          <w:rPr>
            <w:noProof/>
            <w:webHidden/>
          </w:rPr>
          <w:fldChar w:fldCharType="separate"/>
        </w:r>
        <w:r w:rsidR="00C12AF1">
          <w:rPr>
            <w:noProof/>
            <w:webHidden/>
          </w:rPr>
          <w:t>51</w:t>
        </w:r>
        <w:r w:rsidR="00C12AF1">
          <w:rPr>
            <w:noProof/>
            <w:webHidden/>
          </w:rPr>
          <w:fldChar w:fldCharType="end"/>
        </w:r>
      </w:hyperlink>
    </w:p>
    <w:p w14:paraId="40B6A2FD" w14:textId="747EA496" w:rsidR="00C12AF1" w:rsidRDefault="008556C6">
      <w:pPr>
        <w:pStyle w:val="TOC3"/>
        <w:tabs>
          <w:tab w:val="right" w:leader="dot" w:pos="9350"/>
        </w:tabs>
        <w:rPr>
          <w:rFonts w:asciiTheme="minorHAnsi" w:eastAsiaTheme="minorEastAsia" w:hAnsiTheme="minorHAnsi" w:cstheme="minorBidi"/>
          <w:noProof/>
          <w:sz w:val="22"/>
          <w:szCs w:val="22"/>
        </w:rPr>
      </w:pPr>
      <w:hyperlink w:anchor="_Toc510174734" w:history="1">
        <w:r w:rsidR="00C12AF1" w:rsidRPr="00CA5DFB">
          <w:rPr>
            <w:rStyle w:val="Hyperlink"/>
            <w:noProof/>
          </w:rPr>
          <w:t>3.14.2 description property</w:t>
        </w:r>
        <w:r w:rsidR="00C12AF1">
          <w:rPr>
            <w:noProof/>
            <w:webHidden/>
          </w:rPr>
          <w:tab/>
        </w:r>
        <w:r w:rsidR="00C12AF1">
          <w:rPr>
            <w:noProof/>
            <w:webHidden/>
          </w:rPr>
          <w:fldChar w:fldCharType="begin"/>
        </w:r>
        <w:r w:rsidR="00C12AF1">
          <w:rPr>
            <w:noProof/>
            <w:webHidden/>
          </w:rPr>
          <w:instrText xml:space="preserve"> PAGEREF _Toc510174734 \h </w:instrText>
        </w:r>
        <w:r w:rsidR="00C12AF1">
          <w:rPr>
            <w:noProof/>
            <w:webHidden/>
          </w:rPr>
        </w:r>
        <w:r w:rsidR="00C12AF1">
          <w:rPr>
            <w:noProof/>
            <w:webHidden/>
          </w:rPr>
          <w:fldChar w:fldCharType="separate"/>
        </w:r>
        <w:r w:rsidR="00C12AF1">
          <w:rPr>
            <w:noProof/>
            <w:webHidden/>
          </w:rPr>
          <w:t>52</w:t>
        </w:r>
        <w:r w:rsidR="00C12AF1">
          <w:rPr>
            <w:noProof/>
            <w:webHidden/>
          </w:rPr>
          <w:fldChar w:fldCharType="end"/>
        </w:r>
      </w:hyperlink>
    </w:p>
    <w:p w14:paraId="3997AA7D" w14:textId="01BB60C4" w:rsidR="00C12AF1" w:rsidRDefault="008556C6">
      <w:pPr>
        <w:pStyle w:val="TOC3"/>
        <w:tabs>
          <w:tab w:val="right" w:leader="dot" w:pos="9350"/>
        </w:tabs>
        <w:rPr>
          <w:rFonts w:asciiTheme="minorHAnsi" w:eastAsiaTheme="minorEastAsia" w:hAnsiTheme="minorHAnsi" w:cstheme="minorBidi"/>
          <w:noProof/>
          <w:sz w:val="22"/>
          <w:szCs w:val="22"/>
        </w:rPr>
      </w:pPr>
      <w:hyperlink w:anchor="_Toc510174735" w:history="1">
        <w:r w:rsidR="00C12AF1" w:rsidRPr="00CA5DFB">
          <w:rPr>
            <w:rStyle w:val="Hyperlink"/>
            <w:noProof/>
          </w:rPr>
          <w:t>3.14.3 fileLocation property</w:t>
        </w:r>
        <w:r w:rsidR="00C12AF1">
          <w:rPr>
            <w:noProof/>
            <w:webHidden/>
          </w:rPr>
          <w:tab/>
        </w:r>
        <w:r w:rsidR="00C12AF1">
          <w:rPr>
            <w:noProof/>
            <w:webHidden/>
          </w:rPr>
          <w:fldChar w:fldCharType="begin"/>
        </w:r>
        <w:r w:rsidR="00C12AF1">
          <w:rPr>
            <w:noProof/>
            <w:webHidden/>
          </w:rPr>
          <w:instrText xml:space="preserve"> PAGEREF _Toc510174735 \h </w:instrText>
        </w:r>
        <w:r w:rsidR="00C12AF1">
          <w:rPr>
            <w:noProof/>
            <w:webHidden/>
          </w:rPr>
        </w:r>
        <w:r w:rsidR="00C12AF1">
          <w:rPr>
            <w:noProof/>
            <w:webHidden/>
          </w:rPr>
          <w:fldChar w:fldCharType="separate"/>
        </w:r>
        <w:r w:rsidR="00C12AF1">
          <w:rPr>
            <w:noProof/>
            <w:webHidden/>
          </w:rPr>
          <w:t>52</w:t>
        </w:r>
        <w:r w:rsidR="00C12AF1">
          <w:rPr>
            <w:noProof/>
            <w:webHidden/>
          </w:rPr>
          <w:fldChar w:fldCharType="end"/>
        </w:r>
      </w:hyperlink>
    </w:p>
    <w:p w14:paraId="0A744A71" w14:textId="6164D18E" w:rsidR="00C12AF1" w:rsidRDefault="008556C6">
      <w:pPr>
        <w:pStyle w:val="TOC2"/>
        <w:tabs>
          <w:tab w:val="right" w:leader="dot" w:pos="9350"/>
        </w:tabs>
        <w:rPr>
          <w:rFonts w:asciiTheme="minorHAnsi" w:eastAsiaTheme="minorEastAsia" w:hAnsiTheme="minorHAnsi" w:cstheme="minorBidi"/>
          <w:noProof/>
          <w:sz w:val="22"/>
          <w:szCs w:val="22"/>
        </w:rPr>
      </w:pPr>
      <w:hyperlink w:anchor="_Toc510174736" w:history="1">
        <w:r w:rsidR="00C12AF1" w:rsidRPr="00CA5DFB">
          <w:rPr>
            <w:rStyle w:val="Hyperlink"/>
            <w:noProof/>
          </w:rPr>
          <w:t>3.15 conversion object</w:t>
        </w:r>
        <w:r w:rsidR="00C12AF1">
          <w:rPr>
            <w:noProof/>
            <w:webHidden/>
          </w:rPr>
          <w:tab/>
        </w:r>
        <w:r w:rsidR="00C12AF1">
          <w:rPr>
            <w:noProof/>
            <w:webHidden/>
          </w:rPr>
          <w:fldChar w:fldCharType="begin"/>
        </w:r>
        <w:r w:rsidR="00C12AF1">
          <w:rPr>
            <w:noProof/>
            <w:webHidden/>
          </w:rPr>
          <w:instrText xml:space="preserve"> PAGEREF _Toc510174736 \h </w:instrText>
        </w:r>
        <w:r w:rsidR="00C12AF1">
          <w:rPr>
            <w:noProof/>
            <w:webHidden/>
          </w:rPr>
        </w:r>
        <w:r w:rsidR="00C12AF1">
          <w:rPr>
            <w:noProof/>
            <w:webHidden/>
          </w:rPr>
          <w:fldChar w:fldCharType="separate"/>
        </w:r>
        <w:r w:rsidR="00C12AF1">
          <w:rPr>
            <w:noProof/>
            <w:webHidden/>
          </w:rPr>
          <w:t>52</w:t>
        </w:r>
        <w:r w:rsidR="00C12AF1">
          <w:rPr>
            <w:noProof/>
            <w:webHidden/>
          </w:rPr>
          <w:fldChar w:fldCharType="end"/>
        </w:r>
      </w:hyperlink>
    </w:p>
    <w:p w14:paraId="2A587A0A" w14:textId="160D770B" w:rsidR="00C12AF1" w:rsidRDefault="008556C6">
      <w:pPr>
        <w:pStyle w:val="TOC3"/>
        <w:tabs>
          <w:tab w:val="right" w:leader="dot" w:pos="9350"/>
        </w:tabs>
        <w:rPr>
          <w:rFonts w:asciiTheme="minorHAnsi" w:eastAsiaTheme="minorEastAsia" w:hAnsiTheme="minorHAnsi" w:cstheme="minorBidi"/>
          <w:noProof/>
          <w:sz w:val="22"/>
          <w:szCs w:val="22"/>
        </w:rPr>
      </w:pPr>
      <w:hyperlink w:anchor="_Toc510174737" w:history="1">
        <w:r w:rsidR="00C12AF1" w:rsidRPr="00CA5DFB">
          <w:rPr>
            <w:rStyle w:val="Hyperlink"/>
            <w:noProof/>
          </w:rPr>
          <w:t>3.15.1 General</w:t>
        </w:r>
        <w:r w:rsidR="00C12AF1">
          <w:rPr>
            <w:noProof/>
            <w:webHidden/>
          </w:rPr>
          <w:tab/>
        </w:r>
        <w:r w:rsidR="00C12AF1">
          <w:rPr>
            <w:noProof/>
            <w:webHidden/>
          </w:rPr>
          <w:fldChar w:fldCharType="begin"/>
        </w:r>
        <w:r w:rsidR="00C12AF1">
          <w:rPr>
            <w:noProof/>
            <w:webHidden/>
          </w:rPr>
          <w:instrText xml:space="preserve"> PAGEREF _Toc510174737 \h </w:instrText>
        </w:r>
        <w:r w:rsidR="00C12AF1">
          <w:rPr>
            <w:noProof/>
            <w:webHidden/>
          </w:rPr>
        </w:r>
        <w:r w:rsidR="00C12AF1">
          <w:rPr>
            <w:noProof/>
            <w:webHidden/>
          </w:rPr>
          <w:fldChar w:fldCharType="separate"/>
        </w:r>
        <w:r w:rsidR="00C12AF1">
          <w:rPr>
            <w:noProof/>
            <w:webHidden/>
          </w:rPr>
          <w:t>52</w:t>
        </w:r>
        <w:r w:rsidR="00C12AF1">
          <w:rPr>
            <w:noProof/>
            <w:webHidden/>
          </w:rPr>
          <w:fldChar w:fldCharType="end"/>
        </w:r>
      </w:hyperlink>
    </w:p>
    <w:p w14:paraId="1F4E92D3" w14:textId="7377CF46" w:rsidR="00C12AF1" w:rsidRDefault="008556C6">
      <w:pPr>
        <w:pStyle w:val="TOC3"/>
        <w:tabs>
          <w:tab w:val="right" w:leader="dot" w:pos="9350"/>
        </w:tabs>
        <w:rPr>
          <w:rFonts w:asciiTheme="minorHAnsi" w:eastAsiaTheme="minorEastAsia" w:hAnsiTheme="minorHAnsi" w:cstheme="minorBidi"/>
          <w:noProof/>
          <w:sz w:val="22"/>
          <w:szCs w:val="22"/>
        </w:rPr>
      </w:pPr>
      <w:hyperlink w:anchor="_Toc510174738" w:history="1">
        <w:r w:rsidR="00C12AF1" w:rsidRPr="00CA5DFB">
          <w:rPr>
            <w:rStyle w:val="Hyperlink"/>
            <w:noProof/>
          </w:rPr>
          <w:t>3.15.2 tool property</w:t>
        </w:r>
        <w:r w:rsidR="00C12AF1">
          <w:rPr>
            <w:noProof/>
            <w:webHidden/>
          </w:rPr>
          <w:tab/>
        </w:r>
        <w:r w:rsidR="00C12AF1">
          <w:rPr>
            <w:noProof/>
            <w:webHidden/>
          </w:rPr>
          <w:fldChar w:fldCharType="begin"/>
        </w:r>
        <w:r w:rsidR="00C12AF1">
          <w:rPr>
            <w:noProof/>
            <w:webHidden/>
          </w:rPr>
          <w:instrText xml:space="preserve"> PAGEREF _Toc510174738 \h </w:instrText>
        </w:r>
        <w:r w:rsidR="00C12AF1">
          <w:rPr>
            <w:noProof/>
            <w:webHidden/>
          </w:rPr>
        </w:r>
        <w:r w:rsidR="00C12AF1">
          <w:rPr>
            <w:noProof/>
            <w:webHidden/>
          </w:rPr>
          <w:fldChar w:fldCharType="separate"/>
        </w:r>
        <w:r w:rsidR="00C12AF1">
          <w:rPr>
            <w:noProof/>
            <w:webHidden/>
          </w:rPr>
          <w:t>52</w:t>
        </w:r>
        <w:r w:rsidR="00C12AF1">
          <w:rPr>
            <w:noProof/>
            <w:webHidden/>
          </w:rPr>
          <w:fldChar w:fldCharType="end"/>
        </w:r>
      </w:hyperlink>
    </w:p>
    <w:p w14:paraId="24635D2E" w14:textId="624835D1" w:rsidR="00C12AF1" w:rsidRDefault="008556C6">
      <w:pPr>
        <w:pStyle w:val="TOC3"/>
        <w:tabs>
          <w:tab w:val="right" w:leader="dot" w:pos="9350"/>
        </w:tabs>
        <w:rPr>
          <w:rFonts w:asciiTheme="minorHAnsi" w:eastAsiaTheme="minorEastAsia" w:hAnsiTheme="minorHAnsi" w:cstheme="minorBidi"/>
          <w:noProof/>
          <w:sz w:val="22"/>
          <w:szCs w:val="22"/>
        </w:rPr>
      </w:pPr>
      <w:hyperlink w:anchor="_Toc510174739" w:history="1">
        <w:r w:rsidR="00C12AF1" w:rsidRPr="00CA5DFB">
          <w:rPr>
            <w:rStyle w:val="Hyperlink"/>
            <w:noProof/>
          </w:rPr>
          <w:t>3.15.3 invocation property</w:t>
        </w:r>
        <w:r w:rsidR="00C12AF1">
          <w:rPr>
            <w:noProof/>
            <w:webHidden/>
          </w:rPr>
          <w:tab/>
        </w:r>
        <w:r w:rsidR="00C12AF1">
          <w:rPr>
            <w:noProof/>
            <w:webHidden/>
          </w:rPr>
          <w:fldChar w:fldCharType="begin"/>
        </w:r>
        <w:r w:rsidR="00C12AF1">
          <w:rPr>
            <w:noProof/>
            <w:webHidden/>
          </w:rPr>
          <w:instrText xml:space="preserve"> PAGEREF _Toc510174739 \h </w:instrText>
        </w:r>
        <w:r w:rsidR="00C12AF1">
          <w:rPr>
            <w:noProof/>
            <w:webHidden/>
          </w:rPr>
        </w:r>
        <w:r w:rsidR="00C12AF1">
          <w:rPr>
            <w:noProof/>
            <w:webHidden/>
          </w:rPr>
          <w:fldChar w:fldCharType="separate"/>
        </w:r>
        <w:r w:rsidR="00C12AF1">
          <w:rPr>
            <w:noProof/>
            <w:webHidden/>
          </w:rPr>
          <w:t>52</w:t>
        </w:r>
        <w:r w:rsidR="00C12AF1">
          <w:rPr>
            <w:noProof/>
            <w:webHidden/>
          </w:rPr>
          <w:fldChar w:fldCharType="end"/>
        </w:r>
      </w:hyperlink>
    </w:p>
    <w:p w14:paraId="12FA6DDA" w14:textId="0A2BA9B1" w:rsidR="00C12AF1" w:rsidRDefault="008556C6">
      <w:pPr>
        <w:pStyle w:val="TOC3"/>
        <w:tabs>
          <w:tab w:val="right" w:leader="dot" w:pos="9350"/>
        </w:tabs>
        <w:rPr>
          <w:rFonts w:asciiTheme="minorHAnsi" w:eastAsiaTheme="minorEastAsia" w:hAnsiTheme="minorHAnsi" w:cstheme="minorBidi"/>
          <w:noProof/>
          <w:sz w:val="22"/>
          <w:szCs w:val="22"/>
        </w:rPr>
      </w:pPr>
      <w:hyperlink w:anchor="_Toc510174740" w:history="1">
        <w:r w:rsidR="00C12AF1" w:rsidRPr="00CA5DFB">
          <w:rPr>
            <w:rStyle w:val="Hyperlink"/>
            <w:noProof/>
          </w:rPr>
          <w:t>3.15.4 analysisToolLogFileLocation property</w:t>
        </w:r>
        <w:r w:rsidR="00C12AF1">
          <w:rPr>
            <w:noProof/>
            <w:webHidden/>
          </w:rPr>
          <w:tab/>
        </w:r>
        <w:r w:rsidR="00C12AF1">
          <w:rPr>
            <w:noProof/>
            <w:webHidden/>
          </w:rPr>
          <w:fldChar w:fldCharType="begin"/>
        </w:r>
        <w:r w:rsidR="00C12AF1">
          <w:rPr>
            <w:noProof/>
            <w:webHidden/>
          </w:rPr>
          <w:instrText xml:space="preserve"> PAGEREF _Toc510174740 \h </w:instrText>
        </w:r>
        <w:r w:rsidR="00C12AF1">
          <w:rPr>
            <w:noProof/>
            <w:webHidden/>
          </w:rPr>
        </w:r>
        <w:r w:rsidR="00C12AF1">
          <w:rPr>
            <w:noProof/>
            <w:webHidden/>
          </w:rPr>
          <w:fldChar w:fldCharType="separate"/>
        </w:r>
        <w:r w:rsidR="00C12AF1">
          <w:rPr>
            <w:noProof/>
            <w:webHidden/>
          </w:rPr>
          <w:t>53</w:t>
        </w:r>
        <w:r w:rsidR="00C12AF1">
          <w:rPr>
            <w:noProof/>
            <w:webHidden/>
          </w:rPr>
          <w:fldChar w:fldCharType="end"/>
        </w:r>
      </w:hyperlink>
    </w:p>
    <w:p w14:paraId="2C550A41" w14:textId="48838E3F" w:rsidR="00C12AF1" w:rsidRDefault="008556C6">
      <w:pPr>
        <w:pStyle w:val="TOC2"/>
        <w:tabs>
          <w:tab w:val="right" w:leader="dot" w:pos="9350"/>
        </w:tabs>
        <w:rPr>
          <w:rFonts w:asciiTheme="minorHAnsi" w:eastAsiaTheme="minorEastAsia" w:hAnsiTheme="minorHAnsi" w:cstheme="minorBidi"/>
          <w:noProof/>
          <w:sz w:val="22"/>
          <w:szCs w:val="22"/>
        </w:rPr>
      </w:pPr>
      <w:hyperlink w:anchor="_Toc510174741" w:history="1">
        <w:r w:rsidR="00C12AF1" w:rsidRPr="00CA5DFB">
          <w:rPr>
            <w:rStyle w:val="Hyperlink"/>
            <w:noProof/>
          </w:rPr>
          <w:t>3.16 file object</w:t>
        </w:r>
        <w:r w:rsidR="00C12AF1">
          <w:rPr>
            <w:noProof/>
            <w:webHidden/>
          </w:rPr>
          <w:tab/>
        </w:r>
        <w:r w:rsidR="00C12AF1">
          <w:rPr>
            <w:noProof/>
            <w:webHidden/>
          </w:rPr>
          <w:fldChar w:fldCharType="begin"/>
        </w:r>
        <w:r w:rsidR="00C12AF1">
          <w:rPr>
            <w:noProof/>
            <w:webHidden/>
          </w:rPr>
          <w:instrText xml:space="preserve"> PAGEREF _Toc510174741 \h </w:instrText>
        </w:r>
        <w:r w:rsidR="00C12AF1">
          <w:rPr>
            <w:noProof/>
            <w:webHidden/>
          </w:rPr>
        </w:r>
        <w:r w:rsidR="00C12AF1">
          <w:rPr>
            <w:noProof/>
            <w:webHidden/>
          </w:rPr>
          <w:fldChar w:fldCharType="separate"/>
        </w:r>
        <w:r w:rsidR="00C12AF1">
          <w:rPr>
            <w:noProof/>
            <w:webHidden/>
          </w:rPr>
          <w:t>53</w:t>
        </w:r>
        <w:r w:rsidR="00C12AF1">
          <w:rPr>
            <w:noProof/>
            <w:webHidden/>
          </w:rPr>
          <w:fldChar w:fldCharType="end"/>
        </w:r>
      </w:hyperlink>
    </w:p>
    <w:p w14:paraId="55773315" w14:textId="4F89681E" w:rsidR="00C12AF1" w:rsidRDefault="008556C6">
      <w:pPr>
        <w:pStyle w:val="TOC3"/>
        <w:tabs>
          <w:tab w:val="right" w:leader="dot" w:pos="9350"/>
        </w:tabs>
        <w:rPr>
          <w:rFonts w:asciiTheme="minorHAnsi" w:eastAsiaTheme="minorEastAsia" w:hAnsiTheme="minorHAnsi" w:cstheme="minorBidi"/>
          <w:noProof/>
          <w:sz w:val="22"/>
          <w:szCs w:val="22"/>
        </w:rPr>
      </w:pPr>
      <w:hyperlink w:anchor="_Toc510174742" w:history="1">
        <w:r w:rsidR="00C12AF1" w:rsidRPr="00CA5DFB">
          <w:rPr>
            <w:rStyle w:val="Hyperlink"/>
            <w:noProof/>
          </w:rPr>
          <w:t>3.16.1 General</w:t>
        </w:r>
        <w:r w:rsidR="00C12AF1">
          <w:rPr>
            <w:noProof/>
            <w:webHidden/>
          </w:rPr>
          <w:tab/>
        </w:r>
        <w:r w:rsidR="00C12AF1">
          <w:rPr>
            <w:noProof/>
            <w:webHidden/>
          </w:rPr>
          <w:fldChar w:fldCharType="begin"/>
        </w:r>
        <w:r w:rsidR="00C12AF1">
          <w:rPr>
            <w:noProof/>
            <w:webHidden/>
          </w:rPr>
          <w:instrText xml:space="preserve"> PAGEREF _Toc510174742 \h </w:instrText>
        </w:r>
        <w:r w:rsidR="00C12AF1">
          <w:rPr>
            <w:noProof/>
            <w:webHidden/>
          </w:rPr>
        </w:r>
        <w:r w:rsidR="00C12AF1">
          <w:rPr>
            <w:noProof/>
            <w:webHidden/>
          </w:rPr>
          <w:fldChar w:fldCharType="separate"/>
        </w:r>
        <w:r w:rsidR="00C12AF1">
          <w:rPr>
            <w:noProof/>
            <w:webHidden/>
          </w:rPr>
          <w:t>53</w:t>
        </w:r>
        <w:r w:rsidR="00C12AF1">
          <w:rPr>
            <w:noProof/>
            <w:webHidden/>
          </w:rPr>
          <w:fldChar w:fldCharType="end"/>
        </w:r>
      </w:hyperlink>
    </w:p>
    <w:p w14:paraId="58EF93CE" w14:textId="788484FB" w:rsidR="00C12AF1" w:rsidRDefault="008556C6">
      <w:pPr>
        <w:pStyle w:val="TOC3"/>
        <w:tabs>
          <w:tab w:val="right" w:leader="dot" w:pos="9350"/>
        </w:tabs>
        <w:rPr>
          <w:rFonts w:asciiTheme="minorHAnsi" w:eastAsiaTheme="minorEastAsia" w:hAnsiTheme="minorHAnsi" w:cstheme="minorBidi"/>
          <w:noProof/>
          <w:sz w:val="22"/>
          <w:szCs w:val="22"/>
        </w:rPr>
      </w:pPr>
      <w:hyperlink w:anchor="_Toc510174743" w:history="1">
        <w:r w:rsidR="00C12AF1" w:rsidRPr="00CA5DFB">
          <w:rPr>
            <w:rStyle w:val="Hyperlink"/>
            <w:noProof/>
          </w:rPr>
          <w:t>3.16.2 fileLocation property</w:t>
        </w:r>
        <w:r w:rsidR="00C12AF1">
          <w:rPr>
            <w:noProof/>
            <w:webHidden/>
          </w:rPr>
          <w:tab/>
        </w:r>
        <w:r w:rsidR="00C12AF1">
          <w:rPr>
            <w:noProof/>
            <w:webHidden/>
          </w:rPr>
          <w:fldChar w:fldCharType="begin"/>
        </w:r>
        <w:r w:rsidR="00C12AF1">
          <w:rPr>
            <w:noProof/>
            <w:webHidden/>
          </w:rPr>
          <w:instrText xml:space="preserve"> PAGEREF _Toc510174743 \h </w:instrText>
        </w:r>
        <w:r w:rsidR="00C12AF1">
          <w:rPr>
            <w:noProof/>
            <w:webHidden/>
          </w:rPr>
        </w:r>
        <w:r w:rsidR="00C12AF1">
          <w:rPr>
            <w:noProof/>
            <w:webHidden/>
          </w:rPr>
          <w:fldChar w:fldCharType="separate"/>
        </w:r>
        <w:r w:rsidR="00C12AF1">
          <w:rPr>
            <w:noProof/>
            <w:webHidden/>
          </w:rPr>
          <w:t>53</w:t>
        </w:r>
        <w:r w:rsidR="00C12AF1">
          <w:rPr>
            <w:noProof/>
            <w:webHidden/>
          </w:rPr>
          <w:fldChar w:fldCharType="end"/>
        </w:r>
      </w:hyperlink>
    </w:p>
    <w:p w14:paraId="7A06243E" w14:textId="2A682839" w:rsidR="00C12AF1" w:rsidRDefault="008556C6">
      <w:pPr>
        <w:pStyle w:val="TOC3"/>
        <w:tabs>
          <w:tab w:val="right" w:leader="dot" w:pos="9350"/>
        </w:tabs>
        <w:rPr>
          <w:rFonts w:asciiTheme="minorHAnsi" w:eastAsiaTheme="minorEastAsia" w:hAnsiTheme="minorHAnsi" w:cstheme="minorBidi"/>
          <w:noProof/>
          <w:sz w:val="22"/>
          <w:szCs w:val="22"/>
        </w:rPr>
      </w:pPr>
      <w:hyperlink w:anchor="_Toc510174744" w:history="1">
        <w:r w:rsidR="00C12AF1" w:rsidRPr="00CA5DFB">
          <w:rPr>
            <w:rStyle w:val="Hyperlink"/>
            <w:noProof/>
          </w:rPr>
          <w:t>3.16.3 parentKey property</w:t>
        </w:r>
        <w:r w:rsidR="00C12AF1">
          <w:rPr>
            <w:noProof/>
            <w:webHidden/>
          </w:rPr>
          <w:tab/>
        </w:r>
        <w:r w:rsidR="00C12AF1">
          <w:rPr>
            <w:noProof/>
            <w:webHidden/>
          </w:rPr>
          <w:fldChar w:fldCharType="begin"/>
        </w:r>
        <w:r w:rsidR="00C12AF1">
          <w:rPr>
            <w:noProof/>
            <w:webHidden/>
          </w:rPr>
          <w:instrText xml:space="preserve"> PAGEREF _Toc510174744 \h </w:instrText>
        </w:r>
        <w:r w:rsidR="00C12AF1">
          <w:rPr>
            <w:noProof/>
            <w:webHidden/>
          </w:rPr>
        </w:r>
        <w:r w:rsidR="00C12AF1">
          <w:rPr>
            <w:noProof/>
            <w:webHidden/>
          </w:rPr>
          <w:fldChar w:fldCharType="separate"/>
        </w:r>
        <w:r w:rsidR="00C12AF1">
          <w:rPr>
            <w:noProof/>
            <w:webHidden/>
          </w:rPr>
          <w:t>54</w:t>
        </w:r>
        <w:r w:rsidR="00C12AF1">
          <w:rPr>
            <w:noProof/>
            <w:webHidden/>
          </w:rPr>
          <w:fldChar w:fldCharType="end"/>
        </w:r>
      </w:hyperlink>
    </w:p>
    <w:p w14:paraId="58A959A1" w14:textId="23B70151" w:rsidR="00C12AF1" w:rsidRDefault="008556C6">
      <w:pPr>
        <w:pStyle w:val="TOC3"/>
        <w:tabs>
          <w:tab w:val="right" w:leader="dot" w:pos="9350"/>
        </w:tabs>
        <w:rPr>
          <w:rFonts w:asciiTheme="minorHAnsi" w:eastAsiaTheme="minorEastAsia" w:hAnsiTheme="minorHAnsi" w:cstheme="minorBidi"/>
          <w:noProof/>
          <w:sz w:val="22"/>
          <w:szCs w:val="22"/>
        </w:rPr>
      </w:pPr>
      <w:hyperlink w:anchor="_Toc510174745" w:history="1">
        <w:r w:rsidR="00C12AF1" w:rsidRPr="00CA5DFB">
          <w:rPr>
            <w:rStyle w:val="Hyperlink"/>
            <w:noProof/>
          </w:rPr>
          <w:t>3.16.4 offset property</w:t>
        </w:r>
        <w:r w:rsidR="00C12AF1">
          <w:rPr>
            <w:noProof/>
            <w:webHidden/>
          </w:rPr>
          <w:tab/>
        </w:r>
        <w:r w:rsidR="00C12AF1">
          <w:rPr>
            <w:noProof/>
            <w:webHidden/>
          </w:rPr>
          <w:fldChar w:fldCharType="begin"/>
        </w:r>
        <w:r w:rsidR="00C12AF1">
          <w:rPr>
            <w:noProof/>
            <w:webHidden/>
          </w:rPr>
          <w:instrText xml:space="preserve"> PAGEREF _Toc510174745 \h </w:instrText>
        </w:r>
        <w:r w:rsidR="00C12AF1">
          <w:rPr>
            <w:noProof/>
            <w:webHidden/>
          </w:rPr>
        </w:r>
        <w:r w:rsidR="00C12AF1">
          <w:rPr>
            <w:noProof/>
            <w:webHidden/>
          </w:rPr>
          <w:fldChar w:fldCharType="separate"/>
        </w:r>
        <w:r w:rsidR="00C12AF1">
          <w:rPr>
            <w:noProof/>
            <w:webHidden/>
          </w:rPr>
          <w:t>55</w:t>
        </w:r>
        <w:r w:rsidR="00C12AF1">
          <w:rPr>
            <w:noProof/>
            <w:webHidden/>
          </w:rPr>
          <w:fldChar w:fldCharType="end"/>
        </w:r>
      </w:hyperlink>
    </w:p>
    <w:p w14:paraId="73E0601C" w14:textId="1623C86A" w:rsidR="00C12AF1" w:rsidRDefault="008556C6">
      <w:pPr>
        <w:pStyle w:val="TOC3"/>
        <w:tabs>
          <w:tab w:val="right" w:leader="dot" w:pos="9350"/>
        </w:tabs>
        <w:rPr>
          <w:rFonts w:asciiTheme="minorHAnsi" w:eastAsiaTheme="minorEastAsia" w:hAnsiTheme="minorHAnsi" w:cstheme="minorBidi"/>
          <w:noProof/>
          <w:sz w:val="22"/>
          <w:szCs w:val="22"/>
        </w:rPr>
      </w:pPr>
      <w:hyperlink w:anchor="_Toc510174746" w:history="1">
        <w:r w:rsidR="00C12AF1" w:rsidRPr="00CA5DFB">
          <w:rPr>
            <w:rStyle w:val="Hyperlink"/>
            <w:noProof/>
          </w:rPr>
          <w:t>3.16.5 length property</w:t>
        </w:r>
        <w:r w:rsidR="00C12AF1">
          <w:rPr>
            <w:noProof/>
            <w:webHidden/>
          </w:rPr>
          <w:tab/>
        </w:r>
        <w:r w:rsidR="00C12AF1">
          <w:rPr>
            <w:noProof/>
            <w:webHidden/>
          </w:rPr>
          <w:fldChar w:fldCharType="begin"/>
        </w:r>
        <w:r w:rsidR="00C12AF1">
          <w:rPr>
            <w:noProof/>
            <w:webHidden/>
          </w:rPr>
          <w:instrText xml:space="preserve"> PAGEREF _Toc510174746 \h </w:instrText>
        </w:r>
        <w:r w:rsidR="00C12AF1">
          <w:rPr>
            <w:noProof/>
            <w:webHidden/>
          </w:rPr>
        </w:r>
        <w:r w:rsidR="00C12AF1">
          <w:rPr>
            <w:noProof/>
            <w:webHidden/>
          </w:rPr>
          <w:fldChar w:fldCharType="separate"/>
        </w:r>
        <w:r w:rsidR="00C12AF1">
          <w:rPr>
            <w:noProof/>
            <w:webHidden/>
          </w:rPr>
          <w:t>55</w:t>
        </w:r>
        <w:r w:rsidR="00C12AF1">
          <w:rPr>
            <w:noProof/>
            <w:webHidden/>
          </w:rPr>
          <w:fldChar w:fldCharType="end"/>
        </w:r>
      </w:hyperlink>
    </w:p>
    <w:p w14:paraId="01D3FE39" w14:textId="53E77FAD" w:rsidR="00C12AF1" w:rsidRDefault="008556C6">
      <w:pPr>
        <w:pStyle w:val="TOC3"/>
        <w:tabs>
          <w:tab w:val="right" w:leader="dot" w:pos="9350"/>
        </w:tabs>
        <w:rPr>
          <w:rFonts w:asciiTheme="minorHAnsi" w:eastAsiaTheme="minorEastAsia" w:hAnsiTheme="minorHAnsi" w:cstheme="minorBidi"/>
          <w:noProof/>
          <w:sz w:val="22"/>
          <w:szCs w:val="22"/>
        </w:rPr>
      </w:pPr>
      <w:hyperlink w:anchor="_Toc510174747" w:history="1">
        <w:r w:rsidR="00C12AF1" w:rsidRPr="00CA5DFB">
          <w:rPr>
            <w:rStyle w:val="Hyperlink"/>
            <w:noProof/>
          </w:rPr>
          <w:t>3.16.6 mimeType property</w:t>
        </w:r>
        <w:r w:rsidR="00C12AF1">
          <w:rPr>
            <w:noProof/>
            <w:webHidden/>
          </w:rPr>
          <w:tab/>
        </w:r>
        <w:r w:rsidR="00C12AF1">
          <w:rPr>
            <w:noProof/>
            <w:webHidden/>
          </w:rPr>
          <w:fldChar w:fldCharType="begin"/>
        </w:r>
        <w:r w:rsidR="00C12AF1">
          <w:rPr>
            <w:noProof/>
            <w:webHidden/>
          </w:rPr>
          <w:instrText xml:space="preserve"> PAGEREF _Toc510174747 \h </w:instrText>
        </w:r>
        <w:r w:rsidR="00C12AF1">
          <w:rPr>
            <w:noProof/>
            <w:webHidden/>
          </w:rPr>
        </w:r>
        <w:r w:rsidR="00C12AF1">
          <w:rPr>
            <w:noProof/>
            <w:webHidden/>
          </w:rPr>
          <w:fldChar w:fldCharType="separate"/>
        </w:r>
        <w:r w:rsidR="00C12AF1">
          <w:rPr>
            <w:noProof/>
            <w:webHidden/>
          </w:rPr>
          <w:t>55</w:t>
        </w:r>
        <w:r w:rsidR="00C12AF1">
          <w:rPr>
            <w:noProof/>
            <w:webHidden/>
          </w:rPr>
          <w:fldChar w:fldCharType="end"/>
        </w:r>
      </w:hyperlink>
    </w:p>
    <w:p w14:paraId="3CCC817C" w14:textId="1AAC762B" w:rsidR="00C12AF1" w:rsidRDefault="008556C6">
      <w:pPr>
        <w:pStyle w:val="TOC3"/>
        <w:tabs>
          <w:tab w:val="right" w:leader="dot" w:pos="9350"/>
        </w:tabs>
        <w:rPr>
          <w:rFonts w:asciiTheme="minorHAnsi" w:eastAsiaTheme="minorEastAsia" w:hAnsiTheme="minorHAnsi" w:cstheme="minorBidi"/>
          <w:noProof/>
          <w:sz w:val="22"/>
          <w:szCs w:val="22"/>
        </w:rPr>
      </w:pPr>
      <w:hyperlink w:anchor="_Toc510174748" w:history="1">
        <w:r w:rsidR="00C12AF1" w:rsidRPr="00CA5DFB">
          <w:rPr>
            <w:rStyle w:val="Hyperlink"/>
            <w:noProof/>
          </w:rPr>
          <w:t>3.16.7 hashes property</w:t>
        </w:r>
        <w:r w:rsidR="00C12AF1">
          <w:rPr>
            <w:noProof/>
            <w:webHidden/>
          </w:rPr>
          <w:tab/>
        </w:r>
        <w:r w:rsidR="00C12AF1">
          <w:rPr>
            <w:noProof/>
            <w:webHidden/>
          </w:rPr>
          <w:fldChar w:fldCharType="begin"/>
        </w:r>
        <w:r w:rsidR="00C12AF1">
          <w:rPr>
            <w:noProof/>
            <w:webHidden/>
          </w:rPr>
          <w:instrText xml:space="preserve"> PAGEREF _Toc510174748 \h </w:instrText>
        </w:r>
        <w:r w:rsidR="00C12AF1">
          <w:rPr>
            <w:noProof/>
            <w:webHidden/>
          </w:rPr>
        </w:r>
        <w:r w:rsidR="00C12AF1">
          <w:rPr>
            <w:noProof/>
            <w:webHidden/>
          </w:rPr>
          <w:fldChar w:fldCharType="separate"/>
        </w:r>
        <w:r w:rsidR="00C12AF1">
          <w:rPr>
            <w:noProof/>
            <w:webHidden/>
          </w:rPr>
          <w:t>55</w:t>
        </w:r>
        <w:r w:rsidR="00C12AF1">
          <w:rPr>
            <w:noProof/>
            <w:webHidden/>
          </w:rPr>
          <w:fldChar w:fldCharType="end"/>
        </w:r>
      </w:hyperlink>
    </w:p>
    <w:p w14:paraId="0C905568" w14:textId="66B14F0B" w:rsidR="00C12AF1" w:rsidRDefault="008556C6">
      <w:pPr>
        <w:pStyle w:val="TOC3"/>
        <w:tabs>
          <w:tab w:val="right" w:leader="dot" w:pos="9350"/>
        </w:tabs>
        <w:rPr>
          <w:rFonts w:asciiTheme="minorHAnsi" w:eastAsiaTheme="minorEastAsia" w:hAnsiTheme="minorHAnsi" w:cstheme="minorBidi"/>
          <w:noProof/>
          <w:sz w:val="22"/>
          <w:szCs w:val="22"/>
        </w:rPr>
      </w:pPr>
      <w:hyperlink w:anchor="_Toc510174749" w:history="1">
        <w:r w:rsidR="00C12AF1" w:rsidRPr="00CA5DFB">
          <w:rPr>
            <w:rStyle w:val="Hyperlink"/>
            <w:noProof/>
          </w:rPr>
          <w:t>3.16.8 contents property</w:t>
        </w:r>
        <w:r w:rsidR="00C12AF1">
          <w:rPr>
            <w:noProof/>
            <w:webHidden/>
          </w:rPr>
          <w:tab/>
        </w:r>
        <w:r w:rsidR="00C12AF1">
          <w:rPr>
            <w:noProof/>
            <w:webHidden/>
          </w:rPr>
          <w:fldChar w:fldCharType="begin"/>
        </w:r>
        <w:r w:rsidR="00C12AF1">
          <w:rPr>
            <w:noProof/>
            <w:webHidden/>
          </w:rPr>
          <w:instrText xml:space="preserve"> PAGEREF _Toc510174749 \h </w:instrText>
        </w:r>
        <w:r w:rsidR="00C12AF1">
          <w:rPr>
            <w:noProof/>
            <w:webHidden/>
          </w:rPr>
        </w:r>
        <w:r w:rsidR="00C12AF1">
          <w:rPr>
            <w:noProof/>
            <w:webHidden/>
          </w:rPr>
          <w:fldChar w:fldCharType="separate"/>
        </w:r>
        <w:r w:rsidR="00C12AF1">
          <w:rPr>
            <w:noProof/>
            <w:webHidden/>
          </w:rPr>
          <w:t>56</w:t>
        </w:r>
        <w:r w:rsidR="00C12AF1">
          <w:rPr>
            <w:noProof/>
            <w:webHidden/>
          </w:rPr>
          <w:fldChar w:fldCharType="end"/>
        </w:r>
      </w:hyperlink>
    </w:p>
    <w:p w14:paraId="18293BB8" w14:textId="2EBCFE97" w:rsidR="00C12AF1" w:rsidRDefault="008556C6">
      <w:pPr>
        <w:pStyle w:val="TOC3"/>
        <w:tabs>
          <w:tab w:val="right" w:leader="dot" w:pos="9350"/>
        </w:tabs>
        <w:rPr>
          <w:rFonts w:asciiTheme="minorHAnsi" w:eastAsiaTheme="minorEastAsia" w:hAnsiTheme="minorHAnsi" w:cstheme="minorBidi"/>
          <w:noProof/>
          <w:sz w:val="22"/>
          <w:szCs w:val="22"/>
        </w:rPr>
      </w:pPr>
      <w:hyperlink w:anchor="_Toc510174750" w:history="1">
        <w:r w:rsidR="00C12AF1" w:rsidRPr="00CA5DFB">
          <w:rPr>
            <w:rStyle w:val="Hyperlink"/>
            <w:noProof/>
          </w:rPr>
          <w:t>3.16.9 properties property</w:t>
        </w:r>
        <w:r w:rsidR="00C12AF1">
          <w:rPr>
            <w:noProof/>
            <w:webHidden/>
          </w:rPr>
          <w:tab/>
        </w:r>
        <w:r w:rsidR="00C12AF1">
          <w:rPr>
            <w:noProof/>
            <w:webHidden/>
          </w:rPr>
          <w:fldChar w:fldCharType="begin"/>
        </w:r>
        <w:r w:rsidR="00C12AF1">
          <w:rPr>
            <w:noProof/>
            <w:webHidden/>
          </w:rPr>
          <w:instrText xml:space="preserve"> PAGEREF _Toc510174750 \h </w:instrText>
        </w:r>
        <w:r w:rsidR="00C12AF1">
          <w:rPr>
            <w:noProof/>
            <w:webHidden/>
          </w:rPr>
        </w:r>
        <w:r w:rsidR="00C12AF1">
          <w:rPr>
            <w:noProof/>
            <w:webHidden/>
          </w:rPr>
          <w:fldChar w:fldCharType="separate"/>
        </w:r>
        <w:r w:rsidR="00C12AF1">
          <w:rPr>
            <w:noProof/>
            <w:webHidden/>
          </w:rPr>
          <w:t>56</w:t>
        </w:r>
        <w:r w:rsidR="00C12AF1">
          <w:rPr>
            <w:noProof/>
            <w:webHidden/>
          </w:rPr>
          <w:fldChar w:fldCharType="end"/>
        </w:r>
      </w:hyperlink>
    </w:p>
    <w:p w14:paraId="00E4B985" w14:textId="3109A700" w:rsidR="00C12AF1" w:rsidRDefault="008556C6">
      <w:pPr>
        <w:pStyle w:val="TOC2"/>
        <w:tabs>
          <w:tab w:val="right" w:leader="dot" w:pos="9350"/>
        </w:tabs>
        <w:rPr>
          <w:rFonts w:asciiTheme="minorHAnsi" w:eastAsiaTheme="minorEastAsia" w:hAnsiTheme="minorHAnsi" w:cstheme="minorBidi"/>
          <w:noProof/>
          <w:sz w:val="22"/>
          <w:szCs w:val="22"/>
        </w:rPr>
      </w:pPr>
      <w:hyperlink w:anchor="_Toc510174751" w:history="1">
        <w:r w:rsidR="00C12AF1" w:rsidRPr="00CA5DFB">
          <w:rPr>
            <w:rStyle w:val="Hyperlink"/>
            <w:noProof/>
          </w:rPr>
          <w:t>3.17 hash object</w:t>
        </w:r>
        <w:r w:rsidR="00C12AF1">
          <w:rPr>
            <w:noProof/>
            <w:webHidden/>
          </w:rPr>
          <w:tab/>
        </w:r>
        <w:r w:rsidR="00C12AF1">
          <w:rPr>
            <w:noProof/>
            <w:webHidden/>
          </w:rPr>
          <w:fldChar w:fldCharType="begin"/>
        </w:r>
        <w:r w:rsidR="00C12AF1">
          <w:rPr>
            <w:noProof/>
            <w:webHidden/>
          </w:rPr>
          <w:instrText xml:space="preserve"> PAGEREF _Toc510174751 \h </w:instrText>
        </w:r>
        <w:r w:rsidR="00C12AF1">
          <w:rPr>
            <w:noProof/>
            <w:webHidden/>
          </w:rPr>
        </w:r>
        <w:r w:rsidR="00C12AF1">
          <w:rPr>
            <w:noProof/>
            <w:webHidden/>
          </w:rPr>
          <w:fldChar w:fldCharType="separate"/>
        </w:r>
        <w:r w:rsidR="00C12AF1">
          <w:rPr>
            <w:noProof/>
            <w:webHidden/>
          </w:rPr>
          <w:t>56</w:t>
        </w:r>
        <w:r w:rsidR="00C12AF1">
          <w:rPr>
            <w:noProof/>
            <w:webHidden/>
          </w:rPr>
          <w:fldChar w:fldCharType="end"/>
        </w:r>
      </w:hyperlink>
    </w:p>
    <w:p w14:paraId="61ADD538" w14:textId="3E09CC56" w:rsidR="00C12AF1" w:rsidRDefault="008556C6">
      <w:pPr>
        <w:pStyle w:val="TOC3"/>
        <w:tabs>
          <w:tab w:val="right" w:leader="dot" w:pos="9350"/>
        </w:tabs>
        <w:rPr>
          <w:rFonts w:asciiTheme="minorHAnsi" w:eastAsiaTheme="minorEastAsia" w:hAnsiTheme="minorHAnsi" w:cstheme="minorBidi"/>
          <w:noProof/>
          <w:sz w:val="22"/>
          <w:szCs w:val="22"/>
        </w:rPr>
      </w:pPr>
      <w:hyperlink w:anchor="_Toc510174752" w:history="1">
        <w:r w:rsidR="00C12AF1" w:rsidRPr="00CA5DFB">
          <w:rPr>
            <w:rStyle w:val="Hyperlink"/>
            <w:noProof/>
          </w:rPr>
          <w:t>3.17.1 General</w:t>
        </w:r>
        <w:r w:rsidR="00C12AF1">
          <w:rPr>
            <w:noProof/>
            <w:webHidden/>
          </w:rPr>
          <w:tab/>
        </w:r>
        <w:r w:rsidR="00C12AF1">
          <w:rPr>
            <w:noProof/>
            <w:webHidden/>
          </w:rPr>
          <w:fldChar w:fldCharType="begin"/>
        </w:r>
        <w:r w:rsidR="00C12AF1">
          <w:rPr>
            <w:noProof/>
            <w:webHidden/>
          </w:rPr>
          <w:instrText xml:space="preserve"> PAGEREF _Toc510174752 \h </w:instrText>
        </w:r>
        <w:r w:rsidR="00C12AF1">
          <w:rPr>
            <w:noProof/>
            <w:webHidden/>
          </w:rPr>
        </w:r>
        <w:r w:rsidR="00C12AF1">
          <w:rPr>
            <w:noProof/>
            <w:webHidden/>
          </w:rPr>
          <w:fldChar w:fldCharType="separate"/>
        </w:r>
        <w:r w:rsidR="00C12AF1">
          <w:rPr>
            <w:noProof/>
            <w:webHidden/>
          </w:rPr>
          <w:t>56</w:t>
        </w:r>
        <w:r w:rsidR="00C12AF1">
          <w:rPr>
            <w:noProof/>
            <w:webHidden/>
          </w:rPr>
          <w:fldChar w:fldCharType="end"/>
        </w:r>
      </w:hyperlink>
    </w:p>
    <w:p w14:paraId="64D99E22" w14:textId="0599CA40" w:rsidR="00C12AF1" w:rsidRDefault="008556C6">
      <w:pPr>
        <w:pStyle w:val="TOC3"/>
        <w:tabs>
          <w:tab w:val="right" w:leader="dot" w:pos="9350"/>
        </w:tabs>
        <w:rPr>
          <w:rFonts w:asciiTheme="minorHAnsi" w:eastAsiaTheme="minorEastAsia" w:hAnsiTheme="minorHAnsi" w:cstheme="minorBidi"/>
          <w:noProof/>
          <w:sz w:val="22"/>
          <w:szCs w:val="22"/>
        </w:rPr>
      </w:pPr>
      <w:hyperlink w:anchor="_Toc510174753" w:history="1">
        <w:r w:rsidR="00C12AF1" w:rsidRPr="00CA5DFB">
          <w:rPr>
            <w:rStyle w:val="Hyperlink"/>
            <w:noProof/>
          </w:rPr>
          <w:t>3.17.2 value property</w:t>
        </w:r>
        <w:r w:rsidR="00C12AF1">
          <w:rPr>
            <w:noProof/>
            <w:webHidden/>
          </w:rPr>
          <w:tab/>
        </w:r>
        <w:r w:rsidR="00C12AF1">
          <w:rPr>
            <w:noProof/>
            <w:webHidden/>
          </w:rPr>
          <w:fldChar w:fldCharType="begin"/>
        </w:r>
        <w:r w:rsidR="00C12AF1">
          <w:rPr>
            <w:noProof/>
            <w:webHidden/>
          </w:rPr>
          <w:instrText xml:space="preserve"> PAGEREF _Toc510174753 \h </w:instrText>
        </w:r>
        <w:r w:rsidR="00C12AF1">
          <w:rPr>
            <w:noProof/>
            <w:webHidden/>
          </w:rPr>
        </w:r>
        <w:r w:rsidR="00C12AF1">
          <w:rPr>
            <w:noProof/>
            <w:webHidden/>
          </w:rPr>
          <w:fldChar w:fldCharType="separate"/>
        </w:r>
        <w:r w:rsidR="00C12AF1">
          <w:rPr>
            <w:noProof/>
            <w:webHidden/>
          </w:rPr>
          <w:t>56</w:t>
        </w:r>
        <w:r w:rsidR="00C12AF1">
          <w:rPr>
            <w:noProof/>
            <w:webHidden/>
          </w:rPr>
          <w:fldChar w:fldCharType="end"/>
        </w:r>
      </w:hyperlink>
    </w:p>
    <w:p w14:paraId="0B946D06" w14:textId="5762AAAB" w:rsidR="00C12AF1" w:rsidRDefault="008556C6">
      <w:pPr>
        <w:pStyle w:val="TOC3"/>
        <w:tabs>
          <w:tab w:val="right" w:leader="dot" w:pos="9350"/>
        </w:tabs>
        <w:rPr>
          <w:rFonts w:asciiTheme="minorHAnsi" w:eastAsiaTheme="minorEastAsia" w:hAnsiTheme="minorHAnsi" w:cstheme="minorBidi"/>
          <w:noProof/>
          <w:sz w:val="22"/>
          <w:szCs w:val="22"/>
        </w:rPr>
      </w:pPr>
      <w:hyperlink w:anchor="_Toc510174754" w:history="1">
        <w:r w:rsidR="00C12AF1" w:rsidRPr="00CA5DFB">
          <w:rPr>
            <w:rStyle w:val="Hyperlink"/>
            <w:noProof/>
          </w:rPr>
          <w:t>3.17.3 algorithm property</w:t>
        </w:r>
        <w:r w:rsidR="00C12AF1">
          <w:rPr>
            <w:noProof/>
            <w:webHidden/>
          </w:rPr>
          <w:tab/>
        </w:r>
        <w:r w:rsidR="00C12AF1">
          <w:rPr>
            <w:noProof/>
            <w:webHidden/>
          </w:rPr>
          <w:fldChar w:fldCharType="begin"/>
        </w:r>
        <w:r w:rsidR="00C12AF1">
          <w:rPr>
            <w:noProof/>
            <w:webHidden/>
          </w:rPr>
          <w:instrText xml:space="preserve"> PAGEREF _Toc510174754 \h </w:instrText>
        </w:r>
        <w:r w:rsidR="00C12AF1">
          <w:rPr>
            <w:noProof/>
            <w:webHidden/>
          </w:rPr>
        </w:r>
        <w:r w:rsidR="00C12AF1">
          <w:rPr>
            <w:noProof/>
            <w:webHidden/>
          </w:rPr>
          <w:fldChar w:fldCharType="separate"/>
        </w:r>
        <w:r w:rsidR="00C12AF1">
          <w:rPr>
            <w:noProof/>
            <w:webHidden/>
          </w:rPr>
          <w:t>56</w:t>
        </w:r>
        <w:r w:rsidR="00C12AF1">
          <w:rPr>
            <w:noProof/>
            <w:webHidden/>
          </w:rPr>
          <w:fldChar w:fldCharType="end"/>
        </w:r>
      </w:hyperlink>
    </w:p>
    <w:p w14:paraId="58273D85" w14:textId="09DBF7B8" w:rsidR="00C12AF1" w:rsidRDefault="008556C6">
      <w:pPr>
        <w:pStyle w:val="TOC2"/>
        <w:tabs>
          <w:tab w:val="right" w:leader="dot" w:pos="9350"/>
        </w:tabs>
        <w:rPr>
          <w:rFonts w:asciiTheme="minorHAnsi" w:eastAsiaTheme="minorEastAsia" w:hAnsiTheme="minorHAnsi" w:cstheme="minorBidi"/>
          <w:noProof/>
          <w:sz w:val="22"/>
          <w:szCs w:val="22"/>
        </w:rPr>
      </w:pPr>
      <w:hyperlink w:anchor="_Toc510174755" w:history="1">
        <w:r w:rsidR="00C12AF1" w:rsidRPr="00CA5DFB">
          <w:rPr>
            <w:rStyle w:val="Hyperlink"/>
            <w:noProof/>
          </w:rPr>
          <w:t>3.18 result object</w:t>
        </w:r>
        <w:r w:rsidR="00C12AF1">
          <w:rPr>
            <w:noProof/>
            <w:webHidden/>
          </w:rPr>
          <w:tab/>
        </w:r>
        <w:r w:rsidR="00C12AF1">
          <w:rPr>
            <w:noProof/>
            <w:webHidden/>
          </w:rPr>
          <w:fldChar w:fldCharType="begin"/>
        </w:r>
        <w:r w:rsidR="00C12AF1">
          <w:rPr>
            <w:noProof/>
            <w:webHidden/>
          </w:rPr>
          <w:instrText xml:space="preserve"> PAGEREF _Toc510174755 \h </w:instrText>
        </w:r>
        <w:r w:rsidR="00C12AF1">
          <w:rPr>
            <w:noProof/>
            <w:webHidden/>
          </w:rPr>
        </w:r>
        <w:r w:rsidR="00C12AF1">
          <w:rPr>
            <w:noProof/>
            <w:webHidden/>
          </w:rPr>
          <w:fldChar w:fldCharType="separate"/>
        </w:r>
        <w:r w:rsidR="00C12AF1">
          <w:rPr>
            <w:noProof/>
            <w:webHidden/>
          </w:rPr>
          <w:t>57</w:t>
        </w:r>
        <w:r w:rsidR="00C12AF1">
          <w:rPr>
            <w:noProof/>
            <w:webHidden/>
          </w:rPr>
          <w:fldChar w:fldCharType="end"/>
        </w:r>
      </w:hyperlink>
    </w:p>
    <w:p w14:paraId="746FF5F3" w14:textId="3A3C699C" w:rsidR="00C12AF1" w:rsidRDefault="008556C6">
      <w:pPr>
        <w:pStyle w:val="TOC3"/>
        <w:tabs>
          <w:tab w:val="right" w:leader="dot" w:pos="9350"/>
        </w:tabs>
        <w:rPr>
          <w:rFonts w:asciiTheme="minorHAnsi" w:eastAsiaTheme="minorEastAsia" w:hAnsiTheme="minorHAnsi" w:cstheme="minorBidi"/>
          <w:noProof/>
          <w:sz w:val="22"/>
          <w:szCs w:val="22"/>
        </w:rPr>
      </w:pPr>
      <w:hyperlink w:anchor="_Toc510174756" w:history="1">
        <w:r w:rsidR="00C12AF1" w:rsidRPr="00CA5DFB">
          <w:rPr>
            <w:rStyle w:val="Hyperlink"/>
            <w:noProof/>
          </w:rPr>
          <w:t>3.18.1 General</w:t>
        </w:r>
        <w:r w:rsidR="00C12AF1">
          <w:rPr>
            <w:noProof/>
            <w:webHidden/>
          </w:rPr>
          <w:tab/>
        </w:r>
        <w:r w:rsidR="00C12AF1">
          <w:rPr>
            <w:noProof/>
            <w:webHidden/>
          </w:rPr>
          <w:fldChar w:fldCharType="begin"/>
        </w:r>
        <w:r w:rsidR="00C12AF1">
          <w:rPr>
            <w:noProof/>
            <w:webHidden/>
          </w:rPr>
          <w:instrText xml:space="preserve"> PAGEREF _Toc510174756 \h </w:instrText>
        </w:r>
        <w:r w:rsidR="00C12AF1">
          <w:rPr>
            <w:noProof/>
            <w:webHidden/>
          </w:rPr>
        </w:r>
        <w:r w:rsidR="00C12AF1">
          <w:rPr>
            <w:noProof/>
            <w:webHidden/>
          </w:rPr>
          <w:fldChar w:fldCharType="separate"/>
        </w:r>
        <w:r w:rsidR="00C12AF1">
          <w:rPr>
            <w:noProof/>
            <w:webHidden/>
          </w:rPr>
          <w:t>57</w:t>
        </w:r>
        <w:r w:rsidR="00C12AF1">
          <w:rPr>
            <w:noProof/>
            <w:webHidden/>
          </w:rPr>
          <w:fldChar w:fldCharType="end"/>
        </w:r>
      </w:hyperlink>
    </w:p>
    <w:p w14:paraId="063B54EE" w14:textId="57F9A5D6" w:rsidR="00C12AF1" w:rsidRDefault="008556C6">
      <w:pPr>
        <w:pStyle w:val="TOC3"/>
        <w:tabs>
          <w:tab w:val="right" w:leader="dot" w:pos="9350"/>
        </w:tabs>
        <w:rPr>
          <w:rFonts w:asciiTheme="minorHAnsi" w:eastAsiaTheme="minorEastAsia" w:hAnsiTheme="minorHAnsi" w:cstheme="minorBidi"/>
          <w:noProof/>
          <w:sz w:val="22"/>
          <w:szCs w:val="22"/>
        </w:rPr>
      </w:pPr>
      <w:hyperlink w:anchor="_Toc510174757" w:history="1">
        <w:r w:rsidR="00C12AF1" w:rsidRPr="00CA5DFB">
          <w:rPr>
            <w:rStyle w:val="Hyperlink"/>
            <w:noProof/>
          </w:rPr>
          <w:t>3.18.2 Constraints</w:t>
        </w:r>
        <w:r w:rsidR="00C12AF1">
          <w:rPr>
            <w:noProof/>
            <w:webHidden/>
          </w:rPr>
          <w:tab/>
        </w:r>
        <w:r w:rsidR="00C12AF1">
          <w:rPr>
            <w:noProof/>
            <w:webHidden/>
          </w:rPr>
          <w:fldChar w:fldCharType="begin"/>
        </w:r>
        <w:r w:rsidR="00C12AF1">
          <w:rPr>
            <w:noProof/>
            <w:webHidden/>
          </w:rPr>
          <w:instrText xml:space="preserve"> PAGEREF _Toc510174757 \h </w:instrText>
        </w:r>
        <w:r w:rsidR="00C12AF1">
          <w:rPr>
            <w:noProof/>
            <w:webHidden/>
          </w:rPr>
        </w:r>
        <w:r w:rsidR="00C12AF1">
          <w:rPr>
            <w:noProof/>
            <w:webHidden/>
          </w:rPr>
          <w:fldChar w:fldCharType="separate"/>
        </w:r>
        <w:r w:rsidR="00C12AF1">
          <w:rPr>
            <w:noProof/>
            <w:webHidden/>
          </w:rPr>
          <w:t>57</w:t>
        </w:r>
        <w:r w:rsidR="00C12AF1">
          <w:rPr>
            <w:noProof/>
            <w:webHidden/>
          </w:rPr>
          <w:fldChar w:fldCharType="end"/>
        </w:r>
      </w:hyperlink>
    </w:p>
    <w:p w14:paraId="2D35E66F" w14:textId="2B7D1FFD" w:rsidR="00C12AF1" w:rsidRDefault="008556C6">
      <w:pPr>
        <w:pStyle w:val="TOC3"/>
        <w:tabs>
          <w:tab w:val="right" w:leader="dot" w:pos="9350"/>
        </w:tabs>
        <w:rPr>
          <w:rFonts w:asciiTheme="minorHAnsi" w:eastAsiaTheme="minorEastAsia" w:hAnsiTheme="minorHAnsi" w:cstheme="minorBidi"/>
          <w:noProof/>
          <w:sz w:val="22"/>
          <w:szCs w:val="22"/>
        </w:rPr>
      </w:pPr>
      <w:hyperlink w:anchor="_Toc510174758" w:history="1">
        <w:r w:rsidR="00C12AF1" w:rsidRPr="00CA5DFB">
          <w:rPr>
            <w:rStyle w:val="Hyperlink"/>
            <w:noProof/>
          </w:rPr>
          <w:t>3.18.3 id property</w:t>
        </w:r>
        <w:r w:rsidR="00C12AF1">
          <w:rPr>
            <w:noProof/>
            <w:webHidden/>
          </w:rPr>
          <w:tab/>
        </w:r>
        <w:r w:rsidR="00C12AF1">
          <w:rPr>
            <w:noProof/>
            <w:webHidden/>
          </w:rPr>
          <w:fldChar w:fldCharType="begin"/>
        </w:r>
        <w:r w:rsidR="00C12AF1">
          <w:rPr>
            <w:noProof/>
            <w:webHidden/>
          </w:rPr>
          <w:instrText xml:space="preserve"> PAGEREF _Toc510174758 \h </w:instrText>
        </w:r>
        <w:r w:rsidR="00C12AF1">
          <w:rPr>
            <w:noProof/>
            <w:webHidden/>
          </w:rPr>
        </w:r>
        <w:r w:rsidR="00C12AF1">
          <w:rPr>
            <w:noProof/>
            <w:webHidden/>
          </w:rPr>
          <w:fldChar w:fldCharType="separate"/>
        </w:r>
        <w:r w:rsidR="00C12AF1">
          <w:rPr>
            <w:noProof/>
            <w:webHidden/>
          </w:rPr>
          <w:t>58</w:t>
        </w:r>
        <w:r w:rsidR="00C12AF1">
          <w:rPr>
            <w:noProof/>
            <w:webHidden/>
          </w:rPr>
          <w:fldChar w:fldCharType="end"/>
        </w:r>
      </w:hyperlink>
    </w:p>
    <w:p w14:paraId="07D5FE1B" w14:textId="76F005AE" w:rsidR="00C12AF1" w:rsidRDefault="008556C6">
      <w:pPr>
        <w:pStyle w:val="TOC3"/>
        <w:tabs>
          <w:tab w:val="right" w:leader="dot" w:pos="9350"/>
        </w:tabs>
        <w:rPr>
          <w:rFonts w:asciiTheme="minorHAnsi" w:eastAsiaTheme="minorEastAsia" w:hAnsiTheme="minorHAnsi" w:cstheme="minorBidi"/>
          <w:noProof/>
          <w:sz w:val="22"/>
          <w:szCs w:val="22"/>
        </w:rPr>
      </w:pPr>
      <w:hyperlink w:anchor="_Toc510174759" w:history="1">
        <w:r w:rsidR="00C12AF1" w:rsidRPr="00CA5DFB">
          <w:rPr>
            <w:rStyle w:val="Hyperlink"/>
            <w:noProof/>
          </w:rPr>
          <w:t>3.18.4 ruleId property</w:t>
        </w:r>
        <w:r w:rsidR="00C12AF1">
          <w:rPr>
            <w:noProof/>
            <w:webHidden/>
          </w:rPr>
          <w:tab/>
        </w:r>
        <w:r w:rsidR="00C12AF1">
          <w:rPr>
            <w:noProof/>
            <w:webHidden/>
          </w:rPr>
          <w:fldChar w:fldCharType="begin"/>
        </w:r>
        <w:r w:rsidR="00C12AF1">
          <w:rPr>
            <w:noProof/>
            <w:webHidden/>
          </w:rPr>
          <w:instrText xml:space="preserve"> PAGEREF _Toc510174759 \h </w:instrText>
        </w:r>
        <w:r w:rsidR="00C12AF1">
          <w:rPr>
            <w:noProof/>
            <w:webHidden/>
          </w:rPr>
        </w:r>
        <w:r w:rsidR="00C12AF1">
          <w:rPr>
            <w:noProof/>
            <w:webHidden/>
          </w:rPr>
          <w:fldChar w:fldCharType="separate"/>
        </w:r>
        <w:r w:rsidR="00C12AF1">
          <w:rPr>
            <w:noProof/>
            <w:webHidden/>
          </w:rPr>
          <w:t>58</w:t>
        </w:r>
        <w:r w:rsidR="00C12AF1">
          <w:rPr>
            <w:noProof/>
            <w:webHidden/>
          </w:rPr>
          <w:fldChar w:fldCharType="end"/>
        </w:r>
      </w:hyperlink>
    </w:p>
    <w:p w14:paraId="3781F3C1" w14:textId="6B69E1FD" w:rsidR="00C12AF1" w:rsidRDefault="008556C6">
      <w:pPr>
        <w:pStyle w:val="TOC3"/>
        <w:tabs>
          <w:tab w:val="right" w:leader="dot" w:pos="9350"/>
        </w:tabs>
        <w:rPr>
          <w:rFonts w:asciiTheme="minorHAnsi" w:eastAsiaTheme="minorEastAsia" w:hAnsiTheme="minorHAnsi" w:cstheme="minorBidi"/>
          <w:noProof/>
          <w:sz w:val="22"/>
          <w:szCs w:val="22"/>
        </w:rPr>
      </w:pPr>
      <w:hyperlink w:anchor="_Toc510174760" w:history="1">
        <w:r w:rsidR="00C12AF1" w:rsidRPr="00CA5DFB">
          <w:rPr>
            <w:rStyle w:val="Hyperlink"/>
            <w:noProof/>
          </w:rPr>
          <w:t>3.18.5 ruleKey property</w:t>
        </w:r>
        <w:r w:rsidR="00C12AF1">
          <w:rPr>
            <w:noProof/>
            <w:webHidden/>
          </w:rPr>
          <w:tab/>
        </w:r>
        <w:r w:rsidR="00C12AF1">
          <w:rPr>
            <w:noProof/>
            <w:webHidden/>
          </w:rPr>
          <w:fldChar w:fldCharType="begin"/>
        </w:r>
        <w:r w:rsidR="00C12AF1">
          <w:rPr>
            <w:noProof/>
            <w:webHidden/>
          </w:rPr>
          <w:instrText xml:space="preserve"> PAGEREF _Toc510174760 \h </w:instrText>
        </w:r>
        <w:r w:rsidR="00C12AF1">
          <w:rPr>
            <w:noProof/>
            <w:webHidden/>
          </w:rPr>
        </w:r>
        <w:r w:rsidR="00C12AF1">
          <w:rPr>
            <w:noProof/>
            <w:webHidden/>
          </w:rPr>
          <w:fldChar w:fldCharType="separate"/>
        </w:r>
        <w:r w:rsidR="00C12AF1">
          <w:rPr>
            <w:noProof/>
            <w:webHidden/>
          </w:rPr>
          <w:t>59</w:t>
        </w:r>
        <w:r w:rsidR="00C12AF1">
          <w:rPr>
            <w:noProof/>
            <w:webHidden/>
          </w:rPr>
          <w:fldChar w:fldCharType="end"/>
        </w:r>
      </w:hyperlink>
    </w:p>
    <w:p w14:paraId="0F70F175" w14:textId="7AE3A7F3" w:rsidR="00C12AF1" w:rsidRDefault="008556C6">
      <w:pPr>
        <w:pStyle w:val="TOC3"/>
        <w:tabs>
          <w:tab w:val="right" w:leader="dot" w:pos="9350"/>
        </w:tabs>
        <w:rPr>
          <w:rFonts w:asciiTheme="minorHAnsi" w:eastAsiaTheme="minorEastAsia" w:hAnsiTheme="minorHAnsi" w:cstheme="minorBidi"/>
          <w:noProof/>
          <w:sz w:val="22"/>
          <w:szCs w:val="22"/>
        </w:rPr>
      </w:pPr>
      <w:hyperlink w:anchor="_Toc510174761" w:history="1">
        <w:r w:rsidR="00C12AF1" w:rsidRPr="00CA5DFB">
          <w:rPr>
            <w:rStyle w:val="Hyperlink"/>
            <w:noProof/>
          </w:rPr>
          <w:t>3.18.6 level property</w:t>
        </w:r>
        <w:r w:rsidR="00C12AF1">
          <w:rPr>
            <w:noProof/>
            <w:webHidden/>
          </w:rPr>
          <w:tab/>
        </w:r>
        <w:r w:rsidR="00C12AF1">
          <w:rPr>
            <w:noProof/>
            <w:webHidden/>
          </w:rPr>
          <w:fldChar w:fldCharType="begin"/>
        </w:r>
        <w:r w:rsidR="00C12AF1">
          <w:rPr>
            <w:noProof/>
            <w:webHidden/>
          </w:rPr>
          <w:instrText xml:space="preserve"> PAGEREF _Toc510174761 \h </w:instrText>
        </w:r>
        <w:r w:rsidR="00C12AF1">
          <w:rPr>
            <w:noProof/>
            <w:webHidden/>
          </w:rPr>
        </w:r>
        <w:r w:rsidR="00C12AF1">
          <w:rPr>
            <w:noProof/>
            <w:webHidden/>
          </w:rPr>
          <w:fldChar w:fldCharType="separate"/>
        </w:r>
        <w:r w:rsidR="00C12AF1">
          <w:rPr>
            <w:noProof/>
            <w:webHidden/>
          </w:rPr>
          <w:t>59</w:t>
        </w:r>
        <w:r w:rsidR="00C12AF1">
          <w:rPr>
            <w:noProof/>
            <w:webHidden/>
          </w:rPr>
          <w:fldChar w:fldCharType="end"/>
        </w:r>
      </w:hyperlink>
    </w:p>
    <w:p w14:paraId="7AEBCDC6" w14:textId="0D331362" w:rsidR="00C12AF1" w:rsidRDefault="008556C6">
      <w:pPr>
        <w:pStyle w:val="TOC3"/>
        <w:tabs>
          <w:tab w:val="right" w:leader="dot" w:pos="9350"/>
        </w:tabs>
        <w:rPr>
          <w:rFonts w:asciiTheme="minorHAnsi" w:eastAsiaTheme="minorEastAsia" w:hAnsiTheme="minorHAnsi" w:cstheme="minorBidi"/>
          <w:noProof/>
          <w:sz w:val="22"/>
          <w:szCs w:val="22"/>
        </w:rPr>
      </w:pPr>
      <w:hyperlink w:anchor="_Toc510174762" w:history="1">
        <w:r w:rsidR="00C12AF1" w:rsidRPr="00CA5DFB">
          <w:rPr>
            <w:rStyle w:val="Hyperlink"/>
            <w:noProof/>
          </w:rPr>
          <w:t>3.18.7 message property</w:t>
        </w:r>
        <w:r w:rsidR="00C12AF1">
          <w:rPr>
            <w:noProof/>
            <w:webHidden/>
          </w:rPr>
          <w:tab/>
        </w:r>
        <w:r w:rsidR="00C12AF1">
          <w:rPr>
            <w:noProof/>
            <w:webHidden/>
          </w:rPr>
          <w:fldChar w:fldCharType="begin"/>
        </w:r>
        <w:r w:rsidR="00C12AF1">
          <w:rPr>
            <w:noProof/>
            <w:webHidden/>
          </w:rPr>
          <w:instrText xml:space="preserve"> PAGEREF _Toc510174762 \h </w:instrText>
        </w:r>
        <w:r w:rsidR="00C12AF1">
          <w:rPr>
            <w:noProof/>
            <w:webHidden/>
          </w:rPr>
        </w:r>
        <w:r w:rsidR="00C12AF1">
          <w:rPr>
            <w:noProof/>
            <w:webHidden/>
          </w:rPr>
          <w:fldChar w:fldCharType="separate"/>
        </w:r>
        <w:r w:rsidR="00C12AF1">
          <w:rPr>
            <w:noProof/>
            <w:webHidden/>
          </w:rPr>
          <w:t>61</w:t>
        </w:r>
        <w:r w:rsidR="00C12AF1">
          <w:rPr>
            <w:noProof/>
            <w:webHidden/>
          </w:rPr>
          <w:fldChar w:fldCharType="end"/>
        </w:r>
      </w:hyperlink>
    </w:p>
    <w:p w14:paraId="43420E94" w14:textId="2CA1E1B0" w:rsidR="00C12AF1" w:rsidRDefault="008556C6">
      <w:pPr>
        <w:pStyle w:val="TOC3"/>
        <w:tabs>
          <w:tab w:val="right" w:leader="dot" w:pos="9350"/>
        </w:tabs>
        <w:rPr>
          <w:rFonts w:asciiTheme="minorHAnsi" w:eastAsiaTheme="minorEastAsia" w:hAnsiTheme="minorHAnsi" w:cstheme="minorBidi"/>
          <w:noProof/>
          <w:sz w:val="22"/>
          <w:szCs w:val="22"/>
        </w:rPr>
      </w:pPr>
      <w:hyperlink w:anchor="_Toc510174763" w:history="1">
        <w:r w:rsidR="00C12AF1" w:rsidRPr="00CA5DFB">
          <w:rPr>
            <w:rStyle w:val="Hyperlink"/>
            <w:noProof/>
          </w:rPr>
          <w:t>3.18.8 ruleMessageId property</w:t>
        </w:r>
        <w:r w:rsidR="00C12AF1">
          <w:rPr>
            <w:noProof/>
            <w:webHidden/>
          </w:rPr>
          <w:tab/>
        </w:r>
        <w:r w:rsidR="00C12AF1">
          <w:rPr>
            <w:noProof/>
            <w:webHidden/>
          </w:rPr>
          <w:fldChar w:fldCharType="begin"/>
        </w:r>
        <w:r w:rsidR="00C12AF1">
          <w:rPr>
            <w:noProof/>
            <w:webHidden/>
          </w:rPr>
          <w:instrText xml:space="preserve"> PAGEREF _Toc510174763 \h </w:instrText>
        </w:r>
        <w:r w:rsidR="00C12AF1">
          <w:rPr>
            <w:noProof/>
            <w:webHidden/>
          </w:rPr>
        </w:r>
        <w:r w:rsidR="00C12AF1">
          <w:rPr>
            <w:noProof/>
            <w:webHidden/>
          </w:rPr>
          <w:fldChar w:fldCharType="separate"/>
        </w:r>
        <w:r w:rsidR="00C12AF1">
          <w:rPr>
            <w:noProof/>
            <w:webHidden/>
          </w:rPr>
          <w:t>61</w:t>
        </w:r>
        <w:r w:rsidR="00C12AF1">
          <w:rPr>
            <w:noProof/>
            <w:webHidden/>
          </w:rPr>
          <w:fldChar w:fldCharType="end"/>
        </w:r>
      </w:hyperlink>
    </w:p>
    <w:p w14:paraId="58362219" w14:textId="6DE12D69" w:rsidR="00C12AF1" w:rsidRDefault="008556C6">
      <w:pPr>
        <w:pStyle w:val="TOC3"/>
        <w:tabs>
          <w:tab w:val="right" w:leader="dot" w:pos="9350"/>
        </w:tabs>
        <w:rPr>
          <w:rFonts w:asciiTheme="minorHAnsi" w:eastAsiaTheme="minorEastAsia" w:hAnsiTheme="minorHAnsi" w:cstheme="minorBidi"/>
          <w:noProof/>
          <w:sz w:val="22"/>
          <w:szCs w:val="22"/>
        </w:rPr>
      </w:pPr>
      <w:hyperlink w:anchor="_Toc510174764" w:history="1">
        <w:r w:rsidR="00C12AF1" w:rsidRPr="00CA5DFB">
          <w:rPr>
            <w:rStyle w:val="Hyperlink"/>
            <w:noProof/>
          </w:rPr>
          <w:t>3.18.9 locations property</w:t>
        </w:r>
        <w:r w:rsidR="00C12AF1">
          <w:rPr>
            <w:noProof/>
            <w:webHidden/>
          </w:rPr>
          <w:tab/>
        </w:r>
        <w:r w:rsidR="00C12AF1">
          <w:rPr>
            <w:noProof/>
            <w:webHidden/>
          </w:rPr>
          <w:fldChar w:fldCharType="begin"/>
        </w:r>
        <w:r w:rsidR="00C12AF1">
          <w:rPr>
            <w:noProof/>
            <w:webHidden/>
          </w:rPr>
          <w:instrText xml:space="preserve"> PAGEREF _Toc510174764 \h </w:instrText>
        </w:r>
        <w:r w:rsidR="00C12AF1">
          <w:rPr>
            <w:noProof/>
            <w:webHidden/>
          </w:rPr>
        </w:r>
        <w:r w:rsidR="00C12AF1">
          <w:rPr>
            <w:noProof/>
            <w:webHidden/>
          </w:rPr>
          <w:fldChar w:fldCharType="separate"/>
        </w:r>
        <w:r w:rsidR="00C12AF1">
          <w:rPr>
            <w:noProof/>
            <w:webHidden/>
          </w:rPr>
          <w:t>62</w:t>
        </w:r>
        <w:r w:rsidR="00C12AF1">
          <w:rPr>
            <w:noProof/>
            <w:webHidden/>
          </w:rPr>
          <w:fldChar w:fldCharType="end"/>
        </w:r>
      </w:hyperlink>
    </w:p>
    <w:p w14:paraId="2FC70D39" w14:textId="69E3EFF4" w:rsidR="00C12AF1" w:rsidRDefault="008556C6">
      <w:pPr>
        <w:pStyle w:val="TOC3"/>
        <w:tabs>
          <w:tab w:val="right" w:leader="dot" w:pos="9350"/>
        </w:tabs>
        <w:rPr>
          <w:rFonts w:asciiTheme="minorHAnsi" w:eastAsiaTheme="minorEastAsia" w:hAnsiTheme="minorHAnsi" w:cstheme="minorBidi"/>
          <w:noProof/>
          <w:sz w:val="22"/>
          <w:szCs w:val="22"/>
        </w:rPr>
      </w:pPr>
      <w:hyperlink w:anchor="_Toc510174765" w:history="1">
        <w:r w:rsidR="00C12AF1" w:rsidRPr="00CA5DFB">
          <w:rPr>
            <w:rStyle w:val="Hyperlink"/>
            <w:noProof/>
          </w:rPr>
          <w:t>3.18.10 analysisTarget property</w:t>
        </w:r>
        <w:r w:rsidR="00C12AF1">
          <w:rPr>
            <w:noProof/>
            <w:webHidden/>
          </w:rPr>
          <w:tab/>
        </w:r>
        <w:r w:rsidR="00C12AF1">
          <w:rPr>
            <w:noProof/>
            <w:webHidden/>
          </w:rPr>
          <w:fldChar w:fldCharType="begin"/>
        </w:r>
        <w:r w:rsidR="00C12AF1">
          <w:rPr>
            <w:noProof/>
            <w:webHidden/>
          </w:rPr>
          <w:instrText xml:space="preserve"> PAGEREF _Toc510174765 \h </w:instrText>
        </w:r>
        <w:r w:rsidR="00C12AF1">
          <w:rPr>
            <w:noProof/>
            <w:webHidden/>
          </w:rPr>
        </w:r>
        <w:r w:rsidR="00C12AF1">
          <w:rPr>
            <w:noProof/>
            <w:webHidden/>
          </w:rPr>
          <w:fldChar w:fldCharType="separate"/>
        </w:r>
        <w:r w:rsidR="00C12AF1">
          <w:rPr>
            <w:noProof/>
            <w:webHidden/>
          </w:rPr>
          <w:t>63</w:t>
        </w:r>
        <w:r w:rsidR="00C12AF1">
          <w:rPr>
            <w:noProof/>
            <w:webHidden/>
          </w:rPr>
          <w:fldChar w:fldCharType="end"/>
        </w:r>
      </w:hyperlink>
    </w:p>
    <w:p w14:paraId="02530C04" w14:textId="2EFD9FE3" w:rsidR="00C12AF1" w:rsidRDefault="008556C6">
      <w:pPr>
        <w:pStyle w:val="TOC3"/>
        <w:tabs>
          <w:tab w:val="right" w:leader="dot" w:pos="9350"/>
        </w:tabs>
        <w:rPr>
          <w:rFonts w:asciiTheme="minorHAnsi" w:eastAsiaTheme="minorEastAsia" w:hAnsiTheme="minorHAnsi" w:cstheme="minorBidi"/>
          <w:noProof/>
          <w:sz w:val="22"/>
          <w:szCs w:val="22"/>
        </w:rPr>
      </w:pPr>
      <w:hyperlink w:anchor="_Toc510174766" w:history="1">
        <w:r w:rsidR="00C12AF1" w:rsidRPr="00CA5DFB">
          <w:rPr>
            <w:rStyle w:val="Hyperlink"/>
            <w:noProof/>
          </w:rPr>
          <w:t>3.18.11 fingerprintContributions property</w:t>
        </w:r>
        <w:r w:rsidR="00C12AF1">
          <w:rPr>
            <w:noProof/>
            <w:webHidden/>
          </w:rPr>
          <w:tab/>
        </w:r>
        <w:r w:rsidR="00C12AF1">
          <w:rPr>
            <w:noProof/>
            <w:webHidden/>
          </w:rPr>
          <w:fldChar w:fldCharType="begin"/>
        </w:r>
        <w:r w:rsidR="00C12AF1">
          <w:rPr>
            <w:noProof/>
            <w:webHidden/>
          </w:rPr>
          <w:instrText xml:space="preserve"> PAGEREF _Toc510174766 \h </w:instrText>
        </w:r>
        <w:r w:rsidR="00C12AF1">
          <w:rPr>
            <w:noProof/>
            <w:webHidden/>
          </w:rPr>
        </w:r>
        <w:r w:rsidR="00C12AF1">
          <w:rPr>
            <w:noProof/>
            <w:webHidden/>
          </w:rPr>
          <w:fldChar w:fldCharType="separate"/>
        </w:r>
        <w:r w:rsidR="00C12AF1">
          <w:rPr>
            <w:noProof/>
            <w:webHidden/>
          </w:rPr>
          <w:t>63</w:t>
        </w:r>
        <w:r w:rsidR="00C12AF1">
          <w:rPr>
            <w:noProof/>
            <w:webHidden/>
          </w:rPr>
          <w:fldChar w:fldCharType="end"/>
        </w:r>
      </w:hyperlink>
    </w:p>
    <w:p w14:paraId="4700B3CB" w14:textId="150381C9" w:rsidR="00C12AF1" w:rsidRDefault="008556C6">
      <w:pPr>
        <w:pStyle w:val="TOC3"/>
        <w:tabs>
          <w:tab w:val="right" w:leader="dot" w:pos="9350"/>
        </w:tabs>
        <w:rPr>
          <w:rFonts w:asciiTheme="minorHAnsi" w:eastAsiaTheme="minorEastAsia" w:hAnsiTheme="minorHAnsi" w:cstheme="minorBidi"/>
          <w:noProof/>
          <w:sz w:val="22"/>
          <w:szCs w:val="22"/>
        </w:rPr>
      </w:pPr>
      <w:hyperlink w:anchor="_Toc510174767" w:history="1">
        <w:r w:rsidR="00C12AF1" w:rsidRPr="00CA5DFB">
          <w:rPr>
            <w:rStyle w:val="Hyperlink"/>
            <w:noProof/>
          </w:rPr>
          <w:t>3.18.12 codeFlows property</w:t>
        </w:r>
        <w:r w:rsidR="00C12AF1">
          <w:rPr>
            <w:noProof/>
            <w:webHidden/>
          </w:rPr>
          <w:tab/>
        </w:r>
        <w:r w:rsidR="00C12AF1">
          <w:rPr>
            <w:noProof/>
            <w:webHidden/>
          </w:rPr>
          <w:fldChar w:fldCharType="begin"/>
        </w:r>
        <w:r w:rsidR="00C12AF1">
          <w:rPr>
            <w:noProof/>
            <w:webHidden/>
          </w:rPr>
          <w:instrText xml:space="preserve"> PAGEREF _Toc510174767 \h </w:instrText>
        </w:r>
        <w:r w:rsidR="00C12AF1">
          <w:rPr>
            <w:noProof/>
            <w:webHidden/>
          </w:rPr>
        </w:r>
        <w:r w:rsidR="00C12AF1">
          <w:rPr>
            <w:noProof/>
            <w:webHidden/>
          </w:rPr>
          <w:fldChar w:fldCharType="separate"/>
        </w:r>
        <w:r w:rsidR="00C12AF1">
          <w:rPr>
            <w:noProof/>
            <w:webHidden/>
          </w:rPr>
          <w:t>64</w:t>
        </w:r>
        <w:r w:rsidR="00C12AF1">
          <w:rPr>
            <w:noProof/>
            <w:webHidden/>
          </w:rPr>
          <w:fldChar w:fldCharType="end"/>
        </w:r>
      </w:hyperlink>
    </w:p>
    <w:p w14:paraId="00FE5163" w14:textId="3579A367" w:rsidR="00C12AF1" w:rsidRDefault="008556C6">
      <w:pPr>
        <w:pStyle w:val="TOC3"/>
        <w:tabs>
          <w:tab w:val="right" w:leader="dot" w:pos="9350"/>
        </w:tabs>
        <w:rPr>
          <w:rFonts w:asciiTheme="minorHAnsi" w:eastAsiaTheme="minorEastAsia" w:hAnsiTheme="minorHAnsi" w:cstheme="minorBidi"/>
          <w:noProof/>
          <w:sz w:val="22"/>
          <w:szCs w:val="22"/>
        </w:rPr>
      </w:pPr>
      <w:hyperlink w:anchor="_Toc510174768" w:history="1">
        <w:r w:rsidR="00C12AF1" w:rsidRPr="00CA5DFB">
          <w:rPr>
            <w:rStyle w:val="Hyperlink"/>
            <w:noProof/>
          </w:rPr>
          <w:t>3.18.13 stacks property</w:t>
        </w:r>
        <w:r w:rsidR="00C12AF1">
          <w:rPr>
            <w:noProof/>
            <w:webHidden/>
          </w:rPr>
          <w:tab/>
        </w:r>
        <w:r w:rsidR="00C12AF1">
          <w:rPr>
            <w:noProof/>
            <w:webHidden/>
          </w:rPr>
          <w:fldChar w:fldCharType="begin"/>
        </w:r>
        <w:r w:rsidR="00C12AF1">
          <w:rPr>
            <w:noProof/>
            <w:webHidden/>
          </w:rPr>
          <w:instrText xml:space="preserve"> PAGEREF _Toc510174768 \h </w:instrText>
        </w:r>
        <w:r w:rsidR="00C12AF1">
          <w:rPr>
            <w:noProof/>
            <w:webHidden/>
          </w:rPr>
        </w:r>
        <w:r w:rsidR="00C12AF1">
          <w:rPr>
            <w:noProof/>
            <w:webHidden/>
          </w:rPr>
          <w:fldChar w:fldCharType="separate"/>
        </w:r>
        <w:r w:rsidR="00C12AF1">
          <w:rPr>
            <w:noProof/>
            <w:webHidden/>
          </w:rPr>
          <w:t>64</w:t>
        </w:r>
        <w:r w:rsidR="00C12AF1">
          <w:rPr>
            <w:noProof/>
            <w:webHidden/>
          </w:rPr>
          <w:fldChar w:fldCharType="end"/>
        </w:r>
      </w:hyperlink>
    </w:p>
    <w:p w14:paraId="3784F6E4" w14:textId="62E83C97" w:rsidR="00C12AF1" w:rsidRDefault="008556C6">
      <w:pPr>
        <w:pStyle w:val="TOC3"/>
        <w:tabs>
          <w:tab w:val="right" w:leader="dot" w:pos="9350"/>
        </w:tabs>
        <w:rPr>
          <w:rFonts w:asciiTheme="minorHAnsi" w:eastAsiaTheme="minorEastAsia" w:hAnsiTheme="minorHAnsi" w:cstheme="minorBidi"/>
          <w:noProof/>
          <w:sz w:val="22"/>
          <w:szCs w:val="22"/>
        </w:rPr>
      </w:pPr>
      <w:hyperlink w:anchor="_Toc510174769" w:history="1">
        <w:r w:rsidR="00C12AF1" w:rsidRPr="00CA5DFB">
          <w:rPr>
            <w:rStyle w:val="Hyperlink"/>
            <w:noProof/>
          </w:rPr>
          <w:t>3.18.14 relatedLocations property</w:t>
        </w:r>
        <w:r w:rsidR="00C12AF1">
          <w:rPr>
            <w:noProof/>
            <w:webHidden/>
          </w:rPr>
          <w:tab/>
        </w:r>
        <w:r w:rsidR="00C12AF1">
          <w:rPr>
            <w:noProof/>
            <w:webHidden/>
          </w:rPr>
          <w:fldChar w:fldCharType="begin"/>
        </w:r>
        <w:r w:rsidR="00C12AF1">
          <w:rPr>
            <w:noProof/>
            <w:webHidden/>
          </w:rPr>
          <w:instrText xml:space="preserve"> PAGEREF _Toc510174769 \h </w:instrText>
        </w:r>
        <w:r w:rsidR="00C12AF1">
          <w:rPr>
            <w:noProof/>
            <w:webHidden/>
          </w:rPr>
        </w:r>
        <w:r w:rsidR="00C12AF1">
          <w:rPr>
            <w:noProof/>
            <w:webHidden/>
          </w:rPr>
          <w:fldChar w:fldCharType="separate"/>
        </w:r>
        <w:r w:rsidR="00C12AF1">
          <w:rPr>
            <w:noProof/>
            <w:webHidden/>
          </w:rPr>
          <w:t>64</w:t>
        </w:r>
        <w:r w:rsidR="00C12AF1">
          <w:rPr>
            <w:noProof/>
            <w:webHidden/>
          </w:rPr>
          <w:fldChar w:fldCharType="end"/>
        </w:r>
      </w:hyperlink>
    </w:p>
    <w:p w14:paraId="03005DF4" w14:textId="1DB524CA" w:rsidR="00C12AF1" w:rsidRDefault="008556C6">
      <w:pPr>
        <w:pStyle w:val="TOC3"/>
        <w:tabs>
          <w:tab w:val="right" w:leader="dot" w:pos="9350"/>
        </w:tabs>
        <w:rPr>
          <w:rFonts w:asciiTheme="minorHAnsi" w:eastAsiaTheme="minorEastAsia" w:hAnsiTheme="minorHAnsi" w:cstheme="minorBidi"/>
          <w:noProof/>
          <w:sz w:val="22"/>
          <w:szCs w:val="22"/>
        </w:rPr>
      </w:pPr>
      <w:hyperlink w:anchor="_Toc510174770" w:history="1">
        <w:r w:rsidR="00C12AF1" w:rsidRPr="00CA5DFB">
          <w:rPr>
            <w:rStyle w:val="Hyperlink"/>
            <w:noProof/>
          </w:rPr>
          <w:t>3.18.15 suppressionStates property</w:t>
        </w:r>
        <w:r w:rsidR="00C12AF1">
          <w:rPr>
            <w:noProof/>
            <w:webHidden/>
          </w:rPr>
          <w:tab/>
        </w:r>
        <w:r w:rsidR="00C12AF1">
          <w:rPr>
            <w:noProof/>
            <w:webHidden/>
          </w:rPr>
          <w:fldChar w:fldCharType="begin"/>
        </w:r>
        <w:r w:rsidR="00C12AF1">
          <w:rPr>
            <w:noProof/>
            <w:webHidden/>
          </w:rPr>
          <w:instrText xml:space="preserve"> PAGEREF _Toc510174770 \h </w:instrText>
        </w:r>
        <w:r w:rsidR="00C12AF1">
          <w:rPr>
            <w:noProof/>
            <w:webHidden/>
          </w:rPr>
        </w:r>
        <w:r w:rsidR="00C12AF1">
          <w:rPr>
            <w:noProof/>
            <w:webHidden/>
          </w:rPr>
          <w:fldChar w:fldCharType="separate"/>
        </w:r>
        <w:r w:rsidR="00C12AF1">
          <w:rPr>
            <w:noProof/>
            <w:webHidden/>
          </w:rPr>
          <w:t>65</w:t>
        </w:r>
        <w:r w:rsidR="00C12AF1">
          <w:rPr>
            <w:noProof/>
            <w:webHidden/>
          </w:rPr>
          <w:fldChar w:fldCharType="end"/>
        </w:r>
      </w:hyperlink>
    </w:p>
    <w:p w14:paraId="4020FF68" w14:textId="7C1642D7" w:rsidR="00C12AF1" w:rsidRDefault="008556C6">
      <w:pPr>
        <w:pStyle w:val="TOC4"/>
        <w:tabs>
          <w:tab w:val="right" w:leader="dot" w:pos="9350"/>
        </w:tabs>
        <w:rPr>
          <w:rFonts w:asciiTheme="minorHAnsi" w:eastAsiaTheme="minorEastAsia" w:hAnsiTheme="minorHAnsi" w:cstheme="minorBidi"/>
          <w:noProof/>
          <w:sz w:val="22"/>
          <w:szCs w:val="22"/>
        </w:rPr>
      </w:pPr>
      <w:hyperlink w:anchor="_Toc510174771" w:history="1">
        <w:r w:rsidR="00C12AF1" w:rsidRPr="00CA5DFB">
          <w:rPr>
            <w:rStyle w:val="Hyperlink"/>
            <w:noProof/>
          </w:rPr>
          <w:t>3.18.15.1 General</w:t>
        </w:r>
        <w:r w:rsidR="00C12AF1">
          <w:rPr>
            <w:noProof/>
            <w:webHidden/>
          </w:rPr>
          <w:tab/>
        </w:r>
        <w:r w:rsidR="00C12AF1">
          <w:rPr>
            <w:noProof/>
            <w:webHidden/>
          </w:rPr>
          <w:fldChar w:fldCharType="begin"/>
        </w:r>
        <w:r w:rsidR="00C12AF1">
          <w:rPr>
            <w:noProof/>
            <w:webHidden/>
          </w:rPr>
          <w:instrText xml:space="preserve"> PAGEREF _Toc510174771 \h </w:instrText>
        </w:r>
        <w:r w:rsidR="00C12AF1">
          <w:rPr>
            <w:noProof/>
            <w:webHidden/>
          </w:rPr>
        </w:r>
        <w:r w:rsidR="00C12AF1">
          <w:rPr>
            <w:noProof/>
            <w:webHidden/>
          </w:rPr>
          <w:fldChar w:fldCharType="separate"/>
        </w:r>
        <w:r w:rsidR="00C12AF1">
          <w:rPr>
            <w:noProof/>
            <w:webHidden/>
          </w:rPr>
          <w:t>65</w:t>
        </w:r>
        <w:r w:rsidR="00C12AF1">
          <w:rPr>
            <w:noProof/>
            <w:webHidden/>
          </w:rPr>
          <w:fldChar w:fldCharType="end"/>
        </w:r>
      </w:hyperlink>
    </w:p>
    <w:p w14:paraId="4CF3013D" w14:textId="027DFE06" w:rsidR="00C12AF1" w:rsidRDefault="008556C6">
      <w:pPr>
        <w:pStyle w:val="TOC4"/>
        <w:tabs>
          <w:tab w:val="right" w:leader="dot" w:pos="9350"/>
        </w:tabs>
        <w:rPr>
          <w:rFonts w:asciiTheme="minorHAnsi" w:eastAsiaTheme="minorEastAsia" w:hAnsiTheme="minorHAnsi" w:cstheme="minorBidi"/>
          <w:noProof/>
          <w:sz w:val="22"/>
          <w:szCs w:val="22"/>
        </w:rPr>
      </w:pPr>
      <w:hyperlink w:anchor="_Toc510174772" w:history="1">
        <w:r w:rsidR="00C12AF1" w:rsidRPr="00CA5DFB">
          <w:rPr>
            <w:rStyle w:val="Hyperlink"/>
            <w:noProof/>
          </w:rPr>
          <w:t>3.18.15.2 suppressedInSource value</w:t>
        </w:r>
        <w:r w:rsidR="00C12AF1">
          <w:rPr>
            <w:noProof/>
            <w:webHidden/>
          </w:rPr>
          <w:tab/>
        </w:r>
        <w:r w:rsidR="00C12AF1">
          <w:rPr>
            <w:noProof/>
            <w:webHidden/>
          </w:rPr>
          <w:fldChar w:fldCharType="begin"/>
        </w:r>
        <w:r w:rsidR="00C12AF1">
          <w:rPr>
            <w:noProof/>
            <w:webHidden/>
          </w:rPr>
          <w:instrText xml:space="preserve"> PAGEREF _Toc510174772 \h </w:instrText>
        </w:r>
        <w:r w:rsidR="00C12AF1">
          <w:rPr>
            <w:noProof/>
            <w:webHidden/>
          </w:rPr>
        </w:r>
        <w:r w:rsidR="00C12AF1">
          <w:rPr>
            <w:noProof/>
            <w:webHidden/>
          </w:rPr>
          <w:fldChar w:fldCharType="separate"/>
        </w:r>
        <w:r w:rsidR="00C12AF1">
          <w:rPr>
            <w:noProof/>
            <w:webHidden/>
          </w:rPr>
          <w:t>65</w:t>
        </w:r>
        <w:r w:rsidR="00C12AF1">
          <w:rPr>
            <w:noProof/>
            <w:webHidden/>
          </w:rPr>
          <w:fldChar w:fldCharType="end"/>
        </w:r>
      </w:hyperlink>
    </w:p>
    <w:p w14:paraId="21836471" w14:textId="033EA530" w:rsidR="00C12AF1" w:rsidRDefault="008556C6">
      <w:pPr>
        <w:pStyle w:val="TOC4"/>
        <w:tabs>
          <w:tab w:val="right" w:leader="dot" w:pos="9350"/>
        </w:tabs>
        <w:rPr>
          <w:rFonts w:asciiTheme="minorHAnsi" w:eastAsiaTheme="minorEastAsia" w:hAnsiTheme="minorHAnsi" w:cstheme="minorBidi"/>
          <w:noProof/>
          <w:sz w:val="22"/>
          <w:szCs w:val="22"/>
        </w:rPr>
      </w:pPr>
      <w:hyperlink w:anchor="_Toc510174773" w:history="1">
        <w:r w:rsidR="00C12AF1" w:rsidRPr="00CA5DFB">
          <w:rPr>
            <w:rStyle w:val="Hyperlink"/>
            <w:noProof/>
          </w:rPr>
          <w:t>3.18.15.3 suppressedExternally value</w:t>
        </w:r>
        <w:r w:rsidR="00C12AF1">
          <w:rPr>
            <w:noProof/>
            <w:webHidden/>
          </w:rPr>
          <w:tab/>
        </w:r>
        <w:r w:rsidR="00C12AF1">
          <w:rPr>
            <w:noProof/>
            <w:webHidden/>
          </w:rPr>
          <w:fldChar w:fldCharType="begin"/>
        </w:r>
        <w:r w:rsidR="00C12AF1">
          <w:rPr>
            <w:noProof/>
            <w:webHidden/>
          </w:rPr>
          <w:instrText xml:space="preserve"> PAGEREF _Toc510174773 \h </w:instrText>
        </w:r>
        <w:r w:rsidR="00C12AF1">
          <w:rPr>
            <w:noProof/>
            <w:webHidden/>
          </w:rPr>
        </w:r>
        <w:r w:rsidR="00C12AF1">
          <w:rPr>
            <w:noProof/>
            <w:webHidden/>
          </w:rPr>
          <w:fldChar w:fldCharType="separate"/>
        </w:r>
        <w:r w:rsidR="00C12AF1">
          <w:rPr>
            <w:noProof/>
            <w:webHidden/>
          </w:rPr>
          <w:t>66</w:t>
        </w:r>
        <w:r w:rsidR="00C12AF1">
          <w:rPr>
            <w:noProof/>
            <w:webHidden/>
          </w:rPr>
          <w:fldChar w:fldCharType="end"/>
        </w:r>
      </w:hyperlink>
    </w:p>
    <w:p w14:paraId="48B11060" w14:textId="667E1CA8" w:rsidR="00C12AF1" w:rsidRDefault="008556C6">
      <w:pPr>
        <w:pStyle w:val="TOC3"/>
        <w:tabs>
          <w:tab w:val="right" w:leader="dot" w:pos="9350"/>
        </w:tabs>
        <w:rPr>
          <w:rFonts w:asciiTheme="minorHAnsi" w:eastAsiaTheme="minorEastAsia" w:hAnsiTheme="minorHAnsi" w:cstheme="minorBidi"/>
          <w:noProof/>
          <w:sz w:val="22"/>
          <w:szCs w:val="22"/>
        </w:rPr>
      </w:pPr>
      <w:hyperlink w:anchor="_Toc510174774" w:history="1">
        <w:r w:rsidR="00C12AF1" w:rsidRPr="00CA5DFB">
          <w:rPr>
            <w:rStyle w:val="Hyperlink"/>
            <w:noProof/>
          </w:rPr>
          <w:t>3.18.16 baselineState property</w:t>
        </w:r>
        <w:r w:rsidR="00C12AF1">
          <w:rPr>
            <w:noProof/>
            <w:webHidden/>
          </w:rPr>
          <w:tab/>
        </w:r>
        <w:r w:rsidR="00C12AF1">
          <w:rPr>
            <w:noProof/>
            <w:webHidden/>
          </w:rPr>
          <w:fldChar w:fldCharType="begin"/>
        </w:r>
        <w:r w:rsidR="00C12AF1">
          <w:rPr>
            <w:noProof/>
            <w:webHidden/>
          </w:rPr>
          <w:instrText xml:space="preserve"> PAGEREF _Toc510174774 \h </w:instrText>
        </w:r>
        <w:r w:rsidR="00C12AF1">
          <w:rPr>
            <w:noProof/>
            <w:webHidden/>
          </w:rPr>
        </w:r>
        <w:r w:rsidR="00C12AF1">
          <w:rPr>
            <w:noProof/>
            <w:webHidden/>
          </w:rPr>
          <w:fldChar w:fldCharType="separate"/>
        </w:r>
        <w:r w:rsidR="00C12AF1">
          <w:rPr>
            <w:noProof/>
            <w:webHidden/>
          </w:rPr>
          <w:t>66</w:t>
        </w:r>
        <w:r w:rsidR="00C12AF1">
          <w:rPr>
            <w:noProof/>
            <w:webHidden/>
          </w:rPr>
          <w:fldChar w:fldCharType="end"/>
        </w:r>
      </w:hyperlink>
    </w:p>
    <w:p w14:paraId="4BCE1E19" w14:textId="6836E541" w:rsidR="00C12AF1" w:rsidRDefault="008556C6">
      <w:pPr>
        <w:pStyle w:val="TOC3"/>
        <w:tabs>
          <w:tab w:val="right" w:leader="dot" w:pos="9350"/>
        </w:tabs>
        <w:rPr>
          <w:rFonts w:asciiTheme="minorHAnsi" w:eastAsiaTheme="minorEastAsia" w:hAnsiTheme="minorHAnsi" w:cstheme="minorBidi"/>
          <w:noProof/>
          <w:sz w:val="22"/>
          <w:szCs w:val="22"/>
        </w:rPr>
      </w:pPr>
      <w:hyperlink w:anchor="_Toc510174775" w:history="1">
        <w:r w:rsidR="00C12AF1" w:rsidRPr="00CA5DFB">
          <w:rPr>
            <w:rStyle w:val="Hyperlink"/>
            <w:noProof/>
          </w:rPr>
          <w:t>3.18.17 attachments property</w:t>
        </w:r>
        <w:r w:rsidR="00C12AF1">
          <w:rPr>
            <w:noProof/>
            <w:webHidden/>
          </w:rPr>
          <w:tab/>
        </w:r>
        <w:r w:rsidR="00C12AF1">
          <w:rPr>
            <w:noProof/>
            <w:webHidden/>
          </w:rPr>
          <w:fldChar w:fldCharType="begin"/>
        </w:r>
        <w:r w:rsidR="00C12AF1">
          <w:rPr>
            <w:noProof/>
            <w:webHidden/>
          </w:rPr>
          <w:instrText xml:space="preserve"> PAGEREF _Toc510174775 \h </w:instrText>
        </w:r>
        <w:r w:rsidR="00C12AF1">
          <w:rPr>
            <w:noProof/>
            <w:webHidden/>
          </w:rPr>
        </w:r>
        <w:r w:rsidR="00C12AF1">
          <w:rPr>
            <w:noProof/>
            <w:webHidden/>
          </w:rPr>
          <w:fldChar w:fldCharType="separate"/>
        </w:r>
        <w:r w:rsidR="00C12AF1">
          <w:rPr>
            <w:noProof/>
            <w:webHidden/>
          </w:rPr>
          <w:t>66</w:t>
        </w:r>
        <w:r w:rsidR="00C12AF1">
          <w:rPr>
            <w:noProof/>
            <w:webHidden/>
          </w:rPr>
          <w:fldChar w:fldCharType="end"/>
        </w:r>
      </w:hyperlink>
    </w:p>
    <w:p w14:paraId="3D657C26" w14:textId="5DF63688" w:rsidR="00C12AF1" w:rsidRDefault="008556C6">
      <w:pPr>
        <w:pStyle w:val="TOC3"/>
        <w:tabs>
          <w:tab w:val="right" w:leader="dot" w:pos="9350"/>
        </w:tabs>
        <w:rPr>
          <w:rFonts w:asciiTheme="minorHAnsi" w:eastAsiaTheme="minorEastAsia" w:hAnsiTheme="minorHAnsi" w:cstheme="minorBidi"/>
          <w:noProof/>
          <w:sz w:val="22"/>
          <w:szCs w:val="22"/>
        </w:rPr>
      </w:pPr>
      <w:hyperlink w:anchor="_Toc510174776" w:history="1">
        <w:r w:rsidR="00C12AF1" w:rsidRPr="00CA5DFB">
          <w:rPr>
            <w:rStyle w:val="Hyperlink"/>
            <w:noProof/>
          </w:rPr>
          <w:t>3.18.18 conversionProvenance property</w:t>
        </w:r>
        <w:r w:rsidR="00C12AF1">
          <w:rPr>
            <w:noProof/>
            <w:webHidden/>
          </w:rPr>
          <w:tab/>
        </w:r>
        <w:r w:rsidR="00C12AF1">
          <w:rPr>
            <w:noProof/>
            <w:webHidden/>
          </w:rPr>
          <w:fldChar w:fldCharType="begin"/>
        </w:r>
        <w:r w:rsidR="00C12AF1">
          <w:rPr>
            <w:noProof/>
            <w:webHidden/>
          </w:rPr>
          <w:instrText xml:space="preserve"> PAGEREF _Toc510174776 \h </w:instrText>
        </w:r>
        <w:r w:rsidR="00C12AF1">
          <w:rPr>
            <w:noProof/>
            <w:webHidden/>
          </w:rPr>
        </w:r>
        <w:r w:rsidR="00C12AF1">
          <w:rPr>
            <w:noProof/>
            <w:webHidden/>
          </w:rPr>
          <w:fldChar w:fldCharType="separate"/>
        </w:r>
        <w:r w:rsidR="00C12AF1">
          <w:rPr>
            <w:noProof/>
            <w:webHidden/>
          </w:rPr>
          <w:t>66</w:t>
        </w:r>
        <w:r w:rsidR="00C12AF1">
          <w:rPr>
            <w:noProof/>
            <w:webHidden/>
          </w:rPr>
          <w:fldChar w:fldCharType="end"/>
        </w:r>
      </w:hyperlink>
    </w:p>
    <w:p w14:paraId="79589A30" w14:textId="21C81116" w:rsidR="00C12AF1" w:rsidRDefault="008556C6">
      <w:pPr>
        <w:pStyle w:val="TOC3"/>
        <w:tabs>
          <w:tab w:val="right" w:leader="dot" w:pos="9350"/>
        </w:tabs>
        <w:rPr>
          <w:rFonts w:asciiTheme="minorHAnsi" w:eastAsiaTheme="minorEastAsia" w:hAnsiTheme="minorHAnsi" w:cstheme="minorBidi"/>
          <w:noProof/>
          <w:sz w:val="22"/>
          <w:szCs w:val="22"/>
        </w:rPr>
      </w:pPr>
      <w:hyperlink w:anchor="_Toc510174777" w:history="1">
        <w:r w:rsidR="00C12AF1" w:rsidRPr="00CA5DFB">
          <w:rPr>
            <w:rStyle w:val="Hyperlink"/>
            <w:noProof/>
          </w:rPr>
          <w:t>3.18.19 fixes property</w:t>
        </w:r>
        <w:r w:rsidR="00C12AF1">
          <w:rPr>
            <w:noProof/>
            <w:webHidden/>
          </w:rPr>
          <w:tab/>
        </w:r>
        <w:r w:rsidR="00C12AF1">
          <w:rPr>
            <w:noProof/>
            <w:webHidden/>
          </w:rPr>
          <w:fldChar w:fldCharType="begin"/>
        </w:r>
        <w:r w:rsidR="00C12AF1">
          <w:rPr>
            <w:noProof/>
            <w:webHidden/>
          </w:rPr>
          <w:instrText xml:space="preserve"> PAGEREF _Toc510174777 \h </w:instrText>
        </w:r>
        <w:r w:rsidR="00C12AF1">
          <w:rPr>
            <w:noProof/>
            <w:webHidden/>
          </w:rPr>
        </w:r>
        <w:r w:rsidR="00C12AF1">
          <w:rPr>
            <w:noProof/>
            <w:webHidden/>
          </w:rPr>
          <w:fldChar w:fldCharType="separate"/>
        </w:r>
        <w:r w:rsidR="00C12AF1">
          <w:rPr>
            <w:noProof/>
            <w:webHidden/>
          </w:rPr>
          <w:t>68</w:t>
        </w:r>
        <w:r w:rsidR="00C12AF1">
          <w:rPr>
            <w:noProof/>
            <w:webHidden/>
          </w:rPr>
          <w:fldChar w:fldCharType="end"/>
        </w:r>
      </w:hyperlink>
    </w:p>
    <w:p w14:paraId="57202237" w14:textId="4A259124" w:rsidR="00C12AF1" w:rsidRDefault="008556C6">
      <w:pPr>
        <w:pStyle w:val="TOC3"/>
        <w:tabs>
          <w:tab w:val="right" w:leader="dot" w:pos="9350"/>
        </w:tabs>
        <w:rPr>
          <w:rFonts w:asciiTheme="minorHAnsi" w:eastAsiaTheme="minorEastAsia" w:hAnsiTheme="minorHAnsi" w:cstheme="minorBidi"/>
          <w:noProof/>
          <w:sz w:val="22"/>
          <w:szCs w:val="22"/>
        </w:rPr>
      </w:pPr>
      <w:hyperlink w:anchor="_Toc510174778" w:history="1">
        <w:r w:rsidR="00C12AF1" w:rsidRPr="00CA5DFB">
          <w:rPr>
            <w:rStyle w:val="Hyperlink"/>
            <w:noProof/>
          </w:rPr>
          <w:t>3.18.20 properties property</w:t>
        </w:r>
        <w:r w:rsidR="00C12AF1">
          <w:rPr>
            <w:noProof/>
            <w:webHidden/>
          </w:rPr>
          <w:tab/>
        </w:r>
        <w:r w:rsidR="00C12AF1">
          <w:rPr>
            <w:noProof/>
            <w:webHidden/>
          </w:rPr>
          <w:fldChar w:fldCharType="begin"/>
        </w:r>
        <w:r w:rsidR="00C12AF1">
          <w:rPr>
            <w:noProof/>
            <w:webHidden/>
          </w:rPr>
          <w:instrText xml:space="preserve"> PAGEREF _Toc510174778 \h </w:instrText>
        </w:r>
        <w:r w:rsidR="00C12AF1">
          <w:rPr>
            <w:noProof/>
            <w:webHidden/>
          </w:rPr>
        </w:r>
        <w:r w:rsidR="00C12AF1">
          <w:rPr>
            <w:noProof/>
            <w:webHidden/>
          </w:rPr>
          <w:fldChar w:fldCharType="separate"/>
        </w:r>
        <w:r w:rsidR="00C12AF1">
          <w:rPr>
            <w:noProof/>
            <w:webHidden/>
          </w:rPr>
          <w:t>68</w:t>
        </w:r>
        <w:r w:rsidR="00C12AF1">
          <w:rPr>
            <w:noProof/>
            <w:webHidden/>
          </w:rPr>
          <w:fldChar w:fldCharType="end"/>
        </w:r>
      </w:hyperlink>
    </w:p>
    <w:p w14:paraId="06CD7EB6" w14:textId="42A24EE9" w:rsidR="00C12AF1" w:rsidRDefault="008556C6">
      <w:pPr>
        <w:pStyle w:val="TOC2"/>
        <w:tabs>
          <w:tab w:val="right" w:leader="dot" w:pos="9350"/>
        </w:tabs>
        <w:rPr>
          <w:rFonts w:asciiTheme="minorHAnsi" w:eastAsiaTheme="minorEastAsia" w:hAnsiTheme="minorHAnsi" w:cstheme="minorBidi"/>
          <w:noProof/>
          <w:sz w:val="22"/>
          <w:szCs w:val="22"/>
        </w:rPr>
      </w:pPr>
      <w:hyperlink w:anchor="_Toc510174779" w:history="1">
        <w:r w:rsidR="00C12AF1" w:rsidRPr="00CA5DFB">
          <w:rPr>
            <w:rStyle w:val="Hyperlink"/>
            <w:noProof/>
          </w:rPr>
          <w:t>3.19 location object</w:t>
        </w:r>
        <w:r w:rsidR="00C12AF1">
          <w:rPr>
            <w:noProof/>
            <w:webHidden/>
          </w:rPr>
          <w:tab/>
        </w:r>
        <w:r w:rsidR="00C12AF1">
          <w:rPr>
            <w:noProof/>
            <w:webHidden/>
          </w:rPr>
          <w:fldChar w:fldCharType="begin"/>
        </w:r>
        <w:r w:rsidR="00C12AF1">
          <w:rPr>
            <w:noProof/>
            <w:webHidden/>
          </w:rPr>
          <w:instrText xml:space="preserve"> PAGEREF _Toc510174779 \h </w:instrText>
        </w:r>
        <w:r w:rsidR="00C12AF1">
          <w:rPr>
            <w:noProof/>
            <w:webHidden/>
          </w:rPr>
        </w:r>
        <w:r w:rsidR="00C12AF1">
          <w:rPr>
            <w:noProof/>
            <w:webHidden/>
          </w:rPr>
          <w:fldChar w:fldCharType="separate"/>
        </w:r>
        <w:r w:rsidR="00C12AF1">
          <w:rPr>
            <w:noProof/>
            <w:webHidden/>
          </w:rPr>
          <w:t>68</w:t>
        </w:r>
        <w:r w:rsidR="00C12AF1">
          <w:rPr>
            <w:noProof/>
            <w:webHidden/>
          </w:rPr>
          <w:fldChar w:fldCharType="end"/>
        </w:r>
      </w:hyperlink>
    </w:p>
    <w:p w14:paraId="1482C0B8" w14:textId="0D0022B4" w:rsidR="00C12AF1" w:rsidRDefault="008556C6">
      <w:pPr>
        <w:pStyle w:val="TOC3"/>
        <w:tabs>
          <w:tab w:val="right" w:leader="dot" w:pos="9350"/>
        </w:tabs>
        <w:rPr>
          <w:rFonts w:asciiTheme="minorHAnsi" w:eastAsiaTheme="minorEastAsia" w:hAnsiTheme="minorHAnsi" w:cstheme="minorBidi"/>
          <w:noProof/>
          <w:sz w:val="22"/>
          <w:szCs w:val="22"/>
        </w:rPr>
      </w:pPr>
      <w:hyperlink w:anchor="_Toc510174780" w:history="1">
        <w:r w:rsidR="00C12AF1" w:rsidRPr="00CA5DFB">
          <w:rPr>
            <w:rStyle w:val="Hyperlink"/>
            <w:noProof/>
          </w:rPr>
          <w:t>3.19.1 General</w:t>
        </w:r>
        <w:r w:rsidR="00C12AF1">
          <w:rPr>
            <w:noProof/>
            <w:webHidden/>
          </w:rPr>
          <w:tab/>
        </w:r>
        <w:r w:rsidR="00C12AF1">
          <w:rPr>
            <w:noProof/>
            <w:webHidden/>
          </w:rPr>
          <w:fldChar w:fldCharType="begin"/>
        </w:r>
        <w:r w:rsidR="00C12AF1">
          <w:rPr>
            <w:noProof/>
            <w:webHidden/>
          </w:rPr>
          <w:instrText xml:space="preserve"> PAGEREF _Toc510174780 \h </w:instrText>
        </w:r>
        <w:r w:rsidR="00C12AF1">
          <w:rPr>
            <w:noProof/>
            <w:webHidden/>
          </w:rPr>
        </w:r>
        <w:r w:rsidR="00C12AF1">
          <w:rPr>
            <w:noProof/>
            <w:webHidden/>
          </w:rPr>
          <w:fldChar w:fldCharType="separate"/>
        </w:r>
        <w:r w:rsidR="00C12AF1">
          <w:rPr>
            <w:noProof/>
            <w:webHidden/>
          </w:rPr>
          <w:t>68</w:t>
        </w:r>
        <w:r w:rsidR="00C12AF1">
          <w:rPr>
            <w:noProof/>
            <w:webHidden/>
          </w:rPr>
          <w:fldChar w:fldCharType="end"/>
        </w:r>
      </w:hyperlink>
    </w:p>
    <w:p w14:paraId="772819F3" w14:textId="0224A660" w:rsidR="00C12AF1" w:rsidRDefault="008556C6">
      <w:pPr>
        <w:pStyle w:val="TOC3"/>
        <w:tabs>
          <w:tab w:val="right" w:leader="dot" w:pos="9350"/>
        </w:tabs>
        <w:rPr>
          <w:rFonts w:asciiTheme="minorHAnsi" w:eastAsiaTheme="minorEastAsia" w:hAnsiTheme="minorHAnsi" w:cstheme="minorBidi"/>
          <w:noProof/>
          <w:sz w:val="22"/>
          <w:szCs w:val="22"/>
        </w:rPr>
      </w:pPr>
      <w:hyperlink w:anchor="_Toc510174781" w:history="1">
        <w:r w:rsidR="00C12AF1" w:rsidRPr="00CA5DFB">
          <w:rPr>
            <w:rStyle w:val="Hyperlink"/>
            <w:noProof/>
          </w:rPr>
          <w:t>3.19.2 physicalLocation property</w:t>
        </w:r>
        <w:r w:rsidR="00C12AF1">
          <w:rPr>
            <w:noProof/>
            <w:webHidden/>
          </w:rPr>
          <w:tab/>
        </w:r>
        <w:r w:rsidR="00C12AF1">
          <w:rPr>
            <w:noProof/>
            <w:webHidden/>
          </w:rPr>
          <w:fldChar w:fldCharType="begin"/>
        </w:r>
        <w:r w:rsidR="00C12AF1">
          <w:rPr>
            <w:noProof/>
            <w:webHidden/>
          </w:rPr>
          <w:instrText xml:space="preserve"> PAGEREF _Toc510174781 \h </w:instrText>
        </w:r>
        <w:r w:rsidR="00C12AF1">
          <w:rPr>
            <w:noProof/>
            <w:webHidden/>
          </w:rPr>
        </w:r>
        <w:r w:rsidR="00C12AF1">
          <w:rPr>
            <w:noProof/>
            <w:webHidden/>
          </w:rPr>
          <w:fldChar w:fldCharType="separate"/>
        </w:r>
        <w:r w:rsidR="00C12AF1">
          <w:rPr>
            <w:noProof/>
            <w:webHidden/>
          </w:rPr>
          <w:t>68</w:t>
        </w:r>
        <w:r w:rsidR="00C12AF1">
          <w:rPr>
            <w:noProof/>
            <w:webHidden/>
          </w:rPr>
          <w:fldChar w:fldCharType="end"/>
        </w:r>
      </w:hyperlink>
    </w:p>
    <w:p w14:paraId="58786794" w14:textId="44CC6E1D" w:rsidR="00C12AF1" w:rsidRDefault="008556C6">
      <w:pPr>
        <w:pStyle w:val="TOC3"/>
        <w:tabs>
          <w:tab w:val="right" w:leader="dot" w:pos="9350"/>
        </w:tabs>
        <w:rPr>
          <w:rFonts w:asciiTheme="minorHAnsi" w:eastAsiaTheme="minorEastAsia" w:hAnsiTheme="minorHAnsi" w:cstheme="minorBidi"/>
          <w:noProof/>
          <w:sz w:val="22"/>
          <w:szCs w:val="22"/>
        </w:rPr>
      </w:pPr>
      <w:hyperlink w:anchor="_Toc510174782" w:history="1">
        <w:r w:rsidR="00C12AF1" w:rsidRPr="00CA5DFB">
          <w:rPr>
            <w:rStyle w:val="Hyperlink"/>
            <w:noProof/>
          </w:rPr>
          <w:t>3.19.3 fullyQualifiedLogicalName property</w:t>
        </w:r>
        <w:r w:rsidR="00C12AF1">
          <w:rPr>
            <w:noProof/>
            <w:webHidden/>
          </w:rPr>
          <w:tab/>
        </w:r>
        <w:r w:rsidR="00C12AF1">
          <w:rPr>
            <w:noProof/>
            <w:webHidden/>
          </w:rPr>
          <w:fldChar w:fldCharType="begin"/>
        </w:r>
        <w:r w:rsidR="00C12AF1">
          <w:rPr>
            <w:noProof/>
            <w:webHidden/>
          </w:rPr>
          <w:instrText xml:space="preserve"> PAGEREF _Toc510174782 \h </w:instrText>
        </w:r>
        <w:r w:rsidR="00C12AF1">
          <w:rPr>
            <w:noProof/>
            <w:webHidden/>
          </w:rPr>
        </w:r>
        <w:r w:rsidR="00C12AF1">
          <w:rPr>
            <w:noProof/>
            <w:webHidden/>
          </w:rPr>
          <w:fldChar w:fldCharType="separate"/>
        </w:r>
        <w:r w:rsidR="00C12AF1">
          <w:rPr>
            <w:noProof/>
            <w:webHidden/>
          </w:rPr>
          <w:t>68</w:t>
        </w:r>
        <w:r w:rsidR="00C12AF1">
          <w:rPr>
            <w:noProof/>
            <w:webHidden/>
          </w:rPr>
          <w:fldChar w:fldCharType="end"/>
        </w:r>
      </w:hyperlink>
    </w:p>
    <w:p w14:paraId="1E2A6C9D" w14:textId="37C06AE6" w:rsidR="00C12AF1" w:rsidRDefault="008556C6">
      <w:pPr>
        <w:pStyle w:val="TOC3"/>
        <w:tabs>
          <w:tab w:val="right" w:leader="dot" w:pos="9350"/>
        </w:tabs>
        <w:rPr>
          <w:rFonts w:asciiTheme="minorHAnsi" w:eastAsiaTheme="minorEastAsia" w:hAnsiTheme="minorHAnsi" w:cstheme="minorBidi"/>
          <w:noProof/>
          <w:sz w:val="22"/>
          <w:szCs w:val="22"/>
        </w:rPr>
      </w:pPr>
      <w:hyperlink w:anchor="_Toc510174783" w:history="1">
        <w:r w:rsidR="00C12AF1" w:rsidRPr="00CA5DFB">
          <w:rPr>
            <w:rStyle w:val="Hyperlink"/>
            <w:noProof/>
          </w:rPr>
          <w:t>3.19.4 logicalLocationKey property</w:t>
        </w:r>
        <w:r w:rsidR="00C12AF1">
          <w:rPr>
            <w:noProof/>
            <w:webHidden/>
          </w:rPr>
          <w:tab/>
        </w:r>
        <w:r w:rsidR="00C12AF1">
          <w:rPr>
            <w:noProof/>
            <w:webHidden/>
          </w:rPr>
          <w:fldChar w:fldCharType="begin"/>
        </w:r>
        <w:r w:rsidR="00C12AF1">
          <w:rPr>
            <w:noProof/>
            <w:webHidden/>
          </w:rPr>
          <w:instrText xml:space="preserve"> PAGEREF _Toc510174783 \h </w:instrText>
        </w:r>
        <w:r w:rsidR="00C12AF1">
          <w:rPr>
            <w:noProof/>
            <w:webHidden/>
          </w:rPr>
        </w:r>
        <w:r w:rsidR="00C12AF1">
          <w:rPr>
            <w:noProof/>
            <w:webHidden/>
          </w:rPr>
          <w:fldChar w:fldCharType="separate"/>
        </w:r>
        <w:r w:rsidR="00C12AF1">
          <w:rPr>
            <w:noProof/>
            <w:webHidden/>
          </w:rPr>
          <w:t>69</w:t>
        </w:r>
        <w:r w:rsidR="00C12AF1">
          <w:rPr>
            <w:noProof/>
            <w:webHidden/>
          </w:rPr>
          <w:fldChar w:fldCharType="end"/>
        </w:r>
      </w:hyperlink>
    </w:p>
    <w:p w14:paraId="5C958053" w14:textId="307E4186" w:rsidR="00C12AF1" w:rsidRDefault="008556C6">
      <w:pPr>
        <w:pStyle w:val="TOC3"/>
        <w:tabs>
          <w:tab w:val="right" w:leader="dot" w:pos="9350"/>
        </w:tabs>
        <w:rPr>
          <w:rFonts w:asciiTheme="minorHAnsi" w:eastAsiaTheme="minorEastAsia" w:hAnsiTheme="minorHAnsi" w:cstheme="minorBidi"/>
          <w:noProof/>
          <w:sz w:val="22"/>
          <w:szCs w:val="22"/>
        </w:rPr>
      </w:pPr>
      <w:hyperlink w:anchor="_Toc510174784" w:history="1">
        <w:r w:rsidR="00C12AF1" w:rsidRPr="00CA5DFB">
          <w:rPr>
            <w:rStyle w:val="Hyperlink"/>
            <w:noProof/>
          </w:rPr>
          <w:t>3.19.5 decoratedName property</w:t>
        </w:r>
        <w:r w:rsidR="00C12AF1">
          <w:rPr>
            <w:noProof/>
            <w:webHidden/>
          </w:rPr>
          <w:tab/>
        </w:r>
        <w:r w:rsidR="00C12AF1">
          <w:rPr>
            <w:noProof/>
            <w:webHidden/>
          </w:rPr>
          <w:fldChar w:fldCharType="begin"/>
        </w:r>
        <w:r w:rsidR="00C12AF1">
          <w:rPr>
            <w:noProof/>
            <w:webHidden/>
          </w:rPr>
          <w:instrText xml:space="preserve"> PAGEREF _Toc510174784 \h </w:instrText>
        </w:r>
        <w:r w:rsidR="00C12AF1">
          <w:rPr>
            <w:noProof/>
            <w:webHidden/>
          </w:rPr>
        </w:r>
        <w:r w:rsidR="00C12AF1">
          <w:rPr>
            <w:noProof/>
            <w:webHidden/>
          </w:rPr>
          <w:fldChar w:fldCharType="separate"/>
        </w:r>
        <w:r w:rsidR="00C12AF1">
          <w:rPr>
            <w:noProof/>
            <w:webHidden/>
          </w:rPr>
          <w:t>70</w:t>
        </w:r>
        <w:r w:rsidR="00C12AF1">
          <w:rPr>
            <w:noProof/>
            <w:webHidden/>
          </w:rPr>
          <w:fldChar w:fldCharType="end"/>
        </w:r>
      </w:hyperlink>
    </w:p>
    <w:p w14:paraId="6E68E051" w14:textId="2942D8B3" w:rsidR="00C12AF1" w:rsidRDefault="008556C6">
      <w:pPr>
        <w:pStyle w:val="TOC3"/>
        <w:tabs>
          <w:tab w:val="right" w:leader="dot" w:pos="9350"/>
        </w:tabs>
        <w:rPr>
          <w:rFonts w:asciiTheme="minorHAnsi" w:eastAsiaTheme="minorEastAsia" w:hAnsiTheme="minorHAnsi" w:cstheme="minorBidi"/>
          <w:noProof/>
          <w:sz w:val="22"/>
          <w:szCs w:val="22"/>
        </w:rPr>
      </w:pPr>
      <w:hyperlink w:anchor="_Toc510174785" w:history="1">
        <w:r w:rsidR="00C12AF1" w:rsidRPr="00CA5DFB">
          <w:rPr>
            <w:rStyle w:val="Hyperlink"/>
            <w:noProof/>
          </w:rPr>
          <w:t>3.19.6 message property</w:t>
        </w:r>
        <w:r w:rsidR="00C12AF1">
          <w:rPr>
            <w:noProof/>
            <w:webHidden/>
          </w:rPr>
          <w:tab/>
        </w:r>
        <w:r w:rsidR="00C12AF1">
          <w:rPr>
            <w:noProof/>
            <w:webHidden/>
          </w:rPr>
          <w:fldChar w:fldCharType="begin"/>
        </w:r>
        <w:r w:rsidR="00C12AF1">
          <w:rPr>
            <w:noProof/>
            <w:webHidden/>
          </w:rPr>
          <w:instrText xml:space="preserve"> PAGEREF _Toc510174785 \h </w:instrText>
        </w:r>
        <w:r w:rsidR="00C12AF1">
          <w:rPr>
            <w:noProof/>
            <w:webHidden/>
          </w:rPr>
        </w:r>
        <w:r w:rsidR="00C12AF1">
          <w:rPr>
            <w:noProof/>
            <w:webHidden/>
          </w:rPr>
          <w:fldChar w:fldCharType="separate"/>
        </w:r>
        <w:r w:rsidR="00C12AF1">
          <w:rPr>
            <w:noProof/>
            <w:webHidden/>
          </w:rPr>
          <w:t>70</w:t>
        </w:r>
        <w:r w:rsidR="00C12AF1">
          <w:rPr>
            <w:noProof/>
            <w:webHidden/>
          </w:rPr>
          <w:fldChar w:fldCharType="end"/>
        </w:r>
      </w:hyperlink>
    </w:p>
    <w:p w14:paraId="48728068" w14:textId="1E146075" w:rsidR="00C12AF1" w:rsidRDefault="008556C6">
      <w:pPr>
        <w:pStyle w:val="TOC3"/>
        <w:tabs>
          <w:tab w:val="right" w:leader="dot" w:pos="9350"/>
        </w:tabs>
        <w:rPr>
          <w:rFonts w:asciiTheme="minorHAnsi" w:eastAsiaTheme="minorEastAsia" w:hAnsiTheme="minorHAnsi" w:cstheme="minorBidi"/>
          <w:noProof/>
          <w:sz w:val="22"/>
          <w:szCs w:val="22"/>
        </w:rPr>
      </w:pPr>
      <w:hyperlink w:anchor="_Toc510174786" w:history="1">
        <w:r w:rsidR="00C12AF1" w:rsidRPr="00CA5DFB">
          <w:rPr>
            <w:rStyle w:val="Hyperlink"/>
            <w:noProof/>
          </w:rPr>
          <w:t>3.19.7 annotations property</w:t>
        </w:r>
        <w:r w:rsidR="00C12AF1">
          <w:rPr>
            <w:noProof/>
            <w:webHidden/>
          </w:rPr>
          <w:tab/>
        </w:r>
        <w:r w:rsidR="00C12AF1">
          <w:rPr>
            <w:noProof/>
            <w:webHidden/>
          </w:rPr>
          <w:fldChar w:fldCharType="begin"/>
        </w:r>
        <w:r w:rsidR="00C12AF1">
          <w:rPr>
            <w:noProof/>
            <w:webHidden/>
          </w:rPr>
          <w:instrText xml:space="preserve"> PAGEREF _Toc510174786 \h </w:instrText>
        </w:r>
        <w:r w:rsidR="00C12AF1">
          <w:rPr>
            <w:noProof/>
            <w:webHidden/>
          </w:rPr>
        </w:r>
        <w:r w:rsidR="00C12AF1">
          <w:rPr>
            <w:noProof/>
            <w:webHidden/>
          </w:rPr>
          <w:fldChar w:fldCharType="separate"/>
        </w:r>
        <w:r w:rsidR="00C12AF1">
          <w:rPr>
            <w:noProof/>
            <w:webHidden/>
          </w:rPr>
          <w:t>70</w:t>
        </w:r>
        <w:r w:rsidR="00C12AF1">
          <w:rPr>
            <w:noProof/>
            <w:webHidden/>
          </w:rPr>
          <w:fldChar w:fldCharType="end"/>
        </w:r>
      </w:hyperlink>
    </w:p>
    <w:p w14:paraId="6BB4EEB8" w14:textId="67DEC624" w:rsidR="00C12AF1" w:rsidRDefault="008556C6">
      <w:pPr>
        <w:pStyle w:val="TOC3"/>
        <w:tabs>
          <w:tab w:val="right" w:leader="dot" w:pos="9350"/>
        </w:tabs>
        <w:rPr>
          <w:rFonts w:asciiTheme="minorHAnsi" w:eastAsiaTheme="minorEastAsia" w:hAnsiTheme="minorHAnsi" w:cstheme="minorBidi"/>
          <w:noProof/>
          <w:sz w:val="22"/>
          <w:szCs w:val="22"/>
        </w:rPr>
      </w:pPr>
      <w:hyperlink w:anchor="_Toc510174787" w:history="1">
        <w:r w:rsidR="00C12AF1" w:rsidRPr="00CA5DFB">
          <w:rPr>
            <w:rStyle w:val="Hyperlink"/>
            <w:noProof/>
          </w:rPr>
          <w:t>3.19.8 properties property</w:t>
        </w:r>
        <w:r w:rsidR="00C12AF1">
          <w:rPr>
            <w:noProof/>
            <w:webHidden/>
          </w:rPr>
          <w:tab/>
        </w:r>
        <w:r w:rsidR="00C12AF1">
          <w:rPr>
            <w:noProof/>
            <w:webHidden/>
          </w:rPr>
          <w:fldChar w:fldCharType="begin"/>
        </w:r>
        <w:r w:rsidR="00C12AF1">
          <w:rPr>
            <w:noProof/>
            <w:webHidden/>
          </w:rPr>
          <w:instrText xml:space="preserve"> PAGEREF _Toc510174787 \h </w:instrText>
        </w:r>
        <w:r w:rsidR="00C12AF1">
          <w:rPr>
            <w:noProof/>
            <w:webHidden/>
          </w:rPr>
        </w:r>
        <w:r w:rsidR="00C12AF1">
          <w:rPr>
            <w:noProof/>
            <w:webHidden/>
          </w:rPr>
          <w:fldChar w:fldCharType="separate"/>
        </w:r>
        <w:r w:rsidR="00C12AF1">
          <w:rPr>
            <w:noProof/>
            <w:webHidden/>
          </w:rPr>
          <w:t>71</w:t>
        </w:r>
        <w:r w:rsidR="00C12AF1">
          <w:rPr>
            <w:noProof/>
            <w:webHidden/>
          </w:rPr>
          <w:fldChar w:fldCharType="end"/>
        </w:r>
      </w:hyperlink>
    </w:p>
    <w:p w14:paraId="1736F9FD" w14:textId="63761A9D" w:rsidR="00C12AF1" w:rsidRDefault="008556C6">
      <w:pPr>
        <w:pStyle w:val="TOC2"/>
        <w:tabs>
          <w:tab w:val="right" w:leader="dot" w:pos="9350"/>
        </w:tabs>
        <w:rPr>
          <w:rFonts w:asciiTheme="minorHAnsi" w:eastAsiaTheme="minorEastAsia" w:hAnsiTheme="minorHAnsi" w:cstheme="minorBidi"/>
          <w:noProof/>
          <w:sz w:val="22"/>
          <w:szCs w:val="22"/>
        </w:rPr>
      </w:pPr>
      <w:hyperlink w:anchor="_Toc510174788" w:history="1">
        <w:r w:rsidR="00C12AF1" w:rsidRPr="00CA5DFB">
          <w:rPr>
            <w:rStyle w:val="Hyperlink"/>
            <w:noProof/>
          </w:rPr>
          <w:t>3.20 physicalLocation object</w:t>
        </w:r>
        <w:r w:rsidR="00C12AF1">
          <w:rPr>
            <w:noProof/>
            <w:webHidden/>
          </w:rPr>
          <w:tab/>
        </w:r>
        <w:r w:rsidR="00C12AF1">
          <w:rPr>
            <w:noProof/>
            <w:webHidden/>
          </w:rPr>
          <w:fldChar w:fldCharType="begin"/>
        </w:r>
        <w:r w:rsidR="00C12AF1">
          <w:rPr>
            <w:noProof/>
            <w:webHidden/>
          </w:rPr>
          <w:instrText xml:space="preserve"> PAGEREF _Toc510174788 \h </w:instrText>
        </w:r>
        <w:r w:rsidR="00C12AF1">
          <w:rPr>
            <w:noProof/>
            <w:webHidden/>
          </w:rPr>
        </w:r>
        <w:r w:rsidR="00C12AF1">
          <w:rPr>
            <w:noProof/>
            <w:webHidden/>
          </w:rPr>
          <w:fldChar w:fldCharType="separate"/>
        </w:r>
        <w:r w:rsidR="00C12AF1">
          <w:rPr>
            <w:noProof/>
            <w:webHidden/>
          </w:rPr>
          <w:t>71</w:t>
        </w:r>
        <w:r w:rsidR="00C12AF1">
          <w:rPr>
            <w:noProof/>
            <w:webHidden/>
          </w:rPr>
          <w:fldChar w:fldCharType="end"/>
        </w:r>
      </w:hyperlink>
    </w:p>
    <w:p w14:paraId="33211D2D" w14:textId="4F0CF1A1" w:rsidR="00C12AF1" w:rsidRDefault="008556C6">
      <w:pPr>
        <w:pStyle w:val="TOC3"/>
        <w:tabs>
          <w:tab w:val="right" w:leader="dot" w:pos="9350"/>
        </w:tabs>
        <w:rPr>
          <w:rFonts w:asciiTheme="minorHAnsi" w:eastAsiaTheme="minorEastAsia" w:hAnsiTheme="minorHAnsi" w:cstheme="minorBidi"/>
          <w:noProof/>
          <w:sz w:val="22"/>
          <w:szCs w:val="22"/>
        </w:rPr>
      </w:pPr>
      <w:hyperlink w:anchor="_Toc510174789" w:history="1">
        <w:r w:rsidR="00C12AF1" w:rsidRPr="00CA5DFB">
          <w:rPr>
            <w:rStyle w:val="Hyperlink"/>
            <w:noProof/>
          </w:rPr>
          <w:t>3.20.1 General</w:t>
        </w:r>
        <w:r w:rsidR="00C12AF1">
          <w:rPr>
            <w:noProof/>
            <w:webHidden/>
          </w:rPr>
          <w:tab/>
        </w:r>
        <w:r w:rsidR="00C12AF1">
          <w:rPr>
            <w:noProof/>
            <w:webHidden/>
          </w:rPr>
          <w:fldChar w:fldCharType="begin"/>
        </w:r>
        <w:r w:rsidR="00C12AF1">
          <w:rPr>
            <w:noProof/>
            <w:webHidden/>
          </w:rPr>
          <w:instrText xml:space="preserve"> PAGEREF _Toc510174789 \h </w:instrText>
        </w:r>
        <w:r w:rsidR="00C12AF1">
          <w:rPr>
            <w:noProof/>
            <w:webHidden/>
          </w:rPr>
        </w:r>
        <w:r w:rsidR="00C12AF1">
          <w:rPr>
            <w:noProof/>
            <w:webHidden/>
          </w:rPr>
          <w:fldChar w:fldCharType="separate"/>
        </w:r>
        <w:r w:rsidR="00C12AF1">
          <w:rPr>
            <w:noProof/>
            <w:webHidden/>
          </w:rPr>
          <w:t>71</w:t>
        </w:r>
        <w:r w:rsidR="00C12AF1">
          <w:rPr>
            <w:noProof/>
            <w:webHidden/>
          </w:rPr>
          <w:fldChar w:fldCharType="end"/>
        </w:r>
      </w:hyperlink>
    </w:p>
    <w:p w14:paraId="18691F04" w14:textId="377991CB" w:rsidR="00C12AF1" w:rsidRDefault="008556C6">
      <w:pPr>
        <w:pStyle w:val="TOC3"/>
        <w:tabs>
          <w:tab w:val="right" w:leader="dot" w:pos="9350"/>
        </w:tabs>
        <w:rPr>
          <w:rFonts w:asciiTheme="minorHAnsi" w:eastAsiaTheme="minorEastAsia" w:hAnsiTheme="minorHAnsi" w:cstheme="minorBidi"/>
          <w:noProof/>
          <w:sz w:val="22"/>
          <w:szCs w:val="22"/>
        </w:rPr>
      </w:pPr>
      <w:hyperlink w:anchor="_Toc510174790" w:history="1">
        <w:r w:rsidR="00C12AF1" w:rsidRPr="00CA5DFB">
          <w:rPr>
            <w:rStyle w:val="Hyperlink"/>
            <w:noProof/>
          </w:rPr>
          <w:t>3.20.2 id property</w:t>
        </w:r>
        <w:r w:rsidR="00C12AF1">
          <w:rPr>
            <w:noProof/>
            <w:webHidden/>
          </w:rPr>
          <w:tab/>
        </w:r>
        <w:r w:rsidR="00C12AF1">
          <w:rPr>
            <w:noProof/>
            <w:webHidden/>
          </w:rPr>
          <w:fldChar w:fldCharType="begin"/>
        </w:r>
        <w:r w:rsidR="00C12AF1">
          <w:rPr>
            <w:noProof/>
            <w:webHidden/>
          </w:rPr>
          <w:instrText xml:space="preserve"> PAGEREF _Toc510174790 \h </w:instrText>
        </w:r>
        <w:r w:rsidR="00C12AF1">
          <w:rPr>
            <w:noProof/>
            <w:webHidden/>
          </w:rPr>
        </w:r>
        <w:r w:rsidR="00C12AF1">
          <w:rPr>
            <w:noProof/>
            <w:webHidden/>
          </w:rPr>
          <w:fldChar w:fldCharType="separate"/>
        </w:r>
        <w:r w:rsidR="00C12AF1">
          <w:rPr>
            <w:noProof/>
            <w:webHidden/>
          </w:rPr>
          <w:t>71</w:t>
        </w:r>
        <w:r w:rsidR="00C12AF1">
          <w:rPr>
            <w:noProof/>
            <w:webHidden/>
          </w:rPr>
          <w:fldChar w:fldCharType="end"/>
        </w:r>
      </w:hyperlink>
    </w:p>
    <w:p w14:paraId="13D7A3DD" w14:textId="5D220012" w:rsidR="00C12AF1" w:rsidRDefault="008556C6">
      <w:pPr>
        <w:pStyle w:val="TOC3"/>
        <w:tabs>
          <w:tab w:val="right" w:leader="dot" w:pos="9350"/>
        </w:tabs>
        <w:rPr>
          <w:rFonts w:asciiTheme="minorHAnsi" w:eastAsiaTheme="minorEastAsia" w:hAnsiTheme="minorHAnsi" w:cstheme="minorBidi"/>
          <w:noProof/>
          <w:sz w:val="22"/>
          <w:szCs w:val="22"/>
        </w:rPr>
      </w:pPr>
      <w:hyperlink w:anchor="_Toc510174791" w:history="1">
        <w:r w:rsidR="00C12AF1" w:rsidRPr="00CA5DFB">
          <w:rPr>
            <w:rStyle w:val="Hyperlink"/>
            <w:noProof/>
          </w:rPr>
          <w:t>3.20.3 fileLocation property</w:t>
        </w:r>
        <w:r w:rsidR="00C12AF1">
          <w:rPr>
            <w:noProof/>
            <w:webHidden/>
          </w:rPr>
          <w:tab/>
        </w:r>
        <w:r w:rsidR="00C12AF1">
          <w:rPr>
            <w:noProof/>
            <w:webHidden/>
          </w:rPr>
          <w:fldChar w:fldCharType="begin"/>
        </w:r>
        <w:r w:rsidR="00C12AF1">
          <w:rPr>
            <w:noProof/>
            <w:webHidden/>
          </w:rPr>
          <w:instrText xml:space="preserve"> PAGEREF _Toc510174791 \h </w:instrText>
        </w:r>
        <w:r w:rsidR="00C12AF1">
          <w:rPr>
            <w:noProof/>
            <w:webHidden/>
          </w:rPr>
        </w:r>
        <w:r w:rsidR="00C12AF1">
          <w:rPr>
            <w:noProof/>
            <w:webHidden/>
          </w:rPr>
          <w:fldChar w:fldCharType="separate"/>
        </w:r>
        <w:r w:rsidR="00C12AF1">
          <w:rPr>
            <w:noProof/>
            <w:webHidden/>
          </w:rPr>
          <w:t>71</w:t>
        </w:r>
        <w:r w:rsidR="00C12AF1">
          <w:rPr>
            <w:noProof/>
            <w:webHidden/>
          </w:rPr>
          <w:fldChar w:fldCharType="end"/>
        </w:r>
      </w:hyperlink>
    </w:p>
    <w:p w14:paraId="52B60CBB" w14:textId="04810659" w:rsidR="00C12AF1" w:rsidRDefault="008556C6">
      <w:pPr>
        <w:pStyle w:val="TOC3"/>
        <w:tabs>
          <w:tab w:val="right" w:leader="dot" w:pos="9350"/>
        </w:tabs>
        <w:rPr>
          <w:rFonts w:asciiTheme="minorHAnsi" w:eastAsiaTheme="minorEastAsia" w:hAnsiTheme="minorHAnsi" w:cstheme="minorBidi"/>
          <w:noProof/>
          <w:sz w:val="22"/>
          <w:szCs w:val="22"/>
        </w:rPr>
      </w:pPr>
      <w:hyperlink w:anchor="_Toc510174792" w:history="1">
        <w:r w:rsidR="00C12AF1" w:rsidRPr="00CA5DFB">
          <w:rPr>
            <w:rStyle w:val="Hyperlink"/>
            <w:noProof/>
          </w:rPr>
          <w:t>3.20.4 region property</w:t>
        </w:r>
        <w:r w:rsidR="00C12AF1">
          <w:rPr>
            <w:noProof/>
            <w:webHidden/>
          </w:rPr>
          <w:tab/>
        </w:r>
        <w:r w:rsidR="00C12AF1">
          <w:rPr>
            <w:noProof/>
            <w:webHidden/>
          </w:rPr>
          <w:fldChar w:fldCharType="begin"/>
        </w:r>
        <w:r w:rsidR="00C12AF1">
          <w:rPr>
            <w:noProof/>
            <w:webHidden/>
          </w:rPr>
          <w:instrText xml:space="preserve"> PAGEREF _Toc510174792 \h </w:instrText>
        </w:r>
        <w:r w:rsidR="00C12AF1">
          <w:rPr>
            <w:noProof/>
            <w:webHidden/>
          </w:rPr>
        </w:r>
        <w:r w:rsidR="00C12AF1">
          <w:rPr>
            <w:noProof/>
            <w:webHidden/>
          </w:rPr>
          <w:fldChar w:fldCharType="separate"/>
        </w:r>
        <w:r w:rsidR="00C12AF1">
          <w:rPr>
            <w:noProof/>
            <w:webHidden/>
          </w:rPr>
          <w:t>72</w:t>
        </w:r>
        <w:r w:rsidR="00C12AF1">
          <w:rPr>
            <w:noProof/>
            <w:webHidden/>
          </w:rPr>
          <w:fldChar w:fldCharType="end"/>
        </w:r>
      </w:hyperlink>
    </w:p>
    <w:p w14:paraId="2D134BA9" w14:textId="37D3DB29" w:rsidR="00C12AF1" w:rsidRDefault="008556C6">
      <w:pPr>
        <w:pStyle w:val="TOC3"/>
        <w:tabs>
          <w:tab w:val="right" w:leader="dot" w:pos="9350"/>
        </w:tabs>
        <w:rPr>
          <w:rFonts w:asciiTheme="minorHAnsi" w:eastAsiaTheme="minorEastAsia" w:hAnsiTheme="minorHAnsi" w:cstheme="minorBidi"/>
          <w:noProof/>
          <w:sz w:val="22"/>
          <w:szCs w:val="22"/>
        </w:rPr>
      </w:pPr>
      <w:hyperlink w:anchor="_Toc510174793" w:history="1">
        <w:r w:rsidR="00C12AF1" w:rsidRPr="00CA5DFB">
          <w:rPr>
            <w:rStyle w:val="Hyperlink"/>
            <w:noProof/>
          </w:rPr>
          <w:t>3.20.5 contextRegion property</w:t>
        </w:r>
        <w:r w:rsidR="00C12AF1">
          <w:rPr>
            <w:noProof/>
            <w:webHidden/>
          </w:rPr>
          <w:tab/>
        </w:r>
        <w:r w:rsidR="00C12AF1">
          <w:rPr>
            <w:noProof/>
            <w:webHidden/>
          </w:rPr>
          <w:fldChar w:fldCharType="begin"/>
        </w:r>
        <w:r w:rsidR="00C12AF1">
          <w:rPr>
            <w:noProof/>
            <w:webHidden/>
          </w:rPr>
          <w:instrText xml:space="preserve"> PAGEREF _Toc510174793 \h </w:instrText>
        </w:r>
        <w:r w:rsidR="00C12AF1">
          <w:rPr>
            <w:noProof/>
            <w:webHidden/>
          </w:rPr>
        </w:r>
        <w:r w:rsidR="00C12AF1">
          <w:rPr>
            <w:noProof/>
            <w:webHidden/>
          </w:rPr>
          <w:fldChar w:fldCharType="separate"/>
        </w:r>
        <w:r w:rsidR="00C12AF1">
          <w:rPr>
            <w:noProof/>
            <w:webHidden/>
          </w:rPr>
          <w:t>73</w:t>
        </w:r>
        <w:r w:rsidR="00C12AF1">
          <w:rPr>
            <w:noProof/>
            <w:webHidden/>
          </w:rPr>
          <w:fldChar w:fldCharType="end"/>
        </w:r>
      </w:hyperlink>
    </w:p>
    <w:p w14:paraId="584A512F" w14:textId="3717DE86" w:rsidR="00C12AF1" w:rsidRDefault="008556C6">
      <w:pPr>
        <w:pStyle w:val="TOC2"/>
        <w:tabs>
          <w:tab w:val="right" w:leader="dot" w:pos="9350"/>
        </w:tabs>
        <w:rPr>
          <w:rFonts w:asciiTheme="minorHAnsi" w:eastAsiaTheme="minorEastAsia" w:hAnsiTheme="minorHAnsi" w:cstheme="minorBidi"/>
          <w:noProof/>
          <w:sz w:val="22"/>
          <w:szCs w:val="22"/>
        </w:rPr>
      </w:pPr>
      <w:hyperlink w:anchor="_Toc510174794" w:history="1">
        <w:r w:rsidR="00C12AF1" w:rsidRPr="00CA5DFB">
          <w:rPr>
            <w:rStyle w:val="Hyperlink"/>
            <w:noProof/>
          </w:rPr>
          <w:t>3.21 region object</w:t>
        </w:r>
        <w:r w:rsidR="00C12AF1">
          <w:rPr>
            <w:noProof/>
            <w:webHidden/>
          </w:rPr>
          <w:tab/>
        </w:r>
        <w:r w:rsidR="00C12AF1">
          <w:rPr>
            <w:noProof/>
            <w:webHidden/>
          </w:rPr>
          <w:fldChar w:fldCharType="begin"/>
        </w:r>
        <w:r w:rsidR="00C12AF1">
          <w:rPr>
            <w:noProof/>
            <w:webHidden/>
          </w:rPr>
          <w:instrText xml:space="preserve"> PAGEREF _Toc510174794 \h </w:instrText>
        </w:r>
        <w:r w:rsidR="00C12AF1">
          <w:rPr>
            <w:noProof/>
            <w:webHidden/>
          </w:rPr>
        </w:r>
        <w:r w:rsidR="00C12AF1">
          <w:rPr>
            <w:noProof/>
            <w:webHidden/>
          </w:rPr>
          <w:fldChar w:fldCharType="separate"/>
        </w:r>
        <w:r w:rsidR="00C12AF1">
          <w:rPr>
            <w:noProof/>
            <w:webHidden/>
          </w:rPr>
          <w:t>73</w:t>
        </w:r>
        <w:r w:rsidR="00C12AF1">
          <w:rPr>
            <w:noProof/>
            <w:webHidden/>
          </w:rPr>
          <w:fldChar w:fldCharType="end"/>
        </w:r>
      </w:hyperlink>
    </w:p>
    <w:p w14:paraId="36195A28" w14:textId="68F7CBC0" w:rsidR="00C12AF1" w:rsidRDefault="008556C6">
      <w:pPr>
        <w:pStyle w:val="TOC3"/>
        <w:tabs>
          <w:tab w:val="right" w:leader="dot" w:pos="9350"/>
        </w:tabs>
        <w:rPr>
          <w:rFonts w:asciiTheme="minorHAnsi" w:eastAsiaTheme="minorEastAsia" w:hAnsiTheme="minorHAnsi" w:cstheme="minorBidi"/>
          <w:noProof/>
          <w:sz w:val="22"/>
          <w:szCs w:val="22"/>
        </w:rPr>
      </w:pPr>
      <w:hyperlink w:anchor="_Toc510174795" w:history="1">
        <w:r w:rsidR="00C12AF1" w:rsidRPr="00CA5DFB">
          <w:rPr>
            <w:rStyle w:val="Hyperlink"/>
            <w:noProof/>
          </w:rPr>
          <w:t>3.21.1 General</w:t>
        </w:r>
        <w:r w:rsidR="00C12AF1">
          <w:rPr>
            <w:noProof/>
            <w:webHidden/>
          </w:rPr>
          <w:tab/>
        </w:r>
        <w:r w:rsidR="00C12AF1">
          <w:rPr>
            <w:noProof/>
            <w:webHidden/>
          </w:rPr>
          <w:fldChar w:fldCharType="begin"/>
        </w:r>
        <w:r w:rsidR="00C12AF1">
          <w:rPr>
            <w:noProof/>
            <w:webHidden/>
          </w:rPr>
          <w:instrText xml:space="preserve"> PAGEREF _Toc510174795 \h </w:instrText>
        </w:r>
        <w:r w:rsidR="00C12AF1">
          <w:rPr>
            <w:noProof/>
            <w:webHidden/>
          </w:rPr>
        </w:r>
        <w:r w:rsidR="00C12AF1">
          <w:rPr>
            <w:noProof/>
            <w:webHidden/>
          </w:rPr>
          <w:fldChar w:fldCharType="separate"/>
        </w:r>
        <w:r w:rsidR="00C12AF1">
          <w:rPr>
            <w:noProof/>
            <w:webHidden/>
          </w:rPr>
          <w:t>73</w:t>
        </w:r>
        <w:r w:rsidR="00C12AF1">
          <w:rPr>
            <w:noProof/>
            <w:webHidden/>
          </w:rPr>
          <w:fldChar w:fldCharType="end"/>
        </w:r>
      </w:hyperlink>
    </w:p>
    <w:p w14:paraId="05A48175" w14:textId="7EC300F4" w:rsidR="00C12AF1" w:rsidRDefault="008556C6">
      <w:pPr>
        <w:pStyle w:val="TOC3"/>
        <w:tabs>
          <w:tab w:val="right" w:leader="dot" w:pos="9350"/>
        </w:tabs>
        <w:rPr>
          <w:rFonts w:asciiTheme="minorHAnsi" w:eastAsiaTheme="minorEastAsia" w:hAnsiTheme="minorHAnsi" w:cstheme="minorBidi"/>
          <w:noProof/>
          <w:sz w:val="22"/>
          <w:szCs w:val="22"/>
        </w:rPr>
      </w:pPr>
      <w:hyperlink w:anchor="_Toc510174796" w:history="1">
        <w:r w:rsidR="00C12AF1" w:rsidRPr="00CA5DFB">
          <w:rPr>
            <w:rStyle w:val="Hyperlink"/>
            <w:noProof/>
          </w:rPr>
          <w:t>3.21.2 Text regions</w:t>
        </w:r>
        <w:r w:rsidR="00C12AF1">
          <w:rPr>
            <w:noProof/>
            <w:webHidden/>
          </w:rPr>
          <w:tab/>
        </w:r>
        <w:r w:rsidR="00C12AF1">
          <w:rPr>
            <w:noProof/>
            <w:webHidden/>
          </w:rPr>
          <w:fldChar w:fldCharType="begin"/>
        </w:r>
        <w:r w:rsidR="00C12AF1">
          <w:rPr>
            <w:noProof/>
            <w:webHidden/>
          </w:rPr>
          <w:instrText xml:space="preserve"> PAGEREF _Toc510174796 \h </w:instrText>
        </w:r>
        <w:r w:rsidR="00C12AF1">
          <w:rPr>
            <w:noProof/>
            <w:webHidden/>
          </w:rPr>
        </w:r>
        <w:r w:rsidR="00C12AF1">
          <w:rPr>
            <w:noProof/>
            <w:webHidden/>
          </w:rPr>
          <w:fldChar w:fldCharType="separate"/>
        </w:r>
        <w:r w:rsidR="00C12AF1">
          <w:rPr>
            <w:noProof/>
            <w:webHidden/>
          </w:rPr>
          <w:t>74</w:t>
        </w:r>
        <w:r w:rsidR="00C12AF1">
          <w:rPr>
            <w:noProof/>
            <w:webHidden/>
          </w:rPr>
          <w:fldChar w:fldCharType="end"/>
        </w:r>
      </w:hyperlink>
    </w:p>
    <w:p w14:paraId="13071F94" w14:textId="3AC5FF18" w:rsidR="00C12AF1" w:rsidRDefault="008556C6">
      <w:pPr>
        <w:pStyle w:val="TOC3"/>
        <w:tabs>
          <w:tab w:val="right" w:leader="dot" w:pos="9350"/>
        </w:tabs>
        <w:rPr>
          <w:rFonts w:asciiTheme="minorHAnsi" w:eastAsiaTheme="minorEastAsia" w:hAnsiTheme="minorHAnsi" w:cstheme="minorBidi"/>
          <w:noProof/>
          <w:sz w:val="22"/>
          <w:szCs w:val="22"/>
        </w:rPr>
      </w:pPr>
      <w:hyperlink w:anchor="_Toc510174797" w:history="1">
        <w:r w:rsidR="00C12AF1" w:rsidRPr="00CA5DFB">
          <w:rPr>
            <w:rStyle w:val="Hyperlink"/>
            <w:noProof/>
          </w:rPr>
          <w:t>3.21.3 Binary regions</w:t>
        </w:r>
        <w:r w:rsidR="00C12AF1">
          <w:rPr>
            <w:noProof/>
            <w:webHidden/>
          </w:rPr>
          <w:tab/>
        </w:r>
        <w:r w:rsidR="00C12AF1">
          <w:rPr>
            <w:noProof/>
            <w:webHidden/>
          </w:rPr>
          <w:fldChar w:fldCharType="begin"/>
        </w:r>
        <w:r w:rsidR="00C12AF1">
          <w:rPr>
            <w:noProof/>
            <w:webHidden/>
          </w:rPr>
          <w:instrText xml:space="preserve"> PAGEREF _Toc510174797 \h </w:instrText>
        </w:r>
        <w:r w:rsidR="00C12AF1">
          <w:rPr>
            <w:noProof/>
            <w:webHidden/>
          </w:rPr>
        </w:r>
        <w:r w:rsidR="00C12AF1">
          <w:rPr>
            <w:noProof/>
            <w:webHidden/>
          </w:rPr>
          <w:fldChar w:fldCharType="separate"/>
        </w:r>
        <w:r w:rsidR="00C12AF1">
          <w:rPr>
            <w:noProof/>
            <w:webHidden/>
          </w:rPr>
          <w:t>75</w:t>
        </w:r>
        <w:r w:rsidR="00C12AF1">
          <w:rPr>
            <w:noProof/>
            <w:webHidden/>
          </w:rPr>
          <w:fldChar w:fldCharType="end"/>
        </w:r>
      </w:hyperlink>
    </w:p>
    <w:p w14:paraId="13531B7A" w14:textId="43929D5B" w:rsidR="00C12AF1" w:rsidRDefault="008556C6">
      <w:pPr>
        <w:pStyle w:val="TOC3"/>
        <w:tabs>
          <w:tab w:val="right" w:leader="dot" w:pos="9350"/>
        </w:tabs>
        <w:rPr>
          <w:rFonts w:asciiTheme="minorHAnsi" w:eastAsiaTheme="minorEastAsia" w:hAnsiTheme="minorHAnsi" w:cstheme="minorBidi"/>
          <w:noProof/>
          <w:sz w:val="22"/>
          <w:szCs w:val="22"/>
        </w:rPr>
      </w:pPr>
      <w:hyperlink w:anchor="_Toc510174798" w:history="1">
        <w:r w:rsidR="00C12AF1" w:rsidRPr="00CA5DFB">
          <w:rPr>
            <w:rStyle w:val="Hyperlink"/>
            <w:noProof/>
          </w:rPr>
          <w:t>3.21.4 startLine property</w:t>
        </w:r>
        <w:r w:rsidR="00C12AF1">
          <w:rPr>
            <w:noProof/>
            <w:webHidden/>
          </w:rPr>
          <w:tab/>
        </w:r>
        <w:r w:rsidR="00C12AF1">
          <w:rPr>
            <w:noProof/>
            <w:webHidden/>
          </w:rPr>
          <w:fldChar w:fldCharType="begin"/>
        </w:r>
        <w:r w:rsidR="00C12AF1">
          <w:rPr>
            <w:noProof/>
            <w:webHidden/>
          </w:rPr>
          <w:instrText xml:space="preserve"> PAGEREF _Toc510174798 \h </w:instrText>
        </w:r>
        <w:r w:rsidR="00C12AF1">
          <w:rPr>
            <w:noProof/>
            <w:webHidden/>
          </w:rPr>
        </w:r>
        <w:r w:rsidR="00C12AF1">
          <w:rPr>
            <w:noProof/>
            <w:webHidden/>
          </w:rPr>
          <w:fldChar w:fldCharType="separate"/>
        </w:r>
        <w:r w:rsidR="00C12AF1">
          <w:rPr>
            <w:noProof/>
            <w:webHidden/>
          </w:rPr>
          <w:t>75</w:t>
        </w:r>
        <w:r w:rsidR="00C12AF1">
          <w:rPr>
            <w:noProof/>
            <w:webHidden/>
          </w:rPr>
          <w:fldChar w:fldCharType="end"/>
        </w:r>
      </w:hyperlink>
    </w:p>
    <w:p w14:paraId="7651DF53" w14:textId="090B7DFC" w:rsidR="00C12AF1" w:rsidRDefault="008556C6">
      <w:pPr>
        <w:pStyle w:val="TOC3"/>
        <w:tabs>
          <w:tab w:val="right" w:leader="dot" w:pos="9350"/>
        </w:tabs>
        <w:rPr>
          <w:rFonts w:asciiTheme="minorHAnsi" w:eastAsiaTheme="minorEastAsia" w:hAnsiTheme="minorHAnsi" w:cstheme="minorBidi"/>
          <w:noProof/>
          <w:sz w:val="22"/>
          <w:szCs w:val="22"/>
        </w:rPr>
      </w:pPr>
      <w:hyperlink w:anchor="_Toc510174799" w:history="1">
        <w:r w:rsidR="00C12AF1" w:rsidRPr="00CA5DFB">
          <w:rPr>
            <w:rStyle w:val="Hyperlink"/>
            <w:noProof/>
          </w:rPr>
          <w:t>3.21.5 startColumn property</w:t>
        </w:r>
        <w:r w:rsidR="00C12AF1">
          <w:rPr>
            <w:noProof/>
            <w:webHidden/>
          </w:rPr>
          <w:tab/>
        </w:r>
        <w:r w:rsidR="00C12AF1">
          <w:rPr>
            <w:noProof/>
            <w:webHidden/>
          </w:rPr>
          <w:fldChar w:fldCharType="begin"/>
        </w:r>
        <w:r w:rsidR="00C12AF1">
          <w:rPr>
            <w:noProof/>
            <w:webHidden/>
          </w:rPr>
          <w:instrText xml:space="preserve"> PAGEREF _Toc510174799 \h </w:instrText>
        </w:r>
        <w:r w:rsidR="00C12AF1">
          <w:rPr>
            <w:noProof/>
            <w:webHidden/>
          </w:rPr>
        </w:r>
        <w:r w:rsidR="00C12AF1">
          <w:rPr>
            <w:noProof/>
            <w:webHidden/>
          </w:rPr>
          <w:fldChar w:fldCharType="separate"/>
        </w:r>
        <w:r w:rsidR="00C12AF1">
          <w:rPr>
            <w:noProof/>
            <w:webHidden/>
          </w:rPr>
          <w:t>75</w:t>
        </w:r>
        <w:r w:rsidR="00C12AF1">
          <w:rPr>
            <w:noProof/>
            <w:webHidden/>
          </w:rPr>
          <w:fldChar w:fldCharType="end"/>
        </w:r>
      </w:hyperlink>
    </w:p>
    <w:p w14:paraId="3DF16259" w14:textId="14738A26" w:rsidR="00C12AF1" w:rsidRDefault="008556C6">
      <w:pPr>
        <w:pStyle w:val="TOC3"/>
        <w:tabs>
          <w:tab w:val="right" w:leader="dot" w:pos="9350"/>
        </w:tabs>
        <w:rPr>
          <w:rFonts w:asciiTheme="minorHAnsi" w:eastAsiaTheme="minorEastAsia" w:hAnsiTheme="minorHAnsi" w:cstheme="minorBidi"/>
          <w:noProof/>
          <w:sz w:val="22"/>
          <w:szCs w:val="22"/>
        </w:rPr>
      </w:pPr>
      <w:hyperlink w:anchor="_Toc510174800" w:history="1">
        <w:r w:rsidR="00C12AF1" w:rsidRPr="00CA5DFB">
          <w:rPr>
            <w:rStyle w:val="Hyperlink"/>
            <w:noProof/>
          </w:rPr>
          <w:t>3.21.6 endLine property</w:t>
        </w:r>
        <w:r w:rsidR="00C12AF1">
          <w:rPr>
            <w:noProof/>
            <w:webHidden/>
          </w:rPr>
          <w:tab/>
        </w:r>
        <w:r w:rsidR="00C12AF1">
          <w:rPr>
            <w:noProof/>
            <w:webHidden/>
          </w:rPr>
          <w:fldChar w:fldCharType="begin"/>
        </w:r>
        <w:r w:rsidR="00C12AF1">
          <w:rPr>
            <w:noProof/>
            <w:webHidden/>
          </w:rPr>
          <w:instrText xml:space="preserve"> PAGEREF _Toc510174800 \h </w:instrText>
        </w:r>
        <w:r w:rsidR="00C12AF1">
          <w:rPr>
            <w:noProof/>
            <w:webHidden/>
          </w:rPr>
        </w:r>
        <w:r w:rsidR="00C12AF1">
          <w:rPr>
            <w:noProof/>
            <w:webHidden/>
          </w:rPr>
          <w:fldChar w:fldCharType="separate"/>
        </w:r>
        <w:r w:rsidR="00C12AF1">
          <w:rPr>
            <w:noProof/>
            <w:webHidden/>
          </w:rPr>
          <w:t>75</w:t>
        </w:r>
        <w:r w:rsidR="00C12AF1">
          <w:rPr>
            <w:noProof/>
            <w:webHidden/>
          </w:rPr>
          <w:fldChar w:fldCharType="end"/>
        </w:r>
      </w:hyperlink>
    </w:p>
    <w:p w14:paraId="7056B916" w14:textId="6E4FAC8A" w:rsidR="00C12AF1" w:rsidRDefault="008556C6">
      <w:pPr>
        <w:pStyle w:val="TOC3"/>
        <w:tabs>
          <w:tab w:val="right" w:leader="dot" w:pos="9350"/>
        </w:tabs>
        <w:rPr>
          <w:rFonts w:asciiTheme="minorHAnsi" w:eastAsiaTheme="minorEastAsia" w:hAnsiTheme="minorHAnsi" w:cstheme="minorBidi"/>
          <w:noProof/>
          <w:sz w:val="22"/>
          <w:szCs w:val="22"/>
        </w:rPr>
      </w:pPr>
      <w:hyperlink w:anchor="_Toc510174801" w:history="1">
        <w:r w:rsidR="00C12AF1" w:rsidRPr="00CA5DFB">
          <w:rPr>
            <w:rStyle w:val="Hyperlink"/>
            <w:noProof/>
          </w:rPr>
          <w:t>3.21.7 endColumn property</w:t>
        </w:r>
        <w:r w:rsidR="00C12AF1">
          <w:rPr>
            <w:noProof/>
            <w:webHidden/>
          </w:rPr>
          <w:tab/>
        </w:r>
        <w:r w:rsidR="00C12AF1">
          <w:rPr>
            <w:noProof/>
            <w:webHidden/>
          </w:rPr>
          <w:fldChar w:fldCharType="begin"/>
        </w:r>
        <w:r w:rsidR="00C12AF1">
          <w:rPr>
            <w:noProof/>
            <w:webHidden/>
          </w:rPr>
          <w:instrText xml:space="preserve"> PAGEREF _Toc510174801 \h </w:instrText>
        </w:r>
        <w:r w:rsidR="00C12AF1">
          <w:rPr>
            <w:noProof/>
            <w:webHidden/>
          </w:rPr>
        </w:r>
        <w:r w:rsidR="00C12AF1">
          <w:rPr>
            <w:noProof/>
            <w:webHidden/>
          </w:rPr>
          <w:fldChar w:fldCharType="separate"/>
        </w:r>
        <w:r w:rsidR="00C12AF1">
          <w:rPr>
            <w:noProof/>
            <w:webHidden/>
          </w:rPr>
          <w:t>75</w:t>
        </w:r>
        <w:r w:rsidR="00C12AF1">
          <w:rPr>
            <w:noProof/>
            <w:webHidden/>
          </w:rPr>
          <w:fldChar w:fldCharType="end"/>
        </w:r>
      </w:hyperlink>
    </w:p>
    <w:p w14:paraId="4A076924" w14:textId="2E557031" w:rsidR="00C12AF1" w:rsidRDefault="008556C6">
      <w:pPr>
        <w:pStyle w:val="TOC3"/>
        <w:tabs>
          <w:tab w:val="right" w:leader="dot" w:pos="9350"/>
        </w:tabs>
        <w:rPr>
          <w:rFonts w:asciiTheme="minorHAnsi" w:eastAsiaTheme="minorEastAsia" w:hAnsiTheme="minorHAnsi" w:cstheme="minorBidi"/>
          <w:noProof/>
          <w:sz w:val="22"/>
          <w:szCs w:val="22"/>
        </w:rPr>
      </w:pPr>
      <w:hyperlink w:anchor="_Toc510174802" w:history="1">
        <w:r w:rsidR="00C12AF1" w:rsidRPr="00CA5DFB">
          <w:rPr>
            <w:rStyle w:val="Hyperlink"/>
            <w:noProof/>
          </w:rPr>
          <w:t>3.21.8 offset property</w:t>
        </w:r>
        <w:r w:rsidR="00C12AF1">
          <w:rPr>
            <w:noProof/>
            <w:webHidden/>
          </w:rPr>
          <w:tab/>
        </w:r>
        <w:r w:rsidR="00C12AF1">
          <w:rPr>
            <w:noProof/>
            <w:webHidden/>
          </w:rPr>
          <w:fldChar w:fldCharType="begin"/>
        </w:r>
        <w:r w:rsidR="00C12AF1">
          <w:rPr>
            <w:noProof/>
            <w:webHidden/>
          </w:rPr>
          <w:instrText xml:space="preserve"> PAGEREF _Toc510174802 \h </w:instrText>
        </w:r>
        <w:r w:rsidR="00C12AF1">
          <w:rPr>
            <w:noProof/>
            <w:webHidden/>
          </w:rPr>
        </w:r>
        <w:r w:rsidR="00C12AF1">
          <w:rPr>
            <w:noProof/>
            <w:webHidden/>
          </w:rPr>
          <w:fldChar w:fldCharType="separate"/>
        </w:r>
        <w:r w:rsidR="00C12AF1">
          <w:rPr>
            <w:noProof/>
            <w:webHidden/>
          </w:rPr>
          <w:t>76</w:t>
        </w:r>
        <w:r w:rsidR="00C12AF1">
          <w:rPr>
            <w:noProof/>
            <w:webHidden/>
          </w:rPr>
          <w:fldChar w:fldCharType="end"/>
        </w:r>
      </w:hyperlink>
    </w:p>
    <w:p w14:paraId="19597681" w14:textId="4C5D8961" w:rsidR="00C12AF1" w:rsidRDefault="008556C6">
      <w:pPr>
        <w:pStyle w:val="TOC3"/>
        <w:tabs>
          <w:tab w:val="right" w:leader="dot" w:pos="9350"/>
        </w:tabs>
        <w:rPr>
          <w:rFonts w:asciiTheme="minorHAnsi" w:eastAsiaTheme="minorEastAsia" w:hAnsiTheme="minorHAnsi" w:cstheme="minorBidi"/>
          <w:noProof/>
          <w:sz w:val="22"/>
          <w:szCs w:val="22"/>
        </w:rPr>
      </w:pPr>
      <w:hyperlink w:anchor="_Toc510174803" w:history="1">
        <w:r w:rsidR="00C12AF1" w:rsidRPr="00CA5DFB">
          <w:rPr>
            <w:rStyle w:val="Hyperlink"/>
            <w:noProof/>
          </w:rPr>
          <w:t>3.21.9 length property</w:t>
        </w:r>
        <w:r w:rsidR="00C12AF1">
          <w:rPr>
            <w:noProof/>
            <w:webHidden/>
          </w:rPr>
          <w:tab/>
        </w:r>
        <w:r w:rsidR="00C12AF1">
          <w:rPr>
            <w:noProof/>
            <w:webHidden/>
          </w:rPr>
          <w:fldChar w:fldCharType="begin"/>
        </w:r>
        <w:r w:rsidR="00C12AF1">
          <w:rPr>
            <w:noProof/>
            <w:webHidden/>
          </w:rPr>
          <w:instrText xml:space="preserve"> PAGEREF _Toc510174803 \h </w:instrText>
        </w:r>
        <w:r w:rsidR="00C12AF1">
          <w:rPr>
            <w:noProof/>
            <w:webHidden/>
          </w:rPr>
        </w:r>
        <w:r w:rsidR="00C12AF1">
          <w:rPr>
            <w:noProof/>
            <w:webHidden/>
          </w:rPr>
          <w:fldChar w:fldCharType="separate"/>
        </w:r>
        <w:r w:rsidR="00C12AF1">
          <w:rPr>
            <w:noProof/>
            <w:webHidden/>
          </w:rPr>
          <w:t>76</w:t>
        </w:r>
        <w:r w:rsidR="00C12AF1">
          <w:rPr>
            <w:noProof/>
            <w:webHidden/>
          </w:rPr>
          <w:fldChar w:fldCharType="end"/>
        </w:r>
      </w:hyperlink>
    </w:p>
    <w:p w14:paraId="1823DFF9" w14:textId="4178896C" w:rsidR="00C12AF1" w:rsidRDefault="008556C6">
      <w:pPr>
        <w:pStyle w:val="TOC3"/>
        <w:tabs>
          <w:tab w:val="right" w:leader="dot" w:pos="9350"/>
        </w:tabs>
        <w:rPr>
          <w:rFonts w:asciiTheme="minorHAnsi" w:eastAsiaTheme="minorEastAsia" w:hAnsiTheme="minorHAnsi" w:cstheme="minorBidi"/>
          <w:noProof/>
          <w:sz w:val="22"/>
          <w:szCs w:val="22"/>
        </w:rPr>
      </w:pPr>
      <w:hyperlink w:anchor="_Toc510174804" w:history="1">
        <w:r w:rsidR="00C12AF1" w:rsidRPr="00CA5DFB">
          <w:rPr>
            <w:rStyle w:val="Hyperlink"/>
            <w:noProof/>
          </w:rPr>
          <w:t>3.21.10 snippet property</w:t>
        </w:r>
        <w:r w:rsidR="00C12AF1">
          <w:rPr>
            <w:noProof/>
            <w:webHidden/>
          </w:rPr>
          <w:tab/>
        </w:r>
        <w:r w:rsidR="00C12AF1">
          <w:rPr>
            <w:noProof/>
            <w:webHidden/>
          </w:rPr>
          <w:fldChar w:fldCharType="begin"/>
        </w:r>
        <w:r w:rsidR="00C12AF1">
          <w:rPr>
            <w:noProof/>
            <w:webHidden/>
          </w:rPr>
          <w:instrText xml:space="preserve"> PAGEREF _Toc510174804 \h </w:instrText>
        </w:r>
        <w:r w:rsidR="00C12AF1">
          <w:rPr>
            <w:noProof/>
            <w:webHidden/>
          </w:rPr>
        </w:r>
        <w:r w:rsidR="00C12AF1">
          <w:rPr>
            <w:noProof/>
            <w:webHidden/>
          </w:rPr>
          <w:fldChar w:fldCharType="separate"/>
        </w:r>
        <w:r w:rsidR="00C12AF1">
          <w:rPr>
            <w:noProof/>
            <w:webHidden/>
          </w:rPr>
          <w:t>76</w:t>
        </w:r>
        <w:r w:rsidR="00C12AF1">
          <w:rPr>
            <w:noProof/>
            <w:webHidden/>
          </w:rPr>
          <w:fldChar w:fldCharType="end"/>
        </w:r>
      </w:hyperlink>
    </w:p>
    <w:p w14:paraId="33541445" w14:textId="09813207" w:rsidR="00C12AF1" w:rsidRDefault="008556C6">
      <w:pPr>
        <w:pStyle w:val="TOC2"/>
        <w:tabs>
          <w:tab w:val="right" w:leader="dot" w:pos="9350"/>
        </w:tabs>
        <w:rPr>
          <w:rFonts w:asciiTheme="minorHAnsi" w:eastAsiaTheme="minorEastAsia" w:hAnsiTheme="minorHAnsi" w:cstheme="minorBidi"/>
          <w:noProof/>
          <w:sz w:val="22"/>
          <w:szCs w:val="22"/>
        </w:rPr>
      </w:pPr>
      <w:hyperlink w:anchor="_Toc510174805" w:history="1">
        <w:r w:rsidR="00C12AF1" w:rsidRPr="00CA5DFB">
          <w:rPr>
            <w:rStyle w:val="Hyperlink"/>
            <w:noProof/>
          </w:rPr>
          <w:t>3.22 logicalLocation object</w:t>
        </w:r>
        <w:r w:rsidR="00C12AF1">
          <w:rPr>
            <w:noProof/>
            <w:webHidden/>
          </w:rPr>
          <w:tab/>
        </w:r>
        <w:r w:rsidR="00C12AF1">
          <w:rPr>
            <w:noProof/>
            <w:webHidden/>
          </w:rPr>
          <w:fldChar w:fldCharType="begin"/>
        </w:r>
        <w:r w:rsidR="00C12AF1">
          <w:rPr>
            <w:noProof/>
            <w:webHidden/>
          </w:rPr>
          <w:instrText xml:space="preserve"> PAGEREF _Toc510174805 \h </w:instrText>
        </w:r>
        <w:r w:rsidR="00C12AF1">
          <w:rPr>
            <w:noProof/>
            <w:webHidden/>
          </w:rPr>
        </w:r>
        <w:r w:rsidR="00C12AF1">
          <w:rPr>
            <w:noProof/>
            <w:webHidden/>
          </w:rPr>
          <w:fldChar w:fldCharType="separate"/>
        </w:r>
        <w:r w:rsidR="00C12AF1">
          <w:rPr>
            <w:noProof/>
            <w:webHidden/>
          </w:rPr>
          <w:t>76</w:t>
        </w:r>
        <w:r w:rsidR="00C12AF1">
          <w:rPr>
            <w:noProof/>
            <w:webHidden/>
          </w:rPr>
          <w:fldChar w:fldCharType="end"/>
        </w:r>
      </w:hyperlink>
    </w:p>
    <w:p w14:paraId="3B9A797A" w14:textId="7A884C3A" w:rsidR="00C12AF1" w:rsidRDefault="008556C6">
      <w:pPr>
        <w:pStyle w:val="TOC3"/>
        <w:tabs>
          <w:tab w:val="right" w:leader="dot" w:pos="9350"/>
        </w:tabs>
        <w:rPr>
          <w:rFonts w:asciiTheme="minorHAnsi" w:eastAsiaTheme="minorEastAsia" w:hAnsiTheme="minorHAnsi" w:cstheme="minorBidi"/>
          <w:noProof/>
          <w:sz w:val="22"/>
          <w:szCs w:val="22"/>
        </w:rPr>
      </w:pPr>
      <w:hyperlink w:anchor="_Toc510174806" w:history="1">
        <w:r w:rsidR="00C12AF1" w:rsidRPr="00CA5DFB">
          <w:rPr>
            <w:rStyle w:val="Hyperlink"/>
            <w:noProof/>
          </w:rPr>
          <w:t>3.22.1 General</w:t>
        </w:r>
        <w:r w:rsidR="00C12AF1">
          <w:rPr>
            <w:noProof/>
            <w:webHidden/>
          </w:rPr>
          <w:tab/>
        </w:r>
        <w:r w:rsidR="00C12AF1">
          <w:rPr>
            <w:noProof/>
            <w:webHidden/>
          </w:rPr>
          <w:fldChar w:fldCharType="begin"/>
        </w:r>
        <w:r w:rsidR="00C12AF1">
          <w:rPr>
            <w:noProof/>
            <w:webHidden/>
          </w:rPr>
          <w:instrText xml:space="preserve"> PAGEREF _Toc510174806 \h </w:instrText>
        </w:r>
        <w:r w:rsidR="00C12AF1">
          <w:rPr>
            <w:noProof/>
            <w:webHidden/>
          </w:rPr>
        </w:r>
        <w:r w:rsidR="00C12AF1">
          <w:rPr>
            <w:noProof/>
            <w:webHidden/>
          </w:rPr>
          <w:fldChar w:fldCharType="separate"/>
        </w:r>
        <w:r w:rsidR="00C12AF1">
          <w:rPr>
            <w:noProof/>
            <w:webHidden/>
          </w:rPr>
          <w:t>76</w:t>
        </w:r>
        <w:r w:rsidR="00C12AF1">
          <w:rPr>
            <w:noProof/>
            <w:webHidden/>
          </w:rPr>
          <w:fldChar w:fldCharType="end"/>
        </w:r>
      </w:hyperlink>
    </w:p>
    <w:p w14:paraId="30331211" w14:textId="604FEA73" w:rsidR="00C12AF1" w:rsidRDefault="008556C6">
      <w:pPr>
        <w:pStyle w:val="TOC3"/>
        <w:tabs>
          <w:tab w:val="right" w:leader="dot" w:pos="9350"/>
        </w:tabs>
        <w:rPr>
          <w:rFonts w:asciiTheme="minorHAnsi" w:eastAsiaTheme="minorEastAsia" w:hAnsiTheme="minorHAnsi" w:cstheme="minorBidi"/>
          <w:noProof/>
          <w:sz w:val="22"/>
          <w:szCs w:val="22"/>
        </w:rPr>
      </w:pPr>
      <w:hyperlink w:anchor="_Toc510174807" w:history="1">
        <w:r w:rsidR="00C12AF1" w:rsidRPr="00CA5DFB">
          <w:rPr>
            <w:rStyle w:val="Hyperlink"/>
            <w:noProof/>
          </w:rPr>
          <w:t>3.22.2 name property</w:t>
        </w:r>
        <w:r w:rsidR="00C12AF1">
          <w:rPr>
            <w:noProof/>
            <w:webHidden/>
          </w:rPr>
          <w:tab/>
        </w:r>
        <w:r w:rsidR="00C12AF1">
          <w:rPr>
            <w:noProof/>
            <w:webHidden/>
          </w:rPr>
          <w:fldChar w:fldCharType="begin"/>
        </w:r>
        <w:r w:rsidR="00C12AF1">
          <w:rPr>
            <w:noProof/>
            <w:webHidden/>
          </w:rPr>
          <w:instrText xml:space="preserve"> PAGEREF _Toc510174807 \h </w:instrText>
        </w:r>
        <w:r w:rsidR="00C12AF1">
          <w:rPr>
            <w:noProof/>
            <w:webHidden/>
          </w:rPr>
        </w:r>
        <w:r w:rsidR="00C12AF1">
          <w:rPr>
            <w:noProof/>
            <w:webHidden/>
          </w:rPr>
          <w:fldChar w:fldCharType="separate"/>
        </w:r>
        <w:r w:rsidR="00C12AF1">
          <w:rPr>
            <w:noProof/>
            <w:webHidden/>
          </w:rPr>
          <w:t>76</w:t>
        </w:r>
        <w:r w:rsidR="00C12AF1">
          <w:rPr>
            <w:noProof/>
            <w:webHidden/>
          </w:rPr>
          <w:fldChar w:fldCharType="end"/>
        </w:r>
      </w:hyperlink>
    </w:p>
    <w:p w14:paraId="3248DA5D" w14:textId="32C0F4FD" w:rsidR="00C12AF1" w:rsidRDefault="008556C6">
      <w:pPr>
        <w:pStyle w:val="TOC3"/>
        <w:tabs>
          <w:tab w:val="right" w:leader="dot" w:pos="9350"/>
        </w:tabs>
        <w:rPr>
          <w:rFonts w:asciiTheme="minorHAnsi" w:eastAsiaTheme="minorEastAsia" w:hAnsiTheme="minorHAnsi" w:cstheme="minorBidi"/>
          <w:noProof/>
          <w:sz w:val="22"/>
          <w:szCs w:val="22"/>
        </w:rPr>
      </w:pPr>
      <w:hyperlink w:anchor="_Toc510174808" w:history="1">
        <w:r w:rsidR="00C12AF1" w:rsidRPr="00CA5DFB">
          <w:rPr>
            <w:rStyle w:val="Hyperlink"/>
            <w:noProof/>
          </w:rPr>
          <w:t>3.22.3 kind property</w:t>
        </w:r>
        <w:r w:rsidR="00C12AF1">
          <w:rPr>
            <w:noProof/>
            <w:webHidden/>
          </w:rPr>
          <w:tab/>
        </w:r>
        <w:r w:rsidR="00C12AF1">
          <w:rPr>
            <w:noProof/>
            <w:webHidden/>
          </w:rPr>
          <w:fldChar w:fldCharType="begin"/>
        </w:r>
        <w:r w:rsidR="00C12AF1">
          <w:rPr>
            <w:noProof/>
            <w:webHidden/>
          </w:rPr>
          <w:instrText xml:space="preserve"> PAGEREF _Toc510174808 \h </w:instrText>
        </w:r>
        <w:r w:rsidR="00C12AF1">
          <w:rPr>
            <w:noProof/>
            <w:webHidden/>
          </w:rPr>
        </w:r>
        <w:r w:rsidR="00C12AF1">
          <w:rPr>
            <w:noProof/>
            <w:webHidden/>
          </w:rPr>
          <w:fldChar w:fldCharType="separate"/>
        </w:r>
        <w:r w:rsidR="00C12AF1">
          <w:rPr>
            <w:noProof/>
            <w:webHidden/>
          </w:rPr>
          <w:t>77</w:t>
        </w:r>
        <w:r w:rsidR="00C12AF1">
          <w:rPr>
            <w:noProof/>
            <w:webHidden/>
          </w:rPr>
          <w:fldChar w:fldCharType="end"/>
        </w:r>
      </w:hyperlink>
    </w:p>
    <w:p w14:paraId="2FEDE080" w14:textId="75C204B6" w:rsidR="00C12AF1" w:rsidRDefault="008556C6">
      <w:pPr>
        <w:pStyle w:val="TOC3"/>
        <w:tabs>
          <w:tab w:val="right" w:leader="dot" w:pos="9350"/>
        </w:tabs>
        <w:rPr>
          <w:rFonts w:asciiTheme="minorHAnsi" w:eastAsiaTheme="minorEastAsia" w:hAnsiTheme="minorHAnsi" w:cstheme="minorBidi"/>
          <w:noProof/>
          <w:sz w:val="22"/>
          <w:szCs w:val="22"/>
        </w:rPr>
      </w:pPr>
      <w:hyperlink w:anchor="_Toc510174809" w:history="1">
        <w:r w:rsidR="00C12AF1" w:rsidRPr="00CA5DFB">
          <w:rPr>
            <w:rStyle w:val="Hyperlink"/>
            <w:noProof/>
          </w:rPr>
          <w:t>3.22.4 parentKey property</w:t>
        </w:r>
        <w:r w:rsidR="00C12AF1">
          <w:rPr>
            <w:noProof/>
            <w:webHidden/>
          </w:rPr>
          <w:tab/>
        </w:r>
        <w:r w:rsidR="00C12AF1">
          <w:rPr>
            <w:noProof/>
            <w:webHidden/>
          </w:rPr>
          <w:fldChar w:fldCharType="begin"/>
        </w:r>
        <w:r w:rsidR="00C12AF1">
          <w:rPr>
            <w:noProof/>
            <w:webHidden/>
          </w:rPr>
          <w:instrText xml:space="preserve"> PAGEREF _Toc510174809 \h </w:instrText>
        </w:r>
        <w:r w:rsidR="00C12AF1">
          <w:rPr>
            <w:noProof/>
            <w:webHidden/>
          </w:rPr>
        </w:r>
        <w:r w:rsidR="00C12AF1">
          <w:rPr>
            <w:noProof/>
            <w:webHidden/>
          </w:rPr>
          <w:fldChar w:fldCharType="separate"/>
        </w:r>
        <w:r w:rsidR="00C12AF1">
          <w:rPr>
            <w:noProof/>
            <w:webHidden/>
          </w:rPr>
          <w:t>77</w:t>
        </w:r>
        <w:r w:rsidR="00C12AF1">
          <w:rPr>
            <w:noProof/>
            <w:webHidden/>
          </w:rPr>
          <w:fldChar w:fldCharType="end"/>
        </w:r>
      </w:hyperlink>
    </w:p>
    <w:p w14:paraId="53CA699D" w14:textId="07805439" w:rsidR="00C12AF1" w:rsidRDefault="008556C6">
      <w:pPr>
        <w:pStyle w:val="TOC2"/>
        <w:tabs>
          <w:tab w:val="right" w:leader="dot" w:pos="9350"/>
        </w:tabs>
        <w:rPr>
          <w:rFonts w:asciiTheme="minorHAnsi" w:eastAsiaTheme="minorEastAsia" w:hAnsiTheme="minorHAnsi" w:cstheme="minorBidi"/>
          <w:noProof/>
          <w:sz w:val="22"/>
          <w:szCs w:val="22"/>
        </w:rPr>
      </w:pPr>
      <w:hyperlink w:anchor="_Toc510174810" w:history="1">
        <w:r w:rsidR="00C12AF1" w:rsidRPr="00CA5DFB">
          <w:rPr>
            <w:rStyle w:val="Hyperlink"/>
            <w:noProof/>
          </w:rPr>
          <w:t>3.23 codeFlow object</w:t>
        </w:r>
        <w:r w:rsidR="00C12AF1">
          <w:rPr>
            <w:noProof/>
            <w:webHidden/>
          </w:rPr>
          <w:tab/>
        </w:r>
        <w:r w:rsidR="00C12AF1">
          <w:rPr>
            <w:noProof/>
            <w:webHidden/>
          </w:rPr>
          <w:fldChar w:fldCharType="begin"/>
        </w:r>
        <w:r w:rsidR="00C12AF1">
          <w:rPr>
            <w:noProof/>
            <w:webHidden/>
          </w:rPr>
          <w:instrText xml:space="preserve"> PAGEREF _Toc510174810 \h </w:instrText>
        </w:r>
        <w:r w:rsidR="00C12AF1">
          <w:rPr>
            <w:noProof/>
            <w:webHidden/>
          </w:rPr>
        </w:r>
        <w:r w:rsidR="00C12AF1">
          <w:rPr>
            <w:noProof/>
            <w:webHidden/>
          </w:rPr>
          <w:fldChar w:fldCharType="separate"/>
        </w:r>
        <w:r w:rsidR="00C12AF1">
          <w:rPr>
            <w:noProof/>
            <w:webHidden/>
          </w:rPr>
          <w:t>78</w:t>
        </w:r>
        <w:r w:rsidR="00C12AF1">
          <w:rPr>
            <w:noProof/>
            <w:webHidden/>
          </w:rPr>
          <w:fldChar w:fldCharType="end"/>
        </w:r>
      </w:hyperlink>
    </w:p>
    <w:p w14:paraId="17428115" w14:textId="11F3F42D" w:rsidR="00C12AF1" w:rsidRDefault="008556C6">
      <w:pPr>
        <w:pStyle w:val="TOC3"/>
        <w:tabs>
          <w:tab w:val="right" w:leader="dot" w:pos="9350"/>
        </w:tabs>
        <w:rPr>
          <w:rFonts w:asciiTheme="minorHAnsi" w:eastAsiaTheme="minorEastAsia" w:hAnsiTheme="minorHAnsi" w:cstheme="minorBidi"/>
          <w:noProof/>
          <w:sz w:val="22"/>
          <w:szCs w:val="22"/>
        </w:rPr>
      </w:pPr>
      <w:hyperlink w:anchor="_Toc510174811" w:history="1">
        <w:r w:rsidR="00C12AF1" w:rsidRPr="00CA5DFB">
          <w:rPr>
            <w:rStyle w:val="Hyperlink"/>
            <w:noProof/>
          </w:rPr>
          <w:t>3.23.1 General</w:t>
        </w:r>
        <w:r w:rsidR="00C12AF1">
          <w:rPr>
            <w:noProof/>
            <w:webHidden/>
          </w:rPr>
          <w:tab/>
        </w:r>
        <w:r w:rsidR="00C12AF1">
          <w:rPr>
            <w:noProof/>
            <w:webHidden/>
          </w:rPr>
          <w:fldChar w:fldCharType="begin"/>
        </w:r>
        <w:r w:rsidR="00C12AF1">
          <w:rPr>
            <w:noProof/>
            <w:webHidden/>
          </w:rPr>
          <w:instrText xml:space="preserve"> PAGEREF _Toc510174811 \h </w:instrText>
        </w:r>
        <w:r w:rsidR="00C12AF1">
          <w:rPr>
            <w:noProof/>
            <w:webHidden/>
          </w:rPr>
        </w:r>
        <w:r w:rsidR="00C12AF1">
          <w:rPr>
            <w:noProof/>
            <w:webHidden/>
          </w:rPr>
          <w:fldChar w:fldCharType="separate"/>
        </w:r>
        <w:r w:rsidR="00C12AF1">
          <w:rPr>
            <w:noProof/>
            <w:webHidden/>
          </w:rPr>
          <w:t>78</w:t>
        </w:r>
        <w:r w:rsidR="00C12AF1">
          <w:rPr>
            <w:noProof/>
            <w:webHidden/>
          </w:rPr>
          <w:fldChar w:fldCharType="end"/>
        </w:r>
      </w:hyperlink>
    </w:p>
    <w:p w14:paraId="6D5EBC52" w14:textId="48121639" w:rsidR="00C12AF1" w:rsidRDefault="008556C6">
      <w:pPr>
        <w:pStyle w:val="TOC3"/>
        <w:tabs>
          <w:tab w:val="right" w:leader="dot" w:pos="9350"/>
        </w:tabs>
        <w:rPr>
          <w:rFonts w:asciiTheme="minorHAnsi" w:eastAsiaTheme="minorEastAsia" w:hAnsiTheme="minorHAnsi" w:cstheme="minorBidi"/>
          <w:noProof/>
          <w:sz w:val="22"/>
          <w:szCs w:val="22"/>
        </w:rPr>
      </w:pPr>
      <w:hyperlink w:anchor="_Toc510174812" w:history="1">
        <w:r w:rsidR="00C12AF1" w:rsidRPr="00CA5DFB">
          <w:rPr>
            <w:rStyle w:val="Hyperlink"/>
            <w:noProof/>
          </w:rPr>
          <w:t>3.23.2 message property</w:t>
        </w:r>
        <w:r w:rsidR="00C12AF1">
          <w:rPr>
            <w:noProof/>
            <w:webHidden/>
          </w:rPr>
          <w:tab/>
        </w:r>
        <w:r w:rsidR="00C12AF1">
          <w:rPr>
            <w:noProof/>
            <w:webHidden/>
          </w:rPr>
          <w:fldChar w:fldCharType="begin"/>
        </w:r>
        <w:r w:rsidR="00C12AF1">
          <w:rPr>
            <w:noProof/>
            <w:webHidden/>
          </w:rPr>
          <w:instrText xml:space="preserve"> PAGEREF _Toc510174812 \h </w:instrText>
        </w:r>
        <w:r w:rsidR="00C12AF1">
          <w:rPr>
            <w:noProof/>
            <w:webHidden/>
          </w:rPr>
        </w:r>
        <w:r w:rsidR="00C12AF1">
          <w:rPr>
            <w:noProof/>
            <w:webHidden/>
          </w:rPr>
          <w:fldChar w:fldCharType="separate"/>
        </w:r>
        <w:r w:rsidR="00C12AF1">
          <w:rPr>
            <w:noProof/>
            <w:webHidden/>
          </w:rPr>
          <w:t>78</w:t>
        </w:r>
        <w:r w:rsidR="00C12AF1">
          <w:rPr>
            <w:noProof/>
            <w:webHidden/>
          </w:rPr>
          <w:fldChar w:fldCharType="end"/>
        </w:r>
      </w:hyperlink>
    </w:p>
    <w:p w14:paraId="666B90BF" w14:textId="2E11B6FF" w:rsidR="00C12AF1" w:rsidRDefault="008556C6">
      <w:pPr>
        <w:pStyle w:val="TOC3"/>
        <w:tabs>
          <w:tab w:val="right" w:leader="dot" w:pos="9350"/>
        </w:tabs>
        <w:rPr>
          <w:rFonts w:asciiTheme="minorHAnsi" w:eastAsiaTheme="minorEastAsia" w:hAnsiTheme="minorHAnsi" w:cstheme="minorBidi"/>
          <w:noProof/>
          <w:sz w:val="22"/>
          <w:szCs w:val="22"/>
        </w:rPr>
      </w:pPr>
      <w:hyperlink w:anchor="_Toc510174813" w:history="1">
        <w:r w:rsidR="00C12AF1" w:rsidRPr="00CA5DFB">
          <w:rPr>
            <w:rStyle w:val="Hyperlink"/>
            <w:noProof/>
          </w:rPr>
          <w:t>3.23.3 threadFlows property</w:t>
        </w:r>
        <w:r w:rsidR="00C12AF1">
          <w:rPr>
            <w:noProof/>
            <w:webHidden/>
          </w:rPr>
          <w:tab/>
        </w:r>
        <w:r w:rsidR="00C12AF1">
          <w:rPr>
            <w:noProof/>
            <w:webHidden/>
          </w:rPr>
          <w:fldChar w:fldCharType="begin"/>
        </w:r>
        <w:r w:rsidR="00C12AF1">
          <w:rPr>
            <w:noProof/>
            <w:webHidden/>
          </w:rPr>
          <w:instrText xml:space="preserve"> PAGEREF _Toc510174813 \h </w:instrText>
        </w:r>
        <w:r w:rsidR="00C12AF1">
          <w:rPr>
            <w:noProof/>
            <w:webHidden/>
          </w:rPr>
        </w:r>
        <w:r w:rsidR="00C12AF1">
          <w:rPr>
            <w:noProof/>
            <w:webHidden/>
          </w:rPr>
          <w:fldChar w:fldCharType="separate"/>
        </w:r>
        <w:r w:rsidR="00C12AF1">
          <w:rPr>
            <w:noProof/>
            <w:webHidden/>
          </w:rPr>
          <w:t>79</w:t>
        </w:r>
        <w:r w:rsidR="00C12AF1">
          <w:rPr>
            <w:noProof/>
            <w:webHidden/>
          </w:rPr>
          <w:fldChar w:fldCharType="end"/>
        </w:r>
      </w:hyperlink>
    </w:p>
    <w:p w14:paraId="479CCC13" w14:textId="4A9B55B7" w:rsidR="00C12AF1" w:rsidRDefault="008556C6">
      <w:pPr>
        <w:pStyle w:val="TOC3"/>
        <w:tabs>
          <w:tab w:val="right" w:leader="dot" w:pos="9350"/>
        </w:tabs>
        <w:rPr>
          <w:rFonts w:asciiTheme="minorHAnsi" w:eastAsiaTheme="minorEastAsia" w:hAnsiTheme="minorHAnsi" w:cstheme="minorBidi"/>
          <w:noProof/>
          <w:sz w:val="22"/>
          <w:szCs w:val="22"/>
        </w:rPr>
      </w:pPr>
      <w:hyperlink w:anchor="_Toc510174814" w:history="1">
        <w:r w:rsidR="00C12AF1" w:rsidRPr="00CA5DFB">
          <w:rPr>
            <w:rStyle w:val="Hyperlink"/>
            <w:noProof/>
          </w:rPr>
          <w:t>3.23.4 properties property</w:t>
        </w:r>
        <w:r w:rsidR="00C12AF1">
          <w:rPr>
            <w:noProof/>
            <w:webHidden/>
          </w:rPr>
          <w:tab/>
        </w:r>
        <w:r w:rsidR="00C12AF1">
          <w:rPr>
            <w:noProof/>
            <w:webHidden/>
          </w:rPr>
          <w:fldChar w:fldCharType="begin"/>
        </w:r>
        <w:r w:rsidR="00C12AF1">
          <w:rPr>
            <w:noProof/>
            <w:webHidden/>
          </w:rPr>
          <w:instrText xml:space="preserve"> PAGEREF _Toc510174814 \h </w:instrText>
        </w:r>
        <w:r w:rsidR="00C12AF1">
          <w:rPr>
            <w:noProof/>
            <w:webHidden/>
          </w:rPr>
        </w:r>
        <w:r w:rsidR="00C12AF1">
          <w:rPr>
            <w:noProof/>
            <w:webHidden/>
          </w:rPr>
          <w:fldChar w:fldCharType="separate"/>
        </w:r>
        <w:r w:rsidR="00C12AF1">
          <w:rPr>
            <w:noProof/>
            <w:webHidden/>
          </w:rPr>
          <w:t>79</w:t>
        </w:r>
        <w:r w:rsidR="00C12AF1">
          <w:rPr>
            <w:noProof/>
            <w:webHidden/>
          </w:rPr>
          <w:fldChar w:fldCharType="end"/>
        </w:r>
      </w:hyperlink>
    </w:p>
    <w:p w14:paraId="654DC2D3" w14:textId="442F8EC8" w:rsidR="00C12AF1" w:rsidRDefault="008556C6">
      <w:pPr>
        <w:pStyle w:val="TOC2"/>
        <w:tabs>
          <w:tab w:val="right" w:leader="dot" w:pos="9350"/>
        </w:tabs>
        <w:rPr>
          <w:rFonts w:asciiTheme="minorHAnsi" w:eastAsiaTheme="minorEastAsia" w:hAnsiTheme="minorHAnsi" w:cstheme="minorBidi"/>
          <w:noProof/>
          <w:sz w:val="22"/>
          <w:szCs w:val="22"/>
        </w:rPr>
      </w:pPr>
      <w:hyperlink w:anchor="_Toc510174815" w:history="1">
        <w:r w:rsidR="00C12AF1" w:rsidRPr="00CA5DFB">
          <w:rPr>
            <w:rStyle w:val="Hyperlink"/>
            <w:noProof/>
          </w:rPr>
          <w:t>3.24 threadFlow object</w:t>
        </w:r>
        <w:r w:rsidR="00C12AF1">
          <w:rPr>
            <w:noProof/>
            <w:webHidden/>
          </w:rPr>
          <w:tab/>
        </w:r>
        <w:r w:rsidR="00C12AF1">
          <w:rPr>
            <w:noProof/>
            <w:webHidden/>
          </w:rPr>
          <w:fldChar w:fldCharType="begin"/>
        </w:r>
        <w:r w:rsidR="00C12AF1">
          <w:rPr>
            <w:noProof/>
            <w:webHidden/>
          </w:rPr>
          <w:instrText xml:space="preserve"> PAGEREF _Toc510174815 \h </w:instrText>
        </w:r>
        <w:r w:rsidR="00C12AF1">
          <w:rPr>
            <w:noProof/>
            <w:webHidden/>
          </w:rPr>
        </w:r>
        <w:r w:rsidR="00C12AF1">
          <w:rPr>
            <w:noProof/>
            <w:webHidden/>
          </w:rPr>
          <w:fldChar w:fldCharType="separate"/>
        </w:r>
        <w:r w:rsidR="00C12AF1">
          <w:rPr>
            <w:noProof/>
            <w:webHidden/>
          </w:rPr>
          <w:t>79</w:t>
        </w:r>
        <w:r w:rsidR="00C12AF1">
          <w:rPr>
            <w:noProof/>
            <w:webHidden/>
          </w:rPr>
          <w:fldChar w:fldCharType="end"/>
        </w:r>
      </w:hyperlink>
    </w:p>
    <w:p w14:paraId="73381541" w14:textId="75797AFD" w:rsidR="00C12AF1" w:rsidRDefault="008556C6">
      <w:pPr>
        <w:pStyle w:val="TOC3"/>
        <w:tabs>
          <w:tab w:val="right" w:leader="dot" w:pos="9350"/>
        </w:tabs>
        <w:rPr>
          <w:rFonts w:asciiTheme="minorHAnsi" w:eastAsiaTheme="minorEastAsia" w:hAnsiTheme="minorHAnsi" w:cstheme="minorBidi"/>
          <w:noProof/>
          <w:sz w:val="22"/>
          <w:szCs w:val="22"/>
        </w:rPr>
      </w:pPr>
      <w:hyperlink w:anchor="_Toc510174816" w:history="1">
        <w:r w:rsidR="00C12AF1" w:rsidRPr="00CA5DFB">
          <w:rPr>
            <w:rStyle w:val="Hyperlink"/>
            <w:noProof/>
          </w:rPr>
          <w:t>3.24.1 General</w:t>
        </w:r>
        <w:r w:rsidR="00C12AF1">
          <w:rPr>
            <w:noProof/>
            <w:webHidden/>
          </w:rPr>
          <w:tab/>
        </w:r>
        <w:r w:rsidR="00C12AF1">
          <w:rPr>
            <w:noProof/>
            <w:webHidden/>
          </w:rPr>
          <w:fldChar w:fldCharType="begin"/>
        </w:r>
        <w:r w:rsidR="00C12AF1">
          <w:rPr>
            <w:noProof/>
            <w:webHidden/>
          </w:rPr>
          <w:instrText xml:space="preserve"> PAGEREF _Toc510174816 \h </w:instrText>
        </w:r>
        <w:r w:rsidR="00C12AF1">
          <w:rPr>
            <w:noProof/>
            <w:webHidden/>
          </w:rPr>
        </w:r>
        <w:r w:rsidR="00C12AF1">
          <w:rPr>
            <w:noProof/>
            <w:webHidden/>
          </w:rPr>
          <w:fldChar w:fldCharType="separate"/>
        </w:r>
        <w:r w:rsidR="00C12AF1">
          <w:rPr>
            <w:noProof/>
            <w:webHidden/>
          </w:rPr>
          <w:t>79</w:t>
        </w:r>
        <w:r w:rsidR="00C12AF1">
          <w:rPr>
            <w:noProof/>
            <w:webHidden/>
          </w:rPr>
          <w:fldChar w:fldCharType="end"/>
        </w:r>
      </w:hyperlink>
    </w:p>
    <w:p w14:paraId="49946170" w14:textId="6B4278C2" w:rsidR="00C12AF1" w:rsidRDefault="008556C6">
      <w:pPr>
        <w:pStyle w:val="TOC3"/>
        <w:tabs>
          <w:tab w:val="right" w:leader="dot" w:pos="9350"/>
        </w:tabs>
        <w:rPr>
          <w:rFonts w:asciiTheme="minorHAnsi" w:eastAsiaTheme="minorEastAsia" w:hAnsiTheme="minorHAnsi" w:cstheme="minorBidi"/>
          <w:noProof/>
          <w:sz w:val="22"/>
          <w:szCs w:val="22"/>
        </w:rPr>
      </w:pPr>
      <w:hyperlink w:anchor="_Toc510174817" w:history="1">
        <w:r w:rsidR="00C12AF1" w:rsidRPr="00CA5DFB">
          <w:rPr>
            <w:rStyle w:val="Hyperlink"/>
            <w:noProof/>
          </w:rPr>
          <w:t>3.24.2 id property</w:t>
        </w:r>
        <w:r w:rsidR="00C12AF1">
          <w:rPr>
            <w:noProof/>
            <w:webHidden/>
          </w:rPr>
          <w:tab/>
        </w:r>
        <w:r w:rsidR="00C12AF1">
          <w:rPr>
            <w:noProof/>
            <w:webHidden/>
          </w:rPr>
          <w:fldChar w:fldCharType="begin"/>
        </w:r>
        <w:r w:rsidR="00C12AF1">
          <w:rPr>
            <w:noProof/>
            <w:webHidden/>
          </w:rPr>
          <w:instrText xml:space="preserve"> PAGEREF _Toc510174817 \h </w:instrText>
        </w:r>
        <w:r w:rsidR="00C12AF1">
          <w:rPr>
            <w:noProof/>
            <w:webHidden/>
          </w:rPr>
        </w:r>
        <w:r w:rsidR="00C12AF1">
          <w:rPr>
            <w:noProof/>
            <w:webHidden/>
          </w:rPr>
          <w:fldChar w:fldCharType="separate"/>
        </w:r>
        <w:r w:rsidR="00C12AF1">
          <w:rPr>
            <w:noProof/>
            <w:webHidden/>
          </w:rPr>
          <w:t>79</w:t>
        </w:r>
        <w:r w:rsidR="00C12AF1">
          <w:rPr>
            <w:noProof/>
            <w:webHidden/>
          </w:rPr>
          <w:fldChar w:fldCharType="end"/>
        </w:r>
      </w:hyperlink>
    </w:p>
    <w:p w14:paraId="5C6AE538" w14:textId="281455A6" w:rsidR="00C12AF1" w:rsidRDefault="008556C6">
      <w:pPr>
        <w:pStyle w:val="TOC3"/>
        <w:tabs>
          <w:tab w:val="right" w:leader="dot" w:pos="9350"/>
        </w:tabs>
        <w:rPr>
          <w:rFonts w:asciiTheme="minorHAnsi" w:eastAsiaTheme="minorEastAsia" w:hAnsiTheme="minorHAnsi" w:cstheme="minorBidi"/>
          <w:noProof/>
          <w:sz w:val="22"/>
          <w:szCs w:val="22"/>
        </w:rPr>
      </w:pPr>
      <w:hyperlink w:anchor="_Toc510174818" w:history="1">
        <w:r w:rsidR="00C12AF1" w:rsidRPr="00CA5DFB">
          <w:rPr>
            <w:rStyle w:val="Hyperlink"/>
            <w:noProof/>
          </w:rPr>
          <w:t>3.24.3 message property</w:t>
        </w:r>
        <w:r w:rsidR="00C12AF1">
          <w:rPr>
            <w:noProof/>
            <w:webHidden/>
          </w:rPr>
          <w:tab/>
        </w:r>
        <w:r w:rsidR="00C12AF1">
          <w:rPr>
            <w:noProof/>
            <w:webHidden/>
          </w:rPr>
          <w:fldChar w:fldCharType="begin"/>
        </w:r>
        <w:r w:rsidR="00C12AF1">
          <w:rPr>
            <w:noProof/>
            <w:webHidden/>
          </w:rPr>
          <w:instrText xml:space="preserve"> PAGEREF _Toc510174818 \h </w:instrText>
        </w:r>
        <w:r w:rsidR="00C12AF1">
          <w:rPr>
            <w:noProof/>
            <w:webHidden/>
          </w:rPr>
        </w:r>
        <w:r w:rsidR="00C12AF1">
          <w:rPr>
            <w:noProof/>
            <w:webHidden/>
          </w:rPr>
          <w:fldChar w:fldCharType="separate"/>
        </w:r>
        <w:r w:rsidR="00C12AF1">
          <w:rPr>
            <w:noProof/>
            <w:webHidden/>
          </w:rPr>
          <w:t>79</w:t>
        </w:r>
        <w:r w:rsidR="00C12AF1">
          <w:rPr>
            <w:noProof/>
            <w:webHidden/>
          </w:rPr>
          <w:fldChar w:fldCharType="end"/>
        </w:r>
      </w:hyperlink>
    </w:p>
    <w:p w14:paraId="0BE885E4" w14:textId="10CE7BB4" w:rsidR="00C12AF1" w:rsidRDefault="008556C6">
      <w:pPr>
        <w:pStyle w:val="TOC3"/>
        <w:tabs>
          <w:tab w:val="right" w:leader="dot" w:pos="9350"/>
        </w:tabs>
        <w:rPr>
          <w:rFonts w:asciiTheme="minorHAnsi" w:eastAsiaTheme="minorEastAsia" w:hAnsiTheme="minorHAnsi" w:cstheme="minorBidi"/>
          <w:noProof/>
          <w:sz w:val="22"/>
          <w:szCs w:val="22"/>
        </w:rPr>
      </w:pPr>
      <w:hyperlink w:anchor="_Toc510174819" w:history="1">
        <w:r w:rsidR="00C12AF1" w:rsidRPr="00CA5DFB">
          <w:rPr>
            <w:rStyle w:val="Hyperlink"/>
            <w:noProof/>
          </w:rPr>
          <w:t>3.24.4 locations property</w:t>
        </w:r>
        <w:r w:rsidR="00C12AF1">
          <w:rPr>
            <w:noProof/>
            <w:webHidden/>
          </w:rPr>
          <w:tab/>
        </w:r>
        <w:r w:rsidR="00C12AF1">
          <w:rPr>
            <w:noProof/>
            <w:webHidden/>
          </w:rPr>
          <w:fldChar w:fldCharType="begin"/>
        </w:r>
        <w:r w:rsidR="00C12AF1">
          <w:rPr>
            <w:noProof/>
            <w:webHidden/>
          </w:rPr>
          <w:instrText xml:space="preserve"> PAGEREF _Toc510174819 \h </w:instrText>
        </w:r>
        <w:r w:rsidR="00C12AF1">
          <w:rPr>
            <w:noProof/>
            <w:webHidden/>
          </w:rPr>
        </w:r>
        <w:r w:rsidR="00C12AF1">
          <w:rPr>
            <w:noProof/>
            <w:webHidden/>
          </w:rPr>
          <w:fldChar w:fldCharType="separate"/>
        </w:r>
        <w:r w:rsidR="00C12AF1">
          <w:rPr>
            <w:noProof/>
            <w:webHidden/>
          </w:rPr>
          <w:t>79</w:t>
        </w:r>
        <w:r w:rsidR="00C12AF1">
          <w:rPr>
            <w:noProof/>
            <w:webHidden/>
          </w:rPr>
          <w:fldChar w:fldCharType="end"/>
        </w:r>
      </w:hyperlink>
    </w:p>
    <w:p w14:paraId="7265288F" w14:textId="0E5A9E30" w:rsidR="00C12AF1" w:rsidRDefault="008556C6">
      <w:pPr>
        <w:pStyle w:val="TOC3"/>
        <w:tabs>
          <w:tab w:val="right" w:leader="dot" w:pos="9350"/>
        </w:tabs>
        <w:rPr>
          <w:rFonts w:asciiTheme="minorHAnsi" w:eastAsiaTheme="minorEastAsia" w:hAnsiTheme="minorHAnsi" w:cstheme="minorBidi"/>
          <w:noProof/>
          <w:sz w:val="22"/>
          <w:szCs w:val="22"/>
        </w:rPr>
      </w:pPr>
      <w:hyperlink w:anchor="_Toc510174820" w:history="1">
        <w:r w:rsidR="00C12AF1" w:rsidRPr="00CA5DFB">
          <w:rPr>
            <w:rStyle w:val="Hyperlink"/>
            <w:noProof/>
          </w:rPr>
          <w:t>3.24.5 properties property</w:t>
        </w:r>
        <w:r w:rsidR="00C12AF1">
          <w:rPr>
            <w:noProof/>
            <w:webHidden/>
          </w:rPr>
          <w:tab/>
        </w:r>
        <w:r w:rsidR="00C12AF1">
          <w:rPr>
            <w:noProof/>
            <w:webHidden/>
          </w:rPr>
          <w:fldChar w:fldCharType="begin"/>
        </w:r>
        <w:r w:rsidR="00C12AF1">
          <w:rPr>
            <w:noProof/>
            <w:webHidden/>
          </w:rPr>
          <w:instrText xml:space="preserve"> PAGEREF _Toc510174820 \h </w:instrText>
        </w:r>
        <w:r w:rsidR="00C12AF1">
          <w:rPr>
            <w:noProof/>
            <w:webHidden/>
          </w:rPr>
        </w:r>
        <w:r w:rsidR="00C12AF1">
          <w:rPr>
            <w:noProof/>
            <w:webHidden/>
          </w:rPr>
          <w:fldChar w:fldCharType="separate"/>
        </w:r>
        <w:r w:rsidR="00C12AF1">
          <w:rPr>
            <w:noProof/>
            <w:webHidden/>
          </w:rPr>
          <w:t>79</w:t>
        </w:r>
        <w:r w:rsidR="00C12AF1">
          <w:rPr>
            <w:noProof/>
            <w:webHidden/>
          </w:rPr>
          <w:fldChar w:fldCharType="end"/>
        </w:r>
      </w:hyperlink>
    </w:p>
    <w:p w14:paraId="2DD1E0A6" w14:textId="3567869B" w:rsidR="00C12AF1" w:rsidRDefault="008556C6">
      <w:pPr>
        <w:pStyle w:val="TOC2"/>
        <w:tabs>
          <w:tab w:val="right" w:leader="dot" w:pos="9350"/>
        </w:tabs>
        <w:rPr>
          <w:rFonts w:asciiTheme="minorHAnsi" w:eastAsiaTheme="minorEastAsia" w:hAnsiTheme="minorHAnsi" w:cstheme="minorBidi"/>
          <w:noProof/>
          <w:sz w:val="22"/>
          <w:szCs w:val="22"/>
        </w:rPr>
      </w:pPr>
      <w:hyperlink w:anchor="_Toc510174821" w:history="1">
        <w:r w:rsidR="00C12AF1" w:rsidRPr="00CA5DFB">
          <w:rPr>
            <w:rStyle w:val="Hyperlink"/>
            <w:noProof/>
          </w:rPr>
          <w:t>3.25 stack object</w:t>
        </w:r>
        <w:r w:rsidR="00C12AF1">
          <w:rPr>
            <w:noProof/>
            <w:webHidden/>
          </w:rPr>
          <w:tab/>
        </w:r>
        <w:r w:rsidR="00C12AF1">
          <w:rPr>
            <w:noProof/>
            <w:webHidden/>
          </w:rPr>
          <w:fldChar w:fldCharType="begin"/>
        </w:r>
        <w:r w:rsidR="00C12AF1">
          <w:rPr>
            <w:noProof/>
            <w:webHidden/>
          </w:rPr>
          <w:instrText xml:space="preserve"> PAGEREF _Toc510174821 \h </w:instrText>
        </w:r>
        <w:r w:rsidR="00C12AF1">
          <w:rPr>
            <w:noProof/>
            <w:webHidden/>
          </w:rPr>
        </w:r>
        <w:r w:rsidR="00C12AF1">
          <w:rPr>
            <w:noProof/>
            <w:webHidden/>
          </w:rPr>
          <w:fldChar w:fldCharType="separate"/>
        </w:r>
        <w:r w:rsidR="00C12AF1">
          <w:rPr>
            <w:noProof/>
            <w:webHidden/>
          </w:rPr>
          <w:t>79</w:t>
        </w:r>
        <w:r w:rsidR="00C12AF1">
          <w:rPr>
            <w:noProof/>
            <w:webHidden/>
          </w:rPr>
          <w:fldChar w:fldCharType="end"/>
        </w:r>
      </w:hyperlink>
    </w:p>
    <w:p w14:paraId="67A40CF4" w14:textId="05EF30AC" w:rsidR="00C12AF1" w:rsidRDefault="008556C6">
      <w:pPr>
        <w:pStyle w:val="TOC3"/>
        <w:tabs>
          <w:tab w:val="right" w:leader="dot" w:pos="9350"/>
        </w:tabs>
        <w:rPr>
          <w:rFonts w:asciiTheme="minorHAnsi" w:eastAsiaTheme="minorEastAsia" w:hAnsiTheme="minorHAnsi" w:cstheme="minorBidi"/>
          <w:noProof/>
          <w:sz w:val="22"/>
          <w:szCs w:val="22"/>
        </w:rPr>
      </w:pPr>
      <w:hyperlink w:anchor="_Toc510174822" w:history="1">
        <w:r w:rsidR="00C12AF1" w:rsidRPr="00CA5DFB">
          <w:rPr>
            <w:rStyle w:val="Hyperlink"/>
            <w:noProof/>
          </w:rPr>
          <w:t>3.25.1 General</w:t>
        </w:r>
        <w:r w:rsidR="00C12AF1">
          <w:rPr>
            <w:noProof/>
            <w:webHidden/>
          </w:rPr>
          <w:tab/>
        </w:r>
        <w:r w:rsidR="00C12AF1">
          <w:rPr>
            <w:noProof/>
            <w:webHidden/>
          </w:rPr>
          <w:fldChar w:fldCharType="begin"/>
        </w:r>
        <w:r w:rsidR="00C12AF1">
          <w:rPr>
            <w:noProof/>
            <w:webHidden/>
          </w:rPr>
          <w:instrText xml:space="preserve"> PAGEREF _Toc510174822 \h </w:instrText>
        </w:r>
        <w:r w:rsidR="00C12AF1">
          <w:rPr>
            <w:noProof/>
            <w:webHidden/>
          </w:rPr>
        </w:r>
        <w:r w:rsidR="00C12AF1">
          <w:rPr>
            <w:noProof/>
            <w:webHidden/>
          </w:rPr>
          <w:fldChar w:fldCharType="separate"/>
        </w:r>
        <w:r w:rsidR="00C12AF1">
          <w:rPr>
            <w:noProof/>
            <w:webHidden/>
          </w:rPr>
          <w:t>79</w:t>
        </w:r>
        <w:r w:rsidR="00C12AF1">
          <w:rPr>
            <w:noProof/>
            <w:webHidden/>
          </w:rPr>
          <w:fldChar w:fldCharType="end"/>
        </w:r>
      </w:hyperlink>
    </w:p>
    <w:p w14:paraId="1B91E5E1" w14:textId="423E5B3B" w:rsidR="00C12AF1" w:rsidRDefault="008556C6">
      <w:pPr>
        <w:pStyle w:val="TOC3"/>
        <w:tabs>
          <w:tab w:val="right" w:leader="dot" w:pos="9350"/>
        </w:tabs>
        <w:rPr>
          <w:rFonts w:asciiTheme="minorHAnsi" w:eastAsiaTheme="minorEastAsia" w:hAnsiTheme="minorHAnsi" w:cstheme="minorBidi"/>
          <w:noProof/>
          <w:sz w:val="22"/>
          <w:szCs w:val="22"/>
        </w:rPr>
      </w:pPr>
      <w:hyperlink w:anchor="_Toc510174823" w:history="1">
        <w:r w:rsidR="00C12AF1" w:rsidRPr="00CA5DFB">
          <w:rPr>
            <w:rStyle w:val="Hyperlink"/>
            <w:noProof/>
          </w:rPr>
          <w:t>3.25.2 message property</w:t>
        </w:r>
        <w:r w:rsidR="00C12AF1">
          <w:rPr>
            <w:noProof/>
            <w:webHidden/>
          </w:rPr>
          <w:tab/>
        </w:r>
        <w:r w:rsidR="00C12AF1">
          <w:rPr>
            <w:noProof/>
            <w:webHidden/>
          </w:rPr>
          <w:fldChar w:fldCharType="begin"/>
        </w:r>
        <w:r w:rsidR="00C12AF1">
          <w:rPr>
            <w:noProof/>
            <w:webHidden/>
          </w:rPr>
          <w:instrText xml:space="preserve"> PAGEREF _Toc510174823 \h </w:instrText>
        </w:r>
        <w:r w:rsidR="00C12AF1">
          <w:rPr>
            <w:noProof/>
            <w:webHidden/>
          </w:rPr>
        </w:r>
        <w:r w:rsidR="00C12AF1">
          <w:rPr>
            <w:noProof/>
            <w:webHidden/>
          </w:rPr>
          <w:fldChar w:fldCharType="separate"/>
        </w:r>
        <w:r w:rsidR="00C12AF1">
          <w:rPr>
            <w:noProof/>
            <w:webHidden/>
          </w:rPr>
          <w:t>80</w:t>
        </w:r>
        <w:r w:rsidR="00C12AF1">
          <w:rPr>
            <w:noProof/>
            <w:webHidden/>
          </w:rPr>
          <w:fldChar w:fldCharType="end"/>
        </w:r>
      </w:hyperlink>
    </w:p>
    <w:p w14:paraId="472C982B" w14:textId="6EA0B74B" w:rsidR="00C12AF1" w:rsidRDefault="008556C6">
      <w:pPr>
        <w:pStyle w:val="TOC3"/>
        <w:tabs>
          <w:tab w:val="right" w:leader="dot" w:pos="9350"/>
        </w:tabs>
        <w:rPr>
          <w:rFonts w:asciiTheme="minorHAnsi" w:eastAsiaTheme="minorEastAsia" w:hAnsiTheme="minorHAnsi" w:cstheme="minorBidi"/>
          <w:noProof/>
          <w:sz w:val="22"/>
          <w:szCs w:val="22"/>
        </w:rPr>
      </w:pPr>
      <w:hyperlink w:anchor="_Toc510174824" w:history="1">
        <w:r w:rsidR="00C12AF1" w:rsidRPr="00CA5DFB">
          <w:rPr>
            <w:rStyle w:val="Hyperlink"/>
            <w:noProof/>
          </w:rPr>
          <w:t>3.25.3 frames property</w:t>
        </w:r>
        <w:r w:rsidR="00C12AF1">
          <w:rPr>
            <w:noProof/>
            <w:webHidden/>
          </w:rPr>
          <w:tab/>
        </w:r>
        <w:r w:rsidR="00C12AF1">
          <w:rPr>
            <w:noProof/>
            <w:webHidden/>
          </w:rPr>
          <w:fldChar w:fldCharType="begin"/>
        </w:r>
        <w:r w:rsidR="00C12AF1">
          <w:rPr>
            <w:noProof/>
            <w:webHidden/>
          </w:rPr>
          <w:instrText xml:space="preserve"> PAGEREF _Toc510174824 \h </w:instrText>
        </w:r>
        <w:r w:rsidR="00C12AF1">
          <w:rPr>
            <w:noProof/>
            <w:webHidden/>
          </w:rPr>
        </w:r>
        <w:r w:rsidR="00C12AF1">
          <w:rPr>
            <w:noProof/>
            <w:webHidden/>
          </w:rPr>
          <w:fldChar w:fldCharType="separate"/>
        </w:r>
        <w:r w:rsidR="00C12AF1">
          <w:rPr>
            <w:noProof/>
            <w:webHidden/>
          </w:rPr>
          <w:t>80</w:t>
        </w:r>
        <w:r w:rsidR="00C12AF1">
          <w:rPr>
            <w:noProof/>
            <w:webHidden/>
          </w:rPr>
          <w:fldChar w:fldCharType="end"/>
        </w:r>
      </w:hyperlink>
    </w:p>
    <w:p w14:paraId="14D682A4" w14:textId="7F82C363" w:rsidR="00C12AF1" w:rsidRDefault="008556C6">
      <w:pPr>
        <w:pStyle w:val="TOC3"/>
        <w:tabs>
          <w:tab w:val="right" w:leader="dot" w:pos="9350"/>
        </w:tabs>
        <w:rPr>
          <w:rFonts w:asciiTheme="minorHAnsi" w:eastAsiaTheme="minorEastAsia" w:hAnsiTheme="minorHAnsi" w:cstheme="minorBidi"/>
          <w:noProof/>
          <w:sz w:val="22"/>
          <w:szCs w:val="22"/>
        </w:rPr>
      </w:pPr>
      <w:hyperlink w:anchor="_Toc510174825" w:history="1">
        <w:r w:rsidR="00C12AF1" w:rsidRPr="00CA5DFB">
          <w:rPr>
            <w:rStyle w:val="Hyperlink"/>
            <w:noProof/>
          </w:rPr>
          <w:t>3.25.4 properties property</w:t>
        </w:r>
        <w:r w:rsidR="00C12AF1">
          <w:rPr>
            <w:noProof/>
            <w:webHidden/>
          </w:rPr>
          <w:tab/>
        </w:r>
        <w:r w:rsidR="00C12AF1">
          <w:rPr>
            <w:noProof/>
            <w:webHidden/>
          </w:rPr>
          <w:fldChar w:fldCharType="begin"/>
        </w:r>
        <w:r w:rsidR="00C12AF1">
          <w:rPr>
            <w:noProof/>
            <w:webHidden/>
          </w:rPr>
          <w:instrText xml:space="preserve"> PAGEREF _Toc510174825 \h </w:instrText>
        </w:r>
        <w:r w:rsidR="00C12AF1">
          <w:rPr>
            <w:noProof/>
            <w:webHidden/>
          </w:rPr>
        </w:r>
        <w:r w:rsidR="00C12AF1">
          <w:rPr>
            <w:noProof/>
            <w:webHidden/>
          </w:rPr>
          <w:fldChar w:fldCharType="separate"/>
        </w:r>
        <w:r w:rsidR="00C12AF1">
          <w:rPr>
            <w:noProof/>
            <w:webHidden/>
          </w:rPr>
          <w:t>80</w:t>
        </w:r>
        <w:r w:rsidR="00C12AF1">
          <w:rPr>
            <w:noProof/>
            <w:webHidden/>
          </w:rPr>
          <w:fldChar w:fldCharType="end"/>
        </w:r>
      </w:hyperlink>
    </w:p>
    <w:p w14:paraId="045E78F7" w14:textId="05792F59" w:rsidR="00C12AF1" w:rsidRDefault="008556C6">
      <w:pPr>
        <w:pStyle w:val="TOC2"/>
        <w:tabs>
          <w:tab w:val="right" w:leader="dot" w:pos="9350"/>
        </w:tabs>
        <w:rPr>
          <w:rFonts w:asciiTheme="minorHAnsi" w:eastAsiaTheme="minorEastAsia" w:hAnsiTheme="minorHAnsi" w:cstheme="minorBidi"/>
          <w:noProof/>
          <w:sz w:val="22"/>
          <w:szCs w:val="22"/>
        </w:rPr>
      </w:pPr>
      <w:hyperlink w:anchor="_Toc510174826" w:history="1">
        <w:r w:rsidR="00C12AF1" w:rsidRPr="00CA5DFB">
          <w:rPr>
            <w:rStyle w:val="Hyperlink"/>
            <w:noProof/>
          </w:rPr>
          <w:t>3.26 stackFrame object</w:t>
        </w:r>
        <w:r w:rsidR="00C12AF1">
          <w:rPr>
            <w:noProof/>
            <w:webHidden/>
          </w:rPr>
          <w:tab/>
        </w:r>
        <w:r w:rsidR="00C12AF1">
          <w:rPr>
            <w:noProof/>
            <w:webHidden/>
          </w:rPr>
          <w:fldChar w:fldCharType="begin"/>
        </w:r>
        <w:r w:rsidR="00C12AF1">
          <w:rPr>
            <w:noProof/>
            <w:webHidden/>
          </w:rPr>
          <w:instrText xml:space="preserve"> PAGEREF _Toc510174826 \h </w:instrText>
        </w:r>
        <w:r w:rsidR="00C12AF1">
          <w:rPr>
            <w:noProof/>
            <w:webHidden/>
          </w:rPr>
        </w:r>
        <w:r w:rsidR="00C12AF1">
          <w:rPr>
            <w:noProof/>
            <w:webHidden/>
          </w:rPr>
          <w:fldChar w:fldCharType="separate"/>
        </w:r>
        <w:r w:rsidR="00C12AF1">
          <w:rPr>
            <w:noProof/>
            <w:webHidden/>
          </w:rPr>
          <w:t>80</w:t>
        </w:r>
        <w:r w:rsidR="00C12AF1">
          <w:rPr>
            <w:noProof/>
            <w:webHidden/>
          </w:rPr>
          <w:fldChar w:fldCharType="end"/>
        </w:r>
      </w:hyperlink>
    </w:p>
    <w:p w14:paraId="375355BA" w14:textId="4CFB95D9" w:rsidR="00C12AF1" w:rsidRDefault="008556C6">
      <w:pPr>
        <w:pStyle w:val="TOC3"/>
        <w:tabs>
          <w:tab w:val="right" w:leader="dot" w:pos="9350"/>
        </w:tabs>
        <w:rPr>
          <w:rFonts w:asciiTheme="minorHAnsi" w:eastAsiaTheme="minorEastAsia" w:hAnsiTheme="minorHAnsi" w:cstheme="minorBidi"/>
          <w:noProof/>
          <w:sz w:val="22"/>
          <w:szCs w:val="22"/>
        </w:rPr>
      </w:pPr>
      <w:hyperlink w:anchor="_Toc510174827" w:history="1">
        <w:r w:rsidR="00C12AF1" w:rsidRPr="00CA5DFB">
          <w:rPr>
            <w:rStyle w:val="Hyperlink"/>
            <w:noProof/>
          </w:rPr>
          <w:t>3.26.1 General</w:t>
        </w:r>
        <w:r w:rsidR="00C12AF1">
          <w:rPr>
            <w:noProof/>
            <w:webHidden/>
          </w:rPr>
          <w:tab/>
        </w:r>
        <w:r w:rsidR="00C12AF1">
          <w:rPr>
            <w:noProof/>
            <w:webHidden/>
          </w:rPr>
          <w:fldChar w:fldCharType="begin"/>
        </w:r>
        <w:r w:rsidR="00C12AF1">
          <w:rPr>
            <w:noProof/>
            <w:webHidden/>
          </w:rPr>
          <w:instrText xml:space="preserve"> PAGEREF _Toc510174827 \h </w:instrText>
        </w:r>
        <w:r w:rsidR="00C12AF1">
          <w:rPr>
            <w:noProof/>
            <w:webHidden/>
          </w:rPr>
        </w:r>
        <w:r w:rsidR="00C12AF1">
          <w:rPr>
            <w:noProof/>
            <w:webHidden/>
          </w:rPr>
          <w:fldChar w:fldCharType="separate"/>
        </w:r>
        <w:r w:rsidR="00C12AF1">
          <w:rPr>
            <w:noProof/>
            <w:webHidden/>
          </w:rPr>
          <w:t>80</w:t>
        </w:r>
        <w:r w:rsidR="00C12AF1">
          <w:rPr>
            <w:noProof/>
            <w:webHidden/>
          </w:rPr>
          <w:fldChar w:fldCharType="end"/>
        </w:r>
      </w:hyperlink>
    </w:p>
    <w:p w14:paraId="130C8AAD" w14:textId="7A2738C0" w:rsidR="00C12AF1" w:rsidRDefault="008556C6">
      <w:pPr>
        <w:pStyle w:val="TOC3"/>
        <w:tabs>
          <w:tab w:val="right" w:leader="dot" w:pos="9350"/>
        </w:tabs>
        <w:rPr>
          <w:rFonts w:asciiTheme="minorHAnsi" w:eastAsiaTheme="minorEastAsia" w:hAnsiTheme="minorHAnsi" w:cstheme="minorBidi"/>
          <w:noProof/>
          <w:sz w:val="22"/>
          <w:szCs w:val="22"/>
        </w:rPr>
      </w:pPr>
      <w:hyperlink w:anchor="_Toc510174828" w:history="1">
        <w:r w:rsidR="00C12AF1" w:rsidRPr="00CA5DFB">
          <w:rPr>
            <w:rStyle w:val="Hyperlink"/>
            <w:noProof/>
          </w:rPr>
          <w:t>3.26.2 location property</w:t>
        </w:r>
        <w:r w:rsidR="00C12AF1">
          <w:rPr>
            <w:noProof/>
            <w:webHidden/>
          </w:rPr>
          <w:tab/>
        </w:r>
        <w:r w:rsidR="00C12AF1">
          <w:rPr>
            <w:noProof/>
            <w:webHidden/>
          </w:rPr>
          <w:fldChar w:fldCharType="begin"/>
        </w:r>
        <w:r w:rsidR="00C12AF1">
          <w:rPr>
            <w:noProof/>
            <w:webHidden/>
          </w:rPr>
          <w:instrText xml:space="preserve"> PAGEREF _Toc510174828 \h </w:instrText>
        </w:r>
        <w:r w:rsidR="00C12AF1">
          <w:rPr>
            <w:noProof/>
            <w:webHidden/>
          </w:rPr>
        </w:r>
        <w:r w:rsidR="00C12AF1">
          <w:rPr>
            <w:noProof/>
            <w:webHidden/>
          </w:rPr>
          <w:fldChar w:fldCharType="separate"/>
        </w:r>
        <w:r w:rsidR="00C12AF1">
          <w:rPr>
            <w:noProof/>
            <w:webHidden/>
          </w:rPr>
          <w:t>80</w:t>
        </w:r>
        <w:r w:rsidR="00C12AF1">
          <w:rPr>
            <w:noProof/>
            <w:webHidden/>
          </w:rPr>
          <w:fldChar w:fldCharType="end"/>
        </w:r>
      </w:hyperlink>
    </w:p>
    <w:p w14:paraId="6330DAF9" w14:textId="331E83BC" w:rsidR="00C12AF1" w:rsidRDefault="008556C6">
      <w:pPr>
        <w:pStyle w:val="TOC3"/>
        <w:tabs>
          <w:tab w:val="right" w:leader="dot" w:pos="9350"/>
        </w:tabs>
        <w:rPr>
          <w:rFonts w:asciiTheme="minorHAnsi" w:eastAsiaTheme="minorEastAsia" w:hAnsiTheme="minorHAnsi" w:cstheme="minorBidi"/>
          <w:noProof/>
          <w:sz w:val="22"/>
          <w:szCs w:val="22"/>
        </w:rPr>
      </w:pPr>
      <w:hyperlink w:anchor="_Toc510174829" w:history="1">
        <w:r w:rsidR="00C12AF1" w:rsidRPr="00CA5DFB">
          <w:rPr>
            <w:rStyle w:val="Hyperlink"/>
            <w:noProof/>
          </w:rPr>
          <w:t>3.26.3 module property</w:t>
        </w:r>
        <w:r w:rsidR="00C12AF1">
          <w:rPr>
            <w:noProof/>
            <w:webHidden/>
          </w:rPr>
          <w:tab/>
        </w:r>
        <w:r w:rsidR="00C12AF1">
          <w:rPr>
            <w:noProof/>
            <w:webHidden/>
          </w:rPr>
          <w:fldChar w:fldCharType="begin"/>
        </w:r>
        <w:r w:rsidR="00C12AF1">
          <w:rPr>
            <w:noProof/>
            <w:webHidden/>
          </w:rPr>
          <w:instrText xml:space="preserve"> PAGEREF _Toc510174829 \h </w:instrText>
        </w:r>
        <w:r w:rsidR="00C12AF1">
          <w:rPr>
            <w:noProof/>
            <w:webHidden/>
          </w:rPr>
        </w:r>
        <w:r w:rsidR="00C12AF1">
          <w:rPr>
            <w:noProof/>
            <w:webHidden/>
          </w:rPr>
          <w:fldChar w:fldCharType="separate"/>
        </w:r>
        <w:r w:rsidR="00C12AF1">
          <w:rPr>
            <w:noProof/>
            <w:webHidden/>
          </w:rPr>
          <w:t>80</w:t>
        </w:r>
        <w:r w:rsidR="00C12AF1">
          <w:rPr>
            <w:noProof/>
            <w:webHidden/>
          </w:rPr>
          <w:fldChar w:fldCharType="end"/>
        </w:r>
      </w:hyperlink>
    </w:p>
    <w:p w14:paraId="644D7146" w14:textId="3B7CF5D1" w:rsidR="00C12AF1" w:rsidRDefault="008556C6">
      <w:pPr>
        <w:pStyle w:val="TOC3"/>
        <w:tabs>
          <w:tab w:val="right" w:leader="dot" w:pos="9350"/>
        </w:tabs>
        <w:rPr>
          <w:rFonts w:asciiTheme="minorHAnsi" w:eastAsiaTheme="minorEastAsia" w:hAnsiTheme="minorHAnsi" w:cstheme="minorBidi"/>
          <w:noProof/>
          <w:sz w:val="22"/>
          <w:szCs w:val="22"/>
        </w:rPr>
      </w:pPr>
      <w:hyperlink w:anchor="_Toc510174830" w:history="1">
        <w:r w:rsidR="00C12AF1" w:rsidRPr="00CA5DFB">
          <w:rPr>
            <w:rStyle w:val="Hyperlink"/>
            <w:noProof/>
          </w:rPr>
          <w:t>3.26.4 threadId property</w:t>
        </w:r>
        <w:r w:rsidR="00C12AF1">
          <w:rPr>
            <w:noProof/>
            <w:webHidden/>
          </w:rPr>
          <w:tab/>
        </w:r>
        <w:r w:rsidR="00C12AF1">
          <w:rPr>
            <w:noProof/>
            <w:webHidden/>
          </w:rPr>
          <w:fldChar w:fldCharType="begin"/>
        </w:r>
        <w:r w:rsidR="00C12AF1">
          <w:rPr>
            <w:noProof/>
            <w:webHidden/>
          </w:rPr>
          <w:instrText xml:space="preserve"> PAGEREF _Toc510174830 \h </w:instrText>
        </w:r>
        <w:r w:rsidR="00C12AF1">
          <w:rPr>
            <w:noProof/>
            <w:webHidden/>
          </w:rPr>
        </w:r>
        <w:r w:rsidR="00C12AF1">
          <w:rPr>
            <w:noProof/>
            <w:webHidden/>
          </w:rPr>
          <w:fldChar w:fldCharType="separate"/>
        </w:r>
        <w:r w:rsidR="00C12AF1">
          <w:rPr>
            <w:noProof/>
            <w:webHidden/>
          </w:rPr>
          <w:t>80</w:t>
        </w:r>
        <w:r w:rsidR="00C12AF1">
          <w:rPr>
            <w:noProof/>
            <w:webHidden/>
          </w:rPr>
          <w:fldChar w:fldCharType="end"/>
        </w:r>
      </w:hyperlink>
    </w:p>
    <w:p w14:paraId="09FF7D13" w14:textId="3D0BA22E" w:rsidR="00C12AF1" w:rsidRDefault="008556C6">
      <w:pPr>
        <w:pStyle w:val="TOC3"/>
        <w:tabs>
          <w:tab w:val="right" w:leader="dot" w:pos="9350"/>
        </w:tabs>
        <w:rPr>
          <w:rFonts w:asciiTheme="minorHAnsi" w:eastAsiaTheme="minorEastAsia" w:hAnsiTheme="minorHAnsi" w:cstheme="minorBidi"/>
          <w:noProof/>
          <w:sz w:val="22"/>
          <w:szCs w:val="22"/>
        </w:rPr>
      </w:pPr>
      <w:hyperlink w:anchor="_Toc510174831" w:history="1">
        <w:r w:rsidR="00C12AF1" w:rsidRPr="00CA5DFB">
          <w:rPr>
            <w:rStyle w:val="Hyperlink"/>
            <w:noProof/>
          </w:rPr>
          <w:t>3.26.5 address property</w:t>
        </w:r>
        <w:r w:rsidR="00C12AF1">
          <w:rPr>
            <w:noProof/>
            <w:webHidden/>
          </w:rPr>
          <w:tab/>
        </w:r>
        <w:r w:rsidR="00C12AF1">
          <w:rPr>
            <w:noProof/>
            <w:webHidden/>
          </w:rPr>
          <w:fldChar w:fldCharType="begin"/>
        </w:r>
        <w:r w:rsidR="00C12AF1">
          <w:rPr>
            <w:noProof/>
            <w:webHidden/>
          </w:rPr>
          <w:instrText xml:space="preserve"> PAGEREF _Toc510174831 \h </w:instrText>
        </w:r>
        <w:r w:rsidR="00C12AF1">
          <w:rPr>
            <w:noProof/>
            <w:webHidden/>
          </w:rPr>
        </w:r>
        <w:r w:rsidR="00C12AF1">
          <w:rPr>
            <w:noProof/>
            <w:webHidden/>
          </w:rPr>
          <w:fldChar w:fldCharType="separate"/>
        </w:r>
        <w:r w:rsidR="00C12AF1">
          <w:rPr>
            <w:noProof/>
            <w:webHidden/>
          </w:rPr>
          <w:t>80</w:t>
        </w:r>
        <w:r w:rsidR="00C12AF1">
          <w:rPr>
            <w:noProof/>
            <w:webHidden/>
          </w:rPr>
          <w:fldChar w:fldCharType="end"/>
        </w:r>
      </w:hyperlink>
    </w:p>
    <w:p w14:paraId="296DF1EF" w14:textId="697179F3" w:rsidR="00C12AF1" w:rsidRDefault="008556C6">
      <w:pPr>
        <w:pStyle w:val="TOC3"/>
        <w:tabs>
          <w:tab w:val="right" w:leader="dot" w:pos="9350"/>
        </w:tabs>
        <w:rPr>
          <w:rFonts w:asciiTheme="minorHAnsi" w:eastAsiaTheme="minorEastAsia" w:hAnsiTheme="minorHAnsi" w:cstheme="minorBidi"/>
          <w:noProof/>
          <w:sz w:val="22"/>
          <w:szCs w:val="22"/>
        </w:rPr>
      </w:pPr>
      <w:hyperlink w:anchor="_Toc510174832" w:history="1">
        <w:r w:rsidR="00C12AF1" w:rsidRPr="00CA5DFB">
          <w:rPr>
            <w:rStyle w:val="Hyperlink"/>
            <w:noProof/>
          </w:rPr>
          <w:t>3.26.6 offset property</w:t>
        </w:r>
        <w:r w:rsidR="00C12AF1">
          <w:rPr>
            <w:noProof/>
            <w:webHidden/>
          </w:rPr>
          <w:tab/>
        </w:r>
        <w:r w:rsidR="00C12AF1">
          <w:rPr>
            <w:noProof/>
            <w:webHidden/>
          </w:rPr>
          <w:fldChar w:fldCharType="begin"/>
        </w:r>
        <w:r w:rsidR="00C12AF1">
          <w:rPr>
            <w:noProof/>
            <w:webHidden/>
          </w:rPr>
          <w:instrText xml:space="preserve"> PAGEREF _Toc510174832 \h </w:instrText>
        </w:r>
        <w:r w:rsidR="00C12AF1">
          <w:rPr>
            <w:noProof/>
            <w:webHidden/>
          </w:rPr>
        </w:r>
        <w:r w:rsidR="00C12AF1">
          <w:rPr>
            <w:noProof/>
            <w:webHidden/>
          </w:rPr>
          <w:fldChar w:fldCharType="separate"/>
        </w:r>
        <w:r w:rsidR="00C12AF1">
          <w:rPr>
            <w:noProof/>
            <w:webHidden/>
          </w:rPr>
          <w:t>80</w:t>
        </w:r>
        <w:r w:rsidR="00C12AF1">
          <w:rPr>
            <w:noProof/>
            <w:webHidden/>
          </w:rPr>
          <w:fldChar w:fldCharType="end"/>
        </w:r>
      </w:hyperlink>
    </w:p>
    <w:p w14:paraId="79E721DB" w14:textId="7ED806BE" w:rsidR="00C12AF1" w:rsidRDefault="008556C6">
      <w:pPr>
        <w:pStyle w:val="TOC3"/>
        <w:tabs>
          <w:tab w:val="right" w:leader="dot" w:pos="9350"/>
        </w:tabs>
        <w:rPr>
          <w:rFonts w:asciiTheme="minorHAnsi" w:eastAsiaTheme="minorEastAsia" w:hAnsiTheme="minorHAnsi" w:cstheme="minorBidi"/>
          <w:noProof/>
          <w:sz w:val="22"/>
          <w:szCs w:val="22"/>
        </w:rPr>
      </w:pPr>
      <w:hyperlink w:anchor="_Toc510174833" w:history="1">
        <w:r w:rsidR="00C12AF1" w:rsidRPr="00CA5DFB">
          <w:rPr>
            <w:rStyle w:val="Hyperlink"/>
            <w:noProof/>
          </w:rPr>
          <w:t>3.26.7 parameters property</w:t>
        </w:r>
        <w:r w:rsidR="00C12AF1">
          <w:rPr>
            <w:noProof/>
            <w:webHidden/>
          </w:rPr>
          <w:tab/>
        </w:r>
        <w:r w:rsidR="00C12AF1">
          <w:rPr>
            <w:noProof/>
            <w:webHidden/>
          </w:rPr>
          <w:fldChar w:fldCharType="begin"/>
        </w:r>
        <w:r w:rsidR="00C12AF1">
          <w:rPr>
            <w:noProof/>
            <w:webHidden/>
          </w:rPr>
          <w:instrText xml:space="preserve"> PAGEREF _Toc510174833 \h </w:instrText>
        </w:r>
        <w:r w:rsidR="00C12AF1">
          <w:rPr>
            <w:noProof/>
            <w:webHidden/>
          </w:rPr>
        </w:r>
        <w:r w:rsidR="00C12AF1">
          <w:rPr>
            <w:noProof/>
            <w:webHidden/>
          </w:rPr>
          <w:fldChar w:fldCharType="separate"/>
        </w:r>
        <w:r w:rsidR="00C12AF1">
          <w:rPr>
            <w:noProof/>
            <w:webHidden/>
          </w:rPr>
          <w:t>81</w:t>
        </w:r>
        <w:r w:rsidR="00C12AF1">
          <w:rPr>
            <w:noProof/>
            <w:webHidden/>
          </w:rPr>
          <w:fldChar w:fldCharType="end"/>
        </w:r>
      </w:hyperlink>
    </w:p>
    <w:p w14:paraId="330ACC11" w14:textId="00AB6282" w:rsidR="00C12AF1" w:rsidRDefault="008556C6">
      <w:pPr>
        <w:pStyle w:val="TOC3"/>
        <w:tabs>
          <w:tab w:val="right" w:leader="dot" w:pos="9350"/>
        </w:tabs>
        <w:rPr>
          <w:rFonts w:asciiTheme="minorHAnsi" w:eastAsiaTheme="minorEastAsia" w:hAnsiTheme="minorHAnsi" w:cstheme="minorBidi"/>
          <w:noProof/>
          <w:sz w:val="22"/>
          <w:szCs w:val="22"/>
        </w:rPr>
      </w:pPr>
      <w:hyperlink w:anchor="_Toc510174834" w:history="1">
        <w:r w:rsidR="00C12AF1" w:rsidRPr="00CA5DFB">
          <w:rPr>
            <w:rStyle w:val="Hyperlink"/>
            <w:noProof/>
          </w:rPr>
          <w:t>3.26.8 properties property</w:t>
        </w:r>
        <w:r w:rsidR="00C12AF1">
          <w:rPr>
            <w:noProof/>
            <w:webHidden/>
          </w:rPr>
          <w:tab/>
        </w:r>
        <w:r w:rsidR="00C12AF1">
          <w:rPr>
            <w:noProof/>
            <w:webHidden/>
          </w:rPr>
          <w:fldChar w:fldCharType="begin"/>
        </w:r>
        <w:r w:rsidR="00C12AF1">
          <w:rPr>
            <w:noProof/>
            <w:webHidden/>
          </w:rPr>
          <w:instrText xml:space="preserve"> PAGEREF _Toc510174834 \h </w:instrText>
        </w:r>
        <w:r w:rsidR="00C12AF1">
          <w:rPr>
            <w:noProof/>
            <w:webHidden/>
          </w:rPr>
        </w:r>
        <w:r w:rsidR="00C12AF1">
          <w:rPr>
            <w:noProof/>
            <w:webHidden/>
          </w:rPr>
          <w:fldChar w:fldCharType="separate"/>
        </w:r>
        <w:r w:rsidR="00C12AF1">
          <w:rPr>
            <w:noProof/>
            <w:webHidden/>
          </w:rPr>
          <w:t>81</w:t>
        </w:r>
        <w:r w:rsidR="00C12AF1">
          <w:rPr>
            <w:noProof/>
            <w:webHidden/>
          </w:rPr>
          <w:fldChar w:fldCharType="end"/>
        </w:r>
      </w:hyperlink>
    </w:p>
    <w:p w14:paraId="4043653E" w14:textId="6C2279F6" w:rsidR="00C12AF1" w:rsidRDefault="008556C6">
      <w:pPr>
        <w:pStyle w:val="TOC2"/>
        <w:tabs>
          <w:tab w:val="right" w:leader="dot" w:pos="9350"/>
        </w:tabs>
        <w:rPr>
          <w:rFonts w:asciiTheme="minorHAnsi" w:eastAsiaTheme="minorEastAsia" w:hAnsiTheme="minorHAnsi" w:cstheme="minorBidi"/>
          <w:noProof/>
          <w:sz w:val="22"/>
          <w:szCs w:val="22"/>
        </w:rPr>
      </w:pPr>
      <w:hyperlink w:anchor="_Toc510174835" w:history="1">
        <w:r w:rsidR="00C12AF1" w:rsidRPr="00CA5DFB">
          <w:rPr>
            <w:rStyle w:val="Hyperlink"/>
            <w:noProof/>
          </w:rPr>
          <w:t>3.27 codeFlowLocation object</w:t>
        </w:r>
        <w:r w:rsidR="00C12AF1">
          <w:rPr>
            <w:noProof/>
            <w:webHidden/>
          </w:rPr>
          <w:tab/>
        </w:r>
        <w:r w:rsidR="00C12AF1">
          <w:rPr>
            <w:noProof/>
            <w:webHidden/>
          </w:rPr>
          <w:fldChar w:fldCharType="begin"/>
        </w:r>
        <w:r w:rsidR="00C12AF1">
          <w:rPr>
            <w:noProof/>
            <w:webHidden/>
          </w:rPr>
          <w:instrText xml:space="preserve"> PAGEREF _Toc510174835 \h </w:instrText>
        </w:r>
        <w:r w:rsidR="00C12AF1">
          <w:rPr>
            <w:noProof/>
            <w:webHidden/>
          </w:rPr>
        </w:r>
        <w:r w:rsidR="00C12AF1">
          <w:rPr>
            <w:noProof/>
            <w:webHidden/>
          </w:rPr>
          <w:fldChar w:fldCharType="separate"/>
        </w:r>
        <w:r w:rsidR="00C12AF1">
          <w:rPr>
            <w:noProof/>
            <w:webHidden/>
          </w:rPr>
          <w:t>81</w:t>
        </w:r>
        <w:r w:rsidR="00C12AF1">
          <w:rPr>
            <w:noProof/>
            <w:webHidden/>
          </w:rPr>
          <w:fldChar w:fldCharType="end"/>
        </w:r>
      </w:hyperlink>
    </w:p>
    <w:p w14:paraId="748FD6C9" w14:textId="161D0251" w:rsidR="00C12AF1" w:rsidRDefault="008556C6">
      <w:pPr>
        <w:pStyle w:val="TOC3"/>
        <w:tabs>
          <w:tab w:val="right" w:leader="dot" w:pos="9350"/>
        </w:tabs>
        <w:rPr>
          <w:rFonts w:asciiTheme="minorHAnsi" w:eastAsiaTheme="minorEastAsia" w:hAnsiTheme="minorHAnsi" w:cstheme="minorBidi"/>
          <w:noProof/>
          <w:sz w:val="22"/>
          <w:szCs w:val="22"/>
        </w:rPr>
      </w:pPr>
      <w:hyperlink w:anchor="_Toc510174836" w:history="1">
        <w:r w:rsidR="00C12AF1" w:rsidRPr="00CA5DFB">
          <w:rPr>
            <w:rStyle w:val="Hyperlink"/>
            <w:noProof/>
          </w:rPr>
          <w:t>3.27.1 General</w:t>
        </w:r>
        <w:r w:rsidR="00C12AF1">
          <w:rPr>
            <w:noProof/>
            <w:webHidden/>
          </w:rPr>
          <w:tab/>
        </w:r>
        <w:r w:rsidR="00C12AF1">
          <w:rPr>
            <w:noProof/>
            <w:webHidden/>
          </w:rPr>
          <w:fldChar w:fldCharType="begin"/>
        </w:r>
        <w:r w:rsidR="00C12AF1">
          <w:rPr>
            <w:noProof/>
            <w:webHidden/>
          </w:rPr>
          <w:instrText xml:space="preserve"> PAGEREF _Toc510174836 \h </w:instrText>
        </w:r>
        <w:r w:rsidR="00C12AF1">
          <w:rPr>
            <w:noProof/>
            <w:webHidden/>
          </w:rPr>
        </w:r>
        <w:r w:rsidR="00C12AF1">
          <w:rPr>
            <w:noProof/>
            <w:webHidden/>
          </w:rPr>
          <w:fldChar w:fldCharType="separate"/>
        </w:r>
        <w:r w:rsidR="00C12AF1">
          <w:rPr>
            <w:noProof/>
            <w:webHidden/>
          </w:rPr>
          <w:t>81</w:t>
        </w:r>
        <w:r w:rsidR="00C12AF1">
          <w:rPr>
            <w:noProof/>
            <w:webHidden/>
          </w:rPr>
          <w:fldChar w:fldCharType="end"/>
        </w:r>
      </w:hyperlink>
    </w:p>
    <w:p w14:paraId="4D2FC000" w14:textId="5F0E8469" w:rsidR="00C12AF1" w:rsidRDefault="008556C6">
      <w:pPr>
        <w:pStyle w:val="TOC3"/>
        <w:tabs>
          <w:tab w:val="right" w:leader="dot" w:pos="9350"/>
        </w:tabs>
        <w:rPr>
          <w:rFonts w:asciiTheme="minorHAnsi" w:eastAsiaTheme="minorEastAsia" w:hAnsiTheme="minorHAnsi" w:cstheme="minorBidi"/>
          <w:noProof/>
          <w:sz w:val="22"/>
          <w:szCs w:val="22"/>
        </w:rPr>
      </w:pPr>
      <w:hyperlink w:anchor="_Toc510174837" w:history="1">
        <w:r w:rsidR="00C12AF1" w:rsidRPr="00CA5DFB">
          <w:rPr>
            <w:rStyle w:val="Hyperlink"/>
            <w:noProof/>
          </w:rPr>
          <w:t>3.27.2 step property</w:t>
        </w:r>
        <w:r w:rsidR="00C12AF1">
          <w:rPr>
            <w:noProof/>
            <w:webHidden/>
          </w:rPr>
          <w:tab/>
        </w:r>
        <w:r w:rsidR="00C12AF1">
          <w:rPr>
            <w:noProof/>
            <w:webHidden/>
          </w:rPr>
          <w:fldChar w:fldCharType="begin"/>
        </w:r>
        <w:r w:rsidR="00C12AF1">
          <w:rPr>
            <w:noProof/>
            <w:webHidden/>
          </w:rPr>
          <w:instrText xml:space="preserve"> PAGEREF _Toc510174837 \h </w:instrText>
        </w:r>
        <w:r w:rsidR="00C12AF1">
          <w:rPr>
            <w:noProof/>
            <w:webHidden/>
          </w:rPr>
        </w:r>
        <w:r w:rsidR="00C12AF1">
          <w:rPr>
            <w:noProof/>
            <w:webHidden/>
          </w:rPr>
          <w:fldChar w:fldCharType="separate"/>
        </w:r>
        <w:r w:rsidR="00C12AF1">
          <w:rPr>
            <w:noProof/>
            <w:webHidden/>
          </w:rPr>
          <w:t>81</w:t>
        </w:r>
        <w:r w:rsidR="00C12AF1">
          <w:rPr>
            <w:noProof/>
            <w:webHidden/>
          </w:rPr>
          <w:fldChar w:fldCharType="end"/>
        </w:r>
      </w:hyperlink>
    </w:p>
    <w:p w14:paraId="3BE597E4" w14:textId="40A07B91" w:rsidR="00C12AF1" w:rsidRDefault="008556C6">
      <w:pPr>
        <w:pStyle w:val="TOC3"/>
        <w:tabs>
          <w:tab w:val="right" w:leader="dot" w:pos="9350"/>
        </w:tabs>
        <w:rPr>
          <w:rFonts w:asciiTheme="minorHAnsi" w:eastAsiaTheme="minorEastAsia" w:hAnsiTheme="minorHAnsi" w:cstheme="minorBidi"/>
          <w:noProof/>
          <w:sz w:val="22"/>
          <w:szCs w:val="22"/>
        </w:rPr>
      </w:pPr>
      <w:hyperlink w:anchor="_Toc510174838" w:history="1">
        <w:r w:rsidR="00C12AF1" w:rsidRPr="00CA5DFB">
          <w:rPr>
            <w:rStyle w:val="Hyperlink"/>
            <w:noProof/>
          </w:rPr>
          <w:t>3.27.3 location property</w:t>
        </w:r>
        <w:r w:rsidR="00C12AF1">
          <w:rPr>
            <w:noProof/>
            <w:webHidden/>
          </w:rPr>
          <w:tab/>
        </w:r>
        <w:r w:rsidR="00C12AF1">
          <w:rPr>
            <w:noProof/>
            <w:webHidden/>
          </w:rPr>
          <w:fldChar w:fldCharType="begin"/>
        </w:r>
        <w:r w:rsidR="00C12AF1">
          <w:rPr>
            <w:noProof/>
            <w:webHidden/>
          </w:rPr>
          <w:instrText xml:space="preserve"> PAGEREF _Toc510174838 \h </w:instrText>
        </w:r>
        <w:r w:rsidR="00C12AF1">
          <w:rPr>
            <w:noProof/>
            <w:webHidden/>
          </w:rPr>
        </w:r>
        <w:r w:rsidR="00C12AF1">
          <w:rPr>
            <w:noProof/>
            <w:webHidden/>
          </w:rPr>
          <w:fldChar w:fldCharType="separate"/>
        </w:r>
        <w:r w:rsidR="00C12AF1">
          <w:rPr>
            <w:noProof/>
            <w:webHidden/>
          </w:rPr>
          <w:t>81</w:t>
        </w:r>
        <w:r w:rsidR="00C12AF1">
          <w:rPr>
            <w:noProof/>
            <w:webHidden/>
          </w:rPr>
          <w:fldChar w:fldCharType="end"/>
        </w:r>
      </w:hyperlink>
    </w:p>
    <w:p w14:paraId="7200E223" w14:textId="41C77CC2" w:rsidR="00C12AF1" w:rsidRDefault="008556C6">
      <w:pPr>
        <w:pStyle w:val="TOC3"/>
        <w:tabs>
          <w:tab w:val="right" w:leader="dot" w:pos="9350"/>
        </w:tabs>
        <w:rPr>
          <w:rFonts w:asciiTheme="minorHAnsi" w:eastAsiaTheme="minorEastAsia" w:hAnsiTheme="minorHAnsi" w:cstheme="minorBidi"/>
          <w:noProof/>
          <w:sz w:val="22"/>
          <w:szCs w:val="22"/>
        </w:rPr>
      </w:pPr>
      <w:hyperlink w:anchor="_Toc510174839" w:history="1">
        <w:r w:rsidR="00C12AF1" w:rsidRPr="00CA5DFB">
          <w:rPr>
            <w:rStyle w:val="Hyperlink"/>
            <w:noProof/>
          </w:rPr>
          <w:t>3.27.4 module property</w:t>
        </w:r>
        <w:r w:rsidR="00C12AF1">
          <w:rPr>
            <w:noProof/>
            <w:webHidden/>
          </w:rPr>
          <w:tab/>
        </w:r>
        <w:r w:rsidR="00C12AF1">
          <w:rPr>
            <w:noProof/>
            <w:webHidden/>
          </w:rPr>
          <w:fldChar w:fldCharType="begin"/>
        </w:r>
        <w:r w:rsidR="00C12AF1">
          <w:rPr>
            <w:noProof/>
            <w:webHidden/>
          </w:rPr>
          <w:instrText xml:space="preserve"> PAGEREF _Toc510174839 \h </w:instrText>
        </w:r>
        <w:r w:rsidR="00C12AF1">
          <w:rPr>
            <w:noProof/>
            <w:webHidden/>
          </w:rPr>
        </w:r>
        <w:r w:rsidR="00C12AF1">
          <w:rPr>
            <w:noProof/>
            <w:webHidden/>
          </w:rPr>
          <w:fldChar w:fldCharType="separate"/>
        </w:r>
        <w:r w:rsidR="00C12AF1">
          <w:rPr>
            <w:noProof/>
            <w:webHidden/>
          </w:rPr>
          <w:t>81</w:t>
        </w:r>
        <w:r w:rsidR="00C12AF1">
          <w:rPr>
            <w:noProof/>
            <w:webHidden/>
          </w:rPr>
          <w:fldChar w:fldCharType="end"/>
        </w:r>
      </w:hyperlink>
    </w:p>
    <w:p w14:paraId="26F05087" w14:textId="06BA14BF" w:rsidR="00C12AF1" w:rsidRDefault="008556C6">
      <w:pPr>
        <w:pStyle w:val="TOC3"/>
        <w:tabs>
          <w:tab w:val="right" w:leader="dot" w:pos="9350"/>
        </w:tabs>
        <w:rPr>
          <w:rFonts w:asciiTheme="minorHAnsi" w:eastAsiaTheme="minorEastAsia" w:hAnsiTheme="minorHAnsi" w:cstheme="minorBidi"/>
          <w:noProof/>
          <w:sz w:val="22"/>
          <w:szCs w:val="22"/>
        </w:rPr>
      </w:pPr>
      <w:hyperlink w:anchor="_Toc510174840" w:history="1">
        <w:r w:rsidR="00C12AF1" w:rsidRPr="00CA5DFB">
          <w:rPr>
            <w:rStyle w:val="Hyperlink"/>
            <w:noProof/>
          </w:rPr>
          <w:t>3.27.5 state property</w:t>
        </w:r>
        <w:r w:rsidR="00C12AF1">
          <w:rPr>
            <w:noProof/>
            <w:webHidden/>
          </w:rPr>
          <w:tab/>
        </w:r>
        <w:r w:rsidR="00C12AF1">
          <w:rPr>
            <w:noProof/>
            <w:webHidden/>
          </w:rPr>
          <w:fldChar w:fldCharType="begin"/>
        </w:r>
        <w:r w:rsidR="00C12AF1">
          <w:rPr>
            <w:noProof/>
            <w:webHidden/>
          </w:rPr>
          <w:instrText xml:space="preserve"> PAGEREF _Toc510174840 \h </w:instrText>
        </w:r>
        <w:r w:rsidR="00C12AF1">
          <w:rPr>
            <w:noProof/>
            <w:webHidden/>
          </w:rPr>
        </w:r>
        <w:r w:rsidR="00C12AF1">
          <w:rPr>
            <w:noProof/>
            <w:webHidden/>
          </w:rPr>
          <w:fldChar w:fldCharType="separate"/>
        </w:r>
        <w:r w:rsidR="00C12AF1">
          <w:rPr>
            <w:noProof/>
            <w:webHidden/>
          </w:rPr>
          <w:t>81</w:t>
        </w:r>
        <w:r w:rsidR="00C12AF1">
          <w:rPr>
            <w:noProof/>
            <w:webHidden/>
          </w:rPr>
          <w:fldChar w:fldCharType="end"/>
        </w:r>
      </w:hyperlink>
    </w:p>
    <w:p w14:paraId="6C4E0F9A" w14:textId="2A072C08" w:rsidR="00C12AF1" w:rsidRDefault="008556C6">
      <w:pPr>
        <w:pStyle w:val="TOC3"/>
        <w:tabs>
          <w:tab w:val="right" w:leader="dot" w:pos="9350"/>
        </w:tabs>
        <w:rPr>
          <w:rFonts w:asciiTheme="minorHAnsi" w:eastAsiaTheme="minorEastAsia" w:hAnsiTheme="minorHAnsi" w:cstheme="minorBidi"/>
          <w:noProof/>
          <w:sz w:val="22"/>
          <w:szCs w:val="22"/>
        </w:rPr>
      </w:pPr>
      <w:hyperlink w:anchor="_Toc510174841" w:history="1">
        <w:r w:rsidR="00C12AF1" w:rsidRPr="00CA5DFB">
          <w:rPr>
            <w:rStyle w:val="Hyperlink"/>
            <w:noProof/>
          </w:rPr>
          <w:t>3.27.6 nestingLevel property</w:t>
        </w:r>
        <w:r w:rsidR="00C12AF1">
          <w:rPr>
            <w:noProof/>
            <w:webHidden/>
          </w:rPr>
          <w:tab/>
        </w:r>
        <w:r w:rsidR="00C12AF1">
          <w:rPr>
            <w:noProof/>
            <w:webHidden/>
          </w:rPr>
          <w:fldChar w:fldCharType="begin"/>
        </w:r>
        <w:r w:rsidR="00C12AF1">
          <w:rPr>
            <w:noProof/>
            <w:webHidden/>
          </w:rPr>
          <w:instrText xml:space="preserve"> PAGEREF _Toc510174841 \h </w:instrText>
        </w:r>
        <w:r w:rsidR="00C12AF1">
          <w:rPr>
            <w:noProof/>
            <w:webHidden/>
          </w:rPr>
        </w:r>
        <w:r w:rsidR="00C12AF1">
          <w:rPr>
            <w:noProof/>
            <w:webHidden/>
          </w:rPr>
          <w:fldChar w:fldCharType="separate"/>
        </w:r>
        <w:r w:rsidR="00C12AF1">
          <w:rPr>
            <w:noProof/>
            <w:webHidden/>
          </w:rPr>
          <w:t>82</w:t>
        </w:r>
        <w:r w:rsidR="00C12AF1">
          <w:rPr>
            <w:noProof/>
            <w:webHidden/>
          </w:rPr>
          <w:fldChar w:fldCharType="end"/>
        </w:r>
      </w:hyperlink>
    </w:p>
    <w:p w14:paraId="09B96881" w14:textId="17575B19" w:rsidR="00C12AF1" w:rsidRDefault="008556C6">
      <w:pPr>
        <w:pStyle w:val="TOC3"/>
        <w:tabs>
          <w:tab w:val="right" w:leader="dot" w:pos="9350"/>
        </w:tabs>
        <w:rPr>
          <w:rFonts w:asciiTheme="minorHAnsi" w:eastAsiaTheme="minorEastAsia" w:hAnsiTheme="minorHAnsi" w:cstheme="minorBidi"/>
          <w:noProof/>
          <w:sz w:val="22"/>
          <w:szCs w:val="22"/>
        </w:rPr>
      </w:pPr>
      <w:hyperlink w:anchor="_Toc510174842" w:history="1">
        <w:r w:rsidR="00C12AF1" w:rsidRPr="00CA5DFB">
          <w:rPr>
            <w:rStyle w:val="Hyperlink"/>
            <w:noProof/>
          </w:rPr>
          <w:t>3.27.7 executionOrder property</w:t>
        </w:r>
        <w:r w:rsidR="00C12AF1">
          <w:rPr>
            <w:noProof/>
            <w:webHidden/>
          </w:rPr>
          <w:tab/>
        </w:r>
        <w:r w:rsidR="00C12AF1">
          <w:rPr>
            <w:noProof/>
            <w:webHidden/>
          </w:rPr>
          <w:fldChar w:fldCharType="begin"/>
        </w:r>
        <w:r w:rsidR="00C12AF1">
          <w:rPr>
            <w:noProof/>
            <w:webHidden/>
          </w:rPr>
          <w:instrText xml:space="preserve"> PAGEREF _Toc510174842 \h </w:instrText>
        </w:r>
        <w:r w:rsidR="00C12AF1">
          <w:rPr>
            <w:noProof/>
            <w:webHidden/>
          </w:rPr>
        </w:r>
        <w:r w:rsidR="00C12AF1">
          <w:rPr>
            <w:noProof/>
            <w:webHidden/>
          </w:rPr>
          <w:fldChar w:fldCharType="separate"/>
        </w:r>
        <w:r w:rsidR="00C12AF1">
          <w:rPr>
            <w:noProof/>
            <w:webHidden/>
          </w:rPr>
          <w:t>82</w:t>
        </w:r>
        <w:r w:rsidR="00C12AF1">
          <w:rPr>
            <w:noProof/>
            <w:webHidden/>
          </w:rPr>
          <w:fldChar w:fldCharType="end"/>
        </w:r>
      </w:hyperlink>
    </w:p>
    <w:p w14:paraId="28EAE386" w14:textId="3E46A9FB" w:rsidR="00C12AF1" w:rsidRDefault="008556C6">
      <w:pPr>
        <w:pStyle w:val="TOC3"/>
        <w:tabs>
          <w:tab w:val="right" w:leader="dot" w:pos="9350"/>
        </w:tabs>
        <w:rPr>
          <w:rFonts w:asciiTheme="minorHAnsi" w:eastAsiaTheme="minorEastAsia" w:hAnsiTheme="minorHAnsi" w:cstheme="minorBidi"/>
          <w:noProof/>
          <w:sz w:val="22"/>
          <w:szCs w:val="22"/>
        </w:rPr>
      </w:pPr>
      <w:hyperlink w:anchor="_Toc510174843" w:history="1">
        <w:r w:rsidR="00C12AF1" w:rsidRPr="00CA5DFB">
          <w:rPr>
            <w:rStyle w:val="Hyperlink"/>
            <w:noProof/>
          </w:rPr>
          <w:t>3.27.8 importance property</w:t>
        </w:r>
        <w:r w:rsidR="00C12AF1">
          <w:rPr>
            <w:noProof/>
            <w:webHidden/>
          </w:rPr>
          <w:tab/>
        </w:r>
        <w:r w:rsidR="00C12AF1">
          <w:rPr>
            <w:noProof/>
            <w:webHidden/>
          </w:rPr>
          <w:fldChar w:fldCharType="begin"/>
        </w:r>
        <w:r w:rsidR="00C12AF1">
          <w:rPr>
            <w:noProof/>
            <w:webHidden/>
          </w:rPr>
          <w:instrText xml:space="preserve"> PAGEREF _Toc510174843 \h </w:instrText>
        </w:r>
        <w:r w:rsidR="00C12AF1">
          <w:rPr>
            <w:noProof/>
            <w:webHidden/>
          </w:rPr>
        </w:r>
        <w:r w:rsidR="00C12AF1">
          <w:rPr>
            <w:noProof/>
            <w:webHidden/>
          </w:rPr>
          <w:fldChar w:fldCharType="separate"/>
        </w:r>
        <w:r w:rsidR="00C12AF1">
          <w:rPr>
            <w:noProof/>
            <w:webHidden/>
          </w:rPr>
          <w:t>83</w:t>
        </w:r>
        <w:r w:rsidR="00C12AF1">
          <w:rPr>
            <w:noProof/>
            <w:webHidden/>
          </w:rPr>
          <w:fldChar w:fldCharType="end"/>
        </w:r>
      </w:hyperlink>
    </w:p>
    <w:p w14:paraId="56274A2B" w14:textId="5069DF36" w:rsidR="00C12AF1" w:rsidRDefault="008556C6">
      <w:pPr>
        <w:pStyle w:val="TOC3"/>
        <w:tabs>
          <w:tab w:val="right" w:leader="dot" w:pos="9350"/>
        </w:tabs>
        <w:rPr>
          <w:rFonts w:asciiTheme="minorHAnsi" w:eastAsiaTheme="minorEastAsia" w:hAnsiTheme="minorHAnsi" w:cstheme="minorBidi"/>
          <w:noProof/>
          <w:sz w:val="22"/>
          <w:szCs w:val="22"/>
        </w:rPr>
      </w:pPr>
      <w:hyperlink w:anchor="_Toc510174844" w:history="1">
        <w:r w:rsidR="00C12AF1" w:rsidRPr="00CA5DFB">
          <w:rPr>
            <w:rStyle w:val="Hyperlink"/>
            <w:noProof/>
          </w:rPr>
          <w:t>3.27.9 properties property</w:t>
        </w:r>
        <w:r w:rsidR="00C12AF1">
          <w:rPr>
            <w:noProof/>
            <w:webHidden/>
          </w:rPr>
          <w:tab/>
        </w:r>
        <w:r w:rsidR="00C12AF1">
          <w:rPr>
            <w:noProof/>
            <w:webHidden/>
          </w:rPr>
          <w:fldChar w:fldCharType="begin"/>
        </w:r>
        <w:r w:rsidR="00C12AF1">
          <w:rPr>
            <w:noProof/>
            <w:webHidden/>
          </w:rPr>
          <w:instrText xml:space="preserve"> PAGEREF _Toc510174844 \h </w:instrText>
        </w:r>
        <w:r w:rsidR="00C12AF1">
          <w:rPr>
            <w:noProof/>
            <w:webHidden/>
          </w:rPr>
        </w:r>
        <w:r w:rsidR="00C12AF1">
          <w:rPr>
            <w:noProof/>
            <w:webHidden/>
          </w:rPr>
          <w:fldChar w:fldCharType="separate"/>
        </w:r>
        <w:r w:rsidR="00C12AF1">
          <w:rPr>
            <w:noProof/>
            <w:webHidden/>
          </w:rPr>
          <w:t>83</w:t>
        </w:r>
        <w:r w:rsidR="00C12AF1">
          <w:rPr>
            <w:noProof/>
            <w:webHidden/>
          </w:rPr>
          <w:fldChar w:fldCharType="end"/>
        </w:r>
      </w:hyperlink>
    </w:p>
    <w:p w14:paraId="3C554031" w14:textId="5EFB1521" w:rsidR="00C12AF1" w:rsidRDefault="008556C6">
      <w:pPr>
        <w:pStyle w:val="TOC2"/>
        <w:tabs>
          <w:tab w:val="right" w:leader="dot" w:pos="9350"/>
        </w:tabs>
        <w:rPr>
          <w:rFonts w:asciiTheme="minorHAnsi" w:eastAsiaTheme="minorEastAsia" w:hAnsiTheme="minorHAnsi" w:cstheme="minorBidi"/>
          <w:noProof/>
          <w:sz w:val="22"/>
          <w:szCs w:val="22"/>
        </w:rPr>
      </w:pPr>
      <w:hyperlink w:anchor="_Toc510174845" w:history="1">
        <w:r w:rsidR="00C12AF1" w:rsidRPr="00CA5DFB">
          <w:rPr>
            <w:rStyle w:val="Hyperlink"/>
            <w:noProof/>
          </w:rPr>
          <w:t>3.28 annotation object</w:t>
        </w:r>
        <w:r w:rsidR="00C12AF1">
          <w:rPr>
            <w:noProof/>
            <w:webHidden/>
          </w:rPr>
          <w:tab/>
        </w:r>
        <w:r w:rsidR="00C12AF1">
          <w:rPr>
            <w:noProof/>
            <w:webHidden/>
          </w:rPr>
          <w:fldChar w:fldCharType="begin"/>
        </w:r>
        <w:r w:rsidR="00C12AF1">
          <w:rPr>
            <w:noProof/>
            <w:webHidden/>
          </w:rPr>
          <w:instrText xml:space="preserve"> PAGEREF _Toc510174845 \h </w:instrText>
        </w:r>
        <w:r w:rsidR="00C12AF1">
          <w:rPr>
            <w:noProof/>
            <w:webHidden/>
          </w:rPr>
        </w:r>
        <w:r w:rsidR="00C12AF1">
          <w:rPr>
            <w:noProof/>
            <w:webHidden/>
          </w:rPr>
          <w:fldChar w:fldCharType="separate"/>
        </w:r>
        <w:r w:rsidR="00C12AF1">
          <w:rPr>
            <w:noProof/>
            <w:webHidden/>
          </w:rPr>
          <w:t>83</w:t>
        </w:r>
        <w:r w:rsidR="00C12AF1">
          <w:rPr>
            <w:noProof/>
            <w:webHidden/>
          </w:rPr>
          <w:fldChar w:fldCharType="end"/>
        </w:r>
      </w:hyperlink>
    </w:p>
    <w:p w14:paraId="2D8C7936" w14:textId="7314C18A" w:rsidR="00C12AF1" w:rsidRDefault="008556C6">
      <w:pPr>
        <w:pStyle w:val="TOC3"/>
        <w:tabs>
          <w:tab w:val="right" w:leader="dot" w:pos="9350"/>
        </w:tabs>
        <w:rPr>
          <w:rFonts w:asciiTheme="minorHAnsi" w:eastAsiaTheme="minorEastAsia" w:hAnsiTheme="minorHAnsi" w:cstheme="minorBidi"/>
          <w:noProof/>
          <w:sz w:val="22"/>
          <w:szCs w:val="22"/>
        </w:rPr>
      </w:pPr>
      <w:hyperlink w:anchor="_Toc510174846" w:history="1">
        <w:r w:rsidR="00C12AF1" w:rsidRPr="00CA5DFB">
          <w:rPr>
            <w:rStyle w:val="Hyperlink"/>
            <w:noProof/>
          </w:rPr>
          <w:t>3.28.1 General</w:t>
        </w:r>
        <w:r w:rsidR="00C12AF1">
          <w:rPr>
            <w:noProof/>
            <w:webHidden/>
          </w:rPr>
          <w:tab/>
        </w:r>
        <w:r w:rsidR="00C12AF1">
          <w:rPr>
            <w:noProof/>
            <w:webHidden/>
          </w:rPr>
          <w:fldChar w:fldCharType="begin"/>
        </w:r>
        <w:r w:rsidR="00C12AF1">
          <w:rPr>
            <w:noProof/>
            <w:webHidden/>
          </w:rPr>
          <w:instrText xml:space="preserve"> PAGEREF _Toc510174846 \h </w:instrText>
        </w:r>
        <w:r w:rsidR="00C12AF1">
          <w:rPr>
            <w:noProof/>
            <w:webHidden/>
          </w:rPr>
        </w:r>
        <w:r w:rsidR="00C12AF1">
          <w:rPr>
            <w:noProof/>
            <w:webHidden/>
          </w:rPr>
          <w:fldChar w:fldCharType="separate"/>
        </w:r>
        <w:r w:rsidR="00C12AF1">
          <w:rPr>
            <w:noProof/>
            <w:webHidden/>
          </w:rPr>
          <w:t>83</w:t>
        </w:r>
        <w:r w:rsidR="00C12AF1">
          <w:rPr>
            <w:noProof/>
            <w:webHidden/>
          </w:rPr>
          <w:fldChar w:fldCharType="end"/>
        </w:r>
      </w:hyperlink>
    </w:p>
    <w:p w14:paraId="0112C531" w14:textId="07354A46" w:rsidR="00C12AF1" w:rsidRDefault="008556C6">
      <w:pPr>
        <w:pStyle w:val="TOC3"/>
        <w:tabs>
          <w:tab w:val="right" w:leader="dot" w:pos="9350"/>
        </w:tabs>
        <w:rPr>
          <w:rFonts w:asciiTheme="minorHAnsi" w:eastAsiaTheme="minorEastAsia" w:hAnsiTheme="minorHAnsi" w:cstheme="minorBidi"/>
          <w:noProof/>
          <w:sz w:val="22"/>
          <w:szCs w:val="22"/>
        </w:rPr>
      </w:pPr>
      <w:hyperlink w:anchor="_Toc510174847" w:history="1">
        <w:r w:rsidR="00C12AF1" w:rsidRPr="00CA5DFB">
          <w:rPr>
            <w:rStyle w:val="Hyperlink"/>
            <w:noProof/>
          </w:rPr>
          <w:t>3.28.2 message property</w:t>
        </w:r>
        <w:r w:rsidR="00C12AF1">
          <w:rPr>
            <w:noProof/>
            <w:webHidden/>
          </w:rPr>
          <w:tab/>
        </w:r>
        <w:r w:rsidR="00C12AF1">
          <w:rPr>
            <w:noProof/>
            <w:webHidden/>
          </w:rPr>
          <w:fldChar w:fldCharType="begin"/>
        </w:r>
        <w:r w:rsidR="00C12AF1">
          <w:rPr>
            <w:noProof/>
            <w:webHidden/>
          </w:rPr>
          <w:instrText xml:space="preserve"> PAGEREF _Toc510174847 \h </w:instrText>
        </w:r>
        <w:r w:rsidR="00C12AF1">
          <w:rPr>
            <w:noProof/>
            <w:webHidden/>
          </w:rPr>
        </w:r>
        <w:r w:rsidR="00C12AF1">
          <w:rPr>
            <w:noProof/>
            <w:webHidden/>
          </w:rPr>
          <w:fldChar w:fldCharType="separate"/>
        </w:r>
        <w:r w:rsidR="00C12AF1">
          <w:rPr>
            <w:noProof/>
            <w:webHidden/>
          </w:rPr>
          <w:t>83</w:t>
        </w:r>
        <w:r w:rsidR="00C12AF1">
          <w:rPr>
            <w:noProof/>
            <w:webHidden/>
          </w:rPr>
          <w:fldChar w:fldCharType="end"/>
        </w:r>
      </w:hyperlink>
    </w:p>
    <w:p w14:paraId="4823A199" w14:textId="27918F95" w:rsidR="00C12AF1" w:rsidRDefault="008556C6">
      <w:pPr>
        <w:pStyle w:val="TOC3"/>
        <w:tabs>
          <w:tab w:val="right" w:leader="dot" w:pos="9350"/>
        </w:tabs>
        <w:rPr>
          <w:rFonts w:asciiTheme="minorHAnsi" w:eastAsiaTheme="minorEastAsia" w:hAnsiTheme="minorHAnsi" w:cstheme="minorBidi"/>
          <w:noProof/>
          <w:sz w:val="22"/>
          <w:szCs w:val="22"/>
        </w:rPr>
      </w:pPr>
      <w:hyperlink w:anchor="_Toc510174848" w:history="1">
        <w:r w:rsidR="00C12AF1" w:rsidRPr="00CA5DFB">
          <w:rPr>
            <w:rStyle w:val="Hyperlink"/>
            <w:noProof/>
          </w:rPr>
          <w:t>3.28.3 locations property</w:t>
        </w:r>
        <w:r w:rsidR="00C12AF1">
          <w:rPr>
            <w:noProof/>
            <w:webHidden/>
          </w:rPr>
          <w:tab/>
        </w:r>
        <w:r w:rsidR="00C12AF1">
          <w:rPr>
            <w:noProof/>
            <w:webHidden/>
          </w:rPr>
          <w:fldChar w:fldCharType="begin"/>
        </w:r>
        <w:r w:rsidR="00C12AF1">
          <w:rPr>
            <w:noProof/>
            <w:webHidden/>
          </w:rPr>
          <w:instrText xml:space="preserve"> PAGEREF _Toc510174848 \h </w:instrText>
        </w:r>
        <w:r w:rsidR="00C12AF1">
          <w:rPr>
            <w:noProof/>
            <w:webHidden/>
          </w:rPr>
        </w:r>
        <w:r w:rsidR="00C12AF1">
          <w:rPr>
            <w:noProof/>
            <w:webHidden/>
          </w:rPr>
          <w:fldChar w:fldCharType="separate"/>
        </w:r>
        <w:r w:rsidR="00C12AF1">
          <w:rPr>
            <w:noProof/>
            <w:webHidden/>
          </w:rPr>
          <w:t>83</w:t>
        </w:r>
        <w:r w:rsidR="00C12AF1">
          <w:rPr>
            <w:noProof/>
            <w:webHidden/>
          </w:rPr>
          <w:fldChar w:fldCharType="end"/>
        </w:r>
      </w:hyperlink>
    </w:p>
    <w:p w14:paraId="19FB3849" w14:textId="4E308989" w:rsidR="00C12AF1" w:rsidRDefault="008556C6">
      <w:pPr>
        <w:pStyle w:val="TOC2"/>
        <w:tabs>
          <w:tab w:val="right" w:leader="dot" w:pos="9350"/>
        </w:tabs>
        <w:rPr>
          <w:rFonts w:asciiTheme="minorHAnsi" w:eastAsiaTheme="minorEastAsia" w:hAnsiTheme="minorHAnsi" w:cstheme="minorBidi"/>
          <w:noProof/>
          <w:sz w:val="22"/>
          <w:szCs w:val="22"/>
        </w:rPr>
      </w:pPr>
      <w:hyperlink w:anchor="_Toc510174849" w:history="1">
        <w:r w:rsidR="00C12AF1" w:rsidRPr="00CA5DFB">
          <w:rPr>
            <w:rStyle w:val="Hyperlink"/>
            <w:noProof/>
          </w:rPr>
          <w:t>3.29 resources object</w:t>
        </w:r>
        <w:r w:rsidR="00C12AF1">
          <w:rPr>
            <w:noProof/>
            <w:webHidden/>
          </w:rPr>
          <w:tab/>
        </w:r>
        <w:r w:rsidR="00C12AF1">
          <w:rPr>
            <w:noProof/>
            <w:webHidden/>
          </w:rPr>
          <w:fldChar w:fldCharType="begin"/>
        </w:r>
        <w:r w:rsidR="00C12AF1">
          <w:rPr>
            <w:noProof/>
            <w:webHidden/>
          </w:rPr>
          <w:instrText xml:space="preserve"> PAGEREF _Toc510174849 \h </w:instrText>
        </w:r>
        <w:r w:rsidR="00C12AF1">
          <w:rPr>
            <w:noProof/>
            <w:webHidden/>
          </w:rPr>
        </w:r>
        <w:r w:rsidR="00C12AF1">
          <w:rPr>
            <w:noProof/>
            <w:webHidden/>
          </w:rPr>
          <w:fldChar w:fldCharType="separate"/>
        </w:r>
        <w:r w:rsidR="00C12AF1">
          <w:rPr>
            <w:noProof/>
            <w:webHidden/>
          </w:rPr>
          <w:t>83</w:t>
        </w:r>
        <w:r w:rsidR="00C12AF1">
          <w:rPr>
            <w:noProof/>
            <w:webHidden/>
          </w:rPr>
          <w:fldChar w:fldCharType="end"/>
        </w:r>
      </w:hyperlink>
    </w:p>
    <w:p w14:paraId="55AB1552" w14:textId="474FA882" w:rsidR="00C12AF1" w:rsidRDefault="008556C6">
      <w:pPr>
        <w:pStyle w:val="TOC3"/>
        <w:tabs>
          <w:tab w:val="right" w:leader="dot" w:pos="9350"/>
        </w:tabs>
        <w:rPr>
          <w:rFonts w:asciiTheme="minorHAnsi" w:eastAsiaTheme="minorEastAsia" w:hAnsiTheme="minorHAnsi" w:cstheme="minorBidi"/>
          <w:noProof/>
          <w:sz w:val="22"/>
          <w:szCs w:val="22"/>
        </w:rPr>
      </w:pPr>
      <w:hyperlink w:anchor="_Toc510174850" w:history="1">
        <w:r w:rsidR="00C12AF1" w:rsidRPr="00CA5DFB">
          <w:rPr>
            <w:rStyle w:val="Hyperlink"/>
            <w:noProof/>
          </w:rPr>
          <w:t>3.29.1 General</w:t>
        </w:r>
        <w:r w:rsidR="00C12AF1">
          <w:rPr>
            <w:noProof/>
            <w:webHidden/>
          </w:rPr>
          <w:tab/>
        </w:r>
        <w:r w:rsidR="00C12AF1">
          <w:rPr>
            <w:noProof/>
            <w:webHidden/>
          </w:rPr>
          <w:fldChar w:fldCharType="begin"/>
        </w:r>
        <w:r w:rsidR="00C12AF1">
          <w:rPr>
            <w:noProof/>
            <w:webHidden/>
          </w:rPr>
          <w:instrText xml:space="preserve"> PAGEREF _Toc510174850 \h </w:instrText>
        </w:r>
        <w:r w:rsidR="00C12AF1">
          <w:rPr>
            <w:noProof/>
            <w:webHidden/>
          </w:rPr>
        </w:r>
        <w:r w:rsidR="00C12AF1">
          <w:rPr>
            <w:noProof/>
            <w:webHidden/>
          </w:rPr>
          <w:fldChar w:fldCharType="separate"/>
        </w:r>
        <w:r w:rsidR="00C12AF1">
          <w:rPr>
            <w:noProof/>
            <w:webHidden/>
          </w:rPr>
          <w:t>83</w:t>
        </w:r>
        <w:r w:rsidR="00C12AF1">
          <w:rPr>
            <w:noProof/>
            <w:webHidden/>
          </w:rPr>
          <w:fldChar w:fldCharType="end"/>
        </w:r>
      </w:hyperlink>
    </w:p>
    <w:p w14:paraId="1F5DCB99" w14:textId="5EF4BE9E" w:rsidR="00C12AF1" w:rsidRDefault="008556C6">
      <w:pPr>
        <w:pStyle w:val="TOC3"/>
        <w:tabs>
          <w:tab w:val="right" w:leader="dot" w:pos="9350"/>
        </w:tabs>
        <w:rPr>
          <w:rFonts w:asciiTheme="minorHAnsi" w:eastAsiaTheme="minorEastAsia" w:hAnsiTheme="minorHAnsi" w:cstheme="minorBidi"/>
          <w:noProof/>
          <w:sz w:val="22"/>
          <w:szCs w:val="22"/>
        </w:rPr>
      </w:pPr>
      <w:hyperlink w:anchor="_Toc510174851" w:history="1">
        <w:r w:rsidR="00C12AF1" w:rsidRPr="00CA5DFB">
          <w:rPr>
            <w:rStyle w:val="Hyperlink"/>
            <w:noProof/>
          </w:rPr>
          <w:t>3.29.2 messageStrings property</w:t>
        </w:r>
        <w:r w:rsidR="00C12AF1">
          <w:rPr>
            <w:noProof/>
            <w:webHidden/>
          </w:rPr>
          <w:tab/>
        </w:r>
        <w:r w:rsidR="00C12AF1">
          <w:rPr>
            <w:noProof/>
            <w:webHidden/>
          </w:rPr>
          <w:fldChar w:fldCharType="begin"/>
        </w:r>
        <w:r w:rsidR="00C12AF1">
          <w:rPr>
            <w:noProof/>
            <w:webHidden/>
          </w:rPr>
          <w:instrText xml:space="preserve"> PAGEREF _Toc510174851 \h </w:instrText>
        </w:r>
        <w:r w:rsidR="00C12AF1">
          <w:rPr>
            <w:noProof/>
            <w:webHidden/>
          </w:rPr>
        </w:r>
        <w:r w:rsidR="00C12AF1">
          <w:rPr>
            <w:noProof/>
            <w:webHidden/>
          </w:rPr>
          <w:fldChar w:fldCharType="separate"/>
        </w:r>
        <w:r w:rsidR="00C12AF1">
          <w:rPr>
            <w:noProof/>
            <w:webHidden/>
          </w:rPr>
          <w:t>83</w:t>
        </w:r>
        <w:r w:rsidR="00C12AF1">
          <w:rPr>
            <w:noProof/>
            <w:webHidden/>
          </w:rPr>
          <w:fldChar w:fldCharType="end"/>
        </w:r>
      </w:hyperlink>
    </w:p>
    <w:p w14:paraId="6C587A21" w14:textId="494808FD" w:rsidR="00C12AF1" w:rsidRDefault="008556C6">
      <w:pPr>
        <w:pStyle w:val="TOC3"/>
        <w:tabs>
          <w:tab w:val="right" w:leader="dot" w:pos="9350"/>
        </w:tabs>
        <w:rPr>
          <w:rFonts w:asciiTheme="minorHAnsi" w:eastAsiaTheme="minorEastAsia" w:hAnsiTheme="minorHAnsi" w:cstheme="minorBidi"/>
          <w:noProof/>
          <w:sz w:val="22"/>
          <w:szCs w:val="22"/>
        </w:rPr>
      </w:pPr>
      <w:hyperlink w:anchor="_Toc510174852" w:history="1">
        <w:r w:rsidR="00C12AF1" w:rsidRPr="00CA5DFB">
          <w:rPr>
            <w:rStyle w:val="Hyperlink"/>
            <w:noProof/>
          </w:rPr>
          <w:t>3.29.3 rules property</w:t>
        </w:r>
        <w:r w:rsidR="00C12AF1">
          <w:rPr>
            <w:noProof/>
            <w:webHidden/>
          </w:rPr>
          <w:tab/>
        </w:r>
        <w:r w:rsidR="00C12AF1">
          <w:rPr>
            <w:noProof/>
            <w:webHidden/>
          </w:rPr>
          <w:fldChar w:fldCharType="begin"/>
        </w:r>
        <w:r w:rsidR="00C12AF1">
          <w:rPr>
            <w:noProof/>
            <w:webHidden/>
          </w:rPr>
          <w:instrText xml:space="preserve"> PAGEREF _Toc510174852 \h </w:instrText>
        </w:r>
        <w:r w:rsidR="00C12AF1">
          <w:rPr>
            <w:noProof/>
            <w:webHidden/>
          </w:rPr>
        </w:r>
        <w:r w:rsidR="00C12AF1">
          <w:rPr>
            <w:noProof/>
            <w:webHidden/>
          </w:rPr>
          <w:fldChar w:fldCharType="separate"/>
        </w:r>
        <w:r w:rsidR="00C12AF1">
          <w:rPr>
            <w:noProof/>
            <w:webHidden/>
          </w:rPr>
          <w:t>84</w:t>
        </w:r>
        <w:r w:rsidR="00C12AF1">
          <w:rPr>
            <w:noProof/>
            <w:webHidden/>
          </w:rPr>
          <w:fldChar w:fldCharType="end"/>
        </w:r>
      </w:hyperlink>
    </w:p>
    <w:p w14:paraId="1952441E" w14:textId="0616B5F5" w:rsidR="00C12AF1" w:rsidRDefault="008556C6">
      <w:pPr>
        <w:pStyle w:val="TOC2"/>
        <w:tabs>
          <w:tab w:val="right" w:leader="dot" w:pos="9350"/>
        </w:tabs>
        <w:rPr>
          <w:rFonts w:asciiTheme="minorHAnsi" w:eastAsiaTheme="minorEastAsia" w:hAnsiTheme="minorHAnsi" w:cstheme="minorBidi"/>
          <w:noProof/>
          <w:sz w:val="22"/>
          <w:szCs w:val="22"/>
        </w:rPr>
      </w:pPr>
      <w:hyperlink w:anchor="_Toc510174853" w:history="1">
        <w:r w:rsidR="00C12AF1" w:rsidRPr="00CA5DFB">
          <w:rPr>
            <w:rStyle w:val="Hyperlink"/>
            <w:noProof/>
          </w:rPr>
          <w:t>3.30 rule object</w:t>
        </w:r>
        <w:r w:rsidR="00C12AF1">
          <w:rPr>
            <w:noProof/>
            <w:webHidden/>
          </w:rPr>
          <w:tab/>
        </w:r>
        <w:r w:rsidR="00C12AF1">
          <w:rPr>
            <w:noProof/>
            <w:webHidden/>
          </w:rPr>
          <w:fldChar w:fldCharType="begin"/>
        </w:r>
        <w:r w:rsidR="00C12AF1">
          <w:rPr>
            <w:noProof/>
            <w:webHidden/>
          </w:rPr>
          <w:instrText xml:space="preserve"> PAGEREF _Toc510174853 \h </w:instrText>
        </w:r>
        <w:r w:rsidR="00C12AF1">
          <w:rPr>
            <w:noProof/>
            <w:webHidden/>
          </w:rPr>
        </w:r>
        <w:r w:rsidR="00C12AF1">
          <w:rPr>
            <w:noProof/>
            <w:webHidden/>
          </w:rPr>
          <w:fldChar w:fldCharType="separate"/>
        </w:r>
        <w:r w:rsidR="00C12AF1">
          <w:rPr>
            <w:noProof/>
            <w:webHidden/>
          </w:rPr>
          <w:t>85</w:t>
        </w:r>
        <w:r w:rsidR="00C12AF1">
          <w:rPr>
            <w:noProof/>
            <w:webHidden/>
          </w:rPr>
          <w:fldChar w:fldCharType="end"/>
        </w:r>
      </w:hyperlink>
    </w:p>
    <w:p w14:paraId="040BFDC1" w14:textId="51F99FDF" w:rsidR="00C12AF1" w:rsidRDefault="008556C6">
      <w:pPr>
        <w:pStyle w:val="TOC3"/>
        <w:tabs>
          <w:tab w:val="right" w:leader="dot" w:pos="9350"/>
        </w:tabs>
        <w:rPr>
          <w:rFonts w:asciiTheme="minorHAnsi" w:eastAsiaTheme="minorEastAsia" w:hAnsiTheme="minorHAnsi" w:cstheme="minorBidi"/>
          <w:noProof/>
          <w:sz w:val="22"/>
          <w:szCs w:val="22"/>
        </w:rPr>
      </w:pPr>
      <w:hyperlink w:anchor="_Toc510174854" w:history="1">
        <w:r w:rsidR="00C12AF1" w:rsidRPr="00CA5DFB">
          <w:rPr>
            <w:rStyle w:val="Hyperlink"/>
            <w:noProof/>
          </w:rPr>
          <w:t>3.30.1 General</w:t>
        </w:r>
        <w:r w:rsidR="00C12AF1">
          <w:rPr>
            <w:noProof/>
            <w:webHidden/>
          </w:rPr>
          <w:tab/>
        </w:r>
        <w:r w:rsidR="00C12AF1">
          <w:rPr>
            <w:noProof/>
            <w:webHidden/>
          </w:rPr>
          <w:fldChar w:fldCharType="begin"/>
        </w:r>
        <w:r w:rsidR="00C12AF1">
          <w:rPr>
            <w:noProof/>
            <w:webHidden/>
          </w:rPr>
          <w:instrText xml:space="preserve"> PAGEREF _Toc510174854 \h </w:instrText>
        </w:r>
        <w:r w:rsidR="00C12AF1">
          <w:rPr>
            <w:noProof/>
            <w:webHidden/>
          </w:rPr>
        </w:r>
        <w:r w:rsidR="00C12AF1">
          <w:rPr>
            <w:noProof/>
            <w:webHidden/>
          </w:rPr>
          <w:fldChar w:fldCharType="separate"/>
        </w:r>
        <w:r w:rsidR="00C12AF1">
          <w:rPr>
            <w:noProof/>
            <w:webHidden/>
          </w:rPr>
          <w:t>85</w:t>
        </w:r>
        <w:r w:rsidR="00C12AF1">
          <w:rPr>
            <w:noProof/>
            <w:webHidden/>
          </w:rPr>
          <w:fldChar w:fldCharType="end"/>
        </w:r>
      </w:hyperlink>
    </w:p>
    <w:p w14:paraId="5B129A32" w14:textId="697701A1" w:rsidR="00C12AF1" w:rsidRDefault="008556C6">
      <w:pPr>
        <w:pStyle w:val="TOC3"/>
        <w:tabs>
          <w:tab w:val="right" w:leader="dot" w:pos="9350"/>
        </w:tabs>
        <w:rPr>
          <w:rFonts w:asciiTheme="minorHAnsi" w:eastAsiaTheme="minorEastAsia" w:hAnsiTheme="minorHAnsi" w:cstheme="minorBidi"/>
          <w:noProof/>
          <w:sz w:val="22"/>
          <w:szCs w:val="22"/>
        </w:rPr>
      </w:pPr>
      <w:hyperlink w:anchor="_Toc510174855" w:history="1">
        <w:r w:rsidR="00C12AF1" w:rsidRPr="00CA5DFB">
          <w:rPr>
            <w:rStyle w:val="Hyperlink"/>
            <w:noProof/>
          </w:rPr>
          <w:t>3.30.2 Constraints</w:t>
        </w:r>
        <w:r w:rsidR="00C12AF1">
          <w:rPr>
            <w:noProof/>
            <w:webHidden/>
          </w:rPr>
          <w:tab/>
        </w:r>
        <w:r w:rsidR="00C12AF1">
          <w:rPr>
            <w:noProof/>
            <w:webHidden/>
          </w:rPr>
          <w:fldChar w:fldCharType="begin"/>
        </w:r>
        <w:r w:rsidR="00C12AF1">
          <w:rPr>
            <w:noProof/>
            <w:webHidden/>
          </w:rPr>
          <w:instrText xml:space="preserve"> PAGEREF _Toc510174855 \h </w:instrText>
        </w:r>
        <w:r w:rsidR="00C12AF1">
          <w:rPr>
            <w:noProof/>
            <w:webHidden/>
          </w:rPr>
        </w:r>
        <w:r w:rsidR="00C12AF1">
          <w:rPr>
            <w:noProof/>
            <w:webHidden/>
          </w:rPr>
          <w:fldChar w:fldCharType="separate"/>
        </w:r>
        <w:r w:rsidR="00C12AF1">
          <w:rPr>
            <w:noProof/>
            <w:webHidden/>
          </w:rPr>
          <w:t>85</w:t>
        </w:r>
        <w:r w:rsidR="00C12AF1">
          <w:rPr>
            <w:noProof/>
            <w:webHidden/>
          </w:rPr>
          <w:fldChar w:fldCharType="end"/>
        </w:r>
      </w:hyperlink>
    </w:p>
    <w:p w14:paraId="73B25C22" w14:textId="33E6C47E" w:rsidR="00C12AF1" w:rsidRDefault="008556C6">
      <w:pPr>
        <w:pStyle w:val="TOC3"/>
        <w:tabs>
          <w:tab w:val="right" w:leader="dot" w:pos="9350"/>
        </w:tabs>
        <w:rPr>
          <w:rFonts w:asciiTheme="minorHAnsi" w:eastAsiaTheme="minorEastAsia" w:hAnsiTheme="minorHAnsi" w:cstheme="minorBidi"/>
          <w:noProof/>
          <w:sz w:val="22"/>
          <w:szCs w:val="22"/>
        </w:rPr>
      </w:pPr>
      <w:hyperlink w:anchor="_Toc510174856" w:history="1">
        <w:r w:rsidR="00C12AF1" w:rsidRPr="00CA5DFB">
          <w:rPr>
            <w:rStyle w:val="Hyperlink"/>
            <w:noProof/>
          </w:rPr>
          <w:t>3.30.3 id property</w:t>
        </w:r>
        <w:r w:rsidR="00C12AF1">
          <w:rPr>
            <w:noProof/>
            <w:webHidden/>
          </w:rPr>
          <w:tab/>
        </w:r>
        <w:r w:rsidR="00C12AF1">
          <w:rPr>
            <w:noProof/>
            <w:webHidden/>
          </w:rPr>
          <w:fldChar w:fldCharType="begin"/>
        </w:r>
        <w:r w:rsidR="00C12AF1">
          <w:rPr>
            <w:noProof/>
            <w:webHidden/>
          </w:rPr>
          <w:instrText xml:space="preserve"> PAGEREF _Toc510174856 \h </w:instrText>
        </w:r>
        <w:r w:rsidR="00C12AF1">
          <w:rPr>
            <w:noProof/>
            <w:webHidden/>
          </w:rPr>
        </w:r>
        <w:r w:rsidR="00C12AF1">
          <w:rPr>
            <w:noProof/>
            <w:webHidden/>
          </w:rPr>
          <w:fldChar w:fldCharType="separate"/>
        </w:r>
        <w:r w:rsidR="00C12AF1">
          <w:rPr>
            <w:noProof/>
            <w:webHidden/>
          </w:rPr>
          <w:t>85</w:t>
        </w:r>
        <w:r w:rsidR="00C12AF1">
          <w:rPr>
            <w:noProof/>
            <w:webHidden/>
          </w:rPr>
          <w:fldChar w:fldCharType="end"/>
        </w:r>
      </w:hyperlink>
    </w:p>
    <w:p w14:paraId="1C857ABE" w14:textId="70E20071" w:rsidR="00C12AF1" w:rsidRDefault="008556C6">
      <w:pPr>
        <w:pStyle w:val="TOC3"/>
        <w:tabs>
          <w:tab w:val="right" w:leader="dot" w:pos="9350"/>
        </w:tabs>
        <w:rPr>
          <w:rFonts w:asciiTheme="minorHAnsi" w:eastAsiaTheme="minorEastAsia" w:hAnsiTheme="minorHAnsi" w:cstheme="minorBidi"/>
          <w:noProof/>
          <w:sz w:val="22"/>
          <w:szCs w:val="22"/>
        </w:rPr>
      </w:pPr>
      <w:hyperlink w:anchor="_Toc510174857" w:history="1">
        <w:r w:rsidR="00C12AF1" w:rsidRPr="00CA5DFB">
          <w:rPr>
            <w:rStyle w:val="Hyperlink"/>
            <w:noProof/>
          </w:rPr>
          <w:t>3.30.4 name property</w:t>
        </w:r>
        <w:r w:rsidR="00C12AF1">
          <w:rPr>
            <w:noProof/>
            <w:webHidden/>
          </w:rPr>
          <w:tab/>
        </w:r>
        <w:r w:rsidR="00C12AF1">
          <w:rPr>
            <w:noProof/>
            <w:webHidden/>
          </w:rPr>
          <w:fldChar w:fldCharType="begin"/>
        </w:r>
        <w:r w:rsidR="00C12AF1">
          <w:rPr>
            <w:noProof/>
            <w:webHidden/>
          </w:rPr>
          <w:instrText xml:space="preserve"> PAGEREF _Toc510174857 \h </w:instrText>
        </w:r>
        <w:r w:rsidR="00C12AF1">
          <w:rPr>
            <w:noProof/>
            <w:webHidden/>
          </w:rPr>
        </w:r>
        <w:r w:rsidR="00C12AF1">
          <w:rPr>
            <w:noProof/>
            <w:webHidden/>
          </w:rPr>
          <w:fldChar w:fldCharType="separate"/>
        </w:r>
        <w:r w:rsidR="00C12AF1">
          <w:rPr>
            <w:noProof/>
            <w:webHidden/>
          </w:rPr>
          <w:t>85</w:t>
        </w:r>
        <w:r w:rsidR="00C12AF1">
          <w:rPr>
            <w:noProof/>
            <w:webHidden/>
          </w:rPr>
          <w:fldChar w:fldCharType="end"/>
        </w:r>
      </w:hyperlink>
    </w:p>
    <w:p w14:paraId="47C27E33" w14:textId="0C7E970A" w:rsidR="00C12AF1" w:rsidRDefault="008556C6">
      <w:pPr>
        <w:pStyle w:val="TOC3"/>
        <w:tabs>
          <w:tab w:val="right" w:leader="dot" w:pos="9350"/>
        </w:tabs>
        <w:rPr>
          <w:rFonts w:asciiTheme="minorHAnsi" w:eastAsiaTheme="minorEastAsia" w:hAnsiTheme="minorHAnsi" w:cstheme="minorBidi"/>
          <w:noProof/>
          <w:sz w:val="22"/>
          <w:szCs w:val="22"/>
        </w:rPr>
      </w:pPr>
      <w:hyperlink w:anchor="_Toc510174858" w:history="1">
        <w:r w:rsidR="00C12AF1" w:rsidRPr="00CA5DFB">
          <w:rPr>
            <w:rStyle w:val="Hyperlink"/>
            <w:noProof/>
          </w:rPr>
          <w:t>3.30.5 shortDescription property</w:t>
        </w:r>
        <w:r w:rsidR="00C12AF1">
          <w:rPr>
            <w:noProof/>
            <w:webHidden/>
          </w:rPr>
          <w:tab/>
        </w:r>
        <w:r w:rsidR="00C12AF1">
          <w:rPr>
            <w:noProof/>
            <w:webHidden/>
          </w:rPr>
          <w:fldChar w:fldCharType="begin"/>
        </w:r>
        <w:r w:rsidR="00C12AF1">
          <w:rPr>
            <w:noProof/>
            <w:webHidden/>
          </w:rPr>
          <w:instrText xml:space="preserve"> PAGEREF _Toc510174858 \h </w:instrText>
        </w:r>
        <w:r w:rsidR="00C12AF1">
          <w:rPr>
            <w:noProof/>
            <w:webHidden/>
          </w:rPr>
        </w:r>
        <w:r w:rsidR="00C12AF1">
          <w:rPr>
            <w:noProof/>
            <w:webHidden/>
          </w:rPr>
          <w:fldChar w:fldCharType="separate"/>
        </w:r>
        <w:r w:rsidR="00C12AF1">
          <w:rPr>
            <w:noProof/>
            <w:webHidden/>
          </w:rPr>
          <w:t>86</w:t>
        </w:r>
        <w:r w:rsidR="00C12AF1">
          <w:rPr>
            <w:noProof/>
            <w:webHidden/>
          </w:rPr>
          <w:fldChar w:fldCharType="end"/>
        </w:r>
      </w:hyperlink>
    </w:p>
    <w:p w14:paraId="0B7046B1" w14:textId="48B4CC4D" w:rsidR="00C12AF1" w:rsidRDefault="008556C6">
      <w:pPr>
        <w:pStyle w:val="TOC3"/>
        <w:tabs>
          <w:tab w:val="right" w:leader="dot" w:pos="9350"/>
        </w:tabs>
        <w:rPr>
          <w:rFonts w:asciiTheme="minorHAnsi" w:eastAsiaTheme="minorEastAsia" w:hAnsiTheme="minorHAnsi" w:cstheme="minorBidi"/>
          <w:noProof/>
          <w:sz w:val="22"/>
          <w:szCs w:val="22"/>
        </w:rPr>
      </w:pPr>
      <w:hyperlink w:anchor="_Toc510174859" w:history="1">
        <w:r w:rsidR="00C12AF1" w:rsidRPr="00CA5DFB">
          <w:rPr>
            <w:rStyle w:val="Hyperlink"/>
            <w:noProof/>
          </w:rPr>
          <w:t>3.30.6 fullDescription property</w:t>
        </w:r>
        <w:r w:rsidR="00C12AF1">
          <w:rPr>
            <w:noProof/>
            <w:webHidden/>
          </w:rPr>
          <w:tab/>
        </w:r>
        <w:r w:rsidR="00C12AF1">
          <w:rPr>
            <w:noProof/>
            <w:webHidden/>
          </w:rPr>
          <w:fldChar w:fldCharType="begin"/>
        </w:r>
        <w:r w:rsidR="00C12AF1">
          <w:rPr>
            <w:noProof/>
            <w:webHidden/>
          </w:rPr>
          <w:instrText xml:space="preserve"> PAGEREF _Toc510174859 \h </w:instrText>
        </w:r>
        <w:r w:rsidR="00C12AF1">
          <w:rPr>
            <w:noProof/>
            <w:webHidden/>
          </w:rPr>
        </w:r>
        <w:r w:rsidR="00C12AF1">
          <w:rPr>
            <w:noProof/>
            <w:webHidden/>
          </w:rPr>
          <w:fldChar w:fldCharType="separate"/>
        </w:r>
        <w:r w:rsidR="00C12AF1">
          <w:rPr>
            <w:noProof/>
            <w:webHidden/>
          </w:rPr>
          <w:t>86</w:t>
        </w:r>
        <w:r w:rsidR="00C12AF1">
          <w:rPr>
            <w:noProof/>
            <w:webHidden/>
          </w:rPr>
          <w:fldChar w:fldCharType="end"/>
        </w:r>
      </w:hyperlink>
    </w:p>
    <w:p w14:paraId="6D54B7CF" w14:textId="21C6742D" w:rsidR="00C12AF1" w:rsidRDefault="008556C6">
      <w:pPr>
        <w:pStyle w:val="TOC3"/>
        <w:tabs>
          <w:tab w:val="right" w:leader="dot" w:pos="9350"/>
        </w:tabs>
        <w:rPr>
          <w:rFonts w:asciiTheme="minorHAnsi" w:eastAsiaTheme="minorEastAsia" w:hAnsiTheme="minorHAnsi" w:cstheme="minorBidi"/>
          <w:noProof/>
          <w:sz w:val="22"/>
          <w:szCs w:val="22"/>
        </w:rPr>
      </w:pPr>
      <w:hyperlink w:anchor="_Toc510174860" w:history="1">
        <w:r w:rsidR="00C12AF1" w:rsidRPr="00CA5DFB">
          <w:rPr>
            <w:rStyle w:val="Hyperlink"/>
            <w:noProof/>
          </w:rPr>
          <w:t>3.30.7 messageStrings property</w:t>
        </w:r>
        <w:r w:rsidR="00C12AF1">
          <w:rPr>
            <w:noProof/>
            <w:webHidden/>
          </w:rPr>
          <w:tab/>
        </w:r>
        <w:r w:rsidR="00C12AF1">
          <w:rPr>
            <w:noProof/>
            <w:webHidden/>
          </w:rPr>
          <w:fldChar w:fldCharType="begin"/>
        </w:r>
        <w:r w:rsidR="00C12AF1">
          <w:rPr>
            <w:noProof/>
            <w:webHidden/>
          </w:rPr>
          <w:instrText xml:space="preserve"> PAGEREF _Toc510174860 \h </w:instrText>
        </w:r>
        <w:r w:rsidR="00C12AF1">
          <w:rPr>
            <w:noProof/>
            <w:webHidden/>
          </w:rPr>
        </w:r>
        <w:r w:rsidR="00C12AF1">
          <w:rPr>
            <w:noProof/>
            <w:webHidden/>
          </w:rPr>
          <w:fldChar w:fldCharType="separate"/>
        </w:r>
        <w:r w:rsidR="00C12AF1">
          <w:rPr>
            <w:noProof/>
            <w:webHidden/>
          </w:rPr>
          <w:t>86</w:t>
        </w:r>
        <w:r w:rsidR="00C12AF1">
          <w:rPr>
            <w:noProof/>
            <w:webHidden/>
          </w:rPr>
          <w:fldChar w:fldCharType="end"/>
        </w:r>
      </w:hyperlink>
    </w:p>
    <w:p w14:paraId="661C7349" w14:textId="421AF7F0" w:rsidR="00C12AF1" w:rsidRDefault="008556C6">
      <w:pPr>
        <w:pStyle w:val="TOC3"/>
        <w:tabs>
          <w:tab w:val="right" w:leader="dot" w:pos="9350"/>
        </w:tabs>
        <w:rPr>
          <w:rFonts w:asciiTheme="minorHAnsi" w:eastAsiaTheme="minorEastAsia" w:hAnsiTheme="minorHAnsi" w:cstheme="minorBidi"/>
          <w:noProof/>
          <w:sz w:val="22"/>
          <w:szCs w:val="22"/>
        </w:rPr>
      </w:pPr>
      <w:hyperlink w:anchor="_Toc510174861" w:history="1">
        <w:r w:rsidR="00C12AF1" w:rsidRPr="00CA5DFB">
          <w:rPr>
            <w:rStyle w:val="Hyperlink"/>
            <w:noProof/>
          </w:rPr>
          <w:t>3.30.8 richMessageStrings property</w:t>
        </w:r>
        <w:r w:rsidR="00C12AF1">
          <w:rPr>
            <w:noProof/>
            <w:webHidden/>
          </w:rPr>
          <w:tab/>
        </w:r>
        <w:r w:rsidR="00C12AF1">
          <w:rPr>
            <w:noProof/>
            <w:webHidden/>
          </w:rPr>
          <w:fldChar w:fldCharType="begin"/>
        </w:r>
        <w:r w:rsidR="00C12AF1">
          <w:rPr>
            <w:noProof/>
            <w:webHidden/>
          </w:rPr>
          <w:instrText xml:space="preserve"> PAGEREF _Toc510174861 \h </w:instrText>
        </w:r>
        <w:r w:rsidR="00C12AF1">
          <w:rPr>
            <w:noProof/>
            <w:webHidden/>
          </w:rPr>
        </w:r>
        <w:r w:rsidR="00C12AF1">
          <w:rPr>
            <w:noProof/>
            <w:webHidden/>
          </w:rPr>
          <w:fldChar w:fldCharType="separate"/>
        </w:r>
        <w:r w:rsidR="00C12AF1">
          <w:rPr>
            <w:noProof/>
            <w:webHidden/>
          </w:rPr>
          <w:t>87</w:t>
        </w:r>
        <w:r w:rsidR="00C12AF1">
          <w:rPr>
            <w:noProof/>
            <w:webHidden/>
          </w:rPr>
          <w:fldChar w:fldCharType="end"/>
        </w:r>
      </w:hyperlink>
    </w:p>
    <w:p w14:paraId="6C7FB7B8" w14:textId="45D54421" w:rsidR="00C12AF1" w:rsidRDefault="008556C6">
      <w:pPr>
        <w:pStyle w:val="TOC3"/>
        <w:tabs>
          <w:tab w:val="right" w:leader="dot" w:pos="9350"/>
        </w:tabs>
        <w:rPr>
          <w:rFonts w:asciiTheme="minorHAnsi" w:eastAsiaTheme="minorEastAsia" w:hAnsiTheme="minorHAnsi" w:cstheme="minorBidi"/>
          <w:noProof/>
          <w:sz w:val="22"/>
          <w:szCs w:val="22"/>
        </w:rPr>
      </w:pPr>
      <w:hyperlink w:anchor="_Toc510174862" w:history="1">
        <w:r w:rsidR="00C12AF1" w:rsidRPr="00CA5DFB">
          <w:rPr>
            <w:rStyle w:val="Hyperlink"/>
            <w:noProof/>
          </w:rPr>
          <w:t>3.30.9 helpLocation property</w:t>
        </w:r>
        <w:r w:rsidR="00C12AF1">
          <w:rPr>
            <w:noProof/>
            <w:webHidden/>
          </w:rPr>
          <w:tab/>
        </w:r>
        <w:r w:rsidR="00C12AF1">
          <w:rPr>
            <w:noProof/>
            <w:webHidden/>
          </w:rPr>
          <w:fldChar w:fldCharType="begin"/>
        </w:r>
        <w:r w:rsidR="00C12AF1">
          <w:rPr>
            <w:noProof/>
            <w:webHidden/>
          </w:rPr>
          <w:instrText xml:space="preserve"> PAGEREF _Toc510174862 \h </w:instrText>
        </w:r>
        <w:r w:rsidR="00C12AF1">
          <w:rPr>
            <w:noProof/>
            <w:webHidden/>
          </w:rPr>
        </w:r>
        <w:r w:rsidR="00C12AF1">
          <w:rPr>
            <w:noProof/>
            <w:webHidden/>
          </w:rPr>
          <w:fldChar w:fldCharType="separate"/>
        </w:r>
        <w:r w:rsidR="00C12AF1">
          <w:rPr>
            <w:noProof/>
            <w:webHidden/>
          </w:rPr>
          <w:t>87</w:t>
        </w:r>
        <w:r w:rsidR="00C12AF1">
          <w:rPr>
            <w:noProof/>
            <w:webHidden/>
          </w:rPr>
          <w:fldChar w:fldCharType="end"/>
        </w:r>
      </w:hyperlink>
    </w:p>
    <w:p w14:paraId="7AB805E0" w14:textId="3A6E22BB" w:rsidR="00C12AF1" w:rsidRDefault="008556C6">
      <w:pPr>
        <w:pStyle w:val="TOC3"/>
        <w:tabs>
          <w:tab w:val="right" w:leader="dot" w:pos="9350"/>
        </w:tabs>
        <w:rPr>
          <w:rFonts w:asciiTheme="minorHAnsi" w:eastAsiaTheme="minorEastAsia" w:hAnsiTheme="minorHAnsi" w:cstheme="minorBidi"/>
          <w:noProof/>
          <w:sz w:val="22"/>
          <w:szCs w:val="22"/>
        </w:rPr>
      </w:pPr>
      <w:hyperlink w:anchor="_Toc510174863" w:history="1">
        <w:r w:rsidR="00C12AF1" w:rsidRPr="00CA5DFB">
          <w:rPr>
            <w:rStyle w:val="Hyperlink"/>
            <w:noProof/>
          </w:rPr>
          <w:t>3.30.10 help property</w:t>
        </w:r>
        <w:r w:rsidR="00C12AF1">
          <w:rPr>
            <w:noProof/>
            <w:webHidden/>
          </w:rPr>
          <w:tab/>
        </w:r>
        <w:r w:rsidR="00C12AF1">
          <w:rPr>
            <w:noProof/>
            <w:webHidden/>
          </w:rPr>
          <w:fldChar w:fldCharType="begin"/>
        </w:r>
        <w:r w:rsidR="00C12AF1">
          <w:rPr>
            <w:noProof/>
            <w:webHidden/>
          </w:rPr>
          <w:instrText xml:space="preserve"> PAGEREF _Toc510174863 \h </w:instrText>
        </w:r>
        <w:r w:rsidR="00C12AF1">
          <w:rPr>
            <w:noProof/>
            <w:webHidden/>
          </w:rPr>
        </w:r>
        <w:r w:rsidR="00C12AF1">
          <w:rPr>
            <w:noProof/>
            <w:webHidden/>
          </w:rPr>
          <w:fldChar w:fldCharType="separate"/>
        </w:r>
        <w:r w:rsidR="00C12AF1">
          <w:rPr>
            <w:noProof/>
            <w:webHidden/>
          </w:rPr>
          <w:t>87</w:t>
        </w:r>
        <w:r w:rsidR="00C12AF1">
          <w:rPr>
            <w:noProof/>
            <w:webHidden/>
          </w:rPr>
          <w:fldChar w:fldCharType="end"/>
        </w:r>
      </w:hyperlink>
    </w:p>
    <w:p w14:paraId="00C66248" w14:textId="41E9F2BD" w:rsidR="00C12AF1" w:rsidRDefault="008556C6">
      <w:pPr>
        <w:pStyle w:val="TOC3"/>
        <w:tabs>
          <w:tab w:val="right" w:leader="dot" w:pos="9350"/>
        </w:tabs>
        <w:rPr>
          <w:rFonts w:asciiTheme="minorHAnsi" w:eastAsiaTheme="minorEastAsia" w:hAnsiTheme="minorHAnsi" w:cstheme="minorBidi"/>
          <w:noProof/>
          <w:sz w:val="22"/>
          <w:szCs w:val="22"/>
        </w:rPr>
      </w:pPr>
      <w:hyperlink w:anchor="_Toc510174864" w:history="1">
        <w:r w:rsidR="00C12AF1" w:rsidRPr="00CA5DFB">
          <w:rPr>
            <w:rStyle w:val="Hyperlink"/>
            <w:noProof/>
          </w:rPr>
          <w:t>3.30.11 configuration property</w:t>
        </w:r>
        <w:r w:rsidR="00C12AF1">
          <w:rPr>
            <w:noProof/>
            <w:webHidden/>
          </w:rPr>
          <w:tab/>
        </w:r>
        <w:r w:rsidR="00C12AF1">
          <w:rPr>
            <w:noProof/>
            <w:webHidden/>
          </w:rPr>
          <w:fldChar w:fldCharType="begin"/>
        </w:r>
        <w:r w:rsidR="00C12AF1">
          <w:rPr>
            <w:noProof/>
            <w:webHidden/>
          </w:rPr>
          <w:instrText xml:space="preserve"> PAGEREF _Toc510174864 \h </w:instrText>
        </w:r>
        <w:r w:rsidR="00C12AF1">
          <w:rPr>
            <w:noProof/>
            <w:webHidden/>
          </w:rPr>
        </w:r>
        <w:r w:rsidR="00C12AF1">
          <w:rPr>
            <w:noProof/>
            <w:webHidden/>
          </w:rPr>
          <w:fldChar w:fldCharType="separate"/>
        </w:r>
        <w:r w:rsidR="00C12AF1">
          <w:rPr>
            <w:noProof/>
            <w:webHidden/>
          </w:rPr>
          <w:t>87</w:t>
        </w:r>
        <w:r w:rsidR="00C12AF1">
          <w:rPr>
            <w:noProof/>
            <w:webHidden/>
          </w:rPr>
          <w:fldChar w:fldCharType="end"/>
        </w:r>
      </w:hyperlink>
    </w:p>
    <w:p w14:paraId="55B51A07" w14:textId="65E140E5" w:rsidR="00C12AF1" w:rsidRDefault="008556C6">
      <w:pPr>
        <w:pStyle w:val="TOC3"/>
        <w:tabs>
          <w:tab w:val="right" w:leader="dot" w:pos="9350"/>
        </w:tabs>
        <w:rPr>
          <w:rFonts w:asciiTheme="minorHAnsi" w:eastAsiaTheme="minorEastAsia" w:hAnsiTheme="minorHAnsi" w:cstheme="minorBidi"/>
          <w:noProof/>
          <w:sz w:val="22"/>
          <w:szCs w:val="22"/>
        </w:rPr>
      </w:pPr>
      <w:hyperlink w:anchor="_Toc510174865" w:history="1">
        <w:r w:rsidR="00C12AF1" w:rsidRPr="00CA5DFB">
          <w:rPr>
            <w:rStyle w:val="Hyperlink"/>
            <w:noProof/>
          </w:rPr>
          <w:t>3.30.12 properties property</w:t>
        </w:r>
        <w:r w:rsidR="00C12AF1">
          <w:rPr>
            <w:noProof/>
            <w:webHidden/>
          </w:rPr>
          <w:tab/>
        </w:r>
        <w:r w:rsidR="00C12AF1">
          <w:rPr>
            <w:noProof/>
            <w:webHidden/>
          </w:rPr>
          <w:fldChar w:fldCharType="begin"/>
        </w:r>
        <w:r w:rsidR="00C12AF1">
          <w:rPr>
            <w:noProof/>
            <w:webHidden/>
          </w:rPr>
          <w:instrText xml:space="preserve"> PAGEREF _Toc510174865 \h </w:instrText>
        </w:r>
        <w:r w:rsidR="00C12AF1">
          <w:rPr>
            <w:noProof/>
            <w:webHidden/>
          </w:rPr>
        </w:r>
        <w:r w:rsidR="00C12AF1">
          <w:rPr>
            <w:noProof/>
            <w:webHidden/>
          </w:rPr>
          <w:fldChar w:fldCharType="separate"/>
        </w:r>
        <w:r w:rsidR="00C12AF1">
          <w:rPr>
            <w:noProof/>
            <w:webHidden/>
          </w:rPr>
          <w:t>87</w:t>
        </w:r>
        <w:r w:rsidR="00C12AF1">
          <w:rPr>
            <w:noProof/>
            <w:webHidden/>
          </w:rPr>
          <w:fldChar w:fldCharType="end"/>
        </w:r>
      </w:hyperlink>
    </w:p>
    <w:p w14:paraId="1FB46F63" w14:textId="55271E0F" w:rsidR="00C12AF1" w:rsidRDefault="008556C6">
      <w:pPr>
        <w:pStyle w:val="TOC2"/>
        <w:tabs>
          <w:tab w:val="right" w:leader="dot" w:pos="9350"/>
        </w:tabs>
        <w:rPr>
          <w:rFonts w:asciiTheme="minorHAnsi" w:eastAsiaTheme="minorEastAsia" w:hAnsiTheme="minorHAnsi" w:cstheme="minorBidi"/>
          <w:noProof/>
          <w:sz w:val="22"/>
          <w:szCs w:val="22"/>
        </w:rPr>
      </w:pPr>
      <w:hyperlink w:anchor="_Toc510174866" w:history="1">
        <w:r w:rsidR="00C12AF1" w:rsidRPr="00CA5DFB">
          <w:rPr>
            <w:rStyle w:val="Hyperlink"/>
            <w:noProof/>
          </w:rPr>
          <w:t>3.31 ruleConfiguration object</w:t>
        </w:r>
        <w:r w:rsidR="00C12AF1">
          <w:rPr>
            <w:noProof/>
            <w:webHidden/>
          </w:rPr>
          <w:tab/>
        </w:r>
        <w:r w:rsidR="00C12AF1">
          <w:rPr>
            <w:noProof/>
            <w:webHidden/>
          </w:rPr>
          <w:fldChar w:fldCharType="begin"/>
        </w:r>
        <w:r w:rsidR="00C12AF1">
          <w:rPr>
            <w:noProof/>
            <w:webHidden/>
          </w:rPr>
          <w:instrText xml:space="preserve"> PAGEREF _Toc510174866 \h </w:instrText>
        </w:r>
        <w:r w:rsidR="00C12AF1">
          <w:rPr>
            <w:noProof/>
            <w:webHidden/>
          </w:rPr>
        </w:r>
        <w:r w:rsidR="00C12AF1">
          <w:rPr>
            <w:noProof/>
            <w:webHidden/>
          </w:rPr>
          <w:fldChar w:fldCharType="separate"/>
        </w:r>
        <w:r w:rsidR="00C12AF1">
          <w:rPr>
            <w:noProof/>
            <w:webHidden/>
          </w:rPr>
          <w:t>87</w:t>
        </w:r>
        <w:r w:rsidR="00C12AF1">
          <w:rPr>
            <w:noProof/>
            <w:webHidden/>
          </w:rPr>
          <w:fldChar w:fldCharType="end"/>
        </w:r>
      </w:hyperlink>
    </w:p>
    <w:p w14:paraId="6821FD08" w14:textId="75D69DC2" w:rsidR="00C12AF1" w:rsidRDefault="008556C6">
      <w:pPr>
        <w:pStyle w:val="TOC3"/>
        <w:tabs>
          <w:tab w:val="right" w:leader="dot" w:pos="9350"/>
        </w:tabs>
        <w:rPr>
          <w:rFonts w:asciiTheme="minorHAnsi" w:eastAsiaTheme="minorEastAsia" w:hAnsiTheme="minorHAnsi" w:cstheme="minorBidi"/>
          <w:noProof/>
          <w:sz w:val="22"/>
          <w:szCs w:val="22"/>
        </w:rPr>
      </w:pPr>
      <w:hyperlink w:anchor="_Toc510174867" w:history="1">
        <w:r w:rsidR="00C12AF1" w:rsidRPr="00CA5DFB">
          <w:rPr>
            <w:rStyle w:val="Hyperlink"/>
            <w:noProof/>
          </w:rPr>
          <w:t>3.31.1 General</w:t>
        </w:r>
        <w:r w:rsidR="00C12AF1">
          <w:rPr>
            <w:noProof/>
            <w:webHidden/>
          </w:rPr>
          <w:tab/>
        </w:r>
        <w:r w:rsidR="00C12AF1">
          <w:rPr>
            <w:noProof/>
            <w:webHidden/>
          </w:rPr>
          <w:fldChar w:fldCharType="begin"/>
        </w:r>
        <w:r w:rsidR="00C12AF1">
          <w:rPr>
            <w:noProof/>
            <w:webHidden/>
          </w:rPr>
          <w:instrText xml:space="preserve"> PAGEREF _Toc510174867 \h </w:instrText>
        </w:r>
        <w:r w:rsidR="00C12AF1">
          <w:rPr>
            <w:noProof/>
            <w:webHidden/>
          </w:rPr>
        </w:r>
        <w:r w:rsidR="00C12AF1">
          <w:rPr>
            <w:noProof/>
            <w:webHidden/>
          </w:rPr>
          <w:fldChar w:fldCharType="separate"/>
        </w:r>
        <w:r w:rsidR="00C12AF1">
          <w:rPr>
            <w:noProof/>
            <w:webHidden/>
          </w:rPr>
          <w:t>87</w:t>
        </w:r>
        <w:r w:rsidR="00C12AF1">
          <w:rPr>
            <w:noProof/>
            <w:webHidden/>
          </w:rPr>
          <w:fldChar w:fldCharType="end"/>
        </w:r>
      </w:hyperlink>
    </w:p>
    <w:p w14:paraId="7AF51476" w14:textId="701415E1" w:rsidR="00C12AF1" w:rsidRDefault="008556C6">
      <w:pPr>
        <w:pStyle w:val="TOC3"/>
        <w:tabs>
          <w:tab w:val="right" w:leader="dot" w:pos="9350"/>
        </w:tabs>
        <w:rPr>
          <w:rFonts w:asciiTheme="minorHAnsi" w:eastAsiaTheme="minorEastAsia" w:hAnsiTheme="minorHAnsi" w:cstheme="minorBidi"/>
          <w:noProof/>
          <w:sz w:val="22"/>
          <w:szCs w:val="22"/>
        </w:rPr>
      </w:pPr>
      <w:hyperlink w:anchor="_Toc510174868" w:history="1">
        <w:r w:rsidR="00C12AF1" w:rsidRPr="00CA5DFB">
          <w:rPr>
            <w:rStyle w:val="Hyperlink"/>
            <w:noProof/>
          </w:rPr>
          <w:t>3.31.2 enabled property</w:t>
        </w:r>
        <w:r w:rsidR="00C12AF1">
          <w:rPr>
            <w:noProof/>
            <w:webHidden/>
          </w:rPr>
          <w:tab/>
        </w:r>
        <w:r w:rsidR="00C12AF1">
          <w:rPr>
            <w:noProof/>
            <w:webHidden/>
          </w:rPr>
          <w:fldChar w:fldCharType="begin"/>
        </w:r>
        <w:r w:rsidR="00C12AF1">
          <w:rPr>
            <w:noProof/>
            <w:webHidden/>
          </w:rPr>
          <w:instrText xml:space="preserve"> PAGEREF _Toc510174868 \h </w:instrText>
        </w:r>
        <w:r w:rsidR="00C12AF1">
          <w:rPr>
            <w:noProof/>
            <w:webHidden/>
          </w:rPr>
        </w:r>
        <w:r w:rsidR="00C12AF1">
          <w:rPr>
            <w:noProof/>
            <w:webHidden/>
          </w:rPr>
          <w:fldChar w:fldCharType="separate"/>
        </w:r>
        <w:r w:rsidR="00C12AF1">
          <w:rPr>
            <w:noProof/>
            <w:webHidden/>
          </w:rPr>
          <w:t>88</w:t>
        </w:r>
        <w:r w:rsidR="00C12AF1">
          <w:rPr>
            <w:noProof/>
            <w:webHidden/>
          </w:rPr>
          <w:fldChar w:fldCharType="end"/>
        </w:r>
      </w:hyperlink>
    </w:p>
    <w:p w14:paraId="271EFD09" w14:textId="404594B0" w:rsidR="00C12AF1" w:rsidRDefault="008556C6">
      <w:pPr>
        <w:pStyle w:val="TOC3"/>
        <w:tabs>
          <w:tab w:val="right" w:leader="dot" w:pos="9350"/>
        </w:tabs>
        <w:rPr>
          <w:rFonts w:asciiTheme="minorHAnsi" w:eastAsiaTheme="minorEastAsia" w:hAnsiTheme="minorHAnsi" w:cstheme="minorBidi"/>
          <w:noProof/>
          <w:sz w:val="22"/>
          <w:szCs w:val="22"/>
        </w:rPr>
      </w:pPr>
      <w:hyperlink w:anchor="_Toc510174869" w:history="1">
        <w:r w:rsidR="00C12AF1" w:rsidRPr="00CA5DFB">
          <w:rPr>
            <w:rStyle w:val="Hyperlink"/>
            <w:noProof/>
          </w:rPr>
          <w:t>3.31.3 defaultLevel property</w:t>
        </w:r>
        <w:r w:rsidR="00C12AF1">
          <w:rPr>
            <w:noProof/>
            <w:webHidden/>
          </w:rPr>
          <w:tab/>
        </w:r>
        <w:r w:rsidR="00C12AF1">
          <w:rPr>
            <w:noProof/>
            <w:webHidden/>
          </w:rPr>
          <w:fldChar w:fldCharType="begin"/>
        </w:r>
        <w:r w:rsidR="00C12AF1">
          <w:rPr>
            <w:noProof/>
            <w:webHidden/>
          </w:rPr>
          <w:instrText xml:space="preserve"> PAGEREF _Toc510174869 \h </w:instrText>
        </w:r>
        <w:r w:rsidR="00C12AF1">
          <w:rPr>
            <w:noProof/>
            <w:webHidden/>
          </w:rPr>
        </w:r>
        <w:r w:rsidR="00C12AF1">
          <w:rPr>
            <w:noProof/>
            <w:webHidden/>
          </w:rPr>
          <w:fldChar w:fldCharType="separate"/>
        </w:r>
        <w:r w:rsidR="00C12AF1">
          <w:rPr>
            <w:noProof/>
            <w:webHidden/>
          </w:rPr>
          <w:t>88</w:t>
        </w:r>
        <w:r w:rsidR="00C12AF1">
          <w:rPr>
            <w:noProof/>
            <w:webHidden/>
          </w:rPr>
          <w:fldChar w:fldCharType="end"/>
        </w:r>
      </w:hyperlink>
    </w:p>
    <w:p w14:paraId="6ADE1A02" w14:textId="2EA4A25F" w:rsidR="00C12AF1" w:rsidRDefault="008556C6">
      <w:pPr>
        <w:pStyle w:val="TOC3"/>
        <w:tabs>
          <w:tab w:val="right" w:leader="dot" w:pos="9350"/>
        </w:tabs>
        <w:rPr>
          <w:rFonts w:asciiTheme="minorHAnsi" w:eastAsiaTheme="minorEastAsia" w:hAnsiTheme="minorHAnsi" w:cstheme="minorBidi"/>
          <w:noProof/>
          <w:sz w:val="22"/>
          <w:szCs w:val="22"/>
        </w:rPr>
      </w:pPr>
      <w:hyperlink w:anchor="_Toc510174870" w:history="1">
        <w:r w:rsidR="00C12AF1" w:rsidRPr="00CA5DFB">
          <w:rPr>
            <w:rStyle w:val="Hyperlink"/>
            <w:noProof/>
          </w:rPr>
          <w:t>3.31.4 parameters property</w:t>
        </w:r>
        <w:r w:rsidR="00C12AF1">
          <w:rPr>
            <w:noProof/>
            <w:webHidden/>
          </w:rPr>
          <w:tab/>
        </w:r>
        <w:r w:rsidR="00C12AF1">
          <w:rPr>
            <w:noProof/>
            <w:webHidden/>
          </w:rPr>
          <w:fldChar w:fldCharType="begin"/>
        </w:r>
        <w:r w:rsidR="00C12AF1">
          <w:rPr>
            <w:noProof/>
            <w:webHidden/>
          </w:rPr>
          <w:instrText xml:space="preserve"> PAGEREF _Toc510174870 \h </w:instrText>
        </w:r>
        <w:r w:rsidR="00C12AF1">
          <w:rPr>
            <w:noProof/>
            <w:webHidden/>
          </w:rPr>
        </w:r>
        <w:r w:rsidR="00C12AF1">
          <w:rPr>
            <w:noProof/>
            <w:webHidden/>
          </w:rPr>
          <w:fldChar w:fldCharType="separate"/>
        </w:r>
        <w:r w:rsidR="00C12AF1">
          <w:rPr>
            <w:noProof/>
            <w:webHidden/>
          </w:rPr>
          <w:t>88</w:t>
        </w:r>
        <w:r w:rsidR="00C12AF1">
          <w:rPr>
            <w:noProof/>
            <w:webHidden/>
          </w:rPr>
          <w:fldChar w:fldCharType="end"/>
        </w:r>
      </w:hyperlink>
    </w:p>
    <w:p w14:paraId="6598B376" w14:textId="48D8D997" w:rsidR="00C12AF1" w:rsidRDefault="008556C6">
      <w:pPr>
        <w:pStyle w:val="TOC2"/>
        <w:tabs>
          <w:tab w:val="right" w:leader="dot" w:pos="9350"/>
        </w:tabs>
        <w:rPr>
          <w:rFonts w:asciiTheme="minorHAnsi" w:eastAsiaTheme="minorEastAsia" w:hAnsiTheme="minorHAnsi" w:cstheme="minorBidi"/>
          <w:noProof/>
          <w:sz w:val="22"/>
          <w:szCs w:val="22"/>
        </w:rPr>
      </w:pPr>
      <w:hyperlink w:anchor="_Toc510174871" w:history="1">
        <w:r w:rsidR="00C12AF1" w:rsidRPr="00CA5DFB">
          <w:rPr>
            <w:rStyle w:val="Hyperlink"/>
            <w:noProof/>
          </w:rPr>
          <w:t>3.32 fix object</w:t>
        </w:r>
        <w:r w:rsidR="00C12AF1">
          <w:rPr>
            <w:noProof/>
            <w:webHidden/>
          </w:rPr>
          <w:tab/>
        </w:r>
        <w:r w:rsidR="00C12AF1">
          <w:rPr>
            <w:noProof/>
            <w:webHidden/>
          </w:rPr>
          <w:fldChar w:fldCharType="begin"/>
        </w:r>
        <w:r w:rsidR="00C12AF1">
          <w:rPr>
            <w:noProof/>
            <w:webHidden/>
          </w:rPr>
          <w:instrText xml:space="preserve"> PAGEREF _Toc510174871 \h </w:instrText>
        </w:r>
        <w:r w:rsidR="00C12AF1">
          <w:rPr>
            <w:noProof/>
            <w:webHidden/>
          </w:rPr>
        </w:r>
        <w:r w:rsidR="00C12AF1">
          <w:rPr>
            <w:noProof/>
            <w:webHidden/>
          </w:rPr>
          <w:fldChar w:fldCharType="separate"/>
        </w:r>
        <w:r w:rsidR="00C12AF1">
          <w:rPr>
            <w:noProof/>
            <w:webHidden/>
          </w:rPr>
          <w:t>88</w:t>
        </w:r>
        <w:r w:rsidR="00C12AF1">
          <w:rPr>
            <w:noProof/>
            <w:webHidden/>
          </w:rPr>
          <w:fldChar w:fldCharType="end"/>
        </w:r>
      </w:hyperlink>
    </w:p>
    <w:p w14:paraId="2E29B612" w14:textId="27F5498D" w:rsidR="00C12AF1" w:rsidRDefault="008556C6">
      <w:pPr>
        <w:pStyle w:val="TOC3"/>
        <w:tabs>
          <w:tab w:val="right" w:leader="dot" w:pos="9350"/>
        </w:tabs>
        <w:rPr>
          <w:rFonts w:asciiTheme="minorHAnsi" w:eastAsiaTheme="minorEastAsia" w:hAnsiTheme="minorHAnsi" w:cstheme="minorBidi"/>
          <w:noProof/>
          <w:sz w:val="22"/>
          <w:szCs w:val="22"/>
        </w:rPr>
      </w:pPr>
      <w:hyperlink w:anchor="_Toc510174872" w:history="1">
        <w:r w:rsidR="00C12AF1" w:rsidRPr="00CA5DFB">
          <w:rPr>
            <w:rStyle w:val="Hyperlink"/>
            <w:noProof/>
          </w:rPr>
          <w:t>3.32.1 General</w:t>
        </w:r>
        <w:r w:rsidR="00C12AF1">
          <w:rPr>
            <w:noProof/>
            <w:webHidden/>
          </w:rPr>
          <w:tab/>
        </w:r>
        <w:r w:rsidR="00C12AF1">
          <w:rPr>
            <w:noProof/>
            <w:webHidden/>
          </w:rPr>
          <w:fldChar w:fldCharType="begin"/>
        </w:r>
        <w:r w:rsidR="00C12AF1">
          <w:rPr>
            <w:noProof/>
            <w:webHidden/>
          </w:rPr>
          <w:instrText xml:space="preserve"> PAGEREF _Toc510174872 \h </w:instrText>
        </w:r>
        <w:r w:rsidR="00C12AF1">
          <w:rPr>
            <w:noProof/>
            <w:webHidden/>
          </w:rPr>
        </w:r>
        <w:r w:rsidR="00C12AF1">
          <w:rPr>
            <w:noProof/>
            <w:webHidden/>
          </w:rPr>
          <w:fldChar w:fldCharType="separate"/>
        </w:r>
        <w:r w:rsidR="00C12AF1">
          <w:rPr>
            <w:noProof/>
            <w:webHidden/>
          </w:rPr>
          <w:t>88</w:t>
        </w:r>
        <w:r w:rsidR="00C12AF1">
          <w:rPr>
            <w:noProof/>
            <w:webHidden/>
          </w:rPr>
          <w:fldChar w:fldCharType="end"/>
        </w:r>
      </w:hyperlink>
    </w:p>
    <w:p w14:paraId="113AA237" w14:textId="63AF8CD1" w:rsidR="00C12AF1" w:rsidRDefault="008556C6">
      <w:pPr>
        <w:pStyle w:val="TOC3"/>
        <w:tabs>
          <w:tab w:val="right" w:leader="dot" w:pos="9350"/>
        </w:tabs>
        <w:rPr>
          <w:rFonts w:asciiTheme="minorHAnsi" w:eastAsiaTheme="minorEastAsia" w:hAnsiTheme="minorHAnsi" w:cstheme="minorBidi"/>
          <w:noProof/>
          <w:sz w:val="22"/>
          <w:szCs w:val="22"/>
        </w:rPr>
      </w:pPr>
      <w:hyperlink w:anchor="_Toc510174873" w:history="1">
        <w:r w:rsidR="00C12AF1" w:rsidRPr="00CA5DFB">
          <w:rPr>
            <w:rStyle w:val="Hyperlink"/>
            <w:noProof/>
          </w:rPr>
          <w:t>3.32.2 description property</w:t>
        </w:r>
        <w:r w:rsidR="00C12AF1">
          <w:rPr>
            <w:noProof/>
            <w:webHidden/>
          </w:rPr>
          <w:tab/>
        </w:r>
        <w:r w:rsidR="00C12AF1">
          <w:rPr>
            <w:noProof/>
            <w:webHidden/>
          </w:rPr>
          <w:fldChar w:fldCharType="begin"/>
        </w:r>
        <w:r w:rsidR="00C12AF1">
          <w:rPr>
            <w:noProof/>
            <w:webHidden/>
          </w:rPr>
          <w:instrText xml:space="preserve"> PAGEREF _Toc510174873 \h </w:instrText>
        </w:r>
        <w:r w:rsidR="00C12AF1">
          <w:rPr>
            <w:noProof/>
            <w:webHidden/>
          </w:rPr>
        </w:r>
        <w:r w:rsidR="00C12AF1">
          <w:rPr>
            <w:noProof/>
            <w:webHidden/>
          </w:rPr>
          <w:fldChar w:fldCharType="separate"/>
        </w:r>
        <w:r w:rsidR="00C12AF1">
          <w:rPr>
            <w:noProof/>
            <w:webHidden/>
          </w:rPr>
          <w:t>89</w:t>
        </w:r>
        <w:r w:rsidR="00C12AF1">
          <w:rPr>
            <w:noProof/>
            <w:webHidden/>
          </w:rPr>
          <w:fldChar w:fldCharType="end"/>
        </w:r>
      </w:hyperlink>
    </w:p>
    <w:p w14:paraId="116DCB03" w14:textId="5ACF25B7" w:rsidR="00C12AF1" w:rsidRDefault="008556C6">
      <w:pPr>
        <w:pStyle w:val="TOC3"/>
        <w:tabs>
          <w:tab w:val="right" w:leader="dot" w:pos="9350"/>
        </w:tabs>
        <w:rPr>
          <w:rFonts w:asciiTheme="minorHAnsi" w:eastAsiaTheme="minorEastAsia" w:hAnsiTheme="minorHAnsi" w:cstheme="minorBidi"/>
          <w:noProof/>
          <w:sz w:val="22"/>
          <w:szCs w:val="22"/>
        </w:rPr>
      </w:pPr>
      <w:hyperlink w:anchor="_Toc510174874" w:history="1">
        <w:r w:rsidR="00C12AF1" w:rsidRPr="00CA5DFB">
          <w:rPr>
            <w:rStyle w:val="Hyperlink"/>
            <w:noProof/>
          </w:rPr>
          <w:t>3.32.3 fileChanges property</w:t>
        </w:r>
        <w:r w:rsidR="00C12AF1">
          <w:rPr>
            <w:noProof/>
            <w:webHidden/>
          </w:rPr>
          <w:tab/>
        </w:r>
        <w:r w:rsidR="00C12AF1">
          <w:rPr>
            <w:noProof/>
            <w:webHidden/>
          </w:rPr>
          <w:fldChar w:fldCharType="begin"/>
        </w:r>
        <w:r w:rsidR="00C12AF1">
          <w:rPr>
            <w:noProof/>
            <w:webHidden/>
          </w:rPr>
          <w:instrText xml:space="preserve"> PAGEREF _Toc510174874 \h </w:instrText>
        </w:r>
        <w:r w:rsidR="00C12AF1">
          <w:rPr>
            <w:noProof/>
            <w:webHidden/>
          </w:rPr>
        </w:r>
        <w:r w:rsidR="00C12AF1">
          <w:rPr>
            <w:noProof/>
            <w:webHidden/>
          </w:rPr>
          <w:fldChar w:fldCharType="separate"/>
        </w:r>
        <w:r w:rsidR="00C12AF1">
          <w:rPr>
            <w:noProof/>
            <w:webHidden/>
          </w:rPr>
          <w:t>89</w:t>
        </w:r>
        <w:r w:rsidR="00C12AF1">
          <w:rPr>
            <w:noProof/>
            <w:webHidden/>
          </w:rPr>
          <w:fldChar w:fldCharType="end"/>
        </w:r>
      </w:hyperlink>
    </w:p>
    <w:p w14:paraId="3C11D9F4" w14:textId="13BA108E" w:rsidR="00C12AF1" w:rsidRDefault="008556C6">
      <w:pPr>
        <w:pStyle w:val="TOC2"/>
        <w:tabs>
          <w:tab w:val="right" w:leader="dot" w:pos="9350"/>
        </w:tabs>
        <w:rPr>
          <w:rFonts w:asciiTheme="minorHAnsi" w:eastAsiaTheme="minorEastAsia" w:hAnsiTheme="minorHAnsi" w:cstheme="minorBidi"/>
          <w:noProof/>
          <w:sz w:val="22"/>
          <w:szCs w:val="22"/>
        </w:rPr>
      </w:pPr>
      <w:hyperlink w:anchor="_Toc510174875" w:history="1">
        <w:r w:rsidR="00C12AF1" w:rsidRPr="00CA5DFB">
          <w:rPr>
            <w:rStyle w:val="Hyperlink"/>
            <w:noProof/>
          </w:rPr>
          <w:t>3.33 fileChange object</w:t>
        </w:r>
        <w:r w:rsidR="00C12AF1">
          <w:rPr>
            <w:noProof/>
            <w:webHidden/>
          </w:rPr>
          <w:tab/>
        </w:r>
        <w:r w:rsidR="00C12AF1">
          <w:rPr>
            <w:noProof/>
            <w:webHidden/>
          </w:rPr>
          <w:fldChar w:fldCharType="begin"/>
        </w:r>
        <w:r w:rsidR="00C12AF1">
          <w:rPr>
            <w:noProof/>
            <w:webHidden/>
          </w:rPr>
          <w:instrText xml:space="preserve"> PAGEREF _Toc510174875 \h </w:instrText>
        </w:r>
        <w:r w:rsidR="00C12AF1">
          <w:rPr>
            <w:noProof/>
            <w:webHidden/>
          </w:rPr>
        </w:r>
        <w:r w:rsidR="00C12AF1">
          <w:rPr>
            <w:noProof/>
            <w:webHidden/>
          </w:rPr>
          <w:fldChar w:fldCharType="separate"/>
        </w:r>
        <w:r w:rsidR="00C12AF1">
          <w:rPr>
            <w:noProof/>
            <w:webHidden/>
          </w:rPr>
          <w:t>89</w:t>
        </w:r>
        <w:r w:rsidR="00C12AF1">
          <w:rPr>
            <w:noProof/>
            <w:webHidden/>
          </w:rPr>
          <w:fldChar w:fldCharType="end"/>
        </w:r>
      </w:hyperlink>
    </w:p>
    <w:p w14:paraId="13E33165" w14:textId="577E0920" w:rsidR="00C12AF1" w:rsidRDefault="008556C6">
      <w:pPr>
        <w:pStyle w:val="TOC3"/>
        <w:tabs>
          <w:tab w:val="right" w:leader="dot" w:pos="9350"/>
        </w:tabs>
        <w:rPr>
          <w:rFonts w:asciiTheme="minorHAnsi" w:eastAsiaTheme="minorEastAsia" w:hAnsiTheme="minorHAnsi" w:cstheme="minorBidi"/>
          <w:noProof/>
          <w:sz w:val="22"/>
          <w:szCs w:val="22"/>
        </w:rPr>
      </w:pPr>
      <w:hyperlink w:anchor="_Toc510174876" w:history="1">
        <w:r w:rsidR="00C12AF1" w:rsidRPr="00CA5DFB">
          <w:rPr>
            <w:rStyle w:val="Hyperlink"/>
            <w:noProof/>
          </w:rPr>
          <w:t>3.33.1 General</w:t>
        </w:r>
        <w:r w:rsidR="00C12AF1">
          <w:rPr>
            <w:noProof/>
            <w:webHidden/>
          </w:rPr>
          <w:tab/>
        </w:r>
        <w:r w:rsidR="00C12AF1">
          <w:rPr>
            <w:noProof/>
            <w:webHidden/>
          </w:rPr>
          <w:fldChar w:fldCharType="begin"/>
        </w:r>
        <w:r w:rsidR="00C12AF1">
          <w:rPr>
            <w:noProof/>
            <w:webHidden/>
          </w:rPr>
          <w:instrText xml:space="preserve"> PAGEREF _Toc510174876 \h </w:instrText>
        </w:r>
        <w:r w:rsidR="00C12AF1">
          <w:rPr>
            <w:noProof/>
            <w:webHidden/>
          </w:rPr>
        </w:r>
        <w:r w:rsidR="00C12AF1">
          <w:rPr>
            <w:noProof/>
            <w:webHidden/>
          </w:rPr>
          <w:fldChar w:fldCharType="separate"/>
        </w:r>
        <w:r w:rsidR="00C12AF1">
          <w:rPr>
            <w:noProof/>
            <w:webHidden/>
          </w:rPr>
          <w:t>89</w:t>
        </w:r>
        <w:r w:rsidR="00C12AF1">
          <w:rPr>
            <w:noProof/>
            <w:webHidden/>
          </w:rPr>
          <w:fldChar w:fldCharType="end"/>
        </w:r>
      </w:hyperlink>
    </w:p>
    <w:p w14:paraId="0DEABBAC" w14:textId="5CF2DFE6" w:rsidR="00C12AF1" w:rsidRDefault="008556C6">
      <w:pPr>
        <w:pStyle w:val="TOC3"/>
        <w:tabs>
          <w:tab w:val="right" w:leader="dot" w:pos="9350"/>
        </w:tabs>
        <w:rPr>
          <w:rFonts w:asciiTheme="minorHAnsi" w:eastAsiaTheme="minorEastAsia" w:hAnsiTheme="minorHAnsi" w:cstheme="minorBidi"/>
          <w:noProof/>
          <w:sz w:val="22"/>
          <w:szCs w:val="22"/>
        </w:rPr>
      </w:pPr>
      <w:hyperlink w:anchor="_Toc510174877" w:history="1">
        <w:r w:rsidR="00C12AF1" w:rsidRPr="00CA5DFB">
          <w:rPr>
            <w:rStyle w:val="Hyperlink"/>
            <w:noProof/>
          </w:rPr>
          <w:t>3.33.2 fileLocation property</w:t>
        </w:r>
        <w:r w:rsidR="00C12AF1">
          <w:rPr>
            <w:noProof/>
            <w:webHidden/>
          </w:rPr>
          <w:tab/>
        </w:r>
        <w:r w:rsidR="00C12AF1">
          <w:rPr>
            <w:noProof/>
            <w:webHidden/>
          </w:rPr>
          <w:fldChar w:fldCharType="begin"/>
        </w:r>
        <w:r w:rsidR="00C12AF1">
          <w:rPr>
            <w:noProof/>
            <w:webHidden/>
          </w:rPr>
          <w:instrText xml:space="preserve"> PAGEREF _Toc510174877 \h </w:instrText>
        </w:r>
        <w:r w:rsidR="00C12AF1">
          <w:rPr>
            <w:noProof/>
            <w:webHidden/>
          </w:rPr>
        </w:r>
        <w:r w:rsidR="00C12AF1">
          <w:rPr>
            <w:noProof/>
            <w:webHidden/>
          </w:rPr>
          <w:fldChar w:fldCharType="separate"/>
        </w:r>
        <w:r w:rsidR="00C12AF1">
          <w:rPr>
            <w:noProof/>
            <w:webHidden/>
          </w:rPr>
          <w:t>90</w:t>
        </w:r>
        <w:r w:rsidR="00C12AF1">
          <w:rPr>
            <w:noProof/>
            <w:webHidden/>
          </w:rPr>
          <w:fldChar w:fldCharType="end"/>
        </w:r>
      </w:hyperlink>
    </w:p>
    <w:p w14:paraId="012E7002" w14:textId="40FC7EDE" w:rsidR="00C12AF1" w:rsidRDefault="008556C6">
      <w:pPr>
        <w:pStyle w:val="TOC3"/>
        <w:tabs>
          <w:tab w:val="right" w:leader="dot" w:pos="9350"/>
        </w:tabs>
        <w:rPr>
          <w:rFonts w:asciiTheme="minorHAnsi" w:eastAsiaTheme="minorEastAsia" w:hAnsiTheme="minorHAnsi" w:cstheme="minorBidi"/>
          <w:noProof/>
          <w:sz w:val="22"/>
          <w:szCs w:val="22"/>
        </w:rPr>
      </w:pPr>
      <w:hyperlink w:anchor="_Toc510174878" w:history="1">
        <w:r w:rsidR="00C12AF1" w:rsidRPr="00CA5DFB">
          <w:rPr>
            <w:rStyle w:val="Hyperlink"/>
            <w:noProof/>
          </w:rPr>
          <w:t>3.33.3 replacements property</w:t>
        </w:r>
        <w:r w:rsidR="00C12AF1">
          <w:rPr>
            <w:noProof/>
            <w:webHidden/>
          </w:rPr>
          <w:tab/>
        </w:r>
        <w:r w:rsidR="00C12AF1">
          <w:rPr>
            <w:noProof/>
            <w:webHidden/>
          </w:rPr>
          <w:fldChar w:fldCharType="begin"/>
        </w:r>
        <w:r w:rsidR="00C12AF1">
          <w:rPr>
            <w:noProof/>
            <w:webHidden/>
          </w:rPr>
          <w:instrText xml:space="preserve"> PAGEREF _Toc510174878 \h </w:instrText>
        </w:r>
        <w:r w:rsidR="00C12AF1">
          <w:rPr>
            <w:noProof/>
            <w:webHidden/>
          </w:rPr>
        </w:r>
        <w:r w:rsidR="00C12AF1">
          <w:rPr>
            <w:noProof/>
            <w:webHidden/>
          </w:rPr>
          <w:fldChar w:fldCharType="separate"/>
        </w:r>
        <w:r w:rsidR="00C12AF1">
          <w:rPr>
            <w:noProof/>
            <w:webHidden/>
          </w:rPr>
          <w:t>90</w:t>
        </w:r>
        <w:r w:rsidR="00C12AF1">
          <w:rPr>
            <w:noProof/>
            <w:webHidden/>
          </w:rPr>
          <w:fldChar w:fldCharType="end"/>
        </w:r>
      </w:hyperlink>
    </w:p>
    <w:p w14:paraId="6D8BAAE1" w14:textId="51A8D33A" w:rsidR="00C12AF1" w:rsidRDefault="008556C6">
      <w:pPr>
        <w:pStyle w:val="TOC2"/>
        <w:tabs>
          <w:tab w:val="right" w:leader="dot" w:pos="9350"/>
        </w:tabs>
        <w:rPr>
          <w:rFonts w:asciiTheme="minorHAnsi" w:eastAsiaTheme="minorEastAsia" w:hAnsiTheme="minorHAnsi" w:cstheme="minorBidi"/>
          <w:noProof/>
          <w:sz w:val="22"/>
          <w:szCs w:val="22"/>
        </w:rPr>
      </w:pPr>
      <w:hyperlink w:anchor="_Toc510174879" w:history="1">
        <w:r w:rsidR="00C12AF1" w:rsidRPr="00CA5DFB">
          <w:rPr>
            <w:rStyle w:val="Hyperlink"/>
            <w:noProof/>
          </w:rPr>
          <w:t>3.34 replacement object</w:t>
        </w:r>
        <w:r w:rsidR="00C12AF1">
          <w:rPr>
            <w:noProof/>
            <w:webHidden/>
          </w:rPr>
          <w:tab/>
        </w:r>
        <w:r w:rsidR="00C12AF1">
          <w:rPr>
            <w:noProof/>
            <w:webHidden/>
          </w:rPr>
          <w:fldChar w:fldCharType="begin"/>
        </w:r>
        <w:r w:rsidR="00C12AF1">
          <w:rPr>
            <w:noProof/>
            <w:webHidden/>
          </w:rPr>
          <w:instrText xml:space="preserve"> PAGEREF _Toc510174879 \h </w:instrText>
        </w:r>
        <w:r w:rsidR="00C12AF1">
          <w:rPr>
            <w:noProof/>
            <w:webHidden/>
          </w:rPr>
        </w:r>
        <w:r w:rsidR="00C12AF1">
          <w:rPr>
            <w:noProof/>
            <w:webHidden/>
          </w:rPr>
          <w:fldChar w:fldCharType="separate"/>
        </w:r>
        <w:r w:rsidR="00C12AF1">
          <w:rPr>
            <w:noProof/>
            <w:webHidden/>
          </w:rPr>
          <w:t>90</w:t>
        </w:r>
        <w:r w:rsidR="00C12AF1">
          <w:rPr>
            <w:noProof/>
            <w:webHidden/>
          </w:rPr>
          <w:fldChar w:fldCharType="end"/>
        </w:r>
      </w:hyperlink>
    </w:p>
    <w:p w14:paraId="222775BF" w14:textId="3C03AC84" w:rsidR="00C12AF1" w:rsidRDefault="008556C6">
      <w:pPr>
        <w:pStyle w:val="TOC3"/>
        <w:tabs>
          <w:tab w:val="right" w:leader="dot" w:pos="9350"/>
        </w:tabs>
        <w:rPr>
          <w:rFonts w:asciiTheme="minorHAnsi" w:eastAsiaTheme="minorEastAsia" w:hAnsiTheme="minorHAnsi" w:cstheme="minorBidi"/>
          <w:noProof/>
          <w:sz w:val="22"/>
          <w:szCs w:val="22"/>
        </w:rPr>
      </w:pPr>
      <w:hyperlink w:anchor="_Toc510174880" w:history="1">
        <w:r w:rsidR="00C12AF1" w:rsidRPr="00CA5DFB">
          <w:rPr>
            <w:rStyle w:val="Hyperlink"/>
            <w:noProof/>
          </w:rPr>
          <w:t>3.34.1 General</w:t>
        </w:r>
        <w:r w:rsidR="00C12AF1">
          <w:rPr>
            <w:noProof/>
            <w:webHidden/>
          </w:rPr>
          <w:tab/>
        </w:r>
        <w:r w:rsidR="00C12AF1">
          <w:rPr>
            <w:noProof/>
            <w:webHidden/>
          </w:rPr>
          <w:fldChar w:fldCharType="begin"/>
        </w:r>
        <w:r w:rsidR="00C12AF1">
          <w:rPr>
            <w:noProof/>
            <w:webHidden/>
          </w:rPr>
          <w:instrText xml:space="preserve"> PAGEREF _Toc510174880 \h </w:instrText>
        </w:r>
        <w:r w:rsidR="00C12AF1">
          <w:rPr>
            <w:noProof/>
            <w:webHidden/>
          </w:rPr>
        </w:r>
        <w:r w:rsidR="00C12AF1">
          <w:rPr>
            <w:noProof/>
            <w:webHidden/>
          </w:rPr>
          <w:fldChar w:fldCharType="separate"/>
        </w:r>
        <w:r w:rsidR="00C12AF1">
          <w:rPr>
            <w:noProof/>
            <w:webHidden/>
          </w:rPr>
          <w:t>90</w:t>
        </w:r>
        <w:r w:rsidR="00C12AF1">
          <w:rPr>
            <w:noProof/>
            <w:webHidden/>
          </w:rPr>
          <w:fldChar w:fldCharType="end"/>
        </w:r>
      </w:hyperlink>
    </w:p>
    <w:p w14:paraId="5EDCF714" w14:textId="53041991" w:rsidR="00C12AF1" w:rsidRDefault="008556C6">
      <w:pPr>
        <w:pStyle w:val="TOC3"/>
        <w:tabs>
          <w:tab w:val="right" w:leader="dot" w:pos="9350"/>
        </w:tabs>
        <w:rPr>
          <w:rFonts w:asciiTheme="minorHAnsi" w:eastAsiaTheme="minorEastAsia" w:hAnsiTheme="minorHAnsi" w:cstheme="minorBidi"/>
          <w:noProof/>
          <w:sz w:val="22"/>
          <w:szCs w:val="22"/>
        </w:rPr>
      </w:pPr>
      <w:hyperlink w:anchor="_Toc510174881" w:history="1">
        <w:r w:rsidR="00C12AF1" w:rsidRPr="00CA5DFB">
          <w:rPr>
            <w:rStyle w:val="Hyperlink"/>
            <w:noProof/>
          </w:rPr>
          <w:t>3.34.2 Constraints</w:t>
        </w:r>
        <w:r w:rsidR="00C12AF1">
          <w:rPr>
            <w:noProof/>
            <w:webHidden/>
          </w:rPr>
          <w:tab/>
        </w:r>
        <w:r w:rsidR="00C12AF1">
          <w:rPr>
            <w:noProof/>
            <w:webHidden/>
          </w:rPr>
          <w:fldChar w:fldCharType="begin"/>
        </w:r>
        <w:r w:rsidR="00C12AF1">
          <w:rPr>
            <w:noProof/>
            <w:webHidden/>
          </w:rPr>
          <w:instrText xml:space="preserve"> PAGEREF _Toc510174881 \h </w:instrText>
        </w:r>
        <w:r w:rsidR="00C12AF1">
          <w:rPr>
            <w:noProof/>
            <w:webHidden/>
          </w:rPr>
        </w:r>
        <w:r w:rsidR="00C12AF1">
          <w:rPr>
            <w:noProof/>
            <w:webHidden/>
          </w:rPr>
          <w:fldChar w:fldCharType="separate"/>
        </w:r>
        <w:r w:rsidR="00C12AF1">
          <w:rPr>
            <w:noProof/>
            <w:webHidden/>
          </w:rPr>
          <w:t>91</w:t>
        </w:r>
        <w:r w:rsidR="00C12AF1">
          <w:rPr>
            <w:noProof/>
            <w:webHidden/>
          </w:rPr>
          <w:fldChar w:fldCharType="end"/>
        </w:r>
      </w:hyperlink>
    </w:p>
    <w:p w14:paraId="5DFF9A2C" w14:textId="67A15259" w:rsidR="00C12AF1" w:rsidRDefault="008556C6">
      <w:pPr>
        <w:pStyle w:val="TOC3"/>
        <w:tabs>
          <w:tab w:val="right" w:leader="dot" w:pos="9350"/>
        </w:tabs>
        <w:rPr>
          <w:rFonts w:asciiTheme="minorHAnsi" w:eastAsiaTheme="minorEastAsia" w:hAnsiTheme="minorHAnsi" w:cstheme="minorBidi"/>
          <w:noProof/>
          <w:sz w:val="22"/>
          <w:szCs w:val="22"/>
        </w:rPr>
      </w:pPr>
      <w:hyperlink w:anchor="_Toc510174882" w:history="1">
        <w:r w:rsidR="00C12AF1" w:rsidRPr="00CA5DFB">
          <w:rPr>
            <w:rStyle w:val="Hyperlink"/>
            <w:noProof/>
          </w:rPr>
          <w:t>3.34.3 deletedRegion property</w:t>
        </w:r>
        <w:r w:rsidR="00C12AF1">
          <w:rPr>
            <w:noProof/>
            <w:webHidden/>
          </w:rPr>
          <w:tab/>
        </w:r>
        <w:r w:rsidR="00C12AF1">
          <w:rPr>
            <w:noProof/>
            <w:webHidden/>
          </w:rPr>
          <w:fldChar w:fldCharType="begin"/>
        </w:r>
        <w:r w:rsidR="00C12AF1">
          <w:rPr>
            <w:noProof/>
            <w:webHidden/>
          </w:rPr>
          <w:instrText xml:space="preserve"> PAGEREF _Toc510174882 \h </w:instrText>
        </w:r>
        <w:r w:rsidR="00C12AF1">
          <w:rPr>
            <w:noProof/>
            <w:webHidden/>
          </w:rPr>
        </w:r>
        <w:r w:rsidR="00C12AF1">
          <w:rPr>
            <w:noProof/>
            <w:webHidden/>
          </w:rPr>
          <w:fldChar w:fldCharType="separate"/>
        </w:r>
        <w:r w:rsidR="00C12AF1">
          <w:rPr>
            <w:noProof/>
            <w:webHidden/>
          </w:rPr>
          <w:t>91</w:t>
        </w:r>
        <w:r w:rsidR="00C12AF1">
          <w:rPr>
            <w:noProof/>
            <w:webHidden/>
          </w:rPr>
          <w:fldChar w:fldCharType="end"/>
        </w:r>
      </w:hyperlink>
    </w:p>
    <w:p w14:paraId="31CA7702" w14:textId="7918C349" w:rsidR="00C12AF1" w:rsidRDefault="008556C6">
      <w:pPr>
        <w:pStyle w:val="TOC3"/>
        <w:tabs>
          <w:tab w:val="right" w:leader="dot" w:pos="9350"/>
        </w:tabs>
        <w:rPr>
          <w:rFonts w:asciiTheme="minorHAnsi" w:eastAsiaTheme="minorEastAsia" w:hAnsiTheme="minorHAnsi" w:cstheme="minorBidi"/>
          <w:noProof/>
          <w:sz w:val="22"/>
          <w:szCs w:val="22"/>
        </w:rPr>
      </w:pPr>
      <w:hyperlink w:anchor="_Toc510174883" w:history="1">
        <w:r w:rsidR="00C12AF1" w:rsidRPr="00CA5DFB">
          <w:rPr>
            <w:rStyle w:val="Hyperlink"/>
            <w:noProof/>
          </w:rPr>
          <w:t>3.34.4 insertedContent property</w:t>
        </w:r>
        <w:r w:rsidR="00C12AF1">
          <w:rPr>
            <w:noProof/>
            <w:webHidden/>
          </w:rPr>
          <w:tab/>
        </w:r>
        <w:r w:rsidR="00C12AF1">
          <w:rPr>
            <w:noProof/>
            <w:webHidden/>
          </w:rPr>
          <w:fldChar w:fldCharType="begin"/>
        </w:r>
        <w:r w:rsidR="00C12AF1">
          <w:rPr>
            <w:noProof/>
            <w:webHidden/>
          </w:rPr>
          <w:instrText xml:space="preserve"> PAGEREF _Toc510174883 \h </w:instrText>
        </w:r>
        <w:r w:rsidR="00C12AF1">
          <w:rPr>
            <w:noProof/>
            <w:webHidden/>
          </w:rPr>
        </w:r>
        <w:r w:rsidR="00C12AF1">
          <w:rPr>
            <w:noProof/>
            <w:webHidden/>
          </w:rPr>
          <w:fldChar w:fldCharType="separate"/>
        </w:r>
        <w:r w:rsidR="00C12AF1">
          <w:rPr>
            <w:noProof/>
            <w:webHidden/>
          </w:rPr>
          <w:t>91</w:t>
        </w:r>
        <w:r w:rsidR="00C12AF1">
          <w:rPr>
            <w:noProof/>
            <w:webHidden/>
          </w:rPr>
          <w:fldChar w:fldCharType="end"/>
        </w:r>
      </w:hyperlink>
    </w:p>
    <w:p w14:paraId="3F444638" w14:textId="1CA5B501" w:rsidR="00C12AF1" w:rsidRDefault="008556C6">
      <w:pPr>
        <w:pStyle w:val="TOC2"/>
        <w:tabs>
          <w:tab w:val="right" w:leader="dot" w:pos="9350"/>
        </w:tabs>
        <w:rPr>
          <w:rFonts w:asciiTheme="minorHAnsi" w:eastAsiaTheme="minorEastAsia" w:hAnsiTheme="minorHAnsi" w:cstheme="minorBidi"/>
          <w:noProof/>
          <w:sz w:val="22"/>
          <w:szCs w:val="22"/>
        </w:rPr>
      </w:pPr>
      <w:hyperlink w:anchor="_Toc510174884" w:history="1">
        <w:r w:rsidR="00C12AF1" w:rsidRPr="00CA5DFB">
          <w:rPr>
            <w:rStyle w:val="Hyperlink"/>
            <w:noProof/>
          </w:rPr>
          <w:t>3.35 notification object</w:t>
        </w:r>
        <w:r w:rsidR="00C12AF1">
          <w:rPr>
            <w:noProof/>
            <w:webHidden/>
          </w:rPr>
          <w:tab/>
        </w:r>
        <w:r w:rsidR="00C12AF1">
          <w:rPr>
            <w:noProof/>
            <w:webHidden/>
          </w:rPr>
          <w:fldChar w:fldCharType="begin"/>
        </w:r>
        <w:r w:rsidR="00C12AF1">
          <w:rPr>
            <w:noProof/>
            <w:webHidden/>
          </w:rPr>
          <w:instrText xml:space="preserve"> PAGEREF _Toc510174884 \h </w:instrText>
        </w:r>
        <w:r w:rsidR="00C12AF1">
          <w:rPr>
            <w:noProof/>
            <w:webHidden/>
          </w:rPr>
        </w:r>
        <w:r w:rsidR="00C12AF1">
          <w:rPr>
            <w:noProof/>
            <w:webHidden/>
          </w:rPr>
          <w:fldChar w:fldCharType="separate"/>
        </w:r>
        <w:r w:rsidR="00C12AF1">
          <w:rPr>
            <w:noProof/>
            <w:webHidden/>
          </w:rPr>
          <w:t>92</w:t>
        </w:r>
        <w:r w:rsidR="00C12AF1">
          <w:rPr>
            <w:noProof/>
            <w:webHidden/>
          </w:rPr>
          <w:fldChar w:fldCharType="end"/>
        </w:r>
      </w:hyperlink>
    </w:p>
    <w:p w14:paraId="3946988D" w14:textId="10B2D445" w:rsidR="00C12AF1" w:rsidRDefault="008556C6">
      <w:pPr>
        <w:pStyle w:val="TOC3"/>
        <w:tabs>
          <w:tab w:val="right" w:leader="dot" w:pos="9350"/>
        </w:tabs>
        <w:rPr>
          <w:rFonts w:asciiTheme="minorHAnsi" w:eastAsiaTheme="minorEastAsia" w:hAnsiTheme="minorHAnsi" w:cstheme="minorBidi"/>
          <w:noProof/>
          <w:sz w:val="22"/>
          <w:szCs w:val="22"/>
        </w:rPr>
      </w:pPr>
      <w:hyperlink w:anchor="_Toc510174885" w:history="1">
        <w:r w:rsidR="00C12AF1" w:rsidRPr="00CA5DFB">
          <w:rPr>
            <w:rStyle w:val="Hyperlink"/>
            <w:noProof/>
          </w:rPr>
          <w:t>3.35.1 General</w:t>
        </w:r>
        <w:r w:rsidR="00C12AF1">
          <w:rPr>
            <w:noProof/>
            <w:webHidden/>
          </w:rPr>
          <w:tab/>
        </w:r>
        <w:r w:rsidR="00C12AF1">
          <w:rPr>
            <w:noProof/>
            <w:webHidden/>
          </w:rPr>
          <w:fldChar w:fldCharType="begin"/>
        </w:r>
        <w:r w:rsidR="00C12AF1">
          <w:rPr>
            <w:noProof/>
            <w:webHidden/>
          </w:rPr>
          <w:instrText xml:space="preserve"> PAGEREF _Toc510174885 \h </w:instrText>
        </w:r>
        <w:r w:rsidR="00C12AF1">
          <w:rPr>
            <w:noProof/>
            <w:webHidden/>
          </w:rPr>
        </w:r>
        <w:r w:rsidR="00C12AF1">
          <w:rPr>
            <w:noProof/>
            <w:webHidden/>
          </w:rPr>
          <w:fldChar w:fldCharType="separate"/>
        </w:r>
        <w:r w:rsidR="00C12AF1">
          <w:rPr>
            <w:noProof/>
            <w:webHidden/>
          </w:rPr>
          <w:t>92</w:t>
        </w:r>
        <w:r w:rsidR="00C12AF1">
          <w:rPr>
            <w:noProof/>
            <w:webHidden/>
          </w:rPr>
          <w:fldChar w:fldCharType="end"/>
        </w:r>
      </w:hyperlink>
    </w:p>
    <w:p w14:paraId="64573AA1" w14:textId="0D5F63BA" w:rsidR="00C12AF1" w:rsidRDefault="008556C6">
      <w:pPr>
        <w:pStyle w:val="TOC3"/>
        <w:tabs>
          <w:tab w:val="right" w:leader="dot" w:pos="9350"/>
        </w:tabs>
        <w:rPr>
          <w:rFonts w:asciiTheme="minorHAnsi" w:eastAsiaTheme="minorEastAsia" w:hAnsiTheme="minorHAnsi" w:cstheme="minorBidi"/>
          <w:noProof/>
          <w:sz w:val="22"/>
          <w:szCs w:val="22"/>
        </w:rPr>
      </w:pPr>
      <w:hyperlink w:anchor="_Toc510174886" w:history="1">
        <w:r w:rsidR="00C12AF1" w:rsidRPr="00CA5DFB">
          <w:rPr>
            <w:rStyle w:val="Hyperlink"/>
            <w:noProof/>
          </w:rPr>
          <w:t>3.35.2 id property</w:t>
        </w:r>
        <w:r w:rsidR="00C12AF1">
          <w:rPr>
            <w:noProof/>
            <w:webHidden/>
          </w:rPr>
          <w:tab/>
        </w:r>
        <w:r w:rsidR="00C12AF1">
          <w:rPr>
            <w:noProof/>
            <w:webHidden/>
          </w:rPr>
          <w:fldChar w:fldCharType="begin"/>
        </w:r>
        <w:r w:rsidR="00C12AF1">
          <w:rPr>
            <w:noProof/>
            <w:webHidden/>
          </w:rPr>
          <w:instrText xml:space="preserve"> PAGEREF _Toc510174886 \h </w:instrText>
        </w:r>
        <w:r w:rsidR="00C12AF1">
          <w:rPr>
            <w:noProof/>
            <w:webHidden/>
          </w:rPr>
        </w:r>
        <w:r w:rsidR="00C12AF1">
          <w:rPr>
            <w:noProof/>
            <w:webHidden/>
          </w:rPr>
          <w:fldChar w:fldCharType="separate"/>
        </w:r>
        <w:r w:rsidR="00C12AF1">
          <w:rPr>
            <w:noProof/>
            <w:webHidden/>
          </w:rPr>
          <w:t>92</w:t>
        </w:r>
        <w:r w:rsidR="00C12AF1">
          <w:rPr>
            <w:noProof/>
            <w:webHidden/>
          </w:rPr>
          <w:fldChar w:fldCharType="end"/>
        </w:r>
      </w:hyperlink>
    </w:p>
    <w:p w14:paraId="0171116D" w14:textId="7011C1F5" w:rsidR="00C12AF1" w:rsidRDefault="008556C6">
      <w:pPr>
        <w:pStyle w:val="TOC3"/>
        <w:tabs>
          <w:tab w:val="right" w:leader="dot" w:pos="9350"/>
        </w:tabs>
        <w:rPr>
          <w:rFonts w:asciiTheme="minorHAnsi" w:eastAsiaTheme="minorEastAsia" w:hAnsiTheme="minorHAnsi" w:cstheme="minorBidi"/>
          <w:noProof/>
          <w:sz w:val="22"/>
          <w:szCs w:val="22"/>
        </w:rPr>
      </w:pPr>
      <w:hyperlink w:anchor="_Toc510174887" w:history="1">
        <w:r w:rsidR="00C12AF1" w:rsidRPr="00CA5DFB">
          <w:rPr>
            <w:rStyle w:val="Hyperlink"/>
            <w:noProof/>
          </w:rPr>
          <w:t>3.35.3 ruleId property</w:t>
        </w:r>
        <w:r w:rsidR="00C12AF1">
          <w:rPr>
            <w:noProof/>
            <w:webHidden/>
          </w:rPr>
          <w:tab/>
        </w:r>
        <w:r w:rsidR="00C12AF1">
          <w:rPr>
            <w:noProof/>
            <w:webHidden/>
          </w:rPr>
          <w:fldChar w:fldCharType="begin"/>
        </w:r>
        <w:r w:rsidR="00C12AF1">
          <w:rPr>
            <w:noProof/>
            <w:webHidden/>
          </w:rPr>
          <w:instrText xml:space="preserve"> PAGEREF _Toc510174887 \h </w:instrText>
        </w:r>
        <w:r w:rsidR="00C12AF1">
          <w:rPr>
            <w:noProof/>
            <w:webHidden/>
          </w:rPr>
        </w:r>
        <w:r w:rsidR="00C12AF1">
          <w:rPr>
            <w:noProof/>
            <w:webHidden/>
          </w:rPr>
          <w:fldChar w:fldCharType="separate"/>
        </w:r>
        <w:r w:rsidR="00C12AF1">
          <w:rPr>
            <w:noProof/>
            <w:webHidden/>
          </w:rPr>
          <w:t>92</w:t>
        </w:r>
        <w:r w:rsidR="00C12AF1">
          <w:rPr>
            <w:noProof/>
            <w:webHidden/>
          </w:rPr>
          <w:fldChar w:fldCharType="end"/>
        </w:r>
      </w:hyperlink>
    </w:p>
    <w:p w14:paraId="69B63B64" w14:textId="78D337D3" w:rsidR="00C12AF1" w:rsidRDefault="008556C6">
      <w:pPr>
        <w:pStyle w:val="TOC3"/>
        <w:tabs>
          <w:tab w:val="right" w:leader="dot" w:pos="9350"/>
        </w:tabs>
        <w:rPr>
          <w:rFonts w:asciiTheme="minorHAnsi" w:eastAsiaTheme="minorEastAsia" w:hAnsiTheme="minorHAnsi" w:cstheme="minorBidi"/>
          <w:noProof/>
          <w:sz w:val="22"/>
          <w:szCs w:val="22"/>
        </w:rPr>
      </w:pPr>
      <w:hyperlink w:anchor="_Toc510174888" w:history="1">
        <w:r w:rsidR="00C12AF1" w:rsidRPr="00CA5DFB">
          <w:rPr>
            <w:rStyle w:val="Hyperlink"/>
            <w:noProof/>
          </w:rPr>
          <w:t>3.35.4 ruleKey property</w:t>
        </w:r>
        <w:r w:rsidR="00C12AF1">
          <w:rPr>
            <w:noProof/>
            <w:webHidden/>
          </w:rPr>
          <w:tab/>
        </w:r>
        <w:r w:rsidR="00C12AF1">
          <w:rPr>
            <w:noProof/>
            <w:webHidden/>
          </w:rPr>
          <w:fldChar w:fldCharType="begin"/>
        </w:r>
        <w:r w:rsidR="00C12AF1">
          <w:rPr>
            <w:noProof/>
            <w:webHidden/>
          </w:rPr>
          <w:instrText xml:space="preserve"> PAGEREF _Toc510174888 \h </w:instrText>
        </w:r>
        <w:r w:rsidR="00C12AF1">
          <w:rPr>
            <w:noProof/>
            <w:webHidden/>
          </w:rPr>
        </w:r>
        <w:r w:rsidR="00C12AF1">
          <w:rPr>
            <w:noProof/>
            <w:webHidden/>
          </w:rPr>
          <w:fldChar w:fldCharType="separate"/>
        </w:r>
        <w:r w:rsidR="00C12AF1">
          <w:rPr>
            <w:noProof/>
            <w:webHidden/>
          </w:rPr>
          <w:t>92</w:t>
        </w:r>
        <w:r w:rsidR="00C12AF1">
          <w:rPr>
            <w:noProof/>
            <w:webHidden/>
          </w:rPr>
          <w:fldChar w:fldCharType="end"/>
        </w:r>
      </w:hyperlink>
    </w:p>
    <w:p w14:paraId="0F115F66" w14:textId="7008E9D3" w:rsidR="00C12AF1" w:rsidRDefault="008556C6">
      <w:pPr>
        <w:pStyle w:val="TOC3"/>
        <w:tabs>
          <w:tab w:val="right" w:leader="dot" w:pos="9350"/>
        </w:tabs>
        <w:rPr>
          <w:rFonts w:asciiTheme="minorHAnsi" w:eastAsiaTheme="minorEastAsia" w:hAnsiTheme="minorHAnsi" w:cstheme="minorBidi"/>
          <w:noProof/>
          <w:sz w:val="22"/>
          <w:szCs w:val="22"/>
        </w:rPr>
      </w:pPr>
      <w:hyperlink w:anchor="_Toc510174889" w:history="1">
        <w:r w:rsidR="00C12AF1" w:rsidRPr="00CA5DFB">
          <w:rPr>
            <w:rStyle w:val="Hyperlink"/>
            <w:noProof/>
          </w:rPr>
          <w:t>3.35.5 physicalLocation property</w:t>
        </w:r>
        <w:r w:rsidR="00C12AF1">
          <w:rPr>
            <w:noProof/>
            <w:webHidden/>
          </w:rPr>
          <w:tab/>
        </w:r>
        <w:r w:rsidR="00C12AF1">
          <w:rPr>
            <w:noProof/>
            <w:webHidden/>
          </w:rPr>
          <w:fldChar w:fldCharType="begin"/>
        </w:r>
        <w:r w:rsidR="00C12AF1">
          <w:rPr>
            <w:noProof/>
            <w:webHidden/>
          </w:rPr>
          <w:instrText xml:space="preserve"> PAGEREF _Toc510174889 \h </w:instrText>
        </w:r>
        <w:r w:rsidR="00C12AF1">
          <w:rPr>
            <w:noProof/>
            <w:webHidden/>
          </w:rPr>
        </w:r>
        <w:r w:rsidR="00C12AF1">
          <w:rPr>
            <w:noProof/>
            <w:webHidden/>
          </w:rPr>
          <w:fldChar w:fldCharType="separate"/>
        </w:r>
        <w:r w:rsidR="00C12AF1">
          <w:rPr>
            <w:noProof/>
            <w:webHidden/>
          </w:rPr>
          <w:t>93</w:t>
        </w:r>
        <w:r w:rsidR="00C12AF1">
          <w:rPr>
            <w:noProof/>
            <w:webHidden/>
          </w:rPr>
          <w:fldChar w:fldCharType="end"/>
        </w:r>
      </w:hyperlink>
    </w:p>
    <w:p w14:paraId="2885727F" w14:textId="725AE49F" w:rsidR="00C12AF1" w:rsidRDefault="008556C6">
      <w:pPr>
        <w:pStyle w:val="TOC3"/>
        <w:tabs>
          <w:tab w:val="right" w:leader="dot" w:pos="9350"/>
        </w:tabs>
        <w:rPr>
          <w:rFonts w:asciiTheme="minorHAnsi" w:eastAsiaTheme="minorEastAsia" w:hAnsiTheme="minorHAnsi" w:cstheme="minorBidi"/>
          <w:noProof/>
          <w:sz w:val="22"/>
          <w:szCs w:val="22"/>
        </w:rPr>
      </w:pPr>
      <w:hyperlink w:anchor="_Toc510174890" w:history="1">
        <w:r w:rsidR="00C12AF1" w:rsidRPr="00CA5DFB">
          <w:rPr>
            <w:rStyle w:val="Hyperlink"/>
            <w:noProof/>
          </w:rPr>
          <w:t>3.35.6 message property</w:t>
        </w:r>
        <w:r w:rsidR="00C12AF1">
          <w:rPr>
            <w:noProof/>
            <w:webHidden/>
          </w:rPr>
          <w:tab/>
        </w:r>
        <w:r w:rsidR="00C12AF1">
          <w:rPr>
            <w:noProof/>
            <w:webHidden/>
          </w:rPr>
          <w:fldChar w:fldCharType="begin"/>
        </w:r>
        <w:r w:rsidR="00C12AF1">
          <w:rPr>
            <w:noProof/>
            <w:webHidden/>
          </w:rPr>
          <w:instrText xml:space="preserve"> PAGEREF _Toc510174890 \h </w:instrText>
        </w:r>
        <w:r w:rsidR="00C12AF1">
          <w:rPr>
            <w:noProof/>
            <w:webHidden/>
          </w:rPr>
        </w:r>
        <w:r w:rsidR="00C12AF1">
          <w:rPr>
            <w:noProof/>
            <w:webHidden/>
          </w:rPr>
          <w:fldChar w:fldCharType="separate"/>
        </w:r>
        <w:r w:rsidR="00C12AF1">
          <w:rPr>
            <w:noProof/>
            <w:webHidden/>
          </w:rPr>
          <w:t>93</w:t>
        </w:r>
        <w:r w:rsidR="00C12AF1">
          <w:rPr>
            <w:noProof/>
            <w:webHidden/>
          </w:rPr>
          <w:fldChar w:fldCharType="end"/>
        </w:r>
      </w:hyperlink>
    </w:p>
    <w:p w14:paraId="22862C95" w14:textId="549CBE59" w:rsidR="00C12AF1" w:rsidRDefault="008556C6">
      <w:pPr>
        <w:pStyle w:val="TOC3"/>
        <w:tabs>
          <w:tab w:val="right" w:leader="dot" w:pos="9350"/>
        </w:tabs>
        <w:rPr>
          <w:rFonts w:asciiTheme="minorHAnsi" w:eastAsiaTheme="minorEastAsia" w:hAnsiTheme="minorHAnsi" w:cstheme="minorBidi"/>
          <w:noProof/>
          <w:sz w:val="22"/>
          <w:szCs w:val="22"/>
        </w:rPr>
      </w:pPr>
      <w:hyperlink w:anchor="_Toc510174891" w:history="1">
        <w:r w:rsidR="00C12AF1" w:rsidRPr="00CA5DFB">
          <w:rPr>
            <w:rStyle w:val="Hyperlink"/>
            <w:noProof/>
          </w:rPr>
          <w:t>3.35.7 level property</w:t>
        </w:r>
        <w:r w:rsidR="00C12AF1">
          <w:rPr>
            <w:noProof/>
            <w:webHidden/>
          </w:rPr>
          <w:tab/>
        </w:r>
        <w:r w:rsidR="00C12AF1">
          <w:rPr>
            <w:noProof/>
            <w:webHidden/>
          </w:rPr>
          <w:fldChar w:fldCharType="begin"/>
        </w:r>
        <w:r w:rsidR="00C12AF1">
          <w:rPr>
            <w:noProof/>
            <w:webHidden/>
          </w:rPr>
          <w:instrText xml:space="preserve"> PAGEREF _Toc510174891 \h </w:instrText>
        </w:r>
        <w:r w:rsidR="00C12AF1">
          <w:rPr>
            <w:noProof/>
            <w:webHidden/>
          </w:rPr>
        </w:r>
        <w:r w:rsidR="00C12AF1">
          <w:rPr>
            <w:noProof/>
            <w:webHidden/>
          </w:rPr>
          <w:fldChar w:fldCharType="separate"/>
        </w:r>
        <w:r w:rsidR="00C12AF1">
          <w:rPr>
            <w:noProof/>
            <w:webHidden/>
          </w:rPr>
          <w:t>93</w:t>
        </w:r>
        <w:r w:rsidR="00C12AF1">
          <w:rPr>
            <w:noProof/>
            <w:webHidden/>
          </w:rPr>
          <w:fldChar w:fldCharType="end"/>
        </w:r>
      </w:hyperlink>
    </w:p>
    <w:p w14:paraId="10691DAF" w14:textId="277CEB5C" w:rsidR="00C12AF1" w:rsidRDefault="008556C6">
      <w:pPr>
        <w:pStyle w:val="TOC3"/>
        <w:tabs>
          <w:tab w:val="right" w:leader="dot" w:pos="9350"/>
        </w:tabs>
        <w:rPr>
          <w:rFonts w:asciiTheme="minorHAnsi" w:eastAsiaTheme="minorEastAsia" w:hAnsiTheme="minorHAnsi" w:cstheme="minorBidi"/>
          <w:noProof/>
          <w:sz w:val="22"/>
          <w:szCs w:val="22"/>
        </w:rPr>
      </w:pPr>
      <w:hyperlink w:anchor="_Toc510174892" w:history="1">
        <w:r w:rsidR="00C12AF1" w:rsidRPr="00CA5DFB">
          <w:rPr>
            <w:rStyle w:val="Hyperlink"/>
            <w:noProof/>
          </w:rPr>
          <w:t>3.35.8 threadId property</w:t>
        </w:r>
        <w:r w:rsidR="00C12AF1">
          <w:rPr>
            <w:noProof/>
            <w:webHidden/>
          </w:rPr>
          <w:tab/>
        </w:r>
        <w:r w:rsidR="00C12AF1">
          <w:rPr>
            <w:noProof/>
            <w:webHidden/>
          </w:rPr>
          <w:fldChar w:fldCharType="begin"/>
        </w:r>
        <w:r w:rsidR="00C12AF1">
          <w:rPr>
            <w:noProof/>
            <w:webHidden/>
          </w:rPr>
          <w:instrText xml:space="preserve"> PAGEREF _Toc510174892 \h </w:instrText>
        </w:r>
        <w:r w:rsidR="00C12AF1">
          <w:rPr>
            <w:noProof/>
            <w:webHidden/>
          </w:rPr>
        </w:r>
        <w:r w:rsidR="00C12AF1">
          <w:rPr>
            <w:noProof/>
            <w:webHidden/>
          </w:rPr>
          <w:fldChar w:fldCharType="separate"/>
        </w:r>
        <w:r w:rsidR="00C12AF1">
          <w:rPr>
            <w:noProof/>
            <w:webHidden/>
          </w:rPr>
          <w:t>93</w:t>
        </w:r>
        <w:r w:rsidR="00C12AF1">
          <w:rPr>
            <w:noProof/>
            <w:webHidden/>
          </w:rPr>
          <w:fldChar w:fldCharType="end"/>
        </w:r>
      </w:hyperlink>
    </w:p>
    <w:p w14:paraId="2BA475FA" w14:textId="5AD56303" w:rsidR="00C12AF1" w:rsidRDefault="008556C6">
      <w:pPr>
        <w:pStyle w:val="TOC3"/>
        <w:tabs>
          <w:tab w:val="right" w:leader="dot" w:pos="9350"/>
        </w:tabs>
        <w:rPr>
          <w:rFonts w:asciiTheme="minorHAnsi" w:eastAsiaTheme="minorEastAsia" w:hAnsiTheme="minorHAnsi" w:cstheme="minorBidi"/>
          <w:noProof/>
          <w:sz w:val="22"/>
          <w:szCs w:val="22"/>
        </w:rPr>
      </w:pPr>
      <w:hyperlink w:anchor="_Toc510174893" w:history="1">
        <w:r w:rsidR="00C12AF1" w:rsidRPr="00CA5DFB">
          <w:rPr>
            <w:rStyle w:val="Hyperlink"/>
            <w:noProof/>
          </w:rPr>
          <w:t>3.35.9 time property</w:t>
        </w:r>
        <w:r w:rsidR="00C12AF1">
          <w:rPr>
            <w:noProof/>
            <w:webHidden/>
          </w:rPr>
          <w:tab/>
        </w:r>
        <w:r w:rsidR="00C12AF1">
          <w:rPr>
            <w:noProof/>
            <w:webHidden/>
          </w:rPr>
          <w:fldChar w:fldCharType="begin"/>
        </w:r>
        <w:r w:rsidR="00C12AF1">
          <w:rPr>
            <w:noProof/>
            <w:webHidden/>
          </w:rPr>
          <w:instrText xml:space="preserve"> PAGEREF _Toc510174893 \h </w:instrText>
        </w:r>
        <w:r w:rsidR="00C12AF1">
          <w:rPr>
            <w:noProof/>
            <w:webHidden/>
          </w:rPr>
        </w:r>
        <w:r w:rsidR="00C12AF1">
          <w:rPr>
            <w:noProof/>
            <w:webHidden/>
          </w:rPr>
          <w:fldChar w:fldCharType="separate"/>
        </w:r>
        <w:r w:rsidR="00C12AF1">
          <w:rPr>
            <w:noProof/>
            <w:webHidden/>
          </w:rPr>
          <w:t>93</w:t>
        </w:r>
        <w:r w:rsidR="00C12AF1">
          <w:rPr>
            <w:noProof/>
            <w:webHidden/>
          </w:rPr>
          <w:fldChar w:fldCharType="end"/>
        </w:r>
      </w:hyperlink>
    </w:p>
    <w:p w14:paraId="5F4EC286" w14:textId="75A2C74E" w:rsidR="00C12AF1" w:rsidRDefault="008556C6">
      <w:pPr>
        <w:pStyle w:val="TOC3"/>
        <w:tabs>
          <w:tab w:val="right" w:leader="dot" w:pos="9350"/>
        </w:tabs>
        <w:rPr>
          <w:rFonts w:asciiTheme="minorHAnsi" w:eastAsiaTheme="minorEastAsia" w:hAnsiTheme="minorHAnsi" w:cstheme="minorBidi"/>
          <w:noProof/>
          <w:sz w:val="22"/>
          <w:szCs w:val="22"/>
        </w:rPr>
      </w:pPr>
      <w:hyperlink w:anchor="_Toc510174894" w:history="1">
        <w:r w:rsidR="00C12AF1" w:rsidRPr="00CA5DFB">
          <w:rPr>
            <w:rStyle w:val="Hyperlink"/>
            <w:noProof/>
          </w:rPr>
          <w:t>3.35.10 exception property</w:t>
        </w:r>
        <w:r w:rsidR="00C12AF1">
          <w:rPr>
            <w:noProof/>
            <w:webHidden/>
          </w:rPr>
          <w:tab/>
        </w:r>
        <w:r w:rsidR="00C12AF1">
          <w:rPr>
            <w:noProof/>
            <w:webHidden/>
          </w:rPr>
          <w:fldChar w:fldCharType="begin"/>
        </w:r>
        <w:r w:rsidR="00C12AF1">
          <w:rPr>
            <w:noProof/>
            <w:webHidden/>
          </w:rPr>
          <w:instrText xml:space="preserve"> PAGEREF _Toc510174894 \h </w:instrText>
        </w:r>
        <w:r w:rsidR="00C12AF1">
          <w:rPr>
            <w:noProof/>
            <w:webHidden/>
          </w:rPr>
        </w:r>
        <w:r w:rsidR="00C12AF1">
          <w:rPr>
            <w:noProof/>
            <w:webHidden/>
          </w:rPr>
          <w:fldChar w:fldCharType="separate"/>
        </w:r>
        <w:r w:rsidR="00C12AF1">
          <w:rPr>
            <w:noProof/>
            <w:webHidden/>
          </w:rPr>
          <w:t>93</w:t>
        </w:r>
        <w:r w:rsidR="00C12AF1">
          <w:rPr>
            <w:noProof/>
            <w:webHidden/>
          </w:rPr>
          <w:fldChar w:fldCharType="end"/>
        </w:r>
      </w:hyperlink>
    </w:p>
    <w:p w14:paraId="6B896C30" w14:textId="3DC52737" w:rsidR="00C12AF1" w:rsidRDefault="008556C6">
      <w:pPr>
        <w:pStyle w:val="TOC3"/>
        <w:tabs>
          <w:tab w:val="right" w:leader="dot" w:pos="9350"/>
        </w:tabs>
        <w:rPr>
          <w:rFonts w:asciiTheme="minorHAnsi" w:eastAsiaTheme="minorEastAsia" w:hAnsiTheme="minorHAnsi" w:cstheme="minorBidi"/>
          <w:noProof/>
          <w:sz w:val="22"/>
          <w:szCs w:val="22"/>
        </w:rPr>
      </w:pPr>
      <w:hyperlink w:anchor="_Toc510174895" w:history="1">
        <w:r w:rsidR="00C12AF1" w:rsidRPr="00CA5DFB">
          <w:rPr>
            <w:rStyle w:val="Hyperlink"/>
            <w:noProof/>
          </w:rPr>
          <w:t>3.35.11 properties property</w:t>
        </w:r>
        <w:r w:rsidR="00C12AF1">
          <w:rPr>
            <w:noProof/>
            <w:webHidden/>
          </w:rPr>
          <w:tab/>
        </w:r>
        <w:r w:rsidR="00C12AF1">
          <w:rPr>
            <w:noProof/>
            <w:webHidden/>
          </w:rPr>
          <w:fldChar w:fldCharType="begin"/>
        </w:r>
        <w:r w:rsidR="00C12AF1">
          <w:rPr>
            <w:noProof/>
            <w:webHidden/>
          </w:rPr>
          <w:instrText xml:space="preserve"> PAGEREF _Toc510174895 \h </w:instrText>
        </w:r>
        <w:r w:rsidR="00C12AF1">
          <w:rPr>
            <w:noProof/>
            <w:webHidden/>
          </w:rPr>
        </w:r>
        <w:r w:rsidR="00C12AF1">
          <w:rPr>
            <w:noProof/>
            <w:webHidden/>
          </w:rPr>
          <w:fldChar w:fldCharType="separate"/>
        </w:r>
        <w:r w:rsidR="00C12AF1">
          <w:rPr>
            <w:noProof/>
            <w:webHidden/>
          </w:rPr>
          <w:t>94</w:t>
        </w:r>
        <w:r w:rsidR="00C12AF1">
          <w:rPr>
            <w:noProof/>
            <w:webHidden/>
          </w:rPr>
          <w:fldChar w:fldCharType="end"/>
        </w:r>
      </w:hyperlink>
    </w:p>
    <w:p w14:paraId="120861A8" w14:textId="497CF4EF" w:rsidR="00C12AF1" w:rsidRDefault="008556C6">
      <w:pPr>
        <w:pStyle w:val="TOC2"/>
        <w:tabs>
          <w:tab w:val="right" w:leader="dot" w:pos="9350"/>
        </w:tabs>
        <w:rPr>
          <w:rFonts w:asciiTheme="minorHAnsi" w:eastAsiaTheme="minorEastAsia" w:hAnsiTheme="minorHAnsi" w:cstheme="minorBidi"/>
          <w:noProof/>
          <w:sz w:val="22"/>
          <w:szCs w:val="22"/>
        </w:rPr>
      </w:pPr>
      <w:hyperlink w:anchor="_Toc510174896" w:history="1">
        <w:r w:rsidR="00C12AF1" w:rsidRPr="00CA5DFB">
          <w:rPr>
            <w:rStyle w:val="Hyperlink"/>
            <w:noProof/>
          </w:rPr>
          <w:t>3.36 exception object</w:t>
        </w:r>
        <w:r w:rsidR="00C12AF1">
          <w:rPr>
            <w:noProof/>
            <w:webHidden/>
          </w:rPr>
          <w:tab/>
        </w:r>
        <w:r w:rsidR="00C12AF1">
          <w:rPr>
            <w:noProof/>
            <w:webHidden/>
          </w:rPr>
          <w:fldChar w:fldCharType="begin"/>
        </w:r>
        <w:r w:rsidR="00C12AF1">
          <w:rPr>
            <w:noProof/>
            <w:webHidden/>
          </w:rPr>
          <w:instrText xml:space="preserve"> PAGEREF _Toc510174896 \h </w:instrText>
        </w:r>
        <w:r w:rsidR="00C12AF1">
          <w:rPr>
            <w:noProof/>
            <w:webHidden/>
          </w:rPr>
        </w:r>
        <w:r w:rsidR="00C12AF1">
          <w:rPr>
            <w:noProof/>
            <w:webHidden/>
          </w:rPr>
          <w:fldChar w:fldCharType="separate"/>
        </w:r>
        <w:r w:rsidR="00C12AF1">
          <w:rPr>
            <w:noProof/>
            <w:webHidden/>
          </w:rPr>
          <w:t>94</w:t>
        </w:r>
        <w:r w:rsidR="00C12AF1">
          <w:rPr>
            <w:noProof/>
            <w:webHidden/>
          </w:rPr>
          <w:fldChar w:fldCharType="end"/>
        </w:r>
      </w:hyperlink>
    </w:p>
    <w:p w14:paraId="66971304" w14:textId="4B401F54" w:rsidR="00C12AF1" w:rsidRDefault="008556C6">
      <w:pPr>
        <w:pStyle w:val="TOC3"/>
        <w:tabs>
          <w:tab w:val="right" w:leader="dot" w:pos="9350"/>
        </w:tabs>
        <w:rPr>
          <w:rFonts w:asciiTheme="minorHAnsi" w:eastAsiaTheme="minorEastAsia" w:hAnsiTheme="minorHAnsi" w:cstheme="minorBidi"/>
          <w:noProof/>
          <w:sz w:val="22"/>
          <w:szCs w:val="22"/>
        </w:rPr>
      </w:pPr>
      <w:hyperlink w:anchor="_Toc510174897" w:history="1">
        <w:r w:rsidR="00C12AF1" w:rsidRPr="00CA5DFB">
          <w:rPr>
            <w:rStyle w:val="Hyperlink"/>
            <w:noProof/>
          </w:rPr>
          <w:t>3.36.1 General</w:t>
        </w:r>
        <w:r w:rsidR="00C12AF1">
          <w:rPr>
            <w:noProof/>
            <w:webHidden/>
          </w:rPr>
          <w:tab/>
        </w:r>
        <w:r w:rsidR="00C12AF1">
          <w:rPr>
            <w:noProof/>
            <w:webHidden/>
          </w:rPr>
          <w:fldChar w:fldCharType="begin"/>
        </w:r>
        <w:r w:rsidR="00C12AF1">
          <w:rPr>
            <w:noProof/>
            <w:webHidden/>
          </w:rPr>
          <w:instrText xml:space="preserve"> PAGEREF _Toc510174897 \h </w:instrText>
        </w:r>
        <w:r w:rsidR="00C12AF1">
          <w:rPr>
            <w:noProof/>
            <w:webHidden/>
          </w:rPr>
        </w:r>
        <w:r w:rsidR="00C12AF1">
          <w:rPr>
            <w:noProof/>
            <w:webHidden/>
          </w:rPr>
          <w:fldChar w:fldCharType="separate"/>
        </w:r>
        <w:r w:rsidR="00C12AF1">
          <w:rPr>
            <w:noProof/>
            <w:webHidden/>
          </w:rPr>
          <w:t>94</w:t>
        </w:r>
        <w:r w:rsidR="00C12AF1">
          <w:rPr>
            <w:noProof/>
            <w:webHidden/>
          </w:rPr>
          <w:fldChar w:fldCharType="end"/>
        </w:r>
      </w:hyperlink>
    </w:p>
    <w:p w14:paraId="4CC16801" w14:textId="401F8ACA" w:rsidR="00C12AF1" w:rsidRDefault="008556C6">
      <w:pPr>
        <w:pStyle w:val="TOC3"/>
        <w:tabs>
          <w:tab w:val="right" w:leader="dot" w:pos="9350"/>
        </w:tabs>
        <w:rPr>
          <w:rFonts w:asciiTheme="minorHAnsi" w:eastAsiaTheme="minorEastAsia" w:hAnsiTheme="minorHAnsi" w:cstheme="minorBidi"/>
          <w:noProof/>
          <w:sz w:val="22"/>
          <w:szCs w:val="22"/>
        </w:rPr>
      </w:pPr>
      <w:hyperlink w:anchor="_Toc510174898" w:history="1">
        <w:r w:rsidR="00C12AF1" w:rsidRPr="00CA5DFB">
          <w:rPr>
            <w:rStyle w:val="Hyperlink"/>
            <w:noProof/>
          </w:rPr>
          <w:t>3.36.2 kind property</w:t>
        </w:r>
        <w:r w:rsidR="00C12AF1">
          <w:rPr>
            <w:noProof/>
            <w:webHidden/>
          </w:rPr>
          <w:tab/>
        </w:r>
        <w:r w:rsidR="00C12AF1">
          <w:rPr>
            <w:noProof/>
            <w:webHidden/>
          </w:rPr>
          <w:fldChar w:fldCharType="begin"/>
        </w:r>
        <w:r w:rsidR="00C12AF1">
          <w:rPr>
            <w:noProof/>
            <w:webHidden/>
          </w:rPr>
          <w:instrText xml:space="preserve"> PAGEREF _Toc510174898 \h </w:instrText>
        </w:r>
        <w:r w:rsidR="00C12AF1">
          <w:rPr>
            <w:noProof/>
            <w:webHidden/>
          </w:rPr>
        </w:r>
        <w:r w:rsidR="00C12AF1">
          <w:rPr>
            <w:noProof/>
            <w:webHidden/>
          </w:rPr>
          <w:fldChar w:fldCharType="separate"/>
        </w:r>
        <w:r w:rsidR="00C12AF1">
          <w:rPr>
            <w:noProof/>
            <w:webHidden/>
          </w:rPr>
          <w:t>94</w:t>
        </w:r>
        <w:r w:rsidR="00C12AF1">
          <w:rPr>
            <w:noProof/>
            <w:webHidden/>
          </w:rPr>
          <w:fldChar w:fldCharType="end"/>
        </w:r>
      </w:hyperlink>
    </w:p>
    <w:p w14:paraId="32BFC941" w14:textId="3C7DC18B" w:rsidR="00C12AF1" w:rsidRDefault="008556C6">
      <w:pPr>
        <w:pStyle w:val="TOC3"/>
        <w:tabs>
          <w:tab w:val="right" w:leader="dot" w:pos="9350"/>
        </w:tabs>
        <w:rPr>
          <w:rFonts w:asciiTheme="minorHAnsi" w:eastAsiaTheme="minorEastAsia" w:hAnsiTheme="minorHAnsi" w:cstheme="minorBidi"/>
          <w:noProof/>
          <w:sz w:val="22"/>
          <w:szCs w:val="22"/>
        </w:rPr>
      </w:pPr>
      <w:hyperlink w:anchor="_Toc510174899" w:history="1">
        <w:r w:rsidR="00C12AF1" w:rsidRPr="00CA5DFB">
          <w:rPr>
            <w:rStyle w:val="Hyperlink"/>
            <w:noProof/>
          </w:rPr>
          <w:t>3.36.3 message property</w:t>
        </w:r>
        <w:r w:rsidR="00C12AF1">
          <w:rPr>
            <w:noProof/>
            <w:webHidden/>
          </w:rPr>
          <w:tab/>
        </w:r>
        <w:r w:rsidR="00C12AF1">
          <w:rPr>
            <w:noProof/>
            <w:webHidden/>
          </w:rPr>
          <w:fldChar w:fldCharType="begin"/>
        </w:r>
        <w:r w:rsidR="00C12AF1">
          <w:rPr>
            <w:noProof/>
            <w:webHidden/>
          </w:rPr>
          <w:instrText xml:space="preserve"> PAGEREF _Toc510174899 \h </w:instrText>
        </w:r>
        <w:r w:rsidR="00C12AF1">
          <w:rPr>
            <w:noProof/>
            <w:webHidden/>
          </w:rPr>
        </w:r>
        <w:r w:rsidR="00C12AF1">
          <w:rPr>
            <w:noProof/>
            <w:webHidden/>
          </w:rPr>
          <w:fldChar w:fldCharType="separate"/>
        </w:r>
        <w:r w:rsidR="00C12AF1">
          <w:rPr>
            <w:noProof/>
            <w:webHidden/>
          </w:rPr>
          <w:t>94</w:t>
        </w:r>
        <w:r w:rsidR="00C12AF1">
          <w:rPr>
            <w:noProof/>
            <w:webHidden/>
          </w:rPr>
          <w:fldChar w:fldCharType="end"/>
        </w:r>
      </w:hyperlink>
    </w:p>
    <w:p w14:paraId="029882C2" w14:textId="14B2ABDB" w:rsidR="00C12AF1" w:rsidRDefault="008556C6">
      <w:pPr>
        <w:pStyle w:val="TOC3"/>
        <w:tabs>
          <w:tab w:val="right" w:leader="dot" w:pos="9350"/>
        </w:tabs>
        <w:rPr>
          <w:rFonts w:asciiTheme="minorHAnsi" w:eastAsiaTheme="minorEastAsia" w:hAnsiTheme="minorHAnsi" w:cstheme="minorBidi"/>
          <w:noProof/>
          <w:sz w:val="22"/>
          <w:szCs w:val="22"/>
        </w:rPr>
      </w:pPr>
      <w:hyperlink w:anchor="_Toc510174900" w:history="1">
        <w:r w:rsidR="00C12AF1" w:rsidRPr="00CA5DFB">
          <w:rPr>
            <w:rStyle w:val="Hyperlink"/>
            <w:noProof/>
          </w:rPr>
          <w:t>3.36.4 stack property</w:t>
        </w:r>
        <w:r w:rsidR="00C12AF1">
          <w:rPr>
            <w:noProof/>
            <w:webHidden/>
          </w:rPr>
          <w:tab/>
        </w:r>
        <w:r w:rsidR="00C12AF1">
          <w:rPr>
            <w:noProof/>
            <w:webHidden/>
          </w:rPr>
          <w:fldChar w:fldCharType="begin"/>
        </w:r>
        <w:r w:rsidR="00C12AF1">
          <w:rPr>
            <w:noProof/>
            <w:webHidden/>
          </w:rPr>
          <w:instrText xml:space="preserve"> PAGEREF _Toc510174900 \h </w:instrText>
        </w:r>
        <w:r w:rsidR="00C12AF1">
          <w:rPr>
            <w:noProof/>
            <w:webHidden/>
          </w:rPr>
        </w:r>
        <w:r w:rsidR="00C12AF1">
          <w:rPr>
            <w:noProof/>
            <w:webHidden/>
          </w:rPr>
          <w:fldChar w:fldCharType="separate"/>
        </w:r>
        <w:r w:rsidR="00C12AF1">
          <w:rPr>
            <w:noProof/>
            <w:webHidden/>
          </w:rPr>
          <w:t>94</w:t>
        </w:r>
        <w:r w:rsidR="00C12AF1">
          <w:rPr>
            <w:noProof/>
            <w:webHidden/>
          </w:rPr>
          <w:fldChar w:fldCharType="end"/>
        </w:r>
      </w:hyperlink>
    </w:p>
    <w:p w14:paraId="2FDCEC2C" w14:textId="16F32F6C" w:rsidR="00C12AF1" w:rsidRDefault="008556C6">
      <w:pPr>
        <w:pStyle w:val="TOC3"/>
        <w:tabs>
          <w:tab w:val="right" w:leader="dot" w:pos="9350"/>
        </w:tabs>
        <w:rPr>
          <w:rFonts w:asciiTheme="minorHAnsi" w:eastAsiaTheme="minorEastAsia" w:hAnsiTheme="minorHAnsi" w:cstheme="minorBidi"/>
          <w:noProof/>
          <w:sz w:val="22"/>
          <w:szCs w:val="22"/>
        </w:rPr>
      </w:pPr>
      <w:hyperlink w:anchor="_Toc510174901" w:history="1">
        <w:r w:rsidR="00C12AF1" w:rsidRPr="00CA5DFB">
          <w:rPr>
            <w:rStyle w:val="Hyperlink"/>
            <w:noProof/>
          </w:rPr>
          <w:t>3.36.5 innerExceptions property</w:t>
        </w:r>
        <w:r w:rsidR="00C12AF1">
          <w:rPr>
            <w:noProof/>
            <w:webHidden/>
          </w:rPr>
          <w:tab/>
        </w:r>
        <w:r w:rsidR="00C12AF1">
          <w:rPr>
            <w:noProof/>
            <w:webHidden/>
          </w:rPr>
          <w:fldChar w:fldCharType="begin"/>
        </w:r>
        <w:r w:rsidR="00C12AF1">
          <w:rPr>
            <w:noProof/>
            <w:webHidden/>
          </w:rPr>
          <w:instrText xml:space="preserve"> PAGEREF _Toc510174901 \h </w:instrText>
        </w:r>
        <w:r w:rsidR="00C12AF1">
          <w:rPr>
            <w:noProof/>
            <w:webHidden/>
          </w:rPr>
        </w:r>
        <w:r w:rsidR="00C12AF1">
          <w:rPr>
            <w:noProof/>
            <w:webHidden/>
          </w:rPr>
          <w:fldChar w:fldCharType="separate"/>
        </w:r>
        <w:r w:rsidR="00C12AF1">
          <w:rPr>
            <w:noProof/>
            <w:webHidden/>
          </w:rPr>
          <w:t>94</w:t>
        </w:r>
        <w:r w:rsidR="00C12AF1">
          <w:rPr>
            <w:noProof/>
            <w:webHidden/>
          </w:rPr>
          <w:fldChar w:fldCharType="end"/>
        </w:r>
      </w:hyperlink>
    </w:p>
    <w:p w14:paraId="495D2775" w14:textId="4222DD7C" w:rsidR="00C12AF1" w:rsidRDefault="008556C6">
      <w:pPr>
        <w:pStyle w:val="TOC1"/>
        <w:rPr>
          <w:rFonts w:asciiTheme="minorHAnsi" w:eastAsiaTheme="minorEastAsia" w:hAnsiTheme="minorHAnsi" w:cstheme="minorBidi"/>
          <w:noProof/>
          <w:sz w:val="22"/>
          <w:szCs w:val="22"/>
        </w:rPr>
      </w:pPr>
      <w:hyperlink w:anchor="_Toc510174902" w:history="1">
        <w:r w:rsidR="00C12AF1" w:rsidRPr="00CA5DFB">
          <w:rPr>
            <w:rStyle w:val="Hyperlink"/>
            <w:noProof/>
          </w:rPr>
          <w:t>4</w:t>
        </w:r>
        <w:r w:rsidR="00C12AF1">
          <w:rPr>
            <w:rFonts w:asciiTheme="minorHAnsi" w:eastAsiaTheme="minorEastAsia" w:hAnsiTheme="minorHAnsi" w:cstheme="minorBidi"/>
            <w:noProof/>
            <w:sz w:val="22"/>
            <w:szCs w:val="22"/>
          </w:rPr>
          <w:tab/>
        </w:r>
        <w:r w:rsidR="00C12AF1" w:rsidRPr="00CA5DFB">
          <w:rPr>
            <w:rStyle w:val="Hyperlink"/>
            <w:noProof/>
          </w:rPr>
          <w:t>Conformance</w:t>
        </w:r>
        <w:r w:rsidR="00C12AF1">
          <w:rPr>
            <w:noProof/>
            <w:webHidden/>
          </w:rPr>
          <w:tab/>
        </w:r>
        <w:r w:rsidR="00C12AF1">
          <w:rPr>
            <w:noProof/>
            <w:webHidden/>
          </w:rPr>
          <w:fldChar w:fldCharType="begin"/>
        </w:r>
        <w:r w:rsidR="00C12AF1">
          <w:rPr>
            <w:noProof/>
            <w:webHidden/>
          </w:rPr>
          <w:instrText xml:space="preserve"> PAGEREF _Toc510174902 \h </w:instrText>
        </w:r>
        <w:r w:rsidR="00C12AF1">
          <w:rPr>
            <w:noProof/>
            <w:webHidden/>
          </w:rPr>
        </w:r>
        <w:r w:rsidR="00C12AF1">
          <w:rPr>
            <w:noProof/>
            <w:webHidden/>
          </w:rPr>
          <w:fldChar w:fldCharType="separate"/>
        </w:r>
        <w:r w:rsidR="00C12AF1">
          <w:rPr>
            <w:noProof/>
            <w:webHidden/>
          </w:rPr>
          <w:t>96</w:t>
        </w:r>
        <w:r w:rsidR="00C12AF1">
          <w:rPr>
            <w:noProof/>
            <w:webHidden/>
          </w:rPr>
          <w:fldChar w:fldCharType="end"/>
        </w:r>
      </w:hyperlink>
    </w:p>
    <w:p w14:paraId="15BF8B53" w14:textId="7778144B" w:rsidR="00C12AF1" w:rsidRDefault="008556C6">
      <w:pPr>
        <w:pStyle w:val="TOC2"/>
        <w:tabs>
          <w:tab w:val="right" w:leader="dot" w:pos="9350"/>
        </w:tabs>
        <w:rPr>
          <w:rFonts w:asciiTheme="minorHAnsi" w:eastAsiaTheme="minorEastAsia" w:hAnsiTheme="minorHAnsi" w:cstheme="minorBidi"/>
          <w:noProof/>
          <w:sz w:val="22"/>
          <w:szCs w:val="22"/>
        </w:rPr>
      </w:pPr>
      <w:hyperlink w:anchor="_Toc510174903" w:history="1">
        <w:r w:rsidR="00C12AF1" w:rsidRPr="00CA5DFB">
          <w:rPr>
            <w:rStyle w:val="Hyperlink"/>
            <w:noProof/>
          </w:rPr>
          <w:t>4.1 Conformance targets</w:t>
        </w:r>
        <w:r w:rsidR="00C12AF1">
          <w:rPr>
            <w:noProof/>
            <w:webHidden/>
          </w:rPr>
          <w:tab/>
        </w:r>
        <w:r w:rsidR="00C12AF1">
          <w:rPr>
            <w:noProof/>
            <w:webHidden/>
          </w:rPr>
          <w:fldChar w:fldCharType="begin"/>
        </w:r>
        <w:r w:rsidR="00C12AF1">
          <w:rPr>
            <w:noProof/>
            <w:webHidden/>
          </w:rPr>
          <w:instrText xml:space="preserve"> PAGEREF _Toc510174903 \h </w:instrText>
        </w:r>
        <w:r w:rsidR="00C12AF1">
          <w:rPr>
            <w:noProof/>
            <w:webHidden/>
          </w:rPr>
        </w:r>
        <w:r w:rsidR="00C12AF1">
          <w:rPr>
            <w:noProof/>
            <w:webHidden/>
          </w:rPr>
          <w:fldChar w:fldCharType="separate"/>
        </w:r>
        <w:r w:rsidR="00C12AF1">
          <w:rPr>
            <w:noProof/>
            <w:webHidden/>
          </w:rPr>
          <w:t>96</w:t>
        </w:r>
        <w:r w:rsidR="00C12AF1">
          <w:rPr>
            <w:noProof/>
            <w:webHidden/>
          </w:rPr>
          <w:fldChar w:fldCharType="end"/>
        </w:r>
      </w:hyperlink>
    </w:p>
    <w:p w14:paraId="70509E21" w14:textId="6B53C593" w:rsidR="00C12AF1" w:rsidRDefault="008556C6">
      <w:pPr>
        <w:pStyle w:val="TOC2"/>
        <w:tabs>
          <w:tab w:val="right" w:leader="dot" w:pos="9350"/>
        </w:tabs>
        <w:rPr>
          <w:rFonts w:asciiTheme="minorHAnsi" w:eastAsiaTheme="minorEastAsia" w:hAnsiTheme="minorHAnsi" w:cstheme="minorBidi"/>
          <w:noProof/>
          <w:sz w:val="22"/>
          <w:szCs w:val="22"/>
        </w:rPr>
      </w:pPr>
      <w:hyperlink w:anchor="_Toc510174904" w:history="1">
        <w:r w:rsidR="00C12AF1" w:rsidRPr="00CA5DFB">
          <w:rPr>
            <w:rStyle w:val="Hyperlink"/>
            <w:noProof/>
          </w:rPr>
          <w:t>4.2 Conformance Clause 1: SARIF log file</w:t>
        </w:r>
        <w:r w:rsidR="00C12AF1">
          <w:rPr>
            <w:noProof/>
            <w:webHidden/>
          </w:rPr>
          <w:tab/>
        </w:r>
        <w:r w:rsidR="00C12AF1">
          <w:rPr>
            <w:noProof/>
            <w:webHidden/>
          </w:rPr>
          <w:fldChar w:fldCharType="begin"/>
        </w:r>
        <w:r w:rsidR="00C12AF1">
          <w:rPr>
            <w:noProof/>
            <w:webHidden/>
          </w:rPr>
          <w:instrText xml:space="preserve"> PAGEREF _Toc510174904 \h </w:instrText>
        </w:r>
        <w:r w:rsidR="00C12AF1">
          <w:rPr>
            <w:noProof/>
            <w:webHidden/>
          </w:rPr>
        </w:r>
        <w:r w:rsidR="00C12AF1">
          <w:rPr>
            <w:noProof/>
            <w:webHidden/>
          </w:rPr>
          <w:fldChar w:fldCharType="separate"/>
        </w:r>
        <w:r w:rsidR="00C12AF1">
          <w:rPr>
            <w:noProof/>
            <w:webHidden/>
          </w:rPr>
          <w:t>96</w:t>
        </w:r>
        <w:r w:rsidR="00C12AF1">
          <w:rPr>
            <w:noProof/>
            <w:webHidden/>
          </w:rPr>
          <w:fldChar w:fldCharType="end"/>
        </w:r>
      </w:hyperlink>
    </w:p>
    <w:p w14:paraId="5FCF53EB" w14:textId="625B9123" w:rsidR="00C12AF1" w:rsidRDefault="008556C6">
      <w:pPr>
        <w:pStyle w:val="TOC2"/>
        <w:tabs>
          <w:tab w:val="right" w:leader="dot" w:pos="9350"/>
        </w:tabs>
        <w:rPr>
          <w:rFonts w:asciiTheme="minorHAnsi" w:eastAsiaTheme="minorEastAsia" w:hAnsiTheme="minorHAnsi" w:cstheme="minorBidi"/>
          <w:noProof/>
          <w:sz w:val="22"/>
          <w:szCs w:val="22"/>
        </w:rPr>
      </w:pPr>
      <w:hyperlink w:anchor="_Toc510174905" w:history="1">
        <w:r w:rsidR="00C12AF1" w:rsidRPr="00CA5DFB">
          <w:rPr>
            <w:rStyle w:val="Hyperlink"/>
            <w:noProof/>
          </w:rPr>
          <w:t>4.3 Conformance Clause 2: SARIF resource file</w:t>
        </w:r>
        <w:r w:rsidR="00C12AF1">
          <w:rPr>
            <w:noProof/>
            <w:webHidden/>
          </w:rPr>
          <w:tab/>
        </w:r>
        <w:r w:rsidR="00C12AF1">
          <w:rPr>
            <w:noProof/>
            <w:webHidden/>
          </w:rPr>
          <w:fldChar w:fldCharType="begin"/>
        </w:r>
        <w:r w:rsidR="00C12AF1">
          <w:rPr>
            <w:noProof/>
            <w:webHidden/>
          </w:rPr>
          <w:instrText xml:space="preserve"> PAGEREF _Toc510174905 \h </w:instrText>
        </w:r>
        <w:r w:rsidR="00C12AF1">
          <w:rPr>
            <w:noProof/>
            <w:webHidden/>
          </w:rPr>
        </w:r>
        <w:r w:rsidR="00C12AF1">
          <w:rPr>
            <w:noProof/>
            <w:webHidden/>
          </w:rPr>
          <w:fldChar w:fldCharType="separate"/>
        </w:r>
        <w:r w:rsidR="00C12AF1">
          <w:rPr>
            <w:noProof/>
            <w:webHidden/>
          </w:rPr>
          <w:t>96</w:t>
        </w:r>
        <w:r w:rsidR="00C12AF1">
          <w:rPr>
            <w:noProof/>
            <w:webHidden/>
          </w:rPr>
          <w:fldChar w:fldCharType="end"/>
        </w:r>
      </w:hyperlink>
    </w:p>
    <w:p w14:paraId="2FD348FF" w14:textId="48E7C6BC" w:rsidR="00C12AF1" w:rsidRDefault="008556C6">
      <w:pPr>
        <w:pStyle w:val="TOC2"/>
        <w:tabs>
          <w:tab w:val="right" w:leader="dot" w:pos="9350"/>
        </w:tabs>
        <w:rPr>
          <w:rFonts w:asciiTheme="minorHAnsi" w:eastAsiaTheme="minorEastAsia" w:hAnsiTheme="minorHAnsi" w:cstheme="minorBidi"/>
          <w:noProof/>
          <w:sz w:val="22"/>
          <w:szCs w:val="22"/>
        </w:rPr>
      </w:pPr>
      <w:hyperlink w:anchor="_Toc510174906" w:history="1">
        <w:r w:rsidR="00C12AF1" w:rsidRPr="00CA5DFB">
          <w:rPr>
            <w:rStyle w:val="Hyperlink"/>
            <w:noProof/>
          </w:rPr>
          <w:t>4.4 Conformance Clause 3: SARIF producer</w:t>
        </w:r>
        <w:r w:rsidR="00C12AF1">
          <w:rPr>
            <w:noProof/>
            <w:webHidden/>
          </w:rPr>
          <w:tab/>
        </w:r>
        <w:r w:rsidR="00C12AF1">
          <w:rPr>
            <w:noProof/>
            <w:webHidden/>
          </w:rPr>
          <w:fldChar w:fldCharType="begin"/>
        </w:r>
        <w:r w:rsidR="00C12AF1">
          <w:rPr>
            <w:noProof/>
            <w:webHidden/>
          </w:rPr>
          <w:instrText xml:space="preserve"> PAGEREF _Toc510174906 \h </w:instrText>
        </w:r>
        <w:r w:rsidR="00C12AF1">
          <w:rPr>
            <w:noProof/>
            <w:webHidden/>
          </w:rPr>
        </w:r>
        <w:r w:rsidR="00C12AF1">
          <w:rPr>
            <w:noProof/>
            <w:webHidden/>
          </w:rPr>
          <w:fldChar w:fldCharType="separate"/>
        </w:r>
        <w:r w:rsidR="00C12AF1">
          <w:rPr>
            <w:noProof/>
            <w:webHidden/>
          </w:rPr>
          <w:t>96</w:t>
        </w:r>
        <w:r w:rsidR="00C12AF1">
          <w:rPr>
            <w:noProof/>
            <w:webHidden/>
          </w:rPr>
          <w:fldChar w:fldCharType="end"/>
        </w:r>
      </w:hyperlink>
    </w:p>
    <w:p w14:paraId="57A42452" w14:textId="49E353FF" w:rsidR="00C12AF1" w:rsidRDefault="008556C6">
      <w:pPr>
        <w:pStyle w:val="TOC2"/>
        <w:tabs>
          <w:tab w:val="right" w:leader="dot" w:pos="9350"/>
        </w:tabs>
        <w:rPr>
          <w:rFonts w:asciiTheme="minorHAnsi" w:eastAsiaTheme="minorEastAsia" w:hAnsiTheme="minorHAnsi" w:cstheme="minorBidi"/>
          <w:noProof/>
          <w:sz w:val="22"/>
          <w:szCs w:val="22"/>
        </w:rPr>
      </w:pPr>
      <w:hyperlink w:anchor="_Toc510174907" w:history="1">
        <w:r w:rsidR="00C12AF1" w:rsidRPr="00CA5DFB">
          <w:rPr>
            <w:rStyle w:val="Hyperlink"/>
            <w:noProof/>
          </w:rPr>
          <w:t>4.5 Conformance Clause 4: Direct producer</w:t>
        </w:r>
        <w:r w:rsidR="00C12AF1">
          <w:rPr>
            <w:noProof/>
            <w:webHidden/>
          </w:rPr>
          <w:tab/>
        </w:r>
        <w:r w:rsidR="00C12AF1">
          <w:rPr>
            <w:noProof/>
            <w:webHidden/>
          </w:rPr>
          <w:fldChar w:fldCharType="begin"/>
        </w:r>
        <w:r w:rsidR="00C12AF1">
          <w:rPr>
            <w:noProof/>
            <w:webHidden/>
          </w:rPr>
          <w:instrText xml:space="preserve"> PAGEREF _Toc510174907 \h </w:instrText>
        </w:r>
        <w:r w:rsidR="00C12AF1">
          <w:rPr>
            <w:noProof/>
            <w:webHidden/>
          </w:rPr>
        </w:r>
        <w:r w:rsidR="00C12AF1">
          <w:rPr>
            <w:noProof/>
            <w:webHidden/>
          </w:rPr>
          <w:fldChar w:fldCharType="separate"/>
        </w:r>
        <w:r w:rsidR="00C12AF1">
          <w:rPr>
            <w:noProof/>
            <w:webHidden/>
          </w:rPr>
          <w:t>96</w:t>
        </w:r>
        <w:r w:rsidR="00C12AF1">
          <w:rPr>
            <w:noProof/>
            <w:webHidden/>
          </w:rPr>
          <w:fldChar w:fldCharType="end"/>
        </w:r>
      </w:hyperlink>
    </w:p>
    <w:p w14:paraId="4F1234C8" w14:textId="3EE71C3D" w:rsidR="00C12AF1" w:rsidRDefault="008556C6">
      <w:pPr>
        <w:pStyle w:val="TOC2"/>
        <w:tabs>
          <w:tab w:val="right" w:leader="dot" w:pos="9350"/>
        </w:tabs>
        <w:rPr>
          <w:rFonts w:asciiTheme="minorHAnsi" w:eastAsiaTheme="minorEastAsia" w:hAnsiTheme="minorHAnsi" w:cstheme="minorBidi"/>
          <w:noProof/>
          <w:sz w:val="22"/>
          <w:szCs w:val="22"/>
        </w:rPr>
      </w:pPr>
      <w:hyperlink w:anchor="_Toc510174908" w:history="1">
        <w:r w:rsidR="00C12AF1" w:rsidRPr="00CA5DFB">
          <w:rPr>
            <w:rStyle w:val="Hyperlink"/>
            <w:noProof/>
          </w:rPr>
          <w:t>4.6 Conformance Clause 5: Converter</w:t>
        </w:r>
        <w:r w:rsidR="00C12AF1">
          <w:rPr>
            <w:noProof/>
            <w:webHidden/>
          </w:rPr>
          <w:tab/>
        </w:r>
        <w:r w:rsidR="00C12AF1">
          <w:rPr>
            <w:noProof/>
            <w:webHidden/>
          </w:rPr>
          <w:fldChar w:fldCharType="begin"/>
        </w:r>
        <w:r w:rsidR="00C12AF1">
          <w:rPr>
            <w:noProof/>
            <w:webHidden/>
          </w:rPr>
          <w:instrText xml:space="preserve"> PAGEREF _Toc510174908 \h </w:instrText>
        </w:r>
        <w:r w:rsidR="00C12AF1">
          <w:rPr>
            <w:noProof/>
            <w:webHidden/>
          </w:rPr>
        </w:r>
        <w:r w:rsidR="00C12AF1">
          <w:rPr>
            <w:noProof/>
            <w:webHidden/>
          </w:rPr>
          <w:fldChar w:fldCharType="separate"/>
        </w:r>
        <w:r w:rsidR="00C12AF1">
          <w:rPr>
            <w:noProof/>
            <w:webHidden/>
          </w:rPr>
          <w:t>97</w:t>
        </w:r>
        <w:r w:rsidR="00C12AF1">
          <w:rPr>
            <w:noProof/>
            <w:webHidden/>
          </w:rPr>
          <w:fldChar w:fldCharType="end"/>
        </w:r>
      </w:hyperlink>
    </w:p>
    <w:p w14:paraId="087FB214" w14:textId="2499B51E" w:rsidR="00C12AF1" w:rsidRDefault="008556C6">
      <w:pPr>
        <w:pStyle w:val="TOC2"/>
        <w:tabs>
          <w:tab w:val="right" w:leader="dot" w:pos="9350"/>
        </w:tabs>
        <w:rPr>
          <w:rFonts w:asciiTheme="minorHAnsi" w:eastAsiaTheme="minorEastAsia" w:hAnsiTheme="minorHAnsi" w:cstheme="minorBidi"/>
          <w:noProof/>
          <w:sz w:val="22"/>
          <w:szCs w:val="22"/>
        </w:rPr>
      </w:pPr>
      <w:hyperlink w:anchor="_Toc510174909" w:history="1">
        <w:r w:rsidR="00C12AF1" w:rsidRPr="00CA5DFB">
          <w:rPr>
            <w:rStyle w:val="Hyperlink"/>
            <w:noProof/>
          </w:rPr>
          <w:t>4.7 Conformance Clause 6: Deterministic producer</w:t>
        </w:r>
        <w:r w:rsidR="00C12AF1">
          <w:rPr>
            <w:noProof/>
            <w:webHidden/>
          </w:rPr>
          <w:tab/>
        </w:r>
        <w:r w:rsidR="00C12AF1">
          <w:rPr>
            <w:noProof/>
            <w:webHidden/>
          </w:rPr>
          <w:fldChar w:fldCharType="begin"/>
        </w:r>
        <w:r w:rsidR="00C12AF1">
          <w:rPr>
            <w:noProof/>
            <w:webHidden/>
          </w:rPr>
          <w:instrText xml:space="preserve"> PAGEREF _Toc510174909 \h </w:instrText>
        </w:r>
        <w:r w:rsidR="00C12AF1">
          <w:rPr>
            <w:noProof/>
            <w:webHidden/>
          </w:rPr>
        </w:r>
        <w:r w:rsidR="00C12AF1">
          <w:rPr>
            <w:noProof/>
            <w:webHidden/>
          </w:rPr>
          <w:fldChar w:fldCharType="separate"/>
        </w:r>
        <w:r w:rsidR="00C12AF1">
          <w:rPr>
            <w:noProof/>
            <w:webHidden/>
          </w:rPr>
          <w:t>97</w:t>
        </w:r>
        <w:r w:rsidR="00C12AF1">
          <w:rPr>
            <w:noProof/>
            <w:webHidden/>
          </w:rPr>
          <w:fldChar w:fldCharType="end"/>
        </w:r>
      </w:hyperlink>
    </w:p>
    <w:p w14:paraId="25DF5F71" w14:textId="32073F59" w:rsidR="00C12AF1" w:rsidRDefault="008556C6">
      <w:pPr>
        <w:pStyle w:val="TOC2"/>
        <w:tabs>
          <w:tab w:val="right" w:leader="dot" w:pos="9350"/>
        </w:tabs>
        <w:rPr>
          <w:rFonts w:asciiTheme="minorHAnsi" w:eastAsiaTheme="minorEastAsia" w:hAnsiTheme="minorHAnsi" w:cstheme="minorBidi"/>
          <w:noProof/>
          <w:sz w:val="22"/>
          <w:szCs w:val="22"/>
        </w:rPr>
      </w:pPr>
      <w:hyperlink w:anchor="_Toc510174910" w:history="1">
        <w:r w:rsidR="00C12AF1" w:rsidRPr="00CA5DFB">
          <w:rPr>
            <w:rStyle w:val="Hyperlink"/>
            <w:noProof/>
          </w:rPr>
          <w:t>4.8 Conformance Clause 7: SARIF consumer</w:t>
        </w:r>
        <w:r w:rsidR="00C12AF1">
          <w:rPr>
            <w:noProof/>
            <w:webHidden/>
          </w:rPr>
          <w:tab/>
        </w:r>
        <w:r w:rsidR="00C12AF1">
          <w:rPr>
            <w:noProof/>
            <w:webHidden/>
          </w:rPr>
          <w:fldChar w:fldCharType="begin"/>
        </w:r>
        <w:r w:rsidR="00C12AF1">
          <w:rPr>
            <w:noProof/>
            <w:webHidden/>
          </w:rPr>
          <w:instrText xml:space="preserve"> PAGEREF _Toc510174910 \h </w:instrText>
        </w:r>
        <w:r w:rsidR="00C12AF1">
          <w:rPr>
            <w:noProof/>
            <w:webHidden/>
          </w:rPr>
        </w:r>
        <w:r w:rsidR="00C12AF1">
          <w:rPr>
            <w:noProof/>
            <w:webHidden/>
          </w:rPr>
          <w:fldChar w:fldCharType="separate"/>
        </w:r>
        <w:r w:rsidR="00C12AF1">
          <w:rPr>
            <w:noProof/>
            <w:webHidden/>
          </w:rPr>
          <w:t>97</w:t>
        </w:r>
        <w:r w:rsidR="00C12AF1">
          <w:rPr>
            <w:noProof/>
            <w:webHidden/>
          </w:rPr>
          <w:fldChar w:fldCharType="end"/>
        </w:r>
      </w:hyperlink>
    </w:p>
    <w:p w14:paraId="055D320B" w14:textId="628E1B88" w:rsidR="00C12AF1" w:rsidRDefault="008556C6">
      <w:pPr>
        <w:pStyle w:val="TOC2"/>
        <w:tabs>
          <w:tab w:val="right" w:leader="dot" w:pos="9350"/>
        </w:tabs>
        <w:rPr>
          <w:rFonts w:asciiTheme="minorHAnsi" w:eastAsiaTheme="minorEastAsia" w:hAnsiTheme="minorHAnsi" w:cstheme="minorBidi"/>
          <w:noProof/>
          <w:sz w:val="22"/>
          <w:szCs w:val="22"/>
        </w:rPr>
      </w:pPr>
      <w:hyperlink w:anchor="_Toc510174911" w:history="1">
        <w:r w:rsidR="00C12AF1" w:rsidRPr="00CA5DFB">
          <w:rPr>
            <w:rStyle w:val="Hyperlink"/>
            <w:noProof/>
          </w:rPr>
          <w:t>4.9 Conformance Clause 8: Viewer</w:t>
        </w:r>
        <w:r w:rsidR="00C12AF1">
          <w:rPr>
            <w:noProof/>
            <w:webHidden/>
          </w:rPr>
          <w:tab/>
        </w:r>
        <w:r w:rsidR="00C12AF1">
          <w:rPr>
            <w:noProof/>
            <w:webHidden/>
          </w:rPr>
          <w:fldChar w:fldCharType="begin"/>
        </w:r>
        <w:r w:rsidR="00C12AF1">
          <w:rPr>
            <w:noProof/>
            <w:webHidden/>
          </w:rPr>
          <w:instrText xml:space="preserve"> PAGEREF _Toc510174911 \h </w:instrText>
        </w:r>
        <w:r w:rsidR="00C12AF1">
          <w:rPr>
            <w:noProof/>
            <w:webHidden/>
          </w:rPr>
        </w:r>
        <w:r w:rsidR="00C12AF1">
          <w:rPr>
            <w:noProof/>
            <w:webHidden/>
          </w:rPr>
          <w:fldChar w:fldCharType="separate"/>
        </w:r>
        <w:r w:rsidR="00C12AF1">
          <w:rPr>
            <w:noProof/>
            <w:webHidden/>
          </w:rPr>
          <w:t>97</w:t>
        </w:r>
        <w:r w:rsidR="00C12AF1">
          <w:rPr>
            <w:noProof/>
            <w:webHidden/>
          </w:rPr>
          <w:fldChar w:fldCharType="end"/>
        </w:r>
      </w:hyperlink>
    </w:p>
    <w:p w14:paraId="6355881E" w14:textId="2BF09204" w:rsidR="00C12AF1" w:rsidRDefault="008556C6">
      <w:pPr>
        <w:pStyle w:val="TOC1"/>
        <w:rPr>
          <w:rFonts w:asciiTheme="minorHAnsi" w:eastAsiaTheme="minorEastAsia" w:hAnsiTheme="minorHAnsi" w:cstheme="minorBidi"/>
          <w:noProof/>
          <w:sz w:val="22"/>
          <w:szCs w:val="22"/>
        </w:rPr>
      </w:pPr>
      <w:hyperlink w:anchor="_Toc510174912" w:history="1">
        <w:r w:rsidR="00C12AF1" w:rsidRPr="00CA5DFB">
          <w:rPr>
            <w:rStyle w:val="Hyperlink"/>
            <w:noProof/>
          </w:rPr>
          <w:t>Appendix A. (Informative) Acknowledgments</w:t>
        </w:r>
        <w:r w:rsidR="00C12AF1">
          <w:rPr>
            <w:noProof/>
            <w:webHidden/>
          </w:rPr>
          <w:tab/>
        </w:r>
        <w:r w:rsidR="00C12AF1">
          <w:rPr>
            <w:noProof/>
            <w:webHidden/>
          </w:rPr>
          <w:fldChar w:fldCharType="begin"/>
        </w:r>
        <w:r w:rsidR="00C12AF1">
          <w:rPr>
            <w:noProof/>
            <w:webHidden/>
          </w:rPr>
          <w:instrText xml:space="preserve"> PAGEREF _Toc510174912 \h </w:instrText>
        </w:r>
        <w:r w:rsidR="00C12AF1">
          <w:rPr>
            <w:noProof/>
            <w:webHidden/>
          </w:rPr>
        </w:r>
        <w:r w:rsidR="00C12AF1">
          <w:rPr>
            <w:noProof/>
            <w:webHidden/>
          </w:rPr>
          <w:fldChar w:fldCharType="separate"/>
        </w:r>
        <w:r w:rsidR="00C12AF1">
          <w:rPr>
            <w:noProof/>
            <w:webHidden/>
          </w:rPr>
          <w:t>98</w:t>
        </w:r>
        <w:r w:rsidR="00C12AF1">
          <w:rPr>
            <w:noProof/>
            <w:webHidden/>
          </w:rPr>
          <w:fldChar w:fldCharType="end"/>
        </w:r>
      </w:hyperlink>
    </w:p>
    <w:p w14:paraId="6353C29C" w14:textId="4CFFE95E" w:rsidR="00C12AF1" w:rsidRDefault="008556C6">
      <w:pPr>
        <w:pStyle w:val="TOC1"/>
        <w:rPr>
          <w:rFonts w:asciiTheme="minorHAnsi" w:eastAsiaTheme="minorEastAsia" w:hAnsiTheme="minorHAnsi" w:cstheme="minorBidi"/>
          <w:noProof/>
          <w:sz w:val="22"/>
          <w:szCs w:val="22"/>
        </w:rPr>
      </w:pPr>
      <w:hyperlink w:anchor="_Toc510174913" w:history="1">
        <w:r w:rsidR="00C12AF1" w:rsidRPr="00CA5DFB">
          <w:rPr>
            <w:rStyle w:val="Hyperlink"/>
            <w:noProof/>
          </w:rPr>
          <w:t>Appendix B. (Informative) Use of fingerprints by result management systems</w:t>
        </w:r>
        <w:r w:rsidR="00C12AF1">
          <w:rPr>
            <w:noProof/>
            <w:webHidden/>
          </w:rPr>
          <w:tab/>
        </w:r>
        <w:r w:rsidR="00C12AF1">
          <w:rPr>
            <w:noProof/>
            <w:webHidden/>
          </w:rPr>
          <w:fldChar w:fldCharType="begin"/>
        </w:r>
        <w:r w:rsidR="00C12AF1">
          <w:rPr>
            <w:noProof/>
            <w:webHidden/>
          </w:rPr>
          <w:instrText xml:space="preserve"> PAGEREF _Toc510174913 \h </w:instrText>
        </w:r>
        <w:r w:rsidR="00C12AF1">
          <w:rPr>
            <w:noProof/>
            <w:webHidden/>
          </w:rPr>
        </w:r>
        <w:r w:rsidR="00C12AF1">
          <w:rPr>
            <w:noProof/>
            <w:webHidden/>
          </w:rPr>
          <w:fldChar w:fldCharType="separate"/>
        </w:r>
        <w:r w:rsidR="00C12AF1">
          <w:rPr>
            <w:noProof/>
            <w:webHidden/>
          </w:rPr>
          <w:t>99</w:t>
        </w:r>
        <w:r w:rsidR="00C12AF1">
          <w:rPr>
            <w:noProof/>
            <w:webHidden/>
          </w:rPr>
          <w:fldChar w:fldCharType="end"/>
        </w:r>
      </w:hyperlink>
    </w:p>
    <w:p w14:paraId="1F5DC11A" w14:textId="79897AF1" w:rsidR="00C12AF1" w:rsidRDefault="008556C6">
      <w:pPr>
        <w:pStyle w:val="TOC1"/>
        <w:rPr>
          <w:rFonts w:asciiTheme="minorHAnsi" w:eastAsiaTheme="minorEastAsia" w:hAnsiTheme="minorHAnsi" w:cstheme="minorBidi"/>
          <w:noProof/>
          <w:sz w:val="22"/>
          <w:szCs w:val="22"/>
        </w:rPr>
      </w:pPr>
      <w:hyperlink w:anchor="_Toc510174914" w:history="1">
        <w:r w:rsidR="00C12AF1" w:rsidRPr="00CA5DFB">
          <w:rPr>
            <w:rStyle w:val="Hyperlink"/>
            <w:noProof/>
          </w:rPr>
          <w:t>Appendix C. (Informative) Use of SARIF by log file viewers</w:t>
        </w:r>
        <w:r w:rsidR="00C12AF1">
          <w:rPr>
            <w:noProof/>
            <w:webHidden/>
          </w:rPr>
          <w:tab/>
        </w:r>
        <w:r w:rsidR="00C12AF1">
          <w:rPr>
            <w:noProof/>
            <w:webHidden/>
          </w:rPr>
          <w:fldChar w:fldCharType="begin"/>
        </w:r>
        <w:r w:rsidR="00C12AF1">
          <w:rPr>
            <w:noProof/>
            <w:webHidden/>
          </w:rPr>
          <w:instrText xml:space="preserve"> PAGEREF _Toc510174914 \h </w:instrText>
        </w:r>
        <w:r w:rsidR="00C12AF1">
          <w:rPr>
            <w:noProof/>
            <w:webHidden/>
          </w:rPr>
        </w:r>
        <w:r w:rsidR="00C12AF1">
          <w:rPr>
            <w:noProof/>
            <w:webHidden/>
          </w:rPr>
          <w:fldChar w:fldCharType="separate"/>
        </w:r>
        <w:r w:rsidR="00C12AF1">
          <w:rPr>
            <w:noProof/>
            <w:webHidden/>
          </w:rPr>
          <w:t>100</w:t>
        </w:r>
        <w:r w:rsidR="00C12AF1">
          <w:rPr>
            <w:noProof/>
            <w:webHidden/>
          </w:rPr>
          <w:fldChar w:fldCharType="end"/>
        </w:r>
      </w:hyperlink>
    </w:p>
    <w:p w14:paraId="6AC5C188" w14:textId="04FB3109" w:rsidR="00C12AF1" w:rsidRDefault="008556C6">
      <w:pPr>
        <w:pStyle w:val="TOC1"/>
        <w:rPr>
          <w:rFonts w:asciiTheme="minorHAnsi" w:eastAsiaTheme="minorEastAsia" w:hAnsiTheme="minorHAnsi" w:cstheme="minorBidi"/>
          <w:noProof/>
          <w:sz w:val="22"/>
          <w:szCs w:val="22"/>
        </w:rPr>
      </w:pPr>
      <w:hyperlink w:anchor="_Toc510174915" w:history="1">
        <w:r w:rsidR="00C12AF1" w:rsidRPr="00CA5DFB">
          <w:rPr>
            <w:rStyle w:val="Hyperlink"/>
            <w:noProof/>
          </w:rPr>
          <w:t>Appendix D. (Informative) Production of SARIF by converters</w:t>
        </w:r>
        <w:r w:rsidR="00C12AF1">
          <w:rPr>
            <w:noProof/>
            <w:webHidden/>
          </w:rPr>
          <w:tab/>
        </w:r>
        <w:r w:rsidR="00C12AF1">
          <w:rPr>
            <w:noProof/>
            <w:webHidden/>
          </w:rPr>
          <w:fldChar w:fldCharType="begin"/>
        </w:r>
        <w:r w:rsidR="00C12AF1">
          <w:rPr>
            <w:noProof/>
            <w:webHidden/>
          </w:rPr>
          <w:instrText xml:space="preserve"> PAGEREF _Toc510174915 \h </w:instrText>
        </w:r>
        <w:r w:rsidR="00C12AF1">
          <w:rPr>
            <w:noProof/>
            <w:webHidden/>
          </w:rPr>
        </w:r>
        <w:r w:rsidR="00C12AF1">
          <w:rPr>
            <w:noProof/>
            <w:webHidden/>
          </w:rPr>
          <w:fldChar w:fldCharType="separate"/>
        </w:r>
        <w:r w:rsidR="00C12AF1">
          <w:rPr>
            <w:noProof/>
            <w:webHidden/>
          </w:rPr>
          <w:t>101</w:t>
        </w:r>
        <w:r w:rsidR="00C12AF1">
          <w:rPr>
            <w:noProof/>
            <w:webHidden/>
          </w:rPr>
          <w:fldChar w:fldCharType="end"/>
        </w:r>
      </w:hyperlink>
    </w:p>
    <w:p w14:paraId="3F9E7C5C" w14:textId="588EC408" w:rsidR="00C12AF1" w:rsidRDefault="008556C6">
      <w:pPr>
        <w:pStyle w:val="TOC1"/>
        <w:rPr>
          <w:rFonts w:asciiTheme="minorHAnsi" w:eastAsiaTheme="minorEastAsia" w:hAnsiTheme="minorHAnsi" w:cstheme="minorBidi"/>
          <w:noProof/>
          <w:sz w:val="22"/>
          <w:szCs w:val="22"/>
        </w:rPr>
      </w:pPr>
      <w:hyperlink w:anchor="_Toc510174916" w:history="1">
        <w:r w:rsidR="00C12AF1" w:rsidRPr="00CA5DFB">
          <w:rPr>
            <w:rStyle w:val="Hyperlink"/>
            <w:noProof/>
          </w:rPr>
          <w:t>Appendix E. (Informative) Locating rule metadata</w:t>
        </w:r>
        <w:r w:rsidR="00C12AF1">
          <w:rPr>
            <w:noProof/>
            <w:webHidden/>
          </w:rPr>
          <w:tab/>
        </w:r>
        <w:r w:rsidR="00C12AF1">
          <w:rPr>
            <w:noProof/>
            <w:webHidden/>
          </w:rPr>
          <w:fldChar w:fldCharType="begin"/>
        </w:r>
        <w:r w:rsidR="00C12AF1">
          <w:rPr>
            <w:noProof/>
            <w:webHidden/>
          </w:rPr>
          <w:instrText xml:space="preserve"> PAGEREF _Toc510174916 \h </w:instrText>
        </w:r>
        <w:r w:rsidR="00C12AF1">
          <w:rPr>
            <w:noProof/>
            <w:webHidden/>
          </w:rPr>
        </w:r>
        <w:r w:rsidR="00C12AF1">
          <w:rPr>
            <w:noProof/>
            <w:webHidden/>
          </w:rPr>
          <w:fldChar w:fldCharType="separate"/>
        </w:r>
        <w:r w:rsidR="00C12AF1">
          <w:rPr>
            <w:noProof/>
            <w:webHidden/>
          </w:rPr>
          <w:t>102</w:t>
        </w:r>
        <w:r w:rsidR="00C12AF1">
          <w:rPr>
            <w:noProof/>
            <w:webHidden/>
          </w:rPr>
          <w:fldChar w:fldCharType="end"/>
        </w:r>
      </w:hyperlink>
    </w:p>
    <w:p w14:paraId="3E15BC4D" w14:textId="6E2176AF" w:rsidR="00C12AF1" w:rsidRDefault="008556C6">
      <w:pPr>
        <w:pStyle w:val="TOC1"/>
        <w:rPr>
          <w:rFonts w:asciiTheme="minorHAnsi" w:eastAsiaTheme="minorEastAsia" w:hAnsiTheme="minorHAnsi" w:cstheme="minorBidi"/>
          <w:noProof/>
          <w:sz w:val="22"/>
          <w:szCs w:val="22"/>
        </w:rPr>
      </w:pPr>
      <w:hyperlink w:anchor="_Toc510174917" w:history="1">
        <w:r w:rsidR="00C12AF1" w:rsidRPr="00CA5DFB">
          <w:rPr>
            <w:rStyle w:val="Hyperlink"/>
            <w:noProof/>
          </w:rPr>
          <w:t>Appendix F. (Normative) Producing deterministic SARIF log files</w:t>
        </w:r>
        <w:r w:rsidR="00C12AF1">
          <w:rPr>
            <w:noProof/>
            <w:webHidden/>
          </w:rPr>
          <w:tab/>
        </w:r>
        <w:r w:rsidR="00C12AF1">
          <w:rPr>
            <w:noProof/>
            <w:webHidden/>
          </w:rPr>
          <w:fldChar w:fldCharType="begin"/>
        </w:r>
        <w:r w:rsidR="00C12AF1">
          <w:rPr>
            <w:noProof/>
            <w:webHidden/>
          </w:rPr>
          <w:instrText xml:space="preserve"> PAGEREF _Toc510174917 \h </w:instrText>
        </w:r>
        <w:r w:rsidR="00C12AF1">
          <w:rPr>
            <w:noProof/>
            <w:webHidden/>
          </w:rPr>
        </w:r>
        <w:r w:rsidR="00C12AF1">
          <w:rPr>
            <w:noProof/>
            <w:webHidden/>
          </w:rPr>
          <w:fldChar w:fldCharType="separate"/>
        </w:r>
        <w:r w:rsidR="00C12AF1">
          <w:rPr>
            <w:noProof/>
            <w:webHidden/>
          </w:rPr>
          <w:t>103</w:t>
        </w:r>
        <w:r w:rsidR="00C12AF1">
          <w:rPr>
            <w:noProof/>
            <w:webHidden/>
          </w:rPr>
          <w:fldChar w:fldCharType="end"/>
        </w:r>
      </w:hyperlink>
    </w:p>
    <w:p w14:paraId="62E59882" w14:textId="3DE1BBC3" w:rsidR="00C12AF1" w:rsidRDefault="008556C6">
      <w:pPr>
        <w:pStyle w:val="TOC2"/>
        <w:tabs>
          <w:tab w:val="right" w:leader="dot" w:pos="9350"/>
        </w:tabs>
        <w:rPr>
          <w:rFonts w:asciiTheme="minorHAnsi" w:eastAsiaTheme="minorEastAsia" w:hAnsiTheme="minorHAnsi" w:cstheme="minorBidi"/>
          <w:noProof/>
          <w:sz w:val="22"/>
          <w:szCs w:val="22"/>
        </w:rPr>
      </w:pPr>
      <w:hyperlink w:anchor="_Toc510174918" w:history="1">
        <w:r w:rsidR="00C12AF1" w:rsidRPr="00CA5DFB">
          <w:rPr>
            <w:rStyle w:val="Hyperlink"/>
            <w:noProof/>
          </w:rPr>
          <w:t>F.1 General</w:t>
        </w:r>
        <w:r w:rsidR="00C12AF1">
          <w:rPr>
            <w:noProof/>
            <w:webHidden/>
          </w:rPr>
          <w:tab/>
        </w:r>
        <w:r w:rsidR="00C12AF1">
          <w:rPr>
            <w:noProof/>
            <w:webHidden/>
          </w:rPr>
          <w:fldChar w:fldCharType="begin"/>
        </w:r>
        <w:r w:rsidR="00C12AF1">
          <w:rPr>
            <w:noProof/>
            <w:webHidden/>
          </w:rPr>
          <w:instrText xml:space="preserve"> PAGEREF _Toc510174918 \h </w:instrText>
        </w:r>
        <w:r w:rsidR="00C12AF1">
          <w:rPr>
            <w:noProof/>
            <w:webHidden/>
          </w:rPr>
        </w:r>
        <w:r w:rsidR="00C12AF1">
          <w:rPr>
            <w:noProof/>
            <w:webHidden/>
          </w:rPr>
          <w:fldChar w:fldCharType="separate"/>
        </w:r>
        <w:r w:rsidR="00C12AF1">
          <w:rPr>
            <w:noProof/>
            <w:webHidden/>
          </w:rPr>
          <w:t>103</w:t>
        </w:r>
        <w:r w:rsidR="00C12AF1">
          <w:rPr>
            <w:noProof/>
            <w:webHidden/>
          </w:rPr>
          <w:fldChar w:fldCharType="end"/>
        </w:r>
      </w:hyperlink>
    </w:p>
    <w:p w14:paraId="1D189875" w14:textId="72D1A10B" w:rsidR="00C12AF1" w:rsidRDefault="008556C6">
      <w:pPr>
        <w:pStyle w:val="TOC2"/>
        <w:tabs>
          <w:tab w:val="right" w:leader="dot" w:pos="9350"/>
        </w:tabs>
        <w:rPr>
          <w:rFonts w:asciiTheme="minorHAnsi" w:eastAsiaTheme="minorEastAsia" w:hAnsiTheme="minorHAnsi" w:cstheme="minorBidi"/>
          <w:noProof/>
          <w:sz w:val="22"/>
          <w:szCs w:val="22"/>
        </w:rPr>
      </w:pPr>
      <w:hyperlink w:anchor="_Toc510174919" w:history="1">
        <w:r w:rsidR="00C12AF1" w:rsidRPr="00CA5DFB">
          <w:rPr>
            <w:rStyle w:val="Hyperlink"/>
            <w:noProof/>
          </w:rPr>
          <w:t>F.2 Non-deterministic file format elements</w:t>
        </w:r>
        <w:r w:rsidR="00C12AF1">
          <w:rPr>
            <w:noProof/>
            <w:webHidden/>
          </w:rPr>
          <w:tab/>
        </w:r>
        <w:r w:rsidR="00C12AF1">
          <w:rPr>
            <w:noProof/>
            <w:webHidden/>
          </w:rPr>
          <w:fldChar w:fldCharType="begin"/>
        </w:r>
        <w:r w:rsidR="00C12AF1">
          <w:rPr>
            <w:noProof/>
            <w:webHidden/>
          </w:rPr>
          <w:instrText xml:space="preserve"> PAGEREF _Toc510174919 \h </w:instrText>
        </w:r>
        <w:r w:rsidR="00C12AF1">
          <w:rPr>
            <w:noProof/>
            <w:webHidden/>
          </w:rPr>
        </w:r>
        <w:r w:rsidR="00C12AF1">
          <w:rPr>
            <w:noProof/>
            <w:webHidden/>
          </w:rPr>
          <w:fldChar w:fldCharType="separate"/>
        </w:r>
        <w:r w:rsidR="00C12AF1">
          <w:rPr>
            <w:noProof/>
            <w:webHidden/>
          </w:rPr>
          <w:t>103</w:t>
        </w:r>
        <w:r w:rsidR="00C12AF1">
          <w:rPr>
            <w:noProof/>
            <w:webHidden/>
          </w:rPr>
          <w:fldChar w:fldCharType="end"/>
        </w:r>
      </w:hyperlink>
    </w:p>
    <w:p w14:paraId="539D8330" w14:textId="0B9A659D" w:rsidR="00C12AF1" w:rsidRDefault="008556C6">
      <w:pPr>
        <w:pStyle w:val="TOC2"/>
        <w:tabs>
          <w:tab w:val="right" w:leader="dot" w:pos="9350"/>
        </w:tabs>
        <w:rPr>
          <w:rFonts w:asciiTheme="minorHAnsi" w:eastAsiaTheme="minorEastAsia" w:hAnsiTheme="minorHAnsi" w:cstheme="minorBidi"/>
          <w:noProof/>
          <w:sz w:val="22"/>
          <w:szCs w:val="22"/>
        </w:rPr>
      </w:pPr>
      <w:hyperlink w:anchor="_Toc510174920" w:history="1">
        <w:r w:rsidR="00C12AF1" w:rsidRPr="00CA5DFB">
          <w:rPr>
            <w:rStyle w:val="Hyperlink"/>
            <w:noProof/>
          </w:rPr>
          <w:t>F.3 Array and dictionary element ordering</w:t>
        </w:r>
        <w:r w:rsidR="00C12AF1">
          <w:rPr>
            <w:noProof/>
            <w:webHidden/>
          </w:rPr>
          <w:tab/>
        </w:r>
        <w:r w:rsidR="00C12AF1">
          <w:rPr>
            <w:noProof/>
            <w:webHidden/>
          </w:rPr>
          <w:fldChar w:fldCharType="begin"/>
        </w:r>
        <w:r w:rsidR="00C12AF1">
          <w:rPr>
            <w:noProof/>
            <w:webHidden/>
          </w:rPr>
          <w:instrText xml:space="preserve"> PAGEREF _Toc510174920 \h </w:instrText>
        </w:r>
        <w:r w:rsidR="00C12AF1">
          <w:rPr>
            <w:noProof/>
            <w:webHidden/>
          </w:rPr>
        </w:r>
        <w:r w:rsidR="00C12AF1">
          <w:rPr>
            <w:noProof/>
            <w:webHidden/>
          </w:rPr>
          <w:fldChar w:fldCharType="separate"/>
        </w:r>
        <w:r w:rsidR="00C12AF1">
          <w:rPr>
            <w:noProof/>
            <w:webHidden/>
          </w:rPr>
          <w:t>104</w:t>
        </w:r>
        <w:r w:rsidR="00C12AF1">
          <w:rPr>
            <w:noProof/>
            <w:webHidden/>
          </w:rPr>
          <w:fldChar w:fldCharType="end"/>
        </w:r>
      </w:hyperlink>
    </w:p>
    <w:p w14:paraId="5CBEBB9A" w14:textId="31282E38" w:rsidR="00C12AF1" w:rsidRDefault="008556C6">
      <w:pPr>
        <w:pStyle w:val="TOC2"/>
        <w:tabs>
          <w:tab w:val="right" w:leader="dot" w:pos="9350"/>
        </w:tabs>
        <w:rPr>
          <w:rFonts w:asciiTheme="minorHAnsi" w:eastAsiaTheme="minorEastAsia" w:hAnsiTheme="minorHAnsi" w:cstheme="minorBidi"/>
          <w:noProof/>
          <w:sz w:val="22"/>
          <w:szCs w:val="22"/>
        </w:rPr>
      </w:pPr>
      <w:hyperlink w:anchor="_Toc510174921" w:history="1">
        <w:r w:rsidR="00C12AF1" w:rsidRPr="00CA5DFB">
          <w:rPr>
            <w:rStyle w:val="Hyperlink"/>
            <w:noProof/>
          </w:rPr>
          <w:t>F.4 Absolute paths</w:t>
        </w:r>
        <w:r w:rsidR="00C12AF1">
          <w:rPr>
            <w:noProof/>
            <w:webHidden/>
          </w:rPr>
          <w:tab/>
        </w:r>
        <w:r w:rsidR="00C12AF1">
          <w:rPr>
            <w:noProof/>
            <w:webHidden/>
          </w:rPr>
          <w:fldChar w:fldCharType="begin"/>
        </w:r>
        <w:r w:rsidR="00C12AF1">
          <w:rPr>
            <w:noProof/>
            <w:webHidden/>
          </w:rPr>
          <w:instrText xml:space="preserve"> PAGEREF _Toc510174921 \h </w:instrText>
        </w:r>
        <w:r w:rsidR="00C12AF1">
          <w:rPr>
            <w:noProof/>
            <w:webHidden/>
          </w:rPr>
        </w:r>
        <w:r w:rsidR="00C12AF1">
          <w:rPr>
            <w:noProof/>
            <w:webHidden/>
          </w:rPr>
          <w:fldChar w:fldCharType="separate"/>
        </w:r>
        <w:r w:rsidR="00C12AF1">
          <w:rPr>
            <w:noProof/>
            <w:webHidden/>
          </w:rPr>
          <w:t>104</w:t>
        </w:r>
        <w:r w:rsidR="00C12AF1">
          <w:rPr>
            <w:noProof/>
            <w:webHidden/>
          </w:rPr>
          <w:fldChar w:fldCharType="end"/>
        </w:r>
      </w:hyperlink>
    </w:p>
    <w:p w14:paraId="1C2FE3C1" w14:textId="11FFFAC6" w:rsidR="00C12AF1" w:rsidRDefault="008556C6">
      <w:pPr>
        <w:pStyle w:val="TOC2"/>
        <w:tabs>
          <w:tab w:val="right" w:leader="dot" w:pos="9350"/>
        </w:tabs>
        <w:rPr>
          <w:rFonts w:asciiTheme="minorHAnsi" w:eastAsiaTheme="minorEastAsia" w:hAnsiTheme="minorHAnsi" w:cstheme="minorBidi"/>
          <w:noProof/>
          <w:sz w:val="22"/>
          <w:szCs w:val="22"/>
        </w:rPr>
      </w:pPr>
      <w:hyperlink w:anchor="_Toc510174922" w:history="1">
        <w:r w:rsidR="00C12AF1" w:rsidRPr="00CA5DFB">
          <w:rPr>
            <w:rStyle w:val="Hyperlink"/>
            <w:noProof/>
          </w:rPr>
          <w:t>F.5 Compensating for non-deterministic output</w:t>
        </w:r>
        <w:r w:rsidR="00C12AF1">
          <w:rPr>
            <w:noProof/>
            <w:webHidden/>
          </w:rPr>
          <w:tab/>
        </w:r>
        <w:r w:rsidR="00C12AF1">
          <w:rPr>
            <w:noProof/>
            <w:webHidden/>
          </w:rPr>
          <w:fldChar w:fldCharType="begin"/>
        </w:r>
        <w:r w:rsidR="00C12AF1">
          <w:rPr>
            <w:noProof/>
            <w:webHidden/>
          </w:rPr>
          <w:instrText xml:space="preserve"> PAGEREF _Toc510174922 \h </w:instrText>
        </w:r>
        <w:r w:rsidR="00C12AF1">
          <w:rPr>
            <w:noProof/>
            <w:webHidden/>
          </w:rPr>
        </w:r>
        <w:r w:rsidR="00C12AF1">
          <w:rPr>
            <w:noProof/>
            <w:webHidden/>
          </w:rPr>
          <w:fldChar w:fldCharType="separate"/>
        </w:r>
        <w:r w:rsidR="00C12AF1">
          <w:rPr>
            <w:noProof/>
            <w:webHidden/>
          </w:rPr>
          <w:t>104</w:t>
        </w:r>
        <w:r w:rsidR="00C12AF1">
          <w:rPr>
            <w:noProof/>
            <w:webHidden/>
          </w:rPr>
          <w:fldChar w:fldCharType="end"/>
        </w:r>
      </w:hyperlink>
    </w:p>
    <w:p w14:paraId="744130A9" w14:textId="020C2C94" w:rsidR="00C12AF1" w:rsidRDefault="008556C6">
      <w:pPr>
        <w:pStyle w:val="TOC2"/>
        <w:tabs>
          <w:tab w:val="right" w:leader="dot" w:pos="9350"/>
        </w:tabs>
        <w:rPr>
          <w:rFonts w:asciiTheme="minorHAnsi" w:eastAsiaTheme="minorEastAsia" w:hAnsiTheme="minorHAnsi" w:cstheme="minorBidi"/>
          <w:noProof/>
          <w:sz w:val="22"/>
          <w:szCs w:val="22"/>
        </w:rPr>
      </w:pPr>
      <w:hyperlink w:anchor="_Toc510174923" w:history="1">
        <w:r w:rsidR="00C12AF1" w:rsidRPr="00CA5DFB">
          <w:rPr>
            <w:rStyle w:val="Hyperlink"/>
            <w:noProof/>
          </w:rPr>
          <w:t>F.6 Interaction between determinism and baselining</w:t>
        </w:r>
        <w:r w:rsidR="00C12AF1">
          <w:rPr>
            <w:noProof/>
            <w:webHidden/>
          </w:rPr>
          <w:tab/>
        </w:r>
        <w:r w:rsidR="00C12AF1">
          <w:rPr>
            <w:noProof/>
            <w:webHidden/>
          </w:rPr>
          <w:fldChar w:fldCharType="begin"/>
        </w:r>
        <w:r w:rsidR="00C12AF1">
          <w:rPr>
            <w:noProof/>
            <w:webHidden/>
          </w:rPr>
          <w:instrText xml:space="preserve"> PAGEREF _Toc510174923 \h </w:instrText>
        </w:r>
        <w:r w:rsidR="00C12AF1">
          <w:rPr>
            <w:noProof/>
            <w:webHidden/>
          </w:rPr>
        </w:r>
        <w:r w:rsidR="00C12AF1">
          <w:rPr>
            <w:noProof/>
            <w:webHidden/>
          </w:rPr>
          <w:fldChar w:fldCharType="separate"/>
        </w:r>
        <w:r w:rsidR="00C12AF1">
          <w:rPr>
            <w:noProof/>
            <w:webHidden/>
          </w:rPr>
          <w:t>105</w:t>
        </w:r>
        <w:r w:rsidR="00C12AF1">
          <w:rPr>
            <w:noProof/>
            <w:webHidden/>
          </w:rPr>
          <w:fldChar w:fldCharType="end"/>
        </w:r>
      </w:hyperlink>
    </w:p>
    <w:p w14:paraId="03F4C387" w14:textId="158ED4E0" w:rsidR="00C12AF1" w:rsidRDefault="008556C6">
      <w:pPr>
        <w:pStyle w:val="TOC1"/>
        <w:rPr>
          <w:rFonts w:asciiTheme="minorHAnsi" w:eastAsiaTheme="minorEastAsia" w:hAnsiTheme="minorHAnsi" w:cstheme="minorBidi"/>
          <w:noProof/>
          <w:sz w:val="22"/>
          <w:szCs w:val="22"/>
        </w:rPr>
      </w:pPr>
      <w:hyperlink w:anchor="_Toc510174924" w:history="1">
        <w:r w:rsidR="00C12AF1" w:rsidRPr="00CA5DFB">
          <w:rPr>
            <w:rStyle w:val="Hyperlink"/>
            <w:noProof/>
          </w:rPr>
          <w:t>Appendix G. (Informative) Guidance on fixes</w:t>
        </w:r>
        <w:r w:rsidR="00C12AF1">
          <w:rPr>
            <w:noProof/>
            <w:webHidden/>
          </w:rPr>
          <w:tab/>
        </w:r>
        <w:r w:rsidR="00C12AF1">
          <w:rPr>
            <w:noProof/>
            <w:webHidden/>
          </w:rPr>
          <w:fldChar w:fldCharType="begin"/>
        </w:r>
        <w:r w:rsidR="00C12AF1">
          <w:rPr>
            <w:noProof/>
            <w:webHidden/>
          </w:rPr>
          <w:instrText xml:space="preserve"> PAGEREF _Toc510174924 \h </w:instrText>
        </w:r>
        <w:r w:rsidR="00C12AF1">
          <w:rPr>
            <w:noProof/>
            <w:webHidden/>
          </w:rPr>
        </w:r>
        <w:r w:rsidR="00C12AF1">
          <w:rPr>
            <w:noProof/>
            <w:webHidden/>
          </w:rPr>
          <w:fldChar w:fldCharType="separate"/>
        </w:r>
        <w:r w:rsidR="00C12AF1">
          <w:rPr>
            <w:noProof/>
            <w:webHidden/>
          </w:rPr>
          <w:t>106</w:t>
        </w:r>
        <w:r w:rsidR="00C12AF1">
          <w:rPr>
            <w:noProof/>
            <w:webHidden/>
          </w:rPr>
          <w:fldChar w:fldCharType="end"/>
        </w:r>
      </w:hyperlink>
    </w:p>
    <w:p w14:paraId="5FFDB688" w14:textId="132F4599" w:rsidR="00C12AF1" w:rsidRDefault="008556C6">
      <w:pPr>
        <w:pStyle w:val="TOC1"/>
        <w:rPr>
          <w:rFonts w:asciiTheme="minorHAnsi" w:eastAsiaTheme="minorEastAsia" w:hAnsiTheme="minorHAnsi" w:cstheme="minorBidi"/>
          <w:noProof/>
          <w:sz w:val="22"/>
          <w:szCs w:val="22"/>
        </w:rPr>
      </w:pPr>
      <w:hyperlink w:anchor="_Toc510174925" w:history="1">
        <w:r w:rsidR="00C12AF1" w:rsidRPr="00CA5DFB">
          <w:rPr>
            <w:rStyle w:val="Hyperlink"/>
            <w:noProof/>
          </w:rPr>
          <w:t>Appendix H. (Informative) Examples</w:t>
        </w:r>
        <w:r w:rsidR="00C12AF1">
          <w:rPr>
            <w:noProof/>
            <w:webHidden/>
          </w:rPr>
          <w:tab/>
        </w:r>
        <w:r w:rsidR="00C12AF1">
          <w:rPr>
            <w:noProof/>
            <w:webHidden/>
          </w:rPr>
          <w:fldChar w:fldCharType="begin"/>
        </w:r>
        <w:r w:rsidR="00C12AF1">
          <w:rPr>
            <w:noProof/>
            <w:webHidden/>
          </w:rPr>
          <w:instrText xml:space="preserve"> PAGEREF _Toc510174925 \h </w:instrText>
        </w:r>
        <w:r w:rsidR="00C12AF1">
          <w:rPr>
            <w:noProof/>
            <w:webHidden/>
          </w:rPr>
        </w:r>
        <w:r w:rsidR="00C12AF1">
          <w:rPr>
            <w:noProof/>
            <w:webHidden/>
          </w:rPr>
          <w:fldChar w:fldCharType="separate"/>
        </w:r>
        <w:r w:rsidR="00C12AF1">
          <w:rPr>
            <w:noProof/>
            <w:webHidden/>
          </w:rPr>
          <w:t>107</w:t>
        </w:r>
        <w:r w:rsidR="00C12AF1">
          <w:rPr>
            <w:noProof/>
            <w:webHidden/>
          </w:rPr>
          <w:fldChar w:fldCharType="end"/>
        </w:r>
      </w:hyperlink>
    </w:p>
    <w:p w14:paraId="23506ADB" w14:textId="0A75E291" w:rsidR="00C12AF1" w:rsidRDefault="008556C6">
      <w:pPr>
        <w:pStyle w:val="TOC2"/>
        <w:tabs>
          <w:tab w:val="right" w:leader="dot" w:pos="9350"/>
        </w:tabs>
        <w:rPr>
          <w:rFonts w:asciiTheme="minorHAnsi" w:eastAsiaTheme="minorEastAsia" w:hAnsiTheme="minorHAnsi" w:cstheme="minorBidi"/>
          <w:noProof/>
          <w:sz w:val="22"/>
          <w:szCs w:val="22"/>
        </w:rPr>
      </w:pPr>
      <w:hyperlink w:anchor="_Toc510174926" w:history="1">
        <w:r w:rsidR="00C12AF1" w:rsidRPr="00CA5DFB">
          <w:rPr>
            <w:rStyle w:val="Hyperlink"/>
            <w:noProof/>
          </w:rPr>
          <w:t>H.1 Minimal valid SARIF log file</w:t>
        </w:r>
        <w:r w:rsidR="00C12AF1">
          <w:rPr>
            <w:noProof/>
            <w:webHidden/>
          </w:rPr>
          <w:tab/>
        </w:r>
        <w:r w:rsidR="00C12AF1">
          <w:rPr>
            <w:noProof/>
            <w:webHidden/>
          </w:rPr>
          <w:fldChar w:fldCharType="begin"/>
        </w:r>
        <w:r w:rsidR="00C12AF1">
          <w:rPr>
            <w:noProof/>
            <w:webHidden/>
          </w:rPr>
          <w:instrText xml:space="preserve"> PAGEREF _Toc510174926 \h </w:instrText>
        </w:r>
        <w:r w:rsidR="00C12AF1">
          <w:rPr>
            <w:noProof/>
            <w:webHidden/>
          </w:rPr>
        </w:r>
        <w:r w:rsidR="00C12AF1">
          <w:rPr>
            <w:noProof/>
            <w:webHidden/>
          </w:rPr>
          <w:fldChar w:fldCharType="separate"/>
        </w:r>
        <w:r w:rsidR="00C12AF1">
          <w:rPr>
            <w:noProof/>
            <w:webHidden/>
          </w:rPr>
          <w:t>107</w:t>
        </w:r>
        <w:r w:rsidR="00C12AF1">
          <w:rPr>
            <w:noProof/>
            <w:webHidden/>
          </w:rPr>
          <w:fldChar w:fldCharType="end"/>
        </w:r>
      </w:hyperlink>
    </w:p>
    <w:p w14:paraId="5F20192A" w14:textId="0BC0347F" w:rsidR="00C12AF1" w:rsidRDefault="008556C6">
      <w:pPr>
        <w:pStyle w:val="TOC2"/>
        <w:tabs>
          <w:tab w:val="right" w:leader="dot" w:pos="9350"/>
        </w:tabs>
        <w:rPr>
          <w:rFonts w:asciiTheme="minorHAnsi" w:eastAsiaTheme="minorEastAsia" w:hAnsiTheme="minorHAnsi" w:cstheme="minorBidi"/>
          <w:noProof/>
          <w:sz w:val="22"/>
          <w:szCs w:val="22"/>
        </w:rPr>
      </w:pPr>
      <w:hyperlink w:anchor="_Toc510174927" w:history="1">
        <w:r w:rsidR="00C12AF1" w:rsidRPr="00CA5DFB">
          <w:rPr>
            <w:rStyle w:val="Hyperlink"/>
            <w:noProof/>
          </w:rPr>
          <w:t>H.2 Minimal recommended SARIF log file with source information</w:t>
        </w:r>
        <w:r w:rsidR="00C12AF1">
          <w:rPr>
            <w:noProof/>
            <w:webHidden/>
          </w:rPr>
          <w:tab/>
        </w:r>
        <w:r w:rsidR="00C12AF1">
          <w:rPr>
            <w:noProof/>
            <w:webHidden/>
          </w:rPr>
          <w:fldChar w:fldCharType="begin"/>
        </w:r>
        <w:r w:rsidR="00C12AF1">
          <w:rPr>
            <w:noProof/>
            <w:webHidden/>
          </w:rPr>
          <w:instrText xml:space="preserve"> PAGEREF _Toc510174927 \h </w:instrText>
        </w:r>
        <w:r w:rsidR="00C12AF1">
          <w:rPr>
            <w:noProof/>
            <w:webHidden/>
          </w:rPr>
        </w:r>
        <w:r w:rsidR="00C12AF1">
          <w:rPr>
            <w:noProof/>
            <w:webHidden/>
          </w:rPr>
          <w:fldChar w:fldCharType="separate"/>
        </w:r>
        <w:r w:rsidR="00C12AF1">
          <w:rPr>
            <w:noProof/>
            <w:webHidden/>
          </w:rPr>
          <w:t>107</w:t>
        </w:r>
        <w:r w:rsidR="00C12AF1">
          <w:rPr>
            <w:noProof/>
            <w:webHidden/>
          </w:rPr>
          <w:fldChar w:fldCharType="end"/>
        </w:r>
      </w:hyperlink>
    </w:p>
    <w:p w14:paraId="6D7256A4" w14:textId="178EB86D" w:rsidR="00C12AF1" w:rsidRDefault="008556C6">
      <w:pPr>
        <w:pStyle w:val="TOC2"/>
        <w:tabs>
          <w:tab w:val="right" w:leader="dot" w:pos="9350"/>
        </w:tabs>
        <w:rPr>
          <w:rFonts w:asciiTheme="minorHAnsi" w:eastAsiaTheme="minorEastAsia" w:hAnsiTheme="minorHAnsi" w:cstheme="minorBidi"/>
          <w:noProof/>
          <w:sz w:val="22"/>
          <w:szCs w:val="22"/>
        </w:rPr>
      </w:pPr>
      <w:hyperlink w:anchor="_Toc510174928" w:history="1">
        <w:r w:rsidR="00C12AF1" w:rsidRPr="00CA5DFB">
          <w:rPr>
            <w:rStyle w:val="Hyperlink"/>
            <w:noProof/>
          </w:rPr>
          <w:t>H.3 Minimal recommended SARIF log file without source information</w:t>
        </w:r>
        <w:r w:rsidR="00C12AF1">
          <w:rPr>
            <w:noProof/>
            <w:webHidden/>
          </w:rPr>
          <w:tab/>
        </w:r>
        <w:r w:rsidR="00C12AF1">
          <w:rPr>
            <w:noProof/>
            <w:webHidden/>
          </w:rPr>
          <w:fldChar w:fldCharType="begin"/>
        </w:r>
        <w:r w:rsidR="00C12AF1">
          <w:rPr>
            <w:noProof/>
            <w:webHidden/>
          </w:rPr>
          <w:instrText xml:space="preserve"> PAGEREF _Toc510174928 \h </w:instrText>
        </w:r>
        <w:r w:rsidR="00C12AF1">
          <w:rPr>
            <w:noProof/>
            <w:webHidden/>
          </w:rPr>
        </w:r>
        <w:r w:rsidR="00C12AF1">
          <w:rPr>
            <w:noProof/>
            <w:webHidden/>
          </w:rPr>
          <w:fldChar w:fldCharType="separate"/>
        </w:r>
        <w:r w:rsidR="00C12AF1">
          <w:rPr>
            <w:noProof/>
            <w:webHidden/>
          </w:rPr>
          <w:t>108</w:t>
        </w:r>
        <w:r w:rsidR="00C12AF1">
          <w:rPr>
            <w:noProof/>
            <w:webHidden/>
          </w:rPr>
          <w:fldChar w:fldCharType="end"/>
        </w:r>
      </w:hyperlink>
    </w:p>
    <w:p w14:paraId="5672D17B" w14:textId="276843CF" w:rsidR="00C12AF1" w:rsidRDefault="008556C6">
      <w:pPr>
        <w:pStyle w:val="TOC2"/>
        <w:tabs>
          <w:tab w:val="right" w:leader="dot" w:pos="9350"/>
        </w:tabs>
        <w:rPr>
          <w:rFonts w:asciiTheme="minorHAnsi" w:eastAsiaTheme="minorEastAsia" w:hAnsiTheme="minorHAnsi" w:cstheme="minorBidi"/>
          <w:noProof/>
          <w:sz w:val="22"/>
          <w:szCs w:val="22"/>
        </w:rPr>
      </w:pPr>
      <w:hyperlink w:anchor="_Toc510174929" w:history="1">
        <w:r w:rsidR="00C12AF1" w:rsidRPr="00CA5DFB">
          <w:rPr>
            <w:rStyle w:val="Hyperlink"/>
            <w:noProof/>
          </w:rPr>
          <w:t>H.4 SARIF resource file with rule metadata</w:t>
        </w:r>
        <w:r w:rsidR="00C12AF1">
          <w:rPr>
            <w:noProof/>
            <w:webHidden/>
          </w:rPr>
          <w:tab/>
        </w:r>
        <w:r w:rsidR="00C12AF1">
          <w:rPr>
            <w:noProof/>
            <w:webHidden/>
          </w:rPr>
          <w:fldChar w:fldCharType="begin"/>
        </w:r>
        <w:r w:rsidR="00C12AF1">
          <w:rPr>
            <w:noProof/>
            <w:webHidden/>
          </w:rPr>
          <w:instrText xml:space="preserve"> PAGEREF _Toc510174929 \h </w:instrText>
        </w:r>
        <w:r w:rsidR="00C12AF1">
          <w:rPr>
            <w:noProof/>
            <w:webHidden/>
          </w:rPr>
        </w:r>
        <w:r w:rsidR="00C12AF1">
          <w:rPr>
            <w:noProof/>
            <w:webHidden/>
          </w:rPr>
          <w:fldChar w:fldCharType="separate"/>
        </w:r>
        <w:r w:rsidR="00C12AF1">
          <w:rPr>
            <w:noProof/>
            <w:webHidden/>
          </w:rPr>
          <w:t>109</w:t>
        </w:r>
        <w:r w:rsidR="00C12AF1">
          <w:rPr>
            <w:noProof/>
            <w:webHidden/>
          </w:rPr>
          <w:fldChar w:fldCharType="end"/>
        </w:r>
      </w:hyperlink>
    </w:p>
    <w:p w14:paraId="0DDB37EC" w14:textId="071B23DE" w:rsidR="00C12AF1" w:rsidRDefault="008556C6">
      <w:pPr>
        <w:pStyle w:val="TOC2"/>
        <w:tabs>
          <w:tab w:val="right" w:leader="dot" w:pos="9350"/>
        </w:tabs>
        <w:rPr>
          <w:rFonts w:asciiTheme="minorHAnsi" w:eastAsiaTheme="minorEastAsia" w:hAnsiTheme="minorHAnsi" w:cstheme="minorBidi"/>
          <w:noProof/>
          <w:sz w:val="22"/>
          <w:szCs w:val="22"/>
        </w:rPr>
      </w:pPr>
      <w:hyperlink w:anchor="_Toc510174930" w:history="1">
        <w:r w:rsidR="00C12AF1" w:rsidRPr="00CA5DFB">
          <w:rPr>
            <w:rStyle w:val="Hyperlink"/>
            <w:noProof/>
          </w:rPr>
          <w:t>H.5 Comprehensive SARIF file</w:t>
        </w:r>
        <w:r w:rsidR="00C12AF1">
          <w:rPr>
            <w:noProof/>
            <w:webHidden/>
          </w:rPr>
          <w:tab/>
        </w:r>
        <w:r w:rsidR="00C12AF1">
          <w:rPr>
            <w:noProof/>
            <w:webHidden/>
          </w:rPr>
          <w:fldChar w:fldCharType="begin"/>
        </w:r>
        <w:r w:rsidR="00C12AF1">
          <w:rPr>
            <w:noProof/>
            <w:webHidden/>
          </w:rPr>
          <w:instrText xml:space="preserve"> PAGEREF _Toc510174930 \h </w:instrText>
        </w:r>
        <w:r w:rsidR="00C12AF1">
          <w:rPr>
            <w:noProof/>
            <w:webHidden/>
          </w:rPr>
        </w:r>
        <w:r w:rsidR="00C12AF1">
          <w:rPr>
            <w:noProof/>
            <w:webHidden/>
          </w:rPr>
          <w:fldChar w:fldCharType="separate"/>
        </w:r>
        <w:r w:rsidR="00C12AF1">
          <w:rPr>
            <w:noProof/>
            <w:webHidden/>
          </w:rPr>
          <w:t>110</w:t>
        </w:r>
        <w:r w:rsidR="00C12AF1">
          <w:rPr>
            <w:noProof/>
            <w:webHidden/>
          </w:rPr>
          <w:fldChar w:fldCharType="end"/>
        </w:r>
      </w:hyperlink>
    </w:p>
    <w:p w14:paraId="2DFD2337" w14:textId="5806D5E5" w:rsidR="00C12AF1" w:rsidRDefault="008556C6">
      <w:pPr>
        <w:pStyle w:val="TOC1"/>
        <w:rPr>
          <w:rFonts w:asciiTheme="minorHAnsi" w:eastAsiaTheme="minorEastAsia" w:hAnsiTheme="minorHAnsi" w:cstheme="minorBidi"/>
          <w:noProof/>
          <w:sz w:val="22"/>
          <w:szCs w:val="22"/>
        </w:rPr>
      </w:pPr>
      <w:hyperlink w:anchor="_Toc510174931" w:history="1">
        <w:r w:rsidR="00C12AF1" w:rsidRPr="00CA5DFB">
          <w:rPr>
            <w:rStyle w:val="Hyperlink"/>
            <w:noProof/>
          </w:rPr>
          <w:t>Appendix I. (Informative) Revision History</w:t>
        </w:r>
        <w:r w:rsidR="00C12AF1">
          <w:rPr>
            <w:noProof/>
            <w:webHidden/>
          </w:rPr>
          <w:tab/>
        </w:r>
        <w:r w:rsidR="00C12AF1">
          <w:rPr>
            <w:noProof/>
            <w:webHidden/>
          </w:rPr>
          <w:fldChar w:fldCharType="begin"/>
        </w:r>
        <w:r w:rsidR="00C12AF1">
          <w:rPr>
            <w:noProof/>
            <w:webHidden/>
          </w:rPr>
          <w:instrText xml:space="preserve"> PAGEREF _Toc510174931 \h </w:instrText>
        </w:r>
        <w:r w:rsidR="00C12AF1">
          <w:rPr>
            <w:noProof/>
            <w:webHidden/>
          </w:rPr>
        </w:r>
        <w:r w:rsidR="00C12AF1">
          <w:rPr>
            <w:noProof/>
            <w:webHidden/>
          </w:rPr>
          <w:fldChar w:fldCharType="separate"/>
        </w:r>
        <w:r w:rsidR="00C12AF1">
          <w:rPr>
            <w:noProof/>
            <w:webHidden/>
          </w:rPr>
          <w:t>117</w:t>
        </w:r>
        <w:r w:rsidR="00C12AF1">
          <w:rPr>
            <w:noProof/>
            <w:webHidden/>
          </w:rPr>
          <w:fldChar w:fldCharType="end"/>
        </w:r>
      </w:hyperlink>
    </w:p>
    <w:p w14:paraId="300EBE96" w14:textId="71C6FB75"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3"/>
          <w:headerReference w:type="default" r:id="rId24"/>
          <w:footerReference w:type="even" r:id="rId25"/>
          <w:footerReference w:type="default" r:id="rId26"/>
          <w:headerReference w:type="first" r:id="rId27"/>
          <w:footerReference w:type="first" r:id="rId28"/>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510174613"/>
      <w:r>
        <w:lastRenderedPageBreak/>
        <w:t>Introduction</w:t>
      </w:r>
      <w:bookmarkEnd w:id="0"/>
      <w:bookmarkEnd w:id="3"/>
      <w:bookmarkEnd w:id="4"/>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 xml:space="preserve">aggregate the results produced by </w:t>
      </w:r>
      <w:proofErr w:type="gramStart"/>
      <w:r w:rsidRPr="002C4966">
        <w:t>all of</w:t>
      </w:r>
      <w:proofErr w:type="gramEnd"/>
      <w:r w:rsidRPr="002C4966">
        <w:t xml:space="preserve"> these tools. This aggregation is more difficult if each tool produces output in a different format.</w:t>
      </w:r>
    </w:p>
    <w:p w14:paraId="749020AC" w14:textId="0EDB7A0F" w:rsidR="002C4966" w:rsidRDefault="002C4966" w:rsidP="008C100C">
      <w:r w:rsidRPr="002C4966">
        <w:t>This document defines a standard format for the output of static analysis tools.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 xml:space="preserve">Be a useful format for analysis tools to emit directly, </w:t>
      </w:r>
      <w:proofErr w:type="gramStart"/>
      <w:r w:rsidRPr="002C4966">
        <w:t>and also</w:t>
      </w:r>
      <w:proofErr w:type="gramEnd"/>
      <w:r w:rsidRPr="002C4966">
        <w:t xml:space="preserve">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 xml:space="preserve">Be suitable for use in a variety of scenarios related to analysis result </w:t>
      </w:r>
      <w:proofErr w:type="gramStart"/>
      <w:r w:rsidRPr="002C4966">
        <w:t>management, and</w:t>
      </w:r>
      <w:proofErr w:type="gramEnd"/>
      <w:r w:rsidRPr="002C4966">
        <w:t xml:space="preserve">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58FB0E95" w:rsidR="002C4966" w:rsidRDefault="002C4966" w:rsidP="003810C0">
      <w:pPr>
        <w:pStyle w:val="ListParagraph"/>
        <w:numPr>
          <w:ilvl w:val="0"/>
          <w:numId w:val="7"/>
        </w:numPr>
      </w:pPr>
      <w:r w:rsidRPr="002C4966">
        <w:t>Represent the logical construct against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5" w:name="_Toc510174614"/>
      <w:bookmarkStart w:id="6" w:name="_Toc85472893"/>
      <w:bookmarkStart w:id="7" w:name="_Toc287332007"/>
      <w:r>
        <w:t>IPR Policy</w:t>
      </w:r>
      <w:bookmarkEnd w:id="5"/>
    </w:p>
    <w:p w14:paraId="46AF25ED" w14:textId="10B20F40" w:rsidR="00FD012A" w:rsidRDefault="00FD012A" w:rsidP="00604E9A">
      <w:pPr>
        <w:pStyle w:val="Abstract"/>
        <w:ind w:left="0"/>
      </w:pPr>
      <w:r w:rsidRPr="004C3207">
        <w:t xml:space="preserve">This Working Draft is being developed under the </w:t>
      </w:r>
      <w:hyperlink r:id="rId29" w:anchor="RF-on-RAND-Mode" w:history="1">
        <w:r w:rsidRPr="004C3207">
          <w:rPr>
            <w:rStyle w:val="Hyperlink"/>
          </w:rPr>
          <w:t>RF on RAND Terms</w:t>
        </w:r>
      </w:hyperlink>
      <w:r w:rsidRPr="004C3207">
        <w:t xml:space="preserve"> Mode of the </w:t>
      </w:r>
      <w:hyperlink r:id="rId30" w:history="1">
        <w:r w:rsidRPr="00A517E4">
          <w:rPr>
            <w:rStyle w:val="Hyperlink"/>
          </w:rPr>
          <w:t>OASIS IPR Policy</w:t>
        </w:r>
      </w:hyperlink>
      <w:r w:rsidRPr="004C3207">
        <w:t>, the mode chosen when the Techn</w:t>
      </w:r>
      <w:r>
        <w:t>ical Committee was established.</w:t>
      </w:r>
    </w:p>
    <w:p w14:paraId="3A04B69D" w14:textId="19FFD482"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1"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510174615"/>
      <w:r>
        <w:t>Terminology</w:t>
      </w:r>
      <w:bookmarkEnd w:id="6"/>
      <w:bookmarkEnd w:id="7"/>
      <w:bookmarkEnd w:id="8"/>
    </w:p>
    <w:p w14:paraId="332C78E7" w14:textId="27527DE0"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664EA5C2" w:rsidR="00B05C99" w:rsidRDefault="008556C6" w:rsidP="00B05C99">
      <w:pPr>
        <w:pStyle w:val="Definition"/>
      </w:pPr>
      <w:hyperlink w:anchor="def_programming_artifact" w:history="1">
        <w:r w:rsidR="00B05C99" w:rsidRPr="00B05C99">
          <w:rPr>
            <w:rStyle w:val="Hyperlink"/>
          </w:rPr>
          <w:t>programming artifact</w:t>
        </w:r>
      </w:hyperlink>
      <w:r w:rsidR="00B05C99" w:rsidRPr="00C130CD">
        <w:t xml:space="preserve"> which a </w:t>
      </w:r>
      <w:hyperlink w:anchor="def_static_analysis_tool" w:history="1">
        <w:r w:rsidR="00B05C99" w:rsidRPr="0044419A">
          <w:rPr>
            <w:rStyle w:val="Hyperlink"/>
          </w:rPr>
          <w:t>static analysis tool</w:t>
        </w:r>
      </w:hyperlink>
      <w:r w:rsidR="00B05C99" w:rsidRPr="00C130CD">
        <w:t xml:space="preserve"> is instructed to analyze</w:t>
      </w:r>
    </w:p>
    <w:p w14:paraId="06354133" w14:textId="3A07197B" w:rsidR="00646038" w:rsidRDefault="00646038" w:rsidP="0003129F">
      <w:pPr>
        <w:pStyle w:val="Definitionterm"/>
      </w:pPr>
      <w:r>
        <w:t>artifact</w:t>
      </w:r>
    </w:p>
    <w:p w14:paraId="3D6951AF" w14:textId="7239DE5D" w:rsidR="00646038" w:rsidRPr="00646038" w:rsidRDefault="00646038" w:rsidP="00646038">
      <w:pPr>
        <w:pStyle w:val="Definition"/>
      </w:pPr>
      <w:r>
        <w:t xml:space="preserve">see </w:t>
      </w:r>
      <w:hyperlink w:anchor="def_programming_artifact" w:history="1">
        <w:r w:rsidRPr="00B05C99">
          <w:rPr>
            <w:rStyle w:val="Hyperlink"/>
          </w:rPr>
          <w:t>programming artifact</w:t>
        </w:r>
      </w:hyperlink>
    </w:p>
    <w:p w14:paraId="4496F948" w14:textId="77777777" w:rsidR="0044419A" w:rsidRDefault="0044419A" w:rsidP="0044419A">
      <w:pPr>
        <w:pStyle w:val="Definitionterm"/>
      </w:pPr>
      <w:r>
        <w:t>baseline</w:t>
      </w:r>
    </w:p>
    <w:p w14:paraId="6EE62249" w14:textId="71095C24"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static analysis tools</w:t>
        </w:r>
      </w:hyperlink>
      <w:r w:rsidRPr="0043737C">
        <w:t xml:space="preserve"> on a set of </w:t>
      </w:r>
      <w:hyperlink w:anchor="def_programming_artifact" w:history="1">
        <w:r w:rsidRPr="0011364B">
          <w:rPr>
            <w:rStyle w:val="Hyperlink"/>
          </w:rPr>
          <w:t>programming artifacts</w:t>
        </w:r>
      </w:hyperlink>
    </w:p>
    <w:p w14:paraId="0DBE3047" w14:textId="0F20BD6E" w:rsidR="0044419A" w:rsidRDefault="0044419A" w:rsidP="0044419A">
      <w:pPr>
        <w:pStyle w:val="Note"/>
      </w:pPr>
      <w:r>
        <w:lastRenderedPageBreak/>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run to a baseline to determine whether new results have been introduced.</w:t>
      </w:r>
    </w:p>
    <w:p w14:paraId="546DA4F9" w14:textId="77777777" w:rsidR="0044419A" w:rsidRDefault="0044419A" w:rsidP="0044419A">
      <w:pPr>
        <w:pStyle w:val="Definitionterm"/>
      </w:pPr>
      <w:bookmarkStart w:id="10" w:name="def_binary_file"/>
      <w:r>
        <w:t>binary file</w:t>
      </w:r>
      <w:bookmarkEnd w:id="10"/>
    </w:p>
    <w:p w14:paraId="0D5EBE60" w14:textId="760FCB3F" w:rsidR="0044419A" w:rsidRDefault="008556C6" w:rsidP="0044419A">
      <w:pPr>
        <w:pStyle w:val="Definition"/>
      </w:pPr>
      <w:hyperlink w:anchor="def_file" w:history="1">
        <w:r w:rsidR="0044419A" w:rsidRPr="0011364B">
          <w:rPr>
            <w:rStyle w:val="Hyperlink"/>
          </w:rPr>
          <w:t>file</w:t>
        </w:r>
      </w:hyperlink>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16376035" w:rsidR="0044419A" w:rsidRDefault="008556C6"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44419A" w:rsidRPr="0011364B">
          <w:rPr>
            <w:rStyle w:val="Hyperlink"/>
          </w:rPr>
          <w:t>binary file</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1" w:name="def_camelCase_name"/>
      <w:r>
        <w:t>camelCase name</w:t>
      </w:r>
    </w:p>
    <w:bookmarkEnd w:id="11"/>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7751D4F8"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77777777" w:rsidR="0044419A" w:rsidRDefault="0044419A" w:rsidP="0044419A">
      <w:pPr>
        <w:pStyle w:val="Definitionterm"/>
      </w:pPr>
      <w:bookmarkStart w:id="12" w:name="def_column"/>
      <w:r>
        <w:t>column</w:t>
      </w:r>
      <w:bookmarkEnd w:id="12"/>
    </w:p>
    <w:p w14:paraId="06998AFE" w14:textId="19643591"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68D35867" w14:textId="13941711" w:rsidR="00B05C99" w:rsidRDefault="00B05C99" w:rsidP="00B05C99">
      <w:pPr>
        <w:pStyle w:val="Definitionterm"/>
      </w:pPr>
      <w:r w:rsidRPr="002644D0">
        <w:t>converter</w:t>
      </w:r>
    </w:p>
    <w:p w14:paraId="0EF35B7C" w14:textId="0B0D21F2" w:rsidR="00B05C99" w:rsidRDefault="008556C6" w:rsidP="00B05C99">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57469406" w14:textId="024417E9" w:rsidR="00376AE7" w:rsidRDefault="00376AE7" w:rsidP="00376AE7">
      <w:pPr>
        <w:pStyle w:val="Definitionterm"/>
      </w:pPr>
      <w:bookmarkStart w:id="13" w:name="def_direct_producer"/>
      <w:r>
        <w:t>direct producer</w:t>
      </w:r>
      <w:bookmarkEnd w:id="13"/>
    </w:p>
    <w:p w14:paraId="0955FC92" w14:textId="3C30498A" w:rsidR="00376AE7" w:rsidRPr="00376AE7" w:rsidRDefault="008556C6" w:rsidP="00376AE7">
      <w:pPr>
        <w:pStyle w:val="Definition"/>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70C0DA29" w14:textId="77777777" w:rsidR="0044419A" w:rsidRDefault="0044419A" w:rsidP="0044419A">
      <w:pPr>
        <w:pStyle w:val="Definitionterm"/>
      </w:pPr>
      <w:r>
        <w:t>embedded link</w:t>
      </w:r>
    </w:p>
    <w:p w14:paraId="317E5AEB" w14:textId="1C61F32F"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 </w:t>
      </w:r>
      <w:hyperlink w:anchor="def_file" w:history="1">
        <w:r w:rsidRPr="0011364B">
          <w:rPr>
            <w:rStyle w:val="Hyperlink"/>
          </w:rPr>
          <w:t>file</w:t>
        </w:r>
      </w:hyperlink>
      <w:r w:rsidRPr="00B02B47">
        <w:t xml:space="preserve"> mentioned in a </w:t>
      </w:r>
      <w:hyperlink w:anchor="def_result" w:history="1">
        <w:r w:rsidRPr="0011364B">
          <w:rPr>
            <w:rStyle w:val="Hyperlink"/>
          </w:rPr>
          <w:t>result</w:t>
        </w:r>
      </w:hyperlink>
    </w:p>
    <w:p w14:paraId="1B33B4D7" w14:textId="2A33F243" w:rsidR="00366BA7" w:rsidRDefault="00366BA7" w:rsidP="0044419A">
      <w:pPr>
        <w:pStyle w:val="Definitionterm"/>
      </w:pPr>
      <w:r>
        <w:t>embedded resource</w:t>
      </w:r>
    </w:p>
    <w:p w14:paraId="25E1C87C" w14:textId="481289E6" w:rsidR="00366BA7" w:rsidRPr="00366BA7" w:rsidRDefault="008556C6" w:rsidP="00366BA7">
      <w:pPr>
        <w:pStyle w:val="Definition"/>
      </w:pPr>
      <w:hyperlink w:anchor="def_resource" w:history="1">
        <w:r w:rsidR="00366BA7" w:rsidRPr="00C4528F">
          <w:rPr>
            <w:rStyle w:val="Hyperlink"/>
          </w:rPr>
          <w:t>resource</w:t>
        </w:r>
      </w:hyperlink>
      <w:r w:rsidR="00366BA7">
        <w:t xml:space="preserve"> that is contained within a </w:t>
      </w:r>
      <w:hyperlink w:anchor="def_sarif_log_file" w:history="1">
        <w:r w:rsidR="00366BA7" w:rsidRPr="00C4528F">
          <w:rPr>
            <w:rStyle w:val="Hyperlink"/>
          </w:rPr>
          <w:t>SARIF log file</w:t>
        </w:r>
      </w:hyperlink>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14" w:name="def_end_user"/>
      <w:r>
        <w:t>(end) user</w:t>
      </w:r>
      <w:bookmarkEnd w:id="14"/>
    </w:p>
    <w:p w14:paraId="2B9FF6D7" w14:textId="7EEF14DE"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r w:rsidR="00375394">
        <w:t xml:space="preserve"> </w:t>
      </w:r>
    </w:p>
    <w:p w14:paraId="0A0A849A" w14:textId="70314D72" w:rsidR="000237CE" w:rsidRDefault="000237CE" w:rsidP="0044419A">
      <w:pPr>
        <w:pStyle w:val="Definitionterm"/>
      </w:pPr>
      <w:r>
        <w:t>external resource</w:t>
      </w:r>
    </w:p>
    <w:p w14:paraId="2E74FF08" w14:textId="6EC5E7D0" w:rsidR="000237CE" w:rsidRPr="000237CE" w:rsidRDefault="008556C6" w:rsidP="000237CE">
      <w:pPr>
        <w:pStyle w:val="Definition"/>
      </w:pPr>
      <w:hyperlink w:anchor="def_resource" w:history="1">
        <w:r w:rsidR="000237CE" w:rsidRPr="000237CE">
          <w:rPr>
            <w:rStyle w:val="Hyperlink"/>
          </w:rPr>
          <w:t>resource</w:t>
        </w:r>
      </w:hyperlink>
      <w:r w:rsidR="000237CE">
        <w:t xml:space="preserve"> that is contained within a </w:t>
      </w:r>
      <w:hyperlink w:anchor="def_sarif_resource_file" w:history="1">
        <w:r w:rsidR="000237CE" w:rsidRPr="000237CE">
          <w:rPr>
            <w:rStyle w:val="Hyperlink"/>
          </w:rPr>
          <w:t>SARIF resource file</w:t>
        </w:r>
      </w:hyperlink>
    </w:p>
    <w:p w14:paraId="13894EA0" w14:textId="21385B12" w:rsidR="0044419A" w:rsidRDefault="0044419A" w:rsidP="0044419A">
      <w:pPr>
        <w:pStyle w:val="Definitionterm"/>
      </w:pPr>
      <w:r>
        <w:t>false positive</w:t>
      </w:r>
    </w:p>
    <w:p w14:paraId="159A1BF5" w14:textId="706FE1AD" w:rsidR="0044419A" w:rsidRDefault="008556C6"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50B9E28E" w:rsidR="006B272F" w:rsidRDefault="0003129F" w:rsidP="0003129F">
      <w:pPr>
        <w:pStyle w:val="Definitionterm"/>
      </w:pPr>
      <w:bookmarkStart w:id="15" w:name="def_file"/>
      <w:r>
        <w:t>file</w:t>
      </w:r>
      <w:bookmarkEnd w:id="15"/>
    </w:p>
    <w:p w14:paraId="1640EF45" w14:textId="065BE513" w:rsidR="0003129F" w:rsidRDefault="0003129F" w:rsidP="00C130CD">
      <w:pPr>
        <w:pStyle w:val="Definition"/>
      </w:pPr>
      <w:r w:rsidRPr="0003129F">
        <w:t xml:space="preserve">sequence of bytes accessible </w:t>
      </w:r>
      <w:r w:rsidRPr="00540CA6">
        <w:rPr>
          <w:i/>
        </w:rPr>
        <w:t>via</w:t>
      </w:r>
      <w:r w:rsidRPr="0003129F">
        <w:t xml:space="preserve"> a URI</w:t>
      </w:r>
    </w:p>
    <w:p w14:paraId="0E6FAC13" w14:textId="451F6F1B" w:rsidR="00C130CD" w:rsidRPr="00C130CD" w:rsidRDefault="00C130CD" w:rsidP="00C130CD">
      <w:pPr>
        <w:pStyle w:val="Note"/>
      </w:pPr>
      <w:r>
        <w:lastRenderedPageBreak/>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605D4D2A" w:rsidR="0044419A" w:rsidRDefault="008556C6"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programming_artifact" w:history="1">
        <w:r w:rsidR="0044419A" w:rsidRPr="00FD070C">
          <w:rPr>
            <w:rStyle w:val="Hyperlink"/>
          </w:rPr>
          <w:t>programming artifact</w:t>
        </w:r>
      </w:hyperlink>
      <w:r w:rsidR="0044419A" w:rsidRPr="0083739E">
        <w:t xml:space="preserve"> in which it occurs is modified</w:t>
      </w:r>
    </w:p>
    <w:p w14:paraId="53DB3936" w14:textId="77777777" w:rsidR="0044419A" w:rsidRDefault="0044419A" w:rsidP="0044419A">
      <w:pPr>
        <w:pStyle w:val="Definitionterm"/>
      </w:pPr>
      <w:bookmarkStart w:id="16" w:name="def_line"/>
      <w:r>
        <w:t>line</w:t>
      </w:r>
      <w:bookmarkEnd w:id="16"/>
    </w:p>
    <w:p w14:paraId="1C2EBEBC" w14:textId="4940F85D" w:rsidR="0044419A" w:rsidRDefault="0044419A" w:rsidP="0044419A">
      <w:pPr>
        <w:pStyle w:val="Definition"/>
      </w:pPr>
      <w:r w:rsidRPr="00592BE0">
        <w:t xml:space="preserve">contiguous sequence of characters, starting either at the beginning of a </w:t>
      </w:r>
      <w:hyperlink w:anchor="def_file" w:history="1">
        <w:r w:rsidRPr="00FD070C">
          <w:rPr>
            <w:rStyle w:val="Hyperlink"/>
          </w:rPr>
          <w:t>file</w:t>
        </w:r>
      </w:hyperlink>
      <w:r w:rsidRPr="00592BE0">
        <w:t xml:space="preserve"> or immediately after a </w:t>
      </w:r>
      <w:hyperlink w:anchor="def_newline_sequence" w:history="1">
        <w:r w:rsidRPr="00FD070C">
          <w:rPr>
            <w:rStyle w:val="Hyperlink"/>
          </w:rPr>
          <w:t>newline sequence</w:t>
        </w:r>
      </w:hyperlink>
      <w:r w:rsidRPr="00592BE0">
        <w:t>, and ending at and including the nearest subsequent newline sequence, if one is present, or else extending to the end of the file</w:t>
      </w:r>
    </w:p>
    <w:p w14:paraId="20E1FC4D" w14:textId="3A0BD8CD" w:rsidR="00366BA7" w:rsidRDefault="00366BA7" w:rsidP="0044419A">
      <w:pPr>
        <w:pStyle w:val="Definitionterm"/>
      </w:pPr>
      <w:bookmarkStart w:id="17" w:name="def_localization"/>
      <w:r>
        <w:t>localization</w:t>
      </w:r>
      <w:bookmarkEnd w:id="17"/>
    </w:p>
    <w:p w14:paraId="7388F780" w14:textId="5C84D7E2" w:rsidR="00366BA7" w:rsidRPr="00366BA7" w:rsidRDefault="00366BA7" w:rsidP="00366BA7">
      <w:pPr>
        <w:pStyle w:val="Definition"/>
      </w:pPr>
      <w:r>
        <w:t>process of adapting a co</w:t>
      </w:r>
      <w:r w:rsidR="000237CE">
        <w:t xml:space="preserve">llection of </w:t>
      </w:r>
      <w:hyperlink w:anchor="def_resource" w:history="1">
        <w:r w:rsidR="000237CE" w:rsidRPr="000237CE">
          <w:rPr>
            <w:rStyle w:val="Hyperlink"/>
          </w:rPr>
          <w:t>resources</w:t>
        </w:r>
      </w:hyperlink>
      <w:r w:rsidR="000237CE">
        <w:t xml:space="preserve"> to a language, region, or culture</w:t>
      </w:r>
    </w:p>
    <w:p w14:paraId="3C5A95CA" w14:textId="606F1769" w:rsidR="0044419A" w:rsidRDefault="0044419A" w:rsidP="0044419A">
      <w:pPr>
        <w:pStyle w:val="Definitionterm"/>
      </w:pPr>
      <w:bookmarkStart w:id="18" w:name="def_log_file"/>
      <w:r>
        <w:t>log file</w:t>
      </w:r>
      <w:bookmarkEnd w:id="18"/>
    </w:p>
    <w:p w14:paraId="7A312E29" w14:textId="0B5B0DB7" w:rsidR="0044419A" w:rsidRDefault="0044419A" w:rsidP="0044419A">
      <w:pPr>
        <w:pStyle w:val="Definition"/>
      </w:pPr>
      <w:r w:rsidRPr="00367B83">
        <w:t xml:space="preserve">output file produced by a </w:t>
      </w:r>
      <w:hyperlink w:anchor="def_static_analysis_tool" w:history="1">
        <w:r w:rsidRPr="00FD070C">
          <w:rPr>
            <w:rStyle w:val="Hyperlink"/>
          </w:rPr>
          <w:t>static 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19" w:name="def_log_file_viewer"/>
      <w:r>
        <w:t>(log file) viewer</w:t>
      </w:r>
      <w:bookmarkEnd w:id="19"/>
    </w:p>
    <w:p w14:paraId="16E84D5B" w14:textId="4B2216E5" w:rsidR="0044419A" w:rsidRDefault="008556C6"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programming_artifact" w:history="1">
        <w:r w:rsidR="0044419A" w:rsidRPr="00C21C43">
          <w:rPr>
            <w:rStyle w:val="Hyperlink"/>
          </w:rPr>
          <w:t>programming artifact</w:t>
        </w:r>
      </w:hyperlink>
      <w:r w:rsidR="0044419A" w:rsidRPr="00367B83">
        <w:t xml:space="preserve"> in which it occurs</w:t>
      </w:r>
    </w:p>
    <w:p w14:paraId="0F83BB75" w14:textId="77777777" w:rsidR="0044419A" w:rsidRDefault="0044419A" w:rsidP="0044419A">
      <w:pPr>
        <w:pStyle w:val="Definitionterm"/>
      </w:pPr>
      <w:bookmarkStart w:id="20" w:name="def_logical_location"/>
      <w:r>
        <w:t>logical location</w:t>
      </w:r>
      <w:bookmarkEnd w:id="20"/>
    </w:p>
    <w:p w14:paraId="4BBB3B8A" w14:textId="75D53B3C" w:rsidR="0044419A" w:rsidRDefault="0044419A" w:rsidP="0044419A">
      <w:pPr>
        <w:pStyle w:val="Definition"/>
      </w:pPr>
      <w:r w:rsidRPr="00592BE0">
        <w:t xml:space="preserve">location specified by reference to a programmatic construct, without specifying the </w:t>
      </w:r>
      <w:hyperlink w:anchor="def_programming_artifact" w:history="1">
        <w:r w:rsidRPr="00C21C43">
          <w:rPr>
            <w:rStyle w:val="Hyperlink"/>
          </w:rPr>
          <w:t>programming artifact</w:t>
        </w:r>
      </w:hyperlink>
      <w:r w:rsidRPr="00592BE0">
        <w:t xml:space="preserve"> within which that construct occurs</w:t>
      </w:r>
    </w:p>
    <w:p w14:paraId="68E7F446" w14:textId="77777777" w:rsidR="0044419A" w:rsidRPr="00854B1E" w:rsidRDefault="0044419A" w:rsidP="0044419A">
      <w:pPr>
        <w:pStyle w:val="Note"/>
      </w:pPr>
      <w:r>
        <w:t>Example: A class name, a method name, a namespace.</w:t>
      </w:r>
    </w:p>
    <w:p w14:paraId="0831C548" w14:textId="0AD488BD" w:rsidR="0044419A" w:rsidRDefault="0044419A" w:rsidP="0044419A">
      <w:pPr>
        <w:pStyle w:val="Definitionterm"/>
      </w:pPr>
      <w:bookmarkStart w:id="21" w:name="def_message_string"/>
      <w:r>
        <w:t>message</w:t>
      </w:r>
      <w:r w:rsidR="00366BA7">
        <w:t xml:space="preserve"> string</w:t>
      </w:r>
      <w:bookmarkEnd w:id="21"/>
    </w:p>
    <w:p w14:paraId="786A172C" w14:textId="77777777" w:rsidR="0044419A" w:rsidRDefault="0044419A" w:rsidP="0044419A">
      <w:pPr>
        <w:pStyle w:val="Definition"/>
      </w:pPr>
      <w:r w:rsidRPr="00B02B47">
        <w:t>human-readable string that conveys information relevant to an element in a SARIF file</w:t>
      </w:r>
    </w:p>
    <w:p w14:paraId="74BF5129" w14:textId="77777777" w:rsidR="0044419A" w:rsidRDefault="0044419A" w:rsidP="0044419A">
      <w:pPr>
        <w:pStyle w:val="Definitionterm"/>
      </w:pPr>
      <w:r>
        <w:t>namespaced tag</w:t>
      </w:r>
    </w:p>
    <w:p w14:paraId="6A997D1D" w14:textId="104E6A28" w:rsidR="0044419A" w:rsidRDefault="008556C6" w:rsidP="0044419A">
      <w:pPr>
        <w:pStyle w:val="Definition"/>
        <w:rPr>
          <w:rStyle w:val="CODEtemp"/>
        </w:rPr>
      </w:pPr>
      <w:hyperlink w:anchor="def_tag" w:history="1">
        <w:r w:rsidR="0044419A" w:rsidRPr="005950DA">
          <w:rPr>
            <w:rStyle w:val="Hyperlink"/>
          </w:rPr>
          <w:t>tag</w:t>
        </w:r>
      </w:hyperlink>
      <w:r w:rsidR="0044419A">
        <w:t xml:space="preserve"> in the format </w:t>
      </w:r>
      <w:r w:rsidR="0044419A" w:rsidRPr="009F3F7F">
        <w:rPr>
          <w:rStyle w:val="CODEtemp"/>
        </w:rPr>
        <w:t>&lt;component&gt;{/&lt;component</w:t>
      </w:r>
      <w:proofErr w:type="gramStart"/>
      <w:r w:rsidR="0044419A" w:rsidRPr="009F3F7F">
        <w:rPr>
          <w:rStyle w:val="CODEtemp"/>
        </w:rPr>
        <w:t>&gt;}*</w:t>
      </w:r>
      <w:proofErr w:type="gramEnd"/>
      <w:r w:rsidR="0044419A">
        <w:t xml:space="preserve">, for example, </w:t>
      </w:r>
      <w:r w:rsidR="0044419A" w:rsidRPr="009F3F7F">
        <w:rPr>
          <w:rStyle w:val="CODEtemp"/>
        </w:rPr>
        <w:t>"CWE/22"</w:t>
      </w:r>
    </w:p>
    <w:p w14:paraId="352A72E2" w14:textId="77777777" w:rsidR="00646038" w:rsidRDefault="00646038" w:rsidP="00646038">
      <w:pPr>
        <w:pStyle w:val="Definitionterm"/>
      </w:pPr>
      <w:r>
        <w:t>nested file</w:t>
      </w:r>
    </w:p>
    <w:p w14:paraId="38861355" w14:textId="2B4B2FAA" w:rsidR="00646038" w:rsidRDefault="008556C6" w:rsidP="00646038">
      <w:pPr>
        <w:pStyle w:val="Definition"/>
      </w:pPr>
      <w:hyperlink w:anchor="def_file" w:history="1">
        <w:r w:rsidR="00646038" w:rsidRPr="00B05C99">
          <w:rPr>
            <w:rStyle w:val="Hyperlink"/>
          </w:rPr>
          <w:t>file</w:t>
        </w:r>
      </w:hyperlink>
      <w:r w:rsidR="00646038" w:rsidRPr="0003129F">
        <w:t xml:space="preserve"> which is contained within another file</w:t>
      </w:r>
    </w:p>
    <w:p w14:paraId="1A47A561" w14:textId="77777777" w:rsidR="0044419A" w:rsidRDefault="0044419A" w:rsidP="0044419A">
      <w:pPr>
        <w:pStyle w:val="Definitionterm"/>
      </w:pPr>
      <w:r>
        <w:t>nested logical location</w:t>
      </w:r>
    </w:p>
    <w:p w14:paraId="49A02A0B" w14:textId="7E7049E5" w:rsidR="0044419A" w:rsidRDefault="008556C6" w:rsidP="0044419A">
      <w:pPr>
        <w:pStyle w:val="Definition"/>
      </w:pPr>
      <w:hyperlink w:anchor="def_logical_location" w:history="1">
        <w:r w:rsidR="0044419A" w:rsidRPr="005950DA">
          <w:rPr>
            <w:rStyle w:val="Hyperlink"/>
          </w:rPr>
          <w:t>logical location</w:t>
        </w:r>
      </w:hyperlink>
      <w:r w:rsidR="0044419A" w:rsidRPr="00854B1E">
        <w:t xml:space="preserve"> that is nested 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22" w:name="def_newline_sequence"/>
      <w:r>
        <w:t>newline sequence</w:t>
      </w:r>
      <w:bookmarkEnd w:id="22"/>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77777777" w:rsidR="00646038" w:rsidRDefault="00646038" w:rsidP="00646038">
      <w:pPr>
        <w:pStyle w:val="Definitionterm"/>
      </w:pPr>
      <w:r>
        <w:t>parent (file)</w:t>
      </w:r>
    </w:p>
    <w:p w14:paraId="51892F58" w14:textId="34CFDEC9" w:rsidR="00646038" w:rsidRDefault="008556C6" w:rsidP="00646038">
      <w:pPr>
        <w:pStyle w:val="Definition"/>
      </w:pPr>
      <w:hyperlink w:anchor="def_file" w:history="1">
        <w:r w:rsidR="00646038" w:rsidRPr="00B05C99">
          <w:rPr>
            <w:rStyle w:val="Hyperlink"/>
          </w:rPr>
          <w:t>file</w:t>
        </w:r>
      </w:hyperlink>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6B78A6CC" w:rsidR="0044419A" w:rsidRDefault="0044419A" w:rsidP="0044419A">
      <w:pPr>
        <w:pStyle w:val="Definition"/>
      </w:pPr>
      <w:r w:rsidRPr="00592BE0">
        <w:t xml:space="preserve">location specified by reference to a </w:t>
      </w:r>
      <w:hyperlink w:anchor="def_programming_artifact" w:history="1">
        <w:r w:rsidRPr="005950DA">
          <w:rPr>
            <w:rStyle w:val="Hyperlink"/>
          </w:rPr>
          <w:t>programming 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0EA3D42D" w:rsidR="0044419A" w:rsidRDefault="008556C6"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4BC79213" w14:textId="60483B01" w:rsidR="00646038" w:rsidRDefault="00646038" w:rsidP="0044419A">
      <w:pPr>
        <w:pStyle w:val="Definitionterm"/>
      </w:pPr>
      <w:bookmarkStart w:id="23" w:name="def_programming_artifact"/>
      <w:r>
        <w:t>(programming) artifact</w:t>
      </w:r>
    </w:p>
    <w:bookmarkEnd w:id="23"/>
    <w:p w14:paraId="423BBE77" w14:textId="3E0F83C3" w:rsidR="00646038" w:rsidRDefault="00B05C99" w:rsidP="00646038">
      <w:pPr>
        <w:pStyle w:val="Definition"/>
      </w:pPr>
      <w:r>
        <w:lastRenderedPageBreak/>
        <w:fldChar w:fldCharType="begin"/>
      </w:r>
      <w:r>
        <w:instrText xml:space="preserve"> HYPERLINK  \l "def_file" </w:instrText>
      </w:r>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24" w:name="def_problem"/>
      <w:r>
        <w:t>problem</w:t>
      </w:r>
      <w:bookmarkEnd w:id="24"/>
    </w:p>
    <w:p w14:paraId="6CDABD9B" w14:textId="743E9944" w:rsidR="00B05C99" w:rsidRDefault="008556C6"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250C1BC3" w:rsidR="00B05C99" w:rsidRPr="00C130CD" w:rsidRDefault="00B05C99" w:rsidP="00B05C99">
      <w:pPr>
        <w:pStyle w:val="Note"/>
      </w:pPr>
      <w:r w:rsidRPr="00C130CD">
        <w:t>Example: A security vulnerability, a deviation from contractual or legal requirements, a deviation from stylistic standards.</w:t>
      </w:r>
    </w:p>
    <w:p w14:paraId="218ECC8B" w14:textId="77777777" w:rsidR="0044419A" w:rsidRDefault="0044419A" w:rsidP="0044419A">
      <w:pPr>
        <w:pStyle w:val="Definitionterm"/>
      </w:pPr>
      <w:r>
        <w:t>property bag</w:t>
      </w:r>
    </w:p>
    <w:p w14:paraId="7E49C456" w14:textId="208AC635" w:rsidR="0044419A" w:rsidRDefault="0044419A" w:rsidP="0044419A">
      <w:pPr>
        <w:pStyle w:val="Definition"/>
        <w:rPr>
          <w:rStyle w:val="Hyperlink"/>
        </w:rPr>
      </w:pPr>
      <w:r>
        <w:t xml:space="preserve">JSON object </w:t>
      </w:r>
      <w:r w:rsidRPr="00592BE0">
        <w:t xml:space="preserve">consisting of a set of </w:t>
      </w:r>
      <w:r>
        <w:t>properties</w:t>
      </w:r>
      <w:r w:rsidRPr="00592BE0">
        <w:t xml:space="preserve"> with arbitrary </w:t>
      </w:r>
      <w:hyperlink w:anchor="def_camelCase_name" w:history="1">
        <w:r w:rsidRPr="005950DA">
          <w:rPr>
            <w:rStyle w:val="Hyperlink"/>
          </w:rPr>
          <w:t>camelCase names</w:t>
        </w:r>
      </w:hyperlink>
    </w:p>
    <w:p w14:paraId="7DBB03C9" w14:textId="0CB70289" w:rsidR="00D65090" w:rsidRPr="00D65090" w:rsidRDefault="00D65090" w:rsidP="00D65090">
      <w:pPr>
        <w:pStyle w:val="Definitionterm"/>
      </w:pPr>
      <w:r w:rsidRPr="00D65090">
        <w:t>redaction-aware property</w:t>
      </w:r>
    </w:p>
    <w:p w14:paraId="63E8F997" w14:textId="7DAD1756" w:rsidR="00D65090" w:rsidRPr="00D65090" w:rsidRDefault="00D65090" w:rsidP="00D65090">
      <w:pPr>
        <w:pStyle w:val="Definition"/>
      </w:pPr>
      <w:r>
        <w:t>property that potentially contains sensitive information that a SARIF producer or a SARIF post-processor might wish to redact</w:t>
      </w:r>
    </w:p>
    <w:p w14:paraId="30A3A0B9" w14:textId="77777777" w:rsidR="0044419A" w:rsidRDefault="0044419A" w:rsidP="0044419A">
      <w:pPr>
        <w:pStyle w:val="Definitionterm"/>
      </w:pPr>
      <w:bookmarkStart w:id="25" w:name="def_region"/>
      <w:r>
        <w:t>region</w:t>
      </w:r>
      <w:bookmarkEnd w:id="25"/>
    </w:p>
    <w:p w14:paraId="1059A9E8" w14:textId="06E2A684" w:rsidR="0044419A" w:rsidRDefault="0044419A" w:rsidP="0044419A">
      <w:pPr>
        <w:pStyle w:val="Definition"/>
      </w:pPr>
      <w:r w:rsidRPr="00592BE0">
        <w:t xml:space="preserve">contiguous portion of a </w:t>
      </w:r>
      <w:hyperlink w:anchor="def_file" w:history="1">
        <w:r w:rsidRPr="005950DA">
          <w:rPr>
            <w:rStyle w:val="Hyperlink"/>
          </w:rPr>
          <w:t>file</w:t>
        </w:r>
      </w:hyperlink>
    </w:p>
    <w:p w14:paraId="2FBDC4C2" w14:textId="77777777" w:rsidR="0044419A" w:rsidRDefault="0044419A" w:rsidP="0044419A">
      <w:pPr>
        <w:pStyle w:val="Definitionterm"/>
      </w:pPr>
      <w:r>
        <w:t>response file</w:t>
      </w:r>
    </w:p>
    <w:p w14:paraId="1E3201BF" w14:textId="5D3003D5" w:rsidR="0044419A" w:rsidRDefault="008556C6" w:rsidP="0044419A">
      <w:pPr>
        <w:pStyle w:val="Definition"/>
      </w:pPr>
      <w:hyperlink w:anchor="def_file" w:history="1">
        <w:r w:rsidR="0044419A" w:rsidRPr="005950DA">
          <w:rPr>
            <w:rStyle w:val="Hyperlink"/>
          </w:rPr>
          <w:t>file</w:t>
        </w:r>
      </w:hyperlink>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D76CAC1" w14:textId="6C56FC37" w:rsidR="00366BA7" w:rsidRDefault="00366BA7" w:rsidP="00B05C99">
      <w:pPr>
        <w:pStyle w:val="Definitionterm"/>
      </w:pPr>
      <w:bookmarkStart w:id="26" w:name="def_resource"/>
      <w:r>
        <w:t>resource</w:t>
      </w:r>
      <w:bookmarkEnd w:id="26"/>
    </w:p>
    <w:p w14:paraId="6016A970" w14:textId="006E1F6E" w:rsidR="00366BA7" w:rsidRPr="00366BA7" w:rsidRDefault="000237CE" w:rsidP="00366BA7">
      <w:pPr>
        <w:pStyle w:val="Definition"/>
      </w:pPr>
      <w:r>
        <w:t xml:space="preserve">item that requires </w:t>
      </w:r>
      <w:hyperlink w:anchor="def_localization" w:history="1">
        <w:r w:rsidRPr="000237CE">
          <w:rPr>
            <w:rStyle w:val="Hyperlink"/>
          </w:rPr>
          <w:t>localization</w:t>
        </w:r>
      </w:hyperlink>
      <w:r>
        <w:t xml:space="preserve">, such as a </w:t>
      </w:r>
      <w:hyperlink w:anchor="def_message_string" w:history="1">
        <w:r w:rsidRPr="000237CE">
          <w:rPr>
            <w:rStyle w:val="Hyperlink"/>
          </w:rPr>
          <w:t>message string</w:t>
        </w:r>
      </w:hyperlink>
      <w:r>
        <w:t xml:space="preserve"> or </w:t>
      </w:r>
      <w:hyperlink w:anchor="def_rule_metadata" w:history="1">
        <w:r w:rsidRPr="000237CE">
          <w:rPr>
            <w:rStyle w:val="Hyperlink"/>
          </w:rPr>
          <w:t>rule metadata</w:t>
        </w:r>
      </w:hyperlink>
    </w:p>
    <w:p w14:paraId="2F842B3D" w14:textId="521C946C" w:rsidR="00B05C99" w:rsidRDefault="00B05C99" w:rsidP="00B05C99">
      <w:pPr>
        <w:pStyle w:val="Definitionterm"/>
      </w:pPr>
      <w:bookmarkStart w:id="27" w:name="def_result"/>
      <w:r>
        <w:t>result</w:t>
      </w:r>
      <w:bookmarkEnd w:id="27"/>
    </w:p>
    <w:p w14:paraId="7C7B90EF" w14:textId="0E7DFF31" w:rsidR="00B05C99" w:rsidRDefault="00B05C99" w:rsidP="00B05C99">
      <w:pPr>
        <w:pStyle w:val="Definition"/>
      </w:pPr>
      <w:r w:rsidRPr="002644D0">
        <w:t xml:space="preserve">condition present in a </w:t>
      </w:r>
      <w:hyperlink w:anchor="def_programming_artifact" w:history="1">
        <w:r w:rsidRPr="00B05C99">
          <w:rPr>
            <w:rStyle w:val="Hyperlink"/>
          </w:rPr>
          <w:t>programming artifact</w:t>
        </w:r>
      </w:hyperlink>
      <w:r w:rsidR="00375394">
        <w:t xml:space="preserve"> and reported by a </w:t>
      </w:r>
      <w:hyperlink w:anchor="def_static_analysis_tool" w:history="1">
        <w:r w:rsidR="00375394" w:rsidRPr="00375394">
          <w:rPr>
            <w:rStyle w:val="Hyperlink"/>
          </w:rPr>
          <w:t>static analysis tool</w:t>
        </w:r>
      </w:hyperlink>
    </w:p>
    <w:p w14:paraId="70CF25FE" w14:textId="77777777" w:rsidR="00B05C99" w:rsidRDefault="00B05C99" w:rsidP="00B05C99">
      <w:pPr>
        <w:pStyle w:val="Definitionterm"/>
      </w:pPr>
      <w:r>
        <w:t>result file</w:t>
      </w:r>
    </w:p>
    <w:p w14:paraId="55F1726A" w14:textId="264EF11D" w:rsidR="00B05C99" w:rsidRDefault="008556C6" w:rsidP="00B05C99">
      <w:pPr>
        <w:pStyle w:val="Definition"/>
      </w:pPr>
      <w:hyperlink w:anchor="def_file" w:history="1">
        <w:r w:rsidR="00B05C99" w:rsidRPr="00B05C99">
          <w:rPr>
            <w:rStyle w:val="Hyperlink"/>
          </w:rPr>
          <w:t>file</w:t>
        </w:r>
      </w:hyperlink>
      <w:r w:rsidR="00B05C99" w:rsidRPr="00C130CD">
        <w:t xml:space="preserve"> in which a </w:t>
      </w:r>
      <w:hyperlink w:anchor="def_static_analysis_tool" w:history="1">
        <w:r w:rsidR="00B05C99" w:rsidRPr="00B05C99">
          <w:rPr>
            <w:rStyle w:val="Hyperlink"/>
          </w:rPr>
          <w:t>static 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28" w:name="def_result_management_system"/>
      <w:r>
        <w:t>result management system</w:t>
      </w:r>
      <w:bookmarkEnd w:id="28"/>
    </w:p>
    <w:p w14:paraId="1864B8E6" w14:textId="71FFCC6B"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Pr="005950DA">
          <w:rPr>
            <w:rStyle w:val="Hyperlink"/>
          </w:rPr>
          <w:t>static analysis tools</w:t>
        </w:r>
      </w:hyperlink>
      <w:r w:rsidRPr="00367B83">
        <w:t xml:space="preserve">, produces reports that enable software development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7D520D05"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409E62C9" w14:textId="5DD487F6" w:rsidR="002F1358" w:rsidRDefault="002F1358" w:rsidP="0044419A">
      <w:pPr>
        <w:pStyle w:val="Definitionterm"/>
      </w:pPr>
      <w:bookmarkStart w:id="29" w:name="def_result_matching_procedure"/>
      <w:r>
        <w:t>result matching procedure</w:t>
      </w:r>
      <w:bookmarkEnd w:id="29"/>
    </w:p>
    <w:p w14:paraId="3D70CC06" w14:textId="229AA8B5" w:rsidR="002F1358" w:rsidRPr="002F1358" w:rsidRDefault="002F1358" w:rsidP="002F1358">
      <w:pPr>
        <w:pStyle w:val="Definition"/>
      </w:pPr>
      <w:r>
        <w:t xml:space="preserve">algorithm or heuristic by which a </w:t>
      </w:r>
      <w:hyperlink w:anchor="def_sarif_consumer" w:history="1">
        <w:r w:rsidRPr="00FA03D8">
          <w:rPr>
            <w:rStyle w:val="Hyperlink"/>
          </w:rPr>
          <w:t>SARIF consumer</w:t>
        </w:r>
      </w:hyperlink>
      <w:r>
        <w:t xml:space="preserve"> determines whether two distinct reports of a </w:t>
      </w:r>
      <w:hyperlink w:anchor="def_result" w:history="1">
        <w:r w:rsidRPr="00FA03D8">
          <w:rPr>
            <w:rStyle w:val="Hyperlink"/>
          </w:rPr>
          <w:t>result</w:t>
        </w:r>
      </w:hyperlink>
      <w:r>
        <w:t xml:space="preserve"> logically represent the same result</w:t>
      </w:r>
    </w:p>
    <w:p w14:paraId="6DCC36F3" w14:textId="330E2496" w:rsidR="0044419A" w:rsidRDefault="0044419A" w:rsidP="0044419A">
      <w:pPr>
        <w:pStyle w:val="Definitionterm"/>
      </w:pPr>
      <w:r>
        <w:t>rich text message</w:t>
      </w:r>
    </w:p>
    <w:p w14:paraId="4E6504CF" w14:textId="2246EF8A" w:rsidR="0044419A" w:rsidRDefault="008556C6"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contains formatting information such as Markdown formatting characters</w:t>
      </w:r>
    </w:p>
    <w:p w14:paraId="36F71883" w14:textId="77777777" w:rsidR="00B05C99" w:rsidRDefault="00B05C99" w:rsidP="00B05C99">
      <w:pPr>
        <w:pStyle w:val="Definitionterm"/>
      </w:pPr>
      <w:bookmarkStart w:id="30" w:name="def_rule"/>
      <w:r>
        <w:t>rule</w:t>
      </w:r>
      <w:bookmarkEnd w:id="30"/>
    </w:p>
    <w:p w14:paraId="40742D5C" w14:textId="16603510" w:rsidR="00B05C99" w:rsidRDefault="00B05C99" w:rsidP="00B05C99">
      <w:pPr>
        <w:pStyle w:val="Definition"/>
      </w:pPr>
      <w:r w:rsidRPr="00C130CD">
        <w:t xml:space="preserve">specific criterion for correctness verified by a </w:t>
      </w:r>
      <w:hyperlink w:anchor="def_static_analysis_tool" w:history="1">
        <w:r w:rsidRPr="00B05C99">
          <w:rPr>
            <w:rStyle w:val="Hyperlink"/>
          </w:rPr>
          <w:t>static analysis tool</w:t>
        </w:r>
      </w:hyperlink>
    </w:p>
    <w:p w14:paraId="43FCFF1C" w14:textId="03E05592" w:rsidR="00B05C99" w:rsidRDefault="00B05C99" w:rsidP="00B05C99">
      <w:pPr>
        <w:pStyle w:val="Note"/>
      </w:pPr>
      <w:r>
        <w:t xml:space="preserve">NOTE 1: </w:t>
      </w:r>
      <w:r w:rsidRPr="00C130CD">
        <w:t xml:space="preserve">Many static analysis tools associate a “rule id”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 xml:space="preserve">NOTE 2: Some rules verify generally accepted criteria for correctness; others verify conventions in use in a </w:t>
      </w:r>
      <w:proofErr w:type="gramStart"/>
      <w:r>
        <w:t>particular team</w:t>
      </w:r>
      <w:proofErr w:type="gramEnd"/>
      <w:r>
        <w:t xml:space="preserve"> or organization.</w:t>
      </w:r>
    </w:p>
    <w:p w14:paraId="6124CC53" w14:textId="33428721" w:rsidR="00B05C99" w:rsidRDefault="00B05C99" w:rsidP="00B05C99">
      <w:pPr>
        <w:pStyle w:val="Note"/>
      </w:pPr>
      <w:r>
        <w:t xml:space="preserve">Example: </w:t>
      </w:r>
      <w:r w:rsidRPr="00C130CD">
        <w:t>“Variables must be initialized before use”, “Class names must begin with an uppercase letter”.</w:t>
      </w:r>
    </w:p>
    <w:p w14:paraId="1A46DD0D" w14:textId="1A76A27E" w:rsidR="00822D1D" w:rsidRDefault="00822D1D" w:rsidP="00822D1D">
      <w:pPr>
        <w:pStyle w:val="Definitionterm"/>
      </w:pPr>
      <w:r>
        <w:lastRenderedPageBreak/>
        <w:t>rule configuration information</w:t>
      </w:r>
    </w:p>
    <w:p w14:paraId="54448CD8" w14:textId="2F8603DD" w:rsidR="00822D1D" w:rsidRPr="00822D1D" w:rsidRDefault="008556C6" w:rsidP="00822D1D">
      <w:pPr>
        <w:pStyle w:val="Definition"/>
      </w:pPr>
      <w:hyperlink w:anchor="def_rule_metadata" w:history="1">
        <w:r w:rsidR="00822D1D" w:rsidRPr="00894072">
          <w:rPr>
            <w:rStyle w:val="Hyperlink"/>
          </w:rPr>
          <w:t>rule metadata</w:t>
        </w:r>
      </w:hyperlink>
      <w:r w:rsidR="00822D1D">
        <w:t xml:space="preserve"> that a </w:t>
      </w:r>
      <w:hyperlink w:anchor="def_static_analysis_tool" w:history="1">
        <w:r w:rsidR="00822D1D" w:rsidRPr="00894072">
          <w:rPr>
            <w:rStyle w:val="Hyperlink"/>
          </w:rPr>
          <w:t>tool</w:t>
        </w:r>
      </w:hyperlink>
      <w:r w:rsidR="00822D1D">
        <w:t xml:space="preserve"> can modify at runtime, before executing its scan</w:t>
      </w:r>
    </w:p>
    <w:p w14:paraId="4D1C2AB5" w14:textId="77777777" w:rsidR="00B05C99" w:rsidRDefault="00B05C99" w:rsidP="00B05C99">
      <w:pPr>
        <w:pStyle w:val="Definitionterm"/>
      </w:pPr>
      <w:r>
        <w:t>rule id</w:t>
      </w:r>
    </w:p>
    <w:p w14:paraId="4C9F5179" w14:textId="0D7F6C69" w:rsidR="00B05C99" w:rsidRDefault="008556C6" w:rsidP="00B05C99">
      <w:pPr>
        <w:pStyle w:val="Definition"/>
      </w:pPr>
      <w:hyperlink w:anchor="def_stable_value" w:history="1">
        <w:r w:rsidR="00B05C99" w:rsidRPr="005950DA">
          <w:rPr>
            <w:rStyle w:val="Hyperlink"/>
          </w:rPr>
          <w:t>stable value</w:t>
        </w:r>
      </w:hyperlink>
      <w:r w:rsidR="00B05C99" w:rsidRPr="00C130CD">
        <w:t xml:space="preserve"> which a </w:t>
      </w:r>
      <w:hyperlink w:anchor="def_static_analysis_tool" w:history="1">
        <w:r w:rsidR="00B05C99" w:rsidRPr="005950DA">
          <w:rPr>
            <w:rStyle w:val="Hyperlink"/>
          </w:rPr>
          <w:t>static 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31" w:name="def_rule_metadata"/>
      <w:r>
        <w:t>rule metadata</w:t>
      </w:r>
      <w:bookmarkEnd w:id="31"/>
    </w:p>
    <w:p w14:paraId="4DC3C58A" w14:textId="6C6EAFBD"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32" w:name="def_run"/>
      <w:r>
        <w:t>run</w:t>
      </w:r>
      <w:bookmarkEnd w:id="32"/>
    </w:p>
    <w:p w14:paraId="22615526" w14:textId="052F6FC7" w:rsidR="0044419A" w:rsidRDefault="0044419A" w:rsidP="0044419A">
      <w:pPr>
        <w:pStyle w:val="Definition"/>
      </w:pPr>
      <w:r w:rsidRPr="00367B83">
        <w:t>1.</w:t>
      </w:r>
      <w:r>
        <w:t xml:space="preserve"> </w:t>
      </w:r>
      <w:r w:rsidRPr="00367B83">
        <w:t xml:space="preserve">invocation of a specified </w:t>
      </w:r>
      <w:hyperlink w:anchor="def_static_analysis_tool" w:history="1">
        <w:r w:rsidRPr="00852177">
          <w:rPr>
            <w:rStyle w:val="Hyperlink"/>
          </w:rPr>
          <w:t>static 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07DFE8CF"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33" w:name="def_sarif_consumer"/>
      <w:r>
        <w:t>SARIF consumer</w:t>
      </w:r>
      <w:bookmarkEnd w:id="33"/>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34" w:name="def_sarif_log_file"/>
      <w:r>
        <w:t>SARIF log file</w:t>
      </w:r>
      <w:bookmarkEnd w:id="34"/>
    </w:p>
    <w:p w14:paraId="3BDD8C08" w14:textId="33F2F390" w:rsidR="00366BA7" w:rsidRPr="00366BA7" w:rsidRDefault="008556C6"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23B79BE4" w14:textId="15B9C0B4" w:rsidR="00817B44" w:rsidRDefault="00817B44" w:rsidP="00817B44">
      <w:pPr>
        <w:pStyle w:val="Definitionterm"/>
      </w:pPr>
      <w:bookmarkStart w:id="35" w:name="def_sarif_producer"/>
      <w:r>
        <w:t>SARIF producer</w:t>
      </w:r>
      <w:bookmarkEnd w:id="35"/>
    </w:p>
    <w:p w14:paraId="7C13F8F9" w14:textId="6AF8C70A" w:rsidR="00817B44" w:rsidRPr="00817B44" w:rsidRDefault="00817B44" w:rsidP="00817B44">
      <w:pPr>
        <w:pStyle w:val="Definition"/>
      </w:pPr>
      <w:r>
        <w:t>program that emits output in the SARIF format</w:t>
      </w:r>
    </w:p>
    <w:p w14:paraId="0AB0F52F" w14:textId="22C78B47" w:rsidR="00366BA7" w:rsidRDefault="00366BA7" w:rsidP="00B05C99">
      <w:pPr>
        <w:pStyle w:val="Definitionterm"/>
      </w:pPr>
      <w:bookmarkStart w:id="36" w:name="def_sarif_resource_file"/>
      <w:r>
        <w:t>SARIF resource file</w:t>
      </w:r>
      <w:bookmarkEnd w:id="36"/>
    </w:p>
    <w:p w14:paraId="37BBB05A" w14:textId="0A76B528" w:rsidR="000237CE" w:rsidRPr="00B55BE2" w:rsidRDefault="000237CE" w:rsidP="000237CE">
      <w:pPr>
        <w:pStyle w:val="Definition"/>
      </w:pPr>
      <w:r>
        <w:t xml:space="preserve">file containing </w:t>
      </w:r>
      <w:hyperlink w:anchor="def_resource" w:history="1">
        <w:r w:rsidRPr="00C4528F">
          <w:rPr>
            <w:rStyle w:val="Hyperlink"/>
          </w:rPr>
          <w:t>resources</w:t>
        </w:r>
      </w:hyperlink>
      <w:r>
        <w:t xml:space="preserve"> for a single language, in the format defined by the SARIF specification</w:t>
      </w:r>
    </w:p>
    <w:p w14:paraId="550D454E" w14:textId="3D51EAFE" w:rsidR="00B05C99" w:rsidRDefault="00B05C99" w:rsidP="00B05C99">
      <w:pPr>
        <w:pStyle w:val="Definitionterm"/>
      </w:pPr>
      <w:bookmarkStart w:id="37" w:name="def_stable_value"/>
      <w:r>
        <w:t>stable value</w:t>
      </w:r>
      <w:bookmarkEnd w:id="37"/>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38" w:name="def_static_analysis_tool"/>
      <w:r>
        <w:t>(static analysis) tool</w:t>
      </w:r>
      <w:bookmarkEnd w:id="38"/>
    </w:p>
    <w:p w14:paraId="1D0151E8" w14:textId="07106AD8" w:rsidR="00B05C99" w:rsidRDefault="00B05C99" w:rsidP="00B05C99">
      <w:pPr>
        <w:pStyle w:val="Definition"/>
      </w:pPr>
      <w:r w:rsidRPr="002644D0">
        <w:t xml:space="preserve">program that examines </w:t>
      </w:r>
      <w:hyperlink w:anchor="def_programming_artifact" w:history="1">
        <w:r w:rsidRPr="00B05C99">
          <w:rPr>
            <w:rStyle w:val="Hyperlink"/>
          </w:rPr>
          <w:t>programming artifacts</w:t>
        </w:r>
      </w:hyperlink>
      <w:r w:rsidRPr="002644D0">
        <w:t xml:space="preserve"> 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39" w:name="def_tag"/>
      <w:r>
        <w:t>tag</w:t>
      </w:r>
      <w:bookmarkEnd w:id="39"/>
    </w:p>
    <w:p w14:paraId="54E71C71" w14:textId="1BDF937F"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40" w:name="def_text_file"/>
      <w:r>
        <w:t>text file</w:t>
      </w:r>
      <w:bookmarkEnd w:id="40"/>
    </w:p>
    <w:p w14:paraId="29A46E48" w14:textId="41CC4E2F" w:rsidR="0044419A" w:rsidRDefault="008556C6" w:rsidP="0044419A">
      <w:pPr>
        <w:pStyle w:val="Definition"/>
      </w:pPr>
      <w:hyperlink w:anchor="def_file" w:history="1">
        <w:r w:rsidR="0044419A" w:rsidRPr="00375394">
          <w:rPr>
            <w:rStyle w:val="Hyperlink"/>
          </w:rPr>
          <w:t>file</w:t>
        </w:r>
      </w:hyperlink>
      <w:r w:rsidR="0044419A" w:rsidRPr="00592BE0">
        <w:t xml:space="preserve"> 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185A7C80" w:rsidR="0044419A" w:rsidRDefault="008556C6"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44419A" w:rsidRPr="00375394">
          <w:rPr>
            <w:rStyle w:val="Hyperlink"/>
          </w:rPr>
          <w:t>text file</w:t>
        </w:r>
      </w:hyperlink>
    </w:p>
    <w:p w14:paraId="7E6CE634" w14:textId="2C9EEBCC" w:rsidR="00D10AD7" w:rsidRDefault="00D10AD7" w:rsidP="00D10AD7">
      <w:pPr>
        <w:pStyle w:val="Definitionterm"/>
      </w:pPr>
      <w:bookmarkStart w:id="41" w:name="def_thread_flow"/>
      <w:r>
        <w:t>thread flow</w:t>
      </w:r>
      <w:bookmarkEnd w:id="41"/>
    </w:p>
    <w:p w14:paraId="67C8B6B7" w14:textId="789E10C6" w:rsidR="00D10AD7" w:rsidRP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61B08742" w14:textId="2B141251" w:rsidR="0003129F" w:rsidRDefault="0003129F" w:rsidP="0003129F">
      <w:pPr>
        <w:pStyle w:val="Definitionterm"/>
      </w:pPr>
      <w:r>
        <w:lastRenderedPageBreak/>
        <w:t>top-level file</w:t>
      </w:r>
    </w:p>
    <w:p w14:paraId="3C0F7DAD" w14:textId="6266EA27" w:rsidR="0003129F" w:rsidRDefault="008556C6" w:rsidP="0003129F">
      <w:pPr>
        <w:pStyle w:val="Definition"/>
      </w:pPr>
      <w:hyperlink w:anchor="def_file" w:history="1">
        <w:r w:rsidR="0003129F" w:rsidRPr="00B05C99">
          <w:rPr>
            <w:rStyle w:val="Hyperlink"/>
          </w:rPr>
          <w:t>file</w:t>
        </w:r>
      </w:hyperlink>
      <w:r w:rsidR="0003129F" w:rsidRPr="0003129F">
        <w:t xml:space="preserve"> which is not contained within any other file</w:t>
      </w:r>
    </w:p>
    <w:p w14:paraId="07E5896F" w14:textId="7DEB7865" w:rsidR="00367B83" w:rsidRDefault="00367B83" w:rsidP="00367B83">
      <w:pPr>
        <w:pStyle w:val="Note"/>
      </w:pPr>
      <w:r>
        <w:t xml:space="preserve">Example: </w:t>
      </w:r>
      <w:r w:rsidRPr="00367B83">
        <w:t>Category (for example, “Style” or “Security”), documentation URI</w:t>
      </w:r>
      <w:r>
        <w:t>.</w:t>
      </w:r>
    </w:p>
    <w:p w14:paraId="5CC9FBF3" w14:textId="77777777" w:rsidR="0044419A" w:rsidRDefault="0044419A" w:rsidP="0044419A">
      <w:pPr>
        <w:pStyle w:val="Definitionterm"/>
      </w:pPr>
      <w:r>
        <w:t>top-level logical location</w:t>
      </w:r>
    </w:p>
    <w:p w14:paraId="4BD39429" w14:textId="2131C817" w:rsidR="0044419A" w:rsidRDefault="008556C6"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42" w:name="def_triage"/>
      <w:r>
        <w:t>triage</w:t>
      </w:r>
      <w:bookmarkEnd w:id="42"/>
    </w:p>
    <w:p w14:paraId="38D08C7E" w14:textId="60F53724"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3A5145FB" w:rsidR="0044419A" w:rsidRDefault="0044419A" w:rsidP="0044419A">
      <w:pPr>
        <w:pStyle w:val="Definition"/>
      </w:pPr>
      <w:r>
        <w:t xml:space="preserve">see </w:t>
      </w:r>
      <w:hyperlink w:anchor="def_end_user" w:history="1">
        <w:r w:rsidRPr="00375394">
          <w:rPr>
            <w:rStyle w:val="Hyperlink"/>
          </w:rPr>
          <w:t>end user</w:t>
        </w:r>
      </w:hyperlink>
      <w:r>
        <w:t>.</w:t>
      </w:r>
    </w:p>
    <w:p w14:paraId="0C27E214" w14:textId="3B695757" w:rsidR="0044419A" w:rsidRDefault="0044419A" w:rsidP="0044419A">
      <w:pPr>
        <w:pStyle w:val="Definitionterm"/>
      </w:pPr>
      <w:r>
        <w:t>viewer</w:t>
      </w:r>
    </w:p>
    <w:p w14:paraId="534881BE" w14:textId="5AF68938"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43" w:name="_Ref7502892"/>
      <w:bookmarkStart w:id="44" w:name="_Toc12011611"/>
      <w:bookmarkStart w:id="45" w:name="_Toc85472894"/>
      <w:bookmarkStart w:id="46" w:name="_Toc287332008"/>
      <w:bookmarkStart w:id="47" w:name="_Toc510174616"/>
      <w:r>
        <w:t>Normative</w:t>
      </w:r>
      <w:bookmarkEnd w:id="43"/>
      <w:bookmarkEnd w:id="44"/>
      <w:r>
        <w:t xml:space="preserve"> References</w:t>
      </w:r>
      <w:bookmarkEnd w:id="45"/>
      <w:bookmarkEnd w:id="46"/>
      <w:bookmarkEnd w:id="47"/>
    </w:p>
    <w:p w14:paraId="1CA20F39" w14:textId="3EB9E8F7" w:rsidR="00130B0A" w:rsidRDefault="00130B0A" w:rsidP="00130B0A">
      <w:pPr>
        <w:pStyle w:val="Ref"/>
        <w:rPr>
          <w:rStyle w:val="Refterm"/>
          <w:b w:val="0"/>
        </w:rPr>
      </w:pPr>
      <w:r w:rsidRPr="00EE7D13">
        <w:rPr>
          <w:rStyle w:val="Refterm"/>
        </w:rPr>
        <w:t>[</w:t>
      </w:r>
      <w:bookmarkStart w:id="48" w:name="BCP14"/>
      <w:r>
        <w:rPr>
          <w:rStyle w:val="Refterm"/>
        </w:rPr>
        <w:t>BCP14</w:t>
      </w:r>
      <w:bookmarkEnd w:id="48"/>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1EB20334" w:rsidR="005B76B8" w:rsidRDefault="005B76B8" w:rsidP="005B76B8">
      <w:pPr>
        <w:pStyle w:val="Ref"/>
        <w:rPr>
          <w:rStyle w:val="Refterm"/>
          <w:b w:val="0"/>
        </w:rPr>
      </w:pPr>
      <w:r w:rsidRPr="00EE7D13">
        <w:rPr>
          <w:rStyle w:val="Refterm"/>
        </w:rPr>
        <w:t>[</w:t>
      </w:r>
      <w:bookmarkStart w:id="49" w:name="GFM"/>
      <w:r>
        <w:rPr>
          <w:rStyle w:val="Refterm"/>
        </w:rPr>
        <w:t>GFM</w:t>
      </w:r>
      <w:bookmarkEnd w:id="49"/>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Version 0.28-gfm (2017-08-01), https://github.github.com/gfm/.</w:t>
      </w:r>
    </w:p>
    <w:p w14:paraId="791B5661" w14:textId="3EFB1DC8" w:rsidR="00F27B42" w:rsidRDefault="00F27B42" w:rsidP="00F27B42">
      <w:pPr>
        <w:pStyle w:val="Ref"/>
        <w:rPr>
          <w:rStyle w:val="Refterm"/>
          <w:b w:val="0"/>
        </w:rPr>
      </w:pPr>
      <w:r w:rsidRPr="00EE7D13">
        <w:rPr>
          <w:rStyle w:val="Refterm"/>
        </w:rPr>
        <w:t>[</w:t>
      </w:r>
      <w:bookmarkStart w:id="50" w:name="ISO639_1"/>
      <w:r>
        <w:rPr>
          <w:rStyle w:val="Refterm"/>
        </w:rPr>
        <w:t>ISO639-1</w:t>
      </w:r>
      <w:bookmarkEnd w:id="50"/>
      <w:r w:rsidRPr="00EE7D13">
        <w:rPr>
          <w:rStyle w:val="Refterm"/>
        </w:rPr>
        <w:t>]</w:t>
      </w:r>
      <w:r w:rsidRPr="005126F2">
        <w:rPr>
          <w:rStyle w:val="Refterm"/>
          <w:b w:val="0"/>
        </w:rPr>
        <w:tab/>
      </w:r>
      <w:r>
        <w:t>“</w:t>
      </w:r>
      <w:r w:rsidRPr="008C3365">
        <w:t>Codes for the representation of names of languages -- Part 1: Alpha-2 code</w:t>
      </w:r>
      <w:r>
        <w:t xml:space="preserve">”, ISO 639-1:2002, July 2002, </w:t>
      </w:r>
      <w:hyperlink r:id="rId32" w:history="1">
        <w:r w:rsidRPr="008A1B04">
          <w:rPr>
            <w:rStyle w:val="Hyperlink"/>
          </w:rPr>
          <w:t>https://www.iso.org/standard/22109.html</w:t>
        </w:r>
      </w:hyperlink>
      <w:r w:rsidRPr="005B76B8">
        <w:rPr>
          <w:rStyle w:val="Refterm"/>
          <w:b w:val="0"/>
        </w:rPr>
        <w:t>.</w:t>
      </w:r>
    </w:p>
    <w:p w14:paraId="28CDCF62" w14:textId="42B265D6" w:rsidR="00F27B42" w:rsidRDefault="00F27B42" w:rsidP="00F27B42">
      <w:pPr>
        <w:pStyle w:val="Ref"/>
        <w:rPr>
          <w:rStyle w:val="Refterm"/>
          <w:b w:val="0"/>
        </w:rPr>
      </w:pPr>
      <w:r w:rsidRPr="00EE7D13">
        <w:rPr>
          <w:rStyle w:val="Refterm"/>
        </w:rPr>
        <w:t>[</w:t>
      </w:r>
      <w:bookmarkStart w:id="51" w:name="ISO639_2"/>
      <w:r>
        <w:rPr>
          <w:rStyle w:val="Refterm"/>
        </w:rPr>
        <w:t>ISO639-2</w:t>
      </w:r>
      <w:bookmarkEnd w:id="51"/>
      <w:r w:rsidRPr="00EE7D13">
        <w:rPr>
          <w:rStyle w:val="Refterm"/>
        </w:rPr>
        <w:t>]</w:t>
      </w:r>
      <w:r w:rsidRPr="005126F2">
        <w:rPr>
          <w:rStyle w:val="Refterm"/>
          <w:b w:val="0"/>
        </w:rPr>
        <w:tab/>
      </w:r>
      <w:r>
        <w:t>“</w:t>
      </w:r>
      <w:r w:rsidRPr="008C3365">
        <w:t xml:space="preserve">Codes for the representation of names of languages -- Part </w:t>
      </w:r>
      <w:r>
        <w:t>2</w:t>
      </w:r>
      <w:r w:rsidRPr="008C3365">
        <w:t>: Alpha-</w:t>
      </w:r>
      <w:r>
        <w:t>3</w:t>
      </w:r>
      <w:r w:rsidRPr="008C3365">
        <w:t xml:space="preserve"> code</w:t>
      </w:r>
      <w:r>
        <w:t xml:space="preserve">”, ISO 639-2:1998, October 1998, </w:t>
      </w:r>
      <w:hyperlink r:id="rId33" w:history="1">
        <w:r w:rsidRPr="008A1B04">
          <w:rPr>
            <w:rStyle w:val="Hyperlink"/>
          </w:rPr>
          <w:t>https://www.iso.org/standard/4767.html</w:t>
        </w:r>
      </w:hyperlink>
      <w:r w:rsidRPr="005B76B8">
        <w:rPr>
          <w:rStyle w:val="Refterm"/>
          <w:b w:val="0"/>
        </w:rPr>
        <w:t>.</w:t>
      </w:r>
    </w:p>
    <w:p w14:paraId="7A99BE16" w14:textId="50F996F6" w:rsidR="00F27B42" w:rsidRDefault="00F27B42" w:rsidP="00F27B42">
      <w:pPr>
        <w:pStyle w:val="Ref"/>
        <w:rPr>
          <w:rStyle w:val="Refterm"/>
          <w:b w:val="0"/>
        </w:rPr>
      </w:pPr>
      <w:r w:rsidRPr="00EE7D13">
        <w:rPr>
          <w:rStyle w:val="Refterm"/>
        </w:rPr>
        <w:t>[</w:t>
      </w:r>
      <w:bookmarkStart w:id="52" w:name="ISO639_3"/>
      <w:r>
        <w:rPr>
          <w:rStyle w:val="Refterm"/>
        </w:rPr>
        <w:t>ISO639-3</w:t>
      </w:r>
      <w:bookmarkEnd w:id="52"/>
      <w:r w:rsidRPr="00EE7D13">
        <w:rPr>
          <w:rStyle w:val="Refterm"/>
        </w:rPr>
        <w:t>]</w:t>
      </w:r>
      <w:r w:rsidRPr="005126F2">
        <w:rPr>
          <w:rStyle w:val="Refterm"/>
          <w:b w:val="0"/>
        </w:rPr>
        <w:tab/>
      </w:r>
      <w:r>
        <w:t>“</w:t>
      </w:r>
      <w:r w:rsidRPr="008C3365">
        <w:t xml:space="preserve">Codes for the representation of names of languages -- Part </w:t>
      </w:r>
      <w:r>
        <w:t>3</w:t>
      </w:r>
      <w:r w:rsidRPr="008C3365">
        <w:t>: Alpha-</w:t>
      </w:r>
      <w:r>
        <w:t>3</w:t>
      </w:r>
      <w:r w:rsidRPr="008C3365">
        <w:t xml:space="preserve"> code</w:t>
      </w:r>
      <w:r>
        <w:t xml:space="preserve"> for comprehensive coverage of languages”, ISO 639-3:2007, February 2007, </w:t>
      </w:r>
      <w:hyperlink r:id="rId34" w:history="1">
        <w:r w:rsidRPr="008A1B04">
          <w:rPr>
            <w:rStyle w:val="Hyperlink"/>
          </w:rPr>
          <w:t>https://www.iso.org/standard/39534.html</w:t>
        </w:r>
      </w:hyperlink>
      <w:r>
        <w:t>.</w:t>
      </w:r>
    </w:p>
    <w:p w14:paraId="055E043F" w14:textId="12213B81" w:rsidR="00AB66A4" w:rsidRDefault="00AB66A4" w:rsidP="00F27B42">
      <w:pPr>
        <w:pStyle w:val="Ref"/>
      </w:pPr>
      <w:r w:rsidRPr="00EE7D13">
        <w:rPr>
          <w:rStyle w:val="Refterm"/>
        </w:rPr>
        <w:t>[</w:t>
      </w:r>
      <w:bookmarkStart w:id="53" w:name="ISO86012004"/>
      <w:r w:rsidRPr="00EE7D13">
        <w:rPr>
          <w:rStyle w:val="Refterm"/>
        </w:rPr>
        <w:t>ISO8601:2004</w:t>
      </w:r>
      <w:bookmarkEnd w:id="53"/>
      <w:r w:rsidRPr="00EE7D13">
        <w:rPr>
          <w:rStyle w:val="Refterm"/>
        </w:rPr>
        <w:t>]</w:t>
      </w:r>
      <w:r>
        <w:tab/>
        <w:t>“Data elements and interchange formats -- Information interchange -- Representation of dates and times”, ISO 8601:2004, December 2004</w:t>
      </w:r>
      <w:r w:rsidR="009C2B7C">
        <w:t>,</w:t>
      </w:r>
      <w:r>
        <w:t xml:space="preserve"> </w:t>
      </w:r>
      <w:hyperlink r:id="rId35" w:history="1">
        <w:r w:rsidRPr="00AC1D41">
          <w:rPr>
            <w:rStyle w:val="Hyperlink"/>
          </w:rPr>
          <w:t>https://www.iso.org/standard/40874.html</w:t>
        </w:r>
      </w:hyperlink>
      <w:r w:rsidR="009C2B7C">
        <w:t>.</w:t>
      </w:r>
    </w:p>
    <w:p w14:paraId="722E5E39" w14:textId="1FF47911" w:rsidR="004F385B" w:rsidRDefault="004F385B" w:rsidP="004F385B">
      <w:pPr>
        <w:pStyle w:val="Ref"/>
      </w:pPr>
      <w:r w:rsidRPr="00EE7D13">
        <w:rPr>
          <w:rStyle w:val="Refterm"/>
        </w:rPr>
        <w:t>[</w:t>
      </w:r>
      <w:bookmarkStart w:id="54" w:name="ISO14977"/>
      <w:r w:rsidRPr="00EE7D13">
        <w:rPr>
          <w:rStyle w:val="Refterm"/>
        </w:rPr>
        <w:t>ISO</w:t>
      </w:r>
      <w:r>
        <w:rPr>
          <w:rStyle w:val="Refterm"/>
        </w:rPr>
        <w:t>14977</w:t>
      </w:r>
      <w:r w:rsidRPr="00EE7D13">
        <w:rPr>
          <w:rStyle w:val="Refterm"/>
        </w:rPr>
        <w:t>:</w:t>
      </w:r>
      <w:r>
        <w:rPr>
          <w:rStyle w:val="Refterm"/>
        </w:rPr>
        <w:t>1996</w:t>
      </w:r>
      <w:bookmarkEnd w:id="54"/>
      <w:r w:rsidRPr="00EE7D13">
        <w:rPr>
          <w:rStyle w:val="Refterm"/>
        </w:rPr>
        <w:t>]</w:t>
      </w:r>
      <w:r>
        <w:tab/>
        <w:t>“Information technology – Syntactic metalanguage – Extended BNF”, ISO/IEC 14977:1996(E), December 1996,</w:t>
      </w:r>
      <w:r w:rsidR="003F242A">
        <w:t xml:space="preserve"> </w:t>
      </w:r>
      <w:hyperlink r:id="rId36" w:history="1">
        <w:r w:rsidR="003F242A" w:rsidRPr="00C51B14">
          <w:rPr>
            <w:rStyle w:val="Hyperlink"/>
          </w:rPr>
          <w:t>https://www.iso.org/standard/26153.html</w:t>
        </w:r>
      </w:hyperlink>
      <w:r w:rsidR="003F242A">
        <w:t>.</w:t>
      </w:r>
    </w:p>
    <w:p w14:paraId="2F4A3B08" w14:textId="00D5334F" w:rsidR="00F85576" w:rsidRDefault="00F85576" w:rsidP="004F385B">
      <w:pPr>
        <w:pStyle w:val="Ref"/>
      </w:pPr>
      <w:r w:rsidRPr="00EE7D13">
        <w:rPr>
          <w:rStyle w:val="Refterm"/>
        </w:rPr>
        <w:t>[</w:t>
      </w:r>
      <w:bookmarkStart w:id="55" w:name="JSCHEMA01"/>
      <w:r w:rsidRPr="00EE7D13">
        <w:rPr>
          <w:rStyle w:val="Refterm"/>
        </w:rPr>
        <w:t>JSCHEMA01</w:t>
      </w:r>
      <w:bookmarkEnd w:id="55"/>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37" w:history="1">
        <w:r w:rsidRPr="00AC1D41">
          <w:rPr>
            <w:rStyle w:val="Hyperlink"/>
          </w:rPr>
          <w:t>http://json-schema.org/latest/json-schema-core.html</w:t>
        </w:r>
      </w:hyperlink>
      <w:r>
        <w:t>.</w:t>
      </w:r>
    </w:p>
    <w:p w14:paraId="40E940D8" w14:textId="0E1DFEAC" w:rsidR="00C02DEC" w:rsidRDefault="00C02DEC" w:rsidP="00F85576">
      <w:pPr>
        <w:pStyle w:val="Ref"/>
      </w:pPr>
      <w:r w:rsidRPr="00EE7D13">
        <w:rPr>
          <w:rStyle w:val="Refterm"/>
        </w:rPr>
        <w:t>[</w:t>
      </w:r>
      <w:bookmarkStart w:id="56" w:name="RFC2119"/>
      <w:r w:rsidRPr="00EE7D13">
        <w:rPr>
          <w:rStyle w:val="Refterm"/>
        </w:rPr>
        <w:t>RFC2119</w:t>
      </w:r>
      <w:bookmarkEnd w:id="56"/>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38" w:history="1">
        <w:r w:rsidR="000F3A82">
          <w:rPr>
            <w:rStyle w:val="Hyperlink"/>
          </w:rPr>
          <w:t>http://www.ietf.org/rfc/rfc2119.txt</w:t>
        </w:r>
      </w:hyperlink>
      <w:r w:rsidR="000F3A82">
        <w:t>.</w:t>
      </w:r>
    </w:p>
    <w:p w14:paraId="0259BD7A" w14:textId="2FBFBCF7" w:rsidR="00AB66A4" w:rsidRDefault="00AB66A4" w:rsidP="00AB66A4">
      <w:pPr>
        <w:pStyle w:val="Ref"/>
      </w:pPr>
      <w:r w:rsidRPr="00EE7D13">
        <w:rPr>
          <w:rStyle w:val="Refterm"/>
        </w:rPr>
        <w:t>[</w:t>
      </w:r>
      <w:bookmarkStart w:id="57" w:name="RFC2045"/>
      <w:r w:rsidRPr="00EE7D13">
        <w:rPr>
          <w:rStyle w:val="Refterm"/>
        </w:rPr>
        <w:t>RFC2045</w:t>
      </w:r>
      <w:bookmarkEnd w:id="57"/>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39" w:history="1">
        <w:r>
          <w:rPr>
            <w:rStyle w:val="Hyperlink"/>
            <w:rFonts w:cs="Arial"/>
            <w:szCs w:val="20"/>
          </w:rPr>
          <w:t>http://www.rfc-editor.org/info/rfc2045</w:t>
        </w:r>
      </w:hyperlink>
      <w:r w:rsidR="009C2B7C">
        <w:t>.</w:t>
      </w:r>
    </w:p>
    <w:p w14:paraId="4CBA246D" w14:textId="69C122B6" w:rsidR="00C56762" w:rsidRPr="0052312C" w:rsidRDefault="00C56762" w:rsidP="00C56762">
      <w:pPr>
        <w:pStyle w:val="Ref"/>
      </w:pPr>
      <w:r>
        <w:rPr>
          <w:rStyle w:val="Refterm"/>
        </w:rPr>
        <w:t>[</w:t>
      </w:r>
      <w:bookmarkStart w:id="58" w:name="RFC3629"/>
      <w:r>
        <w:rPr>
          <w:rStyle w:val="Refterm"/>
        </w:rPr>
        <w:t>RFC3629</w:t>
      </w:r>
      <w:bookmarkEnd w:id="58"/>
      <w:r>
        <w:rPr>
          <w:rStyle w:val="Refterm"/>
        </w:rPr>
        <w:t>]</w:t>
      </w:r>
      <w:r>
        <w:rPr>
          <w:rStyle w:val="Refterm"/>
        </w:rPr>
        <w:tab/>
      </w:r>
      <w:r>
        <w:rPr>
          <w:rFonts w:cs="Arial"/>
          <w:szCs w:val="20"/>
        </w:rPr>
        <w:t xml:space="preserve">Yergeau, F., "UTF-8, a transformation format of ISO 10646", STD 63, RFC 3629, DOI 10.17487/RFC3629, November 2003, </w:t>
      </w:r>
      <w:hyperlink r:id="rId40" w:history="1">
        <w:r>
          <w:rPr>
            <w:rStyle w:val="Hyperlink"/>
            <w:rFonts w:cs="Arial"/>
            <w:szCs w:val="20"/>
          </w:rPr>
          <w:t>http://www.rfc-editor.org/info/rfc3629</w:t>
        </w:r>
      </w:hyperlink>
      <w:r>
        <w:rPr>
          <w:rFonts w:cs="Arial"/>
          <w:szCs w:val="20"/>
        </w:rPr>
        <w:t>.</w:t>
      </w:r>
    </w:p>
    <w:p w14:paraId="2D24B622" w14:textId="315D938C" w:rsidR="0092395F" w:rsidRDefault="00AB66A4" w:rsidP="00C56762">
      <w:pPr>
        <w:pStyle w:val="Ref"/>
      </w:pPr>
      <w:r w:rsidRPr="00EE7D13">
        <w:rPr>
          <w:rStyle w:val="Refterm"/>
        </w:rPr>
        <w:t>[</w:t>
      </w:r>
      <w:bookmarkStart w:id="59" w:name="RFC3986"/>
      <w:r w:rsidRPr="00EE7D13">
        <w:rPr>
          <w:rStyle w:val="Refterm"/>
        </w:rPr>
        <w:t>RFC3986</w:t>
      </w:r>
      <w:bookmarkEnd w:id="59"/>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1" w:history="1">
        <w:r>
          <w:rPr>
            <w:rStyle w:val="Hyperlink"/>
            <w:rFonts w:cs="Arial"/>
            <w:szCs w:val="20"/>
          </w:rPr>
          <w:t>http://www.rfc-editor.org/info/rfc3986</w:t>
        </w:r>
      </w:hyperlink>
      <w:r w:rsidRPr="00AB66A4">
        <w:t>.</w:t>
      </w:r>
    </w:p>
    <w:p w14:paraId="6D642014" w14:textId="6DF2218C" w:rsidR="00C56762" w:rsidRDefault="00C56762" w:rsidP="00C56762">
      <w:pPr>
        <w:pStyle w:val="Ref"/>
      </w:pPr>
      <w:r>
        <w:rPr>
          <w:rStyle w:val="Refterm"/>
        </w:rPr>
        <w:t>[</w:t>
      </w:r>
      <w:bookmarkStart w:id="60" w:name="RFC5646"/>
      <w:r>
        <w:rPr>
          <w:rStyle w:val="Refterm"/>
        </w:rPr>
        <w:t>RFC5646</w:t>
      </w:r>
      <w:bookmarkEnd w:id="60"/>
      <w:r>
        <w:rPr>
          <w:rStyle w:val="Refterm"/>
        </w:rPr>
        <w:t>]</w:t>
      </w:r>
      <w:r>
        <w:rPr>
          <w:rStyle w:val="Refterm"/>
        </w:rPr>
        <w:tab/>
      </w:r>
      <w:r>
        <w:rPr>
          <w:rFonts w:cs="Arial"/>
          <w:szCs w:val="20"/>
        </w:rPr>
        <w:t xml:space="preserve">Phillips, A., Ed., and M. Davis, Ed., "Tags for Identifying Languages", BCP 47, RFC 5646, DOI 10.17487/RFC5646, September 2009, </w:t>
      </w:r>
      <w:hyperlink r:id="rId42" w:history="1">
        <w:r>
          <w:rPr>
            <w:rStyle w:val="Hyperlink"/>
            <w:rFonts w:cs="Arial"/>
            <w:szCs w:val="20"/>
          </w:rPr>
          <w:t>http://www.rfc-editor.org/info/rfc5646</w:t>
        </w:r>
      </w:hyperlink>
      <w:r>
        <w:rPr>
          <w:rFonts w:cs="Arial"/>
          <w:szCs w:val="20"/>
        </w:rPr>
        <w:t>.</w:t>
      </w:r>
    </w:p>
    <w:p w14:paraId="53DE693E" w14:textId="7CFDE0D5" w:rsidR="006E09CB" w:rsidRDefault="006E09CB" w:rsidP="00130B0A">
      <w:pPr>
        <w:pStyle w:val="Ref"/>
        <w:rPr>
          <w:rStyle w:val="Refterm"/>
        </w:rPr>
      </w:pPr>
      <w:r>
        <w:rPr>
          <w:rStyle w:val="Refterm"/>
        </w:rPr>
        <w:t>[</w:t>
      </w:r>
      <w:bookmarkStart w:id="61" w:name="RFC7763"/>
      <w:r>
        <w:rPr>
          <w:rStyle w:val="Refterm"/>
        </w:rPr>
        <w:t>RFC7763</w:t>
      </w:r>
      <w:bookmarkEnd w:id="61"/>
      <w:r>
        <w:rPr>
          <w:rStyle w:val="Refterm"/>
        </w:rPr>
        <w:t>]</w:t>
      </w:r>
      <w:r>
        <w:rPr>
          <w:rStyle w:val="Refterm"/>
        </w:rPr>
        <w:tab/>
      </w:r>
      <w:r w:rsidRPr="006E09CB">
        <w:rPr>
          <w:rFonts w:cs="Arial"/>
          <w:szCs w:val="20"/>
        </w:rPr>
        <w:t xml:space="preserve">Leonard, S., "The text/markdown Media Type", RFC 7763, DOI 10.17487/RFC7763, March 2016, </w:t>
      </w:r>
      <w:hyperlink r:id="rId43" w:history="1">
        <w:r w:rsidRPr="00705E4D">
          <w:rPr>
            <w:rStyle w:val="Hyperlink"/>
            <w:rFonts w:cs="Arial"/>
            <w:szCs w:val="20"/>
          </w:rPr>
          <w:t>http://www.rfc-editor.org/info/rfc7763</w:t>
        </w:r>
      </w:hyperlink>
      <w:r w:rsidRPr="006E09CB">
        <w:rPr>
          <w:rFonts w:cs="Arial"/>
          <w:szCs w:val="20"/>
        </w:rPr>
        <w:t>.</w:t>
      </w:r>
    </w:p>
    <w:p w14:paraId="1431D029" w14:textId="32A737A7" w:rsidR="006E09CB" w:rsidRDefault="006E09CB" w:rsidP="006E09CB">
      <w:pPr>
        <w:pStyle w:val="Ref"/>
      </w:pPr>
      <w:r>
        <w:rPr>
          <w:rStyle w:val="Refterm"/>
          <w:bCs w:val="0"/>
        </w:rPr>
        <w:lastRenderedPageBreak/>
        <w:t>[</w:t>
      </w:r>
      <w:bookmarkStart w:id="62" w:name="RFC7764"/>
      <w:r>
        <w:rPr>
          <w:rStyle w:val="Refterm"/>
          <w:bCs w:val="0"/>
        </w:rPr>
        <w:t>RFC7764</w:t>
      </w:r>
      <w:bookmarkEnd w:id="62"/>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44" w:history="1">
        <w:r>
          <w:rPr>
            <w:rStyle w:val="Hyperlink"/>
            <w:rFonts w:cs="Arial"/>
            <w:szCs w:val="20"/>
          </w:rPr>
          <w:t>http://www.rfc-editor.org/info/rfc7764</w:t>
        </w:r>
      </w:hyperlink>
      <w:r>
        <w:rPr>
          <w:rFonts w:cs="Arial"/>
          <w:szCs w:val="20"/>
        </w:rPr>
        <w:t>.</w:t>
      </w:r>
    </w:p>
    <w:p w14:paraId="52743238" w14:textId="540EC747" w:rsidR="00130B0A" w:rsidRDefault="00130B0A" w:rsidP="00130B0A">
      <w:pPr>
        <w:pStyle w:val="Ref"/>
      </w:pPr>
      <w:r>
        <w:rPr>
          <w:rStyle w:val="Refterm"/>
          <w:bCs w:val="0"/>
        </w:rPr>
        <w:t>[</w:t>
      </w:r>
      <w:bookmarkStart w:id="63" w:name="RFC8174"/>
      <w:r>
        <w:rPr>
          <w:rStyle w:val="Refterm"/>
          <w:bCs w:val="0"/>
        </w:rPr>
        <w:t>RFC8174</w:t>
      </w:r>
      <w:bookmarkEnd w:id="63"/>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hyperlink r:id="rId45" w:history="1">
        <w:r w:rsidR="00034C6A" w:rsidRPr="000850AF">
          <w:rPr>
            <w:rStyle w:val="Hyperlink"/>
            <w:rFonts w:cs="Arial"/>
            <w:szCs w:val="20"/>
          </w:rPr>
          <w:t>http://www.rfc-editor.org/info/rfc8174</w:t>
        </w:r>
      </w:hyperlink>
      <w:r>
        <w:rPr>
          <w:rFonts w:cs="Arial"/>
          <w:szCs w:val="20"/>
        </w:rPr>
        <w:t>.</w:t>
      </w:r>
    </w:p>
    <w:p w14:paraId="05283A07" w14:textId="55FFBED1" w:rsidR="00034C6A" w:rsidRDefault="00034C6A" w:rsidP="00034C6A">
      <w:pPr>
        <w:pStyle w:val="Ref"/>
      </w:pPr>
      <w:r>
        <w:rPr>
          <w:rStyle w:val="Refterm"/>
          <w:bCs w:val="0"/>
        </w:rPr>
        <w:t>[</w:t>
      </w:r>
      <w:bookmarkStart w:id="64" w:name="RFC8259"/>
      <w:r>
        <w:rPr>
          <w:rStyle w:val="Refterm"/>
          <w:bCs w:val="0"/>
        </w:rPr>
        <w:t>RFC8259</w:t>
      </w:r>
      <w:bookmarkEnd w:id="64"/>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46" w:history="1">
        <w:r w:rsidRPr="00E973F0">
          <w:rPr>
            <w:rStyle w:val="Hyperlink"/>
            <w:rFonts w:cs="Arial"/>
            <w:szCs w:val="20"/>
          </w:rPr>
          <w:t>http://www.rfc-editor.org/info/rfc8259</w:t>
        </w:r>
      </w:hyperlink>
      <w:r>
        <w:rPr>
          <w:rFonts w:cs="Arial"/>
          <w:szCs w:val="20"/>
        </w:rPr>
        <w:t>.</w:t>
      </w:r>
    </w:p>
    <w:p w14:paraId="4576BD98" w14:textId="4F483177" w:rsidR="00F85576" w:rsidRPr="00F85576" w:rsidRDefault="00F85576" w:rsidP="00034C6A">
      <w:pPr>
        <w:pStyle w:val="Ref"/>
        <w:rPr>
          <w:rStyle w:val="Refterm"/>
          <w:b w:val="0"/>
        </w:rPr>
      </w:pPr>
      <w:r>
        <w:rPr>
          <w:rStyle w:val="Refterm"/>
        </w:rPr>
        <w:t>[</w:t>
      </w:r>
      <w:bookmarkStart w:id="65" w:name="SEMVER"/>
      <w:r>
        <w:rPr>
          <w:rStyle w:val="Refterm"/>
        </w:rPr>
        <w:t>SEMVER</w:t>
      </w:r>
      <w:bookmarkEnd w:id="65"/>
      <w:r>
        <w:rPr>
          <w:rStyle w:val="Refterm"/>
        </w:rPr>
        <w:t>]</w:t>
      </w:r>
      <w:r>
        <w:rPr>
          <w:rStyle w:val="Refterm"/>
        </w:rPr>
        <w:tab/>
      </w:r>
      <w:r>
        <w:t xml:space="preserve">“Semantic Versioning 2.0.0”, </w:t>
      </w:r>
      <w:hyperlink r:id="rId47" w:history="1">
        <w:r w:rsidRPr="004776BD">
          <w:rPr>
            <w:rStyle w:val="Hyperlink"/>
          </w:rPr>
          <w:t>http://semver.org/</w:t>
        </w:r>
      </w:hyperlink>
      <w:r>
        <w:t>.</w:t>
      </w:r>
    </w:p>
    <w:p w14:paraId="590D7B5A" w14:textId="1F9E7E65" w:rsidR="0092395F" w:rsidRDefault="00DE0F9F" w:rsidP="00F85576">
      <w:pPr>
        <w:pStyle w:val="Ref"/>
      </w:pPr>
      <w:r>
        <w:rPr>
          <w:rStyle w:val="Refterm"/>
        </w:rPr>
        <w:t>[</w:t>
      </w:r>
      <w:bookmarkStart w:id="66" w:name="UNICODE10"/>
      <w:r>
        <w:rPr>
          <w:rStyle w:val="Refterm"/>
        </w:rPr>
        <w:t>UNICODE10</w:t>
      </w:r>
      <w:bookmarkEnd w:id="66"/>
      <w:r>
        <w:rPr>
          <w:rStyle w:val="Refterm"/>
        </w:rPr>
        <w:t>]</w:t>
      </w:r>
      <w:r>
        <w:rPr>
          <w:rStyle w:val="Refterm"/>
        </w:rPr>
        <w:tab/>
      </w:r>
      <w:r>
        <w:t xml:space="preserve">Unicode 10.0, June 2017, </w:t>
      </w:r>
      <w:hyperlink r:id="rId48" w:history="1">
        <w:r w:rsidRPr="00AC1D41">
          <w:rPr>
            <w:rStyle w:val="Hyperlink"/>
          </w:rPr>
          <w:t>http://www.unicode.org/versions/Unicode10.0.0/</w:t>
        </w:r>
      </w:hyperlink>
    </w:p>
    <w:p w14:paraId="1AFFEE78" w14:textId="77777777" w:rsidR="00C02DEC" w:rsidRDefault="00C02DEC" w:rsidP="00A710C8">
      <w:pPr>
        <w:pStyle w:val="Heading2"/>
      </w:pPr>
      <w:bookmarkStart w:id="67" w:name="_Toc85472895"/>
      <w:bookmarkStart w:id="68" w:name="_Toc287332009"/>
      <w:bookmarkStart w:id="69" w:name="_Toc510174617"/>
      <w:r>
        <w:t>Non-Normative References</w:t>
      </w:r>
      <w:bookmarkEnd w:id="67"/>
      <w:bookmarkEnd w:id="68"/>
      <w:bookmarkEnd w:id="69"/>
    </w:p>
    <w:p w14:paraId="1067680D" w14:textId="1E63AC34" w:rsidR="00D422AB" w:rsidRDefault="00D422AB" w:rsidP="00D422AB">
      <w:pPr>
        <w:pStyle w:val="Ref"/>
        <w:rPr>
          <w:rStyle w:val="Refterm"/>
          <w:b w:val="0"/>
        </w:rPr>
      </w:pPr>
      <w:r w:rsidRPr="001A52C9">
        <w:rPr>
          <w:rStyle w:val="Refterm"/>
        </w:rPr>
        <w:t>[</w:t>
      </w:r>
      <w:bookmarkStart w:id="70" w:name="CMARK"/>
      <w:r>
        <w:rPr>
          <w:rStyle w:val="Refterm"/>
        </w:rPr>
        <w:t>CMARK</w:t>
      </w:r>
      <w:bookmarkEnd w:id="70"/>
      <w:r w:rsidRPr="001A52C9">
        <w:rPr>
          <w:rStyle w:val="Refterm"/>
        </w:rPr>
        <w:t>]</w:t>
      </w:r>
      <w:r w:rsidRPr="005126F2">
        <w:rPr>
          <w:rStyle w:val="Refterm"/>
          <w:b w:val="0"/>
        </w:rPr>
        <w:tab/>
      </w:r>
      <w:r w:rsidRPr="00D422AB">
        <w:t xml:space="preserve">“CommonMark Spec”, Version 0.28, (2017-08-01), </w:t>
      </w:r>
      <w:hyperlink r:id="rId49" w:history="1">
        <w:r w:rsidRPr="00705E4D">
          <w:rPr>
            <w:rStyle w:val="Hyperlink"/>
          </w:rPr>
          <w:t>http://spec.commonmark.org/0.28/</w:t>
        </w:r>
      </w:hyperlink>
      <w:r w:rsidRPr="00D422AB">
        <w:t>.</w:t>
      </w:r>
    </w:p>
    <w:p w14:paraId="1FDA798B" w14:textId="70D2139D" w:rsidR="00A86F30" w:rsidRDefault="00A86F30" w:rsidP="00D422AB">
      <w:pPr>
        <w:pStyle w:val="Ref"/>
        <w:rPr>
          <w:rStyle w:val="Refterm"/>
          <w:b w:val="0"/>
        </w:rPr>
      </w:pPr>
      <w:r w:rsidRPr="001A52C9">
        <w:rPr>
          <w:rStyle w:val="Refterm"/>
        </w:rPr>
        <w:t>[</w:t>
      </w:r>
      <w:bookmarkStart w:id="71" w:name="CWE"/>
      <w:r>
        <w:rPr>
          <w:rStyle w:val="Refterm"/>
        </w:rPr>
        <w:t>CWE</w:t>
      </w:r>
      <w:bookmarkEnd w:id="71"/>
      <w:r w:rsidRPr="001A52C9">
        <w:rPr>
          <w:rStyle w:val="Refterm"/>
        </w:rPr>
        <w:t>]</w:t>
      </w:r>
      <w:r w:rsidRPr="005126F2">
        <w:rPr>
          <w:rStyle w:val="Refterm"/>
          <w:b w:val="0"/>
        </w:rPr>
        <w:tab/>
      </w:r>
      <w:r w:rsidRPr="0052312C">
        <w:t>“</w:t>
      </w:r>
      <w:r>
        <w:t>Common Weakness Enumeration</w:t>
      </w:r>
      <w:r w:rsidRPr="0052312C">
        <w:t xml:space="preserve">”, </w:t>
      </w:r>
      <w:hyperlink r:id="rId50" w:history="1">
        <w:r w:rsidR="00F84A73" w:rsidRPr="00705E4D">
          <w:rPr>
            <w:rStyle w:val="Hyperlink"/>
          </w:rPr>
          <w:t>https://cwe.mitre.org</w:t>
        </w:r>
      </w:hyperlink>
      <w:r w:rsidR="00F84A73">
        <w:t>.</w:t>
      </w:r>
    </w:p>
    <w:p w14:paraId="45B8378B" w14:textId="46476E3D" w:rsidR="00F84A73" w:rsidRDefault="00F84A73" w:rsidP="00F84A73">
      <w:pPr>
        <w:pStyle w:val="Ref"/>
        <w:rPr>
          <w:rStyle w:val="Refterm"/>
          <w:b w:val="0"/>
        </w:rPr>
      </w:pPr>
      <w:r w:rsidRPr="001A52C9">
        <w:rPr>
          <w:rStyle w:val="Refterm"/>
        </w:rPr>
        <w:t>[</w:t>
      </w:r>
      <w:bookmarkStart w:id="72" w:name="GFMCMARK"/>
      <w:r>
        <w:rPr>
          <w:rStyle w:val="Refterm"/>
        </w:rPr>
        <w:t>GFMCMARK</w:t>
      </w:r>
      <w:bookmarkEnd w:id="72"/>
      <w:r w:rsidRPr="001A52C9">
        <w:rPr>
          <w:rStyle w:val="Refterm"/>
        </w:rPr>
        <w:t>]</w:t>
      </w:r>
      <w:r w:rsidRPr="005126F2">
        <w:rPr>
          <w:rStyle w:val="Refterm"/>
          <w:b w:val="0"/>
        </w:rPr>
        <w:tab/>
      </w:r>
      <w:r w:rsidRPr="00F84A73">
        <w:t xml:space="preserve">“GitHub's fork of cmark, a CommonMark parsing and rendering library and program in C”, </w:t>
      </w:r>
      <w:hyperlink r:id="rId51" w:history="1">
        <w:r w:rsidRPr="00705E4D">
          <w:rPr>
            <w:rStyle w:val="Hyperlink"/>
          </w:rPr>
          <w:t>https://github.com/github/cmark</w:t>
        </w:r>
      </w:hyperlink>
      <w:r w:rsidRPr="00F84A73">
        <w:t>.</w:t>
      </w:r>
    </w:p>
    <w:p w14:paraId="0FEC2F43" w14:textId="3D5CEBE8" w:rsidR="00F84A73" w:rsidRDefault="00F84A73" w:rsidP="00F84A73">
      <w:pPr>
        <w:pStyle w:val="Ref"/>
        <w:rPr>
          <w:rStyle w:val="Refterm"/>
          <w:b w:val="0"/>
        </w:rPr>
      </w:pPr>
      <w:r w:rsidRPr="001A52C9">
        <w:rPr>
          <w:rStyle w:val="Refterm"/>
        </w:rPr>
        <w:t>[</w:t>
      </w:r>
      <w:bookmarkStart w:id="73" w:name="GFMENG"/>
      <w:r>
        <w:rPr>
          <w:rStyle w:val="Refterm"/>
        </w:rPr>
        <w:t>GFMENG</w:t>
      </w:r>
      <w:bookmarkEnd w:id="73"/>
      <w:r w:rsidRPr="001A52C9">
        <w:rPr>
          <w:rStyle w:val="Refterm"/>
        </w:rPr>
        <w:t>]</w:t>
      </w:r>
      <w:r w:rsidRPr="005126F2">
        <w:rPr>
          <w:rStyle w:val="Refterm"/>
          <w:b w:val="0"/>
        </w:rPr>
        <w:tab/>
      </w:r>
      <w:r w:rsidRPr="00F84A73">
        <w:t xml:space="preserve">“GitHub Engineering: A formal spec for GitHub Flavored Markdown”, </w:t>
      </w:r>
      <w:hyperlink r:id="rId52" w:history="1">
        <w:r w:rsidRPr="00705E4D">
          <w:rPr>
            <w:rStyle w:val="Hyperlink"/>
          </w:rPr>
          <w:t>https://githubengineering.com/a-formal-spec-for-github-markdown/</w:t>
        </w:r>
      </w:hyperlink>
      <w:r w:rsidRPr="00F84A73">
        <w:t>.</w:t>
      </w:r>
    </w:p>
    <w:p w14:paraId="676C3FD1" w14:textId="30D303A4"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3" w:history="1">
        <w:r w:rsidR="0052312C" w:rsidRPr="00AC1D41">
          <w:rPr>
            <w:rStyle w:val="Hyperlink"/>
          </w:rPr>
          <w:t>https://www.iso.org/standard/57853.html</w:t>
        </w:r>
      </w:hyperlink>
      <w:r w:rsidR="00F50B4E">
        <w:rPr>
          <w:rStyle w:val="Hyperlink"/>
        </w:rPr>
        <w:t>.</w:t>
      </w:r>
    </w:p>
    <w:p w14:paraId="6A7E9801" w14:textId="2A3F74AF" w:rsidR="0052312C" w:rsidRDefault="0052312C" w:rsidP="00AE0702">
      <w:pPr>
        <w:pStyle w:val="Ref"/>
      </w:pPr>
      <w:r>
        <w:rPr>
          <w:rStyle w:val="Refterm"/>
        </w:rPr>
        <w:t>[ISO14882</w:t>
      </w:r>
      <w:r w:rsidR="00361885">
        <w:rPr>
          <w:rStyle w:val="Refterm"/>
        </w:rPr>
        <w:t>:2014</w:t>
      </w:r>
      <w:r>
        <w:rPr>
          <w:rStyle w:val="Refterm"/>
        </w:rPr>
        <w:t>]</w:t>
      </w:r>
      <w:r>
        <w:rPr>
          <w:rStyle w:val="Refterm"/>
        </w:rPr>
        <w:tab/>
      </w:r>
      <w:r w:rsidRPr="0052312C">
        <w:t>“Inform</w:t>
      </w:r>
      <w:r>
        <w:t xml:space="preserve">ation technology – Programming languages – C++”, ISO/IEC 14882, December 2014, </w:t>
      </w:r>
      <w:hyperlink r:id="rId54" w:history="1">
        <w:r w:rsidR="00361885" w:rsidRPr="00AC1D41">
          <w:rPr>
            <w:rStyle w:val="Hyperlink"/>
          </w:rPr>
          <w:t>https://www.iso.org/standard/64029.html</w:t>
        </w:r>
      </w:hyperlink>
      <w:r w:rsidR="00F50B4E">
        <w:rPr>
          <w:rStyle w:val="Hyperlink"/>
        </w:rPr>
        <w:t>.</w:t>
      </w:r>
    </w:p>
    <w:p w14:paraId="33244B84" w14:textId="5F6C29B3"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55"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74" w:name="_Toc510174618"/>
      <w:r>
        <w:lastRenderedPageBreak/>
        <w:t>Conventions</w:t>
      </w:r>
      <w:bookmarkEnd w:id="74"/>
    </w:p>
    <w:p w14:paraId="50E64719" w14:textId="2428E7E7" w:rsidR="0012387E" w:rsidRPr="0012387E" w:rsidRDefault="0012387E" w:rsidP="0012387E"/>
    <w:p w14:paraId="2D42620D" w14:textId="4CD3D186" w:rsidR="0012387E" w:rsidRDefault="00EE7D13" w:rsidP="0012387E">
      <w:pPr>
        <w:pStyle w:val="Heading2"/>
      </w:pPr>
      <w:bookmarkStart w:id="75" w:name="_Toc510174619"/>
      <w:r>
        <w:t>General</w:t>
      </w:r>
      <w:bookmarkEnd w:id="75"/>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76" w:name="_Toc510174620"/>
      <w:r>
        <w:t>Format examples</w:t>
      </w:r>
      <w:bookmarkEnd w:id="76"/>
    </w:p>
    <w:p w14:paraId="0C763244" w14:textId="5388A6D8" w:rsidR="00EE7D13" w:rsidRDefault="00EE7D13" w:rsidP="00EE7D13">
      <w:r w:rsidRPr="00EE7D13">
        <w:t xml:space="preserve">This document contains several partial examples of the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77" w:name="_Toc510174621"/>
      <w:r>
        <w:t>Property notation</w:t>
      </w:r>
      <w:bookmarkEnd w:id="77"/>
    </w:p>
    <w:p w14:paraId="30DDC891" w14:textId="42A854A3" w:rsidR="00616C1A" w:rsidRDefault="00616C1A" w:rsidP="00616C1A">
      <w:r w:rsidRPr="00616C1A">
        <w:t xml:space="preserve">A JSON 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Pr="00801EC5">
        <w:rPr>
          <w:rStyle w:val="CODEtemp"/>
        </w:rPr>
        <w:t>length</w:t>
      </w:r>
      <w:r w:rsidRPr="00616C1A">
        <w:t xml:space="preserve"> property. For clarity, we can refer to the </w:t>
      </w:r>
      <w:r w:rsidRPr="00801EC5">
        <w:rPr>
          <w:rStyle w:val="CODEtemp"/>
        </w:rPr>
        <w:t>length</w:t>
      </w:r>
      <w:r w:rsidRPr="00616C1A">
        <w:t xml:space="preserve"> property as </w:t>
      </w:r>
      <w:proofErr w:type="gramStart"/>
      <w:r w:rsidRPr="00801EC5">
        <w:rPr>
          <w:rStyle w:val="CODEtemp"/>
        </w:rPr>
        <w:t>physicalLocation.region.length</w:t>
      </w:r>
      <w:proofErr w:type="gramEnd"/>
      <w:r w:rsidRPr="00616C1A">
        <w:t>.</w:t>
      </w:r>
    </w:p>
    <w:p w14:paraId="7E604B2B" w14:textId="36E6CF0E" w:rsidR="00D5271C" w:rsidRDefault="00D5271C" w:rsidP="004F385B">
      <w:pPr>
        <w:pStyle w:val="Heading2"/>
      </w:pPr>
      <w:bookmarkStart w:id="78" w:name="_Toc510174622"/>
      <w:r>
        <w:t>Syntax notation</w:t>
      </w:r>
      <w:bookmarkEnd w:id="78"/>
    </w:p>
    <w:p w14:paraId="15BCDF38" w14:textId="3C759F1C"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E04728">
      <w:pPr>
        <w:pStyle w:val="ListParagraph"/>
        <w:numPr>
          <w:ilvl w:val="0"/>
          <w:numId w:val="40"/>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proofErr w:type="gramStart"/>
      <w:r>
        <w:t>non negative</w:t>
      </w:r>
      <w:proofErr w:type="gramEnd"/>
      <w:r>
        <w:t xml:space="preser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w:t>
      </w:r>
      <w:proofErr w:type="gramStart"/>
      <w:r>
        <w:t>{ decimal</w:t>
      </w:r>
      <w:proofErr w:type="gramEnd"/>
      <w:r>
        <w:t xml:space="preserve"> digit };</w:t>
      </w:r>
    </w:p>
    <w:p w14:paraId="635B1C26" w14:textId="673F3DB5" w:rsidR="001012B0" w:rsidRDefault="001012B0" w:rsidP="00E04728">
      <w:pPr>
        <w:pStyle w:val="ListParagraph"/>
        <w:numPr>
          <w:ilvl w:val="0"/>
          <w:numId w:val="40"/>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 xml:space="preserve">SON string </w:t>
      </w:r>
      <w:proofErr w:type="gramStart"/>
      <w:r w:rsidRPr="00730960">
        <w:rPr>
          <w:rStyle w:val="CODEtemp"/>
        </w:rPr>
        <w:t>character</w:t>
      </w:r>
      <w:r>
        <w:rPr>
          <w:rStyle w:val="CODEtemp"/>
        </w:rPr>
        <w:t xml:space="preserve"> ?</w:t>
      </w:r>
      <w:proofErr w:type="gramEnd"/>
    </w:p>
    <w:p w14:paraId="6CBC9DED" w14:textId="1997EE0A" w:rsidR="001012B0" w:rsidRPr="00D5271C" w:rsidRDefault="001012B0" w:rsidP="001012B0"/>
    <w:p w14:paraId="3A0C7D9D" w14:textId="50C3AB1C" w:rsidR="005672EA" w:rsidRDefault="005672EA" w:rsidP="005672EA">
      <w:pPr>
        <w:pStyle w:val="Heading1"/>
      </w:pPr>
      <w:bookmarkStart w:id="79" w:name="_Ref506805751"/>
      <w:bookmarkStart w:id="80" w:name="_Ref506805786"/>
      <w:bookmarkStart w:id="81" w:name="_Ref506805801"/>
      <w:bookmarkStart w:id="82" w:name="_Ref506805881"/>
      <w:bookmarkStart w:id="83" w:name="_Toc510174623"/>
      <w:r>
        <w:lastRenderedPageBreak/>
        <w:t>File format</w:t>
      </w:r>
      <w:bookmarkEnd w:id="79"/>
      <w:bookmarkEnd w:id="80"/>
      <w:bookmarkEnd w:id="81"/>
      <w:bookmarkEnd w:id="82"/>
      <w:bookmarkEnd w:id="83"/>
    </w:p>
    <w:p w14:paraId="4E58823B" w14:textId="39ED7B8C" w:rsidR="008F022E" w:rsidRDefault="008F022E" w:rsidP="008F022E">
      <w:pPr>
        <w:pStyle w:val="Heading2"/>
      </w:pPr>
      <w:bookmarkStart w:id="84" w:name="_Ref509041819"/>
      <w:bookmarkStart w:id="85" w:name="_Toc510174624"/>
      <w:r>
        <w:t>General</w:t>
      </w:r>
      <w:bookmarkEnd w:id="84"/>
      <w:bookmarkEnd w:id="85"/>
    </w:p>
    <w:p w14:paraId="66A97768" w14:textId="1196A5E7" w:rsidR="008F022E" w:rsidRDefault="008F022E" w:rsidP="008F022E">
      <w:r w:rsidRPr="008F022E">
        <w:t xml:space="preserve">A SARIF log file </w:t>
      </w:r>
      <w:r w:rsidRPr="0004318A">
        <w:rPr>
          <w:b/>
        </w:rPr>
        <w:t>SHALL</w:t>
      </w:r>
      <w:r w:rsidRPr="008F022E">
        <w:t xml:space="preserve"> contain the results of a one or more analysis runs. The runs </w:t>
      </w:r>
      <w:r w:rsidR="00BD0C18">
        <w:t>do not need to</w:t>
      </w:r>
      <w:r w:rsidRPr="008F022E">
        <w:t xml:space="preserve"> be produced by the same analysis tool.</w:t>
      </w:r>
    </w:p>
    <w:p w14:paraId="76584A5C" w14:textId="19B5D22D" w:rsidR="00815787" w:rsidRDefault="00815787" w:rsidP="008F022E">
      <w:r w:rsidRPr="00815787">
        <w:t xml:space="preserve">A SARIF log file </w:t>
      </w:r>
      <w:r w:rsidRPr="00815787">
        <w:rPr>
          <w:b/>
        </w:rPr>
        <w:t>SHALL</w:t>
      </w:r>
      <w:r w:rsidRPr="00815787">
        <w:t xml:space="preserve"> conform to the requirements of the JSON format. The top-level value in the log file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 xml:space="preserve">. We refer to the object represented by this top-level value as the </w:t>
      </w:r>
      <w:r w:rsidRPr="00815787">
        <w:rPr>
          <w:rStyle w:val="CODEtemp"/>
        </w:rPr>
        <w:t>sarifLog</w:t>
      </w:r>
      <w:r w:rsidRPr="00815787">
        <w:t xml:space="preserve"> object</w:t>
      </w:r>
      <w:r>
        <w:t xml:space="preserve"> (§</w:t>
      </w:r>
      <w:r w:rsidR="00C43D40">
        <w:fldChar w:fldCharType="begin"/>
      </w:r>
      <w:r w:rsidR="00C43D40">
        <w:instrText xml:space="preserve"> REF _Ref508812301 \r \h </w:instrText>
      </w:r>
      <w:r w:rsidR="00C43D40">
        <w:fldChar w:fldCharType="separate"/>
      </w:r>
      <w:r w:rsidR="00C12AF1">
        <w:t>3.10</w:t>
      </w:r>
      <w:r w:rsidR="00C43D40">
        <w:fldChar w:fldCharType="end"/>
      </w:r>
      <w:r>
        <w:t>).</w:t>
      </w:r>
    </w:p>
    <w:p w14:paraId="7A96C9E2" w14:textId="6F4CD778"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20E1340E" w14:textId="71F30F9A" w:rsidR="003D1181" w:rsidRDefault="003D1181" w:rsidP="003D1181">
      <w:pPr>
        <w:pStyle w:val="Note"/>
      </w:pPr>
      <w:r>
        <w:t>NOTE: [</w:t>
      </w:r>
      <w:hyperlink w:anchor="RFC8259" w:history="1">
        <w:r w:rsidRPr="00035F28">
          <w:rPr>
            <w:rStyle w:val="Hyperlink"/>
          </w:rPr>
          <w:t>RFC8259</w:t>
        </w:r>
      </w:hyperlink>
      <w:r>
        <w:t>] requires this encoding for any JSON text “exchanged between systems that are not part of a closed ecosystem.”</w:t>
      </w:r>
    </w:p>
    <w:p w14:paraId="221991BF" w14:textId="70C0BF21" w:rsidR="00C50C8C" w:rsidRDefault="00C50C8C" w:rsidP="00815787">
      <w:pPr>
        <w:pStyle w:val="Heading2"/>
      </w:pPr>
      <w:bookmarkStart w:id="86" w:name="_Ref509042171"/>
      <w:bookmarkStart w:id="87" w:name="_Ref509042221"/>
      <w:bookmarkStart w:id="88" w:name="_Ref509042382"/>
      <w:bookmarkStart w:id="89" w:name="_Ref509042434"/>
      <w:bookmarkStart w:id="90" w:name="_Ref509043989"/>
      <w:bookmarkStart w:id="91" w:name="_Toc510174625"/>
      <w:bookmarkStart w:id="92" w:name="_Ref507594747"/>
      <w:r>
        <w:t>fileContent objects</w:t>
      </w:r>
      <w:bookmarkEnd w:id="86"/>
      <w:bookmarkEnd w:id="87"/>
      <w:bookmarkEnd w:id="88"/>
      <w:bookmarkEnd w:id="89"/>
      <w:bookmarkEnd w:id="90"/>
      <w:bookmarkEnd w:id="91"/>
    </w:p>
    <w:p w14:paraId="2BBA9A14" w14:textId="2A52D71B" w:rsidR="00C50C8C" w:rsidRDefault="00C50C8C" w:rsidP="00C50C8C">
      <w:pPr>
        <w:pStyle w:val="Heading3"/>
      </w:pPr>
      <w:bookmarkStart w:id="93" w:name="_Toc510174626"/>
      <w:r>
        <w:t>General</w:t>
      </w:r>
      <w:bookmarkEnd w:id="93"/>
    </w:p>
    <w:p w14:paraId="4712E78C" w14:textId="16F00BD7" w:rsidR="003D1181" w:rsidRPr="003D1181" w:rsidRDefault="003D1181" w:rsidP="003D1181">
      <w:r>
        <w:t xml:space="preserve">Certain properties in this specification represent the contents of portions of external files, for example, files that were scanned by an analysis tool. SARIF represents such file content with a </w:t>
      </w:r>
      <w:r w:rsidRPr="00897AD1">
        <w:rPr>
          <w:rStyle w:val="CODEtemp"/>
        </w:rPr>
        <w:t>fileContent</w:t>
      </w:r>
      <w:r>
        <w:t xml:space="preserve"> object. Depending on the circumstances, the SARIF log file might need to represent this content as readable text, raw bytes, or both.</w:t>
      </w:r>
    </w:p>
    <w:p w14:paraId="779F18DD" w14:textId="154DECCE" w:rsidR="00C50C8C" w:rsidRDefault="00C50C8C" w:rsidP="00C50C8C">
      <w:pPr>
        <w:pStyle w:val="Heading3"/>
      </w:pPr>
      <w:bookmarkStart w:id="94" w:name="_Ref509043697"/>
      <w:bookmarkStart w:id="95" w:name="_Toc510174627"/>
      <w:r>
        <w:t>text property</w:t>
      </w:r>
      <w:bookmarkEnd w:id="94"/>
      <w:bookmarkEnd w:id="95"/>
    </w:p>
    <w:p w14:paraId="4A7B5CC6" w14:textId="4AB7F5EA" w:rsidR="003D1181" w:rsidRDefault="003D1181" w:rsidP="003D1181">
      <w:r>
        <w:t xml:space="preserve">If the external file is a text file, a </w:t>
      </w:r>
      <w:r w:rsidRPr="00897AD1">
        <w:rPr>
          <w:rStyle w:val="CODEtemp"/>
        </w:rPr>
        <w:t>fileContent</w:t>
      </w:r>
      <w:r>
        <w:t xml:space="preserve"> 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C12AF1">
        <w:t>3.1</w:t>
      </w:r>
      <w:r w:rsidR="00F6019E">
        <w:fldChar w:fldCharType="end"/>
      </w:r>
      <w:r>
        <w:t xml:space="preserve">), this means that if the external file is a text file 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9826576" w14:textId="79A2E9E6" w:rsidR="003D1181" w:rsidRPr="003D1181" w:rsidRDefault="003D1181" w:rsidP="003D1181">
      <w:r>
        <w:t xml:space="preserve">If the external file is a binary file,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96" w:name="_Ref509043776"/>
      <w:bookmarkStart w:id="97" w:name="_Toc510174628"/>
      <w:r>
        <w:t>binary property</w:t>
      </w:r>
      <w:bookmarkEnd w:id="96"/>
      <w:bookmarkEnd w:id="97"/>
    </w:p>
    <w:p w14:paraId="1BB5464B" w14:textId="0E61F06C" w:rsidR="003D1181" w:rsidRDefault="003D1181" w:rsidP="003D1181">
      <w:r>
        <w:t xml:space="preserve">If the external file is a binary file, or if the SARIF producer cannot determine whether the external file is a text file or a binary file, a </w:t>
      </w:r>
      <w:r w:rsidRPr="00975B0E">
        <w:rPr>
          <w:rStyle w:val="CODEtemp"/>
        </w:rPr>
        <w:t>fileContent</w:t>
      </w:r>
      <w:r>
        <w:t xml:space="preserve"> 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of the bytes in the relevant portion of the file.</w:t>
      </w:r>
    </w:p>
    <w:p w14:paraId="14567641" w14:textId="77777777" w:rsidR="003D1181" w:rsidRDefault="003D1181" w:rsidP="003D1181">
      <w:r>
        <w:t xml:space="preserve">If the external file is a text file 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1CF862CC" w:rsidR="003D1181" w:rsidRPr="003D1181" w:rsidRDefault="003D1181" w:rsidP="003D1181">
      <w:r>
        <w:t xml:space="preserve">If the external file is a UTF-8 text file,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48D15794" w:rsidR="00815787" w:rsidRDefault="00EF1697" w:rsidP="00815787">
      <w:pPr>
        <w:pStyle w:val="Heading2"/>
      </w:pPr>
      <w:bookmarkStart w:id="98" w:name="_Ref508989521"/>
      <w:bookmarkStart w:id="99" w:name="_Toc510174629"/>
      <w:r>
        <w:t>fileLocation objects</w:t>
      </w:r>
      <w:bookmarkEnd w:id="92"/>
      <w:bookmarkEnd w:id="98"/>
      <w:bookmarkEnd w:id="99"/>
    </w:p>
    <w:p w14:paraId="15E45BC8" w14:textId="6BB90172" w:rsidR="00EF1697" w:rsidRPr="00EF1697" w:rsidRDefault="00EF1697" w:rsidP="00EF1697">
      <w:pPr>
        <w:pStyle w:val="Heading3"/>
      </w:pPr>
      <w:bookmarkStart w:id="100" w:name="_Ref507595872"/>
      <w:bookmarkStart w:id="101" w:name="_Toc510174630"/>
      <w:r>
        <w:t>General</w:t>
      </w:r>
      <w:bookmarkEnd w:id="100"/>
      <w:bookmarkEnd w:id="101"/>
    </w:p>
    <w:p w14:paraId="0DE4A1DE" w14:textId="181D7B5F" w:rsidR="00EF1697" w:rsidRDefault="00944CF4" w:rsidP="00944CF4">
      <w:r w:rsidRPr="00944CF4">
        <w:t xml:space="preserve">Certain properties in this specification specify the </w:t>
      </w:r>
      <w:r w:rsidR="00EF1697">
        <w:t>location</w:t>
      </w:r>
      <w:r w:rsidRPr="00944CF4">
        <w:t xml:space="preserve"> of a file.</w:t>
      </w:r>
      <w:r w:rsidR="00EF1697" w:rsidRPr="00EF1697">
        <w:t xml:space="preserve"> </w:t>
      </w:r>
      <w:r w:rsidR="00EF1697">
        <w:t xml:space="preserve">SARIF represents a file location with a </w:t>
      </w:r>
      <w:r w:rsidR="00EF1697" w:rsidRPr="006149F9">
        <w:rPr>
          <w:rStyle w:val="CODEtemp"/>
        </w:rPr>
        <w:t>fileLocation</w:t>
      </w:r>
      <w:r w:rsidR="00EF1697">
        <w:t xml:space="preserve"> object. The most important member of a </w:t>
      </w:r>
      <w:r w:rsidR="00EF1697" w:rsidRPr="006149F9">
        <w:rPr>
          <w:rStyle w:val="CODEtemp"/>
        </w:rPr>
        <w:t>fileLocation</w:t>
      </w:r>
      <w:r w:rsidR="00EF1697">
        <w:t xml:space="preserve"> 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C12AF1">
        <w:t>3.3.2</w:t>
      </w:r>
      <w:r w:rsidR="00EF1697">
        <w:fldChar w:fldCharType="end"/>
      </w:r>
      <w:r w:rsidR="00EF1697">
        <w:t xml:space="preserve">). If the value of the </w:t>
      </w:r>
      <w:r w:rsidR="00EF1697" w:rsidRPr="006149F9">
        <w:rPr>
          <w:rStyle w:val="CODEtemp"/>
        </w:rPr>
        <w:t>uri</w:t>
      </w:r>
      <w:r w:rsidR="00EF1697">
        <w:t xml:space="preserve"> property is a relative URI,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C12AF1">
        <w:t>3.3.3</w:t>
      </w:r>
      <w:r w:rsidR="00EF1697">
        <w:fldChar w:fldCharType="end"/>
      </w:r>
      <w:r w:rsidR="00EF1697">
        <w:t>) can sometimes be used to resolve the relative URI to an absolute location.</w:t>
      </w:r>
    </w:p>
    <w:p w14:paraId="511A338A" w14:textId="211565EC" w:rsidR="00EF1697" w:rsidRDefault="00EF1697" w:rsidP="00EF1697">
      <w:pPr>
        <w:pStyle w:val="Heading3"/>
      </w:pPr>
      <w:bookmarkStart w:id="102" w:name="_Ref507592462"/>
      <w:bookmarkStart w:id="103" w:name="_Toc510174631"/>
      <w:r>
        <w:lastRenderedPageBreak/>
        <w:t>uri property</w:t>
      </w:r>
      <w:bookmarkEnd w:id="102"/>
      <w:bookmarkEnd w:id="103"/>
    </w:p>
    <w:p w14:paraId="604C3241" w14:textId="3E129A31" w:rsidR="00944CF4" w:rsidRDefault="00EF1697" w:rsidP="00944CF4">
      <w:r>
        <w:t xml:space="preserve">A </w:t>
      </w:r>
      <w:r w:rsidRPr="00063079">
        <w:rPr>
          <w:rStyle w:val="CODEtemp"/>
        </w:rPr>
        <w:t>fileLocation</w:t>
      </w:r>
      <w:r>
        <w:t xml:space="preserve"> object </w:t>
      </w:r>
      <w:r w:rsidRPr="00063079">
        <w:rPr>
          <w:b/>
        </w:rPr>
        <w:t>SHALL</w:t>
      </w:r>
      <w:r>
        <w:t xml:space="preserve"> contain a property named </w:t>
      </w:r>
      <w:r w:rsidRPr="00B01BA5">
        <w:rPr>
          <w:rStyle w:val="CODEtemp"/>
        </w:rPr>
        <w:t>uri</w:t>
      </w:r>
      <w:r>
        <w:t xml:space="preserve"> whose value is a string containing</w:t>
      </w:r>
      <w:r w:rsidR="00944CF4" w:rsidRPr="00944CF4">
        <w:t xml:space="preserve"> a valid URI as described in </w:t>
      </w:r>
      <w:r w:rsidR="00944CF4">
        <w:t>[</w:t>
      </w:r>
      <w:hyperlink w:anchor="RFC3986" w:history="1">
        <w:r w:rsidR="00944CF4" w:rsidRPr="00D122C5">
          <w:rPr>
            <w:rStyle w:val="Hyperlink"/>
          </w:rPr>
          <w:t>RFC3986</w:t>
        </w:r>
      </w:hyperlink>
      <w:r w:rsidR="00D122C5">
        <w:t>]</w:t>
      </w:r>
      <w:r w:rsidR="00944CF4" w:rsidRPr="00944CF4">
        <w:t>.</w:t>
      </w:r>
    </w:p>
    <w:p w14:paraId="01CB1628" w14:textId="7A833E5E" w:rsidR="00ED540D" w:rsidRDefault="00ED540D" w:rsidP="00944CF4">
      <w:r w:rsidRPr="00ED540D">
        <w:t xml:space="preserve">If </w:t>
      </w:r>
      <w:r w:rsidR="00EF1697">
        <w:t>the</w:t>
      </w:r>
      <w:r w:rsidRPr="00ED540D">
        <w:t xml:space="preserve"> URI refers to a file stored in a version control system (VCS), the value </w:t>
      </w:r>
      <w:r w:rsidRPr="00ED540D">
        <w:rPr>
          <w:b/>
        </w:rPr>
        <w:t>SHALL</w:t>
      </w:r>
      <w:r w:rsidRPr="00ED540D">
        <w:t xml:space="preserve"> preserve relevant details that permit the target file to be retrieved from the VCS. If the URI refers to a file stored on a physical file system, it </w:t>
      </w:r>
      <w:r w:rsidRPr="00ED540D">
        <w:rPr>
          <w:b/>
        </w:rPr>
        <w:t>MAY</w:t>
      </w:r>
      <w:r w:rsidRPr="00ED540D">
        <w:t xml:space="preserve"> be specified as a relative URI that omits root information details (such as hard drive letter and an arbitrarily named root directory associated with a source code enlistment).</w:t>
      </w:r>
    </w:p>
    <w:p w14:paraId="02214AE9" w14:textId="53B516EE" w:rsidR="00ED540D" w:rsidRDefault="00ED540D" w:rsidP="00ED540D">
      <w:pPr>
        <w:pStyle w:val="Note"/>
      </w:pPr>
      <w:r>
        <w:t xml:space="preserve">NOTE 1: An </w:t>
      </w:r>
      <w:r w:rsidRPr="00ED540D">
        <w:t xml:space="preserve">absolute URI </w:t>
      </w:r>
      <w:r>
        <w:t>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2574FA48" w14:textId="4FFCB184" w:rsidR="00A41F43" w:rsidRDefault="00A41F43" w:rsidP="00882021">
      <w:r w:rsidRPr="006065CD">
        <w:t xml:space="preserve">If the file is a nested file, then the property name </w:t>
      </w:r>
      <w:r w:rsidRPr="006065CD">
        <w:rPr>
          <w:b/>
        </w:rPr>
        <w:t>SHALL</w:t>
      </w:r>
      <w:r w:rsidRPr="006065CD">
        <w:t xml:space="preserve"> be the URI of the outermost parent, together with a fragment that describes the nesting of the file within its parent or parents. </w:t>
      </w:r>
      <w:bookmarkStart w:id="104" w:name="_Hlk508802385"/>
      <w:r w:rsidRPr="006065CD">
        <w:t xml:space="preserve">The fragment </w:t>
      </w:r>
      <w:r>
        <w:rPr>
          <w:b/>
        </w:rPr>
        <w:t>SHALL</w:t>
      </w:r>
      <w:r w:rsidRPr="006065CD">
        <w:t xml:space="preserve"> begin with a forward slash character (</w:t>
      </w:r>
      <w:r w:rsidRPr="006065CD">
        <w:rPr>
          <w:rStyle w:val="CODEtemp"/>
        </w:rPr>
        <w:t>"/"</w:t>
      </w:r>
      <w:r w:rsidRPr="006065CD">
        <w:t>)</w:t>
      </w:r>
      <w:r>
        <w:t xml:space="preserve"> to emphasize that it represents the complete path to the nested file within its container</w:t>
      </w:r>
      <w:r w:rsidRPr="006065CD">
        <w:t>.</w:t>
      </w:r>
      <w:bookmarkEnd w:id="104"/>
      <w:r>
        <w:t xml:space="preserve"> This requirement allows SARIF consumers to look up the URI of a nested file in the dictionary contained in the </w:t>
      </w:r>
      <w:proofErr w:type="gramStart"/>
      <w:r w:rsidRPr="006065CD">
        <w:rPr>
          <w:rStyle w:val="CODEtemp"/>
        </w:rPr>
        <w:t>run.files</w:t>
      </w:r>
      <w:proofErr w:type="gramEnd"/>
      <w:r>
        <w:t xml:space="preserve"> property (§</w:t>
      </w:r>
      <w:r>
        <w:fldChar w:fldCharType="begin"/>
      </w:r>
      <w:r>
        <w:instrText xml:space="preserve"> REF _Ref507667580 \r \h </w:instrText>
      </w:r>
      <w:r>
        <w:fldChar w:fldCharType="separate"/>
      </w:r>
      <w:r w:rsidR="00C12AF1">
        <w:t>3.11.11</w:t>
      </w:r>
      <w:r>
        <w:fldChar w:fldCharType="end"/>
      </w:r>
      <w:r>
        <w:t>).</w:t>
      </w:r>
    </w:p>
    <w:p w14:paraId="653D799B" w14:textId="2C32F191" w:rsidR="00882021" w:rsidRDefault="00882021" w:rsidP="00882021">
      <w:r w:rsidRPr="00882021">
        <w:t xml:space="preserve">Two URIs </w:t>
      </w:r>
      <w:r w:rsidR="00F24170">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0CCA4953" w14:textId="572E95C2" w:rsidR="00F24170" w:rsidRDefault="00F24170" w:rsidP="00F24170">
      <w:pPr>
        <w:pStyle w:val="Note"/>
      </w:pPr>
      <w:r>
        <w:t xml:space="preserve">NOTE 2: </w:t>
      </w:r>
      <w:r w:rsidRPr="00F24170">
        <w:t>For example, in the normalized form specified in RFC 3986:</w:t>
      </w:r>
    </w:p>
    <w:p w14:paraId="31340D04" w14:textId="399EBDD6" w:rsidR="00F24170" w:rsidRDefault="00F24170" w:rsidP="00E04728">
      <w:pPr>
        <w:pStyle w:val="Note"/>
        <w:numPr>
          <w:ilvl w:val="0"/>
          <w:numId w:val="38"/>
        </w:numPr>
      </w:pPr>
      <w:r w:rsidRPr="00F24170">
        <w:t>Percent-encoded characters use upper-case hexadecimal digits.</w:t>
      </w:r>
    </w:p>
    <w:p w14:paraId="19E58A18" w14:textId="7AEC683A" w:rsidR="00F24170" w:rsidRDefault="00F24170" w:rsidP="00E04728">
      <w:pPr>
        <w:pStyle w:val="Note"/>
        <w:numPr>
          <w:ilvl w:val="0"/>
          <w:numId w:val="38"/>
        </w:numPr>
      </w:pPr>
      <w:r w:rsidRPr="00F24170">
        <w:t>Characters in the ALPHA and DIGIT ranges are not be percent-encoded, nor are hyphen, underscore, or tilde.</w:t>
      </w:r>
    </w:p>
    <w:p w14:paraId="5A677753" w14:textId="581C4AE1" w:rsidR="00F24170" w:rsidRDefault="00F24170" w:rsidP="00E04728">
      <w:pPr>
        <w:pStyle w:val="Note"/>
        <w:numPr>
          <w:ilvl w:val="0"/>
          <w:numId w:val="38"/>
        </w:numPr>
      </w:pPr>
      <w:r w:rsidRPr="00F24170">
        <w:t>The “</w:t>
      </w:r>
      <w:r w:rsidRPr="00F24170">
        <w:rPr>
          <w:rStyle w:val="CODEtemp"/>
        </w:rPr>
        <w:t>:</w:t>
      </w:r>
      <w:r w:rsidRPr="00F24170">
        <w:t>” delimiter is omitted if the port component of the authority is empty.</w:t>
      </w:r>
    </w:p>
    <w:p w14:paraId="5071700E" w14:textId="3A817234" w:rsidR="00F24170" w:rsidRDefault="00F24170" w:rsidP="00E04728">
      <w:pPr>
        <w:pStyle w:val="Note"/>
        <w:numPr>
          <w:ilvl w:val="0"/>
          <w:numId w:val="38"/>
        </w:numPr>
      </w:pPr>
      <w:r w:rsidRPr="00F24170">
        <w:t>In the host component, registered names and hexadecimal addresses use lower-case.</w:t>
      </w:r>
    </w:p>
    <w:p w14:paraId="5D8A1906" w14:textId="06E1ED52" w:rsidR="009559EA" w:rsidRDefault="009559EA" w:rsidP="00F24170">
      <w:r>
        <w:t>When two URIs are not equivalent in this sense (that is, when their normalized forms are not the same), we will say that they are “distinct.”</w:t>
      </w:r>
    </w:p>
    <w:p w14:paraId="13070E6F" w14:textId="7E214612" w:rsidR="00F24170" w:rsidRDefault="00F24170" w:rsidP="00F24170">
      <w:r w:rsidRPr="00F24170">
        <w:t xml:space="preserve">Aside from normalization, SARIF </w:t>
      </w:r>
      <w:r w:rsidR="00817B44">
        <w:t>producers</w:t>
      </w:r>
      <w:r w:rsidRPr="00F24170">
        <w:t xml:space="preserve"> </w:t>
      </w:r>
      <w:r>
        <w:rPr>
          <w:b/>
        </w:rPr>
        <w:t>SHALL NOT</w:t>
      </w:r>
      <w:r w:rsidRPr="00F24170">
        <w:t xml:space="preserve"> make any other changes to the text of the URI; for example, they </w:t>
      </w:r>
      <w:r>
        <w:rPr>
          <w:b/>
        </w:rPr>
        <w:t>SHALL NOT</w:t>
      </w:r>
      <w:r w:rsidRPr="00F24170">
        <w:t xml:space="preserve"> convert the URI path to upper case or to lower case.</w:t>
      </w:r>
    </w:p>
    <w:p w14:paraId="0BEDE12F" w14:textId="12903E59" w:rsidR="00F24170" w:rsidRDefault="00F24170" w:rsidP="00F24170">
      <w:pPr>
        <w:pStyle w:val="Note"/>
      </w:pPr>
      <w:r>
        <w:t xml:space="preserve">NOTE 3: </w:t>
      </w:r>
      <w:r w:rsidRPr="00F24170">
        <w:t>This is especially important when the same SARIF file might be consumed on multiple platforms, for example, a platform such as Windows, whose NTFS file system is case-insensitive but case-preserving, and a platform such as Linux, whose file system is case-sensitive. Consider a scenario where a tool runs on a Windows system using NTFS, and the tool decides to lower-case the file names in the log. If the source files and the SARIF log were transferred to a Linux system, the URIs in the log file would not match the path names on the destination system.</w:t>
      </w:r>
    </w:p>
    <w:p w14:paraId="42B4985A" w14:textId="5B2C7216" w:rsidR="00F24170" w:rsidRDefault="00EF1697" w:rsidP="00EF1697">
      <w:pPr>
        <w:pStyle w:val="Heading3"/>
      </w:pPr>
      <w:bookmarkStart w:id="105" w:name="_Ref507592476"/>
      <w:bookmarkStart w:id="106" w:name="_Toc510174632"/>
      <w:r>
        <w:t>uriBaseId property</w:t>
      </w:r>
      <w:bookmarkEnd w:id="105"/>
      <w:bookmarkEnd w:id="106"/>
    </w:p>
    <w:p w14:paraId="4438C49A" w14:textId="34C03737" w:rsidR="00F24170" w:rsidRDefault="00EF1697" w:rsidP="00F24170">
      <w:r>
        <w:t xml:space="preserve">If the value of its </w:t>
      </w:r>
      <w:r w:rsidRPr="00B01BA5">
        <w:rPr>
          <w:rStyle w:val="CODEtemp"/>
        </w:rPr>
        <w:t>uri</w:t>
      </w:r>
      <w:r>
        <w:t xml:space="preserve"> property (§</w:t>
      </w:r>
      <w:r>
        <w:fldChar w:fldCharType="begin"/>
      </w:r>
      <w:r>
        <w:instrText xml:space="preserve"> REF _Ref507592462 \r \h </w:instrText>
      </w:r>
      <w:r>
        <w:fldChar w:fldCharType="separate"/>
      </w:r>
      <w:r w:rsidR="00C12AF1">
        <w:t>3.3.2</w:t>
      </w:r>
      <w:r>
        <w:fldChar w:fldCharType="end"/>
      </w:r>
      <w:r>
        <w:t xml:space="preserve">) is a relative URI, a </w:t>
      </w:r>
      <w:r w:rsidRPr="00B01BA5">
        <w:rPr>
          <w:rStyle w:val="CODEtemp"/>
        </w:rPr>
        <w:t>fileLocation</w:t>
      </w:r>
      <w:r>
        <w:t xml:space="preserve"> 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with respect to which that relative URI is interpreted</w:t>
      </w:r>
      <w:r w:rsidR="00F24170" w:rsidRPr="00F24170">
        <w:t xml:space="preserve">. 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p>
    <w:p w14:paraId="3E55F101" w14:textId="7C480FDB" w:rsidR="00C50C8C" w:rsidRPr="00C50C8C" w:rsidRDefault="00C50C8C" w:rsidP="00F24170">
      <w:r>
        <w:t>To avoid ambiguity in interpreting the property names (§</w:t>
      </w:r>
      <w:r>
        <w:fldChar w:fldCharType="begin"/>
      </w:r>
      <w:r>
        <w:instrText xml:space="preserve"> REF _Ref508985072 \r \h </w:instrText>
      </w:r>
      <w:r>
        <w:fldChar w:fldCharType="separate"/>
      </w:r>
      <w:r w:rsidR="00C12AF1">
        <w:t>3.11.11.2</w:t>
      </w:r>
      <w:r>
        <w:fldChar w:fldCharType="end"/>
      </w:r>
      <w:r>
        <w:t xml:space="preserve">) in the </w:t>
      </w:r>
      <w:r w:rsidRPr="00C50C8C">
        <w:rPr>
          <w:rStyle w:val="CODEtemp"/>
        </w:rPr>
        <w:t>run.files</w:t>
      </w:r>
      <w:r>
        <w:t xml:space="preserve"> object (§</w:t>
      </w:r>
      <w:r>
        <w:fldChar w:fldCharType="begin"/>
      </w:r>
      <w:r>
        <w:instrText xml:space="preserve"> REF _Ref507667580 \r \h </w:instrText>
      </w:r>
      <w:r>
        <w:fldChar w:fldCharType="separate"/>
      </w:r>
      <w:r w:rsidR="00C12AF1">
        <w:t>3.11.11</w:t>
      </w:r>
      <w:r>
        <w:fldChar w:fldCharType="end"/>
      </w:r>
      <w:r>
        <w:t xml:space="preserve">), the value of the </w:t>
      </w:r>
      <w:r w:rsidRPr="00C50C8C">
        <w:rPr>
          <w:rStyle w:val="CODEtemp"/>
        </w:rPr>
        <w:t>uriBaseId</w:t>
      </w:r>
      <w:r>
        <w:t xml:space="preserve"> property </w:t>
      </w:r>
      <w:r>
        <w:rPr>
          <w:b/>
        </w:rPr>
        <w:t>SHALL NOT</w:t>
      </w:r>
      <w:r>
        <w:t xml:space="preserve"> include the character </w:t>
      </w:r>
      <w:r w:rsidRPr="00C50C8C">
        <w:rPr>
          <w:rStyle w:val="CODEtemp"/>
        </w:rPr>
        <w:t>"#"</w:t>
      </w:r>
      <w:r>
        <w:t>.</w:t>
      </w:r>
    </w:p>
    <w:p w14:paraId="469D48E6" w14:textId="31980835" w:rsidR="00F24170" w:rsidRDefault="00F24170" w:rsidP="00F24170">
      <w:r w:rsidRPr="00F24170">
        <w:t xml:space="preserve">If </w:t>
      </w:r>
      <w:r w:rsidR="00817B44">
        <w:t>a SARIF</w:t>
      </w:r>
      <w:r w:rsidRPr="00F24170">
        <w:t xml:space="preserve"> consumer requires an absolute URI (for example, to display the specified file to a user), then </w:t>
      </w:r>
      <w:r w:rsidR="00817B44">
        <w:t>it</w:t>
      </w:r>
      <w:r w:rsidRPr="00F24170">
        <w:t xml:space="preserve"> </w:t>
      </w:r>
      <w:r w:rsidR="002A0325">
        <w:t>needs to</w:t>
      </w:r>
      <w:r w:rsidR="002A0325" w:rsidRPr="00F24170">
        <w:t xml:space="preserve"> </w:t>
      </w:r>
      <w:r w:rsidRPr="00F24170">
        <w:t xml:space="preserve">have the necessary information to resolve the value of the </w:t>
      </w:r>
      <w:r w:rsidR="00EF1697" w:rsidRPr="00EF1697">
        <w:rPr>
          <w:rStyle w:val="CODEtemp"/>
        </w:rPr>
        <w:t>uriBaseId</w:t>
      </w:r>
      <w:r w:rsidRPr="00F24170">
        <w:t xml:space="preserve"> property to an absolute URI, which can then be combined with the relative URI stored in the </w:t>
      </w:r>
      <w:r w:rsidR="00EF1697" w:rsidRPr="00EF1697">
        <w:rPr>
          <w:rStyle w:val="CODEtemp"/>
        </w:rPr>
        <w:t>uri</w:t>
      </w:r>
      <w:r w:rsidRPr="00F24170">
        <w:t xml:space="preserve"> property.</w:t>
      </w:r>
      <w:r w:rsidR="00EF1697">
        <w:t xml:space="preserve"> One possibility is for the SARIF producer and consumers to agree on the meanings of any values for the </w:t>
      </w:r>
      <w:r w:rsidR="00EF1697" w:rsidRPr="00EA3385">
        <w:rPr>
          <w:rStyle w:val="CODEtemp"/>
        </w:rPr>
        <w:t>uriBaseId</w:t>
      </w:r>
      <w:r w:rsidR="00EF1697">
        <w:t xml:space="preserve"> property </w:t>
      </w:r>
      <w:r w:rsidR="00EF1697">
        <w:lastRenderedPageBreak/>
        <w:t>that appear in the log file. Another possibility is for the end user to supply those meanings to the consumer, either on the consumer’s command line, or through a user interface prompt.</w:t>
      </w:r>
    </w:p>
    <w:p w14:paraId="4F385795" w14:textId="7777777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t>:</w:t>
      </w:r>
    </w:p>
    <w:p w14:paraId="209B92BB" w14:textId="7FD99FBB" w:rsidR="00EF1697" w:rsidRDefault="00EF1697" w:rsidP="00EF1697">
      <w:pPr>
        <w:pStyle w:val="Codesmall"/>
      </w:pPr>
      <w:r>
        <w:t xml:space="preserve">C:&gt; SarifAnalyzer --input </w:t>
      </w:r>
      <w:proofErr w:type="gramStart"/>
      <w:r>
        <w:t>log.sarif</w:t>
      </w:r>
      <w:proofErr w:type="gramEnd"/>
      <w:r>
        <w:t xml:space="preserve"> --uriBaseId SRCROOT="file:///C:/browser/src"</w:t>
      </w:r>
    </w:p>
    <w:p w14:paraId="6194759C" w14:textId="307F9918" w:rsidR="00EF1697" w:rsidRDefault="00EF1697" w:rsidP="00EF1697">
      <w:r w:rsidRPr="00F24170">
        <w:t xml:space="preserve">The value of </w:t>
      </w:r>
      <w:r>
        <w:t>the</w:t>
      </w:r>
      <w:r w:rsidRPr="00F24170">
        <w:t xml:space="preserv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w:t>
      </w:r>
      <w:proofErr w:type="gramStart"/>
      <w:r w:rsidRPr="00F24170">
        <w:t>particular syntax</w:t>
      </w:r>
      <w:proofErr w:type="gramEnd"/>
      <w:r w:rsidRPr="00F24170">
        <w:t xml:space="preserve"> or follow any particular naming convention. </w:t>
      </w:r>
      <w:proofErr w:type="gramStart"/>
      <w:r w:rsidRPr="00F24170">
        <w:t>In particular, it</w:t>
      </w:r>
      <w:proofErr w:type="gramEnd"/>
      <w:r w:rsidRPr="00F24170">
        <w:t xml:space="preserve">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40D7BA73"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 xml:space="preserve">a </w:t>
      </w:r>
      <w:r w:rsidR="00EF1697">
        <w:rPr>
          <w:rStyle w:val="CODEtemp"/>
        </w:rPr>
        <w:t>fileLocation</w:t>
      </w:r>
      <w:r w:rsidR="00F24170"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C12AF1">
        <w:t>3.3</w:t>
      </w:r>
      <w:r w:rsidR="00673F27">
        <w:fldChar w:fldCharType="end"/>
      </w:r>
      <w:r w:rsidR="00F24170" w:rsidRPr="00F24170">
        <w:t xml:space="preserve">) to </w:t>
      </w:r>
      <w:r w:rsidR="00673F27">
        <w:t>a</w:t>
      </w:r>
      <w:r w:rsidR="00673F27" w:rsidRPr="00F24170">
        <w:t xml:space="preserve"> </w:t>
      </w:r>
      <w:r w:rsidR="00F24170" w:rsidRPr="00F24170">
        <w:t xml:space="preserve">relative URI. The tool has also set the value of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URI is expressed relative to the root of the source tree in which the file appears.</w:t>
      </w:r>
    </w:p>
    <w:p w14:paraId="33299BEE" w14:textId="3E49F643" w:rsidR="00663A4D" w:rsidRDefault="00663A4D" w:rsidP="0036486E">
      <w:pPr>
        <w:pStyle w:val="Example"/>
      </w:pPr>
      <w:r>
        <w:t>"fileLocation": {</w:t>
      </w:r>
    </w:p>
    <w:p w14:paraId="7D0660AF" w14:textId="36793FDB" w:rsidR="0036486E" w:rsidRDefault="0063361A" w:rsidP="0036486E">
      <w:pPr>
        <w:pStyle w:val="Example"/>
      </w:pPr>
      <w:r>
        <w:t xml:space="preserve">  </w:t>
      </w:r>
      <w:r w:rsidR="0036486E">
        <w:t>"uri": "drivers/video/hidef/driver.c",</w:t>
      </w:r>
    </w:p>
    <w:p w14:paraId="78B806BE" w14:textId="64939464" w:rsidR="0036486E" w:rsidRDefault="00663A4D" w:rsidP="0036486E">
      <w:pPr>
        <w:pStyle w:val="Example"/>
      </w:pPr>
      <w:r>
        <w:t xml:space="preserve">  </w:t>
      </w:r>
      <w:r w:rsidR="0036486E">
        <w:t>"uriBaseId": "%srcroot%"</w:t>
      </w:r>
    </w:p>
    <w:p w14:paraId="72D5EDFD" w14:textId="0CB0A662" w:rsidR="00663A4D" w:rsidRDefault="00663A4D" w:rsidP="0036486E">
      <w:pPr>
        <w:pStyle w:val="Exampl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0DF1630" w:rsidR="006041EE" w:rsidRDefault="006041EE" w:rsidP="00F823B8">
      <w:pPr>
        <w:pStyle w:val="Note"/>
        <w:numPr>
          <w:ilvl w:val="0"/>
          <w:numId w:val="13"/>
        </w:numPr>
      </w:pPr>
      <w:r w:rsidRPr="006041EE">
        <w:t xml:space="preserve">Portability: A log file that contains relative URIs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0C74764F" w:rsidR="006041EE" w:rsidRDefault="006041EE" w:rsidP="00F823B8">
      <w:pPr>
        <w:pStyle w:val="Note"/>
        <w:numPr>
          <w:ilvl w:val="0"/>
          <w:numId w:val="13"/>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Appendix F, “Producing deterministic SARIF log files”.</w:t>
      </w:r>
    </w:p>
    <w:p w14:paraId="6E415617" w14:textId="1DF85EA6" w:rsidR="006041EE" w:rsidRDefault="006041EE" w:rsidP="00F823B8">
      <w:pPr>
        <w:pStyle w:val="Note"/>
        <w:numPr>
          <w:ilvl w:val="0"/>
          <w:numId w:val="13"/>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F823B8">
      <w:pPr>
        <w:pStyle w:val="Note"/>
        <w:numPr>
          <w:ilvl w:val="0"/>
          <w:numId w:val="13"/>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15E8CB63" w14:textId="1E63E04C" w:rsidR="0063361A" w:rsidRDefault="006041EE" w:rsidP="00F823B8">
      <w:pPr>
        <w:pStyle w:val="Note"/>
        <w:numPr>
          <w:ilvl w:val="0"/>
          <w:numId w:val="13"/>
        </w:numPr>
      </w:pPr>
      <w:r w:rsidRPr="006041EE">
        <w:t xml:space="preserve">Brevity: The </w:t>
      </w:r>
      <w:r w:rsidR="00663A4D" w:rsidRPr="00663A4D">
        <w:rPr>
          <w:rStyle w:val="CODEtemp"/>
        </w:rPr>
        <w:t>uriBaseId</w:t>
      </w:r>
      <w:r w:rsidRPr="006041EE">
        <w:t xml:space="preserve"> property might be shorter than the absolute path it represents.</w:t>
      </w:r>
    </w:p>
    <w:p w14:paraId="78A09727" w14:textId="5E5C3BA8" w:rsidR="00F47A7C" w:rsidRPr="00F47A7C" w:rsidRDefault="00F47A7C" w:rsidP="00F47A7C">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C12AF1">
        <w:t>3.3.4</w:t>
      </w:r>
      <w:r>
        <w:fldChar w:fldCharType="end"/>
      </w:r>
      <w:r>
        <w:t>.</w:t>
      </w:r>
    </w:p>
    <w:p w14:paraId="2223DEA6" w14:textId="74C0FBD7" w:rsidR="00F47A7C" w:rsidRDefault="00F47A7C" w:rsidP="00F47A7C">
      <w:pPr>
        <w:pStyle w:val="Heading3"/>
      </w:pPr>
      <w:bookmarkStart w:id="107" w:name="_Ref510013017"/>
      <w:bookmarkStart w:id="108" w:name="_Toc510174633"/>
      <w:r>
        <w:t>Guidance on the use of fileLocation objects</w:t>
      </w:r>
      <w:bookmarkEnd w:id="107"/>
      <w:bookmarkEnd w:id="108"/>
    </w:p>
    <w:p w14:paraId="00BF1D2C" w14:textId="77777777"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27579F01" w:rsidR="00F47A7C" w:rsidRDefault="00F47A7C" w:rsidP="00F47A7C">
      <w:r>
        <w:t xml:space="preserve">A </w:t>
      </w:r>
      <w:r w:rsidRPr="009434F9">
        <w:rPr>
          <w:rStyle w:val="CODEtemp"/>
        </w:rPr>
        <w:t>fileLocation</w:t>
      </w:r>
      <w:r>
        <w:t xml:space="preserve"> object that represents a non-deterministic URI </w:t>
      </w:r>
      <w:r>
        <w:rPr>
          <w:b/>
        </w:rPr>
        <w:t>SHOULD</w:t>
      </w:r>
      <w:r>
        <w:t xml:space="preserve"> specify a </w:t>
      </w:r>
      <w:r w:rsidRPr="009434F9">
        <w:rPr>
          <w:rStyle w:val="CODEtemp"/>
        </w:rPr>
        <w:t>uri</w:t>
      </w:r>
      <w:r>
        <w:t xml:space="preserve"> property  (§</w:t>
      </w:r>
      <w:r>
        <w:fldChar w:fldCharType="begin"/>
      </w:r>
      <w:r>
        <w:instrText xml:space="preserve"> REF _Ref507592462 \r \h </w:instrText>
      </w:r>
      <w:r>
        <w:fldChar w:fldCharType="separate"/>
      </w:r>
      <w:r w:rsidR="00C12AF1">
        <w:t>3.3.2</w:t>
      </w:r>
      <w:r>
        <w:fldChar w:fldCharType="end"/>
      </w:r>
      <w:r>
        <w:t xml:space="preserve">) containing a relative URI that </w:t>
      </w:r>
      <w:r>
        <w:rPr>
          <w:i/>
        </w:rPr>
        <w:t>is</w:t>
      </w:r>
      <w:r>
        <w:t xml:space="preserve"> deterministic, for example, the relative path from the root of a source code enlistment to the file. It </w:t>
      </w:r>
      <w:r>
        <w:rPr>
          <w:b/>
        </w:rPr>
        <w:t>SHOULD</w:t>
      </w:r>
      <w:r>
        <w:t xml:space="preserve"> also specify a </w:t>
      </w:r>
      <w:r w:rsidRPr="009434F9">
        <w:rPr>
          <w:rStyle w:val="CODEtemp"/>
        </w:rPr>
        <w:t>uriBaseId</w:t>
      </w:r>
      <w:r>
        <w:t xml:space="preserve"> property (§</w:t>
      </w:r>
      <w:r>
        <w:fldChar w:fldCharType="begin"/>
      </w:r>
      <w:r>
        <w:instrText xml:space="preserve"> REF _Ref507592476 \r \h </w:instrText>
      </w:r>
      <w:r>
        <w:fldChar w:fldCharType="separate"/>
      </w:r>
      <w:r w:rsidR="00C12AF1">
        <w:t>3.3.3</w:t>
      </w:r>
      <w:r>
        <w:fldChar w:fldCharType="end"/>
      </w:r>
      <w:r>
        <w:t xml:space="preserve">) that captures </w:t>
      </w:r>
      <w:r>
        <w:lastRenderedPageBreak/>
        <w:t>the non-deterministic portion of the URI, for example, the absolute path to the root of the source code enlistment.</w:t>
      </w:r>
    </w:p>
    <w:p w14:paraId="39297213" w14:textId="77777777" w:rsidR="00F47A7C" w:rsidRDefault="00F47A7C" w:rsidP="00F47A7C">
      <w:pPr>
        <w:pStyle w:val="Note"/>
      </w:pPr>
      <w:r>
        <w:t xml:space="preserve">EXAMPLE 1: In this example, the location of a result detected by a tool is specified by a relative URI together with a </w:t>
      </w:r>
      <w:r w:rsidRPr="001556DA">
        <w:rPr>
          <w:rStyle w:val="CODEtemp"/>
        </w:rPr>
        <w:t>uriBaseId</w:t>
      </w:r>
      <w:r>
        <w:t xml:space="preserve"> that specifies the root of the source code enlistment.</w:t>
      </w:r>
    </w:p>
    <w:p w14:paraId="060A2224" w14:textId="0F5BD1D4" w:rsidR="00F47A7C" w:rsidRDefault="00F47A7C" w:rsidP="00F47A7C">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C12AF1">
        <w:t>3.11</w:t>
      </w:r>
      <w:r>
        <w:fldChar w:fldCharType="end"/>
      </w:r>
      <w:r>
        <w:t>).</w:t>
      </w:r>
    </w:p>
    <w:p w14:paraId="4DCC6D62" w14:textId="5C335C2B" w:rsidR="00F47A7C" w:rsidRDefault="00F47A7C" w:rsidP="00F47A7C">
      <w:pPr>
        <w:pStyle w:val="Codesmall"/>
      </w:pPr>
      <w:r>
        <w:t xml:space="preserve">  "originalUriBaseIds": </w:t>
      </w:r>
      <w:proofErr w:type="gramStart"/>
      <w:r>
        <w:t xml:space="preserve">{  </w:t>
      </w:r>
      <w:proofErr w:type="gramEnd"/>
      <w:r>
        <w:t xml:space="preserve">                      # See §</w:t>
      </w:r>
      <w:r>
        <w:fldChar w:fldCharType="begin"/>
      </w:r>
      <w:r>
        <w:instrText xml:space="preserve"> REF _Ref508869459 \r \h </w:instrText>
      </w:r>
      <w:r>
        <w:fldChar w:fldCharType="separate"/>
      </w:r>
      <w:r w:rsidR="00C12AF1">
        <w:t>3.11.10</w:t>
      </w:r>
      <w:r>
        <w:fldChar w:fldCharType="end"/>
      </w:r>
      <w:r>
        <w:t>.</w:t>
      </w:r>
    </w:p>
    <w:p w14:paraId="368D2C2F" w14:textId="2BD4A295" w:rsidR="00F47A7C" w:rsidRDefault="00F47A7C" w:rsidP="00F47A7C">
      <w:pPr>
        <w:pStyle w:val="Codesmall"/>
      </w:pPr>
      <w:r>
        <w:t xml:space="preserve">    "SRCROOT": "file:///C:/code/browser</w:t>
      </w:r>
      <w:r w:rsidR="00696EF8">
        <w:t>/</w:t>
      </w:r>
      <w:r>
        <w:t>"</w:t>
      </w:r>
    </w:p>
    <w:p w14:paraId="60E4C9E9" w14:textId="77777777" w:rsidR="00F47A7C" w:rsidRDefault="00F47A7C" w:rsidP="00F47A7C">
      <w:pPr>
        <w:pStyle w:val="Codesmall"/>
      </w:pPr>
      <w:r>
        <w:t xml:space="preserve">  },</w:t>
      </w:r>
    </w:p>
    <w:p w14:paraId="4422CA62" w14:textId="77777777" w:rsidR="00F47A7C" w:rsidRDefault="00F47A7C" w:rsidP="00F47A7C">
      <w:pPr>
        <w:pStyle w:val="Codesmall"/>
      </w:pPr>
    </w:p>
    <w:p w14:paraId="05BAEA2C" w14:textId="4228B40A" w:rsidR="00F47A7C" w:rsidRDefault="00F47A7C" w:rsidP="00F47A7C">
      <w:pPr>
        <w:pStyle w:val="Codesmall"/>
      </w:pPr>
      <w:r>
        <w:t xml:space="preserve">  "results": [                                   # See §</w:t>
      </w:r>
      <w:r>
        <w:fldChar w:fldCharType="begin"/>
      </w:r>
      <w:r>
        <w:instrText xml:space="preserve"> REF _Ref493350972 \r \h </w:instrText>
      </w:r>
      <w:r>
        <w:fldChar w:fldCharType="separate"/>
      </w:r>
      <w:r w:rsidR="00C12AF1">
        <w:t>3.11.13</w:t>
      </w:r>
      <w:r>
        <w:fldChar w:fldCharType="end"/>
      </w:r>
      <w:r>
        <w:t xml:space="preserve">.                                     </w:t>
      </w:r>
    </w:p>
    <w:p w14:paraId="6EB641EB" w14:textId="5A002CAA" w:rsidR="00F47A7C" w:rsidRDefault="00F47A7C" w:rsidP="00F47A7C">
      <w:pPr>
        <w:pStyle w:val="Codesmall"/>
      </w:pPr>
      <w:r>
        <w:t xml:space="preserve">    </w:t>
      </w:r>
      <w:proofErr w:type="gramStart"/>
      <w:r>
        <w:t xml:space="preserve">{  </w:t>
      </w:r>
      <w:proofErr w:type="gramEnd"/>
      <w:r>
        <w:t xml:space="preserve">                                          # A result object (§</w:t>
      </w:r>
      <w:r>
        <w:fldChar w:fldCharType="begin"/>
      </w:r>
      <w:r>
        <w:instrText xml:space="preserve"> REF _Ref493350984 \r \h </w:instrText>
      </w:r>
      <w:r>
        <w:fldChar w:fldCharType="separate"/>
      </w:r>
      <w:r w:rsidR="00C12AF1">
        <w:t>3.18</w:t>
      </w:r>
      <w:r>
        <w:fldChar w:fldCharType="end"/>
      </w:r>
      <w:r>
        <w:t xml:space="preserve">). </w:t>
      </w:r>
    </w:p>
    <w:p w14:paraId="610BCD74" w14:textId="48C69DD2" w:rsidR="00F47A7C" w:rsidRDefault="00F47A7C" w:rsidP="00F47A7C">
      <w:pPr>
        <w:pStyle w:val="Codesmall"/>
      </w:pPr>
      <w:r>
        <w:t xml:space="preserve">      "locations": [                             # See §</w:t>
      </w:r>
      <w:r>
        <w:fldChar w:fldCharType="begin"/>
      </w:r>
      <w:r>
        <w:instrText xml:space="preserve"> REF _Ref510013155 \r \h </w:instrText>
      </w:r>
      <w:r>
        <w:fldChar w:fldCharType="separate"/>
      </w:r>
      <w:r w:rsidR="00C12AF1">
        <w:t>3.18.9</w:t>
      </w:r>
      <w:r>
        <w:fldChar w:fldCharType="end"/>
      </w:r>
      <w:r>
        <w:t>.</w:t>
      </w:r>
    </w:p>
    <w:p w14:paraId="1CD5C95D" w14:textId="7748D19F" w:rsidR="00F47A7C" w:rsidRDefault="00F47A7C" w:rsidP="00F47A7C">
      <w:pPr>
        <w:pStyle w:val="Codesmall"/>
      </w:pPr>
      <w:r>
        <w:t xml:space="preserve">        </w:t>
      </w:r>
      <w:proofErr w:type="gramStart"/>
      <w:r>
        <w:t xml:space="preserve">{  </w:t>
      </w:r>
      <w:proofErr w:type="gramEnd"/>
      <w:r>
        <w:t xml:space="preserve">                                      # A location object (§</w:t>
      </w:r>
      <w:r>
        <w:fldChar w:fldCharType="begin"/>
      </w:r>
      <w:r>
        <w:instrText xml:space="preserve"> REF _Ref507665939 \r \h </w:instrText>
      </w:r>
      <w:r>
        <w:fldChar w:fldCharType="separate"/>
      </w:r>
      <w:r w:rsidR="00C12AF1">
        <w:t>3.19</w:t>
      </w:r>
      <w:r>
        <w:fldChar w:fldCharType="end"/>
      </w:r>
      <w:r>
        <w:t>).</w:t>
      </w:r>
    </w:p>
    <w:p w14:paraId="509AAFAE" w14:textId="491B4CF1" w:rsidR="00F47A7C" w:rsidRDefault="00F47A7C" w:rsidP="00F47A7C">
      <w:pPr>
        <w:pStyle w:val="Codesmall"/>
      </w:pPr>
      <w:r>
        <w:t xml:space="preserve">          "</w:t>
      </w:r>
      <w:r w:rsidR="00C6546E">
        <w:t>physicalLocation</w:t>
      </w:r>
      <w:r>
        <w:t xml:space="preserve">": </w:t>
      </w:r>
      <w:proofErr w:type="gramStart"/>
      <w:r>
        <w:t xml:space="preserve">{  </w:t>
      </w:r>
      <w:proofErr w:type="gramEnd"/>
      <w:r>
        <w:t xml:space="preserve">                  # See §</w:t>
      </w:r>
      <w:r w:rsidR="00C6546E">
        <w:fldChar w:fldCharType="begin"/>
      </w:r>
      <w:r w:rsidR="00C6546E">
        <w:instrText xml:space="preserve"> REF _Ref493477623 \r \h </w:instrText>
      </w:r>
      <w:r w:rsidR="00C6546E">
        <w:fldChar w:fldCharType="separate"/>
      </w:r>
      <w:r w:rsidR="00C12AF1">
        <w:t>3.19.2</w:t>
      </w:r>
      <w:r w:rsidR="00C6546E">
        <w:fldChar w:fldCharType="end"/>
      </w:r>
      <w:r>
        <w:t>.</w:t>
      </w:r>
    </w:p>
    <w:p w14:paraId="59527735" w14:textId="77777777" w:rsidR="00F47A7C" w:rsidRDefault="00F47A7C" w:rsidP="00F47A7C">
      <w:pPr>
        <w:pStyle w:val="Codesmall"/>
      </w:pPr>
      <w:r>
        <w:t xml:space="preserve">            "fileLocation": </w:t>
      </w:r>
      <w:proofErr w:type="gramStart"/>
      <w:r>
        <w:t xml:space="preserve">{  </w:t>
      </w:r>
      <w:proofErr w:type="gramEnd"/>
      <w:r>
        <w:t xml:space="preserve">                  # A fileLocation object.</w:t>
      </w:r>
    </w:p>
    <w:p w14:paraId="4BB413A8" w14:textId="77777777" w:rsidR="00F47A7C" w:rsidRDefault="00F47A7C" w:rsidP="00F47A7C">
      <w:pPr>
        <w:pStyle w:val="Codesmall"/>
      </w:pPr>
      <w:r>
        <w:t xml:space="preserve">              "uri": "ui/window.cpp",</w:t>
      </w:r>
    </w:p>
    <w:p w14:paraId="5662E0FB" w14:textId="77777777" w:rsidR="00F47A7C" w:rsidRDefault="00F47A7C" w:rsidP="00F47A7C">
      <w:pPr>
        <w:pStyle w:val="Codesmall"/>
      </w:pPr>
      <w:r>
        <w:t xml:space="preserve">              "uriBaseId": "SRCROOT"</w:t>
      </w:r>
    </w:p>
    <w:p w14:paraId="2A5DEBEE" w14:textId="77777777" w:rsidR="00F47A7C" w:rsidRDefault="00F47A7C" w:rsidP="00F47A7C">
      <w:pPr>
        <w:pStyle w:val="Codesmall"/>
      </w:pPr>
      <w:r>
        <w:t xml:space="preserve">            }</w:t>
      </w:r>
    </w:p>
    <w:p w14:paraId="7030CEC4" w14:textId="77777777" w:rsidR="00F47A7C" w:rsidRDefault="00F47A7C" w:rsidP="00F47A7C">
      <w:pPr>
        <w:pStyle w:val="Codesmall"/>
      </w:pPr>
      <w:r>
        <w:t xml:space="preserve">          }</w:t>
      </w:r>
    </w:p>
    <w:p w14:paraId="1B793615" w14:textId="77777777" w:rsidR="00F47A7C" w:rsidRDefault="00F47A7C" w:rsidP="00F47A7C">
      <w:pPr>
        <w:pStyle w:val="Codesmall"/>
      </w:pPr>
      <w:r>
        <w:t xml:space="preserve">        }</w:t>
      </w:r>
    </w:p>
    <w:p w14:paraId="141C874B" w14:textId="77777777" w:rsidR="00F47A7C" w:rsidRDefault="00F47A7C" w:rsidP="00F47A7C">
      <w:pPr>
        <w:pStyle w:val="Codesmall"/>
      </w:pPr>
      <w:r>
        <w:t xml:space="preserve">      ]</w:t>
      </w:r>
    </w:p>
    <w:p w14:paraId="257EFC8C" w14:textId="77777777" w:rsidR="00F47A7C" w:rsidRDefault="00F47A7C" w:rsidP="00F47A7C">
      <w:pPr>
        <w:pStyle w:val="Codesmall"/>
      </w:pPr>
      <w:r>
        <w:t xml:space="preserve">    }</w:t>
      </w:r>
    </w:p>
    <w:p w14:paraId="13AB5876" w14:textId="77777777" w:rsidR="00F47A7C" w:rsidRDefault="00F47A7C" w:rsidP="00F47A7C">
      <w:pPr>
        <w:pStyle w:val="Codesmall"/>
      </w:pPr>
      <w:r>
        <w:t xml:space="preserve">  ]</w:t>
      </w:r>
    </w:p>
    <w:p w14:paraId="2F6D52ED" w14:textId="77777777" w:rsidR="00F47A7C" w:rsidRPr="009434F9" w:rsidRDefault="00F47A7C" w:rsidP="00F47A7C">
      <w:pPr>
        <w:pStyle w:val="Codesmall"/>
      </w:pPr>
      <w:r>
        <w:t>}</w:t>
      </w:r>
    </w:p>
    <w:p w14:paraId="10132072" w14:textId="77777777" w:rsidR="00F47A7C" w:rsidRDefault="00F47A7C" w:rsidP="00F47A7C">
      <w:r>
        <w:t xml:space="preserve">A </w:t>
      </w:r>
      <w:r w:rsidRPr="00897D39">
        <w:rPr>
          <w:rStyle w:val="CODEtemp"/>
        </w:rPr>
        <w:t>fileLocation</w:t>
      </w:r>
      <w:r>
        <w:t xml:space="preserve"> object that represents a deterministic URI </w:t>
      </w:r>
      <w:r>
        <w:rPr>
          <w:b/>
        </w:rPr>
        <w:t>MAY</w:t>
      </w:r>
      <w:r>
        <w:t xml:space="preserve"> specify either a </w:t>
      </w:r>
      <w:r w:rsidRPr="00897D39">
        <w:rPr>
          <w:rStyle w:val="CODEtemp"/>
        </w:rPr>
        <w:t>uri</w:t>
      </w:r>
      <w:r>
        <w:t xml:space="preserve"> property containing an absolute URI, or a </w:t>
      </w:r>
      <w:r w:rsidRPr="00897D39">
        <w:rPr>
          <w:rStyle w:val="CODEtemp"/>
        </w:rPr>
        <w:t>uri</w:t>
      </w:r>
      <w:r>
        <w:t xml:space="preserve"> property containing a relative URI together with a </w:t>
      </w:r>
      <w:r w:rsidRPr="00897D39">
        <w:rPr>
          <w:rStyle w:val="CODEtemp"/>
        </w:rPr>
        <w:t>uriBaseId</w:t>
      </w:r>
      <w:r>
        <w:t xml:space="preserve"> property. The use of a relative URI in this case might make the SARIF log file shorter if there are many deterministic URIs that share a common prefix.</w:t>
      </w:r>
    </w:p>
    <w:p w14:paraId="48D080CB" w14:textId="77777777" w:rsidR="00F47A7C" w:rsidRDefault="00F47A7C" w:rsidP="00F47A7C">
      <w:pPr>
        <w:pStyle w:val="Note"/>
      </w:pPr>
      <w:r>
        <w:t xml:space="preserve">EXAMPLE 2: In this example, a deterministic URI is represented by a </w:t>
      </w:r>
      <w:r w:rsidRPr="00897D39">
        <w:rPr>
          <w:rStyle w:val="CODEtemp"/>
        </w:rPr>
        <w:t>fileLocation</w:t>
      </w:r>
      <w:r>
        <w:t xml:space="preserve"> object whose </w:t>
      </w:r>
      <w:r w:rsidRPr="00897D39">
        <w:rPr>
          <w:rStyle w:val="CODEtemp"/>
        </w:rPr>
        <w:t>uri</w:t>
      </w:r>
      <w:r>
        <w:t xml:space="preserve"> property contains an absolute URI.</w:t>
      </w:r>
    </w:p>
    <w:p w14:paraId="01E9BB40" w14:textId="02900FB4" w:rsidR="00F47A7C" w:rsidRDefault="00F47A7C" w:rsidP="00F47A7C">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C12AF1">
        <w:t>3.11</w:t>
      </w:r>
      <w:r>
        <w:fldChar w:fldCharType="end"/>
      </w:r>
      <w:r>
        <w:t>).</w:t>
      </w:r>
    </w:p>
    <w:p w14:paraId="7EC12F02" w14:textId="68EA14DE" w:rsidR="00F47A7C" w:rsidRDefault="00F47A7C" w:rsidP="00F47A7C">
      <w:pPr>
        <w:pStyle w:val="Codesmall"/>
      </w:pPr>
      <w:r>
        <w:t xml:space="preserve">  "resources": </w:t>
      </w:r>
      <w:proofErr w:type="gramStart"/>
      <w:r>
        <w:t xml:space="preserve">{  </w:t>
      </w:r>
      <w:proofErr w:type="gramEnd"/>
      <w:r>
        <w:t xml:space="preserve">                               # See §</w:t>
      </w:r>
      <w:r>
        <w:fldChar w:fldCharType="begin"/>
      </w:r>
      <w:r>
        <w:instrText xml:space="preserve"> REF _Ref493404878 \r \h </w:instrText>
      </w:r>
      <w:r>
        <w:fldChar w:fldCharType="separate"/>
      </w:r>
      <w:r w:rsidR="00C12AF1">
        <w:t>3.11.14</w:t>
      </w:r>
      <w:r>
        <w:fldChar w:fldCharType="end"/>
      </w:r>
      <w:r>
        <w:t>.</w:t>
      </w:r>
    </w:p>
    <w:p w14:paraId="543558BD" w14:textId="7294080B" w:rsidR="00F47A7C" w:rsidRDefault="00F47A7C" w:rsidP="00F47A7C">
      <w:pPr>
        <w:pStyle w:val="Codesmall"/>
      </w:pPr>
      <w:r>
        <w:t xml:space="preserve">    "rules": </w:t>
      </w:r>
      <w:proofErr w:type="gramStart"/>
      <w:r>
        <w:t xml:space="preserve">{  </w:t>
      </w:r>
      <w:proofErr w:type="gramEnd"/>
      <w:r>
        <w:t xml:space="preserve">                                 # See §</w:t>
      </w:r>
      <w:r>
        <w:fldChar w:fldCharType="begin"/>
      </w:r>
      <w:r>
        <w:instrText xml:space="preserve"> REF _Ref508870783 \r \h </w:instrText>
      </w:r>
      <w:r>
        <w:fldChar w:fldCharType="separate"/>
      </w:r>
      <w:r w:rsidR="00C12AF1">
        <w:t>3.29.3</w:t>
      </w:r>
      <w:r>
        <w:fldChar w:fldCharType="end"/>
      </w:r>
      <w:r>
        <w:t>.</w:t>
      </w:r>
    </w:p>
    <w:p w14:paraId="1D9A228E" w14:textId="4FA3C085" w:rsidR="00F47A7C" w:rsidRDefault="00F47A7C" w:rsidP="00F47A7C">
      <w:pPr>
        <w:pStyle w:val="Codesmall"/>
      </w:pPr>
      <w:r>
        <w:t xml:space="preserve">      "WS0001": </w:t>
      </w:r>
      <w:proofErr w:type="gramStart"/>
      <w:r>
        <w:t xml:space="preserve">{  </w:t>
      </w:r>
      <w:proofErr w:type="gramEnd"/>
      <w:r>
        <w:t xml:space="preserve">                              # A rule object (§</w:t>
      </w:r>
      <w:r>
        <w:fldChar w:fldCharType="begin"/>
      </w:r>
      <w:r>
        <w:instrText xml:space="preserve"> REF _Ref508814067 \r \h </w:instrText>
      </w:r>
      <w:r>
        <w:fldChar w:fldCharType="separate"/>
      </w:r>
      <w:r w:rsidR="00C12AF1">
        <w:t>3.30</w:t>
      </w:r>
      <w:r>
        <w:fldChar w:fldCharType="end"/>
      </w:r>
      <w:r>
        <w:t>).</w:t>
      </w:r>
    </w:p>
    <w:p w14:paraId="3D2C5789" w14:textId="77777777" w:rsidR="00F47A7C" w:rsidRDefault="00F47A7C" w:rsidP="00F47A7C">
      <w:pPr>
        <w:pStyle w:val="Codesmall"/>
      </w:pPr>
      <w:r>
        <w:t xml:space="preserve">        "helpLocation": </w:t>
      </w:r>
      <w:proofErr w:type="gramStart"/>
      <w:r>
        <w:t xml:space="preserve">{  </w:t>
      </w:r>
      <w:proofErr w:type="gramEnd"/>
      <w:r>
        <w:t xml:space="preserve">                      # fileLocation object.</w:t>
      </w:r>
    </w:p>
    <w:p w14:paraId="6926F437" w14:textId="77777777" w:rsidR="00F47A7C" w:rsidRDefault="00F47A7C" w:rsidP="00F47A7C">
      <w:pPr>
        <w:pStyle w:val="Codesmall"/>
      </w:pPr>
      <w:r>
        <w:t xml:space="preserve">          "uri": "https://www.example.com/tools/WebScan/rules/ws0001.html"</w:t>
      </w:r>
    </w:p>
    <w:p w14:paraId="1673CCD5" w14:textId="77777777" w:rsidR="00F47A7C" w:rsidRDefault="00F47A7C" w:rsidP="00F47A7C">
      <w:pPr>
        <w:pStyle w:val="Codesmall"/>
      </w:pPr>
      <w:r>
        <w:t xml:space="preserve">        }</w:t>
      </w:r>
    </w:p>
    <w:p w14:paraId="7385BB9A" w14:textId="77777777" w:rsidR="00F47A7C" w:rsidRDefault="00F47A7C" w:rsidP="00F47A7C">
      <w:pPr>
        <w:pStyle w:val="Codesmall"/>
      </w:pPr>
      <w:r>
        <w:t xml:space="preserve">      }</w:t>
      </w:r>
    </w:p>
    <w:p w14:paraId="6C7AF3EF" w14:textId="77777777" w:rsidR="00F47A7C" w:rsidRDefault="00F47A7C" w:rsidP="00F47A7C">
      <w:pPr>
        <w:pStyle w:val="Codesmall"/>
      </w:pPr>
      <w:r>
        <w:t xml:space="preserve">    }</w:t>
      </w:r>
    </w:p>
    <w:p w14:paraId="43ED14BB" w14:textId="77777777" w:rsidR="00F47A7C" w:rsidRDefault="00F47A7C" w:rsidP="00F47A7C">
      <w:pPr>
        <w:pStyle w:val="Codesmall"/>
      </w:pPr>
      <w:r>
        <w:t xml:space="preserve">  }</w:t>
      </w:r>
    </w:p>
    <w:p w14:paraId="79411BFA" w14:textId="77777777" w:rsidR="00F47A7C" w:rsidRPr="00897D39" w:rsidRDefault="00F47A7C" w:rsidP="00F47A7C">
      <w:pPr>
        <w:pStyle w:val="Codesmall"/>
      </w:pPr>
      <w:r>
        <w:t>}</w:t>
      </w:r>
    </w:p>
    <w:p w14:paraId="51DB420D" w14:textId="77777777" w:rsidR="00F47A7C" w:rsidRDefault="00F47A7C" w:rsidP="00F47A7C">
      <w:pPr>
        <w:pStyle w:val="Note"/>
      </w:pPr>
      <w:r>
        <w:t xml:space="preserve">EXAMPLE 3: In this example, multiple deterministic URIs which share a common prefix are represented by </w:t>
      </w:r>
      <w:r w:rsidRPr="00897D39">
        <w:rPr>
          <w:rStyle w:val="CODEtemp"/>
        </w:rPr>
        <w:t>fileLocation</w:t>
      </w:r>
      <w:r>
        <w:t xml:space="preserve"> objects whose </w:t>
      </w:r>
      <w:r w:rsidRPr="00897D39">
        <w:rPr>
          <w:rStyle w:val="CODEtemp"/>
        </w:rPr>
        <w:t>uri</w:t>
      </w:r>
      <w:r>
        <w:t xml:space="preserve"> properties contain relative URIs and whose </w:t>
      </w:r>
      <w:r w:rsidRPr="00897D39">
        <w:rPr>
          <w:rStyle w:val="CODEtemp"/>
        </w:rPr>
        <w:t>uriBaseId</w:t>
      </w:r>
      <w:r>
        <w:t xml:space="preserve"> properties refer to the same base location.</w:t>
      </w:r>
    </w:p>
    <w:p w14:paraId="6381CCDB" w14:textId="0341B293" w:rsidR="00F47A7C" w:rsidRDefault="00F47A7C" w:rsidP="00F47A7C">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C12AF1">
        <w:t>3.11</w:t>
      </w:r>
      <w:r>
        <w:fldChar w:fldCharType="end"/>
      </w:r>
      <w:r>
        <w:t>).</w:t>
      </w:r>
    </w:p>
    <w:p w14:paraId="059CC920" w14:textId="79D74F63" w:rsidR="00F47A7C" w:rsidRDefault="00F47A7C" w:rsidP="00F47A7C">
      <w:pPr>
        <w:pStyle w:val="Codesmall"/>
      </w:pPr>
      <w:r>
        <w:t xml:space="preserve">  "originalUriBaseIds": </w:t>
      </w:r>
      <w:proofErr w:type="gramStart"/>
      <w:r>
        <w:t xml:space="preserve">{  </w:t>
      </w:r>
      <w:proofErr w:type="gramEnd"/>
      <w:r>
        <w:t xml:space="preserve">                      # See §</w:t>
      </w:r>
      <w:r>
        <w:fldChar w:fldCharType="begin"/>
      </w:r>
      <w:r>
        <w:instrText xml:space="preserve"> REF _Ref508869459 \r \h </w:instrText>
      </w:r>
      <w:r>
        <w:fldChar w:fldCharType="separate"/>
      </w:r>
      <w:r w:rsidR="00C12AF1">
        <w:t>3.11.10</w:t>
      </w:r>
      <w:r>
        <w:fldChar w:fldCharType="end"/>
      </w:r>
      <w:r>
        <w:t>.</w:t>
      </w:r>
    </w:p>
    <w:p w14:paraId="6ADC82C0" w14:textId="77777777" w:rsidR="00F47A7C" w:rsidRDefault="00F47A7C" w:rsidP="00F47A7C">
      <w:pPr>
        <w:pStyle w:val="Codesmall"/>
      </w:pPr>
      <w:r>
        <w:t xml:space="preserve">    "RULEHELPBASE": "https://www.example.com/tools/WebScan/rules"</w:t>
      </w:r>
    </w:p>
    <w:p w14:paraId="2890ED72" w14:textId="77777777" w:rsidR="00F47A7C" w:rsidRDefault="00F47A7C" w:rsidP="00F47A7C">
      <w:pPr>
        <w:pStyle w:val="Codesmall"/>
      </w:pPr>
      <w:r>
        <w:t xml:space="preserve">  },</w:t>
      </w:r>
    </w:p>
    <w:p w14:paraId="5AF20541" w14:textId="77777777" w:rsidR="00F47A7C" w:rsidRDefault="00F47A7C" w:rsidP="00F47A7C">
      <w:pPr>
        <w:pStyle w:val="Codesmall"/>
      </w:pPr>
    </w:p>
    <w:p w14:paraId="11C07C76" w14:textId="23908C2C" w:rsidR="00F47A7C" w:rsidRDefault="00F47A7C" w:rsidP="00F47A7C">
      <w:pPr>
        <w:pStyle w:val="Codesmall"/>
      </w:pPr>
      <w:r>
        <w:t xml:space="preserve">  "resources": </w:t>
      </w:r>
      <w:proofErr w:type="gramStart"/>
      <w:r>
        <w:t xml:space="preserve">{  </w:t>
      </w:r>
      <w:proofErr w:type="gramEnd"/>
      <w:r>
        <w:t xml:space="preserve">                               # See §</w:t>
      </w:r>
      <w:r>
        <w:fldChar w:fldCharType="begin"/>
      </w:r>
      <w:r>
        <w:instrText xml:space="preserve"> REF _Ref493404878 \r \h </w:instrText>
      </w:r>
      <w:r>
        <w:fldChar w:fldCharType="separate"/>
      </w:r>
      <w:r w:rsidR="00C12AF1">
        <w:t>3.11.14</w:t>
      </w:r>
      <w:r>
        <w:fldChar w:fldCharType="end"/>
      </w:r>
      <w:r>
        <w:t>.</w:t>
      </w:r>
    </w:p>
    <w:p w14:paraId="20737949" w14:textId="6938E7B7" w:rsidR="00F47A7C" w:rsidRDefault="00F47A7C" w:rsidP="00F47A7C">
      <w:pPr>
        <w:pStyle w:val="Codesmall"/>
      </w:pPr>
      <w:r>
        <w:t xml:space="preserve">    "rules": </w:t>
      </w:r>
      <w:proofErr w:type="gramStart"/>
      <w:r>
        <w:t xml:space="preserve">{  </w:t>
      </w:r>
      <w:proofErr w:type="gramEnd"/>
      <w:r>
        <w:t xml:space="preserve">                                 # See §</w:t>
      </w:r>
      <w:r>
        <w:fldChar w:fldCharType="begin"/>
      </w:r>
      <w:r>
        <w:instrText xml:space="preserve"> REF _Ref508870783 \r \h </w:instrText>
      </w:r>
      <w:r>
        <w:fldChar w:fldCharType="separate"/>
      </w:r>
      <w:r w:rsidR="00C12AF1">
        <w:t>3.29.3</w:t>
      </w:r>
      <w:r>
        <w:fldChar w:fldCharType="end"/>
      </w:r>
      <w:r>
        <w:t>.</w:t>
      </w:r>
    </w:p>
    <w:p w14:paraId="0900A4C3" w14:textId="6DAFD8F0" w:rsidR="00F47A7C" w:rsidRDefault="00F47A7C" w:rsidP="00F47A7C">
      <w:pPr>
        <w:pStyle w:val="Codesmall"/>
      </w:pPr>
      <w:r>
        <w:t xml:space="preserve">      "WS0001": </w:t>
      </w:r>
      <w:proofErr w:type="gramStart"/>
      <w:r>
        <w:t xml:space="preserve">{  </w:t>
      </w:r>
      <w:proofErr w:type="gramEnd"/>
      <w:r>
        <w:t xml:space="preserve">                              # A rule object (§</w:t>
      </w:r>
      <w:r>
        <w:fldChar w:fldCharType="begin"/>
      </w:r>
      <w:r>
        <w:instrText xml:space="preserve"> REF _Ref508814067 \r \h </w:instrText>
      </w:r>
      <w:r>
        <w:fldChar w:fldCharType="separate"/>
      </w:r>
      <w:r w:rsidR="00C12AF1">
        <w:t>3.30</w:t>
      </w:r>
      <w:r>
        <w:fldChar w:fldCharType="end"/>
      </w:r>
      <w:r>
        <w:t>).</w:t>
      </w:r>
    </w:p>
    <w:p w14:paraId="78BD8C00" w14:textId="77777777" w:rsidR="00F47A7C" w:rsidRDefault="00F47A7C" w:rsidP="00F47A7C">
      <w:pPr>
        <w:pStyle w:val="Codesmall"/>
      </w:pPr>
      <w:r>
        <w:t xml:space="preserve">        "helpLocation": </w:t>
      </w:r>
      <w:proofErr w:type="gramStart"/>
      <w:r>
        <w:t xml:space="preserve">{  </w:t>
      </w:r>
      <w:proofErr w:type="gramEnd"/>
      <w:r>
        <w:t xml:space="preserve">                      # fileLocation object.</w:t>
      </w:r>
    </w:p>
    <w:p w14:paraId="1AB0E0ED" w14:textId="77777777" w:rsidR="00F47A7C" w:rsidRDefault="00F47A7C" w:rsidP="00F47A7C">
      <w:pPr>
        <w:pStyle w:val="Codesmall"/>
      </w:pPr>
      <w:r>
        <w:t xml:space="preserve">          "uri": "ws0001.html",</w:t>
      </w:r>
    </w:p>
    <w:p w14:paraId="0EB1A091" w14:textId="77777777" w:rsidR="00F47A7C" w:rsidRDefault="00F47A7C" w:rsidP="00F47A7C">
      <w:pPr>
        <w:pStyle w:val="Codesmall"/>
      </w:pPr>
      <w:r>
        <w:t xml:space="preserve">          "uriBaseId": "RULEHELPBASE"</w:t>
      </w:r>
    </w:p>
    <w:p w14:paraId="4F69A48E" w14:textId="77777777" w:rsidR="00F47A7C" w:rsidRDefault="00F47A7C" w:rsidP="00F47A7C">
      <w:pPr>
        <w:pStyle w:val="Codesmall"/>
      </w:pPr>
      <w:r>
        <w:t xml:space="preserve">        }</w:t>
      </w:r>
    </w:p>
    <w:p w14:paraId="22DAB92C" w14:textId="77777777" w:rsidR="00F47A7C" w:rsidRDefault="00F47A7C" w:rsidP="00F47A7C">
      <w:pPr>
        <w:pStyle w:val="Codesmall"/>
      </w:pPr>
      <w:r>
        <w:t xml:space="preserve">      },</w:t>
      </w:r>
    </w:p>
    <w:p w14:paraId="3BFEA1CE" w14:textId="77777777" w:rsidR="00F47A7C" w:rsidRDefault="00F47A7C" w:rsidP="00F47A7C">
      <w:pPr>
        <w:pStyle w:val="Codesmall"/>
      </w:pPr>
      <w:r>
        <w:t xml:space="preserve">      "WS0002": {</w:t>
      </w:r>
    </w:p>
    <w:p w14:paraId="329226FD" w14:textId="77777777" w:rsidR="00F47A7C" w:rsidRDefault="00F47A7C" w:rsidP="00F47A7C">
      <w:pPr>
        <w:pStyle w:val="Codesmall"/>
      </w:pPr>
      <w:r>
        <w:t xml:space="preserve">        "helpLocation": {</w:t>
      </w:r>
    </w:p>
    <w:p w14:paraId="2BEE98DE" w14:textId="77777777" w:rsidR="00F47A7C" w:rsidRDefault="00F47A7C" w:rsidP="00F47A7C">
      <w:pPr>
        <w:pStyle w:val="Codesmall"/>
      </w:pPr>
      <w:r>
        <w:t xml:space="preserve">          "uri": "ws0002.html",</w:t>
      </w:r>
    </w:p>
    <w:p w14:paraId="7B6B5822" w14:textId="77777777" w:rsidR="00F47A7C" w:rsidRDefault="00F47A7C" w:rsidP="00F47A7C">
      <w:pPr>
        <w:pStyle w:val="Codesmall"/>
      </w:pPr>
      <w:r>
        <w:t xml:space="preserve">          "uriBaseId": "RULEHELPBASE"</w:t>
      </w:r>
    </w:p>
    <w:p w14:paraId="6021083C" w14:textId="77777777" w:rsidR="00F47A7C" w:rsidRDefault="00F47A7C" w:rsidP="00F47A7C">
      <w:pPr>
        <w:pStyle w:val="Codesmall"/>
      </w:pPr>
      <w:r>
        <w:lastRenderedPageBreak/>
        <w:t xml:space="preserve">        }</w:t>
      </w:r>
    </w:p>
    <w:p w14:paraId="6E45D79C" w14:textId="77777777" w:rsidR="00F47A7C" w:rsidRDefault="00F47A7C" w:rsidP="00F47A7C">
      <w:pPr>
        <w:pStyle w:val="Codesmall"/>
      </w:pPr>
      <w:r>
        <w:t xml:space="preserve">      }</w:t>
      </w:r>
    </w:p>
    <w:p w14:paraId="086D7882" w14:textId="77777777" w:rsidR="00F47A7C" w:rsidRDefault="00F47A7C" w:rsidP="00F47A7C">
      <w:pPr>
        <w:pStyle w:val="Codesmall"/>
      </w:pPr>
      <w:r>
        <w:t xml:space="preserve">    }</w:t>
      </w:r>
    </w:p>
    <w:p w14:paraId="6AB4B804" w14:textId="77777777" w:rsidR="00F47A7C" w:rsidRDefault="00F47A7C" w:rsidP="00F47A7C">
      <w:pPr>
        <w:pStyle w:val="Codesmall"/>
      </w:pPr>
      <w:r>
        <w:t xml:space="preserve">  }</w:t>
      </w:r>
    </w:p>
    <w:p w14:paraId="2A8A6ECD" w14:textId="32045269" w:rsidR="00F47A7C" w:rsidRPr="00F47A7C" w:rsidRDefault="00F47A7C" w:rsidP="00F47A7C">
      <w:pPr>
        <w:pStyle w:val="Codesmall"/>
      </w:pPr>
      <w:r>
        <w:t>}</w:t>
      </w:r>
    </w:p>
    <w:p w14:paraId="34CC6500" w14:textId="74D3CB14" w:rsidR="00815787" w:rsidRDefault="00815787" w:rsidP="00815787">
      <w:pPr>
        <w:pStyle w:val="Heading2"/>
      </w:pPr>
      <w:bookmarkStart w:id="109" w:name="_Toc510174634"/>
      <w:r>
        <w:t>String properties</w:t>
      </w:r>
      <w:bookmarkEnd w:id="109"/>
    </w:p>
    <w:p w14:paraId="6C63FE5C" w14:textId="4016EE67" w:rsidR="00D65090" w:rsidRDefault="00D65090" w:rsidP="00D65090">
      <w:pPr>
        <w:pStyle w:val="Heading3"/>
      </w:pPr>
      <w:bookmarkStart w:id="110" w:name="_Toc510174635"/>
      <w:r>
        <w:t>General</w:t>
      </w:r>
      <w:bookmarkEnd w:id="110"/>
    </w:p>
    <w:p w14:paraId="7C22AB48" w14:textId="4A23CA2F"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5A105A8B" w14:textId="4D4F9B2E" w:rsidR="00D65090" w:rsidRDefault="00D65090" w:rsidP="00D65090">
      <w:pPr>
        <w:pStyle w:val="Heading3"/>
      </w:pPr>
      <w:bookmarkStart w:id="111" w:name="_Ref510017878"/>
      <w:bookmarkStart w:id="112" w:name="_Toc510174636"/>
      <w:r>
        <w:t>Redaction</w:t>
      </w:r>
      <w:bookmarkEnd w:id="111"/>
      <w:bookmarkEnd w:id="112"/>
    </w:p>
    <w:p w14:paraId="553A2175" w14:textId="5AA7DA9B" w:rsidR="00D65090" w:rsidRDefault="00D65090" w:rsidP="00D65090">
      <w:r>
        <w:t xml:space="preserve">Certain string-valued properties in this specification (for example, </w:t>
      </w:r>
      <w:proofErr w:type="gramStart"/>
      <w:r w:rsidRPr="00E73E6A">
        <w:rPr>
          <w:rStyle w:val="CODEtemp"/>
        </w:rPr>
        <w:t>invocation.commandLine</w:t>
      </w:r>
      <w:proofErr w:type="gramEnd"/>
      <w:r>
        <w:t xml:space="preserve"> (§</w:t>
      </w:r>
      <w:r>
        <w:fldChar w:fldCharType="begin"/>
      </w:r>
      <w:r>
        <w:instrText xml:space="preserve"> REF _Ref493414102 \r \h </w:instrText>
      </w:r>
      <w:r>
        <w:fldChar w:fldCharType="separate"/>
      </w:r>
      <w:r w:rsidR="00C12AF1">
        <w:t>3.13.2</w:t>
      </w:r>
      <w:r>
        <w:fldChar w:fldCharType="end"/>
      </w:r>
      <w:r>
        <w:t>)) might contain sensitive information that a SARIF producer or a SARIF post-processor might choose to redact. We describe these properties as being “redaction-aware.” The description of every redaction-aware property will state that it is redaction-aware.</w:t>
      </w:r>
    </w:p>
    <w:p w14:paraId="02011BDE" w14:textId="16799C96" w:rsidR="00D65090" w:rsidRPr="00D65090" w:rsidRDefault="00D65090" w:rsidP="00D65090">
      <w:r>
        <w:t xml:space="preserve">If a SARIF producer or a SARIF post-processor chooses to redact sensitive information in a redaction-aware property, it </w:t>
      </w:r>
      <w:r>
        <w:rPr>
          <w:b/>
        </w:rPr>
        <w:t>SHALL</w:t>
      </w:r>
      <w:r>
        <w:t xml:space="preserve"> replace the sensitive information with the string whose value is provided by the </w:t>
      </w:r>
      <w:proofErr w:type="gramStart"/>
      <w:r w:rsidRPr="00E2251B">
        <w:rPr>
          <w:rStyle w:val="CODEtemp"/>
        </w:rPr>
        <w:t>run.redactionToken</w:t>
      </w:r>
      <w:proofErr w:type="gramEnd"/>
      <w:r>
        <w:t xml:space="preserve"> property (§</w:t>
      </w:r>
      <w:r>
        <w:fldChar w:fldCharType="begin"/>
      </w:r>
      <w:r>
        <w:instrText xml:space="preserve"> REF _Ref510017893 \r \h </w:instrText>
      </w:r>
      <w:r>
        <w:fldChar w:fldCharType="separate"/>
      </w:r>
      <w:r w:rsidR="00C12AF1">
        <w:t>3.11.16</w:t>
      </w:r>
      <w:r>
        <w:fldChar w:fldCharType="end"/>
      </w:r>
      <w:r>
        <w:t>).</w:t>
      </w:r>
    </w:p>
    <w:p w14:paraId="4DA1AFD1" w14:textId="4819ADE3" w:rsidR="00815787" w:rsidRDefault="00815787" w:rsidP="00815787">
      <w:pPr>
        <w:pStyle w:val="Heading2"/>
      </w:pPr>
      <w:bookmarkStart w:id="113" w:name="_Ref508798892"/>
      <w:bookmarkStart w:id="114" w:name="_Toc510174637"/>
      <w:r>
        <w:t>Object properties</w:t>
      </w:r>
      <w:bookmarkEnd w:id="113"/>
      <w:bookmarkEnd w:id="114"/>
    </w:p>
    <w:p w14:paraId="1C30B6EF" w14:textId="00940320" w:rsidR="006041EE" w:rsidRPr="006041EE" w:rsidRDefault="006041EE" w:rsidP="006041EE">
      <w:r w:rsidRPr="006041EE">
        <w:t xml:space="preserve">Certain properties in this specification are defined to be JSON objects whose property names satisfy certain conditions. Examples are the </w:t>
      </w:r>
      <w:r w:rsidRPr="006041EE">
        <w:rPr>
          <w:rStyle w:val="CODEtemp"/>
        </w:rPr>
        <w:t>run.files</w:t>
      </w:r>
      <w:r w:rsidRPr="006041EE">
        <w:t xml:space="preserve"> property (§</w:t>
      </w:r>
      <w:r w:rsidR="00812C22">
        <w:fldChar w:fldCharType="begin"/>
      </w:r>
      <w:r w:rsidR="00812C22">
        <w:instrText xml:space="preserve"> REF _Ref507667580 \r \h </w:instrText>
      </w:r>
      <w:r w:rsidR="00812C22">
        <w:fldChar w:fldCharType="separate"/>
      </w:r>
      <w:r w:rsidR="00C12AF1">
        <w:t>3.11.11</w:t>
      </w:r>
      <w:r w:rsidR="00812C22">
        <w:fldChar w:fldCharType="end"/>
      </w:r>
      <w:r w:rsidRPr="006041EE">
        <w:t xml:space="preserve">) and the </w:t>
      </w:r>
      <w:r w:rsidRPr="006041EE">
        <w:rPr>
          <w:rStyle w:val="CODEtemp"/>
        </w:rPr>
        <w:t>rule.message</w:t>
      </w:r>
      <w:r w:rsidR="00E076E9">
        <w:rPr>
          <w:rStyle w:val="CODEtemp"/>
        </w:rPr>
        <w:t>String</w:t>
      </w:r>
      <w:r w:rsidRPr="006041EE">
        <w:rPr>
          <w:rStyle w:val="CODEtemp"/>
        </w:rPr>
        <w:t>s</w:t>
      </w:r>
      <w:r w:rsidRPr="006041EE">
        <w:t xml:space="preserve"> property (§</w:t>
      </w:r>
      <w:r>
        <w:fldChar w:fldCharType="begin"/>
      </w:r>
      <w:r>
        <w:instrText xml:space="preserve"> REF _Ref493345139 \w \h </w:instrText>
      </w:r>
      <w:r>
        <w:fldChar w:fldCharType="separate"/>
      </w:r>
      <w:r w:rsidR="00C12AF1">
        <w:t>3.30.7</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15" w:name="_Ref508869720"/>
      <w:bookmarkStart w:id="116" w:name="_Toc510174638"/>
      <w:r>
        <w:t>Array properties</w:t>
      </w:r>
      <w:bookmarkEnd w:id="115"/>
      <w:bookmarkEnd w:id="116"/>
    </w:p>
    <w:p w14:paraId="28EB82AC" w14:textId="5479DEBF" w:rsidR="000308F0" w:rsidRDefault="000308F0" w:rsidP="000308F0">
      <w:pPr>
        <w:pStyle w:val="Heading3"/>
      </w:pPr>
      <w:bookmarkStart w:id="117" w:name="_Toc510174639"/>
      <w:r>
        <w:t>General</w:t>
      </w:r>
      <w:bookmarkEnd w:id="117"/>
    </w:p>
    <w:p w14:paraId="5EBAA746" w14:textId="4D283BD6" w:rsidR="008F0C80" w:rsidRDefault="008F0C80" w:rsidP="008F0C80">
      <w:r w:rsidRPr="008F0C80">
        <w:t xml:space="preserve">Certain properties in this specification are defined to be JSON arrays. Examples are the </w:t>
      </w:r>
      <w:r w:rsidR="000C5906">
        <w:rPr>
          <w:rStyle w:val="CODEtemp"/>
        </w:rPr>
        <w:t>invocation</w:t>
      </w:r>
      <w:r w:rsidRPr="008F0C80">
        <w:rPr>
          <w:rStyle w:val="CODEtemp"/>
        </w:rPr>
        <w:t>.toolNotifications</w:t>
      </w:r>
      <w:r w:rsidRPr="008F0C80">
        <w:t xml:space="preserve"> property (§</w:t>
      </w:r>
      <w:r>
        <w:fldChar w:fldCharType="begin"/>
      </w:r>
      <w:r>
        <w:instrText xml:space="preserve"> REF _Ref493345429 \w \h </w:instrText>
      </w:r>
      <w:r>
        <w:fldChar w:fldCharType="separate"/>
      </w:r>
      <w:r w:rsidR="00C12AF1">
        <w:t>3.13.20</w:t>
      </w:r>
      <w:r>
        <w:fldChar w:fldCharType="end"/>
      </w:r>
      <w:r w:rsidRPr="008F0C80">
        <w:t xml:space="preserve">) and the </w:t>
      </w:r>
      <w:r w:rsidRPr="008F0C80">
        <w:rPr>
          <w:rStyle w:val="CODEtemp"/>
        </w:rPr>
        <w:t>file.hashes</w:t>
      </w:r>
      <w:r w:rsidRPr="008F0C80">
        <w:t xml:space="preserve"> property (§</w:t>
      </w:r>
      <w:r>
        <w:fldChar w:fldCharType="begin"/>
      </w:r>
      <w:r>
        <w:instrText xml:space="preserve"> REF _Ref493345445 \w \h </w:instrText>
      </w:r>
      <w:r>
        <w:fldChar w:fldCharType="separate"/>
      </w:r>
      <w:r w:rsidR="00C12AF1">
        <w:t>3.16.7</w:t>
      </w:r>
      <w:r>
        <w:fldChar w:fldCharType="end"/>
      </w:r>
      <w:r w:rsidRPr="008F0C80">
        <w:t xml:space="preserve">). Unless otherwise specified in the description of a specific property, if any such array is empty, then either the property </w:t>
      </w:r>
      <w:r w:rsidRPr="008F0C80">
        <w:rPr>
          <w:b/>
        </w:rPr>
        <w:t>SHALL</w:t>
      </w:r>
      <w:r w:rsidRPr="008F0C80">
        <w:t xml:space="preserve"> be represented as an empty array [], or it </w:t>
      </w:r>
      <w:r>
        <w:rPr>
          <w:b/>
        </w:rPr>
        <w:t>SHALL</w:t>
      </w:r>
      <w:r w:rsidRPr="008F0C80">
        <w:t xml:space="preserve"> be absent.</w:t>
      </w:r>
    </w:p>
    <w:p w14:paraId="492BEB80" w14:textId="77777777" w:rsidR="000308F0" w:rsidRDefault="000308F0" w:rsidP="000308F0">
      <w:pPr>
        <w:pStyle w:val="Heading3"/>
      </w:pPr>
      <w:bookmarkStart w:id="118" w:name="_Ref493404799"/>
      <w:bookmarkStart w:id="119" w:name="_Toc510174640"/>
      <w:r>
        <w:t>Array properties with unique values</w:t>
      </w:r>
      <w:bookmarkEnd w:id="118"/>
      <w:bookmarkEnd w:id="119"/>
    </w:p>
    <w:p w14:paraId="125B0718" w14:textId="1B8C5377" w:rsidR="000308F0" w:rsidRPr="008F0C8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p>
    <w:p w14:paraId="57D9FF90" w14:textId="23909520" w:rsidR="00815787" w:rsidRDefault="00815787" w:rsidP="00815787">
      <w:pPr>
        <w:pStyle w:val="Heading2"/>
      </w:pPr>
      <w:bookmarkStart w:id="120" w:name="_Ref493408960"/>
      <w:bookmarkStart w:id="121" w:name="_Toc510174641"/>
      <w:r>
        <w:t>Property bags</w:t>
      </w:r>
      <w:bookmarkEnd w:id="120"/>
      <w:bookmarkEnd w:id="121"/>
    </w:p>
    <w:p w14:paraId="394A6CDE" w14:textId="6ABA55FC" w:rsidR="00815787" w:rsidRDefault="00815787" w:rsidP="00815787">
      <w:pPr>
        <w:pStyle w:val="Heading3"/>
      </w:pPr>
      <w:bookmarkStart w:id="122" w:name="_Toc510174642"/>
      <w:r>
        <w:t>General</w:t>
      </w:r>
      <w:bookmarkEnd w:id="122"/>
    </w:p>
    <w:p w14:paraId="09818AAE" w14:textId="722CA565" w:rsidR="00490AEA" w:rsidRPr="00490AEA" w:rsidRDefault="001A344F" w:rsidP="00490AEA">
      <w:r w:rsidRPr="00490AEA">
        <w:t>Certain properties in this specification are defined to be “property bags”. A property bag is a JSON object</w:t>
      </w:r>
      <w:r w:rsidR="000E5572">
        <w:t xml:space="preserve"> (§</w:t>
      </w:r>
      <w:r w:rsidR="000E5572">
        <w:fldChar w:fldCharType="begin"/>
      </w:r>
      <w:r w:rsidR="000E5572">
        <w:instrText xml:space="preserve"> REF _Ref508798892 \r \h </w:instrText>
      </w:r>
      <w:r w:rsidR="000E5572">
        <w:fldChar w:fldCharType="separate"/>
      </w:r>
      <w:r w:rsidR="00C12AF1">
        <w:t>3.5</w:t>
      </w:r>
      <w:r w:rsidR="000E5572">
        <w:fldChar w:fldCharType="end"/>
      </w:r>
      <w:r w:rsidR="000E5572">
        <w:t>)</w:t>
      </w:r>
      <w:r w:rsidRPr="00490AEA">
        <w:t xml:space="preserve"> containing an arbitrary set of properties. The names of the properties </w:t>
      </w:r>
      <w:r w:rsidRPr="00490AEA">
        <w:rPr>
          <w:b/>
        </w:rPr>
        <w:t>SHOULD</w:t>
      </w:r>
      <w:r w:rsidRPr="00490AEA">
        <w:t xml:space="preserve"> be camelCase </w:t>
      </w:r>
      <w:proofErr w:type="gramStart"/>
      <w:r w:rsidRPr="00490AEA">
        <w:t>strings, but</w:t>
      </w:r>
      <w:proofErr w:type="gramEnd"/>
      <w:r w:rsidRPr="00490AEA">
        <w:t xml:space="preserve"> see</w:t>
      </w:r>
      <w:r w:rsidR="00E20F80">
        <w:t xml:space="preserve"> </w:t>
      </w:r>
      <w:hyperlink w:anchor="AppendixConverters" w:history="1">
        <w:r w:rsidR="00E20F80" w:rsidRPr="00E20F80">
          <w:rPr>
            <w:rStyle w:val="Hyperlink"/>
          </w:rPr>
          <w:t>Appendix D</w:t>
        </w:r>
      </w:hyperlink>
      <w:r w:rsidR="00E20F80">
        <w:t xml:space="preserve"> f</w:t>
      </w:r>
      <w:r w:rsidRPr="00490AEA">
        <w:t xml:space="preserve">or exceptions. The values of the properties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the value of a property is a string, it </w:t>
      </w:r>
      <w:r w:rsidRPr="00490AEA">
        <w:rPr>
          <w:b/>
        </w:rPr>
        <w:t>MAY</w:t>
      </w:r>
      <w:r w:rsidRPr="00490AEA">
        <w:t xml:space="preserve"> be </w:t>
      </w:r>
      <w:r>
        <w:t>an</w:t>
      </w:r>
      <w:r w:rsidR="00E20F80">
        <w:t xml:space="preserve"> empty string</w:t>
      </w:r>
      <w:r>
        <w:t>.</w:t>
      </w:r>
    </w:p>
    <w:p w14:paraId="09D3AF08" w14:textId="48D1C7DA" w:rsidR="00815787" w:rsidRDefault="00815787" w:rsidP="00815787">
      <w:pPr>
        <w:pStyle w:val="Heading3"/>
      </w:pPr>
      <w:bookmarkStart w:id="123" w:name="_Toc510174643"/>
      <w:r>
        <w:lastRenderedPageBreak/>
        <w:t>Tags</w:t>
      </w:r>
      <w:bookmarkEnd w:id="123"/>
    </w:p>
    <w:p w14:paraId="32ECCC5D" w14:textId="2CF5DE43" w:rsidR="00992B66" w:rsidRPr="00992B66" w:rsidRDefault="00992B66" w:rsidP="00992B66">
      <w:pPr>
        <w:pStyle w:val="Heading4"/>
      </w:pPr>
      <w:bookmarkStart w:id="124" w:name="_Toc510174644"/>
      <w:r>
        <w:t>General</w:t>
      </w:r>
      <w:bookmarkEnd w:id="124"/>
    </w:p>
    <w:p w14:paraId="0F1BC690" w14:textId="35D20908" w:rsidR="001A344F" w:rsidRDefault="001A344F" w:rsidP="001A344F">
      <w:r w:rsidRPr="001A344F">
        <w:t xml:space="preserve">If a property bag contains a property with the name </w:t>
      </w:r>
      <w:r w:rsidRPr="001A344F">
        <w:rPr>
          <w:rStyle w:val="CODEtemp"/>
        </w:rPr>
        <w:t>tags</w:t>
      </w:r>
      <w:r w:rsidRPr="001A344F">
        <w:t xml:space="preserve">, then the value of that property </w:t>
      </w:r>
      <w:r w:rsidRPr="001A344F">
        <w:rPr>
          <w:b/>
        </w:rPr>
        <w:t>SHALL</w:t>
      </w:r>
      <w:r w:rsidRPr="001A344F">
        <w:t xml:space="preserve"> be </w:t>
      </w:r>
      <w:bookmarkStart w:id="125" w:name="_Hlk493349329"/>
      <w:r w:rsidRPr="001A344F">
        <w:t xml:space="preserve">an array containing zero or more arbitrary strings, no two of which </w:t>
      </w:r>
      <w:r w:rsidRPr="001A344F">
        <w:rPr>
          <w:b/>
        </w:rPr>
        <w:t>SHALL</w:t>
      </w:r>
      <w:r w:rsidRPr="001A344F">
        <w:t xml:space="preserve"> be the same</w:t>
      </w:r>
      <w:bookmarkEnd w:id="125"/>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631AA7C3" w14:textId="32FF6272" w:rsidR="00992B66" w:rsidRDefault="00992B66" w:rsidP="00992B66">
      <w:pPr>
        <w:pStyle w:val="Heading4"/>
      </w:pPr>
      <w:bookmarkStart w:id="126" w:name="_Toc510174645"/>
      <w:r>
        <w:t>Namespaced tags</w:t>
      </w:r>
      <w:bookmarkEnd w:id="126"/>
    </w:p>
    <w:p w14:paraId="61C77CFD" w14:textId="6DE59DFB" w:rsidR="00992B66" w:rsidRDefault="00992B66" w:rsidP="00992B66">
      <w:r>
        <w:t xml:space="preserve">Any string in the </w:t>
      </w:r>
      <w:r w:rsidRPr="00330958">
        <w:rPr>
          <w:rStyle w:val="CODEtemp"/>
        </w:rPr>
        <w:t>tags</w:t>
      </w:r>
      <w:r>
        <w:t xml:space="preserve"> array of any SARIF element </w:t>
      </w:r>
      <w:r w:rsidRPr="00330958">
        <w:rPr>
          <w:b/>
        </w:rPr>
        <w:t>MAY</w:t>
      </w:r>
      <w:r>
        <w:t xml:space="preserve"> consist of a forward-slash-separated </w:t>
      </w:r>
      <w:r w:rsidR="00136F19">
        <w:t>sequence</w:t>
      </w:r>
      <w:r>
        <w:t xml:space="preserve"> of components, as follows:</w:t>
      </w:r>
    </w:p>
    <w:p w14:paraId="3D12CE67" w14:textId="62348725" w:rsidR="00992B66" w:rsidRDefault="00992B66" w:rsidP="00992B66">
      <w:pPr>
        <w:pStyle w:val="Code"/>
      </w:pPr>
      <w:r>
        <w:t>tag</w:t>
      </w:r>
      <w:r w:rsidR="00E76351">
        <w:t xml:space="preserve"> =</w:t>
      </w:r>
      <w:r>
        <w:t xml:space="preserve"> component</w:t>
      </w:r>
      <w:r w:rsidR="00E76351">
        <w:t xml:space="preserve">, </w:t>
      </w:r>
      <w:proofErr w:type="gramStart"/>
      <w:r>
        <w:t>{</w:t>
      </w:r>
      <w:r w:rsidR="00882DB2">
        <w:t xml:space="preserve"> "</w:t>
      </w:r>
      <w:proofErr w:type="gramEnd"/>
      <w:r w:rsidR="00882DB2">
        <w:t xml:space="preserve">/", </w:t>
      </w:r>
      <w:r>
        <w:t>component</w:t>
      </w:r>
      <w:r w:rsidR="00882DB2">
        <w:t xml:space="preserve"> </w:t>
      </w:r>
      <w:r>
        <w:t>}</w:t>
      </w:r>
      <w:r w:rsidR="00E76351">
        <w:t>;</w:t>
      </w:r>
    </w:p>
    <w:p w14:paraId="1B2BD04E" w14:textId="77777777" w:rsidR="00882DB2" w:rsidRDefault="00882DB2" w:rsidP="00882DB2">
      <w:pPr>
        <w:pStyle w:val="Code"/>
      </w:pPr>
    </w:p>
    <w:p w14:paraId="7AE313F4" w14:textId="647E91F4" w:rsidR="00882DB2" w:rsidRDefault="00882DB2" w:rsidP="00882DB2">
      <w:pPr>
        <w:pStyle w:val="Code"/>
      </w:pPr>
      <w:r>
        <w:t xml:space="preserve">component = component character, </w:t>
      </w:r>
      <w:proofErr w:type="gramStart"/>
      <w:r>
        <w:t>{ component</w:t>
      </w:r>
      <w:proofErr w:type="gramEnd"/>
      <w:r>
        <w:t xml:space="preserve"> character };</w:t>
      </w:r>
    </w:p>
    <w:p w14:paraId="7E65A68E" w14:textId="62B41D2A" w:rsidR="00882DB2" w:rsidRDefault="00882DB2" w:rsidP="00992B66">
      <w:pPr>
        <w:pStyle w:val="Code"/>
      </w:pPr>
    </w:p>
    <w:p w14:paraId="32CFC793" w14:textId="1F54B566" w:rsidR="00882DB2" w:rsidRDefault="00882DB2" w:rsidP="00992B66">
      <w:pPr>
        <w:pStyle w:val="Code"/>
      </w:pPr>
      <w:r>
        <w:t xml:space="preserve">component character </w:t>
      </w:r>
      <w:proofErr w:type="gramStart"/>
      <w:r>
        <w:t>= ?</w:t>
      </w:r>
      <w:proofErr w:type="gramEnd"/>
      <w:r>
        <w:t xml:space="preserve"> JSON string </w:t>
      </w:r>
      <w:proofErr w:type="gramStart"/>
      <w:r>
        <w:t>character ?</w:t>
      </w:r>
      <w:proofErr w:type="gramEnd"/>
      <w:r w:rsidRPr="00882DB2">
        <w:t xml:space="preserve"> </w:t>
      </w:r>
      <w:r>
        <w:t>- "/"</w:t>
      </w:r>
      <w:r w:rsidR="00752C39">
        <w:t>;</w:t>
      </w:r>
    </w:p>
    <w:p w14:paraId="39BBA6B3" w14:textId="2A70D487" w:rsidR="00992B66" w:rsidRDefault="00992B66" w:rsidP="00992B66">
      <w:pPr>
        <w:pStyle w:val="Note"/>
      </w:pPr>
      <w:r>
        <w:t xml:space="preserve">EXAMPLE: </w:t>
      </w:r>
      <w:r w:rsidRPr="00992B66">
        <w:rPr>
          <w:rStyle w:val="CODEtemp"/>
        </w:rPr>
        <w:t>"</w:t>
      </w:r>
      <w:r w:rsidRPr="00330958">
        <w:rPr>
          <w:rStyle w:val="CODEtemp"/>
        </w:rPr>
        <w:t>CWE/22</w:t>
      </w:r>
      <w:r w:rsidRPr="007C2678">
        <w:rPr>
          <w:rStyle w:val="CODEtemp"/>
        </w:rPr>
        <w:t>"</w:t>
      </w:r>
    </w:p>
    <w:p w14:paraId="42C87E8F" w14:textId="77777777" w:rsidR="00856A2B" w:rsidRDefault="00992B66" w:rsidP="00992B66">
      <w:r>
        <w:t>A tag in this format is referred to as a namespaced tag.</w:t>
      </w:r>
    </w:p>
    <w:p w14:paraId="0A706D15" w14:textId="55B13CC4" w:rsidR="00992B66" w:rsidRDefault="00856A2B" w:rsidP="00856A2B">
      <w:pPr>
        <w:pStyle w:val="Note"/>
      </w:pPr>
      <w:r>
        <w:t xml:space="preserve">NOTE: </w:t>
      </w:r>
      <w:r w:rsidR="00992B66">
        <w:t>SARIF producers can use this feature, for example, to categorize scan results according to a taxonomy such as the Common Weakness Enumeration [</w:t>
      </w:r>
      <w:hyperlink w:anchor="CWE" w:history="1">
        <w:r w:rsidR="00992B66" w:rsidRPr="00992B66">
          <w:rPr>
            <w:rStyle w:val="Hyperlink"/>
          </w:rPr>
          <w:t>CWE</w:t>
        </w:r>
      </w:hyperlink>
      <w:r w:rsidR="00992B66">
        <w:t>].</w:t>
      </w:r>
    </w:p>
    <w:p w14:paraId="47C36702" w14:textId="09554CD8" w:rsidR="002B48E2" w:rsidRDefault="002B48E2" w:rsidP="002B48E2">
      <w:pPr>
        <w:pStyle w:val="Heading4"/>
      </w:pPr>
      <w:bookmarkStart w:id="127" w:name="_Toc510174646"/>
      <w:r>
        <w:t>Tag metadata</w:t>
      </w:r>
      <w:bookmarkEnd w:id="127"/>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22E4ED75" w:rsidR="00E945FA" w:rsidRDefault="00E945FA" w:rsidP="00E945FA">
      <w:pPr>
        <w:pStyle w:val="Code"/>
      </w:pPr>
      <w:proofErr w:type="gramStart"/>
      <w:r>
        <w:t xml:space="preserve">{  </w:t>
      </w:r>
      <w:proofErr w:type="gramEnd"/>
      <w:r>
        <w:t xml:space="preserve">                            # A result object (§</w:t>
      </w:r>
      <w:r>
        <w:fldChar w:fldCharType="begin"/>
      </w:r>
      <w:r>
        <w:instrText xml:space="preserve"> REF _Ref493350984 \r \h </w:instrText>
      </w:r>
      <w:r>
        <w:fldChar w:fldCharType="separate"/>
      </w:r>
      <w:r w:rsidR="00C12AF1">
        <w:t>3.18</w:t>
      </w:r>
      <w:r>
        <w:fldChar w:fldCharType="end"/>
      </w:r>
      <w:r>
        <w:t>)</w:t>
      </w:r>
    </w:p>
    <w:p w14:paraId="48CF6B29" w14:textId="77777777" w:rsidR="00E945FA" w:rsidRDefault="00E945FA" w:rsidP="00E945FA">
      <w:pPr>
        <w:pStyle w:val="Code"/>
      </w:pPr>
      <w:r>
        <w:t xml:space="preserve">  "ruleId": "SEC0251",</w:t>
      </w:r>
    </w:p>
    <w:p w14:paraId="2A14FC84" w14:textId="77777777" w:rsidR="00E076E9" w:rsidRDefault="00E945FA" w:rsidP="00E945FA">
      <w:pPr>
        <w:pStyle w:val="Code"/>
      </w:pPr>
      <w:r>
        <w:t xml:space="preserve">  "message": </w:t>
      </w:r>
      <w:r w:rsidR="00E076E9">
        <w:t>{</w:t>
      </w:r>
    </w:p>
    <w:p w14:paraId="32940690"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584ED2A5" w14:textId="4DF69A35" w:rsidR="00E945FA" w:rsidRDefault="00E076E9" w:rsidP="00E945FA">
      <w:pPr>
        <w:pStyle w:val="Code"/>
      </w:pPr>
      <w:r>
        <w:t xml:space="preserve">  }</w:t>
      </w:r>
      <w:r w:rsidR="00E945FA">
        <w:t>,</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7777777" w:rsidR="00E945FA" w:rsidRDefault="00E945FA" w:rsidP="00E945FA">
      <w:pPr>
        <w:pStyle w:val="Note"/>
      </w:pPr>
      <w:r>
        <w:t xml:space="preserve">Now suppose the tool wishes to provide additional information about CWE 22. It might provide that information within the property bag containing the tag (that is, in this example, the property bag belonging to the </w:t>
      </w:r>
      <w:r w:rsidRPr="00B94FAC">
        <w:rPr>
          <w:rStyle w:val="CODEtemp"/>
        </w:rPr>
        <w:t>result</w:t>
      </w:r>
      <w:r>
        <w:t xml:space="preserve"> object):</w:t>
      </w:r>
    </w:p>
    <w:p w14:paraId="154A031D" w14:textId="2D705550" w:rsidR="00E945FA" w:rsidRDefault="00E945FA" w:rsidP="00E945FA">
      <w:pPr>
        <w:pStyle w:val="Code"/>
      </w:pPr>
      <w:proofErr w:type="gramStart"/>
      <w:r>
        <w:t xml:space="preserve">{  </w:t>
      </w:r>
      <w:proofErr w:type="gramEnd"/>
      <w:r>
        <w:t xml:space="preserve">                            # A result object (§</w:t>
      </w:r>
      <w:r>
        <w:fldChar w:fldCharType="begin"/>
      </w:r>
      <w:r>
        <w:instrText xml:space="preserve"> REF _Ref493350984 \r \h </w:instrText>
      </w:r>
      <w:r>
        <w:fldChar w:fldCharType="separate"/>
      </w:r>
      <w:r w:rsidR="00C12AF1">
        <w:t>3.18</w:t>
      </w:r>
      <w:r>
        <w:fldChar w:fldCharType="end"/>
      </w:r>
      <w:r>
        <w:t>)</w:t>
      </w:r>
    </w:p>
    <w:p w14:paraId="53663C09" w14:textId="77777777" w:rsidR="00E945FA" w:rsidRDefault="00E945FA" w:rsidP="00E945FA">
      <w:pPr>
        <w:pStyle w:val="Code"/>
      </w:pPr>
      <w:r>
        <w:t xml:space="preserve">  "ruleId": "SEC0251",</w:t>
      </w:r>
    </w:p>
    <w:p w14:paraId="0628D525" w14:textId="77777777" w:rsidR="00E076E9" w:rsidRDefault="00E945FA" w:rsidP="00E945FA">
      <w:pPr>
        <w:pStyle w:val="Code"/>
      </w:pPr>
      <w:r>
        <w:t xml:space="preserve">  "message": </w:t>
      </w:r>
      <w:r w:rsidR="00E076E9">
        <w:t>{</w:t>
      </w:r>
    </w:p>
    <w:p w14:paraId="5F269473"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141A1092" w14:textId="607232BA" w:rsidR="00E945FA" w:rsidRDefault="00E076E9" w:rsidP="00E945FA">
      <w:pPr>
        <w:pStyle w:val="Code"/>
      </w:pPr>
      <w:r>
        <w:t xml:space="preserve">  }</w:t>
      </w:r>
      <w:r w:rsidR="00E945FA">
        <w:t>,</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lastRenderedPageBreak/>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t xml:space="preserve">      "url":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2A1808A7"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C12AF1">
        <w:t>3.11</w:t>
      </w:r>
      <w:r>
        <w:fldChar w:fldCharType="end"/>
      </w:r>
      <w:r>
        <w:t xml:space="preserve">) that lexically contains the </w:t>
      </w:r>
      <w:r w:rsidRPr="00B94FAC">
        <w:rPr>
          <w:rStyle w:val="CODEtemp"/>
        </w:rPr>
        <w:t>result</w:t>
      </w:r>
      <w:r>
        <w:t xml:space="preserve"> object:</w:t>
      </w:r>
    </w:p>
    <w:p w14:paraId="2D58AD47" w14:textId="5653FE27" w:rsidR="00E945FA" w:rsidRDefault="00E945FA" w:rsidP="00E945FA">
      <w:pPr>
        <w:pStyle w:val="Code"/>
      </w:pPr>
      <w:proofErr w:type="gramStart"/>
      <w:r>
        <w:t xml:space="preserve">{  </w:t>
      </w:r>
      <w:proofErr w:type="gramEnd"/>
      <w:r>
        <w:t xml:space="preserve">                            # A run object (see §</w:t>
      </w:r>
      <w:r>
        <w:fldChar w:fldCharType="begin"/>
      </w:r>
      <w:r>
        <w:instrText xml:space="preserve"> REF _Ref493349997 \r \h </w:instrText>
      </w:r>
      <w:r>
        <w:fldChar w:fldCharType="separate"/>
      </w:r>
      <w:r w:rsidR="00C12AF1">
        <w:t>3.11</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"ruleId": "SEC0251",</w:t>
      </w:r>
    </w:p>
    <w:p w14:paraId="2A40102E" w14:textId="77777777" w:rsidR="00E076E9" w:rsidRDefault="00E945FA" w:rsidP="00E945FA">
      <w:pPr>
        <w:pStyle w:val="Code"/>
      </w:pPr>
      <w:r>
        <w:t xml:space="preserve">      "message": </w:t>
      </w:r>
      <w:r w:rsidR="00E076E9">
        <w:t>{</w:t>
      </w:r>
    </w:p>
    <w:p w14:paraId="6F32038E"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6E99A886" w14:textId="0A8C9295" w:rsidR="00E945FA" w:rsidRDefault="00E076E9" w:rsidP="00E945FA">
      <w:pPr>
        <w:pStyle w:val="Code"/>
      </w:pPr>
      <w:r>
        <w:t xml:space="preserve">      }</w:t>
      </w:r>
      <w:r w:rsidR="00E945FA">
        <w:t>,</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t xml:space="preserve">  ],</w:t>
      </w:r>
    </w:p>
    <w:p w14:paraId="36A3054E" w14:textId="77777777" w:rsidR="00E945FA" w:rsidRDefault="00E945FA" w:rsidP="00E945FA">
      <w:pPr>
        <w:pStyle w:val="Code"/>
      </w:pPr>
      <w:r>
        <w:t xml:space="preserve">  "properties": </w:t>
      </w:r>
      <w:proofErr w:type="gramStart"/>
      <w:r>
        <w:t xml:space="preserve">{  </w:t>
      </w:r>
      <w:proofErr w:type="gramEnd"/>
      <w:r>
        <w:t xml:space="preserve">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"url":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t>}</w:t>
      </w:r>
    </w:p>
    <w:p w14:paraId="2871A6AE" w14:textId="77777777" w:rsidR="002B48E2" w:rsidRPr="002B48E2" w:rsidRDefault="002B48E2" w:rsidP="002B48E2"/>
    <w:p w14:paraId="28927398" w14:textId="136F63B7" w:rsidR="00815787" w:rsidRDefault="00815787" w:rsidP="00815787">
      <w:pPr>
        <w:pStyle w:val="Heading2"/>
      </w:pPr>
      <w:bookmarkStart w:id="128" w:name="_Ref493413701"/>
      <w:bookmarkStart w:id="129" w:name="_Ref493413744"/>
      <w:bookmarkStart w:id="130" w:name="_Toc510174647"/>
      <w:r>
        <w:t>Date/time properties</w:t>
      </w:r>
      <w:bookmarkEnd w:id="128"/>
      <w:bookmarkEnd w:id="129"/>
      <w:bookmarkEnd w:id="130"/>
    </w:p>
    <w:p w14:paraId="33510EF1" w14:textId="6F4A01E5"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23AFBB87"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w:t>
      </w:r>
      <w:r w:rsidR="00A14EA3">
        <w:t>,</w:t>
      </w:r>
      <w:r>
        <w:t xml:space="preserve"> </w:t>
      </w:r>
      <w:proofErr w:type="gramStart"/>
      <w:r w:rsidR="00A14EA3">
        <w:t>fraction</w:t>
      </w:r>
      <w:r w:rsidR="00752C39">
        <w:t xml:space="preserve"> </w:t>
      </w:r>
      <w:r w:rsidR="00903F25">
        <w:t>]</w:t>
      </w:r>
      <w:proofErr w:type="gramEnd"/>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xml:space="preserve">, </w:t>
      </w:r>
      <w:proofErr w:type="gramStart"/>
      <w:r>
        <w:t>{ decimal</w:t>
      </w:r>
      <w:proofErr w:type="gramEnd"/>
      <w:r>
        <w:t xml:space="preserve"> digit }</w:t>
      </w:r>
      <w:r w:rsidR="00AA5CBF">
        <w:t>;</w:t>
      </w:r>
    </w:p>
    <w:p w14:paraId="655BFAD0" w14:textId="77777777" w:rsidR="00AA5CBF" w:rsidRDefault="00AA5CBF" w:rsidP="00AF1133">
      <w:pPr>
        <w:pStyle w:val="Note"/>
      </w:pPr>
    </w:p>
    <w:p w14:paraId="341ADC40" w14:textId="5AB6A700" w:rsidR="00AF1133" w:rsidRDefault="00AF1133" w:rsidP="00AF1133">
      <w:pPr>
        <w:pStyle w:val="Note"/>
        <w:rPr>
          <w:rStyle w:val="CODEtemp"/>
        </w:rPr>
      </w:pPr>
      <w:r>
        <w:lastRenderedPageBreak/>
        <w:t>EXAMPLES:</w:t>
      </w:r>
      <w:r>
        <w:br/>
      </w:r>
      <w:r w:rsidRPr="00AF1133">
        <w:rPr>
          <w:rStyle w:val="CODEtemp"/>
        </w:rPr>
        <w:t>2016-02-08T16:08:25Z</w:t>
      </w:r>
      <w:r>
        <w:br/>
      </w:r>
      <w:r w:rsidRPr="00AF1133">
        <w:rPr>
          <w:rStyle w:val="CODEtemp"/>
        </w:rPr>
        <w:t>2016-02-08T16:08:25.943Z</w:t>
      </w:r>
    </w:p>
    <w:p w14:paraId="2C31A236" w14:textId="2815B7C7" w:rsidR="00A14EA3" w:rsidRPr="00A14EA3" w:rsidRDefault="00A14EA3" w:rsidP="00A14EA3">
      <w:r>
        <w:t xml:space="preserve">A SARIF producer </w:t>
      </w:r>
      <w:r>
        <w:rPr>
          <w:b/>
        </w:rPr>
        <w:t>SHOULD</w:t>
      </w:r>
      <w:r w:rsidRPr="007A694C">
        <w:t xml:space="preserve"> </w:t>
      </w:r>
      <w:r>
        <w:t xml:space="preserve">base the </w:t>
      </w:r>
      <w:r w:rsidRPr="007A694C">
        <w:t xml:space="preserve">number of digits in </w:t>
      </w:r>
      <w:r w:rsidRPr="007A694C">
        <w:rPr>
          <w:rStyle w:val="CODEtemp"/>
        </w:rPr>
        <w:t>fraction</w:t>
      </w:r>
      <w:r w:rsidRPr="007A694C">
        <w:t xml:space="preserve"> on the precision of the clock on the computer </w:t>
      </w:r>
      <w:r>
        <w:t>on which it runs</w:t>
      </w:r>
      <w:r w:rsidRPr="007A694C">
        <w:t>.</w:t>
      </w:r>
    </w:p>
    <w:p w14:paraId="4F027525" w14:textId="335D8493" w:rsidR="00815787" w:rsidRDefault="00E076E9" w:rsidP="00815787">
      <w:pPr>
        <w:pStyle w:val="Heading2"/>
      </w:pPr>
      <w:bookmarkStart w:id="131" w:name="_Ref493426052"/>
      <w:bookmarkStart w:id="132" w:name="_Ref508814664"/>
      <w:bookmarkStart w:id="133" w:name="_Toc510174648"/>
      <w:r>
        <w:t>m</w:t>
      </w:r>
      <w:r w:rsidR="00815787">
        <w:t xml:space="preserve">essage </w:t>
      </w:r>
      <w:bookmarkEnd w:id="131"/>
      <w:r>
        <w:t>objects</w:t>
      </w:r>
      <w:bookmarkEnd w:id="132"/>
      <w:bookmarkEnd w:id="133"/>
    </w:p>
    <w:p w14:paraId="0A758B59" w14:textId="372BB610" w:rsidR="00354823" w:rsidRPr="00354823" w:rsidRDefault="00354823" w:rsidP="00354823">
      <w:pPr>
        <w:pStyle w:val="Heading3"/>
      </w:pPr>
      <w:bookmarkStart w:id="134" w:name="_Toc510174649"/>
      <w:r>
        <w:t>General</w:t>
      </w:r>
      <w:bookmarkEnd w:id="134"/>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77777777" w:rsidR="00E076E9" w:rsidRDefault="00E076E9" w:rsidP="00E04728">
      <w:pPr>
        <w:pStyle w:val="ListParagraph"/>
        <w:numPr>
          <w:ilvl w:val="0"/>
          <w:numId w:val="51"/>
        </w:numPr>
      </w:pPr>
      <w:r w:rsidRPr="007D1B39">
        <w:t>Message strings in plain text (“plain text messages”)</w:t>
      </w:r>
      <w:r>
        <w:t>.</w:t>
      </w:r>
    </w:p>
    <w:p w14:paraId="52F0962E" w14:textId="77777777" w:rsidR="00E076E9" w:rsidRDefault="00E076E9" w:rsidP="00E04728">
      <w:pPr>
        <w:pStyle w:val="ListParagraph"/>
        <w:numPr>
          <w:ilvl w:val="0"/>
          <w:numId w:val="51"/>
        </w:numPr>
      </w:pPr>
      <w:r w:rsidRPr="007D1B39">
        <w:t>Message strings that incorporate formatting information (“rich text messages”).</w:t>
      </w:r>
    </w:p>
    <w:p w14:paraId="72BE4F6E" w14:textId="77777777" w:rsidR="00E076E9" w:rsidRDefault="00E076E9" w:rsidP="00E04728">
      <w:pPr>
        <w:pStyle w:val="ListParagraph"/>
        <w:numPr>
          <w:ilvl w:val="0"/>
          <w:numId w:val="51"/>
        </w:numPr>
      </w:pPr>
      <w:r w:rsidRPr="007D1B39">
        <w:t>Message strings with placeholders for variable information.</w:t>
      </w:r>
    </w:p>
    <w:p w14:paraId="7E4FFA2B" w14:textId="363BD04C" w:rsidR="00E076E9" w:rsidRDefault="00E076E9" w:rsidP="00E04728">
      <w:pPr>
        <w:pStyle w:val="ListParagraph"/>
        <w:numPr>
          <w:ilvl w:val="0"/>
          <w:numId w:val="51"/>
        </w:numPr>
      </w:pPr>
      <w:r>
        <w:t>Localized message strings.</w:t>
      </w:r>
    </w:p>
    <w:p w14:paraId="31452CE1" w14:textId="75857643" w:rsidR="00045705" w:rsidRDefault="00045705" w:rsidP="00045705">
      <w:pPr>
        <w:pStyle w:val="Heading3"/>
      </w:pPr>
      <w:bookmarkStart w:id="135" w:name="_Ref503354593"/>
      <w:bookmarkStart w:id="136" w:name="_Toc510174650"/>
      <w:r>
        <w:t>Plain text messages</w:t>
      </w:r>
      <w:bookmarkEnd w:id="135"/>
      <w:bookmarkEnd w:id="136"/>
    </w:p>
    <w:p w14:paraId="68EF3FFE" w14:textId="373C76D2" w:rsidR="00045705"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 The message </w:t>
      </w:r>
      <w:r w:rsidRPr="00A355DC">
        <w:rPr>
          <w:b/>
        </w:rPr>
        <w:t>SHOULD NOT</w:t>
      </w:r>
      <w:r w:rsidRPr="00CD2928">
        <w:t xml:space="preserve"> contain JSON escaped line breaks (</w:t>
      </w:r>
      <w:r w:rsidRPr="00A355DC">
        <w:rPr>
          <w:rStyle w:val="CODEtemp"/>
        </w:rPr>
        <w:t>\r</w:t>
      </w:r>
      <w:r w:rsidRPr="00CD2928">
        <w:t xml:space="preserve"> or </w:t>
      </w:r>
      <w:r w:rsidRPr="00A355DC">
        <w:rPr>
          <w:rStyle w:val="CODEtemp"/>
        </w:rPr>
        <w:t>\n</w:t>
      </w:r>
      <w:r w:rsidRPr="00CD2928">
        <w:t>).</w:t>
      </w:r>
      <w:r w:rsidR="0085499B">
        <w:t xml:space="preserve"> The message string </w:t>
      </w:r>
      <w:r w:rsidR="0085499B">
        <w:rPr>
          <w:b/>
        </w:rPr>
        <w:t>MAY</w:t>
      </w:r>
      <w:r w:rsidR="0085499B">
        <w:t xml:space="preserve"> contain placeholders (§</w:t>
      </w:r>
      <w:r w:rsidR="0085499B">
        <w:fldChar w:fldCharType="begin"/>
      </w:r>
      <w:r w:rsidR="0085499B">
        <w:instrText xml:space="preserve"> REF _Ref508810893 \r \h </w:instrText>
      </w:r>
      <w:r w:rsidR="0085499B">
        <w:fldChar w:fldCharType="separate"/>
      </w:r>
      <w:r w:rsidR="00C12AF1">
        <w:t>3.9.4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C12AF1">
        <w:t>3.9.5</w:t>
      </w:r>
      <w:r w:rsidR="0085499B">
        <w:fldChar w:fldCharType="end"/>
      </w:r>
      <w:r w:rsidR="0085499B">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137" w:name="_Ref503354606"/>
      <w:bookmarkStart w:id="138" w:name="_Toc510174651"/>
      <w:r>
        <w:t>Rich text messages</w:t>
      </w:r>
      <w:bookmarkEnd w:id="137"/>
      <w:bookmarkEnd w:id="138"/>
    </w:p>
    <w:p w14:paraId="78C77DEB" w14:textId="06212753" w:rsidR="00675C8D" w:rsidRPr="00675C8D" w:rsidRDefault="00675C8D" w:rsidP="00675C8D">
      <w:pPr>
        <w:pStyle w:val="Heading4"/>
      </w:pPr>
      <w:bookmarkStart w:id="139" w:name="_Toc510174652"/>
      <w:r>
        <w:t>General</w:t>
      </w:r>
      <w:bookmarkEnd w:id="139"/>
    </w:p>
    <w:p w14:paraId="45F56986" w14:textId="39A8B494" w:rsidR="00A4123E" w:rsidRDefault="00A4123E" w:rsidP="00A4123E">
      <w:r>
        <w:t xml:space="preserve">Rich text messages </w:t>
      </w:r>
      <w:r>
        <w:rPr>
          <w:b/>
        </w:rPr>
        <w:t>MAY</w:t>
      </w:r>
      <w:r>
        <w:t xml:space="preserve"> be of arbitrary length and </w:t>
      </w:r>
      <w:r>
        <w:rPr>
          <w:b/>
        </w:rPr>
        <w:t>SHOULD</w:t>
      </w:r>
      <w:r>
        <w:t xml:space="preserve"> 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C12AF1">
        <w:t>3.9.4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C12AF1">
        <w:t>3.9.5</w:t>
      </w:r>
      <w:r w:rsidR="0085499B">
        <w:fldChar w:fldCharType="end"/>
      </w:r>
      <w:r w:rsidR="0085499B">
        <w:t>).</w:t>
      </w:r>
    </w:p>
    <w:p w14:paraId="1BFC46D5" w14:textId="60E01134" w:rsidR="00A4123E" w:rsidRDefault="00A4123E" w:rsidP="00A4123E">
      <w:r>
        <w:t xml:space="preserve">Every rich text message in a given run </w:t>
      </w:r>
      <w:r>
        <w:rPr>
          <w:b/>
        </w:rPr>
        <w:t>SHALL</w:t>
      </w:r>
      <w:r>
        <w:t xml:space="preserve"> be expressed in the same markup language, specified by the </w:t>
      </w:r>
      <w:proofErr w:type="gramStart"/>
      <w:r>
        <w:rPr>
          <w:rStyle w:val="CODEtemp"/>
        </w:rPr>
        <w:t>run.richMessageMimeType</w:t>
      </w:r>
      <w:proofErr w:type="gramEnd"/>
      <w:r>
        <w:t xml:space="preserve"> property</w:t>
      </w:r>
      <w:r w:rsidR="00E769D4">
        <w:t xml:space="preserve"> (§</w:t>
      </w:r>
      <w:r w:rsidR="00E769D4">
        <w:fldChar w:fldCharType="begin"/>
      </w:r>
      <w:r w:rsidR="00E769D4">
        <w:instrText xml:space="preserve"> REF _Ref503355262 \r \h </w:instrText>
      </w:r>
      <w:r w:rsidR="00E769D4">
        <w:fldChar w:fldCharType="separate"/>
      </w:r>
      <w:r w:rsidR="00C12AF1">
        <w:t>3.11.15</w:t>
      </w:r>
      <w:r w:rsidR="00E769D4">
        <w:fldChar w:fldCharType="end"/>
      </w:r>
      <w:r w:rsidR="00E769D4">
        <w:t>)</w:t>
      </w:r>
      <w:r>
        <w:t xml:space="preserve">. For maximum interoperability among SARIF log files produced by different tools, </w:t>
      </w:r>
      <w:r w:rsidR="00817B44">
        <w:t xml:space="preserve">direct producers </w:t>
      </w:r>
      <w:r w:rsidR="00817B44" w:rsidRPr="00817B44">
        <w:rPr>
          <w:b/>
        </w:rPr>
        <w:t>SHALL</w:t>
      </w:r>
      <w:r w:rsidR="00817B44">
        <w:t xml:space="preserve"> express </w:t>
      </w:r>
      <w:r w:rsidRPr="00817B44">
        <w:t>rich</w:t>
      </w:r>
      <w:r>
        <w:t xml:space="preserve"> text messages in 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43152566" w:rsidR="00A4123E" w:rsidRDefault="00A4123E" w:rsidP="00A4123E">
      <w:r>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proofErr w:type="gramStart"/>
      <w:r>
        <w:rPr>
          <w:rStyle w:val="CODEtemp"/>
        </w:rPr>
        <w:t>run.richMessageMimeType</w:t>
      </w:r>
      <w:proofErr w:type="gramEnd"/>
      <w:r>
        <w:t xml:space="preserve"> to a value appropriate to the analysis tool’s output format.</w:t>
      </w:r>
    </w:p>
    <w:p w14:paraId="0FD9A5DB" w14:textId="788E8E6E" w:rsidR="00675C8D" w:rsidRDefault="00675C8D" w:rsidP="00675C8D">
      <w:pPr>
        <w:pStyle w:val="Heading4"/>
      </w:pPr>
      <w:bookmarkStart w:id="140" w:name="_Ref503355198"/>
      <w:bookmarkStart w:id="141" w:name="_Toc510174653"/>
      <w:r>
        <w:t>Security implications</w:t>
      </w:r>
      <w:bookmarkEnd w:id="140"/>
      <w:bookmarkEnd w:id="141"/>
    </w:p>
    <w:p w14:paraId="6D3F0C8E" w14:textId="7A4ECEB9" w:rsidR="00675C8D" w:rsidRDefault="00675C8D" w:rsidP="00675C8D">
      <w:r>
        <w:t xml:space="preserve">If the rich text message format is any variant of Markdown, then for security reasons, </w:t>
      </w:r>
      <w:r w:rsidR="00817B44">
        <w:t>SARIF</w:t>
      </w:r>
      <w:r>
        <w:t xml:space="preserve"> producers and </w:t>
      </w:r>
      <w:r w:rsidR="00817B44">
        <w:t xml:space="preserve">SARIF </w:t>
      </w:r>
      <w:r>
        <w:t xml:space="preserve">consumers </w:t>
      </w:r>
      <w:r w:rsidR="000804E2">
        <w:rPr>
          <w:b/>
        </w:rPr>
        <w:t>SHALL</w:t>
      </w:r>
      <w:r>
        <w:t xml:space="preserve"> </w:t>
      </w:r>
      <w:r w:rsidR="001D5109">
        <w:t>adhere to the following</w:t>
      </w:r>
      <w:r>
        <w:t>:</w:t>
      </w:r>
    </w:p>
    <w:p w14:paraId="26D1849F" w14:textId="0232BA6E" w:rsidR="00675C8D" w:rsidRDefault="00675C8D" w:rsidP="00E04728">
      <w:pPr>
        <w:pStyle w:val="ListParagraph"/>
        <w:numPr>
          <w:ilvl w:val="0"/>
          <w:numId w:val="39"/>
        </w:numPr>
      </w:pPr>
      <w:r>
        <w:lastRenderedPageBreak/>
        <w:t xml:space="preserve">SARIF producers </w:t>
      </w:r>
      <w:r w:rsidR="000804E2">
        <w:rPr>
          <w:b/>
        </w:rPr>
        <w:t>SHALL</w:t>
      </w:r>
      <w:r>
        <w:rPr>
          <w:b/>
        </w:rPr>
        <w:t xml:space="preserve"> NOT</w:t>
      </w:r>
      <w:r>
        <w:t xml:space="preserve"> emit messages that contain HTML, even though all variants of Markdown permit it.</w:t>
      </w:r>
    </w:p>
    <w:p w14:paraId="4ED983EE" w14:textId="2D698562" w:rsidR="00675C8D" w:rsidRDefault="00675C8D" w:rsidP="00E04728">
      <w:pPr>
        <w:pStyle w:val="ListParagraph"/>
        <w:numPr>
          <w:ilvl w:val="0"/>
          <w:numId w:val="39"/>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cmark Markdown processor [</w:t>
      </w:r>
      <w:hyperlink w:anchor="GFMCMARK" w:history="1">
        <w:r w:rsidR="000804E2" w:rsidRPr="000804E2">
          <w:rPr>
            <w:rStyle w:val="Hyperlink"/>
          </w:rPr>
          <w:t>GFMCMARK</w:t>
        </w:r>
      </w:hyperlink>
      <w:r>
        <w:t>].</w:t>
      </w:r>
    </w:p>
    <w:p w14:paraId="09A715D5" w14:textId="2C682F95" w:rsidR="00675C8D" w:rsidRDefault="00675C8D" w:rsidP="00E04728">
      <w:pPr>
        <w:pStyle w:val="ListParagraph"/>
        <w:numPr>
          <w:ilvl w:val="0"/>
          <w:numId w:val="39"/>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33F629F7" w:rsidR="00675C8D" w:rsidRPr="00675C8D" w:rsidRDefault="003409C5" w:rsidP="00675C8D">
      <w:r>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142" w:name="_Ref508810893"/>
      <w:bookmarkStart w:id="143" w:name="_Toc510174654"/>
      <w:bookmarkStart w:id="144" w:name="_Ref503352567"/>
      <w:r>
        <w:t>Messages with placeholders</w:t>
      </w:r>
      <w:bookmarkEnd w:id="142"/>
      <w:bookmarkEnd w:id="143"/>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77777777" w:rsidR="000C38FB" w:rsidRDefault="000C38FB" w:rsidP="000C38FB">
      <w:pPr>
        <w:pStyle w:val="Codesmall"/>
      </w:pPr>
      <w:r>
        <w:t>placeholder = "{", index, "}"</w:t>
      </w:r>
    </w:p>
    <w:p w14:paraId="4F62F04D" w14:textId="77777777" w:rsidR="000C38FB" w:rsidRDefault="000C38FB" w:rsidP="000C38FB">
      <w:pPr>
        <w:pStyle w:val="Codesmall"/>
      </w:pPr>
    </w:p>
    <w:p w14:paraId="21A99816" w14:textId="77777777" w:rsidR="000C38FB" w:rsidRDefault="000C38FB" w:rsidP="000C38FB">
      <w:pPr>
        <w:pStyle w:val="Codesmall"/>
      </w:pPr>
      <w:r>
        <w:t xml:space="preserve">index = </w:t>
      </w:r>
      <w:proofErr w:type="gramStart"/>
      <w:r>
        <w:t>non negative</w:t>
      </w:r>
      <w:proofErr w:type="gramEnd"/>
      <w:r>
        <w:t xml:space="preserve"> integer</w:t>
      </w:r>
    </w:p>
    <w:p w14:paraId="023C3CDE" w14:textId="52628B09" w:rsidR="000C38FB" w:rsidRDefault="000C38FB" w:rsidP="000C38FB">
      <w:r>
        <w:rPr>
          <w:rStyle w:val="CODEtemp"/>
        </w:rPr>
        <w:t>index</w:t>
      </w:r>
      <w:r>
        <w:t xml:space="preserve"> represents a 0-based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C12AF1">
        <w:t>3.9.11</w:t>
      </w:r>
      <w:r>
        <w:fldChar w:fldCharType="end"/>
      </w:r>
      <w:r>
        <w:t>).</w:t>
      </w:r>
    </w:p>
    <w:p w14:paraId="5BF7BEF4" w14:textId="77777777"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 Within both plain text and rich text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77777777" w:rsidR="000C38FB" w:rsidRDefault="000C38FB" w:rsidP="00E04728">
      <w:pPr>
        <w:pStyle w:val="ListParagraph"/>
        <w:numPr>
          <w:ilvl w:val="0"/>
          <w:numId w:val="52"/>
        </w:numPr>
      </w:pPr>
      <w:r>
        <w:t xml:space="preserve">The plain text and rich text message strings </w:t>
      </w:r>
      <w:r w:rsidRPr="00793B34">
        <w:rPr>
          <w:b/>
        </w:rPr>
        <w:t>MAY</w:t>
      </w:r>
      <w:r>
        <w:t xml:space="preserve"> contain different numbers of placeholders.</w:t>
      </w:r>
    </w:p>
    <w:p w14:paraId="6E9B3CCB" w14:textId="76F92266" w:rsidR="000C38FB" w:rsidRDefault="000C38FB" w:rsidP="00E04728">
      <w:pPr>
        <w:pStyle w:val="ListParagraph"/>
        <w:numPr>
          <w:ilvl w:val="0"/>
          <w:numId w:val="52"/>
        </w:numPr>
      </w:pPr>
      <w:r>
        <w:t xml:space="preserve">A given placeholder index </w:t>
      </w:r>
      <w:r w:rsidRPr="00793B34">
        <w:rPr>
          <w:b/>
        </w:rPr>
        <w:t>SHALL</w:t>
      </w:r>
      <w:r>
        <w:t xml:space="preserve"> have the same meaning across all the message strings in the object (so that they can be replaced with the same element of the </w:t>
      </w:r>
      <w:r w:rsidRPr="00793B34">
        <w:rPr>
          <w:rStyle w:val="CODEtemp"/>
        </w:rPr>
        <w:t>arguments</w:t>
      </w:r>
      <w:r>
        <w:t xml:space="preserve"> array).</w:t>
      </w:r>
    </w:p>
    <w:p w14:paraId="54782C69" w14:textId="30D7E1B0" w:rsidR="000C38FB" w:rsidRDefault="000C38FB" w:rsidP="000C38FB">
      <w:pPr>
        <w:pStyle w:val="Note"/>
      </w:pPr>
      <w:r>
        <w:t xml:space="preserve">EXAMPLE: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C12AF1">
        <w:t>3.9.7</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w:t>
      </w:r>
      <w:proofErr w:type="gramStart"/>
      <w:r w:rsidRPr="006F21F3">
        <w:rPr>
          <w:rStyle w:val="CODEtemp"/>
        </w:rPr>
        <w:t>0}</w:t>
      </w:r>
      <w:r>
        <w:rPr>
          <w:rStyle w:val="CODEtemp"/>
        </w:rPr>
        <w:t>\</w:t>
      </w:r>
      <w:proofErr w:type="gramEnd"/>
      <w:r w:rsidRPr="006F21F3">
        <w:rPr>
          <w:rStyle w:val="CODEtemp"/>
        </w:rPr>
        <w:t xml:space="preserve">" defined on line {1} is never used. Consider removing </w:t>
      </w:r>
      <w:r>
        <w:rPr>
          <w:rStyle w:val="CODEtemp"/>
        </w:rPr>
        <w:t>\</w:t>
      </w:r>
      <w:r w:rsidRPr="006F21F3">
        <w:rPr>
          <w:rStyle w:val="CODEtemp"/>
        </w:rPr>
        <w:t>"{</w:t>
      </w:r>
      <w:proofErr w:type="gramStart"/>
      <w:r w:rsidRPr="006F21F3">
        <w:rPr>
          <w:rStyle w:val="CODEtemp"/>
        </w:rPr>
        <w:t>0}</w:t>
      </w:r>
      <w:r>
        <w:rPr>
          <w:rStyle w:val="CODEtemp"/>
        </w:rPr>
        <w:t>\</w:t>
      </w:r>
      <w:proofErr w:type="gramEnd"/>
      <w:r w:rsidRPr="006F21F3">
        <w:rPr>
          <w:rStyle w:val="CODEtemp"/>
        </w:rPr>
        <w:t>".</w:t>
      </w:r>
      <w:r>
        <w:rPr>
          <w:rStyle w:val="CODEtemp"/>
        </w:rPr>
        <w:t>"</w:t>
      </w:r>
    </w:p>
    <w:p w14:paraId="68B33802" w14:textId="5813E273" w:rsidR="000C38FB" w:rsidRP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6568E83F" w14:textId="30F08F74" w:rsidR="00A4123E" w:rsidRDefault="002957C4" w:rsidP="00A4123E">
      <w:pPr>
        <w:pStyle w:val="Heading3"/>
      </w:pPr>
      <w:bookmarkStart w:id="145" w:name="_Ref508810900"/>
      <w:bookmarkStart w:id="146" w:name="_Toc510174655"/>
      <w:r>
        <w:t>Messages with e</w:t>
      </w:r>
      <w:r w:rsidR="00A4123E">
        <w:t>mbedded links</w:t>
      </w:r>
      <w:bookmarkEnd w:id="144"/>
      <w:bookmarkEnd w:id="145"/>
      <w:bookmarkEnd w:id="146"/>
    </w:p>
    <w:p w14:paraId="039E6FD3" w14:textId="63DC0935" w:rsidR="002957C4" w:rsidRDefault="00793A73" w:rsidP="002957C4">
      <w:r>
        <w:t>A message string</w:t>
      </w:r>
      <w:r w:rsidR="002957C4">
        <w:t xml:space="preserve"> </w:t>
      </w:r>
      <w:r w:rsidR="002957C4">
        <w:rPr>
          <w:b/>
        </w:rPr>
        <w:t>MAY</w:t>
      </w:r>
      <w:r w:rsidR="002957C4">
        <w:t xml:space="preserve"> include one or more links to locations within files</w:t>
      </w:r>
      <w:r w:rsidR="006B7822">
        <w:t xml:space="preserve"> 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C12AF1">
        <w:t>3.18</w:t>
      </w:r>
      <w:r w:rsidR="00360983">
        <w:fldChar w:fldCharType="end"/>
      </w:r>
      <w:r w:rsidR="006B7822">
        <w:t>)</w:t>
      </w:r>
      <w:r w:rsidR="002957C4">
        <w:t>. We refer to these links as “embedded links”.</w:t>
      </w:r>
    </w:p>
    <w:p w14:paraId="70349DEF" w14:textId="77777777" w:rsidR="002957C4" w:rsidRDefault="002957C4" w:rsidP="002957C4">
      <w:r>
        <w:t>The syntax of an embedded link is:</w:t>
      </w:r>
    </w:p>
    <w:p w14:paraId="2D9BC114" w14:textId="1539FB9E" w:rsidR="002957C4" w:rsidRDefault="00576C4A" w:rsidP="002957C4">
      <w:pPr>
        <w:pStyle w:val="Code"/>
      </w:pPr>
      <w:r>
        <w:t>embedded link = "</w:t>
      </w:r>
      <w:r w:rsidR="002957C4">
        <w:t>[</w:t>
      </w:r>
      <w:r>
        <w:t xml:space="preserve">", </w:t>
      </w:r>
      <w:r w:rsidR="002957C4">
        <w:t>link text</w:t>
      </w:r>
      <w:r>
        <w:t xml:space="preserve">, </w:t>
      </w:r>
      <w:proofErr w:type="gramStart"/>
      <w:r>
        <w:t>"</w:t>
      </w:r>
      <w:r w:rsidR="002957C4">
        <w:t>]</w:t>
      </w:r>
      <w:r>
        <w:t>(</w:t>
      </w:r>
      <w:proofErr w:type="gramEnd"/>
      <w:r>
        <w:t xml:space="preserve">", </w:t>
      </w:r>
      <w:r w:rsidR="002957C4">
        <w:t>link target</w:t>
      </w:r>
      <w:r>
        <w:t>, ")";</w:t>
      </w:r>
    </w:p>
    <w:p w14:paraId="6C7693EB" w14:textId="5197A443" w:rsidR="00576C4A" w:rsidRDefault="00576C4A" w:rsidP="002957C4">
      <w:pPr>
        <w:pStyle w:val="Code"/>
      </w:pPr>
    </w:p>
    <w:p w14:paraId="418577BB" w14:textId="1B39C99B" w:rsidR="00576C4A" w:rsidRDefault="00576C4A" w:rsidP="002957C4">
      <w:pPr>
        <w:pStyle w:val="Code"/>
      </w:pPr>
      <w:r>
        <w:t xml:space="preserve">link text </w:t>
      </w:r>
      <w:proofErr w:type="gramStart"/>
      <w:r>
        <w:t>= ?</w:t>
      </w:r>
      <w:proofErr w:type="gramEnd"/>
      <w:r>
        <w:t xml:space="preserve"> JSON string </w:t>
      </w:r>
      <w:proofErr w:type="gramStart"/>
      <w:r>
        <w:t>character ?</w:t>
      </w:r>
      <w:proofErr w:type="gramEnd"/>
      <w:r>
        <w:t xml:space="preserve"> – "]"</w:t>
      </w:r>
    </w:p>
    <w:p w14:paraId="0CE85F23" w14:textId="0E7EA961" w:rsidR="00576C4A" w:rsidRDefault="00576C4A" w:rsidP="002957C4">
      <w:pPr>
        <w:pStyle w:val="Code"/>
      </w:pPr>
    </w:p>
    <w:p w14:paraId="424F23A3" w14:textId="756169CE" w:rsidR="00576C4A" w:rsidRDefault="00576C4A" w:rsidP="002957C4">
      <w:pPr>
        <w:pStyle w:val="Code"/>
      </w:pPr>
      <w:r>
        <w:t>link target =</w:t>
      </w:r>
      <w:r w:rsidR="00DF585E">
        <w:t xml:space="preserve"> </w:t>
      </w:r>
      <w:proofErr w:type="gramStart"/>
      <w:r w:rsidR="00DF585E">
        <w:t>non negative</w:t>
      </w:r>
      <w:proofErr w:type="gramEnd"/>
      <w:r w:rsidR="00DF585E">
        <w:t xml:space="preserve"> integer;</w:t>
      </w:r>
    </w:p>
    <w:p w14:paraId="4B4ADB6E" w14:textId="55E2EC79" w:rsidR="002957C4" w:rsidRDefault="002957C4" w:rsidP="002957C4">
      <w:r>
        <w:rPr>
          <w:rStyle w:val="CODEtemp"/>
        </w:rPr>
        <w:t>link text</w:t>
      </w:r>
      <w:r>
        <w:t xml:space="preserve"> is the message text visible to the user. If the link occurs within a plain text message (§</w:t>
      </w:r>
      <w:r>
        <w:fldChar w:fldCharType="begin"/>
      </w:r>
      <w:r>
        <w:instrText xml:space="preserve"> REF _Ref503354593 \r \h </w:instrText>
      </w:r>
      <w:r>
        <w:fldChar w:fldCharType="separate"/>
      </w:r>
      <w:r w:rsidR="00C12AF1">
        <w:t>3.9.2</w:t>
      </w:r>
      <w:r>
        <w:fldChar w:fldCharType="end"/>
      </w:r>
      <w:r>
        <w:t xml:space="preserve">), </w:t>
      </w:r>
      <w:r>
        <w:rPr>
          <w:rStyle w:val="CODEtemp"/>
        </w:rPr>
        <w:t>link text</w:t>
      </w:r>
      <w:r>
        <w:t xml:space="preserve"> </w:t>
      </w:r>
      <w:r>
        <w:rPr>
          <w:b/>
        </w:rPr>
        <w:t>SHALL</w:t>
      </w:r>
      <w:r>
        <w:t xml:space="preserve"> be plain text. If the link occurs within a rich text message (§</w:t>
      </w:r>
      <w:r>
        <w:fldChar w:fldCharType="begin"/>
      </w:r>
      <w:r>
        <w:instrText xml:space="preserve"> REF _Ref503354606 \r \h </w:instrText>
      </w:r>
      <w:r>
        <w:fldChar w:fldCharType="separate"/>
      </w:r>
      <w:r w:rsidR="00C12AF1">
        <w:t>3.9.3</w:t>
      </w:r>
      <w:r>
        <w:fldChar w:fldCharType="end"/>
      </w:r>
      <w:r>
        <w:t xml:space="preserve">), </w:t>
      </w:r>
      <w:r>
        <w:rPr>
          <w:rStyle w:val="CODEtemp"/>
        </w:rPr>
        <w:t>link text</w:t>
      </w:r>
      <w:r>
        <w:t xml:space="preserve"> </w:t>
      </w:r>
      <w:r>
        <w:rPr>
          <w:b/>
        </w:rPr>
        <w:t>MAY</w:t>
      </w:r>
      <w:r>
        <w:t xml:space="preserve"> be either plain text or rich text.</w:t>
      </w:r>
    </w:p>
    <w:p w14:paraId="47ECF010" w14:textId="50EDC4B5" w:rsidR="00E076E9" w:rsidRDefault="00E076E9" w:rsidP="00E076E9">
      <w:r>
        <w:lastRenderedPageBreak/>
        <w:t>Square brackets (("</w:t>
      </w:r>
      <w:r>
        <w:rPr>
          <w:rStyle w:val="CODEtemp"/>
        </w:rPr>
        <w:t>[</w:t>
      </w:r>
      <w:r>
        <w:t>" and "</w:t>
      </w:r>
      <w:r>
        <w:rPr>
          <w:rStyle w:val="CODEtemp"/>
        </w:rPr>
        <w:t>]</w:t>
      </w:r>
      <w:r>
        <w:t xml:space="preserve">") in both plain text messages and rich text messages </w:t>
      </w:r>
      <w:r>
        <w:rPr>
          <w:b/>
        </w:rPr>
        <w:t>SHALL</w:t>
      </w:r>
      <w:r>
        <w:t xml:space="preserve"> be escaped with a backslash (</w:t>
      </w:r>
      <w:r>
        <w:rPr>
          <w:rStyle w:val="CODEtemp"/>
        </w:rPr>
        <w:t>"\"</w:t>
      </w:r>
      <w:r>
        <w:t>) to prevent them from being interpreted as embedded links. Since JSON itself treats the backslash as an escape character, the backslash</w:t>
      </w:r>
      <w:r w:rsidR="002A0325">
        <w:rPr>
          <w:b/>
        </w:rPr>
        <w:t xml:space="preserve">SHALL </w:t>
      </w:r>
      <w:r>
        <w:t>be doubled.</w:t>
      </w:r>
    </w:p>
    <w:p w14:paraId="67C28035" w14:textId="66CE30CE" w:rsidR="00E076E9" w:rsidRDefault="00E076E9" w:rsidP="00E076E9">
      <w:pPr>
        <w:pStyle w:val="Note"/>
      </w:pPr>
      <w:r>
        <w:t>EXAMPLE</w:t>
      </w:r>
      <w:r w:rsidR="00793A73">
        <w:t xml:space="preserve"> 1</w:t>
      </w:r>
      <w:r>
        <w:t>:</w:t>
      </w:r>
    </w:p>
    <w:p w14:paraId="58FA6862" w14:textId="77777777" w:rsidR="0085499B" w:rsidRDefault="00E076E9" w:rsidP="00EA1C84">
      <w:pPr>
        <w:pStyle w:val="Codesmall"/>
      </w:pPr>
      <w:r>
        <w:t xml:space="preserve">"message": </w:t>
      </w:r>
      <w:r w:rsidR="0085499B">
        <w:t>{</w:t>
      </w:r>
    </w:p>
    <w:p w14:paraId="2BBD6EC3" w14:textId="1CAB010A" w:rsidR="00E076E9" w:rsidRDefault="0085499B" w:rsidP="00EA1C84">
      <w:pPr>
        <w:pStyle w:val="Codesmall"/>
      </w:pPr>
      <w:r>
        <w:t xml:space="preserve">  "text": </w:t>
      </w:r>
      <w:r w:rsidR="00E076E9">
        <w:t>"This is not part of an embedded link: \"\</w:t>
      </w:r>
      <w:proofErr w:type="gramStart"/>
      <w:r w:rsidR="00E076E9">
        <w:t>\[</w:t>
      </w:r>
      <w:proofErr w:type="gramEnd"/>
      <w:r w:rsidR="00E076E9">
        <w:t>\"."</w:t>
      </w:r>
      <w:r w:rsidR="00793A73">
        <w:t xml:space="preserve">  # See §</w:t>
      </w:r>
      <w:r w:rsidR="00793A73">
        <w:fldChar w:fldCharType="begin"/>
      </w:r>
      <w:r w:rsidR="00793A73">
        <w:instrText xml:space="preserve"> REF _Ref508811133 \r \h </w:instrText>
      </w:r>
      <w:r w:rsidR="00EA1C84">
        <w:instrText xml:space="preserve"> \* MERGEFORMAT </w:instrText>
      </w:r>
      <w:r w:rsidR="00793A73">
        <w:fldChar w:fldCharType="separate"/>
      </w:r>
      <w:r w:rsidR="00C12AF1">
        <w:t>3.9.7</w:t>
      </w:r>
      <w:r w:rsidR="00793A73">
        <w:fldChar w:fldCharType="end"/>
      </w:r>
    </w:p>
    <w:p w14:paraId="3154E4FE" w14:textId="20E1B9FE" w:rsidR="0085499B" w:rsidRDefault="0085499B" w:rsidP="00EA1C84">
      <w:pPr>
        <w:pStyle w:val="Codesmall"/>
      </w:pPr>
      <w:r>
        <w:t>}</w:t>
      </w:r>
    </w:p>
    <w:p w14:paraId="11D0E986" w14:textId="2C1A9175" w:rsidR="002957C4" w:rsidRDefault="002957C4" w:rsidP="002957C4">
      <w:r>
        <w:t xml:space="preserve">The </w:t>
      </w:r>
      <w:r>
        <w:rPr>
          <w:rStyle w:val="CODEtemp"/>
        </w:rPr>
        <w:t>result</w:t>
      </w:r>
      <w:r>
        <w:t xml:space="preserve"> object (§</w:t>
      </w:r>
      <w:r>
        <w:fldChar w:fldCharType="begin"/>
      </w:r>
      <w:r>
        <w:instrText xml:space="preserve"> REF _Ref493350984 \r \h </w:instrText>
      </w:r>
      <w:r>
        <w:fldChar w:fldCharType="separate"/>
      </w:r>
      <w:r w:rsidR="00C12AF1">
        <w:t>3.18</w:t>
      </w:r>
      <w:r>
        <w:fldChar w:fldCharType="end"/>
      </w:r>
      <w:r>
        <w:t xml:space="preserve">) within which the </w:t>
      </w:r>
      <w:r w:rsidRPr="00793A73">
        <w:rPr>
          <w:rStyle w:val="CODEtemp"/>
        </w:rPr>
        <w:t>message</w:t>
      </w:r>
      <w:r>
        <w:t xml:space="preserve"> </w:t>
      </w:r>
      <w:r w:rsidR="00793A73">
        <w:t xml:space="preserve">object </w:t>
      </w:r>
      <w:r>
        <w:t xml:space="preserve">occurs </w:t>
      </w:r>
      <w:r w:rsidR="002A0325">
        <w:rPr>
          <w:b/>
        </w:rPr>
        <w:t>SHALL</w:t>
      </w:r>
      <w:r w:rsidR="002A0325">
        <w:t xml:space="preserve"> </w:t>
      </w:r>
      <w:r>
        <w:t xml:space="preserve">contain exactly one </w:t>
      </w:r>
      <w:r>
        <w:rPr>
          <w:rStyle w:val="CODEtemp"/>
        </w:rPr>
        <w:t>physicalLocation</w:t>
      </w:r>
      <w:r>
        <w:t xml:space="preserve"> object (§</w:t>
      </w:r>
      <w:r>
        <w:fldChar w:fldCharType="begin"/>
      </w:r>
      <w:r>
        <w:instrText xml:space="preserve"> REF _Ref493477390 \r \h </w:instrText>
      </w:r>
      <w:r>
        <w:fldChar w:fldCharType="separate"/>
      </w:r>
      <w:r w:rsidR="00C12AF1">
        <w:t>3.20</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C12AF1">
        <w:t>3.20.2</w:t>
      </w:r>
      <w:r w:rsidR="008A0E1E">
        <w:fldChar w:fldCharType="end"/>
      </w:r>
      <w:r w:rsidR="008A0E1E">
        <w:t>)</w:t>
      </w:r>
      <w:r>
        <w:t xml:space="preserve"> is equal to the value of </w:t>
      </w:r>
      <w:r>
        <w:rPr>
          <w:rStyle w:val="CODEtemp"/>
        </w:rPr>
        <w:t>link target</w:t>
      </w:r>
      <w:r>
        <w:t>.</w:t>
      </w:r>
    </w:p>
    <w:p w14:paraId="169B7600" w14:textId="01E45B4A" w:rsidR="002957C4" w:rsidRDefault="002957C4" w:rsidP="002957C4">
      <w:pPr>
        <w:pStyle w:val="Note"/>
      </w:pPr>
      <w:r>
        <w:t xml:space="preserve">NOTE: </w:t>
      </w:r>
      <w:r>
        <w:rPr>
          <w:rStyle w:val="CODEtemp"/>
        </w:rPr>
        <w:t>link target</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6C98398A"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link target</w:t>
      </w:r>
      <w:r>
        <w:t>.</w:t>
      </w:r>
    </w:p>
    <w:p w14:paraId="62C09860" w14:textId="77777777" w:rsidR="002957C4" w:rsidRDefault="002957C4" w:rsidP="00EA1C84">
      <w:pPr>
        <w:pStyle w:val="Codesmall"/>
      </w:pPr>
      <w:r>
        <w:t>{</w:t>
      </w:r>
    </w:p>
    <w:p w14:paraId="11A29550" w14:textId="2CC4FFF9" w:rsidR="002957C4" w:rsidRDefault="002957C4" w:rsidP="00EA1C84">
      <w:pPr>
        <w:pStyle w:val="Codesmall"/>
      </w:pPr>
      <w:r>
        <w:t xml:space="preserve">  "version": "</w:t>
      </w:r>
      <w:r w:rsidR="00EA1C84">
        <w:t>2</w:t>
      </w:r>
      <w:r>
        <w:t>.0.0",</w:t>
      </w:r>
    </w:p>
    <w:p w14:paraId="2546C9E6" w14:textId="77777777" w:rsidR="002957C4" w:rsidRDefault="002957C4" w:rsidP="00EA1C84">
      <w:pPr>
        <w:pStyle w:val="Codesmall"/>
      </w:pPr>
      <w:r>
        <w:t xml:space="preserve">  "runs": [</w:t>
      </w:r>
    </w:p>
    <w:p w14:paraId="27BC39FF" w14:textId="77777777" w:rsidR="002957C4" w:rsidRDefault="002957C4" w:rsidP="00EA1C84">
      <w:pPr>
        <w:pStyle w:val="Codesmall"/>
      </w:pPr>
      <w:r>
        <w:t xml:space="preserve">    {</w:t>
      </w:r>
    </w:p>
    <w:p w14:paraId="7B09C360" w14:textId="77777777" w:rsidR="002957C4" w:rsidRDefault="002957C4" w:rsidP="00EA1C84">
      <w:pPr>
        <w:pStyle w:val="Codesmall"/>
      </w:pPr>
      <w:r>
        <w:t xml:space="preserve">      "results": [</w:t>
      </w:r>
    </w:p>
    <w:p w14:paraId="40992E9D" w14:textId="77777777" w:rsidR="002957C4" w:rsidRDefault="002957C4" w:rsidP="00EA1C84">
      <w:pPr>
        <w:pStyle w:val="Codesmall"/>
      </w:pPr>
      <w:r>
        <w:t xml:space="preserve">        {</w:t>
      </w:r>
    </w:p>
    <w:p w14:paraId="4F9E16E0" w14:textId="77777777" w:rsidR="002957C4" w:rsidRDefault="002957C4" w:rsidP="00EA1C84">
      <w:pPr>
        <w:pStyle w:val="Codesmall"/>
      </w:pPr>
      <w:r>
        <w:t xml:space="preserve">          "ruleId": "TNT0001",</w:t>
      </w:r>
    </w:p>
    <w:p w14:paraId="3263A51E" w14:textId="77777777" w:rsidR="00793A73" w:rsidRDefault="002957C4" w:rsidP="00EA1C84">
      <w:pPr>
        <w:pStyle w:val="Codesmall"/>
      </w:pPr>
      <w:r>
        <w:t xml:space="preserve">          "message": </w:t>
      </w:r>
      <w:r w:rsidR="00793A73">
        <w:t>{</w:t>
      </w:r>
    </w:p>
    <w:p w14:paraId="50C681D9" w14:textId="77777777" w:rsidR="00793A73" w:rsidRDefault="00793A73" w:rsidP="00EA1C84">
      <w:pPr>
        <w:pStyle w:val="Codesmall"/>
      </w:pPr>
      <w:r>
        <w:t xml:space="preserve">            "text": </w:t>
      </w:r>
      <w:r w:rsidR="002957C4">
        <w:t>"Tainted data was used. The data came from [here</w:t>
      </w:r>
      <w:proofErr w:type="gramStart"/>
      <w:r w:rsidR="002957C4">
        <w:t>](</w:t>
      </w:r>
      <w:proofErr w:type="gramEnd"/>
      <w:r w:rsidR="002957C4">
        <w:t>3)."</w:t>
      </w:r>
    </w:p>
    <w:p w14:paraId="7EE0610B" w14:textId="35FA0AB1" w:rsidR="002957C4" w:rsidRDefault="00793A73" w:rsidP="00EA1C84">
      <w:pPr>
        <w:pStyle w:val="Codesmall"/>
      </w:pPr>
      <w:r>
        <w:t xml:space="preserve">          }</w:t>
      </w:r>
      <w:r w:rsidR="002957C4">
        <w:t>,</w:t>
      </w:r>
    </w:p>
    <w:p w14:paraId="00F7E2C1" w14:textId="77777777" w:rsidR="002957C4" w:rsidRDefault="002957C4" w:rsidP="00EA1C84">
      <w:pPr>
        <w:pStyle w:val="Codesmall"/>
      </w:pPr>
      <w:r>
        <w:t xml:space="preserve">          "locations": [</w:t>
      </w:r>
    </w:p>
    <w:p w14:paraId="40C2AE0D" w14:textId="77777777" w:rsidR="002957C4" w:rsidRDefault="002957C4" w:rsidP="00EA1C84">
      <w:pPr>
        <w:pStyle w:val="Codesmall"/>
      </w:pPr>
      <w:r>
        <w:t xml:space="preserve">            {</w:t>
      </w:r>
    </w:p>
    <w:p w14:paraId="079BFB73" w14:textId="47338ED1" w:rsidR="002957C4" w:rsidRDefault="002957C4" w:rsidP="00EA1C84">
      <w:pPr>
        <w:pStyle w:val="Codesmall"/>
      </w:pPr>
      <w:r>
        <w:t xml:space="preserve">              "</w:t>
      </w:r>
      <w:r w:rsidR="009A40CD">
        <w:t>physicalLocation</w:t>
      </w:r>
      <w:r>
        <w:t>": {</w:t>
      </w:r>
    </w:p>
    <w:p w14:paraId="060A17BD" w14:textId="77777777" w:rsidR="002957C4" w:rsidRDefault="002957C4" w:rsidP="00EA1C84">
      <w:pPr>
        <w:pStyle w:val="Codesmall"/>
      </w:pPr>
      <w:r>
        <w:t xml:space="preserve">                "uri": "file:///C:/code/main.c",</w:t>
      </w:r>
    </w:p>
    <w:p w14:paraId="4C3D6089" w14:textId="77777777" w:rsidR="002957C4" w:rsidRDefault="002957C4" w:rsidP="00EA1C84">
      <w:pPr>
        <w:pStyle w:val="Codesmall"/>
      </w:pPr>
      <w:r>
        <w:t xml:space="preserve">                "region": {</w:t>
      </w:r>
    </w:p>
    <w:p w14:paraId="69AD4E6B" w14:textId="77777777" w:rsidR="002957C4" w:rsidRDefault="002957C4" w:rsidP="00EA1C84">
      <w:pPr>
        <w:pStyle w:val="Codesmall"/>
      </w:pPr>
      <w:r>
        <w:t xml:space="preserve">                  "startLine": 15,</w:t>
      </w:r>
    </w:p>
    <w:p w14:paraId="38A6593B" w14:textId="77777777" w:rsidR="002957C4" w:rsidRDefault="002957C4" w:rsidP="00EA1C84">
      <w:pPr>
        <w:pStyle w:val="Codesmall"/>
      </w:pPr>
      <w:r>
        <w:t xml:space="preserve">                  "startColumn": 9</w:t>
      </w:r>
    </w:p>
    <w:p w14:paraId="60B9F7A9" w14:textId="77777777" w:rsidR="002957C4" w:rsidRDefault="002957C4" w:rsidP="00EA1C84">
      <w:pPr>
        <w:pStyle w:val="Codesmall"/>
      </w:pPr>
      <w:r>
        <w:t xml:space="preserve">                }</w:t>
      </w:r>
    </w:p>
    <w:p w14:paraId="595EF652" w14:textId="77777777" w:rsidR="002957C4" w:rsidRDefault="002957C4" w:rsidP="00EA1C84">
      <w:pPr>
        <w:pStyle w:val="Codesmall"/>
      </w:pPr>
      <w:r>
        <w:t xml:space="preserve">              }</w:t>
      </w:r>
    </w:p>
    <w:p w14:paraId="2B1C7F28" w14:textId="77777777" w:rsidR="002957C4" w:rsidRDefault="002957C4" w:rsidP="00EA1C84">
      <w:pPr>
        <w:pStyle w:val="Codesmall"/>
      </w:pPr>
      <w:r>
        <w:t xml:space="preserve">            }</w:t>
      </w:r>
    </w:p>
    <w:p w14:paraId="7F46F36D" w14:textId="77777777" w:rsidR="002957C4" w:rsidRDefault="002957C4" w:rsidP="00EA1C84">
      <w:pPr>
        <w:pStyle w:val="Codesmall"/>
      </w:pPr>
      <w:r>
        <w:t xml:space="preserve">          ],</w:t>
      </w:r>
    </w:p>
    <w:p w14:paraId="5FF58AE4" w14:textId="77777777" w:rsidR="002957C4" w:rsidRDefault="002957C4" w:rsidP="00EA1C84">
      <w:pPr>
        <w:pStyle w:val="Codesmall"/>
      </w:pPr>
      <w:r>
        <w:t xml:space="preserve">          "relatedLocations": [</w:t>
      </w:r>
    </w:p>
    <w:p w14:paraId="69DE350D" w14:textId="77777777" w:rsidR="002957C4" w:rsidRDefault="002957C4" w:rsidP="00EA1C84">
      <w:pPr>
        <w:pStyle w:val="Codesmall"/>
      </w:pPr>
      <w:r>
        <w:t xml:space="preserve">            {</w:t>
      </w:r>
    </w:p>
    <w:p w14:paraId="0CA626F7" w14:textId="77777777" w:rsidR="002957C4" w:rsidRDefault="002957C4" w:rsidP="00EA1C84">
      <w:pPr>
        <w:pStyle w:val="Codesmall"/>
      </w:pPr>
      <w:r>
        <w:t xml:space="preserve">              "physicalLocation": {</w:t>
      </w:r>
    </w:p>
    <w:p w14:paraId="5D319324" w14:textId="15764120" w:rsidR="002957C4" w:rsidRDefault="002957C4" w:rsidP="00EA1C84">
      <w:pPr>
        <w:pStyle w:val="Codesmall"/>
      </w:pPr>
      <w:r>
        <w:t xml:space="preserve">                "id": </w:t>
      </w:r>
      <w:r w:rsidR="00DE4B59">
        <w:t>3,</w:t>
      </w:r>
    </w:p>
    <w:p w14:paraId="51E6BBDF" w14:textId="77777777" w:rsidR="002957C4" w:rsidRDefault="002957C4" w:rsidP="00EA1C84">
      <w:pPr>
        <w:pStyle w:val="Codesmall"/>
      </w:pPr>
      <w:r>
        <w:t xml:space="preserve">                "uri": "file:///C:/code/input.c",</w:t>
      </w:r>
    </w:p>
    <w:p w14:paraId="1BC23427" w14:textId="77777777" w:rsidR="002957C4" w:rsidRDefault="002957C4" w:rsidP="00EA1C84">
      <w:pPr>
        <w:pStyle w:val="Codesmall"/>
      </w:pPr>
      <w:r>
        <w:t xml:space="preserve">                "region": {</w:t>
      </w:r>
    </w:p>
    <w:p w14:paraId="0457835B" w14:textId="77777777" w:rsidR="002957C4" w:rsidRDefault="002957C4" w:rsidP="00EA1C84">
      <w:pPr>
        <w:pStyle w:val="Codesmall"/>
      </w:pPr>
      <w:r>
        <w:t xml:space="preserve">                  "startLine": 15,</w:t>
      </w:r>
    </w:p>
    <w:p w14:paraId="2C56DC9A" w14:textId="77777777" w:rsidR="002957C4" w:rsidRDefault="002957C4" w:rsidP="00EA1C84">
      <w:pPr>
        <w:pStyle w:val="Codesmall"/>
      </w:pPr>
      <w:r>
        <w:t xml:space="preserve">                  "startColumn": 9</w:t>
      </w:r>
    </w:p>
    <w:p w14:paraId="1B59CFAC" w14:textId="77777777" w:rsidR="002957C4" w:rsidRDefault="002957C4" w:rsidP="00EA1C84">
      <w:pPr>
        <w:pStyle w:val="Codesmall"/>
      </w:pPr>
      <w:r>
        <w:t xml:space="preserve">                }</w:t>
      </w:r>
    </w:p>
    <w:p w14:paraId="5F80B726" w14:textId="77777777" w:rsidR="002957C4" w:rsidRDefault="002957C4" w:rsidP="00EA1C84">
      <w:pPr>
        <w:pStyle w:val="Codesmall"/>
      </w:pPr>
      <w:r>
        <w:t xml:space="preserve">              }</w:t>
      </w:r>
    </w:p>
    <w:p w14:paraId="67FF1973" w14:textId="77777777" w:rsidR="002957C4" w:rsidRDefault="002957C4" w:rsidP="00EA1C84">
      <w:pPr>
        <w:pStyle w:val="Codesmall"/>
      </w:pPr>
      <w:r>
        <w:t xml:space="preserve">            }</w:t>
      </w:r>
    </w:p>
    <w:p w14:paraId="40803927" w14:textId="77777777" w:rsidR="002957C4" w:rsidRDefault="002957C4" w:rsidP="00EA1C84">
      <w:pPr>
        <w:pStyle w:val="Codesmall"/>
      </w:pPr>
      <w:r>
        <w:t xml:space="preserve">          ]</w:t>
      </w:r>
    </w:p>
    <w:p w14:paraId="121D67FC" w14:textId="77777777" w:rsidR="002957C4" w:rsidRDefault="002957C4" w:rsidP="00EA1C84">
      <w:pPr>
        <w:pStyle w:val="Codesmall"/>
      </w:pPr>
      <w:r>
        <w:t xml:space="preserve">        }</w:t>
      </w:r>
    </w:p>
    <w:p w14:paraId="0D2AE7B8" w14:textId="77777777" w:rsidR="002957C4" w:rsidRDefault="002957C4" w:rsidP="00EA1C84">
      <w:pPr>
        <w:pStyle w:val="Codesmall"/>
      </w:pPr>
      <w:r>
        <w:t xml:space="preserve">      ]</w:t>
      </w:r>
    </w:p>
    <w:p w14:paraId="42084806" w14:textId="77777777" w:rsidR="002957C4" w:rsidRDefault="002957C4" w:rsidP="00EA1C84">
      <w:pPr>
        <w:pStyle w:val="Codesmall"/>
      </w:pPr>
      <w:r>
        <w:t xml:space="preserve">    }</w:t>
      </w:r>
    </w:p>
    <w:p w14:paraId="52BFE146" w14:textId="77777777" w:rsidR="002957C4" w:rsidRDefault="002957C4" w:rsidP="00EA1C84">
      <w:pPr>
        <w:pStyle w:val="Codesmall"/>
      </w:pPr>
      <w:r>
        <w:t xml:space="preserve">  ]</w:t>
      </w:r>
    </w:p>
    <w:p w14:paraId="26322521" w14:textId="77777777" w:rsidR="002957C4" w:rsidRDefault="002957C4" w:rsidP="00EA1C84">
      <w:pPr>
        <w:pStyle w:val="Codesmall"/>
      </w:pPr>
      <w:r>
        <w:t>}</w:t>
      </w:r>
    </w:p>
    <w:p w14:paraId="185E71A4" w14:textId="6950A312" w:rsidR="00F27B42" w:rsidRDefault="00F27B42" w:rsidP="00F27B42">
      <w:pPr>
        <w:pStyle w:val="Heading3"/>
      </w:pPr>
      <w:bookmarkStart w:id="147" w:name="_Ref508812963"/>
      <w:bookmarkStart w:id="148" w:name="_Toc510174656"/>
      <w:bookmarkStart w:id="149" w:name="_Ref493337542"/>
      <w:r>
        <w:t>Message string resources</w:t>
      </w:r>
      <w:bookmarkEnd w:id="147"/>
      <w:bookmarkEnd w:id="148"/>
    </w:p>
    <w:p w14:paraId="558CEB2A" w14:textId="15F84E5D" w:rsidR="00F27B42" w:rsidRDefault="00F27B42" w:rsidP="00F27B42">
      <w:pPr>
        <w:pStyle w:val="Heading4"/>
      </w:pPr>
      <w:bookmarkStart w:id="150" w:name="_Toc510174657"/>
      <w:r>
        <w:t>General</w:t>
      </w:r>
      <w:bookmarkEnd w:id="150"/>
    </w:p>
    <w:p w14:paraId="2DC31705" w14:textId="577D766E"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C12AF1">
        <w:t>3.9.7</w:t>
      </w:r>
      <w:r>
        <w:fldChar w:fldCharType="end"/>
      </w:r>
      <w:r>
        <w:t xml:space="preserve">) and </w:t>
      </w:r>
      <w:r w:rsidRPr="00D42E01">
        <w:rPr>
          <w:rStyle w:val="CODEtemp"/>
        </w:rPr>
        <w:t>richText</w:t>
      </w:r>
      <w:r>
        <w:t xml:space="preserve"> (§</w:t>
      </w:r>
      <w:r>
        <w:fldChar w:fldCharType="begin"/>
      </w:r>
      <w:r>
        <w:instrText xml:space="preserve"> REF _Ref508811583 \r \h </w:instrText>
      </w:r>
      <w:r>
        <w:fldChar w:fldCharType="separate"/>
      </w:r>
      <w:r w:rsidR="00C12AF1">
        <w:t>3.9.8</w:t>
      </w:r>
      <w:r>
        <w:fldChar w:fldCharType="end"/>
      </w:r>
      <w:r>
        <w:t xml:space="preserve">) properties. It can also indirectly refer to message strings through its </w:t>
      </w:r>
      <w:r w:rsidRPr="00D42E01">
        <w:rPr>
          <w:rStyle w:val="CODEtemp"/>
        </w:rPr>
        <w:t>messageId</w:t>
      </w:r>
      <w:r>
        <w:t xml:space="preserve"> (§</w:t>
      </w:r>
      <w:r>
        <w:fldChar w:fldCharType="begin"/>
      </w:r>
      <w:r>
        <w:instrText xml:space="preserve"> REF _Ref508811592 \r \h </w:instrText>
      </w:r>
      <w:r>
        <w:fldChar w:fldCharType="separate"/>
      </w:r>
      <w:r w:rsidR="00C12AF1">
        <w:t>3.9.9</w:t>
      </w:r>
      <w:r>
        <w:fldChar w:fldCharType="end"/>
      </w:r>
      <w:r>
        <w:t xml:space="preserve">) and </w:t>
      </w:r>
      <w:r w:rsidRPr="00D42E01">
        <w:rPr>
          <w:rStyle w:val="CODEtemp"/>
        </w:rPr>
        <w:lastRenderedPageBreak/>
        <w:t>richMessageId</w:t>
      </w:r>
      <w:r>
        <w:t xml:space="preserve"> (§</w:t>
      </w:r>
      <w:r>
        <w:fldChar w:fldCharType="begin"/>
      </w:r>
      <w:r>
        <w:instrText xml:space="preserve"> REF _Ref508811630 \r \h </w:instrText>
      </w:r>
      <w:r>
        <w:fldChar w:fldCharType="separate"/>
      </w:r>
      <w:r w:rsidR="00C12AF1">
        <w:t>3.9.10</w:t>
      </w:r>
      <w:r>
        <w:fldChar w:fldCharType="end"/>
      </w:r>
      <w:r>
        <w:t xml:space="preserve">) properties. We refer to these indirectly referenced message strings as “message string resources,” and we refer to the contents of the </w:t>
      </w:r>
      <w:r w:rsidRPr="00D42E01">
        <w:rPr>
          <w:rStyle w:val="CODEtemp"/>
        </w:rPr>
        <w:t>messageId</w:t>
      </w:r>
      <w:r>
        <w:t xml:space="preserve"> and </w:t>
      </w:r>
      <w:r w:rsidRPr="00D42E01">
        <w:rPr>
          <w:rStyle w:val="CODEtemp"/>
        </w:rPr>
        <w:t>richMessageId</w:t>
      </w:r>
      <w:r>
        <w:t xml:space="preserve"> properties as “resource identifiers.”</w:t>
      </w:r>
    </w:p>
    <w:p w14:paraId="3056DD94" w14:textId="77777777" w:rsidR="00262CD2" w:rsidRPr="005215EE" w:rsidRDefault="00262CD2" w:rsidP="00262CD2">
      <w:r>
        <w:t xml:space="preserve">The resource identifiers used for the values of </w:t>
      </w:r>
      <w:r w:rsidRPr="005215EE">
        <w:rPr>
          <w:rStyle w:val="CODEtemp"/>
        </w:rPr>
        <w:t>messageId</w:t>
      </w:r>
      <w:r>
        <w:t xml:space="preserve"> and </w:t>
      </w:r>
      <w:r w:rsidRPr="005215EE">
        <w:rPr>
          <w:rStyle w:val="CODEtemp"/>
        </w:rPr>
        <w:t>richMessageId</w:t>
      </w:r>
      <w:r>
        <w:t xml:space="preserve"> properties </w:t>
      </w:r>
      <w:r>
        <w:rPr>
          <w:b/>
        </w:rPr>
        <w:t>SHALL</w:t>
      </w:r>
      <w:r>
        <w:t xml:space="preserve"> be distinct. That is, any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run.</w:t>
      </w:r>
    </w:p>
    <w:p w14:paraId="0F7F4A8A" w14:textId="5D4A3854" w:rsidR="00262CD2" w:rsidRPr="0031053A" w:rsidRDefault="00262CD2" w:rsidP="00262CD2">
      <w:r>
        <w:t xml:space="preserve">Resources enable message strings to be localized into other languages. A SARIF </w:t>
      </w:r>
      <w:r>
        <w:rPr>
          <w:rStyle w:val="CODEtemp"/>
        </w:rPr>
        <w:t>run</w:t>
      </w:r>
      <w:r>
        <w:t xml:space="preserve"> object (§</w:t>
      </w:r>
      <w:r>
        <w:fldChar w:fldCharType="begin"/>
      </w:r>
      <w:r>
        <w:instrText xml:space="preserve"> REF _Ref493349997 \r \h </w:instrText>
      </w:r>
      <w:r>
        <w:fldChar w:fldCharType="separate"/>
      </w:r>
      <w:r w:rsidR="00C12AF1">
        <w:t>3.11</w:t>
      </w:r>
      <w:r>
        <w:fldChar w:fldCharType="end"/>
      </w:r>
      <w:r>
        <w:t xml:space="preserve">) can optionally contain the message string resources for a single language, namely the language designated by its </w:t>
      </w:r>
      <w:r>
        <w:rPr>
          <w:rStyle w:val="CODEtemp"/>
        </w:rPr>
        <w:t>tool.l</w:t>
      </w:r>
      <w:r w:rsidRPr="00521FD6">
        <w:rPr>
          <w:rStyle w:val="CODEtemp"/>
        </w:rPr>
        <w:t>anguage</w:t>
      </w:r>
      <w:r>
        <w:t xml:space="preserve"> property (§</w:t>
      </w:r>
      <w:r>
        <w:fldChar w:fldCharType="begin"/>
      </w:r>
      <w:r>
        <w:instrText xml:space="preserve"> REF _Ref508811658 \r \h </w:instrText>
      </w:r>
      <w:r>
        <w:fldChar w:fldCharType="separate"/>
      </w:r>
      <w:r w:rsidR="00C12AF1">
        <w:t>3.12.7</w:t>
      </w:r>
      <w:r>
        <w:fldChar w:fldCharType="end"/>
      </w:r>
      <w:r>
        <w:t xml:space="preserve">). We refer to these message strings as “embedded resources.” Embedded message string resources are stored in the </w:t>
      </w:r>
      <w:r>
        <w:rPr>
          <w:rStyle w:val="CODEtemp"/>
        </w:rPr>
        <w:t>run</w:t>
      </w:r>
      <w:r w:rsidRPr="0031053A">
        <w:rPr>
          <w:rStyle w:val="CODEtemp"/>
        </w:rPr>
        <w:t>.</w:t>
      </w:r>
      <w:proofErr w:type="gramStart"/>
      <w:r w:rsidRPr="0031053A">
        <w:rPr>
          <w:rStyle w:val="CODEtemp"/>
        </w:rPr>
        <w:t>resources.messageStrings</w:t>
      </w:r>
      <w:proofErr w:type="gramEnd"/>
      <w:r>
        <w:t xml:space="preserve"> property (§</w:t>
      </w:r>
      <w:r w:rsidR="000A6828">
        <w:fldChar w:fldCharType="begin"/>
      </w:r>
      <w:r w:rsidR="000A6828">
        <w:instrText xml:space="preserve"> REF _Ref508811824 \r \h </w:instrText>
      </w:r>
      <w:r w:rsidR="000A6828">
        <w:fldChar w:fldCharType="separate"/>
      </w:r>
      <w:r w:rsidR="00C12AF1">
        <w:t>3.29.2</w:t>
      </w:r>
      <w:r w:rsidR="000A6828">
        <w:fldChar w:fldCharType="end"/>
      </w:r>
      <w:r>
        <w:t>).</w:t>
      </w:r>
    </w:p>
    <w:p w14:paraId="71E30852" w14:textId="0ADDD40E" w:rsidR="00262CD2" w:rsidRPr="00262CD2" w:rsidRDefault="00262CD2" w:rsidP="00262CD2">
      <w:r>
        <w:t xml:space="preserve">If a SARIF consumer needs to access resources for a language other than the one specified by </w:t>
      </w:r>
      <w:proofErr w:type="gramStart"/>
      <w:r w:rsidRPr="0031053A">
        <w:rPr>
          <w:rStyle w:val="CODEtemp"/>
        </w:rPr>
        <w:t>tool.language</w:t>
      </w:r>
      <w:proofErr w:type="gramEnd"/>
      <w:r>
        <w:t>, it can attempt to locate the resources in an external file. We refer to such a file as a “SARIF resource file”, and we refer to the message strings in such a file as “external resources.” §</w:t>
      </w:r>
      <w:r>
        <w:fldChar w:fldCharType="begin"/>
      </w:r>
      <w:r>
        <w:instrText xml:space="preserve"> REF _Ref508811713 \r \h </w:instrText>
      </w:r>
      <w:r>
        <w:fldChar w:fldCharType="separate"/>
      </w:r>
      <w:r w:rsidR="00C12AF1">
        <w:t>3.9.6.3</w:t>
      </w:r>
      <w:r>
        <w:fldChar w:fldCharType="end"/>
      </w:r>
      <w:r>
        <w:t xml:space="preserve"> defines the naming convention and file lookup procedure for SARIF resources files. §</w:t>
      </w:r>
      <w:r>
        <w:fldChar w:fldCharType="begin"/>
      </w:r>
      <w:r>
        <w:instrText xml:space="preserve"> REF _Ref508811723 \r \h </w:instrText>
      </w:r>
      <w:r>
        <w:fldChar w:fldCharType="separate"/>
      </w:r>
      <w:r w:rsidR="00C12AF1">
        <w:t>3.9.6.4</w:t>
      </w:r>
      <w:r>
        <w:fldChar w:fldCharType="end"/>
      </w:r>
      <w:r>
        <w:t xml:space="preserve"> defines the SARIF resource file format.</w:t>
      </w:r>
    </w:p>
    <w:p w14:paraId="256FEF1F" w14:textId="2E1E79D9" w:rsidR="00F27B42" w:rsidRDefault="00F27B42" w:rsidP="00F27B42">
      <w:pPr>
        <w:pStyle w:val="Heading4"/>
      </w:pPr>
      <w:bookmarkStart w:id="151" w:name="_Ref508812199"/>
      <w:bookmarkStart w:id="152" w:name="_Toc510174658"/>
      <w:r>
        <w:t>Embedded string resource lookup procedure</w:t>
      </w:r>
      <w:bookmarkEnd w:id="151"/>
      <w:bookmarkEnd w:id="152"/>
    </w:p>
    <w:p w14:paraId="306DBAF6" w14:textId="77777777" w:rsidR="000A6828" w:rsidRDefault="000A6828" w:rsidP="000A6828">
      <w:r>
        <w:t xml:space="preserve">When a SARIF consumer needs to locate a message string for the run’s declared language,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This ensures that a SARIF consumer can always locate the message strings for the declared language without having to consult a SARIF resource file, which might not be available. The string lookup procedure depends on whether the consumer can render rich text messages.</w:t>
      </w:r>
    </w:p>
    <w:p w14:paraId="7CAA4C6D" w14:textId="77777777" w:rsidR="000A6828" w:rsidRPr="009F5E47" w:rsidRDefault="000A6828" w:rsidP="000A6828">
      <w:r>
        <w:t>If the consumer can render rich text messages, the string lookup procedure is:</w:t>
      </w:r>
    </w:p>
    <w:p w14:paraId="2C42E25E" w14:textId="77777777" w:rsidR="000A6828" w:rsidRDefault="000A6828" w:rsidP="00E04728">
      <w:pPr>
        <w:pStyle w:val="ListParagraph"/>
        <w:numPr>
          <w:ilvl w:val="0"/>
          <w:numId w:val="53"/>
        </w:numPr>
      </w:pPr>
      <w:r>
        <w:t xml:space="preserve">If </w:t>
      </w:r>
      <w:proofErr w:type="gramStart"/>
      <w:r>
        <w:rPr>
          <w:rStyle w:val="CODEtemp"/>
        </w:rPr>
        <w:t>message.r</w:t>
      </w:r>
      <w:r w:rsidRPr="009F5E47">
        <w:rPr>
          <w:rStyle w:val="CODEtemp"/>
        </w:rPr>
        <w:t>ichText</w:t>
      </w:r>
      <w:proofErr w:type="gramEnd"/>
      <w:r>
        <w:t xml:space="preserve"> is present, use its value.</w:t>
      </w:r>
    </w:p>
    <w:p w14:paraId="1CF2F1DD" w14:textId="77777777" w:rsidR="000A6828" w:rsidRDefault="000A6828" w:rsidP="00E04728">
      <w:pPr>
        <w:pStyle w:val="ListParagraph"/>
        <w:numPr>
          <w:ilvl w:val="0"/>
          <w:numId w:val="53"/>
        </w:numPr>
      </w:pPr>
      <w:r>
        <w:t xml:space="preserve">Otherwise, if </w:t>
      </w:r>
      <w:proofErr w:type="gramStart"/>
      <w:r>
        <w:rPr>
          <w:rStyle w:val="CODEtemp"/>
        </w:rPr>
        <w:t>message.richM</w:t>
      </w:r>
      <w:r w:rsidRPr="009F5E47">
        <w:rPr>
          <w:rStyle w:val="CODEtemp"/>
        </w:rPr>
        <w:t>essageId</w:t>
      </w:r>
      <w:proofErr w:type="gramEnd"/>
      <w:r>
        <w:t xml:space="preserve"> is present, and </w:t>
      </w:r>
      <w:r w:rsidRPr="009F5E47">
        <w:rPr>
          <w:rStyle w:val="CODEtemp"/>
        </w:rPr>
        <w:t>run</w:t>
      </w:r>
      <w:r>
        <w:rPr>
          <w:rStyle w:val="CODEtemp"/>
        </w:rPr>
        <w:t>.</w:t>
      </w:r>
      <w:r w:rsidRPr="009F5E47">
        <w:rPr>
          <w:rStyle w:val="CODEtemp"/>
        </w:rPr>
        <w:t>resources.messageStrings</w:t>
      </w:r>
      <w:r>
        <w:t xml:space="preserve"> is present and contains a property whose name matches </w:t>
      </w:r>
      <w:r>
        <w:rPr>
          <w:rStyle w:val="CODEtemp"/>
        </w:rPr>
        <w:t>message.richM</w:t>
      </w:r>
      <w:r w:rsidRPr="009F5E47">
        <w:rPr>
          <w:rStyle w:val="CODEtemp"/>
        </w:rPr>
        <w:t>essageId</w:t>
      </w:r>
      <w:r>
        <w:t>, use the value of that property.</w:t>
      </w:r>
    </w:p>
    <w:p w14:paraId="2F356A3A" w14:textId="77777777" w:rsidR="000A6828" w:rsidRPr="009F5E47" w:rsidRDefault="000A6828" w:rsidP="00E04728">
      <w:pPr>
        <w:pStyle w:val="ListParagraph"/>
        <w:numPr>
          <w:ilvl w:val="0"/>
          <w:numId w:val="53"/>
        </w:numPr>
      </w:pPr>
      <w:r>
        <w:t>Otherwise, execute the lookup procedure for plain text messages, below.</w:t>
      </w:r>
    </w:p>
    <w:p w14:paraId="2F38FCBA" w14:textId="77777777" w:rsidR="000A6828" w:rsidRDefault="000A6828" w:rsidP="000A6828">
      <w:r>
        <w:t>If the consumer cannot render rich text messages, the string lookup procedure is:</w:t>
      </w:r>
    </w:p>
    <w:p w14:paraId="38443440" w14:textId="77777777" w:rsidR="000A6828" w:rsidRDefault="000A6828" w:rsidP="00E04728">
      <w:pPr>
        <w:pStyle w:val="ListParagraph"/>
        <w:numPr>
          <w:ilvl w:val="0"/>
          <w:numId w:val="54"/>
        </w:numPr>
      </w:pPr>
      <w:r>
        <w:t xml:space="preserve">If </w:t>
      </w:r>
      <w:r>
        <w:rPr>
          <w:rStyle w:val="CODEtemp"/>
        </w:rPr>
        <w:t>message.t</w:t>
      </w:r>
      <w:r w:rsidRPr="009F5E47">
        <w:rPr>
          <w:rStyle w:val="CODEtemp"/>
        </w:rPr>
        <w:t>ext</w:t>
      </w:r>
      <w:r>
        <w:t xml:space="preserve"> is present, use its value.</w:t>
      </w:r>
    </w:p>
    <w:p w14:paraId="2B955C6F" w14:textId="77777777" w:rsidR="000A6828" w:rsidRDefault="000A6828" w:rsidP="00E04728">
      <w:pPr>
        <w:pStyle w:val="ListParagraph"/>
        <w:numPr>
          <w:ilvl w:val="0"/>
          <w:numId w:val="54"/>
        </w:numPr>
      </w:pPr>
      <w:r>
        <w:t xml:space="preserve">Otherwise, if </w:t>
      </w:r>
      <w:proofErr w:type="gramStart"/>
      <w:r w:rsidRPr="009F5E47">
        <w:rPr>
          <w:rStyle w:val="CODEtemp"/>
        </w:rPr>
        <w:t>m</w:t>
      </w:r>
      <w:r>
        <w:rPr>
          <w:rStyle w:val="CODEtemp"/>
        </w:rPr>
        <w:t>essage.m</w:t>
      </w:r>
      <w:r w:rsidRPr="009F5E47">
        <w:rPr>
          <w:rStyle w:val="CODEtemp"/>
        </w:rPr>
        <w:t>essageId</w:t>
      </w:r>
      <w:proofErr w:type="gramEnd"/>
      <w:r>
        <w:t xml:space="preserve"> is present, and </w:t>
      </w:r>
      <w:r w:rsidRPr="009F5E47">
        <w:rPr>
          <w:rStyle w:val="CODEtemp"/>
        </w:rPr>
        <w:t>run.resources.messageStrings</w:t>
      </w:r>
      <w:r>
        <w:t xml:space="preserve"> is present and contains a property whose name matches </w:t>
      </w:r>
      <w:r>
        <w:rPr>
          <w:rStyle w:val="CODEtemp"/>
        </w:rPr>
        <w:t>message.m</w:t>
      </w:r>
      <w:r w:rsidRPr="009F5E47">
        <w:rPr>
          <w:rStyle w:val="CODEtemp"/>
        </w:rPr>
        <w:t>essageId</w:t>
      </w:r>
      <w:r>
        <w:t>, use the value of that property.</w:t>
      </w:r>
    </w:p>
    <w:p w14:paraId="6235438F" w14:textId="1DE1D223" w:rsidR="000A6828" w:rsidRPr="000A6828" w:rsidRDefault="000A6828" w:rsidP="00E04728">
      <w:pPr>
        <w:pStyle w:val="ListParagraph"/>
        <w:numPr>
          <w:ilvl w:val="0"/>
          <w:numId w:val="54"/>
        </w:numPr>
      </w:pPr>
      <w:r>
        <w:t>Otherwise, the string lookup procedure fails</w:t>
      </w:r>
      <w:r w:rsidR="00C00D1C">
        <w:t xml:space="preserve"> (which means that the SARIF log file is invalid)</w:t>
      </w:r>
      <w:r>
        <w:t>.</w:t>
      </w:r>
    </w:p>
    <w:p w14:paraId="4DFA0602" w14:textId="0143C933" w:rsidR="00F27B42" w:rsidRDefault="00F27B42" w:rsidP="00F27B42">
      <w:pPr>
        <w:pStyle w:val="Heading4"/>
      </w:pPr>
      <w:bookmarkStart w:id="153" w:name="_Ref508811713"/>
      <w:bookmarkStart w:id="154" w:name="_Toc510174659"/>
      <w:r>
        <w:t>SARIF resource file lookup procedure</w:t>
      </w:r>
      <w:bookmarkEnd w:id="153"/>
      <w:bookmarkEnd w:id="154"/>
    </w:p>
    <w:p w14:paraId="44300BFB" w14:textId="77777777" w:rsidR="000A6828" w:rsidRDefault="000A6828" w:rsidP="000A6828">
      <w:r>
        <w:t xml:space="preserve">When a SARIF consumer needs to locate a message string for a language </w:t>
      </w:r>
      <w:r w:rsidRPr="00363B33">
        <w:t>other than t</w:t>
      </w:r>
      <w:r>
        <w:t xml:space="preserve">he tool’s declared language, it </w:t>
      </w:r>
      <w:r>
        <w:rPr>
          <w:b/>
        </w:rPr>
        <w:t>SHALL</w:t>
      </w:r>
      <w:r>
        <w:t xml:space="preserve"> follow the file lookup procedure specified in this section to locate a SARIF resource file.</w:t>
      </w:r>
    </w:p>
    <w:p w14:paraId="02487BDF" w14:textId="77777777" w:rsidR="000A6828" w:rsidRDefault="000A6828" w:rsidP="000A6828">
      <w:r>
        <w:t xml:space="preserve">SARIF resource file names </w:t>
      </w:r>
      <w:r>
        <w:rPr>
          <w:b/>
        </w:rPr>
        <w:t>SHALL</w:t>
      </w:r>
      <w:r>
        <w:t xml:space="preserve"> follow the naming convention defined by the following syntax:</w:t>
      </w:r>
    </w:p>
    <w:p w14:paraId="31C4CBC4" w14:textId="36D4D5BF" w:rsidR="000A6828" w:rsidRDefault="000A6828" w:rsidP="000A6828">
      <w:pPr>
        <w:pStyle w:val="Code"/>
      </w:pPr>
      <w:r>
        <w:t>SARIF resource file name = language tag, ".</w:t>
      </w:r>
      <w:proofErr w:type="gramStart"/>
      <w:r>
        <w:t>resources.sarif</w:t>
      </w:r>
      <w:proofErr w:type="gramEnd"/>
      <w:r>
        <w:t>"</w:t>
      </w:r>
    </w:p>
    <w:p w14:paraId="65C9E90F" w14:textId="77777777" w:rsidR="000A6828" w:rsidRDefault="000A6828" w:rsidP="000A6828">
      <w:pPr>
        <w:pStyle w:val="Code"/>
      </w:pPr>
    </w:p>
    <w:p w14:paraId="0DFEC08A" w14:textId="77777777" w:rsidR="000A6828" w:rsidRPr="008721F6" w:rsidRDefault="000A6828" w:rsidP="000A6828">
      <w:pPr>
        <w:pStyle w:val="Code"/>
      </w:pPr>
      <w:r>
        <w:t xml:space="preserve">language tag </w:t>
      </w:r>
      <w:proofErr w:type="gramStart"/>
      <w:r>
        <w:t>= ?</w:t>
      </w:r>
      <w:proofErr w:type="gramEnd"/>
      <w:r>
        <w:t xml:space="preserve"> RFC 5646 language </w:t>
      </w:r>
      <w:proofErr w:type="gramStart"/>
      <w:r>
        <w:t>tag ?</w:t>
      </w:r>
      <w:proofErr w:type="gramEnd"/>
    </w:p>
    <w:p w14:paraId="012D2AAE" w14:textId="77777777" w:rsidR="000A6828" w:rsidRDefault="000A6828" w:rsidP="000A6828"/>
    <w:p w14:paraId="3CCAFFB2" w14:textId="77777777" w:rsidR="000A6828" w:rsidRDefault="000A6828" w:rsidP="000A6828">
      <w:r>
        <w:t>The file lookup procedure is:</w:t>
      </w:r>
    </w:p>
    <w:p w14:paraId="52C02921" w14:textId="77777777" w:rsidR="000A6828" w:rsidRDefault="000A6828" w:rsidP="000A6828"/>
    <w:p w14:paraId="30F6B7A6" w14:textId="77777777" w:rsidR="000A6828" w:rsidRDefault="000A6828" w:rsidP="00E04728">
      <w:pPr>
        <w:pStyle w:val="ListParagraph"/>
        <w:numPr>
          <w:ilvl w:val="0"/>
          <w:numId w:val="55"/>
        </w:numPr>
      </w:pPr>
      <w:r>
        <w:lastRenderedPageBreak/>
        <w:t>Determine the “resource URI base” as follows:</w:t>
      </w:r>
      <w:r>
        <w:br/>
      </w:r>
    </w:p>
    <w:p w14:paraId="03F01AEC" w14:textId="77777777" w:rsidR="000A6828" w:rsidRDefault="000A6828" w:rsidP="00E04728">
      <w:pPr>
        <w:pStyle w:val="ListParagraph"/>
        <w:numPr>
          <w:ilvl w:val="1"/>
          <w:numId w:val="55"/>
        </w:numPr>
      </w:pPr>
      <w:r>
        <w:t xml:space="preserve">If the SARIF consumer is configured to obtain resources from a </w:t>
      </w:r>
      <w:proofErr w:type="gramStart"/>
      <w:r>
        <w:t>particular location</w:t>
      </w:r>
      <w:proofErr w:type="gramEnd"/>
      <w:r>
        <w:t xml:space="preserve"> (for example, by means of a configuration file or a command line argument), that is the resource URI base.</w:t>
      </w:r>
      <w:r>
        <w:br/>
      </w:r>
    </w:p>
    <w:p w14:paraId="2D458B61" w14:textId="1AA53F8F" w:rsidR="000A6828" w:rsidRDefault="000A6828" w:rsidP="00E04728">
      <w:pPr>
        <w:pStyle w:val="ListParagraph"/>
        <w:numPr>
          <w:ilvl w:val="1"/>
          <w:numId w:val="55"/>
        </w:numPr>
      </w:pPr>
      <w:r>
        <w:t xml:space="preserve">If the resource URI base has not yet been determined, and if </w:t>
      </w:r>
      <w:proofErr w:type="gramStart"/>
      <w:r w:rsidRPr="00225056">
        <w:rPr>
          <w:rStyle w:val="CODEtemp"/>
        </w:rPr>
        <w:t>run.tool</w:t>
      </w:r>
      <w:proofErr w:type="gramEnd"/>
      <w:r w:rsidRPr="00225056">
        <w:rPr>
          <w:rStyle w:val="CODEtemp"/>
        </w:rPr>
        <w:t>.resourceLocation</w:t>
      </w:r>
      <w:r>
        <w:t xml:space="preserve"> (§</w:t>
      </w:r>
      <w:r w:rsidR="00347FBF">
        <w:fldChar w:fldCharType="begin"/>
      </w:r>
      <w:r w:rsidR="00347FBF">
        <w:instrText xml:space="preserve"> REF _Ref508891515 \r \h </w:instrText>
      </w:r>
      <w:r w:rsidR="00347FBF">
        <w:fldChar w:fldCharType="separate"/>
      </w:r>
      <w:r w:rsidR="00C12AF1">
        <w:t>3.12.8</w:t>
      </w:r>
      <w:r w:rsidR="00347FBF">
        <w:fldChar w:fldCharType="end"/>
      </w:r>
      <w:r>
        <w:t>) is present:</w:t>
      </w:r>
      <w:r>
        <w:br/>
      </w:r>
    </w:p>
    <w:p w14:paraId="6000D231" w14:textId="77777777" w:rsidR="000A6828" w:rsidRDefault="000A6828" w:rsidP="00E04728">
      <w:pPr>
        <w:pStyle w:val="ListParagraph"/>
        <w:numPr>
          <w:ilvl w:val="2"/>
          <w:numId w:val="55"/>
        </w:numPr>
      </w:pPr>
      <w:r>
        <w:t xml:space="preserve">If </w:t>
      </w:r>
      <w:r w:rsidRPr="00225056">
        <w:rPr>
          <w:rStyle w:val="CODEtemp"/>
        </w:rPr>
        <w:t>run.tool.resourceLocation</w:t>
      </w:r>
      <w:r>
        <w:rPr>
          <w:rStyle w:val="CODEtemp"/>
        </w:rPr>
        <w:t>.uri</w:t>
      </w:r>
      <w:r>
        <w:t xml:space="preserve"> is an absolute URI, that is the resource URI base.</w:t>
      </w:r>
      <w:r>
        <w:br/>
      </w:r>
    </w:p>
    <w:p w14:paraId="1A8C865B" w14:textId="77777777" w:rsidR="000A6828" w:rsidRDefault="000A6828" w:rsidP="00E04728">
      <w:pPr>
        <w:pStyle w:val="ListParagraph"/>
        <w:numPr>
          <w:ilvl w:val="2"/>
          <w:numId w:val="55"/>
        </w:numPr>
      </w:pPr>
      <w:r>
        <w:t xml:space="preserve">If the resource URI base has not yet been determined, then if </w:t>
      </w:r>
      <w:proofErr w:type="gramStart"/>
      <w:r w:rsidRPr="00225056">
        <w:rPr>
          <w:rStyle w:val="CODEtemp"/>
        </w:rPr>
        <w:t>run.tool</w:t>
      </w:r>
      <w:proofErr w:type="gramEnd"/>
      <w:r w:rsidRPr="00225056">
        <w:rPr>
          <w:rStyle w:val="CODEtemp"/>
        </w:rPr>
        <w:t>.resourceLocation</w:t>
      </w:r>
      <w:r>
        <w:rPr>
          <w:rStyle w:val="CODEtemp"/>
        </w:rPr>
        <w:t>.uriBaseId</w:t>
      </w:r>
      <w:r>
        <w:t xml:space="preserve"> is present and </w:t>
      </w:r>
      <w:r w:rsidRPr="00225056">
        <w:rPr>
          <w:rStyle w:val="CODEtemp"/>
        </w:rPr>
        <w:t>run.originalUriBaseIds</w:t>
      </w:r>
      <w:r>
        <w:t xml:space="preserve"> is present and contains a matching property, then the resource URI base is the absolute URI obtained by combining </w:t>
      </w:r>
      <w:r w:rsidRPr="00225056">
        <w:rPr>
          <w:rStyle w:val="CODEtemp"/>
        </w:rPr>
        <w:t>run.tool.resourceLocation</w:t>
      </w:r>
      <w:r>
        <w:rPr>
          <w:rStyle w:val="CODEtemp"/>
        </w:rPr>
        <w:t>.uri</w:t>
      </w:r>
      <w:r>
        <w:t xml:space="preserve"> with the matching property value from </w:t>
      </w:r>
      <w:r w:rsidRPr="00225056">
        <w:rPr>
          <w:rStyle w:val="CODEtemp"/>
        </w:rPr>
        <w:t>run.originalUriBaseIds</w:t>
      </w:r>
      <w:r>
        <w:br/>
      </w:r>
    </w:p>
    <w:p w14:paraId="1C0B21C2" w14:textId="77777777" w:rsidR="000A6828" w:rsidRDefault="000A6828" w:rsidP="00E04728">
      <w:pPr>
        <w:pStyle w:val="ListParagraph"/>
        <w:numPr>
          <w:ilvl w:val="1"/>
          <w:numId w:val="55"/>
        </w:numPr>
      </w:pPr>
      <w:r>
        <w:t xml:space="preserve">If the resource URI base has not yet been determined, the SARIF consumer </w:t>
      </w:r>
      <w:r>
        <w:rPr>
          <w:b/>
        </w:rPr>
        <w:t>MAY</w:t>
      </w:r>
      <w:r>
        <w:t xml:space="preserve"> use other means to determine it. (For example, it might prompt the user).</w:t>
      </w:r>
      <w:r>
        <w:br/>
      </w:r>
    </w:p>
    <w:p w14:paraId="721ADB00" w14:textId="77777777" w:rsidR="000A6828" w:rsidRDefault="000A6828" w:rsidP="00E04728">
      <w:pPr>
        <w:pStyle w:val="ListParagraph"/>
        <w:numPr>
          <w:ilvl w:val="1"/>
          <w:numId w:val="55"/>
        </w:numPr>
      </w:pPr>
      <w:r>
        <w:t>If the resource URI base has not yet been determined, the file lookup procedure fails.</w:t>
      </w:r>
      <w:r>
        <w:br/>
      </w:r>
    </w:p>
    <w:p w14:paraId="0B5092CD" w14:textId="77777777" w:rsidR="000A6828" w:rsidRDefault="000A6828" w:rsidP="00E04728">
      <w:pPr>
        <w:pStyle w:val="ListParagraph"/>
        <w:numPr>
          <w:ilvl w:val="0"/>
          <w:numId w:val="55"/>
        </w:numPr>
      </w:pPr>
      <w:r>
        <w:t>Locate a SARIF resource file under the resource URI base location as follows:</w:t>
      </w:r>
      <w:r>
        <w:br/>
      </w:r>
    </w:p>
    <w:p w14:paraId="2D1C896E" w14:textId="06C37FEA" w:rsidR="000A6828" w:rsidRDefault="000A6828" w:rsidP="00E04728">
      <w:pPr>
        <w:pStyle w:val="ListParagraph"/>
        <w:numPr>
          <w:ilvl w:val="1"/>
          <w:numId w:val="55"/>
        </w:numPr>
      </w:pPr>
      <w:r>
        <w:t xml:space="preserve">Construct a file name using the full RFC 5646 language tag specified by the user. (For example, this might be the operating system’s current UI language, such as </w:t>
      </w:r>
      <w:r w:rsidRPr="00225056">
        <w:rPr>
          <w:rStyle w:val="CODEtemp"/>
        </w:rPr>
        <w:t>fr-FR</w:t>
      </w:r>
      <w:r>
        <w:t xml:space="preserve">. In this case, the file name would be </w:t>
      </w:r>
      <w:r w:rsidRPr="00225056">
        <w:rPr>
          <w:rStyle w:val="CODEtemp"/>
        </w:rPr>
        <w:t>fr-FR.</w:t>
      </w:r>
      <w:proofErr w:type="gramStart"/>
      <w:r>
        <w:rPr>
          <w:rStyle w:val="CODEtemp"/>
        </w:rPr>
        <w:t>resources.</w:t>
      </w:r>
      <w:r w:rsidRPr="00225056">
        <w:rPr>
          <w:rStyle w:val="CODEtemp"/>
        </w:rPr>
        <w:t>sarif</w:t>
      </w:r>
      <w:proofErr w:type="gramEnd"/>
      <w:r>
        <w:t>.) If a file by that name is present, use it.</w:t>
      </w:r>
      <w:r>
        <w:br/>
      </w:r>
    </w:p>
    <w:p w14:paraId="3AD11B53" w14:textId="2A4642F5" w:rsidR="000A6828" w:rsidRDefault="000A6828" w:rsidP="00E04728">
      <w:pPr>
        <w:pStyle w:val="ListParagraph"/>
        <w:numPr>
          <w:ilvl w:val="1"/>
          <w:numId w:val="55"/>
        </w:numPr>
      </w:pPr>
      <w:r>
        <w:t>Otherwise, if the first subtag is one of the two- or three-letter primary language subtags defined in [</w:t>
      </w:r>
      <w:hyperlink w:anchor="ISO639_1" w:history="1">
        <w:r w:rsidRPr="008C3365">
          <w:rPr>
            <w:rStyle w:val="Hyperlink"/>
          </w:rPr>
          <w:t>ISO639-1</w:t>
        </w:r>
      </w:hyperlink>
      <w:r>
        <w:t>], [</w:t>
      </w:r>
      <w:hyperlink w:anchor="ISO639_2" w:history="1">
        <w:r w:rsidRPr="008C3365">
          <w:rPr>
            <w:rStyle w:val="Hyperlink"/>
          </w:rPr>
          <w:t>ISO639-2</w:t>
        </w:r>
      </w:hyperlink>
      <w:r>
        <w:t>] or, [</w:t>
      </w:r>
      <w:hyperlink w:anchor="ISO639_3" w:history="1">
        <w:r w:rsidRPr="008C3365">
          <w:rPr>
            <w:rStyle w:val="Hyperlink"/>
          </w:rPr>
          <w:t>ISO639-3</w:t>
        </w:r>
      </w:hyperlink>
      <w:r>
        <w:t xml:space="preserve">], construct a file name using only that subtag. (Continuing the previous example, the file name would be </w:t>
      </w:r>
      <w:r w:rsidRPr="00225056">
        <w:rPr>
          <w:rStyle w:val="CODEtemp"/>
        </w:rPr>
        <w:t>fr.</w:t>
      </w:r>
      <w:proofErr w:type="gramStart"/>
      <w:r>
        <w:rPr>
          <w:rStyle w:val="CODEtemp"/>
        </w:rPr>
        <w:t>resources.</w:t>
      </w:r>
      <w:r w:rsidRPr="00225056">
        <w:rPr>
          <w:rStyle w:val="CODEtemp"/>
        </w:rPr>
        <w:t>sarif</w:t>
      </w:r>
      <w:proofErr w:type="gramEnd"/>
      <w:r w:rsidRPr="000A6828">
        <w:t>.</w:t>
      </w:r>
      <w:r>
        <w:t>) If a file by that name is present, use it.</w:t>
      </w:r>
      <w:r>
        <w:br/>
      </w:r>
    </w:p>
    <w:p w14:paraId="03121B3E" w14:textId="77777777" w:rsidR="000A6828" w:rsidRDefault="000A6828" w:rsidP="00E04728">
      <w:pPr>
        <w:pStyle w:val="ListParagraph"/>
        <w:numPr>
          <w:ilvl w:val="1"/>
          <w:numId w:val="55"/>
        </w:numPr>
      </w:pPr>
      <w:r>
        <w:t xml:space="preserve">If the SARIF resource file name has not yet been determined, the SARIF consumer </w:t>
      </w:r>
      <w:r>
        <w:rPr>
          <w:b/>
        </w:rPr>
        <w:t>MAY</w:t>
      </w:r>
      <w:r>
        <w:t xml:space="preserve"> use other means to determine it. (For example, it might prompt the user.)</w:t>
      </w:r>
      <w:r>
        <w:br/>
      </w:r>
    </w:p>
    <w:p w14:paraId="68ABD610" w14:textId="77777777" w:rsidR="000A6828" w:rsidRDefault="000A6828" w:rsidP="00E04728">
      <w:pPr>
        <w:pStyle w:val="ListParagraph"/>
        <w:numPr>
          <w:ilvl w:val="1"/>
          <w:numId w:val="55"/>
        </w:numPr>
      </w:pPr>
      <w:r>
        <w:t>If the SARIF resource file name has not yet been determined, the file lookup procedure fails.</w:t>
      </w:r>
      <w:r>
        <w:br/>
      </w:r>
    </w:p>
    <w:p w14:paraId="23401B07" w14:textId="21EBBAC0" w:rsidR="000A6828" w:rsidRDefault="000A6828" w:rsidP="000A6828">
      <w:r>
        <w:t>If t</w:t>
      </w:r>
      <w:r w:rsidR="00347FBF">
        <w:t>he</w:t>
      </w:r>
      <w:r>
        <w:t xml:space="preserve"> file lookup procedure fails, the SARIF consumer </w:t>
      </w:r>
      <w:r>
        <w:rPr>
          <w:b/>
        </w:rPr>
        <w:t>MAY</w:t>
      </w:r>
      <w:r>
        <w:t xml:space="preserve"> follow the string lookup procedure for embedded resources specified in §</w:t>
      </w:r>
      <w:r>
        <w:fldChar w:fldCharType="begin"/>
      </w:r>
      <w:r>
        <w:instrText xml:space="preserve"> REF _Ref508812199 \r \h </w:instrText>
      </w:r>
      <w:r>
        <w:fldChar w:fldCharType="separate"/>
      </w:r>
      <w:r w:rsidR="00C12AF1">
        <w:t>3.9.6.2</w:t>
      </w:r>
      <w:r>
        <w:fldChar w:fldCharType="end"/>
      </w:r>
      <w:r>
        <w:t xml:space="preserve">. In that case, the SARIF consumer </w:t>
      </w:r>
      <w:r w:rsidR="00347FBF">
        <w:t>might</w:t>
      </w:r>
      <w:r>
        <w:t xml:space="preserve"> display messages in a language other than the one the end user requested. The SARIF consumer </w:t>
      </w:r>
      <w:r>
        <w:rPr>
          <w:b/>
        </w:rPr>
        <w:t>MAY</w:t>
      </w:r>
      <w:r>
        <w:t xml:space="preserve"> notify the user if it was unable to locate resources for the requested language.</w:t>
      </w:r>
    </w:p>
    <w:p w14:paraId="208A6CE4" w14:textId="15A55227" w:rsidR="000A6828" w:rsidRPr="000A6828" w:rsidRDefault="000A6828" w:rsidP="000A6828">
      <w:r>
        <w:t xml:space="preserve">If the file lookup procedure succeeds, the SARIF consumer </w:t>
      </w:r>
      <w:r>
        <w:rPr>
          <w:b/>
        </w:rPr>
        <w:t>SHALL</w:t>
      </w:r>
      <w:r>
        <w:t xml:space="preserve"> follow the string lookup procedure defined in §</w:t>
      </w:r>
      <w:r>
        <w:fldChar w:fldCharType="begin"/>
      </w:r>
      <w:r>
        <w:instrText xml:space="preserve"> REF _Ref508812199 \r \h </w:instrText>
      </w:r>
      <w:r>
        <w:fldChar w:fldCharType="separate"/>
      </w:r>
      <w:r w:rsidR="00C12AF1">
        <w:t>3.9.6.2</w:t>
      </w:r>
      <w:r>
        <w:fldChar w:fldCharType="end"/>
      </w:r>
      <w:r>
        <w:t xml:space="preserve"> to extract the required message string from the SARIF resource file.</w:t>
      </w:r>
    </w:p>
    <w:p w14:paraId="091DE463" w14:textId="799E2C2B" w:rsidR="00F27B42" w:rsidRDefault="00F27B42" w:rsidP="00F27B42">
      <w:pPr>
        <w:pStyle w:val="Heading4"/>
      </w:pPr>
      <w:bookmarkStart w:id="155" w:name="_Ref508811723"/>
      <w:bookmarkStart w:id="156" w:name="_Toc510174660"/>
      <w:r>
        <w:t>SARIF resource file format</w:t>
      </w:r>
      <w:bookmarkEnd w:id="155"/>
      <w:bookmarkEnd w:id="156"/>
    </w:p>
    <w:p w14:paraId="441176F7" w14:textId="05E307FC" w:rsidR="00F27B42" w:rsidRDefault="00F27B42" w:rsidP="00F27B42">
      <w:pPr>
        <w:pStyle w:val="Heading5"/>
      </w:pPr>
      <w:bookmarkStart w:id="157" w:name="_Toc510174661"/>
      <w:r>
        <w:t>General</w:t>
      </w:r>
      <w:bookmarkEnd w:id="157"/>
    </w:p>
    <w:p w14:paraId="71B61055" w14:textId="643D92C6" w:rsidR="0086153A" w:rsidRPr="0086153A" w:rsidRDefault="0086153A" w:rsidP="0086153A">
      <w:r>
        <w:t xml:space="preserve">A SARIF resource file contains only that subset of the elements of a SARIF log file that are necessary to describe resources. Some of the elements that are present in a SARIF resource file are constrained differently than they are in a SARIF log file, for example, by being required rather than optional, or by </w:t>
      </w:r>
      <w:r>
        <w:lastRenderedPageBreak/>
        <w:t>having a different number of array elements. All these differences are described in the sections that follow.</w:t>
      </w:r>
    </w:p>
    <w:p w14:paraId="04439481" w14:textId="64C658D5" w:rsidR="00F27B42" w:rsidRDefault="00F27B42" w:rsidP="00F27B42">
      <w:pPr>
        <w:pStyle w:val="Heading5"/>
      </w:pPr>
      <w:bookmarkStart w:id="158" w:name="_Toc510174662"/>
      <w:r>
        <w:t>sarifLog object</w:t>
      </w:r>
      <w:bookmarkEnd w:id="158"/>
    </w:p>
    <w:p w14:paraId="5BC49FE7" w14:textId="6E81CE17" w:rsidR="0086153A" w:rsidRDefault="0086153A" w:rsidP="0086153A">
      <w:r>
        <w:t xml:space="preserve">The root element of a SARIF resource file is a </w:t>
      </w:r>
      <w:r w:rsidRPr="00CD0792">
        <w:rPr>
          <w:rStyle w:val="CODEtemp"/>
        </w:rPr>
        <w:t>sarifLog</w:t>
      </w:r>
      <w:r>
        <w:t xml:space="preserve"> object (§</w:t>
      </w:r>
      <w:r>
        <w:fldChar w:fldCharType="begin"/>
      </w:r>
      <w:r>
        <w:instrText xml:space="preserve"> REF _Ref508812301 \r \h </w:instrText>
      </w:r>
      <w:r>
        <w:fldChar w:fldCharType="separate"/>
      </w:r>
      <w:r w:rsidR="00C12AF1">
        <w:t>3.10</w:t>
      </w:r>
      <w:r>
        <w:fldChar w:fldCharType="end"/>
      </w:r>
      <w:r>
        <w:t>). Its permitted properties, and their differences from the corresponding elements in a SARIF log file, are as follows:</w:t>
      </w:r>
    </w:p>
    <w:tbl>
      <w:tblPr>
        <w:tblStyle w:val="TableGrid"/>
        <w:tblW w:w="10839" w:type="dxa"/>
        <w:tblLook w:val="04A0" w:firstRow="1" w:lastRow="0" w:firstColumn="1" w:lastColumn="0" w:noHBand="0" w:noVBand="1"/>
      </w:tblPr>
      <w:tblGrid>
        <w:gridCol w:w="2083"/>
        <w:gridCol w:w="1885"/>
        <w:gridCol w:w="1205"/>
        <w:gridCol w:w="5666"/>
      </w:tblGrid>
      <w:tr w:rsidR="0086153A" w:rsidRPr="00545597" w14:paraId="42B370BE" w14:textId="77777777" w:rsidTr="00282714">
        <w:trPr>
          <w:trHeight w:val="356"/>
        </w:trPr>
        <w:tc>
          <w:tcPr>
            <w:tcW w:w="2088" w:type="dxa"/>
          </w:tcPr>
          <w:p w14:paraId="4D47B15D" w14:textId="77777777" w:rsidR="0086153A" w:rsidRPr="00545597" w:rsidRDefault="0086153A" w:rsidP="00282714">
            <w:pPr>
              <w:rPr>
                <w:b/>
              </w:rPr>
            </w:pPr>
            <w:r w:rsidRPr="00545597">
              <w:rPr>
                <w:b/>
              </w:rPr>
              <w:t>Property</w:t>
            </w:r>
          </w:p>
        </w:tc>
        <w:tc>
          <w:tcPr>
            <w:tcW w:w="1890" w:type="dxa"/>
          </w:tcPr>
          <w:p w14:paraId="526C0C49" w14:textId="77777777" w:rsidR="0086153A" w:rsidRPr="00545597" w:rsidRDefault="0086153A" w:rsidP="00282714">
            <w:pPr>
              <w:rPr>
                <w:b/>
              </w:rPr>
            </w:pPr>
            <w:r>
              <w:rPr>
                <w:b/>
              </w:rPr>
              <w:t>Type</w:t>
            </w:r>
          </w:p>
        </w:tc>
        <w:tc>
          <w:tcPr>
            <w:tcW w:w="1170" w:type="dxa"/>
          </w:tcPr>
          <w:p w14:paraId="16201BA6" w14:textId="77777777" w:rsidR="0086153A" w:rsidRPr="00545597" w:rsidRDefault="0086153A" w:rsidP="00282714">
            <w:pPr>
              <w:rPr>
                <w:b/>
              </w:rPr>
            </w:pPr>
            <w:r w:rsidRPr="00545597">
              <w:rPr>
                <w:b/>
              </w:rPr>
              <w:t>Required?</w:t>
            </w:r>
          </w:p>
        </w:tc>
        <w:tc>
          <w:tcPr>
            <w:tcW w:w="5691" w:type="dxa"/>
          </w:tcPr>
          <w:p w14:paraId="68D15B96" w14:textId="77777777" w:rsidR="0086153A" w:rsidRPr="00545597" w:rsidRDefault="0086153A" w:rsidP="00282714">
            <w:pPr>
              <w:rPr>
                <w:b/>
              </w:rPr>
            </w:pPr>
            <w:r w:rsidRPr="00545597">
              <w:rPr>
                <w:b/>
              </w:rPr>
              <w:t>Difference from SARIF log file</w:t>
            </w:r>
          </w:p>
        </w:tc>
      </w:tr>
      <w:tr w:rsidR="0086153A" w:rsidRPr="00386A21" w14:paraId="12A81F1A" w14:textId="77777777" w:rsidTr="00282714">
        <w:trPr>
          <w:trHeight w:val="566"/>
        </w:trPr>
        <w:tc>
          <w:tcPr>
            <w:tcW w:w="2088" w:type="dxa"/>
          </w:tcPr>
          <w:p w14:paraId="78F90E66" w14:textId="29F1D6AE" w:rsidR="0086153A" w:rsidRPr="00545597" w:rsidRDefault="0086153A" w:rsidP="00282714">
            <w:pPr>
              <w:rPr>
                <w:rStyle w:val="CODEtemp"/>
              </w:rPr>
            </w:pPr>
            <w:r w:rsidRPr="00545597">
              <w:rPr>
                <w:rStyle w:val="CODEtemp"/>
              </w:rPr>
              <w:t>$schema</w:t>
            </w:r>
            <w:r>
              <w:rPr>
                <w:rStyle w:val="CODEtemp"/>
              </w:rPr>
              <w:t xml:space="preserve"> (</w:t>
            </w:r>
            <w:r>
              <w:t>§</w:t>
            </w:r>
            <w:r>
              <w:fldChar w:fldCharType="begin"/>
            </w:r>
            <w:r>
              <w:instrText xml:space="preserve"> REF _Ref508812350 \r \h </w:instrText>
            </w:r>
            <w:r>
              <w:fldChar w:fldCharType="separate"/>
            </w:r>
            <w:r w:rsidR="00C12AF1">
              <w:t>3.10.3</w:t>
            </w:r>
            <w:r>
              <w:fldChar w:fldCharType="end"/>
            </w:r>
            <w:r>
              <w:t>)</w:t>
            </w:r>
          </w:p>
        </w:tc>
        <w:tc>
          <w:tcPr>
            <w:tcW w:w="1890" w:type="dxa"/>
          </w:tcPr>
          <w:p w14:paraId="05AA560B" w14:textId="77777777" w:rsidR="0086153A" w:rsidRPr="00425B80" w:rsidRDefault="0086153A" w:rsidP="00282714">
            <w:pPr>
              <w:rPr>
                <w:rStyle w:val="CODEtemp"/>
              </w:rPr>
            </w:pPr>
            <w:r w:rsidRPr="00425B80">
              <w:rPr>
                <w:rStyle w:val="CODEtemp"/>
              </w:rPr>
              <w:t>string</w:t>
            </w:r>
          </w:p>
        </w:tc>
        <w:tc>
          <w:tcPr>
            <w:tcW w:w="1170" w:type="dxa"/>
          </w:tcPr>
          <w:p w14:paraId="72B3A88D" w14:textId="77777777" w:rsidR="0086153A" w:rsidRDefault="0086153A" w:rsidP="00282714">
            <w:r>
              <w:t>No</w:t>
            </w:r>
          </w:p>
        </w:tc>
        <w:tc>
          <w:tcPr>
            <w:tcW w:w="5691" w:type="dxa"/>
          </w:tcPr>
          <w:p w14:paraId="71563124" w14:textId="00268FFF" w:rsidR="0086153A" w:rsidRDefault="0086153A" w:rsidP="00282714">
            <w:r>
              <w:t xml:space="preserve">Specifies the URI from which the JSON schema for the SARIF resource file format (rather than the SARIF log file format) </w:t>
            </w:r>
            <w:r w:rsidR="004165E2">
              <w:t xml:space="preserve">can </w:t>
            </w:r>
            <w:r>
              <w:t>be obtained.</w:t>
            </w:r>
          </w:p>
        </w:tc>
      </w:tr>
      <w:tr w:rsidR="0086153A" w14:paraId="3D4D50FB" w14:textId="77777777" w:rsidTr="00282714">
        <w:trPr>
          <w:trHeight w:val="345"/>
        </w:trPr>
        <w:tc>
          <w:tcPr>
            <w:tcW w:w="2088" w:type="dxa"/>
          </w:tcPr>
          <w:p w14:paraId="56BDE702" w14:textId="61B6151C" w:rsidR="0086153A" w:rsidRPr="00545597" w:rsidRDefault="0086153A" w:rsidP="00282714">
            <w:pPr>
              <w:rPr>
                <w:rStyle w:val="CODEtemp"/>
              </w:rPr>
            </w:pPr>
            <w:r w:rsidRPr="00545597">
              <w:rPr>
                <w:rStyle w:val="CODEtemp"/>
              </w:rPr>
              <w:t>runs</w:t>
            </w:r>
            <w:r>
              <w:rPr>
                <w:rStyle w:val="CODEtemp"/>
              </w:rPr>
              <w:t xml:space="preserve"> (</w:t>
            </w:r>
            <w:r>
              <w:t>§</w:t>
            </w:r>
            <w:r>
              <w:fldChar w:fldCharType="begin"/>
            </w:r>
            <w:r>
              <w:instrText xml:space="preserve"> REF _Ref493349987 \r \h </w:instrText>
            </w:r>
            <w:r>
              <w:fldChar w:fldCharType="separate"/>
            </w:r>
            <w:r w:rsidR="00C12AF1">
              <w:t>3.10.4</w:t>
            </w:r>
            <w:r>
              <w:fldChar w:fldCharType="end"/>
            </w:r>
            <w:r>
              <w:rPr>
                <w:rStyle w:val="CODEtemp"/>
              </w:rPr>
              <w:t>)</w:t>
            </w:r>
          </w:p>
        </w:tc>
        <w:tc>
          <w:tcPr>
            <w:tcW w:w="1890" w:type="dxa"/>
          </w:tcPr>
          <w:p w14:paraId="4E542B44" w14:textId="4C8BCF13" w:rsidR="0086153A" w:rsidRDefault="0086153A" w:rsidP="00282714">
            <w:proofErr w:type="gramStart"/>
            <w:r w:rsidRPr="00425B80">
              <w:rPr>
                <w:rStyle w:val="CODEtemp"/>
              </w:rPr>
              <w:t>run</w:t>
            </w:r>
            <w:r>
              <w:rPr>
                <w:rStyle w:val="CODEtemp"/>
              </w:rPr>
              <w:t>[</w:t>
            </w:r>
            <w:proofErr w:type="gramEnd"/>
            <w:r>
              <w:rPr>
                <w:rStyle w:val="CODEtemp"/>
              </w:rPr>
              <w:t>]</w:t>
            </w:r>
            <w:r>
              <w:t xml:space="preserve"> (§</w:t>
            </w:r>
            <w:r>
              <w:fldChar w:fldCharType="begin"/>
            </w:r>
            <w:r>
              <w:instrText xml:space="preserve"> REF _Ref493349997 \r \h </w:instrText>
            </w:r>
            <w:r>
              <w:fldChar w:fldCharType="separate"/>
            </w:r>
            <w:r w:rsidR="00C12AF1">
              <w:t>3.11</w:t>
            </w:r>
            <w:r>
              <w:fldChar w:fldCharType="end"/>
            </w:r>
            <w:r>
              <w:t>)</w:t>
            </w:r>
          </w:p>
        </w:tc>
        <w:tc>
          <w:tcPr>
            <w:tcW w:w="1170" w:type="dxa"/>
          </w:tcPr>
          <w:p w14:paraId="0E0CACFE" w14:textId="77777777" w:rsidR="0086153A" w:rsidRDefault="0086153A" w:rsidP="00282714">
            <w:r>
              <w:t>Yes</w:t>
            </w:r>
          </w:p>
        </w:tc>
        <w:tc>
          <w:tcPr>
            <w:tcW w:w="5691" w:type="dxa"/>
          </w:tcPr>
          <w:p w14:paraId="17554539" w14:textId="08150DDC" w:rsidR="0086153A" w:rsidRDefault="0086153A" w:rsidP="00282714">
            <w:r>
              <w:t>Array contains exactly one element, rather than one or more. That element contains only the properties specified in §</w:t>
            </w:r>
            <w:r>
              <w:fldChar w:fldCharType="begin"/>
            </w:r>
            <w:r>
              <w:instrText xml:space="preserve"> REF _Ref508812519 \r \h </w:instrText>
            </w:r>
            <w:r>
              <w:fldChar w:fldCharType="separate"/>
            </w:r>
            <w:r w:rsidR="00C12AF1">
              <w:t>3.9.6.4.3</w:t>
            </w:r>
            <w:r>
              <w:fldChar w:fldCharType="end"/>
            </w:r>
            <w:r>
              <w:t>.</w:t>
            </w:r>
          </w:p>
        </w:tc>
      </w:tr>
    </w:tbl>
    <w:p w14:paraId="1325EAA7" w14:textId="079EF80F" w:rsidR="00F27B42" w:rsidRDefault="00F27B42" w:rsidP="00F27B42">
      <w:pPr>
        <w:pStyle w:val="Heading5"/>
      </w:pPr>
      <w:bookmarkStart w:id="159" w:name="_Ref508812519"/>
      <w:bookmarkStart w:id="160" w:name="_Toc510174663"/>
      <w:r>
        <w:t>run object</w:t>
      </w:r>
      <w:bookmarkEnd w:id="159"/>
      <w:bookmarkEnd w:id="160"/>
    </w:p>
    <w:p w14:paraId="31D16A54" w14:textId="77777777" w:rsidR="0086153A" w:rsidRPr="00640538" w:rsidRDefault="0086153A" w:rsidP="0086153A">
      <w:r>
        <w:t xml:space="preserve">The permitted properties on the </w:t>
      </w:r>
      <w:r w:rsidRPr="00640538">
        <w:rPr>
          <w:rStyle w:val="CODEtemp"/>
        </w:rPr>
        <w:t>run</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28164105" w14:textId="77777777" w:rsidTr="00282714">
        <w:trPr>
          <w:trHeight w:val="356"/>
        </w:trPr>
        <w:tc>
          <w:tcPr>
            <w:tcW w:w="2071" w:type="dxa"/>
          </w:tcPr>
          <w:p w14:paraId="24E6AAD0" w14:textId="77777777" w:rsidR="0086153A" w:rsidRPr="00545597" w:rsidRDefault="0086153A" w:rsidP="00282714">
            <w:pPr>
              <w:rPr>
                <w:b/>
              </w:rPr>
            </w:pPr>
            <w:r w:rsidRPr="00545597">
              <w:rPr>
                <w:b/>
              </w:rPr>
              <w:t>Property</w:t>
            </w:r>
          </w:p>
        </w:tc>
        <w:tc>
          <w:tcPr>
            <w:tcW w:w="1966" w:type="dxa"/>
          </w:tcPr>
          <w:p w14:paraId="4033A708" w14:textId="77777777" w:rsidR="0086153A" w:rsidRPr="00545597" w:rsidRDefault="0086153A" w:rsidP="00282714">
            <w:pPr>
              <w:rPr>
                <w:b/>
              </w:rPr>
            </w:pPr>
            <w:r>
              <w:rPr>
                <w:b/>
              </w:rPr>
              <w:t>Type</w:t>
            </w:r>
          </w:p>
        </w:tc>
        <w:tc>
          <w:tcPr>
            <w:tcW w:w="1205" w:type="dxa"/>
          </w:tcPr>
          <w:p w14:paraId="189BC3F6" w14:textId="77777777" w:rsidR="0086153A" w:rsidRPr="00545597" w:rsidRDefault="0086153A" w:rsidP="00282714">
            <w:pPr>
              <w:rPr>
                <w:b/>
              </w:rPr>
            </w:pPr>
            <w:r w:rsidRPr="00545597">
              <w:rPr>
                <w:b/>
              </w:rPr>
              <w:t>Required?</w:t>
            </w:r>
          </w:p>
        </w:tc>
        <w:tc>
          <w:tcPr>
            <w:tcW w:w="5597" w:type="dxa"/>
          </w:tcPr>
          <w:p w14:paraId="2AB976FB" w14:textId="77777777" w:rsidR="0086153A" w:rsidRPr="00545597" w:rsidRDefault="0086153A" w:rsidP="00282714">
            <w:pPr>
              <w:rPr>
                <w:b/>
              </w:rPr>
            </w:pPr>
            <w:r w:rsidRPr="00545597">
              <w:rPr>
                <w:b/>
              </w:rPr>
              <w:t>Difference from SARIF log file</w:t>
            </w:r>
          </w:p>
        </w:tc>
      </w:tr>
      <w:tr w:rsidR="0086153A" w14:paraId="0A721F79" w14:textId="77777777" w:rsidTr="00282714">
        <w:trPr>
          <w:trHeight w:val="485"/>
        </w:trPr>
        <w:tc>
          <w:tcPr>
            <w:tcW w:w="2071" w:type="dxa"/>
          </w:tcPr>
          <w:p w14:paraId="78C91B61" w14:textId="5B0CAE01" w:rsidR="0086153A" w:rsidRPr="00545597" w:rsidRDefault="0086153A" w:rsidP="00282714">
            <w:pPr>
              <w:rPr>
                <w:rStyle w:val="CODEtemp"/>
              </w:rPr>
            </w:pPr>
            <w:r>
              <w:rPr>
                <w:rStyle w:val="CODEtemp"/>
              </w:rPr>
              <w:t>tool (</w:t>
            </w:r>
            <w:r>
              <w:t>§</w:t>
            </w:r>
            <w:r>
              <w:fldChar w:fldCharType="begin"/>
            </w:r>
            <w:r>
              <w:instrText xml:space="preserve"> REF _Ref493350956 \r \h </w:instrText>
            </w:r>
            <w:r>
              <w:fldChar w:fldCharType="separate"/>
            </w:r>
            <w:r w:rsidR="00C12AF1">
              <w:t>3.11.7</w:t>
            </w:r>
            <w:r>
              <w:fldChar w:fldCharType="end"/>
            </w:r>
            <w:r>
              <w:t>)</w:t>
            </w:r>
          </w:p>
        </w:tc>
        <w:tc>
          <w:tcPr>
            <w:tcW w:w="1966" w:type="dxa"/>
          </w:tcPr>
          <w:p w14:paraId="562C4BC7" w14:textId="0CE124E5" w:rsidR="0086153A" w:rsidRDefault="0086153A" w:rsidP="00282714">
            <w:r w:rsidRPr="009722CB">
              <w:rPr>
                <w:rStyle w:val="CODEtemp"/>
              </w:rPr>
              <w:t>tool</w:t>
            </w:r>
            <w:r>
              <w:t xml:space="preserve"> (§</w:t>
            </w:r>
            <w:r>
              <w:fldChar w:fldCharType="begin"/>
            </w:r>
            <w:r>
              <w:instrText xml:space="preserve"> REF _Ref493350964 \r \h </w:instrText>
            </w:r>
            <w:r>
              <w:fldChar w:fldCharType="separate"/>
            </w:r>
            <w:r w:rsidR="00C12AF1">
              <w:t>3.12</w:t>
            </w:r>
            <w:r>
              <w:fldChar w:fldCharType="end"/>
            </w:r>
            <w:r>
              <w:t>)</w:t>
            </w:r>
          </w:p>
        </w:tc>
        <w:tc>
          <w:tcPr>
            <w:tcW w:w="1205" w:type="dxa"/>
          </w:tcPr>
          <w:p w14:paraId="7C63EEBA" w14:textId="77777777" w:rsidR="0086153A" w:rsidRDefault="0086153A" w:rsidP="00282714">
            <w:r>
              <w:t>Yes</w:t>
            </w:r>
          </w:p>
        </w:tc>
        <w:tc>
          <w:tcPr>
            <w:tcW w:w="5597" w:type="dxa"/>
          </w:tcPr>
          <w:p w14:paraId="20CA42D1" w14:textId="2884EEC4" w:rsidR="0086153A" w:rsidRDefault="0086153A" w:rsidP="00282714">
            <w:r>
              <w:t>Required rather than optional. Contains only the properties specified in §</w:t>
            </w:r>
            <w:r>
              <w:fldChar w:fldCharType="begin"/>
            </w:r>
            <w:r>
              <w:instrText xml:space="preserve"> REF _Ref508812478 \r \h </w:instrText>
            </w:r>
            <w:r>
              <w:fldChar w:fldCharType="separate"/>
            </w:r>
            <w:r w:rsidR="00C12AF1">
              <w:t>3.9.6.4.4</w:t>
            </w:r>
            <w:r>
              <w:fldChar w:fldCharType="end"/>
            </w:r>
            <w:r>
              <w:t>.</w:t>
            </w:r>
          </w:p>
        </w:tc>
      </w:tr>
      <w:tr w:rsidR="0086153A" w14:paraId="0A6EE765" w14:textId="77777777" w:rsidTr="00282714">
        <w:trPr>
          <w:trHeight w:val="485"/>
        </w:trPr>
        <w:tc>
          <w:tcPr>
            <w:tcW w:w="2071" w:type="dxa"/>
          </w:tcPr>
          <w:p w14:paraId="572E2CBD" w14:textId="4146C952" w:rsidR="0086153A" w:rsidRDefault="0086153A" w:rsidP="00282714">
            <w:pPr>
              <w:rPr>
                <w:rStyle w:val="CODEtemp"/>
              </w:rPr>
            </w:pPr>
            <w:r>
              <w:rPr>
                <w:rStyle w:val="CODEtemp"/>
              </w:rPr>
              <w:t>resources (</w:t>
            </w:r>
            <w:r>
              <w:t>§</w:t>
            </w:r>
            <w:r>
              <w:fldChar w:fldCharType="begin"/>
            </w:r>
            <w:r>
              <w:instrText xml:space="preserve"> REF _Ref493404878 \w \h </w:instrText>
            </w:r>
            <w:r>
              <w:fldChar w:fldCharType="separate"/>
            </w:r>
            <w:r w:rsidR="00C12AF1">
              <w:t>3.11.14</w:t>
            </w:r>
            <w:r>
              <w:fldChar w:fldCharType="end"/>
            </w:r>
            <w:r>
              <w:t>)</w:t>
            </w:r>
          </w:p>
        </w:tc>
        <w:tc>
          <w:tcPr>
            <w:tcW w:w="1966" w:type="dxa"/>
          </w:tcPr>
          <w:p w14:paraId="217728F3" w14:textId="2543FEC3" w:rsidR="0086153A" w:rsidRPr="009722CB" w:rsidRDefault="0086153A" w:rsidP="00282714">
            <w:pPr>
              <w:rPr>
                <w:rStyle w:val="CODEtemp"/>
              </w:rPr>
            </w:pPr>
            <w:r w:rsidRPr="009722CB">
              <w:rPr>
                <w:rStyle w:val="CODEtemp"/>
              </w:rPr>
              <w:t>resources</w:t>
            </w:r>
            <w:r>
              <w:t xml:space="preserve"> (§</w:t>
            </w:r>
            <w:r>
              <w:fldChar w:fldCharType="begin"/>
            </w:r>
            <w:r>
              <w:instrText xml:space="preserve"> REF _Ref508812750 \r \h </w:instrText>
            </w:r>
            <w:r>
              <w:fldChar w:fldCharType="separate"/>
            </w:r>
            <w:r w:rsidR="00C12AF1">
              <w:t>3.29</w:t>
            </w:r>
            <w:r>
              <w:fldChar w:fldCharType="end"/>
            </w:r>
            <w:r>
              <w:t>)</w:t>
            </w:r>
          </w:p>
        </w:tc>
        <w:tc>
          <w:tcPr>
            <w:tcW w:w="1205" w:type="dxa"/>
          </w:tcPr>
          <w:p w14:paraId="736AC765" w14:textId="77777777" w:rsidR="0086153A" w:rsidRDefault="0086153A" w:rsidP="00282714">
            <w:r>
              <w:t>Yes</w:t>
            </w:r>
          </w:p>
        </w:tc>
        <w:tc>
          <w:tcPr>
            <w:tcW w:w="5597" w:type="dxa"/>
          </w:tcPr>
          <w:p w14:paraId="627054B7" w14:textId="77777777" w:rsidR="0086153A" w:rsidRDefault="0086153A" w:rsidP="00282714">
            <w:r>
              <w:t>Required rather than optional.</w:t>
            </w:r>
          </w:p>
        </w:tc>
      </w:tr>
    </w:tbl>
    <w:p w14:paraId="59E1D415" w14:textId="32C7D156" w:rsidR="00F27B42" w:rsidRDefault="00F27B42" w:rsidP="00F27B42">
      <w:pPr>
        <w:pStyle w:val="Heading5"/>
      </w:pPr>
      <w:bookmarkStart w:id="161" w:name="_Ref508812478"/>
      <w:bookmarkStart w:id="162" w:name="_Toc510174664"/>
      <w:r>
        <w:t>tool object</w:t>
      </w:r>
      <w:bookmarkEnd w:id="161"/>
      <w:bookmarkEnd w:id="162"/>
    </w:p>
    <w:p w14:paraId="0E70FA16" w14:textId="77777777" w:rsidR="0086153A" w:rsidRPr="00640538" w:rsidRDefault="0086153A" w:rsidP="0086153A">
      <w:r>
        <w:t xml:space="preserve">The permitted properties on the </w:t>
      </w:r>
      <w:r>
        <w:rPr>
          <w:rStyle w:val="CODEtemp"/>
        </w:rPr>
        <w:t>tool</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351095F3" w14:textId="77777777" w:rsidTr="00282714">
        <w:trPr>
          <w:trHeight w:val="356"/>
        </w:trPr>
        <w:tc>
          <w:tcPr>
            <w:tcW w:w="2071" w:type="dxa"/>
          </w:tcPr>
          <w:p w14:paraId="79067AE5" w14:textId="77777777" w:rsidR="0086153A" w:rsidRPr="00545597" w:rsidRDefault="0086153A" w:rsidP="00282714">
            <w:pPr>
              <w:rPr>
                <w:b/>
              </w:rPr>
            </w:pPr>
            <w:r w:rsidRPr="00545597">
              <w:rPr>
                <w:b/>
              </w:rPr>
              <w:t>Property</w:t>
            </w:r>
          </w:p>
        </w:tc>
        <w:tc>
          <w:tcPr>
            <w:tcW w:w="1966" w:type="dxa"/>
          </w:tcPr>
          <w:p w14:paraId="08A5A040" w14:textId="77777777" w:rsidR="0086153A" w:rsidRPr="00545597" w:rsidRDefault="0086153A" w:rsidP="00282714">
            <w:pPr>
              <w:rPr>
                <w:b/>
              </w:rPr>
            </w:pPr>
            <w:r>
              <w:rPr>
                <w:b/>
              </w:rPr>
              <w:t>Type</w:t>
            </w:r>
          </w:p>
        </w:tc>
        <w:tc>
          <w:tcPr>
            <w:tcW w:w="1205" w:type="dxa"/>
          </w:tcPr>
          <w:p w14:paraId="550170DE" w14:textId="77777777" w:rsidR="0086153A" w:rsidRPr="00545597" w:rsidRDefault="0086153A" w:rsidP="00282714">
            <w:pPr>
              <w:rPr>
                <w:b/>
              </w:rPr>
            </w:pPr>
            <w:r w:rsidRPr="00545597">
              <w:rPr>
                <w:b/>
              </w:rPr>
              <w:t>Required?</w:t>
            </w:r>
          </w:p>
        </w:tc>
        <w:tc>
          <w:tcPr>
            <w:tcW w:w="5597" w:type="dxa"/>
          </w:tcPr>
          <w:p w14:paraId="3353E8A3" w14:textId="77777777" w:rsidR="0086153A" w:rsidRPr="00545597" w:rsidRDefault="0086153A" w:rsidP="00282714">
            <w:pPr>
              <w:rPr>
                <w:b/>
              </w:rPr>
            </w:pPr>
            <w:r w:rsidRPr="00545597">
              <w:rPr>
                <w:b/>
              </w:rPr>
              <w:t>Difference from SARIF log file</w:t>
            </w:r>
          </w:p>
        </w:tc>
      </w:tr>
      <w:tr w:rsidR="0086153A" w14:paraId="7502B85B" w14:textId="77777777" w:rsidTr="00282714">
        <w:trPr>
          <w:trHeight w:val="485"/>
        </w:trPr>
        <w:tc>
          <w:tcPr>
            <w:tcW w:w="2071" w:type="dxa"/>
          </w:tcPr>
          <w:p w14:paraId="585551DC" w14:textId="2B80255D" w:rsidR="0086153A" w:rsidRPr="00545597" w:rsidRDefault="0086153A" w:rsidP="00282714">
            <w:pPr>
              <w:rPr>
                <w:rStyle w:val="CODEtemp"/>
              </w:rPr>
            </w:pPr>
            <w:r>
              <w:rPr>
                <w:rStyle w:val="CODEtemp"/>
              </w:rPr>
              <w:t>name (</w:t>
            </w:r>
            <w:r>
              <w:t>§</w:t>
            </w:r>
            <w:r>
              <w:fldChar w:fldCharType="begin"/>
            </w:r>
            <w:r>
              <w:instrText xml:space="preserve"> REF _Ref493409155 \r \h </w:instrText>
            </w:r>
            <w:r>
              <w:fldChar w:fldCharType="separate"/>
            </w:r>
            <w:r w:rsidR="00C12AF1">
              <w:t>3.12.2</w:t>
            </w:r>
            <w:r>
              <w:fldChar w:fldCharType="end"/>
            </w:r>
            <w:r>
              <w:t>)</w:t>
            </w:r>
          </w:p>
        </w:tc>
        <w:tc>
          <w:tcPr>
            <w:tcW w:w="1966" w:type="dxa"/>
          </w:tcPr>
          <w:p w14:paraId="5C3242CE" w14:textId="77777777" w:rsidR="0086153A" w:rsidRDefault="0086153A" w:rsidP="00282714">
            <w:r>
              <w:rPr>
                <w:rStyle w:val="CODEtemp"/>
              </w:rPr>
              <w:t>string</w:t>
            </w:r>
          </w:p>
        </w:tc>
        <w:tc>
          <w:tcPr>
            <w:tcW w:w="1205" w:type="dxa"/>
          </w:tcPr>
          <w:p w14:paraId="0F39C988" w14:textId="77777777" w:rsidR="0086153A" w:rsidRDefault="0086153A" w:rsidP="00282714">
            <w:r>
              <w:t>Yes</w:t>
            </w:r>
          </w:p>
        </w:tc>
        <w:tc>
          <w:tcPr>
            <w:tcW w:w="5597" w:type="dxa"/>
          </w:tcPr>
          <w:p w14:paraId="36F52113" w14:textId="77777777" w:rsidR="0086153A" w:rsidRDefault="0086153A" w:rsidP="00282714">
            <w:r>
              <w:t>None</w:t>
            </w:r>
          </w:p>
        </w:tc>
      </w:tr>
      <w:tr w:rsidR="0086153A" w14:paraId="64488E6B" w14:textId="77777777" w:rsidTr="00282714">
        <w:trPr>
          <w:trHeight w:val="345"/>
        </w:trPr>
        <w:tc>
          <w:tcPr>
            <w:tcW w:w="2071" w:type="dxa"/>
          </w:tcPr>
          <w:p w14:paraId="04676ED4" w14:textId="4967D788" w:rsidR="0086153A" w:rsidRDefault="0086153A" w:rsidP="00282714">
            <w:pPr>
              <w:rPr>
                <w:rStyle w:val="CODEtemp"/>
              </w:rPr>
            </w:pPr>
            <w:r>
              <w:rPr>
                <w:rStyle w:val="CODEtemp"/>
              </w:rPr>
              <w:t>fullName (</w:t>
            </w:r>
            <w:r>
              <w:t>§</w:t>
            </w:r>
            <w:r>
              <w:fldChar w:fldCharType="begin"/>
            </w:r>
            <w:r>
              <w:instrText xml:space="preserve"> REF _Ref493409168 \r \h </w:instrText>
            </w:r>
            <w:r>
              <w:fldChar w:fldCharType="separate"/>
            </w:r>
            <w:r w:rsidR="00C12AF1">
              <w:t>3.12.3</w:t>
            </w:r>
            <w:r>
              <w:fldChar w:fldCharType="end"/>
            </w:r>
            <w:r>
              <w:t>)</w:t>
            </w:r>
          </w:p>
        </w:tc>
        <w:tc>
          <w:tcPr>
            <w:tcW w:w="1966" w:type="dxa"/>
          </w:tcPr>
          <w:p w14:paraId="0F13608F" w14:textId="77777777" w:rsidR="0086153A" w:rsidRDefault="0086153A" w:rsidP="00282714">
            <w:pPr>
              <w:rPr>
                <w:rStyle w:val="CODEtemp"/>
              </w:rPr>
            </w:pPr>
            <w:r>
              <w:rPr>
                <w:rStyle w:val="CODEtemp"/>
              </w:rPr>
              <w:t>string</w:t>
            </w:r>
          </w:p>
        </w:tc>
        <w:tc>
          <w:tcPr>
            <w:tcW w:w="1205" w:type="dxa"/>
          </w:tcPr>
          <w:p w14:paraId="756C017F" w14:textId="77777777" w:rsidR="0086153A" w:rsidRDefault="0086153A" w:rsidP="00282714">
            <w:r>
              <w:t>No</w:t>
            </w:r>
          </w:p>
        </w:tc>
        <w:tc>
          <w:tcPr>
            <w:tcW w:w="5597" w:type="dxa"/>
          </w:tcPr>
          <w:p w14:paraId="4B826424" w14:textId="77777777" w:rsidR="0086153A" w:rsidRDefault="0086153A" w:rsidP="00282714">
            <w:r>
              <w:t>None</w:t>
            </w:r>
          </w:p>
        </w:tc>
      </w:tr>
      <w:tr w:rsidR="0086153A" w14:paraId="0F32F52F" w14:textId="77777777" w:rsidTr="00282714">
        <w:trPr>
          <w:trHeight w:val="345"/>
        </w:trPr>
        <w:tc>
          <w:tcPr>
            <w:tcW w:w="2071" w:type="dxa"/>
          </w:tcPr>
          <w:p w14:paraId="4E8C9ACD" w14:textId="1C49E83F" w:rsidR="0086153A" w:rsidRDefault="0086153A" w:rsidP="00282714">
            <w:pPr>
              <w:rPr>
                <w:rStyle w:val="CODEtemp"/>
              </w:rPr>
            </w:pPr>
            <w:r>
              <w:rPr>
                <w:rStyle w:val="CODEtemp"/>
              </w:rPr>
              <w:t>semanticVersion (</w:t>
            </w:r>
            <w:r>
              <w:t>§</w:t>
            </w:r>
            <w:r>
              <w:fldChar w:fldCharType="begin"/>
            </w:r>
            <w:r>
              <w:instrText xml:space="preserve"> REF _Ref493409198 \r \h </w:instrText>
            </w:r>
            <w:r>
              <w:fldChar w:fldCharType="separate"/>
            </w:r>
            <w:r w:rsidR="00C12AF1">
              <w:t>3.12.4</w:t>
            </w:r>
            <w:r>
              <w:fldChar w:fldCharType="end"/>
            </w:r>
            <w:r>
              <w:t>)</w:t>
            </w:r>
          </w:p>
        </w:tc>
        <w:tc>
          <w:tcPr>
            <w:tcW w:w="1966" w:type="dxa"/>
          </w:tcPr>
          <w:p w14:paraId="031B94F3" w14:textId="77777777" w:rsidR="0086153A" w:rsidRDefault="0086153A" w:rsidP="00282714">
            <w:pPr>
              <w:rPr>
                <w:rStyle w:val="CODEtemp"/>
              </w:rPr>
            </w:pPr>
            <w:r>
              <w:rPr>
                <w:rStyle w:val="CODEtemp"/>
              </w:rPr>
              <w:t>string</w:t>
            </w:r>
          </w:p>
        </w:tc>
        <w:tc>
          <w:tcPr>
            <w:tcW w:w="1205" w:type="dxa"/>
          </w:tcPr>
          <w:p w14:paraId="542DE606" w14:textId="77777777" w:rsidR="0086153A" w:rsidRDefault="0086153A" w:rsidP="00282714">
            <w:r>
              <w:t>Yes</w:t>
            </w:r>
          </w:p>
        </w:tc>
        <w:tc>
          <w:tcPr>
            <w:tcW w:w="5597" w:type="dxa"/>
          </w:tcPr>
          <w:p w14:paraId="7FDE536A" w14:textId="77777777" w:rsidR="0086153A" w:rsidRDefault="0086153A" w:rsidP="00282714">
            <w:r>
              <w:t>None</w:t>
            </w:r>
          </w:p>
        </w:tc>
      </w:tr>
      <w:tr w:rsidR="0086153A" w14:paraId="439ED5A7" w14:textId="77777777" w:rsidTr="00282714">
        <w:trPr>
          <w:trHeight w:val="345"/>
        </w:trPr>
        <w:tc>
          <w:tcPr>
            <w:tcW w:w="2071" w:type="dxa"/>
          </w:tcPr>
          <w:p w14:paraId="30F4C04D" w14:textId="1E5C08F4" w:rsidR="0086153A" w:rsidRPr="00545597" w:rsidRDefault="0086153A" w:rsidP="00282714">
            <w:pPr>
              <w:rPr>
                <w:rStyle w:val="CODEtemp"/>
              </w:rPr>
            </w:pPr>
            <w:r>
              <w:rPr>
                <w:rStyle w:val="CODEtemp"/>
              </w:rPr>
              <w:t>version (</w:t>
            </w:r>
            <w:r>
              <w:t>§</w:t>
            </w:r>
            <w:r>
              <w:fldChar w:fldCharType="begin"/>
            </w:r>
            <w:r>
              <w:instrText xml:space="preserve"> REF _Ref493409191 \r \h </w:instrText>
            </w:r>
            <w:r>
              <w:fldChar w:fldCharType="separate"/>
            </w:r>
            <w:r w:rsidR="00C12AF1">
              <w:t>3.12.5</w:t>
            </w:r>
            <w:r>
              <w:fldChar w:fldCharType="end"/>
            </w:r>
            <w:r>
              <w:t>)</w:t>
            </w:r>
          </w:p>
        </w:tc>
        <w:tc>
          <w:tcPr>
            <w:tcW w:w="1966" w:type="dxa"/>
          </w:tcPr>
          <w:p w14:paraId="3882149A" w14:textId="77777777" w:rsidR="0086153A" w:rsidRDefault="0086153A" w:rsidP="00282714">
            <w:r>
              <w:rPr>
                <w:rStyle w:val="CODEtemp"/>
              </w:rPr>
              <w:t>string</w:t>
            </w:r>
          </w:p>
        </w:tc>
        <w:tc>
          <w:tcPr>
            <w:tcW w:w="1205" w:type="dxa"/>
          </w:tcPr>
          <w:p w14:paraId="715D2E7C" w14:textId="77777777" w:rsidR="0086153A" w:rsidRDefault="0086153A" w:rsidP="00282714">
            <w:r>
              <w:t>No</w:t>
            </w:r>
          </w:p>
        </w:tc>
        <w:tc>
          <w:tcPr>
            <w:tcW w:w="5597" w:type="dxa"/>
          </w:tcPr>
          <w:p w14:paraId="1ECD4362" w14:textId="77777777" w:rsidR="0086153A" w:rsidRDefault="0086153A" w:rsidP="00282714">
            <w:r>
              <w:t>None</w:t>
            </w:r>
          </w:p>
        </w:tc>
      </w:tr>
      <w:tr w:rsidR="0086153A" w14:paraId="288D1718" w14:textId="77777777" w:rsidTr="00282714">
        <w:trPr>
          <w:trHeight w:val="345"/>
        </w:trPr>
        <w:tc>
          <w:tcPr>
            <w:tcW w:w="2071" w:type="dxa"/>
          </w:tcPr>
          <w:p w14:paraId="3F773359" w14:textId="0E6133BE" w:rsidR="0086153A" w:rsidRDefault="0086153A" w:rsidP="00282714">
            <w:pPr>
              <w:rPr>
                <w:rStyle w:val="CODEtemp"/>
              </w:rPr>
            </w:pPr>
            <w:r>
              <w:rPr>
                <w:rStyle w:val="CODEtemp"/>
              </w:rPr>
              <w:t>fileVersion (</w:t>
            </w:r>
            <w:r>
              <w:t>§</w:t>
            </w:r>
            <w:r>
              <w:fldChar w:fldCharType="begin"/>
            </w:r>
            <w:r>
              <w:instrText xml:space="preserve"> REF _Ref493409205 \r \h </w:instrText>
            </w:r>
            <w:r>
              <w:fldChar w:fldCharType="separate"/>
            </w:r>
            <w:r w:rsidR="00C12AF1">
              <w:t>3.12.6</w:t>
            </w:r>
            <w:r>
              <w:fldChar w:fldCharType="end"/>
            </w:r>
            <w:r>
              <w:t>)</w:t>
            </w:r>
          </w:p>
        </w:tc>
        <w:tc>
          <w:tcPr>
            <w:tcW w:w="1966" w:type="dxa"/>
          </w:tcPr>
          <w:p w14:paraId="5AF9A257" w14:textId="77777777" w:rsidR="0086153A" w:rsidRDefault="0086153A" w:rsidP="00282714">
            <w:pPr>
              <w:rPr>
                <w:rStyle w:val="CODEtemp"/>
              </w:rPr>
            </w:pPr>
            <w:r>
              <w:rPr>
                <w:rStyle w:val="CODEtemp"/>
              </w:rPr>
              <w:t>string</w:t>
            </w:r>
          </w:p>
        </w:tc>
        <w:tc>
          <w:tcPr>
            <w:tcW w:w="1205" w:type="dxa"/>
          </w:tcPr>
          <w:p w14:paraId="35D5C89C" w14:textId="77777777" w:rsidR="0086153A" w:rsidRDefault="0086153A" w:rsidP="00282714">
            <w:r>
              <w:t>No</w:t>
            </w:r>
          </w:p>
        </w:tc>
        <w:tc>
          <w:tcPr>
            <w:tcW w:w="5597" w:type="dxa"/>
          </w:tcPr>
          <w:p w14:paraId="657DDCD0" w14:textId="77777777" w:rsidR="0086153A" w:rsidRDefault="0086153A" w:rsidP="00282714">
            <w:r>
              <w:t>None</w:t>
            </w:r>
          </w:p>
        </w:tc>
      </w:tr>
      <w:tr w:rsidR="0086153A" w14:paraId="650E8B4C" w14:textId="77777777" w:rsidTr="00282714">
        <w:trPr>
          <w:trHeight w:val="345"/>
        </w:trPr>
        <w:tc>
          <w:tcPr>
            <w:tcW w:w="2071" w:type="dxa"/>
          </w:tcPr>
          <w:p w14:paraId="47BBAD0A" w14:textId="31ABAF1E" w:rsidR="0086153A" w:rsidRDefault="0086153A" w:rsidP="00282714">
            <w:pPr>
              <w:rPr>
                <w:rStyle w:val="CODEtemp"/>
              </w:rPr>
            </w:pPr>
            <w:r>
              <w:rPr>
                <w:rStyle w:val="CODEtemp"/>
              </w:rPr>
              <w:t>language (</w:t>
            </w:r>
            <w:r>
              <w:t>§</w:t>
            </w:r>
            <w:r>
              <w:fldChar w:fldCharType="begin"/>
            </w:r>
            <w:r>
              <w:instrText xml:space="preserve"> REF _Ref508812630 \r \h </w:instrText>
            </w:r>
            <w:r>
              <w:fldChar w:fldCharType="separate"/>
            </w:r>
            <w:r w:rsidR="00C12AF1">
              <w:t>3.12.7</w:t>
            </w:r>
            <w:r>
              <w:fldChar w:fldCharType="end"/>
            </w:r>
            <w:r>
              <w:t>)</w:t>
            </w:r>
          </w:p>
        </w:tc>
        <w:tc>
          <w:tcPr>
            <w:tcW w:w="1966" w:type="dxa"/>
          </w:tcPr>
          <w:p w14:paraId="05EA30C1" w14:textId="77777777" w:rsidR="0086153A" w:rsidRDefault="0086153A" w:rsidP="00282714">
            <w:pPr>
              <w:rPr>
                <w:rStyle w:val="CODEtemp"/>
              </w:rPr>
            </w:pPr>
            <w:r>
              <w:rPr>
                <w:rStyle w:val="CODEtemp"/>
              </w:rPr>
              <w:t>string</w:t>
            </w:r>
          </w:p>
        </w:tc>
        <w:tc>
          <w:tcPr>
            <w:tcW w:w="1205" w:type="dxa"/>
          </w:tcPr>
          <w:p w14:paraId="045D009B" w14:textId="77777777" w:rsidR="0086153A" w:rsidRDefault="0086153A" w:rsidP="00282714">
            <w:r>
              <w:t>Yes</w:t>
            </w:r>
          </w:p>
        </w:tc>
        <w:tc>
          <w:tcPr>
            <w:tcW w:w="5597" w:type="dxa"/>
          </w:tcPr>
          <w:p w14:paraId="7EECFF64" w14:textId="77777777" w:rsidR="0086153A" w:rsidRDefault="0086153A" w:rsidP="00282714">
            <w:r>
              <w:t>Required rather than recommended. Just as in a SARIF log file, it specifies the language of the resources embedded in the file.</w:t>
            </w:r>
          </w:p>
        </w:tc>
      </w:tr>
    </w:tbl>
    <w:p w14:paraId="1BD0934B" w14:textId="45AE9ADF" w:rsidR="00F27B42" w:rsidRDefault="00F27B42" w:rsidP="00F27B42">
      <w:pPr>
        <w:pStyle w:val="Heading5"/>
      </w:pPr>
      <w:bookmarkStart w:id="163" w:name="_Toc510174665"/>
      <w:r>
        <w:t>resources object</w:t>
      </w:r>
      <w:bookmarkEnd w:id="163"/>
    </w:p>
    <w:p w14:paraId="56784490" w14:textId="549102D0" w:rsidR="0086153A" w:rsidRPr="0086153A" w:rsidRDefault="0086153A" w:rsidP="0086153A">
      <w:r>
        <w:t xml:space="preserve">The </w:t>
      </w:r>
      <w:r w:rsidRPr="00386A21">
        <w:rPr>
          <w:rStyle w:val="CODEtemp"/>
        </w:rPr>
        <w:t>resources</w:t>
      </w:r>
      <w:r>
        <w:t xml:space="preserve"> object in a SARIF resource file is identical to the </w:t>
      </w:r>
      <w:r w:rsidRPr="00386A21">
        <w:rPr>
          <w:rStyle w:val="CODEtemp"/>
        </w:rPr>
        <w:t>resources</w:t>
      </w:r>
      <w:r>
        <w:t xml:space="preserve"> object in a SARIF log file (§</w:t>
      </w:r>
      <w:r>
        <w:fldChar w:fldCharType="begin"/>
      </w:r>
      <w:r>
        <w:instrText xml:space="preserve"> REF _Ref508812750 \r \h </w:instrText>
      </w:r>
      <w:r>
        <w:fldChar w:fldCharType="separate"/>
      </w:r>
      <w:r w:rsidR="00C12AF1">
        <w:t>3.29</w:t>
      </w:r>
      <w:r>
        <w:fldChar w:fldCharType="end"/>
      </w:r>
      <w:r>
        <w:t>).</w:t>
      </w:r>
    </w:p>
    <w:p w14:paraId="55D59945" w14:textId="28AAB945" w:rsidR="00B607AD" w:rsidRDefault="00B607AD" w:rsidP="00B607AD">
      <w:pPr>
        <w:pStyle w:val="Heading3"/>
      </w:pPr>
      <w:bookmarkStart w:id="164" w:name="_Ref508811133"/>
      <w:bookmarkStart w:id="165" w:name="_Toc510174666"/>
      <w:r>
        <w:lastRenderedPageBreak/>
        <w:t>text property</w:t>
      </w:r>
      <w:bookmarkEnd w:id="164"/>
      <w:bookmarkEnd w:id="165"/>
    </w:p>
    <w:p w14:paraId="38926169" w14:textId="7862BF19"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C12AF1">
        <w:t>3.9.2</w:t>
      </w:r>
      <w:r>
        <w:fldChar w:fldCharType="end"/>
      </w:r>
      <w:r>
        <w:t>)</w:t>
      </w:r>
      <w:r w:rsidRPr="0027620D">
        <w:t>.</w:t>
      </w:r>
    </w:p>
    <w:p w14:paraId="68ED5C2D" w14:textId="1A275EF8" w:rsidR="00B607AD" w:rsidRDefault="00B607AD" w:rsidP="00B607AD">
      <w:pPr>
        <w:pStyle w:val="Heading3"/>
      </w:pPr>
      <w:bookmarkStart w:id="166" w:name="_Ref508811583"/>
      <w:bookmarkStart w:id="167" w:name="_Toc510174667"/>
      <w:r>
        <w:t>richText property</w:t>
      </w:r>
      <w:bookmarkEnd w:id="166"/>
      <w:bookmarkEnd w:id="167"/>
    </w:p>
    <w:p w14:paraId="252D70DD" w14:textId="5B990AAD"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richT</w:t>
      </w:r>
      <w:r w:rsidRPr="0027620D">
        <w:rPr>
          <w:rStyle w:val="CODEtemp"/>
        </w:rPr>
        <w:t>ext</w:t>
      </w:r>
      <w:r w:rsidRPr="0027620D">
        <w:t xml:space="preserve"> whose value is a non-empty string containing a </w:t>
      </w:r>
      <w:r>
        <w:t>rich</w:t>
      </w:r>
      <w:r w:rsidRPr="0027620D">
        <w:t xml:space="preserve"> text message</w:t>
      </w:r>
      <w:r>
        <w:t xml:space="preserve"> (§</w:t>
      </w:r>
      <w:r>
        <w:fldChar w:fldCharType="begin"/>
      </w:r>
      <w:r>
        <w:instrText xml:space="preserve"> REF _Ref503354606 \r \h </w:instrText>
      </w:r>
      <w:r>
        <w:fldChar w:fldCharType="separate"/>
      </w:r>
      <w:r w:rsidR="00C12AF1">
        <w:t>3.9.3</w:t>
      </w:r>
      <w:r>
        <w:fldChar w:fldCharType="end"/>
      </w:r>
      <w:r>
        <w:t>)</w:t>
      </w:r>
      <w:r w:rsidRPr="0027620D">
        <w:t>.</w:t>
      </w:r>
    </w:p>
    <w:p w14:paraId="5B4F9624" w14:textId="1A67D45E" w:rsidR="0086153A" w:rsidRDefault="0086153A" w:rsidP="0086153A">
      <w:r>
        <w:t xml:space="preserve">If the </w:t>
      </w:r>
      <w:r w:rsidRPr="0027620D">
        <w:rPr>
          <w:rStyle w:val="CODEtemp"/>
        </w:rPr>
        <w:t>richText</w:t>
      </w:r>
      <w:r>
        <w:t xml:space="preserve"> property is present, the </w:t>
      </w:r>
      <w:r w:rsidRPr="0027620D">
        <w:rPr>
          <w:rStyle w:val="CODEtemp"/>
        </w:rPr>
        <w:t>text</w:t>
      </w:r>
      <w:r>
        <w:t xml:space="preserve"> property (§</w:t>
      </w:r>
      <w:r>
        <w:fldChar w:fldCharType="begin"/>
      </w:r>
      <w:r>
        <w:instrText xml:space="preserve"> REF _Ref508811133 \r \h </w:instrText>
      </w:r>
      <w:r>
        <w:fldChar w:fldCharType="separate"/>
      </w:r>
      <w:r w:rsidR="00C12AF1">
        <w:t>3.9.7</w:t>
      </w:r>
      <w:r>
        <w:fldChar w:fldCharType="end"/>
      </w:r>
      <w:r>
        <w:t xml:space="preserve">) </w:t>
      </w:r>
      <w:r>
        <w:rPr>
          <w:b/>
        </w:rPr>
        <w:t>SHALL</w:t>
      </w:r>
      <w:r>
        <w:t xml:space="preserve"> also be present. </w:t>
      </w:r>
      <w:r w:rsidRPr="0027620D">
        <w:t>This ensures that the message is viewable even in contexts that do not support the rendering of rich text.</w:t>
      </w:r>
    </w:p>
    <w:p w14:paraId="7372FE66" w14:textId="62CA9737" w:rsidR="0086153A" w:rsidRPr="0086153A" w:rsidRDefault="0086153A" w:rsidP="0086153A">
      <w:r>
        <w:t xml:space="preserve">SARIF consumers that cannot (or choose not to) render rich text </w:t>
      </w:r>
      <w:r>
        <w:rPr>
          <w:b/>
        </w:rPr>
        <w:t>SHALL</w:t>
      </w:r>
      <w:r>
        <w:t xml:space="preserve"> ignore the </w:t>
      </w:r>
      <w:r>
        <w:rPr>
          <w:rStyle w:val="CODEtemp"/>
        </w:rPr>
        <w:t>richText</w:t>
      </w:r>
      <w:r>
        <w:t xml:space="preserve"> property and use the </w:t>
      </w:r>
      <w:r>
        <w:rPr>
          <w:rStyle w:val="CODEtemp"/>
        </w:rPr>
        <w:t>text</w:t>
      </w:r>
      <w:r>
        <w:t xml:space="preserve"> property instead.</w:t>
      </w:r>
    </w:p>
    <w:p w14:paraId="3F0244B6" w14:textId="1117F692" w:rsidR="00B607AD" w:rsidRDefault="00B607AD" w:rsidP="00B607AD">
      <w:pPr>
        <w:pStyle w:val="Heading3"/>
      </w:pPr>
      <w:bookmarkStart w:id="168" w:name="_Ref508811592"/>
      <w:bookmarkStart w:id="169" w:name="_Toc510174668"/>
      <w:r>
        <w:t>messageId property</w:t>
      </w:r>
      <w:bookmarkEnd w:id="168"/>
      <w:bookmarkEnd w:id="169"/>
    </w:p>
    <w:p w14:paraId="5F5AED7E" w14:textId="57BFE9E7"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C12AF1">
        <w:t>3.9.6</w:t>
      </w:r>
      <w:r>
        <w:fldChar w:fldCharType="end"/>
      </w:r>
      <w:r>
        <w:t>) for the desired plain text message (§</w:t>
      </w:r>
      <w:r>
        <w:fldChar w:fldCharType="begin"/>
      </w:r>
      <w:r>
        <w:instrText xml:space="preserve"> REF _Ref503354593 \r \h </w:instrText>
      </w:r>
      <w:r>
        <w:fldChar w:fldCharType="separate"/>
      </w:r>
      <w:r w:rsidR="00C12AF1">
        <w:t>3.9.2</w:t>
      </w:r>
      <w:r>
        <w:fldChar w:fldCharType="end"/>
      </w:r>
      <w:r>
        <w:t>).</w:t>
      </w:r>
      <w:r w:rsidRPr="0086153A">
        <w:t xml:space="preserve"> </w:t>
      </w:r>
      <w:r>
        <w:t>See §</w:t>
      </w:r>
      <w:r w:rsidR="00D91873">
        <w:fldChar w:fldCharType="begin"/>
      </w:r>
      <w:r w:rsidR="00D91873">
        <w:instrText xml:space="preserve"> REF _Ref508812199 \r \h </w:instrText>
      </w:r>
      <w:r w:rsidR="00D91873">
        <w:fldChar w:fldCharType="separate"/>
      </w:r>
      <w:r w:rsidR="00C12AF1">
        <w:t>3.9.6.2</w:t>
      </w:r>
      <w:r w:rsidR="00D91873">
        <w:fldChar w:fldCharType="end"/>
      </w:r>
      <w:r>
        <w:t xml:space="preserve"> </w:t>
      </w:r>
      <w:r w:rsidR="00D91873">
        <w:t>and §</w:t>
      </w:r>
      <w:r w:rsidR="00D91873">
        <w:fldChar w:fldCharType="begin"/>
      </w:r>
      <w:r w:rsidR="00D91873">
        <w:instrText xml:space="preserve"> REF _Ref508811713 \r \h </w:instrText>
      </w:r>
      <w:r w:rsidR="00D91873">
        <w:fldChar w:fldCharType="separate"/>
      </w:r>
      <w:r w:rsidR="00C12AF1">
        <w:t>3.9.6.3</w:t>
      </w:r>
      <w:r w:rsidR="00D91873">
        <w:fldChar w:fldCharType="end"/>
      </w:r>
      <w:r w:rsidR="00D91873">
        <w:t xml:space="preserve"> </w:t>
      </w:r>
      <w:r>
        <w:t>for details of the resource string lookup procedure.</w:t>
      </w:r>
    </w:p>
    <w:p w14:paraId="5B4A3F26" w14:textId="1DCB5D62" w:rsidR="00B607AD" w:rsidRDefault="00B607AD" w:rsidP="00B607AD">
      <w:pPr>
        <w:pStyle w:val="Heading3"/>
      </w:pPr>
      <w:bookmarkStart w:id="170" w:name="_Ref508811630"/>
      <w:bookmarkStart w:id="171" w:name="_Toc510174669"/>
      <w:r>
        <w:t>richMessageId property</w:t>
      </w:r>
      <w:bookmarkEnd w:id="170"/>
      <w:bookmarkEnd w:id="171"/>
    </w:p>
    <w:p w14:paraId="71ECB735" w14:textId="29B359E1" w:rsid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C12AF1">
        <w:t>3.9.6</w:t>
      </w:r>
      <w:r>
        <w:fldChar w:fldCharType="end"/>
      </w:r>
      <w:r>
        <w:t>) for the desired rich text message (§</w:t>
      </w:r>
      <w:r>
        <w:fldChar w:fldCharType="begin"/>
      </w:r>
      <w:r>
        <w:instrText xml:space="preserve"> REF _Ref503354606 \r \h </w:instrText>
      </w:r>
      <w:r>
        <w:fldChar w:fldCharType="separate"/>
      </w:r>
      <w:r w:rsidR="00C12AF1">
        <w:t>3.9.3</w:t>
      </w:r>
      <w:r>
        <w:fldChar w:fldCharType="end"/>
      </w:r>
      <w:r>
        <w:t>).</w:t>
      </w:r>
    </w:p>
    <w:p w14:paraId="1DCA38AB" w14:textId="4CE39127" w:rsidR="0086153A" w:rsidRPr="0086153A" w:rsidRDefault="0086153A" w:rsidP="0086153A">
      <w:r>
        <w:t xml:space="preserve">SARIF consumers that cannot (or choose not to) render rich text </w:t>
      </w:r>
      <w:r>
        <w:rPr>
          <w:b/>
        </w:rPr>
        <w:t>SHALL</w:t>
      </w:r>
      <w:r>
        <w:t xml:space="preserve"> ignore the </w:t>
      </w:r>
      <w:r>
        <w:rPr>
          <w:rStyle w:val="CODEtemp"/>
        </w:rPr>
        <w:t>richMessageId</w:t>
      </w:r>
      <w:r>
        <w:t xml:space="preserve"> property and use the </w:t>
      </w:r>
      <w:r>
        <w:rPr>
          <w:rStyle w:val="CODEtemp"/>
        </w:rPr>
        <w:t>messageId</w:t>
      </w:r>
      <w:r>
        <w:t xml:space="preserve"> property instead</w:t>
      </w:r>
      <w:r w:rsidR="00D91873">
        <w:t>.</w:t>
      </w:r>
      <w:r>
        <w:t xml:space="preserve"> </w:t>
      </w:r>
      <w:r w:rsidR="00D91873">
        <w:t>See §</w:t>
      </w:r>
      <w:r w:rsidR="00D91873">
        <w:fldChar w:fldCharType="begin"/>
      </w:r>
      <w:r w:rsidR="00D91873">
        <w:instrText xml:space="preserve"> REF _Ref508812199 \r \h </w:instrText>
      </w:r>
      <w:r w:rsidR="00D91873">
        <w:fldChar w:fldCharType="separate"/>
      </w:r>
      <w:r w:rsidR="00C12AF1">
        <w:t>3.9.6.2</w:t>
      </w:r>
      <w:r w:rsidR="00D91873">
        <w:fldChar w:fldCharType="end"/>
      </w:r>
      <w:r w:rsidR="00D91873">
        <w:t xml:space="preserve"> and §</w:t>
      </w:r>
      <w:r w:rsidR="00D91873">
        <w:fldChar w:fldCharType="begin"/>
      </w:r>
      <w:r w:rsidR="00D91873">
        <w:instrText xml:space="preserve"> REF _Ref508811713 \r \h </w:instrText>
      </w:r>
      <w:r w:rsidR="00D91873">
        <w:fldChar w:fldCharType="separate"/>
      </w:r>
      <w:r w:rsidR="00C12AF1">
        <w:t>3.9.6.3</w:t>
      </w:r>
      <w:r w:rsidR="00D91873">
        <w:fldChar w:fldCharType="end"/>
      </w:r>
      <w:r w:rsidR="00D91873">
        <w:t xml:space="preserve"> for details of the resource string lookup procedure.</w:t>
      </w:r>
    </w:p>
    <w:p w14:paraId="589A7D44" w14:textId="6B0C705B" w:rsidR="00B607AD" w:rsidRDefault="00B607AD" w:rsidP="00B607AD">
      <w:pPr>
        <w:pStyle w:val="Heading3"/>
      </w:pPr>
      <w:bookmarkStart w:id="172" w:name="_Ref508811093"/>
      <w:bookmarkStart w:id="173" w:name="_Toc510174670"/>
      <w:r>
        <w:t>arguments property</w:t>
      </w:r>
      <w:bookmarkEnd w:id="172"/>
      <w:bookmarkEnd w:id="173"/>
    </w:p>
    <w:p w14:paraId="3337B550" w14:textId="0A5A6743"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C12AF1">
        <w:t>3.9.7</w:t>
      </w:r>
      <w:r>
        <w:fldChar w:fldCharType="end"/>
      </w:r>
      <w:r>
        <w:t xml:space="preserve">), </w:t>
      </w:r>
      <w:r w:rsidRPr="00AA2DE5">
        <w:rPr>
          <w:rStyle w:val="CODEtemp"/>
        </w:rPr>
        <w:t>richText</w:t>
      </w:r>
      <w:r>
        <w:t xml:space="preserve"> (§</w:t>
      </w:r>
      <w:r>
        <w:fldChar w:fldCharType="begin"/>
      </w:r>
      <w:r>
        <w:instrText xml:space="preserve"> REF _Ref508811583 \r \h </w:instrText>
      </w:r>
      <w:r>
        <w:fldChar w:fldCharType="separate"/>
      </w:r>
      <w:r w:rsidR="00C12AF1">
        <w:t>3.9.8</w:t>
      </w:r>
      <w:r>
        <w:fldChar w:fldCharType="end"/>
      </w:r>
      <w:r>
        <w:t xml:space="preserve">), </w:t>
      </w:r>
      <w:r w:rsidRPr="00AA2DE5">
        <w:rPr>
          <w:rStyle w:val="CODEtemp"/>
        </w:rPr>
        <w:t>messageId</w:t>
      </w:r>
      <w:r>
        <w:t xml:space="preserve"> (§</w:t>
      </w:r>
      <w:r>
        <w:fldChar w:fldCharType="begin"/>
      </w:r>
      <w:r>
        <w:instrText xml:space="preserve"> REF _Ref508811592 \r \h </w:instrText>
      </w:r>
      <w:r>
        <w:fldChar w:fldCharType="separate"/>
      </w:r>
      <w:r w:rsidR="00C12AF1">
        <w:t>3.9.9</w:t>
      </w:r>
      <w:r>
        <w:fldChar w:fldCharType="end"/>
      </w:r>
      <w:r>
        <w:t xml:space="preserve">), or </w:t>
      </w:r>
      <w:r w:rsidRPr="00AA2DE5">
        <w:rPr>
          <w:rStyle w:val="CODEtemp"/>
        </w:rPr>
        <w:t>richMessageId</w:t>
      </w:r>
      <w:r>
        <w:t xml:space="preserve"> (§</w:t>
      </w:r>
      <w:r>
        <w:fldChar w:fldCharType="begin"/>
      </w:r>
      <w:r>
        <w:instrText xml:space="preserve"> REF _Ref508811630 \r \h </w:instrText>
      </w:r>
      <w:r>
        <w:fldChar w:fldCharType="separate"/>
      </w:r>
      <w:r w:rsidR="00C12AF1">
        <w:t>3.9.10</w:t>
      </w:r>
      <w:r>
        <w:fldChar w:fldCharType="end"/>
      </w:r>
      <w:r>
        <w:t>) contains any placeholders (§</w:t>
      </w:r>
      <w:r>
        <w:fldChar w:fldCharType="begin"/>
      </w:r>
      <w:r>
        <w:instrText xml:space="preserve"> REF _Ref508810893 \r \h </w:instrText>
      </w:r>
      <w:r>
        <w:fldChar w:fldCharType="separate"/>
      </w:r>
      <w:r w:rsidR="00C12AF1">
        <w:t>3.9.4</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C12AF1">
        <w:t>3.9.4</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w:t>
      </w:r>
      <w:proofErr w:type="gramStart"/>
      <w:r>
        <w:t>user, and</w:t>
      </w:r>
      <w:proofErr w:type="gramEnd"/>
      <w:r>
        <w:t xml:space="preserve"> provides an example.</w:t>
      </w:r>
    </w:p>
    <w:p w14:paraId="7B339653" w14:textId="77777777" w:rsidR="007D2FEE" w:rsidRDefault="007D2FEE" w:rsidP="007D2FEE">
      <w:r>
        <w:t xml:space="preserve">If none of the properties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contains any placeholders, the arguments property </w:t>
      </w:r>
      <w:r w:rsidRPr="00AA2DE5">
        <w:rPr>
          <w:b/>
        </w:rPr>
        <w:t>SHALL</w:t>
      </w:r>
      <w:r>
        <w:t xml:space="preserve"> be absent.</w:t>
      </w:r>
    </w:p>
    <w:p w14:paraId="051AED4F" w14:textId="77777777"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properties.</w:t>
      </w:r>
    </w:p>
    <w:p w14:paraId="573F51F3" w14:textId="4F00F6B9" w:rsidR="007D2FEE" w:rsidRP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Pr="00793B34">
        <w:rPr>
          <w:rStyle w:val="CODEtemp"/>
        </w:rPr>
        <w:t>richText</w:t>
      </w:r>
      <w:r>
        <w:t xml:space="preserve"> message string is </w:t>
      </w:r>
      <w:r>
        <w:rPr>
          <w:rStyle w:val="CODEtemp"/>
        </w:rPr>
        <w:t>{5}</w:t>
      </w:r>
      <w:r>
        <w:t>, the</w:t>
      </w:r>
      <w:r>
        <w:rPr>
          <w:rStyle w:val="CODEtemp"/>
        </w:rPr>
        <w:t xml:space="preserve"> arguments </w:t>
      </w:r>
      <w:r>
        <w:t>array must contain at least 6 elements.</w:t>
      </w:r>
    </w:p>
    <w:p w14:paraId="0645E5C8" w14:textId="34ED8D9C" w:rsidR="0038356E" w:rsidRPr="0038356E" w:rsidRDefault="00815787" w:rsidP="0038356E">
      <w:pPr>
        <w:pStyle w:val="Heading2"/>
      </w:pPr>
      <w:bookmarkStart w:id="174" w:name="_Ref508812301"/>
      <w:bookmarkStart w:id="175" w:name="_Toc510174671"/>
      <w:r>
        <w:t>sarifLog object</w:t>
      </w:r>
      <w:bookmarkEnd w:id="149"/>
      <w:bookmarkEnd w:id="174"/>
      <w:bookmarkEnd w:id="175"/>
    </w:p>
    <w:p w14:paraId="5DEDD21B" w14:textId="0630136E" w:rsidR="000D32C1" w:rsidRDefault="000D32C1" w:rsidP="000D32C1">
      <w:pPr>
        <w:pStyle w:val="Heading3"/>
      </w:pPr>
      <w:bookmarkStart w:id="176" w:name="_Toc510174672"/>
      <w:r>
        <w:t>General</w:t>
      </w:r>
      <w:bookmarkEnd w:id="176"/>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D71A1D">
      <w:pPr>
        <w:pStyle w:val="Codesmall"/>
      </w:pPr>
      <w:r>
        <w:t>{</w:t>
      </w:r>
    </w:p>
    <w:p w14:paraId="0BFC50E3" w14:textId="0912BC28" w:rsidR="0038356E" w:rsidRDefault="00FC1320" w:rsidP="00D71A1D">
      <w:pPr>
        <w:pStyle w:val="Codesmall"/>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C12AF1">
        <w:t>3.10.2</w:t>
      </w:r>
      <w:r w:rsidR="0038356E">
        <w:fldChar w:fldCharType="end"/>
      </w:r>
      <w:r w:rsidR="00D71A1D">
        <w:t>.</w:t>
      </w:r>
    </w:p>
    <w:p w14:paraId="69B7D7D3" w14:textId="6E4435BA" w:rsidR="0038356E" w:rsidRDefault="00FC1320" w:rsidP="00D71A1D">
      <w:pPr>
        <w:pStyle w:val="Codesmall"/>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C12AF1">
        <w:t>3.10.4</w:t>
      </w:r>
      <w:r w:rsidR="0038356E">
        <w:fldChar w:fldCharType="end"/>
      </w:r>
      <w:r w:rsidR="00D71A1D">
        <w:t>.</w:t>
      </w:r>
    </w:p>
    <w:p w14:paraId="39DC26EB" w14:textId="09D95F42" w:rsidR="0038356E" w:rsidRDefault="00D71A1D" w:rsidP="00D71A1D">
      <w:pPr>
        <w:pStyle w:val="Codesmall"/>
      </w:pPr>
      <w:r>
        <w:lastRenderedPageBreak/>
        <w:t xml:space="preserve"> </w:t>
      </w:r>
      <w:r w:rsidR="0038356E">
        <w:t xml:space="preserve">   {</w:t>
      </w:r>
    </w:p>
    <w:p w14:paraId="4DCDD64B" w14:textId="003FC68C" w:rsidR="0038356E" w:rsidRDefault="0038356E" w:rsidP="00D71A1D">
      <w:pPr>
        <w:pStyle w:val="Codesmall"/>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C12AF1">
        <w:t>3.11</w:t>
      </w:r>
      <w:r>
        <w:fldChar w:fldCharType="end"/>
      </w:r>
      <w:r>
        <w:t>)</w:t>
      </w:r>
    </w:p>
    <w:p w14:paraId="6CA2DBAD" w14:textId="1F7482BE" w:rsidR="0038356E" w:rsidRDefault="0038356E" w:rsidP="00D71A1D">
      <w:pPr>
        <w:pStyle w:val="Codesmall"/>
      </w:pPr>
      <w:r>
        <w:t xml:space="preserve">    },</w:t>
      </w:r>
    </w:p>
    <w:p w14:paraId="3ED27349" w14:textId="222ED544" w:rsidR="0038356E" w:rsidRDefault="0038356E" w:rsidP="00D71A1D">
      <w:pPr>
        <w:pStyle w:val="Codesmall"/>
      </w:pPr>
      <w:r>
        <w:t xml:space="preserve">    ...</w:t>
      </w:r>
    </w:p>
    <w:p w14:paraId="2A9D7FAD" w14:textId="19A428BD" w:rsidR="0038356E" w:rsidRDefault="00D71A1D" w:rsidP="00D71A1D">
      <w:pPr>
        <w:pStyle w:val="Codesmall"/>
      </w:pPr>
      <w:r>
        <w:t xml:space="preserve"> </w:t>
      </w:r>
      <w:r w:rsidR="0038356E">
        <w:t xml:space="preserve">   {</w:t>
      </w:r>
    </w:p>
    <w:p w14:paraId="7737E69D" w14:textId="2AD197D3" w:rsidR="0038356E" w:rsidRDefault="0038356E" w:rsidP="00D71A1D">
      <w:pPr>
        <w:pStyle w:val="Codesmall"/>
      </w:pPr>
      <w:r>
        <w:t xml:space="preserve">      ...         </w:t>
      </w:r>
      <w:r w:rsidR="00893398">
        <w:t xml:space="preserve">    </w:t>
      </w:r>
      <w:r>
        <w:t xml:space="preserve"># </w:t>
      </w:r>
      <w:r w:rsidR="00893398">
        <w:t>A</w:t>
      </w:r>
      <w:r>
        <w:t xml:space="preserve">nother </w:t>
      </w:r>
      <w:proofErr w:type="gramStart"/>
      <w:r>
        <w:t>run</w:t>
      </w:r>
      <w:proofErr w:type="gramEnd"/>
      <w:r>
        <w:t xml:space="preserve"> object</w:t>
      </w:r>
    </w:p>
    <w:p w14:paraId="3696FBEA" w14:textId="5AFF9AE1" w:rsidR="0038356E" w:rsidRDefault="0038356E" w:rsidP="00D71A1D">
      <w:pPr>
        <w:pStyle w:val="Codesmall"/>
      </w:pPr>
      <w:r>
        <w:t xml:space="preserve">    }</w:t>
      </w:r>
    </w:p>
    <w:p w14:paraId="594B029E" w14:textId="7484F8F3" w:rsidR="0038356E" w:rsidRDefault="0038356E" w:rsidP="00D71A1D">
      <w:pPr>
        <w:pStyle w:val="Codesmall"/>
      </w:pPr>
      <w:r>
        <w:t xml:space="preserve">  ]</w:t>
      </w:r>
    </w:p>
    <w:p w14:paraId="1122B28A" w14:textId="71EFB8CB" w:rsidR="00FC1320" w:rsidRPr="0038356E" w:rsidRDefault="0038356E" w:rsidP="00D71A1D">
      <w:pPr>
        <w:pStyle w:val="Codesmall"/>
      </w:pPr>
      <w:r>
        <w:t>}</w:t>
      </w:r>
    </w:p>
    <w:p w14:paraId="07A237F8" w14:textId="67475526" w:rsidR="000D32C1" w:rsidRDefault="000D32C1" w:rsidP="000D32C1">
      <w:pPr>
        <w:pStyle w:val="Heading3"/>
      </w:pPr>
      <w:bookmarkStart w:id="177" w:name="_Ref493349977"/>
      <w:bookmarkStart w:id="178" w:name="_Ref493350297"/>
      <w:bookmarkStart w:id="179" w:name="_Toc510174673"/>
      <w:r>
        <w:t>version property</w:t>
      </w:r>
      <w:bookmarkEnd w:id="177"/>
      <w:bookmarkEnd w:id="178"/>
      <w:bookmarkEnd w:id="179"/>
    </w:p>
    <w:p w14:paraId="369A921C" w14:textId="32B51B5A"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format 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3C859AC5" w:rsidR="00FC1320" w:rsidRPr="00FC1320" w:rsidRDefault="00FC1320" w:rsidP="00692CC8">
      <w:pPr>
        <w:pStyle w:val="Note"/>
      </w:pPr>
      <w:r>
        <w:t xml:space="preserve">NOTE: </w:t>
      </w:r>
      <w:r w:rsidRPr="00FC1320">
        <w:t>This will make it easier for parsers to handle multiple versions of the SARIF format, if new versions are defined in the future.</w:t>
      </w:r>
    </w:p>
    <w:p w14:paraId="7549D69E" w14:textId="0C752BCB" w:rsidR="000D32C1" w:rsidRDefault="000D32C1" w:rsidP="000D32C1">
      <w:pPr>
        <w:pStyle w:val="Heading3"/>
      </w:pPr>
      <w:bookmarkStart w:id="180" w:name="_Ref508812350"/>
      <w:bookmarkStart w:id="181" w:name="_Toc510174674"/>
      <w:r>
        <w:t>$schema property</w:t>
      </w:r>
      <w:bookmarkEnd w:id="180"/>
      <w:bookmarkEnd w:id="181"/>
    </w:p>
    <w:p w14:paraId="061DCDF6" w14:textId="07211F8A"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 URI from which a JSON schema</w:t>
      </w:r>
      <w:r>
        <w:t xml:space="preserve"> document</w:t>
      </w:r>
      <w:r w:rsidRPr="00FC1320">
        <w:t xml:space="preserve"> describing the version of the SARIF format to which this log file conforms can be obtained.</w:t>
      </w:r>
    </w:p>
    <w:p w14:paraId="1CC39CD2" w14:textId="7813F948"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C12AF1">
        <w:t>3.10.2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182" w:name="_Ref493349987"/>
      <w:bookmarkStart w:id="183" w:name="_Toc510174675"/>
      <w:r>
        <w:t>runs property</w:t>
      </w:r>
      <w:bookmarkEnd w:id="182"/>
      <w:bookmarkEnd w:id="183"/>
    </w:p>
    <w:p w14:paraId="4CED6907" w14:textId="4863DC6A"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 an array of one or more </w:t>
      </w:r>
      <w:r w:rsidRPr="00584D35">
        <w:rPr>
          <w:rStyle w:val="CODEtemp"/>
        </w:rPr>
        <w:t>run</w:t>
      </w:r>
      <w:r w:rsidRPr="00584D35">
        <w:t xml:space="preserve"> objects (§</w:t>
      </w:r>
      <w:r>
        <w:fldChar w:fldCharType="begin"/>
      </w:r>
      <w:r>
        <w:instrText xml:space="preserve"> REF _Ref493350451 \w \h </w:instrText>
      </w:r>
      <w:r>
        <w:fldChar w:fldCharType="separate"/>
      </w:r>
      <w:r w:rsidR="00C12AF1">
        <w:t>3.11</w:t>
      </w:r>
      <w:r>
        <w:fldChar w:fldCharType="end"/>
      </w:r>
      <w:r w:rsidRPr="00584D35">
        <w:t>).</w:t>
      </w:r>
    </w:p>
    <w:p w14:paraId="076C2078" w14:textId="7A8121FC" w:rsidR="00C66549" w:rsidRPr="00C66549" w:rsidRDefault="00EC6397" w:rsidP="00C66549">
      <w:pPr>
        <w:pStyle w:val="Heading2"/>
      </w:pPr>
      <w:bookmarkStart w:id="184" w:name="_Ref493349997"/>
      <w:bookmarkStart w:id="185" w:name="_Ref493350451"/>
      <w:bookmarkStart w:id="186" w:name="_Toc510174676"/>
      <w:r>
        <w:t>run object</w:t>
      </w:r>
      <w:bookmarkEnd w:id="184"/>
      <w:bookmarkEnd w:id="185"/>
      <w:bookmarkEnd w:id="186"/>
    </w:p>
    <w:p w14:paraId="10E42C1C" w14:textId="534C375F" w:rsidR="000D32C1" w:rsidRDefault="000D32C1" w:rsidP="000D32C1">
      <w:pPr>
        <w:pStyle w:val="Heading3"/>
      </w:pPr>
      <w:bookmarkStart w:id="187" w:name="_Toc510174677"/>
      <w:r>
        <w:t>General</w:t>
      </w:r>
      <w:bookmarkEnd w:id="187"/>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893398">
      <w:pPr>
        <w:pStyle w:val="Codesmall"/>
      </w:pPr>
      <w:r>
        <w:t>{</w:t>
      </w:r>
    </w:p>
    <w:p w14:paraId="04EE6615" w14:textId="69ED6B08" w:rsidR="00C66549" w:rsidRDefault="00C66549" w:rsidP="00893398">
      <w:pPr>
        <w:pStyle w:val="Codesmall"/>
      </w:pPr>
      <w:r>
        <w:t xml:space="preserve">  "tool": </w:t>
      </w:r>
      <w:proofErr w:type="gramStart"/>
      <w:r w:rsidR="00893398">
        <w:t>{</w:t>
      </w:r>
      <w:r>
        <w:t xml:space="preserve">  </w:t>
      </w:r>
      <w:proofErr w:type="gramEnd"/>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C12AF1">
        <w:t>3.11.7</w:t>
      </w:r>
      <w:r>
        <w:fldChar w:fldCharType="end"/>
      </w:r>
      <w:r w:rsidR="00893398">
        <w:t>.</w:t>
      </w:r>
    </w:p>
    <w:p w14:paraId="458D3C95" w14:textId="4FFA92F6" w:rsidR="00C66549" w:rsidRDefault="00C66549" w:rsidP="00893398">
      <w:pPr>
        <w:pStyle w:val="Codesmall"/>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C12AF1">
        <w:t>3.12</w:t>
      </w:r>
      <w:r>
        <w:fldChar w:fldCharType="end"/>
      </w:r>
      <w:r>
        <w:t>)</w:t>
      </w:r>
      <w:r w:rsidR="00893398">
        <w:t>.</w:t>
      </w:r>
    </w:p>
    <w:p w14:paraId="5659FE03" w14:textId="398D62B9" w:rsidR="00C66549" w:rsidRDefault="00C66549" w:rsidP="00893398">
      <w:pPr>
        <w:pStyle w:val="Codesmall"/>
      </w:pPr>
      <w:r>
        <w:t xml:space="preserve">  },</w:t>
      </w:r>
    </w:p>
    <w:p w14:paraId="5572A9C8" w14:textId="13C98BF5" w:rsidR="00C66549" w:rsidRDefault="00C66549" w:rsidP="00893398">
      <w:pPr>
        <w:pStyle w:val="Codesmall"/>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C12AF1">
        <w:t>3.11.13</w:t>
      </w:r>
      <w:r>
        <w:fldChar w:fldCharType="end"/>
      </w:r>
      <w:r w:rsidR="00893398">
        <w:t>.</w:t>
      </w:r>
    </w:p>
    <w:p w14:paraId="2AB9C865" w14:textId="68161F9F" w:rsidR="00C66549" w:rsidRDefault="00C66549" w:rsidP="00893398">
      <w:pPr>
        <w:pStyle w:val="Codesmall"/>
      </w:pPr>
      <w:r>
        <w:t xml:space="preserve">    {</w:t>
      </w:r>
    </w:p>
    <w:p w14:paraId="34499818" w14:textId="5B8C46C7" w:rsidR="00C66549" w:rsidRDefault="00C66549" w:rsidP="00893398">
      <w:pPr>
        <w:pStyle w:val="Codesmall"/>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C12AF1">
        <w:t>3.18</w:t>
      </w:r>
      <w:r>
        <w:fldChar w:fldCharType="end"/>
      </w:r>
      <w:r>
        <w:t>)</w:t>
      </w:r>
      <w:r w:rsidR="00893398">
        <w:t>.</w:t>
      </w:r>
    </w:p>
    <w:p w14:paraId="065C9C8D" w14:textId="50CFB7F4" w:rsidR="00C66549" w:rsidRDefault="00C66549" w:rsidP="00893398">
      <w:pPr>
        <w:pStyle w:val="Codesmall"/>
      </w:pPr>
      <w:r>
        <w:t xml:space="preserve">    },</w:t>
      </w:r>
    </w:p>
    <w:p w14:paraId="29EE79CF" w14:textId="1E63820C" w:rsidR="00C66549" w:rsidRDefault="00C66549" w:rsidP="00893398">
      <w:pPr>
        <w:pStyle w:val="Codesmall"/>
      </w:pPr>
      <w:r>
        <w:t xml:space="preserve">    ...</w:t>
      </w:r>
    </w:p>
    <w:p w14:paraId="3CC3B099" w14:textId="5F4F1757" w:rsidR="00C66549" w:rsidRDefault="00C66549" w:rsidP="00893398">
      <w:pPr>
        <w:pStyle w:val="Codesmall"/>
      </w:pPr>
      <w:r>
        <w:t xml:space="preserve">    {</w:t>
      </w:r>
    </w:p>
    <w:p w14:paraId="3A5AB27A" w14:textId="3B35BB65" w:rsidR="00C66549" w:rsidRDefault="00C66549" w:rsidP="00893398">
      <w:pPr>
        <w:pStyle w:val="Codesmall"/>
      </w:pPr>
      <w:r>
        <w:t xml:space="preserve">      ... </w:t>
      </w:r>
      <w:r w:rsidR="00893398">
        <w:t xml:space="preserve">     </w:t>
      </w:r>
      <w:r>
        <w:t xml:space="preserve">   # </w:t>
      </w:r>
      <w:r w:rsidR="00893398">
        <w:t>A</w:t>
      </w:r>
      <w:r>
        <w:t xml:space="preserve">nother result </w:t>
      </w:r>
      <w:proofErr w:type="gramStart"/>
      <w:r>
        <w:t>object</w:t>
      </w:r>
      <w:proofErr w:type="gramEnd"/>
      <w:r w:rsidR="00893398">
        <w:t>.</w:t>
      </w:r>
    </w:p>
    <w:p w14:paraId="447DC471" w14:textId="0212E329" w:rsidR="00C66549" w:rsidRDefault="00C66549" w:rsidP="00893398">
      <w:pPr>
        <w:pStyle w:val="Codesmall"/>
      </w:pPr>
      <w:r>
        <w:t xml:space="preserve">    }</w:t>
      </w:r>
    </w:p>
    <w:p w14:paraId="27E5FFE4" w14:textId="286DA16A" w:rsidR="00C66549" w:rsidRDefault="00C66549" w:rsidP="00893398">
      <w:pPr>
        <w:pStyle w:val="Codesmall"/>
      </w:pPr>
      <w:r>
        <w:t xml:space="preserve">  ]</w:t>
      </w:r>
    </w:p>
    <w:p w14:paraId="2B8161F2" w14:textId="02BFCFE0" w:rsidR="00C66549" w:rsidRPr="00C66549" w:rsidRDefault="00C66549" w:rsidP="00893398">
      <w:pPr>
        <w:pStyle w:val="Codesmall"/>
      </w:pPr>
      <w:r>
        <w:t>}</w:t>
      </w:r>
    </w:p>
    <w:p w14:paraId="6F4BF71F" w14:textId="726809FB" w:rsidR="000D32C1" w:rsidRDefault="000D32C1" w:rsidP="000D32C1">
      <w:pPr>
        <w:pStyle w:val="Heading3"/>
      </w:pPr>
      <w:bookmarkStart w:id="188" w:name="_Ref493351359"/>
      <w:bookmarkStart w:id="189" w:name="_Toc510174678"/>
      <w:r>
        <w:lastRenderedPageBreak/>
        <w:t>id property</w:t>
      </w:r>
      <w:bookmarkEnd w:id="188"/>
      <w:bookmarkEnd w:id="189"/>
    </w:p>
    <w:p w14:paraId="1C53D700" w14:textId="5F5B37B7"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id</w:t>
      </w:r>
      <w:r w:rsidRPr="006066AC">
        <w:t xml:space="preserve"> whose value is a string which uniquely identifies the run.</w:t>
      </w:r>
    </w:p>
    <w:p w14:paraId="49754D62" w14:textId="15F0F392" w:rsidR="006066AC" w:rsidRPr="006066AC" w:rsidRDefault="006066AC" w:rsidP="006066AC">
      <w:pPr>
        <w:pStyle w:val="Note"/>
      </w:pPr>
      <w:r>
        <w:t xml:space="preserve">NOTE: </w:t>
      </w:r>
      <w:r w:rsidRPr="006066AC">
        <w:t xml:space="preserve">A result management system can use </w:t>
      </w:r>
      <w:r w:rsidRPr="006066AC">
        <w:rPr>
          <w:rStyle w:val="CODEtemp"/>
        </w:rPr>
        <w:t>run.id</w:t>
      </w:r>
      <w:r w:rsidRPr="006066AC">
        <w:t xml:space="preserve"> to associate the information in the log with additional information not provided by the analysis tool that produced it.</w:t>
      </w:r>
    </w:p>
    <w:p w14:paraId="3667EA80" w14:textId="6E170A6E" w:rsidR="000D32C1" w:rsidRDefault="000D32C1" w:rsidP="000D32C1">
      <w:pPr>
        <w:pStyle w:val="Heading3"/>
      </w:pPr>
      <w:bookmarkStart w:id="190" w:name="_Toc510174679"/>
      <w:r>
        <w:t>stableId property</w:t>
      </w:r>
      <w:bookmarkEnd w:id="190"/>
    </w:p>
    <w:p w14:paraId="04F7FDE0" w14:textId="68E7150C"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stableId</w:t>
      </w:r>
      <w:r w:rsidRPr="006066AC">
        <w:t xml:space="preserve"> whose value is a string containing a stable identifier for the run. Multiple runs of the same type </w:t>
      </w:r>
      <w:r w:rsidR="004165E2" w:rsidRPr="00DF0303">
        <w:rPr>
          <w:b/>
        </w:rPr>
        <w:t>MAY</w:t>
      </w:r>
      <w:r w:rsidR="004165E2" w:rsidRPr="006066AC">
        <w:t xml:space="preserve"> </w:t>
      </w:r>
      <w:r w:rsidRPr="006066AC">
        <w:t xml:space="preserve">have the same </w:t>
      </w:r>
      <w:r w:rsidRPr="006066AC">
        <w:rPr>
          <w:rStyle w:val="CODEtemp"/>
        </w:rPr>
        <w:t>stableId</w:t>
      </w:r>
      <w:r w:rsidRPr="006066AC">
        <w:t>.</w:t>
      </w:r>
    </w:p>
    <w:p w14:paraId="673BE400" w14:textId="78BA43FC" w:rsidR="006066AC" w:rsidRDefault="006066AC" w:rsidP="006066AC">
      <w:pPr>
        <w:pStyle w:val="Note"/>
      </w:pPr>
      <w:r>
        <w:t>EXAMPLE:</w:t>
      </w:r>
    </w:p>
    <w:p w14:paraId="1ED75EF5" w14:textId="77777777" w:rsidR="006066AC" w:rsidRDefault="006066AC" w:rsidP="0045775F">
      <w:pPr>
        <w:pStyle w:val="Codesmall"/>
      </w:pPr>
      <w:r>
        <w:t>{</w:t>
      </w:r>
    </w:p>
    <w:p w14:paraId="4762ACBA" w14:textId="499C1E23" w:rsidR="006066AC" w:rsidRDefault="006066AC" w:rsidP="0045775F">
      <w:pPr>
        <w:pStyle w:val="Codesmall"/>
      </w:pPr>
      <w:r>
        <w:t xml:space="preserve">  "stableId": "Nightly security scanner run"</w:t>
      </w:r>
    </w:p>
    <w:p w14:paraId="1CCF0912" w14:textId="2F893F9A" w:rsidR="006066AC" w:rsidRPr="006066AC" w:rsidRDefault="006066AC" w:rsidP="0045775F">
      <w:pPr>
        <w:pStyle w:val="Codesmall"/>
      </w:pPr>
      <w:r>
        <w:t>}</w:t>
      </w:r>
    </w:p>
    <w:p w14:paraId="2BC037D2" w14:textId="4FEBF886" w:rsidR="000D32C1" w:rsidRDefault="000D32C1" w:rsidP="000D32C1">
      <w:pPr>
        <w:pStyle w:val="Heading3"/>
      </w:pPr>
      <w:bookmarkStart w:id="191" w:name="_Ref493475805"/>
      <w:bookmarkStart w:id="192" w:name="_Toc510174680"/>
      <w:r>
        <w:t>baselineId property</w:t>
      </w:r>
      <w:bookmarkEnd w:id="191"/>
      <w:bookmarkEnd w:id="192"/>
    </w:p>
    <w:p w14:paraId="2AAA192D" w14:textId="7AE570C5"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baselineId</w:t>
      </w:r>
      <w:r w:rsidRPr="006066AC">
        <w:t xml:space="preserve"> whose value is a string which </w:t>
      </w:r>
      <w:r w:rsidRPr="006066AC">
        <w:rPr>
          <w:b/>
        </w:rPr>
        <w:t>SHALL</w:t>
      </w:r>
      <w:r w:rsidRPr="006066AC">
        <w:t xml:space="preserve"> match the </w:t>
      </w:r>
      <w:r w:rsidRPr="006066AC">
        <w:rPr>
          <w:rStyle w:val="CODEtemp"/>
        </w:rPr>
        <w:t>id</w:t>
      </w:r>
      <w:r w:rsidRPr="006066AC">
        <w:t xml:space="preserve"> property (§</w:t>
      </w:r>
      <w:r>
        <w:fldChar w:fldCharType="begin"/>
      </w:r>
      <w:r>
        <w:instrText xml:space="preserve"> REF _Ref493351359 \w \h </w:instrText>
      </w:r>
      <w:r>
        <w:fldChar w:fldCharType="separate"/>
      </w:r>
      <w:r w:rsidR="00C12AF1">
        <w:t>3.11.2</w:t>
      </w:r>
      <w:r>
        <w:fldChar w:fldCharType="end"/>
      </w:r>
      <w:r w:rsidRPr="006066AC">
        <w:t>) of some previous run.</w:t>
      </w:r>
    </w:p>
    <w:p w14:paraId="039F708E" w14:textId="5DB5DB57" w:rsidR="006066AC" w:rsidRDefault="006066AC" w:rsidP="006066AC">
      <w:r w:rsidRPr="006066AC">
        <w:t xml:space="preserve">If the </w:t>
      </w:r>
      <w:r w:rsidRPr="006066AC">
        <w:rPr>
          <w:rStyle w:val="CODEtemp"/>
        </w:rPr>
        <w:t>baselineId</w:t>
      </w:r>
      <w:r w:rsidRPr="006066AC">
        <w:t xml:space="preserve"> property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C12AF1">
        <w:t>3.18.16</w:t>
      </w:r>
      <w:r>
        <w:fldChar w:fldCharType="end"/>
      </w:r>
      <w:r w:rsidRPr="006066AC">
        <w:t>) of every result object (§</w:t>
      </w:r>
      <w:r>
        <w:fldChar w:fldCharType="begin"/>
      </w:r>
      <w:r>
        <w:instrText xml:space="preserve"> REF _Ref493350984 \w \h </w:instrText>
      </w:r>
      <w:r>
        <w:fldChar w:fldCharType="separate"/>
      </w:r>
      <w:r w:rsidR="00C12AF1">
        <w:t>3.18</w:t>
      </w:r>
      <w:r>
        <w:fldChar w:fldCharType="end"/>
      </w:r>
      <w:r w:rsidRPr="006066AC">
        <w:t xml:space="preserve">) in the current run </w:t>
      </w:r>
      <w:r w:rsidR="00AD14CE" w:rsidRPr="00DF0303">
        <w:rPr>
          <w:b/>
        </w:rPr>
        <w:t>SHALL</w:t>
      </w:r>
      <w:r w:rsidR="00AD14CE" w:rsidRPr="006066AC">
        <w:t xml:space="preserve"> </w:t>
      </w:r>
      <w:r w:rsidRPr="006066AC">
        <w:t xml:space="preserve">be computed with respect to the run specified by </w:t>
      </w:r>
      <w:r w:rsidRPr="006066AC">
        <w:rPr>
          <w:rStyle w:val="CODEtemp"/>
        </w:rPr>
        <w:t>baselineId</w:t>
      </w:r>
      <w:r w:rsidRPr="006066AC">
        <w:t>.</w:t>
      </w:r>
    </w:p>
    <w:p w14:paraId="6C6F42B7" w14:textId="43BB2A7F" w:rsidR="006066AC" w:rsidRPr="006066AC" w:rsidRDefault="006066AC" w:rsidP="006066AC">
      <w:r w:rsidRPr="006066AC">
        <w:t xml:space="preserve">If the </w:t>
      </w:r>
      <w:r w:rsidRPr="006066AC">
        <w:rPr>
          <w:rStyle w:val="CODEtemp"/>
        </w:rPr>
        <w:t>baselineId</w:t>
      </w:r>
      <w:r w:rsidRPr="006066AC">
        <w:t xml:space="preserve"> property is absent, </w:t>
      </w:r>
      <w:r>
        <w:t xml:space="preserve">and any </w:t>
      </w:r>
      <w:r w:rsidRPr="006066AC">
        <w:rPr>
          <w:rStyle w:val="CODEtemp"/>
        </w:rPr>
        <w:t>result</w:t>
      </w:r>
      <w:r>
        <w:t xml:space="preserve"> object has a value for its </w:t>
      </w:r>
      <w:r w:rsidRPr="006066AC">
        <w:rPr>
          <w:rStyle w:val="CODEtemp"/>
        </w:rPr>
        <w:t>baselineState</w:t>
      </w:r>
      <w:r>
        <w:t xml:space="preserve"> property, </w:t>
      </w:r>
      <w:r w:rsidRPr="006066AC">
        <w:t xml:space="preserve">there </w:t>
      </w:r>
      <w:r w:rsidR="002A0325">
        <w:t>needs to</w:t>
      </w:r>
      <w:r w:rsidR="002A0325" w:rsidRPr="006066AC">
        <w:t xml:space="preserve"> </w:t>
      </w:r>
      <w:r w:rsidRPr="006066AC">
        <w:t xml:space="preserve">be out of band information available to determine the run with respect to which </w:t>
      </w:r>
      <w:proofErr w:type="gramStart"/>
      <w:r w:rsidRPr="006066AC">
        <w:rPr>
          <w:rStyle w:val="CODEtemp"/>
        </w:rPr>
        <w:t>result.baselineState</w:t>
      </w:r>
      <w:proofErr w:type="gramEnd"/>
      <w:r w:rsidRPr="006066AC">
        <w:t xml:space="preserve"> </w:t>
      </w:r>
      <w:r>
        <w:t>was</w:t>
      </w:r>
      <w:r w:rsidRPr="006066AC">
        <w:t xml:space="preserve"> computed.</w:t>
      </w:r>
    </w:p>
    <w:p w14:paraId="16EDDC65" w14:textId="50CE4541" w:rsidR="000D32C1" w:rsidRDefault="000D32C1" w:rsidP="000D32C1">
      <w:pPr>
        <w:pStyle w:val="Heading3"/>
      </w:pPr>
      <w:bookmarkStart w:id="193" w:name="_Toc510174681"/>
      <w:r>
        <w:t>automationId property</w:t>
      </w:r>
      <w:bookmarkEnd w:id="193"/>
    </w:p>
    <w:p w14:paraId="1443BC89" w14:textId="7AC99FEC"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automationId</w:t>
      </w:r>
      <w:r w:rsidRPr="006066AC">
        <w:t xml:space="preserve"> whose value is a string containing an identifier that allows the run to be correlated with other artifacts produced by a larger automation process.</w:t>
      </w:r>
    </w:p>
    <w:p w14:paraId="240924FC" w14:textId="64B1907B" w:rsidR="006066AC" w:rsidRDefault="006066AC" w:rsidP="006066AC">
      <w:pPr>
        <w:pStyle w:val="Note"/>
      </w:pPr>
      <w:r>
        <w:t xml:space="preserve">EXAMPLE: In an environment where an analysis tool is </w:t>
      </w:r>
      <w:r w:rsidRPr="006066AC">
        <w:t xml:space="preserve">executed as part of an automated build process, the “build id” assigned by the build system might serve as the </w:t>
      </w:r>
      <w:r w:rsidRPr="006066AC">
        <w:rPr>
          <w:rStyle w:val="CODEtemp"/>
        </w:rPr>
        <w:t>automationId</w:t>
      </w:r>
      <w:r w:rsidRPr="006066AC">
        <w:t>, allowing the tool run to be associated with other artifacts produced by the build.</w:t>
      </w:r>
    </w:p>
    <w:p w14:paraId="20868433" w14:textId="77777777" w:rsidR="006066AC" w:rsidRDefault="006066AC" w:rsidP="006066AC">
      <w:pPr>
        <w:pStyle w:val="Code"/>
      </w:pPr>
      <w:r>
        <w:t>{</w:t>
      </w:r>
    </w:p>
    <w:p w14:paraId="638A6DDE" w14:textId="77777777" w:rsidR="006066AC" w:rsidRDefault="006066AC" w:rsidP="006066AC">
      <w:pPr>
        <w:pStyle w:val="Code"/>
      </w:pPr>
      <w:r>
        <w:t xml:space="preserve">  ...</w:t>
      </w:r>
    </w:p>
    <w:p w14:paraId="50A5D994" w14:textId="77777777" w:rsidR="006066AC" w:rsidRDefault="006066AC" w:rsidP="006066AC">
      <w:pPr>
        <w:pStyle w:val="Code"/>
      </w:pPr>
      <w:r>
        <w:t xml:space="preserve">  "runs": [</w:t>
      </w:r>
    </w:p>
    <w:p w14:paraId="0598ED3E" w14:textId="77777777" w:rsidR="006066AC" w:rsidRDefault="006066AC" w:rsidP="006066AC">
      <w:pPr>
        <w:pStyle w:val="Code"/>
      </w:pPr>
      <w:r>
        <w:t xml:space="preserve">    {</w:t>
      </w:r>
    </w:p>
    <w:p w14:paraId="56D21B45" w14:textId="77777777" w:rsidR="006066AC" w:rsidRDefault="006066AC" w:rsidP="006066AC">
      <w:pPr>
        <w:pStyle w:val="Code"/>
      </w:pPr>
      <w:r>
        <w:t xml:space="preserve">      "automationId": "Build-14.0.1.2-20160518-15:48:02",</w:t>
      </w:r>
    </w:p>
    <w:p w14:paraId="556D054D" w14:textId="77777777" w:rsidR="006066AC" w:rsidRDefault="006066AC" w:rsidP="006066AC">
      <w:pPr>
        <w:pStyle w:val="Code"/>
      </w:pPr>
      <w:r>
        <w:t xml:space="preserve">      ...</w:t>
      </w:r>
    </w:p>
    <w:p w14:paraId="52712FA4" w14:textId="77777777" w:rsidR="006066AC" w:rsidRDefault="006066AC" w:rsidP="006066AC">
      <w:pPr>
        <w:pStyle w:val="Code"/>
      </w:pPr>
      <w:r>
        <w:t xml:space="preserve">    }</w:t>
      </w:r>
    </w:p>
    <w:p w14:paraId="5B3D8A28" w14:textId="77777777" w:rsidR="006066AC" w:rsidRDefault="006066AC" w:rsidP="006066AC">
      <w:pPr>
        <w:pStyle w:val="Code"/>
      </w:pPr>
      <w:r>
        <w:t xml:space="preserve">  ]</w:t>
      </w:r>
    </w:p>
    <w:p w14:paraId="0B00A437" w14:textId="62EA09BB" w:rsidR="006066AC" w:rsidRPr="006066AC" w:rsidRDefault="006066AC" w:rsidP="006066AC">
      <w:pPr>
        <w:pStyle w:val="Code"/>
      </w:pPr>
      <w:r>
        <w:t>}</w:t>
      </w:r>
    </w:p>
    <w:p w14:paraId="1D2FFE6B" w14:textId="29A8A230" w:rsidR="000D32C1" w:rsidRDefault="000D32C1" w:rsidP="000D32C1">
      <w:pPr>
        <w:pStyle w:val="Heading3"/>
      </w:pPr>
      <w:bookmarkStart w:id="194" w:name="_Toc510174682"/>
      <w:r>
        <w:t>architecture property</w:t>
      </w:r>
      <w:bookmarkEnd w:id="194"/>
    </w:p>
    <w:p w14:paraId="4562CA14" w14:textId="018443F7" w:rsidR="006066AC" w:rsidRDefault="001B7ED2" w:rsidP="006066AC">
      <w:r w:rsidRPr="001B7ED2">
        <w:t xml:space="preserve">A </w:t>
      </w:r>
      <w:r w:rsidRPr="001B7ED2">
        <w:rPr>
          <w:rStyle w:val="CODEtemp"/>
        </w:rPr>
        <w:t>run</w:t>
      </w:r>
      <w:r w:rsidRPr="001B7ED2">
        <w:t xml:space="preserve"> object </w:t>
      </w:r>
      <w:r w:rsidRPr="001B7ED2">
        <w:rPr>
          <w:b/>
        </w:rPr>
        <w:t>MAY</w:t>
      </w:r>
      <w:r w:rsidRPr="001B7ED2">
        <w:t xml:space="preserve"> contain a property named </w:t>
      </w:r>
      <w:r w:rsidRPr="001B7ED2">
        <w:rPr>
          <w:rStyle w:val="CODEtemp"/>
        </w:rPr>
        <w:t>architecture</w:t>
      </w:r>
      <w:r w:rsidRPr="001B7ED2">
        <w:t xml:space="preserve"> whose value is a string that specifies the hardware architecture at which the analysis targets are targeted. This </w:t>
      </w:r>
      <w:r w:rsidR="00BD0C18">
        <w:t>does not need to</w:t>
      </w:r>
      <w:r w:rsidRPr="001B7ED2">
        <w:t xml:space="preserve"> be the same as the architecture on which the analysis tool is executed.</w:t>
      </w:r>
    </w:p>
    <w:p w14:paraId="4DC7F852" w14:textId="111F364A" w:rsidR="009558EF" w:rsidRDefault="009558EF" w:rsidP="006066AC">
      <w:r w:rsidRPr="009558EF">
        <w:t xml:space="preserve">This specification does not specify a set of valid values for the </w:t>
      </w:r>
      <w:r w:rsidRPr="009558EF">
        <w:rPr>
          <w:rStyle w:val="CODEtemp"/>
        </w:rPr>
        <w:t>architecture</w:t>
      </w:r>
      <w:r w:rsidRPr="009558EF">
        <w:t xml:space="preserve"> property.</w:t>
      </w:r>
    </w:p>
    <w:p w14:paraId="757270F9" w14:textId="0252C214" w:rsidR="009558EF" w:rsidRPr="006066AC" w:rsidRDefault="009558EF" w:rsidP="009558EF">
      <w:pPr>
        <w:pStyle w:val="Note"/>
      </w:pPr>
      <w:r>
        <w:t>EXAMPLE:</w:t>
      </w:r>
      <w:r w:rsidRPr="009558EF">
        <w:t xml:space="preserve"> An analysis tool running on a x86 architecture might be run once for a set of binaries that target x86, and then again for another set of binaries that target AMD64. The tool might set the </w:t>
      </w:r>
      <w:r w:rsidRPr="009558EF">
        <w:rPr>
          <w:rStyle w:val="CODEtemp"/>
        </w:rPr>
        <w:t>architecture</w:t>
      </w:r>
      <w:r w:rsidRPr="009558EF">
        <w:t xml:space="preserve"> property for the first run to </w:t>
      </w:r>
      <w:r w:rsidRPr="009558EF">
        <w:rPr>
          <w:rStyle w:val="CODEtemp"/>
        </w:rPr>
        <w:t>"x86"</w:t>
      </w:r>
      <w:r w:rsidRPr="009558EF">
        <w:t xml:space="preserve">, and for the second run to </w:t>
      </w:r>
      <w:r w:rsidRPr="009558EF">
        <w:rPr>
          <w:rStyle w:val="CODEtemp"/>
        </w:rPr>
        <w:t>"AMD64"</w:t>
      </w:r>
      <w:r w:rsidRPr="009558EF">
        <w:t>.</w:t>
      </w:r>
    </w:p>
    <w:p w14:paraId="07790AD0" w14:textId="4DE7F2B2" w:rsidR="000D32C1" w:rsidRDefault="000D32C1" w:rsidP="000D32C1">
      <w:pPr>
        <w:pStyle w:val="Heading3"/>
      </w:pPr>
      <w:bookmarkStart w:id="195" w:name="_Ref493350956"/>
      <w:bookmarkStart w:id="196" w:name="_Toc510174683"/>
      <w:r>
        <w:lastRenderedPageBreak/>
        <w:t>tool property</w:t>
      </w:r>
      <w:bookmarkEnd w:id="195"/>
      <w:bookmarkEnd w:id="196"/>
    </w:p>
    <w:p w14:paraId="56566E8E" w14:textId="092A9482"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C12AF1">
        <w:t>3.12</w:t>
      </w:r>
      <w:r>
        <w:fldChar w:fldCharType="end"/>
      </w:r>
      <w:r w:rsidRPr="003B5868">
        <w:t>) that describes the analysis tool that was run.</w:t>
      </w:r>
    </w:p>
    <w:p w14:paraId="29FA70CD" w14:textId="52EE5F0A" w:rsidR="000D32C1" w:rsidRDefault="000D32C1" w:rsidP="000D32C1">
      <w:pPr>
        <w:pStyle w:val="Heading3"/>
      </w:pPr>
      <w:bookmarkStart w:id="197" w:name="_Ref507657941"/>
      <w:bookmarkStart w:id="198" w:name="_Toc510174684"/>
      <w:r>
        <w:t>invocation</w:t>
      </w:r>
      <w:r w:rsidR="00514F09">
        <w:t>s</w:t>
      </w:r>
      <w:r>
        <w:t xml:space="preserve"> property</w:t>
      </w:r>
      <w:bookmarkEnd w:id="197"/>
      <w:bookmarkEnd w:id="198"/>
    </w:p>
    <w:p w14:paraId="676BBCBB" w14:textId="30D162DE"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 unique (§</w:t>
      </w:r>
      <w:r w:rsidR="00EB27F6">
        <w:fldChar w:fldCharType="begin"/>
      </w:r>
      <w:r w:rsidR="00EB27F6">
        <w:instrText xml:space="preserve"> REF _Ref493404799 \r \h </w:instrText>
      </w:r>
      <w:r w:rsidR="00EB27F6">
        <w:fldChar w:fldCharType="separate"/>
      </w:r>
      <w:r w:rsidR="00C12AF1">
        <w:t>3.6.2</w:t>
      </w:r>
      <w:r w:rsidR="00EB27F6">
        <w:fldChar w:fldCharType="end"/>
      </w:r>
      <w:r w:rsidR="00EB27F6">
        <w:t>)</w:t>
      </w:r>
      <w:r w:rsidRPr="003B5868">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C12AF1">
        <w:t>3.13</w:t>
      </w:r>
      <w:r>
        <w:fldChar w:fldCharType="end"/>
      </w:r>
      <w:r w:rsidRPr="003B5868">
        <w:t>) that describe the invocation of the analysis tool that was run.</w:t>
      </w:r>
    </w:p>
    <w:p w14:paraId="7A8F4D5C" w14:textId="7D7C662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files to analyze and another program to analyze those files.</w:t>
      </w:r>
    </w:p>
    <w:p w14:paraId="4797D323" w14:textId="555FA748" w:rsidR="00EB27F6"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199" w:name="_Toc510174685"/>
      <w:r>
        <w:t>conversion property</w:t>
      </w:r>
      <w:bookmarkEnd w:id="199"/>
    </w:p>
    <w:p w14:paraId="226462F1" w14:textId="78D05998"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C12AF1">
        <w:t>3.14</w:t>
      </w:r>
      <w:r>
        <w:fldChar w:fldCharType="end"/>
      </w:r>
      <w:r>
        <w:t>) that describes how the converter transformed the analysis tool’s native output format into the SARIF format.</w:t>
      </w:r>
    </w:p>
    <w:p w14:paraId="3215698C" w14:textId="63B67BAB" w:rsidR="00AC6C45" w:rsidRPr="00AC6C45"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4AF82CD6" w14:textId="77777777" w:rsidR="0012319B" w:rsidRDefault="0012319B" w:rsidP="0012319B">
      <w:pPr>
        <w:pStyle w:val="Heading3"/>
        <w:numPr>
          <w:ilvl w:val="2"/>
          <w:numId w:val="2"/>
        </w:numPr>
      </w:pPr>
      <w:bookmarkStart w:id="200" w:name="_Ref508869459"/>
      <w:bookmarkStart w:id="201" w:name="_Ref508869524"/>
      <w:bookmarkStart w:id="202" w:name="_Ref508869585"/>
      <w:bookmarkStart w:id="203" w:name="_Toc510174686"/>
      <w:bookmarkStart w:id="204" w:name="_Ref493345118"/>
      <w:r>
        <w:t>originalUriBaseIds property</w:t>
      </w:r>
      <w:bookmarkEnd w:id="200"/>
      <w:bookmarkEnd w:id="201"/>
      <w:bookmarkEnd w:id="202"/>
      <w:bookmarkEnd w:id="203"/>
    </w:p>
    <w:p w14:paraId="2DDCF7C4" w14:textId="7C9A5DA3"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an object, each of whose property names designates a URI base id (</w:t>
      </w:r>
      <w:r w:rsidRPr="001C3E3E">
        <w:t>§</w:t>
      </w:r>
      <w:r>
        <w:fldChar w:fldCharType="begin"/>
      </w:r>
      <w:r>
        <w:instrText xml:space="preserve"> REF _Ref507592476 \r \h </w:instrText>
      </w:r>
      <w:r>
        <w:fldChar w:fldCharType="separate"/>
      </w:r>
      <w:r w:rsidR="00C12AF1">
        <w:t>3.3.3</w:t>
      </w:r>
      <w:r>
        <w:fldChar w:fldCharType="end"/>
      </w:r>
      <w:r>
        <w:t>). The value of each property is a valid absolute URI (</w:t>
      </w:r>
      <w:r w:rsidRPr="001C3E3E">
        <w:t>§</w:t>
      </w:r>
      <w:r>
        <w:fldChar w:fldCharType="begin"/>
      </w:r>
      <w:r>
        <w:instrText xml:space="preserve"> REF _Ref507592462 \r \h </w:instrText>
      </w:r>
      <w:r>
        <w:fldChar w:fldCharType="separate"/>
      </w:r>
      <w:r w:rsidR="00C12AF1">
        <w:t>3.3.2</w:t>
      </w:r>
      <w:r>
        <w:fldChar w:fldCharType="end"/>
      </w:r>
      <w:r>
        <w:t>) which is the value of that URI base id on the machine where the SARIF producer ran.</w:t>
      </w:r>
    </w:p>
    <w:p w14:paraId="1119F4DF" w14:textId="34F05658" w:rsidR="0012319B" w:rsidRDefault="0012319B" w:rsidP="0012319B">
      <w:r>
        <w:t xml:space="preserve">This property allows SARIF consumers to resolve any relative URIs which appear in any </w:t>
      </w:r>
      <w:r w:rsidRPr="0012319B">
        <w:rPr>
          <w:rStyle w:val="CODEtemp"/>
        </w:rPr>
        <w:t>fileLocation</w:t>
      </w:r>
      <w:r>
        <w:t xml:space="preserve"> objects (</w:t>
      </w:r>
      <w:r w:rsidRPr="001C3E3E">
        <w:t>§</w:t>
      </w:r>
      <w:r>
        <w:fldChar w:fldCharType="begin"/>
      </w:r>
      <w:r>
        <w:instrText xml:space="preserve"> REF _Ref507594747 \r \h </w:instrText>
      </w:r>
      <w:r>
        <w:fldChar w:fldCharType="separate"/>
      </w:r>
      <w:r w:rsidR="00C12AF1">
        <w:t>3.2</w:t>
      </w:r>
      <w:r>
        <w:fldChar w:fldCharType="end"/>
      </w:r>
      <w:r>
        <w:t>)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2BD3BA3F" w14:textId="77777777" w:rsidR="0012319B" w:rsidRPr="002555A2" w:rsidRDefault="0012319B" w:rsidP="0012319B">
      <w:r>
        <w:t xml:space="preserve">When a SARIF consumer resolves a relative URI in a SARIF file, if the user has configured the consumer to use a </w:t>
      </w:r>
      <w:proofErr w:type="gramStart"/>
      <w:r>
        <w:t>particular value</w:t>
      </w:r>
      <w:proofErr w:type="gramEnd"/>
      <w:r>
        <w:t xml:space="preserve"> for the URI base id, the consumer </w:t>
      </w:r>
      <w:r w:rsidRPr="001C0C51">
        <w:rPr>
          <w:b/>
        </w:rPr>
        <w:t>SHALL</w:t>
      </w:r>
      <w:r>
        <w:t xml:space="preserve"> use the configured value. If the file does not exist in that location, then the consumer </w:t>
      </w:r>
      <w:r w:rsidRPr="001C0C51">
        <w:rPr>
          <w:b/>
        </w:rPr>
        <w:t>SHALL</w:t>
      </w:r>
      <w:r>
        <w:t xml:space="preserve"> use the value specified in the </w:t>
      </w:r>
      <w:r w:rsidRPr="00452DD2">
        <w:rPr>
          <w:rStyle w:val="CODEtemp"/>
        </w:rPr>
        <w:t>originalBaseIds</w:t>
      </w:r>
      <w:r>
        <w:t xml:space="preserve"> property, if present. If the file does not exist at that location, the consumer </w:t>
      </w:r>
      <w:r>
        <w:rPr>
          <w:b/>
        </w:rPr>
        <w:t>MAY</w:t>
      </w:r>
      <w:r>
        <w:t xml:space="preserve"> use other information or heuristics to locate the file.</w:t>
      </w:r>
    </w:p>
    <w:p w14:paraId="749CD54E" w14:textId="77777777" w:rsidR="0012319B" w:rsidRDefault="0012319B" w:rsidP="0012319B">
      <w:pPr>
        <w:pStyle w:val="Note"/>
      </w:pPr>
      <w:r>
        <w:t xml:space="preserve">EXAMPLE: In this example, the value of the URI base id </w:t>
      </w:r>
      <w:r w:rsidRPr="00452DD2">
        <w:rPr>
          <w:rStyle w:val="CODEtemp"/>
        </w:rPr>
        <w:t>"SRCROOT"</w:t>
      </w:r>
      <w:r>
        <w:t xml:space="preserve"> on the machine where the SARIF producer ran was </w:t>
      </w:r>
      <w:r w:rsidRPr="00452DD2">
        <w:rPr>
          <w:rStyle w:val="CODEtemp"/>
        </w:rPr>
        <w:t>"file:///C:/src"</w:t>
      </w:r>
      <w:r>
        <w:t xml:space="preserve">. The producer detected a result in a file whose location relative to that URI base id was </w:t>
      </w:r>
      <w:r w:rsidRPr="00452DD2">
        <w:rPr>
          <w:rStyle w:val="CODEtemp"/>
        </w:rPr>
        <w:t>"lib/memory.c"</w:t>
      </w:r>
      <w:r>
        <w:t xml:space="preserve">. A viewer which wished to display that file would first attempt to locate it on the local file system at </w:t>
      </w:r>
      <w:r w:rsidRPr="00082677">
        <w:rPr>
          <w:rStyle w:val="CODEtemp"/>
        </w:rPr>
        <w:t>"C:\src\lib\memory.c"</w:t>
      </w:r>
      <w:r>
        <w:t>. If the file did not exist at that location, the viewer might prompt the user for the location.</w:t>
      </w:r>
    </w:p>
    <w:p w14:paraId="087CB709" w14:textId="4694BAB8" w:rsidR="0012319B" w:rsidRDefault="0012319B" w:rsidP="0012319B">
      <w:pPr>
        <w:pStyle w:val="Codesmall"/>
      </w:pPr>
      <w:proofErr w:type="gramStart"/>
      <w:r>
        <w:t>{</w:t>
      </w:r>
      <w:r w:rsidR="00B213E1">
        <w:t xml:space="preserve">  </w:t>
      </w:r>
      <w:proofErr w:type="gramEnd"/>
      <w:r w:rsidR="00B213E1">
        <w:t xml:space="preserve">                                           # A run object</w:t>
      </w:r>
    </w:p>
    <w:p w14:paraId="338678E9" w14:textId="15986535" w:rsidR="0012319B" w:rsidRDefault="0012319B" w:rsidP="0012319B">
      <w:pPr>
        <w:pStyle w:val="Codesmall"/>
      </w:pPr>
      <w:r>
        <w:t xml:space="preserve">  "originalBaseIds": {</w:t>
      </w:r>
    </w:p>
    <w:p w14:paraId="48D955AA" w14:textId="11532BDE" w:rsidR="0012319B" w:rsidRDefault="0012319B" w:rsidP="0012319B">
      <w:pPr>
        <w:pStyle w:val="Codesmall"/>
      </w:pPr>
      <w:r>
        <w:t xml:space="preserve">    "SRCROOT": "file:///C:/src"</w:t>
      </w:r>
    </w:p>
    <w:p w14:paraId="54B83E7D" w14:textId="1AEF80C3" w:rsidR="0012319B" w:rsidRDefault="0012319B" w:rsidP="0012319B">
      <w:pPr>
        <w:pStyle w:val="Codesmall"/>
      </w:pPr>
      <w:r>
        <w:t xml:space="preserve">  },</w:t>
      </w:r>
    </w:p>
    <w:p w14:paraId="3B42122F" w14:textId="77777777" w:rsidR="0012319B" w:rsidRDefault="0012319B" w:rsidP="0012319B">
      <w:pPr>
        <w:pStyle w:val="Codesmall"/>
      </w:pPr>
    </w:p>
    <w:p w14:paraId="70C06791" w14:textId="6BA27958" w:rsidR="0012319B" w:rsidRDefault="0012319B" w:rsidP="0012319B">
      <w:pPr>
        <w:pStyle w:val="Codesmall"/>
      </w:pPr>
      <w:r>
        <w:t xml:space="preserve">  "results": [</w:t>
      </w:r>
    </w:p>
    <w:p w14:paraId="2052255B" w14:textId="7C173722" w:rsidR="0012319B" w:rsidRDefault="0012319B" w:rsidP="0012319B">
      <w:pPr>
        <w:pStyle w:val="Codesmall"/>
      </w:pPr>
      <w:r>
        <w:t xml:space="preserve">    </w:t>
      </w:r>
      <w:proofErr w:type="gramStart"/>
      <w:r>
        <w:t>{</w:t>
      </w:r>
      <w:r w:rsidR="00B213E1">
        <w:t xml:space="preserve">  </w:t>
      </w:r>
      <w:proofErr w:type="gramEnd"/>
      <w:r w:rsidR="00B213E1">
        <w:t xml:space="preserve">                                       # A result object (</w:t>
      </w:r>
      <w:r w:rsidR="00B213E1" w:rsidRPr="001C3E3E">
        <w:t>§</w:t>
      </w:r>
      <w:r w:rsidR="00B213E1">
        <w:fldChar w:fldCharType="begin"/>
      </w:r>
      <w:r w:rsidR="00B213E1">
        <w:instrText xml:space="preserve"> REF _Ref493350984 \r \h </w:instrText>
      </w:r>
      <w:r w:rsidR="00B213E1">
        <w:fldChar w:fldCharType="separate"/>
      </w:r>
      <w:r w:rsidR="00C12AF1">
        <w:t>3.18</w:t>
      </w:r>
      <w:r w:rsidR="00B213E1">
        <w:fldChar w:fldCharType="end"/>
      </w:r>
      <w:r w:rsidR="00B213E1">
        <w:t xml:space="preserve">) </w:t>
      </w:r>
    </w:p>
    <w:p w14:paraId="0A6FDB52" w14:textId="2EBD0CF8" w:rsidR="0012319B" w:rsidRDefault="0012319B" w:rsidP="0012319B">
      <w:pPr>
        <w:pStyle w:val="Codesmall"/>
      </w:pPr>
      <w:r>
        <w:t xml:space="preserve">      "ruleId": "CA1001",</w:t>
      </w:r>
    </w:p>
    <w:p w14:paraId="003D824E" w14:textId="4F03FDD0" w:rsidR="0012319B" w:rsidRDefault="0012319B" w:rsidP="0012319B">
      <w:pPr>
        <w:pStyle w:val="Codesmall"/>
      </w:pPr>
      <w:r>
        <w:t xml:space="preserve">      "locations": [</w:t>
      </w:r>
    </w:p>
    <w:p w14:paraId="52BC8F93" w14:textId="3B84728D" w:rsidR="0012319B" w:rsidRDefault="0012319B" w:rsidP="0012319B">
      <w:pPr>
        <w:pStyle w:val="Codesmall"/>
      </w:pPr>
      <w:r>
        <w:t xml:space="preserve">        </w:t>
      </w:r>
      <w:proofErr w:type="gramStart"/>
      <w:r>
        <w:t>{</w:t>
      </w:r>
      <w:r w:rsidR="00B213E1">
        <w:t xml:space="preserve">  </w:t>
      </w:r>
      <w:proofErr w:type="gramEnd"/>
      <w:r w:rsidR="00B213E1">
        <w:t xml:space="preserve">                                   # A location object (</w:t>
      </w:r>
      <w:r w:rsidR="00B213E1" w:rsidRPr="001C3E3E">
        <w:t>§</w:t>
      </w:r>
      <w:r w:rsidR="00B213E1">
        <w:fldChar w:fldCharType="begin"/>
      </w:r>
      <w:r w:rsidR="00B213E1">
        <w:instrText xml:space="preserve"> REF _Ref507665939 \r \h </w:instrText>
      </w:r>
      <w:r w:rsidR="00B213E1">
        <w:fldChar w:fldCharType="separate"/>
      </w:r>
      <w:r w:rsidR="00C12AF1">
        <w:t>3.19</w:t>
      </w:r>
      <w:r w:rsidR="00B213E1">
        <w:fldChar w:fldCharType="end"/>
      </w:r>
      <w:r w:rsidR="00B213E1">
        <w:t>)</w:t>
      </w:r>
    </w:p>
    <w:p w14:paraId="26DCDECF" w14:textId="12948B34" w:rsidR="0012319B" w:rsidRDefault="0012319B" w:rsidP="0012319B">
      <w:pPr>
        <w:pStyle w:val="Codesmall"/>
      </w:pPr>
      <w:r>
        <w:t xml:space="preserve">          "</w:t>
      </w:r>
      <w:r w:rsidR="00C6546E">
        <w:t>physicalLocation</w:t>
      </w:r>
      <w:r>
        <w:t xml:space="preserve">": </w:t>
      </w:r>
      <w:proofErr w:type="gramStart"/>
      <w:r>
        <w:t>{</w:t>
      </w:r>
      <w:r w:rsidR="00C6546E">
        <w:t xml:space="preserve"> </w:t>
      </w:r>
      <w:r w:rsidR="008A75AE">
        <w:t xml:space="preserve"> </w:t>
      </w:r>
      <w:proofErr w:type="gramEnd"/>
      <w:r w:rsidR="008A75AE">
        <w:t xml:space="preserve">             </w:t>
      </w:r>
      <w:r w:rsidR="00C6546E">
        <w:t># See §</w:t>
      </w:r>
      <w:r w:rsidR="00C6546E">
        <w:fldChar w:fldCharType="begin"/>
      </w:r>
      <w:r w:rsidR="00C6546E">
        <w:instrText xml:space="preserve"> REF _Ref493477623 \r \h </w:instrText>
      </w:r>
      <w:r w:rsidR="00C6546E">
        <w:fldChar w:fldCharType="separate"/>
      </w:r>
      <w:r w:rsidR="00C12AF1">
        <w:t>3.19.2</w:t>
      </w:r>
      <w:r w:rsidR="00C6546E">
        <w:fldChar w:fldCharType="end"/>
      </w:r>
      <w:r w:rsidR="00C6546E">
        <w:t>.</w:t>
      </w:r>
    </w:p>
    <w:p w14:paraId="14E37F0A" w14:textId="73E820A7" w:rsidR="0012319B" w:rsidRDefault="0012319B" w:rsidP="0012319B">
      <w:pPr>
        <w:pStyle w:val="Codesmall"/>
      </w:pPr>
      <w:r>
        <w:lastRenderedPageBreak/>
        <w:t xml:space="preserve">            "fileLocation": </w:t>
      </w:r>
      <w:proofErr w:type="gramStart"/>
      <w:r>
        <w:t>{</w:t>
      </w:r>
      <w:r w:rsidR="00B213E1">
        <w:t xml:space="preserve">  </w:t>
      </w:r>
      <w:proofErr w:type="gramEnd"/>
      <w:r w:rsidR="00B213E1">
        <w:t xml:space="preserve">               # A fileLocation object (</w:t>
      </w:r>
      <w:r w:rsidR="00B213E1" w:rsidRPr="001C3E3E">
        <w:t>§</w:t>
      </w:r>
      <w:r w:rsidR="00B213E1">
        <w:fldChar w:fldCharType="begin"/>
      </w:r>
      <w:r w:rsidR="00B213E1">
        <w:instrText xml:space="preserve"> REF _Ref507594747 \r \h </w:instrText>
      </w:r>
      <w:r w:rsidR="00B213E1">
        <w:fldChar w:fldCharType="separate"/>
      </w:r>
      <w:r w:rsidR="00C12AF1">
        <w:t>3.2</w:t>
      </w:r>
      <w:r w:rsidR="00B213E1">
        <w:fldChar w:fldCharType="end"/>
      </w:r>
      <w:r w:rsidR="00B213E1">
        <w:t>)</w:t>
      </w:r>
    </w:p>
    <w:p w14:paraId="025C7C5A" w14:textId="3C792EF3" w:rsidR="0012319B" w:rsidRDefault="0012319B" w:rsidP="0012319B">
      <w:pPr>
        <w:pStyle w:val="Codesmall"/>
      </w:pPr>
      <w:r>
        <w:t xml:space="preserve">              "uri": "lib/memory.c",</w:t>
      </w:r>
    </w:p>
    <w:p w14:paraId="311B314F" w14:textId="047DA481" w:rsidR="0012319B" w:rsidRDefault="0012319B" w:rsidP="0012319B">
      <w:pPr>
        <w:pStyle w:val="Codesmall"/>
      </w:pPr>
      <w:r>
        <w:t xml:space="preserve">              "uriBaseId": "SRCROOT"</w:t>
      </w:r>
    </w:p>
    <w:p w14:paraId="2E573A78" w14:textId="39608C5C" w:rsidR="0012319B" w:rsidRDefault="0012319B" w:rsidP="0012319B">
      <w:pPr>
        <w:pStyle w:val="Codesmall"/>
      </w:pPr>
      <w:r>
        <w:t xml:space="preserve">            }</w:t>
      </w:r>
    </w:p>
    <w:p w14:paraId="7B3F6868" w14:textId="250ECBCB" w:rsidR="0012319B" w:rsidRDefault="0012319B" w:rsidP="0012319B">
      <w:pPr>
        <w:pStyle w:val="Codesmall"/>
      </w:pPr>
      <w:r>
        <w:t xml:space="preserve">          }</w:t>
      </w:r>
    </w:p>
    <w:p w14:paraId="4A956447" w14:textId="410FAB7D" w:rsidR="0012319B" w:rsidRDefault="0012319B" w:rsidP="0012319B">
      <w:pPr>
        <w:pStyle w:val="Codesmall"/>
      </w:pPr>
      <w:r>
        <w:t xml:space="preserve">        }</w:t>
      </w:r>
    </w:p>
    <w:p w14:paraId="6034D36E" w14:textId="7BB34C22" w:rsidR="0012319B" w:rsidRDefault="0012319B" w:rsidP="0012319B">
      <w:pPr>
        <w:pStyle w:val="Codesmall"/>
      </w:pPr>
      <w:r>
        <w:t xml:space="preserve">      ]</w:t>
      </w:r>
    </w:p>
    <w:p w14:paraId="65A0026B" w14:textId="5A866247" w:rsidR="0012319B" w:rsidRDefault="0012319B" w:rsidP="0012319B">
      <w:pPr>
        <w:pStyle w:val="Codesmall"/>
      </w:pPr>
      <w:r>
        <w:t xml:space="preserve">    }</w:t>
      </w:r>
    </w:p>
    <w:p w14:paraId="4689AC72" w14:textId="6D45A737" w:rsidR="0012319B" w:rsidRDefault="0012319B" w:rsidP="0012319B">
      <w:pPr>
        <w:pStyle w:val="Codesmall"/>
      </w:pPr>
      <w:r>
        <w:t xml:space="preserve">  ]</w:t>
      </w:r>
    </w:p>
    <w:p w14:paraId="2AA968A2" w14:textId="4AA7FE39" w:rsidR="0012319B" w:rsidRDefault="0012319B" w:rsidP="0012319B">
      <w:pPr>
        <w:pStyle w:val="Codesmall"/>
      </w:pPr>
      <w:r>
        <w:t>}</w:t>
      </w:r>
    </w:p>
    <w:p w14:paraId="7D9E2059" w14:textId="4BAF2AAA" w:rsidR="000D32C1" w:rsidRDefault="000D32C1" w:rsidP="000D32C1">
      <w:pPr>
        <w:pStyle w:val="Heading3"/>
      </w:pPr>
      <w:bookmarkStart w:id="205" w:name="_Ref507667580"/>
      <w:bookmarkStart w:id="206" w:name="_Toc510174687"/>
      <w:r>
        <w:t>files property</w:t>
      </w:r>
      <w:bookmarkEnd w:id="204"/>
      <w:bookmarkEnd w:id="205"/>
      <w:bookmarkEnd w:id="206"/>
    </w:p>
    <w:p w14:paraId="07E80975" w14:textId="24B82ABD" w:rsidR="006A16A8" w:rsidRDefault="006A16A8" w:rsidP="006A16A8">
      <w:pPr>
        <w:pStyle w:val="Heading4"/>
      </w:pPr>
      <w:bookmarkStart w:id="207" w:name="_Toc510174688"/>
      <w:r>
        <w:t>General</w:t>
      </w:r>
      <w:bookmarkEnd w:id="207"/>
    </w:p>
    <w:p w14:paraId="1A04899C" w14:textId="59FFB7D8"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 JSON object</w:t>
      </w:r>
      <w:r w:rsidR="004A12C7">
        <w:t xml:space="preserve"> (§</w:t>
      </w:r>
      <w:r w:rsidR="004A12C7">
        <w:fldChar w:fldCharType="begin"/>
      </w:r>
      <w:r w:rsidR="004A12C7">
        <w:instrText xml:space="preserve"> REF _Ref508798892 \r \h </w:instrText>
      </w:r>
      <w:r w:rsidR="004A12C7">
        <w:fldChar w:fldCharType="separate"/>
      </w:r>
      <w:r w:rsidR="00C12AF1">
        <w:t>3.5</w:t>
      </w:r>
      <w:r w:rsidR="004A12C7">
        <w:fldChar w:fldCharType="end"/>
      </w:r>
      <w:r w:rsidR="004A12C7">
        <w:t>)</w:t>
      </w:r>
      <w:r w:rsidRPr="003B5868">
        <w:t xml:space="preserve">, each of whose properties represents a file </w:t>
      </w:r>
      <w:r w:rsidR="005652D9">
        <w:t>relevant to</w:t>
      </w:r>
      <w:r w:rsidRPr="003B5868">
        <w:t xml:space="preserve"> the run.</w:t>
      </w:r>
    </w:p>
    <w:p w14:paraId="0A40CC65" w14:textId="555EC86B" w:rsidR="003B5868" w:rsidRPr="00F132B2" w:rsidRDefault="003B5868" w:rsidP="003B5868">
      <w:r w:rsidRPr="003B5868">
        <w:t xml:space="preserve">The object specified by the </w:t>
      </w:r>
      <w:r w:rsidRPr="003B5868">
        <w:rPr>
          <w:rStyle w:val="CODEtemp"/>
        </w:rPr>
        <w:t>files</w:t>
      </w:r>
      <w:r w:rsidRPr="003B5868">
        <w:t xml:space="preserve"> property </w:t>
      </w:r>
      <w:r w:rsidRPr="003B5868">
        <w:rPr>
          <w:b/>
        </w:rPr>
        <w:t>SHOULD</w:t>
      </w:r>
      <w:r w:rsidRPr="003B5868">
        <w:t xml:space="preserve"> contain properties representing at least those files in which results were detected, but it </w:t>
      </w:r>
      <w:r w:rsidRPr="003B5868">
        <w:rPr>
          <w:b/>
        </w:rPr>
        <w:t>MAY</w:t>
      </w:r>
      <w:r w:rsidRPr="003B5868">
        <w:t xml:space="preserve"> contain properties representing all files examined by the tool (</w:t>
      </w:r>
      <w:proofErr w:type="gramStart"/>
      <w:r w:rsidRPr="003B5868">
        <w:t>whether or not</w:t>
      </w:r>
      <w:proofErr w:type="gramEnd"/>
      <w:r w:rsidRPr="003B5868">
        <w:t xml:space="preserve"> results were detected in those files), or any subset of those files.</w:t>
      </w:r>
      <w:r w:rsidR="00F132B2">
        <w:t xml:space="preserve"> It </w:t>
      </w:r>
      <w:r w:rsidR="00F132B2">
        <w:rPr>
          <w:b/>
        </w:rPr>
        <w:t>MAY</w:t>
      </w:r>
      <w:r w:rsidR="00F132B2">
        <w:t xml:space="preserve"> also include other files relevant to the run, such as attachments (§</w:t>
      </w:r>
      <w:r w:rsidR="00F132B2">
        <w:fldChar w:fldCharType="begin"/>
      </w:r>
      <w:r w:rsidR="00F132B2">
        <w:instrText xml:space="preserve"> REF _Ref507597986 \r \h </w:instrText>
      </w:r>
      <w:r w:rsidR="00F132B2">
        <w:fldChar w:fldCharType="separate"/>
      </w:r>
      <w:r w:rsidR="00C12AF1">
        <w:t>3.13.5</w:t>
      </w:r>
      <w:r w:rsidR="00F132B2">
        <w:fldChar w:fldCharType="end"/>
      </w:r>
      <w:r w:rsidR="00F132B2">
        <w:t>, §</w:t>
      </w:r>
      <w:r w:rsidR="00F132B2">
        <w:fldChar w:fldCharType="begin"/>
      </w:r>
      <w:r w:rsidR="00F132B2">
        <w:instrText xml:space="preserve"> REF _Ref508987354 \r \h </w:instrText>
      </w:r>
      <w:r w:rsidR="00F132B2">
        <w:fldChar w:fldCharType="separate"/>
      </w:r>
      <w:r w:rsidR="00C12AF1">
        <w:t>3.18.17</w:t>
      </w:r>
      <w:r w:rsidR="00F132B2">
        <w:fldChar w:fldCharType="end"/>
      </w:r>
      <w:r w:rsidR="00F132B2">
        <w:t>).</w:t>
      </w:r>
    </w:p>
    <w:p w14:paraId="6A60B17A" w14:textId="2A8307D4" w:rsidR="003B5868" w:rsidRDefault="003B5868" w:rsidP="003B5868">
      <w:pPr>
        <w:pStyle w:val="Note"/>
      </w:pPr>
      <w:r>
        <w:t xml:space="preserve">NOTE: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7033049B" w:rsidR="003B5868" w:rsidRDefault="003B5868" w:rsidP="003B5868">
      <w:pPr>
        <w:pStyle w:val="Note"/>
      </w:pPr>
      <w:r>
        <w:t>EXAMPLE:</w:t>
      </w:r>
    </w:p>
    <w:p w14:paraId="24055C44" w14:textId="77777777" w:rsidR="003B5868" w:rsidRDefault="003B5868" w:rsidP="00C85F5E">
      <w:pPr>
        <w:pStyle w:val="Codesmall"/>
      </w:pPr>
      <w:r>
        <w:t>"files": {</w:t>
      </w:r>
    </w:p>
    <w:p w14:paraId="7CB16C80" w14:textId="15D0AA60" w:rsidR="003B5868" w:rsidRDefault="003B5868" w:rsidP="00C85F5E">
      <w:pPr>
        <w:pStyle w:val="Codesmall"/>
      </w:pPr>
      <w:r>
        <w:t xml:space="preserve">  "file:///C:/Code/main.c": {</w:t>
      </w:r>
    </w:p>
    <w:p w14:paraId="3D9C5580" w14:textId="0431F0C5" w:rsidR="003B5868" w:rsidRDefault="003B5868" w:rsidP="00C85F5E">
      <w:pPr>
        <w:pStyle w:val="Codesmall"/>
      </w:pPr>
      <w:r>
        <w:t xml:space="preserve">    "mimeType": "text/x-c",</w:t>
      </w:r>
    </w:p>
    <w:p w14:paraId="3188D1AA" w14:textId="76F5E007" w:rsidR="003B5868" w:rsidRDefault="003B5868" w:rsidP="00C85F5E">
      <w:pPr>
        <w:pStyle w:val="Codesmall"/>
      </w:pPr>
      <w:r>
        <w:t xml:space="preserve">    "hashes": [</w:t>
      </w:r>
    </w:p>
    <w:p w14:paraId="68E02924" w14:textId="5594E683" w:rsidR="003B5868" w:rsidRDefault="003B5868" w:rsidP="00C85F5E">
      <w:pPr>
        <w:pStyle w:val="Codesmall"/>
      </w:pPr>
      <w:r>
        <w:t xml:space="preserve">      {</w:t>
      </w:r>
    </w:p>
    <w:p w14:paraId="7A9747BB" w14:textId="6F52E18A" w:rsidR="003B5868" w:rsidRDefault="003B5868" w:rsidP="00C85F5E">
      <w:pPr>
        <w:pStyle w:val="Codesmall"/>
      </w:pPr>
      <w:r>
        <w:t xml:space="preserve">        "value": "b13ce2678a8807ba0765ab94a0ecd394f869bc81",</w:t>
      </w:r>
    </w:p>
    <w:p w14:paraId="18A7C23A" w14:textId="1BF40060" w:rsidR="003B5868" w:rsidRDefault="003B5868" w:rsidP="00C85F5E">
      <w:pPr>
        <w:pStyle w:val="Codesmall"/>
      </w:pPr>
      <w:r>
        <w:t xml:space="preserve">        "algorithm": "sha256"</w:t>
      </w:r>
    </w:p>
    <w:p w14:paraId="76D2F71F" w14:textId="1E599DF7" w:rsidR="003B5868" w:rsidRDefault="003B5868" w:rsidP="00C85F5E">
      <w:pPr>
        <w:pStyle w:val="Codesmall"/>
      </w:pPr>
      <w:r>
        <w:t xml:space="preserve">      }</w:t>
      </w:r>
    </w:p>
    <w:p w14:paraId="165F481D" w14:textId="5482FE1C" w:rsidR="003B5868" w:rsidRDefault="003B5868" w:rsidP="00C85F5E">
      <w:pPr>
        <w:pStyle w:val="Codesmall"/>
      </w:pPr>
      <w:r>
        <w:t xml:space="preserve">    ]</w:t>
      </w:r>
    </w:p>
    <w:p w14:paraId="65723372" w14:textId="0D4BAD66" w:rsidR="003B5868" w:rsidRDefault="003B5868" w:rsidP="00C85F5E">
      <w:pPr>
        <w:pStyle w:val="Codesmall"/>
      </w:pPr>
      <w:r>
        <w:t xml:space="preserve">  }</w:t>
      </w:r>
    </w:p>
    <w:p w14:paraId="5CF8E829" w14:textId="224D8C5F" w:rsidR="003B5868" w:rsidRDefault="003B5868" w:rsidP="00C85F5E">
      <w:pPr>
        <w:pStyle w:val="Codesmall"/>
      </w:pPr>
      <w:r>
        <w:t>}</w:t>
      </w:r>
    </w:p>
    <w:p w14:paraId="7F6A01F8" w14:textId="13A3750A" w:rsidR="00C85F5E" w:rsidRDefault="00C85F5E" w:rsidP="00C85F5E">
      <w:pPr>
        <w:pStyle w:val="Heading4"/>
      </w:pPr>
      <w:bookmarkStart w:id="208" w:name="_Ref508985072"/>
      <w:bookmarkStart w:id="209" w:name="_Toc510174689"/>
      <w:r>
        <w:t>Property names</w:t>
      </w:r>
      <w:bookmarkEnd w:id="208"/>
      <w:bookmarkEnd w:id="209"/>
    </w:p>
    <w:p w14:paraId="2525CEB8" w14:textId="79E01BC8" w:rsidR="00C85F5E" w:rsidRDefault="00C85F5E" w:rsidP="00C85F5E">
      <w:r>
        <w:t xml:space="preserve">The property names in the </w:t>
      </w:r>
      <w:r w:rsidRPr="00B41400">
        <w:rPr>
          <w:rStyle w:val="CODEtemp"/>
        </w:rPr>
        <w:t>files</w:t>
      </w:r>
      <w:r>
        <w:t xml:space="preserve"> object are related to the file locations specified in </w:t>
      </w:r>
      <w:r w:rsidRPr="00B41400">
        <w:rPr>
          <w:rStyle w:val="CODEtemp"/>
        </w:rPr>
        <w:t>fileLocation</w:t>
      </w:r>
      <w:r>
        <w:t xml:space="preserve"> objects (§</w:t>
      </w:r>
      <w:r>
        <w:fldChar w:fldCharType="begin"/>
      </w:r>
      <w:r>
        <w:instrText xml:space="preserve"> REF _Ref507594747 \r \h </w:instrText>
      </w:r>
      <w:r>
        <w:fldChar w:fldCharType="separate"/>
      </w:r>
      <w:r w:rsidR="00C12AF1">
        <w:t>3.2</w:t>
      </w:r>
      <w:r>
        <w:fldChar w:fldCharType="end"/>
      </w:r>
      <w:r>
        <w:t>) within the run. The syntax for the property names is:</w:t>
      </w:r>
    </w:p>
    <w:p w14:paraId="36781F9E" w14:textId="77777777" w:rsidR="00C85F5E" w:rsidRDefault="00C85F5E" w:rsidP="00C85F5E">
      <w:pPr>
        <w:pStyle w:val="Codesmall"/>
      </w:pPr>
      <w:r>
        <w:t>files object property name = absolute property name | relative property name</w:t>
      </w:r>
    </w:p>
    <w:p w14:paraId="3961C1C5" w14:textId="77777777" w:rsidR="00C85F5E" w:rsidRDefault="00C85F5E" w:rsidP="00C85F5E">
      <w:pPr>
        <w:pStyle w:val="Codesmall"/>
      </w:pPr>
    </w:p>
    <w:p w14:paraId="76538671" w14:textId="77777777" w:rsidR="00C85F5E" w:rsidRDefault="00C85F5E" w:rsidP="00C85F5E">
      <w:pPr>
        <w:pStyle w:val="Codesmall"/>
      </w:pPr>
      <w:r>
        <w:t>absolute property name = URI</w:t>
      </w:r>
    </w:p>
    <w:p w14:paraId="7D59A21F" w14:textId="77777777" w:rsidR="00C85F5E" w:rsidRDefault="00C85F5E" w:rsidP="00C85F5E">
      <w:pPr>
        <w:pStyle w:val="Codesmall"/>
      </w:pPr>
    </w:p>
    <w:p w14:paraId="72AD6FE0" w14:textId="77777777" w:rsidR="00C85F5E" w:rsidRDefault="00C85F5E" w:rsidP="00C85F5E">
      <w:pPr>
        <w:pStyle w:val="Codesmall"/>
      </w:pPr>
      <w:bookmarkStart w:id="210" w:name="_Hlk508703537"/>
      <w:r>
        <w:t>relative property name</w:t>
      </w:r>
      <w:bookmarkEnd w:id="210"/>
      <w:r>
        <w:t xml:space="preserve"> = [ uri base id </w:t>
      </w:r>
      <w:proofErr w:type="gramStart"/>
      <w:r>
        <w:t>prefix ]</w:t>
      </w:r>
      <w:proofErr w:type="gramEnd"/>
      <w:r>
        <w:t>, relative-ref</w:t>
      </w:r>
    </w:p>
    <w:p w14:paraId="02A9E4E2" w14:textId="77777777" w:rsidR="00C85F5E" w:rsidRDefault="00C85F5E" w:rsidP="00C85F5E">
      <w:pPr>
        <w:pStyle w:val="Codesmall"/>
      </w:pPr>
    </w:p>
    <w:p w14:paraId="4ABE52FF" w14:textId="77777777" w:rsidR="00C85F5E" w:rsidRDefault="00C85F5E" w:rsidP="00C85F5E">
      <w:pPr>
        <w:pStyle w:val="Codesmall"/>
      </w:pPr>
      <w:r>
        <w:t xml:space="preserve">URI = (? an absolute URI as defined by the URI construct in RFC </w:t>
      </w:r>
      <w:proofErr w:type="gramStart"/>
      <w:r>
        <w:t>3986 ?</w:t>
      </w:r>
      <w:proofErr w:type="gramEnd"/>
      <w:r>
        <w:t>)</w:t>
      </w:r>
    </w:p>
    <w:p w14:paraId="0282D084" w14:textId="77777777" w:rsidR="00C85F5E" w:rsidRDefault="00C85F5E" w:rsidP="00C85F5E">
      <w:pPr>
        <w:pStyle w:val="Codesmall"/>
      </w:pPr>
    </w:p>
    <w:p w14:paraId="6F861431" w14:textId="77777777" w:rsidR="00C85F5E" w:rsidRDefault="00C85F5E" w:rsidP="00C85F5E">
      <w:pPr>
        <w:pStyle w:val="Codesmall"/>
      </w:pPr>
      <w:r>
        <w:t xml:space="preserve">relative-ref = (? a relative URI as defined by the relative-ref construct in RFC </w:t>
      </w:r>
      <w:proofErr w:type="gramStart"/>
      <w:r>
        <w:t>3986 ?</w:t>
      </w:r>
      <w:proofErr w:type="gramEnd"/>
      <w:r>
        <w:t>)</w:t>
      </w:r>
    </w:p>
    <w:p w14:paraId="05C19D82" w14:textId="77777777" w:rsidR="00C85F5E" w:rsidRDefault="00C85F5E" w:rsidP="00C85F5E">
      <w:pPr>
        <w:pStyle w:val="Codesmall"/>
      </w:pPr>
    </w:p>
    <w:p w14:paraId="6FC43873" w14:textId="77777777" w:rsidR="00C85F5E" w:rsidRDefault="00C85F5E" w:rsidP="00C85F5E">
      <w:pPr>
        <w:pStyle w:val="Codesmall"/>
      </w:pPr>
      <w:r>
        <w:t>uri base id prefix = "#", uri base id, "#"</w:t>
      </w:r>
    </w:p>
    <w:p w14:paraId="55B684C5" w14:textId="77777777" w:rsidR="00C85F5E" w:rsidRDefault="00C85F5E" w:rsidP="00C85F5E">
      <w:pPr>
        <w:pStyle w:val="Codesmall"/>
      </w:pPr>
    </w:p>
    <w:p w14:paraId="5610501C" w14:textId="77777777" w:rsidR="00C85F5E" w:rsidRDefault="00C85F5E" w:rsidP="00C85F5E">
      <w:pPr>
        <w:pStyle w:val="Codesmall"/>
      </w:pPr>
      <w:r>
        <w:t xml:space="preserve">uri base id = (? the value of a uriBaseId property in a fileLocation </w:t>
      </w:r>
      <w:proofErr w:type="gramStart"/>
      <w:r>
        <w:t>object ?</w:t>
      </w:r>
      <w:proofErr w:type="gramEnd"/>
      <w:r>
        <w:t>)</w:t>
      </w:r>
    </w:p>
    <w:p w14:paraId="4ADE1425" w14:textId="470013AE" w:rsidR="00C85F5E" w:rsidRPr="0042754C" w:rsidRDefault="00C85F5E" w:rsidP="00C85F5E">
      <w:r>
        <w:t xml:space="preserve">If the </w:t>
      </w:r>
      <w:r w:rsidRPr="00B41400">
        <w:rPr>
          <w:rStyle w:val="CODEtemp"/>
        </w:rPr>
        <w:t>fileLocation.uri</w:t>
      </w:r>
      <w:r>
        <w:t xml:space="preserve"> property (§</w:t>
      </w:r>
      <w:r>
        <w:fldChar w:fldCharType="begin"/>
      </w:r>
      <w:r>
        <w:instrText xml:space="preserve"> REF _Ref507592462 \r \h </w:instrText>
      </w:r>
      <w:r>
        <w:fldChar w:fldCharType="separate"/>
      </w:r>
      <w:r w:rsidR="00C12AF1">
        <w:t>3.3.2</w:t>
      </w:r>
      <w:r>
        <w:fldChar w:fldCharType="end"/>
      </w:r>
      <w:r>
        <w:t xml:space="preserve">) contains an absolute URI, the corresponding property name in the </w:t>
      </w:r>
      <w:r w:rsidRPr="00B41400">
        <w:rPr>
          <w:rStyle w:val="CODEtemp"/>
        </w:rPr>
        <w:t>files</w:t>
      </w:r>
      <w:r>
        <w:t xml:space="preserve"> object </w:t>
      </w:r>
      <w:r w:rsidRPr="00B41400">
        <w:rPr>
          <w:b/>
        </w:rPr>
        <w:t>SHALL</w:t>
      </w:r>
      <w:r>
        <w:t xml:space="preserve"> be an </w:t>
      </w:r>
      <w:r w:rsidRPr="0042754C">
        <w:rPr>
          <w:rStyle w:val="CODEtemp"/>
        </w:rPr>
        <w:t>absolute property name</w:t>
      </w:r>
      <w:r>
        <w:t xml:space="preserve"> containing an absolute URI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C12AF1">
        <w:t>3.3.2</w:t>
      </w:r>
      <w:r>
        <w:fldChar w:fldCharType="end"/>
      </w:r>
      <w:r>
        <w:t>.</w:t>
      </w:r>
    </w:p>
    <w:p w14:paraId="44B79E57" w14:textId="77777777" w:rsidR="00C85F5E" w:rsidRDefault="00C85F5E" w:rsidP="00C85F5E">
      <w:pPr>
        <w:pStyle w:val="Note"/>
      </w:pPr>
      <w:r>
        <w:lastRenderedPageBreak/>
        <w:t xml:space="preserve">EXAMPLE 1: In this example, a </w:t>
      </w:r>
      <w:r w:rsidRPr="00B41400">
        <w:rPr>
          <w:rStyle w:val="CODEtemp"/>
        </w:rPr>
        <w:t>fileLocation</w:t>
      </w:r>
      <w:r>
        <w:t xml:space="preserve"> object in the run has a </w:t>
      </w:r>
      <w:r w:rsidRPr="00B41400">
        <w:rPr>
          <w:rStyle w:val="CODEtemp"/>
        </w:rPr>
        <w:t>uri</w:t>
      </w:r>
      <w:r>
        <w:t xml:space="preserve"> property whose value is an absolute URI. The name of the corresponding property in the </w:t>
      </w:r>
      <w:r w:rsidRPr="00B41400">
        <w:rPr>
          <w:rStyle w:val="CODEtemp"/>
        </w:rPr>
        <w:t>files</w:t>
      </w:r>
      <w:r>
        <w:t xml:space="preserve"> object matches that URI.</w:t>
      </w:r>
    </w:p>
    <w:p w14:paraId="534253B5" w14:textId="3C7645DD" w:rsidR="00C85F5E" w:rsidRDefault="00C85F5E" w:rsidP="00C85F5E">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C12AF1">
        <w:t>3.11</w:t>
      </w:r>
      <w:r>
        <w:fldChar w:fldCharType="end"/>
      </w:r>
      <w:r>
        <w:t>).</w:t>
      </w:r>
    </w:p>
    <w:p w14:paraId="32923A5F" w14:textId="77777777" w:rsidR="00C85F5E" w:rsidRDefault="00C85F5E" w:rsidP="00C85F5E">
      <w:pPr>
        <w:pStyle w:val="Codesmall"/>
      </w:pPr>
      <w:r>
        <w:t xml:space="preserve">  "results": [</w:t>
      </w:r>
    </w:p>
    <w:p w14:paraId="2ED60C67" w14:textId="14252DFF" w:rsidR="00C85F5E" w:rsidRDefault="00C85F5E" w:rsidP="00C85F5E">
      <w:pPr>
        <w:pStyle w:val="Codesmall"/>
      </w:pPr>
      <w:r>
        <w:t xml:space="preserve">    </w:t>
      </w:r>
      <w:proofErr w:type="gramStart"/>
      <w:r>
        <w:t xml:space="preserve">{  </w:t>
      </w:r>
      <w:proofErr w:type="gramEnd"/>
      <w:r>
        <w:t xml:space="preserve">                            # A result object (§</w:t>
      </w:r>
      <w:r>
        <w:fldChar w:fldCharType="begin"/>
      </w:r>
      <w:r>
        <w:instrText xml:space="preserve"> REF _Ref493350984 \r \h </w:instrText>
      </w:r>
      <w:r>
        <w:fldChar w:fldCharType="separate"/>
      </w:r>
      <w:r w:rsidR="00C12AF1">
        <w:t>3.18</w:t>
      </w:r>
      <w:r>
        <w:fldChar w:fldCharType="end"/>
      </w:r>
      <w:r>
        <w:t>).</w:t>
      </w:r>
    </w:p>
    <w:p w14:paraId="64A6A69B" w14:textId="77777777" w:rsidR="00C85F5E" w:rsidRDefault="00C85F5E" w:rsidP="00C85F5E">
      <w:pPr>
        <w:pStyle w:val="Codesmall"/>
      </w:pPr>
      <w:r>
        <w:t xml:space="preserve">      "relatedLocations": [</w:t>
      </w:r>
    </w:p>
    <w:p w14:paraId="68526452" w14:textId="626A990F" w:rsidR="00C85F5E" w:rsidRDefault="00C85F5E" w:rsidP="00C85F5E">
      <w:pPr>
        <w:pStyle w:val="Codesmall"/>
      </w:pPr>
      <w:r>
        <w:t xml:space="preserve">        </w:t>
      </w:r>
      <w:proofErr w:type="gramStart"/>
      <w:r>
        <w:t xml:space="preserve">{  </w:t>
      </w:r>
      <w:proofErr w:type="gramEnd"/>
      <w:r>
        <w:t xml:space="preserve">                        # A </w:t>
      </w:r>
      <w:r w:rsidR="009A40CD">
        <w:t xml:space="preserve">location </w:t>
      </w:r>
      <w:r>
        <w:t>object (§</w:t>
      </w:r>
      <w:r>
        <w:fldChar w:fldCharType="begin"/>
      </w:r>
      <w:r>
        <w:instrText xml:space="preserve"> REF _Ref493427581 \r \h </w:instrText>
      </w:r>
      <w:r>
        <w:fldChar w:fldCharType="separate"/>
      </w:r>
      <w:r w:rsidR="00C12AF1">
        <w:t>3.27</w:t>
      </w:r>
      <w:r>
        <w:fldChar w:fldCharType="end"/>
      </w:r>
      <w:r>
        <w:t>).</w:t>
      </w:r>
    </w:p>
    <w:p w14:paraId="3BDF79BA" w14:textId="4E38CFD0" w:rsidR="00C85F5E" w:rsidRDefault="00C85F5E" w:rsidP="00C85F5E">
      <w:pPr>
        <w:pStyle w:val="Codesmall"/>
      </w:pPr>
      <w:r>
        <w:t xml:space="preserve">          "physicalLocation": </w:t>
      </w:r>
      <w:proofErr w:type="gramStart"/>
      <w:r>
        <w:t xml:space="preserve">{  </w:t>
      </w:r>
      <w:proofErr w:type="gramEnd"/>
      <w:r>
        <w:t xml:space="preserve">  # A physicalLocation object (§</w:t>
      </w:r>
      <w:r>
        <w:fldChar w:fldCharType="begin"/>
      </w:r>
      <w:r>
        <w:instrText xml:space="preserve"> REF _Ref493477390 \r \h </w:instrText>
      </w:r>
      <w:r>
        <w:fldChar w:fldCharType="separate"/>
      </w:r>
      <w:r w:rsidR="00C12AF1">
        <w:t>3.20</w:t>
      </w:r>
      <w:r>
        <w:fldChar w:fldCharType="end"/>
      </w:r>
      <w:r>
        <w:t>).</w:t>
      </w:r>
    </w:p>
    <w:p w14:paraId="074DA98B" w14:textId="4DCA2A29" w:rsidR="00C85F5E" w:rsidRDefault="00C85F5E" w:rsidP="00C85F5E">
      <w:pPr>
        <w:pStyle w:val="Codesmall"/>
      </w:pPr>
      <w:r>
        <w:t xml:space="preserve">            "fileLocation": </w:t>
      </w:r>
      <w:proofErr w:type="gramStart"/>
      <w:r>
        <w:t xml:space="preserve">{  </w:t>
      </w:r>
      <w:proofErr w:type="gramEnd"/>
      <w:r>
        <w:t xml:space="preserve">    # A fileLocation object (§</w:t>
      </w:r>
      <w:r>
        <w:fldChar w:fldCharType="begin"/>
      </w:r>
      <w:r>
        <w:instrText xml:space="preserve"> REF _Ref507594747 \r \h </w:instrText>
      </w:r>
      <w:r>
        <w:fldChar w:fldCharType="separate"/>
      </w:r>
      <w:r w:rsidR="00C12AF1">
        <w:t>3.2</w:t>
      </w:r>
      <w:r>
        <w:fldChar w:fldCharType="end"/>
      </w:r>
      <w:r>
        <w:t>).</w:t>
      </w:r>
    </w:p>
    <w:p w14:paraId="496DEC39" w14:textId="77777777" w:rsidR="00C85F5E" w:rsidRDefault="00C85F5E" w:rsidP="00C85F5E">
      <w:pPr>
        <w:pStyle w:val="Codesmall"/>
      </w:pPr>
      <w:r>
        <w:t xml:space="preserve">              "uri": "file:///C:/source/input.c"</w:t>
      </w:r>
    </w:p>
    <w:p w14:paraId="190C1F6D" w14:textId="77777777" w:rsidR="00C85F5E" w:rsidRDefault="00C85F5E" w:rsidP="00C85F5E">
      <w:pPr>
        <w:pStyle w:val="Codesmall"/>
      </w:pPr>
      <w:r>
        <w:t xml:space="preserve">            }</w:t>
      </w:r>
    </w:p>
    <w:p w14:paraId="011E4E7A" w14:textId="77777777" w:rsidR="00C85F5E" w:rsidRDefault="00C85F5E" w:rsidP="00C85F5E">
      <w:pPr>
        <w:pStyle w:val="Codesmall"/>
      </w:pPr>
      <w:r>
        <w:t xml:space="preserve">          }</w:t>
      </w:r>
    </w:p>
    <w:p w14:paraId="02B54271" w14:textId="77777777" w:rsidR="00C85F5E" w:rsidRDefault="00C85F5E" w:rsidP="00C85F5E">
      <w:pPr>
        <w:pStyle w:val="Codesmall"/>
      </w:pPr>
      <w:r>
        <w:t xml:space="preserve">        }</w:t>
      </w:r>
    </w:p>
    <w:p w14:paraId="7EC28B4A" w14:textId="77777777" w:rsidR="00C85F5E" w:rsidRDefault="00C85F5E" w:rsidP="00C85F5E">
      <w:pPr>
        <w:pStyle w:val="Codesmall"/>
      </w:pPr>
      <w:r>
        <w:t xml:space="preserve">      ]</w:t>
      </w:r>
    </w:p>
    <w:p w14:paraId="0866A1F6" w14:textId="77777777" w:rsidR="00C85F5E" w:rsidRDefault="00C85F5E" w:rsidP="00C85F5E">
      <w:pPr>
        <w:pStyle w:val="Codesmall"/>
      </w:pPr>
      <w:r>
        <w:t xml:space="preserve">    }</w:t>
      </w:r>
    </w:p>
    <w:p w14:paraId="64602046" w14:textId="77777777" w:rsidR="00C85F5E" w:rsidRDefault="00C85F5E" w:rsidP="00C85F5E">
      <w:pPr>
        <w:pStyle w:val="Codesmall"/>
      </w:pPr>
      <w:r>
        <w:t xml:space="preserve">  ],</w:t>
      </w:r>
    </w:p>
    <w:p w14:paraId="56C30953" w14:textId="77777777" w:rsidR="00C85F5E" w:rsidRDefault="00C85F5E" w:rsidP="00C85F5E">
      <w:pPr>
        <w:pStyle w:val="Codesmall"/>
      </w:pPr>
    </w:p>
    <w:p w14:paraId="1349A493" w14:textId="77777777" w:rsidR="00C85F5E" w:rsidRDefault="00C85F5E" w:rsidP="00C85F5E">
      <w:pPr>
        <w:pStyle w:val="Codesmall"/>
      </w:pPr>
      <w:r>
        <w:t xml:space="preserve">  "files": {</w:t>
      </w:r>
    </w:p>
    <w:p w14:paraId="0B3B52B4" w14:textId="77777777" w:rsidR="00C85F5E" w:rsidRDefault="00C85F5E" w:rsidP="00C85F5E">
      <w:pPr>
        <w:pStyle w:val="Codesmall"/>
      </w:pPr>
      <w:r>
        <w:t xml:space="preserve">    "</w:t>
      </w:r>
      <w:r w:rsidRPr="00B41400">
        <w:t>file:///C:/source/input.c</w:t>
      </w:r>
      <w:r>
        <w:t xml:space="preserve">": </w:t>
      </w:r>
      <w:proofErr w:type="gramStart"/>
      <w:r>
        <w:t>{  #</w:t>
      </w:r>
      <w:proofErr w:type="gramEnd"/>
      <w:r>
        <w:t xml:space="preserve"> Property name matches absolute URI from</w:t>
      </w:r>
    </w:p>
    <w:p w14:paraId="7DE078D0" w14:textId="77777777" w:rsidR="00C85F5E" w:rsidRDefault="00C85F5E" w:rsidP="00C85F5E">
      <w:pPr>
        <w:pStyle w:val="Codesmall"/>
      </w:pPr>
      <w:r>
        <w:t xml:space="preserve">      ...                           # fileLocation object</w:t>
      </w:r>
    </w:p>
    <w:p w14:paraId="2787B0F6" w14:textId="77777777" w:rsidR="00C85F5E" w:rsidRDefault="00C85F5E" w:rsidP="00C85F5E">
      <w:pPr>
        <w:pStyle w:val="Codesmall"/>
      </w:pPr>
      <w:r>
        <w:t xml:space="preserve">    }</w:t>
      </w:r>
    </w:p>
    <w:p w14:paraId="1B9C8857" w14:textId="77777777" w:rsidR="00C85F5E" w:rsidRDefault="00C85F5E" w:rsidP="00C85F5E">
      <w:pPr>
        <w:pStyle w:val="Codesmall"/>
      </w:pPr>
      <w:r>
        <w:t xml:space="preserve">  }</w:t>
      </w:r>
    </w:p>
    <w:p w14:paraId="5F272335" w14:textId="77777777" w:rsidR="00C85F5E" w:rsidRPr="00B41400" w:rsidRDefault="00C85F5E" w:rsidP="00C85F5E">
      <w:pPr>
        <w:pStyle w:val="Codesmall"/>
      </w:pPr>
      <w:r>
        <w:t>}</w:t>
      </w:r>
    </w:p>
    <w:p w14:paraId="7B7E8B88" w14:textId="6E7D3296" w:rsidR="00C85F5E" w:rsidRDefault="00C85F5E" w:rsidP="00C85F5E">
      <w:r>
        <w:t xml:space="preserve">If the </w:t>
      </w:r>
      <w:r w:rsidRPr="00B41400">
        <w:rPr>
          <w:rStyle w:val="CODEtemp"/>
        </w:rPr>
        <w:t>fileLocation.uri</w:t>
      </w:r>
      <w:r>
        <w:t xml:space="preserve"> property contains a relative URI, the corresponding property name in the </w:t>
      </w:r>
      <w:r w:rsidRPr="00B41400">
        <w:rPr>
          <w:rStyle w:val="CODEtemp"/>
        </w:rPr>
        <w:t>files</w:t>
      </w:r>
      <w:r>
        <w:t xml:space="preserve"> object </w:t>
      </w:r>
      <w:r>
        <w:rPr>
          <w:b/>
        </w:rPr>
        <w:t>SHALL</w:t>
      </w:r>
      <w:r>
        <w:t xml:space="preserve"> be a </w:t>
      </w:r>
      <w:r w:rsidRPr="0042754C">
        <w:rPr>
          <w:rStyle w:val="CODEtemp"/>
        </w:rPr>
        <w:t>relative property name</w:t>
      </w:r>
      <w:r>
        <w:t xml:space="preserve"> whose </w:t>
      </w:r>
      <w:r w:rsidRPr="0042754C">
        <w:rPr>
          <w:rStyle w:val="CODEtemp"/>
        </w:rPr>
        <w:t>relative-ref</w:t>
      </w:r>
      <w:r>
        <w:t xml:space="preserve"> portion is a relative URI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C12AF1">
        <w:t>3.3.2</w:t>
      </w:r>
      <w:r>
        <w:fldChar w:fldCharType="end"/>
      </w:r>
      <w:r>
        <w:t>.</w:t>
      </w:r>
    </w:p>
    <w:p w14:paraId="40BBD419" w14:textId="77777777" w:rsidR="00C85F5E" w:rsidRDefault="00C85F5E" w:rsidP="00C85F5E">
      <w:pPr>
        <w:pStyle w:val="Note"/>
      </w:pPr>
      <w:r>
        <w:t xml:space="preserve">EXAMPLE 2: In this example, a </w:t>
      </w:r>
      <w:r w:rsidRPr="001205D3">
        <w:rPr>
          <w:rStyle w:val="CODEtemp"/>
        </w:rPr>
        <w:t>fileLocation</w:t>
      </w:r>
      <w:r>
        <w:t xml:space="preserve"> object in the run has a </w:t>
      </w:r>
      <w:r w:rsidRPr="001205D3">
        <w:rPr>
          <w:rStyle w:val="CODEtemp"/>
        </w:rPr>
        <w:t>uri</w:t>
      </w:r>
      <w:r>
        <w:t xml:space="preserve"> property whose value is a relative URI. The name of the corresponding property in the </w:t>
      </w:r>
      <w:r w:rsidRPr="001205D3">
        <w:rPr>
          <w:rStyle w:val="CODEtemp"/>
        </w:rPr>
        <w:t>files</w:t>
      </w:r>
      <w:r>
        <w:t xml:space="preserve"> object matches that URI.</w:t>
      </w:r>
    </w:p>
    <w:p w14:paraId="00C487F2" w14:textId="34B0F131" w:rsidR="00C85F5E" w:rsidRDefault="00C85F5E" w:rsidP="00C85F5E">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C12AF1">
        <w:t>3.11</w:t>
      </w:r>
      <w:r>
        <w:fldChar w:fldCharType="end"/>
      </w:r>
      <w:r>
        <w:t>).</w:t>
      </w:r>
    </w:p>
    <w:p w14:paraId="0E9FFF9F" w14:textId="77777777" w:rsidR="00C85F5E" w:rsidRDefault="00C85F5E" w:rsidP="00C85F5E">
      <w:pPr>
        <w:pStyle w:val="Codesmall"/>
      </w:pPr>
      <w:r>
        <w:t xml:space="preserve">  "results": [</w:t>
      </w:r>
    </w:p>
    <w:p w14:paraId="2B1E2CCA" w14:textId="3F175CB6" w:rsidR="00C85F5E" w:rsidRDefault="00C85F5E" w:rsidP="00C85F5E">
      <w:pPr>
        <w:pStyle w:val="Codesmall"/>
      </w:pPr>
      <w:r>
        <w:t xml:space="preserve">    </w:t>
      </w:r>
      <w:proofErr w:type="gramStart"/>
      <w:r>
        <w:t xml:space="preserve">{  </w:t>
      </w:r>
      <w:proofErr w:type="gramEnd"/>
      <w:r>
        <w:t xml:space="preserve">                            # A result object (§</w:t>
      </w:r>
      <w:r>
        <w:fldChar w:fldCharType="begin"/>
      </w:r>
      <w:r>
        <w:instrText xml:space="preserve"> REF _Ref493350984 \r \h </w:instrText>
      </w:r>
      <w:r>
        <w:fldChar w:fldCharType="separate"/>
      </w:r>
      <w:r w:rsidR="00C12AF1">
        <w:t>3.18</w:t>
      </w:r>
      <w:r>
        <w:fldChar w:fldCharType="end"/>
      </w:r>
      <w:r>
        <w:t>).</w:t>
      </w:r>
    </w:p>
    <w:p w14:paraId="3FA8FEF0" w14:textId="77777777" w:rsidR="00C85F5E" w:rsidRDefault="00C85F5E" w:rsidP="00C85F5E">
      <w:pPr>
        <w:pStyle w:val="Codesmall"/>
      </w:pPr>
      <w:r>
        <w:t xml:space="preserve">      "relatedLocations": [</w:t>
      </w:r>
    </w:p>
    <w:p w14:paraId="51490C33" w14:textId="56B3E06F" w:rsidR="00C85F5E" w:rsidRDefault="00C85F5E" w:rsidP="00C85F5E">
      <w:pPr>
        <w:pStyle w:val="Codesmall"/>
      </w:pPr>
      <w:r>
        <w:t xml:space="preserve">        </w:t>
      </w:r>
      <w:proofErr w:type="gramStart"/>
      <w:r>
        <w:t xml:space="preserve">{  </w:t>
      </w:r>
      <w:proofErr w:type="gramEnd"/>
      <w:r>
        <w:t xml:space="preserve">                        # A </w:t>
      </w:r>
      <w:r w:rsidR="009A40CD">
        <w:t xml:space="preserve">location </w:t>
      </w:r>
      <w:r>
        <w:t>object (§</w:t>
      </w:r>
      <w:r w:rsidR="009A40CD">
        <w:fldChar w:fldCharType="begin"/>
      </w:r>
      <w:r w:rsidR="009A40CD">
        <w:instrText xml:space="preserve"> REF _Ref507665939 \r \h </w:instrText>
      </w:r>
      <w:r w:rsidR="009A40CD">
        <w:fldChar w:fldCharType="separate"/>
      </w:r>
      <w:r w:rsidR="00C12AF1">
        <w:t>3.19</w:t>
      </w:r>
      <w:r w:rsidR="009A40CD">
        <w:fldChar w:fldCharType="end"/>
      </w:r>
      <w:r>
        <w:t>).</w:t>
      </w:r>
    </w:p>
    <w:p w14:paraId="7A65DBF0" w14:textId="539596E5" w:rsidR="00C85F5E" w:rsidRDefault="00C85F5E" w:rsidP="00C85F5E">
      <w:pPr>
        <w:pStyle w:val="Codesmall"/>
      </w:pPr>
      <w:r>
        <w:t xml:space="preserve">          "physicalLocation": </w:t>
      </w:r>
      <w:proofErr w:type="gramStart"/>
      <w:r>
        <w:t xml:space="preserve">{  </w:t>
      </w:r>
      <w:proofErr w:type="gramEnd"/>
      <w:r>
        <w:t xml:space="preserve">  # A physicalLocation object (§</w:t>
      </w:r>
      <w:r>
        <w:fldChar w:fldCharType="begin"/>
      </w:r>
      <w:r>
        <w:instrText xml:space="preserve"> REF _Ref493477390 \r \h </w:instrText>
      </w:r>
      <w:r>
        <w:fldChar w:fldCharType="separate"/>
      </w:r>
      <w:r w:rsidR="00C12AF1">
        <w:t>3.20</w:t>
      </w:r>
      <w:r>
        <w:fldChar w:fldCharType="end"/>
      </w:r>
      <w:r>
        <w:t>).</w:t>
      </w:r>
    </w:p>
    <w:p w14:paraId="30B3771B" w14:textId="79278285" w:rsidR="00C85F5E" w:rsidRDefault="00C85F5E" w:rsidP="00C85F5E">
      <w:pPr>
        <w:pStyle w:val="Codesmall"/>
      </w:pPr>
      <w:r>
        <w:t xml:space="preserve">            "fileLocation": </w:t>
      </w:r>
      <w:proofErr w:type="gramStart"/>
      <w:r>
        <w:t xml:space="preserve">{  </w:t>
      </w:r>
      <w:proofErr w:type="gramEnd"/>
      <w:r>
        <w:t xml:space="preserve">    # A fileLocation object (§</w:t>
      </w:r>
      <w:r>
        <w:fldChar w:fldCharType="begin"/>
      </w:r>
      <w:r>
        <w:instrText xml:space="preserve"> REF _Ref507594747 \r \h </w:instrText>
      </w:r>
      <w:r>
        <w:fldChar w:fldCharType="separate"/>
      </w:r>
      <w:r w:rsidR="00C12AF1">
        <w:t>3.2</w:t>
      </w:r>
      <w:r>
        <w:fldChar w:fldCharType="end"/>
      </w:r>
      <w:r>
        <w:t>).</w:t>
      </w:r>
    </w:p>
    <w:p w14:paraId="6FED1674" w14:textId="77777777" w:rsidR="00C85F5E" w:rsidRDefault="00C85F5E" w:rsidP="00C85F5E">
      <w:pPr>
        <w:pStyle w:val="Codesmall"/>
      </w:pPr>
      <w:r>
        <w:t xml:space="preserve">              "uri": "input.c",</w:t>
      </w:r>
    </w:p>
    <w:p w14:paraId="75836390" w14:textId="77777777" w:rsidR="00C85F5E" w:rsidRDefault="00C85F5E" w:rsidP="00C85F5E">
      <w:pPr>
        <w:pStyle w:val="Codesmall"/>
      </w:pPr>
      <w:r>
        <w:t xml:space="preserve">              "uriBaseId": "SRCROOT"</w:t>
      </w:r>
    </w:p>
    <w:p w14:paraId="4C8F7C3B" w14:textId="77777777" w:rsidR="00C85F5E" w:rsidRDefault="00C85F5E" w:rsidP="00C85F5E">
      <w:pPr>
        <w:pStyle w:val="Codesmall"/>
      </w:pPr>
      <w:r>
        <w:t xml:space="preserve">            }</w:t>
      </w:r>
    </w:p>
    <w:p w14:paraId="379DB315" w14:textId="77777777" w:rsidR="00C85F5E" w:rsidRDefault="00C85F5E" w:rsidP="00C85F5E">
      <w:pPr>
        <w:pStyle w:val="Codesmall"/>
      </w:pPr>
      <w:r>
        <w:t xml:space="preserve">          }</w:t>
      </w:r>
    </w:p>
    <w:p w14:paraId="37EC09B1" w14:textId="77777777" w:rsidR="00C85F5E" w:rsidRDefault="00C85F5E" w:rsidP="00C85F5E">
      <w:pPr>
        <w:pStyle w:val="Codesmall"/>
      </w:pPr>
      <w:r>
        <w:t xml:space="preserve">        }</w:t>
      </w:r>
    </w:p>
    <w:p w14:paraId="753C95B4" w14:textId="77777777" w:rsidR="00C85F5E" w:rsidRDefault="00C85F5E" w:rsidP="00C85F5E">
      <w:pPr>
        <w:pStyle w:val="Codesmall"/>
      </w:pPr>
      <w:r>
        <w:t xml:space="preserve">      ]</w:t>
      </w:r>
    </w:p>
    <w:p w14:paraId="30480264" w14:textId="77777777" w:rsidR="00C85F5E" w:rsidRDefault="00C85F5E" w:rsidP="00C85F5E">
      <w:pPr>
        <w:pStyle w:val="Codesmall"/>
      </w:pPr>
      <w:r>
        <w:t xml:space="preserve">    }</w:t>
      </w:r>
    </w:p>
    <w:p w14:paraId="559094A9" w14:textId="77777777" w:rsidR="00C85F5E" w:rsidRDefault="00C85F5E" w:rsidP="00C85F5E">
      <w:pPr>
        <w:pStyle w:val="Codesmall"/>
      </w:pPr>
      <w:r>
        <w:t xml:space="preserve">  ],</w:t>
      </w:r>
    </w:p>
    <w:p w14:paraId="26A40B89" w14:textId="77777777" w:rsidR="00C85F5E" w:rsidRDefault="00C85F5E" w:rsidP="00C85F5E">
      <w:pPr>
        <w:pStyle w:val="Codesmall"/>
      </w:pPr>
    </w:p>
    <w:p w14:paraId="7E5B4F12" w14:textId="77777777" w:rsidR="00C85F5E" w:rsidRDefault="00C85F5E" w:rsidP="00C85F5E">
      <w:pPr>
        <w:pStyle w:val="Codesmall"/>
      </w:pPr>
      <w:r>
        <w:t xml:space="preserve">  "files": {</w:t>
      </w:r>
    </w:p>
    <w:p w14:paraId="0FF5709C" w14:textId="77777777" w:rsidR="00C85F5E" w:rsidRDefault="00C85F5E" w:rsidP="00C85F5E">
      <w:pPr>
        <w:pStyle w:val="Codesmall"/>
      </w:pPr>
      <w:r>
        <w:t xml:space="preserve">    "</w:t>
      </w:r>
      <w:r w:rsidRPr="00B41400">
        <w:t>input.c</w:t>
      </w:r>
      <w:r>
        <w:t xml:space="preserve">": </w:t>
      </w:r>
      <w:proofErr w:type="gramStart"/>
      <w:r>
        <w:t xml:space="preserve">{  </w:t>
      </w:r>
      <w:proofErr w:type="gramEnd"/>
      <w:r>
        <w:t xml:space="preserve">                  # Property name matches relative URI from</w:t>
      </w:r>
    </w:p>
    <w:p w14:paraId="55EDC8F1" w14:textId="77777777" w:rsidR="00C85F5E" w:rsidRDefault="00C85F5E" w:rsidP="00C85F5E">
      <w:pPr>
        <w:pStyle w:val="Codesmall"/>
      </w:pPr>
      <w:r>
        <w:t xml:space="preserve">      ...                           # fileLocation object</w:t>
      </w:r>
    </w:p>
    <w:p w14:paraId="1E42AF34" w14:textId="77777777" w:rsidR="00C85F5E" w:rsidRDefault="00C85F5E" w:rsidP="00C85F5E">
      <w:pPr>
        <w:pStyle w:val="Codesmall"/>
      </w:pPr>
      <w:r>
        <w:t xml:space="preserve">    }</w:t>
      </w:r>
    </w:p>
    <w:p w14:paraId="7F4815B5" w14:textId="77777777" w:rsidR="00C85F5E" w:rsidRDefault="00C85F5E" w:rsidP="00C85F5E">
      <w:pPr>
        <w:pStyle w:val="Codesmall"/>
      </w:pPr>
      <w:r>
        <w:t xml:space="preserve">  }</w:t>
      </w:r>
    </w:p>
    <w:p w14:paraId="0B75CD53" w14:textId="77777777" w:rsidR="00C85F5E" w:rsidRPr="00B41400" w:rsidRDefault="00C85F5E" w:rsidP="00C85F5E">
      <w:pPr>
        <w:pStyle w:val="Codesmall"/>
      </w:pPr>
      <w:r>
        <w:t>}</w:t>
      </w:r>
    </w:p>
    <w:p w14:paraId="41529356" w14:textId="1FCF6612" w:rsidR="00C85F5E" w:rsidRDefault="00C85F5E" w:rsidP="00C85F5E">
      <w:r>
        <w:t>If</w:t>
      </w:r>
      <w:r w:rsidRPr="0042754C">
        <w:t xml:space="preserve"> </w:t>
      </w:r>
      <w:r>
        <w:t xml:space="preserve">two or more properties in the </w:t>
      </w:r>
      <w:r w:rsidRPr="00B41400">
        <w:rPr>
          <w:rStyle w:val="CODEtemp"/>
        </w:rPr>
        <w:t>files</w:t>
      </w:r>
      <w:r>
        <w:t xml:space="preserve"> object correspond to </w:t>
      </w:r>
      <w:r w:rsidRPr="00B41400">
        <w:rPr>
          <w:rStyle w:val="CODEtemp"/>
        </w:rPr>
        <w:t>fileLocation</w:t>
      </w:r>
      <w:r>
        <w:t xml:space="preserve"> objects with equivalent relative URI-valued</w:t>
      </w:r>
      <w:r w:rsidRPr="00B41400">
        <w:rPr>
          <w:rStyle w:val="CODEtemp"/>
        </w:rPr>
        <w:t xml:space="preserve"> uri </w:t>
      </w:r>
      <w:r>
        <w:t xml:space="preserve">properties but different </w:t>
      </w:r>
      <w:r w:rsidRPr="00B41400">
        <w:rPr>
          <w:rStyle w:val="CODEtemp"/>
        </w:rPr>
        <w:t>uriBaseId</w:t>
      </w:r>
      <w:r>
        <w:t xml:space="preserve"> properties (§</w:t>
      </w:r>
      <w:r>
        <w:fldChar w:fldCharType="begin"/>
      </w:r>
      <w:r>
        <w:instrText xml:space="preserve"> REF _Ref507592476 \r \h </w:instrText>
      </w:r>
      <w:r>
        <w:fldChar w:fldCharType="separate"/>
      </w:r>
      <w:r w:rsidR="00C12AF1">
        <w:t>3.3.3</w:t>
      </w:r>
      <w:r>
        <w:fldChar w:fldCharType="end"/>
      </w:r>
      <w:r>
        <w:t xml:space="preserve">), then each of the conflicting property names </w:t>
      </w:r>
      <w:r>
        <w:rPr>
          <w:b/>
        </w:rPr>
        <w:t>SHALL</w:t>
      </w:r>
      <w:r>
        <w:t xml:space="preserve"> have a </w:t>
      </w:r>
      <w:r w:rsidRPr="003A355F">
        <w:rPr>
          <w:rStyle w:val="CODEtemp"/>
        </w:rPr>
        <w:t>uri base id prefix</w:t>
      </w:r>
      <w:r>
        <w:t>. This avoids a situation where two properties would otherwise have the same property name.</w:t>
      </w:r>
    </w:p>
    <w:p w14:paraId="17EB2E33" w14:textId="77777777" w:rsidR="00C85F5E" w:rsidRDefault="00C85F5E" w:rsidP="00C85F5E">
      <w:pPr>
        <w:pStyle w:val="Note"/>
      </w:pPr>
      <w:r>
        <w:t xml:space="preserve">NOTE 1: Since no valid URI starts with a </w:t>
      </w:r>
      <w:r w:rsidRPr="003A355F">
        <w:rPr>
          <w:rStyle w:val="CODEtemp"/>
        </w:rPr>
        <w:t>"#"</w:t>
      </w:r>
      <w:r>
        <w:t xml:space="preserve"> character, there is no danger of a property name that starts with a </w:t>
      </w:r>
      <w:r w:rsidRPr="003A355F">
        <w:rPr>
          <w:rStyle w:val="CODEtemp"/>
        </w:rPr>
        <w:t>uri base id prefix</w:t>
      </w:r>
      <w:r>
        <w:t xml:space="preserve"> colliding with another property name that represents a relative URI with no prefix.</w:t>
      </w:r>
    </w:p>
    <w:p w14:paraId="345819D8" w14:textId="7D98E99E" w:rsidR="00C85F5E" w:rsidRDefault="00C85F5E" w:rsidP="00C85F5E">
      <w:pPr>
        <w:pStyle w:val="Note"/>
      </w:pPr>
      <w:r>
        <w:t xml:space="preserve">EXAMPLE 3: In this example, two </w:t>
      </w:r>
      <w:r w:rsidRPr="003A355F">
        <w:rPr>
          <w:rStyle w:val="CODEtemp"/>
        </w:rPr>
        <w:t>fileLocation</w:t>
      </w:r>
      <w:r>
        <w:t xml:space="preserve"> objects have the same relative URI-valued </w:t>
      </w:r>
      <w:r w:rsidRPr="003A355F">
        <w:rPr>
          <w:rStyle w:val="CODEtemp"/>
        </w:rPr>
        <w:t>uri</w:t>
      </w:r>
      <w:r>
        <w:t xml:space="preserve"> property but different </w:t>
      </w:r>
      <w:r w:rsidRPr="003A355F">
        <w:rPr>
          <w:rStyle w:val="CODEtemp"/>
        </w:rPr>
        <w:t>uriBaseId</w:t>
      </w:r>
      <w:r>
        <w:t xml:space="preserve"> properties. The names of the </w:t>
      </w:r>
      <w:r>
        <w:lastRenderedPageBreak/>
        <w:t xml:space="preserve">corresponding properties in the </w:t>
      </w:r>
      <w:r w:rsidRPr="003A355F">
        <w:rPr>
          <w:rStyle w:val="CODEtemp"/>
        </w:rPr>
        <w:t>files</w:t>
      </w:r>
      <w:r>
        <w:t xml:space="preserve"> object include a </w:t>
      </w:r>
      <w:r w:rsidRPr="003A355F">
        <w:rPr>
          <w:rStyle w:val="CODEtemp"/>
        </w:rPr>
        <w:t>uri base id prefix</w:t>
      </w:r>
      <w:r>
        <w:t xml:space="preserve"> to avoid a property name collision.</w:t>
      </w:r>
    </w:p>
    <w:p w14:paraId="32E4399A" w14:textId="6B7888EA" w:rsidR="00C85F5E" w:rsidRDefault="00C85F5E" w:rsidP="00C85F5E">
      <w:pPr>
        <w:pStyle w:val="Codesmall"/>
      </w:pPr>
      <w:proofErr w:type="gramStart"/>
      <w:r>
        <w:t xml:space="preserve">{  </w:t>
      </w:r>
      <w:proofErr w:type="gramEnd"/>
      <w:r>
        <w:t xml:space="preserve">                                # A run object</w:t>
      </w:r>
      <w:r w:rsidR="00CD6CD4">
        <w:t xml:space="preserve"> (§</w:t>
      </w:r>
      <w:r w:rsidR="00CD6CD4">
        <w:fldChar w:fldCharType="begin"/>
      </w:r>
      <w:r w:rsidR="00CD6CD4">
        <w:instrText xml:space="preserve"> REF _Ref493349997 \r \h </w:instrText>
      </w:r>
      <w:r w:rsidR="00CD6CD4">
        <w:fldChar w:fldCharType="separate"/>
      </w:r>
      <w:r w:rsidR="00C12AF1">
        <w:t>3.11</w:t>
      </w:r>
      <w:r w:rsidR="00CD6CD4">
        <w:fldChar w:fldCharType="end"/>
      </w:r>
      <w:r w:rsidR="00CD6CD4">
        <w:t>).</w:t>
      </w:r>
    </w:p>
    <w:p w14:paraId="7882A361" w14:textId="77777777" w:rsidR="00C85F5E" w:rsidRDefault="00C85F5E" w:rsidP="00C85F5E">
      <w:pPr>
        <w:pStyle w:val="Codesmall"/>
      </w:pPr>
      <w:r>
        <w:t xml:space="preserve">  "results": [</w:t>
      </w:r>
    </w:p>
    <w:p w14:paraId="46C2C9A8" w14:textId="732A6939" w:rsidR="00C85F5E" w:rsidRDefault="00C85F5E" w:rsidP="00C85F5E">
      <w:pPr>
        <w:pStyle w:val="Codesmall"/>
      </w:pPr>
      <w:r>
        <w:t xml:space="preserve">    </w:t>
      </w:r>
      <w:proofErr w:type="gramStart"/>
      <w:r>
        <w:t xml:space="preserve">{  </w:t>
      </w:r>
      <w:proofErr w:type="gramEnd"/>
      <w:r>
        <w:t xml:space="preserve">                            # A result object</w:t>
      </w:r>
      <w:r w:rsidR="00EB5421">
        <w:t xml:space="preserve"> (§</w:t>
      </w:r>
      <w:r w:rsidR="00EB5421">
        <w:fldChar w:fldCharType="begin"/>
      </w:r>
      <w:r w:rsidR="00EB5421">
        <w:instrText xml:space="preserve"> REF _Ref493350984 \r \h </w:instrText>
      </w:r>
      <w:r w:rsidR="00EB5421">
        <w:fldChar w:fldCharType="separate"/>
      </w:r>
      <w:r w:rsidR="00C12AF1">
        <w:t>3.18</w:t>
      </w:r>
      <w:r w:rsidR="00EB5421">
        <w:fldChar w:fldCharType="end"/>
      </w:r>
      <w:r w:rsidR="00EB5421">
        <w:t>).</w:t>
      </w:r>
    </w:p>
    <w:p w14:paraId="39BF10F7" w14:textId="77777777" w:rsidR="00C85F5E" w:rsidRDefault="00C85F5E" w:rsidP="00C85F5E">
      <w:pPr>
        <w:pStyle w:val="Codesmall"/>
      </w:pPr>
      <w:r>
        <w:t xml:space="preserve">      "relatedLocations": [</w:t>
      </w:r>
    </w:p>
    <w:p w14:paraId="71FAB2E3" w14:textId="386CE2AA" w:rsidR="00C85F5E" w:rsidRDefault="00C85F5E" w:rsidP="00C85F5E">
      <w:pPr>
        <w:pStyle w:val="Codesmall"/>
      </w:pPr>
      <w:r>
        <w:t xml:space="preserve">        </w:t>
      </w:r>
      <w:proofErr w:type="gramStart"/>
      <w:r>
        <w:t xml:space="preserve">{  </w:t>
      </w:r>
      <w:proofErr w:type="gramEnd"/>
      <w:r>
        <w:t xml:space="preserve">                        # A </w:t>
      </w:r>
      <w:r w:rsidR="009A40CD">
        <w:t xml:space="preserve">location </w:t>
      </w:r>
      <w:r>
        <w:t>object</w:t>
      </w:r>
      <w:r w:rsidR="00EB5421">
        <w:t xml:space="preserve"> (§</w:t>
      </w:r>
      <w:r w:rsidR="009A40CD">
        <w:fldChar w:fldCharType="begin"/>
      </w:r>
      <w:r w:rsidR="009A40CD">
        <w:instrText xml:space="preserve"> REF _Ref507665939 \r \h </w:instrText>
      </w:r>
      <w:r w:rsidR="009A40CD">
        <w:fldChar w:fldCharType="separate"/>
      </w:r>
      <w:r w:rsidR="00C12AF1">
        <w:t>3.19</w:t>
      </w:r>
      <w:r w:rsidR="009A40CD">
        <w:fldChar w:fldCharType="end"/>
      </w:r>
      <w:r w:rsidR="00EB5421">
        <w:t>).</w:t>
      </w:r>
    </w:p>
    <w:p w14:paraId="39ADA288" w14:textId="75188B01" w:rsidR="00C85F5E" w:rsidRDefault="00C85F5E" w:rsidP="00C85F5E">
      <w:pPr>
        <w:pStyle w:val="Codesmall"/>
      </w:pPr>
      <w:r>
        <w:t xml:space="preserve">          "physicalLocation": </w:t>
      </w:r>
      <w:proofErr w:type="gramStart"/>
      <w:r>
        <w:t xml:space="preserve">{  </w:t>
      </w:r>
      <w:proofErr w:type="gramEnd"/>
      <w:r>
        <w:t xml:space="preserve">  # A physicalLocation object</w:t>
      </w:r>
      <w:r w:rsidR="00EB5421">
        <w:t xml:space="preserve"> (§</w:t>
      </w:r>
      <w:r w:rsidR="00EB5421">
        <w:fldChar w:fldCharType="begin"/>
      </w:r>
      <w:r w:rsidR="00EB5421">
        <w:instrText xml:space="preserve"> REF _Ref493477390 \r \h </w:instrText>
      </w:r>
      <w:r w:rsidR="00EB5421">
        <w:fldChar w:fldCharType="separate"/>
      </w:r>
      <w:r w:rsidR="00C12AF1">
        <w:t>3.20</w:t>
      </w:r>
      <w:r w:rsidR="00EB5421">
        <w:fldChar w:fldCharType="end"/>
      </w:r>
      <w:r w:rsidR="00EB5421">
        <w:t>).</w:t>
      </w:r>
    </w:p>
    <w:p w14:paraId="5540FCD1" w14:textId="23F07A30" w:rsidR="00C85F5E" w:rsidRDefault="00C85F5E" w:rsidP="00C85F5E">
      <w:pPr>
        <w:pStyle w:val="Codesmall"/>
      </w:pPr>
      <w:r>
        <w:t xml:space="preserve">            "fileLocation": </w:t>
      </w:r>
      <w:proofErr w:type="gramStart"/>
      <w:r>
        <w:t xml:space="preserve">{  </w:t>
      </w:r>
      <w:proofErr w:type="gramEnd"/>
      <w:r>
        <w:t xml:space="preserve">    # A fileLocation object</w:t>
      </w:r>
      <w:r w:rsidR="00EB5421">
        <w:t xml:space="preserve"> (§</w:t>
      </w:r>
      <w:r w:rsidR="00EB5421">
        <w:fldChar w:fldCharType="begin"/>
      </w:r>
      <w:r w:rsidR="00EB5421">
        <w:instrText xml:space="preserve"> REF _Ref507594747 \r \h </w:instrText>
      </w:r>
      <w:r w:rsidR="00EB5421">
        <w:fldChar w:fldCharType="separate"/>
      </w:r>
      <w:r w:rsidR="00C12AF1">
        <w:t>3.2</w:t>
      </w:r>
      <w:r w:rsidR="00EB5421">
        <w:fldChar w:fldCharType="end"/>
      </w:r>
      <w:r w:rsidR="00EB5421">
        <w:t>).</w:t>
      </w:r>
    </w:p>
    <w:p w14:paraId="392FCDB8" w14:textId="77777777" w:rsidR="00C85F5E" w:rsidRDefault="00C85F5E" w:rsidP="00C85F5E">
      <w:pPr>
        <w:pStyle w:val="Codesmall"/>
      </w:pPr>
      <w:r>
        <w:t xml:space="preserve">              "uri": "utilities.c",</w:t>
      </w:r>
    </w:p>
    <w:p w14:paraId="79F3E5FB" w14:textId="77777777" w:rsidR="00C85F5E" w:rsidRDefault="00C85F5E" w:rsidP="00C85F5E">
      <w:pPr>
        <w:pStyle w:val="Codesmall"/>
      </w:pPr>
      <w:r>
        <w:t xml:space="preserve">              "uriBaseId": "SRCROOT"</w:t>
      </w:r>
    </w:p>
    <w:p w14:paraId="1CCABBBB" w14:textId="77777777" w:rsidR="00C85F5E" w:rsidRDefault="00C85F5E" w:rsidP="00C85F5E">
      <w:pPr>
        <w:pStyle w:val="Codesmall"/>
      </w:pPr>
      <w:r>
        <w:t xml:space="preserve">            }</w:t>
      </w:r>
    </w:p>
    <w:p w14:paraId="2890BDFE" w14:textId="77777777" w:rsidR="00C85F5E" w:rsidRDefault="00C85F5E" w:rsidP="00C85F5E">
      <w:pPr>
        <w:pStyle w:val="Codesmall"/>
      </w:pPr>
      <w:r>
        <w:t xml:space="preserve">          },</w:t>
      </w:r>
    </w:p>
    <w:p w14:paraId="53D57092" w14:textId="77777777" w:rsidR="00C85F5E" w:rsidRDefault="00C85F5E" w:rsidP="00C85F5E">
      <w:pPr>
        <w:pStyle w:val="Codesmall"/>
      </w:pPr>
      <w:r>
        <w:t xml:space="preserve">          "physicalLocation": {</w:t>
      </w:r>
    </w:p>
    <w:p w14:paraId="3E4C6CD4" w14:textId="77777777" w:rsidR="00C85F5E" w:rsidRDefault="00C85F5E" w:rsidP="00C85F5E">
      <w:pPr>
        <w:pStyle w:val="Codesmall"/>
      </w:pPr>
      <w:r>
        <w:t xml:space="preserve">            "fileLocation": {</w:t>
      </w:r>
    </w:p>
    <w:p w14:paraId="14F7C80D" w14:textId="77777777" w:rsidR="00C85F5E" w:rsidRDefault="00C85F5E" w:rsidP="00C85F5E">
      <w:pPr>
        <w:pStyle w:val="Codesmall"/>
      </w:pPr>
      <w:r>
        <w:t xml:space="preserve">              "uri": "utilities.c",</w:t>
      </w:r>
    </w:p>
    <w:p w14:paraId="00C255B2" w14:textId="77777777" w:rsidR="00C85F5E" w:rsidRDefault="00C85F5E" w:rsidP="00C85F5E">
      <w:pPr>
        <w:pStyle w:val="Codesmall"/>
      </w:pPr>
      <w:r>
        <w:t xml:space="preserve">              "uriBaseId": "TESTSRCROOT"</w:t>
      </w:r>
    </w:p>
    <w:p w14:paraId="3A5E3F44" w14:textId="77777777" w:rsidR="00C85F5E" w:rsidRDefault="00C85F5E" w:rsidP="00C85F5E">
      <w:pPr>
        <w:pStyle w:val="Codesmall"/>
      </w:pPr>
      <w:r>
        <w:t xml:space="preserve">            }</w:t>
      </w:r>
    </w:p>
    <w:p w14:paraId="4CADF6FC" w14:textId="77777777" w:rsidR="00C85F5E" w:rsidRDefault="00C85F5E" w:rsidP="00C85F5E">
      <w:pPr>
        <w:pStyle w:val="Codesmall"/>
      </w:pPr>
      <w:r>
        <w:t xml:space="preserve">          }</w:t>
      </w:r>
    </w:p>
    <w:p w14:paraId="48E8FA56" w14:textId="77777777" w:rsidR="00C85F5E" w:rsidRDefault="00C85F5E" w:rsidP="00C85F5E">
      <w:pPr>
        <w:pStyle w:val="Codesmall"/>
      </w:pPr>
      <w:r>
        <w:t xml:space="preserve">        }</w:t>
      </w:r>
    </w:p>
    <w:p w14:paraId="2CD89873" w14:textId="77777777" w:rsidR="00C85F5E" w:rsidRDefault="00C85F5E" w:rsidP="00C85F5E">
      <w:pPr>
        <w:pStyle w:val="Codesmall"/>
      </w:pPr>
      <w:r>
        <w:t xml:space="preserve">      ]</w:t>
      </w:r>
    </w:p>
    <w:p w14:paraId="0C5D3A23" w14:textId="77777777" w:rsidR="00C85F5E" w:rsidRDefault="00C85F5E" w:rsidP="00C85F5E">
      <w:pPr>
        <w:pStyle w:val="Codesmall"/>
      </w:pPr>
      <w:r>
        <w:t xml:space="preserve">    }</w:t>
      </w:r>
    </w:p>
    <w:p w14:paraId="6F8C19B1" w14:textId="77777777" w:rsidR="00C85F5E" w:rsidRDefault="00C85F5E" w:rsidP="00C85F5E">
      <w:pPr>
        <w:pStyle w:val="Codesmall"/>
      </w:pPr>
      <w:r>
        <w:t xml:space="preserve">  ],</w:t>
      </w:r>
    </w:p>
    <w:p w14:paraId="6CC2985B" w14:textId="77777777" w:rsidR="00C85F5E" w:rsidRDefault="00C85F5E" w:rsidP="00C85F5E">
      <w:pPr>
        <w:pStyle w:val="Codesmall"/>
      </w:pPr>
    </w:p>
    <w:p w14:paraId="005BBB0C" w14:textId="77777777" w:rsidR="00C85F5E" w:rsidRDefault="00C85F5E" w:rsidP="00C85F5E">
      <w:pPr>
        <w:pStyle w:val="Codesmall"/>
      </w:pPr>
      <w:r>
        <w:t xml:space="preserve">  "files": {</w:t>
      </w:r>
    </w:p>
    <w:p w14:paraId="5A2362B2" w14:textId="77777777" w:rsidR="00C85F5E" w:rsidRDefault="00C85F5E" w:rsidP="00C85F5E">
      <w:pPr>
        <w:pStyle w:val="Codesmall"/>
      </w:pPr>
      <w:r>
        <w:t xml:space="preserve">    "#SRCROOT#utilities</w:t>
      </w:r>
      <w:r w:rsidRPr="00B41400">
        <w:t>.c</w:t>
      </w:r>
      <w:r>
        <w:t xml:space="preserve">": </w:t>
      </w:r>
      <w:proofErr w:type="gramStart"/>
      <w:r>
        <w:t xml:space="preserve">{  </w:t>
      </w:r>
      <w:proofErr w:type="gramEnd"/>
      <w:r>
        <w:t xml:space="preserve">    # Property name includes uri base id prefix</w:t>
      </w:r>
    </w:p>
    <w:p w14:paraId="1A8E2E5E" w14:textId="77777777" w:rsidR="00C85F5E" w:rsidRDefault="00C85F5E" w:rsidP="00C85F5E">
      <w:pPr>
        <w:pStyle w:val="Codesmall"/>
      </w:pPr>
      <w:r>
        <w:t xml:space="preserve">      ...</w:t>
      </w:r>
    </w:p>
    <w:p w14:paraId="5B959CFF" w14:textId="77777777" w:rsidR="00C85F5E" w:rsidRDefault="00C85F5E" w:rsidP="00C85F5E">
      <w:pPr>
        <w:pStyle w:val="Codesmall"/>
      </w:pPr>
      <w:r>
        <w:t xml:space="preserve">    },</w:t>
      </w:r>
    </w:p>
    <w:p w14:paraId="15B4BC1B" w14:textId="77777777" w:rsidR="00C85F5E" w:rsidRDefault="00C85F5E" w:rsidP="00C85F5E">
      <w:pPr>
        <w:pStyle w:val="Codesmall"/>
      </w:pPr>
      <w:r>
        <w:t xml:space="preserve">    "#TESTSRCROOT#utilities.c": {</w:t>
      </w:r>
    </w:p>
    <w:p w14:paraId="51A106A3" w14:textId="77777777" w:rsidR="00C85F5E" w:rsidRDefault="00C85F5E" w:rsidP="00C85F5E">
      <w:pPr>
        <w:pStyle w:val="Codesmall"/>
      </w:pPr>
      <w:r>
        <w:t xml:space="preserve">      ...</w:t>
      </w:r>
    </w:p>
    <w:p w14:paraId="29888936" w14:textId="77777777" w:rsidR="00C85F5E" w:rsidRDefault="00C85F5E" w:rsidP="00C85F5E">
      <w:pPr>
        <w:pStyle w:val="Codesmall"/>
      </w:pPr>
      <w:r>
        <w:t xml:space="preserve">    }</w:t>
      </w:r>
    </w:p>
    <w:p w14:paraId="7604A8F7" w14:textId="77777777" w:rsidR="00C85F5E" w:rsidRDefault="00C85F5E" w:rsidP="00C85F5E">
      <w:pPr>
        <w:pStyle w:val="Codesmall"/>
      </w:pPr>
      <w:r>
        <w:t xml:space="preserve">  }</w:t>
      </w:r>
    </w:p>
    <w:p w14:paraId="2BD30F75" w14:textId="77777777" w:rsidR="00C85F5E" w:rsidRPr="00B41400" w:rsidRDefault="00C85F5E" w:rsidP="00C85F5E">
      <w:pPr>
        <w:pStyle w:val="Codesmall"/>
      </w:pPr>
      <w:r>
        <w:t>}</w:t>
      </w:r>
    </w:p>
    <w:p w14:paraId="5B04BB91" w14:textId="57236C71" w:rsidR="00C85F5E" w:rsidRDefault="00C85F5E" w:rsidP="00C85F5E">
      <w:r>
        <w:t xml:space="preserve">If a </w:t>
      </w:r>
      <w:r w:rsidRPr="0042754C">
        <w:rPr>
          <w:rStyle w:val="CODEtemp"/>
        </w:rPr>
        <w:t>relative property name</w:t>
      </w:r>
      <w:r>
        <w:t xml:space="preserve"> does </w:t>
      </w:r>
      <w:r>
        <w:rPr>
          <w:i/>
        </w:rPr>
        <w:t>not</w:t>
      </w:r>
      <w:r>
        <w:t xml:space="preserve"> conflict with any other property name in the </w:t>
      </w:r>
      <w:r w:rsidRPr="0042754C">
        <w:rPr>
          <w:rStyle w:val="CODEtemp"/>
        </w:rPr>
        <w:t>files</w:t>
      </w:r>
      <w:r>
        <w:t xml:space="preserve"> object, the </w:t>
      </w:r>
      <w:r w:rsidRPr="0042754C">
        <w:rPr>
          <w:rStyle w:val="CODEtemp"/>
        </w:rPr>
        <w:t>uri base id prefix</w:t>
      </w:r>
      <w:r>
        <w:t xml:space="preserve"> portion of the property name </w:t>
      </w:r>
      <w:r>
        <w:rPr>
          <w:b/>
        </w:rPr>
        <w:t>SHOULD</w:t>
      </w:r>
      <w:r>
        <w:t xml:space="preserve"> be absent (see EXAMPLE 2).</w:t>
      </w:r>
    </w:p>
    <w:p w14:paraId="5F9C8F21" w14:textId="77777777" w:rsidR="00C85F5E" w:rsidRPr="0042754C" w:rsidRDefault="00C85F5E" w:rsidP="00C85F5E">
      <w:pPr>
        <w:pStyle w:val="Note"/>
      </w:pPr>
      <w:r>
        <w:t>NOTE 2: This recommendation improves the readability of the SARIF log file. It is a recommendation, rather than a requirement, to accommodate SARIF producers which do not wish to include the extra logic necessary to keep track of property name collisions.</w:t>
      </w:r>
    </w:p>
    <w:p w14:paraId="142BBC95" w14:textId="5B8C5B1A" w:rsidR="00C85F5E" w:rsidRDefault="00C85F5E" w:rsidP="00C85F5E">
      <w:r>
        <w:t xml:space="preserve">Regardless of whether the property name represents an absolute URI, a relative URI, or a relative URI with a </w:t>
      </w:r>
      <w:r w:rsidRPr="00B41400">
        <w:rPr>
          <w:rStyle w:val="CODEtemp"/>
        </w:rPr>
        <w:t>uri base id prefix</w:t>
      </w:r>
      <w:r>
        <w:t xml:space="preserve">, the URI portion of the property name </w:t>
      </w:r>
      <w:r>
        <w:rPr>
          <w:b/>
        </w:rPr>
        <w:t>SHOULD</w:t>
      </w:r>
      <w:r>
        <w:t xml:space="preserve"> be normalized as described in [</w:t>
      </w:r>
      <w:hyperlink w:anchor="RFC3986" w:history="1">
        <w:r w:rsidRPr="00B41400">
          <w:rPr>
            <w:rStyle w:val="Hyperlink"/>
          </w:rPr>
          <w:t>RFC3986</w:t>
        </w:r>
      </w:hyperlink>
      <w:r>
        <w:t>].</w:t>
      </w:r>
    </w:p>
    <w:p w14:paraId="6CEE6091" w14:textId="77777777" w:rsidR="00C85F5E" w:rsidRDefault="00C85F5E" w:rsidP="00C85F5E">
      <w:pPr>
        <w:pStyle w:val="Note"/>
      </w:pPr>
      <w:r>
        <w:t xml:space="preserve">EXAMPLE 4: In this example, the </w:t>
      </w:r>
      <w:r w:rsidRPr="003A355F">
        <w:rPr>
          <w:rStyle w:val="CODEtemp"/>
        </w:rPr>
        <w:t>uri</w:t>
      </w:r>
      <w:r>
        <w:t xml:space="preserve"> property of the </w:t>
      </w:r>
      <w:r w:rsidRPr="003A355F">
        <w:rPr>
          <w:rStyle w:val="CODEtemp"/>
        </w:rPr>
        <w:t>fileLocation</w:t>
      </w:r>
      <w:r>
        <w:t xml:space="preserve"> object is not normalized, but the name of the corresponding property in the </w:t>
      </w:r>
      <w:r w:rsidRPr="003A355F">
        <w:rPr>
          <w:rStyle w:val="CODEtemp"/>
        </w:rPr>
        <w:t>files</w:t>
      </w:r>
      <w:r>
        <w:t xml:space="preserve"> object </w:t>
      </w:r>
      <w:r>
        <w:rPr>
          <w:i/>
        </w:rPr>
        <w:t>is</w:t>
      </w:r>
      <w:r>
        <w:t xml:space="preserve"> normalized.</w:t>
      </w:r>
    </w:p>
    <w:p w14:paraId="0FFB7C9C" w14:textId="54E635CA" w:rsidR="00C85F5E" w:rsidRDefault="00C85F5E" w:rsidP="00C85F5E">
      <w:pPr>
        <w:pStyle w:val="Codesmall"/>
      </w:pPr>
      <w:proofErr w:type="gramStart"/>
      <w:r>
        <w:t xml:space="preserve">{  </w:t>
      </w:r>
      <w:proofErr w:type="gramEnd"/>
      <w:r>
        <w:t xml:space="preserve">                                # A run object</w:t>
      </w:r>
      <w:r w:rsidR="00EB5632">
        <w:t xml:space="preserve"> (§</w:t>
      </w:r>
      <w:r w:rsidR="00EB5632">
        <w:fldChar w:fldCharType="begin"/>
      </w:r>
      <w:r w:rsidR="00EB5632">
        <w:instrText xml:space="preserve"> REF _Ref493349997 \r \h </w:instrText>
      </w:r>
      <w:r w:rsidR="00EB5632">
        <w:fldChar w:fldCharType="separate"/>
      </w:r>
      <w:r w:rsidR="00C12AF1">
        <w:t>3.11</w:t>
      </w:r>
      <w:r w:rsidR="00EB5632">
        <w:fldChar w:fldCharType="end"/>
      </w:r>
      <w:r w:rsidR="00EB5632">
        <w:t>)</w:t>
      </w:r>
    </w:p>
    <w:p w14:paraId="3DE82FBC" w14:textId="77777777" w:rsidR="00C85F5E" w:rsidRDefault="00C85F5E" w:rsidP="00C85F5E">
      <w:pPr>
        <w:pStyle w:val="Codesmall"/>
      </w:pPr>
      <w:r>
        <w:t xml:space="preserve">  "results": [</w:t>
      </w:r>
    </w:p>
    <w:p w14:paraId="0F7C0894" w14:textId="0B9BA0F7" w:rsidR="00C85F5E" w:rsidRDefault="00C85F5E" w:rsidP="00C85F5E">
      <w:pPr>
        <w:pStyle w:val="Codesmall"/>
      </w:pPr>
      <w:r>
        <w:t xml:space="preserve">    </w:t>
      </w:r>
      <w:proofErr w:type="gramStart"/>
      <w:r>
        <w:t xml:space="preserve">{  </w:t>
      </w:r>
      <w:proofErr w:type="gramEnd"/>
      <w:r>
        <w:t xml:space="preserve">                            # A result object</w:t>
      </w:r>
      <w:r w:rsidR="00EB5632">
        <w:t xml:space="preserve"> (§</w:t>
      </w:r>
      <w:r w:rsidR="00EB5632">
        <w:fldChar w:fldCharType="begin"/>
      </w:r>
      <w:r w:rsidR="00EB5632">
        <w:instrText xml:space="preserve"> REF _Ref493350984 \r \h </w:instrText>
      </w:r>
      <w:r w:rsidR="00EB5632">
        <w:fldChar w:fldCharType="separate"/>
      </w:r>
      <w:r w:rsidR="00C12AF1">
        <w:t>3.18</w:t>
      </w:r>
      <w:r w:rsidR="00EB5632">
        <w:fldChar w:fldCharType="end"/>
      </w:r>
      <w:r w:rsidR="00EB5632">
        <w:t>)</w:t>
      </w:r>
    </w:p>
    <w:p w14:paraId="2461E1F8" w14:textId="77777777" w:rsidR="00C85F5E" w:rsidRDefault="00C85F5E" w:rsidP="00C85F5E">
      <w:pPr>
        <w:pStyle w:val="Codesmall"/>
      </w:pPr>
      <w:r>
        <w:t xml:space="preserve">      "relatedLocations": [</w:t>
      </w:r>
    </w:p>
    <w:p w14:paraId="5A26B684" w14:textId="40DB0FB3" w:rsidR="00C85F5E" w:rsidRDefault="00C85F5E" w:rsidP="00C85F5E">
      <w:pPr>
        <w:pStyle w:val="Codesmall"/>
      </w:pPr>
      <w:r>
        <w:t xml:space="preserve">        </w:t>
      </w:r>
      <w:proofErr w:type="gramStart"/>
      <w:r>
        <w:t xml:space="preserve">{  </w:t>
      </w:r>
      <w:proofErr w:type="gramEnd"/>
      <w:r>
        <w:t xml:space="preserve">                        # A </w:t>
      </w:r>
      <w:r w:rsidR="00EB5632">
        <w:t xml:space="preserve">location </w:t>
      </w:r>
      <w:r>
        <w:t>object</w:t>
      </w:r>
      <w:r w:rsidR="00EB5632">
        <w:t xml:space="preserve"> (§</w:t>
      </w:r>
      <w:r w:rsidR="00EB5632">
        <w:fldChar w:fldCharType="begin"/>
      </w:r>
      <w:r w:rsidR="00EB5632">
        <w:instrText xml:space="preserve"> REF _Ref507665939 \r \h </w:instrText>
      </w:r>
      <w:r w:rsidR="00EB5632">
        <w:fldChar w:fldCharType="separate"/>
      </w:r>
      <w:r w:rsidR="00C12AF1">
        <w:t>3.19</w:t>
      </w:r>
      <w:r w:rsidR="00EB5632">
        <w:fldChar w:fldCharType="end"/>
      </w:r>
      <w:r w:rsidR="00EB5632">
        <w:t>)</w:t>
      </w:r>
    </w:p>
    <w:p w14:paraId="1A34D47A" w14:textId="342E4DF1" w:rsidR="00C85F5E" w:rsidRDefault="00C85F5E" w:rsidP="00C85F5E">
      <w:pPr>
        <w:pStyle w:val="Codesmall"/>
      </w:pPr>
      <w:r>
        <w:t xml:space="preserve">          "physicalLocation": </w:t>
      </w:r>
      <w:proofErr w:type="gramStart"/>
      <w:r>
        <w:t xml:space="preserve">{  </w:t>
      </w:r>
      <w:proofErr w:type="gramEnd"/>
      <w:r>
        <w:t xml:space="preserve">  # A physicalLocation object</w:t>
      </w:r>
      <w:r w:rsidR="00EB5632">
        <w:t xml:space="preserve"> (§</w:t>
      </w:r>
      <w:r w:rsidR="00EB5632">
        <w:fldChar w:fldCharType="begin"/>
      </w:r>
      <w:r w:rsidR="00EB5632">
        <w:instrText xml:space="preserve"> REF _Ref493477390 \r \h </w:instrText>
      </w:r>
      <w:r w:rsidR="00EB5632">
        <w:fldChar w:fldCharType="separate"/>
      </w:r>
      <w:r w:rsidR="00C12AF1">
        <w:t>3.20</w:t>
      </w:r>
      <w:r w:rsidR="00EB5632">
        <w:fldChar w:fldCharType="end"/>
      </w:r>
      <w:r w:rsidR="00EB5632">
        <w:t>)</w:t>
      </w:r>
    </w:p>
    <w:p w14:paraId="77C7FCB9" w14:textId="5816DCC7" w:rsidR="00C85F5E" w:rsidRDefault="00C85F5E" w:rsidP="00C85F5E">
      <w:pPr>
        <w:pStyle w:val="Codesmall"/>
      </w:pPr>
      <w:r>
        <w:t xml:space="preserve">            "fileLocation": </w:t>
      </w:r>
      <w:proofErr w:type="gramStart"/>
      <w:r>
        <w:t xml:space="preserve">{  </w:t>
      </w:r>
      <w:proofErr w:type="gramEnd"/>
      <w:r>
        <w:t xml:space="preserve">    # A fileLocation object</w:t>
      </w:r>
      <w:r w:rsidR="00EB5632">
        <w:t xml:space="preserve"> (§</w:t>
      </w:r>
      <w:r w:rsidR="00EB5632">
        <w:fldChar w:fldCharType="begin"/>
      </w:r>
      <w:r w:rsidR="00EB5632">
        <w:instrText xml:space="preserve"> REF _Ref508989521 \r \h </w:instrText>
      </w:r>
      <w:r w:rsidR="00EB5632">
        <w:fldChar w:fldCharType="separate"/>
      </w:r>
      <w:r w:rsidR="00C12AF1">
        <w:t>3.3</w:t>
      </w:r>
      <w:r w:rsidR="00EB5632">
        <w:fldChar w:fldCharType="end"/>
      </w:r>
      <w:r w:rsidR="00EB5632">
        <w:t>)</w:t>
      </w:r>
    </w:p>
    <w:p w14:paraId="4E372C15" w14:textId="77777777" w:rsidR="00C85F5E" w:rsidRDefault="00C85F5E" w:rsidP="00C85F5E">
      <w:pPr>
        <w:pStyle w:val="Codesmall"/>
      </w:pPr>
      <w:r>
        <w:t xml:space="preserve">              "uri": "FILE:///C:/source/input.c</w:t>
      </w:r>
      <w:proofErr w:type="gramStart"/>
      <w:r>
        <w:t>"  #</w:t>
      </w:r>
      <w:proofErr w:type="gramEnd"/>
      <w:r>
        <w:t xml:space="preserve"> scheme is not normalized</w:t>
      </w:r>
    </w:p>
    <w:p w14:paraId="35A30A9B" w14:textId="77777777" w:rsidR="00C85F5E" w:rsidRDefault="00C85F5E" w:rsidP="00C85F5E">
      <w:pPr>
        <w:pStyle w:val="Codesmall"/>
      </w:pPr>
      <w:r>
        <w:t xml:space="preserve">            }</w:t>
      </w:r>
    </w:p>
    <w:p w14:paraId="4ADAA224" w14:textId="77777777" w:rsidR="00C85F5E" w:rsidRDefault="00C85F5E" w:rsidP="00C85F5E">
      <w:pPr>
        <w:pStyle w:val="Codesmall"/>
      </w:pPr>
      <w:r>
        <w:t xml:space="preserve">          }</w:t>
      </w:r>
    </w:p>
    <w:p w14:paraId="408B2402" w14:textId="77777777" w:rsidR="00C85F5E" w:rsidRDefault="00C85F5E" w:rsidP="00C85F5E">
      <w:pPr>
        <w:pStyle w:val="Codesmall"/>
      </w:pPr>
      <w:r>
        <w:t xml:space="preserve">        }</w:t>
      </w:r>
    </w:p>
    <w:p w14:paraId="34F12DE7" w14:textId="77777777" w:rsidR="00C85F5E" w:rsidRDefault="00C85F5E" w:rsidP="00C85F5E">
      <w:pPr>
        <w:pStyle w:val="Codesmall"/>
      </w:pPr>
      <w:r>
        <w:t xml:space="preserve">      ]</w:t>
      </w:r>
    </w:p>
    <w:p w14:paraId="237AD435" w14:textId="77777777" w:rsidR="00C85F5E" w:rsidRDefault="00C85F5E" w:rsidP="00C85F5E">
      <w:pPr>
        <w:pStyle w:val="Codesmall"/>
      </w:pPr>
      <w:r>
        <w:t xml:space="preserve">    }</w:t>
      </w:r>
    </w:p>
    <w:p w14:paraId="3A2BAE33" w14:textId="77777777" w:rsidR="00C85F5E" w:rsidRDefault="00C85F5E" w:rsidP="00C85F5E">
      <w:pPr>
        <w:pStyle w:val="Codesmall"/>
      </w:pPr>
      <w:r>
        <w:t xml:space="preserve">  ],</w:t>
      </w:r>
    </w:p>
    <w:p w14:paraId="38C6B62A" w14:textId="77777777" w:rsidR="00C85F5E" w:rsidRDefault="00C85F5E" w:rsidP="00C85F5E">
      <w:pPr>
        <w:pStyle w:val="Codesmall"/>
      </w:pPr>
    </w:p>
    <w:p w14:paraId="3A4748B8" w14:textId="77777777" w:rsidR="00C85F5E" w:rsidRDefault="00C85F5E" w:rsidP="00C85F5E">
      <w:pPr>
        <w:pStyle w:val="Codesmall"/>
      </w:pPr>
      <w:r>
        <w:t xml:space="preserve">  "files": {</w:t>
      </w:r>
    </w:p>
    <w:p w14:paraId="5BBD7E0E" w14:textId="77777777" w:rsidR="00C85F5E" w:rsidRDefault="00C85F5E" w:rsidP="00C85F5E">
      <w:pPr>
        <w:pStyle w:val="Codesmall"/>
      </w:pPr>
      <w:r>
        <w:t xml:space="preserve">    "</w:t>
      </w:r>
      <w:r w:rsidRPr="00B41400">
        <w:t>file:///C:/source/input.c</w:t>
      </w:r>
      <w:r>
        <w:t xml:space="preserve">": </w:t>
      </w:r>
      <w:proofErr w:type="gramStart"/>
      <w:r>
        <w:t>{  #</w:t>
      </w:r>
      <w:proofErr w:type="gramEnd"/>
      <w:r>
        <w:t xml:space="preserve"> Property name matches absolute URI after</w:t>
      </w:r>
    </w:p>
    <w:p w14:paraId="0F99B64E" w14:textId="77777777" w:rsidR="00C85F5E" w:rsidRDefault="00C85F5E" w:rsidP="00C85F5E">
      <w:pPr>
        <w:pStyle w:val="Codesmall"/>
      </w:pPr>
      <w:r>
        <w:t xml:space="preserve">      ...                           # normalization (scheme has been normalized).</w:t>
      </w:r>
    </w:p>
    <w:p w14:paraId="16F3924C" w14:textId="77777777" w:rsidR="00C85F5E" w:rsidRDefault="00C85F5E" w:rsidP="00C85F5E">
      <w:pPr>
        <w:pStyle w:val="Codesmall"/>
      </w:pPr>
      <w:r>
        <w:t xml:space="preserve">    }</w:t>
      </w:r>
    </w:p>
    <w:p w14:paraId="19403DC9" w14:textId="77777777" w:rsidR="00C85F5E" w:rsidRDefault="00C85F5E" w:rsidP="00C85F5E">
      <w:pPr>
        <w:pStyle w:val="Codesmall"/>
      </w:pPr>
      <w:r>
        <w:t xml:space="preserve">  }</w:t>
      </w:r>
    </w:p>
    <w:p w14:paraId="508F0922" w14:textId="77777777" w:rsidR="00C85F5E" w:rsidRPr="00B41400" w:rsidRDefault="00C85F5E" w:rsidP="00C85F5E">
      <w:pPr>
        <w:pStyle w:val="Codesmall"/>
      </w:pPr>
      <w:r>
        <w:lastRenderedPageBreak/>
        <w:t>}</w:t>
      </w:r>
    </w:p>
    <w:p w14:paraId="1A5E3146" w14:textId="77777777" w:rsidR="00C85F5E" w:rsidRPr="003A355F" w:rsidRDefault="00C85F5E" w:rsidP="00C85F5E">
      <w:pPr>
        <w:pStyle w:val="Codesmall"/>
      </w:pPr>
    </w:p>
    <w:p w14:paraId="2A950EB1" w14:textId="00A97D4D" w:rsidR="00C85F5E" w:rsidRDefault="00C85F5E" w:rsidP="00C85F5E">
      <w:r>
        <w:t xml:space="preserve">Every pair of absolute URI-valued property names </w:t>
      </w:r>
      <w:r>
        <w:rPr>
          <w:b/>
        </w:rPr>
        <w:t>SHALL</w:t>
      </w:r>
      <w:r>
        <w:t xml:space="preserve"> be distinct (that is, they </w:t>
      </w:r>
      <w:r>
        <w:rPr>
          <w:b/>
        </w:rPr>
        <w:t>SHALL</w:t>
      </w:r>
      <w:r>
        <w:t xml:space="preserve"> differ after normalization) as described in §</w:t>
      </w:r>
      <w:r>
        <w:fldChar w:fldCharType="begin"/>
      </w:r>
      <w:r>
        <w:instrText xml:space="preserve"> REF _Ref507592462 \r \h </w:instrText>
      </w:r>
      <w:r>
        <w:fldChar w:fldCharType="separate"/>
      </w:r>
      <w:r w:rsidR="00C12AF1">
        <w:t>3.3.2</w:t>
      </w:r>
      <w:r>
        <w:fldChar w:fldCharType="end"/>
      </w:r>
      <w:r>
        <w:t xml:space="preserve">. Similarly, every pair of relative URI-valued property names which lack a </w:t>
      </w:r>
      <w:r w:rsidRPr="0042754C">
        <w:rPr>
          <w:rStyle w:val="CODEtemp"/>
        </w:rPr>
        <w:t>uri base id prefix</w:t>
      </w:r>
      <w:r>
        <w:t xml:space="preserve"> </w:t>
      </w:r>
      <w:r w:rsidR="00AD14CE">
        <w:rPr>
          <w:b/>
        </w:rPr>
        <w:t>SHALL</w:t>
      </w:r>
      <w:r w:rsidR="00AD14CE">
        <w:t xml:space="preserve"> </w:t>
      </w:r>
      <w:r>
        <w:t>be distinct.</w:t>
      </w:r>
    </w:p>
    <w:p w14:paraId="336161FC" w14:textId="77777777" w:rsidR="00C85F5E" w:rsidRDefault="00C85F5E" w:rsidP="00C85F5E">
      <w:pPr>
        <w:pStyle w:val="Note"/>
      </w:pPr>
      <w:r>
        <w:t xml:space="preserve">NOTE 3: This restriction ensures that there is only one property in the </w:t>
      </w:r>
      <w:r w:rsidRPr="003A355F">
        <w:rPr>
          <w:rStyle w:val="CODEtemp"/>
        </w:rPr>
        <w:t>files</w:t>
      </w:r>
      <w:r>
        <w:t xml:space="preserve"> object that describes any given physical file.</w:t>
      </w:r>
    </w:p>
    <w:p w14:paraId="39F8D78A" w14:textId="77777777" w:rsidR="00C85F5E" w:rsidRDefault="00C85F5E" w:rsidP="00C85F5E">
      <w:pPr>
        <w:pStyle w:val="Note"/>
      </w:pPr>
      <w:r>
        <w:t>EXAMPLE 5: This example represents invalid SARIF because the names of two properties in the files object are not distinct; that is, they would be the same if both were normalized.</w:t>
      </w:r>
    </w:p>
    <w:p w14:paraId="1A719E8E" w14:textId="77777777" w:rsidR="00C85F5E" w:rsidRDefault="00C85F5E" w:rsidP="00C85F5E">
      <w:pPr>
        <w:pStyle w:val="Codesmall"/>
      </w:pPr>
      <w:r>
        <w:t>"files": {</w:t>
      </w:r>
    </w:p>
    <w:p w14:paraId="13DC63C3" w14:textId="77777777" w:rsidR="00C85F5E" w:rsidRDefault="00C85F5E" w:rsidP="00C85F5E">
      <w:pPr>
        <w:pStyle w:val="Codesmall"/>
      </w:pPr>
      <w:r>
        <w:t xml:space="preserve">  "FILE</w:t>
      </w:r>
      <w:r w:rsidRPr="003A355F">
        <w:t>:///C:/source/input.c</w:t>
      </w:r>
      <w:r>
        <w:t>": {</w:t>
      </w:r>
    </w:p>
    <w:p w14:paraId="08EBEFD5" w14:textId="77777777" w:rsidR="00C85F5E" w:rsidRDefault="00C85F5E" w:rsidP="00C85F5E">
      <w:pPr>
        <w:pStyle w:val="Codesmall"/>
      </w:pPr>
      <w:r>
        <w:t xml:space="preserve">    ...</w:t>
      </w:r>
    </w:p>
    <w:p w14:paraId="5E5C7680" w14:textId="77777777" w:rsidR="00C85F5E" w:rsidRDefault="00C85F5E" w:rsidP="00C85F5E">
      <w:pPr>
        <w:pStyle w:val="Codesmall"/>
      </w:pPr>
      <w:r>
        <w:t xml:space="preserve">  },</w:t>
      </w:r>
    </w:p>
    <w:p w14:paraId="1C3AE837" w14:textId="77777777" w:rsidR="00C85F5E" w:rsidRDefault="00C85F5E" w:rsidP="00C85F5E">
      <w:pPr>
        <w:pStyle w:val="Codesmall"/>
      </w:pPr>
      <w:r>
        <w:t xml:space="preserve">  "file:///C:/source/input.c": </w:t>
      </w:r>
      <w:proofErr w:type="gramStart"/>
      <w:r>
        <w:t>{  #</w:t>
      </w:r>
      <w:proofErr w:type="gramEnd"/>
      <w:r>
        <w:t xml:space="preserve"> INVALID: the property names are not distinct.</w:t>
      </w:r>
    </w:p>
    <w:p w14:paraId="1AEB460C" w14:textId="77777777" w:rsidR="00C85F5E" w:rsidRDefault="00C85F5E" w:rsidP="00C85F5E">
      <w:pPr>
        <w:pStyle w:val="Codesmall"/>
      </w:pPr>
      <w:r>
        <w:t xml:space="preserve">    ...</w:t>
      </w:r>
    </w:p>
    <w:p w14:paraId="4EEAF973" w14:textId="77777777" w:rsidR="00C85F5E" w:rsidRDefault="00C85F5E" w:rsidP="00C85F5E">
      <w:pPr>
        <w:pStyle w:val="Codesmall"/>
      </w:pPr>
      <w:r>
        <w:t xml:space="preserve">  }</w:t>
      </w:r>
    </w:p>
    <w:p w14:paraId="2770885F" w14:textId="77777777" w:rsidR="00C85F5E" w:rsidRPr="003A355F" w:rsidRDefault="00C85F5E" w:rsidP="00C85F5E">
      <w:pPr>
        <w:pStyle w:val="Codesmall"/>
      </w:pPr>
      <w:r>
        <w:t>}</w:t>
      </w:r>
    </w:p>
    <w:p w14:paraId="6923FB32" w14:textId="5FD54420" w:rsidR="00C85F5E" w:rsidRDefault="00C85F5E" w:rsidP="00C85F5E">
      <w:pPr>
        <w:pStyle w:val="Heading4"/>
      </w:pPr>
      <w:bookmarkStart w:id="211" w:name="_Toc510174690"/>
      <w:r>
        <w:t>Property values</w:t>
      </w:r>
      <w:bookmarkEnd w:id="211"/>
    </w:p>
    <w:p w14:paraId="7A6BA100" w14:textId="67AB5A38" w:rsidR="001C3E3E" w:rsidRDefault="001C3E3E" w:rsidP="003B5868">
      <w:r w:rsidRPr="001C3E3E">
        <w:t xml:space="preserve">Each property value in the </w:t>
      </w:r>
      <w:r w:rsidRPr="00907C51">
        <w:rPr>
          <w:rStyle w:val="CODEtemp"/>
        </w:rPr>
        <w:t>files</w:t>
      </w:r>
      <w:r w:rsidRPr="001C3E3E">
        <w:t xml:space="preserve"> object </w:t>
      </w:r>
      <w:r w:rsidRPr="001C3E3E">
        <w:rPr>
          <w:b/>
        </w:rPr>
        <w:t>SHALL</w:t>
      </w:r>
      <w:r w:rsidRPr="001C3E3E">
        <w:t xml:space="preserve"> be a </w:t>
      </w:r>
      <w:r w:rsidRPr="001C3E3E">
        <w:rPr>
          <w:rStyle w:val="CODEtemp"/>
        </w:rPr>
        <w:t>file</w:t>
      </w:r>
      <w:r w:rsidRPr="001C3E3E">
        <w:t xml:space="preserve"> object (§</w:t>
      </w:r>
      <w:r>
        <w:fldChar w:fldCharType="begin"/>
      </w:r>
      <w:r>
        <w:instrText xml:space="preserve"> REF _Ref493403111 \r \h </w:instrText>
      </w:r>
      <w:r>
        <w:fldChar w:fldCharType="separate"/>
      </w:r>
      <w:r w:rsidR="00C12AF1">
        <w:t>3.16</w:t>
      </w:r>
      <w:r>
        <w:fldChar w:fldCharType="end"/>
      </w:r>
      <w:r w:rsidRPr="001C3E3E">
        <w:t>) which contains information about the file identified by the property name</w:t>
      </w:r>
      <w:r w:rsidR="00907C51">
        <w:t xml:space="preserve"> (§</w:t>
      </w:r>
      <w:r w:rsidR="00907C51">
        <w:fldChar w:fldCharType="begin"/>
      </w:r>
      <w:r w:rsidR="00907C51">
        <w:instrText xml:space="preserve"> REF _Ref508985072 \r \h </w:instrText>
      </w:r>
      <w:r w:rsidR="00907C51">
        <w:fldChar w:fldCharType="separate"/>
      </w:r>
      <w:r w:rsidR="00C12AF1">
        <w:t>3.11.11.2</w:t>
      </w:r>
      <w:r w:rsidR="00907C51">
        <w:fldChar w:fldCharType="end"/>
      </w:r>
      <w:r w:rsidR="00907C51">
        <w:t>)</w:t>
      </w:r>
      <w:r w:rsidRPr="001C3E3E">
        <w:t>.</w:t>
      </w:r>
    </w:p>
    <w:p w14:paraId="28548F6B" w14:textId="67EBA21D"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p>
    <w:p w14:paraId="55B720D4" w14:textId="54AA8E45" w:rsidR="001C3E3E" w:rsidRDefault="001C3E3E" w:rsidP="003B5868">
      <w:r w:rsidRPr="001C3E3E">
        <w:t xml:space="preserve">If the file is a nested file, then the property name </w:t>
      </w:r>
      <w:r w:rsidRPr="001C3E3E">
        <w:rPr>
          <w:b/>
        </w:rPr>
        <w:t>SHALL</w:t>
      </w:r>
      <w:r w:rsidRPr="001C3E3E">
        <w:t xml:space="preserve"> </w:t>
      </w:r>
      <w:r w:rsidR="00907C51">
        <w:t>specify</w:t>
      </w:r>
      <w:r w:rsidRPr="001C3E3E">
        <w:t xml:space="preserve"> the URI of the outermost parent, together with a fragment that describes the nesting of the file within its parent or parents. The fragment </w:t>
      </w:r>
      <w:r w:rsidR="00A41F43">
        <w:rPr>
          <w:b/>
        </w:rPr>
        <w:t>SHALL</w:t>
      </w:r>
      <w:r w:rsidRPr="001C3E3E">
        <w:t xml:space="preserve"> begin with a forward slash character (</w:t>
      </w:r>
      <w:r>
        <w:t>“</w:t>
      </w:r>
      <w:r w:rsidRPr="001C3E3E">
        <w:rPr>
          <w:rStyle w:val="CODEtemp"/>
        </w:rPr>
        <w:t>/</w:t>
      </w:r>
      <w:r>
        <w:t>”</w:t>
      </w:r>
      <w:r w:rsidRPr="001C3E3E">
        <w:t>)</w:t>
      </w:r>
      <w:r w:rsidR="00A41F43">
        <w:t>, to emphasize that it represents the complete path to the nested file within its container</w:t>
      </w:r>
      <w:r w:rsidRPr="001C3E3E">
        <w:t>.</w:t>
      </w:r>
    </w:p>
    <w:p w14:paraId="4336C55D" w14:textId="6C7931AA" w:rsidR="001C3E3E" w:rsidRDefault="001C3E3E" w:rsidP="001C3E3E">
      <w:pPr>
        <w:pStyle w:val="Note"/>
      </w:pPr>
      <w:r>
        <w:t xml:space="preserve">EXAMPLE </w:t>
      </w:r>
      <w:r w:rsidR="00907C51">
        <w:t>1</w:t>
      </w:r>
      <w:r>
        <w:t xml:space="preserve">: Valid: The fragment </w:t>
      </w:r>
      <w:r w:rsidR="00A41F43">
        <w:t>begins with a forward slash</w:t>
      </w:r>
      <w:r>
        <w:t>:</w:t>
      </w:r>
    </w:p>
    <w:p w14:paraId="33D2E4AA" w14:textId="77777777" w:rsidR="001C3E3E" w:rsidRDefault="001C3E3E" w:rsidP="00907C51">
      <w:pPr>
        <w:pStyle w:val="Codesmall"/>
      </w:pPr>
      <w:r>
        <w:t>"files": {</w:t>
      </w:r>
    </w:p>
    <w:p w14:paraId="3C9B2F8A" w14:textId="2E85D03F" w:rsidR="001C3E3E" w:rsidRDefault="001C3E3E" w:rsidP="00907C51">
      <w:pPr>
        <w:pStyle w:val="Codesmall"/>
      </w:pPr>
      <w:r>
        <w:t xml:space="preserve">  "file:///C:/bin/archive.zip#/images/grape.jpg": {</w:t>
      </w:r>
    </w:p>
    <w:p w14:paraId="287B9C8C" w14:textId="3B64DFB9" w:rsidR="001C3E3E" w:rsidRDefault="001C3E3E" w:rsidP="00907C51">
      <w:pPr>
        <w:pStyle w:val="Codesmall"/>
      </w:pPr>
      <w:r>
        <w:t xml:space="preserve">    ...</w:t>
      </w:r>
    </w:p>
    <w:p w14:paraId="2931716A" w14:textId="77C7FACF" w:rsidR="001C3E3E" w:rsidRDefault="001C3E3E" w:rsidP="00907C51">
      <w:pPr>
        <w:pStyle w:val="Codesmall"/>
      </w:pPr>
      <w:r>
        <w:t xml:space="preserve">  }</w:t>
      </w:r>
    </w:p>
    <w:p w14:paraId="4AB27355" w14:textId="77A0C14D" w:rsidR="001C3E3E" w:rsidRDefault="001C3E3E" w:rsidP="00907C51">
      <w:pPr>
        <w:pStyle w:val="Codesmall"/>
      </w:pPr>
      <w:r>
        <w:t>}</w:t>
      </w:r>
    </w:p>
    <w:p w14:paraId="6D249035" w14:textId="28F426C1" w:rsidR="001C3E3E" w:rsidRDefault="001C3E3E" w:rsidP="001C3E3E">
      <w:pPr>
        <w:pStyle w:val="Note"/>
      </w:pPr>
      <w:r>
        <w:t xml:space="preserve">EXAMPLE </w:t>
      </w:r>
      <w:r w:rsidR="00907C51">
        <w:t>2</w:t>
      </w:r>
      <w:r>
        <w:t xml:space="preserve">: Invalid: The fragment </w:t>
      </w:r>
      <w:r w:rsidR="00A41F43">
        <w:t>does</w:t>
      </w:r>
      <w:r>
        <w:t xml:space="preserve"> not </w:t>
      </w:r>
      <w:r w:rsidR="00A41F43">
        <w:t>begin with a forward slash</w:t>
      </w:r>
      <w:r>
        <w:t>:</w:t>
      </w:r>
    </w:p>
    <w:p w14:paraId="5C1CDBEF" w14:textId="77777777" w:rsidR="001C3E3E" w:rsidRDefault="001C3E3E" w:rsidP="00907C51">
      <w:pPr>
        <w:pStyle w:val="Codesmall"/>
      </w:pPr>
      <w:r>
        <w:t>"files": {</w:t>
      </w:r>
    </w:p>
    <w:p w14:paraId="5A2E438D" w14:textId="35DDF9A7" w:rsidR="001C3E3E" w:rsidRDefault="001C3E3E" w:rsidP="00907C51">
      <w:pPr>
        <w:pStyle w:val="Codesmall"/>
      </w:pPr>
      <w:r>
        <w:t xml:space="preserve">  "file:///C:/bin/archive.zip#images/grape.jpg": </w:t>
      </w:r>
      <w:proofErr w:type="gramStart"/>
      <w:r>
        <w:t>{</w:t>
      </w:r>
      <w:r w:rsidR="00907C51">
        <w:t xml:space="preserve"> #</w:t>
      </w:r>
      <w:proofErr w:type="gramEnd"/>
      <w:r w:rsidR="00907C51">
        <w:t xml:space="preserve"> INVALID</w:t>
      </w:r>
    </w:p>
    <w:p w14:paraId="3BE26F5C" w14:textId="474B440F" w:rsidR="001C3E3E" w:rsidRDefault="001C3E3E" w:rsidP="00907C51">
      <w:pPr>
        <w:pStyle w:val="Codesmall"/>
      </w:pPr>
      <w:r>
        <w:t xml:space="preserve">    ...</w:t>
      </w:r>
    </w:p>
    <w:p w14:paraId="78D6EEEA" w14:textId="778A5F8A" w:rsidR="001C3E3E" w:rsidRDefault="001C3E3E" w:rsidP="00907C51">
      <w:pPr>
        <w:pStyle w:val="Codesmall"/>
      </w:pPr>
      <w:r>
        <w:t xml:space="preserve">  }</w:t>
      </w:r>
    </w:p>
    <w:p w14:paraId="17B7171C" w14:textId="142A6370" w:rsidR="001C3E3E" w:rsidRDefault="001C3E3E" w:rsidP="00907C51">
      <w:pPr>
        <w:pStyle w:val="Codesmall"/>
      </w:pPr>
      <w:r>
        <w:t>}</w:t>
      </w:r>
    </w:p>
    <w:p w14:paraId="393580CD" w14:textId="2BD7893D" w:rsidR="001C3E3E" w:rsidRDefault="001C3E3E" w:rsidP="001C3E3E">
      <w:r w:rsidRPr="001C3E3E">
        <w:t xml:space="preserve">If the file is nested more than one level deep in the outermost parent, the fragments representing each level of nesting </w:t>
      </w:r>
      <w:r w:rsidR="004165E2" w:rsidRPr="00DF0303">
        <w:rPr>
          <w:b/>
        </w:rPr>
        <w:t>MAY</w:t>
      </w:r>
      <w:r w:rsidR="004165E2" w:rsidRPr="001C3E3E">
        <w:t xml:space="preserve"> </w:t>
      </w:r>
      <w:r w:rsidRPr="001C3E3E">
        <w:t>be combined in any way desired, as long as no two of the resulting property names are equivalent as defined in §</w:t>
      </w:r>
      <w:r w:rsidR="0054415E">
        <w:fldChar w:fldCharType="begin"/>
      </w:r>
      <w:r w:rsidR="0054415E">
        <w:instrText xml:space="preserve"> REF _Ref507592462 \r \h </w:instrText>
      </w:r>
      <w:r w:rsidR="0054415E">
        <w:fldChar w:fldCharType="separate"/>
      </w:r>
      <w:r w:rsidR="00C12AF1">
        <w:t>3.3.2</w:t>
      </w:r>
      <w:r w:rsidR="0054415E">
        <w:fldChar w:fldCharType="end"/>
      </w:r>
      <w:r w:rsidRPr="001C3E3E">
        <w:t>.</w:t>
      </w:r>
    </w:p>
    <w:p w14:paraId="7F2B59B5" w14:textId="4C4F6603" w:rsidR="001C3E3E" w:rsidRDefault="001C3E3E" w:rsidP="001C3E3E">
      <w:pPr>
        <w:pStyle w:val="Note"/>
      </w:pPr>
      <w:r>
        <w:t xml:space="preserve">NOTE: </w:t>
      </w:r>
      <w:r w:rsidRPr="001C3E3E">
        <w:t xml:space="preserve">It </w:t>
      </w:r>
      <w:r w:rsidR="00BD0C18">
        <w:t>does not need to</w:t>
      </w:r>
      <w:r w:rsidRPr="001C3E3E">
        <w:t xml:space="preserve"> be possible to use this URI to navigate directly to the nested file. The information necessary to do that is specified in the </w:t>
      </w:r>
      <w:r w:rsidR="00316A25">
        <w:rPr>
          <w:rStyle w:val="CODEtemp"/>
        </w:rPr>
        <w:t>fileLocation</w:t>
      </w:r>
      <w:r w:rsidRPr="001C3E3E">
        <w:t xml:space="preserve"> property (§</w:t>
      </w:r>
      <w:r w:rsidR="002F18F3">
        <w:fldChar w:fldCharType="begin"/>
      </w:r>
      <w:r w:rsidR="002F18F3">
        <w:instrText xml:space="preserve"> REF _Ref493403519 \r \h </w:instrText>
      </w:r>
      <w:r w:rsidR="002F18F3">
        <w:fldChar w:fldCharType="separate"/>
      </w:r>
      <w:r w:rsidR="00C12AF1">
        <w:t>3.16.2</w:t>
      </w:r>
      <w:r w:rsidR="002F18F3">
        <w:fldChar w:fldCharType="end"/>
      </w:r>
      <w:r w:rsidRPr="001C3E3E">
        <w:t xml:space="preserve">), or in the </w:t>
      </w:r>
      <w:r w:rsidRPr="002F18F3">
        <w:rPr>
          <w:rStyle w:val="CODEtemp"/>
        </w:rPr>
        <w:t>offset</w:t>
      </w:r>
      <w:r w:rsidRPr="001C3E3E">
        <w:t xml:space="preserve"> (§</w:t>
      </w:r>
      <w:r w:rsidR="002F18F3">
        <w:fldChar w:fldCharType="begin"/>
      </w:r>
      <w:r w:rsidR="002F18F3">
        <w:instrText xml:space="preserve"> REF _Ref493403563 \r \h </w:instrText>
      </w:r>
      <w:r w:rsidR="002F18F3">
        <w:fldChar w:fldCharType="separate"/>
      </w:r>
      <w:r w:rsidR="00C12AF1">
        <w:t>3.16.4</w:t>
      </w:r>
      <w:r w:rsidR="002F18F3">
        <w:fldChar w:fldCharType="end"/>
      </w:r>
      <w:r w:rsidRPr="001C3E3E">
        <w:t xml:space="preserve">) and </w:t>
      </w:r>
      <w:r w:rsidRPr="002F18F3">
        <w:rPr>
          <w:rStyle w:val="CODEtemp"/>
        </w:rPr>
        <w:t>length</w:t>
      </w:r>
      <w:r w:rsidRPr="001C3E3E">
        <w:t xml:space="preserve"> (§</w:t>
      </w:r>
      <w:r w:rsidR="002F18F3">
        <w:fldChar w:fldCharType="begin"/>
      </w:r>
      <w:r w:rsidR="002F18F3">
        <w:instrText xml:space="preserve"> REF _Ref493403574 \r \h </w:instrText>
      </w:r>
      <w:r w:rsidR="002F18F3">
        <w:fldChar w:fldCharType="separate"/>
      </w:r>
      <w:r w:rsidR="00C12AF1">
        <w:t>3.16.5</w:t>
      </w:r>
      <w:r w:rsidR="002F18F3">
        <w:fldChar w:fldCharType="end"/>
      </w:r>
      <w:r w:rsidRPr="001C3E3E">
        <w:t xml:space="preserve">) properties, of each </w:t>
      </w:r>
      <w:r w:rsidRPr="002F18F3">
        <w:rPr>
          <w:rStyle w:val="CODEtemp"/>
        </w:rPr>
        <w:t>file</w:t>
      </w:r>
      <w:r w:rsidRPr="001C3E3E">
        <w:t xml:space="preserve"> object.</w:t>
      </w:r>
    </w:p>
    <w:p w14:paraId="09066CFB" w14:textId="7AF81A24" w:rsidR="002F18F3" w:rsidRDefault="002F18F3" w:rsidP="002F18F3">
      <w:pPr>
        <w:pStyle w:val="Note"/>
      </w:pPr>
      <w:r>
        <w:t xml:space="preserve">EXAMPLE </w:t>
      </w:r>
      <w:r w:rsidR="00907C51">
        <w:t>3</w:t>
      </w:r>
      <w:r>
        <w:t xml:space="preserve">: </w:t>
      </w:r>
      <w:r w:rsidRPr="002F18F3">
        <w:t xml:space="preserve">Suppose a result is detected within a Flash object contained in a word processing document which is in turn contained in a compressed archive. Suppose the path to the word processing document within the compressed archive is </w:t>
      </w:r>
      <w:r w:rsidRPr="002F18F3">
        <w:rPr>
          <w:rStyle w:val="CODEtemp"/>
        </w:rPr>
        <w:lastRenderedPageBreak/>
        <w:t>/docs/intro.docx</w:t>
      </w:r>
      <w:r w:rsidRPr="002F18F3">
        <w:t>. Then one possible value for the property name within the files object would be:</w:t>
      </w:r>
    </w:p>
    <w:p w14:paraId="7A0C1586" w14:textId="55150D1F" w:rsidR="002F18F3" w:rsidRDefault="002F18F3" w:rsidP="00967B7B">
      <w:pPr>
        <w:pStyle w:val="Codesmall"/>
      </w:pPr>
      <w:r w:rsidRPr="002F18F3">
        <w:t>file:///C:/Code/presentation.zip#/docs/intro.docx/Flash1</w:t>
      </w:r>
    </w:p>
    <w:p w14:paraId="17799E12" w14:textId="0B344B29" w:rsidR="002F18F3" w:rsidRDefault="002F18F3" w:rsidP="002F18F3">
      <w:pPr>
        <w:pStyle w:val="Note"/>
      </w:pPr>
      <w:r w:rsidRPr="002F18F3">
        <w:t>If the fragment contains any characters which cannot occur in</w:t>
      </w:r>
      <w:r>
        <w:t xml:space="preserve"> a fragment as specified in [</w:t>
      </w:r>
      <w:hyperlink w:anchor="RFC3986" w:history="1">
        <w:r w:rsidRPr="002F18F3">
          <w:rPr>
            <w:rStyle w:val="Hyperlink"/>
          </w:rPr>
          <w:t>RFC3986</w:t>
        </w:r>
      </w:hyperlink>
      <w:r>
        <w:t>]</w:t>
      </w:r>
      <w:r w:rsidRPr="002F18F3">
        <w:t xml:space="preserve">, those character </w:t>
      </w:r>
      <w:r w:rsidR="00907C51">
        <w:rPr>
          <w:b/>
        </w:rPr>
        <w:t>SHALL</w:t>
      </w:r>
      <w:r w:rsidRPr="002F18F3">
        <w:t xml:space="preserve"> be percent-encoded as specified in </w:t>
      </w:r>
      <w:r>
        <w:t>[</w:t>
      </w:r>
      <w:hyperlink w:anchor="RFC3986" w:history="1">
        <w:r w:rsidRPr="002F18F3">
          <w:rPr>
            <w:rStyle w:val="Hyperlink"/>
          </w:rPr>
          <w:t>RFC3986</w:t>
        </w:r>
      </w:hyperlink>
      <w:r>
        <w:t>]</w:t>
      </w:r>
      <w:r w:rsidRPr="002F18F3">
        <w:t>.</w:t>
      </w:r>
    </w:p>
    <w:p w14:paraId="34B8D27A" w14:textId="485E46F0" w:rsidR="002F18F3" w:rsidRDefault="002F18F3" w:rsidP="002F18F3">
      <w:pPr>
        <w:pStyle w:val="Note"/>
      </w:pPr>
      <w:r>
        <w:t xml:space="preserve">EXAMPLE </w:t>
      </w:r>
      <w:r w:rsidR="00907C51">
        <w:t>4</w:t>
      </w:r>
      <w:r>
        <w:t xml:space="preserve">: </w:t>
      </w:r>
      <w:r w:rsidRPr="002F18F3">
        <w:t xml:space="preserve">Suppose a compressed container contains a file named </w:t>
      </w:r>
      <w:r w:rsidRPr="002F18F3">
        <w:rPr>
          <w:rStyle w:val="CODEtemp"/>
        </w:rPr>
        <w:t>/docs/chapter#1.doc</w:t>
      </w:r>
      <w:r w:rsidRPr="002F18F3">
        <w:t xml:space="preserve">. Then one possible value for the property name within the </w:t>
      </w:r>
      <w:r w:rsidRPr="002F18F3">
        <w:rPr>
          <w:rStyle w:val="CODEtemp"/>
        </w:rPr>
        <w:t>files</w:t>
      </w:r>
      <w:r w:rsidRPr="002F18F3">
        <w:t xml:space="preserve"> </w:t>
      </w:r>
      <w:r w:rsidR="00642FA1">
        <w:t>property</w:t>
      </w:r>
      <w:r w:rsidRPr="002F18F3">
        <w:t xml:space="preserve"> would be:</w:t>
      </w:r>
    </w:p>
    <w:p w14:paraId="28228F34" w14:textId="4B989A11" w:rsidR="002F18F3" w:rsidRDefault="002F18F3" w:rsidP="00967B7B">
      <w:pPr>
        <w:pStyle w:val="Codesmall"/>
      </w:pPr>
      <w:r w:rsidRPr="002F18F3">
        <w:t>file:///C:/Code/presentation.zip#/docs/chapter%231.doc</w:t>
      </w:r>
    </w:p>
    <w:p w14:paraId="71DEF16C" w14:textId="3DA1BF5D" w:rsidR="002F18F3" w:rsidRDefault="002F18F3" w:rsidP="002F18F3">
      <w:pPr>
        <w:pStyle w:val="Note"/>
      </w:pPr>
      <w:r w:rsidRPr="002F18F3">
        <w:t xml:space="preserve">The </w:t>
      </w:r>
      <w:r>
        <w:t>“</w:t>
      </w:r>
      <w:r w:rsidRPr="002F18F3">
        <w:rPr>
          <w:rStyle w:val="CODEtemp"/>
        </w:rPr>
        <w:t>#</w:t>
      </w:r>
      <w:r>
        <w:t>”</w:t>
      </w:r>
      <w:r w:rsidRPr="002F18F3">
        <w:t xml:space="preserve"> character has been percent-encoded as </w:t>
      </w:r>
      <w:r w:rsidRPr="002F18F3">
        <w:rPr>
          <w:rStyle w:val="CODEtemp"/>
        </w:rPr>
        <w:t>%23</w:t>
      </w:r>
      <w:r w:rsidRPr="002F18F3">
        <w:t>.</w:t>
      </w:r>
    </w:p>
    <w:p w14:paraId="013727D5" w14:textId="1C6B26EA" w:rsidR="00642FA1" w:rsidRDefault="00642FA1" w:rsidP="00642FA1">
      <w:pPr>
        <w:pStyle w:val="Note"/>
      </w:pPr>
      <w:r>
        <w:t xml:space="preserve">EXAMPLE </w:t>
      </w:r>
      <w:r w:rsidR="00907C51">
        <w:t>5</w:t>
      </w:r>
      <w:r>
        <w:t xml:space="preserve">: </w:t>
      </w:r>
      <w:r w:rsidRPr="00642FA1">
        <w:t xml:space="preserve">This example shows a </w:t>
      </w:r>
      <w:r w:rsidRPr="00642FA1">
        <w:rPr>
          <w:rStyle w:val="CODEtemp"/>
        </w:rPr>
        <w:t>files</w:t>
      </w:r>
      <w:r w:rsidRPr="00642FA1">
        <w:t xml:space="preserve"> property that represents a file nested two levels deep in its outermost container. The first level of nesting is specified by a path within a compressed container. The second level of nesting is specified by a byte offset from the start of the container, together with a length. See §</w:t>
      </w:r>
      <w:r>
        <w:fldChar w:fldCharType="begin"/>
      </w:r>
      <w:r>
        <w:instrText xml:space="preserve"> REF _Ref493404005 \r \h </w:instrText>
      </w:r>
      <w:r>
        <w:fldChar w:fldCharType="separate"/>
      </w:r>
      <w:r w:rsidR="00C12AF1">
        <w:t>3.16</w:t>
      </w:r>
      <w:r>
        <w:fldChar w:fldCharType="end"/>
      </w:r>
      <w:r w:rsidRPr="00642FA1">
        <w:t>.</w:t>
      </w:r>
    </w:p>
    <w:p w14:paraId="0C9AC863" w14:textId="77777777" w:rsidR="00642FA1" w:rsidRDefault="00642FA1" w:rsidP="00967B7B">
      <w:pPr>
        <w:pStyle w:val="Codesmall"/>
      </w:pPr>
      <w:r>
        <w:t>"files": {</w:t>
      </w:r>
    </w:p>
    <w:p w14:paraId="29062A06" w14:textId="1789BFE0" w:rsidR="00642FA1" w:rsidRDefault="00642FA1" w:rsidP="00967B7B">
      <w:pPr>
        <w:pStyle w:val="Codesmall"/>
      </w:pPr>
      <w:r>
        <w:t xml:space="preserve">  "file:///C:/Code/app.zip": {</w:t>
      </w:r>
    </w:p>
    <w:p w14:paraId="6C86FA86" w14:textId="1C806D30" w:rsidR="00642FA1" w:rsidRDefault="00642FA1" w:rsidP="00967B7B">
      <w:pPr>
        <w:pStyle w:val="Codesmall"/>
      </w:pPr>
      <w:r>
        <w:t xml:space="preserve">    "mimeType": "application/zip",</w:t>
      </w:r>
    </w:p>
    <w:p w14:paraId="1145D86D" w14:textId="1383DFB4" w:rsidR="00642FA1" w:rsidRDefault="00642FA1" w:rsidP="00967B7B">
      <w:pPr>
        <w:pStyle w:val="Codesmall"/>
      </w:pPr>
      <w:r>
        <w:t xml:space="preserve">  },</w:t>
      </w:r>
    </w:p>
    <w:p w14:paraId="3F8C76E2" w14:textId="0F515F7B" w:rsidR="00642FA1" w:rsidRDefault="00642FA1" w:rsidP="00967B7B">
      <w:pPr>
        <w:pStyle w:val="Codesmall"/>
      </w:pPr>
      <w:r>
        <w:t xml:space="preserve">  "file:///C:/Code/app.zip#/docs/intro.docx": {</w:t>
      </w:r>
    </w:p>
    <w:p w14:paraId="3FC8B1BF" w14:textId="71321E44" w:rsidR="00316A25" w:rsidRDefault="00316A25" w:rsidP="00967B7B">
      <w:pPr>
        <w:pStyle w:val="Codesmall"/>
      </w:pPr>
      <w:r>
        <w:t xml:space="preserve">    "fileLocation": {</w:t>
      </w:r>
    </w:p>
    <w:p w14:paraId="0AB9992B" w14:textId="673F1864" w:rsidR="00642FA1" w:rsidRDefault="00642FA1" w:rsidP="00967B7B">
      <w:pPr>
        <w:pStyle w:val="Codesmall"/>
      </w:pPr>
      <w:r>
        <w:t xml:space="preserve">    </w:t>
      </w:r>
      <w:r w:rsidR="00316A25">
        <w:t xml:space="preserve">  </w:t>
      </w:r>
      <w:r>
        <w:t>"uri": "/docs/intro.docx",</w:t>
      </w:r>
    </w:p>
    <w:p w14:paraId="7A979774" w14:textId="219A0D57" w:rsidR="00316A25" w:rsidRDefault="00316A25" w:rsidP="00967B7B">
      <w:pPr>
        <w:pStyle w:val="Codesmall"/>
      </w:pPr>
      <w:r>
        <w:t xml:space="preserve">    },</w:t>
      </w:r>
    </w:p>
    <w:p w14:paraId="0D35AAAA" w14:textId="2C8C95E3" w:rsidR="00642FA1" w:rsidRDefault="00642FA1" w:rsidP="00967B7B">
      <w:pPr>
        <w:pStyle w:val="Codesmall"/>
      </w:pPr>
      <w:r>
        <w:t xml:space="preserve">    "mimeType": "application/vnd.openxmlformats-officedocument.wordprocessingml.document",</w:t>
      </w:r>
    </w:p>
    <w:p w14:paraId="5EE0FD65" w14:textId="5AC2CE0F" w:rsidR="00642FA1" w:rsidRDefault="00642FA1" w:rsidP="00967B7B">
      <w:pPr>
        <w:pStyle w:val="Codesmall"/>
      </w:pPr>
      <w:r>
        <w:t xml:space="preserve">    "parentKey": "file:///C:/Code/app.zip"    # See §</w:t>
      </w:r>
      <w:r>
        <w:fldChar w:fldCharType="begin"/>
      </w:r>
      <w:r>
        <w:instrText xml:space="preserve"> REF _Ref493404063 \r \h </w:instrText>
      </w:r>
      <w:r w:rsidR="00967B7B">
        <w:instrText xml:space="preserve"> \* MERGEFORMAT </w:instrText>
      </w:r>
      <w:r>
        <w:fldChar w:fldCharType="separate"/>
      </w:r>
      <w:r w:rsidR="00C12AF1">
        <w:t>3.16.3</w:t>
      </w:r>
      <w:r>
        <w:fldChar w:fldCharType="end"/>
      </w:r>
    </w:p>
    <w:p w14:paraId="7865EA06" w14:textId="43A55917" w:rsidR="00642FA1" w:rsidRDefault="00642FA1" w:rsidP="00967B7B">
      <w:pPr>
        <w:pStyle w:val="Codesmall"/>
      </w:pPr>
      <w:r>
        <w:t xml:space="preserve">  },</w:t>
      </w:r>
    </w:p>
    <w:p w14:paraId="78CFDC51" w14:textId="7C534316" w:rsidR="00642FA1" w:rsidRDefault="00642FA1" w:rsidP="00967B7B">
      <w:pPr>
        <w:pStyle w:val="Codesmall"/>
      </w:pPr>
      <w:r>
        <w:t xml:space="preserve">  "file:///C:/Code/app.zip#/docs/intro.docx/Flash1": {</w:t>
      </w:r>
    </w:p>
    <w:p w14:paraId="5943FE3E" w14:textId="03A21674" w:rsidR="00642FA1" w:rsidRDefault="00642FA1" w:rsidP="00967B7B">
      <w:pPr>
        <w:pStyle w:val="Codesmall"/>
      </w:pPr>
      <w:r>
        <w:t xml:space="preserve">    "offset": 17522,</w:t>
      </w:r>
    </w:p>
    <w:p w14:paraId="207D833E" w14:textId="13BF79D0" w:rsidR="00642FA1" w:rsidRDefault="00642FA1" w:rsidP="00967B7B">
      <w:pPr>
        <w:pStyle w:val="Codesmall"/>
      </w:pPr>
      <w:r>
        <w:t xml:space="preserve">    "length": 4050,</w:t>
      </w:r>
    </w:p>
    <w:p w14:paraId="0A209886" w14:textId="26ADEB37" w:rsidR="00642FA1" w:rsidRDefault="00642FA1" w:rsidP="00967B7B">
      <w:pPr>
        <w:pStyle w:val="Codesmall"/>
      </w:pPr>
      <w:r>
        <w:t xml:space="preserve">    "mimeType": "application/x-shockwave-flash",</w:t>
      </w:r>
    </w:p>
    <w:p w14:paraId="1F880C99" w14:textId="4EB104E4" w:rsidR="00642FA1" w:rsidRDefault="00642FA1" w:rsidP="00967B7B">
      <w:pPr>
        <w:pStyle w:val="Codesmall"/>
      </w:pPr>
      <w:r>
        <w:t xml:space="preserve">    "parentKey": "file:///C:/Code/app.zip#/docs/intro.docx"</w:t>
      </w:r>
    </w:p>
    <w:p w14:paraId="4157FABC" w14:textId="7B024D59" w:rsidR="00642FA1" w:rsidRDefault="00642FA1" w:rsidP="00967B7B">
      <w:pPr>
        <w:pStyle w:val="Codesmall"/>
      </w:pPr>
      <w:r>
        <w:t xml:space="preserve">  }</w:t>
      </w:r>
    </w:p>
    <w:p w14:paraId="26889D23" w14:textId="77777777" w:rsidR="00642FA1" w:rsidRPr="00642FA1" w:rsidRDefault="00642FA1" w:rsidP="00967B7B">
      <w:pPr>
        <w:pStyle w:val="Codesmall"/>
      </w:pPr>
      <w:r>
        <w:t>}</w:t>
      </w:r>
    </w:p>
    <w:p w14:paraId="36C20962" w14:textId="71E6E929" w:rsidR="000D32C1" w:rsidRDefault="000D32C1" w:rsidP="000D32C1">
      <w:pPr>
        <w:pStyle w:val="Heading3"/>
      </w:pPr>
      <w:bookmarkStart w:id="212" w:name="_Ref493479000"/>
      <w:bookmarkStart w:id="213" w:name="_Ref493479448"/>
      <w:bookmarkStart w:id="214" w:name="_Toc510174691"/>
      <w:r>
        <w:t>logicalLocations property</w:t>
      </w:r>
      <w:bookmarkEnd w:id="212"/>
      <w:bookmarkEnd w:id="213"/>
      <w:bookmarkEnd w:id="214"/>
    </w:p>
    <w:p w14:paraId="428BC587" w14:textId="19CABB80"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an object, each of whose properties represents the logical location of one or more results detected </w:t>
      </w:r>
      <w:proofErr w:type="gramStart"/>
      <w:r w:rsidRPr="00D27F62">
        <w:t>in the course of</w:t>
      </w:r>
      <w:proofErr w:type="gramEnd"/>
      <w:r w:rsidRPr="00D27F62">
        <w:t xml:space="preserve"> the run.</w:t>
      </w:r>
    </w:p>
    <w:p w14:paraId="1187D94C" w14:textId="619687EA" w:rsidR="00D27F62" w:rsidRDefault="00D27F62" w:rsidP="00D27F62">
      <w:r w:rsidRPr="00D27F62">
        <w:t xml:space="preserve">If the tool has source location information available, and therefore can produce result objects with physical location information (such as the source file name, line, and column), the </w:t>
      </w:r>
      <w:r w:rsidRPr="00D27F62">
        <w:rPr>
          <w:rStyle w:val="CODEtemp"/>
        </w:rPr>
        <w:t>logicalLocations</w:t>
      </w:r>
      <w:r w:rsidRPr="00D27F62">
        <w:t xml:space="preserve"> property </w:t>
      </w:r>
      <w:r w:rsidRPr="00D27F62">
        <w:rPr>
          <w:b/>
        </w:rPr>
        <w:t>MAY</w:t>
      </w:r>
      <w:r w:rsidRPr="00D27F62">
        <w:t xml:space="preserve"> be present.</w:t>
      </w:r>
    </w:p>
    <w:p w14:paraId="66E914CA" w14:textId="6D788A63" w:rsidR="00D27F62" w:rsidRDefault="00D27F62" w:rsidP="00D27F62">
      <w:r w:rsidRPr="00D27F62">
        <w:t xml:space="preserve">If the tool does not have source location information available, and therefore can only produce result objects with logical location information (such as a namespace, type, and method name), the </w:t>
      </w:r>
      <w:r w:rsidRPr="00D27F62">
        <w:rPr>
          <w:rStyle w:val="CODEtemp"/>
        </w:rPr>
        <w:t>logicalLocations</w:t>
      </w:r>
      <w:r w:rsidRPr="00D27F62">
        <w:t xml:space="preserve"> propertys </w:t>
      </w:r>
      <w:r w:rsidRPr="00D27F62">
        <w:rPr>
          <w:b/>
        </w:rPr>
        <w:t>SHOULD</w:t>
      </w:r>
      <w:r w:rsidRPr="00D27F62">
        <w:t xml:space="preserve"> be present.</w:t>
      </w:r>
    </w:p>
    <w:p w14:paraId="4461E2E3" w14:textId="038CACCE" w:rsidR="00D27F62" w:rsidRDefault="00D27F62" w:rsidP="00D27F62">
      <w:r w:rsidRPr="00D27F62">
        <w:t>Wi</w:t>
      </w:r>
      <w:r>
        <w:t>th one exception described in §</w:t>
      </w:r>
      <w:r>
        <w:fldChar w:fldCharType="begin"/>
      </w:r>
      <w:r>
        <w:instrText xml:space="preserve"> REF _Ref493404415 \r \h </w:instrText>
      </w:r>
      <w:r>
        <w:fldChar w:fldCharType="separate"/>
      </w:r>
      <w:r w:rsidR="00C12AF1">
        <w:t>3.19.4</w:t>
      </w:r>
      <w:r>
        <w:fldChar w:fldCharType="end"/>
      </w:r>
      <w:r w:rsidRPr="00D27F62">
        <w:t xml:space="preserve">, each property name in the </w:t>
      </w:r>
      <w:r w:rsidRPr="00D27F62">
        <w:rPr>
          <w:rStyle w:val="CODEtemp"/>
        </w:rPr>
        <w:t>logicalLocations</w:t>
      </w:r>
      <w:r w:rsidRPr="00D27F62">
        <w:t xml:space="preserve"> object </w:t>
      </w:r>
      <w:r w:rsidRPr="00D27F62">
        <w:rPr>
          <w:b/>
        </w:rPr>
        <w:t>SHALL</w:t>
      </w:r>
      <w:r w:rsidRPr="00D27F62">
        <w:t xml:space="preserve"> be a string representing the logical location where the result was detected, in a format consistent with the programming language in which the programmatic construct specified by that logical location was expressed. We refer to this string as a “fully qualified logical name”. See §</w:t>
      </w:r>
      <w:r>
        <w:fldChar w:fldCharType="begin"/>
      </w:r>
      <w:r>
        <w:instrText xml:space="preserve"> REF _Ref493404450 \r \h </w:instrText>
      </w:r>
      <w:r>
        <w:fldChar w:fldCharType="separate"/>
      </w:r>
      <w:r w:rsidR="00C12AF1">
        <w:t>3.19.3</w:t>
      </w:r>
      <w:r>
        <w:fldChar w:fldCharType="end"/>
      </w:r>
      <w:r>
        <w:t xml:space="preserve"> </w:t>
      </w:r>
      <w:r w:rsidRPr="00D27F62">
        <w:t>for examples.</w:t>
      </w:r>
    </w:p>
    <w:p w14:paraId="1928BB84" w14:textId="6C9FE6DC" w:rsidR="00D27F62" w:rsidRDefault="00D27F62" w:rsidP="00D27F62">
      <w:r w:rsidRPr="00D27F62">
        <w:t xml:space="preserve">Each value in the object specified by the </w:t>
      </w:r>
      <w:r w:rsidRPr="00D27F62">
        <w:rPr>
          <w:rStyle w:val="CODEtemp"/>
        </w:rPr>
        <w:t>logicalLocations</w:t>
      </w:r>
      <w:r w:rsidRPr="00D27F62">
        <w:t xml:space="preserve"> property </w:t>
      </w:r>
      <w:r w:rsidR="00AD14CE" w:rsidRPr="00DF0303">
        <w:rPr>
          <w:b/>
        </w:rPr>
        <w:t>SHALL</w:t>
      </w:r>
      <w:r w:rsidR="00AD14CE" w:rsidRPr="00D27F62">
        <w:t xml:space="preserve"> </w:t>
      </w:r>
      <w:r w:rsidRPr="00D27F62">
        <w:t xml:space="preserve">be a </w:t>
      </w:r>
      <w:r w:rsidRPr="00D27F62">
        <w:rPr>
          <w:rStyle w:val="CODEtemp"/>
        </w:rPr>
        <w:t>logicalLocation</w:t>
      </w:r>
      <w:r w:rsidRPr="00D27F62">
        <w:t xml:space="preserve"> object (§</w:t>
      </w:r>
      <w:r>
        <w:fldChar w:fldCharType="begin"/>
      </w:r>
      <w:r>
        <w:instrText xml:space="preserve"> REF _Ref493404505 \r \h </w:instrText>
      </w:r>
      <w:r>
        <w:fldChar w:fldCharType="separate"/>
      </w:r>
      <w:r w:rsidR="00C12AF1">
        <w:t>3.22</w:t>
      </w:r>
      <w:r>
        <w:fldChar w:fldCharType="end"/>
      </w:r>
      <w:r w:rsidRPr="00D27F62">
        <w:t>).</w:t>
      </w:r>
    </w:p>
    <w:p w14:paraId="491726B1" w14:textId="4C6617ED" w:rsidR="00D27F62" w:rsidRDefault="00D27F62" w:rsidP="00D27F62">
      <w:r w:rsidRPr="00D27F62">
        <w:t xml:space="preserve">In some cases, a logical location might be nested within another logical location (for example, a class nested within a namespace), referred to as its “parent.” A logical location that is not nested within another </w:t>
      </w:r>
      <w:r w:rsidRPr="00D27F62">
        <w:lastRenderedPageBreak/>
        <w:t>logical location is referred to as a “top-level logical location”. A logical</w:t>
      </w:r>
      <w:r>
        <w:t xml:space="preserve"> location that is nested within</w:t>
      </w:r>
      <w:r w:rsidRPr="00D27F62">
        <w:t xml:space="preserve"> another logical location is referred to as a “nested logical location”.</w:t>
      </w:r>
    </w:p>
    <w:p w14:paraId="03B0B57E" w14:textId="4E01677D" w:rsidR="00D27F62" w:rsidRDefault="00D27F62" w:rsidP="00D27F62">
      <w:r w:rsidRPr="00D27F62">
        <w:t xml:space="preserve">If a result is detected in a nested logical location, then the </w:t>
      </w:r>
      <w:r w:rsidRPr="00D27F62">
        <w:rPr>
          <w:rStyle w:val="CODEtemp"/>
        </w:rPr>
        <w:t>logicalLocations</w:t>
      </w:r>
      <w:r w:rsidRPr="00D27F62">
        <w:t xml:space="preserve"> object </w:t>
      </w:r>
      <w:r w:rsidRPr="00D27F62">
        <w:rPr>
          <w:b/>
        </w:rPr>
        <w:t>SHALL</w:t>
      </w:r>
      <w:r w:rsidRPr="00D27F62">
        <w:t xml:space="preserve"> contain properties describing not only that logical location, but also properties describing each of its parents, up to and including the top-level logical location.</w:t>
      </w:r>
    </w:p>
    <w:p w14:paraId="26EC0053" w14:textId="693E6121" w:rsidR="00D27F62" w:rsidRDefault="00D27F62" w:rsidP="00D27F62">
      <w:pPr>
        <w:pStyle w:val="Note"/>
      </w:pPr>
      <w:r>
        <w:t xml:space="preserve">EXAMPLE: </w:t>
      </w:r>
      <w:r w:rsidRPr="00D27F62">
        <w:t xml:space="preserve">In this example, a result was detected in the C++ class </w:t>
      </w:r>
      <w:proofErr w:type="gramStart"/>
      <w:r w:rsidRPr="00D27F62">
        <w:rPr>
          <w:rStyle w:val="CODEtemp"/>
        </w:rPr>
        <w:t>namespaceA::</w:t>
      </w:r>
      <w:proofErr w:type="gramEnd"/>
      <w:r w:rsidRPr="00D27F62">
        <w:rPr>
          <w:rStyle w:val="CODEtemp"/>
        </w:rPr>
        <w:t>namespaceB::classC</w:t>
      </w:r>
      <w:r w:rsidRPr="00D27F62">
        <w:t xml:space="preserve">. The </w:t>
      </w:r>
      <w:r w:rsidRPr="00D27F62">
        <w:rPr>
          <w:rStyle w:val="CODEtemp"/>
        </w:rPr>
        <w:t>logicalLocations</w:t>
      </w:r>
      <w:r w:rsidRPr="00D27F62">
        <w:t xml:space="preserve"> object contains not only a property describing the class, but also properties describing its parents.</w:t>
      </w:r>
    </w:p>
    <w:p w14:paraId="3C2C2165" w14:textId="77777777" w:rsidR="00D27F62" w:rsidRDefault="00D27F62" w:rsidP="00D27F62">
      <w:pPr>
        <w:pStyle w:val="Code"/>
      </w:pPr>
      <w:r>
        <w:t>"logicalLocations": {</w:t>
      </w:r>
    </w:p>
    <w:p w14:paraId="0409E7B4" w14:textId="77777777" w:rsidR="00D27F62" w:rsidRDefault="00D27F62" w:rsidP="00D27F62">
      <w:pPr>
        <w:pStyle w:val="Code"/>
      </w:pPr>
      <w:r>
        <w:t xml:space="preserve">    "</w:t>
      </w:r>
      <w:proofErr w:type="gramStart"/>
      <w:r>
        <w:t>namespaceA::</w:t>
      </w:r>
      <w:proofErr w:type="gramEnd"/>
      <w:r>
        <w:t>namespaceB::classC": {</w:t>
      </w:r>
    </w:p>
    <w:p w14:paraId="0B0A86DC" w14:textId="77777777" w:rsidR="00D27F62" w:rsidRDefault="00D27F62" w:rsidP="00D27F62">
      <w:pPr>
        <w:pStyle w:val="Code"/>
      </w:pPr>
      <w:r>
        <w:t xml:space="preserve">        "name": "classC",</w:t>
      </w:r>
    </w:p>
    <w:p w14:paraId="2DE46EAE" w14:textId="77777777" w:rsidR="00D27F62" w:rsidRDefault="00D27F62" w:rsidP="00D27F62">
      <w:pPr>
        <w:pStyle w:val="Code"/>
      </w:pPr>
      <w:r>
        <w:t xml:space="preserve">        "kind": "type",</w:t>
      </w:r>
    </w:p>
    <w:p w14:paraId="2F76CB00" w14:textId="77777777" w:rsidR="00D27F62" w:rsidRDefault="00D27F62" w:rsidP="00D27F62">
      <w:pPr>
        <w:pStyle w:val="Code"/>
      </w:pPr>
      <w:r>
        <w:t xml:space="preserve">        "parentKey": "</w:t>
      </w:r>
      <w:proofErr w:type="gramStart"/>
      <w:r>
        <w:t>namespaceA::</w:t>
      </w:r>
      <w:proofErr w:type="gramEnd"/>
      <w:r>
        <w:t>namespaceB"</w:t>
      </w:r>
    </w:p>
    <w:p w14:paraId="7B5684E8" w14:textId="77777777" w:rsidR="00D27F62" w:rsidRDefault="00D27F62" w:rsidP="00D27F62">
      <w:pPr>
        <w:pStyle w:val="Code"/>
      </w:pPr>
      <w:r>
        <w:t xml:space="preserve">    },</w:t>
      </w:r>
    </w:p>
    <w:p w14:paraId="4135A42E" w14:textId="77777777" w:rsidR="00D27F62" w:rsidRDefault="00D27F62" w:rsidP="00D27F62">
      <w:pPr>
        <w:pStyle w:val="Code"/>
      </w:pPr>
      <w:r>
        <w:t xml:space="preserve">    "</w:t>
      </w:r>
      <w:proofErr w:type="gramStart"/>
      <w:r>
        <w:t>namespaceA::</w:t>
      </w:r>
      <w:proofErr w:type="gramEnd"/>
      <w:r>
        <w:t>namespaceB": {</w:t>
      </w:r>
    </w:p>
    <w:p w14:paraId="41E841C4" w14:textId="77777777" w:rsidR="00D27F62" w:rsidRDefault="00D27F62" w:rsidP="00D27F62">
      <w:pPr>
        <w:pStyle w:val="Code"/>
      </w:pPr>
      <w:r>
        <w:t xml:space="preserve">        "name": "namespaceB",</w:t>
      </w:r>
    </w:p>
    <w:p w14:paraId="062FD9DE" w14:textId="77777777" w:rsidR="00D27F62" w:rsidRDefault="00D27F62" w:rsidP="00D27F62">
      <w:pPr>
        <w:pStyle w:val="Code"/>
      </w:pPr>
      <w:r>
        <w:t xml:space="preserve">        "kind": "namespace"</w:t>
      </w:r>
    </w:p>
    <w:p w14:paraId="74C5CF12" w14:textId="77777777" w:rsidR="00D27F62" w:rsidRDefault="00D27F62" w:rsidP="00D27F62">
      <w:pPr>
        <w:pStyle w:val="Code"/>
      </w:pPr>
      <w:r>
        <w:t xml:space="preserve">        "parentKey": "namespaceA"</w:t>
      </w:r>
    </w:p>
    <w:p w14:paraId="63A5D2EF" w14:textId="77777777" w:rsidR="00D27F62" w:rsidRDefault="00D27F62" w:rsidP="00D27F62">
      <w:pPr>
        <w:pStyle w:val="Code"/>
      </w:pPr>
      <w:r>
        <w:t xml:space="preserve">    },</w:t>
      </w:r>
    </w:p>
    <w:p w14:paraId="6B99FC27" w14:textId="77777777" w:rsidR="00D27F62" w:rsidRDefault="00D27F62" w:rsidP="00D27F62">
      <w:pPr>
        <w:pStyle w:val="Code"/>
      </w:pPr>
      <w:r>
        <w:t xml:space="preserve">    "namespaceA": {</w:t>
      </w:r>
    </w:p>
    <w:p w14:paraId="0D6B6280" w14:textId="77777777" w:rsidR="00D27F62" w:rsidRDefault="00D27F62" w:rsidP="00D27F62">
      <w:pPr>
        <w:pStyle w:val="Code"/>
      </w:pPr>
      <w:r>
        <w:t xml:space="preserve">        "name": "namespaceA",</w:t>
      </w:r>
    </w:p>
    <w:p w14:paraId="6BAE8590" w14:textId="77777777" w:rsidR="00D27F62" w:rsidRDefault="00D27F62" w:rsidP="00D27F62">
      <w:pPr>
        <w:pStyle w:val="Code"/>
      </w:pPr>
      <w:r>
        <w:t xml:space="preserve">        "kind": "namespace"</w:t>
      </w:r>
    </w:p>
    <w:p w14:paraId="2146E6F1" w14:textId="77777777" w:rsidR="00D27F62" w:rsidRDefault="00D27F62" w:rsidP="00D27F62">
      <w:pPr>
        <w:pStyle w:val="Code"/>
      </w:pPr>
      <w:r>
        <w:t xml:space="preserve">    }</w:t>
      </w:r>
    </w:p>
    <w:p w14:paraId="19211E7C" w14:textId="7738F289" w:rsidR="00D27F62" w:rsidRDefault="00D27F62" w:rsidP="00D27F62">
      <w:pPr>
        <w:pStyle w:val="Code"/>
      </w:pPr>
      <w:r>
        <w:t>}</w:t>
      </w:r>
    </w:p>
    <w:p w14:paraId="5EBD75A4" w14:textId="392E6201" w:rsidR="00D27F62" w:rsidRDefault="00D27F62" w:rsidP="00D27F62">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the </w:t>
      </w:r>
      <w:r w:rsidRPr="00D27F62">
        <w:rPr>
          <w:rStyle w:val="CODEtemp"/>
        </w:rPr>
        <w:t>location.fullyQualifiedLogicalName</w:t>
      </w:r>
      <w:r w:rsidRPr="00D27F62">
        <w:t xml:space="preserve"> property (§</w:t>
      </w:r>
      <w:r>
        <w:fldChar w:fldCharType="begin"/>
      </w:r>
      <w:r>
        <w:instrText xml:space="preserve"> REF _Ref493404690 \r \h </w:instrText>
      </w:r>
      <w:r>
        <w:fldChar w:fldCharType="separate"/>
      </w:r>
      <w:r w:rsidR="00C12AF1">
        <w:t>3.19.3</w:t>
      </w:r>
      <w:r>
        <w:fldChar w:fldCharType="end"/>
      </w:r>
      <w:r w:rsidRPr="00D27F62">
        <w:t xml:space="preserve">), because it allows results management systems and other programs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fullyQualifiedLogicalName</w:t>
      </w:r>
      <w:r w:rsidRPr="00D27F62">
        <w:t xml:space="preserve"> string.</w:t>
      </w:r>
    </w:p>
    <w:p w14:paraId="34AB18F9" w14:textId="1EA8179D" w:rsidR="000D32C1" w:rsidRDefault="000D32C1" w:rsidP="000D32C1">
      <w:pPr>
        <w:pStyle w:val="Heading3"/>
      </w:pPr>
      <w:bookmarkStart w:id="215" w:name="_Ref493350972"/>
      <w:bookmarkStart w:id="216" w:name="_Toc510174692"/>
      <w:r>
        <w:t>results property</w:t>
      </w:r>
      <w:bookmarkEnd w:id="215"/>
      <w:bookmarkEnd w:id="216"/>
    </w:p>
    <w:p w14:paraId="319EAE63" w14:textId="1B485475"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 an array cont</w:t>
      </w:r>
      <w:r w:rsidR="00FB5300">
        <w:t xml:space="preserve">aining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C12AF1">
        <w:t>3.18</w:t>
      </w:r>
      <w:r w:rsidR="00FB5300">
        <w:fldChar w:fldCharType="end"/>
      </w:r>
      <w:r w:rsidR="00FB5300" w:rsidRPr="00FB5300">
        <w:t xml:space="preserve">), each of which represents a single result detected </w:t>
      </w:r>
      <w:proofErr w:type="gramStart"/>
      <w:r w:rsidR="00FB5300" w:rsidRPr="00FB5300">
        <w:t>in the course of</w:t>
      </w:r>
      <w:proofErr w:type="gramEnd"/>
      <w:r w:rsidR="00FB5300" w:rsidRPr="00FB5300">
        <w:t xml:space="preserve"> the run.</w:t>
      </w:r>
    </w:p>
    <w:p w14:paraId="66E8B62B" w14:textId="72671334"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C12AF1">
        <w:t>3.6.2</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3E4CA086" w14:textId="1E299AB1" w:rsidR="00FB5300" w:rsidRDefault="00FB5300" w:rsidP="00FB5300">
      <w:r w:rsidRPr="00FB5300">
        <w:t xml:space="preserve">The </w:t>
      </w:r>
      <w:r w:rsidRPr="00FB5300">
        <w:rPr>
          <w:rStyle w:val="CODEtemp"/>
        </w:rPr>
        <w:t>results</w:t>
      </w:r>
      <w:r w:rsidRPr="00FB5300">
        <w:t xml:space="preserve"> array </w:t>
      </w:r>
      <w:r w:rsidRPr="00FB5300">
        <w:rPr>
          <w:b/>
        </w:rPr>
        <w:t>SHALL</w:t>
      </w:r>
      <w:r w:rsidRPr="00FB5300">
        <w:t xml:space="preserve"> be empty if the tool invocation that produced the </w:t>
      </w:r>
      <w:r w:rsidRPr="00FB5300">
        <w:rPr>
          <w:rStyle w:val="CODEtemp"/>
        </w:rPr>
        <w:t>run</w:t>
      </w:r>
      <w:r w:rsidRPr="00FB5300">
        <w:t xml:space="preserve"> object did not detect any results.</w:t>
      </w:r>
    </w:p>
    <w:p w14:paraId="50003129" w14:textId="31F6CA8E" w:rsidR="000D32C1" w:rsidRDefault="007A0EB2" w:rsidP="000D32C1">
      <w:pPr>
        <w:pStyle w:val="Heading3"/>
      </w:pPr>
      <w:bookmarkStart w:id="217" w:name="_Ref493404878"/>
      <w:bookmarkStart w:id="218" w:name="_Toc510174693"/>
      <w:r>
        <w:t>resource</w:t>
      </w:r>
      <w:r w:rsidR="00401BB5">
        <w:t>s property</w:t>
      </w:r>
      <w:bookmarkEnd w:id="217"/>
      <w:bookmarkEnd w:id="218"/>
    </w:p>
    <w:p w14:paraId="29E64BC9" w14:textId="1E0053B6" w:rsidR="00D11581" w:rsidRDefault="00D11581" w:rsidP="003D3627">
      <w:r>
        <w:t>A</w:t>
      </w:r>
      <w:r w:rsidRPr="00DD45F4">
        <w:t xml:space="preserve"> </w:t>
      </w:r>
      <w:r>
        <w:rPr>
          <w:rStyle w:val="CODEtemp"/>
        </w:rPr>
        <w:t>run</w:t>
      </w:r>
      <w:r>
        <w:t xml:space="preserve"> object</w:t>
      </w:r>
      <w:r w:rsidRPr="00DD45F4">
        <w:t xml:space="preserve"> </w:t>
      </w:r>
      <w:r w:rsidRPr="00DD45F4">
        <w:rPr>
          <w:b/>
        </w:rPr>
        <w:t>MAY</w:t>
      </w:r>
      <w:r w:rsidRPr="00DD45F4">
        <w:t xml:space="preserve"> contain a property named </w:t>
      </w:r>
      <w:r>
        <w:rPr>
          <w:rStyle w:val="CODEtemp"/>
        </w:rPr>
        <w:t>resources</w:t>
      </w:r>
      <w:r w:rsidRPr="00DD45F4">
        <w:t xml:space="preserve"> whose value is a </w:t>
      </w:r>
      <w:r w:rsidRPr="00425B80">
        <w:rPr>
          <w:rStyle w:val="CODEtemp"/>
        </w:rPr>
        <w:t>resources</w:t>
      </w:r>
      <w:r w:rsidRPr="00DD45F4">
        <w:t xml:space="preserve"> object</w:t>
      </w:r>
      <w:r>
        <w:t xml:space="preserve"> (§</w:t>
      </w:r>
      <w:r>
        <w:fldChar w:fldCharType="begin"/>
      </w:r>
      <w:r>
        <w:instrText xml:space="preserve"> REF _Ref508812750 \r \h </w:instrText>
      </w:r>
      <w:r>
        <w:fldChar w:fldCharType="separate"/>
      </w:r>
      <w:r w:rsidR="00C12AF1">
        <w:t>3.29</w:t>
      </w:r>
      <w:r>
        <w:fldChar w:fldCharType="end"/>
      </w:r>
      <w:r>
        <w:t xml:space="preserve">). A </w:t>
      </w:r>
      <w:r w:rsidRPr="00425B80">
        <w:rPr>
          <w:rStyle w:val="CODEtemp"/>
        </w:rPr>
        <w:t>resources</w:t>
      </w:r>
      <w:r>
        <w:t xml:space="preserve"> object represents items that can be localized, such as resource strings </w:t>
      </w:r>
      <w:r w:rsidR="006A0C4D">
        <w:t>and</w:t>
      </w:r>
      <w:r>
        <w:t xml:space="preserve"> rule metadata.</w:t>
      </w:r>
    </w:p>
    <w:p w14:paraId="321E971D" w14:textId="3DFB61DC" w:rsidR="003F533C" w:rsidRDefault="003F533C" w:rsidP="003F533C">
      <w:pPr>
        <w:pStyle w:val="Heading3"/>
      </w:pPr>
      <w:bookmarkStart w:id="219" w:name="_Ref503355262"/>
      <w:bookmarkStart w:id="220" w:name="_Toc510174694"/>
      <w:r>
        <w:t>richMessageMimeType property</w:t>
      </w:r>
      <w:bookmarkEnd w:id="219"/>
      <w:bookmarkEnd w:id="220"/>
    </w:p>
    <w:p w14:paraId="6FE5FA9A" w14:textId="7BFA2A1E" w:rsidR="003F533C" w:rsidRDefault="003F533C" w:rsidP="003F533C">
      <w:r>
        <w:t xml:space="preserve">A </w:t>
      </w:r>
      <w:r>
        <w:rPr>
          <w:rStyle w:val="CODEtemp"/>
        </w:rPr>
        <w:t>run</w:t>
      </w:r>
      <w:r>
        <w:t xml:space="preserve"> object </w:t>
      </w:r>
      <w:r>
        <w:rPr>
          <w:b/>
        </w:rPr>
        <w:t>MAY</w:t>
      </w:r>
      <w:r>
        <w:t xml:space="preserve"> contain a property named </w:t>
      </w:r>
      <w:r>
        <w:rPr>
          <w:rStyle w:val="CODEtemp"/>
        </w:rPr>
        <w:t>richMessageMimeType</w:t>
      </w:r>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C12AF1">
        <w:t>3.9.3</w:t>
      </w:r>
      <w:r>
        <w:fldChar w:fldCharType="end"/>
      </w:r>
      <w:r>
        <w:t xml:space="preserve">) in the run. If this property is absent, its value </w:t>
      </w:r>
      <w:r>
        <w:rPr>
          <w:b/>
        </w:rPr>
        <w:t>SHALL</w:t>
      </w:r>
      <w:r>
        <w:t xml:space="preserve"> be taken to be </w:t>
      </w:r>
      <w:r>
        <w:rPr>
          <w:rStyle w:val="CODEtemp"/>
        </w:rPr>
        <w:t>"text/</w:t>
      </w:r>
      <w:proofErr w:type="gramStart"/>
      <w:r>
        <w:rPr>
          <w:rStyle w:val="CODEtemp"/>
        </w:rPr>
        <w:t>markdown;variant</w:t>
      </w:r>
      <w:proofErr w:type="gramEnd"/>
      <w:r>
        <w:rPr>
          <w:rStyle w:val="CODEtemp"/>
        </w:rPr>
        <w:t>=GFM"</w:t>
      </w:r>
      <w:r>
        <w:t>. [</w:t>
      </w:r>
      <w:hyperlink w:anchor="RFC7763" w:history="1">
        <w:r w:rsidRPr="003F533C">
          <w:rPr>
            <w:rStyle w:val="Hyperlink"/>
          </w:rPr>
          <w:t>RFC7763</w:t>
        </w:r>
      </w:hyperlink>
      <w:r>
        <w:t xml:space="preserve">] defines the </w:t>
      </w:r>
      <w:r>
        <w:rPr>
          <w:rStyle w:val="CODEtemp"/>
        </w:rPr>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6911846A" w:rsidR="00D211A8" w:rsidRDefault="00D211A8" w:rsidP="003F533C">
      <w:r>
        <w:lastRenderedPageBreak/>
        <w:t>For a discussion of the security implications of expressing rich messages in GFM, see §</w:t>
      </w:r>
      <w:r>
        <w:fldChar w:fldCharType="begin"/>
      </w:r>
      <w:r>
        <w:instrText xml:space="preserve"> REF _Ref503355198 \r \h </w:instrText>
      </w:r>
      <w:r>
        <w:fldChar w:fldCharType="separate"/>
      </w:r>
      <w:r w:rsidR="00C12AF1">
        <w:t>3.9.3.2</w:t>
      </w:r>
      <w:r>
        <w:fldChar w:fldCharType="end"/>
      </w:r>
      <w:r>
        <w:t>.</w:t>
      </w:r>
    </w:p>
    <w:p w14:paraId="0976C2B8" w14:textId="69407A93" w:rsidR="00D65090" w:rsidRDefault="00D65090" w:rsidP="00D65090">
      <w:pPr>
        <w:pStyle w:val="Heading3"/>
      </w:pPr>
      <w:bookmarkStart w:id="221" w:name="_Ref510017893"/>
      <w:bookmarkStart w:id="222" w:name="_Toc510174695"/>
      <w:r>
        <w:t>redactionToken</w:t>
      </w:r>
      <w:bookmarkEnd w:id="221"/>
      <w:r>
        <w:t xml:space="preserve"> property</w:t>
      </w:r>
      <w:bookmarkEnd w:id="222"/>
    </w:p>
    <w:p w14:paraId="0674C185" w14:textId="2205F3BD" w:rsidR="00D65090" w:rsidRDefault="00D65090" w:rsidP="00D65090">
      <w:r>
        <w:t>If the value of any redaction-aware property (§</w:t>
      </w:r>
      <w:r>
        <w:fldChar w:fldCharType="begin"/>
      </w:r>
      <w:r>
        <w:instrText xml:space="preserve"> REF _Ref510017878 \r \h </w:instrText>
      </w:r>
      <w:r>
        <w:fldChar w:fldCharType="separate"/>
      </w:r>
      <w:r w:rsidR="00C12AF1">
        <w:t>3.4.2</w:t>
      </w:r>
      <w:r>
        <w:fldChar w:fldCharType="end"/>
      </w:r>
      <w:r>
        <w:t xml:space="preserve">) in the run has been redacted, the </w:t>
      </w:r>
      <w:r w:rsidRPr="000D5BDA">
        <w:rPr>
          <w:rStyle w:val="CODEtemp"/>
        </w:rPr>
        <w:t>run</w:t>
      </w:r>
      <w:r>
        <w:t xml:space="preserve"> object </w:t>
      </w:r>
      <w:r>
        <w:rPr>
          <w:b/>
        </w:rPr>
        <w:t>SHALL</w:t>
      </w:r>
      <w:r>
        <w:t xml:space="preserve"> contain a property named </w:t>
      </w:r>
      <w:r w:rsidRPr="000D5BDA">
        <w:rPr>
          <w:rStyle w:val="CODEtemp"/>
        </w:rPr>
        <w:t>redactionToken</w:t>
      </w:r>
      <w:r>
        <w:t xml:space="preserve"> whose value is the string used to replace the redacted text. If no text in the run has been redacted, the </w:t>
      </w:r>
      <w:r w:rsidRPr="000D5BDA">
        <w:rPr>
          <w:rStyle w:val="CODEtemp"/>
        </w:rPr>
        <w:t>redactionToken</w:t>
      </w:r>
      <w:r>
        <w:t xml:space="preserve"> property </w:t>
      </w:r>
      <w:r>
        <w:rPr>
          <w:b/>
        </w:rPr>
        <w:t>SHALL</w:t>
      </w:r>
      <w:r>
        <w:t xml:space="preserve"> be absent.</w:t>
      </w:r>
    </w:p>
    <w:p w14:paraId="4830C2D7" w14:textId="4226BA45" w:rsidR="00D65090" w:rsidRDefault="00D65090" w:rsidP="00D65090">
      <w:r>
        <w:t xml:space="preserve">The value of </w:t>
      </w:r>
      <w:r w:rsidRPr="000D5BDA">
        <w:rPr>
          <w:rStyle w:val="CODEtemp"/>
        </w:rPr>
        <w:t>redactionToken</w:t>
      </w:r>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redaction-aware property in the run.</w:t>
      </w:r>
    </w:p>
    <w:p w14:paraId="11AF7C70" w14:textId="77777777" w:rsidR="00D65090" w:rsidRDefault="00D65090" w:rsidP="00D65090">
      <w:pPr>
        <w:pStyle w:val="Note"/>
      </w:pPr>
      <w:r>
        <w:t xml:space="preserve">EXAMPLE 1: In this example, the leading portion of a full path name has been redacted from the redaction-aware property </w:t>
      </w:r>
      <w:proofErr w:type="gramStart"/>
      <w:r w:rsidRPr="00E2251B">
        <w:rPr>
          <w:rStyle w:val="CODEtemp"/>
        </w:rPr>
        <w:t>invocation.commandLine</w:t>
      </w:r>
      <w:proofErr w:type="gramEnd"/>
      <w:r>
        <w:t xml:space="preserve"> to avoid revealing information about the machine.</w:t>
      </w:r>
    </w:p>
    <w:p w14:paraId="14458F5C" w14:textId="77777777" w:rsidR="00D65090" w:rsidRDefault="00D65090" w:rsidP="00D65090">
      <w:pPr>
        <w:pStyle w:val="Codesmall"/>
      </w:pPr>
      <w:bookmarkStart w:id="223" w:name="_Hlk509238118"/>
      <w:proofErr w:type="gramStart"/>
      <w:r>
        <w:t xml:space="preserve">{  </w:t>
      </w:r>
      <w:proofErr w:type="gramEnd"/>
      <w:r>
        <w:t xml:space="preserve">                   # A run object.</w:t>
      </w:r>
    </w:p>
    <w:p w14:paraId="4B997884" w14:textId="77777777" w:rsidR="00D65090" w:rsidRDefault="00D65090" w:rsidP="00D65090">
      <w:pPr>
        <w:pStyle w:val="Codesmall"/>
      </w:pPr>
      <w:r>
        <w:t xml:space="preserve">  "redactionToken": "[REDACTED]",</w:t>
      </w:r>
    </w:p>
    <w:p w14:paraId="59B12D5A" w14:textId="77777777" w:rsidR="00D65090" w:rsidRDefault="00D65090" w:rsidP="00D65090">
      <w:pPr>
        <w:pStyle w:val="Codesmall"/>
      </w:pPr>
    </w:p>
    <w:p w14:paraId="7D25C7E2" w14:textId="77777777" w:rsidR="00D65090" w:rsidRDefault="00D65090" w:rsidP="00D65090">
      <w:pPr>
        <w:pStyle w:val="Codesmall"/>
      </w:pPr>
      <w:r>
        <w:t xml:space="preserve">  "invocation": {</w:t>
      </w:r>
    </w:p>
    <w:p w14:paraId="2D722269" w14:textId="77777777" w:rsidR="00D65090" w:rsidRDefault="00D65090" w:rsidP="00D65090">
      <w:pPr>
        <w:pStyle w:val="Codesmall"/>
      </w:pPr>
      <w:r>
        <w:t xml:space="preserve">    "commandLine": "SourceScanner --input [REDACTED]/src/ui"</w:t>
      </w:r>
    </w:p>
    <w:p w14:paraId="0E9EF2FC" w14:textId="77777777" w:rsidR="00D65090" w:rsidRDefault="00D65090" w:rsidP="00D65090">
      <w:pPr>
        <w:pStyle w:val="Codesmall"/>
      </w:pPr>
      <w:r>
        <w:t xml:space="preserve">  }</w:t>
      </w:r>
    </w:p>
    <w:p w14:paraId="02DC630D" w14:textId="31C0E262" w:rsidR="00D65090" w:rsidRDefault="00D65090" w:rsidP="00D65090">
      <w:pPr>
        <w:pStyle w:val="Codesmall"/>
      </w:pPr>
      <w:r>
        <w:t xml:space="preserve">  ...</w:t>
      </w:r>
    </w:p>
    <w:p w14:paraId="4FB99F05" w14:textId="1F33922F" w:rsidR="00205844" w:rsidRDefault="00205844" w:rsidP="00D65090">
      <w:pPr>
        <w:pStyle w:val="Codesmall"/>
      </w:pPr>
      <w:r>
        <w:t>}</w:t>
      </w:r>
    </w:p>
    <w:p w14:paraId="2F70E880" w14:textId="1A2A3227" w:rsidR="00401BB5" w:rsidRDefault="00401BB5" w:rsidP="00401BB5">
      <w:pPr>
        <w:pStyle w:val="Heading3"/>
      </w:pPr>
      <w:bookmarkStart w:id="224" w:name="_Toc510174696"/>
      <w:bookmarkEnd w:id="223"/>
      <w:r>
        <w:t>properties property</w:t>
      </w:r>
      <w:bookmarkEnd w:id="224"/>
    </w:p>
    <w:p w14:paraId="6A87570C" w14:textId="7A7C8C07" w:rsidR="0037313D" w:rsidRPr="0037313D" w:rsidRDefault="0037313D" w:rsidP="0037313D">
      <w:r w:rsidRPr="0037313D">
        <w:t xml:space="preserve">A </w:t>
      </w:r>
      <w:r w:rsidRPr="0037313D">
        <w:rPr>
          <w:rStyle w:val="CODEtemp"/>
        </w:rPr>
        <w:t>run</w:t>
      </w:r>
      <w:r w:rsidRPr="0037313D">
        <w:t xml:space="preserve"> object </w:t>
      </w:r>
      <w:r w:rsidRPr="0037313D">
        <w:rPr>
          <w:b/>
        </w:rPr>
        <w:t>MAY</w:t>
      </w:r>
      <w:r w:rsidRPr="0037313D">
        <w:t xml:space="preserve"> contain a property named </w:t>
      </w:r>
      <w:r w:rsidRPr="0037313D">
        <w:rPr>
          <w:rStyle w:val="CODEtemp"/>
        </w:rPr>
        <w:t>properties</w:t>
      </w:r>
      <w:r w:rsidRPr="0037313D">
        <w:t xml:space="preserve"> whose value is a property bag (§</w:t>
      </w:r>
      <w:r>
        <w:fldChar w:fldCharType="begin"/>
      </w:r>
      <w:r>
        <w:instrText xml:space="preserve"> REF _Ref493408960 \r \h </w:instrText>
      </w:r>
      <w:r>
        <w:fldChar w:fldCharType="separate"/>
      </w:r>
      <w:r w:rsidR="00C12AF1">
        <w:t>3.7</w:t>
      </w:r>
      <w:r>
        <w:fldChar w:fldCharType="end"/>
      </w:r>
      <w:r w:rsidRPr="0037313D">
        <w:t>). This allows tools to include information about the run that is not explicitly specified in the SARIF format.</w:t>
      </w:r>
    </w:p>
    <w:p w14:paraId="27D65C68" w14:textId="1F31125D" w:rsidR="00401BB5" w:rsidRDefault="00401BB5" w:rsidP="00401BB5">
      <w:pPr>
        <w:pStyle w:val="Heading2"/>
      </w:pPr>
      <w:bookmarkStart w:id="225" w:name="_Ref493350964"/>
      <w:bookmarkStart w:id="226" w:name="_Toc510174697"/>
      <w:r>
        <w:t>tool object</w:t>
      </w:r>
      <w:bookmarkEnd w:id="225"/>
      <w:bookmarkEnd w:id="226"/>
    </w:p>
    <w:p w14:paraId="389A43BD" w14:textId="582B65CB" w:rsidR="00401BB5" w:rsidRDefault="00401BB5" w:rsidP="00401BB5">
      <w:pPr>
        <w:pStyle w:val="Heading3"/>
      </w:pPr>
      <w:bookmarkStart w:id="227" w:name="_Toc510174698"/>
      <w:r>
        <w:t>General</w:t>
      </w:r>
      <w:bookmarkEnd w:id="227"/>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135437D2" w14:textId="0246E037" w:rsidR="00F85576" w:rsidRDefault="00F85576" w:rsidP="00062677">
      <w:pPr>
        <w:pStyle w:val="Codesmall"/>
      </w:pPr>
      <w:r>
        <w:t>{</w:t>
      </w:r>
    </w:p>
    <w:p w14:paraId="20EE1BFA" w14:textId="15EA3351" w:rsidR="00F85576" w:rsidRDefault="00F85576" w:rsidP="00062677">
      <w:pPr>
        <w:pStyle w:val="Codesmall"/>
      </w:pPr>
      <w:r>
        <w:t xml:space="preserve">  "name": "CodeScanner</w:t>
      </w:r>
      <w:proofErr w:type="gramStart"/>
      <w:r>
        <w:t xml:space="preserve">",   </w:t>
      </w:r>
      <w:proofErr w:type="gramEnd"/>
      <w:r>
        <w:t xml:space="preserve">                                    # see §</w:t>
      </w:r>
      <w:r>
        <w:fldChar w:fldCharType="begin"/>
      </w:r>
      <w:r>
        <w:instrText xml:space="preserve"> REF _Ref493409155 \r \h </w:instrText>
      </w:r>
      <w:r w:rsidR="00062677">
        <w:instrText xml:space="preserve"> \* MERGEFORMAT </w:instrText>
      </w:r>
      <w:r>
        <w:fldChar w:fldCharType="separate"/>
      </w:r>
      <w:r w:rsidR="00C12AF1">
        <w:t>3.12.2</w:t>
      </w:r>
      <w:r>
        <w:fldChar w:fldCharType="end"/>
      </w:r>
    </w:p>
    <w:p w14:paraId="69B4117F" w14:textId="4B54662B" w:rsidR="00F85576" w:rsidRDefault="00F85576" w:rsidP="00062677">
      <w:pPr>
        <w:pStyle w:val="Codesmall"/>
      </w:pPr>
      <w:r>
        <w:t xml:space="preserve">  "fullName": "CodeScanner 1.1, Developer Preview (en-US)</w:t>
      </w:r>
      <w:proofErr w:type="gramStart"/>
      <w:r>
        <w:t xml:space="preserve">",   </w:t>
      </w:r>
      <w:proofErr w:type="gramEnd"/>
      <w:r>
        <w:t xml:space="preserve"> # see §</w:t>
      </w:r>
      <w:r>
        <w:fldChar w:fldCharType="begin"/>
      </w:r>
      <w:r>
        <w:instrText xml:space="preserve"> REF _Ref493409168 \r \h </w:instrText>
      </w:r>
      <w:r w:rsidR="00062677">
        <w:instrText xml:space="preserve"> \* MERGEFORMAT </w:instrText>
      </w:r>
      <w:r>
        <w:fldChar w:fldCharType="separate"/>
      </w:r>
      <w:r w:rsidR="00C12AF1">
        <w:t>3.12.3</w:t>
      </w:r>
      <w:r>
        <w:fldChar w:fldCharType="end"/>
      </w:r>
    </w:p>
    <w:p w14:paraId="3C102082" w14:textId="5E5EA3D2" w:rsidR="00F85576" w:rsidRDefault="00F85576" w:rsidP="00062677">
      <w:pPr>
        <w:pStyle w:val="Codesmall"/>
      </w:pPr>
      <w:r>
        <w:t xml:space="preserve">  "semanticVersion": "1.1.2-beta.12</w:t>
      </w:r>
      <w:proofErr w:type="gramStart"/>
      <w:r>
        <w:t xml:space="preserve">",   </w:t>
      </w:r>
      <w:proofErr w:type="gramEnd"/>
      <w:r>
        <w:t xml:space="preserve">                       # see §</w:t>
      </w:r>
      <w:r>
        <w:fldChar w:fldCharType="begin"/>
      </w:r>
      <w:r>
        <w:instrText xml:space="preserve"> REF _Ref493409198 \r \h </w:instrText>
      </w:r>
      <w:r w:rsidR="00062677">
        <w:instrText xml:space="preserve"> \* MERGEFORMAT </w:instrText>
      </w:r>
      <w:r>
        <w:fldChar w:fldCharType="separate"/>
      </w:r>
      <w:r w:rsidR="00C12AF1">
        <w:t>3.12.4</w:t>
      </w:r>
      <w:r>
        <w:fldChar w:fldCharType="end"/>
      </w:r>
    </w:p>
    <w:p w14:paraId="51BC003B" w14:textId="238EF68E" w:rsidR="00F85576" w:rsidRDefault="00F85576" w:rsidP="00062677">
      <w:pPr>
        <w:pStyle w:val="Codesmall"/>
      </w:pPr>
      <w:r>
        <w:t xml:space="preserve">  "version": "1.1.2b</w:t>
      </w:r>
      <w:proofErr w:type="gramStart"/>
      <w:r>
        <w:t xml:space="preserve">12,   </w:t>
      </w:r>
      <w:proofErr w:type="gramEnd"/>
      <w:r>
        <w:t xml:space="preserve">                                     # see §</w:t>
      </w:r>
      <w:r>
        <w:fldChar w:fldCharType="begin"/>
      </w:r>
      <w:r>
        <w:instrText xml:space="preserve"> REF _Ref493409191 \r \h </w:instrText>
      </w:r>
      <w:r w:rsidR="00062677">
        <w:instrText xml:space="preserve"> \* MERGEFORMAT </w:instrText>
      </w:r>
      <w:r>
        <w:fldChar w:fldCharType="separate"/>
      </w:r>
      <w:r w:rsidR="00C12AF1">
        <w:t>3.12.5</w:t>
      </w:r>
      <w:r>
        <w:fldChar w:fldCharType="end"/>
      </w:r>
    </w:p>
    <w:p w14:paraId="3461AB94" w14:textId="08014D61" w:rsidR="00F85576" w:rsidRDefault="00F85576" w:rsidP="00062677">
      <w:pPr>
        <w:pStyle w:val="Codesmall"/>
      </w:pPr>
      <w:r>
        <w:t xml:space="preserve">  "fileVersion": "1.1.1502.2"                                  # see §</w:t>
      </w:r>
      <w:r>
        <w:fldChar w:fldCharType="begin"/>
      </w:r>
      <w:r>
        <w:instrText xml:space="preserve"> REF _Ref493409205 \r \h </w:instrText>
      </w:r>
      <w:r w:rsidR="00062677">
        <w:instrText xml:space="preserve"> \* MERGEFORMAT </w:instrText>
      </w:r>
      <w:r>
        <w:fldChar w:fldCharType="separate"/>
      </w:r>
      <w:r w:rsidR="00C12AF1">
        <w:t>3.12.6</w:t>
      </w:r>
      <w:r>
        <w:fldChar w:fldCharType="end"/>
      </w:r>
    </w:p>
    <w:p w14:paraId="00209031" w14:textId="220025EF" w:rsidR="00F85576" w:rsidRPr="00F85576" w:rsidRDefault="00F85576" w:rsidP="00062677">
      <w:pPr>
        <w:pStyle w:val="Codesmall"/>
      </w:pPr>
      <w:r>
        <w:t>}</w:t>
      </w:r>
    </w:p>
    <w:p w14:paraId="5284133B" w14:textId="17261183" w:rsidR="00401BB5" w:rsidRDefault="00401BB5" w:rsidP="00401BB5">
      <w:pPr>
        <w:pStyle w:val="Heading3"/>
      </w:pPr>
      <w:bookmarkStart w:id="228" w:name="_Ref493409155"/>
      <w:bookmarkStart w:id="229" w:name="_Toc510174699"/>
      <w:r>
        <w:t>name property</w:t>
      </w:r>
      <w:bookmarkEnd w:id="228"/>
      <w:bookmarkEnd w:id="229"/>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"CodeScanner"</w:t>
      </w:r>
    </w:p>
    <w:p w14:paraId="6C834B4E" w14:textId="5B3AFBEF" w:rsidR="00401BB5" w:rsidRDefault="00401BB5" w:rsidP="00401BB5">
      <w:pPr>
        <w:pStyle w:val="Heading3"/>
      </w:pPr>
      <w:bookmarkStart w:id="230" w:name="_Ref493409168"/>
      <w:bookmarkStart w:id="231" w:name="_Toc510174700"/>
      <w:r>
        <w:t>fullName property</w:t>
      </w:r>
      <w:bookmarkEnd w:id="230"/>
      <w:bookmarkEnd w:id="231"/>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lastRenderedPageBreak/>
        <w:t xml:space="preserve">EXAMPLE: </w:t>
      </w:r>
      <w:r w:rsidRPr="00F85576">
        <w:rPr>
          <w:rStyle w:val="CODEtemp"/>
        </w:rPr>
        <w:t>"CodeScanner 1.1, Developer Preview (en-US)"</w:t>
      </w:r>
    </w:p>
    <w:p w14:paraId="71FB46F9" w14:textId="1973EBB9" w:rsidR="00401BB5" w:rsidRDefault="00401BB5" w:rsidP="00401BB5">
      <w:pPr>
        <w:pStyle w:val="Heading3"/>
      </w:pPr>
      <w:bookmarkStart w:id="232" w:name="_Ref493409198"/>
      <w:bookmarkStart w:id="233" w:name="_Toc510174701"/>
      <w:r>
        <w:t>semanticVersion property</w:t>
      </w:r>
      <w:bookmarkEnd w:id="232"/>
      <w:bookmarkEnd w:id="233"/>
    </w:p>
    <w:p w14:paraId="0F26CA6A" w14:textId="35022515" w:rsidR="00F85576" w:rsidRDefault="00F85576" w:rsidP="00F85576">
      <w:r w:rsidRPr="00F85576">
        <w:t xml:space="preserve">In a log file produced by an analysis tool, a tool object </w:t>
      </w:r>
      <w:r w:rsidRPr="00F85576">
        <w:rPr>
          <w:b/>
        </w:rPr>
        <w:t>SHALL</w:t>
      </w:r>
      <w:r w:rsidRPr="00F85576">
        <w:t xml:space="preserve"> contain a property named </w:t>
      </w:r>
      <w:r w:rsidRPr="00F85576">
        <w:rPr>
          <w:rStyle w:val="CODEtemp"/>
        </w:rPr>
        <w:t>semanticVersion</w:t>
      </w:r>
      <w:r w:rsidRPr="00F85576">
        <w:t xml:space="preserve"> whose value is a string containing the tool version in the format specified by </w:t>
      </w:r>
      <w:r>
        <w:t>[</w:t>
      </w:r>
      <w:hyperlink w:anchor="SEMVER" w:history="1">
        <w:r w:rsidRPr="00F85576">
          <w:rPr>
            <w:rStyle w:val="Hyperlink"/>
          </w:rPr>
          <w:t>SEMVER</w:t>
        </w:r>
      </w:hyperlink>
      <w:r>
        <w:t>]</w:t>
      </w:r>
      <w:r w:rsidRPr="00F85576">
        <w:t>.</w:t>
      </w:r>
    </w:p>
    <w:p w14:paraId="6685C66C" w14:textId="16D363AE" w:rsidR="00957AE3" w:rsidRDefault="00957AE3" w:rsidP="00162677">
      <w:pPr>
        <w:pStyle w:val="Note"/>
        <w:tabs>
          <w:tab w:val="left" w:pos="2422"/>
        </w:tabs>
      </w:pPr>
      <w:r>
        <w:t>EXAMPLE 1:</w:t>
      </w:r>
    </w:p>
    <w:p w14:paraId="7D153F28" w14:textId="77777777" w:rsidR="00957AE3" w:rsidRPr="00062677" w:rsidRDefault="00957AE3" w:rsidP="00062677">
      <w:pPr>
        <w:pStyle w:val="Codesmall"/>
        <w:rPr>
          <w:rStyle w:val="CODEtemp"/>
          <w:sz w:val="16"/>
        </w:rPr>
      </w:pPr>
      <w:r w:rsidRPr="00062677">
        <w:rPr>
          <w:rStyle w:val="CODEtemp"/>
          <w:sz w:val="16"/>
        </w:rPr>
        <w:t>"tool": {</w:t>
      </w:r>
    </w:p>
    <w:p w14:paraId="1A628199" w14:textId="7D2D5EEF" w:rsidR="00126D77" w:rsidRPr="00062677" w:rsidRDefault="00957AE3" w:rsidP="00062677">
      <w:pPr>
        <w:pStyle w:val="Codesmall"/>
        <w:rPr>
          <w:rStyle w:val="CODEtemp"/>
          <w:sz w:val="16"/>
        </w:rPr>
      </w:pPr>
      <w:r w:rsidRPr="00062677">
        <w:rPr>
          <w:rStyle w:val="CODEtemp"/>
          <w:sz w:val="16"/>
        </w:rPr>
        <w:t xml:space="preserve">  "semanticVersion": </w:t>
      </w:r>
      <w:r w:rsidR="00126D77" w:rsidRPr="00062677">
        <w:rPr>
          <w:rStyle w:val="CODEtemp"/>
          <w:sz w:val="16"/>
        </w:rPr>
        <w:t>"1.1.2-beta.12"</w:t>
      </w:r>
    </w:p>
    <w:p w14:paraId="0D1F513B" w14:textId="541C8E3D" w:rsidR="00957AE3" w:rsidRPr="00062677" w:rsidRDefault="00957AE3" w:rsidP="00062677">
      <w:pPr>
        <w:pStyle w:val="Codesmall"/>
      </w:pPr>
      <w:r w:rsidRPr="00062677">
        <w:rPr>
          <w:rStyle w:val="CODEtemp"/>
          <w:sz w:val="16"/>
        </w:rPr>
        <w:t>}</w:t>
      </w:r>
    </w:p>
    <w:p w14:paraId="58300635" w14:textId="1924005C" w:rsidR="00126D77" w:rsidRDefault="00126D77" w:rsidP="00126D77">
      <w:pPr>
        <w:pStyle w:val="Note"/>
      </w:pPr>
      <w:r>
        <w:t xml:space="preserve">NOTE 1: </w:t>
      </w:r>
      <w:r w:rsidR="00590B1D" w:rsidRPr="00590B1D">
        <w:t xml:space="preserve">Semantic versions have the property of being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w:t>
      </w:r>
      <w:proofErr w:type="gramStart"/>
      <w:r w:rsidR="00590B1D" w:rsidRPr="00590B1D">
        <w:t>particular major</w:t>
      </w:r>
      <w:proofErr w:type="gramEnd"/>
      <w:r w:rsidR="00590B1D" w:rsidRPr="00590B1D">
        <w:t xml:space="preserve"> version.</w:t>
      </w:r>
    </w:p>
    <w:p w14:paraId="152E8C09" w14:textId="5E79E832" w:rsidR="00590B1D" w:rsidRDefault="00590B1D" w:rsidP="00590B1D">
      <w:r w:rsidRPr="00590B1D">
        <w:t xml:space="preserve">If the tool does not natively present its version string in SemVer format, it </w:t>
      </w:r>
      <w:r w:rsidRPr="00590B1D">
        <w:rPr>
          <w:b/>
        </w:rPr>
        <w:t>SHALL</w:t>
      </w:r>
      <w:r w:rsidRPr="00590B1D">
        <w:t xml:space="preserve"> synthesize a SemVer string to populate the </w:t>
      </w:r>
      <w:r w:rsidRPr="00590B1D">
        <w:rPr>
          <w:rStyle w:val="CODEtemp"/>
        </w:rPr>
        <w:t>semanticVersion</w:t>
      </w:r>
      <w:r w:rsidRPr="00590B1D">
        <w:t xml:space="preserve"> property.</w:t>
      </w:r>
    </w:p>
    <w:p w14:paraId="05CDB270" w14:textId="0A9ACDC5" w:rsidR="00590B1D" w:rsidRDefault="00590B1D" w:rsidP="00590B1D">
      <w:pPr>
        <w:pStyle w:val="Note"/>
      </w:pPr>
      <w:r>
        <w:t xml:space="preserve">EXAMPLE 2: </w:t>
      </w:r>
      <w:r w:rsidRPr="00590B1D">
        <w:t xml:space="preserve">Suppose an analysis tool natively presents its version string as </w:t>
      </w:r>
      <w:r w:rsidRPr="00590B1D">
        <w:rPr>
          <w:rStyle w:val="CODEtemp"/>
        </w:rPr>
        <w:t>"2.0"</w:t>
      </w:r>
      <w:r w:rsidRPr="00590B1D">
        <w:t xml:space="preserve"> (no “patch level” is available). The tool </w:t>
      </w:r>
      <w:r>
        <w:t>might</w:t>
      </w:r>
      <w:r w:rsidRPr="00590B1D">
        <w:t xml:space="preserve"> synthesize a SemVer string </w:t>
      </w:r>
      <w:r w:rsidRPr="00590B1D">
        <w:rPr>
          <w:rStyle w:val="CODEtemp"/>
        </w:rPr>
        <w:t>"2.0.0"</w:t>
      </w:r>
      <w:r w:rsidRPr="00590B1D">
        <w:t>.</w:t>
      </w:r>
    </w:p>
    <w:p w14:paraId="6FD4A767" w14:textId="10891835" w:rsidR="00590B1D" w:rsidRDefault="00590B1D" w:rsidP="00590B1D">
      <w:pPr>
        <w:pStyle w:val="Note"/>
      </w:pPr>
      <w:r>
        <w:t xml:space="preserve">EXAMPLE 3: </w:t>
      </w:r>
      <w:r w:rsidRPr="00590B1D">
        <w:t xml:space="preserve">Suppose an analysis tool natively presents its version string as </w:t>
      </w:r>
      <w:r w:rsidRPr="00590B1D">
        <w:rPr>
          <w:rStyle w:val="CODEtemp"/>
        </w:rPr>
        <w:t>"1.1.2b12"</w:t>
      </w:r>
      <w:r w:rsidRPr="00590B1D">
        <w:t xml:space="preserve"> (the “pre-release” information is not in SemVer format). The tool </w:t>
      </w:r>
      <w:r>
        <w:t>might</w:t>
      </w:r>
      <w:r w:rsidRPr="00590B1D">
        <w:t xml:space="preserve"> synthesize a SemVer string </w:t>
      </w:r>
      <w:r w:rsidRPr="00590B1D">
        <w:rPr>
          <w:rStyle w:val="CODEtemp"/>
        </w:rPr>
        <w:t>"1.1.2-beta.12"</w:t>
      </w:r>
      <w:r w:rsidRPr="00590B1D">
        <w:t>.</w:t>
      </w:r>
    </w:p>
    <w:p w14:paraId="76725861" w14:textId="32444088" w:rsidR="00590B1D" w:rsidRDefault="00FC1778" w:rsidP="00590B1D">
      <w:r>
        <w:t>A</w:t>
      </w:r>
      <w:r w:rsidR="00590B1D" w:rsidRPr="00590B1D">
        <w:t xml:space="preserve"> </w:t>
      </w:r>
      <w:r w:rsidR="00AC6C45">
        <w:t>converter</w:t>
      </w:r>
      <w:r>
        <w:t xml:space="preserve"> </w:t>
      </w:r>
      <w:r>
        <w:rPr>
          <w:b/>
        </w:rPr>
        <w:t>SHALL NOT</w:t>
      </w:r>
      <w:r w:rsidRPr="00FC1778">
        <w:t xml:space="preserve"> </w:t>
      </w:r>
      <w:r>
        <w:t>emit</w:t>
      </w:r>
      <w:r w:rsidR="00590B1D" w:rsidRPr="00590B1D">
        <w:t xml:space="preserve"> the </w:t>
      </w:r>
      <w:r w:rsidR="00590B1D" w:rsidRPr="00590B1D">
        <w:rPr>
          <w:rStyle w:val="CODEtemp"/>
        </w:rPr>
        <w:t>semanticVersion</w:t>
      </w:r>
      <w:r w:rsidR="00590B1D" w:rsidRPr="00590B1D">
        <w:t xml:space="preserve"> property.</w:t>
      </w:r>
    </w:p>
    <w:p w14:paraId="5EF8206B" w14:textId="2D9048C0" w:rsidR="00590B1D" w:rsidRPr="00590B1D" w:rsidRDefault="00590B1D" w:rsidP="00590B1D">
      <w:pPr>
        <w:pStyle w:val="Note"/>
      </w:pPr>
      <w:r>
        <w:t>NOTE</w:t>
      </w:r>
      <w:r w:rsidR="00980B92">
        <w:t xml:space="preserve"> 2</w:t>
      </w:r>
      <w:r>
        <w:t xml:space="preserve">: </w:t>
      </w:r>
      <w:r w:rsidRPr="00590B1D">
        <w:t>The rationale is that an analysis tool knows whether its version string is intended to be interpreted according to SemVer. A converter will in general not know this, even if the tool's version string conforms to the pattern specified by SemVer.</w:t>
      </w:r>
    </w:p>
    <w:p w14:paraId="0FF70363" w14:textId="5F2D1A48" w:rsidR="00401BB5" w:rsidRDefault="00401BB5" w:rsidP="00401BB5">
      <w:pPr>
        <w:pStyle w:val="Heading3"/>
      </w:pPr>
      <w:bookmarkStart w:id="234" w:name="_Ref493409191"/>
      <w:bookmarkStart w:id="235" w:name="_Toc510174702"/>
      <w:r>
        <w:t>version property</w:t>
      </w:r>
      <w:bookmarkEnd w:id="234"/>
      <w:bookmarkEnd w:id="235"/>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11380023" w:rsidR="0029702B" w:rsidRPr="0029702B" w:rsidRDefault="00FC1778" w:rsidP="0029702B">
      <w:r>
        <w:t>A</w:t>
      </w:r>
      <w:r w:rsidR="0029702B" w:rsidRPr="0029702B">
        <w:t xml:space="preserve"> converter</w:t>
      </w:r>
      <w:r>
        <w:t xml:space="preserve"> </w:t>
      </w:r>
      <w:r>
        <w:rPr>
          <w:b/>
        </w:rPr>
        <w:t>SHALL</w:t>
      </w:r>
      <w:r>
        <w:t xml:space="preserve"> emit</w:t>
      </w:r>
      <w:r w:rsidR="0029702B" w:rsidRPr="0029702B">
        <w:t xml:space="preserve"> the </w:t>
      </w:r>
      <w:r w:rsidR="0029702B" w:rsidRPr="0029702B">
        <w:rPr>
          <w:rStyle w:val="CODEtemp"/>
        </w:rPr>
        <w:t>version</w:t>
      </w:r>
      <w:r w:rsidR="0029702B" w:rsidRPr="0029702B">
        <w:t xml:space="preserve"> property.</w:t>
      </w:r>
    </w:p>
    <w:p w14:paraId="631AE892" w14:textId="73AC6566" w:rsidR="00401BB5" w:rsidRDefault="00401BB5" w:rsidP="00401BB5">
      <w:pPr>
        <w:pStyle w:val="Heading3"/>
      </w:pPr>
      <w:bookmarkStart w:id="236" w:name="_Ref493409205"/>
      <w:bookmarkStart w:id="237" w:name="_Toc510174703"/>
      <w:r>
        <w:t>fileVersion property</w:t>
      </w:r>
      <w:bookmarkEnd w:id="236"/>
      <w:bookmarkEnd w:id="237"/>
    </w:p>
    <w:p w14:paraId="37BAE953" w14:textId="0ECFCB5A" w:rsidR="00996B9D" w:rsidRDefault="00996B9D" w:rsidP="00996B9D">
      <w:r w:rsidRPr="00996B9D">
        <w:t xml:space="preserve">If the operating system on which the tool runs provides a value for the file version of the tool's primary executable file, then the </w:t>
      </w:r>
      <w:r w:rsidRPr="00996B9D">
        <w:rPr>
          <w:rStyle w:val="CODEtemp"/>
        </w:rPr>
        <w:t>tool</w:t>
      </w:r>
      <w:r w:rsidRPr="00996B9D">
        <w:t xml:space="preserve"> object </w:t>
      </w:r>
      <w:r w:rsidRPr="00996B9D">
        <w:rPr>
          <w:b/>
        </w:rPr>
        <w:t>MAY</w:t>
      </w:r>
      <w:r w:rsidRPr="00996B9D">
        <w:t xml:space="preserve"> contain a property named </w:t>
      </w:r>
      <w:r w:rsidRPr="00996B9D">
        <w:rPr>
          <w:rStyle w:val="CODEtemp"/>
        </w:rPr>
        <w:t>fileVersion</w:t>
      </w:r>
      <w:r w:rsidRPr="00996B9D">
        <w:t xml:space="preserve"> whose value is a string representation of that file version. If the operating system does not provide such a value, the </w:t>
      </w:r>
      <w:r w:rsidRPr="00996B9D">
        <w:rPr>
          <w:rStyle w:val="CODEtemp"/>
        </w:rPr>
        <w:t>fileVersion</w:t>
      </w:r>
      <w:r w:rsidRPr="00996B9D">
        <w:t xml:space="preserve"> property </w:t>
      </w:r>
      <w:r w:rsidRPr="00996B9D">
        <w:rPr>
          <w:b/>
        </w:rPr>
        <w:t>SHALL</w:t>
      </w:r>
      <w:r w:rsidRPr="00996B9D">
        <w:t xml:space="preserve"> be absent.</w:t>
      </w:r>
    </w:p>
    <w:p w14:paraId="162F0159" w14:textId="3522C6FD" w:rsidR="00C56762" w:rsidRPr="00C56762" w:rsidRDefault="00996B9D" w:rsidP="00C56762">
      <w:pPr>
        <w:pStyle w:val="Note"/>
      </w:pPr>
      <w:r>
        <w:t xml:space="preserve">EXAMPLE: </w:t>
      </w:r>
      <w:r w:rsidR="00C56762" w:rsidRPr="00C56762">
        <w:t xml:space="preserve">On the Windows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73899373" w14:textId="5A5F1D1A" w:rsidR="00401BB5" w:rsidRDefault="00401BB5" w:rsidP="00401BB5">
      <w:pPr>
        <w:pStyle w:val="Heading3"/>
      </w:pPr>
      <w:bookmarkStart w:id="238" w:name="_Ref508811658"/>
      <w:bookmarkStart w:id="239" w:name="_Ref508812630"/>
      <w:bookmarkStart w:id="240" w:name="_Toc510174704"/>
      <w:r>
        <w:t>language property</w:t>
      </w:r>
      <w:bookmarkEnd w:id="238"/>
      <w:bookmarkEnd w:id="239"/>
      <w:bookmarkEnd w:id="240"/>
    </w:p>
    <w:p w14:paraId="0DEC6669" w14:textId="2E555BDD"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241" w:name="_Hlk503355525"/>
      <w:r w:rsidRPr="00C56762">
        <w:t>a string specifying the language of the messages produced by the tool</w:t>
      </w:r>
      <w:bookmarkEnd w:id="241"/>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its value </w:t>
      </w:r>
      <w:r w:rsidR="00822D1D">
        <w:rPr>
          <w:b/>
        </w:rPr>
        <w:t>SHALL</w:t>
      </w:r>
      <w:r w:rsidR="00E769D4">
        <w:t xml:space="preserve"> be taken to be </w:t>
      </w:r>
      <w:r w:rsidR="00E769D4">
        <w:rPr>
          <w:rStyle w:val="CODEtemp"/>
        </w:rPr>
        <w:t>"en-US"</w:t>
      </w:r>
      <w:r w:rsidR="00E769D4">
        <w:t>.</w:t>
      </w:r>
    </w:p>
    <w:p w14:paraId="524E3AE2" w14:textId="631B67E3" w:rsidR="00E06A9A" w:rsidRDefault="003C7D94" w:rsidP="00FC566D">
      <w:pPr>
        <w:pStyle w:val="Note"/>
      </w:pPr>
      <w:r>
        <w:t>EXAMPLE 1: The tool language is</w:t>
      </w:r>
      <w:r w:rsidR="00062677">
        <w:t xml:space="preserve"> region-neutral</w:t>
      </w:r>
      <w:r>
        <w:t xml:space="preserve"> English:</w:t>
      </w:r>
    </w:p>
    <w:p w14:paraId="2FD75C7C" w14:textId="77777777" w:rsidR="00220347" w:rsidRDefault="00220347" w:rsidP="00220347">
      <w:pPr>
        <w:pStyle w:val="Codesmall"/>
      </w:pPr>
      <w:r>
        <w:t>"tool": {</w:t>
      </w:r>
    </w:p>
    <w:p w14:paraId="50F15F28" w14:textId="18ECA4A3" w:rsidR="00220347" w:rsidRDefault="00220347" w:rsidP="00220347">
      <w:pPr>
        <w:pStyle w:val="Codesmall"/>
      </w:pPr>
      <w:r>
        <w:t xml:space="preserve">  "language": "en"</w:t>
      </w:r>
    </w:p>
    <w:p w14:paraId="2D6D688E" w14:textId="56DC5F91" w:rsidR="00220347" w:rsidRPr="00220347" w:rsidRDefault="00220347" w:rsidP="00220347">
      <w:pPr>
        <w:pStyle w:val="Codesmall"/>
      </w:pPr>
      <w:r>
        <w:lastRenderedPageBreak/>
        <w:t>}</w:t>
      </w:r>
    </w:p>
    <w:p w14:paraId="400D101A" w14:textId="5F4B15F1" w:rsidR="00E06A9A" w:rsidRDefault="00FC566D" w:rsidP="00FC566D">
      <w:pPr>
        <w:pStyle w:val="Note"/>
      </w:pPr>
      <w:r>
        <w:t>EXAMPLE 2: The tool language is French as spoken in Fran</w:t>
      </w:r>
      <w:r w:rsidR="00E06A9A">
        <w:t>ce:</w:t>
      </w:r>
    </w:p>
    <w:p w14:paraId="4C23D0E4" w14:textId="77777777" w:rsidR="00220347" w:rsidRDefault="00220347" w:rsidP="00220347">
      <w:pPr>
        <w:pStyle w:val="Codesmall"/>
      </w:pPr>
      <w:r>
        <w:t>"tool": {</w:t>
      </w:r>
    </w:p>
    <w:p w14:paraId="1511A7DA" w14:textId="77777777" w:rsidR="00220347" w:rsidRDefault="00220347" w:rsidP="00220347">
      <w:pPr>
        <w:pStyle w:val="Codesmall"/>
      </w:pPr>
      <w:r>
        <w:t xml:space="preserve">  "language": "fr-FR"</w:t>
      </w:r>
    </w:p>
    <w:p w14:paraId="5E959757" w14:textId="616114AF" w:rsidR="00220347" w:rsidRPr="00220347" w:rsidRDefault="00220347" w:rsidP="00220347">
      <w:pPr>
        <w:pStyle w:val="Codesmall"/>
      </w:pPr>
      <w:r>
        <w:t>}</w:t>
      </w:r>
    </w:p>
    <w:p w14:paraId="0F8283D9" w14:textId="230CDE61" w:rsidR="00062677" w:rsidRDefault="00062677" w:rsidP="00062677">
      <w:bookmarkStart w:id="242" w:name="_Ref508812052"/>
      <w:r>
        <w:t xml:space="preserve">The </w:t>
      </w:r>
      <w:r w:rsidRPr="00062677">
        <w:rPr>
          <w:rStyle w:val="CODEtemp"/>
        </w:rPr>
        <w:t>language</w:t>
      </w:r>
      <w:r>
        <w:t xml:space="preserve"> property specifies:</w:t>
      </w:r>
    </w:p>
    <w:p w14:paraId="4C6405EF" w14:textId="1E98E591" w:rsidR="00062677" w:rsidRDefault="00062677" w:rsidP="00E04728">
      <w:pPr>
        <w:pStyle w:val="ListParagraph"/>
        <w:numPr>
          <w:ilvl w:val="0"/>
          <w:numId w:val="56"/>
        </w:numPr>
      </w:pPr>
      <w:r w:rsidRPr="008867D2">
        <w:t xml:space="preserve">The language of the message strings contained in the </w:t>
      </w:r>
      <w:r w:rsidRPr="008867D2">
        <w:rPr>
          <w:rStyle w:val="CODEtemp"/>
        </w:rPr>
        <w:t>text</w:t>
      </w:r>
      <w:r w:rsidRPr="008867D2">
        <w:t xml:space="preserve"> (§</w:t>
      </w:r>
      <w:r>
        <w:fldChar w:fldCharType="begin"/>
      </w:r>
      <w:r>
        <w:instrText xml:space="preserve"> REF _Ref508811133 \r \h </w:instrText>
      </w:r>
      <w:r>
        <w:fldChar w:fldCharType="separate"/>
      </w:r>
      <w:r w:rsidR="00C12AF1">
        <w:t>3.9.7</w:t>
      </w:r>
      <w:r>
        <w:fldChar w:fldCharType="end"/>
      </w:r>
      <w:r w:rsidRPr="008867D2">
        <w:t xml:space="preserve">) and </w:t>
      </w:r>
      <w:r w:rsidRPr="008867D2">
        <w:rPr>
          <w:rStyle w:val="CODEtemp"/>
        </w:rPr>
        <w:t>richText</w:t>
      </w:r>
      <w:r w:rsidRPr="008867D2">
        <w:t xml:space="preserve"> (§</w:t>
      </w:r>
      <w:r>
        <w:fldChar w:fldCharType="begin"/>
      </w:r>
      <w:r>
        <w:instrText xml:space="preserve"> REF _Ref508811583 \r \h </w:instrText>
      </w:r>
      <w:r>
        <w:fldChar w:fldCharType="separate"/>
      </w:r>
      <w:r w:rsidR="00C12AF1">
        <w:t>3.9.8</w:t>
      </w:r>
      <w:r>
        <w:fldChar w:fldCharType="end"/>
      </w:r>
      <w:r w:rsidRPr="008867D2">
        <w:t xml:space="preserve">) properties of any </w:t>
      </w:r>
      <w:r w:rsidRPr="008867D2">
        <w:rPr>
          <w:rStyle w:val="CODEtemp"/>
        </w:rPr>
        <w:t>message</w:t>
      </w:r>
      <w:r w:rsidRPr="008867D2">
        <w:t xml:space="preserve"> object (§</w:t>
      </w:r>
      <w:r>
        <w:fldChar w:fldCharType="begin"/>
      </w:r>
      <w:r>
        <w:instrText xml:space="preserve"> REF _Ref508814664 \r \h </w:instrText>
      </w:r>
      <w:r>
        <w:fldChar w:fldCharType="separate"/>
      </w:r>
      <w:r w:rsidR="00C12AF1">
        <w:t>3.9</w:t>
      </w:r>
      <w:r>
        <w:fldChar w:fldCharType="end"/>
      </w:r>
      <w:r w:rsidRPr="008867D2">
        <w:t xml:space="preserve">) in the current </w:t>
      </w:r>
      <w:r w:rsidRPr="008867D2">
        <w:rPr>
          <w:rStyle w:val="CODEtemp"/>
        </w:rPr>
        <w:t>run</w:t>
      </w:r>
      <w:r w:rsidRPr="008867D2">
        <w:t xml:space="preserve"> object (§</w:t>
      </w:r>
      <w:r>
        <w:fldChar w:fldCharType="begin"/>
      </w:r>
      <w:r>
        <w:instrText xml:space="preserve"> REF _Ref493349997 \r \h </w:instrText>
      </w:r>
      <w:r>
        <w:fldChar w:fldCharType="separate"/>
      </w:r>
      <w:r w:rsidR="00C12AF1">
        <w:t>3.11</w:t>
      </w:r>
      <w:r>
        <w:fldChar w:fldCharType="end"/>
      </w:r>
      <w:r w:rsidRPr="008867D2">
        <w:t>).</w:t>
      </w:r>
    </w:p>
    <w:p w14:paraId="3FBBE723" w14:textId="587863B1" w:rsidR="00062677" w:rsidRDefault="00062677" w:rsidP="00E04728">
      <w:pPr>
        <w:pStyle w:val="ListParagraph"/>
        <w:numPr>
          <w:ilvl w:val="0"/>
          <w:numId w:val="56"/>
        </w:numPr>
      </w:pPr>
      <w:r w:rsidRPr="008867D2">
        <w:t>The language of any embedded resources (§</w:t>
      </w:r>
      <w:r>
        <w:fldChar w:fldCharType="begin"/>
      </w:r>
      <w:r>
        <w:instrText xml:space="preserve"> REF _Ref508812963 \r \h </w:instrText>
      </w:r>
      <w:r>
        <w:fldChar w:fldCharType="separate"/>
      </w:r>
      <w:r w:rsidR="00C12AF1">
        <w:t>3.9.6</w:t>
      </w:r>
      <w:r>
        <w:fldChar w:fldCharType="end"/>
      </w:r>
      <w:r w:rsidRPr="008867D2">
        <w:t xml:space="preserve">) contained in the </w:t>
      </w:r>
      <w:r w:rsidRPr="008867D2">
        <w:rPr>
          <w:rStyle w:val="CODEtemp"/>
        </w:rPr>
        <w:t>resources</w:t>
      </w:r>
      <w:r w:rsidRPr="008867D2">
        <w:t xml:space="preserve"> property (§</w:t>
      </w:r>
      <w:r w:rsidR="000308F0">
        <w:fldChar w:fldCharType="begin"/>
      </w:r>
      <w:r w:rsidR="000308F0">
        <w:instrText xml:space="preserve"> REF _Ref493404878 \r \h </w:instrText>
      </w:r>
      <w:r w:rsidR="000308F0">
        <w:fldChar w:fldCharType="separate"/>
      </w:r>
      <w:r w:rsidR="00C12AF1">
        <w:t>3.11.14</w:t>
      </w:r>
      <w:r w:rsidR="000308F0">
        <w:fldChar w:fldCharType="end"/>
      </w:r>
      <w:r w:rsidRPr="008867D2">
        <w:t xml:space="preserve">) of </w:t>
      </w:r>
      <w:r>
        <w:t>the current</w:t>
      </w:r>
      <w:r w:rsidRPr="008867D2">
        <w:t xml:space="preserve"> </w:t>
      </w:r>
      <w:r>
        <w:rPr>
          <w:rStyle w:val="CODEtemp"/>
        </w:rPr>
        <w:t>run</w:t>
      </w:r>
      <w:r w:rsidRPr="008867D2">
        <w:rPr>
          <w:rStyle w:val="CODEtemp"/>
        </w:rPr>
        <w:t xml:space="preserve"> </w:t>
      </w:r>
      <w:r w:rsidRPr="008867D2">
        <w:t>object.</w:t>
      </w:r>
    </w:p>
    <w:p w14:paraId="086BAB5D" w14:textId="6B0B391D" w:rsidR="00543C02" w:rsidRDefault="00543C02" w:rsidP="00401BB5">
      <w:pPr>
        <w:pStyle w:val="Heading3"/>
      </w:pPr>
      <w:bookmarkStart w:id="243" w:name="_Ref508891515"/>
      <w:bookmarkStart w:id="244" w:name="_Toc510174705"/>
      <w:r>
        <w:t>resourceLocation property</w:t>
      </w:r>
      <w:bookmarkEnd w:id="242"/>
      <w:bookmarkEnd w:id="243"/>
      <w:bookmarkEnd w:id="244"/>
    </w:p>
    <w:p w14:paraId="012A55E0" w14:textId="0A15A1D8" w:rsidR="000308F0" w:rsidRDefault="000308F0" w:rsidP="000308F0">
      <w:r>
        <w:t>If a SARIF producer provides external resources (</w:t>
      </w:r>
      <w:r w:rsidRPr="008867D2">
        <w:t>§</w:t>
      </w:r>
      <w:r>
        <w:fldChar w:fldCharType="begin"/>
      </w:r>
      <w:r>
        <w:instrText xml:space="preserve"> REF _Ref508812963 \r \h </w:instrText>
      </w:r>
      <w:r>
        <w:fldChar w:fldCharType="separate"/>
      </w:r>
      <w:r w:rsidR="00C12AF1">
        <w:t>3.9.6</w:t>
      </w:r>
      <w:r>
        <w:fldChar w:fldCharType="end"/>
      </w:r>
      <w:r>
        <w:t>) for languages other than the tool’s declared language (</w:t>
      </w:r>
      <w:r w:rsidRPr="008867D2">
        <w:t>§</w:t>
      </w:r>
      <w:r>
        <w:fldChar w:fldCharType="begin"/>
      </w:r>
      <w:r>
        <w:instrText xml:space="preserve"> REF _Ref508811658 \r \h </w:instrText>
      </w:r>
      <w:r>
        <w:fldChar w:fldCharType="separate"/>
      </w:r>
      <w:r w:rsidR="00C12AF1">
        <w:t>3.12.7</w:t>
      </w:r>
      <w:r>
        <w:fldChar w:fldCharType="end"/>
      </w:r>
      <w:r>
        <w:t xml:space="preserve">), the </w:t>
      </w:r>
      <w:r w:rsidRPr="008867D2">
        <w:rPr>
          <w:rStyle w:val="CODEtemp"/>
        </w:rPr>
        <w:t>tool</w:t>
      </w:r>
      <w:r>
        <w:t xml:space="preserve"> object </w:t>
      </w:r>
      <w:r>
        <w:rPr>
          <w:b/>
        </w:rPr>
        <w:t>SHALL</w:t>
      </w:r>
      <w:r>
        <w:t xml:space="preserve"> contain a property named </w:t>
      </w:r>
      <w:r w:rsidRPr="008867D2">
        <w:rPr>
          <w:rStyle w:val="CODEtemp"/>
        </w:rPr>
        <w:t>resourceLocation</w:t>
      </w:r>
      <w:r>
        <w:t xml:space="preserve"> whose value is a </w:t>
      </w:r>
      <w:r w:rsidRPr="008867D2">
        <w:rPr>
          <w:rStyle w:val="CODEtemp"/>
        </w:rPr>
        <w:t>fileLocation</w:t>
      </w:r>
      <w:r>
        <w:t xml:space="preserve"> object (</w:t>
      </w:r>
      <w:r w:rsidRPr="008867D2">
        <w:t>§</w:t>
      </w:r>
      <w:r>
        <w:fldChar w:fldCharType="begin"/>
      </w:r>
      <w:r>
        <w:instrText xml:space="preserve"> REF _Ref507594747 \r \h </w:instrText>
      </w:r>
      <w:r>
        <w:fldChar w:fldCharType="separate"/>
      </w:r>
      <w:r w:rsidR="00C12AF1">
        <w:t>3.2</w:t>
      </w:r>
      <w:r>
        <w:fldChar w:fldCharType="end"/>
      </w:r>
      <w:r>
        <w:t>) which specifies the location of a directory containing the tool’s SARIF resource files.</w:t>
      </w:r>
    </w:p>
    <w:p w14:paraId="502D3031" w14:textId="77777777" w:rsidR="000308F0" w:rsidRDefault="000308F0" w:rsidP="000308F0">
      <w:r>
        <w:t xml:space="preserve">If a SARIF producer does not provide external resources, the </w:t>
      </w:r>
      <w:r w:rsidRPr="008867D2">
        <w:rPr>
          <w:rStyle w:val="CODEtemp"/>
        </w:rPr>
        <w:t>resourceLocation</w:t>
      </w:r>
      <w:r>
        <w:t xml:space="preserve"> property </w:t>
      </w:r>
      <w:r>
        <w:rPr>
          <w:b/>
        </w:rPr>
        <w:t>SHALL</w:t>
      </w:r>
      <w:r>
        <w:t xml:space="preserve"> be absent.</w:t>
      </w:r>
    </w:p>
    <w:p w14:paraId="709E9C05" w14:textId="598FAF8A" w:rsidR="000308F0" w:rsidRDefault="000308F0" w:rsidP="000308F0">
      <w:r>
        <w:t xml:space="preserve">If the </w:t>
      </w:r>
      <w:r w:rsidRPr="008867D2">
        <w:rPr>
          <w:rStyle w:val="CODEtemp"/>
        </w:rPr>
        <w:t>fileLocation</w:t>
      </w:r>
      <w:r>
        <w:t xml:space="preserve"> object’s </w:t>
      </w:r>
      <w:r w:rsidRPr="008867D2">
        <w:rPr>
          <w:rStyle w:val="CODEtemp"/>
        </w:rPr>
        <w:t>uri</w:t>
      </w:r>
      <w:r>
        <w:t xml:space="preserve"> property (</w:t>
      </w:r>
      <w:r w:rsidRPr="008867D2">
        <w:t>§</w:t>
      </w:r>
      <w:r>
        <w:fldChar w:fldCharType="begin"/>
      </w:r>
      <w:r>
        <w:instrText xml:space="preserve"> REF _Ref507592462 \r \h </w:instrText>
      </w:r>
      <w:r>
        <w:fldChar w:fldCharType="separate"/>
      </w:r>
      <w:r w:rsidR="00C12AF1">
        <w:t>3.3.2</w:t>
      </w:r>
      <w:r>
        <w:fldChar w:fldCharType="end"/>
      </w:r>
      <w:r>
        <w:t xml:space="preserve">) specifies a relative URI, then its </w:t>
      </w:r>
      <w:r w:rsidRPr="008867D2">
        <w:rPr>
          <w:rStyle w:val="CODEtemp"/>
        </w:rPr>
        <w:t>uriBaseId</w:t>
      </w:r>
      <w:r>
        <w:t xml:space="preserve"> property (</w:t>
      </w:r>
      <w:r w:rsidRPr="008867D2">
        <w:t>§</w:t>
      </w:r>
      <w:r>
        <w:fldChar w:fldCharType="begin"/>
      </w:r>
      <w:r>
        <w:instrText xml:space="preserve"> REF _Ref507592476 \r \h </w:instrText>
      </w:r>
      <w:r>
        <w:fldChar w:fldCharType="separate"/>
      </w:r>
      <w:r w:rsidR="00C12AF1">
        <w:t>3.3.3</w:t>
      </w:r>
      <w:r>
        <w:fldChar w:fldCharType="end"/>
      </w:r>
      <w:r>
        <w:t xml:space="preserve">) </w:t>
      </w:r>
      <w:r w:rsidRPr="008867D2">
        <w:rPr>
          <w:b/>
        </w:rPr>
        <w:t>SHOULD</w:t>
      </w:r>
      <w:r>
        <w:t xml:space="preserve"> be present, and the </w:t>
      </w:r>
      <w:r w:rsidRPr="008867D2">
        <w:rPr>
          <w:rStyle w:val="CODEtemp"/>
        </w:rPr>
        <w:t>run</w:t>
      </w:r>
      <w:r>
        <w:t xml:space="preserve"> object’s </w:t>
      </w:r>
      <w:r w:rsidRPr="008867D2">
        <w:rPr>
          <w:rStyle w:val="CODEtemp"/>
        </w:rPr>
        <w:t>originalUriBaseIds</w:t>
      </w:r>
      <w:r>
        <w:t xml:space="preserve"> property (</w:t>
      </w:r>
      <w:r w:rsidRPr="008867D2">
        <w:t>§</w:t>
      </w:r>
      <w:r>
        <w:fldChar w:fldCharType="begin"/>
      </w:r>
      <w:r>
        <w:instrText xml:space="preserve"> REF _Ref508869459 \r \h </w:instrText>
      </w:r>
      <w:r>
        <w:fldChar w:fldCharType="separate"/>
      </w:r>
      <w:r w:rsidR="00C12AF1">
        <w:t>3.11.10</w:t>
      </w:r>
      <w:r>
        <w:fldChar w:fldCharType="end"/>
      </w:r>
      <w:r>
        <w:t xml:space="preserve">) </w:t>
      </w:r>
      <w:r w:rsidRPr="008867D2">
        <w:rPr>
          <w:b/>
        </w:rPr>
        <w:t>SHOULD</w:t>
      </w:r>
      <w:r>
        <w:t xml:space="preserve"> contain a property corresponding to the value of the </w:t>
      </w:r>
      <w:r w:rsidRPr="008867D2">
        <w:rPr>
          <w:rStyle w:val="CODEtemp"/>
        </w:rPr>
        <w:t>uriBaseId</w:t>
      </w:r>
      <w:r>
        <w:t xml:space="preserve"> property.</w:t>
      </w:r>
    </w:p>
    <w:p w14:paraId="0FD4576B" w14:textId="77777777" w:rsidR="000308F0" w:rsidRDefault="000308F0" w:rsidP="000308F0">
      <w:pPr>
        <w:pStyle w:val="Note"/>
      </w:pPr>
      <w:r>
        <w:t>EXAMPLE 1: In this example, a subdirectory of the analysis tool’s installation directory contains the SARIF resource files.</w:t>
      </w:r>
    </w:p>
    <w:p w14:paraId="602A510D" w14:textId="6AE2EC4B" w:rsidR="000308F0" w:rsidRDefault="000308F0" w:rsidP="000308F0">
      <w:pPr>
        <w:pStyle w:val="Codesmall"/>
      </w:pPr>
      <w:proofErr w:type="gramStart"/>
      <w:r>
        <w:t xml:space="preserve">{  </w:t>
      </w:r>
      <w:proofErr w:type="gramEnd"/>
      <w:r>
        <w:t xml:space="preserve">                                                # A run object (</w:t>
      </w:r>
      <w:r w:rsidRPr="008867D2">
        <w:t>§</w:t>
      </w:r>
      <w:r>
        <w:fldChar w:fldCharType="begin"/>
      </w:r>
      <w:r>
        <w:instrText xml:space="preserve"> REF _Ref493349997 \r \h </w:instrText>
      </w:r>
      <w:r>
        <w:fldChar w:fldCharType="separate"/>
      </w:r>
      <w:r w:rsidR="00C12AF1">
        <w:t>3.11</w:t>
      </w:r>
      <w:r>
        <w:fldChar w:fldCharType="end"/>
      </w:r>
      <w:r>
        <w:t>)</w:t>
      </w:r>
      <w:r w:rsidR="00980B92">
        <w:t>.</w:t>
      </w:r>
    </w:p>
    <w:p w14:paraId="52744DDE" w14:textId="77777777" w:rsidR="000308F0" w:rsidRDefault="000308F0" w:rsidP="000308F0">
      <w:pPr>
        <w:pStyle w:val="Codesmall"/>
      </w:pPr>
      <w:r>
        <w:t xml:space="preserve">  "tool": {</w:t>
      </w:r>
    </w:p>
    <w:p w14:paraId="52DC17F0" w14:textId="77777777" w:rsidR="000308F0" w:rsidRDefault="000308F0" w:rsidP="000308F0">
      <w:pPr>
        <w:pStyle w:val="Codesmall"/>
      </w:pPr>
      <w:r>
        <w:t xml:space="preserve">    "name": "SecurityScanner",</w:t>
      </w:r>
    </w:p>
    <w:p w14:paraId="608F274E" w14:textId="77777777" w:rsidR="000308F0" w:rsidRDefault="000308F0" w:rsidP="000308F0">
      <w:pPr>
        <w:pStyle w:val="Codesmall"/>
      </w:pPr>
      <w:r>
        <w:t xml:space="preserve">    "version": "2.0.1",</w:t>
      </w:r>
    </w:p>
    <w:p w14:paraId="6EE3C25C" w14:textId="13D788BC" w:rsidR="000308F0" w:rsidRDefault="000308F0" w:rsidP="000308F0">
      <w:pPr>
        <w:pStyle w:val="Codesmall"/>
      </w:pPr>
      <w:r>
        <w:t xml:space="preserve">    "resourceLocation": </w:t>
      </w:r>
      <w:proofErr w:type="gramStart"/>
      <w:r>
        <w:t xml:space="preserve">{  </w:t>
      </w:r>
      <w:proofErr w:type="gramEnd"/>
      <w:r>
        <w:t xml:space="preserve">                        # A fileLocation object (</w:t>
      </w:r>
      <w:r w:rsidRPr="008867D2">
        <w:t>§</w:t>
      </w:r>
      <w:r>
        <w:fldChar w:fldCharType="begin"/>
      </w:r>
      <w:r>
        <w:instrText xml:space="preserve"> REF _Ref507594747 \r \h </w:instrText>
      </w:r>
      <w:r>
        <w:fldChar w:fldCharType="separate"/>
      </w:r>
      <w:r w:rsidR="00C12AF1">
        <w:t>3.2</w:t>
      </w:r>
      <w:r>
        <w:fldChar w:fldCharType="end"/>
      </w:r>
      <w:r>
        <w:t>)</w:t>
      </w:r>
      <w:r w:rsidR="00980B92">
        <w:t>.</w:t>
      </w:r>
    </w:p>
    <w:p w14:paraId="32A43A42" w14:textId="77777777" w:rsidR="000308F0" w:rsidRDefault="000308F0" w:rsidP="000308F0">
      <w:pPr>
        <w:pStyle w:val="Codesmall"/>
      </w:pPr>
      <w:r>
        <w:t xml:space="preserve">      "uri": "resources",</w:t>
      </w:r>
    </w:p>
    <w:p w14:paraId="615BD31C" w14:textId="77777777" w:rsidR="000308F0" w:rsidRDefault="000308F0" w:rsidP="000308F0">
      <w:pPr>
        <w:pStyle w:val="Codesmall"/>
      </w:pPr>
      <w:r>
        <w:t xml:space="preserve">      "uriBaseId": "TOOLINSTALLDIR"</w:t>
      </w:r>
    </w:p>
    <w:p w14:paraId="1ABED0E9" w14:textId="77777777" w:rsidR="000308F0" w:rsidRDefault="000308F0" w:rsidP="000308F0">
      <w:pPr>
        <w:pStyle w:val="Codesmall"/>
      </w:pPr>
      <w:r>
        <w:t xml:space="preserve">    }</w:t>
      </w:r>
    </w:p>
    <w:p w14:paraId="2561382A" w14:textId="77777777" w:rsidR="000308F0" w:rsidRDefault="000308F0" w:rsidP="000308F0">
      <w:pPr>
        <w:pStyle w:val="Codesmall"/>
      </w:pPr>
      <w:r>
        <w:t xml:space="preserve">  },</w:t>
      </w:r>
    </w:p>
    <w:p w14:paraId="1DB45B9B" w14:textId="77777777" w:rsidR="000308F0" w:rsidRDefault="000308F0" w:rsidP="000308F0">
      <w:pPr>
        <w:pStyle w:val="Codesmall"/>
      </w:pPr>
    </w:p>
    <w:p w14:paraId="2B2B1390" w14:textId="379F5301" w:rsidR="000308F0" w:rsidRDefault="000308F0" w:rsidP="000308F0">
      <w:pPr>
        <w:pStyle w:val="Codesmall"/>
      </w:pPr>
      <w:r>
        <w:t xml:space="preserve">  "originalUriBaseIds": </w:t>
      </w:r>
      <w:proofErr w:type="gramStart"/>
      <w:r>
        <w:t xml:space="preserve">{  </w:t>
      </w:r>
      <w:proofErr w:type="gramEnd"/>
      <w:r>
        <w:t xml:space="preserve">                        # See </w:t>
      </w:r>
      <w:r w:rsidRPr="008867D2">
        <w:t>§</w:t>
      </w:r>
      <w:r>
        <w:fldChar w:fldCharType="begin"/>
      </w:r>
      <w:r>
        <w:instrText xml:space="preserve"> REF _Ref508869524 \r \h </w:instrText>
      </w:r>
      <w:r>
        <w:fldChar w:fldCharType="separate"/>
      </w:r>
      <w:r w:rsidR="00C12AF1">
        <w:t>3.11.10</w:t>
      </w:r>
      <w:r>
        <w:fldChar w:fldCharType="end"/>
      </w:r>
      <w:r w:rsidR="00980B92">
        <w:t>.</w:t>
      </w:r>
    </w:p>
    <w:p w14:paraId="2E9A5561" w14:textId="77777777" w:rsidR="000308F0" w:rsidRDefault="000308F0" w:rsidP="000308F0">
      <w:pPr>
        <w:pStyle w:val="Codesmall"/>
      </w:pPr>
      <w:r>
        <w:t xml:space="preserve">    "TOOLINSTALLDIR": "file:///C:/Program Files/SecurityScanner/2.0.1"</w:t>
      </w:r>
    </w:p>
    <w:p w14:paraId="71CA2A73" w14:textId="77777777" w:rsidR="000308F0" w:rsidRDefault="000308F0" w:rsidP="000308F0">
      <w:pPr>
        <w:pStyle w:val="Codesmall"/>
      </w:pPr>
      <w:r>
        <w:t xml:space="preserve">  }</w:t>
      </w:r>
    </w:p>
    <w:p w14:paraId="73CB712A" w14:textId="77777777" w:rsidR="000308F0" w:rsidRDefault="000308F0" w:rsidP="000308F0">
      <w:pPr>
        <w:pStyle w:val="Codesmall"/>
      </w:pPr>
      <w:r>
        <w:t>}</w:t>
      </w:r>
    </w:p>
    <w:p w14:paraId="5EC14DF8" w14:textId="77777777" w:rsidR="000308F0" w:rsidRDefault="000308F0" w:rsidP="000308F0">
      <w:pPr>
        <w:pStyle w:val="Note"/>
      </w:pPr>
      <w:r>
        <w:t>EXAMPLE 2: In this example, the SARIF resource files are available on the analysis tool’s web site.</w:t>
      </w:r>
    </w:p>
    <w:p w14:paraId="38D90AB8" w14:textId="1674A455" w:rsidR="000308F0" w:rsidRDefault="000308F0" w:rsidP="000308F0">
      <w:pPr>
        <w:pStyle w:val="Codesmall"/>
      </w:pPr>
      <w:proofErr w:type="gramStart"/>
      <w:r>
        <w:t xml:space="preserve">{  </w:t>
      </w:r>
      <w:proofErr w:type="gramEnd"/>
      <w:r>
        <w:t xml:space="preserve">                                                # A run object (</w:t>
      </w:r>
      <w:r w:rsidRPr="008867D2">
        <w:t>§</w:t>
      </w:r>
      <w:r>
        <w:fldChar w:fldCharType="begin"/>
      </w:r>
      <w:r>
        <w:instrText xml:space="preserve"> REF _Ref493349997 \r \h </w:instrText>
      </w:r>
      <w:r>
        <w:fldChar w:fldCharType="separate"/>
      </w:r>
      <w:r w:rsidR="00C12AF1">
        <w:t>3.11</w:t>
      </w:r>
      <w:r>
        <w:fldChar w:fldCharType="end"/>
      </w:r>
      <w:r>
        <w:t>)</w:t>
      </w:r>
      <w:r w:rsidR="00980B92">
        <w:t>.</w:t>
      </w:r>
    </w:p>
    <w:p w14:paraId="797D16B2" w14:textId="77777777" w:rsidR="000308F0" w:rsidRDefault="000308F0" w:rsidP="000308F0">
      <w:pPr>
        <w:pStyle w:val="Codesmall"/>
      </w:pPr>
      <w:r>
        <w:t xml:space="preserve">  "tool": {</w:t>
      </w:r>
    </w:p>
    <w:p w14:paraId="4EDCB368" w14:textId="77777777" w:rsidR="000308F0" w:rsidRDefault="000308F0" w:rsidP="000308F0">
      <w:pPr>
        <w:pStyle w:val="Codesmall"/>
      </w:pPr>
      <w:r>
        <w:t xml:space="preserve">    "name": "SecurityScanner",</w:t>
      </w:r>
    </w:p>
    <w:p w14:paraId="03DB89A8" w14:textId="77777777" w:rsidR="000308F0" w:rsidRDefault="000308F0" w:rsidP="000308F0">
      <w:pPr>
        <w:pStyle w:val="Codesmall"/>
      </w:pPr>
      <w:r>
        <w:t xml:space="preserve">    "version": "2.0.1",</w:t>
      </w:r>
    </w:p>
    <w:p w14:paraId="183CA296" w14:textId="5661548E" w:rsidR="000308F0" w:rsidRDefault="000308F0" w:rsidP="000308F0">
      <w:pPr>
        <w:pStyle w:val="Codesmall"/>
      </w:pPr>
      <w:r>
        <w:t xml:space="preserve">    "resourceLocation": </w:t>
      </w:r>
      <w:proofErr w:type="gramStart"/>
      <w:r>
        <w:t xml:space="preserve">{  </w:t>
      </w:r>
      <w:proofErr w:type="gramEnd"/>
      <w:r>
        <w:t xml:space="preserve">                        # A fileLocation object (</w:t>
      </w:r>
      <w:r w:rsidRPr="008867D2">
        <w:t>§</w:t>
      </w:r>
      <w:r>
        <w:fldChar w:fldCharType="begin"/>
      </w:r>
      <w:r>
        <w:instrText xml:space="preserve"> REF _Ref507594747 \r \h </w:instrText>
      </w:r>
      <w:r>
        <w:fldChar w:fldCharType="separate"/>
      </w:r>
      <w:r w:rsidR="00C12AF1">
        <w:t>3.2</w:t>
      </w:r>
      <w:r>
        <w:fldChar w:fldCharType="end"/>
      </w:r>
      <w:r>
        <w:t>)</w:t>
      </w:r>
      <w:r w:rsidR="00980B92">
        <w:t>.</w:t>
      </w:r>
    </w:p>
    <w:p w14:paraId="693622F1" w14:textId="77777777" w:rsidR="000308F0" w:rsidRDefault="000308F0" w:rsidP="000308F0">
      <w:pPr>
        <w:pStyle w:val="Codesmall"/>
      </w:pPr>
      <w:r>
        <w:t xml:space="preserve">      "uri": ".",</w:t>
      </w:r>
    </w:p>
    <w:p w14:paraId="5CE75835" w14:textId="77777777" w:rsidR="000308F0" w:rsidRDefault="000308F0" w:rsidP="000308F0">
      <w:pPr>
        <w:pStyle w:val="Codesmall"/>
      </w:pPr>
      <w:r>
        <w:t xml:space="preserve">      "uriBaseId": "RESOURCES"</w:t>
      </w:r>
    </w:p>
    <w:p w14:paraId="322FCF3C" w14:textId="77777777" w:rsidR="000308F0" w:rsidRDefault="000308F0" w:rsidP="000308F0">
      <w:pPr>
        <w:pStyle w:val="Codesmall"/>
      </w:pPr>
      <w:r>
        <w:t xml:space="preserve">    }</w:t>
      </w:r>
    </w:p>
    <w:p w14:paraId="6F2DEC70" w14:textId="77777777" w:rsidR="000308F0" w:rsidRDefault="000308F0" w:rsidP="000308F0">
      <w:pPr>
        <w:pStyle w:val="Codesmall"/>
      </w:pPr>
      <w:r>
        <w:t xml:space="preserve">  },</w:t>
      </w:r>
    </w:p>
    <w:p w14:paraId="4FD47501" w14:textId="77777777" w:rsidR="000308F0" w:rsidRDefault="000308F0" w:rsidP="000308F0">
      <w:pPr>
        <w:pStyle w:val="Codesmall"/>
      </w:pPr>
    </w:p>
    <w:p w14:paraId="24998BFE" w14:textId="622B4902" w:rsidR="000308F0" w:rsidRDefault="000308F0" w:rsidP="000308F0">
      <w:pPr>
        <w:pStyle w:val="Codesmall"/>
      </w:pPr>
      <w:r>
        <w:t xml:space="preserve">  "originalUriBaseIds": </w:t>
      </w:r>
      <w:proofErr w:type="gramStart"/>
      <w:r>
        <w:t xml:space="preserve">{  </w:t>
      </w:r>
      <w:proofErr w:type="gramEnd"/>
      <w:r>
        <w:t xml:space="preserve">                        # See </w:t>
      </w:r>
      <w:r w:rsidRPr="008867D2">
        <w:t>§</w:t>
      </w:r>
      <w:r>
        <w:fldChar w:fldCharType="begin"/>
      </w:r>
      <w:r>
        <w:instrText xml:space="preserve"> REF _Ref508869585 \r \h </w:instrText>
      </w:r>
      <w:r>
        <w:fldChar w:fldCharType="separate"/>
      </w:r>
      <w:r w:rsidR="00C12AF1">
        <w:t>3.11.10</w:t>
      </w:r>
      <w:r>
        <w:fldChar w:fldCharType="end"/>
      </w:r>
      <w:r w:rsidR="00980B92">
        <w:t>.</w:t>
      </w:r>
    </w:p>
    <w:p w14:paraId="319C66F1" w14:textId="64B43FD8" w:rsidR="000308F0" w:rsidRDefault="000308F0" w:rsidP="000308F0">
      <w:pPr>
        <w:pStyle w:val="Codesmall"/>
      </w:pPr>
      <w:r>
        <w:t xml:space="preserve">    "RESOURCES": "https://www.example.com/tools/security-scanner/resources/2.0.1"</w:t>
      </w:r>
    </w:p>
    <w:p w14:paraId="5825F2F5" w14:textId="77777777" w:rsidR="000308F0" w:rsidRDefault="000308F0" w:rsidP="000308F0">
      <w:pPr>
        <w:pStyle w:val="Codesmall"/>
      </w:pPr>
      <w:r>
        <w:t xml:space="preserve">  }</w:t>
      </w:r>
    </w:p>
    <w:p w14:paraId="42E67ED0" w14:textId="77777777" w:rsidR="000308F0" w:rsidRDefault="000308F0" w:rsidP="000308F0">
      <w:pPr>
        <w:pStyle w:val="Codesmall"/>
      </w:pPr>
      <w:r>
        <w:t>}</w:t>
      </w:r>
    </w:p>
    <w:p w14:paraId="1F9BDB4A" w14:textId="77777777" w:rsidR="000308F0" w:rsidRPr="00226240" w:rsidRDefault="000308F0" w:rsidP="000308F0">
      <w:r>
        <w:t xml:space="preserve">If a SARIF producer provides web-based external resources, it </w:t>
      </w:r>
      <w:r>
        <w:rPr>
          <w:b/>
        </w:rPr>
        <w:t>SHOULD</w:t>
      </w:r>
      <w:r>
        <w:t xml:space="preserve"> structure its resources directory with subdirectories for each program version, as in EXAMPLE 2 above.</w:t>
      </w:r>
    </w:p>
    <w:p w14:paraId="33BC0008" w14:textId="67B79212" w:rsidR="00401BB5" w:rsidRDefault="00401BB5" w:rsidP="00401BB5">
      <w:pPr>
        <w:pStyle w:val="Heading3"/>
      </w:pPr>
      <w:bookmarkStart w:id="245" w:name="_Toc510174706"/>
      <w:r>
        <w:lastRenderedPageBreak/>
        <w:t>sarifLoggerVersion property</w:t>
      </w:r>
      <w:bookmarkEnd w:id="245"/>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r w:rsidRPr="00FC566D">
        <w:rPr>
          <w:rStyle w:val="CODEtemp"/>
        </w:rPr>
        <w:t>sarifLoggerVersion</w:t>
      </w:r>
      <w:r w:rsidRPr="00FC566D">
        <w:t xml:space="preserve"> whose value is a string specifying the version of the logging component.</w:t>
      </w:r>
    </w:p>
    <w:p w14:paraId="058F4582" w14:textId="51C0DCF0" w:rsidR="00FC566D" w:rsidRPr="00FC566D" w:rsidRDefault="00FC566D" w:rsidP="00FC566D">
      <w:pPr>
        <w:pStyle w:val="Note"/>
      </w:pPr>
      <w:r>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33906EBF" w14:textId="5FB0834E" w:rsidR="00401BB5" w:rsidRDefault="00401BB5" w:rsidP="00401BB5">
      <w:pPr>
        <w:pStyle w:val="Heading3"/>
      </w:pPr>
      <w:bookmarkStart w:id="246" w:name="_Toc510174707"/>
      <w:r>
        <w:t>properties property</w:t>
      </w:r>
      <w:bookmarkEnd w:id="246"/>
    </w:p>
    <w:p w14:paraId="074F31FD" w14:textId="643A96A7" w:rsidR="001F03CC" w:rsidRPr="001F03CC" w:rsidRDefault="001F03CC" w:rsidP="001F03CC">
      <w:r w:rsidRPr="001F03CC">
        <w:t xml:space="preserve">A </w:t>
      </w:r>
      <w:r w:rsidRPr="001F03CC">
        <w:rPr>
          <w:rStyle w:val="CODEtemp"/>
        </w:rPr>
        <w:t>tool</w:t>
      </w:r>
      <w:r w:rsidRPr="001F03CC">
        <w:t xml:space="preserve"> object </w:t>
      </w:r>
      <w:r w:rsidRPr="001F03CC">
        <w:rPr>
          <w:b/>
        </w:rPr>
        <w:t>MAY</w:t>
      </w:r>
      <w:r w:rsidRPr="001F03CC">
        <w:t xml:space="preserve"> contain a property named </w:t>
      </w:r>
      <w:r w:rsidRPr="001F03CC">
        <w:rPr>
          <w:rStyle w:val="CODEtemp"/>
        </w:rPr>
        <w:t>properties</w:t>
      </w:r>
      <w:r w:rsidRPr="001F03CC">
        <w:t xml:space="preserve"> whose value is a property bag (§</w:t>
      </w:r>
      <w:r>
        <w:fldChar w:fldCharType="begin"/>
      </w:r>
      <w:r>
        <w:instrText xml:space="preserve"> REF _Ref493408960 \r \h </w:instrText>
      </w:r>
      <w:r>
        <w:fldChar w:fldCharType="separate"/>
      </w:r>
      <w:r w:rsidR="00C12AF1">
        <w:t>3.7</w:t>
      </w:r>
      <w:r>
        <w:fldChar w:fldCharType="end"/>
      </w:r>
      <w:r w:rsidRPr="001F03CC">
        <w:t>). This allows tools to include information about the themselves that is not explicitly specified in the SARIF format.</w:t>
      </w:r>
    </w:p>
    <w:p w14:paraId="57B7FC42" w14:textId="762552CC" w:rsidR="00401BB5" w:rsidRDefault="00401BB5" w:rsidP="00401BB5">
      <w:pPr>
        <w:pStyle w:val="Heading2"/>
      </w:pPr>
      <w:bookmarkStart w:id="247" w:name="_Ref493352563"/>
      <w:bookmarkStart w:id="248" w:name="_Toc510174708"/>
      <w:r>
        <w:t>invocation object</w:t>
      </w:r>
      <w:bookmarkEnd w:id="247"/>
      <w:bookmarkEnd w:id="248"/>
    </w:p>
    <w:p w14:paraId="10E65C9D" w14:textId="17190F2B" w:rsidR="00401BB5" w:rsidRDefault="00401BB5" w:rsidP="00401BB5">
      <w:pPr>
        <w:pStyle w:val="Heading3"/>
      </w:pPr>
      <w:bookmarkStart w:id="249" w:name="_Toc510174709"/>
      <w:r>
        <w:t>General</w:t>
      </w:r>
      <w:bookmarkEnd w:id="249"/>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250" w:name="_Ref493414102"/>
      <w:bookmarkStart w:id="251" w:name="_Toc510174710"/>
      <w:r>
        <w:t>commandLine property</w:t>
      </w:r>
      <w:bookmarkEnd w:id="250"/>
      <w:bookmarkEnd w:id="251"/>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makes it possible to precisely repeat a run of an analysis tool, and to verify that the results reported in the log file were generated by an appropriate invocation of the tool.</w:t>
      </w:r>
    </w:p>
    <w:p w14:paraId="1AD0BC97" w14:textId="787AFDDF" w:rsidR="001F03CC" w:rsidRDefault="00D65090" w:rsidP="001F03CC">
      <w:r>
        <w:t xml:space="preserve">The </w:t>
      </w:r>
      <w:r w:rsidRPr="00CF18D3">
        <w:rPr>
          <w:rStyle w:val="CODEtemp"/>
        </w:rPr>
        <w:t>commandLine</w:t>
      </w:r>
      <w:r w:rsidRPr="00CF18D3">
        <w:t xml:space="preserve"> </w:t>
      </w:r>
      <w:r>
        <w:t>property is redaction-aware (§</w:t>
      </w:r>
      <w:r>
        <w:fldChar w:fldCharType="begin"/>
      </w:r>
      <w:r>
        <w:instrText xml:space="preserve"> REF _Ref510017878 \r \h </w:instrText>
      </w:r>
      <w:r>
        <w:fldChar w:fldCharType="separate"/>
      </w:r>
      <w:r w:rsidR="00C12AF1">
        <w:t>3.4.2</w:t>
      </w:r>
      <w:r>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/Con</w:t>
      </w:r>
      <w:r w:rsidRPr="00D65090">
        <w:rPr>
          <w:rStyle w:val="CODEtemp"/>
          <w:sz w:val="18"/>
        </w:rPr>
        <w:t>nectionString</w:t>
      </w:r>
      <w:r w:rsidRPr="00D65090">
        <w:rPr>
          <w:rStyle w:val="CODEtemp"/>
          <w:sz w:val="18"/>
        </w:rPr>
        <w:br/>
        <w:t xml:space="preserve">    </w:t>
      </w:r>
      <w:r w:rsidR="00CF18D3" w:rsidRPr="00D65090">
        <w:rPr>
          <w:rStyle w:val="CODEtemp"/>
          <w:sz w:val="18"/>
        </w:rPr>
        <w:t>"Server=</w:t>
      </w:r>
      <w:proofErr w:type="gramStart"/>
      <w:r w:rsidR="00CF18D3" w:rsidRPr="00D65090">
        <w:rPr>
          <w:rStyle w:val="CODEtemp"/>
          <w:sz w:val="18"/>
        </w:rPr>
        <w:t>Corp;D</w:t>
      </w:r>
      <w:r w:rsidRPr="00D65090">
        <w:rPr>
          <w:rStyle w:val="CODEtemp"/>
          <w:sz w:val="18"/>
        </w:rPr>
        <w:t>b</w:t>
      </w:r>
      <w:proofErr w:type="gramEnd"/>
      <w:r w:rsidRPr="00D65090">
        <w:rPr>
          <w:rStyle w:val="CODEtemp"/>
          <w:sz w:val="18"/>
        </w:rPr>
        <w:t>=Accounting;User</w:t>
      </w:r>
      <w:r w:rsidR="00CF18D3" w:rsidRPr="00D65090">
        <w:rPr>
          <w:rStyle w:val="CODEtemp"/>
          <w:sz w:val="18"/>
        </w:rPr>
        <w:t>=Admin;Password=S3cr#t"</w:t>
      </w:r>
      <w:r w:rsidR="00CF18D3" w:rsidRPr="00D65090">
        <w:rPr>
          <w:rStyle w:val="CODEtemp"/>
          <w:sz w:val="18"/>
        </w:rPr>
        <w:br/>
      </w:r>
      <w:r w:rsidRPr="00D65090">
        <w:rPr>
          <w:rStyle w:val="CODEtemp"/>
          <w:sz w:val="18"/>
        </w:rPr>
        <w:t xml:space="preserve">    </w:t>
      </w:r>
      <w:r w:rsidR="00CF18D3" w:rsidRPr="00D65090">
        <w:rPr>
          <w:rStyle w:val="CODEtemp"/>
          <w:sz w:val="18"/>
        </w:rPr>
        <w:t>/input *.sql</w:t>
      </w:r>
    </w:p>
    <w:p w14:paraId="035D4080" w14:textId="734013FB" w:rsidR="00D65090" w:rsidRDefault="00D65090" w:rsidP="00D65090">
      <w:pPr>
        <w:pStyle w:val="Note"/>
      </w:pPr>
      <w:r w:rsidRPr="006B58F4">
        <w:t xml:space="preserve">Then </w:t>
      </w:r>
      <w:r w:rsidRPr="006B58F4">
        <w:rPr>
          <w:rStyle w:val="CODEtemp"/>
        </w:rPr>
        <w:t>commandLine</w:t>
      </w:r>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/connectionString=[</w:t>
      </w:r>
      <w:r>
        <w:rPr>
          <w:rStyle w:val="CODEtemp"/>
        </w:rPr>
        <w:t>REDACTED</w:t>
      </w:r>
      <w:r w:rsidRPr="006B58F4">
        <w:rPr>
          <w:rStyle w:val="CODEtemp"/>
        </w:rPr>
        <w:t>] /input=*.sql</w:t>
      </w:r>
    </w:p>
    <w:p w14:paraId="061DC596" w14:textId="32FE8E05"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w:t>
      </w:r>
      <w:proofErr w:type="gramStart"/>
      <w:r w:rsidRPr="00E06A9A">
        <w:t>In particular, an</w:t>
      </w:r>
      <w:proofErr w:type="gramEnd"/>
      <w:r w:rsidRPr="00E06A9A">
        <w:t xml:space="preserve">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190C25">
      <w:pPr>
        <w:pStyle w:val="Codesmall"/>
      </w:pPr>
      <w:r>
        <w:t xml:space="preserve">  </w:t>
      </w:r>
      <w:proofErr w:type="gramStart"/>
      <w:r>
        <w:t xml:space="preserve">{  </w:t>
      </w:r>
      <w:proofErr w:type="gramEnd"/>
      <w:r>
        <w:t xml:space="preserve">                             # An invocation object</w:t>
      </w:r>
    </w:p>
    <w:p w14:paraId="4F5146E4" w14:textId="77777777" w:rsidR="00190C25" w:rsidRDefault="00190C25" w:rsidP="00190C25">
      <w:pPr>
        <w:pStyle w:val="Codesmall"/>
      </w:pPr>
      <w:r>
        <w:t xml:space="preserve">    "commandLine": "rm -rf /"</w:t>
      </w:r>
    </w:p>
    <w:p w14:paraId="7C1973CA" w14:textId="77777777" w:rsidR="00190C25" w:rsidRDefault="00190C25" w:rsidP="00190C25">
      <w:pPr>
        <w:pStyle w:val="Codesmall"/>
      </w:pPr>
      <w:r>
        <w:t xml:space="preserve">  }</w:t>
      </w:r>
    </w:p>
    <w:p w14:paraId="1F06DF49" w14:textId="77777777" w:rsidR="00DC389E" w:rsidRDefault="00DC389E" w:rsidP="00DC389E">
      <w:pPr>
        <w:pStyle w:val="Heading3"/>
        <w:numPr>
          <w:ilvl w:val="2"/>
          <w:numId w:val="2"/>
        </w:numPr>
      </w:pPr>
      <w:bookmarkStart w:id="252" w:name="_Ref506976541"/>
      <w:bookmarkStart w:id="253" w:name="_Toc510174711"/>
      <w:r>
        <w:lastRenderedPageBreak/>
        <w:t>arguments property</w:t>
      </w:r>
      <w:bookmarkEnd w:id="252"/>
      <w:bookmarkEnd w:id="253"/>
    </w:p>
    <w:p w14:paraId="65B0B0BC" w14:textId="77777777"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t xml:space="preserve"> an array of strings, containing in order the command line arguments passed to the tool from the operating system.</w:t>
      </w:r>
    </w:p>
    <w:p w14:paraId="4679057F" w14:textId="1751140C"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entry point method.</w:t>
      </w:r>
    </w:p>
    <w:p w14:paraId="25A07706" w14:textId="06DD175A"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C12AF1">
        <w:t>3.13.2</w:t>
      </w:r>
      <w:r>
        <w:fldChar w:fldCharType="end"/>
      </w:r>
      <w:r>
        <w:t xml:space="preserve">) </w:t>
      </w:r>
      <w:r w:rsidRPr="00AF70FA">
        <w:t xml:space="preserve">contains the same information, parsing </w:t>
      </w:r>
      <w:r>
        <w:t>it</w:t>
      </w:r>
      <w:r w:rsidRPr="00AF70FA">
        <w:t xml:space="preserve"> is error prone even if one understands the 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254" w:name="_Toc510174712"/>
      <w:r>
        <w:t>responseFiles property</w:t>
      </w:r>
      <w:bookmarkEnd w:id="254"/>
    </w:p>
    <w:p w14:paraId="7F9B09E3" w14:textId="1E4E7CE4"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an </w:t>
      </w:r>
      <w:r w:rsidR="003D1181">
        <w:t xml:space="preserve">array of </w:t>
      </w:r>
      <w:r w:rsidR="003D1181" w:rsidRPr="003D1181">
        <w:rPr>
          <w:rStyle w:val="CODEtemp"/>
        </w:rPr>
        <w:t>fileLocation</w:t>
      </w:r>
      <w:r w:rsidR="003D1181">
        <w:t xml:space="preserve"> objects (§</w:t>
      </w:r>
      <w:r w:rsidR="003D1181">
        <w:fldChar w:fldCharType="begin"/>
      </w:r>
      <w:r w:rsidR="003D1181">
        <w:instrText xml:space="preserve"> REF _Ref508989521 \r \h </w:instrText>
      </w:r>
      <w:r w:rsidR="003D1181">
        <w:fldChar w:fldCharType="separate"/>
      </w:r>
      <w:r w:rsidR="00C12AF1">
        <w:t>3.3</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48EA4B47" w14:textId="1AD0356E" w:rsidR="003D1181" w:rsidRPr="003D1181" w:rsidRDefault="003D1181" w:rsidP="00957AE3">
      <w:r>
        <w:t xml:space="preserve">A SARIF producer </w:t>
      </w:r>
      <w:r>
        <w:rPr>
          <w:b/>
        </w:rPr>
        <w:t>MAY</w:t>
      </w:r>
      <w:r>
        <w:t xml:space="preserve"> embed the contents of a response file in the SARIF log file by mentioning the response file in </w:t>
      </w:r>
      <w:r w:rsidRPr="003D1181">
        <w:rPr>
          <w:rStyle w:val="CODEtemp"/>
        </w:rPr>
        <w:t>run.files</w:t>
      </w:r>
      <w:r>
        <w:t xml:space="preserve"> (§</w:t>
      </w:r>
      <w:r>
        <w:fldChar w:fldCharType="begin"/>
      </w:r>
      <w:r>
        <w:instrText xml:space="preserve"> REF _Ref507667580 \r \h </w:instrText>
      </w:r>
      <w:r>
        <w:fldChar w:fldCharType="separate"/>
      </w:r>
      <w:r w:rsidR="00C12AF1">
        <w:t>3.11.11</w:t>
      </w:r>
      <w:r>
        <w:fldChar w:fldCharType="end"/>
      </w:r>
      <w:r>
        <w:t xml:space="preserve">), and providing a value for the </w:t>
      </w:r>
      <w:r w:rsidRPr="003D1181">
        <w:rPr>
          <w:rStyle w:val="CODEtemp"/>
        </w:rPr>
        <w:t>file.contents</w:t>
      </w:r>
      <w:r>
        <w:t xml:space="preserve"> property (§</w:t>
      </w:r>
      <w:r>
        <w:fldChar w:fldCharType="begin"/>
      </w:r>
      <w:r>
        <w:instrText xml:space="preserve"> REF _Ref507598130 \r \h </w:instrText>
      </w:r>
      <w:r>
        <w:fldChar w:fldCharType="separate"/>
      </w:r>
      <w:r w:rsidR="00C12AF1">
        <w:t>3.16.8</w:t>
      </w:r>
      <w:r>
        <w:fldChar w:fldCharType="end"/>
      </w:r>
      <w:r>
        <w:t>).</w:t>
      </w:r>
    </w:p>
    <w:p w14:paraId="1520FC2D" w14:textId="1C407048" w:rsidR="007A53E1" w:rsidRDefault="007A53E1" w:rsidP="007A53E1">
      <w:pPr>
        <w:pStyle w:val="Note"/>
      </w:pPr>
      <w:r>
        <w:t>EXAMPLE:</w:t>
      </w:r>
    </w:p>
    <w:p w14:paraId="6F203785" w14:textId="3DE12396" w:rsidR="007A53E1" w:rsidRDefault="007A53E1" w:rsidP="007A53E1">
      <w:pPr>
        <w:pStyle w:val="Code"/>
      </w:pPr>
      <w:proofErr w:type="gramStart"/>
      <w:r>
        <w:t>{</w:t>
      </w:r>
      <w:r w:rsidR="00190C25">
        <w:t xml:space="preserve">  </w:t>
      </w:r>
      <w:proofErr w:type="gramEnd"/>
      <w:r w:rsidR="00190C25">
        <w:t xml:space="preserve">          </w:t>
      </w:r>
      <w:r w:rsidR="003D1181">
        <w:t xml:space="preserve">           </w:t>
      </w:r>
      <w:r w:rsidR="00190C25">
        <w:t># An invocation object</w:t>
      </w:r>
      <w:r w:rsidR="003D1181">
        <w:t>.</w:t>
      </w:r>
    </w:p>
    <w:p w14:paraId="05F7691B" w14:textId="1DCC3DE3" w:rsidR="00780AD1" w:rsidRDefault="00780AD1" w:rsidP="00780AD1">
      <w:pPr>
        <w:pStyle w:val="Code"/>
      </w:pPr>
      <w:r>
        <w:t xml:space="preserve">    "commandLine": "/quiet @analyzer.rsp @strict.rsp"</w:t>
      </w:r>
      <w:r w:rsidR="007C64F1">
        <w:t xml:space="preserve"> @options.rsp</w:t>
      </w:r>
      <w:r>
        <w:t>,</w:t>
      </w:r>
    </w:p>
    <w:p w14:paraId="3A86C1A3" w14:textId="77777777" w:rsidR="0027182E" w:rsidRDefault="0027182E" w:rsidP="00780AD1">
      <w:pPr>
        <w:pStyle w:val="Code"/>
      </w:pPr>
    </w:p>
    <w:p w14:paraId="7F87D512" w14:textId="1C5FE6ED" w:rsidR="00780AD1" w:rsidRPr="0027182E" w:rsidRDefault="007C64F1" w:rsidP="00780AD1">
      <w:pPr>
        <w:pStyle w:val="Code"/>
      </w:pPr>
      <w:r>
        <w:t xml:space="preserve">    </w:t>
      </w:r>
      <w:r w:rsidR="00780AD1">
        <w:t xml:space="preserve">"responseFiles": </w:t>
      </w:r>
      <w:proofErr w:type="gramStart"/>
      <w:r w:rsidR="003D1181">
        <w:t>[  #</w:t>
      </w:r>
      <w:proofErr w:type="gramEnd"/>
      <w:r w:rsidR="003D1181" w:rsidRPr="003D1181">
        <w:t xml:space="preserve"> </w:t>
      </w:r>
      <w:r w:rsidR="003D1181">
        <w:t>An array of fileLocation objects (§</w:t>
      </w:r>
      <w:r w:rsidR="00534AEC">
        <w:fldChar w:fldCharType="begin"/>
      </w:r>
      <w:r w:rsidR="00534AEC">
        <w:instrText xml:space="preserve"> REF _Ref508989521 \r \h </w:instrText>
      </w:r>
      <w:r w:rsidR="00534AEC">
        <w:fldChar w:fldCharType="separate"/>
      </w:r>
      <w:r w:rsidR="00C12AF1">
        <w:t>3.3</w:t>
      </w:r>
      <w:r w:rsidR="00534AEC">
        <w:fldChar w:fldCharType="end"/>
      </w:r>
      <w:r w:rsidR="00534AEC" w:rsidRPr="0027182E">
        <w:t>).</w:t>
      </w:r>
    </w:p>
    <w:p w14:paraId="4836B8E9" w14:textId="7B671D6F" w:rsidR="0027182E" w:rsidRPr="0027182E" w:rsidRDefault="0027182E" w:rsidP="00780AD1">
      <w:pPr>
        <w:pStyle w:val="Code"/>
      </w:pPr>
      <w:r w:rsidRPr="0027182E">
        <w:t xml:space="preserve">      </w:t>
      </w:r>
      <w:proofErr w:type="gramStart"/>
      <w:r w:rsidRPr="0027182E">
        <w:t xml:space="preserve">{  </w:t>
      </w:r>
      <w:proofErr w:type="gramEnd"/>
      <w:r w:rsidRPr="0027182E">
        <w:t xml:space="preserve">               # A </w:t>
      </w:r>
      <w:r>
        <w:t>fileLocation object.</w:t>
      </w:r>
    </w:p>
    <w:p w14:paraId="19061072" w14:textId="5B46DDBF" w:rsidR="00780AD1" w:rsidRDefault="00780AD1" w:rsidP="00780AD1">
      <w:pPr>
        <w:pStyle w:val="Code"/>
      </w:pPr>
      <w:r w:rsidRPr="0027182E">
        <w:t xml:space="preserve">    </w:t>
      </w:r>
      <w:r w:rsidR="007C64F1" w:rsidRPr="0027182E">
        <w:t xml:space="preserve">    </w:t>
      </w:r>
      <w:r w:rsidR="0027182E">
        <w:t xml:space="preserve">"uri": </w:t>
      </w:r>
      <w:r w:rsidRPr="0027182E">
        <w:t>"analyzer.rsp",</w:t>
      </w:r>
    </w:p>
    <w:p w14:paraId="48B5CDEA" w14:textId="0471AD07" w:rsidR="0027182E" w:rsidRDefault="0027182E" w:rsidP="00780AD1">
      <w:pPr>
        <w:pStyle w:val="Code"/>
      </w:pPr>
      <w:r>
        <w:t xml:space="preserve">        "uriBaseId": "RESPONSEFILEDIR"</w:t>
      </w:r>
    </w:p>
    <w:p w14:paraId="7471F727" w14:textId="3C7C6F91" w:rsidR="0027182E" w:rsidRDefault="0027182E" w:rsidP="00780AD1">
      <w:pPr>
        <w:pStyle w:val="Code"/>
      </w:pPr>
      <w:r>
        <w:t xml:space="preserve">      },</w:t>
      </w:r>
    </w:p>
    <w:p w14:paraId="0CD0E51F" w14:textId="628F49C5" w:rsidR="0027182E" w:rsidRPr="0027182E" w:rsidRDefault="0027182E" w:rsidP="00780AD1">
      <w:pPr>
        <w:pStyle w:val="Code"/>
      </w:pPr>
      <w:r>
        <w:t xml:space="preserve">      {</w:t>
      </w:r>
    </w:p>
    <w:p w14:paraId="18B1B777" w14:textId="6793EA09" w:rsidR="00780AD1" w:rsidRPr="0027182E" w:rsidRDefault="00780AD1" w:rsidP="00780AD1">
      <w:pPr>
        <w:pStyle w:val="Code"/>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27182E">
      <w:pPr>
        <w:pStyle w:val="Code"/>
      </w:pPr>
      <w:r>
        <w:t xml:space="preserve">        "uriBaseId": "RESPONSEFILEDIR"</w:t>
      </w:r>
    </w:p>
    <w:p w14:paraId="72B5D472" w14:textId="77777777" w:rsidR="0027182E" w:rsidRDefault="0027182E" w:rsidP="0027182E">
      <w:pPr>
        <w:pStyle w:val="Code"/>
      </w:pPr>
      <w:r>
        <w:t xml:space="preserve">      },</w:t>
      </w:r>
    </w:p>
    <w:p w14:paraId="44A417D1" w14:textId="77777777" w:rsidR="0027182E" w:rsidRPr="0027182E" w:rsidRDefault="0027182E" w:rsidP="0027182E">
      <w:pPr>
        <w:pStyle w:val="Code"/>
      </w:pPr>
      <w:r>
        <w:t xml:space="preserve">      {</w:t>
      </w:r>
    </w:p>
    <w:p w14:paraId="74D7FFBB" w14:textId="308645E5" w:rsidR="00780AD1" w:rsidRDefault="00780AD1" w:rsidP="00780AD1">
      <w:pPr>
        <w:pStyle w:val="Code"/>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27182E">
      <w:pPr>
        <w:pStyle w:val="Code"/>
      </w:pPr>
      <w:r>
        <w:t xml:space="preserve">        "uriBaseId": "RESPONSEFILEDIR"</w:t>
      </w:r>
    </w:p>
    <w:p w14:paraId="3DE1426C" w14:textId="770D7B7A" w:rsidR="0027182E" w:rsidRPr="0027182E" w:rsidRDefault="0027182E" w:rsidP="00780AD1">
      <w:pPr>
        <w:pStyle w:val="Code"/>
      </w:pPr>
      <w:r>
        <w:t xml:space="preserve">      }</w:t>
      </w:r>
    </w:p>
    <w:p w14:paraId="5C779CE5" w14:textId="13298733" w:rsidR="00780AD1" w:rsidRPr="0027182E" w:rsidRDefault="00780AD1" w:rsidP="00780AD1">
      <w:pPr>
        <w:pStyle w:val="Code"/>
      </w:pPr>
      <w:r w:rsidRPr="0027182E">
        <w:t xml:space="preserve">  </w:t>
      </w:r>
      <w:r w:rsidR="007C64F1" w:rsidRPr="0027182E">
        <w:t xml:space="preserve">  </w:t>
      </w:r>
      <w:r w:rsidRPr="0027182E">
        <w:t>}</w:t>
      </w:r>
    </w:p>
    <w:p w14:paraId="5228E212" w14:textId="317D259F" w:rsidR="007A53E1" w:rsidRDefault="007C64F1" w:rsidP="007A53E1">
      <w:pPr>
        <w:pStyle w:val="Code"/>
      </w:pPr>
      <w:r>
        <w:t xml:space="preserve">    </w:t>
      </w:r>
      <w:r w:rsidR="007A53E1">
        <w:t>...</w:t>
      </w:r>
    </w:p>
    <w:p w14:paraId="5C715EE5" w14:textId="70F3C065" w:rsidR="007A53E1" w:rsidRPr="007A53E1" w:rsidRDefault="007A53E1" w:rsidP="007A53E1">
      <w:pPr>
        <w:pStyle w:val="Code"/>
      </w:pPr>
      <w:r>
        <w:t>}</w:t>
      </w:r>
    </w:p>
    <w:p w14:paraId="4152D9CF" w14:textId="5D567F91" w:rsidR="00DC389E" w:rsidRDefault="00DC389E" w:rsidP="00401BB5">
      <w:pPr>
        <w:pStyle w:val="Heading3"/>
      </w:pPr>
      <w:bookmarkStart w:id="255" w:name="_Ref507597986"/>
      <w:bookmarkStart w:id="256" w:name="_Toc510174713"/>
      <w:r>
        <w:t>attachments property</w:t>
      </w:r>
      <w:bookmarkEnd w:id="255"/>
      <w:bookmarkEnd w:id="256"/>
    </w:p>
    <w:p w14:paraId="13917F9A" w14:textId="484E95A0" w:rsidR="00DC389E" w:rsidRDefault="00DC389E" w:rsidP="00DC389E">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r w:rsidR="000308F0">
        <w:t>one or more unique (§</w:t>
      </w:r>
      <w:r w:rsidR="00D425FC">
        <w:fldChar w:fldCharType="begin"/>
      </w:r>
      <w:r w:rsidR="00D425FC">
        <w:instrText xml:space="preserve"> REF _Ref493404799 \r \h </w:instrText>
      </w:r>
      <w:r w:rsidR="00D425FC">
        <w:fldChar w:fldCharType="separate"/>
      </w:r>
      <w:r w:rsidR="00C12AF1">
        <w:t>3.6.2</w:t>
      </w:r>
      <w:r w:rsidR="00D425FC">
        <w:fldChar w:fldCharType="end"/>
      </w:r>
      <w:r w:rsidR="000308F0">
        <w:t xml:space="preserve">)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r w:rsidR="00C12AF1">
        <w:t>3.14</w:t>
      </w:r>
      <w:r w:rsidR="00A27D47">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invocation of the tool. Typically, these would be files specified on the tool’s command line, and therefore mentioned in the </w:t>
      </w:r>
      <w:r w:rsidRPr="00F224F4">
        <w:rPr>
          <w:rStyle w:val="CODEtemp"/>
        </w:rPr>
        <w:t>commandLine</w:t>
      </w:r>
      <w:r>
        <w:t xml:space="preserve"> property (</w:t>
      </w:r>
      <w:r w:rsidRPr="00A14F9A">
        <w:t>§</w:t>
      </w:r>
      <w:r w:rsidR="00A27D47">
        <w:fldChar w:fldCharType="begin"/>
      </w:r>
      <w:r w:rsidR="00A27D47">
        <w:instrText xml:space="preserve"> REF _Ref493414102 \r \h </w:instrText>
      </w:r>
      <w:r w:rsidR="00A27D47">
        <w:fldChar w:fldCharType="separate"/>
      </w:r>
      <w:r w:rsidR="00C12AF1">
        <w:t>3.13.2</w:t>
      </w:r>
      <w:r w:rsidR="00A27D47">
        <w:fldChar w:fldCharType="end"/>
      </w:r>
      <w:r>
        <w:t xml:space="preserve">) or the </w:t>
      </w:r>
      <w:r w:rsidRPr="00F224F4">
        <w:rPr>
          <w:rStyle w:val="CODEtemp"/>
        </w:rPr>
        <w:t>arguments</w:t>
      </w:r>
      <w:r>
        <w:t xml:space="preserve"> property (</w:t>
      </w:r>
      <w:r w:rsidRPr="00A14F9A">
        <w:t>§</w:t>
      </w:r>
      <w:r w:rsidR="00A27D47">
        <w:fldChar w:fldCharType="begin"/>
      </w:r>
      <w:r w:rsidR="00A27D47">
        <w:instrText xml:space="preserve"> REF _Ref506976541 \r \h </w:instrText>
      </w:r>
      <w:r w:rsidR="00A27D47">
        <w:fldChar w:fldCharType="separate"/>
      </w:r>
      <w:r w:rsidR="00C12AF1">
        <w:t>3.13.3</w:t>
      </w:r>
      <w:r w:rsidR="00A27D47">
        <w:fldChar w:fldCharType="end"/>
      </w:r>
      <w:r>
        <w:t>), if present. They might also be files implicitly consumed by the tool, such as a configuration file.</w:t>
      </w:r>
    </w:p>
    <w:p w14:paraId="5A68CC32" w14:textId="64B7EC78" w:rsidR="00DC389E" w:rsidRPr="00DC389E" w:rsidRDefault="00DC389E" w:rsidP="00DC389E">
      <w:r>
        <w:t xml:space="preserve">For an example, see EXAMPLE 1 in </w:t>
      </w:r>
      <w:r w:rsidRPr="00A14F9A">
        <w:t>§</w:t>
      </w:r>
      <w:r w:rsidR="00A27D47">
        <w:fldChar w:fldCharType="begin"/>
      </w:r>
      <w:r w:rsidR="00A27D47">
        <w:instrText xml:space="preserve"> REF _Ref506978653 \r \h </w:instrText>
      </w:r>
      <w:r w:rsidR="00A27D47">
        <w:fldChar w:fldCharType="separate"/>
      </w:r>
      <w:r w:rsidR="00C12AF1">
        <w:t>3.14.1</w:t>
      </w:r>
      <w:r w:rsidR="00A27D47">
        <w:fldChar w:fldCharType="end"/>
      </w:r>
      <w:r>
        <w:t>.</w:t>
      </w:r>
    </w:p>
    <w:p w14:paraId="01B231BB" w14:textId="6910B73F" w:rsidR="00401BB5" w:rsidRDefault="00401BB5" w:rsidP="00401BB5">
      <w:pPr>
        <w:pStyle w:val="Heading3"/>
      </w:pPr>
      <w:bookmarkStart w:id="257" w:name="_Toc510174714"/>
      <w:r>
        <w:t>startTime property</w:t>
      </w:r>
      <w:bookmarkEnd w:id="257"/>
    </w:p>
    <w:p w14:paraId="16315911" w14:textId="7BFD50B3"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Pr="00A14F9A">
        <w:t xml:space="preserve"> whose value is a string specifying the date and time at which the run 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r w:rsidR="00C12AF1">
        <w:t>3.8</w:t>
      </w:r>
      <w:r>
        <w:fldChar w:fldCharType="end"/>
      </w:r>
      <w:r w:rsidRPr="00A14F9A">
        <w:t>.</w:t>
      </w:r>
    </w:p>
    <w:p w14:paraId="64D62131" w14:textId="648590CB" w:rsidR="00401BB5" w:rsidRDefault="00401BB5" w:rsidP="00401BB5">
      <w:pPr>
        <w:pStyle w:val="Heading3"/>
      </w:pPr>
      <w:bookmarkStart w:id="258" w:name="_Toc510174715"/>
      <w:r>
        <w:lastRenderedPageBreak/>
        <w:t>endTime property</w:t>
      </w:r>
      <w:bookmarkEnd w:id="258"/>
    </w:p>
    <w:p w14:paraId="7310B713" w14:textId="6CAE4464"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Pr="00A14F9A">
        <w:t xml:space="preserve"> whose value is a string specifying the date and time at which the run ended. The string </w:t>
      </w:r>
      <w:r w:rsidRPr="00A14F9A">
        <w:rPr>
          <w:b/>
        </w:rPr>
        <w:t>SHALL</w:t>
      </w:r>
      <w:r w:rsidRPr="00A14F9A">
        <w:t xml:space="preserve"> be in the format specified </w:t>
      </w:r>
      <w:r w:rsidR="00A27D47">
        <w:t>in</w:t>
      </w:r>
      <w:r w:rsidRPr="00A14F9A">
        <w:t xml:space="preserve"> §</w:t>
      </w:r>
      <w:r>
        <w:fldChar w:fldCharType="begin"/>
      </w:r>
      <w:r>
        <w:instrText xml:space="preserve"> REF _Ref493413744 \r \h </w:instrText>
      </w:r>
      <w:r>
        <w:fldChar w:fldCharType="separate"/>
      </w:r>
      <w:r w:rsidR="00C12AF1">
        <w:t>3.8</w:t>
      </w:r>
      <w:r>
        <w:fldChar w:fldCharType="end"/>
      </w:r>
      <w:r w:rsidRPr="00A14F9A">
        <w:t>.</w:t>
      </w:r>
    </w:p>
    <w:p w14:paraId="018E25F2" w14:textId="7C837EBB" w:rsidR="00BE0635" w:rsidRDefault="00BE0635" w:rsidP="00BE0635">
      <w:pPr>
        <w:pStyle w:val="Heading3"/>
      </w:pPr>
      <w:bookmarkStart w:id="259" w:name="_Ref509050679"/>
      <w:bookmarkStart w:id="260" w:name="_Toc510174716"/>
      <w:r>
        <w:t>exitCode property</w:t>
      </w:r>
      <w:bookmarkEnd w:id="259"/>
      <w:bookmarkEnd w:id="260"/>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50687505" w:rsidR="00BE0635" w:rsidRDefault="00BE0635" w:rsidP="00BE0635">
      <w:r>
        <w:t>For examples, see §</w:t>
      </w:r>
      <w:r>
        <w:fldChar w:fldCharType="begin"/>
      </w:r>
      <w:r>
        <w:instrText xml:space="preserve"> REF _Ref509050368 \r \h </w:instrText>
      </w:r>
      <w:r>
        <w:fldChar w:fldCharType="separate"/>
      </w:r>
      <w:r w:rsidR="00C12AF1">
        <w:t>3.13.9</w:t>
      </w:r>
      <w:r>
        <w:fldChar w:fldCharType="end"/>
      </w:r>
      <w:r>
        <w:t>.</w:t>
      </w:r>
    </w:p>
    <w:p w14:paraId="2AB6A1A3" w14:textId="0E19F05A" w:rsidR="00BE0635" w:rsidRDefault="00BE0635" w:rsidP="00401BB5">
      <w:pPr>
        <w:pStyle w:val="Heading3"/>
      </w:pPr>
      <w:bookmarkStart w:id="261" w:name="_Ref509050368"/>
      <w:bookmarkStart w:id="262" w:name="_Toc510174717"/>
      <w:r>
        <w:t>exitCodeDescription property</w:t>
      </w:r>
      <w:bookmarkEnd w:id="261"/>
      <w:bookmarkEnd w:id="262"/>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BE0635">
      <w:pPr>
        <w:pStyle w:val="Codesmall"/>
      </w:pPr>
      <w:proofErr w:type="gramStart"/>
      <w:r>
        <w:t xml:space="preserve">{  </w:t>
      </w:r>
      <w:proofErr w:type="gramEnd"/>
      <w:r>
        <w:t xml:space="preserve">                     # An invocation object</w:t>
      </w:r>
    </w:p>
    <w:p w14:paraId="137405F2" w14:textId="77777777" w:rsidR="00BE0635" w:rsidRDefault="00BE0635" w:rsidP="00BE0635">
      <w:pPr>
        <w:pStyle w:val="Codesmall"/>
      </w:pPr>
      <w:r>
        <w:t xml:space="preserve">  "exitCode": 0,</w:t>
      </w:r>
    </w:p>
    <w:p w14:paraId="6514C04C" w14:textId="77777777" w:rsidR="00BE0635" w:rsidRDefault="00BE0635" w:rsidP="00BE0635">
      <w:pPr>
        <w:pStyle w:val="Codesmall"/>
      </w:pPr>
      <w:r>
        <w:t xml:space="preserve">  "exitCodeDescription": "Normal successful completion"</w:t>
      </w:r>
    </w:p>
    <w:p w14:paraId="682203F7" w14:textId="77777777" w:rsidR="00BE0635" w:rsidRDefault="00BE0635" w:rsidP="00BE0635">
      <w:pPr>
        <w:pStyle w:val="Codesmall"/>
      </w:pPr>
      <w:r>
        <w:t>}</w:t>
      </w:r>
    </w:p>
    <w:p w14:paraId="7BFF0B32" w14:textId="77777777" w:rsidR="00BE0635" w:rsidRDefault="00BE0635" w:rsidP="00BE0635">
      <w:pPr>
        <w:pStyle w:val="Note"/>
      </w:pPr>
      <w:r>
        <w:t>EXAMPLE 2:</w:t>
      </w:r>
    </w:p>
    <w:p w14:paraId="025D6FA9" w14:textId="77777777" w:rsidR="00BE0635" w:rsidRDefault="00BE0635" w:rsidP="00BE0635">
      <w:pPr>
        <w:pStyle w:val="Codesmall"/>
      </w:pPr>
      <w:proofErr w:type="gramStart"/>
      <w:r>
        <w:t xml:space="preserve">{  </w:t>
      </w:r>
      <w:proofErr w:type="gramEnd"/>
      <w:r>
        <w:t xml:space="preserve">                     # An invocation object</w:t>
      </w:r>
    </w:p>
    <w:p w14:paraId="5591487C" w14:textId="77777777" w:rsidR="00BE0635" w:rsidRDefault="00BE0635" w:rsidP="00BE0635">
      <w:pPr>
        <w:pStyle w:val="Codesmall"/>
      </w:pPr>
      <w:r>
        <w:t xml:space="preserve">  "exitCode": 2,</w:t>
      </w:r>
    </w:p>
    <w:p w14:paraId="4196AFB1" w14:textId="77777777" w:rsidR="00BE0635" w:rsidRDefault="00BE0635" w:rsidP="00BE0635">
      <w:pPr>
        <w:pStyle w:val="Codesmall"/>
      </w:pPr>
      <w:r>
        <w:t xml:space="preserve">  "exitCodeDescription": "File not found"</w:t>
      </w:r>
    </w:p>
    <w:p w14:paraId="4CDEE055" w14:textId="77777777" w:rsidR="00BE0635" w:rsidRPr="007F49C5" w:rsidRDefault="00BE0635" w:rsidP="00BE0635">
      <w:pPr>
        <w:pStyle w:val="Codesmall"/>
      </w:pPr>
      <w:r>
        <w:t>}</w:t>
      </w:r>
    </w:p>
    <w:p w14:paraId="3588C36E" w14:textId="57BD6980" w:rsidR="00BE0635" w:rsidRDefault="00BE0635" w:rsidP="00401BB5">
      <w:pPr>
        <w:pStyle w:val="Heading3"/>
      </w:pPr>
      <w:bookmarkStart w:id="263" w:name="_Toc510174718"/>
      <w:r>
        <w:t>exitSignalName property</w:t>
      </w:r>
      <w:bookmarkEnd w:id="263"/>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7D8803D7" w:rsidR="00BE0635" w:rsidRDefault="00BE0635" w:rsidP="00BE0635">
      <w:r>
        <w:t>For an example, see §</w:t>
      </w:r>
      <w:r>
        <w:fldChar w:fldCharType="begin"/>
      </w:r>
      <w:r>
        <w:instrText xml:space="preserve"> REF _Ref509050492 \r \h </w:instrText>
      </w:r>
      <w:r>
        <w:fldChar w:fldCharType="separate"/>
      </w:r>
      <w:r w:rsidR="00C12AF1">
        <w:t>3.13.11</w:t>
      </w:r>
      <w:r>
        <w:fldChar w:fldCharType="end"/>
      </w:r>
      <w:r>
        <w:t>.</w:t>
      </w:r>
    </w:p>
    <w:p w14:paraId="01CF0A31" w14:textId="198FD4EE" w:rsidR="00BE0635" w:rsidRDefault="00BE0635" w:rsidP="00BE0635">
      <w:pPr>
        <w:pStyle w:val="Heading3"/>
      </w:pPr>
      <w:bookmarkStart w:id="264" w:name="_Ref509050492"/>
      <w:bookmarkStart w:id="265" w:name="_Toc510174719"/>
      <w:r>
        <w:t>exitSignalNumber property</w:t>
      </w:r>
      <w:bookmarkEnd w:id="264"/>
      <w:bookmarkEnd w:id="265"/>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BE0635">
      <w:pPr>
        <w:pStyle w:val="Codesmall"/>
      </w:pPr>
      <w:proofErr w:type="gramStart"/>
      <w:r>
        <w:t xml:space="preserve">{  </w:t>
      </w:r>
      <w:proofErr w:type="gramEnd"/>
      <w:r>
        <w:t xml:space="preserve">                     # An invocation object</w:t>
      </w:r>
    </w:p>
    <w:p w14:paraId="4E322B9B" w14:textId="77777777" w:rsidR="00BE0635" w:rsidRDefault="00BE0635" w:rsidP="00BE0635">
      <w:pPr>
        <w:pStyle w:val="Codesmall"/>
      </w:pPr>
      <w:r>
        <w:t xml:space="preserve">  "exitSignalNumber": 3,</w:t>
      </w:r>
    </w:p>
    <w:p w14:paraId="75BFA9A1" w14:textId="77777777" w:rsidR="00BE0635" w:rsidRDefault="00BE0635" w:rsidP="00BE0635">
      <w:pPr>
        <w:pStyle w:val="Codesmall"/>
      </w:pPr>
      <w:r>
        <w:t xml:space="preserve">  "exitSignalName": "SIGQUIT"</w:t>
      </w:r>
    </w:p>
    <w:p w14:paraId="54DB7AE6" w14:textId="2D7F7D68" w:rsidR="00BE0635" w:rsidRDefault="00BE0635" w:rsidP="00BE0635">
      <w:pPr>
        <w:pStyle w:val="Codesmall"/>
      </w:pPr>
      <w:r>
        <w:t>}</w:t>
      </w:r>
    </w:p>
    <w:p w14:paraId="0EFAD8C6" w14:textId="7415F74D" w:rsidR="00BE0635" w:rsidRDefault="00BE0635" w:rsidP="00BE0635">
      <w:pPr>
        <w:pStyle w:val="Heading3"/>
      </w:pPr>
      <w:bookmarkStart w:id="266" w:name="_Toc510174720"/>
      <w:r>
        <w:lastRenderedPageBreak/>
        <w:t>processStartFailureMessage property</w:t>
      </w:r>
      <w:bookmarkEnd w:id="266"/>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B209DE">
      <w:pPr>
        <w:pStyle w:val="Codesmall"/>
      </w:pPr>
      <w:proofErr w:type="gramStart"/>
      <w:r>
        <w:t>{</w:t>
      </w:r>
      <w:r w:rsidR="00B209DE">
        <w:t xml:space="preserve">  </w:t>
      </w:r>
      <w:proofErr w:type="gramEnd"/>
      <w:r w:rsidR="00B209DE">
        <w:t xml:space="preserve">                     # An invocation object</w:t>
      </w:r>
    </w:p>
    <w:p w14:paraId="0F2580DA" w14:textId="77777777" w:rsidR="00BE0635" w:rsidRDefault="00BE0635" w:rsidP="00BE0635">
      <w:pPr>
        <w:pStyle w:val="Codesmall"/>
      </w:pPr>
      <w:r>
        <w:t xml:space="preserve">  "processStartFailureMessage": "WebScan.exe is not recognized as a command."</w:t>
      </w:r>
    </w:p>
    <w:p w14:paraId="2CCCDB73" w14:textId="6E66008F" w:rsidR="00BE0635" w:rsidRDefault="00BE0635" w:rsidP="00BE0635">
      <w:pPr>
        <w:pStyle w:val="Codesmall"/>
      </w:pPr>
      <w:r>
        <w:t>}</w:t>
      </w:r>
    </w:p>
    <w:p w14:paraId="5A305460" w14:textId="7A656BFC" w:rsidR="00B209DE" w:rsidRDefault="00373F05" w:rsidP="00B209DE">
      <w:pPr>
        <w:pStyle w:val="Heading3"/>
      </w:pPr>
      <w:bookmarkStart w:id="267" w:name="_Toc510174721"/>
      <w:r>
        <w:t>toolExecutionSuccessful</w:t>
      </w:r>
      <w:r w:rsidR="00B209DE">
        <w:t xml:space="preserve"> property</w:t>
      </w:r>
      <w:bookmarkEnd w:id="267"/>
    </w:p>
    <w:p w14:paraId="32E556E4" w14:textId="136D5D1F" w:rsidR="00B209DE" w:rsidRDefault="00B209DE" w:rsidP="00B209DE">
      <w:r>
        <w:t xml:space="preserve">An </w:t>
      </w:r>
      <w:r w:rsidRPr="00B238B1">
        <w:rPr>
          <w:rStyle w:val="CODEtemp"/>
        </w:rPr>
        <w:t>invocation</w:t>
      </w:r>
      <w:r>
        <w:t xml:space="preserve"> object </w:t>
      </w:r>
      <w:r>
        <w:rPr>
          <w:b/>
        </w:rPr>
        <w:t>SHOULD</w:t>
      </w:r>
      <w:r>
        <w:t xml:space="preserve"> contain a property named </w:t>
      </w:r>
      <w:r w:rsidR="00373F05">
        <w:rPr>
          <w:rStyle w:val="CODEtemp"/>
        </w:rPr>
        <w:t>toolExecutionSuccessful</w:t>
      </w:r>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 This property is needed because not all programs exit with an exit code of 0 on success and non-0 on failure.</w:t>
      </w:r>
    </w:p>
    <w:p w14:paraId="23433ACD" w14:textId="6730A2F2" w:rsidR="00B209DE" w:rsidRDefault="00B209DE" w:rsidP="00B209DE">
      <w:bookmarkStart w:id="268" w:name="_Hlk509050763"/>
      <w:r>
        <w:t xml:space="preserve">If this property is absent, its value </w:t>
      </w:r>
      <w:r>
        <w:rPr>
          <w:b/>
        </w:rPr>
        <w:t>SHALL</w:t>
      </w:r>
      <w:r>
        <w:t xml:space="preserve"> be taken to be </w:t>
      </w:r>
      <w:r>
        <w:rPr>
          <w:rStyle w:val="CODEtemp"/>
        </w:rPr>
        <w:t>false</w:t>
      </w:r>
      <w:r>
        <w:t xml:space="preserve"> if the </w:t>
      </w:r>
      <w:r w:rsidRPr="00B238B1">
        <w:rPr>
          <w:rStyle w:val="CODEtemp"/>
        </w:rPr>
        <w:t>exitCode</w:t>
      </w:r>
      <w:r>
        <w:t xml:space="preserve"> property (§</w:t>
      </w:r>
      <w:r>
        <w:fldChar w:fldCharType="begin"/>
      </w:r>
      <w:r>
        <w:instrText xml:space="preserve"> REF _Ref509050679 \r \h </w:instrText>
      </w:r>
      <w:r>
        <w:fldChar w:fldCharType="separate"/>
      </w:r>
      <w:r w:rsidR="00C12AF1">
        <w:t>3.13.8</w:t>
      </w:r>
      <w:r>
        <w:fldChar w:fldCharType="end"/>
      </w:r>
      <w:r>
        <w:t xml:space="preserve">) is present and has a non-zero value; otherwise its value </w:t>
      </w:r>
      <w:r>
        <w:rPr>
          <w:b/>
        </w:rPr>
        <w:t>SHALL</w:t>
      </w:r>
      <w:r>
        <w:t xml:space="preserve"> be taken to be </w:t>
      </w:r>
      <w:r>
        <w:rPr>
          <w:rStyle w:val="CODEtemp"/>
        </w:rPr>
        <w:t>true</w:t>
      </w:r>
      <w:r>
        <w:t>.</w:t>
      </w:r>
    </w:p>
    <w:bookmarkEnd w:id="268"/>
    <w:p w14:paraId="6533995F" w14:textId="77777777" w:rsidR="00B209DE" w:rsidRDefault="00B209DE" w:rsidP="00B209DE">
      <w:pPr>
        <w:pStyle w:val="Note"/>
      </w:pPr>
      <w:r>
        <w:t>EXAMPLE:</w:t>
      </w:r>
    </w:p>
    <w:p w14:paraId="078FB59F" w14:textId="77777777" w:rsidR="00B209DE" w:rsidRDefault="00B209DE" w:rsidP="00B209DE">
      <w:pPr>
        <w:pStyle w:val="Codesmall"/>
      </w:pPr>
      <w:r>
        <w:t>{</w:t>
      </w:r>
    </w:p>
    <w:p w14:paraId="2F373BA7" w14:textId="77777777" w:rsidR="00B209DE" w:rsidRDefault="00B209DE" w:rsidP="00B209DE">
      <w:pPr>
        <w:pStyle w:val="Codesmall"/>
      </w:pPr>
      <w:r>
        <w:t xml:space="preserve">  "exitCode": 1,</w:t>
      </w:r>
    </w:p>
    <w:p w14:paraId="74F8338E" w14:textId="77777777" w:rsidR="00B209DE" w:rsidRDefault="00B209DE" w:rsidP="00B209DE">
      <w:pPr>
        <w:pStyle w:val="Codesmall"/>
      </w:pPr>
      <w:r>
        <w:t xml:space="preserve">  "exitCodeDescription": "Scan successful; warnings detected.",</w:t>
      </w:r>
    </w:p>
    <w:p w14:paraId="70DED022" w14:textId="6981ED4C" w:rsidR="00B209DE" w:rsidRDefault="00B209DE" w:rsidP="00B209DE">
      <w:pPr>
        <w:pStyle w:val="Codesmall"/>
      </w:pPr>
      <w:r>
        <w:t xml:space="preserve">  "</w:t>
      </w:r>
      <w:r w:rsidR="003E2AA5">
        <w:t>toolExecutionSuccessful</w:t>
      </w:r>
      <w:r>
        <w:t>": true</w:t>
      </w:r>
    </w:p>
    <w:p w14:paraId="2EE3AACE" w14:textId="77777777" w:rsidR="00B209DE" w:rsidRPr="00D01A16" w:rsidRDefault="00B209DE" w:rsidP="00B209DE">
      <w:pPr>
        <w:pStyle w:val="Codesmall"/>
      </w:pPr>
      <w:r>
        <w:t>}</w:t>
      </w:r>
    </w:p>
    <w:p w14:paraId="403BF44E" w14:textId="43AF4221" w:rsidR="00401BB5" w:rsidRDefault="00401BB5" w:rsidP="00401BB5">
      <w:pPr>
        <w:pStyle w:val="Heading3"/>
      </w:pPr>
      <w:bookmarkStart w:id="269" w:name="_Toc510174722"/>
      <w:r>
        <w:t>machine property</w:t>
      </w:r>
      <w:bookmarkEnd w:id="269"/>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270" w:name="_Toc510174723"/>
      <w:r>
        <w:t>account property</w:t>
      </w:r>
      <w:bookmarkEnd w:id="270"/>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271" w:name="_Toc510174724"/>
      <w:r>
        <w:t>processId property</w:t>
      </w:r>
      <w:bookmarkEnd w:id="271"/>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76D15581" w:rsidR="00401BB5" w:rsidRDefault="00F47A7C" w:rsidP="00401BB5">
      <w:pPr>
        <w:pStyle w:val="Heading3"/>
      </w:pPr>
      <w:bookmarkStart w:id="272" w:name="_Toc510174725"/>
      <w:r>
        <w:t>executableLocation</w:t>
      </w:r>
      <w:r w:rsidR="00401BB5">
        <w:t xml:space="preserve"> property</w:t>
      </w:r>
      <w:bookmarkEnd w:id="272"/>
    </w:p>
    <w:p w14:paraId="2EFF9849" w14:textId="1365BE47"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r w:rsidR="00F47A7C">
        <w:rPr>
          <w:rStyle w:val="CODEtemp"/>
        </w:rPr>
        <w:t>executableLocation</w:t>
      </w:r>
      <w:r w:rsidRPr="00A14F9A">
        <w:t xml:space="preserve"> whose value is a </w:t>
      </w:r>
      <w:r w:rsidR="00F47A7C" w:rsidRPr="00F47A7C">
        <w:rPr>
          <w:rStyle w:val="CODEtemp"/>
        </w:rPr>
        <w:t>fileLocation</w:t>
      </w:r>
      <w:r w:rsidR="00F47A7C">
        <w:t xml:space="preserve"> object (§</w:t>
      </w:r>
      <w:r w:rsidR="00F47A7C">
        <w:fldChar w:fldCharType="begin"/>
      </w:r>
      <w:r w:rsidR="00F47A7C">
        <w:instrText xml:space="preserve"> REF _Ref508989521 \r \h </w:instrText>
      </w:r>
      <w:r w:rsidR="00F47A7C">
        <w:fldChar w:fldCharType="separate"/>
      </w:r>
      <w:r w:rsidR="00C12AF1">
        <w:t>3.3</w:t>
      </w:r>
      <w:r w:rsidR="00F47A7C">
        <w:fldChar w:fldCharType="end"/>
      </w:r>
      <w:r w:rsidR="00F47A7C">
        <w:t>) specifying the absolute URI</w:t>
      </w:r>
      <w:r w:rsidRPr="00A14F9A">
        <w:t xml:space="preserve"> of the tool's executable file.</w:t>
      </w:r>
    </w:p>
    <w:p w14:paraId="1CA3AB71" w14:textId="037313F1" w:rsidR="00F47A7C" w:rsidRPr="009317A5" w:rsidRDefault="00F47A7C" w:rsidP="00F47A7C">
      <w:r>
        <w:t xml:space="preserve">Although in general a </w:t>
      </w:r>
      <w:r w:rsidRPr="00C357F0">
        <w:rPr>
          <w:rStyle w:val="CODEtemp"/>
        </w:rPr>
        <w:t>fileLocation</w:t>
      </w:r>
      <w:r>
        <w:t xml:space="preserve"> object can specify either a relative or an absolute URI, the </w:t>
      </w:r>
      <w:r w:rsidRPr="00C357F0">
        <w:rPr>
          <w:rStyle w:val="CODEtemp"/>
        </w:rPr>
        <w:t>fileLocation</w:t>
      </w:r>
      <w:r>
        <w:t xml:space="preserve"> object that is the value of the </w:t>
      </w:r>
      <w:r w:rsidRPr="00C357F0">
        <w:rPr>
          <w:rStyle w:val="CODEtemp"/>
        </w:rPr>
        <w:t>executableLocation</w:t>
      </w:r>
      <w:r>
        <w:t xml:space="preserve"> property </w:t>
      </w:r>
      <w:r>
        <w:rPr>
          <w:b/>
        </w:rPr>
        <w:t>SHALL</w:t>
      </w:r>
      <w:r>
        <w:t xml:space="preserve"> specify an absolute URI, and </w:t>
      </w:r>
      <w:r>
        <w:rPr>
          <w:b/>
        </w:rPr>
        <w:t>SHOULD</w:t>
      </w:r>
      <w:r>
        <w:t xml:space="preserve"> follow the guidance in §</w:t>
      </w:r>
      <w:r>
        <w:fldChar w:fldCharType="begin"/>
      </w:r>
      <w:r>
        <w:instrText xml:space="preserve"> REF _Ref510013017 \r \h </w:instrText>
      </w:r>
      <w:r>
        <w:fldChar w:fldCharType="separate"/>
      </w:r>
      <w:r w:rsidR="00C12AF1">
        <w:t>3.3.4</w:t>
      </w:r>
      <w:r>
        <w:fldChar w:fldCharType="end"/>
      </w:r>
      <w:r>
        <w:t xml:space="preserve"> for non-deterministic absolute URIs.</w:t>
      </w:r>
    </w:p>
    <w:p w14:paraId="52D317A6" w14:textId="111FA281" w:rsidR="00A14F9A" w:rsidRDefault="00A14F9A" w:rsidP="00A14F9A">
      <w:pPr>
        <w:pStyle w:val="Note"/>
      </w:pPr>
      <w:r w:rsidRPr="00A14F9A">
        <w:lastRenderedPageBreak/>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C12AF1">
        <w:t>3.12</w:t>
      </w:r>
      <w:r>
        <w:fldChar w:fldCharType="end"/>
      </w:r>
      <w:r w:rsidRPr="00A14F9A">
        <w:t>) because the identical tool might be invoked from different paths on different machines.</w:t>
      </w:r>
    </w:p>
    <w:p w14:paraId="4CBA5986" w14:textId="627C6858"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C12AF1">
        <w:t>3.13.2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273" w:name="_Toc510174726"/>
      <w:r>
        <w:t>workingDirectory property</w:t>
      </w:r>
      <w:bookmarkEnd w:id="273"/>
    </w:p>
    <w:p w14:paraId="33341A2E" w14:textId="2E59B188"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 string containing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274" w:name="_Toc510174727"/>
      <w:r>
        <w:t>environmentVariables property</w:t>
      </w:r>
      <w:bookmarkEnd w:id="274"/>
    </w:p>
    <w:p w14:paraId="760F73BD" w14:textId="072B8FAA"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 xml:space="preserve">be a string containing the value of the specified environment variable. If the value of the environment variable is an empty string, the value of the corresponding property </w:t>
      </w:r>
      <w:r w:rsidR="006640DD" w:rsidRPr="006640DD">
        <w:rPr>
          <w:b/>
        </w:rPr>
        <w:t>SHALL</w:t>
      </w:r>
      <w:r w:rsidR="006640DD" w:rsidRPr="00D027BA">
        <w:t xml:space="preserve"> </w:t>
      </w:r>
      <w:r w:rsidRPr="00D027BA">
        <w:t>be an empty string.</w:t>
      </w:r>
    </w:p>
    <w:p w14:paraId="494104F2" w14:textId="26243C51" w:rsidR="006640DD" w:rsidRDefault="006640DD" w:rsidP="006640DD">
      <w:pPr>
        <w:pStyle w:val="Note"/>
      </w:pPr>
      <w:r>
        <w:t xml:space="preserve">NOTE 1: </w:t>
      </w:r>
      <w:r w:rsidRPr="006640DD">
        <w:t xml:space="preserve">Environment variable names and values are likely to reveal highly sensitive information. For example, on a Windows machine, environment variables reveal the directories on the execution path, user account name, machine name, logon domain controller, </w:t>
      </w:r>
      <w:r w:rsidRPr="006640DD">
        <w:rPr>
          <w:i/>
        </w:rPr>
        <w:t>etc.</w:t>
      </w:r>
    </w:p>
    <w:p w14:paraId="572AC478" w14:textId="4F6B81AB" w:rsidR="006640DD" w:rsidRPr="006640DD" w:rsidRDefault="006640DD" w:rsidP="006640DD">
      <w:pPr>
        <w:pStyle w:val="Note"/>
      </w:pPr>
      <w:r>
        <w:t xml:space="preserve">NOTE 2: </w:t>
      </w:r>
      <w:r w:rsidRPr="006640DD">
        <w:t>The result of setting an environment variable to an empty string is operating system-dependent. On Windows, it removes the variable from the environment. In Unix, an environment variable can have an empty value</w:t>
      </w:r>
      <w:r>
        <w:t>.</w:t>
      </w:r>
    </w:p>
    <w:p w14:paraId="2431C2AF" w14:textId="77777777" w:rsidR="00171199" w:rsidRDefault="00171199" w:rsidP="00171199">
      <w:pPr>
        <w:pStyle w:val="Heading3"/>
      </w:pPr>
      <w:bookmarkStart w:id="275" w:name="_Ref493345429"/>
      <w:bookmarkStart w:id="276" w:name="_Toc510174728"/>
      <w:r>
        <w:t>toolNotifications property</w:t>
      </w:r>
      <w:bookmarkEnd w:id="275"/>
      <w:bookmarkEnd w:id="276"/>
    </w:p>
    <w:p w14:paraId="24067D15" w14:textId="13EE8632" w:rsidR="00171199" w:rsidRDefault="00171199" w:rsidP="00171199">
      <w:r w:rsidRPr="00AD4704">
        <w:t xml:space="preserve">A </w:t>
      </w:r>
      <w:r>
        <w:rPr>
          <w:rStyle w:val="CODEtemp"/>
        </w:rPr>
        <w:t>configuration</w:t>
      </w:r>
      <w:r w:rsidRPr="00AD4704">
        <w:t xml:space="preserve"> object </w:t>
      </w:r>
      <w:r w:rsidRPr="00AD4704">
        <w:rPr>
          <w:b/>
        </w:rPr>
        <w:t>MAY</w:t>
      </w:r>
      <w:r w:rsidRPr="00AD4704">
        <w:t xml:space="preserve"> contain a property named </w:t>
      </w:r>
      <w:r w:rsidRPr="00AD4704">
        <w:rPr>
          <w:rStyle w:val="CODEtemp"/>
        </w:rPr>
        <w:t>toolNotifications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C12AF1">
        <w:t>3.35</w:t>
      </w:r>
      <w:r>
        <w:fldChar w:fldCharType="end"/>
      </w:r>
      <w:r w:rsidRPr="00AD4704">
        <w:t xml:space="preserve">). Each element of the array represents a runtime condition detected by the </w:t>
      </w:r>
      <w:r>
        <w:t>invoked process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C12AF1">
        <w:t>3.35.7</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27F94960" w14:textId="77777777" w:rsidR="00171199" w:rsidRDefault="00171199" w:rsidP="00171199">
      <w:r w:rsidRPr="00AD4704">
        <w:t xml:space="preserve">The information in </w:t>
      </w:r>
      <w:r w:rsidRPr="00AD4704">
        <w:rPr>
          <w:rStyle w:val="CODEtemp"/>
        </w:rPr>
        <w:t>toolNotifications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77777777"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toolNotifications</w:t>
      </w:r>
      <w:r w:rsidRPr="00AD4704">
        <w:t xml:space="preserve"> and then halt. If the tool exits abnormally, it might not have the opportunity to report the error.</w:t>
      </w:r>
    </w:p>
    <w:p w14:paraId="602A8277" w14:textId="77777777" w:rsidR="00171199" w:rsidRDefault="00171199" w:rsidP="00171199">
      <w:pPr>
        <w:pStyle w:val="Heading3"/>
      </w:pPr>
      <w:bookmarkStart w:id="277" w:name="_Ref509576439"/>
      <w:bookmarkStart w:id="278" w:name="_Toc510174729"/>
      <w:r>
        <w:lastRenderedPageBreak/>
        <w:t>configurationNotifications property</w:t>
      </w:r>
      <w:bookmarkEnd w:id="277"/>
      <w:bookmarkEnd w:id="278"/>
    </w:p>
    <w:p w14:paraId="59DC01CB" w14:textId="2C4E60B3" w:rsidR="00171199" w:rsidRDefault="00171199" w:rsidP="00171199">
      <w:r w:rsidRPr="00AD4704">
        <w:t xml:space="preserve">A </w:t>
      </w:r>
      <w:r>
        <w:rPr>
          <w:rStyle w:val="CODEtemp"/>
        </w:rPr>
        <w:t>configuration</w:t>
      </w:r>
      <w:r w:rsidRPr="00AD4704">
        <w:t xml:space="preserve"> object </w:t>
      </w:r>
      <w:r w:rsidRPr="00AC1887">
        <w:rPr>
          <w:b/>
        </w:rPr>
        <w:t>MAY</w:t>
      </w:r>
      <w:r w:rsidRPr="00AD4704">
        <w:t xml:space="preserve"> contain a property named </w:t>
      </w:r>
      <w:r w:rsidRPr="00AC1887">
        <w:rPr>
          <w:rStyle w:val="CODEtemp"/>
        </w:rPr>
        <w:t>configurationNotifications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C12AF1">
        <w:t>3.35</w:t>
      </w:r>
      <w:r>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C12AF1">
        <w:t>3.35.7</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7777777" w:rsidR="00171199" w:rsidRDefault="00171199" w:rsidP="00171199">
      <w:r w:rsidRPr="00813A9A">
        <w:t xml:space="preserve">The information in </w:t>
      </w:r>
      <w:r w:rsidRPr="00813A9A">
        <w:rPr>
          <w:rStyle w:val="CODEtemp"/>
        </w:rPr>
        <w:t>configurationNotifications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77777777"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the problem in </w:t>
      </w:r>
      <w:r w:rsidRPr="006E3C85">
        <w:rPr>
          <w:rStyle w:val="CODEtemp"/>
        </w:rPr>
        <w:t>configurationNotifications</w:t>
      </w:r>
      <w:r w:rsidRPr="006E3C85">
        <w:t>. The tool might continue to run, reporting results for the rules that are correctly configured.</w:t>
      </w:r>
    </w:p>
    <w:p w14:paraId="5E397429" w14:textId="77777777" w:rsidR="00171199" w:rsidRDefault="00171199" w:rsidP="00171199">
      <w:pPr>
        <w:pStyle w:val="Code"/>
      </w:pPr>
      <w:r>
        <w:t>"configurationNotifications": [</w:t>
      </w:r>
    </w:p>
    <w:p w14:paraId="5D2A31CB" w14:textId="77777777" w:rsidR="00171199" w:rsidRDefault="00171199" w:rsidP="00171199">
      <w:pPr>
        <w:pStyle w:val="Code"/>
      </w:pPr>
      <w:r>
        <w:t xml:space="preserve">  {</w:t>
      </w:r>
    </w:p>
    <w:p w14:paraId="36C51DFA" w14:textId="77777777" w:rsidR="00171199" w:rsidRDefault="00171199" w:rsidP="00171199">
      <w:pPr>
        <w:pStyle w:val="Code"/>
      </w:pPr>
      <w:r>
        <w:t xml:space="preserve">    "id": "UnknownRule",</w:t>
      </w:r>
    </w:p>
    <w:p w14:paraId="431BC282" w14:textId="77777777" w:rsidR="00171199" w:rsidRDefault="00171199" w:rsidP="00171199">
      <w:pPr>
        <w:pStyle w:val="Code"/>
      </w:pPr>
      <w:r>
        <w:t xml:space="preserve">    "ruleId": "ABC0001",</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77777777" w:rsidR="00171199" w:rsidRPr="006E3C85" w:rsidRDefault="00171199" w:rsidP="00171199">
      <w:pPr>
        <w:pStyle w:val="Note"/>
      </w:pPr>
      <w:r>
        <w:t xml:space="preserve">EXAMPLE 2: </w:t>
      </w:r>
      <w:r w:rsidRPr="006E3C85">
        <w:t xml:space="preserve">A tool is invoked with an unknown command-line argument. The tool should report the problem in </w:t>
      </w:r>
      <w:r w:rsidRPr="006E3C85">
        <w:rPr>
          <w:rStyle w:val="CODEtemp"/>
        </w:rPr>
        <w:t>configurationNotifications</w:t>
      </w:r>
      <w:r w:rsidRPr="006E3C85">
        <w:t>. The tool might report the problem as a warning and continue to run, or it might report the problem as an error and terminate.</w:t>
      </w:r>
    </w:p>
    <w:p w14:paraId="5EFCC759" w14:textId="77777777" w:rsidR="00171199" w:rsidRDefault="00171199" w:rsidP="00171199">
      <w:pPr>
        <w:pStyle w:val="Code"/>
      </w:pPr>
      <w:r>
        <w:t>"configurationNotifications": [</w:t>
      </w:r>
    </w:p>
    <w:p w14:paraId="2278904E" w14:textId="77777777" w:rsidR="00171199" w:rsidRDefault="00171199" w:rsidP="00171199">
      <w:pPr>
        <w:pStyle w:val="Code"/>
      </w:pPr>
      <w:r>
        <w:t xml:space="preserve">  {</w:t>
      </w:r>
    </w:p>
    <w:p w14:paraId="0644B431" w14:textId="77777777" w:rsidR="00171199" w:rsidRDefault="00171199" w:rsidP="00171199">
      <w:pPr>
        <w:pStyle w:val="Code"/>
      </w:pPr>
      <w:r>
        <w:t xml:space="preserve">    "id": "UnknownCommandLineArgument",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77777777" w:rsidR="00171199" w:rsidRDefault="00171199" w:rsidP="00171199">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r w:rsidRPr="006E3C85">
        <w:rPr>
          <w:rStyle w:val="CODEtemp"/>
        </w:rPr>
        <w:t>configurationNotifications</w:t>
      </w:r>
      <w:r>
        <w:t xml:space="preserve"> and then terminate.</w:t>
      </w:r>
    </w:p>
    <w:p w14:paraId="0417D73B" w14:textId="77777777" w:rsidR="00171199" w:rsidRDefault="00171199" w:rsidP="00171199">
      <w:pPr>
        <w:pStyle w:val="Code"/>
      </w:pPr>
      <w:r>
        <w:t>"configurationNotifications": [</w:t>
      </w:r>
    </w:p>
    <w:p w14:paraId="21A89F9E" w14:textId="77777777" w:rsidR="00171199" w:rsidRDefault="00171199" w:rsidP="00171199">
      <w:pPr>
        <w:pStyle w:val="Code"/>
      </w:pPr>
      <w:r>
        <w:t xml:space="preserve">  {</w:t>
      </w:r>
    </w:p>
    <w:p w14:paraId="5D00382E" w14:textId="77777777" w:rsidR="00171199" w:rsidRDefault="00171199" w:rsidP="00171199">
      <w:pPr>
        <w:pStyle w:val="Code"/>
      </w:pPr>
      <w:r>
        <w:t xml:space="preserve">    "id": "CannotFindRulePlugin",</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lastRenderedPageBreak/>
        <w:t>]</w:t>
      </w:r>
    </w:p>
    <w:p w14:paraId="278DAEB1" w14:textId="3C2DB244" w:rsidR="00DC2E41" w:rsidRDefault="00DC2E41" w:rsidP="00401BB5">
      <w:pPr>
        <w:pStyle w:val="Heading3"/>
      </w:pPr>
      <w:bookmarkStart w:id="279" w:name="_Toc510174730"/>
      <w:r>
        <w:t>stdin, stdout, stderr</w:t>
      </w:r>
      <w:r w:rsidR="00D943E5">
        <w:t>, and stdoutStderr</w:t>
      </w:r>
      <w:r>
        <w:t xml:space="preserve"> properties</w:t>
      </w:r>
      <w:bookmarkEnd w:id="279"/>
    </w:p>
    <w:p w14:paraId="47275264" w14:textId="1FBA52A7"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007D67CC">
        <w:rPr>
          <w:rStyle w:val="CODEtemp"/>
        </w:rPr>
        <w:t>file</w:t>
      </w:r>
      <w:r w:rsidRPr="0068251B">
        <w:rPr>
          <w:rStyle w:val="CODEtemp"/>
        </w:rPr>
        <w:t>Location</w:t>
      </w:r>
      <w:r>
        <w:t xml:space="preserve"> objects (</w:t>
      </w:r>
      <w:r w:rsidRPr="00F90F0E">
        <w:t>§</w:t>
      </w:r>
      <w:r w:rsidR="007D67CC">
        <w:fldChar w:fldCharType="begin"/>
      </w:r>
      <w:r w:rsidR="007D67CC">
        <w:instrText xml:space="preserve"> REF _Ref508989521 \r \h </w:instrText>
      </w:r>
      <w:r w:rsidR="007D67CC">
        <w:fldChar w:fldCharType="separate"/>
      </w:r>
      <w:r w:rsidR="00C12AF1">
        <w:t>3.3</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2EB80FEB" w:rsidR="00DC2E41" w:rsidRPr="00DC2E41" w:rsidRDefault="00DC2E41" w:rsidP="00DC2E41">
      <w:r>
        <w:t xml:space="preserve">A SARIF producer </w:t>
      </w:r>
      <w:r>
        <w:rPr>
          <w:b/>
        </w:rPr>
        <w:t>MAY</w:t>
      </w:r>
      <w:r>
        <w:t xml:space="preserve"> embed the stream contents in the log file by mentioning the corresponding file in the </w:t>
      </w:r>
      <w:r w:rsidRPr="0068251B">
        <w:rPr>
          <w:rStyle w:val="CODEtemp"/>
        </w:rPr>
        <w:t>run.files</w:t>
      </w:r>
      <w:r>
        <w:t xml:space="preserve"> dictionary (</w:t>
      </w:r>
      <w:r w:rsidRPr="00F90F0E">
        <w:t>§</w:t>
      </w:r>
      <w:r>
        <w:fldChar w:fldCharType="begin"/>
      </w:r>
      <w:r>
        <w:instrText xml:space="preserve"> REF _Ref507667580 \r \h </w:instrText>
      </w:r>
      <w:r>
        <w:fldChar w:fldCharType="separate"/>
      </w:r>
      <w:r w:rsidR="00C12AF1">
        <w:t>3.11.11</w:t>
      </w:r>
      <w:r>
        <w:fldChar w:fldCharType="end"/>
      </w:r>
      <w:r>
        <w:t xml:space="preserve">), and providing a value for the </w:t>
      </w:r>
      <w:r w:rsidRPr="00B020F9">
        <w:rPr>
          <w:rStyle w:val="CODEtemp"/>
        </w:rPr>
        <w:t>file.contents</w:t>
      </w:r>
      <w:r>
        <w:t xml:space="preserve"> property (</w:t>
      </w:r>
      <w:r w:rsidRPr="00F90F0E">
        <w:t>§</w:t>
      </w:r>
      <w:r>
        <w:fldChar w:fldCharType="begin"/>
      </w:r>
      <w:r>
        <w:instrText xml:space="preserve"> REF _Ref507598130 \r \h </w:instrText>
      </w:r>
      <w:r>
        <w:fldChar w:fldCharType="separate"/>
      </w:r>
      <w:r w:rsidR="00C12AF1">
        <w:t>3.16.8</w:t>
      </w:r>
      <w:r>
        <w:fldChar w:fldCharType="end"/>
      </w:r>
      <w:r>
        <w:t>).</w:t>
      </w:r>
    </w:p>
    <w:p w14:paraId="2DE39DF6" w14:textId="35B623F1" w:rsidR="00401BB5" w:rsidRDefault="00401BB5" w:rsidP="00401BB5">
      <w:pPr>
        <w:pStyle w:val="Heading3"/>
      </w:pPr>
      <w:bookmarkStart w:id="280" w:name="_Toc510174731"/>
      <w:r>
        <w:t>properties property</w:t>
      </w:r>
      <w:bookmarkEnd w:id="280"/>
    </w:p>
    <w:p w14:paraId="6D4EC85A" w14:textId="60855ED7" w:rsidR="00F90F0E" w:rsidRDefault="00F90F0E" w:rsidP="00F90F0E">
      <w:r w:rsidRPr="00F90F0E">
        <w:t xml:space="preserve">An </w:t>
      </w:r>
      <w:r w:rsidRPr="00F90F0E">
        <w:rPr>
          <w:rStyle w:val="CODEtemp"/>
        </w:rPr>
        <w:t>invocation</w:t>
      </w:r>
      <w:r w:rsidRPr="00F90F0E">
        <w:t xml:space="preserve"> object </w:t>
      </w:r>
      <w:r w:rsidRPr="00F90F0E">
        <w:rPr>
          <w:b/>
        </w:rPr>
        <w:t>MAY</w:t>
      </w:r>
      <w:r w:rsidRPr="00F90F0E">
        <w:t xml:space="preserve"> contain a property named </w:t>
      </w:r>
      <w:r w:rsidRPr="00F90F0E">
        <w:rPr>
          <w:rStyle w:val="CODEtemp"/>
        </w:rPr>
        <w:t>properties</w:t>
      </w:r>
      <w:r w:rsidRPr="00F90F0E">
        <w:t xml:space="preserve"> whose value is a property bag (§</w:t>
      </w:r>
      <w:r>
        <w:fldChar w:fldCharType="begin"/>
      </w:r>
      <w:r>
        <w:instrText xml:space="preserve"> REF _Ref493408960 \r \h </w:instrText>
      </w:r>
      <w:r>
        <w:fldChar w:fldCharType="separate"/>
      </w:r>
      <w:r w:rsidR="00C12AF1">
        <w:t>3.7</w:t>
      </w:r>
      <w:r>
        <w:fldChar w:fldCharType="end"/>
      </w:r>
      <w:r w:rsidRPr="00F90F0E">
        <w:t>). This allows tools to include information about the tool invocation that is not explicitly specified in the SARIF format.</w:t>
      </w:r>
    </w:p>
    <w:p w14:paraId="30FD5CA1" w14:textId="781D3718" w:rsidR="00DC389E" w:rsidRDefault="00DC389E" w:rsidP="00AC6C45">
      <w:pPr>
        <w:pStyle w:val="Heading2"/>
      </w:pPr>
      <w:bookmarkStart w:id="281" w:name="_Ref507597819"/>
      <w:bookmarkStart w:id="282" w:name="_Toc510174732"/>
      <w:bookmarkStart w:id="283" w:name="_Ref506806657"/>
      <w:r>
        <w:t>attachment object</w:t>
      </w:r>
      <w:bookmarkEnd w:id="281"/>
      <w:bookmarkEnd w:id="282"/>
    </w:p>
    <w:p w14:paraId="554194B0" w14:textId="77777777" w:rsidR="00A27D47" w:rsidRDefault="00A27D47" w:rsidP="00A27D47">
      <w:pPr>
        <w:pStyle w:val="Heading3"/>
        <w:numPr>
          <w:ilvl w:val="2"/>
          <w:numId w:val="2"/>
        </w:numPr>
      </w:pPr>
      <w:bookmarkStart w:id="284" w:name="_Ref506978653"/>
      <w:bookmarkStart w:id="285" w:name="_Toc510174733"/>
      <w:r>
        <w:t>General</w:t>
      </w:r>
      <w:bookmarkEnd w:id="284"/>
      <w:bookmarkEnd w:id="285"/>
    </w:p>
    <w:p w14:paraId="4FF20040" w14:textId="116E4B48" w:rsidR="00A27D47" w:rsidRDefault="00A27D47" w:rsidP="00A27D47">
      <w:r>
        <w:t xml:space="preserve">An </w:t>
      </w:r>
      <w:r w:rsidRPr="00D029D1">
        <w:rPr>
          <w:rStyle w:val="CODEtemp"/>
        </w:rPr>
        <w:t>attachment</w:t>
      </w:r>
      <w:r>
        <w:t xml:space="preserve"> object describes a file relevant to the invocation of a tool (see </w:t>
      </w:r>
      <w:r w:rsidRPr="000C59FB">
        <w:t>§</w:t>
      </w:r>
      <w:r>
        <w:fldChar w:fldCharType="begin"/>
      </w:r>
      <w:r>
        <w:instrText xml:space="preserve"> REF _Ref507597986 \r \h </w:instrText>
      </w:r>
      <w:r>
        <w:fldChar w:fldCharType="separate"/>
      </w:r>
      <w:r w:rsidR="00C12AF1">
        <w:t>3.13.5</w:t>
      </w:r>
      <w:r>
        <w:fldChar w:fldCharType="end"/>
      </w:r>
      <w:r>
        <w:t xml:space="preserve">) or to the detection of a result (see </w:t>
      </w:r>
      <w:r w:rsidRPr="000C59FB">
        <w:t>§</w:t>
      </w:r>
      <w:r>
        <w:fldChar w:fldCharType="begin"/>
      </w:r>
      <w:r>
        <w:instrText xml:space="preserve"> REF _Ref507598047 \r \h </w:instrText>
      </w:r>
      <w:r>
        <w:fldChar w:fldCharType="separate"/>
      </w:r>
      <w:r w:rsidR="00C12AF1">
        <w:t>3.18.17</w:t>
      </w:r>
      <w:r>
        <w:fldChar w:fldCharType="end"/>
      </w:r>
      <w:r>
        <w:t>).</w:t>
      </w:r>
    </w:p>
    <w:p w14:paraId="120068B3" w14:textId="2CF30C1E" w:rsidR="00A27D47" w:rsidRDefault="00A27D47" w:rsidP="00A27D47">
      <w:r>
        <w:t xml:space="preserve">A SARIF producer </w:t>
      </w:r>
      <w:r>
        <w:rPr>
          <w:b/>
        </w:rPr>
        <w:t>MAY</w:t>
      </w:r>
      <w:r>
        <w:t xml:space="preserve"> embed the contents of an attachment in the log file by mentioning the attachment file in the </w:t>
      </w:r>
      <w:r w:rsidRPr="0068251B">
        <w:rPr>
          <w:rStyle w:val="CODEtemp"/>
        </w:rPr>
        <w:t>run.files</w:t>
      </w:r>
      <w:r>
        <w:t xml:space="preserve"> dictionary (</w:t>
      </w:r>
      <w:r w:rsidRPr="00F90F0E">
        <w:t>§</w:t>
      </w:r>
      <w:r>
        <w:fldChar w:fldCharType="begin"/>
      </w:r>
      <w:r>
        <w:instrText xml:space="preserve"> REF _Ref493345118 \r \h </w:instrText>
      </w:r>
      <w:r>
        <w:fldChar w:fldCharType="separate"/>
      </w:r>
      <w:r w:rsidR="00C12AF1">
        <w:t>3.11.10</w:t>
      </w:r>
      <w:r>
        <w:fldChar w:fldCharType="end"/>
      </w:r>
      <w:r>
        <w:t xml:space="preserve">) and providing a value for the </w:t>
      </w:r>
      <w:r w:rsidRPr="00B020F9">
        <w:rPr>
          <w:rStyle w:val="CODEtemp"/>
        </w:rPr>
        <w:t>file.contents</w:t>
      </w:r>
      <w:r>
        <w:t xml:space="preserve"> property (</w:t>
      </w:r>
      <w:r w:rsidRPr="00F90F0E">
        <w:t>§</w:t>
      </w:r>
      <w:r>
        <w:fldChar w:fldCharType="begin"/>
      </w:r>
      <w:r>
        <w:instrText xml:space="preserve"> REF _Ref507598130 \r \h </w:instrText>
      </w:r>
      <w:r>
        <w:fldChar w:fldCharType="separate"/>
      </w:r>
      <w:r w:rsidR="00C12AF1">
        <w:t>3.16.8</w:t>
      </w:r>
      <w:r>
        <w:fldChar w:fldCharType="end"/>
      </w:r>
      <w:r>
        <w:t>).</w:t>
      </w:r>
    </w:p>
    <w:p w14:paraId="34BD5F83" w14:textId="66A9287F" w:rsidR="00A27D47" w:rsidRPr="00A27D47" w:rsidRDefault="00A27D47" w:rsidP="00A27D47">
      <w:pPr>
        <w:pStyle w:val="Note"/>
        <w:rPr>
          <w:b/>
        </w:rPr>
      </w:pPr>
      <w:r>
        <w:t>EXAMPLE 1: In this example</w:t>
      </w:r>
      <w:proofErr w:type="gramStart"/>
      <w:r>
        <w:t xml:space="preserve">, </w:t>
      </w:r>
      <w:r w:rsidRPr="00D029D1">
        <w:rPr>
          <w:rStyle w:val="CODEtemp"/>
        </w:rPr>
        <w:t>.scanrc</w:t>
      </w:r>
      <w:proofErr w:type="gramEnd"/>
      <w:r>
        <w:t xml:space="preserve"> is the configuration file for the tool being run:</w:t>
      </w:r>
    </w:p>
    <w:p w14:paraId="7032AA25" w14:textId="2E3A163E" w:rsidR="00A27D47" w:rsidRDefault="00A27D47" w:rsidP="00A27D47">
      <w:pPr>
        <w:pStyle w:val="Codesmall"/>
      </w:pPr>
      <w:proofErr w:type="gramStart"/>
      <w:r>
        <w:t>{</w:t>
      </w:r>
      <w:r w:rsidR="00E92030">
        <w:t xml:space="preserve">  </w:t>
      </w:r>
      <w:proofErr w:type="gramEnd"/>
      <w:r w:rsidR="00E92030">
        <w:t xml:space="preserve">                                               </w:t>
      </w:r>
      <w:r w:rsidR="00DF2D77">
        <w:t xml:space="preserve">  </w:t>
      </w:r>
      <w:r w:rsidR="00E92030">
        <w:t># A run object (</w:t>
      </w:r>
      <w:r w:rsidR="00E92030" w:rsidRPr="000C59FB">
        <w:t>§</w:t>
      </w:r>
      <w:r w:rsidR="00E92030">
        <w:fldChar w:fldCharType="begin"/>
      </w:r>
      <w:r w:rsidR="00E92030">
        <w:instrText xml:space="preserve"> REF _Ref493349997 \r \h </w:instrText>
      </w:r>
      <w:r w:rsidR="00E92030">
        <w:fldChar w:fldCharType="separate"/>
      </w:r>
      <w:r w:rsidR="00C12AF1">
        <w:t>3.11</w:t>
      </w:r>
      <w:r w:rsidR="00E92030">
        <w:fldChar w:fldCharType="end"/>
      </w:r>
      <w:r w:rsidR="00E92030">
        <w:t>)</w:t>
      </w:r>
      <w:r w:rsidR="006D4B00">
        <w:t>.</w:t>
      </w:r>
    </w:p>
    <w:p w14:paraId="62B645C6" w14:textId="540C4A50" w:rsidR="00A27D47" w:rsidRDefault="00A27D47" w:rsidP="00A27D47">
      <w:pPr>
        <w:pStyle w:val="Codesmall"/>
      </w:pPr>
      <w:r>
        <w:t xml:space="preserve">  "invocation</w:t>
      </w:r>
      <w:r w:rsidR="00DF2D77">
        <w:t>s</w:t>
      </w:r>
      <w:r>
        <w:t xml:space="preserve">": </w:t>
      </w:r>
      <w:r w:rsidR="00DF2D77">
        <w:t xml:space="preserve">[                                  # See </w:t>
      </w:r>
      <w:r w:rsidR="00DF2D77" w:rsidRPr="000C59FB">
        <w:t>§</w:t>
      </w:r>
      <w:r w:rsidR="00DF2D77">
        <w:fldChar w:fldCharType="begin"/>
      </w:r>
      <w:r w:rsidR="00DF2D77">
        <w:instrText xml:space="preserve"> REF _Ref507657941 \r \h </w:instrText>
      </w:r>
      <w:r w:rsidR="00DF2D77">
        <w:fldChar w:fldCharType="separate"/>
      </w:r>
      <w:r w:rsidR="00C12AF1">
        <w:t>3.11.8</w:t>
      </w:r>
      <w:r w:rsidR="00DF2D77">
        <w:fldChar w:fldCharType="end"/>
      </w:r>
      <w:r w:rsidR="00DF2D77">
        <w:t>.</w:t>
      </w:r>
    </w:p>
    <w:p w14:paraId="4A70386B" w14:textId="692A489F" w:rsidR="00DF2D77" w:rsidRDefault="00DF2D77" w:rsidP="00A27D47">
      <w:pPr>
        <w:pStyle w:val="Codesmall"/>
      </w:pPr>
      <w:r>
        <w:t xml:space="preserve">    </w:t>
      </w:r>
      <w:proofErr w:type="gramStart"/>
      <w:r>
        <w:t xml:space="preserve">{  </w:t>
      </w:r>
      <w:proofErr w:type="gramEnd"/>
      <w:r>
        <w:t xml:space="preserve">                                             # An invocation object (</w:t>
      </w:r>
      <w:r w:rsidRPr="000C59FB">
        <w:t>§</w:t>
      </w:r>
      <w:r>
        <w:fldChar w:fldCharType="begin"/>
      </w:r>
      <w:r>
        <w:instrText xml:space="preserve"> REF _Ref493352563 \r \h </w:instrText>
      </w:r>
      <w:r>
        <w:fldChar w:fldCharType="separate"/>
      </w:r>
      <w:r w:rsidR="00C12AF1">
        <w:t>3.13</w:t>
      </w:r>
      <w:r>
        <w:fldChar w:fldCharType="end"/>
      </w:r>
      <w:r>
        <w:t>).</w:t>
      </w:r>
    </w:p>
    <w:p w14:paraId="059FB259" w14:textId="711CC078" w:rsidR="00A27D47" w:rsidRDefault="00A27D47" w:rsidP="00A27D47">
      <w:pPr>
        <w:pStyle w:val="Codesmall"/>
      </w:pPr>
      <w:r>
        <w:t xml:space="preserve">    </w:t>
      </w:r>
      <w:r w:rsidR="00DF2D77">
        <w:t xml:space="preserve">  </w:t>
      </w:r>
      <w:r>
        <w:t>...</w:t>
      </w:r>
    </w:p>
    <w:p w14:paraId="5A89A5A5" w14:textId="6F648E3A" w:rsidR="00A27D47" w:rsidRDefault="00A27D47" w:rsidP="00A27D47">
      <w:pPr>
        <w:pStyle w:val="Codesmall"/>
      </w:pPr>
      <w:r>
        <w:t xml:space="preserve">    </w:t>
      </w:r>
      <w:r w:rsidR="00DF2D77">
        <w:t xml:space="preserve">  </w:t>
      </w:r>
      <w:r>
        <w:t>"attachments": [</w:t>
      </w:r>
      <w:r w:rsidR="00E92030">
        <w:t xml:space="preserve">                              # See </w:t>
      </w:r>
      <w:r w:rsidR="00E92030" w:rsidRPr="000C59FB">
        <w:t>§</w:t>
      </w:r>
      <w:r w:rsidR="00E92030">
        <w:fldChar w:fldCharType="begin"/>
      </w:r>
      <w:r w:rsidR="00E92030">
        <w:instrText xml:space="preserve"> REF _Ref507597986 \r \h </w:instrText>
      </w:r>
      <w:r w:rsidR="00E92030">
        <w:fldChar w:fldCharType="separate"/>
      </w:r>
      <w:r w:rsidR="00C12AF1">
        <w:t>3.13.5</w:t>
      </w:r>
      <w:r w:rsidR="00E92030">
        <w:fldChar w:fldCharType="end"/>
      </w:r>
      <w:r w:rsidR="006D4B00">
        <w:t>.</w:t>
      </w:r>
    </w:p>
    <w:p w14:paraId="6DA49650" w14:textId="39D63C12" w:rsidR="00A27D47" w:rsidRDefault="00A27D47" w:rsidP="00A27D47">
      <w:pPr>
        <w:pStyle w:val="Codesmall"/>
      </w:pPr>
      <w:r>
        <w:t xml:space="preserve">      </w:t>
      </w:r>
      <w:r w:rsidR="00DF2D77">
        <w:t xml:space="preserve">  </w:t>
      </w:r>
      <w:proofErr w:type="gramStart"/>
      <w:r>
        <w:t xml:space="preserve">{  </w:t>
      </w:r>
      <w:proofErr w:type="gramEnd"/>
      <w:r>
        <w:t xml:space="preserve">                                   </w:t>
      </w:r>
      <w:r w:rsidR="00E92030">
        <w:t xml:space="preserve">  </w:t>
      </w:r>
      <w:r>
        <w:t xml:space="preserve"> </w:t>
      </w:r>
      <w:r w:rsidR="00E92030">
        <w:t xml:space="preserve"> </w:t>
      </w:r>
      <w:r>
        <w:t xml:space="preserve">  # An attachment object</w:t>
      </w:r>
      <w:r w:rsidR="006D4B00">
        <w:t>.</w:t>
      </w:r>
    </w:p>
    <w:p w14:paraId="5E276010" w14:textId="4FE85017" w:rsidR="00A27D47" w:rsidRDefault="00A27D47" w:rsidP="00A27D47">
      <w:pPr>
        <w:pStyle w:val="Codesmall"/>
      </w:pPr>
      <w:r>
        <w:t xml:space="preserve">        </w:t>
      </w:r>
      <w:r w:rsidR="00DF2D77">
        <w:t xml:space="preserve">  </w:t>
      </w:r>
      <w:r>
        <w:t xml:space="preserve">"description": </w:t>
      </w:r>
      <w:proofErr w:type="gramStart"/>
      <w:r w:rsidR="00A8547F">
        <w:t xml:space="preserve">{  </w:t>
      </w:r>
      <w:proofErr w:type="gramEnd"/>
      <w:r w:rsidR="00A8547F">
        <w:t xml:space="preserve">                  </w:t>
      </w:r>
      <w:r w:rsidR="00E92030">
        <w:t xml:space="preserve">  </w:t>
      </w:r>
      <w:r>
        <w:t xml:space="preserve"> </w:t>
      </w:r>
      <w:r w:rsidR="00E92030">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C12AF1">
        <w:t>3.14.2</w:t>
      </w:r>
      <w:r w:rsidR="00E92030">
        <w:fldChar w:fldCharType="end"/>
      </w:r>
      <w:r w:rsidR="006D4B00">
        <w:t>.</w:t>
      </w:r>
    </w:p>
    <w:p w14:paraId="2FACA751" w14:textId="4B9EFFE4" w:rsidR="00A8547F" w:rsidRDefault="00A8547F" w:rsidP="00A27D47">
      <w:pPr>
        <w:pStyle w:val="Codesmall"/>
      </w:pPr>
      <w:r>
        <w:t xml:space="preserve">          </w:t>
      </w:r>
      <w:r w:rsidR="00DF2D77">
        <w:t xml:space="preserve">  </w:t>
      </w:r>
      <w:r>
        <w:t>"text": "Configuration file"</w:t>
      </w:r>
    </w:p>
    <w:p w14:paraId="69BD2E35" w14:textId="791FDA76" w:rsidR="00A8547F" w:rsidRDefault="00A8547F" w:rsidP="00A27D47">
      <w:pPr>
        <w:pStyle w:val="Codesmall"/>
      </w:pPr>
      <w:r>
        <w:t xml:space="preserve">        </w:t>
      </w:r>
      <w:r w:rsidR="00DF2D77">
        <w:t xml:space="preserve">  </w:t>
      </w:r>
      <w:r>
        <w:t>},</w:t>
      </w:r>
    </w:p>
    <w:p w14:paraId="44BB5352" w14:textId="4A8E098B" w:rsidR="00E92030" w:rsidRDefault="00E92030" w:rsidP="00E92030">
      <w:pPr>
        <w:pStyle w:val="Codesmall"/>
      </w:pPr>
      <w:r>
        <w:t xml:space="preserve">        </w:t>
      </w:r>
      <w:r w:rsidR="00DF2D77">
        <w:t xml:space="preserve">  </w:t>
      </w:r>
      <w:r>
        <w:t xml:space="preserve">"fileLocation": </w:t>
      </w:r>
      <w:proofErr w:type="gramStart"/>
      <w:r>
        <w:t xml:space="preserve">{  </w:t>
      </w:r>
      <w:proofErr w:type="gramEnd"/>
      <w:r>
        <w:t xml:space="preserve">                       # See </w:t>
      </w:r>
      <w:r w:rsidRPr="00F90F0E">
        <w:t>§</w:t>
      </w:r>
      <w:r>
        <w:fldChar w:fldCharType="begin"/>
      </w:r>
      <w:r>
        <w:instrText xml:space="preserve"> REF _Ref506978525 \r \h </w:instrText>
      </w:r>
      <w:r>
        <w:fldChar w:fldCharType="separate"/>
      </w:r>
      <w:r w:rsidR="00C12AF1">
        <w:t>3.14.3</w:t>
      </w:r>
      <w:r>
        <w:fldChar w:fldCharType="end"/>
      </w:r>
      <w:r w:rsidR="006D4B00">
        <w:t>.</w:t>
      </w:r>
    </w:p>
    <w:p w14:paraId="279D4052" w14:textId="38B8E085" w:rsidR="00A27D47" w:rsidRDefault="00A27D47" w:rsidP="00A27D47">
      <w:pPr>
        <w:pStyle w:val="Codesmall"/>
      </w:pPr>
      <w:r>
        <w:t xml:space="preserve">          </w:t>
      </w:r>
      <w:r w:rsidR="00DF2D77">
        <w:t xml:space="preserve">  </w:t>
      </w:r>
      <w:r>
        <w:t xml:space="preserve">"uri": </w:t>
      </w:r>
      <w:r w:rsidR="00E92030">
        <w:t>"</w:t>
      </w:r>
      <w:r w:rsidR="00E92030" w:rsidRPr="00E92030">
        <w:t>file:///C:/Users/Mary/.scanrc</w:t>
      </w:r>
      <w:r w:rsidR="00E92030">
        <w:t>"</w:t>
      </w:r>
    </w:p>
    <w:p w14:paraId="2A6200C8" w14:textId="7A9DB36A" w:rsidR="00E92030" w:rsidRDefault="00E92030" w:rsidP="00A27D47">
      <w:pPr>
        <w:pStyle w:val="Codesmall"/>
      </w:pPr>
      <w:r>
        <w:t xml:space="preserve">        </w:t>
      </w:r>
      <w:r w:rsidR="00DF2D77">
        <w:t xml:space="preserve">  </w:t>
      </w:r>
      <w:r>
        <w:t>}</w:t>
      </w:r>
    </w:p>
    <w:p w14:paraId="56B962F4" w14:textId="7E3EDC08" w:rsidR="00A27D47" w:rsidRDefault="00A27D47" w:rsidP="00A27D47">
      <w:pPr>
        <w:pStyle w:val="Codesmall"/>
      </w:pPr>
      <w:r>
        <w:t xml:space="preserve">      </w:t>
      </w:r>
      <w:r w:rsidR="00DF2D77">
        <w:t xml:space="preserve">  </w:t>
      </w:r>
      <w:r>
        <w:t>}</w:t>
      </w:r>
    </w:p>
    <w:p w14:paraId="21160A54" w14:textId="56579A03" w:rsidR="00A27D47" w:rsidRDefault="00A27D47" w:rsidP="00A27D47">
      <w:pPr>
        <w:pStyle w:val="Codesmall"/>
      </w:pPr>
      <w:r>
        <w:t xml:space="preserve">    </w:t>
      </w:r>
      <w:r w:rsidR="00DF2D77">
        <w:t xml:space="preserve">  </w:t>
      </w:r>
      <w:r>
        <w:t>]</w:t>
      </w:r>
    </w:p>
    <w:p w14:paraId="79BC515C" w14:textId="14E70A25" w:rsidR="00DF2D77" w:rsidRDefault="00DF2D77" w:rsidP="00A27D47">
      <w:pPr>
        <w:pStyle w:val="Codesmall"/>
      </w:pPr>
      <w:r>
        <w:t xml:space="preserve">    }</w:t>
      </w:r>
    </w:p>
    <w:p w14:paraId="679CBE0E" w14:textId="1347CC1C" w:rsidR="00E92030" w:rsidRDefault="00E92030" w:rsidP="00A27D47">
      <w:pPr>
        <w:pStyle w:val="Codesmall"/>
      </w:pPr>
      <w:r>
        <w:t xml:space="preserve">  </w:t>
      </w:r>
      <w:r w:rsidR="00DF2D77">
        <w:t>]</w:t>
      </w:r>
    </w:p>
    <w:p w14:paraId="6596EA44" w14:textId="4311ABCD" w:rsidR="00A27D47" w:rsidRDefault="00A27D47" w:rsidP="00A27D47">
      <w:pPr>
        <w:pStyle w:val="Codesmall"/>
      </w:pPr>
      <w:r>
        <w:t>}</w:t>
      </w:r>
    </w:p>
    <w:p w14:paraId="2B673093" w14:textId="6A13DF92" w:rsidR="00A27D47" w:rsidRDefault="00A27D47" w:rsidP="00E92030">
      <w:pPr>
        <w:pStyle w:val="Note"/>
      </w:pPr>
      <w:r>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157BE316" w:rsidR="00E92030" w:rsidRDefault="00E92030" w:rsidP="00A27D47">
      <w:pPr>
        <w:pStyle w:val="Codesmall"/>
      </w:pPr>
      <w:proofErr w:type="gramStart"/>
      <w:r>
        <w:t xml:space="preserve">{  </w:t>
      </w:r>
      <w:proofErr w:type="gramEnd"/>
      <w:r>
        <w:t xml:space="preserve">                                               # A result object (</w:t>
      </w:r>
      <w:r w:rsidRPr="000C59FB">
        <w:t>§</w:t>
      </w:r>
      <w:r>
        <w:fldChar w:fldCharType="begin"/>
      </w:r>
      <w:r>
        <w:instrText xml:space="preserve"> REF _Ref493350984 \r \h </w:instrText>
      </w:r>
      <w:r>
        <w:fldChar w:fldCharType="separate"/>
      </w:r>
      <w:r w:rsidR="00C12AF1">
        <w:t>3.18</w:t>
      </w:r>
      <w:r>
        <w:fldChar w:fldCharType="end"/>
      </w:r>
      <w:r>
        <w:t>)</w:t>
      </w:r>
      <w:r w:rsidR="006D4B00">
        <w:t>.</w:t>
      </w:r>
    </w:p>
    <w:p w14:paraId="30BF41E2" w14:textId="69A25B72" w:rsidR="00A27D47" w:rsidRDefault="00A27D47" w:rsidP="00A27D47">
      <w:pPr>
        <w:pStyle w:val="Codesmall"/>
      </w:pPr>
      <w:r>
        <w:t xml:space="preserve">  ...</w:t>
      </w:r>
    </w:p>
    <w:p w14:paraId="344F43B5" w14:textId="03BB5337" w:rsidR="00A27D47" w:rsidRDefault="00A27D47" w:rsidP="00A27D47">
      <w:pPr>
        <w:pStyle w:val="Codesmall"/>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E92030">
        <w:fldChar w:fldCharType="separate"/>
      </w:r>
      <w:r w:rsidR="00C12AF1">
        <w:t>3.18.17</w:t>
      </w:r>
      <w:r w:rsidR="00E92030">
        <w:fldChar w:fldCharType="end"/>
      </w:r>
      <w:r w:rsidR="006D4B00">
        <w:t>.</w:t>
      </w:r>
    </w:p>
    <w:p w14:paraId="5FE550F7" w14:textId="5080A9F3" w:rsidR="00A27D47" w:rsidRDefault="00A27D47" w:rsidP="00A27D47">
      <w:pPr>
        <w:pStyle w:val="Codesmall"/>
      </w:pPr>
      <w:r>
        <w:t xml:space="preserve">    </w:t>
      </w:r>
      <w:proofErr w:type="gramStart"/>
      <w:r>
        <w:t xml:space="preserve">{  </w:t>
      </w:r>
      <w:proofErr w:type="gramEnd"/>
      <w:r>
        <w:t xml:space="preserve">                                           # An attachment object</w:t>
      </w:r>
      <w:r w:rsidR="006D4B00">
        <w:t>.</w:t>
      </w:r>
    </w:p>
    <w:p w14:paraId="7B60083E" w14:textId="34E691A9" w:rsidR="00A27D47" w:rsidRDefault="00A27D47" w:rsidP="00A27D47">
      <w:pPr>
        <w:pStyle w:val="Codesmall"/>
      </w:pPr>
      <w:r>
        <w:t xml:space="preserve">      "description": </w:t>
      </w:r>
      <w:proofErr w:type="gramStart"/>
      <w:r w:rsidR="00A8547F">
        <w:t xml:space="preserve">{  </w:t>
      </w:r>
      <w:proofErr w:type="gramEnd"/>
      <w:r w:rsidR="00A8547F">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C12AF1">
        <w:t>3.14.2</w:t>
      </w:r>
      <w:r w:rsidR="00E92030">
        <w:fldChar w:fldCharType="end"/>
      </w:r>
      <w:r w:rsidR="006D4B00">
        <w:t>.</w:t>
      </w:r>
    </w:p>
    <w:p w14:paraId="0705E09E" w14:textId="636837FE" w:rsidR="00A8547F" w:rsidRDefault="00A8547F" w:rsidP="00A27D47">
      <w:pPr>
        <w:pStyle w:val="Codesmall"/>
      </w:pPr>
      <w:r>
        <w:t xml:space="preserve">        "text": "Screen shot"</w:t>
      </w:r>
    </w:p>
    <w:p w14:paraId="193C58E8" w14:textId="4D27B2DF" w:rsidR="00A8547F" w:rsidRDefault="00A8547F" w:rsidP="00A27D47">
      <w:pPr>
        <w:pStyle w:val="Codesmall"/>
      </w:pPr>
      <w:r>
        <w:t xml:space="preserve">      },</w:t>
      </w:r>
    </w:p>
    <w:p w14:paraId="49AA312D" w14:textId="112D5EB3" w:rsidR="00E92030" w:rsidRDefault="00E92030" w:rsidP="00A27D47">
      <w:pPr>
        <w:pStyle w:val="Codesmall"/>
      </w:pPr>
      <w:r>
        <w:t xml:space="preserve">      "fileLocation": </w:t>
      </w:r>
      <w:proofErr w:type="gramStart"/>
      <w:r>
        <w:t xml:space="preserve">{  </w:t>
      </w:r>
      <w:proofErr w:type="gramEnd"/>
      <w:r>
        <w:t xml:space="preserve">                         # See </w:t>
      </w:r>
      <w:r w:rsidRPr="00F90F0E">
        <w:t>§</w:t>
      </w:r>
      <w:bookmarkStart w:id="286" w:name="_Hlk507657707"/>
      <w:r>
        <w:fldChar w:fldCharType="begin"/>
      </w:r>
      <w:r>
        <w:instrText xml:space="preserve"> REF _Ref506978525 \r \h </w:instrText>
      </w:r>
      <w:r>
        <w:fldChar w:fldCharType="separate"/>
      </w:r>
      <w:r w:rsidR="00C12AF1">
        <w:t>3.14.3</w:t>
      </w:r>
      <w:r>
        <w:fldChar w:fldCharType="end"/>
      </w:r>
      <w:bookmarkEnd w:id="286"/>
      <w:r w:rsidR="006D4B00">
        <w:t>.</w:t>
      </w:r>
    </w:p>
    <w:p w14:paraId="2E291DAC" w14:textId="5848B814" w:rsidR="00A27D47" w:rsidRDefault="00E92030" w:rsidP="00A27D47">
      <w:pPr>
        <w:pStyle w:val="Codesmall"/>
      </w:pPr>
      <w:r>
        <w:lastRenderedPageBreak/>
        <w:t xml:space="preserve">  </w:t>
      </w:r>
      <w:r w:rsidR="00A27D47">
        <w:t xml:space="preserve">      "uri": </w:t>
      </w:r>
      <w:r>
        <w:t>"</w:t>
      </w:r>
      <w:r w:rsidRPr="00E92030">
        <w:t>file:///C:/ScanOutput/image001.png</w:t>
      </w:r>
      <w:r>
        <w:t>"</w:t>
      </w:r>
    </w:p>
    <w:p w14:paraId="3A46067F" w14:textId="55EE92B2" w:rsidR="00E92030" w:rsidRDefault="00E92030" w:rsidP="00A27D47">
      <w:pPr>
        <w:pStyle w:val="Codesmall"/>
      </w:pPr>
      <w:r>
        <w:t xml:space="preserve">      }</w:t>
      </w:r>
    </w:p>
    <w:p w14:paraId="7A641FBB" w14:textId="15C06A8D" w:rsidR="00A27D47" w:rsidRDefault="00A27D47" w:rsidP="00A27D47">
      <w:pPr>
        <w:pStyle w:val="Codesmall"/>
      </w:pPr>
      <w:r>
        <w:t xml:space="preserve">    }</w:t>
      </w:r>
    </w:p>
    <w:p w14:paraId="6E223760" w14:textId="0ECDD3A2" w:rsidR="00A27D47" w:rsidRDefault="00A27D47" w:rsidP="00A27D47">
      <w:pPr>
        <w:pStyle w:val="Codesmall"/>
      </w:pPr>
      <w:r>
        <w:t xml:space="preserve">  ]</w:t>
      </w:r>
    </w:p>
    <w:p w14:paraId="31B35430" w14:textId="1B515354" w:rsidR="00A27D47" w:rsidRDefault="00E92030" w:rsidP="00A27D47">
      <w:pPr>
        <w:pStyle w:val="Codesmall"/>
      </w:pPr>
      <w:r>
        <w:t>}</w:t>
      </w:r>
    </w:p>
    <w:p w14:paraId="2596C11E" w14:textId="77777777" w:rsidR="00A27D47" w:rsidRDefault="00A27D47" w:rsidP="00A27D47">
      <w:pPr>
        <w:pStyle w:val="Heading3"/>
        <w:numPr>
          <w:ilvl w:val="2"/>
          <w:numId w:val="2"/>
        </w:numPr>
      </w:pPr>
      <w:bookmarkStart w:id="287" w:name="_Ref506978925"/>
      <w:bookmarkStart w:id="288" w:name="_Toc510174734"/>
      <w:r>
        <w:t>description property</w:t>
      </w:r>
      <w:bookmarkEnd w:id="287"/>
      <w:bookmarkEnd w:id="288"/>
    </w:p>
    <w:p w14:paraId="237B6C86" w14:textId="74EB90F2"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C12AF1">
        <w:t>3.9</w:t>
      </w:r>
      <w:r w:rsidR="00A8547F">
        <w:fldChar w:fldCharType="end"/>
      </w:r>
      <w:r w:rsidR="00A8547F">
        <w:t>)</w:t>
      </w:r>
      <w:r>
        <w:t xml:space="preserve"> describing the role played by the attachment.</w:t>
      </w:r>
    </w:p>
    <w:p w14:paraId="50FF20BD" w14:textId="0B3CBF15" w:rsidR="00A27D47" w:rsidRDefault="00E92030" w:rsidP="00A27D47">
      <w:pPr>
        <w:pStyle w:val="Heading3"/>
        <w:numPr>
          <w:ilvl w:val="2"/>
          <w:numId w:val="2"/>
        </w:numPr>
      </w:pPr>
      <w:bookmarkStart w:id="289" w:name="_Ref506978525"/>
      <w:bookmarkStart w:id="290" w:name="_Toc510174735"/>
      <w:r>
        <w:t>fileLocation</w:t>
      </w:r>
      <w:r w:rsidR="00A27D47">
        <w:t xml:space="preserve"> property</w:t>
      </w:r>
      <w:bookmarkEnd w:id="289"/>
      <w:bookmarkEnd w:id="290"/>
    </w:p>
    <w:p w14:paraId="13D7987F" w14:textId="6EC0FDC5" w:rsidR="00A27D47" w:rsidRP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r w:rsidR="00E92030">
        <w:rPr>
          <w:rStyle w:val="CODEtemp"/>
        </w:rPr>
        <w:t>fileLocation</w:t>
      </w:r>
      <w:r w:rsidRPr="00D27D0A">
        <w:rPr>
          <w:rStyle w:val="CODEtemp"/>
        </w:rPr>
        <w:t xml:space="preserve"> </w:t>
      </w:r>
      <w:r>
        <w:t xml:space="preserve">whose value is a </w:t>
      </w:r>
      <w:r w:rsidR="00E92030" w:rsidRPr="00E92030">
        <w:rPr>
          <w:rStyle w:val="CODEtemp"/>
        </w:rPr>
        <w:t>fileLocation</w:t>
      </w:r>
      <w:r w:rsidR="00E92030">
        <w:t xml:space="preserve"> object</w:t>
      </w:r>
      <w:r>
        <w:t xml:space="preserve"> (</w:t>
      </w:r>
      <w:r w:rsidRPr="000C59FB">
        <w:t>§</w:t>
      </w:r>
      <w:r w:rsidR="00E92030">
        <w:fldChar w:fldCharType="begin"/>
      </w:r>
      <w:r w:rsidR="00E92030">
        <w:instrText xml:space="preserve"> REF _Ref507594747 \r \h </w:instrText>
      </w:r>
      <w:r w:rsidR="00E92030">
        <w:fldChar w:fldCharType="separate"/>
      </w:r>
      <w:r w:rsidR="00C12AF1">
        <w:t>3.2</w:t>
      </w:r>
      <w:r w:rsidR="00E92030">
        <w:fldChar w:fldCharType="end"/>
      </w:r>
      <w:r>
        <w:t>) that specifies the location of the attachment file.</w:t>
      </w:r>
    </w:p>
    <w:p w14:paraId="78FA4DB2" w14:textId="1BA8ACE4" w:rsidR="00AC6C45" w:rsidRDefault="00AC6C45" w:rsidP="00AC6C45">
      <w:pPr>
        <w:pStyle w:val="Heading2"/>
      </w:pPr>
      <w:bookmarkStart w:id="291" w:name="_Toc510174736"/>
      <w:r>
        <w:t>conversion object</w:t>
      </w:r>
      <w:bookmarkEnd w:id="283"/>
      <w:bookmarkEnd w:id="291"/>
    </w:p>
    <w:p w14:paraId="615BCC83" w14:textId="7B3EE260" w:rsidR="00AC6C45" w:rsidRDefault="00AC6C45" w:rsidP="00AC6C45">
      <w:pPr>
        <w:pStyle w:val="Heading3"/>
      </w:pPr>
      <w:bookmarkStart w:id="292" w:name="_Toc510174737"/>
      <w:r>
        <w:t>General</w:t>
      </w:r>
      <w:bookmarkEnd w:id="292"/>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AC6C45">
      <w:pPr>
        <w:pStyle w:val="Codesmall"/>
      </w:pPr>
      <w:r>
        <w:t>{</w:t>
      </w:r>
    </w:p>
    <w:p w14:paraId="7FCDA808" w14:textId="77777777" w:rsidR="00AC6C45" w:rsidRDefault="00AC6C45" w:rsidP="00AC6C45">
      <w:pPr>
        <w:pStyle w:val="Codesmall"/>
      </w:pPr>
      <w:r>
        <w:t xml:space="preserve">  ...</w:t>
      </w:r>
    </w:p>
    <w:p w14:paraId="0FB43977" w14:textId="77777777" w:rsidR="00AC6C45" w:rsidRDefault="00AC6C45" w:rsidP="00AC6C45">
      <w:pPr>
        <w:pStyle w:val="Codesmall"/>
      </w:pPr>
      <w:r>
        <w:t xml:space="preserve">  "runs": [</w:t>
      </w:r>
    </w:p>
    <w:p w14:paraId="100D35C4" w14:textId="77777777" w:rsidR="00AC6C45" w:rsidRDefault="00AC6C45" w:rsidP="00AC6C45">
      <w:pPr>
        <w:pStyle w:val="Codesmall"/>
      </w:pPr>
      <w:r>
        <w:t xml:space="preserve">    {</w:t>
      </w:r>
    </w:p>
    <w:p w14:paraId="65D46822" w14:textId="77777777" w:rsidR="00AC6C45" w:rsidRDefault="00AC6C45" w:rsidP="00AC6C45">
      <w:pPr>
        <w:pStyle w:val="Codesmall"/>
      </w:pPr>
      <w:r>
        <w:t xml:space="preserve">      "tool": {</w:t>
      </w:r>
    </w:p>
    <w:p w14:paraId="20ABC894" w14:textId="77777777" w:rsidR="00AC6C45" w:rsidRDefault="00AC6C45" w:rsidP="00AC6C45">
      <w:pPr>
        <w:pStyle w:val="Codesmall"/>
      </w:pPr>
      <w:r>
        <w:t xml:space="preserve">        "name": "AndroidStudio"</w:t>
      </w:r>
    </w:p>
    <w:p w14:paraId="793AA2A4" w14:textId="77777777" w:rsidR="00AC6C45" w:rsidRDefault="00AC6C45" w:rsidP="00AC6C45">
      <w:pPr>
        <w:pStyle w:val="Codesmall"/>
      </w:pPr>
      <w:r>
        <w:t xml:space="preserve">      },</w:t>
      </w:r>
    </w:p>
    <w:p w14:paraId="597E555A" w14:textId="77777777" w:rsidR="00AC6C45" w:rsidRDefault="00AC6C45" w:rsidP="00AC6C45">
      <w:pPr>
        <w:pStyle w:val="Codesmall"/>
      </w:pPr>
      <w:r>
        <w:t xml:space="preserve">      "conversion": {</w:t>
      </w:r>
    </w:p>
    <w:p w14:paraId="5E9D4D90" w14:textId="0DCB3E3A" w:rsidR="00AC6C45" w:rsidRDefault="00AC6C45" w:rsidP="00AC6C45">
      <w:pPr>
        <w:pStyle w:val="Codesmall"/>
      </w:pPr>
      <w:r>
        <w:t xml:space="preserve">        "tool": </w:t>
      </w:r>
      <w:proofErr w:type="gramStart"/>
      <w:r>
        <w:t xml:space="preserve">{  </w:t>
      </w:r>
      <w:proofErr w:type="gramEnd"/>
      <w:r>
        <w:t xml:space="preserve">                                  # see </w:t>
      </w:r>
      <w:r w:rsidRPr="000C59FB">
        <w:t>§</w:t>
      </w:r>
      <w:r w:rsidR="00CA2EB2">
        <w:fldChar w:fldCharType="begin"/>
      </w:r>
      <w:r w:rsidR="00CA2EB2">
        <w:instrText xml:space="preserve"> REF _Ref503539410 \w \h </w:instrText>
      </w:r>
      <w:r w:rsidR="00CA2EB2">
        <w:fldChar w:fldCharType="separate"/>
      </w:r>
      <w:r w:rsidR="00C12AF1">
        <w:t>3.15.2</w:t>
      </w:r>
      <w:r w:rsidR="00CA2EB2">
        <w:fldChar w:fldCharType="end"/>
      </w:r>
    </w:p>
    <w:p w14:paraId="53B56E6B" w14:textId="77777777" w:rsidR="00AC6C45" w:rsidRDefault="00AC6C45" w:rsidP="00AC6C45">
      <w:pPr>
        <w:pStyle w:val="Codesmall"/>
      </w:pPr>
      <w:r>
        <w:t xml:space="preserve">          "name": "SARIF SDK Multitool",</w:t>
      </w:r>
    </w:p>
    <w:p w14:paraId="7259E84B" w14:textId="77777777" w:rsidR="00AC6C45" w:rsidRDefault="00AC6C45" w:rsidP="00AC6C45">
      <w:pPr>
        <w:pStyle w:val="Codesmall"/>
      </w:pPr>
      <w:r>
        <w:t xml:space="preserve">        },</w:t>
      </w:r>
    </w:p>
    <w:p w14:paraId="7E3174E3" w14:textId="4091E01F" w:rsidR="00AC6C45" w:rsidRDefault="00AC6C45" w:rsidP="00AC6C45">
      <w:pPr>
        <w:pStyle w:val="Codesmall"/>
      </w:pPr>
      <w:r>
        <w:t xml:space="preserve">                                                     # see </w:t>
      </w:r>
      <w:r w:rsidRPr="000C59FB">
        <w:t>§</w:t>
      </w:r>
      <w:r w:rsidR="00CA2EB2">
        <w:fldChar w:fldCharType="begin"/>
      </w:r>
      <w:r w:rsidR="00CA2EB2">
        <w:instrText xml:space="preserve"> REF _Ref503608264 \w \h </w:instrText>
      </w:r>
      <w:r w:rsidR="00CA2EB2">
        <w:fldChar w:fldCharType="separate"/>
      </w:r>
      <w:r w:rsidR="00C12AF1">
        <w:t>3.15.3</w:t>
      </w:r>
      <w:r w:rsidR="00CA2EB2">
        <w:fldChar w:fldCharType="end"/>
      </w:r>
    </w:p>
    <w:p w14:paraId="4A5E1B2E" w14:textId="77777777" w:rsidR="00AC6C45" w:rsidRDefault="00AC6C45" w:rsidP="00AC6C45">
      <w:pPr>
        <w:pStyle w:val="Codesmall"/>
      </w:pPr>
      <w:r>
        <w:t xml:space="preserve">        "invocation": "Sarif.Multitool.exe convert -t AndroidStudio northwind.log"</w:t>
      </w:r>
    </w:p>
    <w:p w14:paraId="17459126" w14:textId="77777777" w:rsidR="00AC6C45" w:rsidRDefault="00AC6C45" w:rsidP="00AC6C45">
      <w:pPr>
        <w:pStyle w:val="Codesmall"/>
      </w:pPr>
    </w:p>
    <w:p w14:paraId="6E99D528" w14:textId="0BDE94C3" w:rsidR="0054415E" w:rsidRDefault="00AC6C45" w:rsidP="00AC6C45">
      <w:pPr>
        <w:pStyle w:val="Codesmall"/>
      </w:pPr>
      <w:r>
        <w:t xml:space="preserve">        "analysisToolLogFile</w:t>
      </w:r>
      <w:r w:rsidR="0054415E">
        <w:t>Location</w:t>
      </w:r>
      <w:r>
        <w:t>":</w:t>
      </w:r>
      <w:r w:rsidR="0054415E">
        <w:t xml:space="preserve"> </w:t>
      </w:r>
      <w:proofErr w:type="gramStart"/>
      <w:r w:rsidR="0054415E">
        <w:t xml:space="preserve">{  </w:t>
      </w:r>
      <w:proofErr w:type="gramEnd"/>
      <w:r w:rsidR="0054415E">
        <w:t xml:space="preserve">           # see </w:t>
      </w:r>
      <w:r w:rsidR="0054415E" w:rsidRPr="000C59FB">
        <w:t>§</w:t>
      </w:r>
      <w:r w:rsidR="0054415E">
        <w:fldChar w:fldCharType="begin"/>
      </w:r>
      <w:r w:rsidR="0054415E">
        <w:instrText xml:space="preserve"> REF _Ref503539431 \w \h </w:instrText>
      </w:r>
      <w:r w:rsidR="0054415E">
        <w:fldChar w:fldCharType="separate"/>
      </w:r>
      <w:r w:rsidR="00C12AF1">
        <w:t>3.15.4</w:t>
      </w:r>
      <w:r w:rsidR="0054415E">
        <w:fldChar w:fldCharType="end"/>
      </w:r>
    </w:p>
    <w:p w14:paraId="62DE25AF" w14:textId="5CBC6261" w:rsidR="00AC6C45" w:rsidRDefault="0054415E" w:rsidP="00AC6C45">
      <w:pPr>
        <w:pStyle w:val="Codesmall"/>
      </w:pPr>
      <w:r>
        <w:t xml:space="preserve">         </w:t>
      </w:r>
      <w:r w:rsidR="00AC6C45">
        <w:t xml:space="preserve"> </w:t>
      </w:r>
      <w:r>
        <w:t xml:space="preserve">"uri": </w:t>
      </w:r>
      <w:r w:rsidR="00AC6C45">
        <w:t xml:space="preserve">"northwind.log",   </w:t>
      </w:r>
    </w:p>
    <w:p w14:paraId="33E280FF" w14:textId="43D6FC6A" w:rsidR="0054415E" w:rsidRDefault="00AC6C45" w:rsidP="00AC6C45">
      <w:pPr>
        <w:pStyle w:val="Codesmall"/>
      </w:pPr>
      <w:r>
        <w:t xml:space="preserve">        </w:t>
      </w:r>
      <w:r w:rsidR="0054415E">
        <w:t xml:space="preserve">  </w:t>
      </w:r>
      <w:r>
        <w:t>"</w:t>
      </w:r>
      <w:r w:rsidR="0054415E">
        <w:t>u</w:t>
      </w:r>
      <w:r>
        <w:t>riBaseId": "$LOG_DIR$"</w:t>
      </w:r>
    </w:p>
    <w:p w14:paraId="7F58A454" w14:textId="571B573C" w:rsidR="00AC6C45" w:rsidRDefault="0054415E" w:rsidP="00AC6C45">
      <w:pPr>
        <w:pStyle w:val="Codesmall"/>
      </w:pPr>
      <w:r>
        <w:t xml:space="preserve">        } </w:t>
      </w:r>
    </w:p>
    <w:p w14:paraId="06A53117" w14:textId="77777777" w:rsidR="00AC6C45" w:rsidRDefault="00AC6C45" w:rsidP="00AC6C45">
      <w:pPr>
        <w:pStyle w:val="Codesmall"/>
      </w:pPr>
      <w:r>
        <w:t xml:space="preserve">      },</w:t>
      </w:r>
    </w:p>
    <w:p w14:paraId="0A58FB87" w14:textId="77777777" w:rsidR="00AC6C45" w:rsidRDefault="00AC6C45" w:rsidP="00AC6C45">
      <w:pPr>
        <w:pStyle w:val="Codesmall"/>
      </w:pPr>
      <w:r>
        <w:t xml:space="preserve">      "results": [</w:t>
      </w:r>
    </w:p>
    <w:p w14:paraId="12B6180D" w14:textId="77777777" w:rsidR="00AC6C45" w:rsidRDefault="00AC6C45" w:rsidP="00AC6C45">
      <w:pPr>
        <w:pStyle w:val="Codesmall"/>
      </w:pPr>
      <w:r>
        <w:t xml:space="preserve">        ...</w:t>
      </w:r>
    </w:p>
    <w:p w14:paraId="6EC5726D" w14:textId="77777777" w:rsidR="00AC6C45" w:rsidRDefault="00AC6C45" w:rsidP="00AC6C45">
      <w:pPr>
        <w:pStyle w:val="Codesmall"/>
      </w:pPr>
      <w:r>
        <w:t xml:space="preserve">      ]</w:t>
      </w:r>
    </w:p>
    <w:p w14:paraId="27C3B948" w14:textId="77777777" w:rsidR="00AC6C45" w:rsidRDefault="00AC6C45" w:rsidP="00AC6C45">
      <w:pPr>
        <w:pStyle w:val="Codesmall"/>
      </w:pPr>
      <w:r>
        <w:t xml:space="preserve">    }</w:t>
      </w:r>
    </w:p>
    <w:p w14:paraId="1AA7D866" w14:textId="77777777" w:rsidR="00AC6C45" w:rsidRDefault="00AC6C45" w:rsidP="00AC6C45">
      <w:pPr>
        <w:pStyle w:val="Codesmall"/>
      </w:pPr>
      <w:r>
        <w:t xml:space="preserve">  ]</w:t>
      </w:r>
    </w:p>
    <w:p w14:paraId="34258158" w14:textId="77777777" w:rsidR="00AC6C45" w:rsidRPr="008F4CB1" w:rsidRDefault="00AC6C45" w:rsidP="00AC6C45">
      <w:pPr>
        <w:pStyle w:val="Codesmall"/>
      </w:pPr>
      <w:r>
        <w:t>}</w:t>
      </w:r>
    </w:p>
    <w:p w14:paraId="1DDFE0F7" w14:textId="77777777" w:rsidR="00AC6C45" w:rsidRPr="006C0319" w:rsidRDefault="00AC6C45" w:rsidP="00AC6C45"/>
    <w:p w14:paraId="30C62EF6" w14:textId="77777777" w:rsidR="00AC6C45" w:rsidRDefault="00AC6C45" w:rsidP="00AC6C45">
      <w:pPr>
        <w:pStyle w:val="Heading3"/>
        <w:numPr>
          <w:ilvl w:val="2"/>
          <w:numId w:val="2"/>
        </w:numPr>
      </w:pPr>
      <w:bookmarkStart w:id="293" w:name="_Ref503539410"/>
      <w:bookmarkStart w:id="294" w:name="_Toc510174738"/>
      <w:r>
        <w:t>tool property</w:t>
      </w:r>
      <w:bookmarkEnd w:id="293"/>
      <w:bookmarkEnd w:id="294"/>
    </w:p>
    <w:p w14:paraId="3E0454EE" w14:textId="440E5D57"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C12AF1">
        <w:t>3.12</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295" w:name="_Ref503608264"/>
      <w:bookmarkStart w:id="296" w:name="_Toc510174739"/>
      <w:r>
        <w:t>invocation property</w:t>
      </w:r>
      <w:bookmarkEnd w:id="295"/>
      <w:bookmarkEnd w:id="296"/>
    </w:p>
    <w:p w14:paraId="3E5B67EA" w14:textId="358C8117"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C12AF1">
        <w:t>3.13</w:t>
      </w:r>
      <w:r w:rsidR="004002D1">
        <w:fldChar w:fldCharType="end"/>
      </w:r>
      <w:r w:rsidRPr="006D6AE0">
        <w:t xml:space="preserve">) that describes the invocation of the </w:t>
      </w:r>
      <w:r>
        <w:t>converter</w:t>
      </w:r>
      <w:r w:rsidRPr="006D6AE0">
        <w:t>.</w:t>
      </w:r>
    </w:p>
    <w:p w14:paraId="53AE43F0" w14:textId="429D7436" w:rsidR="00AC6C45" w:rsidRDefault="00AC6C45" w:rsidP="00AC6C45">
      <w:pPr>
        <w:pStyle w:val="Heading3"/>
        <w:numPr>
          <w:ilvl w:val="2"/>
          <w:numId w:val="2"/>
        </w:numPr>
      </w:pPr>
      <w:bookmarkStart w:id="297" w:name="_Ref503539431"/>
      <w:bookmarkStart w:id="298" w:name="_Toc510174740"/>
      <w:r>
        <w:lastRenderedPageBreak/>
        <w:t>analysisToolLogFile</w:t>
      </w:r>
      <w:r w:rsidR="00316A25">
        <w:t>Location</w:t>
      </w:r>
      <w:r>
        <w:t xml:space="preserve"> property</w:t>
      </w:r>
      <w:bookmarkEnd w:id="297"/>
      <w:bookmarkEnd w:id="298"/>
    </w:p>
    <w:p w14:paraId="5F713669" w14:textId="6057BA86" w:rsidR="00AC6C45" w:rsidRDefault="00AC6C45" w:rsidP="00AC6C45">
      <w:r>
        <w:t xml:space="preserve">A </w:t>
      </w:r>
      <w:r w:rsidRPr="006D6AE0">
        <w:rPr>
          <w:rStyle w:val="CODEtemp"/>
        </w:rPr>
        <w:t>conversion</w:t>
      </w:r>
      <w:r>
        <w:t xml:space="preserve"> object </w:t>
      </w:r>
      <w:r w:rsidRPr="006D6AE0">
        <w:rPr>
          <w:b/>
        </w:rPr>
        <w:t>MAY</w:t>
      </w:r>
      <w:r>
        <w:t xml:space="preserve"> contain a property named </w:t>
      </w:r>
      <w:r w:rsidRPr="006D6AE0">
        <w:rPr>
          <w:rStyle w:val="CODEtemp"/>
        </w:rPr>
        <w:t>analysisToolLogFile</w:t>
      </w:r>
      <w:r w:rsidR="00316A25">
        <w:rPr>
          <w:rStyle w:val="CODEtemp"/>
        </w:rPr>
        <w:t>Location</w:t>
      </w:r>
      <w:r>
        <w:t xml:space="preserve"> </w:t>
      </w:r>
      <w:r w:rsidRPr="00F90F0E">
        <w:t xml:space="preserve">whose value is a </w:t>
      </w:r>
      <w:r w:rsidR="00316A25" w:rsidRPr="00316A25">
        <w:rPr>
          <w:rStyle w:val="CODEtemp"/>
        </w:rPr>
        <w:t>fileLocation</w:t>
      </w:r>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C12AF1">
        <w:t>3.2</w:t>
      </w:r>
      <w:r w:rsidR="00316A25">
        <w:fldChar w:fldCharType="end"/>
      </w:r>
      <w:r w:rsidRPr="00F90F0E">
        <w:t>)</w:t>
      </w:r>
      <w:r>
        <w:t xml:space="preserve"> that specifies the location of the analysis tool log file that the converter transformed into the SARIF format.</w:t>
      </w:r>
    </w:p>
    <w:p w14:paraId="15414D63" w14:textId="56585069" w:rsidR="00AC6C45" w:rsidRPr="009C7EB3" w:rsidRDefault="00AC6C45" w:rsidP="00AC6C45">
      <w:r>
        <w:t xml:space="preserve">If the analysis tool produced multiple output files, and the converter used more than one of them to synthesize the SARIF results, then the converter </w:t>
      </w:r>
      <w:r>
        <w:rPr>
          <w:b/>
        </w:rPr>
        <w:t>SHOULD NOT</w:t>
      </w:r>
      <w:r>
        <w:t xml:space="preserve"> supply a value for this property. Instead, it </w:t>
      </w:r>
      <w:r>
        <w:rPr>
          <w:b/>
        </w:rPr>
        <w:t>MAY</w:t>
      </w:r>
      <w:r>
        <w:t xml:space="preserve"> </w:t>
      </w:r>
      <w:r w:rsidR="00DE4250">
        <w:t>populate</w:t>
      </w:r>
      <w:r>
        <w:t xml:space="preserve"> the </w:t>
      </w:r>
      <w:r w:rsidRPr="009C7EB3">
        <w:rPr>
          <w:rStyle w:val="CODEtemp"/>
        </w:rPr>
        <w:t>conversionProvenance</w:t>
      </w:r>
      <w:r>
        <w:t xml:space="preserve"> property (</w:t>
      </w:r>
      <w:r w:rsidRPr="00F90F0E">
        <w:t>§</w:t>
      </w:r>
      <w:r w:rsidR="00DE4250">
        <w:fldChar w:fldCharType="begin"/>
      </w:r>
      <w:r w:rsidR="00DE4250">
        <w:instrText xml:space="preserve"> REF _Ref510085934 \r \h </w:instrText>
      </w:r>
      <w:r w:rsidR="00DE4250">
        <w:fldChar w:fldCharType="separate"/>
      </w:r>
      <w:r w:rsidR="00C12AF1">
        <w:t>3.18.18</w:t>
      </w:r>
      <w:r w:rsidR="00DE4250">
        <w:fldChar w:fldCharType="end"/>
      </w:r>
      <w:r>
        <w:t xml:space="preserve">) of each </w:t>
      </w:r>
      <w:r w:rsidRPr="009C7EB3">
        <w:rPr>
          <w:rStyle w:val="CODEtemp"/>
        </w:rPr>
        <w:t>result</w:t>
      </w:r>
      <w:r>
        <w:t xml:space="preserve"> object (</w:t>
      </w:r>
      <w:r w:rsidRPr="00F90F0E">
        <w:t>§</w:t>
      </w:r>
      <w:r w:rsidR="00A631F9">
        <w:fldChar w:fldCharType="begin"/>
      </w:r>
      <w:r w:rsidR="00A631F9">
        <w:instrText xml:space="preserve"> REF _Ref493350984 \w \h </w:instrText>
      </w:r>
      <w:r w:rsidR="00A631F9">
        <w:fldChar w:fldCharType="separate"/>
      </w:r>
      <w:r w:rsidR="00C12AF1">
        <w:t>3.18</w:t>
      </w:r>
      <w:r w:rsidR="00A631F9">
        <w:fldChar w:fldCharType="end"/>
      </w:r>
      <w:r>
        <w:t>).</w:t>
      </w:r>
    </w:p>
    <w:p w14:paraId="0EABEAD9" w14:textId="074FFE65" w:rsidR="00401BB5" w:rsidRDefault="00401BB5" w:rsidP="00401BB5">
      <w:pPr>
        <w:pStyle w:val="Heading2"/>
      </w:pPr>
      <w:bookmarkStart w:id="299" w:name="_Ref493403111"/>
      <w:bookmarkStart w:id="300" w:name="_Ref493404005"/>
      <w:bookmarkStart w:id="301" w:name="_Toc510174741"/>
      <w:r>
        <w:t>file object</w:t>
      </w:r>
      <w:bookmarkEnd w:id="299"/>
      <w:bookmarkEnd w:id="300"/>
      <w:bookmarkEnd w:id="301"/>
    </w:p>
    <w:p w14:paraId="375224F2" w14:textId="20156049" w:rsidR="00401BB5" w:rsidRDefault="00401BB5" w:rsidP="00401BB5">
      <w:pPr>
        <w:pStyle w:val="Heading3"/>
      </w:pPr>
      <w:bookmarkStart w:id="302" w:name="_Toc510174742"/>
      <w:r>
        <w:t>General</w:t>
      </w:r>
      <w:bookmarkEnd w:id="302"/>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76BA1CDB" w:rsidR="00401BB5" w:rsidRDefault="00316A25" w:rsidP="00401BB5">
      <w:pPr>
        <w:pStyle w:val="Heading3"/>
      </w:pPr>
      <w:bookmarkStart w:id="303" w:name="_Ref493403519"/>
      <w:bookmarkStart w:id="304" w:name="_Toc510174743"/>
      <w:r>
        <w:t>fileLocation</w:t>
      </w:r>
      <w:r w:rsidR="00401BB5">
        <w:t xml:space="preserve"> property</w:t>
      </w:r>
      <w:bookmarkEnd w:id="303"/>
      <w:bookmarkEnd w:id="304"/>
    </w:p>
    <w:p w14:paraId="35DB6B07" w14:textId="614D43E4"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316A25">
        <w:rPr>
          <w:rStyle w:val="CODEtemp"/>
        </w:rPr>
        <w:t>fileLocation</w:t>
      </w:r>
      <w:r w:rsidRPr="00F90F0E">
        <w:t xml:space="preserve"> whose value is a </w:t>
      </w:r>
      <w:r w:rsidR="00316A25" w:rsidRPr="00316A25">
        <w:rPr>
          <w:rStyle w:val="CODEtemp"/>
        </w:rPr>
        <w:t>fileLocation</w:t>
      </w:r>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C12AF1">
        <w:t>3.2</w:t>
      </w:r>
      <w:r w:rsidR="00316A25">
        <w:fldChar w:fldCharType="end"/>
      </w:r>
      <w:r w:rsidRPr="00F90F0E">
        <w:t>).</w:t>
      </w:r>
    </w:p>
    <w:p w14:paraId="421F8AA7" w14:textId="3916235C" w:rsidR="00F90F0E" w:rsidRDefault="00F90F0E" w:rsidP="00F90F0E">
      <w:r w:rsidRPr="00F90F0E">
        <w:t xml:space="preserve">If the </w:t>
      </w:r>
      <w:r w:rsidRPr="00F90F0E">
        <w:rPr>
          <w:rStyle w:val="CODEtemp"/>
        </w:rPr>
        <w:t>file</w:t>
      </w:r>
      <w:r w:rsidRPr="00F90F0E">
        <w:t xml:space="preserve"> object represents a top-level file, then the </w:t>
      </w:r>
      <w:r w:rsidR="00316A25">
        <w:rPr>
          <w:rStyle w:val="CODEtemp"/>
        </w:rPr>
        <w:t>fileLocation</w:t>
      </w:r>
      <w:r w:rsidRPr="00F90F0E">
        <w:t xml:space="preserve"> property </w:t>
      </w:r>
      <w:r w:rsidRPr="00F90F0E">
        <w:rPr>
          <w:b/>
        </w:rPr>
        <w:t>MAY</w:t>
      </w:r>
      <w:r w:rsidRPr="00F90F0E">
        <w:t xml:space="preserve"> be present. If </w:t>
      </w:r>
      <w:r w:rsidR="00316A25">
        <w:t xml:space="preserve">it is </w:t>
      </w:r>
      <w:r w:rsidRPr="00F90F0E">
        <w:t xml:space="preserve">present, </w:t>
      </w:r>
      <w:r w:rsidR="00316A25">
        <w:t xml:space="preserve">the value of its </w:t>
      </w:r>
      <w:r w:rsidR="00316A25" w:rsidRPr="00316A25">
        <w:rPr>
          <w:rStyle w:val="CODEtemp"/>
        </w:rPr>
        <w:t>uri</w:t>
      </w:r>
      <w:r w:rsidR="00316A25">
        <w:t xml:space="preserve"> property (</w:t>
      </w:r>
      <w:r w:rsidR="00316A25" w:rsidRPr="00F90F0E">
        <w:t>§</w:t>
      </w:r>
      <w:r w:rsidR="00316A25">
        <w:fldChar w:fldCharType="begin"/>
      </w:r>
      <w:r w:rsidR="00316A25">
        <w:instrText xml:space="preserve"> REF _Ref507592462 \r \h </w:instrText>
      </w:r>
      <w:r w:rsidR="00316A25">
        <w:fldChar w:fldCharType="separate"/>
      </w:r>
      <w:r w:rsidR="00C12AF1">
        <w:t>3.3.2</w:t>
      </w:r>
      <w:r w:rsidR="00316A25">
        <w:fldChar w:fldCharType="end"/>
      </w:r>
      <w:r w:rsidR="00316A25">
        <w:t>)</w:t>
      </w:r>
      <w:r w:rsidRPr="00F90F0E">
        <w:t xml:space="preserve"> </w:t>
      </w:r>
      <w:r w:rsidRPr="00F90F0E">
        <w:rPr>
          <w:b/>
        </w:rPr>
        <w:t>SHALL</w:t>
      </w:r>
      <w:r w:rsidRPr="00F90F0E">
        <w:t xml:space="preserve"> be equal to the name of the property within </w:t>
      </w:r>
      <w:r w:rsidRPr="00F90F0E">
        <w:rPr>
          <w:rStyle w:val="CODEtemp"/>
        </w:rPr>
        <w:t>run.files</w:t>
      </w:r>
      <w:r w:rsidRPr="00F90F0E">
        <w:t xml:space="preserve"> (§</w:t>
      </w:r>
      <w:r>
        <w:fldChar w:fldCharType="begin"/>
      </w:r>
      <w:r>
        <w:instrText xml:space="preserve"> REF _Ref493345118 \r \h </w:instrText>
      </w:r>
      <w:r>
        <w:fldChar w:fldCharType="separate"/>
      </w:r>
      <w:r w:rsidR="00C12AF1">
        <w:t>3.11.10</w:t>
      </w:r>
      <w:r>
        <w:fldChar w:fldCharType="end"/>
      </w:r>
      <w:r w:rsidRPr="00F90F0E">
        <w:t xml:space="preserve">) whose value is this </w:t>
      </w:r>
      <w:r w:rsidRPr="00F90F0E">
        <w:rPr>
          <w:rStyle w:val="CODEtemp"/>
        </w:rPr>
        <w:t>file</w:t>
      </w:r>
      <w:r w:rsidRPr="00F90F0E">
        <w:t xml:space="preserve"> object. If </w:t>
      </w:r>
      <w:r w:rsidR="00316A25">
        <w:t xml:space="preserve">it is </w:t>
      </w:r>
      <w:r w:rsidRPr="00F90F0E">
        <w:t xml:space="preserve">absent, it </w:t>
      </w:r>
      <w:r w:rsidRPr="00F90F0E">
        <w:rPr>
          <w:b/>
        </w:rPr>
        <w:t>SHALL</w:t>
      </w:r>
      <w:r w:rsidRPr="00F90F0E">
        <w:t xml:space="preserve"> be interpreted as</w:t>
      </w:r>
      <w:r w:rsidR="00316A25">
        <w:t xml:space="preserve"> being present and</w:t>
      </w:r>
      <w:r w:rsidRPr="00F90F0E">
        <w:t xml:space="preserve"> having </w:t>
      </w:r>
      <w:r w:rsidR="00316A25">
        <w:t xml:space="preserve">a </w:t>
      </w:r>
      <w:r w:rsidR="00316A25" w:rsidRPr="00316A25">
        <w:rPr>
          <w:rStyle w:val="CODEtemp"/>
        </w:rPr>
        <w:t>uri</w:t>
      </w:r>
      <w:r w:rsidR="00316A25">
        <w:t xml:space="preserve"> property with </w:t>
      </w:r>
      <w:r w:rsidRPr="00F90F0E">
        <w:t>that same value.</w:t>
      </w:r>
    </w:p>
    <w:p w14:paraId="255F2B01" w14:textId="7FE90498" w:rsidR="006A0D86" w:rsidRDefault="006A0D86" w:rsidP="00F90F0E">
      <w:r w:rsidRPr="006A0D86">
        <w:t xml:space="preserve">If the </w:t>
      </w:r>
      <w:r w:rsidRPr="006A0D86">
        <w:rPr>
          <w:rStyle w:val="CODEtemp"/>
        </w:rPr>
        <w:t>file</w:t>
      </w:r>
      <w:r w:rsidRPr="006A0D86">
        <w:t xml:space="preserve"> object represents a nested file whose location relative to its parent can be expressed only by means of a path, then the </w:t>
      </w:r>
      <w:r w:rsidR="00316A25">
        <w:rPr>
          <w:rStyle w:val="CODEtemp"/>
        </w:rPr>
        <w:t>fileLocation</w:t>
      </w:r>
      <w:r w:rsidRPr="006A0D86">
        <w:t xml:space="preserve"> property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valid relative URI expressing that path.</w:t>
      </w:r>
    </w:p>
    <w:p w14:paraId="1C748C7A" w14:textId="25B3CDF3"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r w:rsidR="00316A25">
        <w:rPr>
          <w:rStyle w:val="CODEtemp"/>
        </w:rPr>
        <w:t>fileLocation</w:t>
      </w:r>
      <w:r w:rsidRPr="006A0D86">
        <w:t xml:space="preserve"> property </w:t>
      </w:r>
      <w:r w:rsidRPr="006A0D86">
        <w:rPr>
          <w:b/>
        </w:rPr>
        <w:t>SHALL</w:t>
      </w:r>
      <w:r w:rsidRPr="006A0D86">
        <w:t xml:space="preserve"> be absent.</w:t>
      </w:r>
    </w:p>
    <w:p w14:paraId="76D9885A" w14:textId="2E4E581A" w:rsidR="0063202C" w:rsidRDefault="0063202C" w:rsidP="00F90F0E">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r w:rsidR="00316A25">
        <w:rPr>
          <w:rStyle w:val="CODEtemp"/>
        </w:rPr>
        <w:t>fileLocation</w:t>
      </w:r>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C12AF1">
        <w:t>3.16.4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00316A25">
        <w:rPr>
          <w:rStyle w:val="CODEtemp"/>
        </w:rPr>
        <w:t>fileLocation</w:t>
      </w:r>
      <w:r w:rsidRPr="0063202C">
        <w:t xml:space="preserve"> 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be a valid relative URI expressing the path of the nested file within the parent.</w:t>
      </w:r>
    </w:p>
    <w:p w14:paraId="637F08D2" w14:textId="64516140" w:rsidR="00513AC5" w:rsidRDefault="00513AC5" w:rsidP="00513AC5">
      <w:pPr>
        <w:pStyle w:val="Note"/>
      </w:pPr>
      <w:r>
        <w:t xml:space="preserve">EXAMPLE 1: </w:t>
      </w:r>
      <w:r w:rsidRPr="00513AC5">
        <w:t xml:space="preserve">The </w:t>
      </w:r>
      <w:r w:rsidR="00316A25">
        <w:rPr>
          <w:rStyle w:val="CODEtemp"/>
        </w:rPr>
        <w:t>fileLocation.u</w:t>
      </w:r>
      <w:r w:rsidRPr="00513AC5">
        <w:rPr>
          <w:rStyle w:val="CODEtemp"/>
        </w:rPr>
        <w:t>ri</w:t>
      </w:r>
      <w:r w:rsidRPr="00513AC5">
        <w:t xml:space="preserve"> property of the top-level file repeats the property name. The </w:t>
      </w:r>
      <w:r w:rsidR="00316A25">
        <w:rPr>
          <w:rStyle w:val="CODEtemp"/>
        </w:rPr>
        <w:t>fileLocation.u</w:t>
      </w:r>
      <w:r w:rsidRPr="00513AC5">
        <w:rPr>
          <w:rStyle w:val="CODEtemp"/>
        </w:rPr>
        <w:t>ri</w:t>
      </w:r>
      <w:r w:rsidRPr="00513AC5">
        <w:t xml:space="preserve"> property of the nested file specifies the relative URI of the nested file with respect to its parent.</w:t>
      </w:r>
    </w:p>
    <w:p w14:paraId="02A933E9" w14:textId="77777777" w:rsidR="00513AC5" w:rsidRDefault="00513AC5" w:rsidP="00513AC5">
      <w:pPr>
        <w:pStyle w:val="Code"/>
      </w:pPr>
      <w:r>
        <w:t>"files": {</w:t>
      </w:r>
    </w:p>
    <w:p w14:paraId="303930E3" w14:textId="1425B4E4" w:rsidR="00513AC5" w:rsidRDefault="00513AC5" w:rsidP="00513AC5">
      <w:pPr>
        <w:pStyle w:val="Code"/>
      </w:pPr>
      <w:r>
        <w:t xml:space="preserve">  "http://www.example.com/a.zip": {</w:t>
      </w:r>
    </w:p>
    <w:p w14:paraId="05995185" w14:textId="0F274FAA" w:rsidR="00316A25" w:rsidRDefault="00316A25" w:rsidP="00513AC5">
      <w:pPr>
        <w:pStyle w:val="Code"/>
      </w:pPr>
      <w:r>
        <w:t xml:space="preserve">    "fileLocation": {</w:t>
      </w:r>
    </w:p>
    <w:p w14:paraId="09ADE34D" w14:textId="12DB4453" w:rsidR="00316A25" w:rsidRDefault="00316A25" w:rsidP="00513AC5">
      <w:pPr>
        <w:pStyle w:val="Code"/>
      </w:pPr>
      <w:r>
        <w:t xml:space="preserve">  </w:t>
      </w:r>
      <w:r w:rsidR="00513AC5">
        <w:t xml:space="preserve">    "uri": </w:t>
      </w:r>
      <w:r>
        <w:t>"</w:t>
      </w:r>
      <w:r w:rsidRPr="00316A25">
        <w:t>http://www.example.com/a.zip</w:t>
      </w:r>
      <w:r>
        <w:t>"</w:t>
      </w:r>
    </w:p>
    <w:p w14:paraId="1D1533A2" w14:textId="47059725" w:rsidR="00513AC5" w:rsidRDefault="00316A25" w:rsidP="00513AC5">
      <w:pPr>
        <w:pStyle w:val="Code"/>
      </w:pPr>
      <w:r>
        <w:t xml:space="preserve">    }</w:t>
      </w:r>
      <w:r w:rsidR="00513AC5">
        <w:t>,</w:t>
      </w:r>
    </w:p>
    <w:p w14:paraId="516A9D0D" w14:textId="60B8F532" w:rsidR="00513AC5" w:rsidRDefault="00513AC5" w:rsidP="00513AC5">
      <w:pPr>
        <w:pStyle w:val="Code"/>
      </w:pPr>
      <w:r>
        <w:t xml:space="preserve">    "mimeType": "application/zip"</w:t>
      </w:r>
    </w:p>
    <w:p w14:paraId="0217D557" w14:textId="79317AC2" w:rsidR="00513AC5" w:rsidRDefault="00513AC5" w:rsidP="00513AC5">
      <w:pPr>
        <w:pStyle w:val="Code"/>
      </w:pPr>
      <w:r>
        <w:t xml:space="preserve">  },</w:t>
      </w:r>
    </w:p>
    <w:p w14:paraId="6760275F" w14:textId="20704346" w:rsidR="00513AC5" w:rsidRDefault="00513AC5" w:rsidP="00513AC5">
      <w:pPr>
        <w:pStyle w:val="Code"/>
      </w:pPr>
      <w:r>
        <w:t xml:space="preserve">  "http://www.example.com/a.zip#/src/file.c": {</w:t>
      </w:r>
    </w:p>
    <w:p w14:paraId="0DD1A49B" w14:textId="14F8A189" w:rsidR="00316A25" w:rsidRDefault="00316A25" w:rsidP="00513AC5">
      <w:pPr>
        <w:pStyle w:val="Code"/>
      </w:pPr>
      <w:r>
        <w:t xml:space="preserve">    "fileLocation": {</w:t>
      </w:r>
    </w:p>
    <w:p w14:paraId="0EB3A9EC" w14:textId="23CC83B7" w:rsidR="00316A25" w:rsidRDefault="00513AC5" w:rsidP="00513AC5">
      <w:pPr>
        <w:pStyle w:val="Code"/>
      </w:pPr>
      <w:r>
        <w:t xml:space="preserve">    </w:t>
      </w:r>
      <w:r w:rsidR="00316A25">
        <w:t xml:space="preserve">  </w:t>
      </w:r>
      <w:r>
        <w:t>"uri": "/src/file.c"</w:t>
      </w:r>
    </w:p>
    <w:p w14:paraId="6ED34D44" w14:textId="7946C86F" w:rsidR="00513AC5" w:rsidRDefault="00316A25" w:rsidP="00513AC5">
      <w:pPr>
        <w:pStyle w:val="Code"/>
      </w:pPr>
      <w:r>
        <w:t xml:space="preserve">    }</w:t>
      </w:r>
      <w:r w:rsidR="00513AC5">
        <w:t>,</w:t>
      </w:r>
    </w:p>
    <w:p w14:paraId="3B480DCF" w14:textId="032D52A1" w:rsidR="00513AC5" w:rsidRDefault="00513AC5" w:rsidP="00513AC5">
      <w:pPr>
        <w:pStyle w:val="Code"/>
      </w:pPr>
      <w:r>
        <w:t xml:space="preserve">    "mimeType": "x-c",</w:t>
      </w:r>
    </w:p>
    <w:p w14:paraId="56468B73" w14:textId="435EE718" w:rsidR="00513AC5" w:rsidRDefault="00513AC5" w:rsidP="00513AC5">
      <w:pPr>
        <w:pStyle w:val="Code"/>
      </w:pPr>
      <w:r>
        <w:t xml:space="preserve">    "parentKey": "http://www.example.com/a.zip" # See §</w:t>
      </w:r>
      <w:r>
        <w:fldChar w:fldCharType="begin"/>
      </w:r>
      <w:r>
        <w:instrText xml:space="preserve"> REF _Ref493404063 \r \h </w:instrText>
      </w:r>
      <w:r>
        <w:fldChar w:fldCharType="separate"/>
      </w:r>
      <w:r w:rsidR="00C12AF1">
        <w:t>3.16.3</w:t>
      </w:r>
      <w:r>
        <w:fldChar w:fldCharType="end"/>
      </w:r>
    </w:p>
    <w:p w14:paraId="6B609F07" w14:textId="78B11541" w:rsidR="00513AC5" w:rsidRDefault="00316A25" w:rsidP="00513AC5">
      <w:pPr>
        <w:pStyle w:val="Code"/>
      </w:pPr>
      <w:r>
        <w:t xml:space="preserve">  </w:t>
      </w:r>
      <w:r w:rsidR="00513AC5">
        <w:t>}</w:t>
      </w:r>
    </w:p>
    <w:p w14:paraId="72510520" w14:textId="3B4516CB" w:rsidR="00513AC5" w:rsidRDefault="00513AC5" w:rsidP="00513AC5">
      <w:pPr>
        <w:pStyle w:val="Code"/>
      </w:pPr>
      <w:r>
        <w:t>}</w:t>
      </w:r>
    </w:p>
    <w:p w14:paraId="64884DD9" w14:textId="3FAD745F" w:rsidR="00513AC5" w:rsidRDefault="00513AC5" w:rsidP="00513AC5">
      <w:pPr>
        <w:pStyle w:val="Note"/>
      </w:pPr>
      <w:r>
        <w:lastRenderedPageBreak/>
        <w:t xml:space="preserve">EXAMPLE 2: </w:t>
      </w:r>
      <w:r w:rsidRPr="00513AC5">
        <w:t xml:space="preserve">The </w:t>
      </w:r>
      <w:r w:rsidR="00316A25">
        <w:rPr>
          <w:rStyle w:val="CODEtemp"/>
        </w:rPr>
        <w:t>fileLocation</w:t>
      </w:r>
      <w:r w:rsidRPr="00513AC5">
        <w:t xml:space="preserve"> property of the top-level file is omitted. It is interpreted as</w:t>
      </w:r>
      <w:r w:rsidR="00316A25">
        <w:t xml:space="preserve"> being present and having a </w:t>
      </w:r>
      <w:r w:rsidR="00316A25" w:rsidRPr="00316A25">
        <w:rPr>
          <w:rStyle w:val="CODEtemp"/>
        </w:rPr>
        <w:t>uri</w:t>
      </w:r>
      <w:r w:rsidR="00316A25">
        <w:t xml:space="preserve"> property with the value </w:t>
      </w:r>
      <w:r w:rsidRPr="00513AC5">
        <w:rPr>
          <w:rStyle w:val="CODEtemp"/>
        </w:rPr>
        <w:t>"http://www.example.com/a.zip"</w:t>
      </w:r>
      <w:r w:rsidRPr="00513AC5">
        <w:t>.</w:t>
      </w:r>
    </w:p>
    <w:p w14:paraId="73C0502C" w14:textId="77777777" w:rsidR="00513AC5" w:rsidRDefault="00513AC5" w:rsidP="00513AC5">
      <w:pPr>
        <w:pStyle w:val="Code"/>
      </w:pPr>
      <w:r>
        <w:t>"files": {</w:t>
      </w:r>
    </w:p>
    <w:p w14:paraId="33D09D06" w14:textId="29F52B91" w:rsidR="00513AC5" w:rsidRDefault="00513AC5" w:rsidP="00513AC5">
      <w:pPr>
        <w:pStyle w:val="Code"/>
      </w:pPr>
      <w:r>
        <w:t xml:space="preserve">  "http://www.example.com/a.zip": {</w:t>
      </w:r>
    </w:p>
    <w:p w14:paraId="6524BE87" w14:textId="33012DCB" w:rsidR="00513AC5" w:rsidRDefault="00513AC5" w:rsidP="00513AC5">
      <w:pPr>
        <w:pStyle w:val="Code"/>
      </w:pPr>
      <w:r>
        <w:t xml:space="preserve">    "mimeType": "application/zip"</w:t>
      </w:r>
    </w:p>
    <w:p w14:paraId="4DAE2898" w14:textId="49B8F668" w:rsidR="00513AC5" w:rsidRDefault="00513AC5" w:rsidP="00513AC5">
      <w:pPr>
        <w:pStyle w:val="Code"/>
      </w:pPr>
      <w:r>
        <w:t xml:space="preserve">  },</w:t>
      </w:r>
    </w:p>
    <w:p w14:paraId="2D582A1C" w14:textId="296F1B80" w:rsidR="00513AC5" w:rsidRDefault="00513AC5" w:rsidP="00513AC5">
      <w:pPr>
        <w:pStyle w:val="Code"/>
      </w:pPr>
      <w:r>
        <w:t xml:space="preserve">  "http://www.example.com/a.zip#/src/file.c": {</w:t>
      </w:r>
    </w:p>
    <w:p w14:paraId="267EC941" w14:textId="0EACC95C" w:rsidR="00316A25" w:rsidRDefault="00316A25" w:rsidP="00513AC5">
      <w:pPr>
        <w:pStyle w:val="Code"/>
      </w:pPr>
      <w:r>
        <w:t xml:space="preserve">    "fileLocation": {</w:t>
      </w:r>
    </w:p>
    <w:p w14:paraId="37EBB712" w14:textId="77777777" w:rsidR="00316A25" w:rsidRDefault="00316A25" w:rsidP="00513AC5">
      <w:pPr>
        <w:pStyle w:val="Code"/>
      </w:pPr>
      <w:r>
        <w:t xml:space="preserve">  </w:t>
      </w:r>
      <w:r w:rsidR="00513AC5">
        <w:t xml:space="preserve">    "uri": "/src/file.c"</w:t>
      </w:r>
    </w:p>
    <w:p w14:paraId="2A543450" w14:textId="415B6620" w:rsidR="00513AC5" w:rsidRDefault="00316A25" w:rsidP="00513AC5">
      <w:pPr>
        <w:pStyle w:val="Code"/>
      </w:pPr>
      <w:r>
        <w:t xml:space="preserve">    }</w:t>
      </w:r>
      <w:r w:rsidR="00513AC5">
        <w:t>,</w:t>
      </w:r>
    </w:p>
    <w:p w14:paraId="7B67A71E" w14:textId="0D8BC566" w:rsidR="00513AC5" w:rsidRDefault="00513AC5" w:rsidP="00513AC5">
      <w:pPr>
        <w:pStyle w:val="Code"/>
      </w:pPr>
      <w:r>
        <w:t xml:space="preserve">    "mimeType": "x-c",</w:t>
      </w:r>
    </w:p>
    <w:p w14:paraId="528323BB" w14:textId="57C368BE" w:rsidR="00513AC5" w:rsidRDefault="00513AC5" w:rsidP="00513AC5">
      <w:pPr>
        <w:pStyle w:val="Code"/>
      </w:pPr>
      <w:r>
        <w:t xml:space="preserve">    "parentKey": "http://www.example.com/a.zip"</w:t>
      </w:r>
    </w:p>
    <w:p w14:paraId="0BFEA443" w14:textId="76A2EDDF" w:rsidR="00513AC5" w:rsidRDefault="00513AC5" w:rsidP="00513AC5">
      <w:pPr>
        <w:pStyle w:val="Code"/>
      </w:pPr>
      <w:r>
        <w:t xml:space="preserve">  }</w:t>
      </w:r>
    </w:p>
    <w:p w14:paraId="31FF6CB5" w14:textId="66A1EEC9" w:rsidR="00513AC5" w:rsidRDefault="00513AC5" w:rsidP="00513AC5">
      <w:pPr>
        <w:pStyle w:val="Code"/>
      </w:pPr>
      <w:r>
        <w:t>}</w:t>
      </w:r>
    </w:p>
    <w:p w14:paraId="6D527479" w14:textId="23CFCF9B" w:rsidR="00513AC5" w:rsidRDefault="00513AC5" w:rsidP="00513AC5">
      <w:r w:rsidRPr="00513AC5">
        <w:t xml:space="preserve">The value of the </w:t>
      </w:r>
      <w:r w:rsidR="00316A25">
        <w:rPr>
          <w:rStyle w:val="CODEtemp"/>
        </w:rPr>
        <w:t>fileLocation.u</w:t>
      </w:r>
      <w:r w:rsidRPr="00513AC5">
        <w:rPr>
          <w:rStyle w:val="CODEtemp"/>
        </w:rPr>
        <w:t>ri</w:t>
      </w:r>
      <w:r w:rsidRPr="00513AC5">
        <w:t xml:space="preserve"> property for a nested file </w:t>
      </w:r>
      <w:r w:rsidR="00BD0C18">
        <w:t>does not need to</w:t>
      </w:r>
      <w:r w:rsidRPr="00513AC5">
        <w:t xml:space="preserve"> match the value of the fragment portion of the URI specified in the property name. This allows multiple levels of nesting to be represented.</w:t>
      </w:r>
    </w:p>
    <w:p w14:paraId="47F1817F" w14:textId="46B65366" w:rsidR="00513AC5" w:rsidRDefault="00513AC5" w:rsidP="00513AC5">
      <w:pPr>
        <w:pStyle w:val="Note"/>
      </w:pPr>
      <w:r>
        <w:t xml:space="preserve">EXAMPLE 3: </w:t>
      </w:r>
      <w:r w:rsidRPr="00513AC5">
        <w:t xml:space="preserve">There are two levels of nesting. The </w:t>
      </w:r>
      <w:r w:rsidR="00316A25">
        <w:rPr>
          <w:rStyle w:val="CODEtemp"/>
        </w:rPr>
        <w:t>fileLocation.u</w:t>
      </w:r>
      <w:r w:rsidRPr="00513AC5">
        <w:rPr>
          <w:rStyle w:val="CODEtemp"/>
        </w:rPr>
        <w:t>ri</w:t>
      </w:r>
      <w:r w:rsidRPr="00513AC5">
        <w:t xml:space="preserve"> property of the most deeply nested file does not match the fragment portion of the URI specified in the property name.</w:t>
      </w:r>
    </w:p>
    <w:p w14:paraId="6DA21303" w14:textId="77777777" w:rsidR="00513AC5" w:rsidRDefault="00513AC5" w:rsidP="00513AC5">
      <w:pPr>
        <w:pStyle w:val="Code"/>
      </w:pPr>
      <w:r>
        <w:t>"files": {</w:t>
      </w:r>
    </w:p>
    <w:p w14:paraId="7DC0496E" w14:textId="7A956B3F" w:rsidR="00513AC5" w:rsidRDefault="00513AC5" w:rsidP="00513AC5">
      <w:pPr>
        <w:pStyle w:val="Code"/>
      </w:pPr>
      <w:r>
        <w:t xml:space="preserve">  "http://www.example.com/a.zip": {</w:t>
      </w:r>
    </w:p>
    <w:p w14:paraId="54CDFE2A" w14:textId="255E5F3D" w:rsidR="00513AC5" w:rsidRDefault="00513AC5" w:rsidP="00513AC5">
      <w:pPr>
        <w:pStyle w:val="Code"/>
      </w:pPr>
      <w:r>
        <w:t xml:space="preserve">    "mimeType": "application/zip"</w:t>
      </w:r>
    </w:p>
    <w:p w14:paraId="7D9C7F2D" w14:textId="3A75A519" w:rsidR="00513AC5" w:rsidRDefault="00513AC5" w:rsidP="00513AC5">
      <w:pPr>
        <w:pStyle w:val="Code"/>
      </w:pPr>
      <w:r>
        <w:t xml:space="preserve">  },</w:t>
      </w:r>
    </w:p>
    <w:p w14:paraId="77C7CD17" w14:textId="48CAA782" w:rsidR="00513AC5" w:rsidRDefault="00316A25" w:rsidP="00513AC5">
      <w:pPr>
        <w:pStyle w:val="Code"/>
      </w:pPr>
      <w:r>
        <w:t xml:space="preserve"> </w:t>
      </w:r>
      <w:r w:rsidR="00513AC5">
        <w:t xml:space="preserve"> "http://www.example.com/a.zip#/media/b.zip": {</w:t>
      </w:r>
    </w:p>
    <w:p w14:paraId="2188FB1F" w14:textId="1DEE0BB7" w:rsidR="00316A25" w:rsidRDefault="00316A25" w:rsidP="00513AC5">
      <w:pPr>
        <w:pStyle w:val="Code"/>
      </w:pPr>
      <w:r>
        <w:t xml:space="preserve">    "fileLocation": {</w:t>
      </w:r>
    </w:p>
    <w:p w14:paraId="4713F35A" w14:textId="74F527F0" w:rsidR="00513AC5" w:rsidRDefault="00316A25" w:rsidP="00513AC5">
      <w:pPr>
        <w:pStyle w:val="Code"/>
      </w:pPr>
      <w:r>
        <w:t xml:space="preserve">  </w:t>
      </w:r>
      <w:r w:rsidR="00513AC5">
        <w:t xml:space="preserve">    "uri": "/media/b.zip"</w:t>
      </w:r>
    </w:p>
    <w:p w14:paraId="0ED321FF" w14:textId="0F78E42F" w:rsidR="00316A25" w:rsidRDefault="00316A25" w:rsidP="00513AC5">
      <w:pPr>
        <w:pStyle w:val="Code"/>
      </w:pPr>
      <w:r>
        <w:t xml:space="preserve">    },</w:t>
      </w:r>
    </w:p>
    <w:p w14:paraId="636B913F" w14:textId="253ED0DB" w:rsidR="00513AC5" w:rsidRDefault="00513AC5" w:rsidP="00513AC5">
      <w:pPr>
        <w:pStyle w:val="Code"/>
      </w:pPr>
      <w:r>
        <w:t xml:space="preserve">    "mimeType": "application/zip",</w:t>
      </w:r>
    </w:p>
    <w:p w14:paraId="30AFF7A7" w14:textId="4466D4E5" w:rsidR="00513AC5" w:rsidRDefault="00513AC5" w:rsidP="00513AC5">
      <w:pPr>
        <w:pStyle w:val="Code"/>
      </w:pPr>
      <w:r>
        <w:t xml:space="preserve">    "parentKey": "http://www.example.com/a.zip"</w:t>
      </w:r>
    </w:p>
    <w:p w14:paraId="69BC8C5F" w14:textId="338EEB30" w:rsidR="00513AC5" w:rsidRDefault="00513AC5" w:rsidP="00513AC5">
      <w:pPr>
        <w:pStyle w:val="Code"/>
      </w:pPr>
      <w:r>
        <w:t xml:space="preserve">  },</w:t>
      </w:r>
    </w:p>
    <w:p w14:paraId="0161F607" w14:textId="6C574184" w:rsidR="00513AC5" w:rsidRDefault="00513AC5" w:rsidP="00513AC5">
      <w:pPr>
        <w:pStyle w:val="Code"/>
      </w:pPr>
      <w:r>
        <w:t xml:space="preserve">  "http://www.example.com/a.zip#/media/b.zip/images/c.png": {</w:t>
      </w:r>
    </w:p>
    <w:p w14:paraId="6A794D53" w14:textId="291C4D18" w:rsidR="00316A25" w:rsidRDefault="00316A25" w:rsidP="00513AC5">
      <w:pPr>
        <w:pStyle w:val="Code"/>
      </w:pPr>
      <w:r>
        <w:t xml:space="preserve">    "fileLocation": {</w:t>
      </w:r>
    </w:p>
    <w:p w14:paraId="618215FD" w14:textId="03299399" w:rsidR="00316A25" w:rsidRDefault="00513AC5" w:rsidP="00513AC5">
      <w:pPr>
        <w:pStyle w:val="Code"/>
      </w:pPr>
      <w:r>
        <w:t xml:space="preserve">    </w:t>
      </w:r>
      <w:r w:rsidR="00316A25">
        <w:t xml:space="preserve">  </w:t>
      </w:r>
      <w:r>
        <w:t>"uri": "/images/c.png"</w:t>
      </w:r>
    </w:p>
    <w:p w14:paraId="26281208" w14:textId="7C4A67B8" w:rsidR="00513AC5" w:rsidRDefault="00316A25" w:rsidP="00513AC5">
      <w:pPr>
        <w:pStyle w:val="Code"/>
      </w:pPr>
      <w:r>
        <w:t xml:space="preserve">    }</w:t>
      </w:r>
      <w:r w:rsidR="00513AC5">
        <w:t>,</w:t>
      </w:r>
    </w:p>
    <w:p w14:paraId="6A488C2E" w14:textId="6DAFB0DB" w:rsidR="00513AC5" w:rsidRDefault="00513AC5" w:rsidP="00513AC5">
      <w:pPr>
        <w:pStyle w:val="Code"/>
      </w:pPr>
      <w:r>
        <w:t xml:space="preserve">    "mimeType": "image/png",</w:t>
      </w:r>
    </w:p>
    <w:p w14:paraId="7C36ACCB" w14:textId="7A2F8E8A" w:rsidR="00513AC5" w:rsidRDefault="00513AC5" w:rsidP="00513AC5">
      <w:pPr>
        <w:pStyle w:val="Code"/>
      </w:pPr>
      <w:r>
        <w:t xml:space="preserve">    "parentKey": "http://www.example.com/a.zip#/media/b.zip"</w:t>
      </w:r>
    </w:p>
    <w:p w14:paraId="588FD571" w14:textId="6456F3D7" w:rsidR="00513AC5" w:rsidRDefault="00513AC5" w:rsidP="00513AC5">
      <w:pPr>
        <w:pStyle w:val="Code"/>
      </w:pPr>
      <w:r>
        <w:t xml:space="preserve">  }</w:t>
      </w:r>
    </w:p>
    <w:p w14:paraId="676E5596" w14:textId="20FC26E5" w:rsidR="00513AC5" w:rsidRPr="00513AC5" w:rsidRDefault="00513AC5" w:rsidP="00513AC5">
      <w:pPr>
        <w:pStyle w:val="Code"/>
      </w:pPr>
      <w:r>
        <w:t>}</w:t>
      </w:r>
    </w:p>
    <w:p w14:paraId="42C6608E" w14:textId="29E61AC3" w:rsidR="00401BB5" w:rsidRDefault="00401BB5" w:rsidP="00401BB5">
      <w:pPr>
        <w:pStyle w:val="Heading3"/>
      </w:pPr>
      <w:bookmarkStart w:id="305" w:name="_Ref493404063"/>
      <w:bookmarkStart w:id="306" w:name="_Toc510174744"/>
      <w:r>
        <w:t>parentKey property</w:t>
      </w:r>
      <w:bookmarkEnd w:id="305"/>
      <w:bookmarkEnd w:id="306"/>
    </w:p>
    <w:p w14:paraId="7B9D65E1" w14:textId="2EE55655" w:rsidR="00321264" w:rsidRDefault="00321264" w:rsidP="00321264">
      <w:r w:rsidRPr="00321264">
        <w:t xml:space="preserve">If the file represented by the </w:t>
      </w:r>
      <w:r w:rsidRPr="00321264">
        <w:rPr>
          <w:rStyle w:val="CODEtemp"/>
        </w:rPr>
        <w:t>file</w:t>
      </w:r>
      <w:r w:rsidRPr="00321264">
        <w:t xml:space="preserve"> object is a nested file, then the </w:t>
      </w:r>
      <w:r w:rsidRPr="00321264">
        <w:rPr>
          <w:rStyle w:val="CODEtemp"/>
        </w:rPr>
        <w:t>file</w:t>
      </w:r>
      <w:r w:rsidRPr="00321264">
        <w:t xml:space="preserve"> object </w:t>
      </w:r>
      <w:r w:rsidRPr="00321264">
        <w:rPr>
          <w:b/>
        </w:rPr>
        <w:t>SHALL</w:t>
      </w:r>
      <w:r w:rsidRPr="00321264">
        <w:t xml:space="preserve"> contain a property named </w:t>
      </w:r>
      <w:r w:rsidRPr="00321264">
        <w:rPr>
          <w:rStyle w:val="CODEtemp"/>
        </w:rPr>
        <w:t>parentKey</w:t>
      </w:r>
      <w:r w:rsidRPr="00321264">
        <w:t xml:space="preserve"> whose value is a string containing a URI that matches the property name of the parent file's </w:t>
      </w:r>
      <w:r w:rsidRPr="00321264">
        <w:rPr>
          <w:rStyle w:val="CODEtemp"/>
        </w:rPr>
        <w:t>file</w:t>
      </w:r>
      <w:r w:rsidRPr="00321264">
        <w:t xml:space="preserve"> object within </w:t>
      </w:r>
      <w:r w:rsidRPr="00321264">
        <w:rPr>
          <w:rStyle w:val="CODEtemp"/>
        </w:rPr>
        <w:t>run.files</w:t>
      </w:r>
      <w:r w:rsidRPr="00321264">
        <w:t xml:space="preserve"> (§</w:t>
      </w:r>
      <w:r>
        <w:fldChar w:fldCharType="begin"/>
      </w:r>
      <w:r>
        <w:instrText xml:space="preserve"> REF _Ref493345118 \r \h </w:instrText>
      </w:r>
      <w:r>
        <w:fldChar w:fldCharType="separate"/>
      </w:r>
      <w:r w:rsidR="00C12AF1">
        <w:t>3.11.10</w:t>
      </w:r>
      <w:r>
        <w:fldChar w:fldCharType="end"/>
      </w:r>
      <w:r w:rsidRPr="00321264">
        <w:t>).</w:t>
      </w:r>
    </w:p>
    <w:p w14:paraId="46ED3F87" w14:textId="2D32C3E9" w:rsidR="00321264" w:rsidRDefault="00321264" w:rsidP="00321264">
      <w:r w:rsidRPr="00321264">
        <w:t xml:space="preserve">If the file represented by the </w:t>
      </w:r>
      <w:r w:rsidRPr="00321264">
        <w:rPr>
          <w:rStyle w:val="CODEtemp"/>
        </w:rPr>
        <w:t>file</w:t>
      </w:r>
      <w:r w:rsidRPr="00321264">
        <w:t xml:space="preserve"> object is a top-level file, then the </w:t>
      </w:r>
      <w:r w:rsidRPr="00321264">
        <w:rPr>
          <w:rStyle w:val="CODEtemp"/>
        </w:rPr>
        <w:t>parentKey</w:t>
      </w:r>
      <w:r w:rsidRPr="00321264">
        <w:t xml:space="preserve"> property </w:t>
      </w:r>
      <w:r w:rsidRPr="00321264">
        <w:rPr>
          <w:b/>
        </w:rPr>
        <w:t>SHALL</w:t>
      </w:r>
      <w:r w:rsidRPr="00321264">
        <w:t xml:space="preserve"> be absent.</w:t>
      </w:r>
    </w:p>
    <w:p w14:paraId="0F927DD1" w14:textId="6598E817" w:rsidR="00321264" w:rsidRPr="00321264" w:rsidRDefault="00321264" w:rsidP="00321264">
      <w:pPr>
        <w:pStyle w:val="Note"/>
      </w:pPr>
      <w:r>
        <w:t xml:space="preserve">NOTE: </w:t>
      </w:r>
      <w:r w:rsidRPr="00321264">
        <w:t xml:space="preserve">The presence of the </w:t>
      </w:r>
      <w:r w:rsidRPr="00321264">
        <w:rPr>
          <w:rStyle w:val="CODEtemp"/>
        </w:rPr>
        <w:t>parentKey</w:t>
      </w:r>
      <w:r w:rsidRPr="00321264">
        <w:t xml:space="preserve"> property 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 It is necessary because the URI specified by a </w:t>
      </w:r>
      <w:r w:rsidRPr="00321264">
        <w:rPr>
          <w:rStyle w:val="CODEtemp"/>
        </w:rPr>
        <w:t>file</w:t>
      </w:r>
      <w:r w:rsidRPr="00321264">
        <w:t xml:space="preserve"> object's property name within </w:t>
      </w:r>
      <w:proofErr w:type="gramStart"/>
      <w:r w:rsidRPr="00321264">
        <w:rPr>
          <w:rStyle w:val="CODEtemp"/>
        </w:rPr>
        <w:t>run.files</w:t>
      </w:r>
      <w:proofErr w:type="gramEnd"/>
      <w:r w:rsidRPr="00321264">
        <w:t xml:space="preserve"> does not necessarily contain enough information to do so.</w:t>
      </w:r>
    </w:p>
    <w:p w14:paraId="7A2E9AEB" w14:textId="4B20ACE1" w:rsidR="00401BB5" w:rsidRDefault="00401BB5" w:rsidP="00401BB5">
      <w:pPr>
        <w:pStyle w:val="Heading3"/>
      </w:pPr>
      <w:bookmarkStart w:id="307" w:name="_Ref493403563"/>
      <w:bookmarkStart w:id="308" w:name="_Toc510174745"/>
      <w:r>
        <w:lastRenderedPageBreak/>
        <w:t>offset property</w:t>
      </w:r>
      <w:bookmarkEnd w:id="307"/>
      <w:bookmarkEnd w:id="308"/>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08AE91E7" w:rsidR="0082371F" w:rsidRPr="00321264" w:rsidRDefault="0082371F" w:rsidP="00321264">
      <w:r w:rsidRPr="0082371F">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r w:rsidR="00A308C2">
        <w:rPr>
          <w:rStyle w:val="CODEtemp"/>
        </w:rPr>
        <w:t>fileLocation</w:t>
      </w:r>
      <w:r>
        <w:t xml:space="preserve"> property (§</w:t>
      </w:r>
      <w:r>
        <w:fldChar w:fldCharType="begin"/>
      </w:r>
      <w:r>
        <w:instrText xml:space="preserve"> REF _Ref493403519 \r \h </w:instrText>
      </w:r>
      <w:r>
        <w:fldChar w:fldCharType="separate"/>
      </w:r>
      <w:r w:rsidR="00C12AF1">
        <w:t>3.16.2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309" w:name="_Ref493403574"/>
      <w:bookmarkStart w:id="310" w:name="_Toc510174746"/>
      <w:r>
        <w:t>length property</w:t>
      </w:r>
      <w:bookmarkEnd w:id="309"/>
      <w:bookmarkEnd w:id="310"/>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33FFE0E7" w14:textId="42705526" w:rsidR="00401BB5" w:rsidRDefault="00401BB5" w:rsidP="00401BB5">
      <w:pPr>
        <w:pStyle w:val="Heading3"/>
      </w:pPr>
      <w:bookmarkStart w:id="311" w:name="_Toc510174747"/>
      <w:r>
        <w:t>mimeType property</w:t>
      </w:r>
      <w:bookmarkEnd w:id="311"/>
    </w:p>
    <w:p w14:paraId="6A7F57F6" w14:textId="2C200C55" w:rsidR="0082371F" w:rsidRPr="0082371F" w:rsidRDefault="0082371F" w:rsidP="0082371F">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0BA813E0" w14:textId="6C22A625" w:rsidR="00401BB5" w:rsidRDefault="00401BB5" w:rsidP="00401BB5">
      <w:pPr>
        <w:pStyle w:val="Heading3"/>
      </w:pPr>
      <w:bookmarkStart w:id="312" w:name="_Ref493345445"/>
      <w:bookmarkStart w:id="313" w:name="_Toc510174748"/>
      <w:r>
        <w:t>hashes property</w:t>
      </w:r>
      <w:bookmarkEnd w:id="312"/>
      <w:bookmarkEnd w:id="313"/>
    </w:p>
    <w:p w14:paraId="084CC4D1" w14:textId="4DCA1CF0"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an array of unique (§</w:t>
      </w:r>
      <w:r>
        <w:fldChar w:fldCharType="begin"/>
      </w:r>
      <w:r>
        <w:instrText xml:space="preserve"> REF _Ref493404799 \r \h </w:instrText>
      </w:r>
      <w:r>
        <w:fldChar w:fldCharType="separate"/>
      </w:r>
      <w:r w:rsidR="00C12AF1">
        <w:t>3.6.2</w:t>
      </w:r>
      <w:r>
        <w:fldChar w:fldCharType="end"/>
      </w:r>
      <w:r w:rsidRPr="0082371F">
        <w:t>) hash objects (§</w:t>
      </w:r>
      <w:r>
        <w:fldChar w:fldCharType="begin"/>
      </w:r>
      <w:r>
        <w:instrText xml:space="preserve"> REF _Ref493423194 \r \h </w:instrText>
      </w:r>
      <w:r>
        <w:fldChar w:fldCharType="separate"/>
      </w:r>
      <w:r w:rsidR="00C12AF1">
        <w:t>3.17</w:t>
      </w:r>
      <w:r>
        <w:fldChar w:fldCharType="end"/>
      </w:r>
      <w:r w:rsidRPr="0082371F">
        <w:t xml:space="preserve">), each of which specifies a hashed value for the file specified by the </w:t>
      </w:r>
      <w:r w:rsidRPr="0082371F">
        <w:rPr>
          <w:rStyle w:val="CODEtemp"/>
        </w:rPr>
        <w:t>file</w:t>
      </w:r>
      <w:r w:rsidRPr="0082371F">
        <w:t xml:space="preserve"> object, along with the name of the algorithm used to compute the hash.</w:t>
      </w:r>
    </w:p>
    <w:p w14:paraId="782B4016" w14:textId="25F3C594" w:rsidR="0082371F" w:rsidRDefault="0082371F" w:rsidP="0082371F">
      <w:r w:rsidRPr="0082371F">
        <w:t xml:space="preserve">If present, the array specified by </w:t>
      </w:r>
      <w:r w:rsidRPr="0082371F">
        <w:rPr>
          <w:rStyle w:val="CODEtemp"/>
        </w:rPr>
        <w:t>hashes</w:t>
      </w:r>
      <w:r w:rsidRPr="0082371F">
        <w:t xml:space="preserve"> </w:t>
      </w:r>
      <w:r w:rsidRPr="0082371F">
        <w:rPr>
          <w:b/>
        </w:rPr>
        <w:t>SHALL NOT</w:t>
      </w:r>
      <w:r w:rsidRPr="0082371F">
        <w:t xml:space="preserve"> be empty.</w:t>
      </w:r>
    </w:p>
    <w:p w14:paraId="38995293" w14:textId="5AB1C6C9" w:rsidR="0082371F" w:rsidRPr="0082371F" w:rsidRDefault="0082371F" w:rsidP="0082371F">
      <w:pPr>
        <w:pStyle w:val="Note"/>
      </w:pPr>
      <w:r>
        <w:t xml:space="preserve">NOTE: </w:t>
      </w:r>
      <w:r w:rsidRPr="0082371F">
        <w:t xml:space="preserve">A hash value for an analysis target can be useful when </w:t>
      </w:r>
      <w:proofErr w:type="gramStart"/>
      <w:r w:rsidRPr="0082371F">
        <w:t>a log file is processed by a result management system</w:t>
      </w:r>
      <w:proofErr w:type="gramEnd"/>
      <w:r w:rsidRPr="0082371F">
        <w:t xml:space="preserve">.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an array of hash values, rather than a single hash value, to allow a log file to be consumed by multiple tool chains that might expect hash values produced by differing algorithms. Compliance systems, for example, will favor the use of secure hash algorithms (such as SHA-256) that minimize the possibility that two different targets will produce the same hash (at the expense of speed to produce the hash). In situations where compliance and security are not a concern, a system might prefer to use a fast hash algorithm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t>
      </w:r>
      <w:r w:rsidRPr="0082371F">
        <w:lastRenderedPageBreak/>
        <w:t>would then configure the tool to produce hashes using the algorithms required by those systems. Analysis tools that are configurable to produce hashes with a variety of commonly used algorithms will interoperate most easily with such systems.</w:t>
      </w:r>
    </w:p>
    <w:p w14:paraId="2D75E537" w14:textId="3EBCC69C" w:rsidR="00401BB5" w:rsidRDefault="00401BB5" w:rsidP="00401BB5">
      <w:pPr>
        <w:pStyle w:val="Heading3"/>
      </w:pPr>
      <w:bookmarkStart w:id="314" w:name="_Ref507598130"/>
      <w:bookmarkStart w:id="315" w:name="_Toc510174749"/>
      <w:r>
        <w:t>contents property</w:t>
      </w:r>
      <w:bookmarkEnd w:id="314"/>
      <w:bookmarkEnd w:id="315"/>
    </w:p>
    <w:p w14:paraId="6B1C3792" w14:textId="69BE6F01"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contents</w:t>
      </w:r>
      <w:r w:rsidRPr="0082371F">
        <w:t xml:space="preserve"> whose value</w:t>
      </w:r>
      <w:r w:rsidR="00F15D58">
        <w:t xml:space="preserve"> is a</w:t>
      </w:r>
      <w:r w:rsidRPr="0082371F">
        <w:t xml:space="preserve"> </w:t>
      </w:r>
      <w:r w:rsidR="00F15D58">
        <w:rPr>
          <w:rStyle w:val="CODEtemp"/>
        </w:rPr>
        <w:t>fileContent</w:t>
      </w:r>
      <w:r w:rsidR="00F15D58">
        <w:t xml:space="preserve"> object (§</w:t>
      </w:r>
      <w:r w:rsidR="00F15D58">
        <w:fldChar w:fldCharType="begin"/>
      </w:r>
      <w:r w:rsidR="00F15D58">
        <w:instrText xml:space="preserve"> REF _Ref509042221 \r \h </w:instrText>
      </w:r>
      <w:r w:rsidR="00F15D58">
        <w:fldChar w:fldCharType="separate"/>
      </w:r>
      <w:r w:rsidR="00C12AF1">
        <w:t>3.2</w:t>
      </w:r>
      <w:r w:rsidR="00F15D58">
        <w:fldChar w:fldCharType="end"/>
      </w:r>
      <w:r w:rsidR="00F15D58">
        <w:t>) representing</w:t>
      </w:r>
      <w:r w:rsidRPr="0082371F">
        <w:t xml:space="preserve"> the</w:t>
      </w:r>
      <w:r w:rsidR="00F15D58">
        <w:t xml:space="preserve"> entire</w:t>
      </w:r>
      <w:r w:rsidRPr="0082371F">
        <w:t xml:space="preserve"> contents of the file.</w:t>
      </w:r>
    </w:p>
    <w:p w14:paraId="1F0A99D1" w14:textId="408DF958" w:rsidR="00401BB5" w:rsidRDefault="00401BB5" w:rsidP="00401BB5">
      <w:pPr>
        <w:pStyle w:val="Heading3"/>
      </w:pPr>
      <w:bookmarkStart w:id="316" w:name="_Toc510174750"/>
      <w:r>
        <w:t>properties property</w:t>
      </w:r>
      <w:bookmarkEnd w:id="316"/>
    </w:p>
    <w:p w14:paraId="21A387A7" w14:textId="4E7C0A16"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C12AF1">
        <w:t>3.7</w:t>
      </w:r>
      <w:r>
        <w:fldChar w:fldCharType="end"/>
      </w:r>
      <w:r w:rsidRPr="0082371F">
        <w:t>). This allows tools to include information about the file that is not explicitly specified in the SARIF format.</w:t>
      </w:r>
    </w:p>
    <w:p w14:paraId="0F449F2E" w14:textId="57482D1D" w:rsidR="00401BB5" w:rsidRDefault="00401BB5" w:rsidP="00401BB5">
      <w:pPr>
        <w:pStyle w:val="Heading2"/>
      </w:pPr>
      <w:bookmarkStart w:id="317" w:name="_Ref493423194"/>
      <w:bookmarkStart w:id="318" w:name="_Toc510174751"/>
      <w:r>
        <w:t>hash object</w:t>
      </w:r>
      <w:bookmarkEnd w:id="317"/>
      <w:bookmarkEnd w:id="318"/>
    </w:p>
    <w:p w14:paraId="5D6F2309" w14:textId="08453102" w:rsidR="00401BB5" w:rsidRDefault="00401BB5" w:rsidP="00401BB5">
      <w:pPr>
        <w:pStyle w:val="Heading3"/>
      </w:pPr>
      <w:bookmarkStart w:id="319" w:name="_Toc510174752"/>
      <w:r>
        <w:t>General</w:t>
      </w:r>
      <w:bookmarkEnd w:id="319"/>
    </w:p>
    <w:p w14:paraId="6175D84A" w14:textId="5A2ADEAB" w:rsidR="0082371F" w:rsidRDefault="0082371F" w:rsidP="0082371F">
      <w:r w:rsidRPr="0082371F">
        <w:t xml:space="preserve">A </w:t>
      </w:r>
      <w:r w:rsidRPr="0082371F">
        <w:rPr>
          <w:rStyle w:val="CODEtemp"/>
        </w:rPr>
        <w:t>hash</w:t>
      </w:r>
      <w:r w:rsidRPr="0082371F">
        <w:t xml:space="preserve"> object represents a hash value of some file or collection of files, together with the algorithm used to compute the hash.</w:t>
      </w:r>
    </w:p>
    <w:p w14:paraId="39AD2162" w14:textId="69765983" w:rsidR="0082371F" w:rsidRDefault="0082371F" w:rsidP="0082371F">
      <w:pPr>
        <w:pStyle w:val="Note"/>
      </w:pPr>
      <w:r>
        <w:t>EXAMPLE:</w:t>
      </w:r>
    </w:p>
    <w:p w14:paraId="47B73D03" w14:textId="77777777" w:rsidR="0082371F" w:rsidRDefault="0082371F" w:rsidP="0082371F">
      <w:pPr>
        <w:pStyle w:val="Code"/>
      </w:pPr>
      <w:r>
        <w:t>{</w:t>
      </w:r>
    </w:p>
    <w:p w14:paraId="5BAC6A17" w14:textId="7D4E338F" w:rsidR="0082371F" w:rsidRDefault="0082371F" w:rsidP="0082371F">
      <w:pPr>
        <w:pStyle w:val="Code"/>
      </w:pPr>
      <w:r>
        <w:t xml:space="preserve">    "value":"b13ce2678a8807ba0765ab94a0ecd394f869bc81</w:t>
      </w:r>
      <w:proofErr w:type="gramStart"/>
      <w:r>
        <w:t xml:space="preserve">",   </w:t>
      </w:r>
      <w:proofErr w:type="gramEnd"/>
      <w:r>
        <w:t># see §</w:t>
      </w:r>
      <w:r>
        <w:fldChar w:fldCharType="begin"/>
      </w:r>
      <w:r>
        <w:instrText xml:space="preserve"> REF _Ref493423561 \r \h </w:instrText>
      </w:r>
      <w:r>
        <w:fldChar w:fldCharType="separate"/>
      </w:r>
      <w:r w:rsidR="00C12AF1">
        <w:t>3.17.2</w:t>
      </w:r>
      <w:r>
        <w:fldChar w:fldCharType="end"/>
      </w:r>
    </w:p>
    <w:p w14:paraId="006ED192" w14:textId="3B5DA8B7" w:rsidR="0082371F" w:rsidRDefault="0082371F" w:rsidP="0082371F">
      <w:pPr>
        <w:pStyle w:val="Code"/>
      </w:pPr>
      <w:r>
        <w:t xml:space="preserve">    "algorithm":"sha256"                                  # see §</w:t>
      </w:r>
      <w:r>
        <w:fldChar w:fldCharType="begin"/>
      </w:r>
      <w:r>
        <w:instrText xml:space="preserve"> REF _Ref493423568 \r \h </w:instrText>
      </w:r>
      <w:r>
        <w:fldChar w:fldCharType="separate"/>
      </w:r>
      <w:r w:rsidR="00C12AF1">
        <w:t>3.17.3</w:t>
      </w:r>
      <w:r>
        <w:fldChar w:fldCharType="end"/>
      </w:r>
    </w:p>
    <w:p w14:paraId="7C54F032" w14:textId="366A8004" w:rsidR="0082371F" w:rsidRPr="0082371F" w:rsidRDefault="0082371F" w:rsidP="0082371F">
      <w:pPr>
        <w:pStyle w:val="Code"/>
      </w:pPr>
      <w:r>
        <w:t>}</w:t>
      </w:r>
    </w:p>
    <w:p w14:paraId="6772871D" w14:textId="1F0FABB6" w:rsidR="00401BB5" w:rsidRDefault="00401BB5" w:rsidP="00401BB5">
      <w:pPr>
        <w:pStyle w:val="Heading3"/>
      </w:pPr>
      <w:bookmarkStart w:id="320" w:name="_Ref493423561"/>
      <w:bookmarkStart w:id="321" w:name="_Ref493423701"/>
      <w:bookmarkStart w:id="322" w:name="_Toc510174753"/>
      <w:r>
        <w:t>value property</w:t>
      </w:r>
      <w:bookmarkEnd w:id="320"/>
      <w:bookmarkEnd w:id="321"/>
      <w:bookmarkEnd w:id="322"/>
    </w:p>
    <w:p w14:paraId="373B1E83" w14:textId="0B8D1E87" w:rsidR="0082371F" w:rsidRDefault="0082371F" w:rsidP="0082371F">
      <w:r w:rsidRPr="0082371F">
        <w:t xml:space="preserve">A </w:t>
      </w:r>
      <w:r w:rsidRPr="0082371F">
        <w:rPr>
          <w:rStyle w:val="CODEtemp"/>
        </w:rPr>
        <w:t>hash</w:t>
      </w:r>
      <w:r w:rsidRPr="0082371F">
        <w:t xml:space="preserve"> object </w:t>
      </w:r>
      <w:r w:rsidRPr="0082371F">
        <w:rPr>
          <w:b/>
        </w:rPr>
        <w:t>SHALL</w:t>
      </w:r>
      <w:r w:rsidRPr="0082371F">
        <w:t xml:space="preserve"> contain a property named </w:t>
      </w:r>
      <w:r w:rsidRPr="0082371F">
        <w:rPr>
          <w:rStyle w:val="CODEtemp"/>
        </w:rPr>
        <w:t>value</w:t>
      </w:r>
      <w:r w:rsidRPr="0082371F">
        <w:t xml:space="preserve"> whose value is a string representation of the hash value of some file or collection of files, computed by the algorithm named in the </w:t>
      </w:r>
      <w:r w:rsidRPr="00244809">
        <w:rPr>
          <w:rStyle w:val="CODEtemp"/>
        </w:rPr>
        <w:t>algorithm</w:t>
      </w:r>
      <w:r w:rsidRPr="0082371F">
        <w:t xml:space="preserve"> property (§</w:t>
      </w:r>
      <w:r w:rsidR="00DC3F77">
        <w:fldChar w:fldCharType="begin"/>
      </w:r>
      <w:r w:rsidR="00DC3F77">
        <w:instrText xml:space="preserve"> REF _Ref493423568 \r \h </w:instrText>
      </w:r>
      <w:r w:rsidR="00DC3F77">
        <w:fldChar w:fldCharType="separate"/>
      </w:r>
      <w:r w:rsidR="00C12AF1">
        <w:t>3.17.3</w:t>
      </w:r>
      <w:r w:rsidR="00DC3F77">
        <w:fldChar w:fldCharType="end"/>
      </w:r>
      <w:r w:rsidRPr="0082371F">
        <w:t>).</w:t>
      </w:r>
    </w:p>
    <w:p w14:paraId="586270DE" w14:textId="53E96395" w:rsidR="00244809" w:rsidRPr="00244809" w:rsidRDefault="00244809" w:rsidP="00244809">
      <w:pPr>
        <w:pStyle w:val="Note"/>
      </w:pPr>
      <w:r>
        <w:t xml:space="preserve">NOTE: </w:t>
      </w:r>
      <w:r w:rsidRPr="00244809">
        <w:t>The value is represented as a string because hash values are typically represented in hexadecimal notation, and JSON integer values must be decimal.</w:t>
      </w:r>
    </w:p>
    <w:p w14:paraId="362004FC" w14:textId="5FC44317" w:rsidR="00401BB5" w:rsidRDefault="00401BB5" w:rsidP="00401BB5">
      <w:pPr>
        <w:pStyle w:val="Heading3"/>
      </w:pPr>
      <w:bookmarkStart w:id="323" w:name="_Ref493423568"/>
      <w:bookmarkStart w:id="324" w:name="_Toc510174754"/>
      <w:r>
        <w:t>algorithm property</w:t>
      </w:r>
      <w:bookmarkEnd w:id="323"/>
      <w:bookmarkEnd w:id="324"/>
    </w:p>
    <w:p w14:paraId="074EAC1D" w14:textId="7B6F2EB8" w:rsidR="00244809" w:rsidRDefault="00244809" w:rsidP="00244809">
      <w:r w:rsidRPr="00244809">
        <w:t xml:space="preserve">A </w:t>
      </w:r>
      <w:r w:rsidRPr="00244809">
        <w:rPr>
          <w:rStyle w:val="CODEtemp"/>
        </w:rPr>
        <w:t>hash</w:t>
      </w:r>
      <w:r w:rsidRPr="00244809">
        <w:t xml:space="preserve"> object </w:t>
      </w:r>
      <w:r w:rsidRPr="00244809">
        <w:rPr>
          <w:b/>
        </w:rPr>
        <w:t>SHALL</w:t>
      </w:r>
      <w:r w:rsidRPr="00244809">
        <w:t xml:space="preserve"> contain a property named </w:t>
      </w:r>
      <w:r w:rsidRPr="00244809">
        <w:rPr>
          <w:rStyle w:val="CODEtemp"/>
        </w:rPr>
        <w:t>algorithm</w:t>
      </w:r>
      <w:r w:rsidRPr="00244809">
        <w:t xml:space="preserve"> whose value is a string specifying the name of the algorithm used to compute the hash value specified in the </w:t>
      </w:r>
      <w:r w:rsidRPr="00244809">
        <w:rPr>
          <w:rStyle w:val="CODEtemp"/>
        </w:rPr>
        <w:t>value</w:t>
      </w:r>
      <w:r w:rsidRPr="00244809">
        <w:t xml:space="preserve"> property (§</w:t>
      </w:r>
      <w:r w:rsidR="00054447">
        <w:fldChar w:fldCharType="begin"/>
      </w:r>
      <w:r w:rsidR="00054447">
        <w:instrText xml:space="preserve"> REF _Ref493423561 \r \h </w:instrText>
      </w:r>
      <w:r w:rsidR="00054447">
        <w:fldChar w:fldCharType="separate"/>
      </w:r>
      <w:r w:rsidR="00C12AF1">
        <w:t>3.17.2</w:t>
      </w:r>
      <w:r w:rsidR="00054447">
        <w:fldChar w:fldCharType="end"/>
      </w:r>
      <w:r w:rsidRPr="00244809">
        <w:t>). This</w:t>
      </w:r>
      <w:r>
        <w:t xml:space="preserve"> string</w:t>
      </w:r>
      <w:r w:rsidRPr="00244809">
        <w:t xml:space="preserve"> </w:t>
      </w:r>
      <w:r w:rsidR="00AD14CE" w:rsidRPr="00DF0303">
        <w:rPr>
          <w:b/>
        </w:rPr>
        <w:t>SHALL</w:t>
      </w:r>
      <w:r w:rsidR="00AD14CE" w:rsidRPr="00244809">
        <w:t xml:space="preserve"> </w:t>
      </w:r>
      <w:r w:rsidRPr="00244809">
        <w:t>be one of the following:</w:t>
      </w:r>
    </w:p>
    <w:p w14:paraId="1CF3FF42" w14:textId="77777777" w:rsidR="00244809" w:rsidRPr="00244809" w:rsidRDefault="00244809" w:rsidP="00F823B8">
      <w:pPr>
        <w:pStyle w:val="ListParagraph"/>
        <w:numPr>
          <w:ilvl w:val="0"/>
          <w:numId w:val="8"/>
        </w:numPr>
        <w:rPr>
          <w:rStyle w:val="CODEtemp"/>
        </w:rPr>
      </w:pPr>
      <w:r w:rsidRPr="00244809">
        <w:rPr>
          <w:rStyle w:val="CODEtemp"/>
        </w:rPr>
        <w:t>"authentihash"</w:t>
      </w:r>
    </w:p>
    <w:p w14:paraId="5BD03EDD" w14:textId="0BFB8F2F" w:rsidR="00244809" w:rsidRPr="00244809" w:rsidRDefault="00244809" w:rsidP="00F823B8">
      <w:pPr>
        <w:pStyle w:val="ListParagraph"/>
        <w:numPr>
          <w:ilvl w:val="0"/>
          <w:numId w:val="8"/>
        </w:numPr>
        <w:rPr>
          <w:rStyle w:val="CODEtemp"/>
        </w:rPr>
      </w:pPr>
      <w:r w:rsidRPr="00244809">
        <w:rPr>
          <w:rStyle w:val="CODEtemp"/>
        </w:rPr>
        <w:t>"blake256"</w:t>
      </w:r>
    </w:p>
    <w:p w14:paraId="4CB0C03C" w14:textId="5B6E137B" w:rsidR="00244809" w:rsidRPr="00244809" w:rsidRDefault="00244809" w:rsidP="00F823B8">
      <w:pPr>
        <w:pStyle w:val="ListParagraph"/>
        <w:numPr>
          <w:ilvl w:val="0"/>
          <w:numId w:val="8"/>
        </w:numPr>
        <w:rPr>
          <w:rStyle w:val="CODEtemp"/>
        </w:rPr>
      </w:pPr>
      <w:r w:rsidRPr="00244809">
        <w:rPr>
          <w:rStyle w:val="CODEtemp"/>
        </w:rPr>
        <w:t>"blake512"</w:t>
      </w:r>
    </w:p>
    <w:p w14:paraId="28EE3572" w14:textId="196583BC" w:rsidR="00244809" w:rsidRPr="00244809" w:rsidRDefault="00244809" w:rsidP="00F823B8">
      <w:pPr>
        <w:pStyle w:val="ListParagraph"/>
        <w:numPr>
          <w:ilvl w:val="0"/>
          <w:numId w:val="8"/>
        </w:numPr>
        <w:rPr>
          <w:rStyle w:val="CODEtemp"/>
        </w:rPr>
      </w:pPr>
      <w:r w:rsidRPr="00244809">
        <w:rPr>
          <w:rStyle w:val="CODEtemp"/>
        </w:rPr>
        <w:t>"ecoh"</w:t>
      </w:r>
    </w:p>
    <w:p w14:paraId="667B956B" w14:textId="3316A528" w:rsidR="00244809" w:rsidRPr="00244809" w:rsidRDefault="00244809" w:rsidP="00F823B8">
      <w:pPr>
        <w:pStyle w:val="ListParagraph"/>
        <w:numPr>
          <w:ilvl w:val="0"/>
          <w:numId w:val="8"/>
        </w:numPr>
        <w:rPr>
          <w:rStyle w:val="CODEtemp"/>
        </w:rPr>
      </w:pPr>
      <w:r w:rsidRPr="00244809">
        <w:rPr>
          <w:rStyle w:val="CODEtemp"/>
        </w:rPr>
        <w:t>"fsb"</w:t>
      </w:r>
    </w:p>
    <w:p w14:paraId="06CAC195" w14:textId="62CE253D" w:rsidR="00244809" w:rsidRPr="00244809" w:rsidRDefault="00244809" w:rsidP="00F823B8">
      <w:pPr>
        <w:pStyle w:val="ListParagraph"/>
        <w:numPr>
          <w:ilvl w:val="0"/>
          <w:numId w:val="8"/>
        </w:numPr>
        <w:rPr>
          <w:rStyle w:val="CODEtemp"/>
        </w:rPr>
      </w:pPr>
      <w:r w:rsidRPr="00244809">
        <w:rPr>
          <w:rStyle w:val="CODEtemp"/>
        </w:rPr>
        <w:t>"gost"</w:t>
      </w:r>
    </w:p>
    <w:p w14:paraId="19777CCA" w14:textId="012A2083" w:rsidR="00244809" w:rsidRPr="00244809" w:rsidRDefault="00244809" w:rsidP="00F823B8">
      <w:pPr>
        <w:pStyle w:val="ListParagraph"/>
        <w:numPr>
          <w:ilvl w:val="0"/>
          <w:numId w:val="8"/>
        </w:numPr>
        <w:rPr>
          <w:rStyle w:val="CODEtemp"/>
        </w:rPr>
      </w:pPr>
      <w:r w:rsidRPr="00244809">
        <w:rPr>
          <w:rStyle w:val="CODEtemp"/>
        </w:rPr>
        <w:t>"groestl"</w:t>
      </w:r>
    </w:p>
    <w:p w14:paraId="482DDFA3" w14:textId="3BA81538" w:rsidR="00244809" w:rsidRPr="00244809" w:rsidRDefault="00244809" w:rsidP="00F823B8">
      <w:pPr>
        <w:pStyle w:val="ListParagraph"/>
        <w:numPr>
          <w:ilvl w:val="0"/>
          <w:numId w:val="8"/>
        </w:numPr>
        <w:rPr>
          <w:rStyle w:val="CODEtemp"/>
        </w:rPr>
      </w:pPr>
      <w:r w:rsidRPr="00244809">
        <w:rPr>
          <w:rStyle w:val="CODEtemp"/>
        </w:rPr>
        <w:t>"has160"</w:t>
      </w:r>
    </w:p>
    <w:p w14:paraId="6774EC19" w14:textId="77777777" w:rsidR="00244809" w:rsidRPr="00244809" w:rsidRDefault="00244809" w:rsidP="00F823B8">
      <w:pPr>
        <w:pStyle w:val="ListParagraph"/>
        <w:numPr>
          <w:ilvl w:val="0"/>
          <w:numId w:val="8"/>
        </w:numPr>
        <w:rPr>
          <w:rStyle w:val="CODEtemp"/>
        </w:rPr>
      </w:pPr>
      <w:r w:rsidRPr="00244809">
        <w:rPr>
          <w:rStyle w:val="CODEtemp"/>
        </w:rPr>
        <w:t>"haval"</w:t>
      </w:r>
    </w:p>
    <w:p w14:paraId="0B9273DF" w14:textId="77777777" w:rsidR="00244809" w:rsidRPr="00244809" w:rsidRDefault="00244809" w:rsidP="00F823B8">
      <w:pPr>
        <w:pStyle w:val="ListParagraph"/>
        <w:numPr>
          <w:ilvl w:val="0"/>
          <w:numId w:val="8"/>
        </w:numPr>
        <w:rPr>
          <w:rStyle w:val="CODEtemp"/>
        </w:rPr>
      </w:pPr>
      <w:r w:rsidRPr="00244809">
        <w:rPr>
          <w:rStyle w:val="CODEtemp"/>
        </w:rPr>
        <w:t>"jh"</w:t>
      </w:r>
    </w:p>
    <w:p w14:paraId="0C73DE00" w14:textId="77777777" w:rsidR="00244809" w:rsidRPr="00244809" w:rsidRDefault="00244809" w:rsidP="00F823B8">
      <w:pPr>
        <w:pStyle w:val="ListParagraph"/>
        <w:numPr>
          <w:ilvl w:val="0"/>
          <w:numId w:val="8"/>
        </w:numPr>
        <w:rPr>
          <w:rStyle w:val="CODEtemp"/>
        </w:rPr>
      </w:pPr>
      <w:r w:rsidRPr="00244809">
        <w:rPr>
          <w:rStyle w:val="CODEtemp"/>
        </w:rPr>
        <w:t>"md2"</w:t>
      </w:r>
    </w:p>
    <w:p w14:paraId="54184B04" w14:textId="77777777" w:rsidR="00244809" w:rsidRPr="00244809" w:rsidRDefault="00244809" w:rsidP="00F823B8">
      <w:pPr>
        <w:pStyle w:val="ListParagraph"/>
        <w:numPr>
          <w:ilvl w:val="0"/>
          <w:numId w:val="8"/>
        </w:numPr>
        <w:rPr>
          <w:rStyle w:val="CODEtemp"/>
        </w:rPr>
      </w:pPr>
      <w:r w:rsidRPr="00244809">
        <w:rPr>
          <w:rStyle w:val="CODEtemp"/>
        </w:rPr>
        <w:t>"md4"</w:t>
      </w:r>
    </w:p>
    <w:p w14:paraId="4302A7F4" w14:textId="77777777" w:rsidR="00244809" w:rsidRPr="00244809" w:rsidRDefault="00244809" w:rsidP="00F823B8">
      <w:pPr>
        <w:pStyle w:val="ListParagraph"/>
        <w:numPr>
          <w:ilvl w:val="0"/>
          <w:numId w:val="8"/>
        </w:numPr>
        <w:rPr>
          <w:rStyle w:val="CODEtemp"/>
        </w:rPr>
      </w:pPr>
      <w:r w:rsidRPr="00244809">
        <w:rPr>
          <w:rStyle w:val="CODEtemp"/>
        </w:rPr>
        <w:t>"md5"</w:t>
      </w:r>
    </w:p>
    <w:p w14:paraId="57F20AC4" w14:textId="77777777" w:rsidR="00244809" w:rsidRPr="00244809" w:rsidRDefault="00244809" w:rsidP="00F823B8">
      <w:pPr>
        <w:pStyle w:val="ListParagraph"/>
        <w:numPr>
          <w:ilvl w:val="0"/>
          <w:numId w:val="8"/>
        </w:numPr>
        <w:rPr>
          <w:rStyle w:val="CODEtemp"/>
        </w:rPr>
      </w:pPr>
      <w:r w:rsidRPr="00244809">
        <w:rPr>
          <w:rStyle w:val="CODEtemp"/>
        </w:rPr>
        <w:t>"md6"</w:t>
      </w:r>
    </w:p>
    <w:p w14:paraId="7B93D3D9" w14:textId="77777777" w:rsidR="00244809" w:rsidRPr="00244809" w:rsidRDefault="00244809" w:rsidP="00F823B8">
      <w:pPr>
        <w:pStyle w:val="ListParagraph"/>
        <w:numPr>
          <w:ilvl w:val="0"/>
          <w:numId w:val="8"/>
        </w:numPr>
        <w:rPr>
          <w:rStyle w:val="CODEtemp"/>
        </w:rPr>
      </w:pPr>
      <w:r w:rsidRPr="00244809">
        <w:rPr>
          <w:rStyle w:val="CODEtemp"/>
        </w:rPr>
        <w:lastRenderedPageBreak/>
        <w:t>"radioGatun"</w:t>
      </w:r>
    </w:p>
    <w:p w14:paraId="71331315" w14:textId="77777777" w:rsidR="00244809" w:rsidRPr="00244809" w:rsidRDefault="00244809" w:rsidP="00F823B8">
      <w:pPr>
        <w:pStyle w:val="ListParagraph"/>
        <w:numPr>
          <w:ilvl w:val="0"/>
          <w:numId w:val="8"/>
        </w:numPr>
        <w:rPr>
          <w:rStyle w:val="CODEtemp"/>
        </w:rPr>
      </w:pPr>
      <w:r w:rsidRPr="00244809">
        <w:rPr>
          <w:rStyle w:val="CODEtemp"/>
        </w:rPr>
        <w:t>"ripeMD"</w:t>
      </w:r>
    </w:p>
    <w:p w14:paraId="4F6FF228" w14:textId="77777777" w:rsidR="00244809" w:rsidRPr="00244809" w:rsidRDefault="00244809" w:rsidP="00F823B8">
      <w:pPr>
        <w:pStyle w:val="ListParagraph"/>
        <w:numPr>
          <w:ilvl w:val="0"/>
          <w:numId w:val="8"/>
        </w:numPr>
        <w:rPr>
          <w:rStyle w:val="CODEtemp"/>
        </w:rPr>
      </w:pPr>
      <w:r w:rsidRPr="00244809">
        <w:rPr>
          <w:rStyle w:val="CODEtemp"/>
        </w:rPr>
        <w:t>"ripeMD128"</w:t>
      </w:r>
    </w:p>
    <w:p w14:paraId="14A9C72B" w14:textId="77777777" w:rsidR="00244809" w:rsidRPr="00244809" w:rsidRDefault="00244809" w:rsidP="00F823B8">
      <w:pPr>
        <w:pStyle w:val="ListParagraph"/>
        <w:numPr>
          <w:ilvl w:val="0"/>
          <w:numId w:val="8"/>
        </w:numPr>
        <w:rPr>
          <w:rStyle w:val="CODEtemp"/>
        </w:rPr>
      </w:pPr>
      <w:r w:rsidRPr="00244809">
        <w:rPr>
          <w:rStyle w:val="CODEtemp"/>
        </w:rPr>
        <w:t>"ripeMD160"</w:t>
      </w:r>
    </w:p>
    <w:p w14:paraId="504A7FE8" w14:textId="77777777" w:rsidR="00244809" w:rsidRPr="00244809" w:rsidRDefault="00244809" w:rsidP="00F823B8">
      <w:pPr>
        <w:pStyle w:val="ListParagraph"/>
        <w:numPr>
          <w:ilvl w:val="0"/>
          <w:numId w:val="8"/>
        </w:numPr>
        <w:rPr>
          <w:rStyle w:val="CODEtemp"/>
        </w:rPr>
      </w:pPr>
      <w:r w:rsidRPr="00244809">
        <w:rPr>
          <w:rStyle w:val="CODEtemp"/>
        </w:rPr>
        <w:t>"ripeMD320"</w:t>
      </w:r>
    </w:p>
    <w:p w14:paraId="5519C577" w14:textId="77777777" w:rsidR="00244809" w:rsidRPr="00244809" w:rsidRDefault="00244809" w:rsidP="00F823B8">
      <w:pPr>
        <w:pStyle w:val="ListParagraph"/>
        <w:numPr>
          <w:ilvl w:val="0"/>
          <w:numId w:val="8"/>
        </w:numPr>
        <w:rPr>
          <w:rStyle w:val="CODEtemp"/>
        </w:rPr>
      </w:pPr>
      <w:r w:rsidRPr="00244809">
        <w:rPr>
          <w:rStyle w:val="CODEtemp"/>
        </w:rPr>
        <w:t>"sdhash"</w:t>
      </w:r>
    </w:p>
    <w:p w14:paraId="58B94C6E" w14:textId="77777777" w:rsidR="00244809" w:rsidRPr="00244809" w:rsidRDefault="00244809" w:rsidP="00F823B8">
      <w:pPr>
        <w:pStyle w:val="ListParagraph"/>
        <w:numPr>
          <w:ilvl w:val="0"/>
          <w:numId w:val="8"/>
        </w:numPr>
        <w:rPr>
          <w:rStyle w:val="CODEtemp"/>
        </w:rPr>
      </w:pPr>
      <w:r w:rsidRPr="00244809">
        <w:rPr>
          <w:rStyle w:val="CODEtemp"/>
        </w:rPr>
        <w:t>"sha1"</w:t>
      </w:r>
    </w:p>
    <w:p w14:paraId="57B60EDF" w14:textId="77777777" w:rsidR="00244809" w:rsidRPr="00244809" w:rsidRDefault="00244809" w:rsidP="00F823B8">
      <w:pPr>
        <w:pStyle w:val="ListParagraph"/>
        <w:numPr>
          <w:ilvl w:val="0"/>
          <w:numId w:val="8"/>
        </w:numPr>
        <w:rPr>
          <w:rStyle w:val="CODEtemp"/>
        </w:rPr>
      </w:pPr>
      <w:r w:rsidRPr="00244809">
        <w:rPr>
          <w:rStyle w:val="CODEtemp"/>
        </w:rPr>
        <w:t>"sha224"</w:t>
      </w:r>
    </w:p>
    <w:p w14:paraId="7E6564F6" w14:textId="77777777" w:rsidR="00244809" w:rsidRPr="00244809" w:rsidRDefault="00244809" w:rsidP="00F823B8">
      <w:pPr>
        <w:pStyle w:val="ListParagraph"/>
        <w:numPr>
          <w:ilvl w:val="0"/>
          <w:numId w:val="8"/>
        </w:numPr>
        <w:rPr>
          <w:rStyle w:val="CODEtemp"/>
        </w:rPr>
      </w:pPr>
      <w:r w:rsidRPr="00244809">
        <w:rPr>
          <w:rStyle w:val="CODEtemp"/>
        </w:rPr>
        <w:t>"sha256"</w:t>
      </w:r>
    </w:p>
    <w:p w14:paraId="12DF3D69" w14:textId="77777777" w:rsidR="00244809" w:rsidRPr="00244809" w:rsidRDefault="00244809" w:rsidP="00F823B8">
      <w:pPr>
        <w:pStyle w:val="ListParagraph"/>
        <w:numPr>
          <w:ilvl w:val="0"/>
          <w:numId w:val="8"/>
        </w:numPr>
        <w:rPr>
          <w:rStyle w:val="CODEtemp"/>
        </w:rPr>
      </w:pPr>
      <w:r w:rsidRPr="00244809">
        <w:rPr>
          <w:rStyle w:val="CODEtemp"/>
        </w:rPr>
        <w:t>"sha384"</w:t>
      </w:r>
    </w:p>
    <w:p w14:paraId="1943AB5B" w14:textId="77777777" w:rsidR="00244809" w:rsidRPr="00244809" w:rsidRDefault="00244809" w:rsidP="00F823B8">
      <w:pPr>
        <w:pStyle w:val="ListParagraph"/>
        <w:numPr>
          <w:ilvl w:val="0"/>
          <w:numId w:val="8"/>
        </w:numPr>
        <w:rPr>
          <w:rStyle w:val="CODEtemp"/>
        </w:rPr>
      </w:pPr>
      <w:r w:rsidRPr="00244809">
        <w:rPr>
          <w:rStyle w:val="CODEtemp"/>
        </w:rPr>
        <w:t>"sha512"</w:t>
      </w:r>
    </w:p>
    <w:p w14:paraId="54117D1A" w14:textId="77777777" w:rsidR="00244809" w:rsidRPr="00244809" w:rsidRDefault="00244809" w:rsidP="00F823B8">
      <w:pPr>
        <w:pStyle w:val="ListParagraph"/>
        <w:numPr>
          <w:ilvl w:val="0"/>
          <w:numId w:val="8"/>
        </w:numPr>
        <w:rPr>
          <w:rStyle w:val="CODEtemp"/>
        </w:rPr>
      </w:pPr>
      <w:r w:rsidRPr="00244809">
        <w:rPr>
          <w:rStyle w:val="CODEtemp"/>
        </w:rPr>
        <w:t>"sha3"</w:t>
      </w:r>
    </w:p>
    <w:p w14:paraId="3DF92D61" w14:textId="77777777" w:rsidR="00244809" w:rsidRDefault="00244809" w:rsidP="00F823B8">
      <w:pPr>
        <w:pStyle w:val="ListParagraph"/>
        <w:numPr>
          <w:ilvl w:val="0"/>
          <w:numId w:val="8"/>
        </w:numPr>
      </w:pPr>
      <w:r>
        <w:t>"skein"</w:t>
      </w:r>
    </w:p>
    <w:p w14:paraId="1B4EC166" w14:textId="77777777" w:rsidR="00244809" w:rsidRPr="00244809" w:rsidRDefault="00244809" w:rsidP="00F823B8">
      <w:pPr>
        <w:pStyle w:val="ListParagraph"/>
        <w:numPr>
          <w:ilvl w:val="0"/>
          <w:numId w:val="8"/>
        </w:numPr>
        <w:rPr>
          <w:rStyle w:val="CODEtemp"/>
        </w:rPr>
      </w:pPr>
      <w:r w:rsidRPr="00244809">
        <w:rPr>
          <w:rStyle w:val="CODEtemp"/>
        </w:rPr>
        <w:t>"snefru"</w:t>
      </w:r>
    </w:p>
    <w:p w14:paraId="375E33C2" w14:textId="77777777" w:rsidR="00244809" w:rsidRPr="00244809" w:rsidRDefault="00244809" w:rsidP="00F823B8">
      <w:pPr>
        <w:pStyle w:val="ListParagraph"/>
        <w:numPr>
          <w:ilvl w:val="0"/>
          <w:numId w:val="8"/>
        </w:numPr>
        <w:rPr>
          <w:rStyle w:val="CODEtemp"/>
        </w:rPr>
      </w:pPr>
      <w:r w:rsidRPr="00244809">
        <w:rPr>
          <w:rStyle w:val="CODEtemp"/>
        </w:rPr>
        <w:t>"spectralHash"</w:t>
      </w:r>
    </w:p>
    <w:p w14:paraId="33F45AD1" w14:textId="77777777" w:rsidR="00244809" w:rsidRPr="00244809" w:rsidRDefault="00244809" w:rsidP="00F823B8">
      <w:pPr>
        <w:pStyle w:val="ListParagraph"/>
        <w:numPr>
          <w:ilvl w:val="0"/>
          <w:numId w:val="8"/>
        </w:numPr>
        <w:rPr>
          <w:rStyle w:val="CODEtemp"/>
        </w:rPr>
      </w:pPr>
      <w:r w:rsidRPr="00244809">
        <w:rPr>
          <w:rStyle w:val="CODEtemp"/>
        </w:rPr>
        <w:t>"ssdeep"</w:t>
      </w:r>
    </w:p>
    <w:p w14:paraId="404CC663" w14:textId="77777777" w:rsidR="00244809" w:rsidRPr="00244809" w:rsidRDefault="00244809" w:rsidP="00F823B8">
      <w:pPr>
        <w:pStyle w:val="ListParagraph"/>
        <w:numPr>
          <w:ilvl w:val="0"/>
          <w:numId w:val="8"/>
        </w:numPr>
        <w:rPr>
          <w:rStyle w:val="CODEtemp"/>
        </w:rPr>
      </w:pPr>
      <w:r w:rsidRPr="00244809">
        <w:rPr>
          <w:rStyle w:val="CODEtemp"/>
        </w:rPr>
        <w:t>"swifft"</w:t>
      </w:r>
    </w:p>
    <w:p w14:paraId="5C63A239" w14:textId="77777777" w:rsidR="00244809" w:rsidRPr="00244809" w:rsidRDefault="00244809" w:rsidP="00F823B8">
      <w:pPr>
        <w:pStyle w:val="ListParagraph"/>
        <w:numPr>
          <w:ilvl w:val="0"/>
          <w:numId w:val="8"/>
        </w:numPr>
        <w:rPr>
          <w:rStyle w:val="CODEtemp"/>
        </w:rPr>
      </w:pPr>
      <w:r w:rsidRPr="00244809">
        <w:rPr>
          <w:rStyle w:val="CODEtemp"/>
        </w:rPr>
        <w:t>"tiger"</w:t>
      </w:r>
    </w:p>
    <w:p w14:paraId="755351E0" w14:textId="77777777" w:rsidR="00244809" w:rsidRPr="00244809" w:rsidRDefault="00244809" w:rsidP="00F823B8">
      <w:pPr>
        <w:pStyle w:val="ListParagraph"/>
        <w:numPr>
          <w:ilvl w:val="0"/>
          <w:numId w:val="8"/>
        </w:numPr>
        <w:rPr>
          <w:rStyle w:val="CODEtemp"/>
        </w:rPr>
      </w:pPr>
      <w:r w:rsidRPr="00244809">
        <w:rPr>
          <w:rStyle w:val="CODEtemp"/>
        </w:rPr>
        <w:t>"tlsh"</w:t>
      </w:r>
    </w:p>
    <w:p w14:paraId="3A42D764" w14:textId="1878F12B" w:rsidR="00244809" w:rsidRPr="00244809" w:rsidRDefault="00244809" w:rsidP="00F823B8">
      <w:pPr>
        <w:pStyle w:val="ListParagraph"/>
        <w:numPr>
          <w:ilvl w:val="0"/>
          <w:numId w:val="8"/>
        </w:numPr>
        <w:rPr>
          <w:rStyle w:val="CODEtemp"/>
        </w:rPr>
      </w:pPr>
      <w:r w:rsidRPr="00244809">
        <w:rPr>
          <w:rStyle w:val="CODEtemp"/>
        </w:rPr>
        <w:t>"whirlpool"</w:t>
      </w:r>
    </w:p>
    <w:p w14:paraId="25EA5BC1" w14:textId="049576DC" w:rsidR="00401BB5" w:rsidRDefault="00401BB5" w:rsidP="00401BB5">
      <w:pPr>
        <w:pStyle w:val="Heading2"/>
      </w:pPr>
      <w:bookmarkStart w:id="325" w:name="_Ref493350984"/>
      <w:bookmarkStart w:id="326" w:name="_Toc510174755"/>
      <w:r>
        <w:t>result object</w:t>
      </w:r>
      <w:bookmarkEnd w:id="325"/>
      <w:bookmarkEnd w:id="326"/>
    </w:p>
    <w:p w14:paraId="74FD90F6" w14:textId="18F2DD20" w:rsidR="00401BB5" w:rsidRDefault="00401BB5" w:rsidP="00401BB5">
      <w:pPr>
        <w:pStyle w:val="Heading3"/>
      </w:pPr>
      <w:bookmarkStart w:id="327" w:name="_Toc510174756"/>
      <w:r>
        <w:t>General</w:t>
      </w:r>
      <w:bookmarkEnd w:id="327"/>
    </w:p>
    <w:p w14:paraId="3819DDFB" w14:textId="57CCBD7E"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648E6416" w14:textId="03A51AB3" w:rsidR="00F20219" w:rsidRDefault="00F20219" w:rsidP="00F20219">
      <w:pPr>
        <w:pStyle w:val="Heading3"/>
      </w:pPr>
      <w:bookmarkStart w:id="328" w:name="_Ref509922615"/>
      <w:bookmarkStart w:id="329" w:name="_Toc510174757"/>
      <w:r>
        <w:t>Constraints</w:t>
      </w:r>
      <w:bookmarkEnd w:id="328"/>
      <w:bookmarkEnd w:id="329"/>
    </w:p>
    <w:p w14:paraId="529285B9" w14:textId="4FF8628D" w:rsidR="00F20219" w:rsidRDefault="00F20219" w:rsidP="00F20219">
      <w:r>
        <w:t xml:space="preserve">At least one of the </w:t>
      </w:r>
      <w:r w:rsidRPr="00C84841">
        <w:rPr>
          <w:rStyle w:val="CODEtemp"/>
        </w:rPr>
        <w:t>message</w:t>
      </w:r>
      <w:r>
        <w:t xml:space="preserve"> property (§</w:t>
      </w:r>
      <w:r>
        <w:fldChar w:fldCharType="begin"/>
      </w:r>
      <w:r>
        <w:instrText xml:space="preserve"> REF _Ref493426628 \r \h </w:instrText>
      </w:r>
      <w:r>
        <w:fldChar w:fldCharType="separate"/>
      </w:r>
      <w:r w:rsidR="00C12AF1">
        <w:t>3.18.7</w:t>
      </w:r>
      <w:r>
        <w:fldChar w:fldCharType="end"/>
      </w:r>
      <w:r>
        <w:t xml:space="preserve">) and the </w:t>
      </w:r>
      <w:r w:rsidRPr="00C84841">
        <w:rPr>
          <w:rStyle w:val="CODEtemp"/>
        </w:rPr>
        <w:t>ruleMessageId</w:t>
      </w:r>
      <w:r>
        <w:t xml:space="preserve"> property (§</w:t>
      </w:r>
      <w:r>
        <w:fldChar w:fldCharType="begin"/>
      </w:r>
      <w:r>
        <w:instrText xml:space="preserve"> REF _Ref508874628 \r \h </w:instrText>
      </w:r>
      <w:r>
        <w:fldChar w:fldCharType="separate"/>
      </w:r>
      <w:r w:rsidR="00C12AF1">
        <w:t>3.18.8</w:t>
      </w:r>
      <w:r>
        <w:fldChar w:fldCharType="end"/>
      </w:r>
      <w:r>
        <w:t xml:space="preserve">) </w:t>
      </w:r>
      <w:r>
        <w:rPr>
          <w:b/>
        </w:rPr>
        <w:t>SHALL</w:t>
      </w:r>
      <w:r>
        <w:t xml:space="preserve"> be present. If they are both present, and they both refer to message strings that are present in the log file, then those message strings </w:t>
      </w:r>
      <w:r>
        <w:rPr>
          <w:b/>
        </w:rPr>
        <w:t>SHALL</w:t>
      </w:r>
      <w:r>
        <w:t xml:space="preserve"> be identical.</w:t>
      </w:r>
    </w:p>
    <w:p w14:paraId="5A20E984" w14:textId="0B723408" w:rsidR="00F20219" w:rsidRDefault="00F20219" w:rsidP="00F20219">
      <w:pPr>
        <w:pStyle w:val="Note"/>
      </w:pPr>
      <w:r>
        <w:t xml:space="preserve">EXAMPLE 1: In this example, </w:t>
      </w:r>
      <w:proofErr w:type="gramStart"/>
      <w:r w:rsidRPr="00C84841">
        <w:rPr>
          <w:rStyle w:val="CODEtemp"/>
        </w:rPr>
        <w:t>result.message</w:t>
      </w:r>
      <w:proofErr w:type="gramEnd"/>
      <w:r w:rsidRPr="00C84841">
        <w:rPr>
          <w:rStyle w:val="CODEtemp"/>
        </w:rPr>
        <w:t>.text</w:t>
      </w:r>
      <w:r>
        <w:t xml:space="preserve"> (§</w:t>
      </w:r>
      <w:r>
        <w:fldChar w:fldCharType="begin"/>
      </w:r>
      <w:r>
        <w:instrText xml:space="preserve"> REF _Ref508811133 \r \h </w:instrText>
      </w:r>
      <w:r>
        <w:fldChar w:fldCharType="separate"/>
      </w:r>
      <w:r w:rsidR="00C12AF1">
        <w:t>3.9.7</w:t>
      </w:r>
      <w:r>
        <w:fldChar w:fldCharType="end"/>
      </w:r>
      <w:r>
        <w:t xml:space="preserve">) directly contains the message string </w:t>
      </w:r>
      <w:r w:rsidRPr="00C84841">
        <w:rPr>
          <w:rStyle w:val="CODEtemp"/>
        </w:rPr>
        <w:t>"Variable n is uninitialized."</w:t>
      </w:r>
      <w:r>
        <w:t xml:space="preserve">. The </w:t>
      </w:r>
      <w:r w:rsidRPr="00C84841">
        <w:rPr>
          <w:rStyle w:val="CODEtemp"/>
        </w:rPr>
        <w:t>result.ruleId</w:t>
      </w:r>
      <w:r>
        <w:t xml:space="preserve"> property (§</w:t>
      </w:r>
      <w:r>
        <w:fldChar w:fldCharType="begin"/>
      </w:r>
      <w:r>
        <w:instrText xml:space="preserve"> REF _Ref508814211 \r \h </w:instrText>
      </w:r>
      <w:r>
        <w:fldChar w:fldCharType="separate"/>
      </w:r>
      <w:r w:rsidR="00C12AF1">
        <w:t>3.18.4</w:t>
      </w:r>
      <w:r>
        <w:fldChar w:fldCharType="end"/>
      </w:r>
      <w:r>
        <w:t xml:space="preserve">) and the </w:t>
      </w:r>
      <w:r w:rsidRPr="00C84841">
        <w:rPr>
          <w:rStyle w:val="CODEtemp"/>
        </w:rPr>
        <w:t>result.ruleMessageId</w:t>
      </w:r>
      <w:r>
        <w:t xml:space="preserve"> property (§</w:t>
      </w:r>
      <w:r>
        <w:fldChar w:fldCharType="begin"/>
      </w:r>
      <w:r>
        <w:instrText xml:space="preserve"> REF _Ref508874628 \r \h </w:instrText>
      </w:r>
      <w:r>
        <w:fldChar w:fldCharType="separate"/>
      </w:r>
      <w:r w:rsidR="00C12AF1">
        <w:t>3.18.8</w:t>
      </w:r>
      <w:r>
        <w:fldChar w:fldCharType="end"/>
      </w:r>
      <w:r>
        <w:t xml:space="preserve">) together designate the rule message string </w:t>
      </w:r>
      <w:r w:rsidRPr="00C84841">
        <w:rPr>
          <w:rStyle w:val="CODEtemp"/>
        </w:rPr>
        <w:t xml:space="preserve">"Variable </w:t>
      </w:r>
      <w:r>
        <w:rPr>
          <w:rStyle w:val="CODEtemp"/>
        </w:rPr>
        <w:t>{0}</w:t>
      </w:r>
      <w:r w:rsidRPr="00C84841">
        <w:rPr>
          <w:rStyle w:val="CODEtemp"/>
        </w:rPr>
        <w:t xml:space="preserve"> is uninitialized."</w:t>
      </w:r>
      <w:r>
        <w:t xml:space="preserve"> which, along with the contents of the </w:t>
      </w:r>
      <w:r w:rsidRPr="00C84841">
        <w:rPr>
          <w:rStyle w:val="CODEtemp"/>
        </w:rPr>
        <w:t>result.message.arguments</w:t>
      </w:r>
      <w:r>
        <w:t xml:space="preserve"> property (§</w:t>
      </w:r>
      <w:r>
        <w:fldChar w:fldCharType="begin"/>
      </w:r>
      <w:r>
        <w:instrText xml:space="preserve"> REF _Ref508811093 \r \h </w:instrText>
      </w:r>
      <w:r>
        <w:fldChar w:fldCharType="separate"/>
      </w:r>
      <w:r w:rsidR="00C12AF1">
        <w:t>3.9.11</w:t>
      </w:r>
      <w:r>
        <w:fldChar w:fldCharType="end"/>
      </w:r>
      <w:r>
        <w:t>), produces the identical string.</w:t>
      </w:r>
    </w:p>
    <w:p w14:paraId="3BAB4897" w14:textId="17412FF3" w:rsidR="00F20219" w:rsidRDefault="00F20219" w:rsidP="00F20219">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C12AF1">
        <w:t>3.11</w:t>
      </w:r>
      <w:r>
        <w:fldChar w:fldCharType="end"/>
      </w:r>
      <w:r>
        <w:t>).</w:t>
      </w:r>
    </w:p>
    <w:p w14:paraId="350CA851" w14:textId="3C270BA5" w:rsidR="00F20219" w:rsidRDefault="00F20219" w:rsidP="00F20219">
      <w:pPr>
        <w:pStyle w:val="Codesmall"/>
      </w:pPr>
      <w:r>
        <w:t xml:space="preserve">  "results": [                                   # See §</w:t>
      </w:r>
      <w:r>
        <w:fldChar w:fldCharType="begin"/>
      </w:r>
      <w:r>
        <w:instrText xml:space="preserve"> REF _Ref493350972 \r \h </w:instrText>
      </w:r>
      <w:r>
        <w:fldChar w:fldCharType="separate"/>
      </w:r>
      <w:r w:rsidR="00C12AF1">
        <w:t>3.11.13</w:t>
      </w:r>
      <w:r>
        <w:fldChar w:fldCharType="end"/>
      </w:r>
      <w:r>
        <w:t>.</w:t>
      </w:r>
    </w:p>
    <w:p w14:paraId="41A1EEA3" w14:textId="4C47ACE6" w:rsidR="00F20219" w:rsidRDefault="00F20219" w:rsidP="00F20219">
      <w:pPr>
        <w:pStyle w:val="Codesmall"/>
      </w:pPr>
      <w:r>
        <w:t xml:space="preserve">    </w:t>
      </w:r>
      <w:proofErr w:type="gramStart"/>
      <w:r>
        <w:t xml:space="preserve">{  </w:t>
      </w:r>
      <w:proofErr w:type="gramEnd"/>
      <w:r>
        <w:t xml:space="preserve">                                          # A result object (§</w:t>
      </w:r>
      <w:r>
        <w:fldChar w:fldCharType="begin"/>
      </w:r>
      <w:r>
        <w:instrText xml:space="preserve"> REF _Ref493350984 \r \h </w:instrText>
      </w:r>
      <w:r>
        <w:fldChar w:fldCharType="separate"/>
      </w:r>
      <w:r w:rsidR="00C12AF1">
        <w:t>3.18</w:t>
      </w:r>
      <w:r>
        <w:fldChar w:fldCharType="end"/>
      </w:r>
      <w:r>
        <w:t>).</w:t>
      </w:r>
    </w:p>
    <w:p w14:paraId="7C4CBA6E" w14:textId="25DED2FC" w:rsidR="00F20219" w:rsidRDefault="00F20219" w:rsidP="00F20219">
      <w:pPr>
        <w:pStyle w:val="Codesmall"/>
      </w:pPr>
      <w:r>
        <w:t xml:space="preserve">      "ruleId": "CA2101</w:t>
      </w:r>
      <w:proofErr w:type="gramStart"/>
      <w:r>
        <w:t xml:space="preserve">",   </w:t>
      </w:r>
      <w:proofErr w:type="gramEnd"/>
      <w:r>
        <w:t xml:space="preserve">                     # See §</w:t>
      </w:r>
      <w:r>
        <w:fldChar w:fldCharType="begin"/>
      </w:r>
      <w:r>
        <w:instrText xml:space="preserve"> REF _Ref508814211 \r \h </w:instrText>
      </w:r>
      <w:r>
        <w:fldChar w:fldCharType="separate"/>
      </w:r>
      <w:r w:rsidR="00C12AF1">
        <w:t>3.18.4</w:t>
      </w:r>
      <w:r>
        <w:fldChar w:fldCharType="end"/>
      </w:r>
      <w:r>
        <w:t>.</w:t>
      </w:r>
    </w:p>
    <w:p w14:paraId="2698F849" w14:textId="657CCFAD" w:rsidR="00F20219" w:rsidRDefault="00F20219" w:rsidP="00F20219">
      <w:pPr>
        <w:pStyle w:val="Codesmall"/>
      </w:pPr>
      <w:r>
        <w:t xml:space="preserve">      "message": </w:t>
      </w:r>
      <w:proofErr w:type="gramStart"/>
      <w:r>
        <w:t xml:space="preserve">{  </w:t>
      </w:r>
      <w:proofErr w:type="gramEnd"/>
      <w:r>
        <w:t xml:space="preserve">                             # See §</w:t>
      </w:r>
      <w:r>
        <w:fldChar w:fldCharType="begin"/>
      </w:r>
      <w:r>
        <w:instrText xml:space="preserve"> REF _Ref493426628 \r \h </w:instrText>
      </w:r>
      <w:r>
        <w:fldChar w:fldCharType="separate"/>
      </w:r>
      <w:r w:rsidR="00C12AF1">
        <w:t>3.18.7</w:t>
      </w:r>
      <w:r>
        <w:fldChar w:fldCharType="end"/>
      </w:r>
      <w:r>
        <w:t>.</w:t>
      </w:r>
    </w:p>
    <w:p w14:paraId="5579D8C4" w14:textId="0271F893" w:rsidR="00F20219" w:rsidRDefault="00F20219" w:rsidP="00F20219">
      <w:pPr>
        <w:pStyle w:val="Codesmall"/>
      </w:pPr>
      <w:r>
        <w:t xml:space="preserve">        "text": "Variable n is uninitialized.</w:t>
      </w:r>
      <w:proofErr w:type="gramStart"/>
      <w:r>
        <w:t>",  #</w:t>
      </w:r>
      <w:proofErr w:type="gramEnd"/>
      <w:r>
        <w:t xml:space="preserve"> See §</w:t>
      </w:r>
      <w:r>
        <w:fldChar w:fldCharType="begin"/>
      </w:r>
      <w:r>
        <w:instrText xml:space="preserve"> REF _Ref508811133 \r \h </w:instrText>
      </w:r>
      <w:r>
        <w:fldChar w:fldCharType="separate"/>
      </w:r>
      <w:r w:rsidR="00C12AF1">
        <w:t>3.9.7</w:t>
      </w:r>
      <w:r>
        <w:fldChar w:fldCharType="end"/>
      </w:r>
      <w:r>
        <w:t>.</w:t>
      </w:r>
    </w:p>
    <w:p w14:paraId="3E7DC5A6" w14:textId="34863299" w:rsidR="00F20219" w:rsidRDefault="00F20219" w:rsidP="00F20219">
      <w:pPr>
        <w:pStyle w:val="Codesmall"/>
      </w:pPr>
      <w:r>
        <w:t xml:space="preserve">        "arguments": [ "n</w:t>
      </w:r>
      <w:proofErr w:type="gramStart"/>
      <w:r>
        <w:t>" ]</w:t>
      </w:r>
      <w:proofErr w:type="gramEnd"/>
      <w:r>
        <w:t xml:space="preserve">                     # See §</w:t>
      </w:r>
      <w:r>
        <w:fldChar w:fldCharType="begin"/>
      </w:r>
      <w:r>
        <w:instrText xml:space="preserve"> REF _Ref508811093 \r \h </w:instrText>
      </w:r>
      <w:r>
        <w:fldChar w:fldCharType="separate"/>
      </w:r>
      <w:r w:rsidR="00C12AF1">
        <w:t>3.9.11</w:t>
      </w:r>
      <w:r>
        <w:fldChar w:fldCharType="end"/>
      </w:r>
      <w:r>
        <w:t>.</w:t>
      </w:r>
    </w:p>
    <w:p w14:paraId="7A14411A" w14:textId="77777777" w:rsidR="00F20219" w:rsidRDefault="00F20219" w:rsidP="00F20219">
      <w:pPr>
        <w:pStyle w:val="Codesmall"/>
      </w:pPr>
      <w:r>
        <w:t xml:space="preserve">      },</w:t>
      </w:r>
    </w:p>
    <w:p w14:paraId="76126D71" w14:textId="63F37928" w:rsidR="00F20219" w:rsidRDefault="00F20219" w:rsidP="00F20219">
      <w:pPr>
        <w:pStyle w:val="Codesmall"/>
      </w:pPr>
      <w:r>
        <w:t xml:space="preserve">      "ruleMessageId": "default"                 # See §</w:t>
      </w:r>
      <w:r>
        <w:fldChar w:fldCharType="begin"/>
      </w:r>
      <w:r>
        <w:instrText xml:space="preserve"> REF _Ref508874628 \r \h </w:instrText>
      </w:r>
      <w:r>
        <w:fldChar w:fldCharType="separate"/>
      </w:r>
      <w:r w:rsidR="00C12AF1">
        <w:t>3.18.8</w:t>
      </w:r>
      <w:r>
        <w:fldChar w:fldCharType="end"/>
      </w:r>
      <w:r>
        <w:t>.</w:t>
      </w:r>
    </w:p>
    <w:p w14:paraId="3BFD7094" w14:textId="77777777" w:rsidR="00F20219" w:rsidRDefault="00F20219" w:rsidP="00F20219">
      <w:pPr>
        <w:pStyle w:val="Codesmall"/>
      </w:pPr>
      <w:r>
        <w:t xml:space="preserve">    }</w:t>
      </w:r>
    </w:p>
    <w:p w14:paraId="04D4A03B" w14:textId="77777777" w:rsidR="00F20219" w:rsidRDefault="00F20219" w:rsidP="00F20219">
      <w:pPr>
        <w:pStyle w:val="Codesmall"/>
      </w:pPr>
      <w:r>
        <w:t xml:space="preserve">  ],</w:t>
      </w:r>
    </w:p>
    <w:p w14:paraId="6C13AF54" w14:textId="77777777" w:rsidR="00F20219" w:rsidRDefault="00F20219" w:rsidP="00F20219">
      <w:pPr>
        <w:pStyle w:val="Codesmall"/>
      </w:pPr>
    </w:p>
    <w:p w14:paraId="4A3A16B0" w14:textId="406E1112" w:rsidR="00F20219" w:rsidRDefault="00F20219" w:rsidP="00F20219">
      <w:pPr>
        <w:pStyle w:val="Codesmall"/>
      </w:pPr>
      <w:r>
        <w:t xml:space="preserve">  "resources": </w:t>
      </w:r>
      <w:proofErr w:type="gramStart"/>
      <w:r>
        <w:t xml:space="preserve">{  </w:t>
      </w:r>
      <w:proofErr w:type="gramEnd"/>
      <w:r>
        <w:t xml:space="preserve">                               # See §</w:t>
      </w:r>
      <w:r>
        <w:fldChar w:fldCharType="begin"/>
      </w:r>
      <w:r>
        <w:instrText xml:space="preserve"> REF _Ref493404878 \r \h </w:instrText>
      </w:r>
      <w:r>
        <w:fldChar w:fldCharType="separate"/>
      </w:r>
      <w:r w:rsidR="00C12AF1">
        <w:t>3.11.14</w:t>
      </w:r>
      <w:r>
        <w:fldChar w:fldCharType="end"/>
      </w:r>
      <w:r>
        <w:t>.</w:t>
      </w:r>
    </w:p>
    <w:p w14:paraId="31852A71" w14:textId="44510921" w:rsidR="00F20219" w:rsidRDefault="00F20219" w:rsidP="00F20219">
      <w:pPr>
        <w:pStyle w:val="Codesmall"/>
      </w:pPr>
      <w:r>
        <w:t xml:space="preserve">    "rules": </w:t>
      </w:r>
      <w:proofErr w:type="gramStart"/>
      <w:r>
        <w:t xml:space="preserve">{  </w:t>
      </w:r>
      <w:proofErr w:type="gramEnd"/>
      <w:r>
        <w:t xml:space="preserve">                                 # See §</w:t>
      </w:r>
      <w:r>
        <w:fldChar w:fldCharType="begin"/>
      </w:r>
      <w:r>
        <w:instrText xml:space="preserve"> REF _Ref508870783 \r \h </w:instrText>
      </w:r>
      <w:r>
        <w:fldChar w:fldCharType="separate"/>
      </w:r>
      <w:r w:rsidR="00C12AF1">
        <w:t>3.29.3</w:t>
      </w:r>
      <w:r>
        <w:fldChar w:fldCharType="end"/>
      </w:r>
    </w:p>
    <w:p w14:paraId="5CB9F5FC" w14:textId="42AB8AF5" w:rsidR="00F20219" w:rsidRDefault="00F20219" w:rsidP="00F20219">
      <w:pPr>
        <w:pStyle w:val="Codesmall"/>
      </w:pPr>
      <w:r>
        <w:t xml:space="preserve">      "CA2010": </w:t>
      </w:r>
      <w:proofErr w:type="gramStart"/>
      <w:r>
        <w:t xml:space="preserve">{  </w:t>
      </w:r>
      <w:proofErr w:type="gramEnd"/>
      <w:r>
        <w:t xml:space="preserve">                              # A rule object (§</w:t>
      </w:r>
      <w:r>
        <w:fldChar w:fldCharType="begin"/>
      </w:r>
      <w:r>
        <w:instrText xml:space="preserve"> REF _Ref508814067 \r \h </w:instrText>
      </w:r>
      <w:r>
        <w:fldChar w:fldCharType="separate"/>
      </w:r>
      <w:r w:rsidR="00C12AF1">
        <w:t>3.30</w:t>
      </w:r>
      <w:r>
        <w:fldChar w:fldCharType="end"/>
      </w:r>
      <w:r>
        <w:t>).</w:t>
      </w:r>
    </w:p>
    <w:p w14:paraId="651EA294" w14:textId="77777777" w:rsidR="00F20219" w:rsidRDefault="00F20219" w:rsidP="00F20219">
      <w:pPr>
        <w:pStyle w:val="Codesmall"/>
      </w:pPr>
      <w:r>
        <w:t xml:space="preserve">        "messageStrings": </w:t>
      </w:r>
      <w:proofErr w:type="gramStart"/>
      <w:r>
        <w:t xml:space="preserve">{  </w:t>
      </w:r>
      <w:proofErr w:type="gramEnd"/>
      <w:r>
        <w:t xml:space="preserve">                    # See §3.30.7.</w:t>
      </w:r>
    </w:p>
    <w:p w14:paraId="63500665" w14:textId="77777777" w:rsidR="00F20219" w:rsidRDefault="00F20219" w:rsidP="00F20219">
      <w:pPr>
        <w:pStyle w:val="Codesmall"/>
      </w:pPr>
      <w:r>
        <w:t xml:space="preserve">          "default": "Variable {0} is uninitialized."</w:t>
      </w:r>
    </w:p>
    <w:p w14:paraId="1012297C" w14:textId="77777777" w:rsidR="00F20219" w:rsidRDefault="00F20219" w:rsidP="00F20219">
      <w:pPr>
        <w:pStyle w:val="Codesmall"/>
      </w:pPr>
      <w:r>
        <w:t xml:space="preserve">        }</w:t>
      </w:r>
    </w:p>
    <w:p w14:paraId="23CE36E4" w14:textId="77777777" w:rsidR="00F20219" w:rsidRDefault="00F20219" w:rsidP="00F20219">
      <w:pPr>
        <w:pStyle w:val="Codesmall"/>
      </w:pPr>
      <w:r>
        <w:lastRenderedPageBreak/>
        <w:t xml:space="preserve">      }</w:t>
      </w:r>
    </w:p>
    <w:p w14:paraId="391C8F30" w14:textId="77777777" w:rsidR="00F20219" w:rsidRDefault="00F20219" w:rsidP="00F20219">
      <w:pPr>
        <w:pStyle w:val="Codesmall"/>
      </w:pPr>
      <w:r>
        <w:t xml:space="preserve">    }</w:t>
      </w:r>
    </w:p>
    <w:p w14:paraId="17ADED6C" w14:textId="77777777" w:rsidR="00F20219" w:rsidRDefault="00F20219" w:rsidP="00F20219">
      <w:pPr>
        <w:pStyle w:val="Codesmall"/>
      </w:pPr>
      <w:r>
        <w:t xml:space="preserve">  }</w:t>
      </w:r>
    </w:p>
    <w:p w14:paraId="0679F891" w14:textId="77777777" w:rsidR="00F20219" w:rsidRDefault="00F20219" w:rsidP="00F20219">
      <w:pPr>
        <w:pStyle w:val="Codesmall"/>
      </w:pPr>
      <w:r>
        <w:t>}</w:t>
      </w:r>
    </w:p>
    <w:p w14:paraId="10418C39" w14:textId="4873B8EC" w:rsidR="00F20219" w:rsidRDefault="00F20219" w:rsidP="00F20219">
      <w:pPr>
        <w:pStyle w:val="Note"/>
      </w:pPr>
      <w:r>
        <w:t>EXAMPLE 2: In this example, the SARIF log file does not include rule metadata. The SARIF log file is valid even though the external resource string (§</w:t>
      </w:r>
      <w:r>
        <w:fldChar w:fldCharType="begin"/>
      </w:r>
      <w:r>
        <w:instrText xml:space="preserve"> REF _Ref508812963 \r \h </w:instrText>
      </w:r>
      <w:r>
        <w:fldChar w:fldCharType="separate"/>
      </w:r>
      <w:r w:rsidR="00C12AF1">
        <w:t>3.9.6</w:t>
      </w:r>
      <w:r>
        <w:fldChar w:fldCharType="end"/>
      </w:r>
      <w:r>
        <w:t xml:space="preserve">) designated by </w:t>
      </w:r>
      <w:r w:rsidRPr="00C84841">
        <w:rPr>
          <w:rStyle w:val="CODEtemp"/>
        </w:rPr>
        <w:t>ruleId</w:t>
      </w:r>
      <w:r>
        <w:t xml:space="preserve"> and </w:t>
      </w:r>
      <w:r w:rsidRPr="00C84841">
        <w:rPr>
          <w:rStyle w:val="CODEtemp"/>
        </w:rPr>
        <w:t>ruleMessageId</w:t>
      </w:r>
      <w:r>
        <w:t xml:space="preserve"> might not produce the same string as </w:t>
      </w:r>
      <w:r w:rsidRPr="00F20219">
        <w:rPr>
          <w:rStyle w:val="CODEtemp"/>
        </w:rPr>
        <w:t>message.text</w:t>
      </w:r>
      <w:r>
        <w:t>.</w:t>
      </w:r>
    </w:p>
    <w:p w14:paraId="3DAD2D5D" w14:textId="3AF4E990" w:rsidR="00F20219" w:rsidRDefault="00F20219" w:rsidP="00F20219">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C12AF1">
        <w:t>3.11</w:t>
      </w:r>
      <w:r>
        <w:fldChar w:fldCharType="end"/>
      </w:r>
      <w:r>
        <w:t>).</w:t>
      </w:r>
    </w:p>
    <w:p w14:paraId="37B22DA4" w14:textId="013BF33F" w:rsidR="00F20219" w:rsidRDefault="00F20219" w:rsidP="00F20219">
      <w:pPr>
        <w:pStyle w:val="Codesmall"/>
      </w:pPr>
      <w:r>
        <w:t xml:space="preserve">  "results": [                                   # See §</w:t>
      </w:r>
      <w:r>
        <w:fldChar w:fldCharType="begin"/>
      </w:r>
      <w:r>
        <w:instrText xml:space="preserve"> REF _Ref493350972 \r \h </w:instrText>
      </w:r>
      <w:r>
        <w:fldChar w:fldCharType="separate"/>
      </w:r>
      <w:r w:rsidR="00C12AF1">
        <w:t>3.11.13</w:t>
      </w:r>
      <w:r>
        <w:fldChar w:fldCharType="end"/>
      </w:r>
      <w:r>
        <w:t>.</w:t>
      </w:r>
    </w:p>
    <w:p w14:paraId="498DB2C9" w14:textId="4072BD6D" w:rsidR="00F20219" w:rsidRDefault="00F20219" w:rsidP="00F20219">
      <w:pPr>
        <w:pStyle w:val="Codesmall"/>
      </w:pPr>
      <w:r>
        <w:t xml:space="preserve">    </w:t>
      </w:r>
      <w:proofErr w:type="gramStart"/>
      <w:r>
        <w:t xml:space="preserve">{  </w:t>
      </w:r>
      <w:proofErr w:type="gramEnd"/>
      <w:r>
        <w:t xml:space="preserve">                                          # A result object (§</w:t>
      </w:r>
      <w:r>
        <w:fldChar w:fldCharType="begin"/>
      </w:r>
      <w:r>
        <w:instrText xml:space="preserve"> REF _Ref493350984 \r \h </w:instrText>
      </w:r>
      <w:r>
        <w:fldChar w:fldCharType="separate"/>
      </w:r>
      <w:r w:rsidR="00C12AF1">
        <w:t>3.18</w:t>
      </w:r>
      <w:r>
        <w:fldChar w:fldCharType="end"/>
      </w:r>
      <w:r>
        <w:t>).</w:t>
      </w:r>
    </w:p>
    <w:p w14:paraId="5C10AA6D" w14:textId="1E567B15" w:rsidR="00F20219" w:rsidRDefault="00F20219" w:rsidP="00F20219">
      <w:pPr>
        <w:pStyle w:val="Codesmall"/>
      </w:pPr>
      <w:r>
        <w:t xml:space="preserve">      "ruleId": "CA2101</w:t>
      </w:r>
      <w:proofErr w:type="gramStart"/>
      <w:r>
        <w:t xml:space="preserve">",   </w:t>
      </w:r>
      <w:proofErr w:type="gramEnd"/>
      <w:r>
        <w:t xml:space="preserve">                     # See §</w:t>
      </w:r>
      <w:r>
        <w:fldChar w:fldCharType="begin"/>
      </w:r>
      <w:r>
        <w:instrText xml:space="preserve"> REF _Ref508814211 \r \h </w:instrText>
      </w:r>
      <w:r>
        <w:fldChar w:fldCharType="separate"/>
      </w:r>
      <w:r w:rsidR="00C12AF1">
        <w:t>3.18.4</w:t>
      </w:r>
      <w:r>
        <w:fldChar w:fldCharType="end"/>
      </w:r>
      <w:r>
        <w:t>.</w:t>
      </w:r>
    </w:p>
    <w:p w14:paraId="0666F689" w14:textId="3D7E5A49" w:rsidR="00F20219" w:rsidRDefault="00F20219" w:rsidP="00F20219">
      <w:pPr>
        <w:pStyle w:val="Codesmall"/>
      </w:pPr>
      <w:r>
        <w:t xml:space="preserve">      "message": </w:t>
      </w:r>
      <w:proofErr w:type="gramStart"/>
      <w:r>
        <w:t xml:space="preserve">{  </w:t>
      </w:r>
      <w:proofErr w:type="gramEnd"/>
      <w:r>
        <w:t xml:space="preserve">                             # See §</w:t>
      </w:r>
      <w:r>
        <w:fldChar w:fldCharType="begin"/>
      </w:r>
      <w:r>
        <w:instrText xml:space="preserve"> REF _Ref493426628 \r \h </w:instrText>
      </w:r>
      <w:r>
        <w:fldChar w:fldCharType="separate"/>
      </w:r>
      <w:r w:rsidR="00C12AF1">
        <w:t>3.18.7</w:t>
      </w:r>
      <w:r>
        <w:fldChar w:fldCharType="end"/>
      </w:r>
      <w:r>
        <w:t>.</w:t>
      </w:r>
    </w:p>
    <w:p w14:paraId="370C9E91" w14:textId="32029FDA" w:rsidR="00F20219" w:rsidRDefault="00F20219" w:rsidP="00F20219">
      <w:pPr>
        <w:pStyle w:val="Codesmall"/>
      </w:pPr>
      <w:r>
        <w:t xml:space="preserve">        "text": "Variable n is uninitialized.</w:t>
      </w:r>
      <w:proofErr w:type="gramStart"/>
      <w:r>
        <w:t>",  #</w:t>
      </w:r>
      <w:proofErr w:type="gramEnd"/>
      <w:r>
        <w:t xml:space="preserve"> See §</w:t>
      </w:r>
      <w:r>
        <w:fldChar w:fldCharType="begin"/>
      </w:r>
      <w:r>
        <w:instrText xml:space="preserve"> REF _Ref508811133 \r \h </w:instrText>
      </w:r>
      <w:r>
        <w:fldChar w:fldCharType="separate"/>
      </w:r>
      <w:r w:rsidR="00C12AF1">
        <w:t>3.9.7</w:t>
      </w:r>
      <w:r>
        <w:fldChar w:fldCharType="end"/>
      </w:r>
      <w:r>
        <w:t>.</w:t>
      </w:r>
    </w:p>
    <w:p w14:paraId="7A2BEE60" w14:textId="109F14C1" w:rsidR="00F20219" w:rsidRDefault="00F20219" w:rsidP="00F20219">
      <w:pPr>
        <w:pStyle w:val="Codesmall"/>
      </w:pPr>
      <w:r>
        <w:t xml:space="preserve">        "arguments": [ "n</w:t>
      </w:r>
      <w:proofErr w:type="gramStart"/>
      <w:r>
        <w:t>" ]</w:t>
      </w:r>
      <w:proofErr w:type="gramEnd"/>
      <w:r>
        <w:t xml:space="preserve">                     # See §</w:t>
      </w:r>
      <w:r>
        <w:fldChar w:fldCharType="begin"/>
      </w:r>
      <w:r>
        <w:instrText xml:space="preserve"> REF _Ref508811093 \r \h </w:instrText>
      </w:r>
      <w:r>
        <w:fldChar w:fldCharType="separate"/>
      </w:r>
      <w:r w:rsidR="00C12AF1">
        <w:t>3.9.11</w:t>
      </w:r>
      <w:r>
        <w:fldChar w:fldCharType="end"/>
      </w:r>
      <w:r>
        <w:t>.</w:t>
      </w:r>
    </w:p>
    <w:p w14:paraId="0264C094" w14:textId="77777777" w:rsidR="00F20219" w:rsidRDefault="00F20219" w:rsidP="00F20219">
      <w:pPr>
        <w:pStyle w:val="Codesmall"/>
      </w:pPr>
      <w:r>
        <w:t xml:space="preserve">      },</w:t>
      </w:r>
    </w:p>
    <w:p w14:paraId="6E3CB039" w14:textId="145B48F1" w:rsidR="00F20219" w:rsidRDefault="00F20219" w:rsidP="00F20219">
      <w:pPr>
        <w:pStyle w:val="Codesmall"/>
      </w:pPr>
      <w:r>
        <w:t xml:space="preserve">      "ruleMessageId": "default"                 # See §</w:t>
      </w:r>
      <w:r>
        <w:fldChar w:fldCharType="begin"/>
      </w:r>
      <w:r>
        <w:instrText xml:space="preserve"> REF _Ref508874628 \r \h </w:instrText>
      </w:r>
      <w:r>
        <w:fldChar w:fldCharType="separate"/>
      </w:r>
      <w:r w:rsidR="00C12AF1">
        <w:t>3.18.8</w:t>
      </w:r>
      <w:r>
        <w:fldChar w:fldCharType="end"/>
      </w:r>
      <w:r>
        <w:t>.</w:t>
      </w:r>
    </w:p>
    <w:p w14:paraId="29417F56" w14:textId="77777777" w:rsidR="00F20219" w:rsidRDefault="00F20219" w:rsidP="00F20219">
      <w:pPr>
        <w:pStyle w:val="Codesmall"/>
      </w:pPr>
      <w:r>
        <w:t xml:space="preserve">    }</w:t>
      </w:r>
    </w:p>
    <w:p w14:paraId="50BEBDC3" w14:textId="77777777" w:rsidR="00F20219" w:rsidRDefault="00F20219" w:rsidP="00F20219">
      <w:pPr>
        <w:pStyle w:val="Codesmall"/>
      </w:pPr>
      <w:r>
        <w:t xml:space="preserve">  ]</w:t>
      </w:r>
    </w:p>
    <w:p w14:paraId="6FFDFD98" w14:textId="4082D288" w:rsidR="00F20219" w:rsidRPr="00F20219" w:rsidRDefault="00F20219" w:rsidP="00F20219">
      <w:pPr>
        <w:pStyle w:val="Codesmall"/>
      </w:pPr>
      <w:r>
        <w:t>}</w:t>
      </w:r>
    </w:p>
    <w:p w14:paraId="11C37704" w14:textId="44322A61" w:rsidR="00621490" w:rsidRDefault="00621490" w:rsidP="00401BB5">
      <w:pPr>
        <w:pStyle w:val="Heading3"/>
      </w:pPr>
      <w:bookmarkStart w:id="330" w:name="_Toc510174758"/>
      <w:bookmarkStart w:id="331" w:name="_Ref493408865"/>
      <w:r>
        <w:t>id property</w:t>
      </w:r>
      <w:bookmarkEnd w:id="330"/>
    </w:p>
    <w:p w14:paraId="79F6531B" w14:textId="77777777" w:rsidR="00621490" w:rsidRDefault="00621490" w:rsidP="00621490">
      <w:r>
        <w:t xml:space="preserve">A </w:t>
      </w:r>
      <w:r w:rsidRPr="003466D5">
        <w:rPr>
          <w:rStyle w:val="CODEtemp"/>
        </w:rPr>
        <w:t>result</w:t>
      </w:r>
      <w:r>
        <w:t xml:space="preserve"> object </w:t>
      </w:r>
      <w:r w:rsidRPr="003466D5">
        <w:rPr>
          <w:b/>
        </w:rPr>
        <w:t>MAY</w:t>
      </w:r>
      <w:r>
        <w:t xml:space="preserve"> contain a property named </w:t>
      </w:r>
      <w:r w:rsidRPr="003466D5">
        <w:rPr>
          <w:rStyle w:val="CODEtemp"/>
        </w:rPr>
        <w:t>id</w:t>
      </w:r>
      <w:r>
        <w:t xml:space="preserve"> whose value is a string that uniquely identifies the result over time.</w:t>
      </w:r>
    </w:p>
    <w:p w14:paraId="79DF34A8" w14:textId="77777777" w:rsidR="00621490" w:rsidRDefault="00621490" w:rsidP="00621490">
      <w:r>
        <w:t>This property can be used in a variety of ways, for example:</w:t>
      </w:r>
    </w:p>
    <w:p w14:paraId="02F408FF" w14:textId="77777777" w:rsidR="00621490" w:rsidRDefault="00621490" w:rsidP="00E04728">
      <w:pPr>
        <w:pStyle w:val="ListParagraph"/>
        <w:numPr>
          <w:ilvl w:val="0"/>
          <w:numId w:val="47"/>
        </w:numPr>
      </w:pPr>
      <w:r>
        <w:t>A SARIF producer could synthesize a unique identifier such as a GUID and set this property to that value. A result management system could use that value as a database key. In this scenario, the result management system might store multiple instances of what are logically the same result.</w:t>
      </w:r>
    </w:p>
    <w:p w14:paraId="6709CAC4" w14:textId="77777777" w:rsidR="00621490" w:rsidRDefault="00621490" w:rsidP="00E04728">
      <w:pPr>
        <w:pStyle w:val="ListParagraph"/>
        <w:numPr>
          <w:ilvl w:val="0"/>
          <w:numId w:val="47"/>
        </w:numPr>
      </w:pPr>
      <w:r>
        <w:t>A SARIF producer could compute a full fingerprint for the issue and set this property to that value. Again, a result management system could use that value as a database key. In this scenario, the result management system could take note when an already-existing issue is stored in it.</w:t>
      </w:r>
    </w:p>
    <w:p w14:paraId="7DB4C0E1" w14:textId="522A98A5" w:rsidR="00621490" w:rsidRDefault="00621490" w:rsidP="00E04728">
      <w:pPr>
        <w:pStyle w:val="ListParagraph"/>
        <w:numPr>
          <w:ilvl w:val="0"/>
          <w:numId w:val="47"/>
        </w:numPr>
      </w:pPr>
      <w:r>
        <w:t xml:space="preserve">A SARIF producer could refrain from setting this property, optionally supply a value for the </w:t>
      </w:r>
      <w:r w:rsidR="001F052C">
        <w:rPr>
          <w:rStyle w:val="CODEtemp"/>
        </w:rPr>
        <w:t>f</w:t>
      </w:r>
      <w:r w:rsidRPr="000A0624">
        <w:rPr>
          <w:rStyle w:val="CODEtemp"/>
        </w:rPr>
        <w:t>ingerprintContribution</w:t>
      </w:r>
      <w:r w:rsidR="001F052C">
        <w:rPr>
          <w:rStyle w:val="CODEtemp"/>
        </w:rPr>
        <w:t>s</w:t>
      </w:r>
      <w:r>
        <w:t xml:space="preserve"> property (</w:t>
      </w:r>
      <w:r w:rsidRPr="000A7DA8">
        <w:t>§</w:t>
      </w:r>
      <w:r>
        <w:fldChar w:fldCharType="begin"/>
      </w:r>
      <w:r>
        <w:instrText xml:space="preserve"> REF _Ref507591746 \r \h </w:instrText>
      </w:r>
      <w:r>
        <w:fldChar w:fldCharType="separate"/>
      </w:r>
      <w:r w:rsidR="00C12AF1">
        <w:t>3.18.11</w:t>
      </w:r>
      <w:r>
        <w:fldChar w:fldCharType="end"/>
      </w:r>
      <w:proofErr w:type="gramStart"/>
      <w:r>
        <w:t>), and</w:t>
      </w:r>
      <w:proofErr w:type="gramEnd"/>
      <w:r>
        <w:t xml:space="preserve"> allow the result management system to compute a full fingerprint. Then, if a consumer retrieved results in SARIF format from the result management system, the result management system could populate this property with the full fingerprint.</w:t>
      </w:r>
    </w:p>
    <w:p w14:paraId="539099B0" w14:textId="6EDE841B" w:rsidR="00621490" w:rsidRPr="00621490" w:rsidRDefault="00621490" w:rsidP="00621490">
      <w:r>
        <w:t>For more information on the computation and usage of result fingerprints, see Appendix B, “Use of fingerprints by result management systems.”</w:t>
      </w:r>
    </w:p>
    <w:p w14:paraId="4D5CBA4B" w14:textId="4E46EB73" w:rsidR="00401BB5" w:rsidRDefault="00401BB5" w:rsidP="00401BB5">
      <w:pPr>
        <w:pStyle w:val="Heading3"/>
      </w:pPr>
      <w:bookmarkStart w:id="332" w:name="_Ref508814211"/>
      <w:bookmarkStart w:id="333" w:name="_Toc510174759"/>
      <w:r>
        <w:t>ruleId property</w:t>
      </w:r>
      <w:bookmarkEnd w:id="331"/>
      <w:bookmarkEnd w:id="332"/>
      <w:bookmarkEnd w:id="333"/>
    </w:p>
    <w:p w14:paraId="49035589" w14:textId="723EA86D"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r w:rsidRPr="00244809">
        <w:rPr>
          <w:rStyle w:val="CODEtemp"/>
        </w:rPr>
        <w:t>ruleId</w:t>
      </w:r>
      <w:r w:rsidRPr="00244809">
        <w:t xml:space="preserve"> whose value is a string containing the stable, opaque identifier for the rule that was evaluated to produce the result.</w:t>
      </w:r>
    </w:p>
    <w:p w14:paraId="2C1F6E45" w14:textId="3690C6DF" w:rsidR="00244809" w:rsidRDefault="00244809" w:rsidP="00244809">
      <w:pPr>
        <w:pStyle w:val="Note"/>
      </w:pPr>
      <w:r>
        <w:t>EXAMPLE:</w:t>
      </w:r>
    </w:p>
    <w:p w14:paraId="334E259A" w14:textId="77777777" w:rsidR="002E52B0" w:rsidRDefault="002E52B0" w:rsidP="002E52B0">
      <w:pPr>
        <w:pStyle w:val="Codesmall"/>
      </w:pPr>
      <w:r>
        <w:t>"results": [</w:t>
      </w:r>
    </w:p>
    <w:p w14:paraId="58056288" w14:textId="15DA0179" w:rsidR="002E52B0" w:rsidRDefault="002E52B0" w:rsidP="002E52B0">
      <w:pPr>
        <w:pStyle w:val="Codesmall"/>
      </w:pPr>
      <w:r>
        <w:t xml:space="preserve">  {</w:t>
      </w:r>
    </w:p>
    <w:p w14:paraId="61A1D039" w14:textId="4AF6BBF6" w:rsidR="002E52B0" w:rsidRDefault="002E52B0" w:rsidP="002E52B0">
      <w:pPr>
        <w:pStyle w:val="Codesmall"/>
      </w:pPr>
      <w:r>
        <w:t xml:space="preserve">     "ruleId": "CA2101"</w:t>
      </w:r>
    </w:p>
    <w:p w14:paraId="17BE0C3A" w14:textId="0B28B0A8" w:rsidR="002E52B0" w:rsidRDefault="002E52B0" w:rsidP="002E52B0">
      <w:pPr>
        <w:pStyle w:val="Codesmall"/>
      </w:pPr>
      <w:r>
        <w:t xml:space="preserve">      ...</w:t>
      </w:r>
    </w:p>
    <w:p w14:paraId="70E7C7A9" w14:textId="34A5D5A8" w:rsidR="002E52B0" w:rsidRDefault="002E52B0" w:rsidP="002E52B0">
      <w:pPr>
        <w:pStyle w:val="Codesmall"/>
      </w:pPr>
      <w:r>
        <w:t xml:space="preserve">  }</w:t>
      </w:r>
    </w:p>
    <w:p w14:paraId="7866049B" w14:textId="06E3A040" w:rsidR="00A8547F" w:rsidRDefault="002E52B0" w:rsidP="002E52B0">
      <w:pPr>
        <w:pStyle w:val="Codesmall"/>
      </w:pPr>
      <w:r>
        <w:t>]</w:t>
      </w:r>
    </w:p>
    <w:p w14:paraId="5E754603" w14:textId="2469581D" w:rsidR="00244809" w:rsidRDefault="00D13A53" w:rsidP="00244809">
      <w:r>
        <w:t xml:space="preserve">Direct producers </w:t>
      </w:r>
      <w:r w:rsidRPr="00D13A53">
        <w:rPr>
          <w:b/>
        </w:rPr>
        <w:t>SHALL</w:t>
      </w:r>
      <w:r>
        <w:t xml:space="preserve"> emit the </w:t>
      </w:r>
      <w:r w:rsidR="00244809" w:rsidRPr="00244809">
        <w:rPr>
          <w:rStyle w:val="CODEtemp"/>
        </w:rPr>
        <w:t>ruleId</w:t>
      </w:r>
      <w:r w:rsidR="00244809" w:rsidRPr="00244809">
        <w:t xml:space="preserve"> </w:t>
      </w:r>
      <w:r>
        <w:t>property</w:t>
      </w:r>
      <w:r w:rsidR="00244809" w:rsidRPr="00244809">
        <w:t>.</w:t>
      </w:r>
    </w:p>
    <w:p w14:paraId="55A9B5E9" w14:textId="23410DC5" w:rsidR="00244809" w:rsidRPr="00244809" w:rsidRDefault="00244809" w:rsidP="00244809">
      <w:r w:rsidRPr="00244809">
        <w:t xml:space="preserve">Not all existing analysis tools emit the equivalent of a </w:t>
      </w:r>
      <w:r w:rsidRPr="00244809">
        <w:rPr>
          <w:rStyle w:val="CODEtemp"/>
        </w:rPr>
        <w:t>ruleId</w:t>
      </w:r>
      <w:r w:rsidRPr="00244809">
        <w:t xml:space="preserve"> in their output. A </w:t>
      </w:r>
      <w:r w:rsidR="00A631F9">
        <w:t>converter</w:t>
      </w:r>
      <w:r w:rsidRPr="00244809">
        <w:t xml:space="preserve"> which converts the output of such an analysis tool to the SARIF format </w:t>
      </w:r>
      <w:r w:rsidRPr="00244809">
        <w:rPr>
          <w:b/>
        </w:rPr>
        <w:t>SHALL NOT</w:t>
      </w:r>
      <w:r w:rsidRPr="00244809">
        <w:t xml:space="preserve"> set the </w:t>
      </w:r>
      <w:r w:rsidRPr="00244809">
        <w:rPr>
          <w:rStyle w:val="CODEtemp"/>
        </w:rPr>
        <w:t>ruleId</w:t>
      </w:r>
      <w:r w:rsidRPr="00244809">
        <w:t xml:space="preserve"> property, </w:t>
      </w:r>
      <w:proofErr w:type="gramStart"/>
      <w:r w:rsidRPr="00244809">
        <w:t xml:space="preserve">and in </w:t>
      </w:r>
      <w:r w:rsidRPr="00244809">
        <w:lastRenderedPageBreak/>
        <w:t>particular, it</w:t>
      </w:r>
      <w:proofErr w:type="gramEnd"/>
      <w:r w:rsidRPr="00244809">
        <w:t xml:space="preserve"> </w:t>
      </w:r>
      <w:r w:rsidRPr="00244809">
        <w:rPr>
          <w:b/>
        </w:rPr>
        <w:t>SHALL NOT</w:t>
      </w:r>
      <w:r w:rsidRPr="00244809">
        <w:t xml:space="preserve"> attempt to synthesize it from other information available in the original analysis tool's output.</w:t>
      </w:r>
    </w:p>
    <w:p w14:paraId="1E9D4939" w14:textId="360E0DF5" w:rsidR="00401BB5" w:rsidRDefault="00401BB5" w:rsidP="00401BB5">
      <w:pPr>
        <w:pStyle w:val="Heading3"/>
      </w:pPr>
      <w:bookmarkStart w:id="334" w:name="_Ref493408875"/>
      <w:bookmarkStart w:id="335" w:name="_Toc510174760"/>
      <w:r>
        <w:t>ruleKey property</w:t>
      </w:r>
      <w:bookmarkEnd w:id="334"/>
      <w:bookmarkEnd w:id="335"/>
    </w:p>
    <w:p w14:paraId="543A4472" w14:textId="158A1A98" w:rsidR="00465D52" w:rsidRDefault="00465D52" w:rsidP="00465D52">
      <w:r w:rsidRPr="00465D52">
        <w:t xml:space="preserve">If there is more than one rule with the id specified by the </w:t>
      </w:r>
      <w:r w:rsidRPr="00465D52">
        <w:rPr>
          <w:rStyle w:val="CODEtemp"/>
        </w:rPr>
        <w:t>ruleId</w:t>
      </w:r>
      <w:r w:rsidRPr="00465D52">
        <w:t xml:space="preserve"> property (§</w:t>
      </w:r>
      <w:r>
        <w:fldChar w:fldCharType="begin"/>
      </w:r>
      <w:r>
        <w:instrText xml:space="preserve"> REF _Ref493408865 \r \h </w:instrText>
      </w:r>
      <w:r>
        <w:fldChar w:fldCharType="separate"/>
      </w:r>
      <w:r w:rsidR="00C12AF1">
        <w:t>3.18.3</w:t>
      </w:r>
      <w:r>
        <w:fldChar w:fldCharType="end"/>
      </w:r>
      <w:r w:rsidRPr="00465D52">
        <w:t xml:space="preserve">), and if the </w:t>
      </w:r>
      <w:r w:rsidRPr="00465D52">
        <w:rPr>
          <w:rStyle w:val="CODEtemp"/>
        </w:rPr>
        <w:t>run</w:t>
      </w:r>
      <w:r w:rsidRPr="00465D52">
        <w:t xml:space="preserve"> object </w:t>
      </w:r>
      <w:r>
        <w:t>(</w:t>
      </w:r>
      <w:r w:rsidRPr="00465D52">
        <w:t>§</w:t>
      </w:r>
      <w:r>
        <w:fldChar w:fldCharType="begin"/>
      </w:r>
      <w:r>
        <w:instrText xml:space="preserve"> REF _Ref493349997 \r \h </w:instrText>
      </w:r>
      <w:r>
        <w:fldChar w:fldCharType="separate"/>
      </w:r>
      <w:r w:rsidR="00C12AF1">
        <w:t>3.11</w:t>
      </w:r>
      <w:r>
        <w:fldChar w:fldCharType="end"/>
      </w:r>
      <w:r>
        <w:t xml:space="preserve">) </w:t>
      </w:r>
      <w:r w:rsidRPr="00465D52">
        <w:t xml:space="preserve">in which this result occurs contains a </w:t>
      </w:r>
      <w:r w:rsidRPr="00465D52">
        <w:rPr>
          <w:rStyle w:val="CODEtemp"/>
        </w:rPr>
        <w:t>r</w:t>
      </w:r>
      <w:r w:rsidR="00A8547F">
        <w:rPr>
          <w:rStyle w:val="CODEtemp"/>
        </w:rPr>
        <w:t>esources.r</w:t>
      </w:r>
      <w:r w:rsidRPr="00465D52">
        <w:rPr>
          <w:rStyle w:val="CODEtemp"/>
        </w:rPr>
        <w:t>ules</w:t>
      </w:r>
      <w:r>
        <w:t xml:space="preserve"> property (§</w:t>
      </w:r>
      <w:r>
        <w:fldChar w:fldCharType="begin"/>
      </w:r>
      <w:r>
        <w:instrText xml:space="preserve"> REF _Ref493404878 \r \h </w:instrText>
      </w:r>
      <w:r>
        <w:fldChar w:fldCharType="separate"/>
      </w:r>
      <w:r w:rsidR="00C12AF1">
        <w:t>3.11.14</w:t>
      </w:r>
      <w:r>
        <w:fldChar w:fldCharType="end"/>
      </w:r>
      <w:r w:rsidR="00A8547F">
        <w:t>, §</w:t>
      </w:r>
      <w:r w:rsidR="00A8547F">
        <w:fldChar w:fldCharType="begin"/>
      </w:r>
      <w:r w:rsidR="00A8547F">
        <w:instrText xml:space="preserve"> REF _Ref508870783 \r \h </w:instrText>
      </w:r>
      <w:r w:rsidR="00A8547F">
        <w:fldChar w:fldCharType="separate"/>
      </w:r>
      <w:r w:rsidR="00C12AF1">
        <w:t>3.29.3</w:t>
      </w:r>
      <w:r w:rsidR="00A8547F">
        <w:fldChar w:fldCharType="end"/>
      </w:r>
      <w:r w:rsidRPr="00465D52">
        <w:t xml:space="preserve">), then the </w:t>
      </w:r>
      <w:r w:rsidRPr="00465D52">
        <w:rPr>
          <w:rStyle w:val="CODEtemp"/>
        </w:rPr>
        <w:t>result</w:t>
      </w:r>
      <w:r w:rsidRPr="00465D52">
        <w:t xml:space="preserve"> object </w:t>
      </w:r>
      <w:r w:rsidRPr="00465D52">
        <w:rPr>
          <w:b/>
        </w:rPr>
        <w:t>SHALL</w:t>
      </w:r>
      <w:r w:rsidRPr="00465D52">
        <w:t xml:space="preserve"> contain a property named </w:t>
      </w:r>
      <w:r w:rsidRPr="000A7DA8">
        <w:rPr>
          <w:rStyle w:val="CODEtemp"/>
        </w:rPr>
        <w:t>ruleKey</w:t>
      </w:r>
      <w:r w:rsidRPr="00465D52">
        <w:t xml:space="preserve"> whose value is a string that matches one of the property names in the </w:t>
      </w:r>
      <w:r w:rsidR="002E52B0">
        <w:rPr>
          <w:rStyle w:val="CODEtemp"/>
        </w:rPr>
        <w:t>resources</w:t>
      </w:r>
      <w:r w:rsidRPr="000A7DA8">
        <w:rPr>
          <w:rStyle w:val="CODEtemp"/>
        </w:rPr>
        <w:t>.rules</w:t>
      </w:r>
      <w:r w:rsidRPr="00465D52">
        <w:t xml:space="preserve"> object.</w:t>
      </w:r>
    </w:p>
    <w:p w14:paraId="37E82E3A" w14:textId="374F94AF" w:rsidR="000A7DA8" w:rsidRDefault="000A7DA8" w:rsidP="00465D52">
      <w:r w:rsidRPr="000A7DA8">
        <w:t xml:space="preserve">The value of the </w:t>
      </w:r>
      <w:r w:rsidRPr="000A7DA8">
        <w:rPr>
          <w:rStyle w:val="CODEtemp"/>
        </w:rPr>
        <w:t>ruleId</w:t>
      </w:r>
      <w:r w:rsidRPr="000A7DA8">
        <w:t xml:space="preserve"> property on this </w:t>
      </w:r>
      <w:r w:rsidRPr="000A7DA8">
        <w:rPr>
          <w:rStyle w:val="CODEtemp"/>
        </w:rPr>
        <w:t>result</w:t>
      </w:r>
      <w:r w:rsidRPr="000A7DA8">
        <w:t xml:space="preserve"> object </w:t>
      </w:r>
      <w:r w:rsidR="002A0325">
        <w:rPr>
          <w:b/>
        </w:rPr>
        <w:t>SHALL</w:t>
      </w:r>
      <w:r w:rsidR="002A0325" w:rsidRPr="000A7DA8">
        <w:t xml:space="preserve"> </w:t>
      </w:r>
      <w:r w:rsidRPr="000A7DA8">
        <w:t xml:space="preserve">match the </w:t>
      </w:r>
      <w:r w:rsidRPr="000A7DA8">
        <w:rPr>
          <w:rStyle w:val="CODEtemp"/>
        </w:rPr>
        <w:t>id</w:t>
      </w:r>
      <w:r w:rsidRPr="000A7DA8">
        <w:t xml:space="preserve"> property (§</w:t>
      </w:r>
      <w:r>
        <w:fldChar w:fldCharType="begin"/>
      </w:r>
      <w:r>
        <w:instrText xml:space="preserve"> REF _Ref493408046 \r \h </w:instrText>
      </w:r>
      <w:r>
        <w:fldChar w:fldCharType="separate"/>
      </w:r>
      <w:r w:rsidR="00C12AF1">
        <w:t>3.30.3</w:t>
      </w:r>
      <w:r>
        <w:fldChar w:fldCharType="end"/>
      </w:r>
      <w:r w:rsidRPr="000A7DA8">
        <w:t xml:space="preserve">) of the </w:t>
      </w:r>
      <w:r w:rsidRPr="000A7DA8">
        <w:rPr>
          <w:rStyle w:val="CODEtemp"/>
        </w:rPr>
        <w:t>rule</w:t>
      </w:r>
      <w:r w:rsidRPr="000A7DA8">
        <w:t xml:space="preserve"> object</w:t>
      </w:r>
      <w:r>
        <w:t xml:space="preserve"> (</w:t>
      </w:r>
      <w:r w:rsidRPr="000A7DA8">
        <w:t>§</w:t>
      </w:r>
      <w:r>
        <w:fldChar w:fldCharType="begin"/>
      </w:r>
      <w:r>
        <w:instrText xml:space="preserve"> REF _Ref493407996 \r \h </w:instrText>
      </w:r>
      <w:r>
        <w:fldChar w:fldCharType="separate"/>
      </w:r>
      <w:r w:rsidR="00C12AF1">
        <w:t>3.29</w:t>
      </w:r>
      <w:r>
        <w:fldChar w:fldCharType="end"/>
      </w:r>
      <w:r>
        <w:t>)</w:t>
      </w:r>
      <w:r w:rsidRPr="000A7DA8">
        <w:t xml:space="preserve"> identified by </w:t>
      </w:r>
      <w:r w:rsidRPr="000A7DA8">
        <w:rPr>
          <w:rStyle w:val="CODEtemp"/>
        </w:rPr>
        <w:t>ruleKey</w:t>
      </w:r>
      <w:r w:rsidRPr="000A7DA8">
        <w:t>.</w:t>
      </w:r>
    </w:p>
    <w:p w14:paraId="0DB8B3AE" w14:textId="14C7C14A" w:rsidR="000A7DA8" w:rsidRDefault="000A7DA8" w:rsidP="000A7DA8">
      <w:pPr>
        <w:pStyle w:val="Note"/>
      </w:pPr>
      <w:r>
        <w:t xml:space="preserve">EXAMPLE: </w:t>
      </w:r>
      <w:r w:rsidRPr="000A7DA8">
        <w:t xml:space="preserve">In this example, there is more than one rule with id </w:t>
      </w:r>
      <w:r w:rsidRPr="000A7DA8">
        <w:rPr>
          <w:rStyle w:val="CODEtemp"/>
        </w:rPr>
        <w:t>CA1711</w:t>
      </w:r>
      <w:r w:rsidRPr="000A7DA8">
        <w:t xml:space="preserve">. When the log includes a result with that rule id, it provides a value for </w:t>
      </w:r>
      <w:r w:rsidRPr="000A7DA8">
        <w:rPr>
          <w:rStyle w:val="CODEtemp"/>
        </w:rPr>
        <w:t>ruleKey</w:t>
      </w:r>
      <w:r w:rsidRPr="000A7DA8">
        <w:t xml:space="preserve"> to specify which of the rules with that id is meant.</w:t>
      </w:r>
    </w:p>
    <w:p w14:paraId="551B45FF" w14:textId="77777777" w:rsidR="002E52B0" w:rsidRDefault="002E52B0" w:rsidP="002E52B0">
      <w:pPr>
        <w:pStyle w:val="Codesmall"/>
      </w:pPr>
      <w:r>
        <w:t>"runs": [</w:t>
      </w:r>
    </w:p>
    <w:p w14:paraId="12592021" w14:textId="77777777" w:rsidR="002E52B0" w:rsidRDefault="002E52B0" w:rsidP="002E52B0">
      <w:pPr>
        <w:pStyle w:val="Codesmall"/>
      </w:pPr>
      <w:r>
        <w:t xml:space="preserve">  {</w:t>
      </w:r>
    </w:p>
    <w:p w14:paraId="00325953" w14:textId="77777777" w:rsidR="002E52B0" w:rsidRDefault="002E52B0" w:rsidP="002E52B0">
      <w:pPr>
        <w:pStyle w:val="Codesmall"/>
      </w:pPr>
      <w:r>
        <w:t xml:space="preserve">    "results": [</w:t>
      </w:r>
    </w:p>
    <w:p w14:paraId="269975A2" w14:textId="62473267" w:rsidR="002E52B0" w:rsidRDefault="002E52B0" w:rsidP="002E52B0">
      <w:pPr>
        <w:pStyle w:val="Codesmall"/>
      </w:pPr>
      <w:r>
        <w:t xml:space="preserve">      {</w:t>
      </w:r>
    </w:p>
    <w:p w14:paraId="68428F55" w14:textId="77777777" w:rsidR="002E52B0" w:rsidRDefault="002E52B0" w:rsidP="002E52B0">
      <w:pPr>
        <w:pStyle w:val="Codesmall"/>
      </w:pPr>
      <w:r>
        <w:t xml:space="preserve">        "ruleId": "CA1711</w:t>
      </w:r>
      <w:proofErr w:type="gramStart"/>
      <w:r>
        <w:t>",  #</w:t>
      </w:r>
      <w:proofErr w:type="gramEnd"/>
      <w:r>
        <w:t xml:space="preserve"> Matches the "id" value of the specified</w:t>
      </w:r>
    </w:p>
    <w:p w14:paraId="5C81A30B" w14:textId="77777777" w:rsidR="002E52B0" w:rsidRDefault="002E52B0" w:rsidP="002E52B0">
      <w:pPr>
        <w:pStyle w:val="Codesmall"/>
      </w:pPr>
      <w:r>
        <w:t xml:space="preserve">                             #  property value within "rules"</w:t>
      </w:r>
    </w:p>
    <w:p w14:paraId="7458BDCD" w14:textId="77777777" w:rsidR="002E52B0" w:rsidRDefault="002E52B0" w:rsidP="002E52B0">
      <w:pPr>
        <w:pStyle w:val="Codesmall"/>
      </w:pPr>
      <w:r>
        <w:t xml:space="preserve">        "ruleKey": "CA711-1" # Specifies a property name within "rules".</w:t>
      </w:r>
    </w:p>
    <w:p w14:paraId="0B765564" w14:textId="30A16A07" w:rsidR="002E52B0" w:rsidRDefault="002E52B0" w:rsidP="002E52B0">
      <w:pPr>
        <w:pStyle w:val="Codesmall"/>
      </w:pPr>
      <w:r>
        <w:t xml:space="preserve">      }</w:t>
      </w:r>
    </w:p>
    <w:p w14:paraId="55B690CE" w14:textId="442BD68E" w:rsidR="002E52B0" w:rsidRDefault="002E52B0" w:rsidP="002E52B0">
      <w:pPr>
        <w:pStyle w:val="Codesmall"/>
      </w:pPr>
      <w:r>
        <w:t xml:space="preserve">    ],</w:t>
      </w:r>
    </w:p>
    <w:p w14:paraId="60D2D083" w14:textId="3C54D155" w:rsidR="002E52B0" w:rsidRDefault="002E52B0" w:rsidP="002E52B0">
      <w:pPr>
        <w:pStyle w:val="Codesmall"/>
      </w:pPr>
      <w:r>
        <w:t xml:space="preserve">    "resources": {</w:t>
      </w:r>
    </w:p>
    <w:p w14:paraId="57DE0082" w14:textId="2B9CFB84" w:rsidR="002E52B0" w:rsidRDefault="002E52B0" w:rsidP="002E52B0">
      <w:pPr>
        <w:pStyle w:val="Codesmall"/>
      </w:pPr>
      <w:r>
        <w:t xml:space="preserve">      "rules": {</w:t>
      </w:r>
    </w:p>
    <w:p w14:paraId="7AC6549D" w14:textId="366A8E32" w:rsidR="002E52B0" w:rsidRDefault="002E52B0" w:rsidP="002E52B0">
      <w:pPr>
        <w:pStyle w:val="Codesmall"/>
      </w:pPr>
      <w:r>
        <w:t xml:space="preserve">        "CA1711-1": {</w:t>
      </w:r>
    </w:p>
    <w:p w14:paraId="25A8FFA0" w14:textId="4AE40659" w:rsidR="002E52B0" w:rsidRDefault="002E52B0" w:rsidP="002E52B0">
      <w:pPr>
        <w:pStyle w:val="Codesmall"/>
      </w:pPr>
      <w:r>
        <w:t xml:space="preserve">          "id": "CA1711"</w:t>
      </w:r>
    </w:p>
    <w:p w14:paraId="5F6368E0" w14:textId="773BC37F" w:rsidR="002E52B0" w:rsidRDefault="002E52B0" w:rsidP="002E52B0">
      <w:pPr>
        <w:pStyle w:val="Codesmall"/>
      </w:pPr>
      <w:r>
        <w:t xml:space="preserve">        },</w:t>
      </w:r>
    </w:p>
    <w:p w14:paraId="03BB4BB8" w14:textId="702EE598" w:rsidR="002E52B0" w:rsidRDefault="002E52B0" w:rsidP="002E52B0">
      <w:pPr>
        <w:pStyle w:val="Codesmall"/>
      </w:pPr>
      <w:r>
        <w:t xml:space="preserve">        "CA1711-2": {</w:t>
      </w:r>
    </w:p>
    <w:p w14:paraId="43548C5D" w14:textId="50DA6EFC" w:rsidR="002E52B0" w:rsidRDefault="002E52B0" w:rsidP="002E52B0">
      <w:pPr>
        <w:pStyle w:val="Codesmall"/>
      </w:pPr>
      <w:r>
        <w:t xml:space="preserve">          "id": "CA1711"</w:t>
      </w:r>
    </w:p>
    <w:p w14:paraId="1D99A04F" w14:textId="1D766268" w:rsidR="002E52B0" w:rsidRDefault="002E52B0" w:rsidP="002E52B0">
      <w:pPr>
        <w:pStyle w:val="Codesmall"/>
      </w:pPr>
      <w:r>
        <w:t xml:space="preserve">        }</w:t>
      </w:r>
    </w:p>
    <w:p w14:paraId="61A9F3BD" w14:textId="7E79CAF9" w:rsidR="002E52B0" w:rsidRDefault="002E52B0" w:rsidP="002E52B0">
      <w:pPr>
        <w:pStyle w:val="Codesmall"/>
      </w:pPr>
      <w:r>
        <w:t xml:space="preserve">      }</w:t>
      </w:r>
    </w:p>
    <w:p w14:paraId="29A7A5FB" w14:textId="77777777" w:rsidR="002E52B0" w:rsidRDefault="002E52B0" w:rsidP="002E52B0">
      <w:pPr>
        <w:pStyle w:val="Codesmall"/>
      </w:pPr>
      <w:r>
        <w:t xml:space="preserve">    }</w:t>
      </w:r>
    </w:p>
    <w:p w14:paraId="1F975944" w14:textId="77777777" w:rsidR="002E52B0" w:rsidRDefault="002E52B0" w:rsidP="002E52B0">
      <w:pPr>
        <w:pStyle w:val="Codesmall"/>
      </w:pPr>
      <w:r>
        <w:t xml:space="preserve">  }</w:t>
      </w:r>
    </w:p>
    <w:p w14:paraId="4E4EF24C" w14:textId="0C483955" w:rsidR="002E52B0" w:rsidRPr="002E52B0" w:rsidRDefault="002E52B0" w:rsidP="002E52B0">
      <w:pPr>
        <w:pStyle w:val="Codesmall"/>
      </w:pPr>
      <w:r>
        <w:t>]</w:t>
      </w:r>
    </w:p>
    <w:p w14:paraId="3E878FD3" w14:textId="2EA8F13B" w:rsidR="00401BB5" w:rsidRDefault="00401BB5" w:rsidP="00401BB5">
      <w:pPr>
        <w:pStyle w:val="Heading3"/>
      </w:pPr>
      <w:bookmarkStart w:id="336" w:name="_Ref493511208"/>
      <w:bookmarkStart w:id="337" w:name="_Toc510174761"/>
      <w:r>
        <w:t>level property</w:t>
      </w:r>
      <w:bookmarkEnd w:id="336"/>
      <w:bookmarkEnd w:id="337"/>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5F24CC13" w:rsidR="000A7DA8" w:rsidRDefault="000A7DA8" w:rsidP="00F823B8">
      <w:pPr>
        <w:pStyle w:val="ListParagraph"/>
        <w:numPr>
          <w:ilvl w:val="0"/>
          <w:numId w:val="9"/>
        </w:numPr>
      </w:pPr>
      <w:r w:rsidRPr="000A7DA8">
        <w:rPr>
          <w:rStyle w:val="CODEtemp"/>
        </w:rPr>
        <w:t>"pass"</w:t>
      </w:r>
      <w:r>
        <w:t xml:space="preserve">: The rule specified by the </w:t>
      </w:r>
      <w:r w:rsidRPr="000A7DA8">
        <w:rPr>
          <w:rStyle w:val="CODEtemp"/>
        </w:rPr>
        <w:t>ruleId</w:t>
      </w:r>
      <w:r>
        <w:t xml:space="preserve"> property (§</w:t>
      </w:r>
      <w:r>
        <w:fldChar w:fldCharType="begin"/>
      </w:r>
      <w:r>
        <w:instrText xml:space="preserve"> REF _Ref493408865 \r \h </w:instrText>
      </w:r>
      <w:r>
        <w:fldChar w:fldCharType="separate"/>
      </w:r>
      <w:r w:rsidR="00C12AF1">
        <w:t>3.18.3</w:t>
      </w:r>
      <w:r>
        <w:fldChar w:fldCharType="end"/>
      </w:r>
      <w:r>
        <w:t>) was evaluated, and no problem was found.</w:t>
      </w:r>
    </w:p>
    <w:p w14:paraId="6902BE83" w14:textId="47AB696B" w:rsidR="000A7DA8" w:rsidRDefault="000A7DA8" w:rsidP="00F823B8">
      <w:pPr>
        <w:pStyle w:val="ListParagraph"/>
        <w:numPr>
          <w:ilvl w:val="0"/>
          <w:numId w:val="9"/>
        </w:numPr>
      </w:pPr>
      <w:r w:rsidRPr="000A7DA8">
        <w:rPr>
          <w:rStyle w:val="CODEtemp"/>
        </w:rPr>
        <w:t>"warning"</w:t>
      </w:r>
      <w:r>
        <w:t xml:space="preserve">: The rule specified by the </w:t>
      </w:r>
      <w:r w:rsidRPr="000A7DA8">
        <w:rPr>
          <w:rStyle w:val="CODEtemp"/>
        </w:rPr>
        <w:t>ruleId</w:t>
      </w:r>
      <w:r>
        <w:t xml:space="preserve"> property was evaluated, and a problem was found.</w:t>
      </w:r>
    </w:p>
    <w:p w14:paraId="07BAFB0B" w14:textId="4684717D" w:rsidR="000A7DA8" w:rsidRDefault="000A7DA8" w:rsidP="00F823B8">
      <w:pPr>
        <w:pStyle w:val="ListParagraph"/>
        <w:numPr>
          <w:ilvl w:val="0"/>
          <w:numId w:val="9"/>
        </w:numPr>
      </w:pPr>
      <w:r w:rsidRPr="000A7DA8">
        <w:rPr>
          <w:rStyle w:val="CODEtemp"/>
        </w:rPr>
        <w:t>"error"</w:t>
      </w:r>
      <w:r>
        <w:t xml:space="preserve">: The rule specified by the </w:t>
      </w:r>
      <w:r w:rsidRPr="000A7DA8">
        <w:rPr>
          <w:rStyle w:val="CODEtemp"/>
        </w:rPr>
        <w:t>ruleId</w:t>
      </w:r>
      <w:r>
        <w:t xml:space="preserve"> property was evaluated, and a serious problem was found.</w:t>
      </w:r>
    </w:p>
    <w:p w14:paraId="62029822" w14:textId="575912BD" w:rsidR="00BF3723" w:rsidRDefault="00BF3723" w:rsidP="00F823B8">
      <w:pPr>
        <w:pStyle w:val="ListParagraph"/>
        <w:numPr>
          <w:ilvl w:val="0"/>
          <w:numId w:val="9"/>
        </w:numPr>
      </w:pPr>
      <w:r w:rsidRPr="00BF3723">
        <w:rPr>
          <w:rStyle w:val="CODEtemp"/>
        </w:rPr>
        <w:t>"open"</w:t>
      </w:r>
      <w:r>
        <w:t xml:space="preserve">: The rule specified by the </w:t>
      </w:r>
      <w:r w:rsidRPr="002E38BC">
        <w:rPr>
          <w:rStyle w:val="CODEtemp"/>
        </w:rPr>
        <w:t>ruleId</w:t>
      </w:r>
      <w:r>
        <w:t xml:space="preserve"> property was evaluated, and the tool concluded that there was insufficient information to decide whether a problem exists.</w:t>
      </w:r>
    </w:p>
    <w:p w14:paraId="4D14D4F2" w14:textId="23503501" w:rsidR="000A7DA8" w:rsidRDefault="000A7DA8" w:rsidP="00F823B8">
      <w:pPr>
        <w:pStyle w:val="ListParagraph"/>
        <w:numPr>
          <w:ilvl w:val="0"/>
          <w:numId w:val="9"/>
        </w:numPr>
      </w:pPr>
      <w:r w:rsidRPr="000A7DA8">
        <w:rPr>
          <w:rStyle w:val="CODEtemp"/>
        </w:rPr>
        <w:t>"notApplicable"</w:t>
      </w:r>
      <w:r>
        <w:t xml:space="preserve">: The rule specified by the </w:t>
      </w:r>
      <w:r w:rsidRPr="000A7DA8">
        <w:rPr>
          <w:rStyle w:val="CODEtemp"/>
        </w:rPr>
        <w:t>ruleId</w:t>
      </w:r>
      <w:r>
        <w:t xml:space="preserve"> property was not evaluated, because it does not apply to the </w:t>
      </w:r>
      <w:r w:rsidR="00F0710E">
        <w:t>analysis target</w:t>
      </w:r>
      <w:r>
        <w:t>.</w:t>
      </w:r>
    </w:p>
    <w:p w14:paraId="1685002D" w14:textId="4FDC18A2" w:rsidR="000A7DA8" w:rsidRDefault="000A7DA8" w:rsidP="000A7DA8">
      <w:pPr>
        <w:pStyle w:val="Note"/>
      </w:pPr>
      <w:r>
        <w:t xml:space="preserve">EXAMPLE 1: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44FC7318" w14:textId="5B3334AC" w:rsidR="000A7DA8" w:rsidRDefault="000A7DA8" w:rsidP="00715955">
      <w:pPr>
        <w:pStyle w:val="Codesmall"/>
      </w:pPr>
      <w:r>
        <w:t>"results": [</w:t>
      </w:r>
    </w:p>
    <w:p w14:paraId="23D847CC" w14:textId="5AB5530D" w:rsidR="000A7DA8" w:rsidRDefault="000A7DA8" w:rsidP="00715955">
      <w:pPr>
        <w:pStyle w:val="Codesmall"/>
      </w:pPr>
      <w:r>
        <w:t xml:space="preserve">  {</w:t>
      </w:r>
    </w:p>
    <w:p w14:paraId="3B471C0D" w14:textId="606AF079" w:rsidR="000A7DA8" w:rsidRDefault="000A7DA8" w:rsidP="00715955">
      <w:pPr>
        <w:pStyle w:val="Codesmall"/>
      </w:pPr>
      <w:r>
        <w:t xml:space="preserve">    "ruleId": "ABC0001",</w:t>
      </w:r>
    </w:p>
    <w:p w14:paraId="320BE861" w14:textId="701A2274" w:rsidR="000A7DA8" w:rsidRDefault="000A7DA8" w:rsidP="00715955">
      <w:pPr>
        <w:pStyle w:val="Codesmall"/>
      </w:pPr>
      <w:r>
        <w:t xml:space="preserve">    "level": "notApplicable",</w:t>
      </w:r>
    </w:p>
    <w:p w14:paraId="57A0708D" w14:textId="77777777" w:rsidR="00715955" w:rsidRDefault="000A7DA8" w:rsidP="00715955">
      <w:pPr>
        <w:pStyle w:val="Codesmall"/>
      </w:pPr>
      <w:r>
        <w:lastRenderedPageBreak/>
        <w:t xml:space="preserve">    "message": </w:t>
      </w:r>
      <w:r w:rsidR="00715955">
        <w:t>{</w:t>
      </w:r>
    </w:p>
    <w:p w14:paraId="5C8C2911" w14:textId="1164E645" w:rsidR="00B050AF" w:rsidRDefault="00715955" w:rsidP="00715955">
      <w:pPr>
        <w:pStyle w:val="Codesmall"/>
      </w:pPr>
      <w:r>
        <w:t xml:space="preserve">      "text": </w:t>
      </w:r>
      <w:r w:rsidR="000A7DA8">
        <w:t>"\"MyTool64.exe\" was not evaluated for rule ABC0001</w:t>
      </w:r>
    </w:p>
    <w:p w14:paraId="0DDE99EC" w14:textId="1C67D0AA" w:rsidR="000A7DA8" w:rsidRDefault="00B050AF" w:rsidP="00715955">
      <w:pPr>
        <w:pStyle w:val="Codesmall"/>
      </w:pPr>
      <w:r>
        <w:t xml:space="preserve">              </w:t>
      </w:r>
      <w:r w:rsidR="000A7DA8">
        <w:t xml:space="preserve"> because it is not a 32-bit binary."</w:t>
      </w:r>
    </w:p>
    <w:p w14:paraId="55BCCAA5" w14:textId="5C083029" w:rsidR="00715955" w:rsidRDefault="00715955" w:rsidP="00715955">
      <w:pPr>
        <w:pStyle w:val="Codesmall"/>
      </w:pPr>
      <w:r>
        <w:t xml:space="preserve">    },</w:t>
      </w:r>
    </w:p>
    <w:p w14:paraId="2FC3AD8E" w14:textId="6CC42AA9" w:rsidR="000A7DA8" w:rsidRDefault="00B050AF" w:rsidP="00715955">
      <w:pPr>
        <w:pStyle w:val="Codesmall"/>
      </w:pPr>
      <w:r>
        <w:t xml:space="preserve">    </w:t>
      </w:r>
      <w:r w:rsidR="000A7DA8">
        <w:t>"locations": [</w:t>
      </w:r>
    </w:p>
    <w:p w14:paraId="00E5EA9F" w14:textId="03F5EDF1" w:rsidR="000A7DA8" w:rsidRDefault="000A7DA8" w:rsidP="00715955">
      <w:pPr>
        <w:pStyle w:val="Codesmall"/>
      </w:pPr>
      <w:r>
        <w:t xml:space="preserve">      {</w:t>
      </w:r>
    </w:p>
    <w:p w14:paraId="0F66748F" w14:textId="570E34FD" w:rsidR="000A7DA8" w:rsidRDefault="000A7DA8" w:rsidP="00715955">
      <w:pPr>
        <w:pStyle w:val="Codesmall"/>
      </w:pPr>
      <w:r>
        <w:t xml:space="preserve">        "</w:t>
      </w:r>
      <w:r w:rsidR="00EB5632">
        <w:t>physicalLocation</w:t>
      </w:r>
      <w:r>
        <w:t>": {</w:t>
      </w:r>
    </w:p>
    <w:p w14:paraId="68925E86" w14:textId="704DFB05" w:rsidR="000A7DA8" w:rsidRDefault="000A7DA8" w:rsidP="00715955">
      <w:pPr>
        <w:pStyle w:val="Codesmall"/>
      </w:pPr>
      <w:r>
        <w:t xml:space="preserve">          "uri": "file://C:/bin/MyTool64.exe"</w:t>
      </w:r>
    </w:p>
    <w:p w14:paraId="52413872" w14:textId="016AD80E" w:rsidR="000A7DA8" w:rsidRDefault="000A7DA8" w:rsidP="00715955">
      <w:pPr>
        <w:pStyle w:val="Codesmall"/>
      </w:pPr>
      <w:r>
        <w:t xml:space="preserve">        }</w:t>
      </w:r>
    </w:p>
    <w:p w14:paraId="2B1F5604" w14:textId="7B7C2E06" w:rsidR="000A7DA8" w:rsidRDefault="000A7DA8" w:rsidP="00715955">
      <w:pPr>
        <w:pStyle w:val="Codesmall"/>
      </w:pPr>
      <w:r>
        <w:t xml:space="preserve">      }</w:t>
      </w:r>
    </w:p>
    <w:p w14:paraId="6C33A0CE" w14:textId="4140E58C" w:rsidR="000A7DA8" w:rsidRDefault="000A7DA8" w:rsidP="00715955">
      <w:pPr>
        <w:pStyle w:val="Codesmall"/>
      </w:pPr>
      <w:r>
        <w:t xml:space="preserve">    ]</w:t>
      </w:r>
    </w:p>
    <w:p w14:paraId="13ACF85F" w14:textId="7995B0BA" w:rsidR="000A7DA8" w:rsidRDefault="00B050AF" w:rsidP="00715955">
      <w:pPr>
        <w:pStyle w:val="Codesmall"/>
      </w:pPr>
      <w:r>
        <w:t xml:space="preserve">  </w:t>
      </w:r>
      <w:r w:rsidR="000A7DA8">
        <w:t>}</w:t>
      </w:r>
    </w:p>
    <w:p w14:paraId="49A9D4B8" w14:textId="7222EE11" w:rsidR="000A7DA8" w:rsidRDefault="000A7DA8" w:rsidP="00715955">
      <w:pPr>
        <w:pStyle w:val="Codesmall"/>
      </w:pPr>
      <w:r>
        <w:t>]</w:t>
      </w:r>
    </w:p>
    <w:p w14:paraId="4113E9CD" w14:textId="6E5CE48D" w:rsidR="00B050AF" w:rsidRDefault="00B050AF" w:rsidP="00F823B8">
      <w:pPr>
        <w:pStyle w:val="ListParagraph"/>
        <w:numPr>
          <w:ilvl w:val="0"/>
          <w:numId w:val="10"/>
        </w:numPr>
      </w:pPr>
      <w:r w:rsidRPr="003810C0">
        <w:rPr>
          <w:rStyle w:val="CODEtemp"/>
        </w:rPr>
        <w:t>"note"</w:t>
      </w:r>
      <w:r>
        <w:t xml:space="preserve">: </w:t>
      </w:r>
      <w:r w:rsidRPr="00B050AF">
        <w:t>A purely informational log entry.</w:t>
      </w:r>
      <w:r>
        <w:br/>
      </w:r>
      <w:r>
        <w:br/>
      </w:r>
      <w:r w:rsidRPr="00B050AF">
        <w:t xml:space="preserve">The </w:t>
      </w:r>
      <w:r w:rsidRPr="00B050AF">
        <w:rPr>
          <w:rStyle w:val="CODEtemp"/>
        </w:rPr>
        <w:t>ruleId</w:t>
      </w:r>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present, if the note relates to a </w:t>
      </w:r>
      <w:proofErr w:type="gramStart"/>
      <w:r w:rsidRPr="00B050AF">
        <w:t>particular rule</w:t>
      </w:r>
      <w:proofErr w:type="gramEnd"/>
      <w:r w:rsidRPr="00B050AF">
        <w:t xml:space="preserve">; otherwise </w:t>
      </w:r>
      <w:r w:rsidRPr="00B050AF">
        <w:rPr>
          <w:rStyle w:val="CODEtemp"/>
        </w:rPr>
        <w:t>ruleId</w:t>
      </w:r>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715955">
      <w:pPr>
        <w:pStyle w:val="Codesmall"/>
      </w:pPr>
      <w:r>
        <w:t>"results": [</w:t>
      </w:r>
    </w:p>
    <w:p w14:paraId="5AF64A96" w14:textId="655DFD64" w:rsidR="00B050AF" w:rsidRDefault="00B050AF" w:rsidP="00715955">
      <w:pPr>
        <w:pStyle w:val="Codesmall"/>
      </w:pPr>
      <w:r>
        <w:t xml:space="preserve">  {</w:t>
      </w:r>
    </w:p>
    <w:p w14:paraId="359845B1" w14:textId="2D2AD392" w:rsidR="00B050AF" w:rsidRDefault="00B050AF" w:rsidP="00715955">
      <w:pPr>
        <w:pStyle w:val="Codesmall"/>
      </w:pPr>
      <w:r>
        <w:t xml:space="preserve">    "ruleId": "ABC0002",</w:t>
      </w:r>
    </w:p>
    <w:p w14:paraId="2DB6720A" w14:textId="29F71719" w:rsidR="00B050AF" w:rsidRDefault="00B050AF" w:rsidP="00715955">
      <w:pPr>
        <w:pStyle w:val="Codesmall"/>
      </w:pPr>
      <w:r>
        <w:t xml:space="preserve">    "level": "note",</w:t>
      </w:r>
    </w:p>
    <w:p w14:paraId="6EA206D5" w14:textId="77777777" w:rsidR="00715955" w:rsidRDefault="00715955" w:rsidP="00715955">
      <w:pPr>
        <w:pStyle w:val="Codesmall"/>
      </w:pPr>
      <w:r>
        <w:t xml:space="preserve"> </w:t>
      </w:r>
      <w:r w:rsidR="00B050AF">
        <w:t xml:space="preserve">   "message": </w:t>
      </w:r>
      <w:r>
        <w:t>{</w:t>
      </w:r>
    </w:p>
    <w:p w14:paraId="7BF3AE72" w14:textId="5B21CA7B" w:rsidR="00B050AF" w:rsidRDefault="00715955" w:rsidP="00715955">
      <w:pPr>
        <w:pStyle w:val="Codesmall"/>
      </w:pPr>
      <w:r>
        <w:t xml:space="preserve">      "text": </w:t>
      </w:r>
      <w:r w:rsidR="00B050AF">
        <w:t>"Consider using 'nameof(start)' instead of hard-coding</w:t>
      </w:r>
    </w:p>
    <w:p w14:paraId="4B41C233" w14:textId="3A61C666" w:rsidR="00B050AF" w:rsidRDefault="00B050AF" w:rsidP="00715955">
      <w:pPr>
        <w:pStyle w:val="Codesmall"/>
      </w:pPr>
      <w:r>
        <w:t xml:space="preserve">               the parameter name '</w:t>
      </w:r>
      <w:proofErr w:type="gramStart"/>
      <w:r>
        <w:t>start</w:t>
      </w:r>
      <w:proofErr w:type="gramEnd"/>
      <w:r>
        <w:t>'."</w:t>
      </w:r>
    </w:p>
    <w:p w14:paraId="5404F83E" w14:textId="7BC0F47B" w:rsidR="00715955" w:rsidRDefault="00715955" w:rsidP="00715955">
      <w:pPr>
        <w:pStyle w:val="Codesmall"/>
      </w:pPr>
      <w:r>
        <w:t xml:space="preserve">    },</w:t>
      </w:r>
    </w:p>
    <w:p w14:paraId="34C3ECD4" w14:textId="38C3B775" w:rsidR="00B050AF" w:rsidRDefault="00B050AF" w:rsidP="00715955">
      <w:pPr>
        <w:pStyle w:val="Codesmall"/>
      </w:pPr>
      <w:r>
        <w:t xml:space="preserve">    "locations": [</w:t>
      </w:r>
    </w:p>
    <w:p w14:paraId="5B6153BC" w14:textId="407E7384" w:rsidR="00B050AF" w:rsidRDefault="00B050AF" w:rsidP="00715955">
      <w:pPr>
        <w:pStyle w:val="Codesmall"/>
      </w:pPr>
      <w:r>
        <w:t xml:space="preserve">      {</w:t>
      </w:r>
    </w:p>
    <w:p w14:paraId="3FD64184" w14:textId="5713AEA4" w:rsidR="00B050AF" w:rsidRDefault="00B050AF" w:rsidP="00715955">
      <w:pPr>
        <w:pStyle w:val="Codesmall"/>
      </w:pPr>
      <w:r>
        <w:t xml:space="preserve">        "</w:t>
      </w:r>
      <w:r w:rsidR="00EB5632">
        <w:t>physicalLocation</w:t>
      </w:r>
      <w:r>
        <w:t>": {</w:t>
      </w:r>
    </w:p>
    <w:p w14:paraId="199C4636" w14:textId="40636712" w:rsidR="00B050AF" w:rsidRDefault="00B050AF" w:rsidP="00715955">
      <w:pPr>
        <w:pStyle w:val="Codesmall"/>
      </w:pPr>
      <w:r>
        <w:t xml:space="preserve">          "uri": "file:///C:/code/a.cs",</w:t>
      </w:r>
    </w:p>
    <w:p w14:paraId="1B3E569E" w14:textId="0BADF317" w:rsidR="00B050AF" w:rsidRDefault="00B050AF" w:rsidP="00715955">
      <w:pPr>
        <w:pStyle w:val="Codesmall"/>
      </w:pPr>
      <w:r>
        <w:t xml:space="preserve">          "region": {</w:t>
      </w:r>
    </w:p>
    <w:p w14:paraId="418DAC70" w14:textId="1D0B19D4" w:rsidR="00B050AF" w:rsidRDefault="00B050AF" w:rsidP="00715955">
      <w:pPr>
        <w:pStyle w:val="Codesmall"/>
      </w:pPr>
      <w:r>
        <w:t xml:space="preserve">            "startLine": 6</w:t>
      </w:r>
    </w:p>
    <w:p w14:paraId="731D11A3" w14:textId="4E20AB2B" w:rsidR="00B050AF" w:rsidRDefault="00B050AF" w:rsidP="00715955">
      <w:pPr>
        <w:pStyle w:val="Codesmall"/>
      </w:pPr>
      <w:r>
        <w:t xml:space="preserve">          }</w:t>
      </w:r>
    </w:p>
    <w:p w14:paraId="3D3A88F6" w14:textId="42424840" w:rsidR="00B050AF" w:rsidRDefault="00B050AF" w:rsidP="00715955">
      <w:pPr>
        <w:pStyle w:val="Codesmall"/>
      </w:pPr>
      <w:r>
        <w:t xml:space="preserve">        }</w:t>
      </w:r>
    </w:p>
    <w:p w14:paraId="09A50AD4" w14:textId="62436683" w:rsidR="00B050AF" w:rsidRDefault="00B050AF" w:rsidP="00715955">
      <w:pPr>
        <w:pStyle w:val="Codesmall"/>
      </w:pPr>
      <w:r>
        <w:t xml:space="preserve">      }</w:t>
      </w:r>
    </w:p>
    <w:p w14:paraId="1B9D291B" w14:textId="3A384A91" w:rsidR="00B050AF" w:rsidRDefault="00B050AF" w:rsidP="00715955">
      <w:pPr>
        <w:pStyle w:val="Codesmall"/>
      </w:pPr>
      <w:r>
        <w:t xml:space="preserve">    ]</w:t>
      </w:r>
    </w:p>
    <w:p w14:paraId="773EAC39" w14:textId="10745A8C" w:rsidR="00B050AF" w:rsidRDefault="00B050AF" w:rsidP="00715955">
      <w:pPr>
        <w:pStyle w:val="Codesmall"/>
      </w:pPr>
      <w:r>
        <w:t xml:space="preserve">  }</w:t>
      </w:r>
    </w:p>
    <w:p w14:paraId="5BEA13E9" w14:textId="51981B01" w:rsidR="00B050AF" w:rsidRDefault="00B050AF" w:rsidP="00715955">
      <w:pPr>
        <w:pStyle w:val="Codesmall"/>
      </w:pPr>
      <w:r>
        <w:t>]</w:t>
      </w:r>
    </w:p>
    <w:p w14:paraId="5350D9FE" w14:textId="014CBEA4" w:rsidR="00B050AF" w:rsidRDefault="00B050AF" w:rsidP="00B050AF">
      <w:pPr>
        <w:pStyle w:val="Note"/>
      </w:pPr>
      <w:r>
        <w:t xml:space="preserve">EXAMPLE 3: </w:t>
      </w:r>
      <w:r w:rsidRPr="00B050AF">
        <w:t xml:space="preserve">In this example, the tool reports information that is relevant to a </w:t>
      </w:r>
      <w:proofErr w:type="gramStart"/>
      <w:r w:rsidRPr="00B050AF">
        <w:t>particular rule</w:t>
      </w:r>
      <w:proofErr w:type="gramEnd"/>
      <w:r w:rsidRPr="00B050AF">
        <w:t xml:space="preserve"> but does not represent an observation about the code.</w:t>
      </w:r>
    </w:p>
    <w:p w14:paraId="0FB52970" w14:textId="77777777" w:rsidR="00B050AF" w:rsidRDefault="00B050AF" w:rsidP="00715955">
      <w:pPr>
        <w:pStyle w:val="Codesmall"/>
      </w:pPr>
      <w:r>
        <w:t>"results": [</w:t>
      </w:r>
    </w:p>
    <w:p w14:paraId="340362F6" w14:textId="489D36B7" w:rsidR="00B050AF" w:rsidRDefault="00B050AF" w:rsidP="00715955">
      <w:pPr>
        <w:pStyle w:val="Codesmall"/>
      </w:pPr>
      <w:r>
        <w:t xml:space="preserve">  {</w:t>
      </w:r>
    </w:p>
    <w:p w14:paraId="00F856D4" w14:textId="016582CF" w:rsidR="00B050AF" w:rsidRDefault="00B050AF" w:rsidP="00715955">
      <w:pPr>
        <w:pStyle w:val="Codesmall"/>
      </w:pPr>
      <w:r>
        <w:t xml:space="preserve">    "ruleId": "ABC0003",</w:t>
      </w:r>
    </w:p>
    <w:p w14:paraId="5227C63A" w14:textId="13C07CC8" w:rsidR="00B050AF" w:rsidRDefault="00B050AF" w:rsidP="00715955">
      <w:pPr>
        <w:pStyle w:val="Codesmall"/>
      </w:pPr>
      <w:r>
        <w:t xml:space="preserve">    "level": "note",</w:t>
      </w:r>
    </w:p>
    <w:p w14:paraId="7F613B6C" w14:textId="77777777" w:rsidR="00715955" w:rsidRDefault="00B050AF" w:rsidP="00715955">
      <w:pPr>
        <w:pStyle w:val="Codesmall"/>
      </w:pPr>
      <w:r>
        <w:t xml:space="preserve">    "message": </w:t>
      </w:r>
      <w:r w:rsidR="00715955">
        <w:t>{</w:t>
      </w:r>
    </w:p>
    <w:p w14:paraId="5AEC7649" w14:textId="788AD650" w:rsidR="00B050AF" w:rsidRDefault="00715955" w:rsidP="00715955">
      <w:pPr>
        <w:pStyle w:val="Codesmall"/>
      </w:pPr>
      <w:r>
        <w:t xml:space="preserve">      "text": </w:t>
      </w:r>
      <w:r w:rsidR="00B050AF">
        <w:t>"A new version of rule ABC000</w:t>
      </w:r>
      <w:r w:rsidR="00D57FA6">
        <w:t>3</w:t>
      </w:r>
      <w:r w:rsidR="00B050AF">
        <w:t xml:space="preserve"> is available."</w:t>
      </w:r>
    </w:p>
    <w:p w14:paraId="1FA0B337" w14:textId="55C0499F" w:rsidR="00715955" w:rsidRDefault="00715955" w:rsidP="00715955">
      <w:pPr>
        <w:pStyle w:val="Codesmall"/>
      </w:pPr>
      <w:r>
        <w:t xml:space="preserve">    }</w:t>
      </w:r>
    </w:p>
    <w:p w14:paraId="3C82C44F" w14:textId="2BC71F1F" w:rsidR="00B050AF" w:rsidRDefault="00B050AF" w:rsidP="00715955">
      <w:pPr>
        <w:pStyle w:val="Codesmall"/>
      </w:pPr>
      <w:r>
        <w:t xml:space="preserve">  }</w:t>
      </w:r>
    </w:p>
    <w:p w14:paraId="2C588BDF" w14:textId="2F954610" w:rsidR="00B050AF" w:rsidRDefault="00B050AF" w:rsidP="00715955">
      <w:pPr>
        <w:pStyle w:val="Codesmall"/>
      </w:pPr>
      <w:r>
        <w:t>]</w:t>
      </w:r>
    </w:p>
    <w:p w14:paraId="0CADA44A" w14:textId="6F716658" w:rsidR="00B050AF" w:rsidRDefault="00B050AF" w:rsidP="00B050AF">
      <w:pPr>
        <w:pStyle w:val="Note"/>
      </w:pPr>
      <w:r>
        <w:t xml:space="preserve">EXAMPLE 4: </w:t>
      </w:r>
      <w:r w:rsidRPr="00B050AF">
        <w:t>In this example, the tool reports information that is not related to any rule and is not an observation about the code.</w:t>
      </w:r>
    </w:p>
    <w:p w14:paraId="218DE56C" w14:textId="77777777" w:rsidR="00B050AF" w:rsidRDefault="00B050AF" w:rsidP="00715955">
      <w:pPr>
        <w:pStyle w:val="Codesmall"/>
      </w:pPr>
      <w:r>
        <w:t>"results": [</w:t>
      </w:r>
    </w:p>
    <w:p w14:paraId="5BA722B2" w14:textId="25D214FB" w:rsidR="00B050AF" w:rsidRDefault="00B050AF" w:rsidP="00715955">
      <w:pPr>
        <w:pStyle w:val="Codesmall"/>
      </w:pPr>
      <w:r>
        <w:t xml:space="preserve">  {</w:t>
      </w:r>
    </w:p>
    <w:p w14:paraId="35EAE4ED" w14:textId="33B7B642" w:rsidR="00B050AF" w:rsidRDefault="00B050AF" w:rsidP="00715955">
      <w:pPr>
        <w:pStyle w:val="Codesmall"/>
      </w:pPr>
      <w:r>
        <w:t xml:space="preserve">    "level": "note",</w:t>
      </w:r>
    </w:p>
    <w:p w14:paraId="5FE047A2" w14:textId="77777777" w:rsidR="00D57FA6" w:rsidRDefault="00B050AF" w:rsidP="00715955">
      <w:pPr>
        <w:pStyle w:val="Codesmall"/>
      </w:pPr>
      <w:r>
        <w:t xml:space="preserve">    "message": </w:t>
      </w:r>
      <w:r w:rsidR="00D57FA6">
        <w:t>{</w:t>
      </w:r>
    </w:p>
    <w:p w14:paraId="0F5D1EE8" w14:textId="3F46E110" w:rsidR="00B050AF" w:rsidRDefault="00D57FA6" w:rsidP="00715955">
      <w:pPr>
        <w:pStyle w:val="Codesmall"/>
      </w:pPr>
      <w:r>
        <w:t xml:space="preserve">      "text": </w:t>
      </w:r>
      <w:r w:rsidR="00B050AF">
        <w:t>"Version 11.0 of SuperLint is now available."</w:t>
      </w:r>
    </w:p>
    <w:p w14:paraId="1D34EAE6" w14:textId="5DACD510" w:rsidR="00D57FA6" w:rsidRDefault="00D57FA6" w:rsidP="00715955">
      <w:pPr>
        <w:pStyle w:val="Codesmall"/>
      </w:pPr>
      <w:r>
        <w:t xml:space="preserve">    }</w:t>
      </w:r>
    </w:p>
    <w:p w14:paraId="027776B6" w14:textId="10D1FDE5" w:rsidR="00B050AF" w:rsidRDefault="00B050AF" w:rsidP="00715955">
      <w:pPr>
        <w:pStyle w:val="Codesmall"/>
      </w:pPr>
      <w:r>
        <w:t xml:space="preserve">  }</w:t>
      </w:r>
    </w:p>
    <w:p w14:paraId="3C30C923" w14:textId="132E3C14" w:rsidR="00B050AF" w:rsidRDefault="00B050AF" w:rsidP="00715955">
      <w:pPr>
        <w:pStyle w:val="Codesmall"/>
      </w:pPr>
      <w:r>
        <w:t>]</w:t>
      </w:r>
    </w:p>
    <w:p w14:paraId="6FC389C1" w14:textId="6FAE8D3E" w:rsidR="00B050AF" w:rsidRDefault="00B050AF" w:rsidP="00B050AF">
      <w:r w:rsidRPr="00B050AF">
        <w:lastRenderedPageBreak/>
        <w:t xml:space="preserve">If the </w:t>
      </w:r>
      <w:r w:rsidRPr="00B050AF">
        <w:rPr>
          <w:rStyle w:val="CODEtemp"/>
        </w:rPr>
        <w:t>level</w:t>
      </w:r>
      <w:r w:rsidRPr="00B050AF">
        <w:t xml:space="preserve"> property is absent, its value </w:t>
      </w:r>
      <w:r w:rsidRPr="00B050AF">
        <w:rPr>
          <w:b/>
        </w:rPr>
        <w:t>SHALL</w:t>
      </w:r>
      <w:r w:rsidRPr="00B050AF">
        <w:t xml:space="preserve"> be </w:t>
      </w:r>
      <w:r w:rsidR="00892DEE">
        <w:t>taken</w:t>
      </w:r>
      <w:r w:rsidRPr="00B050AF">
        <w:t xml:space="preserve"> to be the value of the </w:t>
      </w:r>
      <w:r w:rsidRPr="00B050AF">
        <w:rPr>
          <w:rStyle w:val="CODEtemp"/>
        </w:rPr>
        <w:t>defaultLevel</w:t>
      </w:r>
      <w:r w:rsidRPr="00B050AF">
        <w:t xml:space="preserve"> property (§</w:t>
      </w:r>
      <w:r w:rsidR="00822D1D">
        <w:fldChar w:fldCharType="begin"/>
      </w:r>
      <w:r w:rsidR="00822D1D">
        <w:instrText xml:space="preserve"> REF _Ref508894469 \r \h </w:instrText>
      </w:r>
      <w:r w:rsidR="00822D1D">
        <w:fldChar w:fldCharType="separate"/>
      </w:r>
      <w:r w:rsidR="00C12AF1">
        <w:t>3.31.3</w:t>
      </w:r>
      <w:r w:rsidR="00822D1D">
        <w:fldChar w:fldCharType="end"/>
      </w:r>
      <w:r w:rsidRPr="00B050AF">
        <w:t>) of</w:t>
      </w:r>
      <w:r w:rsidR="00822D1D">
        <w:t xml:space="preserve"> the </w:t>
      </w:r>
      <w:r w:rsidR="00822D1D" w:rsidRPr="00822D1D">
        <w:rPr>
          <w:rStyle w:val="CODEtemp"/>
        </w:rPr>
        <w:t>ruleConfiguration</w:t>
      </w:r>
      <w:r w:rsidR="00822D1D">
        <w:t xml:space="preserve"> object (§</w:t>
      </w:r>
      <w:r w:rsidR="00822D1D">
        <w:fldChar w:fldCharType="begin"/>
      </w:r>
      <w:r w:rsidR="00822D1D">
        <w:instrText xml:space="preserve"> REF _Ref508894470 \r \h </w:instrText>
      </w:r>
      <w:r w:rsidR="00822D1D">
        <w:fldChar w:fldCharType="separate"/>
      </w:r>
      <w:r w:rsidR="00C12AF1">
        <w:t>3.31</w:t>
      </w:r>
      <w:r w:rsidR="00822D1D">
        <w:fldChar w:fldCharType="end"/>
      </w:r>
      <w:r w:rsidR="00822D1D">
        <w:t>)</w:t>
      </w:r>
      <w:r w:rsidRPr="00B050AF">
        <w:t xml:space="preserve"> </w:t>
      </w:r>
      <w:r w:rsidR="00822D1D">
        <w:t xml:space="preserve">contained in the </w:t>
      </w:r>
      <w:r w:rsidR="00822D1D" w:rsidRPr="00822D1D">
        <w:rPr>
          <w:rStyle w:val="CODEtemp"/>
        </w:rPr>
        <w:t>configuration</w:t>
      </w:r>
      <w:r w:rsidR="00822D1D">
        <w:t xml:space="preserve"> property (§</w:t>
      </w:r>
      <w:r w:rsidR="00822D1D">
        <w:fldChar w:fldCharType="begin"/>
      </w:r>
      <w:r w:rsidR="00822D1D">
        <w:instrText xml:space="preserve"> REF _Ref508894471 \r \h </w:instrText>
      </w:r>
      <w:r w:rsidR="00822D1D">
        <w:fldChar w:fldCharType="separate"/>
      </w:r>
      <w:r w:rsidR="00C12AF1">
        <w:t>3.30.11</w:t>
      </w:r>
      <w:r w:rsidR="00822D1D">
        <w:fldChar w:fldCharType="end"/>
      </w:r>
      <w:r w:rsidR="00822D1D">
        <w:t xml:space="preserve">) of </w:t>
      </w:r>
      <w:r w:rsidRPr="00B050AF">
        <w:t xml:space="preserve">the </w:t>
      </w:r>
      <w:r w:rsidRPr="00B050AF">
        <w:rPr>
          <w:rStyle w:val="CODEtemp"/>
        </w:rPr>
        <w:t>rule</w:t>
      </w:r>
      <w:r w:rsidRPr="00B050AF">
        <w:t xml:space="preserve"> object</w:t>
      </w:r>
      <w:r>
        <w:t xml:space="preserve"> (</w:t>
      </w:r>
      <w:r w:rsidRPr="00B050AF">
        <w:t>§</w:t>
      </w:r>
      <w:r w:rsidR="00822D1D">
        <w:fldChar w:fldCharType="begin"/>
      </w:r>
      <w:r w:rsidR="00822D1D">
        <w:instrText xml:space="preserve"> REF _Ref508814067 \r \h </w:instrText>
      </w:r>
      <w:r w:rsidR="00822D1D">
        <w:fldChar w:fldCharType="separate"/>
      </w:r>
      <w:r w:rsidR="00C12AF1">
        <w:t>3.30</w:t>
      </w:r>
      <w:r w:rsidR="00822D1D">
        <w:fldChar w:fldCharType="end"/>
      </w:r>
      <w:r>
        <w:t>)</w:t>
      </w:r>
      <w:r w:rsidRPr="00B050AF">
        <w:t xml:space="preserve"> specified by this </w:t>
      </w:r>
      <w:r w:rsidRPr="00B050AF">
        <w:rPr>
          <w:rStyle w:val="CODEtemp"/>
        </w:rPr>
        <w:t>result</w:t>
      </w:r>
      <w:r w:rsidRPr="00B050AF">
        <w:t xml:space="preserve"> object's </w:t>
      </w:r>
      <w:r w:rsidRPr="00B050AF">
        <w:rPr>
          <w:rStyle w:val="CODEtemp"/>
        </w:rPr>
        <w:t>ruleId</w:t>
      </w:r>
      <w:r w:rsidRPr="00B050AF">
        <w:t xml:space="preserve"> property (§</w:t>
      </w:r>
      <w:r>
        <w:fldChar w:fldCharType="begin"/>
      </w:r>
      <w:r>
        <w:instrText xml:space="preserve"> REF _Ref493408865 \r \h </w:instrText>
      </w:r>
      <w:r>
        <w:fldChar w:fldCharType="separate"/>
      </w:r>
      <w:r w:rsidR="00C12AF1">
        <w:t>3.18.3</w:t>
      </w:r>
      <w:r>
        <w:fldChar w:fldCharType="end"/>
      </w:r>
      <w:r w:rsidRPr="00B050AF">
        <w:t xml:space="preserve">) or </w:t>
      </w:r>
      <w:r w:rsidRPr="00B050AF">
        <w:rPr>
          <w:rStyle w:val="CODEtemp"/>
        </w:rPr>
        <w:t>ruleKey</w:t>
      </w:r>
      <w:r w:rsidRPr="00B050AF">
        <w:t xml:space="preserve"> property (§</w:t>
      </w:r>
      <w:r>
        <w:fldChar w:fldCharType="begin"/>
      </w:r>
      <w:r>
        <w:instrText xml:space="preserve"> REF _Ref493408875 \r \h </w:instrText>
      </w:r>
      <w:r>
        <w:fldChar w:fldCharType="separate"/>
      </w:r>
      <w:r w:rsidR="00C12AF1">
        <w:t>3.18.5</w:t>
      </w:r>
      <w:r>
        <w:fldChar w:fldCharType="end"/>
      </w:r>
      <w:r w:rsidRPr="00B050AF">
        <w:t>).</w:t>
      </w:r>
    </w:p>
    <w:p w14:paraId="5E554133" w14:textId="738B89E0" w:rsidR="003810C0" w:rsidRPr="00B050AF"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C12AF1">
        <w:t>3.11</w:t>
      </w:r>
      <w:r>
        <w:fldChar w:fldCharType="end"/>
      </w:r>
      <w:r w:rsidRPr="003810C0">
        <w:t xml:space="preserve">) containing this result does not include a </w:t>
      </w:r>
      <w:r w:rsidRPr="003810C0">
        <w:rPr>
          <w:rStyle w:val="CODEtemp"/>
        </w:rPr>
        <w:t>r</w:t>
      </w:r>
      <w:r w:rsidR="00892DEE">
        <w:rPr>
          <w:rStyle w:val="CODEtemp"/>
        </w:rPr>
        <w:t>esources.r</w:t>
      </w:r>
      <w:r w:rsidRPr="003810C0">
        <w:rPr>
          <w:rStyle w:val="CODEtemp"/>
        </w:rPr>
        <w:t>ules</w:t>
      </w:r>
      <w:r w:rsidRPr="003810C0">
        <w:t xml:space="preserve"> property (§</w:t>
      </w:r>
      <w:r>
        <w:fldChar w:fldCharType="begin"/>
      </w:r>
      <w:r>
        <w:instrText xml:space="preserve"> REF _Ref493404878 \r \h </w:instrText>
      </w:r>
      <w:r>
        <w:fldChar w:fldCharType="separate"/>
      </w:r>
      <w:r w:rsidR="00C12AF1">
        <w:t>3.11.14</w:t>
      </w:r>
      <w:r>
        <w:fldChar w:fldCharType="end"/>
      </w:r>
      <w:r w:rsidR="00892DEE">
        <w:t>, §</w:t>
      </w:r>
      <w:r w:rsidR="00892DEE">
        <w:fldChar w:fldCharType="begin"/>
      </w:r>
      <w:r w:rsidR="00892DEE">
        <w:instrText xml:space="preserve"> REF _Ref508871574 \r \h </w:instrText>
      </w:r>
      <w:r w:rsidR="00892DEE">
        <w:fldChar w:fldCharType="separate"/>
      </w:r>
      <w:r w:rsidR="00C12AF1">
        <w:t>3.29.3</w:t>
      </w:r>
      <w:r w:rsidR="00892DEE">
        <w:fldChar w:fldCharType="end"/>
      </w:r>
      <w:r w:rsidRPr="003810C0">
        <w:t>)</w:t>
      </w:r>
      <w:r w:rsidR="006D17C5">
        <w:t xml:space="preserve"> (and no external resource file is available)</w:t>
      </w:r>
      <w:r w:rsidRPr="003810C0">
        <w:t xml:space="preserve">, or if the </w:t>
      </w:r>
      <w:r w:rsidR="00892DEE">
        <w:rPr>
          <w:rStyle w:val="CODEtemp"/>
        </w:rPr>
        <w:t>resources</w:t>
      </w:r>
      <w:r w:rsidRPr="003810C0">
        <w:rPr>
          <w:rStyle w:val="CODEtemp"/>
        </w:rPr>
        <w:t>.rules</w:t>
      </w:r>
      <w:r w:rsidRPr="003810C0">
        <w:t xml:space="preserve"> property does not specify information for the </w:t>
      </w:r>
      <w:r w:rsidRPr="00822D1D">
        <w:rPr>
          <w:rStyle w:val="CODEtemp"/>
        </w:rPr>
        <w:t>rule</w:t>
      </w:r>
      <w:r w:rsidR="00822D1D">
        <w:t xml:space="preserve"> object</w:t>
      </w:r>
      <w:r w:rsidRPr="003810C0">
        <w:t xml:space="preserve"> associated with this result, or if the </w:t>
      </w:r>
      <w:r w:rsidRPr="003810C0">
        <w:rPr>
          <w:rStyle w:val="CODEtemp"/>
        </w:rPr>
        <w:t>rule</w:t>
      </w:r>
      <w:r w:rsidRPr="003810C0">
        <w:t xml:space="preserve"> object associated with this result does not specify a </w:t>
      </w:r>
      <w:r w:rsidR="00822D1D">
        <w:rPr>
          <w:rStyle w:val="CODEtemp"/>
        </w:rPr>
        <w:t>configuration.d</w:t>
      </w:r>
      <w:r w:rsidRPr="003810C0">
        <w:rPr>
          <w:rStyle w:val="CODEtemp"/>
        </w:rPr>
        <w:t>efaultLevel</w:t>
      </w:r>
      <w:r w:rsidRPr="003810C0">
        <w:t xml:space="preserve"> property, then the value of the </w:t>
      </w:r>
      <w:r w:rsidRPr="003810C0">
        <w:rPr>
          <w:rStyle w:val="CODEtemp"/>
        </w:rPr>
        <w:t>level</w:t>
      </w:r>
      <w:r w:rsidRPr="003810C0">
        <w:t xml:space="preserve"> property </w:t>
      </w:r>
      <w:r w:rsidRPr="003810C0">
        <w:rPr>
          <w:b/>
        </w:rPr>
        <w:t>SHALL</w:t>
      </w:r>
      <w:r w:rsidRPr="003810C0">
        <w:t xml:space="preserve"> be </w:t>
      </w:r>
      <w:r w:rsidR="00892DEE">
        <w:t>taken</w:t>
      </w:r>
      <w:r w:rsidRPr="003810C0">
        <w:t xml:space="preserve"> to be </w:t>
      </w:r>
      <w:r w:rsidRPr="003810C0">
        <w:rPr>
          <w:rStyle w:val="CODEtemp"/>
        </w:rPr>
        <w:t>"warning"</w:t>
      </w:r>
      <w:r w:rsidRPr="003810C0">
        <w:t>.</w:t>
      </w:r>
    </w:p>
    <w:p w14:paraId="2421ECC9" w14:textId="51C20FA3" w:rsidR="00401BB5" w:rsidRDefault="00401BB5" w:rsidP="00401BB5">
      <w:pPr>
        <w:pStyle w:val="Heading3"/>
      </w:pPr>
      <w:bookmarkStart w:id="338" w:name="_Ref493426628"/>
      <w:bookmarkStart w:id="339" w:name="_Toc510174762"/>
      <w:r>
        <w:t>message property</w:t>
      </w:r>
      <w:bookmarkEnd w:id="338"/>
      <w:bookmarkEnd w:id="339"/>
    </w:p>
    <w:p w14:paraId="2544155E" w14:textId="330254FE" w:rsidR="00AD1298" w:rsidRDefault="00B10DFC" w:rsidP="006D17C5">
      <w:r w:rsidRPr="00B10DFC">
        <w:t xml:space="preserve">A </w:t>
      </w:r>
      <w:r w:rsidRPr="00B10DFC">
        <w:rPr>
          <w:rStyle w:val="CODEtemp"/>
        </w:rPr>
        <w:t>result</w:t>
      </w:r>
      <w:r w:rsidRPr="00B10DFC">
        <w:t xml:space="preserve"> object</w:t>
      </w:r>
      <w:r w:rsidR="00DE7AAC">
        <w:t xml:space="preserve"> </w:t>
      </w:r>
      <w:r w:rsidR="00DE7AAC" w:rsidRPr="0031494F">
        <w:rPr>
          <w:b/>
        </w:rPr>
        <w:t>MAY</w:t>
      </w:r>
      <w:r w:rsidR="00DE7AAC">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C12AF1">
        <w:t>3.9</w:t>
      </w:r>
      <w:r w:rsidR="006D17C5">
        <w:fldChar w:fldCharType="end"/>
      </w:r>
      <w:r w:rsidR="001B4C41">
        <w:t xml:space="preserve">) </w:t>
      </w:r>
      <w:r w:rsidRPr="00B10DFC">
        <w:t>that describes the result.</w:t>
      </w:r>
      <w:r w:rsidR="00F20219" w:rsidRPr="00F20219">
        <w:t xml:space="preserve"> </w:t>
      </w:r>
      <w:r w:rsidR="00F20219">
        <w:t xml:space="preserve">If the </w:t>
      </w:r>
      <w:r w:rsidR="00F20219" w:rsidRPr="00D177BA">
        <w:rPr>
          <w:rStyle w:val="CODEtemp"/>
        </w:rPr>
        <w:t>message</w:t>
      </w:r>
      <w:r w:rsidR="00F20219">
        <w:t xml:space="preserve"> property is absent, the </w:t>
      </w:r>
      <w:r w:rsidR="00F20219" w:rsidRPr="00D177BA">
        <w:rPr>
          <w:rStyle w:val="CODEtemp"/>
        </w:rPr>
        <w:t>ruleMessageId</w:t>
      </w:r>
      <w:r w:rsidR="00F20219">
        <w:t xml:space="preserve"> property (§</w:t>
      </w:r>
      <w:r w:rsidR="00F20219">
        <w:fldChar w:fldCharType="begin"/>
      </w:r>
      <w:r w:rsidR="00F20219">
        <w:instrText xml:space="preserve"> REF _Ref508874628 \r \h </w:instrText>
      </w:r>
      <w:r w:rsidR="00F20219">
        <w:fldChar w:fldCharType="separate"/>
      </w:r>
      <w:r w:rsidR="00C12AF1">
        <w:t>3.18.8</w:t>
      </w:r>
      <w:r w:rsidR="00F20219">
        <w:fldChar w:fldCharType="end"/>
      </w:r>
      <w:r w:rsidR="00F20219">
        <w:t xml:space="preserve">) </w:t>
      </w:r>
      <w:r w:rsidR="00F20219">
        <w:rPr>
          <w:b/>
        </w:rPr>
        <w:t>SHALL</w:t>
      </w:r>
      <w:r w:rsidR="00F20219">
        <w:t xml:space="preserve"> be present. Both </w:t>
      </w:r>
      <w:r w:rsidR="00F20219" w:rsidRPr="00D177BA">
        <w:rPr>
          <w:rStyle w:val="CODEtemp"/>
        </w:rPr>
        <w:t>message</w:t>
      </w:r>
      <w:r w:rsidR="00F20219">
        <w:t xml:space="preserve"> and </w:t>
      </w:r>
      <w:r w:rsidR="00F20219" w:rsidRPr="00D177BA">
        <w:rPr>
          <w:rStyle w:val="CODEtemp"/>
        </w:rPr>
        <w:t>ruleMessageI</w:t>
      </w:r>
      <w:r w:rsidR="00F20219">
        <w:rPr>
          <w:rStyle w:val="CODEtemp"/>
        </w:rPr>
        <w:t>d</w:t>
      </w:r>
      <w:r w:rsidR="00F20219" w:rsidRPr="00D177BA">
        <w:t xml:space="preserve"> </w:t>
      </w:r>
      <w:r w:rsidR="00F20219">
        <w:rPr>
          <w:b/>
        </w:rPr>
        <w:t>MAY</w:t>
      </w:r>
      <w:r w:rsidR="00F20219">
        <w:t xml:space="preserve"> be present. See §</w:t>
      </w:r>
      <w:r w:rsidR="00F20219">
        <w:fldChar w:fldCharType="begin"/>
      </w:r>
      <w:r w:rsidR="00F20219">
        <w:instrText xml:space="preserve"> REF _Ref509922615 \r \h </w:instrText>
      </w:r>
      <w:r w:rsidR="00F20219">
        <w:fldChar w:fldCharType="separate"/>
      </w:r>
      <w:r w:rsidR="00C12AF1">
        <w:t>3.18.2</w:t>
      </w:r>
      <w:r w:rsidR="00F20219">
        <w:fldChar w:fldCharType="end"/>
      </w:r>
      <w:r w:rsidR="00F20219">
        <w:t xml:space="preserve"> for more information.</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w:t>
      </w:r>
      <w:proofErr w:type="gramStart"/>
      <w:r w:rsidRPr="00AD1298">
        <w:t>In particular,</w:t>
      </w:r>
      <w:r w:rsidR="006D17C5">
        <w:t xml:space="preserve"> it</w:t>
      </w:r>
      <w:proofErr w:type="gramEnd"/>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F823B8">
      <w:pPr>
        <w:pStyle w:val="ListParagraph"/>
        <w:numPr>
          <w:ilvl w:val="0"/>
          <w:numId w:val="10"/>
        </w:numPr>
      </w:pPr>
      <w:r w:rsidRPr="00AD1298">
        <w:t>Information sufficient to identify the analysis target, and the location within the target where the problem occurred.</w:t>
      </w:r>
    </w:p>
    <w:p w14:paraId="46AAFA7C" w14:textId="64B08636" w:rsidR="00AD1298" w:rsidRDefault="00AD1298" w:rsidP="00F823B8">
      <w:pPr>
        <w:pStyle w:val="ListParagraph"/>
        <w:numPr>
          <w:ilvl w:val="0"/>
          <w:numId w:val="10"/>
        </w:numPr>
      </w:pPr>
      <w:r w:rsidRPr="00AD1298">
        <w:t>The condition within the analysis target that led to the problem being reported.</w:t>
      </w:r>
    </w:p>
    <w:p w14:paraId="6319B290" w14:textId="5E84007C" w:rsidR="00AD1298" w:rsidRDefault="00AD1298" w:rsidP="00F823B8">
      <w:pPr>
        <w:pStyle w:val="ListParagraph"/>
        <w:numPr>
          <w:ilvl w:val="0"/>
          <w:numId w:val="10"/>
        </w:numPr>
      </w:pPr>
      <w:r w:rsidRPr="00AD1298">
        <w:t>The risks potentially associated with not fixing the problem.</w:t>
      </w:r>
    </w:p>
    <w:p w14:paraId="091385E4" w14:textId="55F59EAB" w:rsidR="00AD1298" w:rsidRDefault="00A620C3" w:rsidP="00F823B8">
      <w:pPr>
        <w:pStyle w:val="ListParagraph"/>
        <w:numPr>
          <w:ilvl w:val="0"/>
          <w:numId w:val="10"/>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2FD0C3FF" w:rsidR="00A620C3" w:rsidRDefault="00A620C3" w:rsidP="00A620C3">
      <w:pPr>
        <w:pStyle w:val="Note"/>
      </w:pPr>
      <w:r>
        <w:t xml:space="preserve">EXAMPLE: This is an example of a </w:t>
      </w:r>
      <w:r w:rsidRPr="00A620C3">
        <w:rPr>
          <w:rStyle w:val="CODEtemp"/>
        </w:rPr>
        <w:t>message</w:t>
      </w:r>
      <w:r>
        <w:t>:</w:t>
      </w:r>
    </w:p>
    <w:p w14:paraId="76FBECAE" w14:textId="4A5DA6B6" w:rsidR="00A620C3" w:rsidRDefault="00A620C3" w:rsidP="006D17C5">
      <w:pPr>
        <w:pStyle w:val="Codesmall"/>
      </w:pPr>
      <w:r>
        <w:t>"results": [</w:t>
      </w:r>
    </w:p>
    <w:p w14:paraId="05D1686A" w14:textId="0C23806F" w:rsidR="00A620C3" w:rsidRDefault="00A620C3" w:rsidP="006D17C5">
      <w:pPr>
        <w:pStyle w:val="Codesmall"/>
      </w:pPr>
      <w:r>
        <w:t xml:space="preserve">  {</w:t>
      </w:r>
    </w:p>
    <w:p w14:paraId="050C7979" w14:textId="77777777" w:rsidR="006D17C5" w:rsidRDefault="00A620C3" w:rsidP="006D17C5">
      <w:pPr>
        <w:pStyle w:val="Codesmall"/>
      </w:pPr>
      <w:r>
        <w:t xml:space="preserve">    "message": </w:t>
      </w:r>
      <w:r w:rsidR="006D17C5">
        <w:t>{</w:t>
      </w:r>
    </w:p>
    <w:p w14:paraId="3B897DA6" w14:textId="57B1323D" w:rsidR="006F467D" w:rsidRDefault="006D17C5" w:rsidP="006D17C5">
      <w:pPr>
        <w:pStyle w:val="Codesmall"/>
      </w:pPr>
      <w:r>
        <w:t xml:space="preserve">      "text": </w:t>
      </w:r>
      <w:r w:rsidR="00A620C3">
        <w:t>"Deleting member 'x' of variable 'y' may compromise</w:t>
      </w:r>
    </w:p>
    <w:p w14:paraId="45AA3D10" w14:textId="5021783F" w:rsidR="006F467D" w:rsidRDefault="006F467D" w:rsidP="006D17C5">
      <w:pPr>
        <w:pStyle w:val="Codesmall"/>
      </w:pPr>
      <w:r>
        <w:t xml:space="preserve">               </w:t>
      </w:r>
      <w:r w:rsidR="00A620C3">
        <w:t>performance on subsequent accesses</w:t>
      </w:r>
      <w:r>
        <w:t xml:space="preserve"> of 'y'. Consider</w:t>
      </w:r>
    </w:p>
    <w:p w14:paraId="49F19506" w14:textId="7B52A1B5" w:rsidR="006F467D" w:rsidRDefault="006F467D" w:rsidP="006D17C5">
      <w:pPr>
        <w:pStyle w:val="Codesmall"/>
      </w:pPr>
      <w:r>
        <w:t xml:space="preserve">               </w:t>
      </w:r>
      <w:r w:rsidR="00A620C3">
        <w:t>setting object member '</w:t>
      </w:r>
      <w:r>
        <w:t>x' to null instead, unless this</w:t>
      </w:r>
    </w:p>
    <w:p w14:paraId="6DB6004C" w14:textId="604C3B79" w:rsidR="006F467D" w:rsidRDefault="006F467D" w:rsidP="006D17C5">
      <w:pPr>
        <w:pStyle w:val="Codesmall"/>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6D17C5">
      <w:pPr>
        <w:pStyle w:val="Codesmall"/>
      </w:pPr>
      <w:r>
        <w:t xml:space="preserve">               </w:t>
      </w:r>
      <w:r w:rsidR="00A620C3">
        <w:t>dictate that the existence of a null member is distinct</w:t>
      </w:r>
    </w:p>
    <w:p w14:paraId="3B232A0A" w14:textId="47732731" w:rsidR="006F467D" w:rsidRDefault="006F467D" w:rsidP="006D17C5">
      <w:pPr>
        <w:pStyle w:val="Codesmall"/>
      </w:pPr>
      <w:r>
        <w:t xml:space="preserve">               </w:t>
      </w:r>
      <w:r w:rsidR="00A620C3">
        <w:t>from one that is not pre</w:t>
      </w:r>
      <w:r>
        <w:t>sent at all. This violation can</w:t>
      </w:r>
    </w:p>
    <w:p w14:paraId="0C0B512F" w14:textId="2D7FA38E" w:rsidR="00A620C3" w:rsidRDefault="006F467D" w:rsidP="006D17C5">
      <w:pPr>
        <w:pStyle w:val="Codesmall"/>
      </w:pPr>
      <w:r>
        <w:t xml:space="preserve">               </w:t>
      </w:r>
      <w:proofErr w:type="gramStart"/>
      <w:r w:rsidR="00A620C3">
        <w:t>also</w:t>
      </w:r>
      <w:proofErr w:type="gramEnd"/>
      <w:r w:rsidR="00A620C3">
        <w:t xml:space="preserve"> be ignored for infrequently</w:t>
      </w:r>
      <w:r>
        <w:t xml:space="preserve"> </w:t>
      </w:r>
      <w:r w:rsidR="00A620C3">
        <w:t>called code paths."</w:t>
      </w:r>
    </w:p>
    <w:p w14:paraId="14B2374F" w14:textId="45F41902" w:rsidR="006D17C5" w:rsidRDefault="006D17C5" w:rsidP="006D17C5">
      <w:pPr>
        <w:pStyle w:val="Codesmall"/>
      </w:pPr>
      <w:r>
        <w:t xml:space="preserve">    }</w:t>
      </w:r>
    </w:p>
    <w:p w14:paraId="02EDD614" w14:textId="0F4F0E70" w:rsidR="00A620C3" w:rsidRDefault="00A620C3" w:rsidP="006D17C5">
      <w:pPr>
        <w:pStyle w:val="Codesmall"/>
      </w:pPr>
      <w:r>
        <w:t xml:space="preserve">  }</w:t>
      </w:r>
    </w:p>
    <w:p w14:paraId="07D899D9" w14:textId="447822B9" w:rsidR="00A620C3" w:rsidRPr="00A620C3" w:rsidRDefault="00A620C3" w:rsidP="006D17C5">
      <w:pPr>
        <w:pStyle w:val="Codesmall"/>
      </w:pPr>
      <w:r>
        <w:t>]</w:t>
      </w:r>
    </w:p>
    <w:p w14:paraId="0AA62A1C" w14:textId="4C7D0B36" w:rsidR="00C55966" w:rsidRDefault="00C55966" w:rsidP="00401BB5">
      <w:pPr>
        <w:pStyle w:val="Heading3"/>
      </w:pPr>
      <w:bookmarkStart w:id="340" w:name="_Ref508874628"/>
      <w:bookmarkStart w:id="341" w:name="_Toc510174763"/>
      <w:r>
        <w:t>ruleMessageId property</w:t>
      </w:r>
      <w:bookmarkEnd w:id="340"/>
      <w:bookmarkEnd w:id="341"/>
    </w:p>
    <w:p w14:paraId="4698A3C5" w14:textId="7D6B5204" w:rsidR="00C55966" w:rsidRDefault="00C55966" w:rsidP="00C55966">
      <w:r>
        <w:t xml:space="preserve">A </w:t>
      </w:r>
      <w:r w:rsidRPr="002C64CA">
        <w:rPr>
          <w:rStyle w:val="CODEtemp"/>
        </w:rPr>
        <w:t>result</w:t>
      </w:r>
      <w:r>
        <w:t xml:space="preserve"> object </w:t>
      </w:r>
      <w:r>
        <w:rPr>
          <w:b/>
        </w:rPr>
        <w:t>MAY</w:t>
      </w:r>
      <w:r>
        <w:t xml:space="preserve"> contain a property named </w:t>
      </w:r>
      <w:r w:rsidRPr="002C64CA">
        <w:rPr>
          <w:rStyle w:val="CODEtemp"/>
        </w:rPr>
        <w:t>ruleMessageId</w:t>
      </w:r>
      <w:r>
        <w:t xml:space="preserve"> whose value is a string</w:t>
      </w:r>
      <w:r w:rsidRPr="002C64CA">
        <w:t xml:space="preserve"> </w:t>
      </w:r>
      <w:r>
        <w:t>that identifies the message within the rule metadata for the rule used in this result.</w:t>
      </w:r>
      <w:r w:rsidR="00F20219" w:rsidRPr="00F20219">
        <w:t xml:space="preserve"> </w:t>
      </w:r>
      <w:r w:rsidR="00F20219">
        <w:t xml:space="preserve">If the </w:t>
      </w:r>
      <w:r w:rsidR="00F20219">
        <w:rPr>
          <w:rStyle w:val="CODEtemp"/>
        </w:rPr>
        <w:t>ruleM</w:t>
      </w:r>
      <w:r w:rsidR="00F20219" w:rsidRPr="00D177BA">
        <w:rPr>
          <w:rStyle w:val="CODEtemp"/>
        </w:rPr>
        <w:t>essage</w:t>
      </w:r>
      <w:r w:rsidR="00F20219">
        <w:rPr>
          <w:rStyle w:val="CODEtemp"/>
        </w:rPr>
        <w:t>Id</w:t>
      </w:r>
      <w:r w:rsidR="00F20219">
        <w:t xml:space="preserve"> property is absent, the </w:t>
      </w:r>
      <w:r w:rsidR="00F20219">
        <w:rPr>
          <w:rStyle w:val="CODEtemp"/>
        </w:rPr>
        <w:t>m</w:t>
      </w:r>
      <w:r w:rsidR="00F20219" w:rsidRPr="00D177BA">
        <w:rPr>
          <w:rStyle w:val="CODEtemp"/>
        </w:rPr>
        <w:t>essage</w:t>
      </w:r>
      <w:r w:rsidR="00F20219">
        <w:t xml:space="preserve"> property (§</w:t>
      </w:r>
      <w:r w:rsidR="00F20219">
        <w:fldChar w:fldCharType="begin"/>
      </w:r>
      <w:r w:rsidR="00F20219">
        <w:instrText xml:space="preserve"> REF _Ref493426628 \r \h </w:instrText>
      </w:r>
      <w:r w:rsidR="00F20219">
        <w:fldChar w:fldCharType="separate"/>
      </w:r>
      <w:r w:rsidR="00C12AF1">
        <w:t>3.18.7</w:t>
      </w:r>
      <w:r w:rsidR="00F20219">
        <w:fldChar w:fldCharType="end"/>
      </w:r>
      <w:r w:rsidR="00F20219">
        <w:t xml:space="preserve">) </w:t>
      </w:r>
      <w:r w:rsidR="00F20219">
        <w:rPr>
          <w:b/>
        </w:rPr>
        <w:t>SHALL</w:t>
      </w:r>
      <w:r w:rsidR="00F20219">
        <w:t xml:space="preserve"> be present. Both </w:t>
      </w:r>
      <w:r w:rsidR="00F20219" w:rsidRPr="00D177BA">
        <w:rPr>
          <w:rStyle w:val="CODEtemp"/>
        </w:rPr>
        <w:t>message</w:t>
      </w:r>
      <w:r w:rsidR="00F20219">
        <w:t xml:space="preserve"> and </w:t>
      </w:r>
      <w:r w:rsidR="00F20219" w:rsidRPr="00D177BA">
        <w:rPr>
          <w:rStyle w:val="CODEtemp"/>
        </w:rPr>
        <w:t>ruleMessageI</w:t>
      </w:r>
      <w:r w:rsidR="00F20219">
        <w:rPr>
          <w:rStyle w:val="CODEtemp"/>
        </w:rPr>
        <w:t>d</w:t>
      </w:r>
      <w:r w:rsidR="00F20219" w:rsidRPr="00D177BA">
        <w:t xml:space="preserve"> </w:t>
      </w:r>
      <w:r w:rsidR="00F20219">
        <w:rPr>
          <w:b/>
        </w:rPr>
        <w:t>MAY</w:t>
      </w:r>
      <w:r w:rsidR="00F20219">
        <w:t xml:space="preserve"> be present. See §</w:t>
      </w:r>
      <w:r w:rsidR="00F20219">
        <w:fldChar w:fldCharType="begin"/>
      </w:r>
      <w:r w:rsidR="00F20219">
        <w:instrText xml:space="preserve"> REF _Ref509922615 \r \h </w:instrText>
      </w:r>
      <w:r w:rsidR="00F20219">
        <w:fldChar w:fldCharType="separate"/>
      </w:r>
      <w:r w:rsidR="00C12AF1">
        <w:t>3.18.2</w:t>
      </w:r>
      <w:r w:rsidR="00F20219">
        <w:fldChar w:fldCharType="end"/>
      </w:r>
      <w:r w:rsidR="00F20219">
        <w:t xml:space="preserve"> for more information.</w:t>
      </w:r>
    </w:p>
    <w:p w14:paraId="68CFA550" w14:textId="48752D9D" w:rsidR="00C55966" w:rsidRDefault="00C55966" w:rsidP="00C55966">
      <w:r>
        <w:t xml:space="preserve">The value of </w:t>
      </w:r>
      <w:r>
        <w:rPr>
          <w:rStyle w:val="CODEtemp"/>
        </w:rPr>
        <w:t>ruleMessageId</w:t>
      </w:r>
      <w:r>
        <w:t xml:space="preserve"> </w:t>
      </w:r>
      <w:r w:rsidRPr="002C64CA">
        <w:rPr>
          <w:b/>
        </w:rPr>
        <w:t>SHALL</w:t>
      </w:r>
      <w:r>
        <w:t xml:space="preserve"> correspond to one of the property names in the </w:t>
      </w:r>
      <w:r w:rsidRPr="002C64CA">
        <w:rPr>
          <w:rStyle w:val="CODEtemp"/>
        </w:rPr>
        <w:t>messageStrings</w:t>
      </w:r>
      <w:r>
        <w:t xml:space="preserve"> property (§</w:t>
      </w:r>
      <w:r>
        <w:fldChar w:fldCharType="begin"/>
      </w:r>
      <w:r>
        <w:instrText xml:space="preserve"> REF _Ref493345139 \w \h </w:instrText>
      </w:r>
      <w:r>
        <w:fldChar w:fldCharType="separate"/>
      </w:r>
      <w:r w:rsidR="00C12AF1">
        <w:t>3.30.7</w:t>
      </w:r>
      <w:r>
        <w:fldChar w:fldCharType="end"/>
      </w:r>
      <w:r>
        <w:t xml:space="preserve">) of the </w:t>
      </w:r>
      <w:r w:rsidRPr="003630EE">
        <w:rPr>
          <w:rStyle w:val="CODEtemp"/>
        </w:rPr>
        <w:t>rule</w:t>
      </w:r>
      <w:r>
        <w:t xml:space="preserve"> object (§</w:t>
      </w:r>
      <w:r>
        <w:fldChar w:fldCharType="begin"/>
      </w:r>
      <w:r>
        <w:instrText xml:space="preserve"> REF _Ref508814067 \r \h </w:instrText>
      </w:r>
      <w:r>
        <w:fldChar w:fldCharType="separate"/>
      </w:r>
      <w:r w:rsidR="00C12AF1">
        <w:t>3.30</w:t>
      </w:r>
      <w:r>
        <w:fldChar w:fldCharType="end"/>
      </w:r>
      <w:r>
        <w:t xml:space="preserve">) whose </w:t>
      </w:r>
      <w:r w:rsidRPr="002C64CA">
        <w:rPr>
          <w:rStyle w:val="CODEtemp"/>
        </w:rPr>
        <w:t>id</w:t>
      </w:r>
      <w:r>
        <w:t xml:space="preserve"> property (§</w:t>
      </w:r>
      <w:r>
        <w:fldChar w:fldCharType="begin"/>
      </w:r>
      <w:r>
        <w:instrText xml:space="preserve"> REF _Ref493408046 \w \h </w:instrText>
      </w:r>
      <w:r>
        <w:fldChar w:fldCharType="separate"/>
      </w:r>
      <w:r w:rsidR="00C12AF1">
        <w:t>3.30.3</w:t>
      </w:r>
      <w:r>
        <w:fldChar w:fldCharType="end"/>
      </w:r>
      <w:r>
        <w:t xml:space="preserve">) matches the </w:t>
      </w:r>
      <w:r w:rsidRPr="002C64CA">
        <w:rPr>
          <w:rStyle w:val="CODEtemp"/>
        </w:rPr>
        <w:t>ruleKey</w:t>
      </w:r>
      <w:r>
        <w:t xml:space="preserve"> property (§</w:t>
      </w:r>
      <w:r>
        <w:fldChar w:fldCharType="begin"/>
      </w:r>
      <w:r>
        <w:instrText xml:space="preserve"> REF _Ref493408875 \w \h </w:instrText>
      </w:r>
      <w:r>
        <w:fldChar w:fldCharType="separate"/>
      </w:r>
      <w:r w:rsidR="00C12AF1">
        <w:t>3.18.5</w:t>
      </w:r>
      <w:r>
        <w:fldChar w:fldCharType="end"/>
      </w:r>
      <w:r>
        <w:t xml:space="preserve">) (if present) or else the </w:t>
      </w:r>
      <w:r w:rsidRPr="002C64CA">
        <w:rPr>
          <w:rStyle w:val="CODEtemp"/>
        </w:rPr>
        <w:t>ruleId</w:t>
      </w:r>
      <w:r>
        <w:t xml:space="preserve"> property (§</w:t>
      </w:r>
      <w:r>
        <w:fldChar w:fldCharType="begin"/>
      </w:r>
      <w:r>
        <w:instrText xml:space="preserve"> REF _Ref508814211 \r \h </w:instrText>
      </w:r>
      <w:r>
        <w:fldChar w:fldCharType="separate"/>
      </w:r>
      <w:r w:rsidR="00C12AF1">
        <w:t>3.18.4</w:t>
      </w:r>
      <w:r>
        <w:fldChar w:fldCharType="end"/>
      </w:r>
      <w:r>
        <w:t xml:space="preserve">) of the current </w:t>
      </w:r>
      <w:r w:rsidRPr="002C64CA">
        <w:rPr>
          <w:rStyle w:val="CODEtemp"/>
        </w:rPr>
        <w:t>result</w:t>
      </w:r>
      <w:r>
        <w:t xml:space="preserve"> object.</w:t>
      </w:r>
    </w:p>
    <w:p w14:paraId="5B30BCC5" w14:textId="5829292C" w:rsidR="00C55966" w:rsidRDefault="00C55966" w:rsidP="00C55966">
      <w:r>
        <w:t xml:space="preserve">The value of </w:t>
      </w:r>
      <w:r w:rsidRPr="002C64CA">
        <w:rPr>
          <w:rStyle w:val="CODEtemp"/>
        </w:rPr>
        <w:t>ruleMessageId</w:t>
      </w:r>
      <w:r>
        <w:t xml:space="preserve"> </w:t>
      </w:r>
      <w:r w:rsidRPr="002C64CA">
        <w:rPr>
          <w:b/>
        </w:rPr>
        <w:t>MAY</w:t>
      </w:r>
      <w:r>
        <w:t xml:space="preserve"> also correspond to one of the property names in the </w:t>
      </w:r>
      <w:r w:rsidRPr="002C64CA">
        <w:rPr>
          <w:rStyle w:val="CODEtemp"/>
        </w:rPr>
        <w:t>richMessageStrings</w:t>
      </w:r>
      <w:r>
        <w:t xml:space="preserve"> property (§</w:t>
      </w:r>
      <w:r>
        <w:fldChar w:fldCharType="begin"/>
      </w:r>
      <w:r>
        <w:instrText xml:space="preserve"> REF _Ref503366474 \w \h </w:instrText>
      </w:r>
      <w:r>
        <w:fldChar w:fldCharType="separate"/>
      </w:r>
      <w:r w:rsidR="00C12AF1">
        <w:t>3.30.8</w:t>
      </w:r>
      <w:r>
        <w:fldChar w:fldCharType="end"/>
      </w:r>
      <w:r>
        <w:t xml:space="preserve">) of that </w:t>
      </w:r>
      <w:r w:rsidRPr="002C64CA">
        <w:rPr>
          <w:rStyle w:val="CODEtemp"/>
        </w:rPr>
        <w:t>rule</w:t>
      </w:r>
      <w:r>
        <w:t xml:space="preserve"> object.</w:t>
      </w:r>
    </w:p>
    <w:p w14:paraId="77C6C3FB" w14:textId="77777777" w:rsidR="00C55966" w:rsidRDefault="00C55966" w:rsidP="00C55966">
      <w:pPr>
        <w:pStyle w:val="Note"/>
      </w:pPr>
      <w:r>
        <w:lastRenderedPageBreak/>
        <w:t xml:space="preserve">EXAMPLE: In this example, the </w:t>
      </w:r>
      <w:r w:rsidRPr="002C64CA">
        <w:rPr>
          <w:rStyle w:val="CODEtemp"/>
        </w:rPr>
        <w:t>result</w:t>
      </w:r>
      <w:r>
        <w:t xml:space="preserve"> object’s </w:t>
      </w:r>
      <w:r w:rsidRPr="002C64CA">
        <w:rPr>
          <w:rStyle w:val="CODEtemp"/>
        </w:rPr>
        <w:t>id</w:t>
      </w:r>
      <w:r>
        <w:t xml:space="preserve"> and </w:t>
      </w:r>
      <w:r w:rsidRPr="002C64CA">
        <w:rPr>
          <w:rStyle w:val="CODEtemp"/>
        </w:rPr>
        <w:t>ruleMessageId</w:t>
      </w:r>
      <w:r>
        <w:t xml:space="preserve"> properties together specify the string identified by </w:t>
      </w:r>
      <w:r w:rsidRPr="002C64CA">
        <w:rPr>
          <w:rStyle w:val="CODEtemp"/>
        </w:rPr>
        <w:t>"default"</w:t>
      </w:r>
      <w:r>
        <w:t xml:space="preserve"> within the rule metadata for the rule whose id is </w:t>
      </w:r>
      <w:r w:rsidRPr="002C64CA">
        <w:rPr>
          <w:rStyle w:val="CODEtemp"/>
        </w:rPr>
        <w:t>"CA2101"</w:t>
      </w:r>
      <w:r>
        <w:t>.</w:t>
      </w:r>
    </w:p>
    <w:p w14:paraId="1F596780" w14:textId="0A3EE44C" w:rsidR="00C55966" w:rsidRDefault="00C55966" w:rsidP="00C55966">
      <w:pPr>
        <w:pStyle w:val="Codesmall"/>
      </w:pPr>
      <w:proofErr w:type="gramStart"/>
      <w:r>
        <w:t xml:space="preserve">{  </w:t>
      </w:r>
      <w:proofErr w:type="gramEnd"/>
      <w:r>
        <w:t xml:space="preserve">                               # A run object (§</w:t>
      </w:r>
      <w:r>
        <w:fldChar w:fldCharType="begin"/>
      </w:r>
      <w:r>
        <w:instrText xml:space="preserve"> REF _Ref493349997 \w \h </w:instrText>
      </w:r>
      <w:r>
        <w:fldChar w:fldCharType="separate"/>
      </w:r>
      <w:r w:rsidR="00C12AF1">
        <w:t>3.11</w:t>
      </w:r>
      <w:r>
        <w:fldChar w:fldCharType="end"/>
      </w:r>
      <w:r>
        <w:t>)</w:t>
      </w:r>
    </w:p>
    <w:p w14:paraId="43E461F5" w14:textId="77777777" w:rsidR="00C55966" w:rsidRDefault="00C55966" w:rsidP="00C55966">
      <w:pPr>
        <w:pStyle w:val="Codesmall"/>
      </w:pPr>
      <w:r>
        <w:t xml:space="preserve">  "results": [</w:t>
      </w:r>
    </w:p>
    <w:p w14:paraId="2B8EC048" w14:textId="1C5F979F" w:rsidR="00C55966" w:rsidRDefault="00C55966" w:rsidP="00C55966">
      <w:pPr>
        <w:pStyle w:val="Codesmall"/>
      </w:pPr>
      <w:r>
        <w:t xml:space="preserve">    </w:t>
      </w:r>
      <w:proofErr w:type="gramStart"/>
      <w:r>
        <w:t xml:space="preserve">{  </w:t>
      </w:r>
      <w:proofErr w:type="gramEnd"/>
      <w:r>
        <w:t xml:space="preserve">                           # A result object (§</w:t>
      </w:r>
      <w:r>
        <w:fldChar w:fldCharType="begin"/>
      </w:r>
      <w:r>
        <w:instrText xml:space="preserve"> REF _Ref493350984 \w \h </w:instrText>
      </w:r>
      <w:r>
        <w:fldChar w:fldCharType="separate"/>
      </w:r>
      <w:r w:rsidR="00C12AF1">
        <w:t>3.18</w:t>
      </w:r>
      <w:r>
        <w:fldChar w:fldCharType="end"/>
      </w:r>
      <w:r>
        <w:t>)</w:t>
      </w:r>
    </w:p>
    <w:p w14:paraId="1E73608D" w14:textId="77777777" w:rsidR="00C55966" w:rsidRDefault="00C55966" w:rsidP="00C55966">
      <w:pPr>
        <w:pStyle w:val="Codesmall"/>
      </w:pPr>
      <w:r>
        <w:t xml:space="preserve">      "id": "CA2101",</w:t>
      </w:r>
    </w:p>
    <w:p w14:paraId="4B4BC542" w14:textId="77777777" w:rsidR="00C55966" w:rsidRDefault="00C55966" w:rsidP="00C55966">
      <w:pPr>
        <w:pStyle w:val="Codesmall"/>
      </w:pPr>
      <w:r>
        <w:t xml:space="preserve">      "ruleMessageId": "default",</w:t>
      </w:r>
    </w:p>
    <w:p w14:paraId="34DB4C1F" w14:textId="77777777" w:rsidR="00C55966" w:rsidRDefault="00C55966" w:rsidP="00C55966">
      <w:pPr>
        <w:pStyle w:val="Codesmall"/>
      </w:pPr>
      <w:r>
        <w:t xml:space="preserve">      ...</w:t>
      </w:r>
    </w:p>
    <w:p w14:paraId="5C03FE41" w14:textId="77777777" w:rsidR="00C55966" w:rsidRDefault="00C55966" w:rsidP="00C55966">
      <w:pPr>
        <w:pStyle w:val="Codesmall"/>
      </w:pPr>
      <w:r>
        <w:t xml:space="preserve">    }</w:t>
      </w:r>
    </w:p>
    <w:p w14:paraId="203DD7E9" w14:textId="77777777" w:rsidR="00C55966" w:rsidRDefault="00C55966" w:rsidP="00C55966">
      <w:pPr>
        <w:pStyle w:val="Codesmall"/>
      </w:pPr>
      <w:r>
        <w:t xml:space="preserve">  ],</w:t>
      </w:r>
    </w:p>
    <w:p w14:paraId="7F90C661" w14:textId="77777777" w:rsidR="00C55966" w:rsidRDefault="00C55966" w:rsidP="00C55966">
      <w:pPr>
        <w:pStyle w:val="Codesmall"/>
      </w:pPr>
    </w:p>
    <w:p w14:paraId="7017750A" w14:textId="6A853AEF" w:rsidR="00C55966" w:rsidRDefault="00C55966" w:rsidP="00C55966">
      <w:pPr>
        <w:pStyle w:val="Codesmall"/>
      </w:pPr>
      <w:r>
        <w:t xml:space="preserve">  "resources": </w:t>
      </w:r>
      <w:proofErr w:type="gramStart"/>
      <w:r>
        <w:t xml:space="preserve">{  </w:t>
      </w:r>
      <w:proofErr w:type="gramEnd"/>
      <w:r>
        <w:t xml:space="preserve">                # A resources object (§</w:t>
      </w:r>
      <w:r>
        <w:fldChar w:fldCharType="begin"/>
      </w:r>
      <w:r>
        <w:instrText xml:space="preserve"> REF _Ref508812750 \r \h </w:instrText>
      </w:r>
      <w:r>
        <w:fldChar w:fldCharType="separate"/>
      </w:r>
      <w:r w:rsidR="00C12AF1">
        <w:t>3.29</w:t>
      </w:r>
      <w:r>
        <w:fldChar w:fldCharType="end"/>
      </w:r>
      <w:r>
        <w:t>)</w:t>
      </w:r>
    </w:p>
    <w:p w14:paraId="4EF1FFEF" w14:textId="77777777" w:rsidR="00C55966" w:rsidRDefault="00C55966" w:rsidP="00C55966">
      <w:pPr>
        <w:pStyle w:val="Codesmall"/>
      </w:pPr>
      <w:r>
        <w:t xml:space="preserve">    "rules": {</w:t>
      </w:r>
    </w:p>
    <w:p w14:paraId="34F4650B" w14:textId="77777777" w:rsidR="00C55966" w:rsidRDefault="00C55966" w:rsidP="00C55966">
      <w:pPr>
        <w:pStyle w:val="Codesmall"/>
      </w:pPr>
      <w:r>
        <w:t xml:space="preserve">      "CA2101": {</w:t>
      </w:r>
    </w:p>
    <w:p w14:paraId="1ED51C15" w14:textId="77777777" w:rsidR="00C55966" w:rsidRDefault="00C55966" w:rsidP="00C55966">
      <w:pPr>
        <w:pStyle w:val="Codesmall"/>
      </w:pPr>
      <w:r>
        <w:t xml:space="preserve">        "id": "CA2101",</w:t>
      </w:r>
    </w:p>
    <w:p w14:paraId="70A3173C" w14:textId="77777777" w:rsidR="00C55966" w:rsidRDefault="00C55966" w:rsidP="00C55966">
      <w:pPr>
        <w:pStyle w:val="Codesmall"/>
      </w:pPr>
      <w:r>
        <w:t xml:space="preserve">        "messageStrings": {</w:t>
      </w:r>
    </w:p>
    <w:p w14:paraId="3BBF4F2F" w14:textId="77777777" w:rsidR="00C55966" w:rsidRDefault="00C55966" w:rsidP="00C55966">
      <w:pPr>
        <w:pStyle w:val="Codesmall"/>
      </w:pPr>
      <w:r>
        <w:t xml:space="preserve">          "default": "This is the default message for this rule.",</w:t>
      </w:r>
    </w:p>
    <w:p w14:paraId="354D979D" w14:textId="77777777" w:rsidR="00C55966" w:rsidRDefault="00C55966" w:rsidP="00C55966">
      <w:pPr>
        <w:pStyle w:val="Codesmall"/>
      </w:pPr>
      <w:r>
        <w:t xml:space="preserve">          "special": "This is another message for this rule, used in special cases"</w:t>
      </w:r>
    </w:p>
    <w:p w14:paraId="7CBE3E32" w14:textId="77777777" w:rsidR="00C55966" w:rsidRDefault="00C55966" w:rsidP="00C55966">
      <w:pPr>
        <w:pStyle w:val="Codesmall"/>
      </w:pPr>
      <w:r>
        <w:t xml:space="preserve">        }</w:t>
      </w:r>
    </w:p>
    <w:p w14:paraId="2964EE0A" w14:textId="77777777" w:rsidR="00C55966" w:rsidRDefault="00C55966" w:rsidP="00C55966">
      <w:pPr>
        <w:pStyle w:val="Codesmall"/>
      </w:pPr>
      <w:r>
        <w:t xml:space="preserve">      }</w:t>
      </w:r>
    </w:p>
    <w:p w14:paraId="200CC270" w14:textId="77777777" w:rsidR="00C55966" w:rsidRDefault="00C55966" w:rsidP="00C55966">
      <w:pPr>
        <w:pStyle w:val="Codesmall"/>
      </w:pPr>
      <w:r>
        <w:t xml:space="preserve">    }</w:t>
      </w:r>
    </w:p>
    <w:p w14:paraId="248BFD22" w14:textId="77777777" w:rsidR="00C55966" w:rsidRDefault="00C55966" w:rsidP="00C55966">
      <w:pPr>
        <w:pStyle w:val="Codesmall"/>
      </w:pPr>
      <w:r>
        <w:t xml:space="preserve">  }</w:t>
      </w:r>
    </w:p>
    <w:p w14:paraId="297ACEE7" w14:textId="77777777" w:rsidR="00C55966" w:rsidRPr="002C64CA" w:rsidRDefault="00C55966" w:rsidP="00C55966">
      <w:pPr>
        <w:pStyle w:val="Codesmall"/>
      </w:pPr>
      <w:r>
        <w:t>}</w:t>
      </w:r>
    </w:p>
    <w:p w14:paraId="3AC4EC26" w14:textId="5900B17F" w:rsidR="00401BB5" w:rsidRDefault="00401BB5" w:rsidP="00401BB5">
      <w:pPr>
        <w:pStyle w:val="Heading3"/>
      </w:pPr>
      <w:bookmarkStart w:id="342" w:name="_Ref510013155"/>
      <w:bookmarkStart w:id="343" w:name="_Toc510174764"/>
      <w:r>
        <w:t>locations property</w:t>
      </w:r>
      <w:bookmarkEnd w:id="342"/>
      <w:bookmarkEnd w:id="343"/>
    </w:p>
    <w:p w14:paraId="065F9E8C" w14:textId="485A9836"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one or more unique (§</w:t>
      </w:r>
      <w:r>
        <w:fldChar w:fldCharType="begin"/>
      </w:r>
      <w:r>
        <w:instrText xml:space="preserve"> REF _Ref493404799 \r \h </w:instrText>
      </w:r>
      <w:r>
        <w:fldChar w:fldCharType="separate"/>
      </w:r>
      <w:r w:rsidR="00C12AF1">
        <w:t>3.6.2</w:t>
      </w:r>
      <w:r>
        <w:fldChar w:fldCharType="end"/>
      </w:r>
      <w:r w:rsidRPr="00CA5F99">
        <w:t xml:space="preserve">) </w:t>
      </w:r>
      <w:r w:rsidRPr="003A2BC1">
        <w:rPr>
          <w:rStyle w:val="CODEtemp"/>
        </w:rPr>
        <w:t>location</w:t>
      </w:r>
      <w:r w:rsidRPr="00CA5F99">
        <w:t xml:space="preserve"> objects (§</w:t>
      </w:r>
      <w:r>
        <w:fldChar w:fldCharType="begin"/>
      </w:r>
      <w:r>
        <w:instrText xml:space="preserve"> REF _Ref493426721 \r \h </w:instrText>
      </w:r>
      <w:r>
        <w:fldChar w:fldCharType="separate"/>
      </w:r>
      <w:r w:rsidR="00C12AF1">
        <w:t>3.19</w:t>
      </w:r>
      <w:r>
        <w:fldChar w:fldCharType="end"/>
      </w:r>
      <w:r w:rsidRPr="00CA5F99">
        <w:t>), each of which specifies a location where the result occurred.</w:t>
      </w:r>
    </w:p>
    <w:p w14:paraId="571105F5" w14:textId="291FB687" w:rsidR="00CA5F99" w:rsidRDefault="00CA5F99" w:rsidP="00CA5F99">
      <w:pPr>
        <w:pStyle w:val="Note"/>
      </w:pPr>
      <w:r>
        <w:t>NOTE:</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1C60B622" w14:textId="08B703DD" w:rsidR="00CA5F99" w:rsidRDefault="00CA5F99" w:rsidP="00CA5F99">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1FB39BEE"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1A9F9439"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w:t>
      </w:r>
      <w:proofErr w:type="gramStart"/>
      <w:r w:rsidRPr="00CA5F99">
        <w:t>all of</w:t>
      </w:r>
      <w:proofErr w:type="gramEnd"/>
      <w:r w:rsidRPr="00CA5F99">
        <w:t xml:space="preserve"> the references would cause a compilation error.</w:t>
      </w:r>
    </w:p>
    <w:p w14:paraId="7706191C" w14:textId="264FD49C" w:rsidR="00C6546E" w:rsidRDefault="00C6546E" w:rsidP="00C6546E">
      <w:pPr>
        <w:pStyle w:val="Heading3"/>
      </w:pPr>
      <w:bookmarkStart w:id="344" w:name="_Ref510085223"/>
      <w:bookmarkStart w:id="345" w:name="_Toc510174765"/>
      <w:r>
        <w:lastRenderedPageBreak/>
        <w:t>analysisTarget</w:t>
      </w:r>
      <w:r w:rsidR="00673F27">
        <w:t xml:space="preserve"> p</w:t>
      </w:r>
      <w:r>
        <w:t>roperty</w:t>
      </w:r>
      <w:bookmarkEnd w:id="344"/>
      <w:bookmarkEnd w:id="345"/>
    </w:p>
    <w:p w14:paraId="50B31C9B" w14:textId="27BC54F6"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r w:rsidR="00673F27" w:rsidRPr="00673F27">
        <w:rPr>
          <w:rStyle w:val="CODEtemp"/>
        </w:rPr>
        <w:t>analysisTarget</w:t>
      </w:r>
      <w:r w:rsidR="00673F27">
        <w:t xml:space="preserve"> whose value is a </w:t>
      </w:r>
      <w:r w:rsidR="00673F27" w:rsidRPr="00673F27">
        <w:rPr>
          <w:rStyle w:val="CODEtemp"/>
        </w:rPr>
        <w:t>fileLocation</w:t>
      </w:r>
      <w:r w:rsidR="00673F27">
        <w:t xml:space="preserve"> object (§</w:t>
      </w:r>
      <w:r w:rsidR="00673F27">
        <w:fldChar w:fldCharType="begin"/>
      </w:r>
      <w:r w:rsidR="00673F27">
        <w:instrText xml:space="preserve"> REF _Ref508989521 \r \h </w:instrText>
      </w:r>
      <w:r w:rsidR="00673F27">
        <w:fldChar w:fldCharType="separate"/>
      </w:r>
      <w:r w:rsidR="00C12AF1">
        <w:t>3.3</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r w:rsidRPr="006805FB">
        <w:rPr>
          <w:rStyle w:val="CODEtemp"/>
        </w:rPr>
        <w:t>analysisTarget</w:t>
      </w:r>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t xml:space="preserve">EXAMPLE: In this example, </w:t>
      </w:r>
      <w:r w:rsidR="00F0710E">
        <w:t>the tool’s analysis target was</w:t>
      </w:r>
      <w:r>
        <w:t xml:space="preserve"> the file mouse.c. </w:t>
      </w:r>
      <w:proofErr w:type="gramStart"/>
      <w:r>
        <w:t>In the course of</w:t>
      </w:r>
      <w:proofErr w:type="gramEnd"/>
      <w:r>
        <w:t xml:space="preserve"> the scan, </w:t>
      </w:r>
      <w:r w:rsidR="00F0710E">
        <w:t>the tool</w:t>
      </w:r>
      <w:r>
        <w:t xml:space="preserve"> detected a result in the included file mouse.h.</w:t>
      </w:r>
    </w:p>
    <w:p w14:paraId="3D35064F" w14:textId="435332E7" w:rsidR="00673F27" w:rsidRDefault="00673F27" w:rsidP="00673F27">
      <w:pPr>
        <w:pStyle w:val="Codesmall"/>
      </w:pPr>
      <w:proofErr w:type="gramStart"/>
      <w:r>
        <w:t xml:space="preserve">{  </w:t>
      </w:r>
      <w:proofErr w:type="gramEnd"/>
      <w:r>
        <w:t xml:space="preserve">                               # A result object (§</w:t>
      </w:r>
      <w:r>
        <w:fldChar w:fldCharType="begin"/>
      </w:r>
      <w:r>
        <w:instrText xml:space="preserve"> REF _Ref493350984 \r \h </w:instrText>
      </w:r>
      <w:r>
        <w:fldChar w:fldCharType="separate"/>
      </w:r>
      <w:r w:rsidR="00C12AF1">
        <w:t>3.18</w:t>
      </w:r>
      <w:r>
        <w:fldChar w:fldCharType="end"/>
      </w:r>
      <w:r>
        <w:t>).</w:t>
      </w:r>
    </w:p>
    <w:p w14:paraId="58DF954F" w14:textId="1F81C7CE" w:rsidR="00673F27" w:rsidRDefault="00673F27" w:rsidP="00673F27">
      <w:pPr>
        <w:pStyle w:val="Codesmall"/>
      </w:pPr>
      <w:r>
        <w:t xml:space="preserve">  "analysisTarget": </w:t>
      </w:r>
      <w:proofErr w:type="gramStart"/>
      <w:r>
        <w:t xml:space="preserve">{  </w:t>
      </w:r>
      <w:proofErr w:type="gramEnd"/>
      <w:r>
        <w:t xml:space="preserve">           # A fileLocation object (§</w:t>
      </w:r>
      <w:r>
        <w:fldChar w:fldCharType="begin"/>
      </w:r>
      <w:r>
        <w:instrText xml:space="preserve"> REF _Ref508989521 \r \h </w:instrText>
      </w:r>
      <w:r>
        <w:fldChar w:fldCharType="separate"/>
      </w:r>
      <w:r w:rsidR="00C12AF1">
        <w:t>3.3</w:t>
      </w:r>
      <w:r>
        <w:fldChar w:fldCharType="end"/>
      </w:r>
    </w:p>
    <w:p w14:paraId="3ACFBE28" w14:textId="5950C0F9" w:rsidR="00673F27" w:rsidRDefault="00673F27" w:rsidP="00673F27">
      <w:pPr>
        <w:pStyle w:val="Codesmall"/>
      </w:pPr>
      <w:r>
        <w:t xml:space="preserve">    "uri": "input/mouse.c",</w:t>
      </w:r>
    </w:p>
    <w:p w14:paraId="0A07FD8E" w14:textId="0B427150" w:rsidR="00673F27" w:rsidRDefault="00673F27" w:rsidP="00673F27">
      <w:pPr>
        <w:pStyle w:val="Codesmall"/>
      </w:pPr>
      <w:r>
        <w:t xml:space="preserve">    "uriBaseId": "SRCROOT"</w:t>
      </w:r>
    </w:p>
    <w:p w14:paraId="0F7589A0" w14:textId="3B6A0D03" w:rsidR="00673F27" w:rsidRDefault="00673F27" w:rsidP="00673F27">
      <w:pPr>
        <w:pStyle w:val="Codesmall"/>
      </w:pPr>
      <w:r>
        <w:t xml:space="preserve">  },</w:t>
      </w:r>
    </w:p>
    <w:p w14:paraId="6E8205C7" w14:textId="0D248D65" w:rsidR="00673F27" w:rsidRDefault="00673F27" w:rsidP="00673F27">
      <w:pPr>
        <w:pStyle w:val="Codesmall"/>
      </w:pPr>
    </w:p>
    <w:p w14:paraId="4E5116F6" w14:textId="77075C21" w:rsidR="00673F27" w:rsidRDefault="00673F27" w:rsidP="00673F27">
      <w:pPr>
        <w:pStyle w:val="Codesmall"/>
      </w:pPr>
      <w:r>
        <w:t xml:space="preserve">  "locations": [                  # See §</w:t>
      </w:r>
      <w:r>
        <w:fldChar w:fldCharType="begin"/>
      </w:r>
      <w:r>
        <w:instrText xml:space="preserve"> REF _Ref510013155 \r \h </w:instrText>
      </w:r>
      <w:r>
        <w:fldChar w:fldCharType="separate"/>
      </w:r>
      <w:r w:rsidR="00C12AF1">
        <w:t>3.18.9</w:t>
      </w:r>
      <w:r>
        <w:fldChar w:fldCharType="end"/>
      </w:r>
      <w:r>
        <w:t>.</w:t>
      </w:r>
    </w:p>
    <w:p w14:paraId="29DB0443" w14:textId="20276759" w:rsidR="00673F27" w:rsidRDefault="00673F27" w:rsidP="00673F27">
      <w:pPr>
        <w:pStyle w:val="Codesmall"/>
      </w:pPr>
      <w:r>
        <w:t xml:space="preserve">    </w:t>
      </w:r>
      <w:proofErr w:type="gramStart"/>
      <w:r>
        <w:t xml:space="preserve">{  </w:t>
      </w:r>
      <w:proofErr w:type="gramEnd"/>
      <w:r>
        <w:t xml:space="preserve">                           # A location object (§</w:t>
      </w:r>
      <w:r>
        <w:fldChar w:fldCharType="begin"/>
      </w:r>
      <w:r>
        <w:instrText xml:space="preserve"> REF _Ref507665939 \r \h </w:instrText>
      </w:r>
      <w:r>
        <w:fldChar w:fldCharType="separate"/>
      </w:r>
      <w:r w:rsidR="00C12AF1">
        <w:t>3.19</w:t>
      </w:r>
      <w:r>
        <w:fldChar w:fldCharType="end"/>
      </w:r>
      <w:r>
        <w:t>).</w:t>
      </w:r>
    </w:p>
    <w:p w14:paraId="7C6BCB69" w14:textId="7F95FF02" w:rsidR="00673F27" w:rsidRDefault="00673F27" w:rsidP="00673F27">
      <w:pPr>
        <w:pStyle w:val="Codesmall"/>
      </w:pPr>
      <w:r>
        <w:t xml:space="preserve">      "physicalLocation": </w:t>
      </w:r>
      <w:proofErr w:type="gramStart"/>
      <w:r>
        <w:t xml:space="preserve">{  </w:t>
      </w:r>
      <w:proofErr w:type="gramEnd"/>
      <w:r>
        <w:t xml:space="preserve">     # See §</w:t>
      </w:r>
      <w:r>
        <w:fldChar w:fldCharType="begin"/>
      </w:r>
      <w:r>
        <w:instrText xml:space="preserve"> REF _Ref493477623 \r \h </w:instrText>
      </w:r>
      <w:r>
        <w:fldChar w:fldCharType="separate"/>
      </w:r>
      <w:r w:rsidR="00C12AF1">
        <w:t>3.19.2</w:t>
      </w:r>
      <w:r>
        <w:fldChar w:fldCharType="end"/>
      </w:r>
      <w:r>
        <w:t>.</w:t>
      </w:r>
    </w:p>
    <w:p w14:paraId="6E543087" w14:textId="572CF29B" w:rsidR="00673F27" w:rsidRDefault="00673F27" w:rsidP="00673F27">
      <w:pPr>
        <w:pStyle w:val="Codesmall"/>
      </w:pPr>
      <w:r>
        <w:t xml:space="preserve">        "fileLocation": </w:t>
      </w:r>
      <w:proofErr w:type="gramStart"/>
      <w:r>
        <w:t xml:space="preserve">{  </w:t>
      </w:r>
      <w:proofErr w:type="gramEnd"/>
      <w:r>
        <w:t xml:space="preserve">       # A fileLocation object.</w:t>
      </w:r>
    </w:p>
    <w:p w14:paraId="69345B81" w14:textId="137A147B" w:rsidR="00673F27" w:rsidRDefault="00673F27" w:rsidP="00673F27">
      <w:pPr>
        <w:pStyle w:val="Codesmall"/>
      </w:pPr>
      <w:r>
        <w:t xml:space="preserve">          "uri": "input/mouse.h",</w:t>
      </w:r>
    </w:p>
    <w:p w14:paraId="6B9629DE" w14:textId="06F8D421" w:rsidR="00673F27" w:rsidRDefault="00673F27" w:rsidP="00673F27">
      <w:pPr>
        <w:pStyle w:val="Codesmall"/>
      </w:pPr>
      <w:r>
        <w:t xml:space="preserve">          "uriBaseId": "SRCROOT"</w:t>
      </w:r>
    </w:p>
    <w:p w14:paraId="3CC1AEF0" w14:textId="1E3963CE" w:rsidR="00673F27" w:rsidRDefault="00673F27" w:rsidP="00673F27">
      <w:pPr>
        <w:pStyle w:val="Codesmall"/>
      </w:pPr>
      <w:r>
        <w:t xml:space="preserve">        },</w:t>
      </w:r>
    </w:p>
    <w:p w14:paraId="1AB6A32A" w14:textId="6B9E471D" w:rsidR="00673F27" w:rsidRDefault="00673F27" w:rsidP="00673F27">
      <w:pPr>
        <w:pStyle w:val="Codesmall"/>
      </w:pPr>
    </w:p>
    <w:p w14:paraId="321B20F7" w14:textId="2EC00B43" w:rsidR="00673F27" w:rsidRDefault="00673F27" w:rsidP="00673F27">
      <w:pPr>
        <w:pStyle w:val="Codesmall"/>
      </w:pPr>
      <w:r>
        <w:t xml:space="preserve">        "region": {</w:t>
      </w:r>
    </w:p>
    <w:p w14:paraId="187CC9F8" w14:textId="1E4C5C40" w:rsidR="00673F27" w:rsidRDefault="00673F27" w:rsidP="00673F27">
      <w:pPr>
        <w:pStyle w:val="Codesmall"/>
      </w:pPr>
      <w:r>
        <w:t xml:space="preserve">          "startLine": 42</w:t>
      </w:r>
    </w:p>
    <w:p w14:paraId="327C420A" w14:textId="2AA8F4B2" w:rsidR="00673F27" w:rsidRDefault="00673F27" w:rsidP="00673F27">
      <w:pPr>
        <w:pStyle w:val="Codesmall"/>
      </w:pPr>
      <w:r>
        <w:t xml:space="preserve">        }</w:t>
      </w:r>
    </w:p>
    <w:p w14:paraId="4A880555" w14:textId="19193643" w:rsidR="00673F27" w:rsidRDefault="00673F27" w:rsidP="00673F27">
      <w:pPr>
        <w:pStyle w:val="Codesmall"/>
      </w:pPr>
      <w:r>
        <w:t xml:space="preserve">      }</w:t>
      </w:r>
    </w:p>
    <w:p w14:paraId="2B7A4612" w14:textId="4864179F" w:rsidR="00673F27" w:rsidRDefault="00673F27" w:rsidP="00673F27">
      <w:pPr>
        <w:pStyle w:val="Codesmall"/>
      </w:pPr>
      <w:r>
        <w:t xml:space="preserve">    }</w:t>
      </w:r>
    </w:p>
    <w:p w14:paraId="557E65A8" w14:textId="2D81EB3C" w:rsidR="00673F27" w:rsidRDefault="00673F27" w:rsidP="00673F27">
      <w:pPr>
        <w:pStyle w:val="Codesmall"/>
      </w:pPr>
      <w:r>
        <w:t xml:space="preserve">  ]</w:t>
      </w:r>
    </w:p>
    <w:p w14:paraId="50B89DA7" w14:textId="5584EF93" w:rsidR="00673F27" w:rsidRPr="00673F27" w:rsidRDefault="00673F27" w:rsidP="00673F27">
      <w:pPr>
        <w:pStyle w:val="Codesmall"/>
      </w:pPr>
      <w:r>
        <w:t>}</w:t>
      </w:r>
    </w:p>
    <w:p w14:paraId="4BD017FA" w14:textId="30A3F3AE" w:rsidR="00401BB5" w:rsidRDefault="002F1358" w:rsidP="00401BB5">
      <w:pPr>
        <w:pStyle w:val="Heading3"/>
      </w:pPr>
      <w:bookmarkStart w:id="346" w:name="_Ref507591746"/>
      <w:bookmarkStart w:id="347" w:name="_Toc510174766"/>
      <w:r>
        <w:t>f</w:t>
      </w:r>
      <w:r w:rsidR="00401BB5">
        <w:t>ingerprintContribution</w:t>
      </w:r>
      <w:r>
        <w:t>s</w:t>
      </w:r>
      <w:r w:rsidR="00401BB5">
        <w:t xml:space="preserve"> property</w:t>
      </w:r>
      <w:bookmarkEnd w:id="346"/>
      <w:bookmarkEnd w:id="347"/>
    </w:p>
    <w:p w14:paraId="38DB500E" w14:textId="25EEE8C2"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2F1358">
        <w:rPr>
          <w:rStyle w:val="CODEtemp"/>
        </w:rPr>
        <w:t>f</w:t>
      </w:r>
      <w:r w:rsidRPr="00135BCE">
        <w:rPr>
          <w:rStyle w:val="CODEtemp"/>
        </w:rPr>
        <w:t>ingerprintContribution</w:t>
      </w:r>
      <w:r w:rsidR="002F1358">
        <w:rPr>
          <w:rStyle w:val="CODEtemp"/>
        </w:rPr>
        <w:t>s</w:t>
      </w:r>
      <w:r w:rsidRPr="00135BCE">
        <w:t xml:space="preserve"> whose value is a </w:t>
      </w:r>
      <w:r w:rsidR="002F1358">
        <w:t>JSON object (§</w:t>
      </w:r>
      <w:r w:rsidR="002F1358">
        <w:fldChar w:fldCharType="begin"/>
      </w:r>
      <w:r w:rsidR="002F1358">
        <w:instrText xml:space="preserve"> REF _Ref508798892 \r \h </w:instrText>
      </w:r>
      <w:r w:rsidR="002F1358">
        <w:fldChar w:fldCharType="separate"/>
      </w:r>
      <w:r w:rsidR="00C12AF1">
        <w:t>3.5</w:t>
      </w:r>
      <w:r w:rsidR="002F1358">
        <w:fldChar w:fldCharType="end"/>
      </w:r>
      <w:r w:rsidR="002F1358">
        <w:t xml:space="preserve">). Each property value in this object </w:t>
      </w:r>
      <w:r w:rsidR="002F1358">
        <w:rPr>
          <w:b/>
        </w:rPr>
        <w:t>SHALL</w:t>
      </w:r>
      <w:r w:rsidR="002F1358">
        <w:t xml:space="preserve"> be a string that</w:t>
      </w:r>
      <w:r w:rsidRPr="00135BCE">
        <w:t xml:space="preserve"> contributes to the unique identity of the result. </w:t>
      </w:r>
      <w:hyperlink w:anchor="AppendixFingerprints" w:history="1">
        <w:r w:rsidRPr="00C6211E">
          <w:rPr>
            <w:rStyle w:val="Hyperlink"/>
          </w:rPr>
          <w:t>Appendix B</w:t>
        </w:r>
      </w:hyperlink>
      <w:r w:rsidRPr="00135BCE">
        <w:t xml:space="preserve"> explains how a result management system can use th</w:t>
      </w:r>
      <w:r w:rsidR="002F1358">
        <w:t>ese</w:t>
      </w:r>
      <w:r w:rsidRPr="00135BCE">
        <w:t xml:space="preserve"> value</w:t>
      </w:r>
      <w:r w:rsidR="002F1358">
        <w:t>s</w:t>
      </w:r>
      <w:r w:rsidRPr="00135BCE">
        <w:t>.</w:t>
      </w:r>
      <w:r w:rsidR="002F1358">
        <w:t xml:space="preserve"> The property names that identify these values are arbitrary strings. A SARIF producer </w:t>
      </w:r>
      <w:r w:rsidR="002F1358">
        <w:rPr>
          <w:b/>
        </w:rPr>
        <w:t>MAY</w:t>
      </w:r>
      <w:r w:rsidR="002F1358">
        <w:t xml:space="preserve"> use the property names to identify the nature of the information used to compute the fingerprint contribution.</w:t>
      </w:r>
    </w:p>
    <w:p w14:paraId="61A165BF" w14:textId="56F414B0" w:rsidR="002F1358" w:rsidRDefault="002F1358" w:rsidP="002F1358">
      <w:pPr>
        <w:pStyle w:val="Note"/>
      </w:pPr>
      <w:r>
        <w:t>EXAMPLE 1: In this example, the SARIF producer has computed two fingerprints, one based on a hash of a code snippet that encompasses the region where the result was detected, and one based on hash of the entire contents of the file in which the result was detected.</w:t>
      </w:r>
    </w:p>
    <w:p w14:paraId="07C93E63" w14:textId="77777777" w:rsidR="002F1358" w:rsidRDefault="002F1358" w:rsidP="002F1358">
      <w:pPr>
        <w:pStyle w:val="Codesmall"/>
      </w:pPr>
      <w:proofErr w:type="gramStart"/>
      <w:r>
        <w:t xml:space="preserve">{  </w:t>
      </w:r>
      <w:proofErr w:type="gramEnd"/>
      <w:r>
        <w:t xml:space="preserve">                         # A result object</w:t>
      </w:r>
    </w:p>
    <w:p w14:paraId="4E6B01F4" w14:textId="77777777" w:rsidR="002F1358" w:rsidRDefault="002F1358" w:rsidP="002F1358">
      <w:pPr>
        <w:pStyle w:val="Codesmall"/>
      </w:pPr>
      <w:r>
        <w:t xml:space="preserve">  ...</w:t>
      </w:r>
    </w:p>
    <w:p w14:paraId="7A36CB00" w14:textId="52B99B88" w:rsidR="002F1358" w:rsidRDefault="002F1358" w:rsidP="002F1358">
      <w:pPr>
        <w:pStyle w:val="Codesmall"/>
      </w:pPr>
      <w:r>
        <w:t xml:space="preserve">  "</w:t>
      </w:r>
      <w:r w:rsidR="001F052C">
        <w:t>f</w:t>
      </w:r>
      <w:r>
        <w:t>ingerprintContributions": {</w:t>
      </w:r>
    </w:p>
    <w:p w14:paraId="2316A547" w14:textId="77777777" w:rsidR="002F1358" w:rsidRDefault="002F1358" w:rsidP="002F1358">
      <w:pPr>
        <w:pStyle w:val="Codesmall"/>
      </w:pPr>
      <w:r>
        <w:t xml:space="preserve">    "snippetHash": "56eaf900cc8f6",</w:t>
      </w:r>
    </w:p>
    <w:p w14:paraId="36CF6C63" w14:textId="77777777" w:rsidR="002F1358" w:rsidRDefault="002F1358" w:rsidP="002F1358">
      <w:pPr>
        <w:pStyle w:val="Codesmall"/>
      </w:pPr>
      <w:r>
        <w:t xml:space="preserve">    "fileHash": "7eed42b4987dc"</w:t>
      </w:r>
    </w:p>
    <w:p w14:paraId="4E7DD267" w14:textId="77777777" w:rsidR="002F1358" w:rsidRDefault="002F1358" w:rsidP="002F1358">
      <w:pPr>
        <w:pStyle w:val="Codesmall"/>
      </w:pPr>
      <w:r>
        <w:t xml:space="preserve">  }</w:t>
      </w:r>
    </w:p>
    <w:p w14:paraId="4BFD9B59" w14:textId="77777777" w:rsidR="002F1358" w:rsidRDefault="002F1358" w:rsidP="002F1358">
      <w:pPr>
        <w:pStyle w:val="Codesmall"/>
      </w:pPr>
      <w:r>
        <w:t>}</w:t>
      </w:r>
    </w:p>
    <w:p w14:paraId="5B3D8EAE" w14:textId="77777777" w:rsidR="002F1358" w:rsidRDefault="002F1358" w:rsidP="002F1358">
      <w:pPr>
        <w:pStyle w:val="Note"/>
      </w:pPr>
      <w:r>
        <w:t>EXAMPLE 2. In this example, the SARIF producer has computed a single fingerprint. It has chosen an arbitrary value for the corresponding property name.</w:t>
      </w:r>
    </w:p>
    <w:p w14:paraId="639791E2" w14:textId="77777777" w:rsidR="002F1358" w:rsidRDefault="002F1358" w:rsidP="002F1358">
      <w:pPr>
        <w:pStyle w:val="Codesmall"/>
      </w:pPr>
      <w:proofErr w:type="gramStart"/>
      <w:r>
        <w:t xml:space="preserve">{  </w:t>
      </w:r>
      <w:proofErr w:type="gramEnd"/>
      <w:r>
        <w:t xml:space="preserve">                         # A result object</w:t>
      </w:r>
    </w:p>
    <w:p w14:paraId="48C481CA" w14:textId="77777777" w:rsidR="002F1358" w:rsidRDefault="002F1358" w:rsidP="002F1358">
      <w:pPr>
        <w:pStyle w:val="Codesmall"/>
      </w:pPr>
      <w:r>
        <w:t xml:space="preserve">  ...</w:t>
      </w:r>
    </w:p>
    <w:p w14:paraId="35B3F16F" w14:textId="572E95A6" w:rsidR="002F1358" w:rsidRDefault="002F1358" w:rsidP="002F1358">
      <w:pPr>
        <w:pStyle w:val="Codesmall"/>
      </w:pPr>
      <w:r>
        <w:t xml:space="preserve">  "</w:t>
      </w:r>
      <w:r w:rsidR="001F052C">
        <w:t>f</w:t>
      </w:r>
      <w:r>
        <w:t>ingerprintContributions": {</w:t>
      </w:r>
    </w:p>
    <w:p w14:paraId="5341FB00" w14:textId="77777777" w:rsidR="002F1358" w:rsidRDefault="002F1358" w:rsidP="002F1358">
      <w:pPr>
        <w:pStyle w:val="Codesmall"/>
      </w:pPr>
      <w:r>
        <w:t xml:space="preserve">    "1": "56eaf900cc8f6"</w:t>
      </w:r>
    </w:p>
    <w:p w14:paraId="25471A60" w14:textId="77777777" w:rsidR="002F1358" w:rsidRDefault="002F1358" w:rsidP="002F1358">
      <w:pPr>
        <w:pStyle w:val="Codesmall"/>
      </w:pPr>
      <w:r>
        <w:t xml:space="preserve">  }</w:t>
      </w:r>
    </w:p>
    <w:p w14:paraId="33CB9384" w14:textId="77777777" w:rsidR="002F1358" w:rsidRDefault="002F1358" w:rsidP="002F1358">
      <w:pPr>
        <w:pStyle w:val="Codesmall"/>
      </w:pPr>
      <w:r>
        <w:t>}</w:t>
      </w:r>
    </w:p>
    <w:p w14:paraId="23E7031A" w14:textId="672BA249" w:rsidR="002F1358" w:rsidRDefault="002F1358" w:rsidP="002F1358">
      <w:r>
        <w:t xml:space="preserve">A SARIF consumer </w:t>
      </w:r>
      <w:r>
        <w:rPr>
          <w:b/>
        </w:rPr>
        <w:t>MAY</w:t>
      </w:r>
      <w:r>
        <w:t xml:space="preserve"> use any algorithm or heuristic to determine whether two distinct </w:t>
      </w:r>
      <w:r w:rsidRPr="00522831">
        <w:rPr>
          <w:rStyle w:val="CODEtemp"/>
        </w:rPr>
        <w:t>result</w:t>
      </w:r>
      <w:r>
        <w:t xml:space="preserve"> objects logically represent the same result. For example, it might require </w:t>
      </w:r>
      <w:proofErr w:type="gramStart"/>
      <w:r>
        <w:t>a majority of</w:t>
      </w:r>
      <w:proofErr w:type="gramEnd"/>
      <w:r>
        <w:t xml:space="preserve"> the fingerprints contributions to match. We refer to this algorithm or heuristic as a “result matching procedure.”</w:t>
      </w:r>
    </w:p>
    <w:p w14:paraId="706EAF3E" w14:textId="77777777" w:rsidR="002F1358" w:rsidRDefault="002F1358" w:rsidP="002F1358">
      <w:r>
        <w:lastRenderedPageBreak/>
        <w:t xml:space="preserve">To make use of the information, if any, embodied in the property names, a SARIF consumer requires knowledge of the naming convention used by the SARIF producer. A SARIF consumer with that knowledge </w:t>
      </w:r>
      <w:r>
        <w:rPr>
          <w:b/>
        </w:rPr>
        <w:t>MAY</w:t>
      </w:r>
      <w:r>
        <w:t xml:space="preserve"> use the property names in its result matching procedure. For example, it might only require fingerprint contributions with certain property names to match. A SARIF consumer lacking that knowledge </w:t>
      </w:r>
      <w:r>
        <w:rPr>
          <w:b/>
        </w:rPr>
        <w:t>SHALL NOT</w:t>
      </w:r>
      <w:r>
        <w:t xml:space="preserve"> use the property names in its result matching procedure.</w:t>
      </w:r>
    </w:p>
    <w:p w14:paraId="6145E392" w14:textId="0C4582F2" w:rsidR="002F1358" w:rsidRDefault="002F1358" w:rsidP="002F1358">
      <w:r>
        <w:t xml:space="preserve">Because SARIF consumers might come to depend on the choice of property names, SARIF producers that use property names to identify the nature of the information used to compute the fingerprint contribution </w:t>
      </w:r>
      <w:r>
        <w:rPr>
          <w:b/>
        </w:rPr>
        <w:t>SHOULD</w:t>
      </w:r>
      <w:r>
        <w:t xml:space="preserve"> adhere to the following guidelines:</w:t>
      </w:r>
    </w:p>
    <w:p w14:paraId="5138303B" w14:textId="127C4EDB" w:rsidR="002F1358" w:rsidRDefault="002F1358" w:rsidP="00E04728">
      <w:pPr>
        <w:pStyle w:val="ListParagraph"/>
        <w:numPr>
          <w:ilvl w:val="0"/>
          <w:numId w:val="50"/>
        </w:numPr>
      </w:pPr>
      <w:r>
        <w:t>Choose meaningful property names that describe the information used to compute the fingerprint contribution.</w:t>
      </w:r>
    </w:p>
    <w:p w14:paraId="739F1941" w14:textId="77777777" w:rsidR="002F1358" w:rsidRDefault="002F1358" w:rsidP="00E04728">
      <w:pPr>
        <w:pStyle w:val="ListParagraph"/>
        <w:numPr>
          <w:ilvl w:val="0"/>
          <w:numId w:val="50"/>
        </w:numPr>
      </w:pPr>
      <w:r>
        <w:t>Document the property names.</w:t>
      </w:r>
    </w:p>
    <w:p w14:paraId="3998B9F1" w14:textId="7BC43367" w:rsidR="002F1358" w:rsidRDefault="002F1358" w:rsidP="00E04728">
      <w:pPr>
        <w:pStyle w:val="ListParagraph"/>
        <w:numPr>
          <w:ilvl w:val="0"/>
          <w:numId w:val="50"/>
        </w:numPr>
      </w:pPr>
      <w:r>
        <w:t>When introducing a fingerprint contribution computed with a different approach, associate it with a new property name.</w:t>
      </w:r>
    </w:p>
    <w:p w14:paraId="0220DE0B" w14:textId="40C8753C" w:rsidR="002F1358" w:rsidRPr="00135BCE" w:rsidRDefault="002F1358" w:rsidP="00E04728">
      <w:pPr>
        <w:pStyle w:val="ListParagraph"/>
        <w:numPr>
          <w:ilvl w:val="0"/>
          <w:numId w:val="50"/>
        </w:numPr>
      </w:pPr>
      <w:r>
        <w:t>Avoid removing existing property names and fingerprint contributions, since existing SARIF consumers might rely on them.</w:t>
      </w:r>
    </w:p>
    <w:p w14:paraId="67304210" w14:textId="0BD6D5E5" w:rsidR="00401BB5" w:rsidRDefault="00401BB5" w:rsidP="00401BB5">
      <w:pPr>
        <w:pStyle w:val="Heading3"/>
      </w:pPr>
      <w:bookmarkStart w:id="348" w:name="_Ref510008160"/>
      <w:bookmarkStart w:id="349" w:name="_Toc510174767"/>
      <w:r>
        <w:t>codeFlows property</w:t>
      </w:r>
      <w:bookmarkEnd w:id="348"/>
      <w:bookmarkEnd w:id="349"/>
    </w:p>
    <w:p w14:paraId="4BD8575B" w14:textId="6DD76C0E"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one or more unique (§</w:t>
      </w:r>
      <w:r>
        <w:fldChar w:fldCharType="begin"/>
      </w:r>
      <w:r>
        <w:instrText xml:space="preserve"> REF _Ref493404799 \r \h </w:instrText>
      </w:r>
      <w:r>
        <w:fldChar w:fldCharType="separate"/>
      </w:r>
      <w:r w:rsidR="00C12AF1">
        <w:t>3.6.2</w:t>
      </w:r>
      <w:r>
        <w:fldChar w:fldCharType="end"/>
      </w:r>
      <w:r w:rsidRPr="00135BCE">
        <w:t xml:space="preserve">) </w:t>
      </w:r>
      <w:r w:rsidRPr="000C5A2B">
        <w:rPr>
          <w:rStyle w:val="CODEtemp"/>
        </w:rPr>
        <w:t>codeFlow</w:t>
      </w:r>
      <w:r w:rsidRPr="00135BCE">
        <w:t xml:space="preserve"> objects (§</w:t>
      </w:r>
      <w:r>
        <w:fldChar w:fldCharType="begin"/>
      </w:r>
      <w:r>
        <w:instrText xml:space="preserve"> REF _Ref493427364 \r \h </w:instrText>
      </w:r>
      <w:r>
        <w:fldChar w:fldCharType="separate"/>
      </w:r>
      <w:r w:rsidR="00C12AF1">
        <w:t>3.24</w:t>
      </w:r>
      <w:r>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w:t>
      </w:r>
    </w:p>
    <w:p w14:paraId="384C34EC" w14:textId="4618F2D7" w:rsidR="00135BCE" w:rsidRP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78D61AEC" w14:textId="1601B65C" w:rsidR="00401BB5" w:rsidRDefault="00401BB5" w:rsidP="00401BB5">
      <w:pPr>
        <w:pStyle w:val="Heading3"/>
      </w:pPr>
      <w:bookmarkStart w:id="350" w:name="_Toc510174768"/>
      <w:r>
        <w:t>stacks property</w:t>
      </w:r>
      <w:bookmarkEnd w:id="350"/>
    </w:p>
    <w:p w14:paraId="5ABDA84F" w14:textId="0A9FE95E"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one or more unique (§</w:t>
      </w:r>
      <w:r>
        <w:fldChar w:fldCharType="begin"/>
      </w:r>
      <w:r>
        <w:instrText xml:space="preserve"> REF _Ref493404799 \r \h </w:instrText>
      </w:r>
      <w:r>
        <w:fldChar w:fldCharType="separate"/>
      </w:r>
      <w:r w:rsidR="00C12AF1">
        <w:t>3.6.2</w:t>
      </w:r>
      <w:r>
        <w:fldChar w:fldCharType="end"/>
      </w:r>
      <w:r w:rsidRPr="00135BCE">
        <w:t>) stack objects (§</w:t>
      </w:r>
      <w:r>
        <w:fldChar w:fldCharType="begin"/>
      </w:r>
      <w:r>
        <w:instrText xml:space="preserve"> REF _Ref493427479 \r \h </w:instrText>
      </w:r>
      <w:r>
        <w:fldChar w:fldCharType="separate"/>
      </w:r>
      <w:r w:rsidR="00C12AF1">
        <w:t>3.25</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351" w:name="_Ref493499246"/>
      <w:bookmarkStart w:id="352" w:name="_Toc510174769"/>
      <w:r>
        <w:t>relatedLocations property</w:t>
      </w:r>
      <w:bookmarkEnd w:id="351"/>
      <w:bookmarkEnd w:id="352"/>
    </w:p>
    <w:p w14:paraId="31F869B5" w14:textId="6206C113"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one or more unique (§</w:t>
      </w:r>
      <w:r>
        <w:fldChar w:fldCharType="begin"/>
      </w:r>
      <w:r>
        <w:instrText xml:space="preserve"> REF _Ref493404799 \r \h </w:instrText>
      </w:r>
      <w:r>
        <w:fldChar w:fldCharType="separate"/>
      </w:r>
      <w:r w:rsidR="00C12AF1">
        <w:t>3.6.2</w:t>
      </w:r>
      <w:r>
        <w:fldChar w:fldCharType="end"/>
      </w:r>
      <w:r w:rsidRPr="00135BCE">
        <w:t xml:space="preserv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C12AF1">
        <w:t>3.19</w:t>
      </w:r>
      <w:r w:rsidR="00DE4250">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C55966">
      <w:pPr>
        <w:pStyle w:val="Codesmall"/>
      </w:pPr>
      <w:r>
        <w:t>results: [</w:t>
      </w:r>
    </w:p>
    <w:p w14:paraId="15513CAD" w14:textId="795A2F95" w:rsidR="00135BCE" w:rsidRDefault="00135BCE" w:rsidP="00C55966">
      <w:pPr>
        <w:pStyle w:val="Codesmall"/>
      </w:pPr>
      <w:r>
        <w:t xml:space="preserve">  {</w:t>
      </w:r>
    </w:p>
    <w:p w14:paraId="6891716B" w14:textId="42311552" w:rsidR="00135BCE" w:rsidRDefault="00135BCE" w:rsidP="00C55966">
      <w:pPr>
        <w:pStyle w:val="Codesmall"/>
      </w:pPr>
      <w:r>
        <w:t xml:space="preserve">    "ruleId": "JS3056",</w:t>
      </w:r>
    </w:p>
    <w:p w14:paraId="2EB8F508" w14:textId="0774DD7A" w:rsidR="00135BCE" w:rsidRDefault="00135BCE" w:rsidP="00C55966">
      <w:pPr>
        <w:pStyle w:val="Codesmall"/>
      </w:pPr>
      <w:r>
        <w:t xml:space="preserve">    "level": "error",</w:t>
      </w:r>
    </w:p>
    <w:p w14:paraId="03AC42D0" w14:textId="77777777" w:rsidR="00C55966" w:rsidRDefault="00135BCE" w:rsidP="00C55966">
      <w:pPr>
        <w:pStyle w:val="Codesmall"/>
      </w:pPr>
      <w:r>
        <w:t xml:space="preserve">    "message": </w:t>
      </w:r>
      <w:r w:rsidR="00C55966">
        <w:t>{</w:t>
      </w:r>
    </w:p>
    <w:p w14:paraId="775E4614" w14:textId="5A7AD552" w:rsidR="00135BCE" w:rsidRDefault="00C55966" w:rsidP="00C55966">
      <w:pPr>
        <w:pStyle w:val="Codesmall"/>
      </w:pPr>
      <w:r>
        <w:t xml:space="preserve">      "text": </w:t>
      </w:r>
      <w:r w:rsidR="00135BCE">
        <w:t>"Name 'index' cannot be used in this scope because</w:t>
      </w:r>
    </w:p>
    <w:p w14:paraId="535BC3F6" w14:textId="77777777" w:rsidR="00C55966" w:rsidRDefault="00135BCE" w:rsidP="00C55966">
      <w:pPr>
        <w:pStyle w:val="Codesmall"/>
      </w:pPr>
      <w:r>
        <w:t xml:space="preserve">               it would give a different meaning to 'index'."</w:t>
      </w:r>
    </w:p>
    <w:p w14:paraId="089D019C" w14:textId="1080AAE2" w:rsidR="00135BCE" w:rsidRDefault="00C55966" w:rsidP="00C55966">
      <w:pPr>
        <w:pStyle w:val="Codesmall"/>
      </w:pPr>
      <w:r>
        <w:t xml:space="preserve">    }</w:t>
      </w:r>
      <w:r w:rsidR="00135BCE">
        <w:t>,</w:t>
      </w:r>
    </w:p>
    <w:p w14:paraId="403C588D" w14:textId="01E10738" w:rsidR="00135BCE" w:rsidRDefault="00135BCE" w:rsidP="00C55966">
      <w:pPr>
        <w:pStyle w:val="Codesmall"/>
      </w:pPr>
      <w:r>
        <w:t xml:space="preserve">    "locations": [</w:t>
      </w:r>
    </w:p>
    <w:p w14:paraId="661DF77B" w14:textId="599DC3E8" w:rsidR="00135BCE" w:rsidRDefault="00135BCE" w:rsidP="00C55966">
      <w:pPr>
        <w:pStyle w:val="Codesmall"/>
      </w:pPr>
      <w:r>
        <w:t xml:space="preserve">      {</w:t>
      </w:r>
    </w:p>
    <w:p w14:paraId="26AC16DB" w14:textId="27C68044" w:rsidR="00135BCE" w:rsidRDefault="002A24FE" w:rsidP="00C55966">
      <w:pPr>
        <w:pStyle w:val="Codesmall"/>
      </w:pPr>
      <w:r>
        <w:lastRenderedPageBreak/>
        <w:t xml:space="preserve">        "</w:t>
      </w:r>
      <w:r w:rsidR="00EB5632">
        <w:t>physicalLocation</w:t>
      </w:r>
      <w:r>
        <w:t>": {</w:t>
      </w:r>
    </w:p>
    <w:p w14:paraId="136DF6E1" w14:textId="302A65AA" w:rsidR="00135BCE" w:rsidRDefault="00135BCE" w:rsidP="00C55966">
      <w:pPr>
        <w:pStyle w:val="Codesmall"/>
      </w:pPr>
      <w:r>
        <w:t xml:space="preserve">          "uri": "file:///C:/Code/a.js",</w:t>
      </w:r>
    </w:p>
    <w:p w14:paraId="7CA4D187" w14:textId="691F426A" w:rsidR="00135BCE" w:rsidRDefault="00135BCE" w:rsidP="00C55966">
      <w:pPr>
        <w:pStyle w:val="Codesmall"/>
      </w:pPr>
      <w:r>
        <w:t xml:space="preserve">          "region": {</w:t>
      </w:r>
    </w:p>
    <w:p w14:paraId="5A07264C" w14:textId="4F67E219" w:rsidR="00135BCE" w:rsidRDefault="00135BCE" w:rsidP="00C55966">
      <w:pPr>
        <w:pStyle w:val="Codesmall"/>
      </w:pPr>
      <w:r>
        <w:t xml:space="preserve">            "startLine": "6",</w:t>
      </w:r>
    </w:p>
    <w:p w14:paraId="5F550DFF" w14:textId="016B0434" w:rsidR="00135BCE" w:rsidRDefault="00135BCE" w:rsidP="00C55966">
      <w:pPr>
        <w:pStyle w:val="Codesmall"/>
      </w:pPr>
      <w:r>
        <w:t xml:space="preserve">            "startColumn": "10"</w:t>
      </w:r>
    </w:p>
    <w:p w14:paraId="5D06C80D" w14:textId="4017F60B" w:rsidR="00135BCE" w:rsidRDefault="00135BCE" w:rsidP="00C55966">
      <w:pPr>
        <w:pStyle w:val="Codesmall"/>
      </w:pPr>
      <w:r>
        <w:t xml:space="preserve">          }</w:t>
      </w:r>
    </w:p>
    <w:p w14:paraId="68358172" w14:textId="104F9294" w:rsidR="00135BCE" w:rsidRDefault="002A24FE" w:rsidP="00C55966">
      <w:pPr>
        <w:pStyle w:val="Codesmall"/>
      </w:pPr>
      <w:r>
        <w:t xml:space="preserve">        }</w:t>
      </w:r>
    </w:p>
    <w:p w14:paraId="7D9A8721" w14:textId="4944B8C3" w:rsidR="00135BCE" w:rsidRDefault="00135BCE" w:rsidP="00C55966">
      <w:pPr>
        <w:pStyle w:val="Codesmall"/>
      </w:pPr>
      <w:r>
        <w:t xml:space="preserve">      }</w:t>
      </w:r>
    </w:p>
    <w:p w14:paraId="2C3EE54A" w14:textId="0DD025FA" w:rsidR="00135BCE" w:rsidRDefault="00135BCE" w:rsidP="00C55966">
      <w:pPr>
        <w:pStyle w:val="Codesmall"/>
      </w:pPr>
      <w:r>
        <w:t xml:space="preserve">    ],</w:t>
      </w:r>
    </w:p>
    <w:p w14:paraId="676215C8" w14:textId="05338779" w:rsidR="00135BCE" w:rsidRDefault="00135BCE" w:rsidP="00C55966">
      <w:pPr>
        <w:pStyle w:val="Codesmall"/>
      </w:pPr>
      <w:r>
        <w:t xml:space="preserve">    "relatedLocations": [   # An array of </w:t>
      </w:r>
      <w:r w:rsidR="001842EF">
        <w:t xml:space="preserve">location </w:t>
      </w:r>
      <w:r>
        <w:t>objects</w:t>
      </w:r>
    </w:p>
    <w:p w14:paraId="0707923B" w14:textId="38B72AD1" w:rsidR="00135BCE" w:rsidRDefault="00135BCE" w:rsidP="00C55966">
      <w:pPr>
        <w:pStyle w:val="Codesmall"/>
      </w:pPr>
      <w:r>
        <w:t xml:space="preserve">                            # (§</w:t>
      </w:r>
      <w:r w:rsidR="001842EF">
        <w:fldChar w:fldCharType="begin"/>
      </w:r>
      <w:r w:rsidR="001842EF">
        <w:instrText xml:space="preserve"> REF _Ref507665939 \r \h </w:instrText>
      </w:r>
      <w:r w:rsidR="001842EF">
        <w:fldChar w:fldCharType="separate"/>
      </w:r>
      <w:r w:rsidR="00C12AF1">
        <w:t>3.19</w:t>
      </w:r>
      <w:r w:rsidR="001842EF">
        <w:fldChar w:fldCharType="end"/>
      </w:r>
      <w:r>
        <w:t>)</w:t>
      </w:r>
    </w:p>
    <w:p w14:paraId="488184E0" w14:textId="1FFA4FC6" w:rsidR="00135BCE" w:rsidRDefault="00135BCE" w:rsidP="00C55966">
      <w:pPr>
        <w:pStyle w:val="Codesmall"/>
      </w:pPr>
      <w:r>
        <w:t xml:space="preserve">      </w:t>
      </w:r>
      <w:proofErr w:type="gramStart"/>
      <w:r>
        <w:t xml:space="preserve">{ </w:t>
      </w:r>
      <w:r w:rsidR="006805FB">
        <w:t xml:space="preserve"> </w:t>
      </w:r>
      <w:proofErr w:type="gramEnd"/>
      <w:r w:rsidR="006805FB">
        <w:t xml:space="preserve">                   # A location object.</w:t>
      </w:r>
    </w:p>
    <w:p w14:paraId="1F31D0A8" w14:textId="28E5ACA9" w:rsidR="00C55966" w:rsidRDefault="00135BCE" w:rsidP="00C55966">
      <w:pPr>
        <w:pStyle w:val="Codesmall"/>
      </w:pPr>
      <w:r>
        <w:t xml:space="preserve">        "message": </w:t>
      </w:r>
      <w:r w:rsidR="00C55966">
        <w:t>{</w:t>
      </w:r>
    </w:p>
    <w:p w14:paraId="0E1D98C1" w14:textId="791E03FF" w:rsidR="00C55966" w:rsidRDefault="00C55966" w:rsidP="00C55966">
      <w:pPr>
        <w:pStyle w:val="Codesmall"/>
      </w:pPr>
      <w:r>
        <w:t xml:space="preserve">          "text": "The previous declaration of 'index' was here."</w:t>
      </w:r>
    </w:p>
    <w:p w14:paraId="2BD35BFE" w14:textId="0FE3955C" w:rsidR="00135BCE" w:rsidRDefault="00C55966" w:rsidP="00C55966">
      <w:pPr>
        <w:pStyle w:val="Codesmall"/>
      </w:pPr>
      <w:r>
        <w:t xml:space="preserve">        },</w:t>
      </w:r>
    </w:p>
    <w:p w14:paraId="667CF836" w14:textId="7D991578" w:rsidR="00135BCE" w:rsidRDefault="00135BCE" w:rsidP="00C55966">
      <w:pPr>
        <w:pStyle w:val="Codesmall"/>
      </w:pPr>
      <w:r>
        <w:t xml:space="preserve">        "physicalLocation": {</w:t>
      </w:r>
    </w:p>
    <w:p w14:paraId="634B20C2" w14:textId="08479DDB" w:rsidR="00135BCE" w:rsidRDefault="00135BCE" w:rsidP="00C55966">
      <w:pPr>
        <w:pStyle w:val="Codesmall"/>
      </w:pPr>
      <w:r>
        <w:t xml:space="preserve">          "uri": "file:///C:/Code/a.js",</w:t>
      </w:r>
    </w:p>
    <w:p w14:paraId="543496F4" w14:textId="2ECE1BDD" w:rsidR="00135BCE" w:rsidRDefault="00135BCE" w:rsidP="00C55966">
      <w:pPr>
        <w:pStyle w:val="Codesmall"/>
      </w:pPr>
      <w:r>
        <w:t xml:space="preserve">          "region": {</w:t>
      </w:r>
    </w:p>
    <w:p w14:paraId="008FFEBD" w14:textId="5C111E8F" w:rsidR="00135BCE" w:rsidRDefault="00135BCE" w:rsidP="00C55966">
      <w:pPr>
        <w:pStyle w:val="Codesmall"/>
      </w:pPr>
      <w:r>
        <w:t xml:space="preserve">            "startLine": "2",</w:t>
      </w:r>
    </w:p>
    <w:p w14:paraId="2F2C41F2" w14:textId="561E0F28" w:rsidR="00135BCE" w:rsidRDefault="00135BCE" w:rsidP="00C55966">
      <w:pPr>
        <w:pStyle w:val="Codesmall"/>
      </w:pPr>
      <w:r>
        <w:t xml:space="preserve">            "startColumn": "6"</w:t>
      </w:r>
    </w:p>
    <w:p w14:paraId="4FEABDFA" w14:textId="59182B88" w:rsidR="00135BCE" w:rsidRDefault="00135BCE" w:rsidP="00C55966">
      <w:pPr>
        <w:pStyle w:val="Codesmall"/>
      </w:pPr>
      <w:r>
        <w:t xml:space="preserve">          }</w:t>
      </w:r>
    </w:p>
    <w:p w14:paraId="7B86F5B9" w14:textId="7D02C8A7" w:rsidR="00135BCE" w:rsidRDefault="00135BCE" w:rsidP="00C55966">
      <w:pPr>
        <w:pStyle w:val="Codesmall"/>
      </w:pPr>
      <w:r>
        <w:t xml:space="preserve">        }</w:t>
      </w:r>
    </w:p>
    <w:p w14:paraId="038DB0E6" w14:textId="48EDC43A" w:rsidR="00135BCE" w:rsidRDefault="00135BCE" w:rsidP="00C55966">
      <w:pPr>
        <w:pStyle w:val="Codesmall"/>
      </w:pPr>
      <w:r>
        <w:t xml:space="preserve">      }</w:t>
      </w:r>
    </w:p>
    <w:p w14:paraId="6DC8103D" w14:textId="3700EC58" w:rsidR="00135BCE" w:rsidRDefault="00135BCE" w:rsidP="00C55966">
      <w:pPr>
        <w:pStyle w:val="Codesmall"/>
      </w:pPr>
      <w:r>
        <w:t xml:space="preserve">    ]</w:t>
      </w:r>
    </w:p>
    <w:p w14:paraId="2F23E634" w14:textId="441D1A2A" w:rsidR="00135BCE" w:rsidRDefault="00135BCE" w:rsidP="00C55966">
      <w:pPr>
        <w:pStyle w:val="Codesmall"/>
      </w:pPr>
      <w:r>
        <w:t xml:space="preserve">  },</w:t>
      </w:r>
    </w:p>
    <w:p w14:paraId="0F431E0E" w14:textId="77777777" w:rsidR="00135BCE" w:rsidRDefault="00135BCE" w:rsidP="00C55966">
      <w:pPr>
        <w:pStyle w:val="Codesmall"/>
      </w:pPr>
      <w:r>
        <w:t xml:space="preserve">    ...</w:t>
      </w:r>
    </w:p>
    <w:p w14:paraId="2AD9E7E8" w14:textId="51480C31" w:rsidR="00135BCE" w:rsidRDefault="00135BCE" w:rsidP="00C55966">
      <w:pPr>
        <w:pStyle w:val="Codesmall"/>
      </w:pPr>
      <w:r>
        <w:t>]</w:t>
      </w:r>
    </w:p>
    <w:p w14:paraId="54088E2A" w14:textId="4D48BC94" w:rsidR="002A24FE" w:rsidRDefault="002A24FE" w:rsidP="002A24FE">
      <w:pPr>
        <w:pStyle w:val="Note"/>
      </w:pPr>
      <w:r>
        <w:t>The tool might write messages to the console like this:</w:t>
      </w:r>
    </w:p>
    <w:p w14:paraId="2CF79AAD" w14:textId="77777777" w:rsidR="002A24FE" w:rsidRDefault="002A24FE" w:rsidP="00C55966">
      <w:pPr>
        <w:pStyle w:val="Codesmall"/>
      </w:pPr>
      <w:proofErr w:type="gramStart"/>
      <w:r>
        <w:t>C:\Code\a.js(</w:t>
      </w:r>
      <w:proofErr w:type="gramEnd"/>
      <w:r>
        <w:t>6,10-10) : error : JS3056: Name 'index' cannot be used in this scope because it would give a different meaning to 'index'.</w:t>
      </w:r>
    </w:p>
    <w:p w14:paraId="7A7763B6" w14:textId="31F5A894" w:rsidR="002A24FE" w:rsidRPr="002A24FE" w:rsidRDefault="002A24FE" w:rsidP="00C55966">
      <w:pPr>
        <w:pStyle w:val="Codesmall"/>
      </w:pPr>
      <w:proofErr w:type="gramStart"/>
      <w:r>
        <w:t>C:\Code\a.js(</w:t>
      </w:r>
      <w:proofErr w:type="gramEnd"/>
      <w:r>
        <w:t>2,6-6) : info : JS3056: The previous declaration of 'index' was here.</w:t>
      </w:r>
    </w:p>
    <w:p w14:paraId="6F61094D" w14:textId="7EB5AE33" w:rsidR="00401BB5" w:rsidRDefault="00401BB5" w:rsidP="00401BB5">
      <w:pPr>
        <w:pStyle w:val="Heading3"/>
      </w:pPr>
      <w:bookmarkStart w:id="353" w:name="_Toc510174770"/>
      <w:r>
        <w:t>suppressionStates property</w:t>
      </w:r>
      <w:bookmarkEnd w:id="353"/>
    </w:p>
    <w:p w14:paraId="1AE8DC88" w14:textId="2A54B9A5" w:rsidR="00401BB5" w:rsidRDefault="00401BB5" w:rsidP="00401BB5">
      <w:pPr>
        <w:pStyle w:val="Heading4"/>
      </w:pPr>
      <w:bookmarkStart w:id="354" w:name="_Toc510174771"/>
      <w:r>
        <w:t>General</w:t>
      </w:r>
      <w:bookmarkEnd w:id="354"/>
    </w:p>
    <w:p w14:paraId="0F62C5DD" w14:textId="1C6A77EB"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suppressionStates</w:t>
      </w:r>
      <w:r w:rsidRPr="002A24FE">
        <w:t xml:space="preserve"> whose value is an array of unique (§</w:t>
      </w:r>
      <w:r>
        <w:fldChar w:fldCharType="begin"/>
      </w:r>
      <w:r>
        <w:instrText xml:space="preserve"> REF _Ref493404799 \r \h </w:instrText>
      </w:r>
      <w:r>
        <w:fldChar w:fldCharType="separate"/>
      </w:r>
      <w:r w:rsidR="00C12AF1">
        <w:t>3.6.2</w:t>
      </w:r>
      <w:r>
        <w:fldChar w:fldCharType="end"/>
      </w:r>
      <w:r w:rsidRPr="002A24FE">
        <w:t xml:space="preserve">) strings. This property </w:t>
      </w:r>
      <w:r w:rsidRPr="002A24FE">
        <w:rPr>
          <w:b/>
        </w:rPr>
        <w:t>SHALL</w:t>
      </w:r>
      <w:r w:rsidRPr="002A24FE">
        <w:t xml:space="preserve"> be present if and only if the analysis tool that produced the log file wishes to convey the information that the condition described by the result object should be “suppressed”.</w:t>
      </w:r>
    </w:p>
    <w:p w14:paraId="3A00FB59" w14:textId="4C793FDF"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690B1F33" w14:textId="77777777" w:rsidR="0011740D" w:rsidRDefault="002A24FE" w:rsidP="002A24FE">
      <w:r w:rsidRPr="002A24FE">
        <w:t xml:space="preserve">If present, this property conveys the reason or reasons that the result has been suppressed. </w:t>
      </w:r>
      <w:r w:rsidR="008F5087">
        <w:t>T</w:t>
      </w:r>
      <w:r w:rsidRPr="002A24FE">
        <w:t xml:space="preserve">he supported reasons for suppressing a result </w:t>
      </w:r>
      <w:r w:rsidR="00194A04">
        <w:t>are</w:t>
      </w:r>
      <w:r w:rsidR="0011740D">
        <w:t>:</w:t>
      </w:r>
    </w:p>
    <w:p w14:paraId="1163E11D" w14:textId="4C16F83E" w:rsidR="0011740D" w:rsidRDefault="0011740D" w:rsidP="00E04728">
      <w:pPr>
        <w:pStyle w:val="ListParagraph"/>
        <w:numPr>
          <w:ilvl w:val="0"/>
          <w:numId w:val="37"/>
        </w:numPr>
      </w:pPr>
      <w:r>
        <w:t>T</w:t>
      </w:r>
      <w:r w:rsidR="002A24FE" w:rsidRPr="002A24FE">
        <w:t xml:space="preserve">he developer has suppressed </w:t>
      </w:r>
      <w:r>
        <w:t>the result</w:t>
      </w:r>
      <w:r w:rsidR="002A24FE" w:rsidRPr="002A24FE">
        <w:t xml:space="preserve"> in the source code (see §</w:t>
      </w:r>
      <w:r w:rsidR="00194A04">
        <w:fldChar w:fldCharType="begin"/>
      </w:r>
      <w:r w:rsidR="00194A04">
        <w:instrText xml:space="preserve"> REF _Ref493475240 \r \h </w:instrText>
      </w:r>
      <w:r w:rsidR="00194A04">
        <w:fldChar w:fldCharType="separate"/>
      </w:r>
      <w:r w:rsidR="00C12AF1">
        <w:t>3.18.15.2</w:t>
      </w:r>
      <w:r w:rsidR="00194A04">
        <w:fldChar w:fldCharType="end"/>
      </w:r>
      <w:r w:rsidR="002A24FE" w:rsidRPr="002A24FE">
        <w:t>)</w:t>
      </w:r>
      <w:r>
        <w:t>.</w:t>
      </w:r>
    </w:p>
    <w:p w14:paraId="1A5BE1CF" w14:textId="786A78C3" w:rsidR="00194A04" w:rsidRPr="002A24FE" w:rsidRDefault="0011740D" w:rsidP="00E04728">
      <w:pPr>
        <w:pStyle w:val="ListParagraph"/>
        <w:numPr>
          <w:ilvl w:val="0"/>
          <w:numId w:val="37"/>
        </w:numPr>
      </w:pPr>
      <w:r>
        <w:t>The result</w:t>
      </w:r>
      <w:r w:rsidR="002A24FE" w:rsidRPr="002A24FE">
        <w:t xml:space="preserve"> is marked as suppressed in an external store such as a database (see §</w:t>
      </w:r>
      <w:r w:rsidR="00194A04">
        <w:fldChar w:fldCharType="begin"/>
      </w:r>
      <w:r w:rsidR="00194A04">
        <w:instrText xml:space="preserve"> REF _Ref493475253 \r \h </w:instrText>
      </w:r>
      <w:r w:rsidR="00194A04">
        <w:fldChar w:fldCharType="separate"/>
      </w:r>
      <w:r w:rsidR="00C12AF1">
        <w:t>3.18.15.3</w:t>
      </w:r>
      <w:r w:rsidR="00194A04">
        <w:fldChar w:fldCharType="end"/>
      </w:r>
      <w:r w:rsidR="002A24FE" w:rsidRPr="002A24FE">
        <w:t>).</w:t>
      </w:r>
    </w:p>
    <w:p w14:paraId="4F013A56" w14:textId="1CD9F500" w:rsidR="00401BB5" w:rsidRDefault="00401BB5" w:rsidP="00401BB5">
      <w:pPr>
        <w:pStyle w:val="Heading4"/>
      </w:pPr>
      <w:bookmarkStart w:id="355" w:name="_Ref493475240"/>
      <w:bookmarkStart w:id="356" w:name="_Toc510174772"/>
      <w:r>
        <w:t>suppressedInSource value</w:t>
      </w:r>
      <w:bookmarkEnd w:id="355"/>
      <w:bookmarkEnd w:id="356"/>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r w:rsidRPr="00194A04">
        <w:rPr>
          <w:rStyle w:val="CODEtemp"/>
        </w:rPr>
        <w:t>suppressionStates</w:t>
      </w:r>
      <w:r w:rsidRPr="00194A04">
        <w:t xml:space="preserve"> array </w:t>
      </w:r>
      <w:r w:rsidRPr="00194A04">
        <w:rPr>
          <w:b/>
        </w:rPr>
        <w:t>SHALL</w:t>
      </w:r>
      <w:r w:rsidRPr="00194A04">
        <w:t xml:space="preserve"> include the value </w:t>
      </w:r>
      <w:r w:rsidRPr="00194A04">
        <w:rPr>
          <w:rStyle w:val="CODEtemp"/>
        </w:rPr>
        <w:t>"suppressedInSource"</w:t>
      </w:r>
      <w:r w:rsidRPr="00194A04">
        <w:t xml:space="preserve"> if the tool determines that the result occurred at a location within the scope of an instance of such a construct which is intended to suppress that </w:t>
      </w:r>
      <w:proofErr w:type="gramStart"/>
      <w:r w:rsidRPr="00194A04">
        <w:t>particular class</w:t>
      </w:r>
      <w:proofErr w:type="gramEnd"/>
      <w:r w:rsidRPr="00194A04">
        <w:t xml:space="preserve"> of result. If the tool determines that the result did not occur at such a location, or if the tool cannot or chooses not to determine whether the result occurred at such a location, or if the tool examines source </w:t>
      </w:r>
      <w:r w:rsidRPr="00194A04">
        <w:lastRenderedPageBreak/>
        <w:t xml:space="preserve">code written in a language that lacks such a construct,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"suppressedInSource"</w:t>
      </w:r>
      <w:r w:rsidRPr="00194A04">
        <w:t>.</w:t>
      </w:r>
    </w:p>
    <w:p w14:paraId="6D851E1A" w14:textId="58896F0D" w:rsidR="00401BB5" w:rsidRDefault="00401BB5" w:rsidP="00401BB5">
      <w:pPr>
        <w:pStyle w:val="Heading4"/>
      </w:pPr>
      <w:bookmarkStart w:id="357" w:name="_Ref493475253"/>
      <w:bookmarkStart w:id="358" w:name="_Toc510174773"/>
      <w:r>
        <w:t>suppressedExternally value</w:t>
      </w:r>
      <w:bookmarkEnd w:id="357"/>
      <w:bookmarkEnd w:id="358"/>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r w:rsidRPr="00194A04">
        <w:rPr>
          <w:rStyle w:val="CODEtemp"/>
        </w:rPr>
        <w:t>suppressionStates</w:t>
      </w:r>
      <w:r w:rsidRPr="00194A04">
        <w:t xml:space="preserve"> array </w:t>
      </w:r>
      <w:r w:rsidRPr="00194A04">
        <w:rPr>
          <w:b/>
        </w:rPr>
        <w:t>SHALL</w:t>
      </w:r>
      <w:r w:rsidRPr="00194A04">
        <w:t xml:space="preserve"> include the valu</w:t>
      </w:r>
      <w:r>
        <w:t xml:space="preserve">e </w:t>
      </w:r>
      <w:r w:rsidRPr="00194A04">
        <w:rPr>
          <w:rStyle w:val="CODEtemp"/>
        </w:rPr>
        <w:t>"suppressedExternally"</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"suppressedExternally"</w:t>
      </w:r>
      <w:r w:rsidRPr="00194A04">
        <w:t>.</w:t>
      </w:r>
    </w:p>
    <w:p w14:paraId="5D17433E" w14:textId="3F61BF74" w:rsidR="00401BB5" w:rsidRDefault="006E546E" w:rsidP="006E546E">
      <w:pPr>
        <w:pStyle w:val="Heading3"/>
      </w:pPr>
      <w:bookmarkStart w:id="359" w:name="_Ref493351360"/>
      <w:bookmarkStart w:id="360" w:name="_Toc510174774"/>
      <w:r>
        <w:t>baselineState property</w:t>
      </w:r>
      <w:bookmarkEnd w:id="359"/>
      <w:bookmarkEnd w:id="360"/>
    </w:p>
    <w:p w14:paraId="23FAA773" w14:textId="06B9148F"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t xml:space="preserve"> We refer to this previous run as the “</w:t>
      </w:r>
      <w:r w:rsidR="00F51AF1">
        <w:t>baseline</w:t>
      </w:r>
      <w:r>
        <w:t>”.</w:t>
      </w:r>
    </w:p>
    <w:p w14:paraId="0EFD4F70" w14:textId="6AE631EF" w:rsidR="00194A04" w:rsidRDefault="00194A04" w:rsidP="00194A04">
      <w:r w:rsidRPr="00194A04">
        <w:t xml:space="preserve">If the </w:t>
      </w:r>
      <w:proofErr w:type="gramStart"/>
      <w:r w:rsidRPr="00194A04">
        <w:rPr>
          <w:rStyle w:val="CODEtemp"/>
        </w:rPr>
        <w:t>run.baselineId</w:t>
      </w:r>
      <w:proofErr w:type="gramEnd"/>
      <w:r w:rsidRPr="00194A04">
        <w:t xml:space="preserve"> property (§</w:t>
      </w:r>
      <w:r>
        <w:fldChar w:fldCharType="begin"/>
      </w:r>
      <w:r>
        <w:instrText xml:space="preserve"> REF _Ref493475805 \r \h </w:instrText>
      </w:r>
      <w:r>
        <w:fldChar w:fldCharType="separate"/>
      </w:r>
      <w:r w:rsidR="00C12AF1">
        <w:t>3.11.4</w:t>
      </w:r>
      <w:r>
        <w:fldChar w:fldCharType="end"/>
      </w:r>
      <w:r w:rsidRPr="00194A04">
        <w:t xml:space="preserve">) of the current run is present, </w:t>
      </w:r>
      <w:r>
        <w:t xml:space="preserve">the baseline </w:t>
      </w:r>
      <w:r w:rsidRPr="00194A04">
        <w:rPr>
          <w:b/>
        </w:rPr>
        <w:t>SHALL BE</w:t>
      </w:r>
      <w:r w:rsidRPr="00194A04">
        <w:t xml:space="preserve"> the run specified by </w:t>
      </w:r>
      <w:r w:rsidRPr="00194A04">
        <w:rPr>
          <w:rStyle w:val="CODEtemp"/>
        </w:rPr>
        <w:t>run.baselineId</w:t>
      </w:r>
      <w:r w:rsidRPr="00194A04">
        <w:t>.</w:t>
      </w:r>
    </w:p>
    <w:p w14:paraId="173C4A88" w14:textId="41D99880" w:rsidR="00194A04" w:rsidRDefault="00194A04" w:rsidP="00194A04">
      <w:r w:rsidRPr="00194A04">
        <w:t xml:space="preserve">If the </w:t>
      </w:r>
      <w:proofErr w:type="gramStart"/>
      <w:r w:rsidRPr="00194A04">
        <w:rPr>
          <w:rStyle w:val="CODEtemp"/>
        </w:rPr>
        <w:t>run.baselineId</w:t>
      </w:r>
      <w:proofErr w:type="gramEnd"/>
      <w:r w:rsidRPr="00194A04">
        <w:t xml:space="preserve"> property of the current run is absent, then </w:t>
      </w:r>
      <w:r w:rsidR="002A0325">
        <w:t>a SARIF consumer will need</w:t>
      </w:r>
      <w:r w:rsidRPr="00194A04">
        <w:t xml:space="preserve"> out of band information available to determine the</w:t>
      </w:r>
      <w:r>
        <w:t xml:space="preserve"> baseline</w:t>
      </w:r>
      <w:r w:rsidRPr="00194A04">
        <w:t>.</w:t>
      </w:r>
    </w:p>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79E41A26" w:rsidR="00194A04" w:rsidRDefault="00194A04" w:rsidP="00F823B8">
      <w:pPr>
        <w:pStyle w:val="ListParagraph"/>
        <w:numPr>
          <w:ilvl w:val="0"/>
          <w:numId w:val="11"/>
        </w:numPr>
      </w:pPr>
      <w:r w:rsidRPr="00194A04">
        <w:rPr>
          <w:rStyle w:val="CODEtemp"/>
        </w:rPr>
        <w:t>"new"</w:t>
      </w:r>
      <w:r w:rsidRPr="00194A04">
        <w:t xml:space="preserve">: This result was detected in the current run but was not detected in the </w:t>
      </w:r>
      <w:r w:rsidR="00F51AF1">
        <w:t>baseline</w:t>
      </w:r>
      <w:r w:rsidRPr="00194A04">
        <w:t>.</w:t>
      </w:r>
    </w:p>
    <w:p w14:paraId="781EB681" w14:textId="37860CEB" w:rsidR="00194A04" w:rsidRDefault="00194A04" w:rsidP="00F823B8">
      <w:pPr>
        <w:pStyle w:val="ListParagraph"/>
        <w:numPr>
          <w:ilvl w:val="0"/>
          <w:numId w:val="11"/>
        </w:numPr>
      </w:pPr>
      <w:r w:rsidRPr="00194A04">
        <w:rPr>
          <w:rStyle w:val="CODEtemp"/>
        </w:rPr>
        <w:t>"existing"</w:t>
      </w:r>
      <w:r w:rsidRPr="00194A04">
        <w:t xml:space="preserve">: This result was detected both in the current run and in the </w:t>
      </w:r>
      <w:r w:rsidR="00F51AF1">
        <w:t>baseline</w:t>
      </w:r>
      <w:r w:rsidRPr="00194A04">
        <w:t>.</w:t>
      </w:r>
    </w:p>
    <w:p w14:paraId="2CAA528A" w14:textId="709A47D9" w:rsidR="00F51AF1" w:rsidRDefault="00F51AF1" w:rsidP="00F823B8">
      <w:pPr>
        <w:pStyle w:val="ListParagraph"/>
        <w:numPr>
          <w:ilvl w:val="0"/>
          <w:numId w:val="11"/>
        </w:numPr>
      </w:pPr>
      <w:r w:rsidRPr="00F51AF1">
        <w:rPr>
          <w:rStyle w:val="CODEtemp"/>
        </w:rPr>
        <w:t>"absent"</w:t>
      </w:r>
      <w:r w:rsidRPr="00F51AF1">
        <w:t xml:space="preserve">: This result was detected in the </w:t>
      </w:r>
      <w:r>
        <w:t>baseline</w:t>
      </w:r>
      <w:r w:rsidRPr="00F51AF1">
        <w:t xml:space="preserve"> but was not detected in the current run.</w:t>
      </w:r>
    </w:p>
    <w:p w14:paraId="69C33249" w14:textId="751A2968" w:rsidR="00F51AF1" w:rsidRDefault="00F51AF1" w:rsidP="00F51AF1">
      <w:r w:rsidRPr="00F51AF1">
        <w:t xml:space="preserve">If the </w:t>
      </w:r>
      <w:proofErr w:type="gramStart"/>
      <w:r w:rsidRPr="00F51AF1">
        <w:rPr>
          <w:rStyle w:val="CODEtemp"/>
        </w:rPr>
        <w:t>run.baselineId</w:t>
      </w:r>
      <w:proofErr w:type="gramEnd"/>
      <w:r w:rsidRPr="00F51AF1">
        <w:t xml:space="preserve"> property is present but the </w:t>
      </w:r>
      <w:r w:rsidRPr="00F51AF1">
        <w:rPr>
          <w:rStyle w:val="CODEtemp"/>
        </w:rPr>
        <w:t>baselineState</w:t>
      </w:r>
      <w:r w:rsidRPr="00F51AF1">
        <w:t xml:space="preserve"> property is absent, the </w:t>
      </w:r>
      <w:r w:rsidRPr="00F51AF1">
        <w:rPr>
          <w:rStyle w:val="CODEtemp"/>
        </w:rPr>
        <w:t>baselineState</w:t>
      </w:r>
      <w:r w:rsidRPr="00F51AF1">
        <w:t xml:space="preserve"> property </w:t>
      </w:r>
      <w:r w:rsidRPr="00F51AF1">
        <w:rPr>
          <w:b/>
        </w:rPr>
        <w:t>SHALL</w:t>
      </w:r>
      <w:r w:rsidRPr="00F51AF1">
        <w:t xml:space="preserve"> be considered to have the value </w:t>
      </w:r>
      <w:r w:rsidRPr="00F51AF1">
        <w:rPr>
          <w:rStyle w:val="CODEtemp"/>
        </w:rPr>
        <w:t>"new"</w:t>
      </w:r>
      <w:r w:rsidRPr="00F51AF1">
        <w:t>.</w:t>
      </w:r>
    </w:p>
    <w:p w14:paraId="07B3816E" w14:textId="1C167C89" w:rsidR="00F51AF1" w:rsidRPr="00194A04" w:rsidRDefault="00F51AF1" w:rsidP="00F51AF1">
      <w:pPr>
        <w:pStyle w:val="Note"/>
      </w:pPr>
      <w:r>
        <w:t xml:space="preserve">NOTE: </w:t>
      </w:r>
      <w:r w:rsidRPr="00F51AF1">
        <w:t>The purpose of the baselineState property is to allow (for example) a measurement of how many new results were introduced in the run, and how many previously existing results no longer appear.</w:t>
      </w:r>
      <w:r>
        <w:br/>
      </w:r>
      <w:r>
        <w:br/>
      </w:r>
      <w:r w:rsidRPr="00F51AF1">
        <w:t xml:space="preserve">To assign a value to </w:t>
      </w:r>
      <w:r w:rsidRPr="00F51AF1">
        <w:rPr>
          <w:rStyle w:val="CODEtemp"/>
        </w:rPr>
        <w:t>baselineState</w:t>
      </w:r>
      <w:r w:rsidRPr="00F51AF1">
        <w:t xml:space="preserve">, a tool </w:t>
      </w:r>
      <w:r w:rsidR="002A0325">
        <w:t>needs</w:t>
      </w:r>
      <w:r w:rsidRPr="00F51AF1">
        <w:t xml:space="preserve"> a way to determine whether a result is “the same”, in some sense, as a result that appeared in the </w:t>
      </w:r>
      <w:r>
        <w:t>baseline</w:t>
      </w:r>
      <w:r w:rsidRPr="00F51AF1">
        <w:t xml:space="preserve">. </w:t>
      </w:r>
      <w:hyperlink w:anchor="AppendixFingerprints" w:history="1">
        <w:r w:rsidRPr="00C6211E">
          <w:rPr>
            <w:rStyle w:val="Hyperlink"/>
          </w:rPr>
          <w:t>Appendix B</w:t>
        </w:r>
      </w:hyperlink>
      <w:r w:rsidRPr="00F51AF1">
        <w:t xml:space="preserve"> discusses how a result management system can assign a “fingerprint” to each result. An analysis tool that works together with such a result management system can use the fingerprint to determine whether two results are the same; two results with the same fingerprint are considered the same.</w:t>
      </w:r>
    </w:p>
    <w:p w14:paraId="3775A5C2" w14:textId="63A09D6F" w:rsidR="00A27D47" w:rsidRDefault="003141F8" w:rsidP="006E546E">
      <w:pPr>
        <w:pStyle w:val="Heading3"/>
      </w:pPr>
      <w:bookmarkStart w:id="361" w:name="_Ref507598047"/>
      <w:bookmarkStart w:id="362" w:name="_Ref508987354"/>
      <w:bookmarkStart w:id="363" w:name="_Toc510174775"/>
      <w:bookmarkStart w:id="364" w:name="_Ref506807829"/>
      <w:r>
        <w:t>a</w:t>
      </w:r>
      <w:r w:rsidR="00A27D47">
        <w:t>ttachments</w:t>
      </w:r>
      <w:bookmarkEnd w:id="361"/>
      <w:r>
        <w:t xml:space="preserve"> property</w:t>
      </w:r>
      <w:bookmarkEnd w:id="362"/>
      <w:bookmarkEnd w:id="363"/>
    </w:p>
    <w:p w14:paraId="7E972364" w14:textId="01E8157A"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one or more unique (§</w:t>
      </w:r>
      <w:r w:rsidR="0007310E">
        <w:fldChar w:fldCharType="begin"/>
      </w:r>
      <w:r w:rsidR="0007310E">
        <w:instrText xml:space="preserve"> REF _Ref493404799 \r \h </w:instrText>
      </w:r>
      <w:r w:rsidR="0007310E">
        <w:fldChar w:fldCharType="separate"/>
      </w:r>
      <w:r w:rsidR="00C12AF1">
        <w:t>3.6.2</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C12AF1">
        <w:t>3.14</w:t>
      </w:r>
      <w:r>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detection of the result.</w:t>
      </w:r>
    </w:p>
    <w:p w14:paraId="0CCD1B68" w14:textId="0ED5A1E4" w:rsidR="00977593" w:rsidRDefault="00977593" w:rsidP="00977593">
      <w:r>
        <w:t xml:space="preserve">For an example, see EXAMPLE 2 in </w:t>
      </w:r>
      <w:r w:rsidRPr="00A14F9A">
        <w:t>§</w:t>
      </w:r>
      <w:r>
        <w:fldChar w:fldCharType="begin"/>
      </w:r>
      <w:r>
        <w:instrText xml:space="preserve"> REF _Ref506978653 \r \h </w:instrText>
      </w:r>
      <w:r>
        <w:fldChar w:fldCharType="separate"/>
      </w:r>
      <w:r w:rsidR="00C12AF1">
        <w:t>3.14.1</w:t>
      </w:r>
      <w:r>
        <w:fldChar w:fldCharType="end"/>
      </w:r>
      <w:r>
        <w:t>.</w:t>
      </w:r>
    </w:p>
    <w:p w14:paraId="555548BF" w14:textId="223DC9DB" w:rsidR="00DF302D" w:rsidRDefault="00DF302D" w:rsidP="006E546E">
      <w:pPr>
        <w:pStyle w:val="Heading3"/>
      </w:pPr>
      <w:bookmarkStart w:id="365" w:name="_Ref510085934"/>
      <w:bookmarkStart w:id="366" w:name="_Toc510174776"/>
      <w:r>
        <w:t>conversionProvenance property</w:t>
      </w:r>
      <w:bookmarkEnd w:id="364"/>
      <w:bookmarkEnd w:id="365"/>
      <w:bookmarkEnd w:id="366"/>
    </w:p>
    <w:p w14:paraId="2E28B0A4" w14:textId="29787CF7" w:rsidR="00D13A53" w:rsidRDefault="00DF302D" w:rsidP="00DF302D">
      <w:r>
        <w:t xml:space="preserve">If the </w:t>
      </w:r>
      <w:r w:rsidRPr="008B3A31">
        <w:rPr>
          <w:rStyle w:val="CODEtemp"/>
        </w:rPr>
        <w:t>run</w:t>
      </w:r>
      <w:r>
        <w:t xml:space="preserve"> object (</w:t>
      </w:r>
      <w:r w:rsidRPr="00180B28">
        <w:t>§</w:t>
      </w:r>
      <w:r>
        <w:fldChar w:fldCharType="begin"/>
      </w:r>
      <w:r>
        <w:instrText xml:space="preserve"> REF _Ref493349997 \w \h </w:instrText>
      </w:r>
      <w:r>
        <w:fldChar w:fldCharType="separate"/>
      </w:r>
      <w:r w:rsidR="00C12AF1">
        <w:t>3.11</w:t>
      </w:r>
      <w:r>
        <w:fldChar w:fldCharType="end"/>
      </w:r>
      <w:r>
        <w:t xml:space="preserve">) containing </w:t>
      </w:r>
      <w:r w:rsidR="00DE4250">
        <w:t xml:space="preserve">the </w:t>
      </w:r>
      <w:r w:rsidRPr="008B3A31">
        <w:rPr>
          <w:rStyle w:val="CODEtemp"/>
        </w:rPr>
        <w:t>result</w:t>
      </w:r>
      <w:r>
        <w:t xml:space="preserve"> object was produced by a converter, the </w:t>
      </w:r>
      <w:r w:rsidRPr="008B3A31">
        <w:rPr>
          <w:rStyle w:val="CODEtemp"/>
        </w:rPr>
        <w:t>result</w:t>
      </w:r>
      <w:r>
        <w:t xml:space="preserve"> object </w:t>
      </w:r>
      <w:r w:rsidRPr="008B3A31">
        <w:rPr>
          <w:b/>
        </w:rPr>
        <w:t>MAY</w:t>
      </w:r>
      <w:r>
        <w:t xml:space="preserve"> contain a property named </w:t>
      </w:r>
      <w:r>
        <w:rPr>
          <w:rStyle w:val="CODEtemp"/>
        </w:rPr>
        <w:t>conversionProvenance</w:t>
      </w:r>
      <w:r>
        <w:t xml:space="preserve"> whose value is an array of </w:t>
      </w:r>
      <w:r w:rsidR="00976EDC">
        <w:t>one or more unique (</w:t>
      </w:r>
      <w:r w:rsidR="00976EDC" w:rsidRPr="00180B28">
        <w:t>§</w:t>
      </w:r>
      <w:r w:rsidR="00976EDC">
        <w:fldChar w:fldCharType="begin"/>
      </w:r>
      <w:r w:rsidR="00976EDC">
        <w:instrText xml:space="preserve"> REF _Ref493404799 \r \h </w:instrText>
      </w:r>
      <w:r w:rsidR="00976EDC">
        <w:fldChar w:fldCharType="separate"/>
      </w:r>
      <w:r w:rsidR="00C12AF1">
        <w:t>3.6.2</w:t>
      </w:r>
      <w:r w:rsidR="00976EDC">
        <w:fldChar w:fldCharType="end"/>
      </w:r>
      <w:r w:rsidR="00976EDC">
        <w:t xml:space="preserve">) </w:t>
      </w:r>
      <w:r w:rsidR="00DE4250">
        <w:rPr>
          <w:rStyle w:val="CODEtemp"/>
        </w:rPr>
        <w:t>physicalLocation</w:t>
      </w:r>
      <w:r w:rsidR="00DE4250">
        <w:t xml:space="preserve"> </w:t>
      </w:r>
      <w:r>
        <w:t>objects (</w:t>
      </w:r>
      <w:r w:rsidRPr="00180B28">
        <w:t>§</w:t>
      </w:r>
      <w:r w:rsidR="00DE4250">
        <w:fldChar w:fldCharType="begin"/>
      </w:r>
      <w:r w:rsidR="00DE4250">
        <w:instrText xml:space="preserve"> REF _Ref493477390 \r \h </w:instrText>
      </w:r>
      <w:r w:rsidR="00DE4250">
        <w:fldChar w:fldCharType="separate"/>
      </w:r>
      <w:r w:rsidR="00C12AF1">
        <w:t>3.20</w:t>
      </w:r>
      <w:r w:rsidR="00DE4250">
        <w:fldChar w:fldCharType="end"/>
      </w:r>
      <w:r>
        <w:t xml:space="preserve">) which specify the portions of the analysis tool’s output that the converter transformed into the </w:t>
      </w:r>
      <w:r w:rsidRPr="008B3A31">
        <w:rPr>
          <w:rStyle w:val="CODEtemp"/>
        </w:rPr>
        <w:t>result</w:t>
      </w:r>
      <w:r>
        <w:t xml:space="preserve"> object.</w:t>
      </w:r>
    </w:p>
    <w:p w14:paraId="7F6856C1" w14:textId="76F479B8" w:rsidR="00DF302D" w:rsidRDefault="00D13A53" w:rsidP="00DF302D">
      <w:r>
        <w:lastRenderedPageBreak/>
        <w:t xml:space="preserve">Direct producers </w:t>
      </w:r>
      <w:r w:rsidRPr="00D13A53">
        <w:rPr>
          <w:b/>
        </w:rPr>
        <w:t>SHALL NOT</w:t>
      </w:r>
      <w:r>
        <w:t xml:space="preserve"> emit</w:t>
      </w:r>
      <w:r w:rsidR="00DF302D">
        <w:t xml:space="preserve"> the </w:t>
      </w:r>
      <w:r w:rsidR="00DF302D" w:rsidRPr="00C82263">
        <w:rPr>
          <w:rStyle w:val="CODEtemp"/>
        </w:rPr>
        <w:t>conversionProvenance</w:t>
      </w:r>
      <w:r w:rsidR="00DF302D">
        <w:t xml:space="preserve"> property.</w:t>
      </w:r>
    </w:p>
    <w:p w14:paraId="60D514E2" w14:textId="30D4BFD5" w:rsidR="00DF302D" w:rsidRDefault="00DE4250" w:rsidP="003A2BC1">
      <w:pPr>
        <w:pStyle w:val="Note"/>
      </w:pPr>
      <w:r>
        <w:t xml:space="preserve">NOTE: </w:t>
      </w:r>
      <w:r w:rsidR="00DF302D">
        <w:t xml:space="preserve">The value of this property is an array, rather than a single </w:t>
      </w:r>
      <w:r>
        <w:rPr>
          <w:rStyle w:val="CODEtemp"/>
        </w:rPr>
        <w:t>physicalLocation</w:t>
      </w:r>
      <w:r>
        <w:t xml:space="preserve"> </w:t>
      </w:r>
      <w:r w:rsidR="00DF302D">
        <w:t xml:space="preserve">object, because, depending on the analysis tool, the converter might need to bring together information from multiple output files to synthesize the </w:t>
      </w:r>
      <w:r w:rsidR="00DF302D" w:rsidRPr="00996C17">
        <w:rPr>
          <w:rStyle w:val="CODEtemp"/>
        </w:rPr>
        <w:t>result</w:t>
      </w:r>
      <w:r w:rsidR="00DF302D">
        <w:t xml:space="preserve"> object.</w:t>
      </w:r>
    </w:p>
    <w:p w14:paraId="698F1C28" w14:textId="77777777" w:rsidR="00DF302D" w:rsidRDefault="00DF302D" w:rsidP="003A2BC1">
      <w:pPr>
        <w:pStyle w:val="Note"/>
      </w:pPr>
      <w:r>
        <w:t>This property is intended to be useful to developers of converters, to help them debug the conversion from the analysis tool’s native output format into the SARIF format.</w:t>
      </w:r>
    </w:p>
    <w:p w14:paraId="733081D0" w14:textId="77777777" w:rsidR="00DE4250" w:rsidRDefault="00DE4250" w:rsidP="00DE4250">
      <w:pPr>
        <w:pStyle w:val="Note"/>
      </w:pPr>
      <w:r>
        <w:t>EXAMPLE: Given this Android Studio output file:</w:t>
      </w:r>
    </w:p>
    <w:p w14:paraId="26F0ED45" w14:textId="77777777" w:rsidR="00DE4250" w:rsidRDefault="00DE4250" w:rsidP="00DE4250">
      <w:pPr>
        <w:pStyle w:val="Codesmall"/>
      </w:pPr>
      <w:proofErr w:type="gramStart"/>
      <w:r>
        <w:t>&lt;?xml</w:t>
      </w:r>
      <w:proofErr w:type="gramEnd"/>
      <w:r>
        <w:t xml:space="preserve"> version="1.0" encoding="UTF-8"?&gt;</w:t>
      </w:r>
    </w:p>
    <w:p w14:paraId="03CB2857" w14:textId="77777777" w:rsidR="00DE4250" w:rsidRDefault="00DE4250" w:rsidP="00DE4250">
      <w:pPr>
        <w:pStyle w:val="Codesmall"/>
      </w:pPr>
      <w:r>
        <w:t>&lt;problems&gt;</w:t>
      </w:r>
    </w:p>
    <w:p w14:paraId="23D754E5" w14:textId="77777777" w:rsidR="00DE4250" w:rsidRDefault="00DE4250" w:rsidP="00DE4250">
      <w:pPr>
        <w:pStyle w:val="Codesmall"/>
      </w:pPr>
      <w:r>
        <w:t xml:space="preserve">  &lt;problem&gt;</w:t>
      </w:r>
    </w:p>
    <w:p w14:paraId="16E08D04" w14:textId="77777777" w:rsidR="00DE4250" w:rsidRDefault="00DE4250" w:rsidP="00DE4250">
      <w:pPr>
        <w:pStyle w:val="Codesmall"/>
      </w:pPr>
      <w:r>
        <w:t xml:space="preserve">    &lt;file&gt;&lt;/file&gt;</w:t>
      </w:r>
    </w:p>
    <w:p w14:paraId="3F8E924B" w14:textId="77777777" w:rsidR="00DE4250" w:rsidRDefault="00DE4250" w:rsidP="00DE4250">
      <w:pPr>
        <w:pStyle w:val="Codesmall"/>
      </w:pPr>
      <w:r>
        <w:t xml:space="preserve">    &lt;line&gt;242&lt;/line&gt;</w:t>
      </w:r>
    </w:p>
    <w:p w14:paraId="5B8F17CB" w14:textId="77777777" w:rsidR="00DE4250" w:rsidRDefault="00DE4250" w:rsidP="00DE4250">
      <w:pPr>
        <w:pStyle w:val="Codesmall"/>
      </w:pPr>
      <w:r>
        <w:t xml:space="preserve">    ...</w:t>
      </w:r>
    </w:p>
    <w:p w14:paraId="1B90AAB4" w14:textId="77777777" w:rsidR="00DE4250" w:rsidRDefault="00DE4250" w:rsidP="00DE4250">
      <w:pPr>
        <w:pStyle w:val="Codesmall"/>
      </w:pPr>
      <w:r>
        <w:t xml:space="preserve">    &lt;problem_class ...&gt;Assertions&lt;/problem_class&gt;</w:t>
      </w:r>
    </w:p>
    <w:p w14:paraId="17F17AB5" w14:textId="77777777" w:rsidR="00DE4250" w:rsidRDefault="00DE4250" w:rsidP="00DE4250">
      <w:pPr>
        <w:pStyle w:val="Codesmall"/>
      </w:pPr>
      <w:r>
        <w:t xml:space="preserve">    ...</w:t>
      </w:r>
    </w:p>
    <w:p w14:paraId="25FD37E4" w14:textId="77777777" w:rsidR="00DE4250" w:rsidRDefault="00DE4250" w:rsidP="00DE4250">
      <w:pPr>
        <w:pStyle w:val="Codesmall"/>
      </w:pPr>
      <w:r>
        <w:t xml:space="preserve">    &lt;description&gt;Assertions are unreliable. ...&lt;/description&gt;</w:t>
      </w:r>
    </w:p>
    <w:p w14:paraId="7E55D9E6" w14:textId="77777777" w:rsidR="00DE4250" w:rsidRDefault="00DE4250" w:rsidP="00DE4250">
      <w:pPr>
        <w:pStyle w:val="Codesmall"/>
      </w:pPr>
      <w:r>
        <w:t xml:space="preserve">  &lt;/problem&gt;</w:t>
      </w:r>
    </w:p>
    <w:p w14:paraId="3E9555F9" w14:textId="77777777" w:rsidR="00DE4250" w:rsidRDefault="00DE4250" w:rsidP="00DE4250">
      <w:pPr>
        <w:pStyle w:val="Codesmall"/>
      </w:pPr>
      <w:r>
        <w:t>&lt;/problems&gt;</w:t>
      </w:r>
    </w:p>
    <w:p w14:paraId="02101065" w14:textId="77777777" w:rsidR="00DE4250" w:rsidRDefault="00DE4250" w:rsidP="00DE4250">
      <w:pPr>
        <w:pStyle w:val="Note"/>
      </w:pPr>
      <w:r>
        <w:t>a SARIF converter might transform it into the following SARIF log file:</w:t>
      </w:r>
    </w:p>
    <w:p w14:paraId="3D51AB7D" w14:textId="77777777" w:rsidR="00DE4250" w:rsidRDefault="00DE4250" w:rsidP="00DE4250">
      <w:pPr>
        <w:pStyle w:val="Codesmall"/>
      </w:pPr>
      <w:r>
        <w:t>{</w:t>
      </w:r>
    </w:p>
    <w:p w14:paraId="012CA81E" w14:textId="77777777" w:rsidR="00DE4250" w:rsidRDefault="00DE4250" w:rsidP="00DE4250">
      <w:pPr>
        <w:pStyle w:val="Codesmall"/>
      </w:pPr>
      <w:r>
        <w:t xml:space="preserve">  ...</w:t>
      </w:r>
    </w:p>
    <w:p w14:paraId="293A38E1" w14:textId="77777777" w:rsidR="00DE4250" w:rsidRDefault="00DE4250" w:rsidP="00DE4250">
      <w:pPr>
        <w:pStyle w:val="Codesmall"/>
      </w:pPr>
      <w:r>
        <w:t xml:space="preserve">  "runs": [</w:t>
      </w:r>
    </w:p>
    <w:p w14:paraId="39A4C923" w14:textId="77777777" w:rsidR="00DE4250" w:rsidRDefault="00DE4250" w:rsidP="00DE4250">
      <w:pPr>
        <w:pStyle w:val="Codesmall"/>
      </w:pPr>
      <w:r>
        <w:t xml:space="preserve">    {</w:t>
      </w:r>
    </w:p>
    <w:p w14:paraId="01C507F1" w14:textId="77777777" w:rsidR="00DE4250" w:rsidRDefault="00DE4250" w:rsidP="00DE4250">
      <w:pPr>
        <w:pStyle w:val="Codesmall"/>
      </w:pPr>
      <w:r>
        <w:t xml:space="preserve">      "tool": {</w:t>
      </w:r>
    </w:p>
    <w:p w14:paraId="7ECE579A" w14:textId="77777777" w:rsidR="00DE4250" w:rsidRDefault="00DE4250" w:rsidP="00DE4250">
      <w:pPr>
        <w:pStyle w:val="Codesmall"/>
      </w:pPr>
      <w:r>
        <w:t xml:space="preserve">        "name": "AndroidStudio",</w:t>
      </w:r>
    </w:p>
    <w:p w14:paraId="4D03B1D9" w14:textId="77777777" w:rsidR="00DE4250" w:rsidRDefault="00DE4250" w:rsidP="00DE4250">
      <w:pPr>
        <w:pStyle w:val="Codesmall"/>
      </w:pPr>
      <w:r>
        <w:t xml:space="preserve">        ...</w:t>
      </w:r>
    </w:p>
    <w:p w14:paraId="21CAA8D3" w14:textId="77777777" w:rsidR="00DE4250" w:rsidRDefault="00DE4250" w:rsidP="00DE4250">
      <w:pPr>
        <w:pStyle w:val="Codesmall"/>
      </w:pPr>
      <w:r>
        <w:t xml:space="preserve">      },</w:t>
      </w:r>
    </w:p>
    <w:p w14:paraId="76BB7C11" w14:textId="697E3FDB" w:rsidR="00DE4250" w:rsidRDefault="00DE4250" w:rsidP="00DE4250">
      <w:pPr>
        <w:pStyle w:val="Codesmall"/>
      </w:pPr>
      <w:r>
        <w:t xml:space="preserve">      "conversion": </w:t>
      </w:r>
      <w:proofErr w:type="gramStart"/>
      <w:r>
        <w:t>{  #</w:t>
      </w:r>
      <w:proofErr w:type="gramEnd"/>
      <w:r>
        <w:t xml:space="preserve"> A conversion object (see </w:t>
      </w:r>
      <w:r w:rsidRPr="00E20F80">
        <w:t>§</w:t>
      </w:r>
      <w:r>
        <w:fldChar w:fldCharType="begin"/>
      </w:r>
      <w:r>
        <w:instrText xml:space="preserve"> REF _Ref506806657 \r \h </w:instrText>
      </w:r>
      <w:r>
        <w:fldChar w:fldCharType="separate"/>
      </w:r>
      <w:r w:rsidR="00C12AF1">
        <w:t>3.14</w:t>
      </w:r>
      <w:r>
        <w:fldChar w:fldCharType="end"/>
      </w:r>
      <w:r>
        <w:t>)</w:t>
      </w:r>
    </w:p>
    <w:p w14:paraId="11939B14" w14:textId="77777777" w:rsidR="00DE4250" w:rsidRDefault="00DE4250" w:rsidP="00DE4250">
      <w:pPr>
        <w:pStyle w:val="Codesmall"/>
      </w:pPr>
      <w:r>
        <w:t xml:space="preserve">        ...</w:t>
      </w:r>
    </w:p>
    <w:p w14:paraId="66B10E54" w14:textId="77777777" w:rsidR="00DE4250" w:rsidRDefault="00DE4250" w:rsidP="00DE4250">
      <w:pPr>
        <w:pStyle w:val="Codesmall"/>
      </w:pPr>
      <w:r>
        <w:t xml:space="preserve">      },</w:t>
      </w:r>
    </w:p>
    <w:p w14:paraId="317F91F8" w14:textId="77777777" w:rsidR="00DE4250" w:rsidRDefault="00DE4250" w:rsidP="00DE4250">
      <w:pPr>
        <w:pStyle w:val="Codesmall"/>
      </w:pPr>
      <w:r>
        <w:t xml:space="preserve">      "results": [</w:t>
      </w:r>
    </w:p>
    <w:p w14:paraId="060FAEB0" w14:textId="77777777" w:rsidR="00DE4250" w:rsidRDefault="00DE4250" w:rsidP="00DE4250">
      <w:pPr>
        <w:pStyle w:val="Codesmall"/>
      </w:pPr>
      <w:r>
        <w:t xml:space="preserve">        {</w:t>
      </w:r>
    </w:p>
    <w:p w14:paraId="22AD5661" w14:textId="77777777" w:rsidR="00DE4250" w:rsidRDefault="00DE4250" w:rsidP="00DE4250">
      <w:pPr>
        <w:pStyle w:val="Codesmall"/>
      </w:pPr>
      <w:r>
        <w:t xml:space="preserve">          "ruleId": "Assertions",</w:t>
      </w:r>
    </w:p>
    <w:p w14:paraId="6ED782CE" w14:textId="77777777" w:rsidR="00DE4250" w:rsidRDefault="00DE4250" w:rsidP="00DE4250">
      <w:pPr>
        <w:pStyle w:val="Codesmall"/>
      </w:pPr>
      <w:r>
        <w:t xml:space="preserve">          "message": {</w:t>
      </w:r>
    </w:p>
    <w:p w14:paraId="5CC2022F" w14:textId="77777777" w:rsidR="00DE4250" w:rsidRDefault="00DE4250" w:rsidP="00DE4250">
      <w:pPr>
        <w:pStyle w:val="Codesmall"/>
      </w:pPr>
      <w:r>
        <w:t xml:space="preserve">            "text": "Assertions are unreliable. ..."</w:t>
      </w:r>
    </w:p>
    <w:p w14:paraId="19DAADE7" w14:textId="77777777" w:rsidR="00DE4250" w:rsidRDefault="00DE4250" w:rsidP="00DE4250">
      <w:pPr>
        <w:pStyle w:val="Codesmall"/>
      </w:pPr>
      <w:r>
        <w:t xml:space="preserve">          },</w:t>
      </w:r>
    </w:p>
    <w:p w14:paraId="754E2ED0" w14:textId="77777777" w:rsidR="00DE4250" w:rsidRDefault="00DE4250" w:rsidP="00DE4250">
      <w:pPr>
        <w:pStyle w:val="Codesmall"/>
      </w:pPr>
      <w:r>
        <w:t xml:space="preserve">          ...</w:t>
      </w:r>
    </w:p>
    <w:p w14:paraId="5366CEBB" w14:textId="50101EAD" w:rsidR="00DE4250" w:rsidRDefault="00DE4250" w:rsidP="00DE4250">
      <w:pPr>
        <w:pStyle w:val="Codesmall"/>
      </w:pPr>
      <w:r>
        <w:t xml:space="preserve">          "conversionProvenance": [     # An array of physicalLocation objects (§</w:t>
      </w:r>
      <w:r>
        <w:fldChar w:fldCharType="begin"/>
      </w:r>
      <w:r>
        <w:instrText xml:space="preserve"> REF _Ref493477390 \r \h </w:instrText>
      </w:r>
      <w:r>
        <w:fldChar w:fldCharType="separate"/>
      </w:r>
      <w:r w:rsidR="00C12AF1">
        <w:t>3.20</w:t>
      </w:r>
      <w:r>
        <w:fldChar w:fldCharType="end"/>
      </w:r>
      <w:r>
        <w:t>).</w:t>
      </w:r>
    </w:p>
    <w:p w14:paraId="2A15CECD" w14:textId="77777777" w:rsidR="00DE4250" w:rsidRDefault="00DE4250" w:rsidP="00DE4250">
      <w:pPr>
        <w:pStyle w:val="Codesmall"/>
      </w:pPr>
      <w:r>
        <w:t xml:space="preserve">            {</w:t>
      </w:r>
    </w:p>
    <w:p w14:paraId="17292CE8" w14:textId="60D2F210" w:rsidR="00DE4250" w:rsidRDefault="00DE4250" w:rsidP="00DE4250">
      <w:pPr>
        <w:pStyle w:val="Codesmall"/>
      </w:pPr>
      <w:r>
        <w:t xml:space="preserve">              "fileLocation": </w:t>
      </w:r>
      <w:proofErr w:type="gramStart"/>
      <w:r>
        <w:t xml:space="preserve">{  </w:t>
      </w:r>
      <w:proofErr w:type="gramEnd"/>
      <w:r>
        <w:t xml:space="preserve">              # See </w:t>
      </w:r>
      <w:r w:rsidRPr="00E20F80">
        <w:t>§</w:t>
      </w:r>
      <w:r>
        <w:fldChar w:fldCharType="begin"/>
      </w:r>
      <w:r>
        <w:instrText xml:space="preserve"> REF _Ref503369432 \r \h </w:instrText>
      </w:r>
      <w:r>
        <w:fldChar w:fldCharType="separate"/>
      </w:r>
      <w:r w:rsidR="00C12AF1">
        <w:t>3.20.3</w:t>
      </w:r>
      <w:r>
        <w:fldChar w:fldCharType="end"/>
      </w:r>
      <w:r>
        <w:t>.</w:t>
      </w:r>
    </w:p>
    <w:p w14:paraId="21AC76C2" w14:textId="77777777" w:rsidR="00DE4250" w:rsidRDefault="00DE4250" w:rsidP="00DE4250">
      <w:pPr>
        <w:pStyle w:val="Codesmall"/>
      </w:pPr>
      <w:r>
        <w:t xml:space="preserve">                "uri": "AndroidStudio.log",</w:t>
      </w:r>
    </w:p>
    <w:p w14:paraId="7054A5F9" w14:textId="77777777" w:rsidR="00DE4250" w:rsidRDefault="00DE4250" w:rsidP="00DE4250">
      <w:pPr>
        <w:pStyle w:val="Codesmall"/>
      </w:pPr>
      <w:r>
        <w:t xml:space="preserve">                "uriBaseId": "$LOGSROOT"</w:t>
      </w:r>
    </w:p>
    <w:p w14:paraId="7A7035D1" w14:textId="3DCD9693" w:rsidR="00DE4250" w:rsidRDefault="00DE4250" w:rsidP="00DE4250">
      <w:pPr>
        <w:pStyle w:val="Codesmall"/>
      </w:pPr>
      <w:r>
        <w:t xml:space="preserve">              },</w:t>
      </w:r>
    </w:p>
    <w:p w14:paraId="21AB5369" w14:textId="03F1D63B" w:rsidR="00DE4250" w:rsidRDefault="00DE4250" w:rsidP="00DE4250">
      <w:pPr>
        <w:pStyle w:val="Codesmall"/>
      </w:pPr>
      <w:r>
        <w:t xml:space="preserve">              "region": </w:t>
      </w:r>
      <w:proofErr w:type="gramStart"/>
      <w:r>
        <w:t xml:space="preserve">{  </w:t>
      </w:r>
      <w:proofErr w:type="gramEnd"/>
      <w:r>
        <w:t xml:space="preserve">                    # See </w:t>
      </w:r>
      <w:r w:rsidRPr="00E20F80">
        <w:t>§</w:t>
      </w:r>
      <w:r>
        <w:fldChar w:fldCharType="begin"/>
      </w:r>
      <w:r>
        <w:instrText xml:space="preserve"> REF _Ref493509797 \r \h </w:instrText>
      </w:r>
      <w:r>
        <w:fldChar w:fldCharType="separate"/>
      </w:r>
      <w:r w:rsidR="00C12AF1">
        <w:t>3.20.4</w:t>
      </w:r>
      <w:r>
        <w:fldChar w:fldCharType="end"/>
      </w:r>
      <w:r>
        <w:t>.</w:t>
      </w:r>
    </w:p>
    <w:p w14:paraId="44AB9AD1" w14:textId="77777777" w:rsidR="00DE4250" w:rsidRDefault="00DE4250" w:rsidP="00DE4250">
      <w:pPr>
        <w:pStyle w:val="Codesmall"/>
      </w:pPr>
      <w:r>
        <w:t xml:space="preserve">                "startLine": 3,</w:t>
      </w:r>
    </w:p>
    <w:p w14:paraId="065F1C32" w14:textId="77777777" w:rsidR="00DE4250" w:rsidRDefault="00DE4250" w:rsidP="00DE4250">
      <w:pPr>
        <w:pStyle w:val="Codesmall"/>
      </w:pPr>
      <w:r>
        <w:t xml:space="preserve">                "startColumn": 3,</w:t>
      </w:r>
    </w:p>
    <w:p w14:paraId="09C95C98" w14:textId="77777777" w:rsidR="00DE4250" w:rsidRDefault="00DE4250" w:rsidP="00DE4250">
      <w:pPr>
        <w:pStyle w:val="Codesmall"/>
      </w:pPr>
      <w:r>
        <w:t xml:space="preserve">                "endLine": 12,</w:t>
      </w:r>
    </w:p>
    <w:p w14:paraId="0CF1F010" w14:textId="77777777" w:rsidR="00DE4250" w:rsidRDefault="00DE4250" w:rsidP="00DE4250">
      <w:pPr>
        <w:pStyle w:val="Codesmall"/>
      </w:pPr>
      <w:r>
        <w:t xml:space="preserve">                "endColumn": 13</w:t>
      </w:r>
    </w:p>
    <w:p w14:paraId="0E919BA1" w14:textId="4777A165" w:rsidR="00DE4250" w:rsidRDefault="00DE4250" w:rsidP="00DE4250">
      <w:pPr>
        <w:pStyle w:val="Codesmall"/>
      </w:pPr>
      <w:r>
        <w:t xml:space="preserve">                "snippet": {</w:t>
      </w:r>
    </w:p>
    <w:p w14:paraId="030C304E" w14:textId="1BE95844" w:rsidR="00DE4250" w:rsidRDefault="00DE4250" w:rsidP="00DE4250">
      <w:pPr>
        <w:pStyle w:val="Codesmall"/>
      </w:pPr>
      <w:r>
        <w:t xml:space="preserve">                  "text": "</w:t>
      </w:r>
      <w:r w:rsidRPr="004811D4">
        <w:t xml:space="preserve">&lt;problem&gt;\n </w:t>
      </w:r>
      <w:r>
        <w:t>...</w:t>
      </w:r>
      <w:r w:rsidRPr="004811D4">
        <w:t xml:space="preserve"> \</w:t>
      </w:r>
      <w:proofErr w:type="gramStart"/>
      <w:r w:rsidRPr="004811D4">
        <w:t>n  &lt;</w:t>
      </w:r>
      <w:proofErr w:type="gramEnd"/>
      <w:r w:rsidRPr="004811D4">
        <w:t>/problem&gt;</w:t>
      </w:r>
      <w:r>
        <w:t>",</w:t>
      </w:r>
    </w:p>
    <w:p w14:paraId="05A5D863" w14:textId="1EBD14EE" w:rsidR="00DE4250" w:rsidRDefault="00DE4250" w:rsidP="00DE4250">
      <w:pPr>
        <w:pStyle w:val="Codesmall"/>
      </w:pPr>
      <w:r>
        <w:t xml:space="preserve">                }</w:t>
      </w:r>
    </w:p>
    <w:p w14:paraId="38935C2C" w14:textId="5B476545" w:rsidR="00DE4250" w:rsidRDefault="00DE4250" w:rsidP="00DE4250">
      <w:pPr>
        <w:pStyle w:val="Codesmall"/>
      </w:pPr>
      <w:r>
        <w:t xml:space="preserve">              }</w:t>
      </w:r>
    </w:p>
    <w:p w14:paraId="34AE8104" w14:textId="77777777" w:rsidR="00DE4250" w:rsidRDefault="00DE4250" w:rsidP="00DE4250">
      <w:pPr>
        <w:pStyle w:val="Codesmall"/>
      </w:pPr>
      <w:r>
        <w:t xml:space="preserve">            }</w:t>
      </w:r>
    </w:p>
    <w:p w14:paraId="2598559D" w14:textId="77777777" w:rsidR="00DE4250" w:rsidRDefault="00DE4250" w:rsidP="00DE4250">
      <w:pPr>
        <w:pStyle w:val="Codesmall"/>
      </w:pPr>
      <w:r>
        <w:t xml:space="preserve">          ],</w:t>
      </w:r>
    </w:p>
    <w:p w14:paraId="601935BC" w14:textId="77777777" w:rsidR="00DE4250" w:rsidRDefault="00DE4250" w:rsidP="00DE4250">
      <w:pPr>
        <w:pStyle w:val="Codesmall"/>
      </w:pPr>
      <w:r>
        <w:t xml:space="preserve">          ...</w:t>
      </w:r>
    </w:p>
    <w:p w14:paraId="422F54FF" w14:textId="77777777" w:rsidR="00DE4250" w:rsidRDefault="00DE4250" w:rsidP="00DE4250">
      <w:pPr>
        <w:pStyle w:val="Codesmall"/>
      </w:pPr>
      <w:r>
        <w:t xml:space="preserve">        }</w:t>
      </w:r>
    </w:p>
    <w:p w14:paraId="2CDCA377" w14:textId="77777777" w:rsidR="00DE4250" w:rsidRDefault="00DE4250" w:rsidP="00DE4250">
      <w:pPr>
        <w:pStyle w:val="Codesmall"/>
      </w:pPr>
      <w:r>
        <w:t xml:space="preserve">      ]</w:t>
      </w:r>
    </w:p>
    <w:p w14:paraId="2777C421" w14:textId="77777777" w:rsidR="00DE4250" w:rsidRDefault="00DE4250" w:rsidP="00DE4250">
      <w:pPr>
        <w:pStyle w:val="Codesmall"/>
      </w:pPr>
      <w:r>
        <w:t xml:space="preserve">    }</w:t>
      </w:r>
    </w:p>
    <w:p w14:paraId="38ABECCC" w14:textId="77777777" w:rsidR="00DE4250" w:rsidRDefault="00DE4250" w:rsidP="00DE4250">
      <w:pPr>
        <w:pStyle w:val="Codesmall"/>
      </w:pPr>
      <w:r>
        <w:t xml:space="preserve">  ]</w:t>
      </w:r>
    </w:p>
    <w:p w14:paraId="36A81A8A" w14:textId="77777777" w:rsidR="00DE4250" w:rsidRPr="008F4CB1" w:rsidRDefault="00DE4250" w:rsidP="00DE4250">
      <w:pPr>
        <w:pStyle w:val="Codesmall"/>
      </w:pPr>
      <w:r>
        <w:t>}</w:t>
      </w:r>
    </w:p>
    <w:p w14:paraId="47D757BD" w14:textId="77777777" w:rsidR="00DE4250" w:rsidRPr="00DF302D" w:rsidRDefault="00DE4250" w:rsidP="00DF302D"/>
    <w:p w14:paraId="656D1948" w14:textId="2B2F6C2A" w:rsidR="006E546E" w:rsidRDefault="006E546E" w:rsidP="006E546E">
      <w:pPr>
        <w:pStyle w:val="Heading3"/>
      </w:pPr>
      <w:bookmarkStart w:id="367" w:name="_Toc510174777"/>
      <w:r>
        <w:lastRenderedPageBreak/>
        <w:t>fixes property</w:t>
      </w:r>
      <w:bookmarkEnd w:id="367"/>
    </w:p>
    <w:p w14:paraId="41DB16FF" w14:textId="3290B8B6"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names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C12AF1">
        <w:t>3.6.2</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C12AF1">
        <w:t>3.31</w:t>
      </w:r>
      <w:r>
        <w:fldChar w:fldCharType="end"/>
      </w:r>
      <w:r w:rsidRPr="00E20F80">
        <w:t>).</w:t>
      </w:r>
    </w:p>
    <w:p w14:paraId="42E1D0DE" w14:textId="54DDCACE" w:rsidR="006E546E" w:rsidRDefault="006E546E" w:rsidP="006E546E">
      <w:pPr>
        <w:pStyle w:val="Heading3"/>
      </w:pPr>
      <w:bookmarkStart w:id="368" w:name="_Toc510174778"/>
      <w:r>
        <w:t>properties property</w:t>
      </w:r>
      <w:bookmarkEnd w:id="368"/>
    </w:p>
    <w:p w14:paraId="5BBA1AD3" w14:textId="3DCC46B9"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named </w:t>
      </w:r>
      <w:r w:rsidRPr="00E20F80">
        <w:rPr>
          <w:rStyle w:val="CODEtemp"/>
        </w:rPr>
        <w:t>properties</w:t>
      </w:r>
      <w:r w:rsidRPr="00E20F80">
        <w:t xml:space="preserve"> whose value is a property bag (§</w:t>
      </w:r>
      <w:r>
        <w:fldChar w:fldCharType="begin"/>
      </w:r>
      <w:r>
        <w:instrText xml:space="preserve"> REF _Ref493408960 \w \h </w:instrText>
      </w:r>
      <w:r>
        <w:fldChar w:fldCharType="separate"/>
      </w:r>
      <w:r w:rsidR="00C12AF1">
        <w:t>3.7</w:t>
      </w:r>
      <w:r>
        <w:fldChar w:fldCharType="end"/>
      </w:r>
      <w:r w:rsidRPr="00E20F80">
        <w:t>). This allows tools to include information about the result that is not explicitly specified in the SARIF format.</w:t>
      </w:r>
    </w:p>
    <w:p w14:paraId="6848B71B" w14:textId="614B7C52" w:rsidR="006E546E" w:rsidRDefault="006E546E" w:rsidP="006E546E">
      <w:pPr>
        <w:pStyle w:val="Heading2"/>
      </w:pPr>
      <w:bookmarkStart w:id="369" w:name="_Ref493426721"/>
      <w:bookmarkStart w:id="370" w:name="_Ref507665939"/>
      <w:bookmarkStart w:id="371" w:name="_Toc510174779"/>
      <w:r>
        <w:t>location object</w:t>
      </w:r>
      <w:bookmarkEnd w:id="369"/>
      <w:bookmarkEnd w:id="370"/>
      <w:bookmarkEnd w:id="371"/>
    </w:p>
    <w:p w14:paraId="27ED50C0" w14:textId="23D428DC" w:rsidR="006E546E" w:rsidRDefault="006E546E" w:rsidP="006E546E">
      <w:pPr>
        <w:pStyle w:val="Heading3"/>
      </w:pPr>
      <w:bookmarkStart w:id="372" w:name="_Ref493479281"/>
      <w:bookmarkStart w:id="373" w:name="_Toc510174780"/>
      <w:r>
        <w:t>General</w:t>
      </w:r>
      <w:bookmarkEnd w:id="372"/>
      <w:bookmarkEnd w:id="373"/>
    </w:p>
    <w:p w14:paraId="1D30489B" w14:textId="632CEB60"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location object </w:t>
      </w:r>
      <w:r w:rsidR="00D24CB9">
        <w:t>is described by</w:t>
      </w:r>
      <w:r w:rsidRPr="00180B28">
        <w:t xml:space="preserve"> physical location (§</w:t>
      </w:r>
      <w:r>
        <w:fldChar w:fldCharType="begin"/>
      </w:r>
      <w:r>
        <w:instrText xml:space="preserve"> REF _Ref493477390 \w \h </w:instrText>
      </w:r>
      <w:r>
        <w:fldChar w:fldCharType="separate"/>
      </w:r>
      <w:r w:rsidR="00C12AF1">
        <w:t>3.20</w:t>
      </w:r>
      <w:r>
        <w:fldChar w:fldCharType="end"/>
      </w:r>
      <w:r w:rsidRPr="00180B28">
        <w:t xml:space="preserve">), </w:t>
      </w:r>
      <w:r w:rsidR="00D24CB9">
        <w:t>a</w:t>
      </w:r>
      <w:r w:rsidRPr="00180B28">
        <w:t xml:space="preserve"> logical location (§</w:t>
      </w:r>
      <w:r>
        <w:fldChar w:fldCharType="begin"/>
      </w:r>
      <w:r>
        <w:instrText xml:space="preserve"> REF _Ref493404450 \w \h </w:instrText>
      </w:r>
      <w:r>
        <w:fldChar w:fldCharType="separate"/>
      </w:r>
      <w:r w:rsidR="00C12AF1">
        <w:t>3.19.3</w:t>
      </w:r>
      <w:r>
        <w:fldChar w:fldCharType="end"/>
      </w:r>
      <w:r w:rsidRPr="00180B28">
        <w:t>), or both.</w:t>
      </w:r>
    </w:p>
    <w:p w14:paraId="1FD3A918" w14:textId="7621AED9" w:rsidR="00180B28" w:rsidRDefault="00180B28" w:rsidP="00180B28">
      <w:r w:rsidRPr="00180B28">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5B11EA73" w:rsidR="00180B28" w:rsidRP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line locations. See </w:t>
      </w:r>
      <w:hyperlink w:anchor="AppendixFingerprints" w:history="1">
        <w:r w:rsidRPr="00180B28">
          <w:rPr>
            <w:rStyle w:val="Hyperlink"/>
          </w:rPr>
          <w:t>Appendix B</w:t>
        </w:r>
      </w:hyperlink>
      <w:r w:rsidRPr="00180B28">
        <w:t xml:space="preserve"> for more information about fingerprinting. The </w:t>
      </w:r>
      <w:r w:rsidRPr="00180B28">
        <w:rPr>
          <w:rStyle w:val="CODEtemp"/>
        </w:rPr>
        <w:t>fullyQualifiedLogicalName</w:t>
      </w:r>
      <w:r w:rsidRPr="00180B28">
        <w:t xml:space="preserve"> property (§</w:t>
      </w:r>
      <w:r>
        <w:fldChar w:fldCharType="begin"/>
      </w:r>
      <w:r>
        <w:instrText xml:space="preserve"> REF _Ref493404450 \w \h </w:instrText>
      </w:r>
      <w:r>
        <w:fldChar w:fldCharType="separate"/>
      </w:r>
      <w:r w:rsidR="00C12AF1">
        <w:t>3.19.3</w:t>
      </w:r>
      <w:r>
        <w:fldChar w:fldCharType="end"/>
      </w:r>
      <w:r w:rsidRPr="00180B28">
        <w:t>) is particularly convenient for fingerprinting.</w:t>
      </w:r>
    </w:p>
    <w:p w14:paraId="7BB3738A" w14:textId="2222E264" w:rsidR="006E546E" w:rsidRDefault="00C6546E" w:rsidP="006E546E">
      <w:pPr>
        <w:pStyle w:val="Heading3"/>
      </w:pPr>
      <w:bookmarkStart w:id="374" w:name="_Ref493477623"/>
      <w:bookmarkStart w:id="375" w:name="_Ref493478351"/>
      <w:bookmarkStart w:id="376" w:name="_Toc510174781"/>
      <w:r>
        <w:t xml:space="preserve">physicalLocation </w:t>
      </w:r>
      <w:r w:rsidR="006E546E">
        <w:t>property</w:t>
      </w:r>
      <w:bookmarkEnd w:id="374"/>
      <w:bookmarkEnd w:id="375"/>
      <w:bookmarkEnd w:id="376"/>
    </w:p>
    <w:p w14:paraId="37D40289" w14:textId="7A8A44FD" w:rsidR="00732E87" w:rsidRPr="00DE40DE" w:rsidRDefault="00C6546E" w:rsidP="00732E87">
      <w:del w:id="377" w:author="Laurence Golding" w:date="2018-04-17T11:33:00Z">
        <w:r w:rsidDel="00DE40DE">
          <w:delText>A</w:delText>
        </w:r>
        <w:r w:rsidR="00732E87" w:rsidRPr="00732E87" w:rsidDel="00DE40DE">
          <w:delText xml:space="preserve"> </w:delText>
        </w:r>
      </w:del>
      <w:ins w:id="378" w:author="Laurence Golding" w:date="2018-04-17T11:33:00Z">
        <w:r w:rsidR="00DE40DE">
          <w:t>If physical location information is available, a</w:t>
        </w:r>
        <w:r w:rsidR="00DE40DE" w:rsidRPr="00732E87">
          <w:t xml:space="preserve"> </w:t>
        </w:r>
      </w:ins>
      <w:r w:rsidR="00732E87" w:rsidRPr="00732E87">
        <w:rPr>
          <w:rStyle w:val="CODEtemp"/>
        </w:rPr>
        <w:t>location</w:t>
      </w:r>
      <w:r w:rsidR="00732E87" w:rsidRPr="00732E87">
        <w:t xml:space="preserve"> object</w:t>
      </w:r>
      <w:r w:rsidR="00732E87">
        <w:t xml:space="preserve"> </w:t>
      </w:r>
      <w:r w:rsidR="00732E87">
        <w:rPr>
          <w:b/>
        </w:rPr>
        <w:t>SHALL</w:t>
      </w:r>
      <w:r w:rsidR="00732E87" w:rsidRPr="00732E87">
        <w:t xml:space="preserve"> contain a property named </w:t>
      </w:r>
      <w:r>
        <w:rPr>
          <w:rStyle w:val="CODEtemp"/>
        </w:rPr>
        <w:t>physicalLocation</w:t>
      </w:r>
      <w:r w:rsidRPr="00732E87">
        <w:t xml:space="preserve"> </w:t>
      </w:r>
      <w:r w:rsidR="00732E87" w:rsidRPr="00732E87">
        <w:t xml:space="preserve">whose value is a </w:t>
      </w:r>
      <w:r w:rsidR="00732E87" w:rsidRPr="00732E87">
        <w:rPr>
          <w:rStyle w:val="CODEtemp"/>
        </w:rPr>
        <w:t>physicalLocation</w:t>
      </w:r>
      <w:r w:rsidR="00732E87" w:rsidRPr="00732E87">
        <w:t xml:space="preserve"> object (§</w:t>
      </w:r>
      <w:r w:rsidR="00732E87">
        <w:fldChar w:fldCharType="begin"/>
      </w:r>
      <w:r w:rsidR="00732E87">
        <w:instrText xml:space="preserve"> REF _Ref493478590 \w \h </w:instrText>
      </w:r>
      <w:r w:rsidR="00732E87">
        <w:fldChar w:fldCharType="separate"/>
      </w:r>
      <w:r w:rsidR="00C12AF1">
        <w:t>3.20</w:t>
      </w:r>
      <w:r w:rsidR="00732E87">
        <w:fldChar w:fldCharType="end"/>
      </w:r>
      <w:r w:rsidR="00732E87" w:rsidRPr="00732E87">
        <w:t xml:space="preserve">) that identifies the file </w:t>
      </w:r>
      <w:r>
        <w:t>within which the location lies</w:t>
      </w:r>
      <w:r w:rsidR="00732E87" w:rsidRPr="00732E87">
        <w:t>.</w:t>
      </w:r>
      <w:ins w:id="379" w:author="Laurence Golding" w:date="2018-04-17T11:34:00Z">
        <w:r w:rsidR="00DE40DE">
          <w:t xml:space="preserve"> If physical location information is not available, </w:t>
        </w:r>
        <w:r w:rsidR="00DE40DE" w:rsidRPr="00EF1062">
          <w:rPr>
            <w:rStyle w:val="CODEtemp"/>
          </w:rPr>
          <w:t>physicalLocation</w:t>
        </w:r>
        <w:r w:rsidR="00DE40DE">
          <w:t xml:space="preserve"> </w:t>
        </w:r>
        <w:r w:rsidR="00DE40DE">
          <w:rPr>
            <w:b/>
          </w:rPr>
          <w:t>SHALL</w:t>
        </w:r>
        <w:r w:rsidR="00DE40DE">
          <w:t xml:space="preserve"> be absent.</w:t>
        </w:r>
      </w:ins>
    </w:p>
    <w:p w14:paraId="17C0E4FE" w14:textId="09483181" w:rsidR="006E546E" w:rsidRDefault="006E546E" w:rsidP="006E546E">
      <w:pPr>
        <w:pStyle w:val="Heading3"/>
      </w:pPr>
      <w:bookmarkStart w:id="380" w:name="_Ref493404450"/>
      <w:bookmarkStart w:id="381" w:name="_Ref493404690"/>
      <w:bookmarkStart w:id="382" w:name="_Toc510174782"/>
      <w:r>
        <w:t>fullyQualifiedLogicalName property</w:t>
      </w:r>
      <w:bookmarkEnd w:id="380"/>
      <w:bookmarkEnd w:id="381"/>
      <w:bookmarkEnd w:id="382"/>
    </w:p>
    <w:p w14:paraId="319FCC33" w14:textId="5FBE15A4" w:rsidR="00E66E38" w:rsidRDefault="00E66E38" w:rsidP="00E66E38">
      <w:r w:rsidRPr="00E66E38">
        <w:t xml:space="preserve">Depending on the circumstances, a </w:t>
      </w:r>
      <w:r w:rsidRPr="00E66E38">
        <w:rPr>
          <w:rStyle w:val="CODEtemp"/>
        </w:rPr>
        <w:t>location</w:t>
      </w:r>
      <w:r w:rsidRPr="00E66E38">
        <w:t xml:space="preserve"> object either </w:t>
      </w:r>
      <w:proofErr w:type="gramStart"/>
      <w:r w:rsidRPr="00E66E38">
        <w:rPr>
          <w:b/>
        </w:rPr>
        <w:t>SHOULD</w:t>
      </w:r>
      <w:proofErr w:type="gramEnd"/>
      <w:r w:rsidRPr="00E66E38">
        <w:t xml:space="preserve"> or </w:t>
      </w:r>
      <w:r w:rsidRPr="00E66E38">
        <w:rPr>
          <w:b/>
        </w:rPr>
        <w:t>MAY</w:t>
      </w:r>
      <w:r w:rsidRPr="00E66E38">
        <w:t xml:space="preserve"> contain a property named </w:t>
      </w:r>
      <w:r w:rsidRPr="00E66E38">
        <w:rPr>
          <w:rStyle w:val="CODEtemp"/>
        </w:rPr>
        <w:t>fullyQualifiedLogicalName</w:t>
      </w:r>
      <w:r w:rsidRPr="00E66E38">
        <w:t xml:space="preserve"> whose value is a string which specifies the fully qualified name of the logical location where the analysis tool detected the result. If physical location information is not available, </w:t>
      </w:r>
      <w:r w:rsidRPr="00E66E38">
        <w:rPr>
          <w:rStyle w:val="CODEtemp"/>
        </w:rPr>
        <w:t>fullyQualifiedLogicalName</w:t>
      </w:r>
      <w:r w:rsidRPr="00E66E38">
        <w:t xml:space="preserve"> </w:t>
      </w:r>
      <w:r w:rsidRPr="00E66E38">
        <w:rPr>
          <w:b/>
        </w:rPr>
        <w:t>SHOULD</w:t>
      </w:r>
      <w:r w:rsidRPr="00E66E38">
        <w:t xml:space="preserve"> be present. Otherwise, </w:t>
      </w:r>
      <w:r w:rsidRPr="00E66E38">
        <w:rPr>
          <w:rStyle w:val="CODEtemp"/>
        </w:rPr>
        <w:t>fullyQualifiedLogicalName</w:t>
      </w:r>
      <w:r w:rsidRPr="00E66E38">
        <w:t xml:space="preserve"> </w:t>
      </w:r>
      <w:r w:rsidRPr="00E66E38">
        <w:rPr>
          <w:b/>
        </w:rPr>
        <w:t>MAY</w:t>
      </w:r>
      <w:r w:rsidRPr="00E66E38">
        <w:t xml:space="preserve"> be present.</w:t>
      </w:r>
    </w:p>
    <w:p w14:paraId="1A51225A" w14:textId="19106395" w:rsidR="00E66E38" w:rsidRDefault="00E66E38" w:rsidP="00E66E38">
      <w:r w:rsidRPr="00E66E38">
        <w:t xml:space="preserve">The format of the </w:t>
      </w:r>
      <w:r w:rsidRPr="00E66E38">
        <w:rPr>
          <w:rStyle w:val="CODEtemp"/>
        </w:rPr>
        <w:t>fullyQualifiedLogicalName</w:t>
      </w:r>
      <w:r w:rsidRPr="00E66E38">
        <w:t xml:space="preserve"> string </w:t>
      </w:r>
      <w:r w:rsidRPr="00E66E38">
        <w:rPr>
          <w:b/>
        </w:rPr>
        <w:t>SHALL</w:t>
      </w:r>
      <w:r w:rsidRPr="00E66E38">
        <w:t xml:space="preserve"> be consistent with the programming language in which the programmatic construct specified by that logical location was expressed.</w:t>
      </w:r>
    </w:p>
    <w:p w14:paraId="24C90666" w14:textId="76D0F27A" w:rsidR="00E66E38" w:rsidRDefault="00E66E38" w:rsidP="00E66E38">
      <w:pPr>
        <w:pStyle w:val="Note"/>
      </w:pPr>
      <w:r>
        <w:t xml:space="preserve">EXAMPLE 1: C: </w:t>
      </w:r>
      <w:r w:rsidRPr="00E66E38">
        <w:rPr>
          <w:rStyle w:val="CODEtemp"/>
        </w:rPr>
        <w:t>create_process</w:t>
      </w:r>
    </w:p>
    <w:p w14:paraId="48F31873" w14:textId="35A664D9" w:rsidR="00E66E38" w:rsidRDefault="00E66E38" w:rsidP="00E66E38">
      <w:pPr>
        <w:pStyle w:val="Note"/>
      </w:pPr>
      <w:r>
        <w:t xml:space="preserve">EXAMPLE 2: C++: </w:t>
      </w:r>
      <w:r w:rsidRPr="00E66E38">
        <w:rPr>
          <w:rStyle w:val="CODEtemp"/>
        </w:rPr>
        <w:t>Namespace</w:t>
      </w:r>
      <w:proofErr w:type="gramStart"/>
      <w:r w:rsidRPr="00E66E38">
        <w:rPr>
          <w:rStyle w:val="CODEtemp"/>
        </w:rPr>
        <w:t>1::</w:t>
      </w:r>
      <w:proofErr w:type="gramEnd"/>
      <w:r w:rsidRPr="00E66E38">
        <w:rPr>
          <w:rStyle w:val="CODEtemp"/>
        </w:rPr>
        <w:t>Class::Method(int, double) const &amp;&amp;</w:t>
      </w:r>
    </w:p>
    <w:p w14:paraId="4B77A94E" w14:textId="42102F6F" w:rsidR="00E66E38" w:rsidRDefault="00E66E38" w:rsidP="00E66E38">
      <w:pPr>
        <w:pStyle w:val="Note"/>
        <w:rPr>
          <w:rStyle w:val="CODEtemp"/>
        </w:rPr>
      </w:pPr>
      <w:r>
        <w:t xml:space="preserve">EXAMPLE 3: C#: </w:t>
      </w:r>
      <w:proofErr w:type="gramStart"/>
      <w:r w:rsidRPr="00E66E38">
        <w:rPr>
          <w:rStyle w:val="CODEtemp"/>
        </w:rPr>
        <w:t>Namespace1.Class.Method</w:t>
      </w:r>
      <w:proofErr w:type="gramEnd"/>
      <w:r w:rsidRPr="00E66E38">
        <w:rPr>
          <w:rStyle w:val="CODEtemp"/>
        </w:rPr>
        <w:t>(</w:t>
      </w:r>
      <w:r>
        <w:rPr>
          <w:rStyle w:val="CODEtemp"/>
        </w:rPr>
        <w:t>s</w:t>
      </w:r>
      <w:r w:rsidRPr="00E66E38">
        <w:rPr>
          <w:rStyle w:val="CODEtemp"/>
        </w:rPr>
        <w:t>tring,</w:t>
      </w:r>
      <w:r>
        <w:rPr>
          <w:rStyle w:val="CODEtemp"/>
        </w:rPr>
        <w:t xml:space="preserve"> int</w:t>
      </w:r>
      <w:r w:rsidRPr="00E66E38">
        <w:rPr>
          <w:rStyle w:val="CODEtemp"/>
        </w:rPr>
        <w:t>[])</w:t>
      </w:r>
    </w:p>
    <w:p w14:paraId="01F88A86" w14:textId="0B271190" w:rsidR="00E66E38" w:rsidRDefault="00E66E38" w:rsidP="00E66E38">
      <w:r w:rsidRPr="00E66E38">
        <w:lastRenderedPageBreak/>
        <w:t xml:space="preserve">If the </w:t>
      </w:r>
      <w:r w:rsidRPr="00E66E38">
        <w:rPr>
          <w:rStyle w:val="CODEtemp"/>
        </w:rPr>
        <w:t>run.logicalLocations</w:t>
      </w:r>
      <w:r w:rsidRPr="00E66E38">
        <w:t xml:space="preserve"> property (§</w:t>
      </w:r>
      <w:r>
        <w:fldChar w:fldCharType="begin"/>
      </w:r>
      <w:r>
        <w:instrText xml:space="preserve"> REF _Ref493479000 \w \h </w:instrText>
      </w:r>
      <w:r>
        <w:fldChar w:fldCharType="separate"/>
      </w:r>
      <w:r w:rsidR="00C12AF1">
        <w:t>3.11.12</w:t>
      </w:r>
      <w:r>
        <w:fldChar w:fldCharType="end"/>
      </w:r>
      <w:r w:rsidRPr="00E66E38">
        <w:t xml:space="preserve">) is present, the value of the </w:t>
      </w:r>
      <w:r w:rsidRPr="00E66E38">
        <w:rPr>
          <w:rStyle w:val="CODEtemp"/>
        </w:rPr>
        <w:t>fullyQualifiedLogicalName</w:t>
      </w:r>
      <w:r w:rsidRPr="00E66E38">
        <w:t xml:space="preserve"> property </w:t>
      </w:r>
      <w:r>
        <w:rPr>
          <w:b/>
        </w:rPr>
        <w:t>SHALL</w:t>
      </w:r>
      <w:r w:rsidRPr="00E66E38">
        <w:t xml:space="preserve"> be equal to the name of one of the properties on the  </w:t>
      </w:r>
      <w:r w:rsidRPr="00E66E38">
        <w:rPr>
          <w:rStyle w:val="CODEtemp"/>
        </w:rPr>
        <w:t>run.logicalLocations</w:t>
      </w:r>
      <w:r w:rsidRPr="00E66E38">
        <w:t xml:space="preserve"> object, with one exception, described in §</w:t>
      </w:r>
      <w:r>
        <w:fldChar w:fldCharType="begin"/>
      </w:r>
      <w:r>
        <w:instrText xml:space="preserve"> REF _Ref493404415 \w \h </w:instrText>
      </w:r>
      <w:r>
        <w:fldChar w:fldCharType="separate"/>
      </w:r>
      <w:r w:rsidR="00C12AF1">
        <w:t>3.19.4</w:t>
      </w:r>
      <w:r>
        <w:fldChar w:fldCharType="end"/>
      </w:r>
      <w:r w:rsidRPr="00E66E38">
        <w:t>.</w:t>
      </w:r>
    </w:p>
    <w:p w14:paraId="31FDE147" w14:textId="77777777" w:rsidR="00E66E38" w:rsidRDefault="00E66E38" w:rsidP="00BB78A9">
      <w:pPr>
        <w:pStyle w:val="Note"/>
      </w:pPr>
      <w:r>
        <w:t xml:space="preserve">NOTE: </w:t>
      </w:r>
      <w:r w:rsidRPr="00E66E38">
        <w:t xml:space="preserve">There are a few reasons the </w:t>
      </w:r>
      <w:r w:rsidRPr="00E66E38">
        <w:rPr>
          <w:rStyle w:val="CODEtemp"/>
        </w:rPr>
        <w:t>fullyQualifiedLogicalName</w:t>
      </w:r>
      <w:r w:rsidRPr="00E66E38">
        <w:t xml:space="preserve"> property exists, even though the information it contains is presented in more detail in the </w:t>
      </w:r>
      <w:proofErr w:type="gramStart"/>
      <w:r w:rsidRPr="00E66E38">
        <w:rPr>
          <w:rStyle w:val="CODEtemp"/>
        </w:rPr>
        <w:t>run.logicalLocations</w:t>
      </w:r>
      <w:proofErr w:type="gramEnd"/>
      <w:r>
        <w:t xml:space="preserve"> property:</w:t>
      </w:r>
    </w:p>
    <w:p w14:paraId="49CB1594" w14:textId="3A24380A" w:rsidR="00E66E38" w:rsidRDefault="00E66E38" w:rsidP="00F823B8">
      <w:pPr>
        <w:pStyle w:val="Note"/>
        <w:numPr>
          <w:ilvl w:val="0"/>
          <w:numId w:val="12"/>
        </w:numPr>
      </w:pPr>
      <w:r>
        <w:t>It allows</w:t>
      </w:r>
      <w:r w:rsidRPr="00E66E38">
        <w:t xml:space="preserve"> a log</w:t>
      </w:r>
      <w:r w:rsidR="00AF0D84">
        <w:t xml:space="preserve"> file</w:t>
      </w:r>
      <w:r w:rsidRPr="00E66E38">
        <w:t xml:space="preserve"> viewer to display the logical location in a way that is easily understood by users.</w:t>
      </w:r>
    </w:p>
    <w:p w14:paraId="4331E8C3" w14:textId="5598D899" w:rsidR="00E66E38" w:rsidRDefault="00E66E38" w:rsidP="00F823B8">
      <w:pPr>
        <w:pStyle w:val="Note"/>
        <w:numPr>
          <w:ilvl w:val="0"/>
          <w:numId w:val="12"/>
        </w:numPr>
      </w:pPr>
      <w:r w:rsidRPr="00E66E38">
        <w:t>As mentioned in §</w:t>
      </w:r>
      <w:r>
        <w:fldChar w:fldCharType="begin"/>
      </w:r>
      <w:r>
        <w:instrText xml:space="preserve"> REF _Ref493479281 \w \h </w:instrText>
      </w:r>
      <w:r w:rsidR="00BB78A9">
        <w:instrText xml:space="preserve"> \* MERGEFORMAT </w:instrText>
      </w:r>
      <w:r>
        <w:fldChar w:fldCharType="separate"/>
      </w:r>
      <w:r w:rsidR="00C12AF1">
        <w:t>3.19.1</w:t>
      </w:r>
      <w:r>
        <w:fldChar w:fldCharType="end"/>
      </w:r>
      <w:r w:rsidRPr="00E66E38">
        <w:t xml:space="preserve">, </w:t>
      </w:r>
      <w:r w:rsidRPr="00E66E38">
        <w:rPr>
          <w:rStyle w:val="CODEtemp"/>
        </w:rPr>
        <w:t>fullyQualifiedLogicalName</w:t>
      </w:r>
      <w:r w:rsidRPr="00E66E38">
        <w:t xml:space="preserve"> is also particularly convenient for fingerprinting, although the more detailed information in </w:t>
      </w:r>
      <w:proofErr w:type="gramStart"/>
      <w:r w:rsidRPr="00E66E38">
        <w:rPr>
          <w:rStyle w:val="CODEtemp"/>
        </w:rPr>
        <w:t>run.logicalLocations</w:t>
      </w:r>
      <w:proofErr w:type="gramEnd"/>
      <w:r w:rsidRPr="00E66E38">
        <w:t xml:space="preserve"> could be used instead.</w:t>
      </w:r>
    </w:p>
    <w:p w14:paraId="7BC875AE" w14:textId="4016D4E4" w:rsidR="00F249F9" w:rsidRDefault="00E66E38" w:rsidP="00F823B8">
      <w:pPr>
        <w:pStyle w:val="Note"/>
        <w:numPr>
          <w:ilvl w:val="0"/>
          <w:numId w:val="12"/>
        </w:numPr>
      </w:pPr>
      <w:r w:rsidRPr="00E66E38">
        <w:t xml:space="preserve">It relieves viewers from having to format the logical location from the more detailed information in </w:t>
      </w:r>
      <w:proofErr w:type="gramStart"/>
      <w:r w:rsidRPr="00E66E38">
        <w:rPr>
          <w:rStyle w:val="CODEtemp"/>
        </w:rPr>
        <w:t>run.logicalLocations</w:t>
      </w:r>
      <w:proofErr w:type="gramEnd"/>
      <w:r w:rsidR="00BB78A9">
        <w:t>.</w:t>
      </w:r>
    </w:p>
    <w:p w14:paraId="493FB940" w14:textId="5BCF8379" w:rsidR="00E66E38" w:rsidRPr="00E66E38" w:rsidRDefault="00F249F9" w:rsidP="00F823B8">
      <w:pPr>
        <w:pStyle w:val="Note"/>
        <w:numPr>
          <w:ilvl w:val="0"/>
          <w:numId w:val="12"/>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proofErr w:type="gramStart"/>
      <w:r w:rsidRPr="00F249F9">
        <w:rPr>
          <w:rStyle w:val="CODEtemp"/>
        </w:rPr>
        <w:t>NamespaceA.NamespaceB.ClassC</w:t>
      </w:r>
      <w:proofErr w:type="gramEnd"/>
      <w:r w:rsidRPr="00F249F9">
        <w:t>”).</w:t>
      </w:r>
    </w:p>
    <w:p w14:paraId="1B4CB60F" w14:textId="491244B7" w:rsidR="006E546E" w:rsidRDefault="006E546E" w:rsidP="006E546E">
      <w:pPr>
        <w:pStyle w:val="Heading3"/>
      </w:pPr>
      <w:bookmarkStart w:id="383" w:name="_Ref493404415"/>
      <w:bookmarkStart w:id="384" w:name="_Toc510174783"/>
      <w:r>
        <w:t>logicalLocationKey property</w:t>
      </w:r>
      <w:bookmarkEnd w:id="383"/>
      <w:bookmarkEnd w:id="384"/>
    </w:p>
    <w:p w14:paraId="5CE2EC28" w14:textId="4AA0B383" w:rsidR="00F249F9" w:rsidRDefault="00B01B8E" w:rsidP="00F249F9">
      <w:r>
        <w:t>A</w:t>
      </w:r>
      <w:r w:rsidR="00F249F9" w:rsidRPr="00F249F9">
        <w:t xml:space="preserve"> </w:t>
      </w:r>
      <w:r w:rsidR="00F249F9" w:rsidRPr="00F249F9">
        <w:rPr>
          <w:rStyle w:val="CODEtemp"/>
        </w:rPr>
        <w:t>location</w:t>
      </w:r>
      <w:r w:rsidR="00F249F9" w:rsidRPr="00F249F9">
        <w:t xml:space="preserve"> object </w:t>
      </w:r>
      <w:r w:rsidR="00F249F9" w:rsidRPr="00F249F9">
        <w:rPr>
          <w:b/>
        </w:rPr>
        <w:t>MAY</w:t>
      </w:r>
      <w:r w:rsidR="00F249F9" w:rsidRPr="00F249F9">
        <w:t xml:space="preserve"> contain a property named </w:t>
      </w:r>
      <w:r w:rsidR="00F249F9" w:rsidRPr="00F249F9">
        <w:rPr>
          <w:rStyle w:val="CODEtemp"/>
        </w:rPr>
        <w:t>logicalLocationKey</w:t>
      </w:r>
      <w:r w:rsidR="00F249F9" w:rsidRPr="00F249F9">
        <w:t xml:space="preserve"> whose value is a string. If present, this string </w:t>
      </w:r>
      <w:r w:rsidR="00F249F9" w:rsidRPr="00F249F9">
        <w:rPr>
          <w:b/>
        </w:rPr>
        <w:t>SHALL</w:t>
      </w:r>
      <w:r w:rsidR="00F249F9" w:rsidRPr="00F249F9">
        <w:t xml:space="preserve"> be equal to the name of one of the properties on the </w:t>
      </w:r>
      <w:r w:rsidR="00F249F9" w:rsidRPr="00F249F9">
        <w:rPr>
          <w:rStyle w:val="CODEtemp"/>
        </w:rPr>
        <w:t>run.logicalLocations</w:t>
      </w:r>
      <w:r w:rsidR="00F249F9" w:rsidRPr="00F249F9">
        <w:t xml:space="preserve"> object (§</w:t>
      </w:r>
      <w:r w:rsidR="00F249F9">
        <w:fldChar w:fldCharType="begin"/>
      </w:r>
      <w:r w:rsidR="00F249F9">
        <w:instrText xml:space="preserve"> REF _Ref493479448 \w \h </w:instrText>
      </w:r>
      <w:r w:rsidR="00F249F9">
        <w:fldChar w:fldCharType="separate"/>
      </w:r>
      <w:r w:rsidR="00C12AF1">
        <w:t>3.11.12</w:t>
      </w:r>
      <w:r w:rsidR="00F249F9">
        <w:fldChar w:fldCharType="end"/>
      </w:r>
      <w:r w:rsidR="00F249F9" w:rsidRPr="00F249F9">
        <w:t xml:space="preserve">), which provides additional information about the logical location specified by </w:t>
      </w:r>
      <w:r w:rsidR="00F249F9" w:rsidRPr="00F249F9">
        <w:rPr>
          <w:rStyle w:val="CODEtemp"/>
        </w:rPr>
        <w:t>fullyQualifiedLogicalName</w:t>
      </w:r>
      <w:r w:rsidR="00F249F9" w:rsidRPr="00F249F9">
        <w:t xml:space="preserve"> (§</w:t>
      </w:r>
      <w:r w:rsidR="00F249F9">
        <w:fldChar w:fldCharType="begin"/>
      </w:r>
      <w:r w:rsidR="00F249F9">
        <w:instrText xml:space="preserve"> REF _Ref493404450 \w \h </w:instrText>
      </w:r>
      <w:r w:rsidR="00F249F9">
        <w:fldChar w:fldCharType="separate"/>
      </w:r>
      <w:r w:rsidR="00C12AF1">
        <w:t>3.19.3</w:t>
      </w:r>
      <w:r w:rsidR="00F249F9">
        <w:fldChar w:fldCharType="end"/>
      </w:r>
      <w:r w:rsidR="00F249F9" w:rsidRPr="00F249F9">
        <w:t>).</w:t>
      </w:r>
    </w:p>
    <w:p w14:paraId="336EF258" w14:textId="5DD2E2CC" w:rsidR="0040694F" w:rsidRDefault="00F249F9" w:rsidP="00F249F9">
      <w:r w:rsidRPr="00F249F9">
        <w:rPr>
          <w:rStyle w:val="CODEtemp"/>
        </w:rPr>
        <w:t>logicalLocationKey</w:t>
      </w:r>
      <w:r w:rsidRPr="00F249F9">
        <w:t xml:space="preserve"> is only necessary if, </w:t>
      </w:r>
      <w:proofErr w:type="gramStart"/>
      <w:r w:rsidRPr="00F249F9">
        <w:t>in the course of</w:t>
      </w:r>
      <w:proofErr w:type="gramEnd"/>
      <w:r w:rsidRPr="00F249F9">
        <w:t xml:space="preserve"> a run, the tool produces results in two or more distinct logical locations with the same </w:t>
      </w:r>
      <w:r w:rsidRPr="00F249F9">
        <w:rPr>
          <w:rStyle w:val="CODEtemp"/>
        </w:rPr>
        <w:t>fullyQualifiedLogicalName</w:t>
      </w:r>
      <w:r w:rsidRPr="00F249F9">
        <w:t xml:space="preserve">. In that case, the tool </w:t>
      </w:r>
      <w:r w:rsidR="001A79B6" w:rsidRPr="001A79B6">
        <w:rPr>
          <w:b/>
        </w:rPr>
        <w:t>SHALL</w:t>
      </w:r>
      <w:r w:rsidR="001A79B6" w:rsidRPr="00F249F9">
        <w:t xml:space="preserve"> </w:t>
      </w:r>
      <w:r w:rsidRPr="00F249F9">
        <w:t xml:space="preserve">synthesize a unique name by appending a suffix to </w:t>
      </w:r>
      <w:r w:rsidRPr="00B01B8E">
        <w:rPr>
          <w:rStyle w:val="CODEtemp"/>
        </w:rPr>
        <w:t>fullyQualifiedLogicalName</w:t>
      </w:r>
      <w:r w:rsidRPr="00F249F9">
        <w:t xml:space="preserve">, assign the resulting string to </w:t>
      </w:r>
      <w:r w:rsidRPr="00B01B8E">
        <w:rPr>
          <w:rStyle w:val="CODEtemp"/>
        </w:rPr>
        <w:t>logicalLocationKey</w:t>
      </w:r>
      <w:r w:rsidRPr="00F249F9">
        <w:t xml:space="preserve">, and use that string as the key into the </w:t>
      </w:r>
      <w:proofErr w:type="gramStart"/>
      <w:r w:rsidRPr="00B01B8E">
        <w:rPr>
          <w:rStyle w:val="CODEtemp"/>
        </w:rPr>
        <w:t>run.logicalLocations</w:t>
      </w:r>
      <w:proofErr w:type="gramEnd"/>
      <w:r w:rsidRPr="00F249F9">
        <w:t xml:space="preserve"> dictionary.</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729A4353" w:rsidR="0040694F" w:rsidRDefault="0040694F" w:rsidP="0040694F">
      <w:pPr>
        <w:pStyle w:val="Note"/>
      </w:pPr>
      <w:r>
        <w:t>(These could not coexist in the same compilation, but there is no reason two such source files could not exist.)</w:t>
      </w:r>
    </w:p>
    <w:p w14:paraId="296F2C2F" w14:textId="2B14A65C"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fullyQualifiedLogicalName</w:t>
      </w:r>
      <w:r>
        <w:t xml:space="preserve"> for both would be </w:t>
      </w:r>
      <w:proofErr w:type="gramStart"/>
      <w:r w:rsidRPr="0040694F">
        <w:rPr>
          <w:rStyle w:val="CODEtemp"/>
        </w:rPr>
        <w:t>A::</w:t>
      </w:r>
      <w:proofErr w:type="gramEnd"/>
      <w:r w:rsidRPr="0040694F">
        <w:rPr>
          <w:rStyle w:val="CODEtemp"/>
        </w:rPr>
        <w:t>B</w:t>
      </w:r>
      <w:r>
        <w:t xml:space="preserve">. In that case, the tool might set the </w:t>
      </w:r>
      <w:r w:rsidRPr="0040694F">
        <w:rPr>
          <w:rStyle w:val="CODEtemp"/>
        </w:rPr>
        <w:t>logicalLocationKey</w:t>
      </w:r>
      <w:r>
        <w:t xml:space="preserve"> property in either one of the results to </w:t>
      </w:r>
      <w:proofErr w:type="gramStart"/>
      <w:r w:rsidRPr="0040694F">
        <w:rPr>
          <w:rStyle w:val="CODEtemp"/>
        </w:rPr>
        <w:t>A::</w:t>
      </w:r>
      <w:proofErr w:type="gramEnd"/>
      <w:r w:rsidRPr="0040694F">
        <w:rPr>
          <w:rStyle w:val="CODEtemp"/>
        </w:rPr>
        <w:t>B-1</w:t>
      </w:r>
      <w:r>
        <w:t xml:space="preserve">, and it might populate </w:t>
      </w:r>
      <w:r w:rsidR="006805FB" w:rsidRPr="006805FB">
        <w:rPr>
          <w:rStyle w:val="CODEtemp"/>
        </w:rPr>
        <w:t>run.</w:t>
      </w:r>
      <w:r w:rsidRPr="0040694F">
        <w:rPr>
          <w:rStyle w:val="CODEtemp"/>
        </w:rPr>
        <w:t>logicalLocations</w:t>
      </w:r>
      <w:r>
        <w:t xml:space="preserve"> as follows:</w:t>
      </w:r>
    </w:p>
    <w:p w14:paraId="28FEC411" w14:textId="77777777" w:rsidR="0040694F" w:rsidRDefault="0040694F" w:rsidP="0040694F">
      <w:pPr>
        <w:pStyle w:val="Code"/>
      </w:pPr>
      <w:r>
        <w:t>"logicalLocations": {</w:t>
      </w:r>
    </w:p>
    <w:p w14:paraId="50B49478" w14:textId="77777777" w:rsidR="0040694F" w:rsidRDefault="0040694F" w:rsidP="0040694F">
      <w:pPr>
        <w:pStyle w:val="Code"/>
      </w:pPr>
      <w:r>
        <w:t xml:space="preserve">  "</w:t>
      </w:r>
      <w:proofErr w:type="gramStart"/>
      <w:r>
        <w:t>A::</w:t>
      </w:r>
      <w:proofErr w:type="gramEnd"/>
      <w:r>
        <w:t>B": [</w:t>
      </w:r>
    </w:p>
    <w:p w14:paraId="3AB0A6B2" w14:textId="77777777" w:rsidR="0040694F" w:rsidRDefault="0040694F" w:rsidP="0040694F">
      <w:pPr>
        <w:pStyle w:val="Code"/>
      </w:pPr>
      <w:r>
        <w:t xml:space="preserve">    {</w:t>
      </w:r>
    </w:p>
    <w:p w14:paraId="25F7D21B" w14:textId="77777777" w:rsidR="0040694F" w:rsidRDefault="0040694F" w:rsidP="0040694F">
      <w:pPr>
        <w:pStyle w:val="Code"/>
      </w:pPr>
      <w:r>
        <w:lastRenderedPageBreak/>
        <w:t xml:space="preserve">      "name": "A",</w:t>
      </w:r>
    </w:p>
    <w:p w14:paraId="2F442EAD" w14:textId="77777777" w:rsidR="0040694F" w:rsidRDefault="0040694F" w:rsidP="0040694F">
      <w:pPr>
        <w:pStyle w:val="Code"/>
      </w:pPr>
      <w:r>
        <w:t xml:space="preserve">      "kind": "namespace"</w:t>
      </w:r>
    </w:p>
    <w:p w14:paraId="65BF66A8" w14:textId="77777777" w:rsidR="0040694F" w:rsidRDefault="0040694F" w:rsidP="0040694F">
      <w:pPr>
        <w:pStyle w:val="Code"/>
      </w:pPr>
      <w:r>
        <w:t xml:space="preserve">    },</w:t>
      </w:r>
    </w:p>
    <w:p w14:paraId="7AD223A1" w14:textId="77777777" w:rsidR="0040694F" w:rsidRDefault="0040694F" w:rsidP="0040694F">
      <w:pPr>
        <w:pStyle w:val="Code"/>
      </w:pPr>
      <w:r>
        <w:t xml:space="preserve">    {</w:t>
      </w:r>
    </w:p>
    <w:p w14:paraId="6AADC734" w14:textId="77777777" w:rsidR="0040694F" w:rsidRDefault="0040694F" w:rsidP="0040694F">
      <w:pPr>
        <w:pStyle w:val="Code"/>
      </w:pPr>
      <w:r>
        <w:t xml:space="preserve">      "name": "B",</w:t>
      </w:r>
    </w:p>
    <w:p w14:paraId="27C00F80" w14:textId="77777777" w:rsidR="0040694F" w:rsidRDefault="0040694F" w:rsidP="0040694F">
      <w:pPr>
        <w:pStyle w:val="Code"/>
      </w:pPr>
      <w:r>
        <w:t xml:space="preserve">      "kind": "namespace"</w:t>
      </w:r>
    </w:p>
    <w:p w14:paraId="0E1F73C6" w14:textId="77777777" w:rsidR="0040694F" w:rsidRDefault="0040694F" w:rsidP="0040694F">
      <w:pPr>
        <w:pStyle w:val="Code"/>
      </w:pPr>
      <w:r>
        <w:t xml:space="preserve">    }</w:t>
      </w:r>
    </w:p>
    <w:p w14:paraId="67A93756" w14:textId="77777777" w:rsidR="0040694F" w:rsidRDefault="0040694F" w:rsidP="0040694F">
      <w:pPr>
        <w:pStyle w:val="Code"/>
      </w:pPr>
      <w:r>
        <w:t xml:space="preserve">  ],</w:t>
      </w:r>
    </w:p>
    <w:p w14:paraId="61BCD839" w14:textId="4BC241C1" w:rsidR="0040694F" w:rsidRDefault="0040694F" w:rsidP="0040694F">
      <w:pPr>
        <w:pStyle w:val="Code"/>
      </w:pPr>
      <w:r>
        <w:t xml:space="preserve">  "</w:t>
      </w:r>
      <w:proofErr w:type="gramStart"/>
      <w:r>
        <w:t>A::</w:t>
      </w:r>
      <w:proofErr w:type="gramEnd"/>
      <w:r>
        <w:t>B-1": [</w:t>
      </w:r>
    </w:p>
    <w:p w14:paraId="24BFF7D2" w14:textId="77777777" w:rsidR="0040694F" w:rsidRDefault="0040694F" w:rsidP="0040694F">
      <w:pPr>
        <w:pStyle w:val="Code"/>
      </w:pPr>
      <w:r>
        <w:t xml:space="preserve">    {</w:t>
      </w:r>
    </w:p>
    <w:p w14:paraId="73930974" w14:textId="77777777" w:rsidR="0040694F" w:rsidRDefault="0040694F" w:rsidP="0040694F">
      <w:pPr>
        <w:pStyle w:val="Code"/>
      </w:pPr>
      <w:r>
        <w:t xml:space="preserve">      "name": "A",</w:t>
      </w:r>
    </w:p>
    <w:p w14:paraId="6ADEA2FF" w14:textId="77777777" w:rsidR="0040694F" w:rsidRDefault="0040694F" w:rsidP="0040694F">
      <w:pPr>
        <w:pStyle w:val="Code"/>
      </w:pPr>
      <w:r>
        <w:t xml:space="preserve">      "kind": "namespace"</w:t>
      </w:r>
    </w:p>
    <w:p w14:paraId="7A1FF437" w14:textId="77777777" w:rsidR="0040694F" w:rsidRDefault="0040694F" w:rsidP="0040694F">
      <w:pPr>
        <w:pStyle w:val="Code"/>
      </w:pPr>
      <w:r>
        <w:t xml:space="preserve">    },</w:t>
      </w:r>
    </w:p>
    <w:p w14:paraId="36E8CB41" w14:textId="77777777" w:rsidR="0040694F" w:rsidRDefault="0040694F" w:rsidP="0040694F">
      <w:pPr>
        <w:pStyle w:val="Code"/>
      </w:pPr>
      <w:r>
        <w:t xml:space="preserve">    {</w:t>
      </w:r>
    </w:p>
    <w:p w14:paraId="1BCA5E66" w14:textId="77777777" w:rsidR="0040694F" w:rsidRDefault="0040694F" w:rsidP="0040694F">
      <w:pPr>
        <w:pStyle w:val="Code"/>
      </w:pPr>
      <w:r>
        <w:t xml:space="preserve">      "name": "B",</w:t>
      </w:r>
    </w:p>
    <w:p w14:paraId="3D94241B" w14:textId="77777777" w:rsidR="0040694F" w:rsidRDefault="0040694F" w:rsidP="0040694F">
      <w:pPr>
        <w:pStyle w:val="Code"/>
      </w:pPr>
      <w:r>
        <w:t xml:space="preserve">      "kind": "type"</w:t>
      </w:r>
    </w:p>
    <w:p w14:paraId="7739EA5C" w14:textId="77777777" w:rsidR="0040694F" w:rsidRDefault="0040694F" w:rsidP="0040694F">
      <w:pPr>
        <w:pStyle w:val="Code"/>
      </w:pPr>
      <w:r>
        <w:t xml:space="preserve">    }</w:t>
      </w:r>
    </w:p>
    <w:p w14:paraId="03E0C15D" w14:textId="77777777" w:rsidR="0040694F" w:rsidRDefault="0040694F" w:rsidP="0040694F">
      <w:pPr>
        <w:pStyle w:val="Code"/>
      </w:pPr>
      <w:r>
        <w:t xml:space="preserve">  ]</w:t>
      </w:r>
    </w:p>
    <w:p w14:paraId="7BDDF40F" w14:textId="6066BCAA" w:rsidR="0040694F" w:rsidRPr="00F249F9" w:rsidRDefault="0040694F" w:rsidP="0040694F">
      <w:pPr>
        <w:pStyle w:val="Code"/>
      </w:pPr>
      <w:r>
        <w:t>}</w:t>
      </w:r>
    </w:p>
    <w:p w14:paraId="68611A91" w14:textId="57C49021" w:rsidR="006E546E" w:rsidRDefault="006E546E" w:rsidP="006E546E">
      <w:pPr>
        <w:pStyle w:val="Heading3"/>
      </w:pPr>
      <w:bookmarkStart w:id="385" w:name="_Toc510174784"/>
      <w:r>
        <w:t>decoratedName property</w:t>
      </w:r>
      <w:bookmarkEnd w:id="385"/>
    </w:p>
    <w:p w14:paraId="2ADA3169" w14:textId="19304D32" w:rsid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p>
    <w:p w14:paraId="6D0E308F" w14:textId="12A79A51" w:rsidR="00365886" w:rsidRDefault="00365886" w:rsidP="00365886">
      <w:r w:rsidRPr="00365886">
        <w:t xml:space="preserve">Even though </w:t>
      </w:r>
      <w:r w:rsidRPr="00365886">
        <w:rPr>
          <w:rStyle w:val="CODEtemp"/>
        </w:rPr>
        <w:t>decoratedName</w:t>
      </w:r>
      <w:r w:rsidRPr="00365886">
        <w:t xml:space="preserve"> describes a logical location, the presence of </w:t>
      </w:r>
      <w:r w:rsidRPr="00365886">
        <w:rPr>
          <w:rStyle w:val="CODEtemp"/>
        </w:rPr>
        <w:t>decoratedName</w:t>
      </w:r>
      <w:r w:rsidRPr="00365886">
        <w:t xml:space="preserve"> does not </w:t>
      </w:r>
      <w:r>
        <w:t>require</w:t>
      </w:r>
      <w:r w:rsidRPr="00365886">
        <w:t xml:space="preserve"> that </w:t>
      </w:r>
      <w:r w:rsidRPr="00365886">
        <w:rPr>
          <w:rStyle w:val="CODEtemp"/>
        </w:rPr>
        <w:t>fullyQualifiedLogicalName</w:t>
      </w:r>
      <w:r w:rsidRPr="00365886">
        <w:t xml:space="preserve"> (§</w:t>
      </w:r>
      <w:r>
        <w:fldChar w:fldCharType="begin"/>
      </w:r>
      <w:r>
        <w:instrText xml:space="preserve"> REF _Ref493404450 \w \h </w:instrText>
      </w:r>
      <w:r>
        <w:fldChar w:fldCharType="separate"/>
      </w:r>
      <w:r w:rsidR="00C12AF1">
        <w:t>3.19.3</w:t>
      </w:r>
      <w:r>
        <w:fldChar w:fldCharType="end"/>
      </w:r>
      <w:r w:rsidRPr="00365886">
        <w:t xml:space="preserve">) </w:t>
      </w:r>
      <w:r>
        <w:t>also</w:t>
      </w:r>
      <w:r w:rsidRPr="00365886">
        <w:t xml:space="preserve"> be present.</w:t>
      </w:r>
    </w:p>
    <w:p w14:paraId="00ADF0CA" w14:textId="0EF67BD1" w:rsidR="00365886" w:rsidRDefault="00365886" w:rsidP="00365886">
      <w:pPr>
        <w:pStyle w:val="Note"/>
      </w:pPr>
      <w:r>
        <w:t>EXAMPL</w:t>
      </w:r>
      <w:r w:rsidR="003542DA">
        <w:t xml:space="preserve">E: </w:t>
      </w:r>
      <w:r>
        <w:t xml:space="preserve">In this example, the </w:t>
      </w:r>
      <w:r w:rsidRPr="00365886">
        <w:rPr>
          <w:rStyle w:val="CODEtemp"/>
        </w:rPr>
        <w:t>decoratedName</w:t>
      </w:r>
      <w:r>
        <w:t xml:space="preserve"> property contains a “mangled” name emitted by a C++ compiler:</w:t>
      </w:r>
    </w:p>
    <w:p w14:paraId="2BFB312D" w14:textId="554416F0" w:rsidR="00365886" w:rsidRDefault="00365886" w:rsidP="00365886">
      <w:pPr>
        <w:pStyle w:val="Code"/>
      </w:pPr>
      <w:proofErr w:type="gramStart"/>
      <w:r>
        <w:t xml:space="preserve">{  </w:t>
      </w:r>
      <w:proofErr w:type="gramEnd"/>
      <w:r>
        <w:t xml:space="preserve">                                            # A "location" object</w:t>
      </w:r>
    </w:p>
    <w:p w14:paraId="5E9A633D" w14:textId="77777777" w:rsidR="00365886" w:rsidRDefault="00365886" w:rsidP="00365886">
      <w:pPr>
        <w:pStyle w:val="Code"/>
      </w:pPr>
      <w:r>
        <w:t xml:space="preserve">  "fullyQualifiedLogicalName": "</w:t>
      </w:r>
      <w:proofErr w:type="gramStart"/>
      <w:r>
        <w:t>b::</w:t>
      </w:r>
      <w:proofErr w:type="gramEnd"/>
      <w:r>
        <w:t>c(float)",</w:t>
      </w:r>
    </w:p>
    <w:p w14:paraId="63DE02F9" w14:textId="77777777" w:rsidR="00365886" w:rsidRDefault="00365886" w:rsidP="00365886">
      <w:pPr>
        <w:pStyle w:val="Code"/>
      </w:pPr>
      <w:r>
        <w:t xml:space="preserve">  "decoratedName": </w:t>
      </w:r>
      <w:proofErr w:type="gramStart"/>
      <w:r>
        <w:t>"?c</w:t>
      </w:r>
      <w:proofErr w:type="gramEnd"/>
      <w:r>
        <w:t>@b@@AAGXM@Z"</w:t>
      </w:r>
    </w:p>
    <w:p w14:paraId="29A4CC98" w14:textId="5C553B58" w:rsidR="00365886" w:rsidRDefault="00365886" w:rsidP="00365886">
      <w:pPr>
        <w:pStyle w:val="Code"/>
      </w:pPr>
      <w:r>
        <w:t>}</w:t>
      </w:r>
    </w:p>
    <w:p w14:paraId="4CD27C2E" w14:textId="16EED1C5" w:rsidR="00F13165" w:rsidRDefault="00F13165" w:rsidP="00F13165">
      <w:pPr>
        <w:pStyle w:val="Heading3"/>
      </w:pPr>
      <w:bookmarkStart w:id="386" w:name="_Toc510174785"/>
      <w:bookmarkStart w:id="387" w:name="_Ref511729627"/>
      <w:r>
        <w:t>message property</w:t>
      </w:r>
      <w:bookmarkEnd w:id="386"/>
      <w:bookmarkEnd w:id="387"/>
    </w:p>
    <w:p w14:paraId="62F22E6F" w14:textId="6AD2FCA2"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C12AF1">
        <w:t>3.9</w:t>
      </w:r>
      <w:r>
        <w:fldChar w:fldCharType="end"/>
      </w:r>
      <w:r>
        <w:t>) relevant to the location.</w:t>
      </w:r>
    </w:p>
    <w:p w14:paraId="0E77A827" w14:textId="77777777" w:rsidR="00F13165" w:rsidRDefault="00F13165" w:rsidP="00F13165">
      <w:pPr>
        <w:pStyle w:val="Heading3"/>
      </w:pPr>
      <w:bookmarkStart w:id="388" w:name="_Ref510102819"/>
      <w:bookmarkStart w:id="389" w:name="_Toc510174786"/>
      <w:r>
        <w:t>annotations property</w:t>
      </w:r>
      <w:bookmarkEnd w:id="388"/>
      <w:bookmarkEnd w:id="389"/>
    </w:p>
    <w:p w14:paraId="1F7AABEC" w14:textId="3FA5394A"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containing one or more unique (§</w:t>
      </w:r>
      <w:r>
        <w:fldChar w:fldCharType="begin"/>
      </w:r>
      <w:r>
        <w:instrText xml:space="preserve"> REF _Ref493404799 \w \h </w:instrText>
      </w:r>
      <w:r>
        <w:fldChar w:fldCharType="separate"/>
      </w:r>
      <w:r w:rsidR="00C12AF1">
        <w:t>3.6.2</w:t>
      </w:r>
      <w:r>
        <w:fldChar w:fldCharType="end"/>
      </w:r>
      <w:r>
        <w:t xml:space="preserve">) </w:t>
      </w:r>
      <w:r w:rsidRPr="004A77ED">
        <w:rPr>
          <w:rStyle w:val="CODEtemp"/>
        </w:rPr>
        <w:t>annotation</w:t>
      </w:r>
      <w:r>
        <w:t xml:space="preserve"> objects (§</w:t>
      </w:r>
      <w:r>
        <w:fldChar w:fldCharType="begin"/>
      </w:r>
      <w:r>
        <w:instrText xml:space="preserve"> REF _Ref493509872 \w \h </w:instrText>
      </w:r>
      <w:r>
        <w:fldChar w:fldCharType="separate"/>
      </w:r>
      <w:r w:rsidR="00C12AF1">
        <w:t>3.28</w:t>
      </w:r>
      <w:r>
        <w:fldChar w:fldCharType="end"/>
      </w:r>
      <w:r>
        <w:t xml:space="preserve">), each of which describes one or more additional physical locations which are relevant to this </w:t>
      </w:r>
      <w:r>
        <w:rPr>
          <w:rStyle w:val="CODEtemp"/>
        </w:rPr>
        <w:t>location</w:t>
      </w:r>
      <w:r>
        <w:t xml:space="preserve"> object.</w:t>
      </w:r>
    </w:p>
    <w:p w14:paraId="0EEC4225" w14:textId="494BC423" w:rsidR="00F13165" w:rsidRPr="00365886" w:rsidRDefault="00F13165" w:rsidP="00F13165">
      <w:r>
        <w:t xml:space="preserve">For any array indices </w:t>
      </w:r>
      <w:r w:rsidRPr="004A77ED">
        <w:rPr>
          <w:rStyle w:val="CODEtemp"/>
        </w:rPr>
        <w:t>i</w:t>
      </w:r>
      <w:r>
        <w:t xml:space="preserve"> and </w:t>
      </w:r>
      <w:r w:rsidRPr="004A77ED">
        <w:rPr>
          <w:rStyle w:val="CODEtemp"/>
        </w:rPr>
        <w:t>j</w:t>
      </w:r>
      <w:r>
        <w:t xml:space="preserve">, if value the </w:t>
      </w:r>
      <w:proofErr w:type="gramStart"/>
      <w:r>
        <w:t xml:space="preserve">of  </w:t>
      </w:r>
      <w:r>
        <w:rPr>
          <w:rStyle w:val="CODEtemp"/>
        </w:rPr>
        <w:t>location</w:t>
      </w:r>
      <w:proofErr w:type="gramEnd"/>
      <w:r w:rsidRPr="004A77ED">
        <w:rPr>
          <w:rStyle w:val="CODEtemp"/>
        </w:rPr>
        <w:t>.annotations[i].locations[j].</w:t>
      </w:r>
      <w:r>
        <w:rPr>
          <w:rStyle w:val="CODEtemp"/>
        </w:rPr>
        <w:t>fileLocation</w:t>
      </w:r>
      <w:r>
        <w:t xml:space="preserve"> is the same as the value of  </w:t>
      </w:r>
      <w:r>
        <w:rPr>
          <w:rStyle w:val="CODEtemp"/>
        </w:rPr>
        <w:t>location</w:t>
      </w:r>
      <w:r w:rsidRPr="004A77ED">
        <w:rPr>
          <w:rStyle w:val="CODEtemp"/>
        </w:rPr>
        <w:t>.physicalLocation.</w:t>
      </w:r>
      <w:r>
        <w:rPr>
          <w:rStyle w:val="CODEtemp"/>
        </w:rPr>
        <w:t>fileLocation</w:t>
      </w:r>
      <w:r>
        <w:t xml:space="preserve">, then the </w:t>
      </w:r>
      <w:r>
        <w:rPr>
          <w:rStyle w:val="CODEtemp"/>
        </w:rPr>
        <w:t>fileLocation</w:t>
      </w:r>
      <w:r>
        <w:t xml:space="preserve"> property </w:t>
      </w:r>
      <w:r w:rsidRPr="004A77ED">
        <w:rPr>
          <w:b/>
        </w:rPr>
        <w:t>MAY</w:t>
      </w:r>
      <w:r>
        <w:t xml:space="preserve"> be omitted from </w:t>
      </w:r>
      <w:r w:rsidRPr="00A308C2">
        <w:rPr>
          <w:rStyle w:val="CODEtemp"/>
        </w:rPr>
        <w:t>physicalLocation</w:t>
      </w:r>
      <w:r>
        <w:t xml:space="preserve"> object </w:t>
      </w:r>
      <w:r>
        <w:rPr>
          <w:rStyle w:val="CODEtemp"/>
        </w:rPr>
        <w:t>location</w:t>
      </w:r>
      <w:r w:rsidRPr="004A77ED">
        <w:rPr>
          <w:rStyle w:val="CODEtemp"/>
        </w:rPr>
        <w:t>.annotations[i].locations[j]</w:t>
      </w:r>
      <w:r>
        <w:t xml:space="preserve">, as in the example above. In that case, </w:t>
      </w:r>
      <w:proofErr w:type="gramStart"/>
      <w:r>
        <w:rPr>
          <w:rStyle w:val="CODEtemp"/>
        </w:rPr>
        <w:t>location</w:t>
      </w:r>
      <w:r w:rsidRPr="004A77ED">
        <w:rPr>
          <w:rStyle w:val="CODEtemp"/>
        </w:rPr>
        <w:t>.annotations</w:t>
      </w:r>
      <w:proofErr w:type="gramEnd"/>
      <w:r w:rsidRPr="004A77ED">
        <w:rPr>
          <w:rStyle w:val="CODEtemp"/>
        </w:rPr>
        <w:t>[i].locations[j].</w:t>
      </w:r>
      <w:r>
        <w:rPr>
          <w:rStyle w:val="CODEtemp"/>
        </w:rPr>
        <w:t>fileLocation</w:t>
      </w:r>
      <w:r>
        <w:t xml:space="preserve"> is considered to have the same value as </w:t>
      </w:r>
      <w:r>
        <w:rPr>
          <w:rStyle w:val="CODEtemp"/>
        </w:rPr>
        <w:t>location</w:t>
      </w:r>
      <w:r w:rsidRPr="004A77ED">
        <w:rPr>
          <w:rStyle w:val="CODEtemp"/>
        </w:rPr>
        <w:t>.physicalLocation.</w:t>
      </w:r>
      <w:r>
        <w:rPr>
          <w:rStyle w:val="CODEtemp"/>
        </w:rPr>
        <w:t>fileLocation</w:t>
      </w:r>
      <w:r>
        <w:t>.</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F13165">
      <w:pPr>
        <w:pStyle w:val="Codesmall"/>
      </w:pPr>
      <w:r>
        <w:t>int x = (y + z) * q;</w:t>
      </w:r>
    </w:p>
    <w:p w14:paraId="507F8785" w14:textId="3E4B641E" w:rsidR="00F13165" w:rsidRDefault="00F13165" w:rsidP="00F13165">
      <w:pPr>
        <w:pStyle w:val="Note"/>
      </w:pPr>
      <w:r>
        <w:t xml:space="preserve">If the analysis tool wanted to emphasize the value of the expression </w:t>
      </w:r>
      <w:r w:rsidRPr="004A77ED">
        <w:rPr>
          <w:rStyle w:val="CODEtemp"/>
        </w:rPr>
        <w:t>(y + z)</w:t>
      </w:r>
      <w:r>
        <w:t xml:space="preserve">, for example, to allow a viewer to highlight the expression, or to display a message when the mouse hovered over the expression, it might set the </w:t>
      </w:r>
      <w:r w:rsidRPr="00F13165">
        <w:rPr>
          <w:rStyle w:val="CODEtemp"/>
        </w:rPr>
        <w:t>annotations</w:t>
      </w:r>
      <w:r>
        <w:t xml:space="preserve"> property to:</w:t>
      </w:r>
    </w:p>
    <w:p w14:paraId="477ECEF6" w14:textId="0ECF2A23" w:rsidR="00F13165" w:rsidRDefault="00F13165" w:rsidP="00F13165">
      <w:pPr>
        <w:pStyle w:val="Codesmall"/>
      </w:pPr>
      <w:r>
        <w:lastRenderedPageBreak/>
        <w:t>[                                 # An array of annotation objects</w:t>
      </w:r>
      <w:r w:rsidR="00EB5632">
        <w:t>.</w:t>
      </w:r>
    </w:p>
    <w:p w14:paraId="66D67E71" w14:textId="7D014817" w:rsidR="00F13165" w:rsidRDefault="00F13165" w:rsidP="00F13165">
      <w:pPr>
        <w:pStyle w:val="Codesmall"/>
      </w:pPr>
      <w:r>
        <w:t xml:space="preserve">  </w:t>
      </w:r>
      <w:proofErr w:type="gramStart"/>
      <w:r>
        <w:t xml:space="preserve">{  </w:t>
      </w:r>
      <w:proofErr w:type="gramEnd"/>
      <w:r>
        <w:t xml:space="preserve">                             # An annotation object (§</w:t>
      </w:r>
      <w:r>
        <w:fldChar w:fldCharType="begin"/>
      </w:r>
      <w:r>
        <w:instrText xml:space="preserve"> REF _Ref493509872 \r \h </w:instrText>
      </w:r>
      <w:r>
        <w:fldChar w:fldCharType="separate"/>
      </w:r>
      <w:r w:rsidR="00C12AF1">
        <w:t>3.28</w:t>
      </w:r>
      <w:r>
        <w:fldChar w:fldCharType="end"/>
      </w:r>
      <w:r>
        <w:t>)</w:t>
      </w:r>
      <w:r w:rsidR="00EB5632">
        <w:t>.</w:t>
      </w:r>
    </w:p>
    <w:p w14:paraId="4DBDB567" w14:textId="2E9EEF63" w:rsidR="00F13165" w:rsidRDefault="00F13165" w:rsidP="00F13165">
      <w:pPr>
        <w:pStyle w:val="Codesmall"/>
      </w:pPr>
      <w:r>
        <w:t xml:space="preserve">    "message": </w:t>
      </w:r>
      <w:proofErr w:type="gramStart"/>
      <w:r>
        <w:t xml:space="preserve">{  </w:t>
      </w:r>
      <w:proofErr w:type="gramEnd"/>
      <w:r>
        <w:t xml:space="preserve">                # See §</w:t>
      </w:r>
      <w:r w:rsidR="00EB5632">
        <w:fldChar w:fldCharType="begin"/>
      </w:r>
      <w:r w:rsidR="00EB5632">
        <w:instrText xml:space="preserve"> REF _Ref493510430 \r \h </w:instrText>
      </w:r>
      <w:r w:rsidR="00EB5632">
        <w:fldChar w:fldCharType="separate"/>
      </w:r>
      <w:r w:rsidR="00C12AF1">
        <w:t>3.28.2</w:t>
      </w:r>
      <w:r w:rsidR="00EB5632">
        <w:fldChar w:fldCharType="end"/>
      </w:r>
      <w:r w:rsidR="00EB5632">
        <w:t>.</w:t>
      </w:r>
    </w:p>
    <w:p w14:paraId="01E51008" w14:textId="77777777" w:rsidR="00F13165" w:rsidRDefault="00F13165" w:rsidP="00F13165">
      <w:pPr>
        <w:pStyle w:val="Codesmall"/>
      </w:pPr>
      <w:r>
        <w:t xml:space="preserve">      "text": "(y + z) = 42"</w:t>
      </w:r>
    </w:p>
    <w:p w14:paraId="4BA4ADB1" w14:textId="77777777" w:rsidR="00F13165" w:rsidRDefault="00F13165" w:rsidP="00F13165">
      <w:pPr>
        <w:pStyle w:val="Codesmall"/>
      </w:pPr>
      <w:r>
        <w:t xml:space="preserve">    },</w:t>
      </w:r>
    </w:p>
    <w:p w14:paraId="07A82E48" w14:textId="52290DBD" w:rsidR="00F13165" w:rsidRDefault="00F13165" w:rsidP="00F13165">
      <w:pPr>
        <w:pStyle w:val="Codesmall"/>
      </w:pPr>
      <w:r>
        <w:t xml:space="preserve">    "locations": [                # </w:t>
      </w:r>
      <w:r w:rsidR="00EB5632">
        <w:t>See §</w:t>
      </w:r>
      <w:r w:rsidR="00EB5632">
        <w:fldChar w:fldCharType="begin"/>
      </w:r>
      <w:r w:rsidR="00EB5632">
        <w:instrText xml:space="preserve"> REF _Ref493488409 \r \h </w:instrText>
      </w:r>
      <w:r w:rsidR="00EB5632">
        <w:fldChar w:fldCharType="separate"/>
      </w:r>
      <w:r w:rsidR="00C12AF1">
        <w:t>3.28.3</w:t>
      </w:r>
      <w:r w:rsidR="00EB5632">
        <w:fldChar w:fldCharType="end"/>
      </w:r>
      <w:r w:rsidR="00EB5632">
        <w:t>.</w:t>
      </w:r>
    </w:p>
    <w:p w14:paraId="5A043581" w14:textId="1D50E48F" w:rsidR="00F13165" w:rsidRDefault="00F13165" w:rsidP="00F13165">
      <w:pPr>
        <w:pStyle w:val="Codesmall"/>
      </w:pPr>
      <w:r>
        <w:t xml:space="preserve">      </w:t>
      </w:r>
      <w:proofErr w:type="gramStart"/>
      <w:r>
        <w:t xml:space="preserve">{  </w:t>
      </w:r>
      <w:proofErr w:type="gramEnd"/>
      <w:r>
        <w:t xml:space="preserve">                         # A physicalLocation object (§</w:t>
      </w:r>
      <w:r>
        <w:fldChar w:fldCharType="begin"/>
      </w:r>
      <w:r>
        <w:instrText xml:space="preserve"> REF _Ref493477390 \r \h </w:instrText>
      </w:r>
      <w:r>
        <w:fldChar w:fldCharType="separate"/>
      </w:r>
      <w:r w:rsidR="00C12AF1">
        <w:t>3.20</w:t>
      </w:r>
      <w:r>
        <w:fldChar w:fldCharType="end"/>
      </w:r>
      <w:r>
        <w:t>)</w:t>
      </w:r>
    </w:p>
    <w:p w14:paraId="6E857C4A" w14:textId="77777777" w:rsidR="00F13165" w:rsidRDefault="00F13165" w:rsidP="00F13165">
      <w:pPr>
        <w:pStyle w:val="Codesmall"/>
      </w:pPr>
      <w:r>
        <w:t xml:space="preserve">                                  # The fileLocation property can be omitted if it is</w:t>
      </w:r>
    </w:p>
    <w:p w14:paraId="11FE0857" w14:textId="77777777" w:rsidR="00F13165" w:rsidRDefault="00F13165" w:rsidP="00F13165">
      <w:pPr>
        <w:pStyle w:val="Codesmall"/>
      </w:pPr>
      <w:r>
        <w:t xml:space="preserve">                                  # the same as </w:t>
      </w:r>
      <w:proofErr w:type="gramStart"/>
      <w:r>
        <w:t>location.physicalLocation.fileLocation</w:t>
      </w:r>
      <w:proofErr w:type="gramEnd"/>
      <w:r>
        <w:t>.</w:t>
      </w:r>
    </w:p>
    <w:p w14:paraId="5992A2FB" w14:textId="77777777" w:rsidR="00F13165" w:rsidRDefault="00F13165" w:rsidP="00F13165">
      <w:pPr>
        <w:pStyle w:val="Codesmall"/>
      </w:pPr>
      <w:r>
        <w:t xml:space="preserve">        "region": {</w:t>
      </w:r>
    </w:p>
    <w:p w14:paraId="69836BEB" w14:textId="77777777" w:rsidR="00F13165" w:rsidRDefault="00F13165" w:rsidP="00F13165">
      <w:pPr>
        <w:pStyle w:val="Codesmall"/>
      </w:pPr>
      <w:r>
        <w:t xml:space="preserve">          "startLine": 12,</w:t>
      </w:r>
    </w:p>
    <w:p w14:paraId="71D0166C" w14:textId="77777777" w:rsidR="00F13165" w:rsidRDefault="00F13165" w:rsidP="00F13165">
      <w:pPr>
        <w:pStyle w:val="Codesmall"/>
      </w:pPr>
      <w:r>
        <w:t xml:space="preserve">          "startColumn": 13,</w:t>
      </w:r>
    </w:p>
    <w:p w14:paraId="56F91755" w14:textId="77777777" w:rsidR="00F13165" w:rsidRDefault="00F13165" w:rsidP="00F13165">
      <w:pPr>
        <w:pStyle w:val="Codesmall"/>
      </w:pPr>
      <w:r>
        <w:t xml:space="preserve">          "endColumn": 19</w:t>
      </w:r>
    </w:p>
    <w:p w14:paraId="2D00F983" w14:textId="77777777" w:rsidR="00F13165" w:rsidRDefault="00F13165" w:rsidP="00F13165">
      <w:pPr>
        <w:pStyle w:val="Codesmall"/>
      </w:pPr>
      <w:r>
        <w:t xml:space="preserve">        }</w:t>
      </w:r>
    </w:p>
    <w:p w14:paraId="1970E412" w14:textId="77777777" w:rsidR="00F13165" w:rsidRDefault="00F13165" w:rsidP="00F13165">
      <w:pPr>
        <w:pStyle w:val="Codesmall"/>
      </w:pPr>
      <w:r>
        <w:t xml:space="preserve">      }</w:t>
      </w:r>
    </w:p>
    <w:p w14:paraId="1AEA32F9" w14:textId="77777777" w:rsidR="00F13165" w:rsidRDefault="00F13165" w:rsidP="00F13165">
      <w:pPr>
        <w:pStyle w:val="Codesmall"/>
      </w:pPr>
      <w:r>
        <w:t xml:space="preserve">    ]</w:t>
      </w:r>
    </w:p>
    <w:p w14:paraId="25B24949" w14:textId="61AC852B" w:rsidR="00F13165" w:rsidRDefault="00F13165" w:rsidP="00F13165">
      <w:pPr>
        <w:pStyle w:val="Codesmall"/>
      </w:pPr>
      <w:r>
        <w:t xml:space="preserve">  }</w:t>
      </w:r>
    </w:p>
    <w:p w14:paraId="327D9A37" w14:textId="1791F06C" w:rsidR="00205844" w:rsidRDefault="00205844" w:rsidP="00F13165">
      <w:pPr>
        <w:pStyle w:val="Codesmall"/>
      </w:pPr>
      <w:r>
        <w:t>]</w:t>
      </w:r>
    </w:p>
    <w:p w14:paraId="2138D5DD" w14:textId="187BD524" w:rsidR="006E546E" w:rsidRDefault="006E546E" w:rsidP="006E546E">
      <w:pPr>
        <w:pStyle w:val="Heading3"/>
      </w:pPr>
      <w:bookmarkStart w:id="390" w:name="_Toc510174787"/>
      <w:r>
        <w:t>properties property</w:t>
      </w:r>
      <w:bookmarkEnd w:id="390"/>
    </w:p>
    <w:p w14:paraId="2CEAC173" w14:textId="5FD5CD0E" w:rsidR="00365886" w:rsidRP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properties</w:t>
      </w:r>
      <w:r w:rsidRPr="00365886">
        <w:t xml:space="preserve"> whose value is a property bag (§</w:t>
      </w:r>
      <w:r>
        <w:fldChar w:fldCharType="begin"/>
      </w:r>
      <w:r>
        <w:instrText xml:space="preserve"> REF _Ref493408960 \w \h </w:instrText>
      </w:r>
      <w:r>
        <w:fldChar w:fldCharType="separate"/>
      </w:r>
      <w:r w:rsidR="00C12AF1">
        <w:t>3.7</w:t>
      </w:r>
      <w:r>
        <w:fldChar w:fldCharType="end"/>
      </w:r>
      <w:r w:rsidRPr="00365886">
        <w:t>). This allows tools to include information about the location that is not explicitly specified in the SARIF format.</w:t>
      </w:r>
    </w:p>
    <w:p w14:paraId="6D163167" w14:textId="71B36E0B" w:rsidR="006E546E" w:rsidRDefault="006E546E" w:rsidP="006E546E">
      <w:pPr>
        <w:pStyle w:val="Heading2"/>
      </w:pPr>
      <w:bookmarkStart w:id="391" w:name="_Ref493477390"/>
      <w:bookmarkStart w:id="392" w:name="_Ref493478323"/>
      <w:bookmarkStart w:id="393" w:name="_Ref493478590"/>
      <w:bookmarkStart w:id="394" w:name="_Toc510174788"/>
      <w:r>
        <w:t>physicalLocation object</w:t>
      </w:r>
      <w:bookmarkEnd w:id="391"/>
      <w:bookmarkEnd w:id="392"/>
      <w:bookmarkEnd w:id="393"/>
      <w:bookmarkEnd w:id="394"/>
    </w:p>
    <w:p w14:paraId="0B9181AD" w14:textId="12F902F2" w:rsidR="006E546E" w:rsidRDefault="006E546E" w:rsidP="006E546E">
      <w:pPr>
        <w:pStyle w:val="Heading3"/>
      </w:pPr>
      <w:bookmarkStart w:id="395" w:name="_Toc510174789"/>
      <w:r>
        <w:t>General</w:t>
      </w:r>
      <w:bookmarkEnd w:id="395"/>
    </w:p>
    <w:p w14:paraId="75F2C0BF" w14:textId="119BD1EC" w:rsidR="00365886" w:rsidRP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396" w:name="_Ref503357394"/>
      <w:bookmarkStart w:id="397" w:name="_Toc510174790"/>
      <w:bookmarkStart w:id="398" w:name="_Ref493343236"/>
      <w:r>
        <w:t>id property</w:t>
      </w:r>
      <w:bookmarkEnd w:id="396"/>
      <w:bookmarkEnd w:id="397"/>
    </w:p>
    <w:p w14:paraId="39E78313" w14:textId="318A973A"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the </w:t>
      </w:r>
      <w:r>
        <w:rPr>
          <w:rStyle w:val="CODEtemp"/>
        </w:rPr>
        <w:t>result</w:t>
      </w:r>
      <w:r>
        <w:t xml:space="preserve"> object (§</w:t>
      </w:r>
      <w:r>
        <w:fldChar w:fldCharType="begin"/>
      </w:r>
      <w:r>
        <w:instrText xml:space="preserve"> REF _Ref493350984 \r \h </w:instrText>
      </w:r>
      <w:r>
        <w:fldChar w:fldCharType="separate"/>
      </w:r>
      <w:r w:rsidR="00C12AF1">
        <w:t>3.18</w:t>
      </w:r>
      <w:r>
        <w:fldChar w:fldCharType="end"/>
      </w:r>
      <w:r>
        <w:t xml:space="preserve">) within which it occurs. The value does not need to be unique across all </w:t>
      </w:r>
      <w:r>
        <w:rPr>
          <w:rStyle w:val="CODEtemp"/>
        </w:rPr>
        <w:t>result</w:t>
      </w:r>
      <w:r>
        <w:t xml:space="preserve"> objects in the run.</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proofErr w:type="gramStart"/>
      <w:r>
        <w:t>result.relatedLocations</w:t>
      </w:r>
      <w:proofErr w:type="gramEnd"/>
      <w:r>
        <w:t>[0].physicalLocation</w:t>
      </w:r>
    </w:p>
    <w:p w14:paraId="71F4A9F2" w14:textId="696ABC93" w:rsidR="00AF7697" w:rsidRDefault="00AF7697" w:rsidP="00AF7697">
      <w:pPr>
        <w:pStyle w:val="Code"/>
      </w:pPr>
      <w:proofErr w:type="gramStart"/>
      <w:r>
        <w:t>result.codeFlows</w:t>
      </w:r>
      <w:proofErr w:type="gramEnd"/>
      <w:r>
        <w:t>[0].</w:t>
      </w:r>
      <w:r w:rsidR="004A2C9B">
        <w:t>threadFlows[0].</w:t>
      </w:r>
      <w:r>
        <w:t>locations[0].physicalLocation</w:t>
      </w:r>
    </w:p>
    <w:p w14:paraId="5228ADFC" w14:textId="77777777" w:rsidR="00AF7697" w:rsidRDefault="00AF7697" w:rsidP="00AF7697">
      <w:pPr>
        <w:pStyle w:val="Code"/>
      </w:pPr>
      <w:proofErr w:type="gramStart"/>
      <w:r>
        <w:t>result.stacks</w:t>
      </w:r>
      <w:proofErr w:type="gramEnd"/>
      <w:r>
        <w:t>[0].frames[0].physicalLocation</w:t>
      </w:r>
    </w:p>
    <w:p w14:paraId="4E48198E" w14:textId="04F58B61"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C12AF1">
        <w:t>3.9.4</w:t>
      </w:r>
      <w:r>
        <w:fldChar w:fldCharType="end"/>
      </w:r>
      <w:r>
        <w:t xml:space="preserve">) within a message to refer to the location. If no message within the current result object refers to this location </w:t>
      </w:r>
      <w:r>
        <w:rPr>
          <w:i/>
        </w:rPr>
        <w:t>via</w:t>
      </w:r>
      <w:r>
        <w:t xml:space="preserve"> an embedded link, the </w:t>
      </w:r>
      <w:r>
        <w:rPr>
          <w:rStyle w:val="CODEtemp"/>
        </w:rPr>
        <w:t>id</w:t>
      </w:r>
      <w:r>
        <w:t xml:space="preserve"> property does not need to appear.</w:t>
      </w:r>
    </w:p>
    <w:p w14:paraId="7CEA478C" w14:textId="100E3157" w:rsidR="006E546E" w:rsidRDefault="00EF1697" w:rsidP="006E546E">
      <w:pPr>
        <w:pStyle w:val="Heading3"/>
      </w:pPr>
      <w:bookmarkStart w:id="399" w:name="_Ref503369432"/>
      <w:bookmarkStart w:id="400" w:name="_Ref503369435"/>
      <w:bookmarkStart w:id="401" w:name="_Ref503371110"/>
      <w:bookmarkStart w:id="402" w:name="_Ref503371652"/>
      <w:bookmarkStart w:id="403" w:name="_Toc510174791"/>
      <w:r>
        <w:t>fileLocation</w:t>
      </w:r>
      <w:r w:rsidR="006E546E">
        <w:t xml:space="preserve"> property</w:t>
      </w:r>
      <w:bookmarkEnd w:id="398"/>
      <w:bookmarkEnd w:id="399"/>
      <w:bookmarkEnd w:id="400"/>
      <w:bookmarkEnd w:id="401"/>
      <w:bookmarkEnd w:id="402"/>
      <w:bookmarkEnd w:id="403"/>
    </w:p>
    <w:p w14:paraId="5D69C82C" w14:textId="6288F431" w:rsidR="00365886" w:rsidRDefault="00365886" w:rsidP="00365886">
      <w:r w:rsidRPr="00365886">
        <w:t xml:space="preserve">With </w:t>
      </w:r>
      <w:r w:rsidR="008578AC">
        <w:t>one</w:t>
      </w:r>
      <w:r w:rsidR="008578AC" w:rsidRPr="00365886">
        <w:t xml:space="preserve"> </w:t>
      </w:r>
      <w:r w:rsidRPr="00365886">
        <w:t xml:space="preserve">exception, a </w:t>
      </w:r>
      <w:r w:rsidRPr="00365886">
        <w:rPr>
          <w:rStyle w:val="CODEtemp"/>
        </w:rPr>
        <w:t>physicalLocation</w:t>
      </w:r>
      <w:r w:rsidRPr="00365886">
        <w:t xml:space="preserve"> object </w:t>
      </w:r>
      <w:r w:rsidRPr="00365886">
        <w:rPr>
          <w:b/>
        </w:rPr>
        <w:t>SHALL</w:t>
      </w:r>
      <w:r w:rsidRPr="00365886">
        <w:t xml:space="preserve"> contain a property named </w:t>
      </w:r>
      <w:r w:rsidR="00A308C2">
        <w:rPr>
          <w:rStyle w:val="CODEtemp"/>
        </w:rPr>
        <w:t>fileLocation</w:t>
      </w:r>
      <w:r w:rsidRPr="00365886">
        <w:t xml:space="preserve"> whose value is </w:t>
      </w:r>
      <w:r w:rsidR="00F13165">
        <w:t xml:space="preserve">a </w:t>
      </w:r>
      <w:r w:rsidR="00A308C2" w:rsidRPr="003A2BC1">
        <w:rPr>
          <w:rStyle w:val="CODEtemp"/>
        </w:rPr>
        <w:t>fileLocation</w:t>
      </w:r>
      <w:r w:rsidR="00A308C2">
        <w:t xml:space="preserve"> object (</w:t>
      </w:r>
      <w:r w:rsidR="00A308C2" w:rsidRPr="00124F1F">
        <w:t>§</w:t>
      </w:r>
      <w:r w:rsidR="00A308C2">
        <w:fldChar w:fldCharType="begin"/>
      </w:r>
      <w:r w:rsidR="00A308C2">
        <w:instrText xml:space="preserve"> REF _Ref507594747 \r \h </w:instrText>
      </w:r>
      <w:r w:rsidR="00A308C2">
        <w:fldChar w:fldCharType="separate"/>
      </w:r>
      <w:r w:rsidR="00C12AF1">
        <w:t>3.2</w:t>
      </w:r>
      <w:r w:rsidR="00A308C2">
        <w:fldChar w:fldCharType="end"/>
      </w:r>
      <w:r w:rsidR="00A308C2">
        <w:t>)</w:t>
      </w:r>
      <w:r w:rsidRPr="00365886">
        <w:t xml:space="preserve"> that represents the location of the file.</w:t>
      </w:r>
    </w:p>
    <w:p w14:paraId="40E0A00A" w14:textId="2C9ED03C" w:rsidR="00365886" w:rsidRDefault="00365886" w:rsidP="00365886">
      <w:r w:rsidRPr="00365886">
        <w:t xml:space="preserve">The exception </w:t>
      </w:r>
      <w:r w:rsidR="008578AC">
        <w:t xml:space="preserve">is that under </w:t>
      </w:r>
      <w:r w:rsidR="008578AC" w:rsidRPr="00124F1F">
        <w:t xml:space="preserve">certain circumstances, if the </w:t>
      </w:r>
      <w:r w:rsidR="008578AC" w:rsidRPr="00124F1F">
        <w:rPr>
          <w:rStyle w:val="CODEtemp"/>
        </w:rPr>
        <w:t>physicalLocation</w:t>
      </w:r>
      <w:r w:rsidR="008578AC" w:rsidRPr="00124F1F">
        <w:t xml:space="preserve"> object appears as a member of an </w:t>
      </w:r>
      <w:r w:rsidR="008578AC" w:rsidRPr="00124F1F">
        <w:rPr>
          <w:rStyle w:val="CODEtemp"/>
        </w:rPr>
        <w:t>annotation.locations</w:t>
      </w:r>
      <w:r w:rsidR="008578AC" w:rsidRPr="00124F1F">
        <w:t xml:space="preserve"> array (§</w:t>
      </w:r>
      <w:r w:rsidR="008578AC">
        <w:fldChar w:fldCharType="begin"/>
      </w:r>
      <w:r w:rsidR="008578AC">
        <w:instrText xml:space="preserve"> REF _Ref493488409 \w \h </w:instrText>
      </w:r>
      <w:r w:rsidR="008578AC">
        <w:fldChar w:fldCharType="separate"/>
      </w:r>
      <w:r w:rsidR="00C12AF1">
        <w:t>3.28.3</w:t>
      </w:r>
      <w:r w:rsidR="008578AC">
        <w:fldChar w:fldCharType="end"/>
      </w:r>
      <w:r w:rsidR="008578AC" w:rsidRPr="00124F1F">
        <w:t xml:space="preserve">), the </w:t>
      </w:r>
      <w:r w:rsidR="008578AC">
        <w:rPr>
          <w:rStyle w:val="CODEtemp"/>
        </w:rPr>
        <w:t>fileLocation</w:t>
      </w:r>
      <w:r w:rsidR="008578AC" w:rsidRPr="00124F1F">
        <w:t xml:space="preserve"> property </w:t>
      </w:r>
      <w:r w:rsidR="008578AC" w:rsidRPr="00124F1F">
        <w:rPr>
          <w:b/>
        </w:rPr>
        <w:t>MAY</w:t>
      </w:r>
      <w:r w:rsidR="008578AC" w:rsidRPr="00124F1F">
        <w:t xml:space="preserve"> be absent, as described in §</w:t>
      </w:r>
      <w:r w:rsidR="003A2BC1">
        <w:fldChar w:fldCharType="begin"/>
      </w:r>
      <w:r w:rsidR="003A2BC1">
        <w:instrText xml:space="preserve"> REF _Ref510102819 \r \h </w:instrText>
      </w:r>
      <w:r w:rsidR="003A2BC1">
        <w:fldChar w:fldCharType="separate"/>
      </w:r>
      <w:r w:rsidR="00C12AF1">
        <w:t>3.19.7</w:t>
      </w:r>
      <w:r w:rsidR="003A2BC1">
        <w:fldChar w:fldCharType="end"/>
      </w:r>
      <w:r w:rsidR="008578AC" w:rsidRPr="00124F1F">
        <w:t>.</w:t>
      </w:r>
    </w:p>
    <w:p w14:paraId="03500782" w14:textId="5AEE6ABA" w:rsidR="00124F1F" w:rsidRDefault="00124F1F" w:rsidP="00124F1F">
      <w:r w:rsidRPr="00124F1F">
        <w:t xml:space="preserve">If the </w:t>
      </w:r>
      <w:r w:rsidRPr="00124F1F">
        <w:rPr>
          <w:rStyle w:val="CODEtemp"/>
        </w:rPr>
        <w:t>run.files</w:t>
      </w:r>
      <w:r w:rsidRPr="00124F1F">
        <w:t xml:space="preserve"> property (§</w:t>
      </w:r>
      <w:r>
        <w:fldChar w:fldCharType="begin"/>
      </w:r>
      <w:r>
        <w:instrText xml:space="preserve"> REF _Ref493345118 \w \h </w:instrText>
      </w:r>
      <w:r>
        <w:fldChar w:fldCharType="separate"/>
      </w:r>
      <w:r w:rsidR="00C12AF1">
        <w:t>3.11.10</w:t>
      </w:r>
      <w:r>
        <w:fldChar w:fldCharType="end"/>
      </w:r>
      <w:r w:rsidRPr="00124F1F">
        <w:t xml:space="preserve">) is present, the value of the </w:t>
      </w:r>
      <w:r w:rsidR="00A308C2">
        <w:rPr>
          <w:rStyle w:val="CODEtemp"/>
        </w:rPr>
        <w:t>fileLocation.u</w:t>
      </w:r>
      <w:r w:rsidRPr="00124F1F">
        <w:rPr>
          <w:rStyle w:val="CODEtemp"/>
        </w:rPr>
        <w:t>ri</w:t>
      </w:r>
      <w:r w:rsidRPr="00124F1F">
        <w:t xml:space="preserve"> property </w:t>
      </w:r>
      <w:r w:rsidRPr="00124F1F">
        <w:rPr>
          <w:b/>
        </w:rPr>
        <w:t>SHOULD</w:t>
      </w:r>
      <w:r w:rsidRPr="00124F1F">
        <w:t xml:space="preserve"> be equal to the name of one of the properties on the </w:t>
      </w:r>
      <w:r w:rsidRPr="00124F1F">
        <w:rPr>
          <w:rStyle w:val="CODEtemp"/>
        </w:rPr>
        <w:t>run.files</w:t>
      </w:r>
      <w:r w:rsidRPr="00124F1F">
        <w:t xml:space="preserve"> object, which provides additional information about the file specified by </w:t>
      </w:r>
      <w:r w:rsidR="00A308C2">
        <w:rPr>
          <w:rStyle w:val="CODEtemp"/>
        </w:rPr>
        <w:t>fileLocation</w:t>
      </w:r>
      <w:r w:rsidRPr="00124F1F">
        <w:t>.</w:t>
      </w:r>
    </w:p>
    <w:p w14:paraId="73DAD09D" w14:textId="4086322D" w:rsidR="00124F1F" w:rsidRDefault="00124F1F" w:rsidP="00124F1F">
      <w:pPr>
        <w:pStyle w:val="Note"/>
      </w:pPr>
      <w:r>
        <w:lastRenderedPageBreak/>
        <w:t>EXAMPLE:</w:t>
      </w:r>
      <w:r w:rsidR="00A308C2" w:rsidRPr="00A308C2">
        <w:t xml:space="preserve"> </w:t>
      </w:r>
      <w:r w:rsidR="00A308C2">
        <w:t xml:space="preserve">In this example, the value of the property </w:t>
      </w:r>
      <w:r w:rsidR="00A308C2" w:rsidRPr="005D0859">
        <w:rPr>
          <w:rStyle w:val="CODEtemp"/>
        </w:rPr>
        <w:t>results[0</w:t>
      </w:r>
      <w:proofErr w:type="gramStart"/>
      <w:r w:rsidR="00A308C2" w:rsidRPr="005D0859">
        <w:rPr>
          <w:rStyle w:val="CODEtemp"/>
        </w:rPr>
        <w:t>].locations</w:t>
      </w:r>
      <w:proofErr w:type="gramEnd"/>
      <w:r w:rsidR="00A308C2" w:rsidRPr="005D0859">
        <w:rPr>
          <w:rStyle w:val="CODEtemp"/>
        </w:rPr>
        <w:t>[0].</w:t>
      </w:r>
      <w:r w:rsidR="00F0710E">
        <w:rPr>
          <w:rStyle w:val="CODEtemp"/>
        </w:rPr>
        <w:t>physicalLocation</w:t>
      </w:r>
      <w:r w:rsidR="00A308C2" w:rsidRPr="005D0859">
        <w:rPr>
          <w:rStyle w:val="CODEtemp"/>
        </w:rPr>
        <w:t>.fileLocation.uri</w:t>
      </w:r>
      <w:r w:rsidR="00A308C2">
        <w:t xml:space="preserve"> is equal to the name of the property </w:t>
      </w:r>
      <w:r w:rsidR="00A308C2" w:rsidRPr="005D0859">
        <w:rPr>
          <w:rStyle w:val="CODEtemp"/>
        </w:rPr>
        <w:t>files[0][file:///C:/Code/main.c]</w:t>
      </w:r>
      <w:r w:rsidR="00A308C2">
        <w:t>.</w:t>
      </w:r>
    </w:p>
    <w:p w14:paraId="530555BC" w14:textId="037DA092" w:rsidR="00124F1F" w:rsidRDefault="00124F1F" w:rsidP="00EA1C84">
      <w:pPr>
        <w:pStyle w:val="Codesmall"/>
      </w:pPr>
      <w:proofErr w:type="gramStart"/>
      <w:r>
        <w:t>{</w:t>
      </w:r>
      <w:r w:rsidR="00F0710E">
        <w:t xml:space="preserve">  </w:t>
      </w:r>
      <w:proofErr w:type="gramEnd"/>
      <w:r w:rsidR="00F0710E">
        <w:t xml:space="preserve">                                  # A run object (§</w:t>
      </w:r>
      <w:r w:rsidR="00F0710E">
        <w:fldChar w:fldCharType="begin"/>
      </w:r>
      <w:r w:rsidR="00F0710E">
        <w:instrText xml:space="preserve"> REF _Ref493349997 \r \h </w:instrText>
      </w:r>
      <w:r w:rsidR="00F0710E">
        <w:fldChar w:fldCharType="separate"/>
      </w:r>
      <w:r w:rsidR="00C12AF1">
        <w:t>3.11</w:t>
      </w:r>
      <w:r w:rsidR="00F0710E">
        <w:fldChar w:fldCharType="end"/>
      </w:r>
      <w:r w:rsidR="00F0710E">
        <w:t>).</w:t>
      </w:r>
    </w:p>
    <w:p w14:paraId="1B212C21" w14:textId="4F73BDBC" w:rsidR="00124F1F" w:rsidRDefault="00124F1F" w:rsidP="00EA1C84">
      <w:pPr>
        <w:pStyle w:val="Codesmall"/>
      </w:pPr>
      <w:r>
        <w:t xml:space="preserve">  "files": {</w:t>
      </w:r>
    </w:p>
    <w:p w14:paraId="62A6AD73" w14:textId="2642B129" w:rsidR="00124F1F" w:rsidRDefault="00124F1F" w:rsidP="00EA1C84">
      <w:pPr>
        <w:pStyle w:val="Codesmall"/>
      </w:pPr>
      <w:r>
        <w:t xml:space="preserve">    "file:///C:/Code/main.c": [</w:t>
      </w:r>
    </w:p>
    <w:p w14:paraId="2F590F36" w14:textId="67933FE5" w:rsidR="00124F1F" w:rsidRDefault="00124F1F" w:rsidP="00EA1C84">
      <w:pPr>
        <w:pStyle w:val="Codesmall"/>
      </w:pPr>
      <w:r>
        <w:t xml:space="preserve">      {</w:t>
      </w:r>
    </w:p>
    <w:p w14:paraId="06A95CD1" w14:textId="053374C3" w:rsidR="00124F1F" w:rsidRDefault="00124F1F" w:rsidP="00EA1C84">
      <w:pPr>
        <w:pStyle w:val="Codesmall"/>
      </w:pPr>
      <w:r>
        <w:t xml:space="preserve">        "mimeType": "text/x-c",</w:t>
      </w:r>
    </w:p>
    <w:p w14:paraId="2A5A7B5E" w14:textId="2213163D" w:rsidR="00124F1F" w:rsidRDefault="00124F1F" w:rsidP="00EA1C84">
      <w:pPr>
        <w:pStyle w:val="Codesmall"/>
      </w:pPr>
      <w:r>
        <w:t xml:space="preserve">      }</w:t>
      </w:r>
    </w:p>
    <w:p w14:paraId="6C3B9CE3" w14:textId="5148DAE1" w:rsidR="00124F1F" w:rsidRDefault="00124F1F" w:rsidP="00EA1C84">
      <w:pPr>
        <w:pStyle w:val="Codesmall"/>
      </w:pPr>
      <w:r>
        <w:t xml:space="preserve">    ]</w:t>
      </w:r>
    </w:p>
    <w:p w14:paraId="551495BB" w14:textId="7301D6D5" w:rsidR="00124F1F" w:rsidRDefault="00124F1F" w:rsidP="00EA1C84">
      <w:pPr>
        <w:pStyle w:val="Codesmall"/>
      </w:pPr>
      <w:r>
        <w:t xml:space="preserve">  },</w:t>
      </w:r>
    </w:p>
    <w:p w14:paraId="330E2BB3" w14:textId="289B9534" w:rsidR="00124F1F" w:rsidRDefault="00124F1F" w:rsidP="00EA1C84">
      <w:pPr>
        <w:pStyle w:val="Codesmall"/>
      </w:pPr>
      <w:r>
        <w:t xml:space="preserve">  "results": [</w:t>
      </w:r>
    </w:p>
    <w:p w14:paraId="41AF4041" w14:textId="73B7AE0D" w:rsidR="00124F1F" w:rsidRDefault="00124F1F" w:rsidP="00EA1C84">
      <w:pPr>
        <w:pStyle w:val="Codesmall"/>
      </w:pPr>
      <w:r>
        <w:t xml:space="preserve">    {</w:t>
      </w:r>
    </w:p>
    <w:p w14:paraId="7B40C95D" w14:textId="689D1178" w:rsidR="00124F1F" w:rsidRDefault="00124F1F" w:rsidP="00EA1C84">
      <w:pPr>
        <w:pStyle w:val="Codesmall"/>
      </w:pPr>
      <w:r>
        <w:t xml:space="preserve">      "ruleId": "CA2101",</w:t>
      </w:r>
    </w:p>
    <w:p w14:paraId="7F79E71F" w14:textId="6CB42665" w:rsidR="00124F1F" w:rsidRDefault="00124F1F" w:rsidP="00EA1C84">
      <w:pPr>
        <w:pStyle w:val="Codesmall"/>
      </w:pPr>
      <w:r>
        <w:t xml:space="preserve">      "level": "error",</w:t>
      </w:r>
    </w:p>
    <w:p w14:paraId="02A497A9" w14:textId="5631EFEB" w:rsidR="00124F1F" w:rsidRDefault="00124F1F" w:rsidP="00EA1C84">
      <w:pPr>
        <w:pStyle w:val="Codesmall"/>
      </w:pPr>
      <w:r>
        <w:t xml:space="preserve">      "locations": [</w:t>
      </w:r>
    </w:p>
    <w:p w14:paraId="7F5AEA8F" w14:textId="54CDF4B2" w:rsidR="00124F1F" w:rsidRDefault="00124F1F" w:rsidP="00EA1C84">
      <w:pPr>
        <w:pStyle w:val="Codesmall"/>
      </w:pPr>
      <w:r>
        <w:t xml:space="preserve">        {</w:t>
      </w:r>
    </w:p>
    <w:p w14:paraId="5DE56AAF" w14:textId="03C59939" w:rsidR="00124F1F" w:rsidRDefault="00124F1F" w:rsidP="00EA1C84">
      <w:pPr>
        <w:pStyle w:val="Codesmall"/>
      </w:pPr>
      <w:r>
        <w:t xml:space="preserve">          "</w:t>
      </w:r>
      <w:r w:rsidR="00F0710E">
        <w:t>physicalLocation</w:t>
      </w:r>
      <w:r>
        <w:t>": {</w:t>
      </w:r>
    </w:p>
    <w:p w14:paraId="099F7F10" w14:textId="4E93CD56" w:rsidR="00A308C2" w:rsidRDefault="00A308C2" w:rsidP="00EA1C84">
      <w:pPr>
        <w:pStyle w:val="Codesmall"/>
      </w:pPr>
      <w:r>
        <w:t xml:space="preserve">            "fileLocation": {</w:t>
      </w:r>
    </w:p>
    <w:p w14:paraId="07BFEA92" w14:textId="17394DD6" w:rsidR="00A308C2" w:rsidRDefault="00124F1F" w:rsidP="00EA1C84">
      <w:pPr>
        <w:pStyle w:val="Codesmall"/>
      </w:pPr>
      <w:r>
        <w:t xml:space="preserve">          </w:t>
      </w:r>
      <w:r w:rsidR="00A308C2">
        <w:t xml:space="preserve">  </w:t>
      </w:r>
      <w:r>
        <w:t xml:space="preserve">  "uri": </w:t>
      </w:r>
      <w:r w:rsidR="00A308C2">
        <w:t>"</w:t>
      </w:r>
      <w:r w:rsidR="00A308C2" w:rsidRPr="00A308C2">
        <w:t>file:///C:/Code/main.c</w:t>
      </w:r>
      <w:r w:rsidR="00A308C2">
        <w:t>"</w:t>
      </w:r>
    </w:p>
    <w:p w14:paraId="453A9A5C" w14:textId="0C6BCC4F" w:rsidR="00124F1F" w:rsidRDefault="00A308C2" w:rsidP="00EA1C84">
      <w:pPr>
        <w:pStyle w:val="Codesmall"/>
      </w:pPr>
      <w:r>
        <w:t xml:space="preserve">            }</w:t>
      </w:r>
      <w:r w:rsidR="00124F1F">
        <w:t>,</w:t>
      </w:r>
    </w:p>
    <w:p w14:paraId="74408CA4" w14:textId="1E89A3B4" w:rsidR="00124F1F" w:rsidRDefault="00124F1F" w:rsidP="00EA1C84">
      <w:pPr>
        <w:pStyle w:val="Codesmall"/>
      </w:pPr>
      <w:r>
        <w:t xml:space="preserve">            "region: {</w:t>
      </w:r>
    </w:p>
    <w:p w14:paraId="6B606BE2" w14:textId="215A024A" w:rsidR="00124F1F" w:rsidRDefault="00124F1F" w:rsidP="00EA1C84">
      <w:pPr>
        <w:pStyle w:val="Codesmall"/>
      </w:pPr>
      <w:r>
        <w:t xml:space="preserve">              "startLine": 24,</w:t>
      </w:r>
    </w:p>
    <w:p w14:paraId="6D17A420" w14:textId="151698D1" w:rsidR="00124F1F" w:rsidRDefault="00124F1F" w:rsidP="00EA1C84">
      <w:pPr>
        <w:pStyle w:val="Codesmall"/>
      </w:pPr>
      <w:r>
        <w:t xml:space="preserve">              "startColumn": 9</w:t>
      </w:r>
    </w:p>
    <w:p w14:paraId="3F005689" w14:textId="1EF14BCA" w:rsidR="00124F1F" w:rsidRDefault="00124F1F" w:rsidP="00EA1C84">
      <w:pPr>
        <w:pStyle w:val="Codesmall"/>
      </w:pPr>
      <w:r>
        <w:t xml:space="preserve">            }</w:t>
      </w:r>
    </w:p>
    <w:p w14:paraId="0B04A9CD" w14:textId="29F55143" w:rsidR="00124F1F" w:rsidRDefault="00124F1F" w:rsidP="00EA1C84">
      <w:pPr>
        <w:pStyle w:val="Codesmall"/>
      </w:pPr>
      <w:r>
        <w:t xml:space="preserve">          }</w:t>
      </w:r>
    </w:p>
    <w:p w14:paraId="4CF2E3C1" w14:textId="433B38C1" w:rsidR="00124F1F" w:rsidRDefault="00124F1F" w:rsidP="00EA1C84">
      <w:pPr>
        <w:pStyle w:val="Codesmall"/>
      </w:pPr>
      <w:r>
        <w:t xml:space="preserve">        }</w:t>
      </w:r>
    </w:p>
    <w:p w14:paraId="1D184B7E" w14:textId="51FD0D8B" w:rsidR="00124F1F" w:rsidRDefault="00124F1F" w:rsidP="00EA1C84">
      <w:pPr>
        <w:pStyle w:val="Codesmall"/>
      </w:pPr>
      <w:r>
        <w:t xml:space="preserve">      ]</w:t>
      </w:r>
    </w:p>
    <w:p w14:paraId="4814D539" w14:textId="73FD67A2" w:rsidR="00124F1F" w:rsidRDefault="00124F1F" w:rsidP="00EA1C84">
      <w:pPr>
        <w:pStyle w:val="Codesmall"/>
      </w:pPr>
      <w:r>
        <w:t xml:space="preserve">    }</w:t>
      </w:r>
    </w:p>
    <w:p w14:paraId="6244CB3D" w14:textId="7D58D51B" w:rsidR="00124F1F" w:rsidRDefault="00124F1F" w:rsidP="00EA1C84">
      <w:pPr>
        <w:pStyle w:val="Codesmall"/>
      </w:pPr>
      <w:r>
        <w:t xml:space="preserve">  ]</w:t>
      </w:r>
    </w:p>
    <w:p w14:paraId="0435D3B5" w14:textId="53F470D5" w:rsidR="00124F1F" w:rsidRDefault="00124F1F" w:rsidP="00EA1C84">
      <w:pPr>
        <w:pStyle w:val="Codesmall"/>
      </w:pPr>
      <w:r>
        <w:t>}</w:t>
      </w:r>
    </w:p>
    <w:p w14:paraId="6E2ED756" w14:textId="0C3DAAB4" w:rsidR="006E546E" w:rsidRDefault="006E546E" w:rsidP="006E546E">
      <w:pPr>
        <w:pStyle w:val="Heading3"/>
      </w:pPr>
      <w:bookmarkStart w:id="404" w:name="_Ref493509797"/>
      <w:bookmarkStart w:id="405" w:name="_Toc510174792"/>
      <w:r>
        <w:t>region property</w:t>
      </w:r>
      <w:bookmarkEnd w:id="404"/>
      <w:bookmarkEnd w:id="405"/>
    </w:p>
    <w:p w14:paraId="34CA82A6" w14:textId="3A2890E7"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C12AF1">
        <w:t>3.21</w:t>
      </w:r>
      <w:r>
        <w:fldChar w:fldCharType="end"/>
      </w:r>
      <w:r w:rsidRPr="003E62A7">
        <w:t xml:space="preserve">) that represents </w:t>
      </w:r>
      <w:r w:rsidR="006805FB">
        <w:t xml:space="preserve">a relevant portion of the file. In particular, if the </w:t>
      </w:r>
      <w:r w:rsidR="006805FB" w:rsidRPr="006805FB">
        <w:rPr>
          <w:rStyle w:val="CODEtemp"/>
        </w:rPr>
        <w:t>physicalLocation</w:t>
      </w:r>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C12AF1">
        <w:t>3.18.9</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C12AF1">
        <w:t>3.18</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Pr="003E62A7">
        <w:t>file where the result was detected.</w:t>
      </w:r>
    </w:p>
    <w:p w14:paraId="1E956FDF" w14:textId="77777777" w:rsidR="006805FB" w:rsidRDefault="006805FB" w:rsidP="006805FB">
      <w:pPr>
        <w:pStyle w:val="Note"/>
      </w:pPr>
      <w:r>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116F43D8" w:rsidR="006805FB" w:rsidRDefault="006805FB" w:rsidP="006805FB">
      <w:pPr>
        <w:pStyle w:val="Codesmall"/>
      </w:pPr>
      <w:proofErr w:type="gramStart"/>
      <w:r>
        <w:t xml:space="preserve">{  </w:t>
      </w:r>
      <w:proofErr w:type="gramEnd"/>
      <w:r>
        <w:t xml:space="preserve">                                      # A result object (§</w:t>
      </w:r>
      <w:r>
        <w:fldChar w:fldCharType="begin"/>
      </w:r>
      <w:r>
        <w:instrText xml:space="preserve"> REF _Ref493350984 \r \h </w:instrText>
      </w:r>
      <w:r>
        <w:fldChar w:fldCharType="separate"/>
      </w:r>
      <w:r w:rsidR="00C12AF1">
        <w:t>3.18</w:t>
      </w:r>
      <w:r>
        <w:fldChar w:fldCharType="end"/>
      </w:r>
      <w:r>
        <w:t>).</w:t>
      </w:r>
    </w:p>
    <w:p w14:paraId="7A49ADC4" w14:textId="7DEB91F1" w:rsidR="006805FB" w:rsidRDefault="006805FB" w:rsidP="006805FB">
      <w:pPr>
        <w:pStyle w:val="Codesmall"/>
      </w:pPr>
      <w:r>
        <w:t xml:space="preserve">  "locations": [                         # See §</w:t>
      </w:r>
      <w:r>
        <w:fldChar w:fldCharType="begin"/>
      </w:r>
      <w:r>
        <w:instrText xml:space="preserve"> REF _Ref510013155 \r \h </w:instrText>
      </w:r>
      <w:r>
        <w:fldChar w:fldCharType="separate"/>
      </w:r>
      <w:r w:rsidR="00C12AF1">
        <w:t>3.18.9</w:t>
      </w:r>
      <w:r>
        <w:fldChar w:fldCharType="end"/>
      </w:r>
      <w:r>
        <w:t>.</w:t>
      </w:r>
    </w:p>
    <w:p w14:paraId="779C2718" w14:textId="3F288AA7" w:rsidR="006805FB" w:rsidRDefault="006805FB" w:rsidP="006805FB">
      <w:pPr>
        <w:pStyle w:val="Codesmall"/>
      </w:pPr>
      <w:r>
        <w:t xml:space="preserve">    </w:t>
      </w:r>
      <w:proofErr w:type="gramStart"/>
      <w:r>
        <w:t xml:space="preserve">{  </w:t>
      </w:r>
      <w:proofErr w:type="gramEnd"/>
      <w:r>
        <w:t xml:space="preserve">                                  # A location object (§</w:t>
      </w:r>
      <w:r>
        <w:fldChar w:fldCharType="begin"/>
      </w:r>
      <w:r>
        <w:instrText xml:space="preserve"> REF _Ref507665939 \r \h </w:instrText>
      </w:r>
      <w:r>
        <w:fldChar w:fldCharType="separate"/>
      </w:r>
      <w:r w:rsidR="00C12AF1">
        <w:t>3.19</w:t>
      </w:r>
      <w:r>
        <w:fldChar w:fldCharType="end"/>
      </w:r>
      <w:r>
        <w:t>).</w:t>
      </w:r>
    </w:p>
    <w:p w14:paraId="3C94BD54" w14:textId="0F46C484" w:rsidR="006805FB" w:rsidRDefault="006805FB" w:rsidP="006805FB">
      <w:pPr>
        <w:pStyle w:val="Codesmall"/>
      </w:pPr>
      <w:r>
        <w:t xml:space="preserve">      "physicalLocation": </w:t>
      </w:r>
      <w:proofErr w:type="gramStart"/>
      <w:r>
        <w:t xml:space="preserve">{  </w:t>
      </w:r>
      <w:proofErr w:type="gramEnd"/>
      <w:r>
        <w:t xml:space="preserve">            # See §</w:t>
      </w:r>
      <w:r>
        <w:fldChar w:fldCharType="begin"/>
      </w:r>
      <w:r>
        <w:instrText xml:space="preserve"> REF _Ref493477623 \r \h </w:instrText>
      </w:r>
      <w:r>
        <w:fldChar w:fldCharType="separate"/>
      </w:r>
      <w:r w:rsidR="00C12AF1">
        <w:t>3.19.2</w:t>
      </w:r>
      <w:r>
        <w:fldChar w:fldCharType="end"/>
      </w:r>
      <w:r>
        <w:t>.</w:t>
      </w:r>
    </w:p>
    <w:p w14:paraId="313011DD" w14:textId="77777777" w:rsidR="006805FB" w:rsidRDefault="006805FB" w:rsidP="006805FB">
      <w:pPr>
        <w:pStyle w:val="Codesmall"/>
      </w:pPr>
      <w:r>
        <w:t xml:space="preserve">        "fileLocation": </w:t>
      </w:r>
      <w:proofErr w:type="gramStart"/>
      <w:r>
        <w:t xml:space="preserve">{  </w:t>
      </w:r>
      <w:proofErr w:type="gramEnd"/>
      <w:r>
        <w:t xml:space="preserve">              # A physicalLocation object.</w:t>
      </w:r>
    </w:p>
    <w:p w14:paraId="1C2A16AA" w14:textId="77777777" w:rsidR="006805FB" w:rsidRDefault="006805FB" w:rsidP="006805FB">
      <w:pPr>
        <w:pStyle w:val="Codesmall"/>
      </w:pPr>
      <w:r>
        <w:t xml:space="preserve">          "uri": "ui/window.c",</w:t>
      </w:r>
    </w:p>
    <w:p w14:paraId="15B44742" w14:textId="77777777" w:rsidR="006805FB" w:rsidRDefault="006805FB" w:rsidP="006805FB">
      <w:pPr>
        <w:pStyle w:val="Codesmall"/>
      </w:pPr>
      <w:r>
        <w:t xml:space="preserve">          "uriBaseId": "SRCROOT"</w:t>
      </w:r>
    </w:p>
    <w:p w14:paraId="401E7E1A" w14:textId="77777777" w:rsidR="006805FB" w:rsidRDefault="006805FB" w:rsidP="006805FB">
      <w:pPr>
        <w:pStyle w:val="Codesmall"/>
      </w:pPr>
      <w:r>
        <w:t xml:space="preserve">        },</w:t>
      </w:r>
    </w:p>
    <w:p w14:paraId="6CD87E17" w14:textId="77777777" w:rsidR="006805FB" w:rsidRDefault="006805FB" w:rsidP="006805FB">
      <w:pPr>
        <w:pStyle w:val="Codesmall"/>
      </w:pPr>
    </w:p>
    <w:p w14:paraId="486A1F9B" w14:textId="77777777" w:rsidR="006805FB" w:rsidRDefault="006805FB" w:rsidP="006805FB">
      <w:pPr>
        <w:pStyle w:val="Codesmall"/>
      </w:pPr>
      <w:r>
        <w:t xml:space="preserve">        "region": </w:t>
      </w:r>
      <w:proofErr w:type="gramStart"/>
      <w:r>
        <w:t xml:space="preserve">{  </w:t>
      </w:r>
      <w:proofErr w:type="gramEnd"/>
      <w:r>
        <w:t xml:space="preserve">                    # The region specifies the portion of the file</w:t>
      </w:r>
    </w:p>
    <w:p w14:paraId="2A4B62D7" w14:textId="77777777" w:rsidR="006805FB" w:rsidRDefault="006805FB" w:rsidP="006805FB">
      <w:pPr>
        <w:pStyle w:val="Codesmall"/>
      </w:pPr>
      <w:r>
        <w:t xml:space="preserve">          "startLine": 42                # where the result was detected.</w:t>
      </w:r>
    </w:p>
    <w:p w14:paraId="291B8A4E" w14:textId="77777777" w:rsidR="006805FB" w:rsidRDefault="006805FB" w:rsidP="006805FB">
      <w:pPr>
        <w:pStyle w:val="Codesmall"/>
      </w:pPr>
      <w:r>
        <w:t xml:space="preserve">        }</w:t>
      </w:r>
    </w:p>
    <w:p w14:paraId="20958EA8" w14:textId="77777777" w:rsidR="006805FB" w:rsidRDefault="006805FB" w:rsidP="006805FB">
      <w:pPr>
        <w:pStyle w:val="Codesmall"/>
      </w:pPr>
      <w:r>
        <w:t xml:space="preserve">      }</w:t>
      </w:r>
    </w:p>
    <w:p w14:paraId="248E7EFA" w14:textId="77777777" w:rsidR="006805FB" w:rsidRDefault="006805FB" w:rsidP="006805FB">
      <w:pPr>
        <w:pStyle w:val="Codesmall"/>
      </w:pPr>
      <w:r>
        <w:t xml:space="preserve">    }</w:t>
      </w:r>
    </w:p>
    <w:p w14:paraId="09A9FC4A" w14:textId="77777777" w:rsidR="006805FB" w:rsidRDefault="006805FB" w:rsidP="006805FB">
      <w:pPr>
        <w:pStyle w:val="Codesmall"/>
      </w:pPr>
      <w:r>
        <w:t xml:space="preserve">  ]</w:t>
      </w:r>
    </w:p>
    <w:p w14:paraId="59405096" w14:textId="77777777" w:rsidR="006805FB" w:rsidRPr="009A4DE6" w:rsidRDefault="006805FB" w:rsidP="006805FB">
      <w:pPr>
        <w:pStyle w:val="Codesmall"/>
      </w:pPr>
      <w:r>
        <w:t>}</w:t>
      </w:r>
    </w:p>
    <w:p w14:paraId="19871BA7" w14:textId="77777777" w:rsidR="006805FB" w:rsidRDefault="006805FB" w:rsidP="003E62A7"/>
    <w:p w14:paraId="611E572F" w14:textId="3B00D724" w:rsidR="003E62A7" w:rsidRDefault="003E62A7" w:rsidP="003E62A7">
      <w:r w:rsidRPr="003E62A7">
        <w:t xml:space="preserve">If the </w:t>
      </w:r>
      <w:r w:rsidR="006805FB" w:rsidRPr="006805FB">
        <w:rPr>
          <w:rStyle w:val="CODEtemp"/>
        </w:rPr>
        <w:t>physicalLocation</w:t>
      </w:r>
      <w:r w:rsidR="006805FB">
        <w:t xml:space="preserve"> object</w:t>
      </w:r>
      <w:r w:rsidR="006805FB" w:rsidRPr="003E62A7">
        <w:t xml:space="preserve"> </w:t>
      </w:r>
      <w:r w:rsidR="006805FB">
        <w:t>specifies a location</w:t>
      </w:r>
      <w:r w:rsidR="006805FB" w:rsidRPr="003E62A7">
        <w:t xml:space="preserve"> </w:t>
      </w:r>
      <w:r w:rsidRPr="003E62A7">
        <w:t xml:space="preserve">in a nested file,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file.</w:t>
      </w:r>
    </w:p>
    <w:p w14:paraId="78EDCFD6" w14:textId="05558D17" w:rsidR="003E62A7" w:rsidRDefault="003E62A7" w:rsidP="003E62A7">
      <w:pPr>
        <w:pStyle w:val="Note"/>
      </w:pPr>
      <w:r>
        <w:lastRenderedPageBreak/>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2462BA7" w:rsid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file.</w:t>
      </w:r>
    </w:p>
    <w:p w14:paraId="60C04981" w14:textId="77777777" w:rsidR="00843397" w:rsidRDefault="00843397" w:rsidP="00843397">
      <w:pPr>
        <w:pStyle w:val="Heading3"/>
        <w:numPr>
          <w:ilvl w:val="2"/>
          <w:numId w:val="2"/>
        </w:numPr>
      </w:pPr>
      <w:bookmarkStart w:id="406" w:name="_Toc510174793"/>
      <w:r>
        <w:t>contextRegion property</w:t>
      </w:r>
      <w:bookmarkEnd w:id="406"/>
    </w:p>
    <w:p w14:paraId="220640FE" w14:textId="7443E5C7" w:rsidR="00843397" w:rsidRDefault="00843397" w:rsidP="00843397">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C12AF1">
        <w:t>3.20.4</w:t>
      </w:r>
      <w:r>
        <w:fldChar w:fldCharType="end"/>
      </w:r>
      <w:r>
        <w:t xml:space="preserve">), it </w:t>
      </w:r>
      <w:r>
        <w:rPr>
          <w:b/>
        </w:rPr>
        <w:t>MAY</w:t>
      </w:r>
      <w:r>
        <w:t xml:space="preserve"> also contain a property named </w:t>
      </w:r>
      <w:r w:rsidRPr="00761885">
        <w:rPr>
          <w:rStyle w:val="CODEtemp"/>
        </w:rPr>
        <w:t>contextRegion</w:t>
      </w:r>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C12AF1">
        <w:t>3.21</w:t>
      </w:r>
      <w:r>
        <w:fldChar w:fldCharType="end"/>
      </w:r>
      <w:r>
        <w:t xml:space="preserve">) which specifies a region that is a proper superset of the region specified by the </w:t>
      </w:r>
      <w:r w:rsidRPr="00761885">
        <w:rPr>
          <w:rStyle w:val="CODEtemp"/>
        </w:rPr>
        <w:t>region</w:t>
      </w:r>
      <w:r>
        <w:t xml:space="preserve"> property. If the </w:t>
      </w:r>
      <w:r w:rsidRPr="00843397">
        <w:rPr>
          <w:rStyle w:val="CODEtemp"/>
        </w:rPr>
        <w:t>region</w:t>
      </w:r>
      <w:r>
        <w:t xml:space="preserve"> property is absent, the </w:t>
      </w:r>
      <w:r w:rsidRPr="00843397">
        <w:rPr>
          <w:rStyle w:val="CODEtemp"/>
        </w:rPr>
        <w:t>contextRegion</w:t>
      </w:r>
      <w:r>
        <w:t xml:space="preserve"> </w:t>
      </w:r>
      <w:r>
        <w:rPr>
          <w:b/>
        </w:rPr>
        <w:t>SHALL</w:t>
      </w:r>
      <w:r>
        <w:t xml:space="preserve"> be absent.</w:t>
      </w:r>
    </w:p>
    <w:p w14:paraId="64F822C4" w14:textId="1B757AD5" w:rsidR="00843397" w:rsidRDefault="00843397" w:rsidP="00843397">
      <w:r>
        <w:t xml:space="preserve">The purpose of </w:t>
      </w:r>
      <w:r w:rsidRPr="00761885">
        <w:rPr>
          <w:rStyle w:val="CODEtemp"/>
        </w:rPr>
        <w:t>contextRegion</w:t>
      </w:r>
      <w:r>
        <w:t xml:space="preserve"> is to enable a viewer to provide visual context when displaying a portion of a file.</w:t>
      </w:r>
    </w:p>
    <w:p w14:paraId="1E5AB8E2" w14:textId="77777777" w:rsidR="00843397" w:rsidRDefault="00843397" w:rsidP="00843397">
      <w:pPr>
        <w:pStyle w:val="Note"/>
      </w:pPr>
      <w:r>
        <w:t xml:space="preserve">EXAMPLE In this example, an analysis tool detected a result on line 42. The tool provides additional context SARIF viewers by specifying a range of content surrounding the result line.  </w:t>
      </w:r>
    </w:p>
    <w:p w14:paraId="19737D5C" w14:textId="193CD0AF" w:rsidR="00843397" w:rsidRDefault="00843397" w:rsidP="00843397">
      <w:pPr>
        <w:pStyle w:val="Codesmall"/>
      </w:pPr>
      <w:proofErr w:type="gramStart"/>
      <w:r>
        <w:t xml:space="preserve">{  </w:t>
      </w:r>
      <w:proofErr w:type="gramEnd"/>
      <w:r>
        <w:t xml:space="preserve">                                      # A result object (§</w:t>
      </w:r>
      <w:r>
        <w:fldChar w:fldCharType="begin"/>
      </w:r>
      <w:r>
        <w:instrText xml:space="preserve"> REF _Ref493350984 \r \h </w:instrText>
      </w:r>
      <w:r>
        <w:fldChar w:fldCharType="separate"/>
      </w:r>
      <w:r w:rsidR="00C12AF1">
        <w:t>3.18</w:t>
      </w:r>
      <w:r>
        <w:fldChar w:fldCharType="end"/>
      </w:r>
      <w:r>
        <w:t>).</w:t>
      </w:r>
    </w:p>
    <w:p w14:paraId="7E9D024B" w14:textId="2503B528" w:rsidR="00843397" w:rsidRDefault="00843397" w:rsidP="00843397">
      <w:pPr>
        <w:pStyle w:val="Codesmall"/>
      </w:pPr>
      <w:r>
        <w:t xml:space="preserve">  "locations": [                         # See §</w:t>
      </w:r>
      <w:r>
        <w:fldChar w:fldCharType="begin"/>
      </w:r>
      <w:r>
        <w:instrText xml:space="preserve"> REF _Ref510013155 \r \h </w:instrText>
      </w:r>
      <w:r>
        <w:fldChar w:fldCharType="separate"/>
      </w:r>
      <w:r w:rsidR="00C12AF1">
        <w:t>3.18.9</w:t>
      </w:r>
      <w:r>
        <w:fldChar w:fldCharType="end"/>
      </w:r>
      <w:r>
        <w:t>.</w:t>
      </w:r>
    </w:p>
    <w:p w14:paraId="686DE936" w14:textId="114C08B1" w:rsidR="00843397" w:rsidRDefault="00843397" w:rsidP="00843397">
      <w:pPr>
        <w:pStyle w:val="Codesmall"/>
      </w:pPr>
      <w:r>
        <w:t xml:space="preserve">    </w:t>
      </w:r>
      <w:proofErr w:type="gramStart"/>
      <w:r>
        <w:t xml:space="preserve">{  </w:t>
      </w:r>
      <w:proofErr w:type="gramEnd"/>
      <w:r>
        <w:t xml:space="preserve">                                  # A location object (§</w:t>
      </w:r>
      <w:r>
        <w:fldChar w:fldCharType="begin"/>
      </w:r>
      <w:r>
        <w:instrText xml:space="preserve"> REF _Ref507665939 \r \h </w:instrText>
      </w:r>
      <w:r>
        <w:fldChar w:fldCharType="separate"/>
      </w:r>
      <w:r w:rsidR="00C12AF1">
        <w:t>3.19</w:t>
      </w:r>
      <w:r>
        <w:fldChar w:fldCharType="end"/>
      </w:r>
      <w:r>
        <w:t>).</w:t>
      </w:r>
    </w:p>
    <w:p w14:paraId="5B98A118" w14:textId="7A4997A6" w:rsidR="00843397" w:rsidRDefault="00843397" w:rsidP="00843397">
      <w:pPr>
        <w:pStyle w:val="Codesmall"/>
      </w:pPr>
      <w:r>
        <w:t xml:space="preserve">      "physicalLocation": </w:t>
      </w:r>
      <w:proofErr w:type="gramStart"/>
      <w:r>
        <w:t xml:space="preserve">{  </w:t>
      </w:r>
      <w:proofErr w:type="gramEnd"/>
      <w:r>
        <w:t xml:space="preserve">            # See §</w:t>
      </w:r>
      <w:r>
        <w:fldChar w:fldCharType="begin"/>
      </w:r>
      <w:r>
        <w:instrText xml:space="preserve"> REF _Ref493477623 \r \h </w:instrText>
      </w:r>
      <w:r>
        <w:fldChar w:fldCharType="separate"/>
      </w:r>
      <w:r w:rsidR="00C12AF1">
        <w:t>3.19.2</w:t>
      </w:r>
      <w:r>
        <w:fldChar w:fldCharType="end"/>
      </w:r>
      <w:r>
        <w:t>.</w:t>
      </w:r>
    </w:p>
    <w:p w14:paraId="096905D1" w14:textId="77777777" w:rsidR="00843397" w:rsidRDefault="00843397" w:rsidP="00843397">
      <w:pPr>
        <w:pStyle w:val="Codesmall"/>
      </w:pPr>
      <w:r>
        <w:t xml:space="preserve">        "fileLocation": </w:t>
      </w:r>
      <w:proofErr w:type="gramStart"/>
      <w:r>
        <w:t xml:space="preserve">{  </w:t>
      </w:r>
      <w:proofErr w:type="gramEnd"/>
      <w:r>
        <w:t xml:space="preserve">              # A physicalLocation object.</w:t>
      </w:r>
    </w:p>
    <w:p w14:paraId="1D10CC37" w14:textId="77777777" w:rsidR="00843397" w:rsidRDefault="00843397" w:rsidP="00843397">
      <w:pPr>
        <w:pStyle w:val="Codesmall"/>
      </w:pPr>
      <w:r>
        <w:t xml:space="preserve">          "uri": "ui/window.c",</w:t>
      </w:r>
    </w:p>
    <w:p w14:paraId="287710AE" w14:textId="77777777" w:rsidR="00843397" w:rsidRDefault="00843397" w:rsidP="00843397">
      <w:pPr>
        <w:pStyle w:val="Codesmall"/>
      </w:pPr>
      <w:r>
        <w:t xml:space="preserve">          "uriBaseId": "SRCROOT"</w:t>
      </w:r>
    </w:p>
    <w:p w14:paraId="7AC7AD9D" w14:textId="77777777" w:rsidR="00843397" w:rsidRDefault="00843397" w:rsidP="00843397">
      <w:pPr>
        <w:pStyle w:val="Codesmall"/>
      </w:pPr>
      <w:r>
        <w:t xml:space="preserve">        },</w:t>
      </w:r>
    </w:p>
    <w:p w14:paraId="595C4809" w14:textId="77777777" w:rsidR="00843397" w:rsidRDefault="00843397" w:rsidP="00843397">
      <w:pPr>
        <w:pStyle w:val="Codesmall"/>
      </w:pPr>
    </w:p>
    <w:p w14:paraId="44445F9B" w14:textId="19DAEB2A" w:rsidR="00843397" w:rsidRDefault="00843397" w:rsidP="00843397">
      <w:pPr>
        <w:pStyle w:val="Codesmall"/>
      </w:pPr>
      <w:r>
        <w:t xml:space="preserve">        "region": </w:t>
      </w:r>
      <w:proofErr w:type="gramStart"/>
      <w:r>
        <w:t xml:space="preserve">{  </w:t>
      </w:r>
      <w:proofErr w:type="gramEnd"/>
      <w:r>
        <w:t xml:space="preserve">                    # See §</w:t>
      </w:r>
      <w:r>
        <w:fldChar w:fldCharType="begin"/>
      </w:r>
      <w:r>
        <w:instrText xml:space="preserve"> REF _Ref493509797 \r \h </w:instrText>
      </w:r>
      <w:r>
        <w:fldChar w:fldCharType="separate"/>
      </w:r>
      <w:r w:rsidR="00C12AF1">
        <w:t>3.20.4</w:t>
      </w:r>
      <w:r>
        <w:fldChar w:fldCharType="end"/>
      </w:r>
      <w:r>
        <w:t>.</w:t>
      </w:r>
    </w:p>
    <w:p w14:paraId="0E148B16" w14:textId="77777777" w:rsidR="00843397" w:rsidRDefault="00843397" w:rsidP="00843397">
      <w:pPr>
        <w:pStyle w:val="Codesmall"/>
      </w:pPr>
      <w:r>
        <w:t xml:space="preserve">          "startLine": 42,</w:t>
      </w:r>
    </w:p>
    <w:p w14:paraId="4528934C" w14:textId="2F9CA00B" w:rsidR="00843397" w:rsidRDefault="00843397" w:rsidP="00843397">
      <w:pPr>
        <w:pStyle w:val="Codesmall"/>
      </w:pPr>
      <w:r>
        <w:t xml:space="preserve">          "snippet": {</w:t>
      </w:r>
    </w:p>
    <w:p w14:paraId="40A7AF50" w14:textId="77777777" w:rsidR="00843397" w:rsidRDefault="00843397" w:rsidP="00843397">
      <w:pPr>
        <w:pStyle w:val="Codesmall"/>
      </w:pPr>
      <w:r>
        <w:t xml:space="preserve">            "text": "int n = m + 1;"</w:t>
      </w:r>
    </w:p>
    <w:p w14:paraId="7BFD6EB2" w14:textId="77777777" w:rsidR="00843397" w:rsidRDefault="00843397" w:rsidP="00843397">
      <w:pPr>
        <w:pStyle w:val="Codesmall"/>
      </w:pPr>
      <w:r>
        <w:t xml:space="preserve">          }</w:t>
      </w:r>
    </w:p>
    <w:p w14:paraId="448C8C50" w14:textId="77777777" w:rsidR="00843397" w:rsidRDefault="00843397" w:rsidP="00843397">
      <w:pPr>
        <w:pStyle w:val="Codesmall"/>
      </w:pPr>
      <w:r>
        <w:t xml:space="preserve">        },</w:t>
      </w:r>
    </w:p>
    <w:p w14:paraId="5EEFB765" w14:textId="77777777" w:rsidR="00843397" w:rsidRDefault="00843397" w:rsidP="00843397">
      <w:pPr>
        <w:pStyle w:val="Codesmall"/>
      </w:pPr>
    </w:p>
    <w:p w14:paraId="2D5B91D5" w14:textId="77777777" w:rsidR="00843397" w:rsidRDefault="00843397" w:rsidP="00843397">
      <w:pPr>
        <w:pStyle w:val="Codesmall"/>
      </w:pPr>
      <w:r>
        <w:t xml:space="preserve">        "contextRegion": {</w:t>
      </w:r>
    </w:p>
    <w:p w14:paraId="2CF660B0" w14:textId="77777777" w:rsidR="00843397" w:rsidRDefault="00843397" w:rsidP="00843397">
      <w:pPr>
        <w:pStyle w:val="Codesmall"/>
      </w:pPr>
      <w:r>
        <w:t xml:space="preserve">          "startLine": 41,</w:t>
      </w:r>
    </w:p>
    <w:p w14:paraId="02E7FE48" w14:textId="77777777" w:rsidR="00843397" w:rsidRDefault="00843397" w:rsidP="00843397">
      <w:pPr>
        <w:pStyle w:val="Codesmall"/>
      </w:pPr>
      <w:r>
        <w:t xml:space="preserve">          "endLine": 43,</w:t>
      </w:r>
    </w:p>
    <w:p w14:paraId="1912C86E" w14:textId="77777777" w:rsidR="00843397" w:rsidRDefault="00843397" w:rsidP="00843397">
      <w:pPr>
        <w:pStyle w:val="Codesmall"/>
      </w:pPr>
      <w:r>
        <w:t xml:space="preserve">          "snippet": {</w:t>
      </w:r>
    </w:p>
    <w:p w14:paraId="009FE741" w14:textId="77777777" w:rsidR="00843397" w:rsidRDefault="00843397" w:rsidP="00843397">
      <w:pPr>
        <w:pStyle w:val="Codesmall"/>
      </w:pPr>
      <w:r>
        <w:t xml:space="preserve">            "text": "int </w:t>
      </w:r>
      <w:proofErr w:type="gramStart"/>
      <w:r>
        <w:t>m;\</w:t>
      </w:r>
      <w:proofErr w:type="gramEnd"/>
      <w:r>
        <w:t>nint n = m + 1\n\n"</w:t>
      </w:r>
    </w:p>
    <w:p w14:paraId="11775114" w14:textId="77777777" w:rsidR="00843397" w:rsidRDefault="00843397" w:rsidP="00843397">
      <w:pPr>
        <w:pStyle w:val="Codesmall"/>
      </w:pPr>
      <w:r>
        <w:t xml:space="preserve">          }</w:t>
      </w:r>
    </w:p>
    <w:p w14:paraId="296E230B" w14:textId="77777777" w:rsidR="00843397" w:rsidRDefault="00843397" w:rsidP="00843397">
      <w:pPr>
        <w:pStyle w:val="Codesmall"/>
      </w:pPr>
      <w:r>
        <w:t xml:space="preserve">        }</w:t>
      </w:r>
    </w:p>
    <w:p w14:paraId="01431383" w14:textId="77777777" w:rsidR="00843397" w:rsidRDefault="00843397" w:rsidP="00843397">
      <w:pPr>
        <w:pStyle w:val="Codesmall"/>
      </w:pPr>
      <w:r>
        <w:t xml:space="preserve">      }</w:t>
      </w:r>
    </w:p>
    <w:p w14:paraId="05502E65" w14:textId="77777777" w:rsidR="00843397" w:rsidRDefault="00843397" w:rsidP="00843397">
      <w:pPr>
        <w:pStyle w:val="Codesmall"/>
      </w:pPr>
      <w:r>
        <w:t xml:space="preserve">    }</w:t>
      </w:r>
    </w:p>
    <w:p w14:paraId="70109173" w14:textId="77777777" w:rsidR="00843397" w:rsidRDefault="00843397" w:rsidP="00843397">
      <w:pPr>
        <w:pStyle w:val="Codesmall"/>
      </w:pPr>
      <w:r>
        <w:t xml:space="preserve">  ]</w:t>
      </w:r>
    </w:p>
    <w:p w14:paraId="790570AB" w14:textId="46A8D1AC" w:rsidR="00843397" w:rsidRPr="00B01548" w:rsidRDefault="00843397" w:rsidP="00843397">
      <w:pPr>
        <w:pStyle w:val="Codesmall"/>
      </w:pPr>
      <w:r>
        <w:t>}</w:t>
      </w:r>
    </w:p>
    <w:p w14:paraId="27C0F6BB" w14:textId="2CC9FF23" w:rsidR="006E546E" w:rsidRDefault="006E546E" w:rsidP="006E546E">
      <w:pPr>
        <w:pStyle w:val="Heading2"/>
      </w:pPr>
      <w:bookmarkStart w:id="407" w:name="_Ref493490350"/>
      <w:bookmarkStart w:id="408" w:name="_Toc510174794"/>
      <w:r>
        <w:t>region object</w:t>
      </w:r>
      <w:bookmarkEnd w:id="407"/>
      <w:bookmarkEnd w:id="408"/>
    </w:p>
    <w:p w14:paraId="5C4DB1F6" w14:textId="0F642D18" w:rsidR="006E546E" w:rsidRDefault="006E546E" w:rsidP="006E546E">
      <w:pPr>
        <w:pStyle w:val="Heading3"/>
      </w:pPr>
      <w:bookmarkStart w:id="409" w:name="_Toc510174795"/>
      <w:r>
        <w:t>General</w:t>
      </w:r>
      <w:bookmarkEnd w:id="409"/>
    </w:p>
    <w:p w14:paraId="1122B9E1" w14:textId="59462641" w:rsidR="003E62A7" w:rsidRDefault="003E62A7" w:rsidP="003E62A7">
      <w:r w:rsidRPr="003E62A7">
        <w:t xml:space="preserve">A </w:t>
      </w:r>
      <w:r w:rsidRPr="003E62A7">
        <w:rPr>
          <w:rStyle w:val="CODEtemp"/>
        </w:rPr>
        <w:t>region</w:t>
      </w:r>
      <w:r w:rsidRPr="003E62A7">
        <w:t xml:space="preserve"> object represents a region, that is, a contiguous portion of a file. Every property in a </w:t>
      </w:r>
      <w:r w:rsidRPr="003E62A7">
        <w:rPr>
          <w:rStyle w:val="CODEtemp"/>
        </w:rPr>
        <w:t>region</w:t>
      </w:r>
      <w:r w:rsidRPr="003E62A7">
        <w:t xml:space="preserve"> object </w:t>
      </w:r>
      <w:r w:rsidR="00722ED0">
        <w:t>is</w:t>
      </w:r>
      <w:r w:rsidRPr="003E62A7">
        <w:t xml:space="preserve"> represented by a non-negative integer, that is, by a JSON number value with no sign, no fractional part, and no exponent part.</w:t>
      </w:r>
    </w:p>
    <w:p w14:paraId="36860414" w14:textId="15A18FFA" w:rsidR="003E62A7" w:rsidRDefault="003E62A7" w:rsidP="003E62A7">
      <w:r w:rsidRPr="003E62A7">
        <w:t>SARIF defines two types of regions: text regions and binary regions.</w:t>
      </w:r>
    </w:p>
    <w:p w14:paraId="721D1AE5" w14:textId="3C72A5E1" w:rsidR="003E62A7" w:rsidRDefault="003E62A7" w:rsidP="00F823B8">
      <w:pPr>
        <w:pStyle w:val="ListParagraph"/>
        <w:numPr>
          <w:ilvl w:val="0"/>
          <w:numId w:val="15"/>
        </w:numPr>
      </w:pPr>
      <w:r w:rsidRPr="003E62A7">
        <w:t>A text region represents a contiguous range of zero or more characters.</w:t>
      </w:r>
    </w:p>
    <w:p w14:paraId="70CE5D61" w14:textId="14B68CD4" w:rsidR="003E62A7" w:rsidRDefault="003E62A7" w:rsidP="00F823B8">
      <w:pPr>
        <w:pStyle w:val="ListParagraph"/>
        <w:numPr>
          <w:ilvl w:val="0"/>
          <w:numId w:val="15"/>
        </w:numPr>
      </w:pPr>
      <w:r w:rsidRPr="003E62A7">
        <w:t>A binary region represents a contiguous range of zero or more bytes</w:t>
      </w:r>
      <w:r>
        <w:t>.</w:t>
      </w:r>
    </w:p>
    <w:p w14:paraId="3A457071" w14:textId="2F2933B3" w:rsidR="003E62A7" w:rsidRDefault="003E62A7" w:rsidP="003E62A7">
      <w:r w:rsidRPr="003E62A7">
        <w:t>SARIF defines different properties to represent text regions and binary regions.</w:t>
      </w:r>
    </w:p>
    <w:p w14:paraId="5AB1234E" w14:textId="05557944" w:rsidR="003E62A7" w:rsidRDefault="003E62A7" w:rsidP="003E62A7">
      <w:r w:rsidRPr="003E62A7">
        <w:t xml:space="preserve">In a text region, the </w:t>
      </w:r>
      <w:r w:rsidRPr="003E62A7">
        <w:rPr>
          <w:rStyle w:val="CODEtemp"/>
        </w:rPr>
        <w:t>startLine</w:t>
      </w:r>
      <w:r w:rsidRPr="003E62A7">
        <w:t xml:space="preserve"> property (§</w:t>
      </w:r>
      <w:r>
        <w:fldChar w:fldCharType="begin"/>
      </w:r>
      <w:r>
        <w:instrText xml:space="preserve"> REF _Ref493490565 \w \h </w:instrText>
      </w:r>
      <w:r>
        <w:fldChar w:fldCharType="separate"/>
      </w:r>
      <w:r w:rsidR="00C12AF1">
        <w:t>3.21.4</w:t>
      </w:r>
      <w:r>
        <w:fldChar w:fldCharType="end"/>
      </w:r>
      <w:r w:rsidRPr="003E62A7">
        <w:t xml:space="preserve">) </w:t>
      </w:r>
      <w:r w:rsidRPr="003E62A7">
        <w:rPr>
          <w:b/>
        </w:rPr>
        <w:t>SHALL</w:t>
      </w:r>
      <w:r w:rsidRPr="003E62A7">
        <w:t xml:space="preserve"> be present and</w:t>
      </w:r>
      <w:r>
        <w:t xml:space="preserve"> </w:t>
      </w:r>
      <w:r w:rsidRPr="003E62A7">
        <w:rPr>
          <w:b/>
        </w:rPr>
        <w:t>SHALL</w:t>
      </w:r>
      <w:r w:rsidRPr="003E62A7">
        <w:t xml:space="preserve"> have a value greater than 0. In a binary region, the </w:t>
      </w:r>
      <w:r w:rsidRPr="003E62A7">
        <w:rPr>
          <w:rStyle w:val="CODEtemp"/>
        </w:rPr>
        <w:t>startLine</w:t>
      </w:r>
      <w:r w:rsidRPr="003E62A7">
        <w:t xml:space="preserve"> property </w:t>
      </w:r>
      <w:r w:rsidRPr="003E62A7">
        <w:rPr>
          <w:b/>
        </w:rPr>
        <w:t>SHALL</w:t>
      </w:r>
      <w:r w:rsidRPr="003E62A7">
        <w:t xml:space="preserve"> be absent.</w:t>
      </w:r>
    </w:p>
    <w:p w14:paraId="5D793B75" w14:textId="3B8DE89F" w:rsidR="003E62A7" w:rsidRDefault="003E62A7" w:rsidP="003E62A7">
      <w:pPr>
        <w:pStyle w:val="Note"/>
      </w:pPr>
      <w:r>
        <w:lastRenderedPageBreak/>
        <w:t xml:space="preserve">NOTE 1: </w:t>
      </w:r>
      <w:r w:rsidR="00CA3AC5">
        <w:t>SARIF c</w:t>
      </w:r>
      <w:r w:rsidRPr="003E62A7">
        <w:t xml:space="preserve">onsumers can use the presence or absence of the </w:t>
      </w:r>
      <w:r w:rsidRPr="003E62A7">
        <w:rPr>
          <w:rStyle w:val="CODEtemp"/>
        </w:rPr>
        <w:t>startLine</w:t>
      </w:r>
      <w:r w:rsidRPr="003E62A7">
        <w:t xml:space="preserve"> property to determine whether to treat a region as a text region or as a binary region.</w:t>
      </w:r>
    </w:p>
    <w:p w14:paraId="357AD684" w14:textId="3C297963" w:rsidR="003E62A7" w:rsidRPr="003E62A7" w:rsidRDefault="003E62A7" w:rsidP="003E62A7">
      <w:pPr>
        <w:pStyle w:val="Note"/>
      </w:pPr>
      <w:r>
        <w:t>NOTE 2:</w:t>
      </w:r>
      <w:r w:rsidRPr="003E62A7">
        <w:t xml:space="preserve"> It is up to each analysis tool whether to treat a given file as a text file (in which case it </w:t>
      </w:r>
      <w:r w:rsidR="002973F0">
        <w:t>should</w:t>
      </w:r>
      <w:r w:rsidRPr="003E62A7">
        <w:t xml:space="preserve"> emit text regions for results detected in the file) or as a binary file (in which case it </w:t>
      </w:r>
      <w:r w:rsidR="002973F0">
        <w:t>should</w:t>
      </w:r>
      <w:r w:rsidRPr="003E62A7">
        <w:t xml:space="preserve"> emit binary regions).</w:t>
      </w:r>
    </w:p>
    <w:p w14:paraId="4D60C0C6" w14:textId="34055EBD" w:rsidR="006E546E" w:rsidRDefault="006E546E" w:rsidP="006E546E">
      <w:pPr>
        <w:pStyle w:val="Heading3"/>
      </w:pPr>
      <w:bookmarkStart w:id="410" w:name="_Ref493492556"/>
      <w:bookmarkStart w:id="411" w:name="_Ref493492604"/>
      <w:bookmarkStart w:id="412" w:name="_Ref493492671"/>
      <w:bookmarkStart w:id="413" w:name="_Toc510174796"/>
      <w:r>
        <w:t>Text regions</w:t>
      </w:r>
      <w:bookmarkEnd w:id="410"/>
      <w:bookmarkEnd w:id="411"/>
      <w:bookmarkEnd w:id="412"/>
      <w:bookmarkEnd w:id="413"/>
    </w:p>
    <w:p w14:paraId="4D1047C9" w14:textId="7E74424B" w:rsidR="003E62A7" w:rsidRDefault="003E62A7" w:rsidP="003E62A7">
      <w:r w:rsidRPr="003E62A7">
        <w:t xml:space="preserve">The line number of the first line in a text file </w:t>
      </w:r>
      <w:r w:rsidRPr="003E62A7">
        <w:rPr>
          <w:b/>
        </w:rPr>
        <w:t>SHALL</w:t>
      </w:r>
      <w:r w:rsidRPr="003E62A7">
        <w:t xml:space="preserve"> have the value 1. The column number of the first character in each line </w:t>
      </w:r>
      <w:r w:rsidR="004165E2" w:rsidRPr="00DF0303">
        <w:rPr>
          <w:b/>
        </w:rPr>
        <w:t>SHALL</w:t>
      </w:r>
      <w:r w:rsidR="004165E2" w:rsidRPr="003E62A7">
        <w:t xml:space="preserve"> </w:t>
      </w:r>
      <w:r w:rsidR="004165E2">
        <w:t>have</w:t>
      </w:r>
      <w:r w:rsidR="004165E2" w:rsidRPr="003E62A7">
        <w:t xml:space="preserve"> </w:t>
      </w:r>
      <w:r w:rsidRPr="003E62A7">
        <w:t>the value 1.</w:t>
      </w:r>
    </w:p>
    <w:p w14:paraId="16D28B6D" w14:textId="7A1D8072" w:rsidR="003E62A7" w:rsidRDefault="003E62A7" w:rsidP="003E62A7">
      <w:pPr>
        <w:pStyle w:val="Note"/>
      </w:pPr>
      <w:r>
        <w:t xml:space="preserve">NOTE 1: </w:t>
      </w:r>
      <w:r w:rsidRPr="003E62A7">
        <w:t>SARIF defines column number as a count of characters. If a line in a text file contains tab characters, viewers may choose to present column numbers that match the visual offset of each character from the beginning of the line. These “visual” column numbers will not match the column numbers contained in the SARIF file.</w:t>
      </w:r>
    </w:p>
    <w:p w14:paraId="58D58834" w14:textId="3B19C9E5" w:rsidR="003E62A7" w:rsidRDefault="003E62A7" w:rsidP="003E62A7">
      <w:r w:rsidRPr="003E62A7">
        <w:t>Depending on the file's character encoding, each character might be represented by one byte or by multiple bytes. In source files encoded in UTF-16, characters outside the Basic Multilingual Plane (BMP) are represented as a sequence of two 16-bit code points; this sequence is called a “surrogate pair”</w:t>
      </w:r>
      <w:r>
        <w:t xml:space="preserve"> [</w:t>
      </w:r>
      <w:hyperlink w:anchor="UNICODE10" w:history="1">
        <w:r w:rsidRPr="003E62A7">
          <w:rPr>
            <w:rStyle w:val="Hyperlink"/>
          </w:rPr>
          <w:t>UNICODE10</w:t>
        </w:r>
      </w:hyperlink>
      <w:r>
        <w:t>].</w:t>
      </w:r>
      <w:r w:rsidRPr="003E62A7">
        <w:t xml:space="preserve"> Tools that report results in UTF-16-encoded files </w:t>
      </w:r>
      <w:r w:rsidRPr="003E62A7">
        <w:rPr>
          <w:b/>
        </w:rPr>
        <w:t>SHALL</w:t>
      </w:r>
      <w:r w:rsidRPr="003E62A7">
        <w:t xml:space="preserve"> consider characters outside the BMP as occupying two columns.</w:t>
      </w:r>
    </w:p>
    <w:p w14:paraId="37F0FE13" w14:textId="4852C5A2" w:rsidR="003E62A7" w:rsidRDefault="003E62A7" w:rsidP="003E62A7">
      <w:pPr>
        <w:pStyle w:val="Note"/>
      </w:pPr>
      <w:r>
        <w:t xml:space="preserve">NOTE 2: </w:t>
      </w:r>
      <w:r w:rsidRPr="003E62A7">
        <w:t>The reason for this requirement is that is common for existing tools to ignore surrogate pairs when calculating column numbers.</w:t>
      </w:r>
    </w:p>
    <w:p w14:paraId="2A74B5E3" w14:textId="09270312" w:rsidR="003E62A7" w:rsidRDefault="003E62A7" w:rsidP="003E62A7">
      <w:r w:rsidRPr="003E62A7">
        <w:t xml:space="preserve">Programs such as viewers that process SARIF log files together with the analysis target files to which those log files refer </w:t>
      </w:r>
      <w:r w:rsidRPr="003E62A7">
        <w:rPr>
          <w:b/>
        </w:rPr>
        <w:t>SHOULD</w:t>
      </w:r>
      <w:r w:rsidRPr="003E62A7">
        <w:t xml:space="preserve"> attempt to determine the character encoding of the target files. In the absence of internal information such as a Byte Order Mark, viewers </w:t>
      </w:r>
      <w:r w:rsidRPr="003E62A7">
        <w:rPr>
          <w:b/>
        </w:rPr>
        <w:t>MAY</w:t>
      </w:r>
      <w:r w:rsidRPr="003E62A7">
        <w:t xml:space="preserve"> use external information (for example, command line arguments, project settings, or other configuration information) to determine the character encoding. If external information is also lacking, viewers </w:t>
      </w:r>
      <w:r w:rsidRPr="003E62A7">
        <w:rPr>
          <w:b/>
        </w:rPr>
        <w:t>SHOULD</w:t>
      </w:r>
      <w:r w:rsidRPr="003E62A7">
        <w:t xml:space="preserve"> assume that each character occupies one byte.</w:t>
      </w:r>
    </w:p>
    <w:p w14:paraId="38AD7BD1" w14:textId="0B647FFB" w:rsidR="003E62A7" w:rsidRDefault="003E62A7" w:rsidP="003E62A7">
      <w:r w:rsidRPr="003E62A7">
        <w:t xml:space="preserve">The start of a text region </w:t>
      </w:r>
      <w:r w:rsidRPr="003E62A7">
        <w:rPr>
          <w:b/>
        </w:rPr>
        <w:t>SHALL</w:t>
      </w:r>
      <w:r w:rsidRPr="003E62A7">
        <w:t xml:space="preserve"> be represented by a combination of the </w:t>
      </w:r>
      <w:r w:rsidRPr="003E62A7">
        <w:rPr>
          <w:rStyle w:val="CODEtemp"/>
        </w:rPr>
        <w:t>startLine</w:t>
      </w:r>
      <w:r w:rsidRPr="003E62A7">
        <w:t xml:space="preserve"> (§</w:t>
      </w:r>
      <w:r>
        <w:fldChar w:fldCharType="begin"/>
      </w:r>
      <w:r>
        <w:instrText xml:space="preserve"> REF _Ref493491243 \w \h </w:instrText>
      </w:r>
      <w:r>
        <w:fldChar w:fldCharType="separate"/>
      </w:r>
      <w:r w:rsidR="00C12AF1">
        <w:t>3.21.4</w:t>
      </w:r>
      <w:r>
        <w:fldChar w:fldCharType="end"/>
      </w:r>
      <w:r w:rsidRPr="003E62A7">
        <w:t xml:space="preserve">) and </w:t>
      </w:r>
      <w:r w:rsidRPr="003E62A7">
        <w:rPr>
          <w:rStyle w:val="CODEtemp"/>
        </w:rPr>
        <w:t>startColumn</w:t>
      </w:r>
      <w:r w:rsidRPr="003E62A7">
        <w:t xml:space="preserve"> (§</w:t>
      </w:r>
      <w:r>
        <w:fldChar w:fldCharType="begin"/>
      </w:r>
      <w:r>
        <w:instrText xml:space="preserve"> REF _Ref493491260 \w \h </w:instrText>
      </w:r>
      <w:r>
        <w:fldChar w:fldCharType="separate"/>
      </w:r>
      <w:r w:rsidR="00C12AF1">
        <w:t>3.21.5</w:t>
      </w:r>
      <w:r>
        <w:fldChar w:fldCharType="end"/>
      </w:r>
      <w:r w:rsidRPr="003E62A7">
        <w:t xml:space="preserve">) properties. </w:t>
      </w:r>
      <w:r w:rsidRPr="003E62A7">
        <w:rPr>
          <w:rStyle w:val="CODEtemp"/>
        </w:rPr>
        <w:t>startLine</w:t>
      </w:r>
      <w:r w:rsidRPr="003E62A7">
        <w:t xml:space="preserve"> </w:t>
      </w:r>
      <w:r w:rsidRPr="003E62A7">
        <w:rPr>
          <w:b/>
        </w:rPr>
        <w:t>SHALL</w:t>
      </w:r>
      <w:r w:rsidRPr="003E62A7">
        <w:t xml:space="preserve"> be present. If </w:t>
      </w:r>
      <w:r w:rsidRPr="003E62A7">
        <w:rPr>
          <w:rStyle w:val="CODEtemp"/>
        </w:rPr>
        <w:t>startColumn</w:t>
      </w:r>
      <w:r w:rsidRPr="003E62A7">
        <w:t xml:space="preserve"> is absent, the region </w:t>
      </w:r>
      <w:r w:rsidRPr="003E62A7">
        <w:rPr>
          <w:b/>
        </w:rPr>
        <w:t>SHALL</w:t>
      </w:r>
      <w:r w:rsidRPr="003E62A7">
        <w:t xml:space="preserve"> be considered to start at column 1. For the remainder of this section, whenever </w:t>
      </w:r>
      <w:r w:rsidRPr="003E62A7">
        <w:rPr>
          <w:rStyle w:val="CODEtemp"/>
        </w:rPr>
        <w:t>startColumn</w:t>
      </w:r>
      <w:r w:rsidRPr="003E62A7">
        <w:t xml:space="preserve"> is mentioned, it includes the case where </w:t>
      </w:r>
      <w:r w:rsidRPr="003E62A7">
        <w:rPr>
          <w:rStyle w:val="CODEtemp"/>
        </w:rPr>
        <w:t>startColumn</w:t>
      </w:r>
      <w:r w:rsidRPr="003E62A7">
        <w:t xml:space="preserve"> is absent and so is </w:t>
      </w:r>
      <w:r w:rsidR="00892DEE">
        <w:t>taken</w:t>
      </w:r>
      <w:r w:rsidRPr="003E62A7">
        <w:t xml:space="preserve"> to be 1.</w:t>
      </w:r>
    </w:p>
    <w:p w14:paraId="5E07E9E5" w14:textId="3BC91B74" w:rsidR="003E62A7" w:rsidRDefault="00EB7C69" w:rsidP="003E62A7">
      <w:r w:rsidRPr="00EB7C69">
        <w:t xml:space="preserve">The end of a text region </w:t>
      </w:r>
      <w:r w:rsidRPr="00EB7C69">
        <w:rPr>
          <w:b/>
        </w:rPr>
        <w:t>SHALL</w:t>
      </w:r>
      <w:r w:rsidRPr="00EB7C69">
        <w:t xml:space="preserve"> be represented either by a combination of the </w:t>
      </w:r>
      <w:r w:rsidRPr="00EB7C69">
        <w:rPr>
          <w:rStyle w:val="CODEtemp"/>
        </w:rPr>
        <w:t>endLine</w:t>
      </w:r>
      <w:r w:rsidRPr="00EB7C69">
        <w:t xml:space="preserve"> (§</w:t>
      </w:r>
      <w:r>
        <w:fldChar w:fldCharType="begin"/>
      </w:r>
      <w:r>
        <w:instrText xml:space="preserve"> REF _Ref493491334 \w \h </w:instrText>
      </w:r>
      <w:r>
        <w:fldChar w:fldCharType="separate"/>
      </w:r>
      <w:r w:rsidR="00C12AF1">
        <w:t>3.21.6</w:t>
      </w:r>
      <w:r>
        <w:fldChar w:fldCharType="end"/>
      </w:r>
      <w:r w:rsidRPr="00EB7C69">
        <w:t xml:space="preserve">) and </w:t>
      </w:r>
      <w:r w:rsidRPr="00EB7C69">
        <w:rPr>
          <w:rStyle w:val="CODEtemp"/>
        </w:rPr>
        <w:t>endColumn</w:t>
      </w:r>
      <w:r w:rsidRPr="00EB7C69">
        <w:t xml:space="preserve"> (§</w:t>
      </w:r>
      <w:r>
        <w:fldChar w:fldCharType="begin"/>
      </w:r>
      <w:r>
        <w:instrText xml:space="preserve"> REF _Ref493491342 \w \h </w:instrText>
      </w:r>
      <w:r>
        <w:fldChar w:fldCharType="separate"/>
      </w:r>
      <w:r w:rsidR="00C12AF1">
        <w:t>3.21.7</w:t>
      </w:r>
      <w:r>
        <w:fldChar w:fldCharType="end"/>
      </w:r>
      <w:r w:rsidRPr="00EB7C69">
        <w:t xml:space="preserve">) properties, or by the </w:t>
      </w:r>
      <w:r w:rsidRPr="00EB7C69">
        <w:rPr>
          <w:rStyle w:val="CODEtemp"/>
        </w:rPr>
        <w:t>length</w:t>
      </w:r>
      <w:r w:rsidRPr="00EB7C69">
        <w:t xml:space="preserve"> property (§</w:t>
      </w:r>
      <w:r>
        <w:fldChar w:fldCharType="begin"/>
      </w:r>
      <w:r>
        <w:instrText xml:space="preserve"> REF _Ref493491350 \w \h </w:instrText>
      </w:r>
      <w:r>
        <w:fldChar w:fldCharType="separate"/>
      </w:r>
      <w:r w:rsidR="00C12AF1">
        <w:t>3.21.9</w:t>
      </w:r>
      <w:r>
        <w:fldChar w:fldCharType="end"/>
      </w:r>
      <w:r w:rsidRPr="00EB7C69">
        <w:t>).</w:t>
      </w:r>
    </w:p>
    <w:p w14:paraId="072CBDCB" w14:textId="1D90021F" w:rsidR="00EB7C69" w:rsidRDefault="00EB7C69" w:rsidP="003E62A7">
      <w:r w:rsidRPr="00EB7C69">
        <w:t xml:space="preserve">If </w:t>
      </w:r>
      <w:r w:rsidRPr="00EB7C69">
        <w:rPr>
          <w:rStyle w:val="CODEtemp"/>
        </w:rPr>
        <w:t>endLine</w:t>
      </w:r>
      <w:r w:rsidRPr="00EB7C69">
        <w:t xml:space="preserve"> is absent and </w:t>
      </w:r>
      <w:r w:rsidRPr="00EB7C69">
        <w:rPr>
          <w:rStyle w:val="CODEtemp"/>
        </w:rPr>
        <w:t>endColumn</w:t>
      </w:r>
      <w:r w:rsidRPr="00EB7C69">
        <w:t xml:space="preserve"> is present, </w:t>
      </w:r>
      <w:r w:rsidRPr="00EB7C69">
        <w:rPr>
          <w:rStyle w:val="CODEtemp"/>
        </w:rPr>
        <w:t>endLine</w:t>
      </w:r>
      <w:r w:rsidRPr="00EB7C69">
        <w:t xml:space="preserve"> </w:t>
      </w:r>
      <w:r w:rsidRPr="00EB7C69">
        <w:rPr>
          <w:b/>
        </w:rPr>
        <w:t>SHALL</w:t>
      </w:r>
      <w:r w:rsidRPr="00EB7C69">
        <w:t xml:space="preserve"> be </w:t>
      </w:r>
      <w:r w:rsidR="00892DEE">
        <w:t>taken</w:t>
      </w:r>
      <w:r w:rsidRPr="00EB7C69">
        <w:t xml:space="preserve"> to be the same as </w:t>
      </w:r>
      <w:r w:rsidRPr="00EB7C69">
        <w:rPr>
          <w:rStyle w:val="CODEtemp"/>
        </w:rPr>
        <w:t>startLine</w:t>
      </w:r>
      <w:r w:rsidRPr="00EB7C69">
        <w:t>.</w:t>
      </w:r>
    </w:p>
    <w:p w14:paraId="5C15C0E6" w14:textId="6D1E4A98" w:rsidR="00EB7C69" w:rsidRDefault="00EB7C69" w:rsidP="003E62A7">
      <w:r w:rsidRPr="00EB7C69">
        <w:t xml:space="preserve">If </w:t>
      </w:r>
      <w:r w:rsidRPr="00EB7C69">
        <w:rPr>
          <w:rStyle w:val="CODEtemp"/>
        </w:rPr>
        <w:t>endLine</w:t>
      </w:r>
      <w:r w:rsidRPr="00EB7C69">
        <w:t xml:space="preserve"> is present and </w:t>
      </w:r>
      <w:r w:rsidRPr="00EB7C69">
        <w:rPr>
          <w:rStyle w:val="CODEtemp"/>
        </w:rPr>
        <w:t>endColumn</w:t>
      </w:r>
      <w:r w:rsidRPr="00EB7C69">
        <w:t xml:space="preserve"> is absent, then:</w:t>
      </w:r>
    </w:p>
    <w:p w14:paraId="3E20A287" w14:textId="313E452B" w:rsidR="00EB7C69" w:rsidRDefault="00EB7C69" w:rsidP="00F823B8">
      <w:pPr>
        <w:pStyle w:val="ListParagraph"/>
        <w:numPr>
          <w:ilvl w:val="0"/>
          <w:numId w:val="16"/>
        </w:numPr>
      </w:pPr>
      <w:r>
        <w:t>I</w:t>
      </w:r>
      <w:r w:rsidRPr="00EB7C69">
        <w:t xml:space="preserve">f </w:t>
      </w:r>
      <w:r w:rsidRPr="00EB7C69">
        <w:rPr>
          <w:rStyle w:val="CODEtemp"/>
        </w:rPr>
        <w:t>endLine</w:t>
      </w:r>
      <w:r w:rsidRPr="00EB7C69">
        <w:t xml:space="preserve"> is the same as </w:t>
      </w:r>
      <w:r w:rsidRPr="00EB7C69">
        <w:rPr>
          <w:rStyle w:val="CODEtemp"/>
        </w:rPr>
        <w:t>startLine</w:t>
      </w:r>
      <w:r w:rsidRPr="00EB7C69">
        <w:t xml:space="preserve">, then </w:t>
      </w:r>
      <w:r w:rsidRPr="00EB7C69">
        <w:rPr>
          <w:rStyle w:val="CODEtemp"/>
        </w:rPr>
        <w:t>endColumn</w:t>
      </w:r>
      <w:r w:rsidRPr="00EB7C69">
        <w:t xml:space="preserve"> </w:t>
      </w:r>
      <w:r w:rsidRPr="00EB7C69">
        <w:rPr>
          <w:b/>
        </w:rPr>
        <w:t>SHALL</w:t>
      </w:r>
      <w:r w:rsidRPr="00EB7C69">
        <w:t xml:space="preserve"> be </w:t>
      </w:r>
      <w:r w:rsidR="00892DEE">
        <w:t>taken</w:t>
      </w:r>
      <w:r w:rsidRPr="00EB7C69">
        <w:t xml:space="preserve"> to be the same as </w:t>
      </w:r>
      <w:r w:rsidRPr="00EB7C69">
        <w:rPr>
          <w:rStyle w:val="CODEtemp"/>
        </w:rPr>
        <w:t>startColumn</w:t>
      </w:r>
      <w:r w:rsidRPr="00EB7C69">
        <w:t>.</w:t>
      </w:r>
    </w:p>
    <w:p w14:paraId="039BF85E" w14:textId="67F3C2BF" w:rsidR="00EB7C69" w:rsidRDefault="00EB7C69" w:rsidP="00F823B8">
      <w:pPr>
        <w:pStyle w:val="ListParagraph"/>
        <w:numPr>
          <w:ilvl w:val="0"/>
          <w:numId w:val="16"/>
        </w:numPr>
      </w:pPr>
      <w:r w:rsidRPr="00EB7C69">
        <w:t xml:space="preserve">If </w:t>
      </w:r>
      <w:r w:rsidRPr="00EB7C69">
        <w:rPr>
          <w:rStyle w:val="CODEtemp"/>
        </w:rPr>
        <w:t>endLine</w:t>
      </w:r>
      <w:r w:rsidRPr="00EB7C69">
        <w:t xml:space="preserve"> is different from </w:t>
      </w:r>
      <w:r w:rsidRPr="00EB7C69">
        <w:rPr>
          <w:rStyle w:val="CODEtemp"/>
        </w:rPr>
        <w:t>startLine</w:t>
      </w:r>
      <w:r w:rsidRPr="00EB7C69">
        <w:t xml:space="preserve">, then </w:t>
      </w:r>
      <w:r w:rsidRPr="00EB7C69">
        <w:rPr>
          <w:rStyle w:val="CODEtemp"/>
        </w:rPr>
        <w:t>endColumn</w:t>
      </w:r>
      <w:r w:rsidRPr="00EB7C69">
        <w:t xml:space="preserve"> </w:t>
      </w:r>
      <w:r w:rsidR="000D4DB2" w:rsidRPr="000D4DB2">
        <w:rPr>
          <w:b/>
        </w:rPr>
        <w:t>SHALL</w:t>
      </w:r>
      <w:r w:rsidR="000D4DB2" w:rsidRPr="00EB7C69">
        <w:t xml:space="preserve"> </w:t>
      </w:r>
      <w:r w:rsidRPr="00EB7C69">
        <w:t xml:space="preserve">be </w:t>
      </w:r>
      <w:r w:rsidR="00892DEE">
        <w:t>taken</w:t>
      </w:r>
      <w:r w:rsidRPr="00EB7C69">
        <w:t xml:space="preserve"> to be 1.</w:t>
      </w:r>
    </w:p>
    <w:p w14:paraId="6F08B19A" w14:textId="08EB218A" w:rsidR="00EB7C69" w:rsidRDefault="00EB7C69" w:rsidP="00EB7C69">
      <w:r w:rsidRPr="00EB7C69">
        <w:t xml:space="preserve">For the remainder of this section, whenever </w:t>
      </w:r>
      <w:r w:rsidRPr="00EB7C69">
        <w:rPr>
          <w:rStyle w:val="CODEtemp"/>
        </w:rPr>
        <w:t>endLine</w:t>
      </w:r>
      <w:r w:rsidRPr="00EB7C69">
        <w:t xml:space="preserve"> is mentioned, it includes the case where </w:t>
      </w:r>
      <w:r w:rsidRPr="00EB7C69">
        <w:rPr>
          <w:rStyle w:val="CODEtemp"/>
        </w:rPr>
        <w:t>endLine</w:t>
      </w:r>
      <w:r w:rsidRPr="00EB7C69">
        <w:t xml:space="preserve"> </w:t>
      </w:r>
      <w:r>
        <w:t>is</w:t>
      </w:r>
      <w:r w:rsidRPr="00EB7C69">
        <w:t xml:space="preserve"> absent and so is </w:t>
      </w:r>
      <w:r w:rsidR="00892DEE">
        <w:t>taken</w:t>
      </w:r>
      <w:r w:rsidRPr="00EB7C69">
        <w:t xml:space="preserve"> to be the same as </w:t>
      </w:r>
      <w:r w:rsidRPr="00EB7C69">
        <w:rPr>
          <w:rStyle w:val="CODEtemp"/>
        </w:rPr>
        <w:t>startLine</w:t>
      </w:r>
      <w:r w:rsidRPr="00EB7C69">
        <w:t>.</w:t>
      </w:r>
    </w:p>
    <w:p w14:paraId="4C05FC1C" w14:textId="720FD5A5" w:rsidR="00EB7C69" w:rsidRDefault="00EB7C69" w:rsidP="00EB7C69">
      <w:r w:rsidRPr="00EB7C69">
        <w:t xml:space="preserve">For the remainder of this section, whenever </w:t>
      </w:r>
      <w:r w:rsidRPr="00EB7C69">
        <w:rPr>
          <w:rStyle w:val="CODEtemp"/>
        </w:rPr>
        <w:t>endColumn</w:t>
      </w:r>
      <w:r w:rsidRPr="00EB7C69">
        <w:t xml:space="preserve"> is mentioned, it includes the case where </w:t>
      </w:r>
      <w:r w:rsidRPr="00EB7C69">
        <w:rPr>
          <w:rStyle w:val="CODEtemp"/>
        </w:rPr>
        <w:t>endColumn</w:t>
      </w:r>
      <w:r w:rsidRPr="00EB7C69">
        <w:t xml:space="preserve"> </w:t>
      </w:r>
      <w:r w:rsidR="000D4DB2">
        <w:t>is</w:t>
      </w:r>
      <w:r w:rsidRPr="00EB7C69">
        <w:t xml:space="preserve"> absent and so has its default value, which depends on the value of </w:t>
      </w:r>
      <w:r w:rsidRPr="00EB7C69">
        <w:rPr>
          <w:rStyle w:val="CODEtemp"/>
        </w:rPr>
        <w:t>endLine</w:t>
      </w:r>
      <w:r w:rsidRPr="00EB7C69">
        <w:t xml:space="preserve"> as described above</w:t>
      </w:r>
      <w:r>
        <w:t>.</w:t>
      </w:r>
    </w:p>
    <w:p w14:paraId="64840F9A" w14:textId="156CBED7" w:rsidR="000D4DB2" w:rsidRDefault="000D4DB2" w:rsidP="00EB7C69">
      <w:r w:rsidRPr="000D4DB2">
        <w:t xml:space="preserve">If </w:t>
      </w:r>
      <w:r w:rsidRPr="000D4DB2">
        <w:rPr>
          <w:rStyle w:val="CODEtemp"/>
        </w:rPr>
        <w:t>endLine</w:t>
      </w:r>
      <w:r w:rsidRPr="000D4DB2">
        <w:t xml:space="preserve"> is the same as </w:t>
      </w:r>
      <w:r w:rsidRPr="000D4DB2">
        <w:rPr>
          <w:rStyle w:val="CODEtemp"/>
        </w:rPr>
        <w:t>startLine</w:t>
      </w:r>
      <w:r w:rsidRPr="000D4DB2">
        <w:t xml:space="preserve"> and </w:t>
      </w:r>
      <w:r>
        <w:rPr>
          <w:rStyle w:val="CODEtemp"/>
        </w:rPr>
        <w:t>end</w:t>
      </w:r>
      <w:r w:rsidRPr="000D4DB2">
        <w:rPr>
          <w:rStyle w:val="CODEtemp"/>
        </w:rPr>
        <w:t>Column</w:t>
      </w:r>
      <w:r>
        <w:t xml:space="preserve"> is the same as </w:t>
      </w:r>
      <w:r w:rsidRPr="000D4DB2">
        <w:rPr>
          <w:rStyle w:val="CODEtemp"/>
        </w:rPr>
        <w:t>startColumn</w:t>
      </w:r>
      <w:r w:rsidRPr="000D4DB2">
        <w:t xml:space="preserve">, the length of the region </w:t>
      </w:r>
      <w:r w:rsidRPr="000D4DB2">
        <w:rPr>
          <w:b/>
        </w:rPr>
        <w:t>SHALL</w:t>
      </w:r>
      <w:r w:rsidRPr="000D4DB2">
        <w:t xml:space="preserve"> be </w:t>
      </w:r>
      <w:r w:rsidR="00892DEE">
        <w:t xml:space="preserve">taken </w:t>
      </w:r>
      <w:r w:rsidRPr="000D4DB2">
        <w:t>to be 0.</w:t>
      </w:r>
    </w:p>
    <w:p w14:paraId="7C9A4A37" w14:textId="2721F8F1" w:rsidR="000D4DB2" w:rsidRDefault="000D4DB2" w:rsidP="00EB7C69">
      <w:r w:rsidRPr="000D4DB2">
        <w:t xml:space="preserve">If </w:t>
      </w:r>
      <w:r w:rsidRPr="000D4DB2">
        <w:rPr>
          <w:rStyle w:val="CODEtemp"/>
        </w:rPr>
        <w:t>length</w:t>
      </w:r>
      <w:r w:rsidRPr="000D4DB2">
        <w:t xml:space="preserve"> is present, it </w:t>
      </w:r>
      <w:r w:rsidRPr="000D4DB2">
        <w:rPr>
          <w:b/>
        </w:rPr>
        <w:t>SHALL</w:t>
      </w:r>
      <w:r w:rsidRPr="000D4DB2">
        <w:t xml:space="preserve"> be non-negative and </w:t>
      </w:r>
      <w:r w:rsidRPr="000D4DB2">
        <w:rPr>
          <w:b/>
        </w:rPr>
        <w:t>SHALL</w:t>
      </w:r>
      <w:r w:rsidRPr="000D4DB2">
        <w:t xml:space="preserve"> represent a count of characters.</w:t>
      </w:r>
    </w:p>
    <w:p w14:paraId="5D57FF21" w14:textId="29740152" w:rsidR="000D4DB2" w:rsidRDefault="000D4DB2" w:rsidP="00EB7C69">
      <w:r w:rsidRPr="000D4DB2">
        <w:t xml:space="preserve">If none of </w:t>
      </w:r>
      <w:r w:rsidRPr="000D4DB2">
        <w:rPr>
          <w:rStyle w:val="CODEtemp"/>
        </w:rPr>
        <w:t>endLine</w:t>
      </w:r>
      <w:r w:rsidRPr="000D4DB2">
        <w:t xml:space="preserve">, </w:t>
      </w:r>
      <w:r w:rsidRPr="000D4DB2">
        <w:rPr>
          <w:rStyle w:val="CODEtemp"/>
        </w:rPr>
        <w:t>endColumn</w:t>
      </w:r>
      <w:r w:rsidRPr="000D4DB2">
        <w:t xml:space="preserve">, or </w:t>
      </w:r>
      <w:r w:rsidRPr="000D4DB2">
        <w:rPr>
          <w:rStyle w:val="CODEtemp"/>
        </w:rPr>
        <w:t>length</w:t>
      </w:r>
      <w:r w:rsidRPr="000D4DB2">
        <w:t xml:space="preserve"> is present, the length of the region </w:t>
      </w:r>
      <w:r w:rsidRPr="000D4DB2">
        <w:rPr>
          <w:b/>
        </w:rPr>
        <w:t>SHALL</w:t>
      </w:r>
      <w:r w:rsidRPr="000D4DB2">
        <w:t xml:space="preserve"> be </w:t>
      </w:r>
      <w:r w:rsidR="00892DEE">
        <w:t>taken</w:t>
      </w:r>
      <w:r w:rsidRPr="000D4DB2">
        <w:t xml:space="preserve"> to be 0.</w:t>
      </w:r>
    </w:p>
    <w:p w14:paraId="5F1ED7D7" w14:textId="08013A87" w:rsidR="000D4DB2" w:rsidRDefault="000D4DB2" w:rsidP="00EB7C69">
      <w:r w:rsidRPr="000D4DB2">
        <w:rPr>
          <w:rStyle w:val="CODEtemp"/>
        </w:rPr>
        <w:t>endLine</w:t>
      </w:r>
      <w:r w:rsidRPr="000D4DB2">
        <w:t xml:space="preserve"> </w:t>
      </w:r>
      <w:r w:rsidRPr="000D4DB2">
        <w:rPr>
          <w:b/>
        </w:rPr>
        <w:t>SHALL</w:t>
      </w:r>
      <w:r w:rsidRPr="000D4DB2">
        <w:t xml:space="preserve"> be greater than or equal to </w:t>
      </w:r>
      <w:r w:rsidRPr="000D4DB2">
        <w:rPr>
          <w:rStyle w:val="CODEtemp"/>
        </w:rPr>
        <w:t>startLine</w:t>
      </w:r>
      <w:r w:rsidRPr="000D4DB2">
        <w:t>.</w:t>
      </w:r>
    </w:p>
    <w:p w14:paraId="322F0B76" w14:textId="35656769" w:rsidR="000D4DB2" w:rsidRDefault="000D4DB2" w:rsidP="00EB7C69">
      <w:r w:rsidRPr="000D4DB2">
        <w:lastRenderedPageBreak/>
        <w:t xml:space="preserve">If </w:t>
      </w:r>
      <w:r w:rsidRPr="000D4DB2">
        <w:rPr>
          <w:rStyle w:val="CODEtemp"/>
        </w:rPr>
        <w:t>endLine</w:t>
      </w:r>
      <w:r w:rsidRPr="000D4DB2">
        <w:t xml:space="preserve"> is equal to </w:t>
      </w:r>
      <w:r w:rsidRPr="000D4DB2">
        <w:rPr>
          <w:rStyle w:val="CODEtemp"/>
        </w:rPr>
        <w:t>startLine</w:t>
      </w:r>
      <w:r w:rsidRPr="000D4DB2">
        <w:t xml:space="preserve">, then </w:t>
      </w:r>
      <w:r w:rsidRPr="000D4DB2">
        <w:rPr>
          <w:rStyle w:val="CODEtemp"/>
        </w:rPr>
        <w:t>endColumn</w:t>
      </w:r>
      <w:r w:rsidRPr="000D4DB2">
        <w:t xml:space="preserve"> </w:t>
      </w:r>
      <w:r w:rsidRPr="000D4DB2">
        <w:rPr>
          <w:b/>
        </w:rPr>
        <w:t>SHALL</w:t>
      </w:r>
      <w:r w:rsidRPr="000D4DB2">
        <w:t xml:space="preserve"> be greater than or equal to </w:t>
      </w:r>
      <w:r w:rsidRPr="000D4DB2">
        <w:rPr>
          <w:rStyle w:val="CODEtemp"/>
        </w:rPr>
        <w:t>startColumn</w:t>
      </w:r>
      <w:r w:rsidRPr="000D4DB2">
        <w:t>.</w:t>
      </w:r>
    </w:p>
    <w:p w14:paraId="0E3CEA82" w14:textId="5010D338" w:rsidR="000D4DB2" w:rsidRDefault="000D4DB2" w:rsidP="00EB7C69">
      <w:r w:rsidRPr="000D4DB2">
        <w:t xml:space="preserve">To represent a region that includes the last character in a line, excluding any trailing newline sequence, </w:t>
      </w:r>
      <w:r w:rsidRPr="000D4DB2">
        <w:rPr>
          <w:rStyle w:val="CODEtemp"/>
        </w:rPr>
        <w:t>endColumn</w:t>
      </w:r>
      <w:r w:rsidRPr="000D4DB2">
        <w:t xml:space="preserve"> </w:t>
      </w:r>
      <w:r w:rsidRPr="000D4DB2">
        <w:rPr>
          <w:b/>
        </w:rPr>
        <w:t>SHALL</w:t>
      </w:r>
      <w:r w:rsidRPr="000D4DB2">
        <w:t xml:space="preserve"> be set to a value 1 greater than the number of characters in the line, excluding the newline sequence if present. This is the case even for the last line of the file, which might not end with a newline sequence.</w:t>
      </w:r>
    </w:p>
    <w:p w14:paraId="3083F36C" w14:textId="021CB84E" w:rsidR="000D4DB2" w:rsidRDefault="000D4DB2" w:rsidP="000D4DB2">
      <w:pPr>
        <w:pStyle w:val="Note"/>
      </w:pPr>
      <w:r>
        <w:t>EXAMPLE</w:t>
      </w:r>
      <w:r w:rsidR="00FA2059">
        <w:t xml:space="preserve"> 1</w:t>
      </w:r>
      <w:r>
        <w:t xml:space="preserve">: </w:t>
      </w:r>
      <w:r w:rsidRPr="000D4DB2">
        <w:t xml:space="preserve">Suppose a text file contains the following </w:t>
      </w:r>
      <w:r>
        <w:t>line</w:t>
      </w:r>
      <w:r w:rsidRPr="000D4DB2">
        <w:t>, on line 5:</w:t>
      </w:r>
    </w:p>
    <w:p w14:paraId="5842D75C" w14:textId="77777777" w:rsidR="000D4DB2" w:rsidRPr="000D4DB2" w:rsidRDefault="000D4DB2" w:rsidP="000D4DB2">
      <w:pPr>
        <w:pStyle w:val="Code"/>
        <w:rPr>
          <w:rStyle w:val="CODEtemp"/>
        </w:rPr>
      </w:pPr>
      <w:r w:rsidRPr="000D4DB2">
        <w:rPr>
          <w:rStyle w:val="CODEtemp"/>
        </w:rPr>
        <w:t>abcde</w:t>
      </w:r>
    </w:p>
    <w:p w14:paraId="35EB939D" w14:textId="2F840C57" w:rsidR="000D4DB2" w:rsidRDefault="000D4DB2" w:rsidP="000D4DB2">
      <w:pPr>
        <w:pStyle w:val="Note"/>
      </w:pPr>
      <w:r>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5, and </w:t>
      </w:r>
      <w:r w:rsidRPr="000D4DB2">
        <w:rPr>
          <w:rStyle w:val="CODEtemp"/>
        </w:rPr>
        <w:t>endColumn</w:t>
      </w:r>
      <w:r>
        <w:t xml:space="preserve"> = 6 represent the three characters </w:t>
      </w:r>
      <w:r w:rsidRPr="000D4DB2">
        <w:rPr>
          <w:rStyle w:val="CODEtemp"/>
        </w:rPr>
        <w:t>cde</w:t>
      </w:r>
      <w:r>
        <w:t xml:space="preserve">. This is the case </w:t>
      </w:r>
      <w:proofErr w:type="gramStart"/>
      <w:r>
        <w:t>whether or not</w:t>
      </w:r>
      <w:proofErr w:type="gramEnd"/>
      <w:r>
        <w:t xml:space="preserve"> the line ends with a newline sequence.</w:t>
      </w:r>
    </w:p>
    <w:p w14:paraId="77DA3301" w14:textId="6631FDC4" w:rsidR="000D4DB2" w:rsidRDefault="000D4DB2" w:rsidP="000D4DB2">
      <w:r w:rsidRPr="000D4DB2">
        <w:t xml:space="preserve">To include a newline sequence in a region, </w:t>
      </w:r>
      <w:r w:rsidRPr="000D4DB2">
        <w:rPr>
          <w:rStyle w:val="CODEtemp"/>
        </w:rPr>
        <w:t>endLine</w:t>
      </w:r>
      <w:r w:rsidRPr="000D4DB2">
        <w:t xml:space="preserve"> </w:t>
      </w:r>
      <w:r w:rsidRPr="000D4DB2">
        <w:rPr>
          <w:b/>
        </w:rPr>
        <w:t>SHALL</w:t>
      </w:r>
      <w:r w:rsidRPr="000D4DB2">
        <w:t xml:space="preserve"> be greater than </w:t>
      </w:r>
      <w:r w:rsidRPr="000D4DB2">
        <w:rPr>
          <w:rStyle w:val="CODEtemp"/>
        </w:rPr>
        <w:t>startLine</w:t>
      </w:r>
      <w:r w:rsidRPr="000D4DB2">
        <w:t>.</w:t>
      </w:r>
    </w:p>
    <w:p w14:paraId="1276A79D" w14:textId="4A4179A3" w:rsidR="000D4DB2" w:rsidRDefault="00FA2059" w:rsidP="000D4DB2">
      <w:pPr>
        <w:pStyle w:val="Note"/>
      </w:pPr>
      <w:r>
        <w:t xml:space="preserve">EXAMPLE 2: </w:t>
      </w:r>
      <w:r w:rsidR="000D4DB2">
        <w:t>Suppose a text file contains the following lines, starting on line 5:</w:t>
      </w:r>
    </w:p>
    <w:p w14:paraId="6D08F7F1" w14:textId="77777777" w:rsidR="000D4DB2" w:rsidRDefault="000D4DB2" w:rsidP="000D4DB2">
      <w:pPr>
        <w:pStyle w:val="Code"/>
      </w:pPr>
      <w:r>
        <w:t>abcde</w:t>
      </w:r>
    </w:p>
    <w:p w14:paraId="0C1CC473" w14:textId="77777777" w:rsidR="000D4DB2" w:rsidRDefault="000D4DB2" w:rsidP="000D4DB2">
      <w:pPr>
        <w:pStyle w:val="Code"/>
      </w:pPr>
      <w:r>
        <w:t>fg</w:t>
      </w:r>
    </w:p>
    <w:p w14:paraId="26E13F31" w14:textId="567C1A33" w:rsidR="000D4DB2" w:rsidRDefault="000D4DB2" w:rsidP="000D4DB2">
      <w:pPr>
        <w:pStyle w:val="Note"/>
      </w:pPr>
      <w:r>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6, and </w:t>
      </w:r>
      <w:r w:rsidRPr="000D4DB2">
        <w:rPr>
          <w:rStyle w:val="CODEtemp"/>
        </w:rPr>
        <w:t>endColumn</w:t>
      </w:r>
      <w:r>
        <w:t xml:space="preserve"> = 1 represent the three characters </w:t>
      </w:r>
      <w:r w:rsidRPr="000D4DB2">
        <w:rPr>
          <w:rStyle w:val="CODEtemp"/>
        </w:rPr>
        <w:t>cde</w:t>
      </w:r>
      <w:r>
        <w:t xml:space="preserve"> plus a newline sequence.</w:t>
      </w:r>
    </w:p>
    <w:p w14:paraId="720604AC" w14:textId="77777777" w:rsidR="000D4DB2" w:rsidRPr="000D4DB2" w:rsidRDefault="000D4DB2" w:rsidP="000D4DB2"/>
    <w:p w14:paraId="7A43AD4A" w14:textId="701EB033" w:rsidR="006E546E" w:rsidRDefault="006E546E" w:rsidP="006E546E">
      <w:pPr>
        <w:pStyle w:val="Heading3"/>
      </w:pPr>
      <w:bookmarkStart w:id="414" w:name="_Ref509043519"/>
      <w:bookmarkStart w:id="415" w:name="_Ref509043733"/>
      <w:bookmarkStart w:id="416" w:name="_Toc510174797"/>
      <w:r>
        <w:t>Binary regions</w:t>
      </w:r>
      <w:bookmarkEnd w:id="414"/>
      <w:bookmarkEnd w:id="415"/>
      <w:bookmarkEnd w:id="416"/>
    </w:p>
    <w:p w14:paraId="645A946E" w14:textId="7D5E180A" w:rsidR="00FA2059" w:rsidRDefault="00FA2059" w:rsidP="00FA2059">
      <w:r w:rsidRPr="00FA2059">
        <w:t xml:space="preserve">The start of a binary region </w:t>
      </w:r>
      <w:r w:rsidRPr="00FA2059">
        <w:rPr>
          <w:b/>
        </w:rPr>
        <w:t>SHALL</w:t>
      </w:r>
      <w:r w:rsidRPr="00FA2059">
        <w:t xml:space="preserve"> be represented by the </w:t>
      </w:r>
      <w:r w:rsidRPr="00FA2059">
        <w:rPr>
          <w:rStyle w:val="CODEtemp"/>
        </w:rPr>
        <w:t>offset</w:t>
      </w:r>
      <w:r w:rsidRPr="00FA2059">
        <w:t xml:space="preserve"> property (§</w:t>
      </w:r>
      <w:r>
        <w:fldChar w:fldCharType="begin"/>
      </w:r>
      <w:r>
        <w:instrText xml:space="preserve"> REF _Ref493492251 \w \h </w:instrText>
      </w:r>
      <w:r>
        <w:fldChar w:fldCharType="separate"/>
      </w:r>
      <w:r w:rsidR="00C12AF1">
        <w:t>3.21.8</w:t>
      </w:r>
      <w:r>
        <w:fldChar w:fldCharType="end"/>
      </w:r>
      <w:r w:rsidRPr="00FA2059">
        <w:t xml:space="preserve">), which denotes the offset in bytes from the start of the file. The offset of the first byte in a file </w:t>
      </w:r>
      <w:r w:rsidRPr="00FA2059">
        <w:rPr>
          <w:b/>
        </w:rPr>
        <w:t>SHALL</w:t>
      </w:r>
      <w:r w:rsidRPr="00FA2059">
        <w:t xml:space="preserve"> have the value 0.</w:t>
      </w:r>
    </w:p>
    <w:p w14:paraId="562F9E4E" w14:textId="623A9D36" w:rsidR="00FA2059" w:rsidRDefault="00FA2059" w:rsidP="00FA2059">
      <w:r w:rsidRPr="00FA2059">
        <w:t xml:space="preserve">The end of a binary region </w:t>
      </w:r>
      <w:r w:rsidRPr="00FA2059">
        <w:rPr>
          <w:b/>
        </w:rPr>
        <w:t>SHALL</w:t>
      </w:r>
      <w:r w:rsidRPr="00FA2059">
        <w:t xml:space="preserve"> be represented by the </w:t>
      </w:r>
      <w:r w:rsidRPr="00FA2059">
        <w:rPr>
          <w:rStyle w:val="CODEtemp"/>
        </w:rPr>
        <w:t>length</w:t>
      </w:r>
      <w:r w:rsidRPr="00FA2059">
        <w:t xml:space="preserve"> property (§</w:t>
      </w:r>
      <w:r>
        <w:fldChar w:fldCharType="begin"/>
      </w:r>
      <w:r>
        <w:instrText xml:space="preserve"> REF _Ref493492312 \w \h </w:instrText>
      </w:r>
      <w:r>
        <w:fldChar w:fldCharType="separate"/>
      </w:r>
      <w:r w:rsidR="00C12AF1">
        <w:t>3.21.9</w:t>
      </w:r>
      <w:r>
        <w:fldChar w:fldCharType="end"/>
      </w:r>
      <w:r w:rsidRPr="00FA2059">
        <w:t xml:space="preserve">), which denotes a count of bytes. If </w:t>
      </w:r>
      <w:r w:rsidRPr="00FA2059">
        <w:rPr>
          <w:rStyle w:val="CODEtemp"/>
        </w:rPr>
        <w:t>length</w:t>
      </w:r>
      <w:r w:rsidRPr="00FA2059">
        <w:t xml:space="preserve"> is absent, the length of the region </w:t>
      </w:r>
      <w:r w:rsidRPr="00FA2059">
        <w:rPr>
          <w:b/>
        </w:rPr>
        <w:t>SHALL</w:t>
      </w:r>
      <w:r w:rsidRPr="00FA2059">
        <w:t xml:space="preserve"> be </w:t>
      </w:r>
      <w:r w:rsidR="00892DEE">
        <w:t>taken</w:t>
      </w:r>
      <w:r w:rsidRPr="00FA2059">
        <w:t xml:space="preserve"> to be 0.</w:t>
      </w:r>
    </w:p>
    <w:p w14:paraId="57684A6B" w14:textId="3615D3E4" w:rsidR="00FA2059" w:rsidRPr="00FA2059" w:rsidRDefault="00FA2059" w:rsidP="00FA2059">
      <w:r w:rsidRPr="00FA2059">
        <w:t xml:space="preserve">In a binary region, the </w:t>
      </w:r>
      <w:r w:rsidRPr="00FA2059">
        <w:rPr>
          <w:rStyle w:val="CODEtemp"/>
        </w:rPr>
        <w:t>startLine</w:t>
      </w:r>
      <w:r w:rsidRPr="00FA2059">
        <w:t xml:space="preserve"> (§</w:t>
      </w:r>
      <w:r>
        <w:fldChar w:fldCharType="begin"/>
      </w:r>
      <w:r>
        <w:instrText xml:space="preserve"> REF _Ref493492406 \w \h </w:instrText>
      </w:r>
      <w:r>
        <w:fldChar w:fldCharType="separate"/>
      </w:r>
      <w:r w:rsidR="00C12AF1">
        <w:t>3.21.4</w:t>
      </w:r>
      <w:r>
        <w:fldChar w:fldCharType="end"/>
      </w:r>
      <w:r w:rsidRPr="00FA2059">
        <w:t xml:space="preserve">), </w:t>
      </w:r>
      <w:r w:rsidRPr="00FA2059">
        <w:rPr>
          <w:rStyle w:val="CODEtemp"/>
        </w:rPr>
        <w:t>startColumn</w:t>
      </w:r>
      <w:r w:rsidRPr="00FA2059">
        <w:t xml:space="preserve"> (§</w:t>
      </w:r>
      <w:r>
        <w:fldChar w:fldCharType="begin"/>
      </w:r>
      <w:r>
        <w:instrText xml:space="preserve"> REF _Ref493492414 \w \h </w:instrText>
      </w:r>
      <w:r>
        <w:fldChar w:fldCharType="separate"/>
      </w:r>
      <w:r w:rsidR="00C12AF1">
        <w:t>3.21.5</w:t>
      </w:r>
      <w:r>
        <w:fldChar w:fldCharType="end"/>
      </w:r>
      <w:r w:rsidRPr="00FA2059">
        <w:t xml:space="preserve">), </w:t>
      </w:r>
      <w:r w:rsidRPr="00FA2059">
        <w:rPr>
          <w:rStyle w:val="CODEtemp"/>
        </w:rPr>
        <w:t>endLine</w:t>
      </w:r>
      <w:r w:rsidRPr="00FA2059">
        <w:t xml:space="preserve"> (§</w:t>
      </w:r>
      <w:r>
        <w:fldChar w:fldCharType="begin"/>
      </w:r>
      <w:r>
        <w:instrText xml:space="preserve"> REF _Ref493492422 \w \h </w:instrText>
      </w:r>
      <w:r>
        <w:fldChar w:fldCharType="separate"/>
      </w:r>
      <w:r w:rsidR="00C12AF1">
        <w:t>3.21.6</w:t>
      </w:r>
      <w:r>
        <w:fldChar w:fldCharType="end"/>
      </w:r>
      <w:r w:rsidRPr="00FA2059">
        <w:t xml:space="preserve">), and </w:t>
      </w:r>
      <w:r w:rsidRPr="00FA2059">
        <w:rPr>
          <w:rStyle w:val="CODEtemp"/>
        </w:rPr>
        <w:t>endColumn</w:t>
      </w:r>
      <w:r w:rsidRPr="00FA2059">
        <w:t xml:space="preserve"> (§</w:t>
      </w:r>
      <w:r>
        <w:fldChar w:fldCharType="begin"/>
      </w:r>
      <w:r>
        <w:instrText xml:space="preserve"> REF _Ref493492427 \w \h </w:instrText>
      </w:r>
      <w:r>
        <w:fldChar w:fldCharType="separate"/>
      </w:r>
      <w:r w:rsidR="00C12AF1">
        <w:t>3.21.7</w:t>
      </w:r>
      <w:r>
        <w:fldChar w:fldCharType="end"/>
      </w:r>
      <w:r w:rsidRPr="00FA2059">
        <w:t xml:space="preserve">) properties </w:t>
      </w:r>
      <w:r w:rsidRPr="00FA2059">
        <w:rPr>
          <w:b/>
        </w:rPr>
        <w:t>SHALL</w:t>
      </w:r>
      <w:r w:rsidRPr="00FA2059">
        <w:t xml:space="preserve"> be absent.</w:t>
      </w:r>
    </w:p>
    <w:p w14:paraId="15386CDE" w14:textId="1F78D88F" w:rsidR="006E546E" w:rsidRDefault="006E546E" w:rsidP="006E546E">
      <w:pPr>
        <w:pStyle w:val="Heading3"/>
      </w:pPr>
      <w:bookmarkStart w:id="417" w:name="_Ref493490565"/>
      <w:bookmarkStart w:id="418" w:name="_Ref493491243"/>
      <w:bookmarkStart w:id="419" w:name="_Ref493492406"/>
      <w:bookmarkStart w:id="420" w:name="_Toc510174798"/>
      <w:r>
        <w:t>startLine property</w:t>
      </w:r>
      <w:bookmarkEnd w:id="417"/>
      <w:bookmarkEnd w:id="418"/>
      <w:bookmarkEnd w:id="419"/>
      <w:bookmarkEnd w:id="420"/>
    </w:p>
    <w:p w14:paraId="0627A481" w14:textId="61298111" w:rsidR="00FA2059" w:rsidRDefault="00FA2059" w:rsidP="00FA2059">
      <w:r>
        <w:t xml:space="preserve">When a </w:t>
      </w:r>
      <w:r w:rsidRPr="00FA2059">
        <w:rPr>
          <w:rStyle w:val="CODEtemp"/>
        </w:rPr>
        <w:t>region</w:t>
      </w:r>
      <w:r>
        <w:t xml:space="preserve"> object represents a text region, it </w:t>
      </w:r>
      <w:r w:rsidRPr="00FA2059">
        <w:rPr>
          <w:b/>
        </w:rPr>
        <w:t>SHALL</w:t>
      </w:r>
      <w:r>
        <w:t xml:space="preserve"> contain a property named </w:t>
      </w:r>
      <w:r w:rsidRPr="00FA2059">
        <w:rPr>
          <w:rStyle w:val="CODEtemp"/>
        </w:rPr>
        <w:t>startLine</w:t>
      </w:r>
      <w:r>
        <w:t xml:space="preserve">, which </w:t>
      </w:r>
      <w:r w:rsidRPr="00FA2059">
        <w:rPr>
          <w:b/>
        </w:rPr>
        <w:t>SHALL</w:t>
      </w:r>
      <w:r>
        <w:t xml:space="preserve"> have an integer value equal to the line number of the line containing the first character in the region.</w:t>
      </w:r>
    </w:p>
    <w:p w14:paraId="22C8B4EC" w14:textId="5C34FEFC" w:rsidR="00FA2059" w:rsidRPr="00FA2059" w:rsidRDefault="00FA2059" w:rsidP="00FA2059">
      <w:r>
        <w:t xml:space="preserve">The line number of the first line in the file </w:t>
      </w:r>
      <w:r w:rsidRPr="00FA2059">
        <w:rPr>
          <w:b/>
        </w:rPr>
        <w:t>SHALL</w:t>
      </w:r>
      <w:r>
        <w:t xml:space="preserve"> be 1.</w:t>
      </w:r>
    </w:p>
    <w:p w14:paraId="319A0D92" w14:textId="3C8D3AF6" w:rsidR="006E546E" w:rsidRDefault="006E546E" w:rsidP="006E546E">
      <w:pPr>
        <w:pStyle w:val="Heading3"/>
      </w:pPr>
      <w:bookmarkStart w:id="421" w:name="_Ref493491260"/>
      <w:bookmarkStart w:id="422" w:name="_Ref493492414"/>
      <w:bookmarkStart w:id="423" w:name="_Toc510174799"/>
      <w:r>
        <w:t>startColumn property</w:t>
      </w:r>
      <w:bookmarkEnd w:id="421"/>
      <w:bookmarkEnd w:id="422"/>
      <w:bookmarkEnd w:id="423"/>
    </w:p>
    <w:p w14:paraId="7CF609FC" w14:textId="1F500ECB" w:rsidR="00FA2059" w:rsidRDefault="00FA2059" w:rsidP="00FA2059">
      <w:r>
        <w:t xml:space="preserve">When a </w:t>
      </w:r>
      <w:r w:rsidRPr="00FA2059">
        <w:rPr>
          <w:rStyle w:val="CODEtemp"/>
        </w:rPr>
        <w:t>region</w:t>
      </w:r>
      <w:r>
        <w:t xml:space="preserve"> object represents a text region, it </w:t>
      </w:r>
      <w:r w:rsidRPr="00FA2059">
        <w:rPr>
          <w:b/>
        </w:rPr>
        <w:t>MAY</w:t>
      </w:r>
      <w:r>
        <w:t xml:space="preserve"> contain a property named </w:t>
      </w:r>
      <w:r w:rsidRPr="00FA2059">
        <w:rPr>
          <w:rStyle w:val="CODEtemp"/>
        </w:rPr>
        <w:t>startColumn</w:t>
      </w:r>
      <w:r>
        <w:t xml:space="preserve">, which </w:t>
      </w:r>
      <w:r w:rsidRPr="00FA2059">
        <w:rPr>
          <w:b/>
        </w:rPr>
        <w:t>SHALL</w:t>
      </w:r>
      <w:r>
        <w:t xml:space="preserve"> have an integer value equal to the column number of the first character in the region.</w:t>
      </w:r>
    </w:p>
    <w:p w14:paraId="7F4FF4A1" w14:textId="105C7AA7" w:rsidR="00FA2059" w:rsidRDefault="00FA2059" w:rsidP="00FA2059">
      <w:r>
        <w:t xml:space="preserve">The column number of the first column on each line </w:t>
      </w:r>
      <w:r w:rsidRPr="00FA2059">
        <w:rPr>
          <w:b/>
        </w:rPr>
        <w:t>SHALL</w:t>
      </w:r>
      <w:r>
        <w:t xml:space="preserve"> be 1.</w:t>
      </w:r>
    </w:p>
    <w:p w14:paraId="111BB43B" w14:textId="738F1564" w:rsidR="00FA2059" w:rsidRPr="00FA2059" w:rsidRDefault="00FA2059" w:rsidP="00FA2059">
      <w:r>
        <w:t xml:space="preserve">If </w:t>
      </w:r>
      <w:r w:rsidRPr="00FA2059">
        <w:rPr>
          <w:rStyle w:val="CODEtemp"/>
        </w:rPr>
        <w:t>startColumn</w:t>
      </w:r>
      <w:r>
        <w:t xml:space="preserve"> is absent, it </w:t>
      </w:r>
      <w:r w:rsidRPr="00FA2059">
        <w:rPr>
          <w:b/>
        </w:rPr>
        <w:t>SHALL</w:t>
      </w:r>
      <w:r>
        <w:t xml:space="preserve"> be inferred as specified in §</w:t>
      </w:r>
      <w:r>
        <w:fldChar w:fldCharType="begin"/>
      </w:r>
      <w:r>
        <w:instrText xml:space="preserve"> REF _Ref493492556 \w \h </w:instrText>
      </w:r>
      <w:r>
        <w:fldChar w:fldCharType="separate"/>
      </w:r>
      <w:r w:rsidR="00C12AF1">
        <w:t>3.21.2</w:t>
      </w:r>
      <w:r>
        <w:fldChar w:fldCharType="end"/>
      </w:r>
      <w:r>
        <w:t>.</w:t>
      </w:r>
    </w:p>
    <w:p w14:paraId="29DFBDCD" w14:textId="49CB3F3F" w:rsidR="006E546E" w:rsidRDefault="006E546E" w:rsidP="006E546E">
      <w:pPr>
        <w:pStyle w:val="Heading3"/>
      </w:pPr>
      <w:bookmarkStart w:id="424" w:name="_Ref493491334"/>
      <w:bookmarkStart w:id="425" w:name="_Ref493492422"/>
      <w:bookmarkStart w:id="426" w:name="_Toc510174800"/>
      <w:r>
        <w:t>endLine property</w:t>
      </w:r>
      <w:bookmarkEnd w:id="424"/>
      <w:bookmarkEnd w:id="425"/>
      <w:bookmarkEnd w:id="426"/>
    </w:p>
    <w:p w14:paraId="05C61EE7" w14:textId="75650952"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endLine</w:t>
      </w:r>
      <w:r>
        <w:t xml:space="preserve">, which </w:t>
      </w:r>
      <w:r w:rsidRPr="00161D0D">
        <w:rPr>
          <w:b/>
        </w:rPr>
        <w:t>SHALL</w:t>
      </w:r>
      <w:r>
        <w:t xml:space="preserve"> have an integer value equal to the line number of the line containing the last character in the region.</w:t>
      </w:r>
    </w:p>
    <w:p w14:paraId="1546269C" w14:textId="210B6481" w:rsidR="00FA2059" w:rsidRPr="00FA2059" w:rsidRDefault="00161D0D" w:rsidP="00161D0D">
      <w:r>
        <w:t xml:space="preserve">If </w:t>
      </w:r>
      <w:r w:rsidRPr="00161D0D">
        <w:rPr>
          <w:rStyle w:val="CODEtemp"/>
        </w:rPr>
        <w:t>endLine</w:t>
      </w:r>
      <w:r>
        <w:t xml:space="preserve"> is absent, it </w:t>
      </w:r>
      <w:r w:rsidRPr="00161D0D">
        <w:rPr>
          <w:b/>
        </w:rPr>
        <w:t>SHALL</w:t>
      </w:r>
      <w:r>
        <w:t xml:space="preserve"> be inferred as specified in §</w:t>
      </w:r>
      <w:r>
        <w:fldChar w:fldCharType="begin"/>
      </w:r>
      <w:r>
        <w:instrText xml:space="preserve"> REF _Ref493492604 \w \h </w:instrText>
      </w:r>
      <w:r>
        <w:fldChar w:fldCharType="separate"/>
      </w:r>
      <w:r w:rsidR="00C12AF1">
        <w:t>3.21.2</w:t>
      </w:r>
      <w:r>
        <w:fldChar w:fldCharType="end"/>
      </w:r>
      <w:r>
        <w:t>.</w:t>
      </w:r>
    </w:p>
    <w:p w14:paraId="70DC2A2F" w14:textId="6B14264D" w:rsidR="006E546E" w:rsidRDefault="006E546E" w:rsidP="006E546E">
      <w:pPr>
        <w:pStyle w:val="Heading3"/>
      </w:pPr>
      <w:bookmarkStart w:id="427" w:name="_Ref493491342"/>
      <w:bookmarkStart w:id="428" w:name="_Ref493492427"/>
      <w:bookmarkStart w:id="429" w:name="_Toc510174801"/>
      <w:r>
        <w:lastRenderedPageBreak/>
        <w:t>endColumn property</w:t>
      </w:r>
      <w:bookmarkEnd w:id="427"/>
      <w:bookmarkEnd w:id="428"/>
      <w:bookmarkEnd w:id="429"/>
    </w:p>
    <w:p w14:paraId="5938BD23" w14:textId="2ABC238B"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endColumn</w:t>
      </w:r>
      <w:r>
        <w:t xml:space="preserve">, which </w:t>
      </w:r>
      <w:r w:rsidRPr="00161D0D">
        <w:rPr>
          <w:b/>
        </w:rPr>
        <w:t>SHALL</w:t>
      </w:r>
      <w:r>
        <w:t xml:space="preserve"> have an integer value equal to the column number of the last character in the region.</w:t>
      </w:r>
    </w:p>
    <w:p w14:paraId="7F0E41FE" w14:textId="31A339E3" w:rsidR="00161D0D" w:rsidRPr="00161D0D" w:rsidRDefault="00161D0D" w:rsidP="00161D0D">
      <w:r>
        <w:t xml:space="preserve">If </w:t>
      </w:r>
      <w:r w:rsidRPr="00161D0D">
        <w:rPr>
          <w:rStyle w:val="CODEtemp"/>
        </w:rPr>
        <w:t>endColumn</w:t>
      </w:r>
      <w:r>
        <w:t xml:space="preserve"> is absent, it </w:t>
      </w:r>
      <w:r w:rsidRPr="00161D0D">
        <w:rPr>
          <w:b/>
        </w:rPr>
        <w:t>SHALL</w:t>
      </w:r>
      <w:r>
        <w:t xml:space="preserve"> be inferred as specified in §</w:t>
      </w:r>
      <w:r>
        <w:fldChar w:fldCharType="begin"/>
      </w:r>
      <w:r>
        <w:instrText xml:space="preserve"> REF _Ref493492671 \w \h </w:instrText>
      </w:r>
      <w:r>
        <w:fldChar w:fldCharType="separate"/>
      </w:r>
      <w:r w:rsidR="00C12AF1">
        <w:t>3.21.2</w:t>
      </w:r>
      <w:r>
        <w:fldChar w:fldCharType="end"/>
      </w:r>
      <w:r>
        <w:t>.</w:t>
      </w:r>
    </w:p>
    <w:p w14:paraId="71768405" w14:textId="2CD24091" w:rsidR="006E546E" w:rsidRDefault="006E546E" w:rsidP="006E546E">
      <w:pPr>
        <w:pStyle w:val="Heading3"/>
      </w:pPr>
      <w:bookmarkStart w:id="430" w:name="_Ref493492251"/>
      <w:bookmarkStart w:id="431" w:name="_Ref493492981"/>
      <w:bookmarkStart w:id="432" w:name="_Toc510174802"/>
      <w:r>
        <w:t>offset property</w:t>
      </w:r>
      <w:bookmarkEnd w:id="430"/>
      <w:bookmarkEnd w:id="431"/>
      <w:bookmarkEnd w:id="432"/>
    </w:p>
    <w:p w14:paraId="321F4EBD" w14:textId="35345EC2" w:rsidR="00161D0D" w:rsidRDefault="00161D0D" w:rsidP="00161D0D">
      <w:r>
        <w:t xml:space="preserve">When a </w:t>
      </w:r>
      <w:r w:rsidRPr="00161D0D">
        <w:rPr>
          <w:rStyle w:val="CODEtemp"/>
        </w:rPr>
        <w:t>region</w:t>
      </w:r>
      <w:r>
        <w:t xml:space="preserve"> object represents a binary region, it </w:t>
      </w:r>
      <w:r w:rsidRPr="00161D0D">
        <w:rPr>
          <w:b/>
        </w:rPr>
        <w:t>SHALL</w:t>
      </w:r>
      <w:r>
        <w:t xml:space="preserve"> contain a property named </w:t>
      </w:r>
      <w:r w:rsidRPr="00161D0D">
        <w:rPr>
          <w:rStyle w:val="CODEtemp"/>
        </w:rPr>
        <w:t>offset</w:t>
      </w:r>
      <w:r>
        <w:t xml:space="preserve">, which </w:t>
      </w:r>
      <w:r w:rsidRPr="00161D0D">
        <w:rPr>
          <w:b/>
        </w:rPr>
        <w:t>SHALL</w:t>
      </w:r>
      <w:r>
        <w:t xml:space="preserve"> have a non-negative integer value equal to the byte offset from the beginning of the file of the first byte in the region.</w:t>
      </w:r>
    </w:p>
    <w:p w14:paraId="1903BEF0" w14:textId="5EF526C1" w:rsidR="00161D0D" w:rsidRDefault="00161D0D" w:rsidP="00161D0D">
      <w:r>
        <w:t xml:space="preserve">When a </w:t>
      </w:r>
      <w:r w:rsidRPr="00161D0D">
        <w:rPr>
          <w:rStyle w:val="CODEtemp"/>
        </w:rPr>
        <w:t>region</w:t>
      </w:r>
      <w:r>
        <w:t xml:space="preserve"> object represents a text region, the offset property </w:t>
      </w:r>
      <w:r w:rsidRPr="00161D0D">
        <w:rPr>
          <w:b/>
        </w:rPr>
        <w:t>MAY</w:t>
      </w:r>
      <w:r>
        <w:t xml:space="preserve"> be present. In this case, it </w:t>
      </w:r>
      <w:r w:rsidRPr="00161D0D">
        <w:rPr>
          <w:b/>
        </w:rPr>
        <w:t>SHALL</w:t>
      </w:r>
      <w:r>
        <w:t xml:space="preserve"> represent the character offset from the beginning of the file of the first character in the region.</w:t>
      </w:r>
    </w:p>
    <w:p w14:paraId="7477E875" w14:textId="17E0D07A" w:rsidR="006E546E" w:rsidRDefault="006E546E" w:rsidP="006E546E">
      <w:pPr>
        <w:pStyle w:val="Heading3"/>
      </w:pPr>
      <w:bookmarkStart w:id="433" w:name="_Ref493491350"/>
      <w:bookmarkStart w:id="434" w:name="_Ref493492312"/>
      <w:bookmarkStart w:id="435" w:name="_Toc510174803"/>
      <w:r>
        <w:t>length property</w:t>
      </w:r>
      <w:bookmarkEnd w:id="433"/>
      <w:bookmarkEnd w:id="434"/>
      <w:bookmarkEnd w:id="435"/>
    </w:p>
    <w:p w14:paraId="720E533E" w14:textId="5504C1AF" w:rsidR="00161D0D" w:rsidRDefault="00161D0D" w:rsidP="00161D0D">
      <w:r>
        <w:t xml:space="preserve">A </w:t>
      </w:r>
      <w:r w:rsidRPr="00161D0D">
        <w:rPr>
          <w:rStyle w:val="CODEtemp"/>
        </w:rPr>
        <w:t>region</w:t>
      </w:r>
      <w:r>
        <w:t xml:space="preserve"> object </w:t>
      </w:r>
      <w:r w:rsidRPr="00161D0D">
        <w:rPr>
          <w:b/>
        </w:rPr>
        <w:t>MAY</w:t>
      </w:r>
      <w:r>
        <w:t xml:space="preserve"> contain a property named </w:t>
      </w:r>
      <w:r w:rsidRPr="00161D0D">
        <w:rPr>
          <w:rStyle w:val="CODEtemp"/>
        </w:rPr>
        <w:t>length</w:t>
      </w:r>
      <w:r>
        <w:t xml:space="preserve"> whose value is a non-negative integer.</w:t>
      </w:r>
    </w:p>
    <w:p w14:paraId="2A9C5C39" w14:textId="72FEDCBC" w:rsidR="00161D0D" w:rsidRDefault="00161D0D" w:rsidP="00161D0D">
      <w:r>
        <w:t xml:space="preserve">When the </w:t>
      </w:r>
      <w:r w:rsidRPr="00161D0D">
        <w:rPr>
          <w:rStyle w:val="CODEtemp"/>
        </w:rPr>
        <w:t>region</w:t>
      </w:r>
      <w:r>
        <w:t xml:space="preserve"> object represents a text region, the value of </w:t>
      </w:r>
      <w:r w:rsidRPr="00161D0D">
        <w:rPr>
          <w:rStyle w:val="CODEtemp"/>
        </w:rPr>
        <w:t>length</w:t>
      </w:r>
      <w:r>
        <w:t xml:space="preserve"> </w:t>
      </w:r>
      <w:r w:rsidRPr="00161D0D">
        <w:rPr>
          <w:b/>
        </w:rPr>
        <w:t>SHALL</w:t>
      </w:r>
      <w:r>
        <w:t xml:space="preserve"> be the number of characters in the region. If the region consists of 0 characters,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2575734B" w14:textId="7E1DBD81" w:rsidR="00161D0D" w:rsidRDefault="00161D0D" w:rsidP="00161D0D">
      <w:r>
        <w:t xml:space="preserve">When a </w:t>
      </w:r>
      <w:r w:rsidRPr="00161D0D">
        <w:rPr>
          <w:rStyle w:val="CODEtemp"/>
        </w:rPr>
        <w:t>region</w:t>
      </w:r>
      <w:r>
        <w:t xml:space="preserve"> object represents a binary region, the value of length </w:t>
      </w:r>
      <w:r w:rsidRPr="00161D0D">
        <w:rPr>
          <w:b/>
        </w:rPr>
        <w:t>SHALL</w:t>
      </w:r>
      <w:r>
        <w:t xml:space="preserve"> be the number of bytes in the region. If the region consists of 0 bytes,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71BD8AA5" w14:textId="6D30F878" w:rsidR="00161D0D" w:rsidRDefault="00161D0D" w:rsidP="00161D0D">
      <w:r>
        <w:t xml:space="preserve">The sum of the </w:t>
      </w:r>
      <w:r w:rsidRPr="00161D0D">
        <w:rPr>
          <w:rStyle w:val="CODEtemp"/>
        </w:rPr>
        <w:t>offset</w:t>
      </w:r>
      <w:r>
        <w:t xml:space="preserve"> (§</w:t>
      </w:r>
      <w:r>
        <w:fldChar w:fldCharType="begin"/>
      </w:r>
      <w:r>
        <w:instrText xml:space="preserve"> REF _Ref493492981 \w \h </w:instrText>
      </w:r>
      <w:r>
        <w:fldChar w:fldCharType="separate"/>
      </w:r>
      <w:r w:rsidR="00C12AF1">
        <w:t>3.21.8</w:t>
      </w:r>
      <w:r>
        <w:fldChar w:fldCharType="end"/>
      </w:r>
      <w:r>
        <w:t xml:space="preserve">) and </w:t>
      </w:r>
      <w:r w:rsidRPr="00161D0D">
        <w:rPr>
          <w:rStyle w:val="CODEtemp"/>
        </w:rPr>
        <w:t>length</w:t>
      </w:r>
      <w:r>
        <w:t xml:space="preserve"> properties </w:t>
      </w:r>
      <w:r w:rsidRPr="00161D0D">
        <w:rPr>
          <w:b/>
        </w:rPr>
        <w:t>SHALL</w:t>
      </w:r>
      <w:r>
        <w:t xml:space="preserve"> be greater than or equal to 0, and less than or equal to the length the file, which is measured in characters for a text region and in bytes for a binary region.</w:t>
      </w:r>
    </w:p>
    <w:p w14:paraId="26AA9C6F" w14:textId="3E126DBE" w:rsidR="00161D0D" w:rsidRDefault="00161D0D" w:rsidP="00161D0D">
      <w:r>
        <w:t xml:space="preserve">A region whose </w:t>
      </w:r>
      <w:r w:rsidRPr="00161D0D">
        <w:rPr>
          <w:rStyle w:val="CODEtemp"/>
        </w:rPr>
        <w:t>offset</w:t>
      </w:r>
      <w:r>
        <w:t xml:space="preserve"> is equal to the length of the file and whose </w:t>
      </w:r>
      <w:r w:rsidRPr="00161D0D">
        <w:rPr>
          <w:rStyle w:val="CODEtemp"/>
        </w:rPr>
        <w:t>length</w:t>
      </w:r>
      <w:r>
        <w:t xml:space="preserve"> is 0 </w:t>
      </w:r>
      <w:proofErr w:type="gramStart"/>
      <w:r>
        <w:t>permitted, and</w:t>
      </w:r>
      <w:proofErr w:type="gramEnd"/>
      <w:r>
        <w:t xml:space="preserve"> </w:t>
      </w:r>
      <w:r w:rsidRPr="00161D0D">
        <w:rPr>
          <w:b/>
        </w:rPr>
        <w:t>SHALL</w:t>
      </w:r>
      <w:r>
        <w:t xml:space="preserve"> represent an insertion point at the end of the file.</w:t>
      </w:r>
    </w:p>
    <w:p w14:paraId="6408E950" w14:textId="7BA3E66D" w:rsidR="006805FB" w:rsidRDefault="006805FB" w:rsidP="006805FB">
      <w:pPr>
        <w:pStyle w:val="Heading3"/>
      </w:pPr>
      <w:bookmarkStart w:id="436" w:name="_Toc510174804"/>
      <w:r>
        <w:t>snippet property</w:t>
      </w:r>
      <w:bookmarkEnd w:id="436"/>
    </w:p>
    <w:p w14:paraId="4E596286" w14:textId="75D811DB"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 </w:t>
      </w:r>
      <w:r w:rsidRPr="00761885">
        <w:rPr>
          <w:rStyle w:val="CODEtemp"/>
        </w:rPr>
        <w:t>fileContent</w:t>
      </w:r>
      <w:r>
        <w:t xml:space="preserve"> object (§</w:t>
      </w:r>
      <w:r>
        <w:fldChar w:fldCharType="begin"/>
      </w:r>
      <w:r>
        <w:instrText xml:space="preserve"> REF _Ref509042171 \r \h </w:instrText>
      </w:r>
      <w:r>
        <w:fldChar w:fldCharType="separate"/>
      </w:r>
      <w:r w:rsidR="00C12AF1">
        <w:t>3.2</w:t>
      </w:r>
      <w:r>
        <w:fldChar w:fldCharType="end"/>
      </w:r>
      <w:r>
        <w:t xml:space="preserve">) representing the portion of the file specified by the </w:t>
      </w:r>
      <w:r w:rsidRPr="00761885">
        <w:rPr>
          <w:rStyle w:val="CODEtemp"/>
        </w:rPr>
        <w:t>region</w:t>
      </w:r>
      <w:r>
        <w:t xml:space="preserve"> object.</w:t>
      </w:r>
    </w:p>
    <w:p w14:paraId="59CBE48C" w14:textId="38032D29" w:rsidR="006805FB" w:rsidRP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file from which it was taken is not available. It also allows an end user examining a SARIF log file to see the relevant file content without opening another file.</w:t>
      </w:r>
    </w:p>
    <w:p w14:paraId="5D26A82A" w14:textId="0E50AA04" w:rsidR="006E546E" w:rsidRDefault="006E546E" w:rsidP="006E546E">
      <w:pPr>
        <w:pStyle w:val="Heading2"/>
      </w:pPr>
      <w:bookmarkStart w:id="437" w:name="_Ref493404505"/>
      <w:bookmarkStart w:id="438" w:name="_Toc510174805"/>
      <w:r>
        <w:t>logicalLocation object</w:t>
      </w:r>
      <w:bookmarkEnd w:id="437"/>
      <w:bookmarkEnd w:id="438"/>
    </w:p>
    <w:p w14:paraId="479717FF" w14:textId="2760154A" w:rsidR="006E546E" w:rsidRDefault="006E546E" w:rsidP="006E546E">
      <w:pPr>
        <w:pStyle w:val="Heading3"/>
      </w:pPr>
      <w:bookmarkStart w:id="439" w:name="_Toc510174806"/>
      <w:r>
        <w:t>General</w:t>
      </w:r>
      <w:bookmarkEnd w:id="439"/>
    </w:p>
    <w:p w14:paraId="23E4A7A7" w14:textId="489889C5" w:rsidR="00161D0D" w:rsidRDefault="00161D0D" w:rsidP="00161D0D">
      <w:r>
        <w:t xml:space="preserve">A </w:t>
      </w:r>
      <w:r w:rsidRPr="00161D0D">
        <w:rPr>
          <w:rStyle w:val="CODEtemp"/>
        </w:rPr>
        <w:t>logicalLocation</w:t>
      </w:r>
      <w:r>
        <w:t xml:space="preserve"> object describes a logical location.</w:t>
      </w:r>
    </w:p>
    <w:p w14:paraId="2C1D6EA8" w14:textId="0038857D" w:rsidR="00161D0D" w:rsidRPr="00161D0D" w:rsidRDefault="00161D0D" w:rsidP="00161D0D">
      <w:r w:rsidRPr="00161D0D">
        <w:rPr>
          <w:rStyle w:val="CODEtemp"/>
        </w:rPr>
        <w:t>logicalLocation</w:t>
      </w:r>
      <w:r>
        <w:t xml:space="preserve"> objects occur as property values within the </w:t>
      </w:r>
      <w:proofErr w:type="gramStart"/>
      <w:r w:rsidRPr="00161D0D">
        <w:rPr>
          <w:rStyle w:val="CODEtemp"/>
        </w:rPr>
        <w:t>run.logicalLocations</w:t>
      </w:r>
      <w:proofErr w:type="gramEnd"/>
      <w:r>
        <w:t xml:space="preserve"> object (§</w:t>
      </w:r>
      <w:r>
        <w:fldChar w:fldCharType="begin"/>
      </w:r>
      <w:r>
        <w:instrText xml:space="preserve"> REF _Ref493479000 \w \h </w:instrText>
      </w:r>
      <w:r>
        <w:fldChar w:fldCharType="separate"/>
      </w:r>
      <w:r w:rsidR="00C12AF1">
        <w:t>3.11.12</w:t>
      </w:r>
      <w:r>
        <w:fldChar w:fldCharType="end"/>
      </w:r>
      <w:r>
        <w:t>).</w:t>
      </w:r>
    </w:p>
    <w:p w14:paraId="70635E46" w14:textId="168F318C" w:rsidR="006E546E" w:rsidRDefault="006E546E" w:rsidP="006E546E">
      <w:pPr>
        <w:pStyle w:val="Heading3"/>
      </w:pPr>
      <w:bookmarkStart w:id="440" w:name="_Toc510174807"/>
      <w:r>
        <w:t>name property</w:t>
      </w:r>
      <w:bookmarkEnd w:id="440"/>
    </w:p>
    <w:p w14:paraId="55C381B2" w14:textId="556DCC61" w:rsidR="00BD0C18" w:rsidRDefault="00BD0C18" w:rsidP="00BD0C18">
      <w:r>
        <w:t xml:space="preserve">A </w:t>
      </w:r>
      <w:r w:rsidRPr="00BD0C18">
        <w:rPr>
          <w:rStyle w:val="CODEtemp"/>
        </w:rPr>
        <w:t>logicalLocation</w:t>
      </w:r>
      <w:r>
        <w:t xml:space="preserve"> object </w:t>
      </w:r>
      <w:r w:rsidRPr="00BD0C18">
        <w:rPr>
          <w:b/>
        </w:rPr>
        <w:t>SHALL</w:t>
      </w:r>
      <w:r>
        <w:t xml:space="preserve"> contain a property named </w:t>
      </w:r>
      <w:r w:rsidRPr="00BD0C18">
        <w:rPr>
          <w:rStyle w:val="CODEtemp"/>
        </w:rPr>
        <w:t>name</w:t>
      </w:r>
      <w:r>
        <w:t xml:space="preserve"> whose value is a string that identifies the construct in which the result occurred. For example, this property might contain the name of a class or a method.</w:t>
      </w:r>
    </w:p>
    <w:p w14:paraId="43D4E9C0" w14:textId="7AEA7FC0" w:rsidR="00BD0C18" w:rsidRDefault="00BD0C18" w:rsidP="00BD0C18">
      <w:r>
        <w:t xml:space="preserve">The </w:t>
      </w:r>
      <w:r w:rsidRPr="00AD7FD8">
        <w:rPr>
          <w:rStyle w:val="CODEtemp"/>
        </w:rPr>
        <w:t>name</w:t>
      </w:r>
      <w:r>
        <w:t xml:space="preserve"> property does need to be suitabl</w:t>
      </w:r>
      <w:r w:rsidR="00AD7FD8">
        <w:t>e for display.</w:t>
      </w:r>
    </w:p>
    <w:p w14:paraId="6D79E424" w14:textId="03D99CA4" w:rsidR="00BD0C18" w:rsidRDefault="00AD7FD8" w:rsidP="00AD7FD8">
      <w:pPr>
        <w:pStyle w:val="Note"/>
      </w:pPr>
      <w:r>
        <w:lastRenderedPageBreak/>
        <w:t xml:space="preserve">EXAMPLE 1: </w:t>
      </w:r>
      <w:r w:rsidR="00BD0C18">
        <w:t>A C++ analysis tool might emit the name property of a function as the “decorated” function name, which encodes the function signature in a manner that is compiler-dep</w:t>
      </w:r>
      <w:r>
        <w:t>endent and not easily readable.</w:t>
      </w:r>
    </w:p>
    <w:p w14:paraId="376DCC1E" w14:textId="6C62C93A" w:rsidR="00BD0C18" w:rsidRDefault="00BD0C18" w:rsidP="00BD0C18">
      <w:r>
        <w:t xml:space="preserve">If the </w:t>
      </w:r>
      <w:r w:rsidRPr="00AD7FD8">
        <w:rPr>
          <w:rStyle w:val="CODEtemp"/>
        </w:rPr>
        <w:t>logicalLocation</w:t>
      </w:r>
      <w:r>
        <w:t xml:space="preserve"> object describes a top-level logical location, and if the </w:t>
      </w:r>
      <w:r w:rsidRPr="00AD7FD8">
        <w:rPr>
          <w:rStyle w:val="CODEtemp"/>
        </w:rPr>
        <w:t>name</w:t>
      </w:r>
      <w:r>
        <w:t xml:space="preserve"> property would be equal to the name of the property</w:t>
      </w:r>
      <w:r w:rsidR="00AD7FD8">
        <w:t xml:space="preserve"> for which this object provides the value</w:t>
      </w:r>
      <w:r>
        <w:t>, then t</w:t>
      </w:r>
      <w:r w:rsidR="00AD7FD8">
        <w:t xml:space="preserve">he </w:t>
      </w:r>
      <w:r w:rsidR="00AD7FD8" w:rsidRPr="00AD7FD8">
        <w:rPr>
          <w:rStyle w:val="CODEtemp"/>
        </w:rPr>
        <w:t>name</w:t>
      </w:r>
      <w:r w:rsidR="00AD7FD8">
        <w:t xml:space="preserve"> property </w:t>
      </w:r>
      <w:r w:rsidR="00AD7FD8" w:rsidRPr="00AD7FD8">
        <w:rPr>
          <w:b/>
        </w:rPr>
        <w:t>MAY</w:t>
      </w:r>
      <w:r w:rsidR="00AD7FD8">
        <w:t xml:space="preserve"> be absent.</w:t>
      </w:r>
    </w:p>
    <w:p w14:paraId="4A5D5F18" w14:textId="5108BB21" w:rsidR="00BD0C18" w:rsidRDefault="00AD7FD8" w:rsidP="00AD7FD8">
      <w:pPr>
        <w:pStyle w:val="Note"/>
      </w:pPr>
      <w:r>
        <w:t xml:space="preserve">EXAMPLE 2: </w:t>
      </w:r>
      <w:r w:rsidR="00BD0C18">
        <w:t xml:space="preserve">In this example, the logical location is a top-level C++ function named </w:t>
      </w:r>
      <w:r w:rsidRPr="00AD7FD8">
        <w:rPr>
          <w:rStyle w:val="CODEtemp"/>
        </w:rPr>
        <w:t>functionF</w:t>
      </w:r>
      <w:r>
        <w:t xml:space="preserve">, and </w:t>
      </w:r>
      <w:r w:rsidRPr="00AD7FD8">
        <w:rPr>
          <w:rStyle w:val="CODEtemp"/>
        </w:rPr>
        <w:t>name</w:t>
      </w:r>
      <w:r>
        <w:t xml:space="preserve"> is omitted.</w:t>
      </w:r>
    </w:p>
    <w:p w14:paraId="7B15F182" w14:textId="77777777" w:rsidR="00BD0C18" w:rsidRDefault="00BD0C18" w:rsidP="00AD7FD8">
      <w:pPr>
        <w:pStyle w:val="Code"/>
      </w:pPr>
      <w:r>
        <w:t>"logicalLocations": {</w:t>
      </w:r>
    </w:p>
    <w:p w14:paraId="13DF079C" w14:textId="77777777" w:rsidR="00BD0C18" w:rsidRDefault="00BD0C18" w:rsidP="00AD7FD8">
      <w:pPr>
        <w:pStyle w:val="Code"/>
      </w:pPr>
      <w:r>
        <w:t xml:space="preserve">    "functionF": {</w:t>
      </w:r>
    </w:p>
    <w:p w14:paraId="6E33970E" w14:textId="77777777" w:rsidR="00BD0C18" w:rsidRDefault="00BD0C18" w:rsidP="00AD7FD8">
      <w:pPr>
        <w:pStyle w:val="Code"/>
      </w:pPr>
      <w:r>
        <w:t xml:space="preserve">        "kind": "function"</w:t>
      </w:r>
    </w:p>
    <w:p w14:paraId="4C36D471" w14:textId="77777777" w:rsidR="00BD0C18" w:rsidRDefault="00BD0C18" w:rsidP="00AD7FD8">
      <w:pPr>
        <w:pStyle w:val="Code"/>
      </w:pPr>
      <w:r>
        <w:t xml:space="preserve">    }</w:t>
      </w:r>
    </w:p>
    <w:p w14:paraId="4ECCFAE6" w14:textId="11B7734C" w:rsidR="00AD7FD8" w:rsidRDefault="00BD0C18" w:rsidP="00AD7FD8">
      <w:pPr>
        <w:pStyle w:val="Code"/>
      </w:pPr>
      <w:r>
        <w:t>}</w:t>
      </w:r>
    </w:p>
    <w:p w14:paraId="75F37ECC" w14:textId="5A4DB7AC" w:rsidR="00BD0C18" w:rsidRDefault="00AD7FD8" w:rsidP="00AD7FD8">
      <w:pPr>
        <w:pStyle w:val="Note"/>
      </w:pPr>
      <w:r>
        <w:t xml:space="preserve">EXAMPLE 3: </w:t>
      </w:r>
      <w:r w:rsidR="00BD0C18">
        <w:t xml:space="preserve">In this example, the logical location is a top-level C++ function, and </w:t>
      </w:r>
      <w:r w:rsidR="00BD0C18" w:rsidRPr="00AD7FD8">
        <w:rPr>
          <w:rStyle w:val="CODEtemp"/>
        </w:rPr>
        <w:t>name</w:t>
      </w:r>
      <w:r>
        <w:t xml:space="preserve"> is equal to the property name.</w:t>
      </w:r>
    </w:p>
    <w:p w14:paraId="19545970" w14:textId="77777777" w:rsidR="00BD0C18" w:rsidRDefault="00BD0C18" w:rsidP="00AD7FD8">
      <w:pPr>
        <w:pStyle w:val="Code"/>
      </w:pPr>
      <w:r>
        <w:t>"logicalLocations": {</w:t>
      </w:r>
    </w:p>
    <w:p w14:paraId="53F7E4F2" w14:textId="77777777" w:rsidR="00BD0C18" w:rsidRDefault="00BD0C18" w:rsidP="00AD7FD8">
      <w:pPr>
        <w:pStyle w:val="Code"/>
      </w:pPr>
      <w:r>
        <w:t xml:space="preserve">    "functionF": {</w:t>
      </w:r>
    </w:p>
    <w:p w14:paraId="6816E7C9" w14:textId="77777777" w:rsidR="00BD0C18" w:rsidRDefault="00BD0C18" w:rsidP="00AD7FD8">
      <w:pPr>
        <w:pStyle w:val="Code"/>
      </w:pPr>
      <w:r>
        <w:t xml:space="preserve">        "name": "functionF",</w:t>
      </w:r>
    </w:p>
    <w:p w14:paraId="51C6FBFC" w14:textId="77777777" w:rsidR="00BD0C18" w:rsidRDefault="00BD0C18" w:rsidP="00AD7FD8">
      <w:pPr>
        <w:pStyle w:val="Code"/>
      </w:pPr>
      <w:r>
        <w:t xml:space="preserve">        "kind": "function"</w:t>
      </w:r>
    </w:p>
    <w:p w14:paraId="59BDD6F3" w14:textId="77777777" w:rsidR="00BD0C18" w:rsidRDefault="00BD0C18" w:rsidP="00AD7FD8">
      <w:pPr>
        <w:pStyle w:val="Code"/>
      </w:pPr>
      <w:r>
        <w:t xml:space="preserve">    }</w:t>
      </w:r>
    </w:p>
    <w:p w14:paraId="62EC1166" w14:textId="77777777" w:rsidR="00BD0C18" w:rsidRDefault="00BD0C18" w:rsidP="00AD7FD8">
      <w:pPr>
        <w:pStyle w:val="Code"/>
      </w:pPr>
      <w:r>
        <w:t>}</w:t>
      </w:r>
    </w:p>
    <w:p w14:paraId="15647031" w14:textId="3762EEFF" w:rsidR="00BD0C18" w:rsidRDefault="00AD7FD8" w:rsidP="00AD7FD8">
      <w:pPr>
        <w:pStyle w:val="Note"/>
      </w:pPr>
      <w:r>
        <w:t xml:space="preserve">EXAMPLE 4: </w:t>
      </w:r>
      <w:r w:rsidR="00BD0C18">
        <w:t>In this example, the logical location is a top-level C++ function, but name is not equal to the property name, so it cannot be omitted.</w:t>
      </w:r>
    </w:p>
    <w:p w14:paraId="4930BE20" w14:textId="77777777" w:rsidR="00BD0C18" w:rsidRDefault="00BD0C18" w:rsidP="00BD0C18"/>
    <w:p w14:paraId="6DFA9F8C" w14:textId="77777777" w:rsidR="00BD0C18" w:rsidRDefault="00BD0C18" w:rsidP="00AD7FD8">
      <w:pPr>
        <w:pStyle w:val="Code"/>
      </w:pPr>
      <w:r>
        <w:t>"logicalLocations": {</w:t>
      </w:r>
    </w:p>
    <w:p w14:paraId="42C7BA77" w14:textId="77777777" w:rsidR="00BD0C18" w:rsidRDefault="00BD0C18" w:rsidP="00AD7FD8">
      <w:pPr>
        <w:pStyle w:val="Code"/>
      </w:pPr>
      <w:r>
        <w:t xml:space="preserve">    "functionF-0": {</w:t>
      </w:r>
    </w:p>
    <w:p w14:paraId="034943C5" w14:textId="77777777" w:rsidR="00BD0C18" w:rsidRDefault="00BD0C18" w:rsidP="00AD7FD8">
      <w:pPr>
        <w:pStyle w:val="Code"/>
      </w:pPr>
      <w:r>
        <w:t xml:space="preserve">        "name": "functionF",</w:t>
      </w:r>
    </w:p>
    <w:p w14:paraId="2CB99C8F" w14:textId="77777777" w:rsidR="00BD0C18" w:rsidRDefault="00BD0C18" w:rsidP="00AD7FD8">
      <w:pPr>
        <w:pStyle w:val="Code"/>
      </w:pPr>
      <w:r>
        <w:t xml:space="preserve">        "kind": "function"</w:t>
      </w:r>
    </w:p>
    <w:p w14:paraId="67B7D212" w14:textId="77777777" w:rsidR="00BD0C18" w:rsidRDefault="00BD0C18" w:rsidP="00AD7FD8">
      <w:pPr>
        <w:pStyle w:val="Code"/>
      </w:pPr>
      <w:r>
        <w:t xml:space="preserve">    }</w:t>
      </w:r>
    </w:p>
    <w:p w14:paraId="0E6C8D06" w14:textId="1202EF42" w:rsidR="00BD0C18" w:rsidRPr="00BD0C18" w:rsidRDefault="00BD0C18" w:rsidP="00AD7FD8">
      <w:pPr>
        <w:pStyle w:val="Code"/>
      </w:pPr>
      <w:r>
        <w:t>}</w:t>
      </w:r>
    </w:p>
    <w:p w14:paraId="1543AF8F" w14:textId="206978B5" w:rsidR="006E546E" w:rsidRDefault="006E546E" w:rsidP="006E546E">
      <w:pPr>
        <w:pStyle w:val="Heading3"/>
      </w:pPr>
      <w:bookmarkStart w:id="441" w:name="_Toc510174808"/>
      <w:r>
        <w:t>kind property</w:t>
      </w:r>
      <w:bookmarkEnd w:id="441"/>
    </w:p>
    <w:p w14:paraId="2A2BD9F9" w14:textId="1E5430C4"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F823B8">
      <w:pPr>
        <w:pStyle w:val="ListParagraph"/>
        <w:numPr>
          <w:ilvl w:val="0"/>
          <w:numId w:val="17"/>
        </w:numPr>
        <w:rPr>
          <w:rStyle w:val="CODEtemp"/>
        </w:rPr>
      </w:pPr>
      <w:r w:rsidRPr="00AD7FD8">
        <w:rPr>
          <w:rStyle w:val="CODEtemp"/>
        </w:rPr>
        <w:t>"function"</w:t>
      </w:r>
    </w:p>
    <w:p w14:paraId="4FD1280F" w14:textId="77777777" w:rsidR="00AD7FD8" w:rsidRPr="00AD7FD8" w:rsidRDefault="00AD7FD8" w:rsidP="00F823B8">
      <w:pPr>
        <w:pStyle w:val="ListParagraph"/>
        <w:numPr>
          <w:ilvl w:val="0"/>
          <w:numId w:val="17"/>
        </w:numPr>
        <w:rPr>
          <w:rStyle w:val="CODEtemp"/>
        </w:rPr>
      </w:pPr>
      <w:r w:rsidRPr="00AD7FD8">
        <w:rPr>
          <w:rStyle w:val="CODEtemp"/>
        </w:rPr>
        <w:t>"member"</w:t>
      </w:r>
    </w:p>
    <w:p w14:paraId="25FAA4E3" w14:textId="77777777" w:rsidR="00AD7FD8" w:rsidRPr="00AD7FD8" w:rsidRDefault="00AD7FD8" w:rsidP="00F823B8">
      <w:pPr>
        <w:pStyle w:val="ListParagraph"/>
        <w:numPr>
          <w:ilvl w:val="0"/>
          <w:numId w:val="17"/>
        </w:numPr>
        <w:rPr>
          <w:rStyle w:val="CODEtemp"/>
        </w:rPr>
      </w:pPr>
      <w:r w:rsidRPr="00AD7FD8">
        <w:rPr>
          <w:rStyle w:val="CODEtemp"/>
        </w:rPr>
        <w:t>"module"</w:t>
      </w:r>
    </w:p>
    <w:p w14:paraId="1B945F59" w14:textId="77777777" w:rsidR="00AD7FD8" w:rsidRPr="00AD7FD8" w:rsidRDefault="00AD7FD8" w:rsidP="00F823B8">
      <w:pPr>
        <w:pStyle w:val="ListParagraph"/>
        <w:numPr>
          <w:ilvl w:val="0"/>
          <w:numId w:val="17"/>
        </w:numPr>
        <w:rPr>
          <w:rStyle w:val="CODEtemp"/>
        </w:rPr>
      </w:pPr>
      <w:r w:rsidRPr="00AD7FD8">
        <w:rPr>
          <w:rStyle w:val="CODEtemp"/>
        </w:rPr>
        <w:t>"namespace"</w:t>
      </w:r>
    </w:p>
    <w:p w14:paraId="261AACBB" w14:textId="77777777" w:rsidR="00AD7FD8" w:rsidRPr="00AD7FD8" w:rsidRDefault="00AD7FD8" w:rsidP="00F823B8">
      <w:pPr>
        <w:pStyle w:val="ListParagraph"/>
        <w:numPr>
          <w:ilvl w:val="0"/>
          <w:numId w:val="17"/>
        </w:numPr>
        <w:rPr>
          <w:rStyle w:val="CODEtemp"/>
        </w:rPr>
      </w:pPr>
      <w:r w:rsidRPr="00AD7FD8">
        <w:rPr>
          <w:rStyle w:val="CODEtemp"/>
        </w:rPr>
        <w:t>"package"</w:t>
      </w:r>
    </w:p>
    <w:p w14:paraId="68613BC7" w14:textId="77777777" w:rsidR="00AD7FD8" w:rsidRPr="00AD7FD8" w:rsidRDefault="00AD7FD8" w:rsidP="00F823B8">
      <w:pPr>
        <w:pStyle w:val="ListParagraph"/>
        <w:numPr>
          <w:ilvl w:val="0"/>
          <w:numId w:val="17"/>
        </w:numPr>
        <w:rPr>
          <w:rStyle w:val="CODEtemp"/>
        </w:rPr>
      </w:pPr>
      <w:r w:rsidRPr="00AD7FD8">
        <w:rPr>
          <w:rStyle w:val="CODEtemp"/>
        </w:rPr>
        <w:t>"resource"</w:t>
      </w:r>
    </w:p>
    <w:p w14:paraId="753F23D2" w14:textId="77777777" w:rsidR="00AD7FD8" w:rsidRPr="00AD7FD8" w:rsidRDefault="00AD7FD8" w:rsidP="00F823B8">
      <w:pPr>
        <w:pStyle w:val="ListParagraph"/>
        <w:numPr>
          <w:ilvl w:val="0"/>
          <w:numId w:val="17"/>
        </w:numPr>
        <w:rPr>
          <w:rStyle w:val="CODEtemp"/>
        </w:rPr>
      </w:pPr>
      <w:r w:rsidRPr="00AD7FD8">
        <w:rPr>
          <w:rStyle w:val="CODEtemp"/>
        </w:rPr>
        <w:t>"type"</w:t>
      </w:r>
    </w:p>
    <w:p w14:paraId="0948763F" w14:textId="4D20247E" w:rsidR="00AD7FD8" w:rsidRP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259A6FF7" w14:textId="71AEB32A" w:rsidR="006E546E" w:rsidRDefault="006E546E" w:rsidP="006E546E">
      <w:pPr>
        <w:pStyle w:val="Heading3"/>
      </w:pPr>
      <w:bookmarkStart w:id="442" w:name="_Toc510174809"/>
      <w:r>
        <w:t>parentKey property</w:t>
      </w:r>
      <w:bookmarkEnd w:id="442"/>
    </w:p>
    <w:p w14:paraId="765BBE49" w14:textId="3F79D06B" w:rsidR="00AD7FD8" w:rsidRDefault="00AD7FD8" w:rsidP="00AD7FD8">
      <w:r>
        <w:t xml:space="preserve">If the logical location represented by the </w:t>
      </w:r>
      <w:r w:rsidRPr="00AD7FD8">
        <w:rPr>
          <w:rStyle w:val="CODEtemp"/>
        </w:rPr>
        <w:t>logicalLocation</w:t>
      </w:r>
      <w:r>
        <w:t xml:space="preserve"> object is a nested logical location, then the </w:t>
      </w:r>
      <w:r w:rsidRPr="00AD7FD8">
        <w:rPr>
          <w:rStyle w:val="CODEtemp"/>
        </w:rPr>
        <w:t>logicalLocation</w:t>
      </w:r>
      <w:r>
        <w:t xml:space="preserve"> object </w:t>
      </w:r>
      <w:r w:rsidRPr="00AD7FD8">
        <w:rPr>
          <w:b/>
        </w:rPr>
        <w:t>SHALL</w:t>
      </w:r>
      <w:r>
        <w:t xml:space="preserve"> contain a property named </w:t>
      </w:r>
      <w:r w:rsidRPr="00AD7FD8">
        <w:rPr>
          <w:rStyle w:val="CODEtemp"/>
        </w:rPr>
        <w:t>parentKey</w:t>
      </w:r>
      <w:r>
        <w:t xml:space="preserve"> whose value is a string that matches the property name of the parent </w:t>
      </w:r>
      <w:r w:rsidRPr="00AD7FD8">
        <w:rPr>
          <w:rStyle w:val="CODEtemp"/>
        </w:rPr>
        <w:t>logicalLocation</w:t>
      </w:r>
      <w:r>
        <w:t xml:space="preserve"> object within </w:t>
      </w:r>
      <w:r w:rsidRPr="00AD7FD8">
        <w:rPr>
          <w:rStyle w:val="CODEtemp"/>
        </w:rPr>
        <w:t>run.logicalLocations</w:t>
      </w:r>
      <w:r>
        <w:t xml:space="preserve"> (§</w:t>
      </w:r>
      <w:r>
        <w:fldChar w:fldCharType="begin"/>
      </w:r>
      <w:r>
        <w:instrText xml:space="preserve"> REF _Ref493479000 \w \h </w:instrText>
      </w:r>
      <w:r>
        <w:fldChar w:fldCharType="separate"/>
      </w:r>
      <w:r w:rsidR="00C12AF1">
        <w:t>3.11.12</w:t>
      </w:r>
      <w:r>
        <w:fldChar w:fldCharType="end"/>
      </w:r>
      <w:r>
        <w:t>).</w:t>
      </w:r>
    </w:p>
    <w:p w14:paraId="561C4353" w14:textId="7F5BFD5F" w:rsidR="00AD7FD8" w:rsidRDefault="00AD7FD8" w:rsidP="00AD7FD8">
      <w:r>
        <w:lastRenderedPageBreak/>
        <w:t xml:space="preserve">If the logical location represented by the </w:t>
      </w:r>
      <w:r w:rsidRPr="00AD7FD8">
        <w:rPr>
          <w:rStyle w:val="CODEtemp"/>
        </w:rPr>
        <w:t>logicalLocation</w:t>
      </w:r>
      <w:r>
        <w:t xml:space="preserve"> object is a top-level logical location, then the </w:t>
      </w:r>
      <w:r w:rsidRPr="00AD7FD8">
        <w:rPr>
          <w:rStyle w:val="CODEtemp"/>
        </w:rPr>
        <w:t>parentKey</w:t>
      </w:r>
      <w:r>
        <w:t xml:space="preserve"> property </w:t>
      </w:r>
      <w:r w:rsidRPr="00AD7FD8">
        <w:rPr>
          <w:b/>
        </w:rPr>
        <w:t>SHALL</w:t>
      </w:r>
      <w:r>
        <w:t xml:space="preserve"> be absent.</w:t>
      </w:r>
    </w:p>
    <w:p w14:paraId="07142A10" w14:textId="02249542" w:rsidR="00B163FF" w:rsidRDefault="00B163FF" w:rsidP="00B163FF">
      <w:pPr>
        <w:pStyle w:val="Heading2"/>
      </w:pPr>
      <w:bookmarkStart w:id="443" w:name="_Ref510008325"/>
      <w:bookmarkStart w:id="444" w:name="_Toc510174810"/>
      <w:r>
        <w:t>codeFlow object</w:t>
      </w:r>
      <w:bookmarkEnd w:id="443"/>
      <w:bookmarkEnd w:id="444"/>
    </w:p>
    <w:p w14:paraId="507EC364" w14:textId="20C3EC2C" w:rsidR="00B163FF" w:rsidRDefault="00B163FF" w:rsidP="00B163FF">
      <w:pPr>
        <w:pStyle w:val="Heading3"/>
      </w:pPr>
      <w:bookmarkStart w:id="445" w:name="_Ref510009088"/>
      <w:bookmarkStart w:id="446" w:name="_Toc510174811"/>
      <w:r>
        <w:t>General</w:t>
      </w:r>
      <w:bookmarkEnd w:id="445"/>
      <w:bookmarkEnd w:id="446"/>
    </w:p>
    <w:p w14:paraId="4391F1AD" w14:textId="77777777" w:rsidR="00B163FF" w:rsidRDefault="00B163FF" w:rsidP="00B163FF">
      <w:r>
        <w:t xml:space="preserve">A </w:t>
      </w:r>
      <w:r w:rsidRPr="00034B8F">
        <w:rPr>
          <w:rStyle w:val="CODEtemp"/>
        </w:rPr>
        <w:t>codeFlow</w:t>
      </w:r>
      <w:r>
        <w:t xml:space="preserve"> object describes the progress of one more programs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31AB1DC2" w:rsidR="00B163FF" w:rsidRDefault="00B163FF" w:rsidP="00B163FF">
      <w:pPr>
        <w:pStyle w:val="Codesmall"/>
      </w:pPr>
      <w:proofErr w:type="gramStart"/>
      <w:r>
        <w:t xml:space="preserve">{  </w:t>
      </w:r>
      <w:proofErr w:type="gramEnd"/>
      <w:r>
        <w:t xml:space="preserve">                                     # A result object (§</w:t>
      </w:r>
      <w:r>
        <w:fldChar w:fldCharType="begin"/>
      </w:r>
      <w:r>
        <w:instrText xml:space="preserve"> REF _Ref493350984 \r \h </w:instrText>
      </w:r>
      <w:r>
        <w:fldChar w:fldCharType="separate"/>
      </w:r>
      <w:r w:rsidR="00C12AF1">
        <w:t>3.18</w:t>
      </w:r>
      <w:r>
        <w:fldChar w:fldCharType="end"/>
      </w:r>
      <w:r>
        <w:t>).</w:t>
      </w:r>
    </w:p>
    <w:p w14:paraId="048B21D6" w14:textId="26D6F05A" w:rsidR="00B163FF" w:rsidRDefault="00B163FF" w:rsidP="00B163FF">
      <w:pPr>
        <w:pStyle w:val="Codesmall"/>
      </w:pPr>
      <w:r>
        <w:t xml:space="preserve">  "codeFlows": [                        # See §</w:t>
      </w:r>
      <w:r>
        <w:fldChar w:fldCharType="begin"/>
      </w:r>
      <w:r>
        <w:instrText xml:space="preserve"> REF _Ref510008160 \r \h </w:instrText>
      </w:r>
      <w:r>
        <w:fldChar w:fldCharType="separate"/>
      </w:r>
      <w:r w:rsidR="00C12AF1">
        <w:t>3.18.12</w:t>
      </w:r>
      <w:r>
        <w:fldChar w:fldCharType="end"/>
      </w:r>
      <w:r>
        <w:t>.</w:t>
      </w:r>
    </w:p>
    <w:p w14:paraId="689DCA88" w14:textId="193B3506" w:rsidR="00B163FF" w:rsidRDefault="00B163FF" w:rsidP="00B163FF">
      <w:pPr>
        <w:pStyle w:val="Codesmall"/>
      </w:pPr>
      <w:r>
        <w:t xml:space="preserve">    </w:t>
      </w:r>
      <w:proofErr w:type="gramStart"/>
      <w:r>
        <w:t xml:space="preserve">{  </w:t>
      </w:r>
      <w:proofErr w:type="gramEnd"/>
      <w:r>
        <w:t xml:space="preserve">                                 # A codeFlow object (§</w:t>
      </w:r>
      <w:r>
        <w:fldChar w:fldCharType="begin"/>
      </w:r>
      <w:r>
        <w:instrText xml:space="preserve"> REF _Ref510008325 \r \h </w:instrText>
      </w:r>
      <w:r>
        <w:fldChar w:fldCharType="separate"/>
      </w:r>
      <w:r w:rsidR="00C12AF1">
        <w:t>3.23</w:t>
      </w:r>
      <w:r>
        <w:fldChar w:fldCharType="end"/>
      </w:r>
      <w:r>
        <w:t>).</w:t>
      </w:r>
    </w:p>
    <w:p w14:paraId="086FC1AA" w14:textId="05F3FEFD" w:rsidR="00B163FF" w:rsidRDefault="00B163FF" w:rsidP="00B163FF">
      <w:pPr>
        <w:pStyle w:val="Codesmall"/>
      </w:pPr>
      <w:r>
        <w:t xml:space="preserve">      "message": </w:t>
      </w:r>
      <w:proofErr w:type="gramStart"/>
      <w:r>
        <w:t xml:space="preserve">{  </w:t>
      </w:r>
      <w:proofErr w:type="gramEnd"/>
      <w:r>
        <w:t xml:space="preserve">                    # See §</w:t>
      </w:r>
      <w:r>
        <w:fldChar w:fldCharType="begin"/>
      </w:r>
      <w:r>
        <w:instrText xml:space="preserve"> REF _Ref510008352 \r \h </w:instrText>
      </w:r>
      <w:r>
        <w:fldChar w:fldCharType="separate"/>
      </w:r>
      <w:r w:rsidR="00C12AF1">
        <w:t>3.23.2</w:t>
      </w:r>
      <w:r>
        <w:fldChar w:fldCharType="end"/>
      </w:r>
      <w:r>
        <w:t>.</w:t>
      </w:r>
    </w:p>
    <w:p w14:paraId="42654CB5" w14:textId="77777777" w:rsidR="00B163FF" w:rsidRDefault="00B163FF" w:rsidP="00B163FF">
      <w:pPr>
        <w:pStyle w:val="Codesmall"/>
      </w:pPr>
      <w:r>
        <w:t xml:space="preserve">        "text": "..."</w:t>
      </w:r>
    </w:p>
    <w:p w14:paraId="433C8D33" w14:textId="77777777" w:rsidR="00B163FF" w:rsidRDefault="00B163FF" w:rsidP="00B163FF">
      <w:pPr>
        <w:pStyle w:val="Codesmall"/>
      </w:pPr>
      <w:r>
        <w:t xml:space="preserve">      },</w:t>
      </w:r>
    </w:p>
    <w:p w14:paraId="0501C861" w14:textId="77777777" w:rsidR="00B163FF" w:rsidRDefault="00B163FF" w:rsidP="00B163FF">
      <w:pPr>
        <w:pStyle w:val="Codesmall"/>
      </w:pPr>
    </w:p>
    <w:p w14:paraId="3070E577" w14:textId="5274ACA9" w:rsidR="00B163FF" w:rsidRDefault="00B163FF" w:rsidP="00B163FF">
      <w:pPr>
        <w:pStyle w:val="Codesmall"/>
      </w:pPr>
      <w:r>
        <w:t xml:space="preserve">      "threadFlows": [                  # See §</w:t>
      </w:r>
      <w:r>
        <w:fldChar w:fldCharType="begin"/>
      </w:r>
      <w:r>
        <w:instrText xml:space="preserve"> REF _Ref510008358 \r \h </w:instrText>
      </w:r>
      <w:r>
        <w:fldChar w:fldCharType="separate"/>
      </w:r>
      <w:r w:rsidR="00C12AF1">
        <w:t>3.23.3</w:t>
      </w:r>
      <w:r>
        <w:fldChar w:fldCharType="end"/>
      </w:r>
      <w:r>
        <w:t>.</w:t>
      </w:r>
    </w:p>
    <w:p w14:paraId="761FD0DB" w14:textId="578F7096" w:rsidR="00B163FF" w:rsidRDefault="00B163FF" w:rsidP="00B163FF">
      <w:pPr>
        <w:pStyle w:val="Codesmall"/>
      </w:pPr>
      <w:r>
        <w:t xml:space="preserve">        </w:t>
      </w:r>
      <w:proofErr w:type="gramStart"/>
      <w:r>
        <w:t xml:space="preserve">{  </w:t>
      </w:r>
      <w:proofErr w:type="gramEnd"/>
      <w:r>
        <w:t xml:space="preserve">                             # A threadFlow object (§</w:t>
      </w:r>
      <w:r>
        <w:fldChar w:fldCharType="begin"/>
      </w:r>
      <w:r>
        <w:instrText xml:space="preserve"> REF _Ref493427364 \r \h </w:instrText>
      </w:r>
      <w:r>
        <w:fldChar w:fldCharType="separate"/>
      </w:r>
      <w:r w:rsidR="00C12AF1">
        <w:t>3.24</w:t>
      </w:r>
      <w:r>
        <w:fldChar w:fldCharType="end"/>
      </w:r>
      <w:r>
        <w:t>).</w:t>
      </w:r>
    </w:p>
    <w:p w14:paraId="3D9C5E77" w14:textId="6F1CCFDA" w:rsidR="00B163FF" w:rsidRDefault="00B163FF" w:rsidP="00B163FF">
      <w:pPr>
        <w:pStyle w:val="Codesmall"/>
      </w:pPr>
      <w:r>
        <w:t xml:space="preserve">          "id": "thread-123</w:t>
      </w:r>
      <w:proofErr w:type="gramStart"/>
      <w:r>
        <w:t xml:space="preserve">",   </w:t>
      </w:r>
      <w:proofErr w:type="gramEnd"/>
      <w:r>
        <w:t xml:space="preserve">        # See §</w:t>
      </w:r>
      <w:r>
        <w:fldChar w:fldCharType="begin"/>
      </w:r>
      <w:r>
        <w:instrText xml:space="preserve"> REF _Ref510008395 \r \h </w:instrText>
      </w:r>
      <w:r>
        <w:fldChar w:fldCharType="separate"/>
      </w:r>
      <w:r w:rsidR="00C12AF1">
        <w:t>3.24.2</w:t>
      </w:r>
      <w:r>
        <w:fldChar w:fldCharType="end"/>
      </w:r>
      <w:r>
        <w:t>.</w:t>
      </w:r>
    </w:p>
    <w:p w14:paraId="32E0CD47" w14:textId="34D488D2" w:rsidR="00B163FF" w:rsidRDefault="00B163FF" w:rsidP="00B163FF">
      <w:pPr>
        <w:pStyle w:val="Codesmall"/>
      </w:pPr>
      <w:r>
        <w:t xml:space="preserve">          "message": </w:t>
      </w:r>
      <w:proofErr w:type="gramStart"/>
      <w:r>
        <w:t xml:space="preserve">{  </w:t>
      </w:r>
      <w:proofErr w:type="gramEnd"/>
      <w:r>
        <w:t xml:space="preserve">                # See §</w:t>
      </w:r>
      <w:r>
        <w:fldChar w:fldCharType="begin"/>
      </w:r>
      <w:r>
        <w:instrText xml:space="preserve"> REF _Ref503361742 \r \h </w:instrText>
      </w:r>
      <w:r>
        <w:fldChar w:fldCharType="separate"/>
      </w:r>
      <w:r w:rsidR="00C12AF1">
        <w:t>3.24.3</w:t>
      </w:r>
      <w:r>
        <w:fldChar w:fldCharType="end"/>
      </w:r>
      <w:r>
        <w:t>.</w:t>
      </w:r>
    </w:p>
    <w:p w14:paraId="752FF2A8" w14:textId="77777777" w:rsidR="00B163FF" w:rsidRDefault="00B163FF" w:rsidP="00B163FF">
      <w:pPr>
        <w:pStyle w:val="Codesmall"/>
      </w:pPr>
      <w:r>
        <w:t xml:space="preserve">            "text": "..."</w:t>
      </w:r>
    </w:p>
    <w:p w14:paraId="4B7D1D61" w14:textId="77777777" w:rsidR="00B163FF" w:rsidRDefault="00B163FF" w:rsidP="00B163FF">
      <w:pPr>
        <w:pStyle w:val="Codesmall"/>
      </w:pPr>
      <w:r>
        <w:t xml:space="preserve">          },</w:t>
      </w:r>
    </w:p>
    <w:p w14:paraId="19DCDFF1" w14:textId="77777777" w:rsidR="00B163FF" w:rsidRDefault="00B163FF" w:rsidP="00B163FF">
      <w:pPr>
        <w:pStyle w:val="Codesmall"/>
      </w:pPr>
    </w:p>
    <w:p w14:paraId="4987E1E3" w14:textId="68A440E9" w:rsidR="00B163FF" w:rsidRDefault="00B163FF" w:rsidP="00B163FF">
      <w:pPr>
        <w:pStyle w:val="Codesmall"/>
      </w:pPr>
      <w:r>
        <w:t xml:space="preserve">          "locations": [                # See §</w:t>
      </w:r>
      <w:r>
        <w:fldChar w:fldCharType="begin"/>
      </w:r>
      <w:r>
        <w:instrText xml:space="preserve"> REF _Ref510008412 \r \h </w:instrText>
      </w:r>
      <w:r>
        <w:fldChar w:fldCharType="separate"/>
      </w:r>
      <w:r w:rsidR="00C12AF1">
        <w:t>3.24.4</w:t>
      </w:r>
      <w:r>
        <w:fldChar w:fldCharType="end"/>
      </w:r>
      <w:r>
        <w:t>.</w:t>
      </w:r>
    </w:p>
    <w:p w14:paraId="7CF1AA49" w14:textId="40B3649B" w:rsidR="00B163FF" w:rsidRDefault="00B163FF" w:rsidP="00B163FF">
      <w:pPr>
        <w:pStyle w:val="Codesmall"/>
      </w:pPr>
      <w:r>
        <w:t xml:space="preserve">            </w:t>
      </w:r>
      <w:proofErr w:type="gramStart"/>
      <w:r>
        <w:t xml:space="preserve">{  </w:t>
      </w:r>
      <w:proofErr w:type="gramEnd"/>
      <w:r>
        <w:t xml:space="preserve">                         # A </w:t>
      </w:r>
      <w:r w:rsidR="007D2F0F">
        <w:t xml:space="preserve">codeFlowLocation </w:t>
      </w:r>
      <w:r>
        <w:t>object (§</w:t>
      </w:r>
      <w:r>
        <w:fldChar w:fldCharType="begin"/>
      </w:r>
      <w:r>
        <w:instrText xml:space="preserve"> REF _Ref493427581 \r \h </w:instrText>
      </w:r>
      <w:r>
        <w:fldChar w:fldCharType="separate"/>
      </w:r>
      <w:r w:rsidR="00C12AF1">
        <w:t>3.27</w:t>
      </w:r>
      <w:r>
        <w:fldChar w:fldCharType="end"/>
      </w:r>
      <w:r>
        <w:t>).</w:t>
      </w:r>
    </w:p>
    <w:p w14:paraId="7402E3F3" w14:textId="29A2D315" w:rsidR="00EB5632" w:rsidRDefault="00EB5632" w:rsidP="00B163FF">
      <w:pPr>
        <w:pStyle w:val="Codesmall"/>
      </w:pPr>
      <w:r>
        <w:t xml:space="preserve">              "location": </w:t>
      </w:r>
      <w:proofErr w:type="gramStart"/>
      <w:r>
        <w:t xml:space="preserve">{  </w:t>
      </w:r>
      <w:proofErr w:type="gramEnd"/>
      <w:r>
        <w:t xml:space="preserve">           # See §</w:t>
      </w:r>
      <w:r>
        <w:fldChar w:fldCharType="begin"/>
      </w:r>
      <w:r>
        <w:instrText xml:space="preserve"> REF _Ref493497783 \r \h </w:instrText>
      </w:r>
      <w:r>
        <w:fldChar w:fldCharType="separate"/>
      </w:r>
      <w:r w:rsidR="00C12AF1">
        <w:t>3.27.3</w:t>
      </w:r>
      <w:r>
        <w:fldChar w:fldCharType="end"/>
      </w:r>
      <w:r>
        <w:t>.</w:t>
      </w:r>
    </w:p>
    <w:p w14:paraId="5E1EB724" w14:textId="225047D0" w:rsidR="00B163FF" w:rsidRDefault="00EB5632" w:rsidP="00B163FF">
      <w:pPr>
        <w:pStyle w:val="Codesmall"/>
      </w:pPr>
      <w:r>
        <w:t xml:space="preserve">  </w:t>
      </w:r>
      <w:r w:rsidR="00B163FF">
        <w:t xml:space="preserve">              "physicalLocation": </w:t>
      </w:r>
      <w:proofErr w:type="gramStart"/>
      <w:r w:rsidR="00B163FF">
        <w:t xml:space="preserve">{  </w:t>
      </w:r>
      <w:proofErr w:type="gramEnd"/>
      <w:r w:rsidR="00B163FF">
        <w:t xml:space="preserve">   # See §</w:t>
      </w:r>
      <w:r>
        <w:fldChar w:fldCharType="begin"/>
      </w:r>
      <w:r>
        <w:instrText xml:space="preserve"> REF _Ref493477623 \r \h </w:instrText>
      </w:r>
      <w:r>
        <w:fldChar w:fldCharType="separate"/>
      </w:r>
      <w:r w:rsidR="00C12AF1">
        <w:t>3.19.2</w:t>
      </w:r>
      <w:r>
        <w:fldChar w:fldCharType="end"/>
      </w:r>
      <w:r w:rsidR="00B163FF">
        <w:t>.</w:t>
      </w:r>
    </w:p>
    <w:p w14:paraId="5B64CD66" w14:textId="465B785D" w:rsidR="00B163FF" w:rsidRDefault="00EB5632" w:rsidP="00B163FF">
      <w:pPr>
        <w:pStyle w:val="Codesmall"/>
      </w:pPr>
      <w:r>
        <w:t xml:space="preserve">  </w:t>
      </w:r>
      <w:r w:rsidR="00B163FF">
        <w:t xml:space="preserve">                "fileLocation": {</w:t>
      </w:r>
    </w:p>
    <w:p w14:paraId="45289C6B" w14:textId="38D7830D" w:rsidR="00B163FF" w:rsidRDefault="00EB5632" w:rsidP="00B163FF">
      <w:pPr>
        <w:pStyle w:val="Codesmall"/>
      </w:pPr>
      <w:r>
        <w:t xml:space="preserve">  </w:t>
      </w:r>
      <w:r w:rsidR="00B163FF">
        <w:t xml:space="preserve">                  "uri": "ui/window.c",</w:t>
      </w:r>
    </w:p>
    <w:p w14:paraId="420590F5" w14:textId="1A898A91" w:rsidR="00B163FF" w:rsidRDefault="00EB5632" w:rsidP="00B163FF">
      <w:pPr>
        <w:pStyle w:val="Codesmall"/>
      </w:pPr>
      <w:r>
        <w:t xml:space="preserve">  </w:t>
      </w:r>
      <w:r w:rsidR="00B163FF">
        <w:t xml:space="preserve">                  "uriBaseId": "SRCROOT"</w:t>
      </w:r>
    </w:p>
    <w:p w14:paraId="6A96E9E8" w14:textId="3B773184" w:rsidR="00B163FF" w:rsidRDefault="00EB5632" w:rsidP="00B163FF">
      <w:pPr>
        <w:pStyle w:val="Codesmall"/>
      </w:pPr>
      <w:r>
        <w:t xml:space="preserve">  </w:t>
      </w:r>
      <w:r w:rsidR="00B163FF">
        <w:t xml:space="preserve">                }</w:t>
      </w:r>
      <w:r>
        <w:t>,</w:t>
      </w:r>
    </w:p>
    <w:p w14:paraId="3A98607E" w14:textId="77777777" w:rsidR="00B163FF" w:rsidRDefault="00B163FF" w:rsidP="00B163FF">
      <w:pPr>
        <w:pStyle w:val="Codesmall"/>
      </w:pPr>
    </w:p>
    <w:p w14:paraId="02BA9B3E" w14:textId="0CE7B0D6" w:rsidR="00B163FF" w:rsidRDefault="00EB5632" w:rsidP="00B163FF">
      <w:pPr>
        <w:pStyle w:val="Codesmall"/>
      </w:pPr>
      <w:r>
        <w:t xml:space="preserve">  </w:t>
      </w:r>
      <w:r w:rsidR="00B163FF">
        <w:t xml:space="preserve">                "region": {</w:t>
      </w:r>
    </w:p>
    <w:p w14:paraId="4BE2485A" w14:textId="1D84419F" w:rsidR="00B163FF" w:rsidRDefault="00EB5632" w:rsidP="00B163FF">
      <w:pPr>
        <w:pStyle w:val="Codesmall"/>
      </w:pPr>
      <w:r>
        <w:t xml:space="preserve">  </w:t>
      </w:r>
      <w:r w:rsidR="00B163FF">
        <w:t xml:space="preserve">                  "startLine": 42</w:t>
      </w:r>
    </w:p>
    <w:p w14:paraId="42FE92B1" w14:textId="214E41D3" w:rsidR="00B163FF" w:rsidRDefault="00EB5632" w:rsidP="00B163FF">
      <w:pPr>
        <w:pStyle w:val="Codesmall"/>
      </w:pPr>
      <w:r>
        <w:t xml:space="preserve">  </w:t>
      </w:r>
      <w:r w:rsidR="00B163FF">
        <w:t xml:space="preserve">                }</w:t>
      </w:r>
    </w:p>
    <w:p w14:paraId="6B982B42" w14:textId="5AD4A2F3" w:rsidR="00EB5632" w:rsidRDefault="00EB5632" w:rsidP="00B163FF">
      <w:pPr>
        <w:pStyle w:val="Codesmall"/>
      </w:pPr>
      <w:r>
        <w:t xml:space="preserve">                }</w:t>
      </w:r>
    </w:p>
    <w:p w14:paraId="3B4E73A8" w14:textId="77777777" w:rsidR="00B163FF" w:rsidRDefault="00B163FF" w:rsidP="00B163FF">
      <w:pPr>
        <w:pStyle w:val="Codesmall"/>
      </w:pPr>
      <w:r>
        <w:t xml:space="preserve">              },</w:t>
      </w:r>
    </w:p>
    <w:p w14:paraId="315E923B" w14:textId="77777777" w:rsidR="00EC5F35" w:rsidRDefault="00EC5F35" w:rsidP="00EC5F35">
      <w:pPr>
        <w:pStyle w:val="Codesmall"/>
      </w:pPr>
    </w:p>
    <w:p w14:paraId="141CB954" w14:textId="2DE3D847" w:rsidR="00EC5F35" w:rsidRDefault="00EC5F35" w:rsidP="00EC5F35">
      <w:pPr>
        <w:pStyle w:val="Codesmall"/>
      </w:pPr>
      <w:r>
        <w:t xml:space="preserve">              "state": </w:t>
      </w:r>
      <w:proofErr w:type="gramStart"/>
      <w:r>
        <w:t xml:space="preserve">{  </w:t>
      </w:r>
      <w:proofErr w:type="gramEnd"/>
      <w:r>
        <w:t xml:space="preserve">              # See §</w:t>
      </w:r>
      <w:r w:rsidR="00843397">
        <w:fldChar w:fldCharType="begin"/>
      </w:r>
      <w:r w:rsidR="00843397">
        <w:instrText xml:space="preserve"> REF _Ref510090188 \r \h </w:instrText>
      </w:r>
      <w:r w:rsidR="00843397">
        <w:fldChar w:fldCharType="separate"/>
      </w:r>
      <w:r w:rsidR="00C12AF1">
        <w:t>3.27.5</w:t>
      </w:r>
      <w:r w:rsidR="00843397">
        <w:fldChar w:fldCharType="end"/>
      </w:r>
      <w:r>
        <w:t>.</w:t>
      </w:r>
    </w:p>
    <w:p w14:paraId="2CFE8177" w14:textId="77777777" w:rsidR="00EC5F35" w:rsidRDefault="00EC5F35" w:rsidP="00EC5F35">
      <w:pPr>
        <w:pStyle w:val="Codesmall"/>
      </w:pPr>
      <w:r>
        <w:t xml:space="preserve">                "x": "42",</w:t>
      </w:r>
    </w:p>
    <w:p w14:paraId="3AB983AE" w14:textId="77777777" w:rsidR="00EC5F35" w:rsidRDefault="00EC5F35" w:rsidP="00EC5F35">
      <w:pPr>
        <w:pStyle w:val="Codesmall"/>
      </w:pPr>
      <w:r>
        <w:t xml:space="preserve">                "y": "54",</w:t>
      </w:r>
    </w:p>
    <w:p w14:paraId="79FD6EB1" w14:textId="77777777" w:rsidR="00EC5F35" w:rsidRDefault="00EC5F35" w:rsidP="00EC5F35">
      <w:pPr>
        <w:pStyle w:val="Codesmall"/>
      </w:pPr>
      <w:r>
        <w:t xml:space="preserve">                "x + y": "96"</w:t>
      </w:r>
    </w:p>
    <w:p w14:paraId="0A8C7D42" w14:textId="4AADF151" w:rsidR="00EC5F35" w:rsidRDefault="00EC5F35" w:rsidP="00EC5F35">
      <w:pPr>
        <w:pStyle w:val="Codesmall"/>
      </w:pPr>
      <w:r>
        <w:t xml:space="preserve">              },</w:t>
      </w:r>
    </w:p>
    <w:p w14:paraId="4BB7C853" w14:textId="77777777" w:rsidR="00B163FF" w:rsidRDefault="00B163FF" w:rsidP="00B163FF">
      <w:pPr>
        <w:pStyle w:val="Codesmall"/>
      </w:pPr>
    </w:p>
    <w:p w14:paraId="648CFF40" w14:textId="52F1B80B" w:rsidR="00B163FF" w:rsidRDefault="00B163FF" w:rsidP="00B163FF">
      <w:pPr>
        <w:pStyle w:val="Codesmall"/>
      </w:pPr>
      <w:r>
        <w:t xml:space="preserve">              "nestingLevel": </w:t>
      </w:r>
      <w:proofErr w:type="gramStart"/>
      <w:r>
        <w:t xml:space="preserve">0,   </w:t>
      </w:r>
      <w:proofErr w:type="gramEnd"/>
      <w:r>
        <w:t xml:space="preserve">     # See §</w:t>
      </w:r>
      <w:r w:rsidR="00EC5F35">
        <w:fldChar w:fldCharType="begin"/>
      </w:r>
      <w:r w:rsidR="00EC5F35">
        <w:instrText xml:space="preserve"> REF _Ref510008884 \r \h </w:instrText>
      </w:r>
      <w:r w:rsidR="00EC5F35">
        <w:fldChar w:fldCharType="separate"/>
      </w:r>
      <w:r w:rsidR="00C12AF1">
        <w:t>3.27.6</w:t>
      </w:r>
      <w:r w:rsidR="00EC5F35">
        <w:fldChar w:fldCharType="end"/>
      </w:r>
      <w:r>
        <w:t>.</w:t>
      </w:r>
    </w:p>
    <w:p w14:paraId="1029380F" w14:textId="74E0A7E9" w:rsidR="00B163FF" w:rsidRDefault="00B163FF" w:rsidP="00B163FF">
      <w:pPr>
        <w:pStyle w:val="Codesmall"/>
      </w:pPr>
      <w:r>
        <w:t xml:space="preserve">              "executionOrder": 2</w:t>
      </w:r>
      <w:r w:rsidR="00EC5F35">
        <w:t xml:space="preserve"> </w:t>
      </w:r>
      <w:r>
        <w:t xml:space="preserve">      # See §</w:t>
      </w:r>
      <w:r w:rsidR="00EC5F35">
        <w:fldChar w:fldCharType="begin"/>
      </w:r>
      <w:r w:rsidR="00EC5F35">
        <w:instrText xml:space="preserve"> REF _Ref510008873 \r \h </w:instrText>
      </w:r>
      <w:r w:rsidR="00EC5F35">
        <w:fldChar w:fldCharType="separate"/>
      </w:r>
      <w:r w:rsidR="00C12AF1">
        <w:t>3.27.7</w:t>
      </w:r>
      <w:r w:rsidR="00EC5F35">
        <w:fldChar w:fldCharType="end"/>
      </w:r>
      <w:r>
        <w:t>.</w:t>
      </w:r>
    </w:p>
    <w:p w14:paraId="526BE71F" w14:textId="77777777" w:rsidR="00B163FF" w:rsidRDefault="00B163FF" w:rsidP="00B163FF">
      <w:pPr>
        <w:pStyle w:val="Codesmall"/>
      </w:pPr>
      <w:r>
        <w:t xml:space="preserve">            }</w:t>
      </w:r>
    </w:p>
    <w:p w14:paraId="108E81A2" w14:textId="77777777" w:rsidR="00B163FF" w:rsidRDefault="00B163FF" w:rsidP="00B163FF">
      <w:pPr>
        <w:pStyle w:val="Codesmall"/>
      </w:pPr>
      <w:r>
        <w:t xml:space="preserve">          ]</w:t>
      </w:r>
    </w:p>
    <w:p w14:paraId="460FD082" w14:textId="77777777" w:rsidR="00B163FF" w:rsidRDefault="00B163FF" w:rsidP="00B163FF">
      <w:pPr>
        <w:pStyle w:val="Codesmall"/>
      </w:pPr>
      <w:r>
        <w:t xml:space="preserve">        }</w:t>
      </w:r>
    </w:p>
    <w:p w14:paraId="67BEEEF4" w14:textId="77777777" w:rsidR="00B163FF" w:rsidRDefault="00B163FF" w:rsidP="00B163FF">
      <w:pPr>
        <w:pStyle w:val="Codesmall"/>
      </w:pPr>
      <w:r>
        <w:t xml:space="preserve">      ]</w:t>
      </w:r>
    </w:p>
    <w:p w14:paraId="22E1FDC7" w14:textId="77777777" w:rsidR="00B163FF" w:rsidRDefault="00B163FF" w:rsidP="00B163FF">
      <w:pPr>
        <w:pStyle w:val="Codesmall"/>
      </w:pPr>
      <w:r>
        <w:t xml:space="preserve">    }</w:t>
      </w:r>
    </w:p>
    <w:p w14:paraId="52D18DCA" w14:textId="77777777" w:rsidR="00B163FF" w:rsidRDefault="00B163FF" w:rsidP="00B163FF">
      <w:pPr>
        <w:pStyle w:val="Codesmall"/>
      </w:pPr>
      <w:r>
        <w:t xml:space="preserve">  ]</w:t>
      </w:r>
    </w:p>
    <w:p w14:paraId="4C3957B2" w14:textId="77777777" w:rsidR="00B163FF" w:rsidRPr="00F03B15" w:rsidRDefault="00B163FF" w:rsidP="00B163FF">
      <w:pPr>
        <w:pStyle w:val="Codesmall"/>
      </w:pPr>
      <w:r>
        <w:t>}</w:t>
      </w:r>
    </w:p>
    <w:p w14:paraId="17481673" w14:textId="77777777" w:rsidR="00B163FF" w:rsidRPr="00B163FF" w:rsidRDefault="00B163FF" w:rsidP="00B163FF"/>
    <w:p w14:paraId="40110CD6" w14:textId="776D5EB2" w:rsidR="00B163FF" w:rsidRDefault="00B163FF" w:rsidP="00B163FF">
      <w:pPr>
        <w:pStyle w:val="Heading3"/>
      </w:pPr>
      <w:bookmarkStart w:id="447" w:name="_Ref510008352"/>
      <w:bookmarkStart w:id="448" w:name="_Toc510174812"/>
      <w:r>
        <w:t>message property</w:t>
      </w:r>
      <w:bookmarkEnd w:id="447"/>
      <w:bookmarkEnd w:id="448"/>
    </w:p>
    <w:p w14:paraId="39D6B74B" w14:textId="4CF4A623" w:rsidR="00481B7B" w:rsidRPr="00481B7B" w:rsidRDefault="00481B7B" w:rsidP="00481B7B">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C12AF1">
        <w:t>3.9</w:t>
      </w:r>
      <w:r>
        <w:fldChar w:fldCharType="end"/>
      </w:r>
      <w:r>
        <w:t>)</w:t>
      </w:r>
      <w:r w:rsidRPr="00AD7FD8">
        <w:t xml:space="preserve"> relevant to the code flow.</w:t>
      </w:r>
    </w:p>
    <w:p w14:paraId="060DD1F9" w14:textId="5E6A402B" w:rsidR="00B163FF" w:rsidRDefault="00B163FF" w:rsidP="00B163FF">
      <w:pPr>
        <w:pStyle w:val="Heading3"/>
      </w:pPr>
      <w:bookmarkStart w:id="449" w:name="_Ref510008358"/>
      <w:bookmarkStart w:id="450" w:name="_Toc510174813"/>
      <w:r>
        <w:lastRenderedPageBreak/>
        <w:t>threadFlows property</w:t>
      </w:r>
      <w:bookmarkEnd w:id="449"/>
      <w:bookmarkEnd w:id="450"/>
    </w:p>
    <w:p w14:paraId="2D2C91FB" w14:textId="5D20CBF3" w:rsidR="00481B7B" w:rsidRDefault="00481B7B" w:rsidP="00481B7B">
      <w:r>
        <w:t xml:space="preserve">A </w:t>
      </w:r>
      <w:r w:rsidRPr="00034B8F">
        <w:rPr>
          <w:rStyle w:val="CODEtemp"/>
        </w:rPr>
        <w:t>codeFlow</w:t>
      </w:r>
      <w:r>
        <w:t xml:space="preserve"> object </w:t>
      </w:r>
      <w:r>
        <w:rPr>
          <w:b/>
        </w:rPr>
        <w:t>SHALL</w:t>
      </w:r>
      <w:r>
        <w:t xml:space="preserve"> contain a property named </w:t>
      </w:r>
      <w:r>
        <w:rPr>
          <w:rStyle w:val="CODEtemp"/>
        </w:rPr>
        <w:t>threadFlows</w:t>
      </w:r>
      <w:r>
        <w:t xml:space="preserve"> whose value is an array of one or more unique (§</w:t>
      </w:r>
      <w:r>
        <w:fldChar w:fldCharType="begin"/>
      </w:r>
      <w:r>
        <w:instrText xml:space="preserve"> REF _Ref493404799 \r \h </w:instrText>
      </w:r>
      <w:r>
        <w:fldChar w:fldCharType="separate"/>
      </w:r>
      <w:r w:rsidR="00C12AF1">
        <w:t>3.6.2</w:t>
      </w:r>
      <w:r>
        <w:fldChar w:fldCharType="end"/>
      </w:r>
      <w:r>
        <w:t xml:space="preserve">) </w:t>
      </w:r>
      <w:r>
        <w:rPr>
          <w:rStyle w:val="CODEtemp"/>
        </w:rPr>
        <w:t>threadFlow</w:t>
      </w:r>
      <w:r>
        <w:t xml:space="preserve"> objects (§</w:t>
      </w:r>
      <w:r>
        <w:fldChar w:fldCharType="begin"/>
      </w:r>
      <w:r>
        <w:instrText xml:space="preserve"> REF _Ref493427364 \r \h </w:instrText>
      </w:r>
      <w:r>
        <w:fldChar w:fldCharType="separate"/>
      </w:r>
      <w:r w:rsidR="00C12AF1">
        <w:t>3.24</w:t>
      </w:r>
      <w:r>
        <w:fldChar w:fldCharType="end"/>
      </w:r>
      <w:r>
        <w:t>), each of which describes the progress of a program through a single thread of execution such as an operating system thread or a fiber.</w:t>
      </w:r>
    </w:p>
    <w:p w14:paraId="30882981" w14:textId="4699B63A" w:rsidR="004F4FCB" w:rsidRDefault="004F4FCB" w:rsidP="004F4FCB">
      <w:pPr>
        <w:pStyle w:val="Heading3"/>
      </w:pPr>
      <w:bookmarkStart w:id="451" w:name="_Toc510174814"/>
      <w:r>
        <w:t>properties property</w:t>
      </w:r>
      <w:bookmarkEnd w:id="451"/>
    </w:p>
    <w:p w14:paraId="57DA8C55" w14:textId="1612030C" w:rsidR="004F4FCB" w:rsidRPr="00F41277" w:rsidRDefault="004F4FCB" w:rsidP="004F4FCB">
      <w:r w:rsidRPr="00F41277">
        <w:t xml:space="preserve">A </w:t>
      </w:r>
      <w:r>
        <w:rPr>
          <w:rStyle w:val="CODEtemp"/>
        </w:rPr>
        <w:t>code</w:t>
      </w:r>
      <w:r w:rsidRPr="00F41277">
        <w:rPr>
          <w:rStyle w:val="CODEtemp"/>
        </w:rPr>
        <w:t>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C12AF1">
        <w:t>3.7</w:t>
      </w:r>
      <w:r>
        <w:fldChar w:fldCharType="end"/>
      </w:r>
      <w:r w:rsidRPr="00F41277">
        <w:t xml:space="preserve">). This allows tools to include information about the </w:t>
      </w:r>
      <w:r>
        <w:t>code</w:t>
      </w:r>
      <w:r w:rsidRPr="00F41277">
        <w:t xml:space="preserve"> flow that is not explicitly specified in the SARIF format.</w:t>
      </w:r>
    </w:p>
    <w:p w14:paraId="1A939F94" w14:textId="682F7302" w:rsidR="006E546E" w:rsidRDefault="00B163FF" w:rsidP="006E546E">
      <w:pPr>
        <w:pStyle w:val="Heading2"/>
      </w:pPr>
      <w:bookmarkStart w:id="452" w:name="_Ref493427364"/>
      <w:bookmarkStart w:id="453" w:name="_Toc510174815"/>
      <w:r>
        <w:t>thread</w:t>
      </w:r>
      <w:r w:rsidR="006E546E">
        <w:t>Flow object</w:t>
      </w:r>
      <w:bookmarkEnd w:id="452"/>
      <w:bookmarkEnd w:id="453"/>
    </w:p>
    <w:p w14:paraId="68EE36AB" w14:textId="336A5D40" w:rsidR="006E546E" w:rsidRDefault="006E546E" w:rsidP="006E546E">
      <w:pPr>
        <w:pStyle w:val="Heading3"/>
      </w:pPr>
      <w:bookmarkStart w:id="454" w:name="_Toc510174816"/>
      <w:r>
        <w:t>General</w:t>
      </w:r>
      <w:bookmarkEnd w:id="454"/>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74F6B248" w:rsidR="00481B7B" w:rsidRDefault="00481B7B" w:rsidP="00AD7FD8">
      <w:r>
        <w:t>For an example, see §</w:t>
      </w:r>
      <w:r>
        <w:fldChar w:fldCharType="begin"/>
      </w:r>
      <w:r>
        <w:instrText xml:space="preserve"> REF _Ref510009088 \r \h </w:instrText>
      </w:r>
      <w:r>
        <w:fldChar w:fldCharType="separate"/>
      </w:r>
      <w:r w:rsidR="00C12AF1">
        <w:t>3.23.1</w:t>
      </w:r>
      <w:r>
        <w:fldChar w:fldCharType="end"/>
      </w:r>
      <w:r>
        <w:t>.</w:t>
      </w:r>
    </w:p>
    <w:p w14:paraId="47D8E353" w14:textId="0B22E102" w:rsidR="00B163FF" w:rsidRDefault="00B163FF" w:rsidP="00B163FF">
      <w:pPr>
        <w:pStyle w:val="Heading3"/>
      </w:pPr>
      <w:bookmarkStart w:id="455" w:name="_Ref510008395"/>
      <w:bookmarkStart w:id="456" w:name="_Toc510174817"/>
      <w:r>
        <w:t>id property</w:t>
      </w:r>
      <w:bookmarkEnd w:id="455"/>
      <w:bookmarkEnd w:id="456"/>
    </w:p>
    <w:p w14:paraId="39CECB41" w14:textId="3C8105A7" w:rsidR="00481B7B" w:rsidRDefault="00481B7B" w:rsidP="00481B7B">
      <w:r>
        <w:t xml:space="preserve">A </w:t>
      </w:r>
      <w:r>
        <w:rPr>
          <w:rStyle w:val="CODEtemp"/>
        </w:rPr>
        <w:t>threadFlow</w:t>
      </w:r>
      <w:r>
        <w:t xml:space="preserve"> object </w:t>
      </w:r>
      <w:r>
        <w:rPr>
          <w:b/>
        </w:rPr>
        <w:t>MAY</w:t>
      </w:r>
      <w:r>
        <w:t xml:space="preserve"> contain a property named </w:t>
      </w:r>
      <w:r w:rsidRPr="000944A4">
        <w:rPr>
          <w:rStyle w:val="CODEtemp"/>
        </w:rPr>
        <w:t>id</w:t>
      </w:r>
      <w:r>
        <w:t xml:space="preserve"> whose value is a string that uniquely identifies this </w:t>
      </w:r>
      <w:r>
        <w:rPr>
          <w:rStyle w:val="CODEtemp"/>
        </w:rPr>
        <w:t>threadFlow</w:t>
      </w:r>
      <w:r>
        <w:t xml:space="preserve"> within </w:t>
      </w:r>
      <w:r w:rsidR="00772C3E">
        <w:t>the</w:t>
      </w:r>
      <w:r>
        <w:t xml:space="preserve"> </w:t>
      </w:r>
      <w:r w:rsidRPr="000944A4">
        <w:rPr>
          <w:rStyle w:val="CODEtemp"/>
        </w:rPr>
        <w:t>codeFlow</w:t>
      </w:r>
      <w:r>
        <w:t xml:space="preserve"> (§</w:t>
      </w:r>
      <w:r>
        <w:fldChar w:fldCharType="begin"/>
      </w:r>
      <w:r>
        <w:instrText xml:space="preserve"> REF _Ref510008325 \r \h </w:instrText>
      </w:r>
      <w:r>
        <w:fldChar w:fldCharType="separate"/>
      </w:r>
      <w:r w:rsidR="00C12AF1">
        <w:t>3.23</w:t>
      </w:r>
      <w:r>
        <w:fldChar w:fldCharType="end"/>
      </w:r>
      <w:r>
        <w:t>)</w:t>
      </w:r>
      <w:r w:rsidR="00772C3E">
        <w:t xml:space="preserve"> in which it occurs</w:t>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457" w:name="_Ref503361742"/>
      <w:bookmarkStart w:id="458" w:name="_Toc510174818"/>
      <w:r>
        <w:t>message property</w:t>
      </w:r>
      <w:bookmarkEnd w:id="457"/>
      <w:bookmarkEnd w:id="458"/>
    </w:p>
    <w:p w14:paraId="3994B882" w14:textId="159928F6" w:rsidR="00AD7FD8" w:rsidRP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C12AF1">
        <w:t>3.9</w:t>
      </w:r>
      <w:r w:rsidR="009D54EE">
        <w:fldChar w:fldCharType="end"/>
      </w:r>
      <w:r w:rsidR="00AF7697">
        <w:t>)</w:t>
      </w:r>
      <w:r w:rsidRPr="00AD7FD8">
        <w:t xml:space="preserve"> relevant to the </w:t>
      </w:r>
      <w:r w:rsidR="00481B7B">
        <w:t>thread</w:t>
      </w:r>
      <w:r w:rsidRPr="00AD7FD8">
        <w:t xml:space="preserve"> flow.</w:t>
      </w:r>
    </w:p>
    <w:p w14:paraId="6B2CF899" w14:textId="00A4DB64" w:rsidR="006E546E" w:rsidRDefault="006E546E" w:rsidP="006E546E">
      <w:pPr>
        <w:pStyle w:val="Heading3"/>
      </w:pPr>
      <w:bookmarkStart w:id="459" w:name="_Ref510008412"/>
      <w:bookmarkStart w:id="460" w:name="_Toc510174819"/>
      <w:r>
        <w:t>locations property</w:t>
      </w:r>
      <w:bookmarkEnd w:id="459"/>
      <w:bookmarkEnd w:id="460"/>
    </w:p>
    <w:p w14:paraId="648A48EB" w14:textId="36DB4DB4"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007D2F0F">
        <w:rPr>
          <w:rStyle w:val="CODEtemp"/>
        </w:rPr>
        <w:t>codeFlow</w:t>
      </w:r>
      <w:r w:rsidR="007D2F0F" w:rsidRPr="00F41277">
        <w:rPr>
          <w:rStyle w:val="CODEtemp"/>
        </w:rPr>
        <w:t>CodeLocation</w:t>
      </w:r>
      <w:r w:rsidR="007D2F0F" w:rsidRPr="00AD7FD8">
        <w:t xml:space="preserve"> </w:t>
      </w:r>
      <w:r w:rsidRPr="00AD7FD8">
        <w:t>objects (§</w:t>
      </w:r>
      <w:r w:rsidR="00F41277">
        <w:fldChar w:fldCharType="begin"/>
      </w:r>
      <w:r w:rsidR="00F41277">
        <w:instrText xml:space="preserve"> REF _Ref493427581 \w \h </w:instrText>
      </w:r>
      <w:r w:rsidR="00F41277">
        <w:fldChar w:fldCharType="separate"/>
      </w:r>
      <w:r w:rsidR="00C12AF1">
        <w:t>3.27</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w:t>
      </w:r>
      <w:proofErr w:type="gramStart"/>
      <w:r w:rsidRPr="00AD7FD8">
        <w:t>in the course of</w:t>
      </w:r>
      <w:proofErr w:type="gramEnd"/>
      <w:r w:rsidRPr="00AD7FD8">
        <w:t xml:space="preserve">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order that the tool visited them.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 xml:space="preserve">The locations array might include multiple identical elements if, for example, the analysis tool simulated the execution of a loop </w:t>
      </w:r>
      <w:proofErr w:type="gramStart"/>
      <w:r w:rsidRPr="00F41277">
        <w:t>in the course of</w:t>
      </w:r>
      <w:proofErr w:type="gramEnd"/>
      <w:r w:rsidRPr="00F41277">
        <w:t xml:space="preserve"> producing the result.</w:t>
      </w:r>
    </w:p>
    <w:p w14:paraId="494F6C64" w14:textId="631A67C4" w:rsidR="006E546E" w:rsidRDefault="006E546E" w:rsidP="006E546E">
      <w:pPr>
        <w:pStyle w:val="Heading3"/>
      </w:pPr>
      <w:bookmarkStart w:id="461" w:name="_Toc510174820"/>
      <w:r>
        <w:t>properties property</w:t>
      </w:r>
      <w:bookmarkEnd w:id="461"/>
    </w:p>
    <w:p w14:paraId="070BA385" w14:textId="4CA5FF19" w:rsidR="00F41277" w:rsidRPr="00F41277" w:rsidRDefault="00F41277" w:rsidP="00F41277">
      <w:r w:rsidRPr="00F41277">
        <w:t xml:space="preserve">A </w:t>
      </w:r>
      <w:r w:rsidR="004F4FCB">
        <w:rPr>
          <w:rStyle w:val="CODEtemp"/>
        </w:rPr>
        <w:t>thread</w:t>
      </w:r>
      <w:r w:rsidRPr="00F41277">
        <w:rPr>
          <w:rStyle w:val="CODEtemp"/>
        </w:rPr>
        <w:t>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C12AF1">
        <w:t>3.7</w:t>
      </w:r>
      <w:r>
        <w:fldChar w:fldCharType="end"/>
      </w:r>
      <w:r w:rsidRPr="00F41277">
        <w:t xml:space="preserve">). This allows tools to include information about the </w:t>
      </w:r>
      <w:r w:rsidR="004F4FCB">
        <w:t>thread</w:t>
      </w:r>
      <w:r w:rsidRPr="00F41277">
        <w:t xml:space="preserve"> flow that is not explicitly specified in the SARIF format.</w:t>
      </w:r>
    </w:p>
    <w:p w14:paraId="7AF1F594" w14:textId="5688D375" w:rsidR="006E546E" w:rsidRDefault="006E546E" w:rsidP="006E546E">
      <w:pPr>
        <w:pStyle w:val="Heading2"/>
      </w:pPr>
      <w:bookmarkStart w:id="462" w:name="_Ref493427479"/>
      <w:bookmarkStart w:id="463" w:name="_Toc510174821"/>
      <w:r>
        <w:t>stack object</w:t>
      </w:r>
      <w:bookmarkEnd w:id="462"/>
      <w:bookmarkEnd w:id="463"/>
    </w:p>
    <w:p w14:paraId="5A2500F3" w14:textId="474DE860" w:rsidR="006E546E" w:rsidRDefault="006E546E" w:rsidP="006E546E">
      <w:pPr>
        <w:pStyle w:val="Heading3"/>
      </w:pPr>
      <w:bookmarkStart w:id="464" w:name="_Toc510174822"/>
      <w:r>
        <w:t>General</w:t>
      </w:r>
      <w:bookmarkEnd w:id="464"/>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465" w:name="_Ref503361859"/>
      <w:bookmarkStart w:id="466" w:name="_Toc510174823"/>
      <w:r>
        <w:lastRenderedPageBreak/>
        <w:t>message property</w:t>
      </w:r>
      <w:bookmarkEnd w:id="465"/>
      <w:bookmarkEnd w:id="466"/>
    </w:p>
    <w:p w14:paraId="2BDF4228" w14:textId="66B557FF"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C12AF1">
        <w:t>3.9</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467" w:name="_Toc510174824"/>
      <w:r>
        <w:t>frames property</w:t>
      </w:r>
      <w:bookmarkEnd w:id="467"/>
    </w:p>
    <w:p w14:paraId="469B2FA7" w14:textId="0023D36F"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one or more </w:t>
      </w:r>
      <w:r w:rsidRPr="00F41277">
        <w:rPr>
          <w:rStyle w:val="CODEtemp"/>
        </w:rPr>
        <w:t>stackFrame</w:t>
      </w:r>
      <w:r>
        <w:t xml:space="preserve"> objects (§</w:t>
      </w:r>
      <w:r>
        <w:fldChar w:fldCharType="begin"/>
      </w:r>
      <w:r>
        <w:instrText xml:space="preserve"> REF _Ref493494398 \w \h </w:instrText>
      </w:r>
      <w:r>
        <w:fldChar w:fldCharType="separate"/>
      </w:r>
      <w:r w:rsidR="00C12AF1">
        <w:t>3.26</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4C35184F" w14:textId="4AA5761D" w:rsidR="006E546E" w:rsidRDefault="006E546E" w:rsidP="006E546E">
      <w:pPr>
        <w:pStyle w:val="Heading3"/>
      </w:pPr>
      <w:bookmarkStart w:id="468" w:name="_Toc510174825"/>
      <w:r>
        <w:t>properties property</w:t>
      </w:r>
      <w:bookmarkEnd w:id="468"/>
    </w:p>
    <w:p w14:paraId="48B11B8A" w14:textId="4D785DB4"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C12AF1">
        <w:t>3.7</w:t>
      </w:r>
      <w:r>
        <w:fldChar w:fldCharType="end"/>
      </w:r>
      <w:r w:rsidRPr="00F41277">
        <w:t>). This allows tools to include information about the stack that is not explicitly specified in the SARIF format.</w:t>
      </w:r>
    </w:p>
    <w:p w14:paraId="5A2F5E51" w14:textId="61A9A438" w:rsidR="006E546E" w:rsidRDefault="006E546E" w:rsidP="006E546E">
      <w:pPr>
        <w:pStyle w:val="Heading2"/>
      </w:pPr>
      <w:bookmarkStart w:id="469" w:name="_Ref493494398"/>
      <w:bookmarkStart w:id="470" w:name="_Toc510174826"/>
      <w:r>
        <w:t>stackFrame object</w:t>
      </w:r>
      <w:bookmarkEnd w:id="469"/>
      <w:bookmarkEnd w:id="470"/>
    </w:p>
    <w:p w14:paraId="440DEBE2" w14:textId="2D9664B2" w:rsidR="006E546E" w:rsidRDefault="006E546E" w:rsidP="006E546E">
      <w:pPr>
        <w:pStyle w:val="Heading3"/>
      </w:pPr>
      <w:bookmarkStart w:id="471" w:name="_Toc510174827"/>
      <w:r>
        <w:t>General</w:t>
      </w:r>
      <w:bookmarkEnd w:id="471"/>
    </w:p>
    <w:p w14:paraId="7DA1CA9D" w14:textId="756550F7"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C12AF1">
        <w:t>3.25</w:t>
      </w:r>
      <w:r>
        <w:fldChar w:fldCharType="end"/>
      </w:r>
      <w:r w:rsidRPr="00F41277">
        <w:t>).</w:t>
      </w:r>
    </w:p>
    <w:p w14:paraId="595703CE" w14:textId="2E0FEEF4" w:rsidR="00D10846" w:rsidRDefault="003F0742" w:rsidP="006E546E">
      <w:pPr>
        <w:pStyle w:val="Heading3"/>
      </w:pPr>
      <w:bookmarkStart w:id="472" w:name="_Ref503362303"/>
      <w:bookmarkStart w:id="473" w:name="_Toc510174828"/>
      <w:r>
        <w:t xml:space="preserve">location </w:t>
      </w:r>
      <w:r w:rsidR="00D10846">
        <w:t>property</w:t>
      </w:r>
      <w:bookmarkEnd w:id="472"/>
      <w:bookmarkEnd w:id="473"/>
    </w:p>
    <w:p w14:paraId="075462B0" w14:textId="0ED46752" w:rsidR="00D10846" w:rsidRPr="00D10846" w:rsidRDefault="00D10846" w:rsidP="00D10846">
      <w:r>
        <w:t xml:space="preserve">A </w:t>
      </w:r>
      <w:r>
        <w:rPr>
          <w:rStyle w:val="CODEtemp"/>
        </w:rPr>
        <w:t>stackFrame</w:t>
      </w:r>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C12AF1">
        <w:t>3.19</w:t>
      </w:r>
      <w:r w:rsidR="003F0742">
        <w:fldChar w:fldCharType="end"/>
      </w:r>
      <w:r>
        <w:t>) specifying the location to which this stack frame refers.</w:t>
      </w:r>
    </w:p>
    <w:p w14:paraId="4ABAFAEB" w14:textId="487C084B" w:rsidR="006E546E" w:rsidRDefault="006E546E" w:rsidP="006E546E">
      <w:pPr>
        <w:pStyle w:val="Heading3"/>
      </w:pPr>
      <w:bookmarkStart w:id="474" w:name="_Toc510174829"/>
      <w:r>
        <w:t>module property</w:t>
      </w:r>
      <w:bookmarkEnd w:id="474"/>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475" w:name="_Toc510174830"/>
      <w:r>
        <w:t>threadId property</w:t>
      </w:r>
      <w:bookmarkEnd w:id="475"/>
    </w:p>
    <w:p w14:paraId="352796A5" w14:textId="4039BC11"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3B36F26A" w14:textId="2244D251" w:rsidR="006E546E" w:rsidRDefault="006E546E" w:rsidP="006E546E">
      <w:pPr>
        <w:pStyle w:val="Heading3"/>
      </w:pPr>
      <w:bookmarkStart w:id="476" w:name="_Toc510174831"/>
      <w:r>
        <w:t>address property</w:t>
      </w:r>
      <w:bookmarkEnd w:id="476"/>
    </w:p>
    <w:p w14:paraId="45452AA4" w14:textId="703E6EC3" w:rsidR="00E06227" w:rsidRPr="00E06227" w:rsidRDefault="00A91CEB" w:rsidP="00E06227">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477" w:name="_Toc510174832"/>
      <w:r>
        <w:t>offset property</w:t>
      </w:r>
      <w:bookmarkEnd w:id="477"/>
    </w:p>
    <w:p w14:paraId="703969C1" w14:textId="62D50BA5"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73A4A84D" w:rsidR="002B41B0" w:rsidRPr="002B41B0" w:rsidRDefault="002B41B0" w:rsidP="002B41B0">
      <w:pPr>
        <w:pStyle w:val="Note"/>
        <w:rPr>
          <w:rFonts w:ascii="Times New Roman" w:hAnsi="Times New Roman"/>
          <w:sz w:val="24"/>
        </w:rPr>
      </w:pPr>
      <w:r>
        <w:lastRenderedPageBreak/>
        <w:t xml:space="preserve">NOTE: This is distinct from the </w:t>
      </w:r>
      <w:r>
        <w:rPr>
          <w:rStyle w:val="CODEtemp"/>
        </w:rPr>
        <w:t>physicalLocation.region.offset</w:t>
      </w:r>
      <w:r>
        <w:t xml:space="preserve"> property (§</w:t>
      </w:r>
      <w:r>
        <w:fldChar w:fldCharType="begin"/>
      </w:r>
      <w:r>
        <w:instrText xml:space="preserve"> REF _Ref493492251 \r \h </w:instrText>
      </w:r>
      <w:r>
        <w:fldChar w:fldCharType="separate"/>
      </w:r>
      <w:r w:rsidR="00C12AF1">
        <w:t>3.21.8</w:t>
      </w:r>
      <w:r>
        <w:fldChar w:fldCharType="end"/>
      </w:r>
      <w:r>
        <w:t xml:space="preserve">), if any, specified by the </w:t>
      </w:r>
      <w:r>
        <w:rPr>
          <w:rStyle w:val="CODEtemp"/>
        </w:rPr>
        <w:t>physicalLocation</w:t>
      </w:r>
      <w:r>
        <w:t xml:space="preserve"> property (§</w:t>
      </w:r>
      <w:r>
        <w:fldChar w:fldCharType="begin"/>
      </w:r>
      <w:r>
        <w:instrText xml:space="preserve"> REF _Ref503362303 \r \h </w:instrText>
      </w:r>
      <w:r>
        <w:fldChar w:fldCharType="separate"/>
      </w:r>
      <w:r w:rsidR="00C12AF1">
        <w:t>3.26.2</w:t>
      </w:r>
      <w:r>
        <w:fldChar w:fldCharType="end"/>
      </w:r>
      <w:r>
        <w:t xml:space="preserve">). </w:t>
      </w:r>
      <w:proofErr w:type="gramStart"/>
      <w:r>
        <w:rPr>
          <w:rStyle w:val="CODEtemp"/>
        </w:rPr>
        <w:t>physicalLocation.region.offset</w:t>
      </w:r>
      <w:proofErr w:type="gramEnd"/>
      <w:r>
        <w:t xml:space="preserve"> specifies an offset from the start of a file, not from the start of a method.</w:t>
      </w:r>
    </w:p>
    <w:p w14:paraId="4D93124A" w14:textId="4D26B690" w:rsidR="006E546E" w:rsidRDefault="006E546E" w:rsidP="006E546E">
      <w:pPr>
        <w:pStyle w:val="Heading3"/>
      </w:pPr>
      <w:bookmarkStart w:id="478" w:name="_Toc510174833"/>
      <w:r>
        <w:t>parameters property</w:t>
      </w:r>
      <w:bookmarkEnd w:id="478"/>
    </w:p>
    <w:p w14:paraId="61368F5F" w14:textId="4F24AE48"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 strings representing the parameters of the function call represented by this stack frame.</w:t>
      </w:r>
    </w:p>
    <w:p w14:paraId="599E6A46" w14:textId="5BE041B7" w:rsidR="006E546E" w:rsidRDefault="006E546E" w:rsidP="006E546E">
      <w:pPr>
        <w:pStyle w:val="Heading3"/>
      </w:pPr>
      <w:bookmarkStart w:id="479" w:name="_Toc510174834"/>
      <w:r>
        <w:t>properties property</w:t>
      </w:r>
      <w:bookmarkEnd w:id="479"/>
    </w:p>
    <w:p w14:paraId="4545F168" w14:textId="4A84C8C8"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properties</w:t>
      </w:r>
      <w:r w:rsidRPr="00A91CEB">
        <w:t xml:space="preserve"> whose value is a property bag (§</w:t>
      </w:r>
      <w:r>
        <w:fldChar w:fldCharType="begin"/>
      </w:r>
      <w:r>
        <w:instrText xml:space="preserve"> REF _Ref493408960 \w \h </w:instrText>
      </w:r>
      <w:r>
        <w:fldChar w:fldCharType="separate"/>
      </w:r>
      <w:r w:rsidR="00C12AF1">
        <w:t>3.7</w:t>
      </w:r>
      <w:r>
        <w:fldChar w:fldCharType="end"/>
      </w:r>
      <w:r w:rsidRPr="00A91CEB">
        <w:t>). This allows tools to include information about the stack frame that is not explicitly specified in the SARIF format.</w:t>
      </w:r>
    </w:p>
    <w:p w14:paraId="4ECE1732" w14:textId="5E6B62F7" w:rsidR="006E546E" w:rsidRDefault="007D2F0F" w:rsidP="006E546E">
      <w:pPr>
        <w:pStyle w:val="Heading2"/>
      </w:pPr>
      <w:bookmarkStart w:id="480" w:name="_Ref493427581"/>
      <w:bookmarkStart w:id="481" w:name="_Ref493427754"/>
      <w:bookmarkStart w:id="482" w:name="_Toc510174835"/>
      <w:r>
        <w:t xml:space="preserve">codeFlowLocation </w:t>
      </w:r>
      <w:r w:rsidR="006E546E">
        <w:t>object</w:t>
      </w:r>
      <w:bookmarkEnd w:id="480"/>
      <w:bookmarkEnd w:id="481"/>
      <w:bookmarkEnd w:id="482"/>
    </w:p>
    <w:p w14:paraId="6AFFA125" w14:textId="72CDB951" w:rsidR="006E546E" w:rsidRDefault="006E546E" w:rsidP="006E546E">
      <w:pPr>
        <w:pStyle w:val="Heading3"/>
      </w:pPr>
      <w:bookmarkStart w:id="483" w:name="_Toc510174836"/>
      <w:r>
        <w:t>General</w:t>
      </w:r>
      <w:bookmarkEnd w:id="483"/>
    </w:p>
    <w:p w14:paraId="594B51BC" w14:textId="64552351" w:rsidR="00A91CEB" w:rsidRPr="00A91CEB" w:rsidRDefault="00A91CEB" w:rsidP="00A91CEB">
      <w:r w:rsidRPr="00A91CEB">
        <w:t xml:space="preserve">A </w:t>
      </w:r>
      <w:r w:rsidR="007D2F0F">
        <w:rPr>
          <w:rStyle w:val="CODEtemp"/>
        </w:rPr>
        <w:t>codeFlowLocation</w:t>
      </w:r>
      <w:r w:rsidR="007D2F0F" w:rsidRPr="00A91CEB">
        <w:t xml:space="preserve"> </w:t>
      </w:r>
      <w:r w:rsidRPr="00A91CEB">
        <w:t xml:space="preserve">object represents a location </w:t>
      </w:r>
      <w:r w:rsidR="00C824F3">
        <w:t xml:space="preserve">visited by an analysis tool </w:t>
      </w:r>
      <w:proofErr w:type="gramStart"/>
      <w:r w:rsidR="00C824F3">
        <w:t>in the course of</w:t>
      </w:r>
      <w:proofErr w:type="gramEnd"/>
      <w:r w:rsidR="00C824F3">
        <w:t xml:space="preserve"> simulating or monitoring the execution of a program</w:t>
      </w:r>
      <w:r w:rsidRPr="00A91CEB">
        <w:t>.</w:t>
      </w:r>
    </w:p>
    <w:p w14:paraId="4FF69894" w14:textId="0609F170" w:rsidR="006E546E" w:rsidRDefault="006E546E" w:rsidP="006E546E">
      <w:pPr>
        <w:pStyle w:val="Heading3"/>
      </w:pPr>
      <w:bookmarkStart w:id="484" w:name="_Toc510174837"/>
      <w:r>
        <w:t>step property</w:t>
      </w:r>
      <w:bookmarkEnd w:id="484"/>
    </w:p>
    <w:p w14:paraId="04E56FAD" w14:textId="37DC0D17" w:rsidR="00A91CEB" w:rsidRDefault="007D2F0F" w:rsidP="007D2F0F">
      <w:r>
        <w:t xml:space="preserve">A </w:t>
      </w:r>
      <w:r w:rsidRPr="003A2BC1">
        <w:rPr>
          <w:rStyle w:val="CODEtemp"/>
        </w:rPr>
        <w:t>codeFlowLocation</w:t>
      </w:r>
      <w:r>
        <w:t xml:space="preserve"> object</w:t>
      </w:r>
      <w:r w:rsidR="00A91CEB">
        <w:t xml:space="preserve"> </w:t>
      </w:r>
      <w:r w:rsidR="00A91CEB" w:rsidRPr="00A91CEB">
        <w:rPr>
          <w:b/>
        </w:rPr>
        <w:t>MAY</w:t>
      </w:r>
      <w:r w:rsidR="00A91CEB">
        <w:t xml:space="preserve"> contain a property named </w:t>
      </w:r>
      <w:r w:rsidR="00A91CEB" w:rsidRPr="00A91CEB">
        <w:rPr>
          <w:rStyle w:val="CODEtemp"/>
        </w:rPr>
        <w:t>step</w:t>
      </w:r>
      <w:r>
        <w:t xml:space="preserve"> whose value is</w:t>
      </w:r>
      <w:r w:rsidR="00A91CEB">
        <w:t xml:space="preserve"> an integer </w:t>
      </w:r>
      <w:r>
        <w:t>specifying</w:t>
      </w:r>
      <w:r w:rsidR="00A91CEB">
        <w:t xml:space="preserve"> the 1-based sequence number of the location within the </w:t>
      </w:r>
      <w:r w:rsidR="00C761AD">
        <w:t>thread</w:t>
      </w:r>
      <w:r w:rsidR="00A91CEB">
        <w:t xml:space="preserve"> flow</w:t>
      </w:r>
      <w:r>
        <w:t>:</w:t>
      </w:r>
      <w:r w:rsidR="00A91CEB">
        <w:t xml:space="preserve"> 1 for the first location, 2 for the second, and so on.</w:t>
      </w:r>
    </w:p>
    <w:p w14:paraId="70FA042E" w14:textId="10C9FA93" w:rsidR="00A91CEB" w:rsidRDefault="00A91CEB" w:rsidP="003D6897">
      <w:pPr>
        <w:pStyle w:val="Note"/>
      </w:pPr>
      <w:r>
        <w:t>NOTE</w:t>
      </w:r>
      <w:r w:rsidR="00AC44F2">
        <w:t xml:space="preserve">: </w:t>
      </w:r>
      <w:r>
        <w:t>This property has two primary purposes:</w:t>
      </w:r>
    </w:p>
    <w:p w14:paraId="427F4BBA" w14:textId="2F9A0572" w:rsidR="00A91CEB" w:rsidRDefault="00A91CEB" w:rsidP="00F823B8">
      <w:pPr>
        <w:pStyle w:val="Note"/>
        <w:numPr>
          <w:ilvl w:val="0"/>
          <w:numId w:val="18"/>
        </w:numPr>
      </w:pPr>
      <w:r>
        <w:t xml:space="preserve">A viewer can display the identifier next to each location when it displays a </w:t>
      </w:r>
      <w:r w:rsidR="00C761AD">
        <w:t xml:space="preserve">thread </w:t>
      </w:r>
      <w:r>
        <w:t>flow.</w:t>
      </w:r>
    </w:p>
    <w:p w14:paraId="468014B4" w14:textId="2888F185" w:rsidR="00A91CEB" w:rsidRPr="00A91CEB" w:rsidRDefault="00A91CEB" w:rsidP="00F823B8">
      <w:pPr>
        <w:pStyle w:val="Note"/>
        <w:numPr>
          <w:ilvl w:val="0"/>
          <w:numId w:val="18"/>
        </w:numPr>
      </w:pPr>
      <w:r>
        <w:t>A user reading the log file can easily refer to the location in conversation, for example, “I think the problem occurs at step 6.”</w:t>
      </w:r>
    </w:p>
    <w:p w14:paraId="49EE7C5D" w14:textId="0FEEEB7F" w:rsidR="006E546E" w:rsidRDefault="007D2F0F" w:rsidP="006E546E">
      <w:pPr>
        <w:pStyle w:val="Heading3"/>
      </w:pPr>
      <w:bookmarkStart w:id="485" w:name="_Ref493497783"/>
      <w:bookmarkStart w:id="486" w:name="_Ref493499799"/>
      <w:bookmarkStart w:id="487" w:name="_Toc510174838"/>
      <w:r>
        <w:t xml:space="preserve">location </w:t>
      </w:r>
      <w:r w:rsidR="006E546E">
        <w:t>property</w:t>
      </w:r>
      <w:bookmarkEnd w:id="485"/>
      <w:bookmarkEnd w:id="486"/>
      <w:bookmarkEnd w:id="487"/>
    </w:p>
    <w:p w14:paraId="4354E1E2" w14:textId="201C9DCE" w:rsidR="003D6897" w:rsidRDefault="003D6897" w:rsidP="003D6897">
      <w:pPr>
        <w:rPr>
          <w:ins w:id="488" w:author="Laurence Golding" w:date="2018-04-17T11:43:00Z"/>
        </w:rPr>
      </w:pPr>
      <w:r>
        <w:t xml:space="preserve">A </w:t>
      </w:r>
      <w:r w:rsidR="007D2F0F">
        <w:rPr>
          <w:rStyle w:val="CODEtemp"/>
        </w:rPr>
        <w:t>codeFlowLocation</w:t>
      </w:r>
      <w:r w:rsidR="007D2F0F">
        <w:t xml:space="preserve"> </w:t>
      </w:r>
      <w:r>
        <w:t xml:space="preserve">object </w:t>
      </w:r>
      <w:del w:id="489" w:author="Laurence Golding" w:date="2018-04-17T11:43:00Z">
        <w:r w:rsidR="007D2F0F" w:rsidDel="00E14F5A">
          <w:rPr>
            <w:b/>
          </w:rPr>
          <w:delText>SHALL</w:delText>
        </w:r>
        <w:r w:rsidR="007D2F0F" w:rsidDel="00E14F5A">
          <w:delText xml:space="preserve"> </w:delText>
        </w:r>
      </w:del>
      <w:ins w:id="490" w:author="Laurence Golding" w:date="2018-04-17T11:43:00Z">
        <w:r w:rsidR="00E14F5A">
          <w:rPr>
            <w:b/>
          </w:rPr>
          <w:t>SHOULD</w:t>
        </w:r>
        <w:r w:rsidR="00E14F5A">
          <w:t xml:space="preserve"> </w:t>
        </w:r>
      </w:ins>
      <w:r>
        <w:t xml:space="preserve">contain a property named </w:t>
      </w:r>
      <w:r w:rsidR="007D2F0F">
        <w:rPr>
          <w:rStyle w:val="CODEtemp"/>
        </w:rPr>
        <w:t>location</w:t>
      </w:r>
      <w:r w:rsidR="007D2F0F">
        <w:t xml:space="preserve"> </w:t>
      </w:r>
      <w:r>
        <w:t xml:space="preserve">whose value is a </w:t>
      </w:r>
      <w:r w:rsidR="007D2F0F">
        <w:rPr>
          <w:rStyle w:val="CODEtemp"/>
        </w:rPr>
        <w:t>location</w:t>
      </w:r>
      <w:r w:rsidR="007D2F0F">
        <w:t xml:space="preserve"> </w:t>
      </w:r>
      <w:r>
        <w:t>object (§</w:t>
      </w:r>
      <w:r w:rsidR="007D2F0F">
        <w:fldChar w:fldCharType="begin"/>
      </w:r>
      <w:r w:rsidR="007D2F0F">
        <w:instrText xml:space="preserve"> REF _Ref507665939 \r \h </w:instrText>
      </w:r>
      <w:r w:rsidR="007D2F0F">
        <w:fldChar w:fldCharType="separate"/>
      </w:r>
      <w:r w:rsidR="00C12AF1">
        <w:t>3.19</w:t>
      </w:r>
      <w:r w:rsidR="007D2F0F">
        <w:fldChar w:fldCharType="end"/>
      </w:r>
      <w:r>
        <w:t xml:space="preserve">) that specifies the location to which the </w:t>
      </w:r>
      <w:r w:rsidR="007D2F0F">
        <w:rPr>
          <w:rStyle w:val="CODEtemp"/>
        </w:rPr>
        <w:t>codeFlowLocation</w:t>
      </w:r>
      <w:r w:rsidR="007D2F0F">
        <w:t xml:space="preserve"> </w:t>
      </w:r>
      <w:r>
        <w:t>object refers.</w:t>
      </w:r>
    </w:p>
    <w:p w14:paraId="04DEA2BC" w14:textId="3E34D5D2" w:rsidR="00E14F5A" w:rsidRDefault="00E14F5A" w:rsidP="00E14F5A">
      <w:pPr>
        <w:rPr>
          <w:ins w:id="491" w:author="Laurence Golding" w:date="2018-04-17T12:00:00Z"/>
        </w:rPr>
      </w:pPr>
      <w:ins w:id="492" w:author="Laurence Golding" w:date="2018-04-17T11:46:00Z">
        <w:r>
          <w:t xml:space="preserve">There are analysis tools whose native output format includes the </w:t>
        </w:r>
      </w:ins>
      <w:ins w:id="493" w:author="Laurence Golding" w:date="2018-04-17T11:57:00Z">
        <w:r w:rsidR="007828E4">
          <w:t xml:space="preserve">equivalent of a </w:t>
        </w:r>
      </w:ins>
      <w:ins w:id="494" w:author="Laurence Golding" w:date="2018-04-17T11:46:00Z">
        <w:r>
          <w:t>SARIF code flow, but which do not provide location information</w:t>
        </w:r>
      </w:ins>
      <w:ins w:id="495" w:author="Laurence Golding" w:date="2018-04-17T11:47:00Z">
        <w:r>
          <w:t xml:space="preserve"> for every step in the code flow. A SARIF converter </w:t>
        </w:r>
      </w:ins>
      <w:ins w:id="496" w:author="Laurence Golding" w:date="2018-04-17T11:50:00Z">
        <w:r>
          <w:t>for such a f</w:t>
        </w:r>
      </w:ins>
      <w:ins w:id="497" w:author="Laurence Golding" w:date="2018-04-17T11:51:00Z">
        <w:r>
          <w:t xml:space="preserve">ormat might not be able to populate </w:t>
        </w:r>
        <w:r w:rsidRPr="00E14F5A">
          <w:rPr>
            <w:rStyle w:val="CODEtemp"/>
          </w:rPr>
          <w:t>location</w:t>
        </w:r>
        <w:r>
          <w:t>. However,</w:t>
        </w:r>
      </w:ins>
      <w:ins w:id="498" w:author="Laurence Golding" w:date="2018-04-17T11:52:00Z">
        <w:r w:rsidR="007828E4">
          <w:t xml:space="preserve"> if the native output format </w:t>
        </w:r>
      </w:ins>
      <w:ins w:id="499" w:author="Laurence Golding" w:date="2018-04-17T11:55:00Z">
        <w:r w:rsidR="007828E4">
          <w:t>associates</w:t>
        </w:r>
      </w:ins>
      <w:ins w:id="500" w:author="Laurence Golding" w:date="2018-04-17T11:52:00Z">
        <w:r w:rsidR="007828E4">
          <w:t xml:space="preserve"> a human readable message</w:t>
        </w:r>
      </w:ins>
      <w:ins w:id="501" w:author="Laurence Golding" w:date="2018-04-17T11:55:00Z">
        <w:r w:rsidR="007828E4">
          <w:t xml:space="preserve"> with such a step</w:t>
        </w:r>
      </w:ins>
      <w:ins w:id="502" w:author="Laurence Golding" w:date="2018-04-17T11:52:00Z">
        <w:r w:rsidR="007828E4">
          <w:t xml:space="preserve">, the SARIF converter </w:t>
        </w:r>
        <w:r w:rsidR="007828E4">
          <w:rPr>
            <w:b/>
          </w:rPr>
          <w:t>SHOULD</w:t>
        </w:r>
        <w:r w:rsidR="007828E4">
          <w:t xml:space="preserve"> create a </w:t>
        </w:r>
      </w:ins>
      <w:ins w:id="503" w:author="Laurence Golding" w:date="2018-04-17T11:53:00Z">
        <w:r w:rsidR="007828E4" w:rsidRPr="007828E4">
          <w:rPr>
            <w:rStyle w:val="CODEtemp"/>
          </w:rPr>
          <w:t>location</w:t>
        </w:r>
        <w:r w:rsidR="007828E4">
          <w:t xml:space="preserve"> object</w:t>
        </w:r>
      </w:ins>
      <w:ins w:id="504" w:author="Laurence Golding" w:date="2018-04-17T11:56:00Z">
        <w:r w:rsidR="007828E4">
          <w:t xml:space="preserve"> and </w:t>
        </w:r>
      </w:ins>
      <w:ins w:id="505" w:author="Laurence Golding" w:date="2018-04-17T11:53:00Z">
        <w:r w:rsidR="007828E4">
          <w:t xml:space="preserve">populate </w:t>
        </w:r>
      </w:ins>
      <w:ins w:id="506" w:author="Laurence Golding" w:date="2018-04-17T11:56:00Z">
        <w:r w:rsidR="007828E4">
          <w:t xml:space="preserve">only </w:t>
        </w:r>
      </w:ins>
      <w:ins w:id="507" w:author="Laurence Golding" w:date="2018-04-17T11:53:00Z">
        <w:r w:rsidR="007828E4">
          <w:t xml:space="preserve">its </w:t>
        </w:r>
        <w:r w:rsidR="007828E4" w:rsidRPr="007828E4">
          <w:rPr>
            <w:rStyle w:val="CODEtemp"/>
          </w:rPr>
          <w:t>message</w:t>
        </w:r>
        <w:r w:rsidR="007828E4">
          <w:t xml:space="preserve"> property </w:t>
        </w:r>
      </w:ins>
      <w:ins w:id="508" w:author="Laurence Golding" w:date="2018-04-17T11:56:00Z">
        <w:r w:rsidR="007828E4">
          <w:t>(</w:t>
        </w:r>
      </w:ins>
      <w:ins w:id="509" w:author="Laurence Golding" w:date="2018-04-17T11:57:00Z">
        <w:r w:rsidR="007828E4">
          <w:t>§</w:t>
        </w:r>
      </w:ins>
      <w:ins w:id="510" w:author="Laurence Golding" w:date="2018-04-17T11:58:00Z">
        <w:r w:rsidR="007828E4">
          <w:fldChar w:fldCharType="begin"/>
        </w:r>
        <w:r w:rsidR="007828E4">
          <w:instrText xml:space="preserve"> REF _Ref511729627 \r \h </w:instrText>
        </w:r>
      </w:ins>
      <w:r w:rsidR="007828E4">
        <w:fldChar w:fldCharType="separate"/>
      </w:r>
      <w:ins w:id="511" w:author="Laurence Golding" w:date="2018-04-17T11:58:00Z">
        <w:r w:rsidR="007828E4">
          <w:t>3.19.6</w:t>
        </w:r>
        <w:r w:rsidR="007828E4">
          <w:fldChar w:fldCharType="end"/>
        </w:r>
      </w:ins>
      <w:ins w:id="512" w:author="Laurence Golding" w:date="2018-04-17T11:56:00Z">
        <w:r w:rsidR="007828E4">
          <w:t>)</w:t>
        </w:r>
      </w:ins>
      <w:ins w:id="513" w:author="Laurence Golding" w:date="2018-04-17T11:53:00Z">
        <w:r w:rsidR="007828E4">
          <w:t>.</w:t>
        </w:r>
      </w:ins>
      <w:ins w:id="514" w:author="Laurence Golding" w:date="2018-04-17T11:59:00Z">
        <w:r w:rsidR="007828E4">
          <w:t xml:space="preserve"> A</w:t>
        </w:r>
      </w:ins>
      <w:ins w:id="515" w:author="Laurence Golding" w:date="2018-04-17T11:54:00Z">
        <w:r w:rsidR="007828E4">
          <w:t xml:space="preserve"> SARIF direct producer which creates such code flows </w:t>
        </w:r>
        <w:r w:rsidR="007828E4">
          <w:rPr>
            <w:b/>
          </w:rPr>
          <w:t>SHOULD</w:t>
        </w:r>
        <w:r w:rsidR="007828E4">
          <w:t xml:space="preserve"> p</w:t>
        </w:r>
      </w:ins>
      <w:ins w:id="516" w:author="Laurence Golding" w:date="2018-04-17T11:59:00Z">
        <w:r w:rsidR="007828E4">
          <w:t xml:space="preserve">opulate </w:t>
        </w:r>
        <w:proofErr w:type="gramStart"/>
        <w:r w:rsidR="007828E4" w:rsidRPr="007828E4">
          <w:rPr>
            <w:rStyle w:val="CODEtemp"/>
          </w:rPr>
          <w:t>location.message</w:t>
        </w:r>
        <w:proofErr w:type="gramEnd"/>
        <w:r w:rsidR="007828E4">
          <w:t>, even if no actual location information is available.</w:t>
        </w:r>
      </w:ins>
    </w:p>
    <w:p w14:paraId="0BFBAFE9" w14:textId="16916515" w:rsidR="007828E4" w:rsidRDefault="007828E4" w:rsidP="007828E4">
      <w:pPr>
        <w:pStyle w:val="Note"/>
        <w:rPr>
          <w:ins w:id="517" w:author="Laurence Golding" w:date="2018-04-17T12:15:00Z"/>
        </w:rPr>
      </w:pPr>
      <w:ins w:id="518" w:author="Laurence Golding" w:date="2018-04-17T12:00:00Z">
        <w:r>
          <w:t xml:space="preserve">EXAMPLE: In this example, a file is locked </w:t>
        </w:r>
      </w:ins>
      <w:ins w:id="519" w:author="Laurence Golding" w:date="2018-04-17T12:01:00Z">
        <w:r>
          <w:t xml:space="preserve">by another program before a thread attempts to write to it. The analysis tool has no location </w:t>
        </w:r>
      </w:ins>
      <w:ins w:id="520" w:author="Laurence Golding" w:date="2018-04-17T12:14:00Z">
        <w:r>
          <w:t>information for</w:t>
        </w:r>
      </w:ins>
      <w:ins w:id="521" w:author="Laurence Golding" w:date="2018-04-17T12:01:00Z">
        <w:r>
          <w:t xml:space="preserve"> the </w:t>
        </w:r>
      </w:ins>
      <w:ins w:id="522" w:author="Laurence Golding" w:date="2018-04-17T12:02:00Z">
        <w:r>
          <w:t xml:space="preserve">other program; in fact, the analysis tool might merely be simulating an execution sequence in which </w:t>
        </w:r>
      </w:ins>
      <w:ins w:id="523" w:author="Laurence Golding" w:date="2018-04-17T12:14:00Z">
        <w:r>
          <w:t>a</w:t>
        </w:r>
      </w:ins>
      <w:ins w:id="524" w:author="Laurence Golding" w:date="2018-04-17T12:02:00Z">
        <w:r>
          <w:t xml:space="preserve"> </w:t>
        </w:r>
        <w:r>
          <w:rPr>
            <w:i/>
          </w:rPr>
          <w:t>hypothetical</w:t>
        </w:r>
        <w:r>
          <w:t xml:space="preserve"> </w:t>
        </w:r>
      </w:ins>
      <w:ins w:id="525" w:author="Laurence Golding" w:date="2018-04-17T12:14:00Z">
        <w:r>
          <w:t>external</w:t>
        </w:r>
      </w:ins>
      <w:ins w:id="526" w:author="Laurence Golding" w:date="2018-04-17T12:02:00Z">
        <w:r>
          <w:t xml:space="preserve"> program locks the file.</w:t>
        </w:r>
      </w:ins>
      <w:ins w:id="527" w:author="Laurence Golding" w:date="2018-04-17T12:20:00Z">
        <w:r w:rsidR="00CA44FF">
          <w:t xml:space="preserve"> Nevertheless, it provi</w:t>
        </w:r>
      </w:ins>
      <w:ins w:id="528" w:author="Laurence Golding" w:date="2018-04-17T12:21:00Z">
        <w:r w:rsidR="00CA44FF">
          <w:t>de</w:t>
        </w:r>
      </w:ins>
      <w:bookmarkStart w:id="529" w:name="_GoBack"/>
      <w:bookmarkEnd w:id="529"/>
      <w:ins w:id="530" w:author="Laurence Golding" w:date="2018-04-17T12:20:00Z">
        <w:r w:rsidR="00CA44FF">
          <w:t>s a helpful message.</w:t>
        </w:r>
      </w:ins>
    </w:p>
    <w:p w14:paraId="7785D1A6" w14:textId="5E1845D0" w:rsidR="001E05E6" w:rsidRPr="00CA44FF" w:rsidRDefault="001E05E6" w:rsidP="00CA44FF">
      <w:pPr>
        <w:pStyle w:val="Note"/>
        <w:rPr>
          <w:ins w:id="531" w:author="Laurence Golding" w:date="2018-04-17T12:02:00Z"/>
        </w:rPr>
      </w:pPr>
      <w:ins w:id="532" w:author="Laurence Golding" w:date="2018-04-17T12:15:00Z">
        <w:r>
          <w:t xml:space="preserve">Note the use of </w:t>
        </w:r>
        <w:r w:rsidRPr="00CA44FF">
          <w:rPr>
            <w:rStyle w:val="CODEtemp"/>
          </w:rPr>
          <w:t>executionOrder</w:t>
        </w:r>
        <w:r>
          <w:t xml:space="preserve"> (§</w:t>
        </w:r>
      </w:ins>
      <w:ins w:id="533" w:author="Laurence Golding" w:date="2018-04-17T12:16:00Z">
        <w:r>
          <w:fldChar w:fldCharType="begin"/>
        </w:r>
        <w:r>
          <w:instrText xml:space="preserve"> REF _Ref510008873 \r \h </w:instrText>
        </w:r>
      </w:ins>
      <w:r>
        <w:fldChar w:fldCharType="separate"/>
      </w:r>
      <w:ins w:id="534" w:author="Laurence Golding" w:date="2018-04-17T12:16:00Z">
        <w:r>
          <w:t>3.27.7</w:t>
        </w:r>
        <w:r>
          <w:fldChar w:fldCharType="end"/>
        </w:r>
        <w:r>
          <w:t>) to ensure that the location in the external program executes before the location in the program being analyzed.</w:t>
        </w:r>
      </w:ins>
    </w:p>
    <w:p w14:paraId="135A554A" w14:textId="5B56DC96" w:rsidR="007828E4" w:rsidRDefault="007828E4" w:rsidP="007828E4">
      <w:pPr>
        <w:pStyle w:val="Codesmall"/>
        <w:rPr>
          <w:ins w:id="535" w:author="Laurence Golding" w:date="2018-04-17T12:03:00Z"/>
        </w:rPr>
      </w:pPr>
      <w:proofErr w:type="gramStart"/>
      <w:ins w:id="536" w:author="Laurence Golding" w:date="2018-04-17T12:03:00Z">
        <w:r>
          <w:t xml:space="preserve">{  </w:t>
        </w:r>
        <w:proofErr w:type="gramEnd"/>
        <w:r>
          <w:t xml:space="preserve">                                       # A codeFlow object (§</w:t>
        </w:r>
        <w:r>
          <w:fldChar w:fldCharType="begin"/>
        </w:r>
        <w:r>
          <w:instrText xml:space="preserve"> REF _Ref510008325 \r \h </w:instrText>
        </w:r>
      </w:ins>
      <w:r>
        <w:fldChar w:fldCharType="separate"/>
      </w:r>
      <w:ins w:id="537" w:author="Laurence Golding" w:date="2018-04-17T12:03:00Z">
        <w:r>
          <w:t>3.23</w:t>
        </w:r>
        <w:r>
          <w:fldChar w:fldCharType="end"/>
        </w:r>
        <w:r>
          <w:t>).</w:t>
        </w:r>
      </w:ins>
    </w:p>
    <w:p w14:paraId="2E5946B4" w14:textId="362DEA29" w:rsidR="007828E4" w:rsidRDefault="007828E4" w:rsidP="007828E4">
      <w:pPr>
        <w:pStyle w:val="Codesmall"/>
        <w:rPr>
          <w:ins w:id="538" w:author="Laurence Golding" w:date="2018-04-17T12:04:00Z"/>
        </w:rPr>
      </w:pPr>
      <w:ins w:id="539" w:author="Laurence Golding" w:date="2018-04-17T12:03:00Z">
        <w:r>
          <w:t xml:space="preserve">  "threadFlows": [                        </w:t>
        </w:r>
      </w:ins>
      <w:ins w:id="540" w:author="Laurence Golding" w:date="2018-04-17T12:04:00Z">
        <w:r>
          <w:t># See §</w:t>
        </w:r>
        <w:r>
          <w:fldChar w:fldCharType="begin"/>
        </w:r>
        <w:r>
          <w:instrText xml:space="preserve"> REF _Ref510008358 \r \h </w:instrText>
        </w:r>
      </w:ins>
      <w:r>
        <w:fldChar w:fldCharType="separate"/>
      </w:r>
      <w:ins w:id="541" w:author="Laurence Golding" w:date="2018-04-17T12:04:00Z">
        <w:r>
          <w:t>3.23.3</w:t>
        </w:r>
        <w:r>
          <w:fldChar w:fldCharType="end"/>
        </w:r>
        <w:r>
          <w:t>.</w:t>
        </w:r>
      </w:ins>
    </w:p>
    <w:p w14:paraId="1A7CE7DC" w14:textId="134AA4A4" w:rsidR="007828E4" w:rsidRDefault="007828E4" w:rsidP="007828E4">
      <w:pPr>
        <w:pStyle w:val="Codesmall"/>
        <w:rPr>
          <w:ins w:id="542" w:author="Laurence Golding" w:date="2018-04-17T12:04:00Z"/>
        </w:rPr>
      </w:pPr>
      <w:ins w:id="543" w:author="Laurence Golding" w:date="2018-04-17T12:04:00Z">
        <w:r>
          <w:t xml:space="preserve">    </w:t>
        </w:r>
        <w:proofErr w:type="gramStart"/>
        <w:r>
          <w:t xml:space="preserve">{  </w:t>
        </w:r>
        <w:proofErr w:type="gramEnd"/>
        <w:r>
          <w:t xml:space="preserve">                                   # A threadFlow object (§</w:t>
        </w:r>
        <w:r>
          <w:fldChar w:fldCharType="begin"/>
        </w:r>
        <w:r>
          <w:instrText xml:space="preserve"> REF _Ref493427364 \r \h </w:instrText>
        </w:r>
      </w:ins>
      <w:r>
        <w:fldChar w:fldCharType="separate"/>
      </w:r>
      <w:ins w:id="544" w:author="Laurence Golding" w:date="2018-04-17T12:04:00Z">
        <w:r>
          <w:t>3.24</w:t>
        </w:r>
        <w:r>
          <w:fldChar w:fldCharType="end"/>
        </w:r>
        <w:r>
          <w:t>).</w:t>
        </w:r>
      </w:ins>
    </w:p>
    <w:p w14:paraId="319AEBC4" w14:textId="2BB38F7F" w:rsidR="007828E4" w:rsidRDefault="007828E4" w:rsidP="007828E4">
      <w:pPr>
        <w:pStyle w:val="Codesmall"/>
        <w:rPr>
          <w:ins w:id="545" w:author="Laurence Golding" w:date="2018-04-17T12:05:00Z"/>
        </w:rPr>
      </w:pPr>
      <w:ins w:id="546" w:author="Laurence Golding" w:date="2018-04-17T12:04:00Z">
        <w:r>
          <w:lastRenderedPageBreak/>
          <w:t xml:space="preserve">      "message": </w:t>
        </w:r>
      </w:ins>
      <w:proofErr w:type="gramStart"/>
      <w:ins w:id="547" w:author="Laurence Golding" w:date="2018-04-17T12:05:00Z">
        <w:r>
          <w:t xml:space="preserve">{  </w:t>
        </w:r>
        <w:proofErr w:type="gramEnd"/>
        <w:r>
          <w:t xml:space="preserve">                      # See §</w:t>
        </w:r>
        <w:r>
          <w:fldChar w:fldCharType="begin"/>
        </w:r>
        <w:r>
          <w:instrText xml:space="preserve"> REF _Ref503361742 \r \h </w:instrText>
        </w:r>
      </w:ins>
      <w:r>
        <w:fldChar w:fldCharType="separate"/>
      </w:r>
      <w:ins w:id="548" w:author="Laurence Golding" w:date="2018-04-17T12:05:00Z">
        <w:r>
          <w:t>3.24.3</w:t>
        </w:r>
        <w:r>
          <w:fldChar w:fldCharType="end"/>
        </w:r>
        <w:r>
          <w:t>.</w:t>
        </w:r>
      </w:ins>
    </w:p>
    <w:p w14:paraId="2294CEAF" w14:textId="7895657E" w:rsidR="007828E4" w:rsidRDefault="007828E4" w:rsidP="007828E4">
      <w:pPr>
        <w:pStyle w:val="Codesmall"/>
        <w:rPr>
          <w:ins w:id="549" w:author="Laurence Golding" w:date="2018-04-17T12:05:00Z"/>
        </w:rPr>
      </w:pPr>
      <w:ins w:id="550" w:author="Laurence Golding" w:date="2018-04-17T12:05:00Z">
        <w:r>
          <w:t xml:space="preserve">        "text": "An external program."</w:t>
        </w:r>
      </w:ins>
    </w:p>
    <w:p w14:paraId="43EE2C4B" w14:textId="23D5B8D6" w:rsidR="007828E4" w:rsidRDefault="007828E4" w:rsidP="007828E4">
      <w:pPr>
        <w:pStyle w:val="Codesmall"/>
        <w:rPr>
          <w:ins w:id="551" w:author="Laurence Golding" w:date="2018-04-17T12:05:00Z"/>
        </w:rPr>
      </w:pPr>
      <w:ins w:id="552" w:author="Laurence Golding" w:date="2018-04-17T12:05:00Z">
        <w:r>
          <w:t xml:space="preserve">      },</w:t>
        </w:r>
      </w:ins>
    </w:p>
    <w:p w14:paraId="5920B532" w14:textId="74323BB1" w:rsidR="007828E4" w:rsidRDefault="007828E4" w:rsidP="007828E4">
      <w:pPr>
        <w:pStyle w:val="Codesmall"/>
        <w:rPr>
          <w:ins w:id="553" w:author="Laurence Golding" w:date="2018-04-17T12:06:00Z"/>
        </w:rPr>
      </w:pPr>
      <w:ins w:id="554" w:author="Laurence Golding" w:date="2018-04-17T12:05:00Z">
        <w:r>
          <w:t xml:space="preserve">      "locations"</w:t>
        </w:r>
      </w:ins>
      <w:ins w:id="555" w:author="Laurence Golding" w:date="2018-04-17T12:06:00Z">
        <w:r>
          <w:t>: [                      # See §</w:t>
        </w:r>
        <w:r>
          <w:fldChar w:fldCharType="begin"/>
        </w:r>
        <w:r>
          <w:instrText xml:space="preserve"> REF _Ref510008412 \r \h </w:instrText>
        </w:r>
      </w:ins>
      <w:r>
        <w:fldChar w:fldCharType="separate"/>
      </w:r>
      <w:ins w:id="556" w:author="Laurence Golding" w:date="2018-04-17T12:06:00Z">
        <w:r>
          <w:t>3.24.4</w:t>
        </w:r>
        <w:r>
          <w:fldChar w:fldCharType="end"/>
        </w:r>
        <w:r>
          <w:t>.</w:t>
        </w:r>
      </w:ins>
    </w:p>
    <w:p w14:paraId="2B2DF8A2" w14:textId="4C32ECFE" w:rsidR="007828E4" w:rsidRDefault="007828E4" w:rsidP="007828E4">
      <w:pPr>
        <w:pStyle w:val="Codesmall"/>
        <w:rPr>
          <w:ins w:id="557" w:author="Laurence Golding" w:date="2018-04-17T12:08:00Z"/>
        </w:rPr>
      </w:pPr>
      <w:ins w:id="558" w:author="Laurence Golding" w:date="2018-04-17T12:06:00Z">
        <w:r>
          <w:t xml:space="preserve">        </w:t>
        </w:r>
      </w:ins>
      <w:proofErr w:type="gramStart"/>
      <w:ins w:id="559" w:author="Laurence Golding" w:date="2018-04-17T12:07:00Z">
        <w:r>
          <w:t xml:space="preserve">{  </w:t>
        </w:r>
        <w:proofErr w:type="gramEnd"/>
        <w:r>
          <w:t xml:space="preserve">                    </w:t>
        </w:r>
      </w:ins>
      <w:ins w:id="560" w:author="Laurence Golding" w:date="2018-04-17T12:08:00Z">
        <w:r>
          <w:t xml:space="preserve">           </w:t>
        </w:r>
      </w:ins>
      <w:ins w:id="561" w:author="Laurence Golding" w:date="2018-04-17T12:07:00Z">
        <w:r>
          <w:t># A codeFlowLocation</w:t>
        </w:r>
      </w:ins>
      <w:ins w:id="562" w:author="Laurence Golding" w:date="2018-04-17T12:09:00Z">
        <w:r>
          <w:t xml:space="preserve"> object</w:t>
        </w:r>
      </w:ins>
      <w:ins w:id="563" w:author="Laurence Golding" w:date="2018-04-17T12:07:00Z">
        <w:r>
          <w:t>.</w:t>
        </w:r>
      </w:ins>
    </w:p>
    <w:p w14:paraId="71DDF45B" w14:textId="6C0132AE" w:rsidR="007828E4" w:rsidRDefault="007828E4" w:rsidP="007828E4">
      <w:pPr>
        <w:pStyle w:val="Codesmall"/>
        <w:rPr>
          <w:ins w:id="564" w:author="Laurence Golding" w:date="2018-04-17T12:17:00Z"/>
        </w:rPr>
      </w:pPr>
      <w:ins w:id="565" w:author="Laurence Golding" w:date="2018-04-17T12:08:00Z">
        <w:r>
          <w:t xml:space="preserve">          "executionOrder":</w:t>
        </w:r>
      </w:ins>
      <w:ins w:id="566" w:author="Laurence Golding" w:date="2018-04-17T12:09:00Z">
        <w:r>
          <w:t xml:space="preserve"> 1,</w:t>
        </w:r>
      </w:ins>
    </w:p>
    <w:p w14:paraId="05021F12" w14:textId="56D159F9" w:rsidR="001E05E6" w:rsidRDefault="001E05E6" w:rsidP="007828E4">
      <w:pPr>
        <w:pStyle w:val="Codesmall"/>
        <w:rPr>
          <w:ins w:id="567" w:author="Laurence Golding" w:date="2018-04-17T12:07:00Z"/>
        </w:rPr>
      </w:pPr>
      <w:ins w:id="568" w:author="Laurence Golding" w:date="2018-04-17T12:17:00Z">
        <w:r>
          <w:t xml:space="preserve">          "location": </w:t>
        </w:r>
        <w:proofErr w:type="gramStart"/>
        <w:r>
          <w:t xml:space="preserve">{  </w:t>
        </w:r>
        <w:proofErr w:type="gramEnd"/>
        <w:r>
          <w:t xml:space="preserve">               </w:t>
        </w:r>
      </w:ins>
      <w:ins w:id="569" w:author="Laurence Golding" w:date="2018-04-17T12:18:00Z">
        <w:r>
          <w:t xml:space="preserve">  # A location object with only a message</w:t>
        </w:r>
      </w:ins>
      <w:ins w:id="570" w:author="Laurence Golding" w:date="2018-04-17T12:17:00Z">
        <w:r>
          <w:t>.</w:t>
        </w:r>
      </w:ins>
    </w:p>
    <w:p w14:paraId="6762BDB8" w14:textId="0E98B8AC" w:rsidR="007828E4" w:rsidRDefault="007828E4" w:rsidP="007828E4">
      <w:pPr>
        <w:pStyle w:val="Codesmall"/>
        <w:rPr>
          <w:ins w:id="571" w:author="Laurence Golding" w:date="2018-04-17T12:08:00Z"/>
        </w:rPr>
      </w:pPr>
      <w:ins w:id="572" w:author="Laurence Golding" w:date="2018-04-17T12:07:00Z">
        <w:r>
          <w:t xml:space="preserve">         </w:t>
        </w:r>
      </w:ins>
      <w:ins w:id="573" w:author="Laurence Golding" w:date="2018-04-17T12:18:00Z">
        <w:r w:rsidR="001E05E6">
          <w:t xml:space="preserve">  </w:t>
        </w:r>
      </w:ins>
      <w:ins w:id="574" w:author="Laurence Golding" w:date="2018-04-17T12:07:00Z">
        <w:r>
          <w:t xml:space="preserve"> "message"</w:t>
        </w:r>
      </w:ins>
      <w:ins w:id="575" w:author="Laurence Golding" w:date="2018-04-17T12:08:00Z">
        <w:r>
          <w:t>: {</w:t>
        </w:r>
      </w:ins>
    </w:p>
    <w:p w14:paraId="434DCCEA" w14:textId="2DAB277A" w:rsidR="007828E4" w:rsidRDefault="007828E4" w:rsidP="007828E4">
      <w:pPr>
        <w:pStyle w:val="Codesmall"/>
        <w:rPr>
          <w:ins w:id="576" w:author="Laurence Golding" w:date="2018-04-17T12:08:00Z"/>
        </w:rPr>
      </w:pPr>
      <w:ins w:id="577" w:author="Laurence Golding" w:date="2018-04-17T12:08:00Z">
        <w:r>
          <w:t xml:space="preserve">           </w:t>
        </w:r>
      </w:ins>
      <w:ins w:id="578" w:author="Laurence Golding" w:date="2018-04-17T12:18:00Z">
        <w:r w:rsidR="001E05E6">
          <w:t xml:space="preserve">  </w:t>
        </w:r>
      </w:ins>
      <w:ins w:id="579" w:author="Laurence Golding" w:date="2018-04-17T12:08:00Z">
        <w:r>
          <w:t xml:space="preserve"> "text": "File is now locked."</w:t>
        </w:r>
      </w:ins>
    </w:p>
    <w:p w14:paraId="227E13ED" w14:textId="67F7F634" w:rsidR="007828E4" w:rsidRDefault="007828E4" w:rsidP="007828E4">
      <w:pPr>
        <w:pStyle w:val="Codesmall"/>
        <w:rPr>
          <w:ins w:id="580" w:author="Laurence Golding" w:date="2018-04-17T12:18:00Z"/>
        </w:rPr>
      </w:pPr>
      <w:ins w:id="581" w:author="Laurence Golding" w:date="2018-04-17T12:08:00Z">
        <w:r>
          <w:t xml:space="preserve">         </w:t>
        </w:r>
      </w:ins>
      <w:ins w:id="582" w:author="Laurence Golding" w:date="2018-04-17T12:18:00Z">
        <w:r w:rsidR="001E05E6">
          <w:t xml:space="preserve">  </w:t>
        </w:r>
      </w:ins>
      <w:ins w:id="583" w:author="Laurence Golding" w:date="2018-04-17T12:08:00Z">
        <w:r>
          <w:t xml:space="preserve"> }</w:t>
        </w:r>
      </w:ins>
    </w:p>
    <w:p w14:paraId="2EAD0BDF" w14:textId="58940956" w:rsidR="001E05E6" w:rsidRDefault="001E05E6" w:rsidP="007828E4">
      <w:pPr>
        <w:pStyle w:val="Codesmall"/>
        <w:rPr>
          <w:ins w:id="584" w:author="Laurence Golding" w:date="2018-04-17T12:07:00Z"/>
        </w:rPr>
      </w:pPr>
      <w:ins w:id="585" w:author="Laurence Golding" w:date="2018-04-17T12:18:00Z">
        <w:r>
          <w:t xml:space="preserve">          }</w:t>
        </w:r>
      </w:ins>
    </w:p>
    <w:p w14:paraId="1C80ACBF" w14:textId="224E1EE5" w:rsidR="007828E4" w:rsidRDefault="007828E4" w:rsidP="007828E4">
      <w:pPr>
        <w:pStyle w:val="Codesmall"/>
        <w:rPr>
          <w:ins w:id="586" w:author="Laurence Golding" w:date="2018-04-17T12:06:00Z"/>
        </w:rPr>
      </w:pPr>
      <w:ins w:id="587" w:author="Laurence Golding" w:date="2018-04-17T12:07:00Z">
        <w:r>
          <w:t xml:space="preserve">        }</w:t>
        </w:r>
      </w:ins>
    </w:p>
    <w:p w14:paraId="19591FB5" w14:textId="40FB2A2F" w:rsidR="007828E4" w:rsidRDefault="007828E4" w:rsidP="007828E4">
      <w:pPr>
        <w:pStyle w:val="Codesmall"/>
        <w:rPr>
          <w:ins w:id="588" w:author="Laurence Golding" w:date="2018-04-17T12:04:00Z"/>
        </w:rPr>
      </w:pPr>
      <w:ins w:id="589" w:author="Laurence Golding" w:date="2018-04-17T12:06:00Z">
        <w:r>
          <w:t xml:space="preserve">      ]</w:t>
        </w:r>
      </w:ins>
    </w:p>
    <w:p w14:paraId="3B16FE5C" w14:textId="2955C65F" w:rsidR="007828E4" w:rsidRDefault="007828E4" w:rsidP="007828E4">
      <w:pPr>
        <w:pStyle w:val="Codesmall"/>
        <w:rPr>
          <w:ins w:id="590" w:author="Laurence Golding" w:date="2018-04-17T12:04:00Z"/>
        </w:rPr>
      </w:pPr>
      <w:ins w:id="591" w:author="Laurence Golding" w:date="2018-04-17T12:04:00Z">
        <w:r>
          <w:t xml:space="preserve">    },</w:t>
        </w:r>
      </w:ins>
    </w:p>
    <w:p w14:paraId="269CB0A2" w14:textId="01B566C6" w:rsidR="007828E4" w:rsidRDefault="007828E4" w:rsidP="007828E4">
      <w:pPr>
        <w:pStyle w:val="Codesmall"/>
        <w:rPr>
          <w:ins w:id="592" w:author="Laurence Golding" w:date="2018-04-17T12:09:00Z"/>
        </w:rPr>
      </w:pPr>
      <w:ins w:id="593" w:author="Laurence Golding" w:date="2018-04-17T12:04:00Z">
        <w:r>
          <w:t xml:space="preserve">    </w:t>
        </w:r>
        <w:proofErr w:type="gramStart"/>
        <w:r>
          <w:t>{</w:t>
        </w:r>
      </w:ins>
      <w:ins w:id="594" w:author="Laurence Golding" w:date="2018-04-17T12:14:00Z">
        <w:r>
          <w:t xml:space="preserve">  </w:t>
        </w:r>
        <w:proofErr w:type="gramEnd"/>
        <w:r>
          <w:t xml:space="preserve">                                   # A</w:t>
        </w:r>
      </w:ins>
      <w:ins w:id="595" w:author="Laurence Golding" w:date="2018-04-17T12:15:00Z">
        <w:r>
          <w:t>nother threadFlow object.</w:t>
        </w:r>
      </w:ins>
    </w:p>
    <w:p w14:paraId="02C4E48E" w14:textId="0471E6CE" w:rsidR="007828E4" w:rsidRDefault="007828E4" w:rsidP="007828E4">
      <w:pPr>
        <w:pStyle w:val="Codesmall"/>
        <w:rPr>
          <w:ins w:id="596" w:author="Laurence Golding" w:date="2018-04-17T12:09:00Z"/>
        </w:rPr>
      </w:pPr>
      <w:ins w:id="597" w:author="Laurence Golding" w:date="2018-04-17T12:09:00Z">
        <w:r>
          <w:t xml:space="preserve">      "message": {</w:t>
        </w:r>
      </w:ins>
    </w:p>
    <w:p w14:paraId="20B02D5A" w14:textId="7A8974E6" w:rsidR="007828E4" w:rsidRDefault="007828E4" w:rsidP="007828E4">
      <w:pPr>
        <w:pStyle w:val="Codesmall"/>
        <w:rPr>
          <w:ins w:id="598" w:author="Laurence Golding" w:date="2018-04-17T12:09:00Z"/>
        </w:rPr>
      </w:pPr>
      <w:ins w:id="599" w:author="Laurence Golding" w:date="2018-04-17T12:09:00Z">
        <w:r>
          <w:t xml:space="preserve">        "text": "The program being analyzed."</w:t>
        </w:r>
      </w:ins>
    </w:p>
    <w:p w14:paraId="3BF7D79F" w14:textId="478C72E1" w:rsidR="007828E4" w:rsidRDefault="007828E4" w:rsidP="007828E4">
      <w:pPr>
        <w:pStyle w:val="Codesmall"/>
        <w:rPr>
          <w:ins w:id="600" w:author="Laurence Golding" w:date="2018-04-17T12:09:00Z"/>
        </w:rPr>
      </w:pPr>
      <w:ins w:id="601" w:author="Laurence Golding" w:date="2018-04-17T12:09:00Z">
        <w:r>
          <w:t xml:space="preserve">      },</w:t>
        </w:r>
      </w:ins>
    </w:p>
    <w:p w14:paraId="1D050121" w14:textId="59AA3F81" w:rsidR="007828E4" w:rsidRDefault="007828E4" w:rsidP="007828E4">
      <w:pPr>
        <w:pStyle w:val="Codesmall"/>
        <w:rPr>
          <w:ins w:id="602" w:author="Laurence Golding" w:date="2018-04-17T12:10:00Z"/>
        </w:rPr>
      </w:pPr>
      <w:ins w:id="603" w:author="Laurence Golding" w:date="2018-04-17T12:09:00Z">
        <w:r>
          <w:t xml:space="preserve">      </w:t>
        </w:r>
      </w:ins>
      <w:ins w:id="604" w:author="Laurence Golding" w:date="2018-04-17T12:10:00Z">
        <w:r>
          <w:t>"locations": [</w:t>
        </w:r>
      </w:ins>
    </w:p>
    <w:p w14:paraId="735325C8" w14:textId="43C91C8D" w:rsidR="007828E4" w:rsidRDefault="007828E4" w:rsidP="007828E4">
      <w:pPr>
        <w:pStyle w:val="Codesmall"/>
        <w:rPr>
          <w:ins w:id="605" w:author="Laurence Golding" w:date="2018-04-17T12:10:00Z"/>
        </w:rPr>
      </w:pPr>
      <w:ins w:id="606" w:author="Laurence Golding" w:date="2018-04-17T12:10:00Z">
        <w:r>
          <w:t xml:space="preserve">        ...</w:t>
        </w:r>
      </w:ins>
    </w:p>
    <w:p w14:paraId="15591D53" w14:textId="19E7F330" w:rsidR="007828E4" w:rsidRDefault="007828E4" w:rsidP="007828E4">
      <w:pPr>
        <w:pStyle w:val="Codesmall"/>
        <w:rPr>
          <w:ins w:id="607" w:author="Laurence Golding" w:date="2018-04-17T12:10:00Z"/>
        </w:rPr>
      </w:pPr>
      <w:ins w:id="608" w:author="Laurence Golding" w:date="2018-04-17T12:10:00Z">
        <w:r>
          <w:t xml:space="preserve">        {</w:t>
        </w:r>
      </w:ins>
    </w:p>
    <w:p w14:paraId="72693474" w14:textId="489110AA" w:rsidR="007828E4" w:rsidRDefault="007828E4" w:rsidP="007828E4">
      <w:pPr>
        <w:pStyle w:val="Codesmall"/>
        <w:rPr>
          <w:ins w:id="609" w:author="Laurence Golding" w:date="2018-04-17T12:10:00Z"/>
        </w:rPr>
      </w:pPr>
      <w:ins w:id="610" w:author="Laurence Golding" w:date="2018-04-17T12:10:00Z">
        <w:r>
          <w:t xml:space="preserve">          "executionOrder": 2,</w:t>
        </w:r>
      </w:ins>
    </w:p>
    <w:p w14:paraId="00393403" w14:textId="7FE02094" w:rsidR="007828E4" w:rsidRDefault="007828E4" w:rsidP="007828E4">
      <w:pPr>
        <w:pStyle w:val="Codesmall"/>
        <w:rPr>
          <w:ins w:id="611" w:author="Laurence Golding" w:date="2018-04-17T12:10:00Z"/>
        </w:rPr>
      </w:pPr>
      <w:ins w:id="612" w:author="Laurence Golding" w:date="2018-04-17T12:10:00Z">
        <w:r>
          <w:t xml:space="preserve">          "message": {</w:t>
        </w:r>
      </w:ins>
    </w:p>
    <w:p w14:paraId="544EBA1C" w14:textId="3FD38399" w:rsidR="007828E4" w:rsidRDefault="007828E4" w:rsidP="007828E4">
      <w:pPr>
        <w:pStyle w:val="Codesmall"/>
        <w:rPr>
          <w:ins w:id="613" w:author="Laurence Golding" w:date="2018-04-17T12:10:00Z"/>
        </w:rPr>
      </w:pPr>
      <w:ins w:id="614" w:author="Laurence Golding" w:date="2018-04-17T12:10:00Z">
        <w:r>
          <w:t xml:space="preserve">          </w:t>
        </w:r>
      </w:ins>
      <w:ins w:id="615" w:author="Laurence Golding" w:date="2018-04-17T12:11:00Z">
        <w:r>
          <w:t xml:space="preserve">  "text": "Attempt to write to the file."</w:t>
        </w:r>
      </w:ins>
    </w:p>
    <w:p w14:paraId="0718D8A1" w14:textId="42370873" w:rsidR="007828E4" w:rsidRDefault="007828E4" w:rsidP="007828E4">
      <w:pPr>
        <w:pStyle w:val="Codesmall"/>
        <w:rPr>
          <w:ins w:id="616" w:author="Laurence Golding" w:date="2018-04-17T12:18:00Z"/>
        </w:rPr>
      </w:pPr>
      <w:ins w:id="617" w:author="Laurence Golding" w:date="2018-04-17T12:10:00Z">
        <w:r>
          <w:t xml:space="preserve">          }</w:t>
        </w:r>
      </w:ins>
      <w:ins w:id="618" w:author="Laurence Golding" w:date="2018-04-17T12:11:00Z">
        <w:r>
          <w:t>,</w:t>
        </w:r>
      </w:ins>
    </w:p>
    <w:p w14:paraId="544C064F" w14:textId="6D789D48" w:rsidR="001E05E6" w:rsidRDefault="001E05E6" w:rsidP="007828E4">
      <w:pPr>
        <w:pStyle w:val="Codesmall"/>
        <w:rPr>
          <w:ins w:id="619" w:author="Laurence Golding" w:date="2018-04-17T12:11:00Z"/>
        </w:rPr>
      </w:pPr>
      <w:ins w:id="620" w:author="Laurence Golding" w:date="2018-04-17T12:18:00Z">
        <w:r>
          <w:t xml:space="preserve">          "location": {</w:t>
        </w:r>
      </w:ins>
    </w:p>
    <w:p w14:paraId="3504BD43" w14:textId="1BA255D4" w:rsidR="007828E4" w:rsidRDefault="001E05E6" w:rsidP="007828E4">
      <w:pPr>
        <w:pStyle w:val="Codesmall"/>
        <w:rPr>
          <w:ins w:id="621" w:author="Laurence Golding" w:date="2018-04-17T12:11:00Z"/>
        </w:rPr>
      </w:pPr>
      <w:ins w:id="622" w:author="Laurence Golding" w:date="2018-04-17T12:18:00Z">
        <w:r>
          <w:t xml:space="preserve">  </w:t>
        </w:r>
      </w:ins>
      <w:ins w:id="623" w:author="Laurence Golding" w:date="2018-04-17T12:11:00Z">
        <w:r w:rsidR="007828E4">
          <w:t xml:space="preserve">          "physicalLocation": {</w:t>
        </w:r>
      </w:ins>
    </w:p>
    <w:p w14:paraId="74AAAFE6" w14:textId="0D2A0778" w:rsidR="007828E4" w:rsidRDefault="007828E4" w:rsidP="007828E4">
      <w:pPr>
        <w:pStyle w:val="Codesmall"/>
        <w:rPr>
          <w:ins w:id="624" w:author="Laurence Golding" w:date="2018-04-17T12:11:00Z"/>
        </w:rPr>
      </w:pPr>
      <w:ins w:id="625" w:author="Laurence Golding" w:date="2018-04-17T12:11:00Z">
        <w:r>
          <w:t xml:space="preserve">  </w:t>
        </w:r>
      </w:ins>
      <w:ins w:id="626" w:author="Laurence Golding" w:date="2018-04-17T12:18:00Z">
        <w:r w:rsidR="001E05E6">
          <w:t xml:space="preserve">  </w:t>
        </w:r>
      </w:ins>
      <w:ins w:id="627" w:author="Laurence Golding" w:date="2018-04-17T12:11:00Z">
        <w:r>
          <w:t xml:space="preserve">          "fileLocation": {</w:t>
        </w:r>
      </w:ins>
    </w:p>
    <w:p w14:paraId="1434C43F" w14:textId="1CC64EC5" w:rsidR="007828E4" w:rsidRDefault="007828E4" w:rsidP="007828E4">
      <w:pPr>
        <w:pStyle w:val="Codesmall"/>
        <w:rPr>
          <w:ins w:id="628" w:author="Laurence Golding" w:date="2018-04-17T12:12:00Z"/>
        </w:rPr>
      </w:pPr>
      <w:ins w:id="629" w:author="Laurence Golding" w:date="2018-04-17T12:11:00Z">
        <w:r>
          <w:t xml:space="preserve">    </w:t>
        </w:r>
      </w:ins>
      <w:ins w:id="630" w:author="Laurence Golding" w:date="2018-04-17T12:18:00Z">
        <w:r w:rsidR="001E05E6">
          <w:t xml:space="preserve">  </w:t>
        </w:r>
      </w:ins>
      <w:ins w:id="631" w:author="Laurence Golding" w:date="2018-04-17T12:11:00Z">
        <w:r>
          <w:t xml:space="preserve">          "</w:t>
        </w:r>
      </w:ins>
      <w:ins w:id="632" w:author="Laurence Golding" w:date="2018-04-17T12:12:00Z">
        <w:r>
          <w:t xml:space="preserve">uri": </w:t>
        </w:r>
      </w:ins>
      <w:ins w:id="633" w:author="Laurence Golding" w:date="2018-04-17T12:11:00Z">
        <w:r>
          <w:t>"io/logger.c"</w:t>
        </w:r>
      </w:ins>
      <w:ins w:id="634" w:author="Laurence Golding" w:date="2018-04-17T12:12:00Z">
        <w:r>
          <w:t>,</w:t>
        </w:r>
      </w:ins>
    </w:p>
    <w:p w14:paraId="4B543613" w14:textId="706EFBCB" w:rsidR="007828E4" w:rsidRDefault="007828E4" w:rsidP="007828E4">
      <w:pPr>
        <w:pStyle w:val="Codesmall"/>
        <w:rPr>
          <w:ins w:id="635" w:author="Laurence Golding" w:date="2018-04-17T12:12:00Z"/>
        </w:rPr>
      </w:pPr>
      <w:ins w:id="636" w:author="Laurence Golding" w:date="2018-04-17T12:12:00Z">
        <w:r>
          <w:t xml:space="preserve">      </w:t>
        </w:r>
      </w:ins>
      <w:ins w:id="637" w:author="Laurence Golding" w:date="2018-04-17T12:18:00Z">
        <w:r w:rsidR="001E05E6">
          <w:t xml:space="preserve">  </w:t>
        </w:r>
      </w:ins>
      <w:ins w:id="638" w:author="Laurence Golding" w:date="2018-04-17T12:12:00Z">
        <w:r>
          <w:t xml:space="preserve">        "uriBaseId": "SRCROOT"</w:t>
        </w:r>
      </w:ins>
    </w:p>
    <w:p w14:paraId="309F0EAF" w14:textId="65348614" w:rsidR="007828E4" w:rsidRDefault="007828E4" w:rsidP="007828E4">
      <w:pPr>
        <w:pStyle w:val="Codesmall"/>
        <w:rPr>
          <w:ins w:id="639" w:author="Laurence Golding" w:date="2018-04-17T12:12:00Z"/>
        </w:rPr>
      </w:pPr>
      <w:ins w:id="640" w:author="Laurence Golding" w:date="2018-04-17T12:12:00Z">
        <w:r>
          <w:t xml:space="preserve">        </w:t>
        </w:r>
      </w:ins>
      <w:ins w:id="641" w:author="Laurence Golding" w:date="2018-04-17T12:18:00Z">
        <w:r w:rsidR="001E05E6">
          <w:t xml:space="preserve">  </w:t>
        </w:r>
      </w:ins>
      <w:ins w:id="642" w:author="Laurence Golding" w:date="2018-04-17T12:12:00Z">
        <w:r>
          <w:t xml:space="preserve">    },</w:t>
        </w:r>
      </w:ins>
    </w:p>
    <w:p w14:paraId="3C194A65" w14:textId="02141E66" w:rsidR="007828E4" w:rsidRDefault="001E05E6" w:rsidP="007828E4">
      <w:pPr>
        <w:pStyle w:val="Codesmall"/>
        <w:rPr>
          <w:ins w:id="643" w:author="Laurence Golding" w:date="2018-04-17T12:12:00Z"/>
        </w:rPr>
      </w:pPr>
      <w:ins w:id="644" w:author="Laurence Golding" w:date="2018-04-17T12:18:00Z">
        <w:r>
          <w:t xml:space="preserve">  </w:t>
        </w:r>
      </w:ins>
      <w:ins w:id="645" w:author="Laurence Golding" w:date="2018-04-17T12:12:00Z">
        <w:r w:rsidR="007828E4">
          <w:t xml:space="preserve">            "region": {</w:t>
        </w:r>
      </w:ins>
    </w:p>
    <w:p w14:paraId="30ECD02F" w14:textId="776666F1" w:rsidR="007828E4" w:rsidRDefault="007828E4" w:rsidP="007828E4">
      <w:pPr>
        <w:pStyle w:val="Codesmall"/>
        <w:rPr>
          <w:ins w:id="646" w:author="Laurence Golding" w:date="2018-04-17T12:12:00Z"/>
        </w:rPr>
      </w:pPr>
      <w:ins w:id="647" w:author="Laurence Golding" w:date="2018-04-17T12:12:00Z">
        <w:r>
          <w:t xml:space="preserve">  </w:t>
        </w:r>
      </w:ins>
      <w:ins w:id="648" w:author="Laurence Golding" w:date="2018-04-17T12:18:00Z">
        <w:r w:rsidR="001E05E6">
          <w:t xml:space="preserve">  </w:t>
        </w:r>
      </w:ins>
      <w:ins w:id="649" w:author="Laurence Golding" w:date="2018-04-17T12:12:00Z">
        <w:r>
          <w:t xml:space="preserve">            "startLine": 42,</w:t>
        </w:r>
      </w:ins>
    </w:p>
    <w:p w14:paraId="07CE85D7" w14:textId="396DB800" w:rsidR="007828E4" w:rsidRDefault="007828E4" w:rsidP="007828E4">
      <w:pPr>
        <w:pStyle w:val="Codesmall"/>
        <w:rPr>
          <w:ins w:id="650" w:author="Laurence Golding" w:date="2018-04-17T12:13:00Z"/>
        </w:rPr>
      </w:pPr>
      <w:ins w:id="651" w:author="Laurence Golding" w:date="2018-04-17T12:12:00Z">
        <w:r>
          <w:t xml:space="preserve">    </w:t>
        </w:r>
      </w:ins>
      <w:ins w:id="652" w:author="Laurence Golding" w:date="2018-04-17T12:18:00Z">
        <w:r w:rsidR="001E05E6">
          <w:t xml:space="preserve">  </w:t>
        </w:r>
      </w:ins>
      <w:ins w:id="653" w:author="Laurence Golding" w:date="2018-04-17T12:12:00Z">
        <w:r>
          <w:t xml:space="preserve">          "snippet"</w:t>
        </w:r>
      </w:ins>
      <w:ins w:id="654" w:author="Laurence Golding" w:date="2018-04-17T12:13:00Z">
        <w:r>
          <w:t>: {</w:t>
        </w:r>
      </w:ins>
    </w:p>
    <w:p w14:paraId="15A7173D" w14:textId="371F75DF" w:rsidR="007828E4" w:rsidRDefault="007828E4" w:rsidP="007828E4">
      <w:pPr>
        <w:pStyle w:val="Codesmall"/>
        <w:rPr>
          <w:ins w:id="655" w:author="Laurence Golding" w:date="2018-04-17T12:13:00Z"/>
        </w:rPr>
      </w:pPr>
      <w:ins w:id="656" w:author="Laurence Golding" w:date="2018-04-17T12:13:00Z">
        <w:r>
          <w:t xml:space="preserve">      </w:t>
        </w:r>
      </w:ins>
      <w:ins w:id="657" w:author="Laurence Golding" w:date="2018-04-17T12:18:00Z">
        <w:r w:rsidR="001E05E6">
          <w:t xml:space="preserve">  </w:t>
        </w:r>
      </w:ins>
      <w:ins w:id="658" w:author="Laurence Golding" w:date="2018-04-17T12:13:00Z">
        <w:r>
          <w:t xml:space="preserve">          "text": "    </w:t>
        </w:r>
        <w:proofErr w:type="gramStart"/>
        <w:r>
          <w:t>fprintf(</w:t>
        </w:r>
        <w:proofErr w:type="gramEnd"/>
        <w:r>
          <w:t>fd, "test\\n");\n"</w:t>
        </w:r>
      </w:ins>
    </w:p>
    <w:p w14:paraId="21D95364" w14:textId="2683DE38" w:rsidR="007828E4" w:rsidRDefault="007828E4" w:rsidP="007828E4">
      <w:pPr>
        <w:pStyle w:val="Codesmall"/>
        <w:rPr>
          <w:ins w:id="659" w:author="Laurence Golding" w:date="2018-04-17T12:12:00Z"/>
        </w:rPr>
      </w:pPr>
      <w:ins w:id="660" w:author="Laurence Golding" w:date="2018-04-17T12:13:00Z">
        <w:r>
          <w:t xml:space="preserve">        </w:t>
        </w:r>
      </w:ins>
      <w:ins w:id="661" w:author="Laurence Golding" w:date="2018-04-17T12:18:00Z">
        <w:r w:rsidR="001E05E6">
          <w:t xml:space="preserve">  </w:t>
        </w:r>
      </w:ins>
      <w:ins w:id="662" w:author="Laurence Golding" w:date="2018-04-17T12:13:00Z">
        <w:r>
          <w:t xml:space="preserve">      }</w:t>
        </w:r>
      </w:ins>
    </w:p>
    <w:p w14:paraId="25CD09A7" w14:textId="53605164" w:rsidR="007828E4" w:rsidRDefault="007828E4" w:rsidP="007828E4">
      <w:pPr>
        <w:pStyle w:val="Codesmall"/>
        <w:rPr>
          <w:ins w:id="663" w:author="Laurence Golding" w:date="2018-04-17T12:11:00Z"/>
        </w:rPr>
      </w:pPr>
      <w:ins w:id="664" w:author="Laurence Golding" w:date="2018-04-17T12:12:00Z">
        <w:r>
          <w:t xml:space="preserve">          </w:t>
        </w:r>
      </w:ins>
      <w:ins w:id="665" w:author="Laurence Golding" w:date="2018-04-17T12:18:00Z">
        <w:r w:rsidR="001E05E6">
          <w:t xml:space="preserve"> </w:t>
        </w:r>
      </w:ins>
      <w:ins w:id="666" w:author="Laurence Golding" w:date="2018-04-17T12:19:00Z">
        <w:r w:rsidR="001E05E6">
          <w:t xml:space="preserve"> </w:t>
        </w:r>
      </w:ins>
      <w:ins w:id="667" w:author="Laurence Golding" w:date="2018-04-17T12:12:00Z">
        <w:r>
          <w:t xml:space="preserve">  } </w:t>
        </w:r>
      </w:ins>
    </w:p>
    <w:p w14:paraId="7607728E" w14:textId="50094D39" w:rsidR="007828E4" w:rsidRDefault="007828E4" w:rsidP="007828E4">
      <w:pPr>
        <w:pStyle w:val="Codesmall"/>
        <w:rPr>
          <w:ins w:id="668" w:author="Laurence Golding" w:date="2018-04-17T12:19:00Z"/>
        </w:rPr>
      </w:pPr>
      <w:ins w:id="669" w:author="Laurence Golding" w:date="2018-04-17T12:11:00Z">
        <w:r>
          <w:t xml:space="preserve">          </w:t>
        </w:r>
      </w:ins>
      <w:ins w:id="670" w:author="Laurence Golding" w:date="2018-04-17T12:19:00Z">
        <w:r w:rsidR="001E05E6">
          <w:t xml:space="preserve">  </w:t>
        </w:r>
      </w:ins>
      <w:ins w:id="671" w:author="Laurence Golding" w:date="2018-04-17T12:11:00Z">
        <w:r>
          <w:t>}</w:t>
        </w:r>
      </w:ins>
    </w:p>
    <w:p w14:paraId="0FE469FD" w14:textId="19BE50D8" w:rsidR="001E05E6" w:rsidRDefault="001E05E6" w:rsidP="007828E4">
      <w:pPr>
        <w:pStyle w:val="Codesmall"/>
        <w:rPr>
          <w:ins w:id="672" w:author="Laurence Golding" w:date="2018-04-17T12:10:00Z"/>
        </w:rPr>
      </w:pPr>
      <w:ins w:id="673" w:author="Laurence Golding" w:date="2018-04-17T12:19:00Z">
        <w:r>
          <w:t xml:space="preserve">          }</w:t>
        </w:r>
      </w:ins>
    </w:p>
    <w:p w14:paraId="080FB4CB" w14:textId="33A69D29" w:rsidR="007828E4" w:rsidRDefault="007828E4" w:rsidP="007828E4">
      <w:pPr>
        <w:pStyle w:val="Codesmall"/>
        <w:rPr>
          <w:ins w:id="674" w:author="Laurence Golding" w:date="2018-04-17T12:10:00Z"/>
        </w:rPr>
      </w:pPr>
      <w:ins w:id="675" w:author="Laurence Golding" w:date="2018-04-17T12:10:00Z">
        <w:r>
          <w:t xml:space="preserve">        }</w:t>
        </w:r>
      </w:ins>
    </w:p>
    <w:p w14:paraId="46A4A87C" w14:textId="0E93DDA2" w:rsidR="007828E4" w:rsidRDefault="007828E4" w:rsidP="007828E4">
      <w:pPr>
        <w:pStyle w:val="Codesmall"/>
        <w:rPr>
          <w:ins w:id="676" w:author="Laurence Golding" w:date="2018-04-17T12:04:00Z"/>
        </w:rPr>
      </w:pPr>
      <w:ins w:id="677" w:author="Laurence Golding" w:date="2018-04-17T12:10:00Z">
        <w:r>
          <w:t xml:space="preserve">      ]</w:t>
        </w:r>
      </w:ins>
    </w:p>
    <w:p w14:paraId="510CBB75" w14:textId="749DC373" w:rsidR="007828E4" w:rsidRDefault="007828E4" w:rsidP="007828E4">
      <w:pPr>
        <w:pStyle w:val="Codesmall"/>
        <w:rPr>
          <w:ins w:id="678" w:author="Laurence Golding" w:date="2018-04-17T12:03:00Z"/>
        </w:rPr>
      </w:pPr>
      <w:ins w:id="679" w:author="Laurence Golding" w:date="2018-04-17T12:04:00Z">
        <w:r>
          <w:t xml:space="preserve">    }</w:t>
        </w:r>
      </w:ins>
    </w:p>
    <w:p w14:paraId="7B61B190" w14:textId="6F0E0A51" w:rsidR="007828E4" w:rsidRDefault="007828E4" w:rsidP="007828E4">
      <w:pPr>
        <w:pStyle w:val="Codesmall"/>
        <w:rPr>
          <w:ins w:id="680" w:author="Laurence Golding" w:date="2018-04-17T12:03:00Z"/>
        </w:rPr>
      </w:pPr>
      <w:ins w:id="681" w:author="Laurence Golding" w:date="2018-04-17T12:03:00Z">
        <w:r>
          <w:t xml:space="preserve">  ]</w:t>
        </w:r>
      </w:ins>
    </w:p>
    <w:p w14:paraId="2BE413DF" w14:textId="67DB18E4" w:rsidR="007828E4" w:rsidRPr="007828E4" w:rsidRDefault="007828E4" w:rsidP="007828E4">
      <w:pPr>
        <w:pStyle w:val="Codesmall"/>
      </w:pPr>
      <w:ins w:id="682" w:author="Laurence Golding" w:date="2018-04-17T12:03:00Z">
        <w:r>
          <w:t>}</w:t>
        </w:r>
      </w:ins>
    </w:p>
    <w:p w14:paraId="02F360BA" w14:textId="385CAE31" w:rsidR="006E546E" w:rsidRDefault="006E546E" w:rsidP="006E546E">
      <w:pPr>
        <w:pStyle w:val="Heading3"/>
      </w:pPr>
      <w:bookmarkStart w:id="683" w:name="_Toc510174839"/>
      <w:r>
        <w:t>module property</w:t>
      </w:r>
      <w:bookmarkEnd w:id="683"/>
    </w:p>
    <w:p w14:paraId="56935B0D" w14:textId="6783BDE6" w:rsidR="0008346E" w:rsidRPr="0008346E" w:rsidRDefault="000C304E" w:rsidP="0008346E">
      <w:r w:rsidRPr="000C304E">
        <w:t xml:space="preserve">A </w:t>
      </w:r>
      <w:r w:rsidR="007D2F0F">
        <w:rPr>
          <w:rStyle w:val="CODEtemp"/>
        </w:rPr>
        <w:t>codeFlow</w:t>
      </w:r>
      <w:r w:rsidR="007D2F0F" w:rsidRPr="000C304E">
        <w:rPr>
          <w:rStyle w:val="CODEtemp"/>
        </w:rPr>
        <w:t>Location</w:t>
      </w:r>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0D282B13" w14:textId="241F5BD3" w:rsidR="00EC5F35" w:rsidRDefault="00EC5F35" w:rsidP="00EC5F35">
      <w:pPr>
        <w:pStyle w:val="Heading3"/>
      </w:pPr>
      <w:bookmarkStart w:id="684" w:name="_Ref510090188"/>
      <w:bookmarkStart w:id="685" w:name="_Toc510174840"/>
      <w:r>
        <w:t>state property</w:t>
      </w:r>
      <w:bookmarkEnd w:id="684"/>
      <w:bookmarkEnd w:id="685"/>
    </w:p>
    <w:p w14:paraId="7C600AFE" w14:textId="43D57AFA" w:rsidR="00F27DA9" w:rsidRDefault="007D2F0F" w:rsidP="007D2F0F">
      <w:r>
        <w:t>A</w:t>
      </w:r>
      <w:r w:rsidR="00F27DA9">
        <w:t xml:space="preserve"> </w:t>
      </w:r>
      <w:r>
        <w:rPr>
          <w:rStyle w:val="CODEtemp"/>
        </w:rPr>
        <w:t>codeFlow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 JSON object (§</w:t>
      </w:r>
      <w:r w:rsidR="00F27DA9">
        <w:fldChar w:fldCharType="begin"/>
      </w:r>
      <w:r w:rsidR="00F27DA9">
        <w:instrText xml:space="preserve"> REF _Ref508798892 \r \h </w:instrText>
      </w:r>
      <w:r w:rsidR="00F27DA9">
        <w:fldChar w:fldCharType="separate"/>
      </w:r>
      <w:r w:rsidR="00C12AF1">
        <w:t>3.5</w:t>
      </w:r>
      <w:r w:rsidR="00F27DA9">
        <w:fldChar w:fldCharType="end"/>
      </w:r>
      <w:r w:rsidR="00F27DA9">
        <w:t>), each of whose properties represents the value of an expression relevant to the location</w:t>
      </w:r>
      <w:r>
        <w:t xml:space="preserve"> in the context of the code flow</w:t>
      </w:r>
      <w:r w:rsidR="00F27DA9">
        <w:t>.</w:t>
      </w:r>
    </w:p>
    <w:p w14:paraId="0B929E19" w14:textId="77777777" w:rsidR="00F27DA9" w:rsidRDefault="00F27DA9" w:rsidP="00F27DA9">
      <w:pPr>
        <w:pStyle w:val="Note"/>
      </w:pPr>
      <w:r>
        <w:t xml:space="preserve">EXAMPLE 1: In this example, the </w:t>
      </w:r>
      <w:r w:rsidRPr="00CA7141">
        <w:rPr>
          <w:rStyle w:val="CODEtemp"/>
        </w:rPr>
        <w:t>state</w:t>
      </w:r>
      <w:r>
        <w:t xml:space="preserve"> property captures the values of the expressions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3081097C" w:rsidR="00F27DA9" w:rsidRDefault="00F27DA9" w:rsidP="00F27DA9">
      <w:pPr>
        <w:pStyle w:val="Codesmall"/>
      </w:pPr>
      <w:proofErr w:type="gramStart"/>
      <w:r>
        <w:t xml:space="preserve">{  </w:t>
      </w:r>
      <w:proofErr w:type="gramEnd"/>
      <w:r>
        <w:t xml:space="preserve">                            # An </w:t>
      </w:r>
      <w:r w:rsidR="003F0742">
        <w:t xml:space="preserve">codeFlowLocation </w:t>
      </w:r>
      <w:r>
        <w:t>object.</w:t>
      </w:r>
    </w:p>
    <w:p w14:paraId="19FF1E47" w14:textId="77777777" w:rsidR="00F27DA9" w:rsidRDefault="00F27DA9" w:rsidP="00F27DA9">
      <w:pPr>
        <w:pStyle w:val="Codesmall"/>
      </w:pPr>
      <w:r>
        <w:t xml:space="preserve">  "state": {</w:t>
      </w:r>
    </w:p>
    <w:p w14:paraId="6B393AB8" w14:textId="77777777" w:rsidR="00F27DA9" w:rsidRDefault="00F27DA9" w:rsidP="00F27DA9">
      <w:pPr>
        <w:pStyle w:val="Codesmall"/>
      </w:pPr>
      <w:r>
        <w:t xml:space="preserve">    "x": "42",</w:t>
      </w:r>
    </w:p>
    <w:p w14:paraId="0D8E9624" w14:textId="77777777" w:rsidR="00F27DA9" w:rsidRDefault="00F27DA9" w:rsidP="00F27DA9">
      <w:pPr>
        <w:pStyle w:val="Codesmall"/>
      </w:pPr>
      <w:r>
        <w:t xml:space="preserve">    "y": "54",</w:t>
      </w:r>
    </w:p>
    <w:p w14:paraId="322288C5" w14:textId="77777777" w:rsidR="00F27DA9" w:rsidRDefault="00F27DA9" w:rsidP="00F27DA9">
      <w:pPr>
        <w:pStyle w:val="Codesmall"/>
      </w:pPr>
      <w:r>
        <w:t xml:space="preserve">    "x + y": "96"</w:t>
      </w:r>
    </w:p>
    <w:p w14:paraId="71E5AF0D" w14:textId="77777777" w:rsidR="00F27DA9" w:rsidRDefault="00F27DA9" w:rsidP="00F27DA9">
      <w:pPr>
        <w:pStyle w:val="Codesmall"/>
      </w:pPr>
      <w:r>
        <w:t xml:space="preserve">  }</w:t>
      </w:r>
    </w:p>
    <w:p w14:paraId="13797C7D" w14:textId="77777777" w:rsidR="00F27DA9" w:rsidRDefault="00F27DA9" w:rsidP="00F27DA9">
      <w:pPr>
        <w:pStyle w:val="Codesmall"/>
      </w:pPr>
      <w:r>
        <w:t>}</w:t>
      </w:r>
    </w:p>
    <w:p w14:paraId="36A97724" w14:textId="77777777" w:rsidR="00F27DA9" w:rsidRDefault="00F27DA9" w:rsidP="00F27DA9">
      <w:pPr>
        <w:pStyle w:val="Note"/>
      </w:pPr>
      <w:r>
        <w:lastRenderedPageBreak/>
        <w:t>NOTE: A viewer might use these values to provide a “watch window” experience, showing the changing values of selected variables and expressions as the user steps through a code flow.</w:t>
      </w:r>
    </w:p>
    <w:p w14:paraId="1E4C6E9B" w14:textId="77777777" w:rsidR="00F27DA9" w:rsidRPr="0099507F" w:rsidRDefault="00F27DA9" w:rsidP="00F27DA9">
      <w:r>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string whose format is consistent with the syntax of a value in the programming language in which the code being analyzed was written</w:t>
      </w:r>
    </w:p>
    <w:p w14:paraId="753BF191" w14:textId="77777777" w:rsidR="00F27DA9" w:rsidRDefault="00F27DA9" w:rsidP="00F27DA9">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E04728">
      <w:pPr>
        <w:pStyle w:val="Note"/>
        <w:numPr>
          <w:ilvl w:val="0"/>
          <w:numId w:val="57"/>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E04728">
      <w:pPr>
        <w:pStyle w:val="Note"/>
        <w:numPr>
          <w:ilvl w:val="0"/>
          <w:numId w:val="57"/>
        </w:numPr>
      </w:pPr>
      <w:r>
        <w:t xml:space="preserve">An array element reference such as </w:t>
      </w:r>
      <w:r w:rsidRPr="00AE7369">
        <w:rPr>
          <w:rStyle w:val="CODEtemp"/>
        </w:rPr>
        <w:t>"names[index]"</w:t>
      </w:r>
      <w:r>
        <w:t>.</w:t>
      </w:r>
    </w:p>
    <w:p w14:paraId="73D81B93" w14:textId="77777777" w:rsidR="00F27DA9" w:rsidRDefault="00F27DA9" w:rsidP="00E04728">
      <w:pPr>
        <w:pStyle w:val="Note"/>
        <w:numPr>
          <w:ilvl w:val="0"/>
          <w:numId w:val="57"/>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E04728">
      <w:pPr>
        <w:pStyle w:val="Note"/>
        <w:numPr>
          <w:ilvl w:val="0"/>
          <w:numId w:val="57"/>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E04728">
      <w:pPr>
        <w:pStyle w:val="Note"/>
        <w:numPr>
          <w:ilvl w:val="0"/>
          <w:numId w:val="58"/>
        </w:numPr>
      </w:pPr>
      <w:r>
        <w:t xml:space="preserve">An integer such as </w:t>
      </w:r>
      <w:r w:rsidRPr="0099507F">
        <w:rPr>
          <w:rStyle w:val="CODEtemp"/>
        </w:rPr>
        <w:t>"42"</w:t>
      </w:r>
      <w:r>
        <w:t xml:space="preserve"> (note that the property value is a string).</w:t>
      </w:r>
    </w:p>
    <w:p w14:paraId="6515A865" w14:textId="77777777" w:rsidR="00F27DA9" w:rsidRDefault="00F27DA9" w:rsidP="00E04728">
      <w:pPr>
        <w:pStyle w:val="Note"/>
        <w:numPr>
          <w:ilvl w:val="0"/>
          <w:numId w:val="58"/>
        </w:numPr>
      </w:pPr>
      <w:r>
        <w:t xml:space="preserve">A string such as </w:t>
      </w:r>
      <w:r w:rsidRPr="0099507F">
        <w:rPr>
          <w:rStyle w:val="CODEtemp"/>
        </w:rPr>
        <w:t>"\"John\""</w:t>
      </w:r>
      <w:r>
        <w:t xml:space="preserve"> (note the escaped double quotes).</w:t>
      </w:r>
    </w:p>
    <w:p w14:paraId="62126EB0" w14:textId="2DCB234A" w:rsidR="00F27DA9" w:rsidRPr="00F27DA9" w:rsidRDefault="00F27DA9" w:rsidP="00E04728">
      <w:pPr>
        <w:pStyle w:val="Note"/>
        <w:numPr>
          <w:ilvl w:val="0"/>
          <w:numId w:val="58"/>
        </w:numPr>
      </w:pPr>
      <w:r>
        <w:t xml:space="preserve">A Boolean such as </w:t>
      </w:r>
      <w:r w:rsidRPr="0099507F">
        <w:rPr>
          <w:rStyle w:val="CODEtemp"/>
        </w:rPr>
        <w:t>"true"</w:t>
      </w:r>
      <w:r>
        <w:t>.</w:t>
      </w:r>
    </w:p>
    <w:p w14:paraId="4D0F4140" w14:textId="5DEA716E" w:rsidR="00EC5F35" w:rsidRDefault="00EC5F35" w:rsidP="00EC5F35">
      <w:pPr>
        <w:pStyle w:val="Heading3"/>
      </w:pPr>
      <w:bookmarkStart w:id="686" w:name="_Ref510008884"/>
      <w:bookmarkStart w:id="687" w:name="_Toc510174841"/>
      <w:r>
        <w:t>nestingLevel property</w:t>
      </w:r>
      <w:bookmarkEnd w:id="686"/>
      <w:bookmarkEnd w:id="687"/>
    </w:p>
    <w:p w14:paraId="57C26BF4" w14:textId="6C8F4508" w:rsidR="00F27DA9" w:rsidRDefault="007D2F0F" w:rsidP="007D2F0F">
      <w:r>
        <w:t>A</w:t>
      </w:r>
      <w:r w:rsidR="00F27DA9">
        <w:t xml:space="preserve"> </w:t>
      </w:r>
      <w:r>
        <w:rPr>
          <w:rStyle w:val="CODEtemp"/>
        </w:rPr>
        <w:t>codeFlow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nestingLevel</w:t>
      </w:r>
      <w:r>
        <w:t xml:space="preserve"> whose value is</w:t>
      </w:r>
      <w:r w:rsidR="00F27DA9">
        <w:t xml:space="preserve"> an integer that represents any type of logical containment hierarchy among the </w:t>
      </w:r>
      <w:r>
        <w:rPr>
          <w:rStyle w:val="CODEtemp"/>
        </w:rPr>
        <w:t>codeFlowLocation</w:t>
      </w:r>
      <w:r>
        <w:t xml:space="preserve"> </w:t>
      </w:r>
      <w:r w:rsidR="00F27DA9">
        <w:t xml:space="preserve">objects in the </w:t>
      </w:r>
      <w:r w:rsidR="00F27DA9">
        <w:rPr>
          <w:rStyle w:val="CODEtemp"/>
        </w:rPr>
        <w:t>threadFlow</w:t>
      </w:r>
      <w:r w:rsidR="00F27DA9">
        <w:t>. Typically, it represents function call depth.</w:t>
      </w:r>
    </w:p>
    <w:p w14:paraId="58B44249" w14:textId="77777777" w:rsidR="00F27DA9" w:rsidRDefault="00F27DA9" w:rsidP="00F27DA9">
      <w:r>
        <w:t xml:space="preserve">A viewer that renders a </w:t>
      </w:r>
      <w:r>
        <w:rPr>
          <w:rStyle w:val="CODEtemp"/>
        </w:rPr>
        <w:t>threadFlow</w:t>
      </w:r>
      <w:r>
        <w:rPr>
          <w:b/>
        </w:rPr>
        <w:t xml:space="preserve"> SHOULD</w:t>
      </w:r>
      <w:r>
        <w:t xml:space="preserve"> provide a visual representation of the value of </w:t>
      </w:r>
      <w:r w:rsidRPr="003B19CD">
        <w:rPr>
          <w:rStyle w:val="CODEtemp"/>
        </w:rPr>
        <w:t>nestingLevel</w:t>
      </w:r>
      <w:r>
        <w:t>. Typically, this would be an indentation indicating the depth of each location in the call tree.</w:t>
      </w:r>
    </w:p>
    <w:p w14:paraId="1F48A256" w14:textId="687B38DC" w:rsidR="00EC5F35" w:rsidRDefault="00EC5F35" w:rsidP="00EC5F35">
      <w:pPr>
        <w:pStyle w:val="Heading3"/>
      </w:pPr>
      <w:bookmarkStart w:id="688" w:name="_Ref510008873"/>
      <w:bookmarkStart w:id="689" w:name="_Toc510174842"/>
      <w:r>
        <w:t>executionOrder property</w:t>
      </w:r>
      <w:bookmarkEnd w:id="688"/>
      <w:bookmarkEnd w:id="689"/>
    </w:p>
    <w:p w14:paraId="61CA929F" w14:textId="55A619F7" w:rsidR="00F27DA9" w:rsidRDefault="007D2F0F" w:rsidP="007D2F0F">
      <w:r>
        <w:t>A</w:t>
      </w:r>
      <w:r w:rsidR="00F27DA9">
        <w:t xml:space="preserve"> </w:t>
      </w:r>
      <w:r>
        <w:rPr>
          <w:rStyle w:val="CODEtemp"/>
        </w:rPr>
        <w:t>codeFlow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executionOrder</w:t>
      </w:r>
      <w:r>
        <w:t xml:space="preserve"> whose value is</w:t>
      </w:r>
      <w:r w:rsidR="00F27DA9">
        <w:t xml:space="preserve"> a positive integer that represents the temporal order in which execution reached this location, across all </w:t>
      </w:r>
      <w:r>
        <w:rPr>
          <w:rStyle w:val="CODEtemp"/>
        </w:rPr>
        <w:t>codeFlow</w:t>
      </w:r>
      <w:r w:rsidRPr="00EA69F4">
        <w:rPr>
          <w:rStyle w:val="CODEtemp"/>
        </w:rPr>
        <w:t>Location</w:t>
      </w:r>
      <w:r>
        <w:t xml:space="preserve"> </w:t>
      </w:r>
      <w:r w:rsidR="00F27DA9">
        <w:t xml:space="preserve">objects within all </w:t>
      </w:r>
      <w:r w:rsidR="00F27DA9">
        <w:rPr>
          <w:rStyle w:val="CODEtemp"/>
        </w:rPr>
        <w:t>threadFlow</w:t>
      </w:r>
      <w:r w:rsidR="00F27DA9">
        <w:t xml:space="preserve"> objects belonging to a single </w:t>
      </w:r>
      <w:r w:rsidR="00F27DA9" w:rsidRPr="00EA69F4">
        <w:rPr>
          <w:rStyle w:val="CODEtemp"/>
        </w:rPr>
        <w:t>codeFlow</w:t>
      </w:r>
      <w:r w:rsidR="00F27DA9">
        <w:t xml:space="preserve"> (§</w:t>
      </w:r>
      <w:r w:rsidR="00F27DA9">
        <w:fldChar w:fldCharType="begin"/>
      </w:r>
      <w:r w:rsidR="00F27DA9">
        <w:instrText xml:space="preserve"> REF _Ref510008325 \r \h </w:instrText>
      </w:r>
      <w:r w:rsidR="00F27DA9">
        <w:fldChar w:fldCharType="separate"/>
      </w:r>
      <w:r w:rsidR="00C12AF1">
        <w:t>3.23</w:t>
      </w:r>
      <w:r w:rsidR="00F27DA9">
        <w:fldChar w:fldCharType="end"/>
      </w:r>
      <w:r w:rsidR="00F27DA9">
        <w:t xml:space="preserve">). </w:t>
      </w:r>
      <w:r w:rsidR="00F27DA9" w:rsidRPr="00EA69F4">
        <w:rPr>
          <w:rStyle w:val="CODEtemp"/>
        </w:rPr>
        <w:t>executionOrder</w:t>
      </w:r>
      <w:r w:rsidR="00F27DA9">
        <w:t xml:space="preserve"> values are assigned in increasing order of time; for example, execution reaches a </w:t>
      </w:r>
      <w:r>
        <w:rPr>
          <w:rStyle w:val="CODEtemp"/>
        </w:rPr>
        <w:t>codeFlow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2 occurs before it reaches a </w:t>
      </w:r>
      <w:r>
        <w:rPr>
          <w:rStyle w:val="CODEtemp"/>
        </w:rPr>
        <w:t>codeFlow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3. If two </w:t>
      </w:r>
      <w:r>
        <w:rPr>
          <w:rStyle w:val="CODEtemp"/>
        </w:rPr>
        <w:t>codeFlow</w:t>
      </w:r>
      <w:r w:rsidRPr="00080B7E">
        <w:rPr>
          <w:rStyle w:val="CODEtemp"/>
        </w:rPr>
        <w:t>Location</w:t>
      </w:r>
      <w:r>
        <w:t xml:space="preserve">s </w:t>
      </w:r>
      <w:r w:rsidR="00F27DA9">
        <w:t xml:space="preserve">in different </w:t>
      </w:r>
      <w:r w:rsidR="00F27DA9">
        <w:rPr>
          <w:rStyle w:val="CODEtemp"/>
        </w:rPr>
        <w:t>threadFlow</w:t>
      </w:r>
      <w:r w:rsidR="00F27DA9">
        <w:t xml:space="preserve"> objects within the same </w:t>
      </w:r>
      <w:r w:rsidR="00F27DA9" w:rsidRPr="00080B7E">
        <w:rPr>
          <w:rStyle w:val="CODEtemp"/>
        </w:rPr>
        <w:t>codeFlow</w:t>
      </w:r>
      <w:r w:rsidR="00F27DA9">
        <w:t xml:space="preserve"> have the same value for </w:t>
      </w:r>
      <w:r w:rsidR="00F27DA9" w:rsidRPr="00080B7E">
        <w:rPr>
          <w:rStyle w:val="CODEtemp"/>
        </w:rPr>
        <w:t>executionOrder</w:t>
      </w:r>
      <w:r w:rsidR="00F27DA9">
        <w:t>, it means that execution reached both of those locations simultaneously.</w:t>
      </w:r>
      <w:r>
        <w:t xml:space="preserve"> For that reason, values of </w:t>
      </w:r>
      <w:r w:rsidRPr="007D2F0F">
        <w:rPr>
          <w:rStyle w:val="CODEtemp"/>
        </w:rPr>
        <w:t>executionOrder</w:t>
      </w:r>
      <w:r>
        <w:t xml:space="preserve"> within a single </w:t>
      </w:r>
      <w:r w:rsidRPr="007D2F0F">
        <w:rPr>
          <w:rStyle w:val="CODEtemp"/>
        </w:rPr>
        <w:t>threadFlow</w:t>
      </w:r>
      <w:r>
        <w:t xml:space="preserve"> </w:t>
      </w:r>
      <w:r w:rsidRPr="007D2F0F">
        <w:rPr>
          <w:b/>
        </w:rPr>
        <w:t>SHALL</w:t>
      </w:r>
      <w:r>
        <w:t xml:space="preserve"> be unique.</w:t>
      </w:r>
    </w:p>
    <w:p w14:paraId="3367BE58" w14:textId="67DE14F7" w:rsidR="00F27DA9" w:rsidRDefault="00F27DA9" w:rsidP="00F27DA9">
      <w:r>
        <w:t xml:space="preserve">It is only necessary to assign a value to </w:t>
      </w:r>
      <w:r w:rsidRPr="00080B7E">
        <w:rPr>
          <w:rStyle w:val="CODEtemp"/>
        </w:rPr>
        <w:t>executionOrder</w:t>
      </w:r>
      <w:r>
        <w:t xml:space="preserve"> when the temporal ordering of a </w:t>
      </w:r>
      <w:r w:rsidR="007D2F0F">
        <w:rPr>
          <w:rStyle w:val="CODEtemp"/>
        </w:rPr>
        <w:t>codeFlow</w:t>
      </w:r>
      <w:r w:rsidR="007D2F0F" w:rsidRPr="00080B7E">
        <w:rPr>
          <w:rStyle w:val="CODEtemp"/>
        </w:rPr>
        <w:t>Location</w:t>
      </w:r>
      <w:r w:rsidR="007D2F0F">
        <w:t xml:space="preserve"> </w:t>
      </w:r>
      <w:r>
        <w:t xml:space="preserve">relative to a location in a different </w:t>
      </w:r>
      <w:r>
        <w:rPr>
          <w:rStyle w:val="CODEtemp"/>
        </w:rPr>
        <w:t>threadFlow</w:t>
      </w:r>
      <w:r>
        <w:t xml:space="preserve"> is significant to the detection of a result.</w:t>
      </w:r>
    </w:p>
    <w:p w14:paraId="2DFE14FB" w14:textId="77777777" w:rsidR="00F27DA9" w:rsidRPr="00080B7E" w:rsidRDefault="00F27DA9" w:rsidP="00F27DA9">
      <w:r>
        <w:t xml:space="preserve">If this property is absent, its value </w:t>
      </w:r>
      <w:r>
        <w:rPr>
          <w:b/>
        </w:rPr>
        <w:t>SHALL</w:t>
      </w:r>
      <w:r>
        <w:t xml:space="preserve"> be taken to be 0, which is not otherwise a valid value for </w:t>
      </w:r>
      <w:r w:rsidRPr="000944A4">
        <w:rPr>
          <w:rStyle w:val="CODEtemp"/>
        </w:rPr>
        <w:t>executionOrder</w:t>
      </w:r>
      <w:r>
        <w:t>.</w:t>
      </w:r>
    </w:p>
    <w:p w14:paraId="1C0A658F" w14:textId="556D17D5" w:rsidR="00B86BC7" w:rsidRDefault="00B86BC7" w:rsidP="00B86BC7">
      <w:pPr>
        <w:pStyle w:val="Heading3"/>
      </w:pPr>
      <w:bookmarkStart w:id="690" w:name="_Toc510174843"/>
      <w:r>
        <w:t>importance property</w:t>
      </w:r>
      <w:bookmarkEnd w:id="690"/>
    </w:p>
    <w:p w14:paraId="12516DE7" w14:textId="55F61583" w:rsidR="000F0B58" w:rsidRDefault="007D2F0F" w:rsidP="000F0B58">
      <w:r>
        <w:t>A</w:t>
      </w:r>
      <w:r w:rsidR="000F0B58">
        <w:t xml:space="preserve"> </w:t>
      </w:r>
      <w:r>
        <w:rPr>
          <w:rStyle w:val="CODEtemp"/>
        </w:rPr>
        <w:t>codeFlow</w:t>
      </w:r>
      <w:r w:rsidRPr="000F0B58">
        <w:rPr>
          <w:rStyle w:val="CODEtemp"/>
        </w:rPr>
        <w:t>Location</w:t>
      </w:r>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r>
        <w:rPr>
          <w:rStyle w:val="CODEtemp"/>
        </w:rPr>
        <w:t>codeFlow</w:t>
      </w:r>
      <w:r w:rsidRPr="000F0B58">
        <w:rPr>
          <w:rStyle w:val="CODEtemp"/>
        </w:rPr>
        <w:t>Location</w:t>
      </w:r>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E04728">
      <w:pPr>
        <w:pStyle w:val="ListParagraph"/>
        <w:numPr>
          <w:ilvl w:val="0"/>
          <w:numId w:val="19"/>
        </w:numPr>
      </w:pPr>
      <w:r w:rsidRPr="000F0B58">
        <w:rPr>
          <w:rStyle w:val="CODEtemp"/>
        </w:rPr>
        <w:lastRenderedPageBreak/>
        <w:t>"important"</w:t>
      </w:r>
      <w:r>
        <w:t>: this location is important for understanding the code flow.</w:t>
      </w:r>
    </w:p>
    <w:p w14:paraId="01459C6C" w14:textId="5EDC558B" w:rsidR="000F0B58" w:rsidRDefault="000F0B58" w:rsidP="00E04728">
      <w:pPr>
        <w:pStyle w:val="ListParagraph"/>
        <w:numPr>
          <w:ilvl w:val="0"/>
          <w:numId w:val="19"/>
        </w:numPr>
      </w:pPr>
      <w:r w:rsidRPr="000F0B58">
        <w:rPr>
          <w:rStyle w:val="CODEtemp"/>
        </w:rPr>
        <w:t>"essential"</w:t>
      </w:r>
      <w:r>
        <w:t>: this location is essential for understanding the code flow.</w:t>
      </w:r>
    </w:p>
    <w:p w14:paraId="0353CCD5" w14:textId="162700EB" w:rsidR="000F0B58" w:rsidRDefault="000F0B58" w:rsidP="00E04728">
      <w:pPr>
        <w:pStyle w:val="ListParagraph"/>
        <w:numPr>
          <w:ilvl w:val="0"/>
          <w:numId w:val="19"/>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E04728">
      <w:pPr>
        <w:pStyle w:val="Note"/>
        <w:numPr>
          <w:ilvl w:val="0"/>
          <w:numId w:val="20"/>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E04728">
      <w:pPr>
        <w:pStyle w:val="Note"/>
        <w:numPr>
          <w:ilvl w:val="0"/>
          <w:numId w:val="20"/>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E04728">
      <w:pPr>
        <w:pStyle w:val="Note"/>
        <w:numPr>
          <w:ilvl w:val="0"/>
          <w:numId w:val="20"/>
        </w:numPr>
      </w:pPr>
      <w:r>
        <w:t>A “verbose view,” which displays all the locations in the code flow.</w:t>
      </w:r>
    </w:p>
    <w:p w14:paraId="387943F0" w14:textId="144CCF00" w:rsidR="00B86BC7" w:rsidRDefault="00B86BC7" w:rsidP="00B86BC7">
      <w:pPr>
        <w:pStyle w:val="Heading3"/>
      </w:pPr>
      <w:bookmarkStart w:id="691" w:name="_Toc510174844"/>
      <w:r>
        <w:t>properties property</w:t>
      </w:r>
      <w:bookmarkEnd w:id="691"/>
    </w:p>
    <w:p w14:paraId="61AE0053" w14:textId="6BDB0677" w:rsidR="004A77ED" w:rsidRPr="004A77ED" w:rsidRDefault="004A77ED" w:rsidP="004A77ED">
      <w:r w:rsidRPr="004A77ED">
        <w:t xml:space="preserve">A </w:t>
      </w:r>
      <w:r w:rsidR="003F0742">
        <w:rPr>
          <w:rStyle w:val="CODEtemp"/>
        </w:rPr>
        <w:t>codeFlowLocation</w:t>
      </w:r>
      <w:r w:rsidR="003F0742" w:rsidRPr="004A77ED">
        <w:t xml:space="preserve"> </w:t>
      </w:r>
      <w:r w:rsidRPr="004A77ED">
        <w:t xml:space="preserve">object </w:t>
      </w:r>
      <w:r w:rsidRPr="004A77ED">
        <w:rPr>
          <w:b/>
        </w:rPr>
        <w:t>MAY</w:t>
      </w:r>
      <w:r w:rsidRPr="004A77ED">
        <w:t xml:space="preserve"> contain a property named </w:t>
      </w:r>
      <w:r w:rsidRPr="004A77ED">
        <w:rPr>
          <w:rStyle w:val="CODEtemp"/>
        </w:rPr>
        <w:t>properties</w:t>
      </w:r>
      <w:r w:rsidRPr="004A77ED">
        <w:t xml:space="preserve"> whose value is a property bag (</w:t>
      </w:r>
      <w:bookmarkStart w:id="692" w:name="_Hlk503362618"/>
      <w:r w:rsidRPr="004A77ED">
        <w:t>§</w:t>
      </w:r>
      <w:bookmarkEnd w:id="692"/>
      <w:r>
        <w:fldChar w:fldCharType="begin"/>
      </w:r>
      <w:r>
        <w:instrText xml:space="preserve"> REF _Ref493408960 \w \h </w:instrText>
      </w:r>
      <w:r>
        <w:fldChar w:fldCharType="separate"/>
      </w:r>
      <w:r w:rsidR="00C12AF1">
        <w:t>3.7</w:t>
      </w:r>
      <w:r>
        <w:fldChar w:fldCharType="end"/>
      </w:r>
      <w:r w:rsidRPr="004A77ED">
        <w:t>). This allows tools to include additional information about the use of the location in this context that is not explicitly specified in the SARIF format.</w:t>
      </w:r>
    </w:p>
    <w:p w14:paraId="0EBBB1FD" w14:textId="1D6D3D0E" w:rsidR="00B86BC7" w:rsidRDefault="00B86BC7" w:rsidP="00B86BC7">
      <w:pPr>
        <w:pStyle w:val="Heading2"/>
      </w:pPr>
      <w:bookmarkStart w:id="693" w:name="_Ref493509872"/>
      <w:bookmarkStart w:id="694" w:name="_Toc510174845"/>
      <w:r>
        <w:t>annotation object</w:t>
      </w:r>
      <w:bookmarkEnd w:id="693"/>
      <w:bookmarkEnd w:id="694"/>
    </w:p>
    <w:p w14:paraId="02CBFA23" w14:textId="6673CFB5" w:rsidR="00B86BC7" w:rsidRDefault="00B86BC7" w:rsidP="00B86BC7">
      <w:pPr>
        <w:pStyle w:val="Heading3"/>
      </w:pPr>
      <w:bookmarkStart w:id="695" w:name="_Toc510174846"/>
      <w:r>
        <w:t>General</w:t>
      </w:r>
      <w:bookmarkEnd w:id="695"/>
    </w:p>
    <w:p w14:paraId="03F42D45" w14:textId="1DD770D2" w:rsidR="004A77ED" w:rsidRPr="004A77ED" w:rsidRDefault="004A77ED" w:rsidP="004A77ED">
      <w:r w:rsidRPr="004A77ED">
        <w:t xml:space="preserve">An </w:t>
      </w:r>
      <w:r w:rsidRPr="004A77ED">
        <w:rPr>
          <w:rStyle w:val="CODEtemp"/>
        </w:rPr>
        <w:t>annotation</w:t>
      </w:r>
      <w:r w:rsidRPr="004A77ED">
        <w:t xml:space="preserve"> object associates a message with one or more physical locations.</w:t>
      </w:r>
    </w:p>
    <w:p w14:paraId="01260C61" w14:textId="2AC9CFB5" w:rsidR="00B86BC7" w:rsidRDefault="00B86BC7" w:rsidP="00B86BC7">
      <w:pPr>
        <w:pStyle w:val="Heading3"/>
      </w:pPr>
      <w:bookmarkStart w:id="696" w:name="_Ref493510430"/>
      <w:bookmarkStart w:id="697" w:name="_Toc510174847"/>
      <w:r>
        <w:t>message property</w:t>
      </w:r>
      <w:bookmarkEnd w:id="696"/>
      <w:bookmarkEnd w:id="697"/>
    </w:p>
    <w:p w14:paraId="1B321225" w14:textId="35FD1BF8" w:rsidR="004A77ED" w:rsidRPr="004A77ED" w:rsidRDefault="004A77ED" w:rsidP="004A77ED">
      <w:r>
        <w:t>A</w:t>
      </w:r>
      <w:r w:rsidRPr="004A77ED">
        <w:t xml:space="preserve">n </w:t>
      </w:r>
      <w:r w:rsidRPr="004A77ED">
        <w:rPr>
          <w:rStyle w:val="CODEtemp"/>
        </w:rPr>
        <w:t>annotation</w:t>
      </w:r>
      <w:r w:rsidRPr="004A77ED">
        <w:t xml:space="preserve"> object </w:t>
      </w:r>
      <w:r w:rsidRPr="004A77ED">
        <w:rPr>
          <w:b/>
        </w:rPr>
        <w:t>SHALL</w:t>
      </w:r>
      <w:r w:rsidRPr="004A77ED">
        <w:t xml:space="preserve"> contain a property named </w:t>
      </w:r>
      <w:r w:rsidRPr="004A77ED">
        <w:rPr>
          <w:rStyle w:val="CODEtemp"/>
        </w:rPr>
        <w:t>message</w:t>
      </w:r>
      <w:r w:rsidRPr="004A77ED">
        <w:t xml:space="preserve"> whose value is a </w:t>
      </w:r>
      <w:r w:rsidR="00C40BDA" w:rsidRPr="00A35543">
        <w:rPr>
          <w:rStyle w:val="CODEtemp"/>
        </w:rPr>
        <w:t>message</w:t>
      </w:r>
      <w:r w:rsidR="00C40BDA">
        <w:t xml:space="preserve"> </w:t>
      </w:r>
      <w:r w:rsidR="00A35543">
        <w:t xml:space="preserve">object </w:t>
      </w:r>
      <w:r w:rsidR="00C40BDA">
        <w:t>(</w:t>
      </w:r>
      <w:r w:rsidR="00C40BDA" w:rsidRPr="004A77ED">
        <w:t>§</w:t>
      </w:r>
      <w:r w:rsidR="00A35543">
        <w:fldChar w:fldCharType="begin"/>
      </w:r>
      <w:r w:rsidR="00A35543">
        <w:instrText xml:space="preserve"> REF _Ref508814664 \r \h </w:instrText>
      </w:r>
      <w:r w:rsidR="00A35543">
        <w:fldChar w:fldCharType="separate"/>
      </w:r>
      <w:r w:rsidR="00C12AF1">
        <w:t>3.9</w:t>
      </w:r>
      <w:r w:rsidR="00A35543">
        <w:fldChar w:fldCharType="end"/>
      </w:r>
      <w:r w:rsidR="00C40BDA">
        <w:t xml:space="preserve">) </w:t>
      </w:r>
      <w:r w:rsidRPr="004A77ED">
        <w:t xml:space="preserve">that describes the physical location or locations specified by the </w:t>
      </w:r>
      <w:r w:rsidRPr="004A77ED">
        <w:rPr>
          <w:rStyle w:val="CODEtemp"/>
        </w:rPr>
        <w:t>locations</w:t>
      </w:r>
      <w:r w:rsidRPr="004A77ED">
        <w:t xml:space="preserve"> property (§</w:t>
      </w:r>
      <w:r w:rsidR="00B27191">
        <w:fldChar w:fldCharType="begin"/>
      </w:r>
      <w:r w:rsidR="00B27191">
        <w:instrText xml:space="preserve"> REF _Ref503362753 \r \h </w:instrText>
      </w:r>
      <w:r w:rsidR="00B27191">
        <w:fldChar w:fldCharType="separate"/>
      </w:r>
      <w:r w:rsidR="00C12AF1">
        <w:t>3.28.3</w:t>
      </w:r>
      <w:r w:rsidR="00B27191">
        <w:fldChar w:fldCharType="end"/>
      </w:r>
      <w:r w:rsidRPr="004A77ED">
        <w:t>).</w:t>
      </w:r>
    </w:p>
    <w:p w14:paraId="6950A391" w14:textId="04EDA9E0" w:rsidR="00B86BC7" w:rsidRDefault="00B86BC7" w:rsidP="00B86BC7">
      <w:pPr>
        <w:pStyle w:val="Heading3"/>
      </w:pPr>
      <w:bookmarkStart w:id="698" w:name="_Ref493488409"/>
      <w:bookmarkStart w:id="699" w:name="_Ref503362753"/>
      <w:bookmarkStart w:id="700" w:name="_Toc510174848"/>
      <w:r>
        <w:t>locations property</w:t>
      </w:r>
      <w:bookmarkEnd w:id="698"/>
      <w:bookmarkEnd w:id="699"/>
      <w:bookmarkEnd w:id="700"/>
    </w:p>
    <w:p w14:paraId="05806589" w14:textId="782A20F8" w:rsidR="004A77ED" w:rsidRPr="004A77ED" w:rsidRDefault="004A77ED" w:rsidP="004A77ED">
      <w:r w:rsidRPr="004A77ED">
        <w:t xml:space="preserve">An </w:t>
      </w:r>
      <w:r w:rsidRPr="004A77ED">
        <w:rPr>
          <w:rStyle w:val="CODEtemp"/>
        </w:rPr>
        <w:t>annotation</w:t>
      </w:r>
      <w:r w:rsidRPr="004A77ED">
        <w:t xml:space="preserve"> object </w:t>
      </w:r>
      <w:r w:rsidRPr="004A77ED">
        <w:rPr>
          <w:b/>
        </w:rPr>
        <w:t>SHALL</w:t>
      </w:r>
      <w:r w:rsidRPr="004A77ED">
        <w:t xml:space="preserve"> contain a property named </w:t>
      </w:r>
      <w:r w:rsidRPr="004A77ED">
        <w:rPr>
          <w:rStyle w:val="CODEtemp"/>
        </w:rPr>
        <w:t>locations</w:t>
      </w:r>
      <w:r w:rsidRPr="004A77ED">
        <w:t xml:space="preserve"> whose value is an array containing one or more unique (§</w:t>
      </w:r>
      <w:r>
        <w:fldChar w:fldCharType="begin"/>
      </w:r>
      <w:r>
        <w:instrText xml:space="preserve"> REF _Ref493404799 \w \h </w:instrText>
      </w:r>
      <w:r>
        <w:fldChar w:fldCharType="separate"/>
      </w:r>
      <w:r w:rsidR="00C12AF1">
        <w:t>3.6.2</w:t>
      </w:r>
      <w:r>
        <w:fldChar w:fldCharType="end"/>
      </w:r>
      <w:r w:rsidRPr="004A77ED">
        <w:t xml:space="preserve">) </w:t>
      </w:r>
      <w:r w:rsidRPr="00B27191">
        <w:rPr>
          <w:rStyle w:val="CODEtemp"/>
        </w:rPr>
        <w:t>physicalLocation</w:t>
      </w:r>
      <w:r w:rsidRPr="004A77ED">
        <w:t xml:space="preserve"> objects (§</w:t>
      </w:r>
      <w:r>
        <w:fldChar w:fldCharType="begin"/>
      </w:r>
      <w:r>
        <w:instrText xml:space="preserve"> REF _Ref493477390 \w \h </w:instrText>
      </w:r>
      <w:r>
        <w:fldChar w:fldCharType="separate"/>
      </w:r>
      <w:r w:rsidR="00C12AF1">
        <w:t>3.20</w:t>
      </w:r>
      <w:r>
        <w:fldChar w:fldCharType="end"/>
      </w:r>
      <w:r w:rsidRPr="004A77ED">
        <w:t xml:space="preserve">) to which the </w:t>
      </w:r>
      <w:r w:rsidRPr="00A35543">
        <w:rPr>
          <w:rStyle w:val="CODEtemp"/>
        </w:rPr>
        <w:t>message</w:t>
      </w:r>
      <w:r w:rsidRPr="004A77ED">
        <w:t xml:space="preserve"> (§</w:t>
      </w:r>
      <w:r>
        <w:fldChar w:fldCharType="begin"/>
      </w:r>
      <w:r>
        <w:instrText xml:space="preserve"> REF _Ref493510430 \w \h </w:instrText>
      </w:r>
      <w:r>
        <w:fldChar w:fldCharType="separate"/>
      </w:r>
      <w:r w:rsidR="00C12AF1">
        <w:t>3.28.2</w:t>
      </w:r>
      <w:r>
        <w:fldChar w:fldCharType="end"/>
      </w:r>
      <w:r w:rsidRPr="004A77ED">
        <w:t>) is relevant.</w:t>
      </w:r>
    </w:p>
    <w:p w14:paraId="30476A22" w14:textId="71D9FA88" w:rsidR="00262CD2" w:rsidRDefault="00262CD2" w:rsidP="00B86BC7">
      <w:pPr>
        <w:pStyle w:val="Heading2"/>
      </w:pPr>
      <w:bookmarkStart w:id="701" w:name="_Ref508812750"/>
      <w:bookmarkStart w:id="702" w:name="_Toc510174849"/>
      <w:bookmarkStart w:id="703" w:name="_Ref493407996"/>
      <w:r>
        <w:t>resources object</w:t>
      </w:r>
      <w:bookmarkEnd w:id="701"/>
      <w:bookmarkEnd w:id="702"/>
    </w:p>
    <w:p w14:paraId="526D1A22" w14:textId="73E461DD" w:rsidR="00E15F22" w:rsidRDefault="00E15F22" w:rsidP="00E15F22">
      <w:pPr>
        <w:pStyle w:val="Heading3"/>
      </w:pPr>
      <w:bookmarkStart w:id="704" w:name="_Toc510174850"/>
      <w:r>
        <w:t>General</w:t>
      </w:r>
      <w:bookmarkEnd w:id="704"/>
    </w:p>
    <w:p w14:paraId="1B8B5EA3" w14:textId="30A9D978" w:rsidR="00E15F22" w:rsidRPr="00E15F22" w:rsidRDefault="00E15F22" w:rsidP="00E15F22">
      <w:r>
        <w:t xml:space="preserve">A </w:t>
      </w:r>
      <w:r w:rsidRPr="00425B80">
        <w:rPr>
          <w:rStyle w:val="CODEtemp"/>
        </w:rPr>
        <w:t>resources</w:t>
      </w:r>
      <w:r>
        <w:t xml:space="preserve"> object represents items that can be localized, such as message strings </w:t>
      </w:r>
      <w:r w:rsidR="002C68D3">
        <w:t>and</w:t>
      </w:r>
      <w:r>
        <w:t xml:space="preserve"> rule metadata.</w:t>
      </w:r>
    </w:p>
    <w:p w14:paraId="4CC95362" w14:textId="402B4F8C" w:rsidR="00262CD2" w:rsidRDefault="00262CD2" w:rsidP="00262CD2">
      <w:pPr>
        <w:pStyle w:val="Heading3"/>
      </w:pPr>
      <w:bookmarkStart w:id="705" w:name="_Ref508811824"/>
      <w:bookmarkStart w:id="706" w:name="_Toc510174851"/>
      <w:r>
        <w:t>messageStrings property</w:t>
      </w:r>
      <w:bookmarkEnd w:id="705"/>
      <w:bookmarkEnd w:id="706"/>
    </w:p>
    <w:p w14:paraId="58977C62" w14:textId="24E97EA1" w:rsidR="007E2FF7" w:rsidRDefault="007E2FF7" w:rsidP="007E2FF7">
      <w:r>
        <w:t xml:space="preserve">A </w:t>
      </w:r>
      <w:r w:rsidRPr="00E80DCC">
        <w:rPr>
          <w:rStyle w:val="CODEtemp"/>
        </w:rPr>
        <w:t>resources</w:t>
      </w:r>
      <w:r>
        <w:t xml:space="preserve"> object </w:t>
      </w:r>
      <w:r>
        <w:rPr>
          <w:b/>
        </w:rPr>
        <w:t>MAY</w:t>
      </w:r>
      <w:r>
        <w:t xml:space="preserve"> contain a property named </w:t>
      </w:r>
      <w:r>
        <w:rPr>
          <w:rStyle w:val="CODEtemp"/>
        </w:rPr>
        <w:t>messageStrings</w:t>
      </w:r>
      <w:r>
        <w:t xml:space="preserve"> whose value is a JSON object (§</w:t>
      </w:r>
      <w:r>
        <w:fldChar w:fldCharType="begin"/>
      </w:r>
      <w:r>
        <w:instrText xml:space="preserve"> REF _Ref508798892 \r \h </w:instrText>
      </w:r>
      <w:r>
        <w:fldChar w:fldCharType="separate"/>
      </w:r>
      <w:r w:rsidR="00C12AF1">
        <w:t>3.5</w:t>
      </w:r>
      <w:r>
        <w:fldChar w:fldCharType="end"/>
      </w:r>
      <w:r>
        <w:t>), each of whose properties represents a single localized string. The property names correspond to resource identifiers (§</w:t>
      </w:r>
      <w:r>
        <w:fldChar w:fldCharType="begin"/>
      </w:r>
      <w:r>
        <w:instrText xml:space="preserve"> REF _Ref508812963 \r \h </w:instrText>
      </w:r>
      <w:r>
        <w:fldChar w:fldCharType="separate"/>
      </w:r>
      <w:r w:rsidR="00C12AF1">
        <w:t>3.9.6</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C12AF1">
        <w:t>3.9</w:t>
      </w:r>
      <w:r>
        <w:fldChar w:fldCharType="end"/>
      </w:r>
      <w:r>
        <w:t xml:space="preserve">). If the property name is used as the value of the </w:t>
      </w:r>
      <w:r w:rsidRPr="009722CB">
        <w:rPr>
          <w:rStyle w:val="CODEtemp"/>
        </w:rPr>
        <w:t>messageId</w:t>
      </w:r>
      <w:r>
        <w:t xml:space="preserve"> property (§</w:t>
      </w:r>
      <w:r>
        <w:fldChar w:fldCharType="begin"/>
      </w:r>
      <w:r>
        <w:instrText xml:space="preserve"> REF _Ref508811592 \r \h </w:instrText>
      </w:r>
      <w:r>
        <w:fldChar w:fldCharType="separate"/>
      </w:r>
      <w:r w:rsidR="00C12AF1">
        <w:t>3.9.9</w:t>
      </w:r>
      <w:r>
        <w:fldChar w:fldCharType="end"/>
      </w:r>
      <w:r>
        <w:t xml:space="preserve">) of any </w:t>
      </w:r>
      <w:r w:rsidRPr="009722CB">
        <w:rPr>
          <w:rStyle w:val="CODEtemp"/>
        </w:rPr>
        <w:t>message</w:t>
      </w:r>
      <w:r>
        <w:t xml:space="preserve"> object in the current run, the property value </w:t>
      </w:r>
      <w:r>
        <w:rPr>
          <w:b/>
        </w:rPr>
        <w:t>SHALL</w:t>
      </w:r>
      <w:r>
        <w:t xml:space="preserve"> be a plain text string (§</w:t>
      </w:r>
      <w:r>
        <w:fldChar w:fldCharType="begin"/>
      </w:r>
      <w:r>
        <w:instrText xml:space="preserve"> REF _Ref503354593 \r \h </w:instrText>
      </w:r>
      <w:r>
        <w:fldChar w:fldCharType="separate"/>
      </w:r>
      <w:r w:rsidR="00C12AF1">
        <w:t>3.9.2</w:t>
      </w:r>
      <w:r>
        <w:fldChar w:fldCharType="end"/>
      </w:r>
      <w:r>
        <w:t xml:space="preserve">). If the property name is used as the value of the </w:t>
      </w:r>
      <w:r w:rsidRPr="009722CB">
        <w:rPr>
          <w:rStyle w:val="CODEtemp"/>
        </w:rPr>
        <w:t>richMessageId</w:t>
      </w:r>
      <w:r>
        <w:t xml:space="preserve"> property (§</w:t>
      </w:r>
      <w:r>
        <w:fldChar w:fldCharType="begin"/>
      </w:r>
      <w:r>
        <w:instrText xml:space="preserve"> REF _Ref508811630 \r \h </w:instrText>
      </w:r>
      <w:r>
        <w:fldChar w:fldCharType="separate"/>
      </w:r>
      <w:r w:rsidR="00C12AF1">
        <w:t>3.9.10</w:t>
      </w:r>
      <w:r>
        <w:fldChar w:fldCharType="end"/>
      </w:r>
      <w:r>
        <w:t xml:space="preserve">) of any </w:t>
      </w:r>
      <w:r w:rsidRPr="003630EE">
        <w:rPr>
          <w:rStyle w:val="CODEtemp"/>
        </w:rPr>
        <w:t>message</w:t>
      </w:r>
      <w:r>
        <w:t xml:space="preserve"> object tin the current run, the property value </w:t>
      </w:r>
      <w:r>
        <w:rPr>
          <w:b/>
        </w:rPr>
        <w:t>SHALL</w:t>
      </w:r>
      <w:r>
        <w:t xml:space="preserve"> be a rich text string (§</w:t>
      </w:r>
      <w:r>
        <w:fldChar w:fldCharType="begin"/>
      </w:r>
      <w:r>
        <w:instrText xml:space="preserve"> REF _Ref503354606 \r \h </w:instrText>
      </w:r>
      <w:r>
        <w:fldChar w:fldCharType="separate"/>
      </w:r>
      <w:r w:rsidR="00C12AF1">
        <w:t>3.9.3</w:t>
      </w:r>
      <w:r>
        <w:fldChar w:fldCharType="end"/>
      </w:r>
      <w:r>
        <w:t xml:space="preserve">). A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run.</w:t>
      </w:r>
    </w:p>
    <w:p w14:paraId="0E7F4FFB" w14:textId="26AE6CD8" w:rsidR="007E2FF7" w:rsidRDefault="007E2FF7" w:rsidP="007E2FF7">
      <w:pPr>
        <w:pStyle w:val="Note"/>
      </w:pPr>
      <w:r>
        <w:lastRenderedPageBreak/>
        <w:t>EXAMPLE:</w:t>
      </w:r>
    </w:p>
    <w:p w14:paraId="0C9274FC" w14:textId="1C297E86" w:rsidR="007E2FF7" w:rsidRDefault="007E2FF7" w:rsidP="007E2FF7">
      <w:pPr>
        <w:pStyle w:val="Codesmall"/>
      </w:pPr>
      <w:r>
        <w:t>"resources": {</w:t>
      </w:r>
    </w:p>
    <w:p w14:paraId="7EE7AE72" w14:textId="5BF39730" w:rsidR="007E2FF7" w:rsidRDefault="007E2FF7" w:rsidP="007E2FF7">
      <w:pPr>
        <w:pStyle w:val="Codesmall"/>
      </w:pPr>
      <w:r>
        <w:t xml:space="preserve">  "</w:t>
      </w:r>
      <w:r w:rsidR="00FB34A0">
        <w:t>messageStrings": {</w:t>
      </w:r>
    </w:p>
    <w:p w14:paraId="2AFBE1EF" w14:textId="36F6D6FF" w:rsidR="00FB34A0" w:rsidRDefault="00FB34A0" w:rsidP="007E2FF7">
      <w:pPr>
        <w:pStyle w:val="Codesmall"/>
      </w:pPr>
      <w:r>
        <w:t xml:space="preserve">    "call": "Function call",</w:t>
      </w:r>
    </w:p>
    <w:p w14:paraId="4BB93CD7" w14:textId="72B319D9" w:rsidR="00FB34A0" w:rsidRDefault="00FB34A0" w:rsidP="007E2FF7">
      <w:pPr>
        <w:pStyle w:val="Codesmall"/>
      </w:pPr>
      <w:r>
        <w:t xml:space="preserve">    "return": "Function return"</w:t>
      </w:r>
    </w:p>
    <w:p w14:paraId="4EDF1473" w14:textId="358F2854" w:rsidR="00FB34A0" w:rsidRDefault="00FB34A0" w:rsidP="007E2FF7">
      <w:pPr>
        <w:pStyle w:val="Codesmall"/>
      </w:pPr>
      <w:r>
        <w:t xml:space="preserve">  }</w:t>
      </w:r>
    </w:p>
    <w:p w14:paraId="2E8E23A4" w14:textId="1DFA089F" w:rsidR="007E2FF7" w:rsidRPr="007E2FF7" w:rsidRDefault="007E2FF7" w:rsidP="007E2FF7">
      <w:pPr>
        <w:pStyle w:val="Codesmall"/>
      </w:pPr>
      <w:r>
        <w:t>}</w:t>
      </w:r>
    </w:p>
    <w:p w14:paraId="15D142AC" w14:textId="05151591" w:rsidR="00262CD2" w:rsidRDefault="00262CD2" w:rsidP="00262CD2">
      <w:pPr>
        <w:pStyle w:val="Heading3"/>
      </w:pPr>
      <w:bookmarkStart w:id="707" w:name="_Ref508870783"/>
      <w:bookmarkStart w:id="708" w:name="_Ref508871574"/>
      <w:bookmarkStart w:id="709" w:name="_Ref508876005"/>
      <w:bookmarkStart w:id="710" w:name="_Toc510174852"/>
      <w:r>
        <w:t>rules property</w:t>
      </w:r>
      <w:bookmarkEnd w:id="707"/>
      <w:bookmarkEnd w:id="708"/>
      <w:bookmarkEnd w:id="709"/>
      <w:bookmarkEnd w:id="710"/>
    </w:p>
    <w:p w14:paraId="0650D575" w14:textId="08331115" w:rsidR="00D11581" w:rsidRPr="00425B80" w:rsidRDefault="00D11581" w:rsidP="00D11581">
      <w:r>
        <w:t xml:space="preserve">A </w:t>
      </w:r>
      <w:r w:rsidRPr="009722CB">
        <w:rPr>
          <w:rStyle w:val="CODEtemp"/>
        </w:rPr>
        <w:t>resources</w:t>
      </w:r>
      <w:r>
        <w:t xml:space="preserve"> object </w:t>
      </w:r>
      <w:r>
        <w:rPr>
          <w:b/>
        </w:rPr>
        <w:t>MAY</w:t>
      </w:r>
      <w:r>
        <w:t xml:space="preserve"> </w:t>
      </w:r>
      <w:r w:rsidR="007E2FF7">
        <w:t>contain</w:t>
      </w:r>
      <w:r>
        <w:t xml:space="preserve"> a property named </w:t>
      </w:r>
      <w:r w:rsidRPr="00425B80">
        <w:rPr>
          <w:rStyle w:val="CODEtemp"/>
        </w:rPr>
        <w:t>rules</w:t>
      </w:r>
      <w:r>
        <w:t xml:space="preserve"> whose value is a JSON object (§</w:t>
      </w:r>
      <w:r>
        <w:fldChar w:fldCharType="begin"/>
      </w:r>
      <w:r>
        <w:instrText xml:space="preserve"> REF _Ref508798892 \r \h </w:instrText>
      </w:r>
      <w:r>
        <w:fldChar w:fldCharType="separate"/>
      </w:r>
      <w:r w:rsidR="00C12AF1">
        <w:t>3.5</w:t>
      </w:r>
      <w:r>
        <w:fldChar w:fldCharType="end"/>
      </w:r>
      <w:r>
        <w:t xml:space="preserve">), each of whose properties represents a </w:t>
      </w:r>
      <w:r w:rsidRPr="00EA45E7">
        <w:rPr>
          <w:rStyle w:val="CODEtemp"/>
        </w:rPr>
        <w:t>rule</w:t>
      </w:r>
      <w:r>
        <w:t xml:space="preserve"> object (§</w:t>
      </w:r>
      <w:r>
        <w:fldChar w:fldCharType="begin"/>
      </w:r>
      <w:r>
        <w:instrText xml:space="preserve"> REF _Ref508814067 \r \h </w:instrText>
      </w:r>
      <w:r>
        <w:fldChar w:fldCharType="separate"/>
      </w:r>
      <w:r w:rsidR="00C12AF1">
        <w:t>3.30</w:t>
      </w:r>
      <w:r>
        <w:fldChar w:fldCharType="end"/>
      </w:r>
      <w:r>
        <w:t>).</w:t>
      </w:r>
    </w:p>
    <w:p w14:paraId="757EA362" w14:textId="1B1E7D76" w:rsidR="00D11581" w:rsidRDefault="00D11581" w:rsidP="00D11581">
      <w:r w:rsidRPr="00DD45F4">
        <w:t xml:space="preserve">If there is only one </w:t>
      </w:r>
      <w:r w:rsidRPr="00DD45F4">
        <w:rPr>
          <w:rStyle w:val="CODEtemp"/>
        </w:rPr>
        <w:t>rule</w:t>
      </w:r>
      <w:r w:rsidRPr="00DD45F4">
        <w:t xml:space="preserve"> object with a </w:t>
      </w:r>
      <w:proofErr w:type="gramStart"/>
      <w:r w:rsidRPr="00DD45F4">
        <w:t xml:space="preserve">particular </w:t>
      </w:r>
      <w:r w:rsidRPr="00DD45F4">
        <w:rPr>
          <w:rStyle w:val="CODEtemp"/>
        </w:rPr>
        <w:t>id</w:t>
      </w:r>
      <w:proofErr w:type="gramEnd"/>
      <w:r w:rsidRPr="00DD45F4">
        <w:t xml:space="preserve"> (§</w:t>
      </w:r>
      <w:r>
        <w:fldChar w:fldCharType="begin"/>
      </w:r>
      <w:r>
        <w:instrText xml:space="preserve"> REF _Ref493408046 \r \h </w:instrText>
      </w:r>
      <w:r>
        <w:fldChar w:fldCharType="separate"/>
      </w:r>
      <w:r w:rsidR="00C12AF1">
        <w:t>3.30.3</w:t>
      </w:r>
      <w:r>
        <w:fldChar w:fldCharType="end"/>
      </w:r>
      <w:r w:rsidRPr="00DD45F4">
        <w:t xml:space="preserve">), then the property name for that </w:t>
      </w:r>
      <w:r w:rsidRPr="00DD45F4">
        <w:rPr>
          <w:rStyle w:val="CODEtemp"/>
        </w:rPr>
        <w:t>rule</w:t>
      </w:r>
      <w:r w:rsidRPr="00DD45F4">
        <w:t xml:space="preserve"> object </w:t>
      </w:r>
      <w:r w:rsidRPr="00DD45F4">
        <w:rPr>
          <w:b/>
        </w:rPr>
        <w:t>SHALL</w:t>
      </w:r>
      <w:r w:rsidRPr="00DD45F4">
        <w:t xml:space="preserve"> be the rule id.</w:t>
      </w:r>
    </w:p>
    <w:p w14:paraId="164EE48F" w14:textId="77777777" w:rsidR="00D11581" w:rsidRDefault="00D11581" w:rsidP="00D11581">
      <w:pPr>
        <w:pStyle w:val="Note"/>
      </w:pPr>
      <w:r>
        <w:t xml:space="preserve">EXAMPLE 1: </w:t>
      </w:r>
      <w:r w:rsidRPr="00DD45F4">
        <w:t>In this example, two rules have different ids. The property names match the rule ids.</w:t>
      </w:r>
    </w:p>
    <w:p w14:paraId="6C82FC3A" w14:textId="130194B7" w:rsidR="007E2FF7" w:rsidRDefault="007E2FF7" w:rsidP="007E2FF7">
      <w:pPr>
        <w:pStyle w:val="Codesmall"/>
      </w:pPr>
      <w:r>
        <w:t>"resources": {</w:t>
      </w:r>
    </w:p>
    <w:p w14:paraId="6BA30276" w14:textId="71782D4F" w:rsidR="00D11581" w:rsidRDefault="007E2FF7" w:rsidP="007E2FF7">
      <w:pPr>
        <w:pStyle w:val="Codesmall"/>
      </w:pPr>
      <w:r>
        <w:t xml:space="preserve">  </w:t>
      </w:r>
      <w:r w:rsidR="00D11581">
        <w:t>"rules": {</w:t>
      </w:r>
    </w:p>
    <w:p w14:paraId="67A251C4" w14:textId="05069442" w:rsidR="00D11581" w:rsidRDefault="00D11581" w:rsidP="007E2FF7">
      <w:pPr>
        <w:pStyle w:val="Codesmall"/>
      </w:pPr>
      <w:r>
        <w:t xml:space="preserve">  </w:t>
      </w:r>
      <w:r w:rsidR="007E2FF7">
        <w:t xml:space="preserve">  </w:t>
      </w:r>
      <w:r>
        <w:t>"CA1001": {</w:t>
      </w:r>
    </w:p>
    <w:p w14:paraId="5927B16E" w14:textId="04E6716E" w:rsidR="00D11581" w:rsidRDefault="00D11581" w:rsidP="007E2FF7">
      <w:pPr>
        <w:pStyle w:val="Codesmall"/>
      </w:pPr>
      <w:r>
        <w:t xml:space="preserve">    </w:t>
      </w:r>
      <w:r w:rsidR="007E2FF7">
        <w:t xml:space="preserve">  </w:t>
      </w:r>
      <w:r>
        <w:t>"id": "CA1001",</w:t>
      </w:r>
    </w:p>
    <w:p w14:paraId="1BB35E6D" w14:textId="13C83DF5" w:rsidR="00D11581" w:rsidRDefault="007E2FF7" w:rsidP="007E2FF7">
      <w:pPr>
        <w:pStyle w:val="Codesmall"/>
      </w:pPr>
      <w:r>
        <w:t xml:space="preserve">  </w:t>
      </w:r>
      <w:r w:rsidR="00D11581">
        <w:t xml:space="preserve">    "shortDescription": {</w:t>
      </w:r>
    </w:p>
    <w:p w14:paraId="62CEB202" w14:textId="321846F8" w:rsidR="00D11581" w:rsidRDefault="00D11581" w:rsidP="007E2FF7">
      <w:pPr>
        <w:pStyle w:val="Codesmall"/>
      </w:pPr>
      <w:r>
        <w:t xml:space="preserve">  </w:t>
      </w:r>
      <w:r w:rsidR="007E2FF7">
        <w:t xml:space="preserve">  </w:t>
      </w:r>
      <w:r>
        <w:t xml:space="preserve">    "text": "Types that own disposable fields should be</w:t>
      </w:r>
    </w:p>
    <w:p w14:paraId="2E8FE9E5" w14:textId="619F259C" w:rsidR="00D11581" w:rsidRDefault="00D11581" w:rsidP="007E2FF7">
      <w:pPr>
        <w:pStyle w:val="Codesmall"/>
      </w:pPr>
      <w:r>
        <w:t xml:space="preserve">    </w:t>
      </w:r>
      <w:r w:rsidR="007E2FF7">
        <w:t xml:space="preserve">  </w:t>
      </w:r>
      <w:r>
        <w:t xml:space="preserve">           disposable."</w:t>
      </w:r>
    </w:p>
    <w:p w14:paraId="512FBFE5" w14:textId="19389A99" w:rsidR="00D11581" w:rsidRDefault="007E2FF7" w:rsidP="007E2FF7">
      <w:pPr>
        <w:pStyle w:val="Codesmall"/>
      </w:pPr>
      <w:r>
        <w:t xml:space="preserve">  </w:t>
      </w:r>
      <w:r w:rsidR="00D11581">
        <w:t xml:space="preserve">    }</w:t>
      </w:r>
    </w:p>
    <w:p w14:paraId="620CB0A2" w14:textId="3FEF4244" w:rsidR="00D11581" w:rsidRDefault="00D11581" w:rsidP="007E2FF7">
      <w:pPr>
        <w:pStyle w:val="Codesmall"/>
      </w:pPr>
      <w:r>
        <w:t xml:space="preserve">  </w:t>
      </w:r>
      <w:r w:rsidR="007E2FF7">
        <w:t xml:space="preserve">  </w:t>
      </w:r>
      <w:r>
        <w:t>},</w:t>
      </w:r>
    </w:p>
    <w:p w14:paraId="1BE12AC5" w14:textId="719CC528" w:rsidR="00D11581" w:rsidRDefault="007E2FF7" w:rsidP="007E2FF7">
      <w:pPr>
        <w:pStyle w:val="Codesmall"/>
      </w:pPr>
      <w:r>
        <w:t xml:space="preserve">  </w:t>
      </w:r>
      <w:r w:rsidR="00D11581">
        <w:t xml:space="preserve">  "CA1002": {</w:t>
      </w:r>
    </w:p>
    <w:p w14:paraId="28327AF8" w14:textId="2FFA4915" w:rsidR="00D11581" w:rsidRDefault="00D11581" w:rsidP="007E2FF7">
      <w:pPr>
        <w:pStyle w:val="Codesmall"/>
      </w:pPr>
      <w:r>
        <w:t xml:space="preserve">  </w:t>
      </w:r>
      <w:r w:rsidR="007E2FF7">
        <w:t xml:space="preserve">  </w:t>
      </w:r>
      <w:r>
        <w:t xml:space="preserve">  "id": "CA1002",</w:t>
      </w:r>
    </w:p>
    <w:p w14:paraId="575463AB" w14:textId="36F206A4" w:rsidR="005A3711" w:rsidRDefault="00D11581" w:rsidP="007E2FF7">
      <w:pPr>
        <w:pStyle w:val="Codesmall"/>
      </w:pPr>
      <w:r>
        <w:t xml:space="preserve">    </w:t>
      </w:r>
      <w:r w:rsidR="007E2FF7">
        <w:t xml:space="preserve">  </w:t>
      </w:r>
      <w:r>
        <w:t xml:space="preserve">"shortDescription": </w:t>
      </w:r>
      <w:r w:rsidR="005A3711">
        <w:t>{</w:t>
      </w:r>
    </w:p>
    <w:p w14:paraId="33A446CC" w14:textId="52890758" w:rsidR="00D11581" w:rsidRDefault="005A3711" w:rsidP="007E2FF7">
      <w:pPr>
        <w:pStyle w:val="Codesmall"/>
      </w:pPr>
      <w:r>
        <w:t xml:space="preserve">      </w:t>
      </w:r>
      <w:r w:rsidR="007E2FF7">
        <w:t xml:space="preserve">  </w:t>
      </w:r>
      <w:r>
        <w:t xml:space="preserve">"text": </w:t>
      </w:r>
      <w:r w:rsidR="00D11581">
        <w:t>"Do not expose generic lists."</w:t>
      </w:r>
    </w:p>
    <w:p w14:paraId="47995A2F" w14:textId="02AA1003" w:rsidR="005A3711" w:rsidRDefault="007E2FF7" w:rsidP="007E2FF7">
      <w:pPr>
        <w:pStyle w:val="Codesmall"/>
      </w:pPr>
      <w:r>
        <w:t xml:space="preserve">  </w:t>
      </w:r>
      <w:r w:rsidR="005A3711">
        <w:t xml:space="preserve">    }</w:t>
      </w:r>
    </w:p>
    <w:p w14:paraId="403CDD9F" w14:textId="193BAA7A" w:rsidR="00D11581" w:rsidRDefault="00D11581" w:rsidP="007E2FF7">
      <w:pPr>
        <w:pStyle w:val="Codesmall"/>
      </w:pPr>
      <w:r>
        <w:t xml:space="preserve">  </w:t>
      </w:r>
      <w:r w:rsidR="007E2FF7">
        <w:t xml:space="preserve">  </w:t>
      </w:r>
      <w:r>
        <w:t>}</w:t>
      </w:r>
    </w:p>
    <w:p w14:paraId="2107C97D" w14:textId="7E8693CE" w:rsidR="007E2FF7" w:rsidRDefault="007E2FF7" w:rsidP="007E2FF7">
      <w:pPr>
        <w:pStyle w:val="Codesmall"/>
      </w:pPr>
      <w:r>
        <w:t xml:space="preserve">  }</w:t>
      </w:r>
    </w:p>
    <w:p w14:paraId="7A0EEA9C" w14:textId="21221DF7" w:rsidR="00D11581" w:rsidRDefault="007E2FF7" w:rsidP="007E2FF7">
      <w:pPr>
        <w:pStyle w:val="Codesmall"/>
      </w:pPr>
      <w:r>
        <w:t>}</w:t>
      </w:r>
    </w:p>
    <w:p w14:paraId="294B5850" w14:textId="77777777" w:rsidR="00D11581" w:rsidRDefault="00D11581" w:rsidP="00D11581">
      <w:r w:rsidRPr="00DD45F4">
        <w:t xml:space="preserve">Some tools use the same rule id to refer to multiple distinct (although logically related) rules. In that case, the property names for those rule objects </w:t>
      </w:r>
      <w:r w:rsidRPr="00DD45F4">
        <w:rPr>
          <w:b/>
        </w:rPr>
        <w:t>SHALL</w:t>
      </w:r>
      <w:r w:rsidRPr="00DD45F4">
        <w:t xml:space="preserve"> be distinct, even though the rule ids are the same. The property names </w:t>
      </w:r>
      <w:r w:rsidRPr="00DD45F4">
        <w:rPr>
          <w:b/>
        </w:rPr>
        <w:t>SHOULD</w:t>
      </w:r>
      <w:r w:rsidRPr="00DD45F4">
        <w:t xml:space="preserve"> be clearly related to the rule id.</w:t>
      </w:r>
    </w:p>
    <w:p w14:paraId="4A87AF6E" w14:textId="5297A3D4" w:rsidR="00D11581" w:rsidRDefault="00D11581" w:rsidP="00D11581">
      <w:pPr>
        <w:pStyle w:val="Note"/>
      </w:pPr>
      <w:r>
        <w:t xml:space="preserve">EXAMPLE 2: </w:t>
      </w:r>
      <w:r w:rsidRPr="00B73A86">
        <w:t>In this example, two distinct but related rules have the same rule id. The property names are distinct and are clearly related to the rule id.</w:t>
      </w:r>
    </w:p>
    <w:p w14:paraId="30C9E151" w14:textId="5399BCC0" w:rsidR="007E2FF7" w:rsidRDefault="007E2FF7" w:rsidP="007E2FF7">
      <w:pPr>
        <w:pStyle w:val="Codesmall"/>
      </w:pPr>
      <w:r>
        <w:t>"resources": {</w:t>
      </w:r>
    </w:p>
    <w:p w14:paraId="5261FBE8" w14:textId="5F802995" w:rsidR="00D11581" w:rsidRDefault="007E2FF7" w:rsidP="007E2FF7">
      <w:pPr>
        <w:pStyle w:val="Codesmall"/>
      </w:pPr>
      <w:r>
        <w:t xml:space="preserve">  </w:t>
      </w:r>
      <w:r w:rsidR="00D11581">
        <w:t>"rules": {</w:t>
      </w:r>
    </w:p>
    <w:p w14:paraId="1409D12B" w14:textId="597A7F74" w:rsidR="00D11581" w:rsidRDefault="007E2FF7" w:rsidP="007E2FF7">
      <w:pPr>
        <w:pStyle w:val="Codesmall"/>
      </w:pPr>
      <w:r>
        <w:t xml:space="preserve">  </w:t>
      </w:r>
      <w:r w:rsidR="00D11581">
        <w:t xml:space="preserve">  "CA1711-1": {</w:t>
      </w:r>
    </w:p>
    <w:p w14:paraId="57AA28F3" w14:textId="683EC28C" w:rsidR="00D11581" w:rsidRDefault="00D11581" w:rsidP="007E2FF7">
      <w:pPr>
        <w:pStyle w:val="Codesmall"/>
      </w:pPr>
      <w:r>
        <w:t xml:space="preserve">  </w:t>
      </w:r>
      <w:r w:rsidR="007E2FF7">
        <w:t xml:space="preserve">  </w:t>
      </w:r>
      <w:r>
        <w:t xml:space="preserve">  "id": "CA1711",</w:t>
      </w:r>
    </w:p>
    <w:p w14:paraId="35F1D34F" w14:textId="69920D60" w:rsidR="00D11581" w:rsidRDefault="00D11581" w:rsidP="007E2FF7">
      <w:pPr>
        <w:pStyle w:val="Codesmall"/>
      </w:pPr>
      <w:r>
        <w:t xml:space="preserve">    </w:t>
      </w:r>
      <w:r w:rsidR="007E2FF7">
        <w:t xml:space="preserve">  </w:t>
      </w:r>
      <w:r>
        <w:t>"message</w:t>
      </w:r>
      <w:r w:rsidR="00162677">
        <w:t>String</w:t>
      </w:r>
      <w:r>
        <w:t>s": {</w:t>
      </w:r>
    </w:p>
    <w:p w14:paraId="19446028" w14:textId="6E89E1FB" w:rsidR="00D11581" w:rsidRDefault="00D11581" w:rsidP="007E2FF7">
      <w:pPr>
        <w:pStyle w:val="Codesmall"/>
      </w:pPr>
      <w:r>
        <w:t xml:space="preserve">      </w:t>
      </w:r>
      <w:r w:rsidR="007E2FF7">
        <w:t xml:space="preserve">  </w:t>
      </w:r>
      <w:r>
        <w:t>"default": "Rename type name {0} so that it does not end in '{1}'"</w:t>
      </w:r>
    </w:p>
    <w:p w14:paraId="6F29ABEE" w14:textId="6F71303B" w:rsidR="00D11581" w:rsidRDefault="007E2FF7" w:rsidP="007E2FF7">
      <w:pPr>
        <w:pStyle w:val="Codesmall"/>
      </w:pPr>
      <w:r>
        <w:t xml:space="preserve">  </w:t>
      </w:r>
      <w:r w:rsidR="00D11581">
        <w:t xml:space="preserve">    }</w:t>
      </w:r>
    </w:p>
    <w:p w14:paraId="2CB5BBA7" w14:textId="0DDD461B" w:rsidR="00D11581" w:rsidRDefault="00D11581" w:rsidP="007E2FF7">
      <w:pPr>
        <w:pStyle w:val="Codesmall"/>
      </w:pPr>
      <w:r>
        <w:t xml:space="preserve">  </w:t>
      </w:r>
      <w:r w:rsidR="007E2FF7">
        <w:t xml:space="preserve">  </w:t>
      </w:r>
      <w:r>
        <w:t>},</w:t>
      </w:r>
    </w:p>
    <w:p w14:paraId="52ECC89D" w14:textId="63FFD190" w:rsidR="00D11581" w:rsidRDefault="007E2FF7" w:rsidP="007E2FF7">
      <w:pPr>
        <w:pStyle w:val="Codesmall"/>
      </w:pPr>
      <w:r>
        <w:t xml:space="preserve">  </w:t>
      </w:r>
      <w:r w:rsidR="00D11581">
        <w:t xml:space="preserve">  "CA1711-2": {</w:t>
      </w:r>
    </w:p>
    <w:p w14:paraId="60D90BCB" w14:textId="665DD2D1" w:rsidR="00D11581" w:rsidRDefault="00D11581" w:rsidP="007E2FF7">
      <w:pPr>
        <w:pStyle w:val="Codesmall"/>
      </w:pPr>
      <w:r>
        <w:t xml:space="preserve">  </w:t>
      </w:r>
      <w:r w:rsidR="007E2FF7">
        <w:t xml:space="preserve">  </w:t>
      </w:r>
      <w:r>
        <w:t xml:space="preserve">  "id": "CA1711",</w:t>
      </w:r>
    </w:p>
    <w:p w14:paraId="01A66602" w14:textId="5CA196F9" w:rsidR="00D11581" w:rsidRDefault="00D11581" w:rsidP="007E2FF7">
      <w:pPr>
        <w:pStyle w:val="Codesmall"/>
      </w:pPr>
      <w:r>
        <w:t xml:space="preserve">    </w:t>
      </w:r>
      <w:r w:rsidR="007E2FF7">
        <w:t xml:space="preserve">  </w:t>
      </w:r>
      <w:r>
        <w:t>"message</w:t>
      </w:r>
      <w:r w:rsidR="00162677">
        <w:t>Strings</w:t>
      </w:r>
      <w:r>
        <w:t>": {</w:t>
      </w:r>
    </w:p>
    <w:p w14:paraId="67A4067C" w14:textId="62DED29A" w:rsidR="00D11581" w:rsidRDefault="00D11581" w:rsidP="007E2FF7">
      <w:pPr>
        <w:pStyle w:val="Codesmall"/>
      </w:pPr>
      <w:r>
        <w:t xml:space="preserve">      </w:t>
      </w:r>
      <w:r w:rsidR="007E2FF7">
        <w:t xml:space="preserve">  </w:t>
      </w:r>
      <w:r>
        <w:t>"default": "Either replace the suffix '{0}' in member name '{1}' with</w:t>
      </w:r>
    </w:p>
    <w:p w14:paraId="1A999FE3" w14:textId="1F7C4800" w:rsidR="00D11581" w:rsidRDefault="00D11581" w:rsidP="007E2FF7">
      <w:pPr>
        <w:pStyle w:val="Codesmall"/>
      </w:pPr>
      <w:r>
        <w:t xml:space="preserve">        </w:t>
      </w:r>
      <w:r w:rsidR="007E2FF7">
        <w:t xml:space="preserve">  </w:t>
      </w:r>
      <w:r>
        <w:t xml:space="preserve">         the suggested numeric alternate or provide</w:t>
      </w:r>
    </w:p>
    <w:p w14:paraId="1297886E" w14:textId="1FC59DEB" w:rsidR="00D11581" w:rsidRDefault="00D11581" w:rsidP="007E2FF7">
      <w:pPr>
        <w:pStyle w:val="Codesmall"/>
      </w:pPr>
      <w:r>
        <w:t xml:space="preserve">          </w:t>
      </w:r>
      <w:r w:rsidR="007E2FF7">
        <w:t xml:space="preserve">  </w:t>
      </w:r>
      <w:r>
        <w:t xml:space="preserve">       a more meaningful suffix"</w:t>
      </w:r>
    </w:p>
    <w:p w14:paraId="7B47FA70" w14:textId="36C71C41" w:rsidR="007E2FF7" w:rsidRDefault="007E2FF7" w:rsidP="007E2FF7">
      <w:pPr>
        <w:pStyle w:val="Codesmall"/>
      </w:pPr>
      <w:r>
        <w:t xml:space="preserve">      }</w:t>
      </w:r>
    </w:p>
    <w:p w14:paraId="5A59A9F1" w14:textId="3EDDEAA4" w:rsidR="00D11581" w:rsidRDefault="00D11581" w:rsidP="007E2FF7">
      <w:pPr>
        <w:pStyle w:val="Codesmall"/>
      </w:pPr>
      <w:r>
        <w:t xml:space="preserve">    }</w:t>
      </w:r>
    </w:p>
    <w:p w14:paraId="3CD9756B" w14:textId="77777777" w:rsidR="00D11581" w:rsidRDefault="00D11581" w:rsidP="007E2FF7">
      <w:pPr>
        <w:pStyle w:val="Codesmall"/>
      </w:pPr>
      <w:r>
        <w:t xml:space="preserve">  }</w:t>
      </w:r>
    </w:p>
    <w:p w14:paraId="7D7A4ECD" w14:textId="77777777" w:rsidR="00D11581" w:rsidRDefault="00D11581" w:rsidP="007E2FF7">
      <w:pPr>
        <w:pStyle w:val="Codesmall"/>
      </w:pPr>
      <w:r>
        <w:t>}</w:t>
      </w:r>
    </w:p>
    <w:p w14:paraId="582E12DF" w14:textId="3FFB6E83" w:rsidR="00D11581" w:rsidRDefault="00D11581" w:rsidP="00D11581">
      <w:pPr>
        <w:pStyle w:val="Note"/>
      </w:pPr>
      <w:r>
        <w:t xml:space="preserve">NOTE: </w:t>
      </w:r>
      <w:r w:rsidRPr="0037313D">
        <w:t xml:space="preserve">This property is a dictionary, rather than simply an array of </w:t>
      </w:r>
      <w:r w:rsidRPr="0037313D">
        <w:rPr>
          <w:rStyle w:val="CODEtemp"/>
        </w:rPr>
        <w:t>rule</w:t>
      </w:r>
      <w:r w:rsidRPr="0037313D">
        <w:t xml:space="preserve"> objects, to facilitate looking up the rule associated with each </w:t>
      </w:r>
      <w:r w:rsidRPr="0037313D">
        <w:rPr>
          <w:rStyle w:val="CODEtemp"/>
        </w:rPr>
        <w:t>result</w:t>
      </w:r>
      <w:r w:rsidRPr="0037313D">
        <w:t xml:space="preserve"> object (§</w:t>
      </w:r>
      <w:r w:rsidR="00162677">
        <w:fldChar w:fldCharType="begin"/>
      </w:r>
      <w:r w:rsidR="00162677">
        <w:instrText xml:space="preserve"> REF _Ref493350984 \r \h </w:instrText>
      </w:r>
      <w:r w:rsidR="00162677">
        <w:fldChar w:fldCharType="separate"/>
      </w:r>
      <w:r w:rsidR="00C12AF1">
        <w:t>3.18</w:t>
      </w:r>
      <w:r w:rsidR="00162677">
        <w:fldChar w:fldCharType="end"/>
      </w:r>
      <w:r w:rsidRPr="0037313D">
        <w:t xml:space="preserve">) by means of the result's </w:t>
      </w:r>
      <w:r w:rsidRPr="0037313D">
        <w:rPr>
          <w:rStyle w:val="CODEtemp"/>
        </w:rPr>
        <w:t>ruleId</w:t>
      </w:r>
      <w:r>
        <w:t xml:space="preserve"> property (§</w:t>
      </w:r>
      <w:r w:rsidR="00162677">
        <w:fldChar w:fldCharType="begin"/>
      </w:r>
      <w:r w:rsidR="00162677">
        <w:instrText xml:space="preserve"> REF _Ref508814211 \r \h </w:instrText>
      </w:r>
      <w:r w:rsidR="00162677">
        <w:fldChar w:fldCharType="separate"/>
      </w:r>
      <w:r w:rsidR="00C12AF1">
        <w:t>3.18.4</w:t>
      </w:r>
      <w:r w:rsidR="00162677">
        <w:fldChar w:fldCharType="end"/>
      </w:r>
      <w:r w:rsidRPr="0037313D">
        <w:t xml:space="preserve">) or </w:t>
      </w:r>
      <w:r w:rsidRPr="0037313D">
        <w:rPr>
          <w:rStyle w:val="CODEtemp"/>
        </w:rPr>
        <w:t>ruleKey</w:t>
      </w:r>
      <w:r w:rsidRPr="0037313D">
        <w:t xml:space="preserve"> property (§</w:t>
      </w:r>
      <w:r w:rsidR="00162677">
        <w:fldChar w:fldCharType="begin"/>
      </w:r>
      <w:r w:rsidR="00162677">
        <w:instrText xml:space="preserve"> REF _Ref493408875 \r \h </w:instrText>
      </w:r>
      <w:r w:rsidR="00162677">
        <w:fldChar w:fldCharType="separate"/>
      </w:r>
      <w:r w:rsidR="00C12AF1">
        <w:t>3.18.5</w:t>
      </w:r>
      <w:r w:rsidR="00162677">
        <w:fldChar w:fldCharType="end"/>
      </w:r>
      <w:r w:rsidRPr="0037313D">
        <w:t>).</w:t>
      </w:r>
    </w:p>
    <w:p w14:paraId="5EB63AAA" w14:textId="75C8B7FD" w:rsidR="00B86BC7" w:rsidRDefault="00B86BC7" w:rsidP="00B86BC7">
      <w:pPr>
        <w:pStyle w:val="Heading2"/>
      </w:pPr>
      <w:bookmarkStart w:id="711" w:name="_Ref508814067"/>
      <w:bookmarkStart w:id="712" w:name="_Toc510174853"/>
      <w:r>
        <w:lastRenderedPageBreak/>
        <w:t>rule object</w:t>
      </w:r>
      <w:bookmarkEnd w:id="703"/>
      <w:bookmarkEnd w:id="711"/>
      <w:bookmarkEnd w:id="712"/>
    </w:p>
    <w:p w14:paraId="0004BC6E" w14:textId="658F9ED1" w:rsidR="00B86BC7" w:rsidRDefault="00B86BC7" w:rsidP="00B86BC7">
      <w:pPr>
        <w:pStyle w:val="Heading3"/>
      </w:pPr>
      <w:bookmarkStart w:id="713" w:name="_Toc510174854"/>
      <w:r>
        <w:t>General</w:t>
      </w:r>
      <w:bookmarkEnd w:id="713"/>
    </w:p>
    <w:p w14:paraId="51CC9E80" w14:textId="71C8FE4D" w:rsidR="00517BAE" w:rsidRPr="00517BAE" w:rsidRDefault="00517BAE" w:rsidP="00517BAE">
      <w:r w:rsidRPr="00517BAE">
        <w:t xml:space="preserve">A </w:t>
      </w:r>
      <w:r w:rsidRPr="00517BAE">
        <w:rPr>
          <w:rStyle w:val="CODEtemp"/>
        </w:rPr>
        <w:t>rule</w:t>
      </w:r>
      <w:r w:rsidRPr="00517BAE">
        <w:t xml:space="preserve"> object contains information that describes a rule.</w:t>
      </w:r>
      <w:r w:rsidR="001F633D">
        <w:t xml:space="preserve"> We refer to this information as “rule metadata.”</w:t>
      </w:r>
    </w:p>
    <w:p w14:paraId="65C94345" w14:textId="10A80D7D" w:rsidR="00B86BC7" w:rsidRDefault="00B86BC7" w:rsidP="00B86BC7">
      <w:pPr>
        <w:pStyle w:val="Heading3"/>
      </w:pPr>
      <w:bookmarkStart w:id="714" w:name="_Toc510174855"/>
      <w:r>
        <w:t>Constraints</w:t>
      </w:r>
      <w:bookmarkEnd w:id="714"/>
    </w:p>
    <w:p w14:paraId="1A1A3719" w14:textId="0E32E58A"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C12AF1">
        <w:t>3.30.5</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C12AF1">
        <w:t>3.30.6</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715" w:name="_Ref493408046"/>
      <w:bookmarkStart w:id="716" w:name="_Toc510174856"/>
      <w:r>
        <w:t>id property</w:t>
      </w:r>
      <w:bookmarkEnd w:id="715"/>
      <w:bookmarkEnd w:id="716"/>
    </w:p>
    <w:p w14:paraId="5726A9F8" w14:textId="40326C2B" w:rsidR="00517BAE" w:rsidRDefault="00517BAE" w:rsidP="00517BAE">
      <w:r>
        <w:t xml:space="preserve">A </w:t>
      </w:r>
      <w:r w:rsidRPr="00517BAE">
        <w:rPr>
          <w:rStyle w:val="CODEtemp"/>
        </w:rPr>
        <w:t>rule</w:t>
      </w:r>
      <w:r>
        <w:t xml:space="preserve"> object </w:t>
      </w:r>
      <w:r w:rsidRPr="00517BAE">
        <w:rPr>
          <w:b/>
        </w:rPr>
        <w:t>SHALL</w:t>
      </w:r>
      <w:r>
        <w:t xml:space="preserve"> contain a property named </w:t>
      </w:r>
      <w:r w:rsidRPr="00517BAE">
        <w:rPr>
          <w:rStyle w:val="CODEtemp"/>
        </w:rPr>
        <w:t>id</w:t>
      </w:r>
      <w:r>
        <w:t xml:space="preserve"> whose value is a string containing a stable, opaque identifier for the rule.</w:t>
      </w: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E04728">
      <w:pPr>
        <w:pStyle w:val="ListParagraph"/>
        <w:numPr>
          <w:ilvl w:val="0"/>
          <w:numId w:val="21"/>
        </w:numPr>
      </w:pPr>
      <w:proofErr w:type="gramStart"/>
      <w:r>
        <w:t>So</w:t>
      </w:r>
      <w:proofErr w:type="gramEnd"/>
      <w:r>
        <w:t xml:space="preserve"> build automation scripts can refer to specific checks, for example, to disable them, without the risk of a script breaking if a rule id changes.</w:t>
      </w:r>
    </w:p>
    <w:p w14:paraId="033D72B2" w14:textId="77777777" w:rsidR="00517BAE" w:rsidRDefault="00517BAE" w:rsidP="00E04728">
      <w:pPr>
        <w:pStyle w:val="ListParagraph"/>
        <w:numPr>
          <w:ilvl w:val="0"/>
          <w:numId w:val="21"/>
        </w:numPr>
      </w:pPr>
      <w:proofErr w:type="gramStart"/>
      <w:r>
        <w:t>So</w:t>
      </w:r>
      <w:proofErr w:type="gramEnd"/>
      <w:r>
        <w:t xml:space="preserve"> result management systems can compare results from one run to the next, without erroneously designating results as “new” because a rule id has changed.</w:t>
      </w:r>
    </w:p>
    <w:p w14:paraId="5489695C" w14:textId="6765C08C" w:rsidR="00517BAE" w:rsidRP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04CAE532" w14:textId="4791B51D" w:rsidR="00B86BC7" w:rsidRDefault="00B86BC7" w:rsidP="00B86BC7">
      <w:pPr>
        <w:pStyle w:val="Heading3"/>
      </w:pPr>
      <w:bookmarkStart w:id="717" w:name="_Toc510174857"/>
      <w:r>
        <w:t>name property</w:t>
      </w:r>
      <w:bookmarkEnd w:id="717"/>
    </w:p>
    <w:p w14:paraId="19E18CE8" w14:textId="00B6A512"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w:t>
      </w:r>
      <w:r w:rsidR="00325B40" w:rsidRPr="00325B40">
        <w:rPr>
          <w:rStyle w:val="CODEtemp"/>
        </w:rPr>
        <w:t>message</w:t>
      </w:r>
      <w:r w:rsidR="00325B40">
        <w:t xml:space="preserve"> object (§</w:t>
      </w:r>
      <w:r w:rsidR="00325B40">
        <w:fldChar w:fldCharType="begin"/>
      </w:r>
      <w:r w:rsidR="00325B40">
        <w:instrText xml:space="preserve"> REF _Ref508814664 \r \h </w:instrText>
      </w:r>
      <w:r w:rsidR="00325B40">
        <w:fldChar w:fldCharType="separate"/>
      </w:r>
      <w:r w:rsidR="00C12AF1">
        <w:t>3.9</w:t>
      </w:r>
      <w:r w:rsidR="00325B40">
        <w:fldChar w:fldCharType="end"/>
      </w:r>
      <w:r w:rsidR="00325B40">
        <w:t>)</w:t>
      </w:r>
      <w:r>
        <w:t xml:space="preserve">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2186858E" w:rsidR="00517BAE" w:rsidRDefault="00517BAE" w:rsidP="00517BAE">
      <w:pPr>
        <w:pStyle w:val="Note"/>
      </w:pPr>
      <w:r>
        <w:t>NOTE</w:t>
      </w:r>
      <w:r w:rsidR="00325B40">
        <w:t xml:space="preserve"> 1</w:t>
      </w:r>
      <w:r>
        <w:t>: A rule name is suitable in contexts where a readable identifier is preferable and where the lack of stability is not a concern.</w:t>
      </w:r>
    </w:p>
    <w:p w14:paraId="40BE4D7C" w14:textId="7030E3FD" w:rsidR="00325B40" w:rsidRPr="00325B40" w:rsidRDefault="00325B40" w:rsidP="00325B40">
      <w:pPr>
        <w:pStyle w:val="Note"/>
      </w:pPr>
      <w:r>
        <w:t xml:space="preserve">NOTE 2: The </w:t>
      </w:r>
      <w:r w:rsidRPr="005C2B0E">
        <w:rPr>
          <w:rStyle w:val="CODEtemp"/>
        </w:rPr>
        <w:t>name</w:t>
      </w:r>
      <w:r>
        <w:t xml:space="preserve"> property is represented as a </w:t>
      </w:r>
      <w:r w:rsidRPr="005C2B0E">
        <w:rPr>
          <w:rStyle w:val="CODEtemp"/>
        </w:rPr>
        <w:t>message</w:t>
      </w:r>
      <w:r>
        <w:t xml:space="preserve"> object rather than as a string because it is intended to be understandable to an end user, so tool vendors might want to localize it.</w:t>
      </w:r>
    </w:p>
    <w:p w14:paraId="3BDDFF5D" w14:textId="139C2603" w:rsidR="00517BAE" w:rsidRDefault="00517BAE" w:rsidP="00517BAE">
      <w:pPr>
        <w:pStyle w:val="Note"/>
      </w:pPr>
      <w:r>
        <w:t>EXAMPLE:</w:t>
      </w:r>
    </w:p>
    <w:p w14:paraId="686AED4C" w14:textId="3FAC90B2" w:rsidR="00325B40" w:rsidRDefault="00325B40" w:rsidP="00325B40">
      <w:pPr>
        <w:pStyle w:val="Codesmall"/>
      </w:pPr>
      <w:proofErr w:type="gramStart"/>
      <w:r>
        <w:t xml:space="preserve">{  </w:t>
      </w:r>
      <w:proofErr w:type="gramEnd"/>
      <w:r>
        <w:t xml:space="preserve">                       # A rule object</w:t>
      </w:r>
    </w:p>
    <w:p w14:paraId="3D72EB6D" w14:textId="28F1CDAD" w:rsidR="00325B40" w:rsidRDefault="00325B40" w:rsidP="00325B40">
      <w:pPr>
        <w:pStyle w:val="Codesmall"/>
      </w:pPr>
      <w:r>
        <w:t xml:space="preserve">  "name": {</w:t>
      </w:r>
    </w:p>
    <w:p w14:paraId="5F6C2BC1" w14:textId="507D2388" w:rsidR="00325B40" w:rsidRDefault="00325B40" w:rsidP="00325B40">
      <w:pPr>
        <w:pStyle w:val="Codesmall"/>
      </w:pPr>
      <w:r>
        <w:t xml:space="preserve">    "text": "SpecifyMarshalingForPInvokeStringArguments"</w:t>
      </w:r>
    </w:p>
    <w:p w14:paraId="3116DFD9" w14:textId="6FD0664F" w:rsidR="00325B40" w:rsidRDefault="00325B40" w:rsidP="00325B40">
      <w:pPr>
        <w:pStyle w:val="Codesmall"/>
      </w:pPr>
      <w:r>
        <w:t xml:space="preserve">  }</w:t>
      </w:r>
    </w:p>
    <w:p w14:paraId="0EEDE6C4" w14:textId="57BAB548" w:rsidR="00325B40" w:rsidRPr="00325B40" w:rsidRDefault="00325B40" w:rsidP="00325B40">
      <w:pPr>
        <w:pStyle w:val="Codesmall"/>
      </w:pPr>
      <w:r>
        <w:t>}</w:t>
      </w:r>
    </w:p>
    <w:p w14:paraId="23ACD4C9" w14:textId="51DFBAE1" w:rsidR="00B86BC7" w:rsidRDefault="00B86BC7" w:rsidP="00B86BC7">
      <w:pPr>
        <w:pStyle w:val="Heading3"/>
      </w:pPr>
      <w:bookmarkStart w:id="718" w:name="_Ref493510771"/>
      <w:bookmarkStart w:id="719" w:name="_Toc510174858"/>
      <w:r>
        <w:t>shortDescription property</w:t>
      </w:r>
      <w:bookmarkEnd w:id="718"/>
      <w:bookmarkEnd w:id="719"/>
    </w:p>
    <w:p w14:paraId="529813AC" w14:textId="39025D26"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shortDescription</w:t>
      </w:r>
      <w:r>
        <w:t xml:space="preserve"> whose value is a </w:t>
      </w:r>
      <w:r w:rsidR="00B9497D" w:rsidRPr="00325B40">
        <w:rPr>
          <w:rStyle w:val="CODEtemp"/>
        </w:rPr>
        <w:t>message</w:t>
      </w:r>
      <w:r w:rsidR="00325B40">
        <w:t xml:space="preserve"> object</w:t>
      </w:r>
      <w:r w:rsidR="00B9497D">
        <w:t xml:space="preserve"> (</w:t>
      </w:r>
      <w:r w:rsidR="00B9497D" w:rsidRPr="00517BAE">
        <w:t>§</w:t>
      </w:r>
      <w:r w:rsidR="00325B40">
        <w:fldChar w:fldCharType="begin"/>
      </w:r>
      <w:r w:rsidR="00325B40">
        <w:instrText xml:space="preserve"> REF _Ref508814664 \r \h </w:instrText>
      </w:r>
      <w:r w:rsidR="00325B40">
        <w:fldChar w:fldCharType="separate"/>
      </w:r>
      <w:r w:rsidR="00C12AF1">
        <w:t>3.9</w:t>
      </w:r>
      <w:r w:rsidR="00325B40">
        <w:fldChar w:fldCharType="end"/>
      </w:r>
      <w:r w:rsidR="00B9497D">
        <w:t xml:space="preserve">) that provides a </w:t>
      </w:r>
      <w:r>
        <w:t xml:space="preserve">concise description of the rule.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77777777" w:rsidR="00325B40" w:rsidRDefault="00325B40" w:rsidP="00325B40">
      <w:pPr>
        <w:pStyle w:val="Codesmall"/>
      </w:pPr>
      <w:proofErr w:type="gramStart"/>
      <w:r>
        <w:t xml:space="preserve">{  </w:t>
      </w:r>
      <w:proofErr w:type="gramEnd"/>
      <w:r>
        <w:t xml:space="preserve">                       # A rule object</w:t>
      </w:r>
    </w:p>
    <w:p w14:paraId="08B15368" w14:textId="4CBA846A" w:rsidR="00325B40" w:rsidRDefault="00325B40" w:rsidP="00325B40">
      <w:pPr>
        <w:pStyle w:val="Codesmall"/>
      </w:pPr>
      <w:r>
        <w:lastRenderedPageBreak/>
        <w:t xml:space="preserve">  "shortDescription": {</w:t>
      </w:r>
    </w:p>
    <w:p w14:paraId="15D9719C" w14:textId="43DEAC19" w:rsidR="00325B40" w:rsidRDefault="00325B40" w:rsidP="00325B40">
      <w:pPr>
        <w:pStyle w:val="Codesmall"/>
      </w:pPr>
      <w:r>
        <w:t xml:space="preserve">    "text": "</w:t>
      </w:r>
      <w:r w:rsidRPr="00325B40">
        <w:t>Specify marshaling for P/Invoke string arguments</w:t>
      </w:r>
      <w:r>
        <w:t>"</w:t>
      </w:r>
    </w:p>
    <w:p w14:paraId="51E82352" w14:textId="77777777" w:rsidR="00325B40" w:rsidRDefault="00325B40" w:rsidP="00325B40">
      <w:pPr>
        <w:pStyle w:val="Codesmall"/>
      </w:pPr>
      <w:r>
        <w:t xml:space="preserve">  }</w:t>
      </w:r>
    </w:p>
    <w:p w14:paraId="519FDCBA" w14:textId="77777777" w:rsidR="00325B40" w:rsidRPr="00325B40" w:rsidRDefault="00325B40" w:rsidP="00325B40">
      <w:pPr>
        <w:pStyle w:val="Codesmall"/>
      </w:pPr>
      <w:r>
        <w:t>}</w:t>
      </w:r>
    </w:p>
    <w:p w14:paraId="71976AC6" w14:textId="16F794B5" w:rsidR="00B86BC7" w:rsidRDefault="00B86BC7" w:rsidP="00B86BC7">
      <w:pPr>
        <w:pStyle w:val="Heading3"/>
      </w:pPr>
      <w:bookmarkStart w:id="720" w:name="_Ref493510781"/>
      <w:bookmarkStart w:id="721" w:name="_Toc510174859"/>
      <w:r>
        <w:t>fullDescription property</w:t>
      </w:r>
      <w:bookmarkEnd w:id="720"/>
      <w:bookmarkEnd w:id="721"/>
    </w:p>
    <w:p w14:paraId="1D1994A2" w14:textId="12A3F6AC"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r w:rsidRPr="00F4291F">
        <w:rPr>
          <w:rStyle w:val="CODEtemp"/>
        </w:rPr>
        <w:t>fullDescription</w:t>
      </w:r>
      <w:r>
        <w:t xml:space="preserve"> whose value is a </w:t>
      </w:r>
      <w:r w:rsidR="00D62F3E" w:rsidRPr="00325B40">
        <w:rPr>
          <w:rStyle w:val="CODEtemp"/>
        </w:rPr>
        <w:t>message</w:t>
      </w:r>
      <w:r w:rsidR="00D62F3E">
        <w:t xml:space="preserve"> </w:t>
      </w:r>
      <w:r w:rsidR="00325B40">
        <w:t xml:space="preserve">object </w:t>
      </w:r>
      <w:r w:rsidR="00D62F3E">
        <w:t>(</w:t>
      </w:r>
      <w:r w:rsidR="00D62F3E" w:rsidRPr="00517BAE">
        <w:t>§</w:t>
      </w:r>
      <w:r w:rsidR="00325B40">
        <w:fldChar w:fldCharType="begin"/>
      </w:r>
      <w:r w:rsidR="00325B40">
        <w:instrText xml:space="preserve"> REF _Ref508814664 \r \h </w:instrText>
      </w:r>
      <w:r w:rsidR="00325B40">
        <w:fldChar w:fldCharType="separate"/>
      </w:r>
      <w:r w:rsidR="00C12AF1">
        <w:t>3.9</w:t>
      </w:r>
      <w:r w:rsidR="00325B40">
        <w:fldChar w:fldCharType="end"/>
      </w:r>
      <w:r w:rsidR="00D62F3E">
        <w:t>)</w:t>
      </w:r>
      <w:r>
        <w:t xml:space="preserve"> that describes the rule.</w:t>
      </w:r>
    </w:p>
    <w:p w14:paraId="1CD7E45C" w14:textId="466EA1A7" w:rsidR="00F4291F" w:rsidRDefault="00F4291F" w:rsidP="00F4291F">
      <w:r>
        <w:t xml:space="preserve">The </w:t>
      </w:r>
      <w:r w:rsidRPr="00F4291F">
        <w:rPr>
          <w:rStyle w:val="CODEtemp"/>
        </w:rPr>
        <w:t>fullDescription</w:t>
      </w:r>
      <w:r>
        <w:t xml:space="preserve"> property </w:t>
      </w:r>
      <w:r w:rsidRPr="00F4291F">
        <w:rPr>
          <w:b/>
        </w:rPr>
        <w:t>SHOULD</w:t>
      </w:r>
      <w:r>
        <w:t>, as far as possible, provide details sufficient to enable resolution of any problem indicated by the result.</w:t>
      </w:r>
    </w:p>
    <w:p w14:paraId="33109894" w14:textId="69F42D96" w:rsidR="00517BAE" w:rsidRDefault="00F4291F" w:rsidP="00F4291F">
      <w:r>
        <w:t xml:space="preserve">The first sentence of </w:t>
      </w:r>
      <w:r w:rsidRPr="00F4291F">
        <w:rPr>
          <w:rStyle w:val="CODEtemp"/>
        </w:rPr>
        <w:t>fullDescription</w:t>
      </w:r>
      <w:r>
        <w:t xml:space="preserve"> </w:t>
      </w:r>
      <w:r w:rsidRPr="00F4291F">
        <w:rPr>
          <w:b/>
        </w:rPr>
        <w:t>SHOULD</w:t>
      </w:r>
      <w:r>
        <w:t xml:space="preserve"> provide a concise description of the rule,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C12AF1">
        <w:t>3.30.5</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07C08A4C" w14:textId="57BF3A4B" w:rsidR="00B86BC7" w:rsidRDefault="00B86BC7" w:rsidP="00B86BC7">
      <w:pPr>
        <w:pStyle w:val="Heading3"/>
      </w:pPr>
      <w:bookmarkStart w:id="722" w:name="_Ref493345139"/>
      <w:bookmarkStart w:id="723" w:name="_Toc510174860"/>
      <w:r>
        <w:t>message</w:t>
      </w:r>
      <w:r w:rsidR="00CD2BD7">
        <w:t>Strings</w:t>
      </w:r>
      <w:r>
        <w:t xml:space="preserve"> property</w:t>
      </w:r>
      <w:bookmarkEnd w:id="722"/>
      <w:bookmarkEnd w:id="723"/>
    </w:p>
    <w:p w14:paraId="6AA2B3CA" w14:textId="40629004"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 JSON object </w:t>
      </w:r>
      <w:r w:rsidR="004A12C7">
        <w:t>(§</w:t>
      </w:r>
      <w:r w:rsidR="007F1CE5">
        <w:fldChar w:fldCharType="begin"/>
      </w:r>
      <w:r w:rsidR="007F1CE5">
        <w:instrText xml:space="preserve"> REF _Ref508798892 \r \h </w:instrText>
      </w:r>
      <w:r w:rsidR="007F1CE5">
        <w:fldChar w:fldCharType="separate"/>
      </w:r>
      <w:r w:rsidR="00C12AF1">
        <w:t>3.5</w:t>
      </w:r>
      <w:r w:rsidR="007F1CE5">
        <w:fldChar w:fldCharType="end"/>
      </w:r>
      <w:r w:rsidR="004A12C7">
        <w:t xml:space="preserve">) </w:t>
      </w:r>
      <w:r>
        <w:t xml:space="preserve">consisting of a set of </w:t>
      </w:r>
      <w:r w:rsidR="00F83B35">
        <w:t>properties</w:t>
      </w:r>
      <w:r>
        <w:t xml:space="preserve"> with arbitrary names.</w:t>
      </w:r>
    </w:p>
    <w:p w14:paraId="4810A9EB" w14:textId="6D099075" w:rsidR="007F1CE5" w:rsidRDefault="00197743" w:rsidP="007F1CE5">
      <w:r>
        <w:t xml:space="preserve">The value </w:t>
      </w:r>
      <w:r w:rsidR="00F83B35">
        <w:t>of</w:t>
      </w:r>
      <w:r>
        <w:t xml:space="preserve"> each </w:t>
      </w:r>
      <w:r w:rsidR="00F83B35">
        <w:t>property</w:t>
      </w:r>
      <w:r>
        <w:t xml:space="preserve"> </w:t>
      </w:r>
      <w:r w:rsidR="00AF0D84" w:rsidRPr="00AF0D84">
        <w:rPr>
          <w:b/>
        </w:rPr>
        <w:t>SHALL</w:t>
      </w:r>
      <w:r w:rsidR="00AF0D84">
        <w:t xml:space="preserve"> </w:t>
      </w:r>
      <w:r>
        <w:t xml:space="preserve">be a </w:t>
      </w:r>
      <w:r w:rsidR="007F1CE5">
        <w:t xml:space="preserve">plain text message </w:t>
      </w:r>
      <w:r>
        <w:t>string</w:t>
      </w:r>
      <w:r w:rsidR="007F1CE5">
        <w:t xml:space="preserve"> (§</w:t>
      </w:r>
      <w:r w:rsidR="007F1CE5">
        <w:fldChar w:fldCharType="begin"/>
      </w:r>
      <w:r w:rsidR="007F1CE5">
        <w:instrText xml:space="preserve"> REF _Ref503354593 \r \h </w:instrText>
      </w:r>
      <w:r w:rsidR="007F1CE5">
        <w:fldChar w:fldCharType="separate"/>
      </w:r>
      <w:r w:rsidR="00C12AF1">
        <w:t>3.9.2</w:t>
      </w:r>
      <w:r w:rsidR="007F1CE5">
        <w:fldChar w:fldCharType="end"/>
      </w:r>
      <w:r w:rsidR="007F1CE5">
        <w:t xml:space="preserve">). </w:t>
      </w:r>
      <w:r w:rsidR="00F67E65">
        <w:t xml:space="preserve">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C12AF1">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C12AF1">
        <w:t>3.9.5</w:t>
      </w:r>
      <w:r w:rsidR="00F67E65">
        <w:fldChar w:fldCharType="end"/>
      </w:r>
      <w:r w:rsidR="00F67E65">
        <w:t>).</w:t>
      </w:r>
    </w:p>
    <w:p w14:paraId="54AC3DC0" w14:textId="153F37BF" w:rsidR="00197743" w:rsidRDefault="00197743" w:rsidP="00197743">
      <w:r>
        <w:t xml:space="preserve">The set of </w:t>
      </w:r>
      <w:r w:rsidR="00F83B35">
        <w:t xml:space="preserve">property </w:t>
      </w:r>
      <w:r>
        <w:t xml:space="preserve">names appearing in the </w:t>
      </w:r>
      <w:r w:rsidRPr="00AF0D84">
        <w:rPr>
          <w:rStyle w:val="CODEtemp"/>
        </w:rPr>
        <w:t>message</w:t>
      </w:r>
      <w:r w:rsidR="007F1CE5">
        <w:rPr>
          <w:rStyle w:val="CODEtemp"/>
        </w:rPr>
        <w:t>Strings</w:t>
      </w:r>
      <w:r>
        <w:t xml:space="preserve"> property </w:t>
      </w:r>
      <w:r w:rsidR="00AF0D84" w:rsidRPr="00AF0D84">
        <w:rPr>
          <w:b/>
        </w:rPr>
        <w:t>SHALL</w:t>
      </w:r>
      <w:r w:rsidR="00AF0D84">
        <w:t xml:space="preserve"> </w:t>
      </w:r>
      <w:r>
        <w:t xml:space="preserve">contain at least the set of strings which occur as values of </w:t>
      </w:r>
      <w:proofErr w:type="gramStart"/>
      <w:r w:rsidRPr="00AF0D84">
        <w:rPr>
          <w:rStyle w:val="CODEtemp"/>
        </w:rPr>
        <w:t>result.</w:t>
      </w:r>
      <w:r w:rsidR="007F1CE5">
        <w:rPr>
          <w:rStyle w:val="CODEtemp"/>
        </w:rPr>
        <w:t>ruleMessage</w:t>
      </w:r>
      <w:r w:rsidRPr="00AF0D84">
        <w:rPr>
          <w:rStyle w:val="CODEtemp"/>
        </w:rPr>
        <w:t>Id</w:t>
      </w:r>
      <w:proofErr w:type="gramEnd"/>
      <w:r>
        <w:t xml:space="preserve"> propert</w:t>
      </w:r>
      <w:r w:rsidR="001E6121">
        <w:t>ies</w:t>
      </w:r>
      <w:r w:rsidR="00AF0D84">
        <w:t xml:space="preserve"> (§</w:t>
      </w:r>
      <w:r w:rsidR="007F1CE5">
        <w:fldChar w:fldCharType="begin"/>
      </w:r>
      <w:r w:rsidR="007F1CE5">
        <w:instrText xml:space="preserve"> REF _Ref508874628 \r \h </w:instrText>
      </w:r>
      <w:r w:rsidR="007F1CE5">
        <w:fldChar w:fldCharType="separate"/>
      </w:r>
      <w:r w:rsidR="00C12AF1">
        <w:t>3.18.8</w:t>
      </w:r>
      <w:r w:rsidR="007F1CE5">
        <w:fldChar w:fldCharType="end"/>
      </w:r>
      <w:r w:rsidR="00AF0D84">
        <w:t>)</w:t>
      </w:r>
      <w:r>
        <w:t xml:space="preserve"> in the</w:t>
      </w:r>
      <w:r w:rsidR="00AF0D84">
        <w:t xml:space="preserve"> </w:t>
      </w:r>
      <w:r w:rsidR="00136F19">
        <w:t>run</w:t>
      </w:r>
      <w:r>
        <w:t xml:space="preserve">. The </w:t>
      </w:r>
      <w:r w:rsidRPr="00AF0D84">
        <w:rPr>
          <w:rStyle w:val="CODEtemp"/>
        </w:rPr>
        <w:t>message</w:t>
      </w:r>
      <w:r w:rsidR="007F1CE5">
        <w:rPr>
          <w:rStyle w:val="CODEtemp"/>
        </w:rPr>
        <w:t>String</w:t>
      </w:r>
      <w:r w:rsidRPr="00AF0D84">
        <w:rPr>
          <w:rStyle w:val="CODEtemp"/>
        </w:rPr>
        <w:t>s</w:t>
      </w:r>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proofErr w:type="gramStart"/>
      <w:r w:rsidRPr="00AF0D84">
        <w:rPr>
          <w:rStyle w:val="CODEtemp"/>
        </w:rPr>
        <w:t>result.</w:t>
      </w:r>
      <w:r w:rsidR="007F1CE5">
        <w:rPr>
          <w:rStyle w:val="CODEtemp"/>
        </w:rPr>
        <w:t>ruleMessag</w:t>
      </w:r>
      <w:r w:rsidR="00136F19">
        <w:rPr>
          <w:rStyle w:val="CODEtemp"/>
        </w:rPr>
        <w:t>e</w:t>
      </w:r>
      <w:r w:rsidRPr="00AF0D84">
        <w:rPr>
          <w:rStyle w:val="CODEtemp"/>
        </w:rPr>
        <w:t>Id</w:t>
      </w:r>
      <w:proofErr w:type="gramEnd"/>
      <w:r>
        <w:t xml:space="preserve"> property for any result in the </w:t>
      </w:r>
      <w:r w:rsidR="00136F19">
        <w:t>run</w:t>
      </w:r>
      <w:r>
        <w:t>.</w:t>
      </w:r>
    </w:p>
    <w:p w14:paraId="50742B38" w14:textId="73389897"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6CB353B5" w:rsidR="00197743" w:rsidRDefault="00197743" w:rsidP="00F67E65">
      <w:pPr>
        <w:pStyle w:val="Codesmall"/>
      </w:pPr>
      <w:proofErr w:type="gramStart"/>
      <w:r>
        <w:t>{</w:t>
      </w:r>
      <w:r w:rsidR="007F1CE5">
        <w:t xml:space="preserve">  </w:t>
      </w:r>
      <w:proofErr w:type="gramEnd"/>
      <w:r w:rsidR="007F1CE5">
        <w:t xml:space="preserve">    </w:t>
      </w:r>
      <w:r w:rsidR="00F67E65">
        <w:t xml:space="preserve">          </w:t>
      </w:r>
      <w:r w:rsidR="007F1CE5">
        <w:t xml:space="preserve">      # A rule object</w:t>
      </w:r>
    </w:p>
    <w:p w14:paraId="45AA32F6" w14:textId="551F85E1" w:rsidR="007F1CE5" w:rsidRDefault="007F1CE5" w:rsidP="00F67E65">
      <w:pPr>
        <w:pStyle w:val="Codesmall"/>
      </w:pPr>
      <w:r>
        <w:t xml:space="preserve">  "</w:t>
      </w:r>
      <w:r w:rsidR="00F67E65">
        <w:t>messageStrings": {</w:t>
      </w:r>
    </w:p>
    <w:p w14:paraId="5284FE4B" w14:textId="28953222" w:rsidR="00197743" w:rsidRDefault="0025208C" w:rsidP="00F67E65">
      <w:pPr>
        <w:pStyle w:val="Codesmall"/>
      </w:pPr>
      <w:r>
        <w:t xml:space="preserve">    "objectCreation"</w:t>
      </w:r>
      <w:r w:rsidR="00197743">
        <w:t xml:space="preserve">: </w:t>
      </w:r>
      <w:r>
        <w:t xml:space="preserve"> </w:t>
      </w:r>
      <w:r w:rsidR="00197743">
        <w:t>"{0} creates a new instance of {1} which is never used.</w:t>
      </w:r>
    </w:p>
    <w:p w14:paraId="26BB26DE" w14:textId="77777777" w:rsidR="0025208C" w:rsidRDefault="00197743" w:rsidP="00F67E65">
      <w:pPr>
        <w:pStyle w:val="Codesmall"/>
      </w:pPr>
      <w:r>
        <w:t xml:space="preserve">                        Pass the instance as an argument to another method,</w:t>
      </w:r>
    </w:p>
    <w:p w14:paraId="531C5A63" w14:textId="202DDA5F" w:rsidR="00197743" w:rsidRDefault="0025208C" w:rsidP="00F67E65">
      <w:pPr>
        <w:pStyle w:val="Codesmall"/>
      </w:pPr>
      <w:r>
        <w:t xml:space="preserve">                        </w:t>
      </w:r>
      <w:r w:rsidR="00197743">
        <w:t>assign the instance to a variable,</w:t>
      </w:r>
    </w:p>
    <w:p w14:paraId="01C46B53" w14:textId="77777777" w:rsidR="00197743" w:rsidRDefault="00197743" w:rsidP="00F67E65">
      <w:pPr>
        <w:pStyle w:val="Codesmall"/>
      </w:pPr>
      <w:r>
        <w:t xml:space="preserve">                        or remove the object creation if it is unnecessary.",  </w:t>
      </w:r>
    </w:p>
    <w:p w14:paraId="6ACFD41D" w14:textId="77777777" w:rsidR="0025208C" w:rsidRDefault="00197743" w:rsidP="00F67E65">
      <w:pPr>
        <w:pStyle w:val="Codesmall"/>
      </w:pPr>
      <w:r>
        <w:t xml:space="preserve">    "stringReturnValue": "{0} calls {1} </w:t>
      </w:r>
      <w:r w:rsidR="0025208C">
        <w:t>but does not use the new string</w:t>
      </w:r>
    </w:p>
    <w:p w14:paraId="6755FD15" w14:textId="6CE03155" w:rsidR="00197743" w:rsidRDefault="0025208C" w:rsidP="00F67E65">
      <w:pPr>
        <w:pStyle w:val="Codesmall"/>
      </w:pPr>
      <w:r>
        <w:t xml:space="preserve">                         </w:t>
      </w:r>
      <w:r w:rsidR="00197743">
        <w:t>instance that the method returns.</w:t>
      </w:r>
    </w:p>
    <w:p w14:paraId="3D88E19B" w14:textId="77777777" w:rsidR="0025208C" w:rsidRDefault="00197743" w:rsidP="00F67E65">
      <w:pPr>
        <w:pStyle w:val="Codesmall"/>
      </w:pPr>
      <w:r>
        <w:t xml:space="preserve">                         Pass the instance as an argument to another method,</w:t>
      </w:r>
    </w:p>
    <w:p w14:paraId="68DAF5BB" w14:textId="742139AA" w:rsidR="00197743" w:rsidRDefault="0025208C" w:rsidP="00F67E65">
      <w:pPr>
        <w:pStyle w:val="Codesmall"/>
      </w:pPr>
      <w:r>
        <w:t xml:space="preserve">                        </w:t>
      </w:r>
      <w:r w:rsidR="00197743">
        <w:t xml:space="preserve"> assign the instance to a variable,</w:t>
      </w:r>
    </w:p>
    <w:p w14:paraId="52BF382B" w14:textId="77777777" w:rsidR="00F67E65" w:rsidRDefault="0025208C" w:rsidP="00F67E65">
      <w:pPr>
        <w:pStyle w:val="Codesmall"/>
      </w:pPr>
      <w:r>
        <w:t xml:space="preserve">                       </w:t>
      </w:r>
      <w:r w:rsidR="00197743">
        <w:t xml:space="preserve">  or remove the call if it is unnecessary."</w:t>
      </w:r>
    </w:p>
    <w:p w14:paraId="3311F561" w14:textId="2AAC5D40" w:rsidR="00197743" w:rsidRDefault="00F67E65" w:rsidP="00F67E65">
      <w:pPr>
        <w:pStyle w:val="Codesmall"/>
      </w:pPr>
      <w:r>
        <w:t xml:space="preserve">  }</w:t>
      </w:r>
      <w:r w:rsidR="00197743">
        <w:t xml:space="preserve">    </w:t>
      </w:r>
    </w:p>
    <w:p w14:paraId="18AAD2C6" w14:textId="52FF5A09" w:rsidR="00F4291F" w:rsidRPr="00F4291F" w:rsidRDefault="00197743" w:rsidP="00F67E65">
      <w:pPr>
        <w:pStyle w:val="Codesmall"/>
      </w:pPr>
      <w:r>
        <w:t>}</w:t>
      </w:r>
    </w:p>
    <w:p w14:paraId="61B53774" w14:textId="65C134B6" w:rsidR="00D60DFE" w:rsidRDefault="00C55966" w:rsidP="00B86BC7">
      <w:pPr>
        <w:pStyle w:val="Heading3"/>
      </w:pPr>
      <w:bookmarkStart w:id="724" w:name="_Ref503366474"/>
      <w:bookmarkStart w:id="725" w:name="_Ref503366805"/>
      <w:bookmarkStart w:id="726" w:name="_Toc510174861"/>
      <w:r>
        <w:t>richMessageStrings</w:t>
      </w:r>
      <w:r w:rsidR="00932BEE">
        <w:t xml:space="preserve"> property</w:t>
      </w:r>
      <w:bookmarkEnd w:id="724"/>
      <w:bookmarkEnd w:id="725"/>
      <w:bookmarkEnd w:id="726"/>
    </w:p>
    <w:p w14:paraId="5301B6AC" w14:textId="16A0E1B7" w:rsidR="00454769" w:rsidRDefault="00454769" w:rsidP="00454769">
      <w:r>
        <w:t xml:space="preserve">If a </w:t>
      </w:r>
      <w:r>
        <w:rPr>
          <w:rStyle w:val="CODEtemp"/>
        </w:rPr>
        <w:t>rule</w:t>
      </w:r>
      <w:r>
        <w:t xml:space="preserve"> object contains a </w:t>
      </w:r>
      <w:r>
        <w:rPr>
          <w:rStyle w:val="CODEtemp"/>
        </w:rPr>
        <w:t>message</w:t>
      </w:r>
      <w:r w:rsidR="00F67E65">
        <w:rPr>
          <w:rStyle w:val="CODEtemp"/>
        </w:rPr>
        <w:t>Strings</w:t>
      </w:r>
      <w:r>
        <w:t xml:space="preserve"> property (§</w:t>
      </w:r>
      <w:r>
        <w:fldChar w:fldCharType="begin"/>
      </w:r>
      <w:r>
        <w:instrText xml:space="preserve"> REF _Ref493345139 \r \h </w:instrText>
      </w:r>
      <w:r>
        <w:fldChar w:fldCharType="separate"/>
      </w:r>
      <w:r w:rsidR="00C12AF1">
        <w:t>3.30.7</w:t>
      </w:r>
      <w:r>
        <w:fldChar w:fldCharType="end"/>
      </w:r>
      <w:r>
        <w:t xml:space="preserve">), it </w:t>
      </w:r>
      <w:r>
        <w:rPr>
          <w:b/>
        </w:rPr>
        <w:t>MAY</w:t>
      </w:r>
      <w:r>
        <w:t xml:space="preserve"> also contain a property named </w:t>
      </w:r>
      <w:r>
        <w:rPr>
          <w:rStyle w:val="CODEtemp"/>
        </w:rPr>
        <w:t>richMessage</w:t>
      </w:r>
      <w:r w:rsidR="00F67E65">
        <w:rPr>
          <w:rStyle w:val="CODEtemp"/>
        </w:rPr>
        <w:t>String</w:t>
      </w:r>
      <w:r>
        <w:rPr>
          <w:rStyle w:val="CODEtemp"/>
        </w:rPr>
        <w:t>s</w:t>
      </w:r>
      <w:r>
        <w:t xml:space="preserve"> whose value is a JSON object</w:t>
      </w:r>
      <w:r w:rsidR="004A12C7">
        <w:t xml:space="preserve"> (§</w:t>
      </w:r>
      <w:r w:rsidR="00F67E65">
        <w:fldChar w:fldCharType="begin"/>
      </w:r>
      <w:r w:rsidR="00F67E65">
        <w:instrText xml:space="preserve"> REF _Ref508798892 \r \h </w:instrText>
      </w:r>
      <w:r w:rsidR="00F67E65">
        <w:fldChar w:fldCharType="separate"/>
      </w:r>
      <w:r w:rsidR="00C12AF1">
        <w:t>3.5</w:t>
      </w:r>
      <w:r w:rsidR="00F67E65">
        <w:fldChar w:fldCharType="end"/>
      </w:r>
      <w:r w:rsidR="004A12C7">
        <w:t>)</w:t>
      </w:r>
      <w:r>
        <w:t xml:space="preserve"> consisting of a set of properties with arbitrary names.</w:t>
      </w:r>
    </w:p>
    <w:p w14:paraId="03C9BFFA" w14:textId="60BE8C89" w:rsidR="00454769" w:rsidRDefault="00454769" w:rsidP="00454769">
      <w:r>
        <w:t xml:space="preserve">The value of each property </w:t>
      </w:r>
      <w:r>
        <w:rPr>
          <w:b/>
        </w:rPr>
        <w:t>SHALL</w:t>
      </w:r>
      <w:r>
        <w:t xml:space="preserve"> be a</w:t>
      </w:r>
      <w:r w:rsidR="00F67E65">
        <w:t xml:space="preserve"> rich text message string</w:t>
      </w:r>
      <w:r>
        <w:t xml:space="preserve"> (§</w:t>
      </w:r>
      <w:r>
        <w:fldChar w:fldCharType="begin"/>
      </w:r>
      <w:r>
        <w:instrText xml:space="preserve"> REF _Ref503354606 \r \h </w:instrText>
      </w:r>
      <w:r>
        <w:fldChar w:fldCharType="separate"/>
      </w:r>
      <w:r w:rsidR="00C12AF1">
        <w:t>3.9.3</w:t>
      </w:r>
      <w:r>
        <w:fldChar w:fldCharType="end"/>
      </w:r>
      <w:r w:rsidR="00F67E65">
        <w:t>)</w:t>
      </w:r>
      <w:r>
        <w:t>.</w:t>
      </w:r>
      <w:r w:rsidR="00F67E65">
        <w:t xml:space="preserve"> 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C12AF1">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C12AF1">
        <w:t>3.9.5</w:t>
      </w:r>
      <w:r w:rsidR="00F67E65">
        <w:fldChar w:fldCharType="end"/>
      </w:r>
      <w:r w:rsidR="00F67E65">
        <w:t>).</w:t>
      </w:r>
    </w:p>
    <w:p w14:paraId="10C6AFC3" w14:textId="44D3E86A" w:rsidR="00454769" w:rsidRDefault="00454769" w:rsidP="00454769">
      <w:r>
        <w:lastRenderedPageBreak/>
        <w:t>The rules governing the set of</w:t>
      </w:r>
      <w:r w:rsidR="00F67E65">
        <w:t xml:space="preserve"> property</w:t>
      </w:r>
      <w:r>
        <w:t xml:space="preserve"> names appearing in the </w:t>
      </w:r>
      <w:r>
        <w:rPr>
          <w:rStyle w:val="CODEtemp"/>
        </w:rPr>
        <w:t>richMessage</w:t>
      </w:r>
      <w:r w:rsidR="00F67E65">
        <w:rPr>
          <w:rStyle w:val="CODEtemp"/>
        </w:rPr>
        <w:t>Strings</w:t>
      </w:r>
      <w:r>
        <w:t xml:space="preserve"> property are the same as those for the </w:t>
      </w:r>
      <w:r>
        <w:rPr>
          <w:rStyle w:val="CODEtemp"/>
        </w:rPr>
        <w:t>message</w:t>
      </w:r>
      <w:r w:rsidR="00F67E65">
        <w:rPr>
          <w:rStyle w:val="CODEtemp"/>
        </w:rPr>
        <w:t>String</w:t>
      </w:r>
      <w:r>
        <w:rPr>
          <w:rStyle w:val="CODEtemp"/>
        </w:rPr>
        <w:t>s</w:t>
      </w:r>
      <w:r>
        <w:t xml:space="preserve"> property.</w:t>
      </w:r>
    </w:p>
    <w:p w14:paraId="31517773" w14:textId="024ED397" w:rsidR="00454769" w:rsidRDefault="00CA3AC5" w:rsidP="00454769">
      <w:r>
        <w:t>SARIF consumer</w:t>
      </w:r>
      <w:r w:rsidR="00E61170">
        <w:t>s</w:t>
      </w:r>
      <w:r w:rsidR="00454769">
        <w:t xml:space="preserve"> that cannot render rich text </w:t>
      </w:r>
      <w:r w:rsidR="00454769">
        <w:rPr>
          <w:b/>
        </w:rPr>
        <w:t>SHALL</w:t>
      </w:r>
      <w:r w:rsidR="00454769">
        <w:t xml:space="preserve"> ignore the </w:t>
      </w:r>
      <w:r w:rsidR="00454769">
        <w:rPr>
          <w:rStyle w:val="CODEtemp"/>
        </w:rPr>
        <w:t>richMessage</w:t>
      </w:r>
      <w:r w:rsidR="00F67E65">
        <w:rPr>
          <w:rStyle w:val="CODEtemp"/>
        </w:rPr>
        <w:t>String</w:t>
      </w:r>
      <w:r w:rsidR="00454769">
        <w:rPr>
          <w:rStyle w:val="CODEtemp"/>
        </w:rPr>
        <w:t>s</w:t>
      </w:r>
      <w:r w:rsidR="00454769">
        <w:t xml:space="preserve"> property and use the </w:t>
      </w:r>
      <w:r w:rsidR="00454769">
        <w:rPr>
          <w:rStyle w:val="CODEtemp"/>
        </w:rPr>
        <w:t>message</w:t>
      </w:r>
      <w:r w:rsidR="00F67E65">
        <w:rPr>
          <w:rStyle w:val="CODEtemp"/>
        </w:rPr>
        <w:t>String</w:t>
      </w:r>
      <w:r w:rsidR="00454769">
        <w:rPr>
          <w:rStyle w:val="CODEtemp"/>
        </w:rPr>
        <w:t>s</w:t>
      </w:r>
      <w:r w:rsidR="00454769">
        <w:t xml:space="preserve"> property instead. For this reason, every property name that appears in the </w:t>
      </w:r>
      <w:r w:rsidR="00454769">
        <w:rPr>
          <w:rStyle w:val="CODEtemp"/>
        </w:rPr>
        <w:t>richMessage</w:t>
      </w:r>
      <w:r w:rsidR="00F67E65">
        <w:rPr>
          <w:rStyle w:val="CODEtemp"/>
        </w:rPr>
        <w:t>String</w:t>
      </w:r>
      <w:r w:rsidR="00454769">
        <w:rPr>
          <w:rStyle w:val="CODEtemp"/>
        </w:rPr>
        <w:t>s</w:t>
      </w:r>
      <w:r w:rsidR="00454769">
        <w:t xml:space="preserve"> property </w:t>
      </w:r>
      <w:r w:rsidR="00454769">
        <w:rPr>
          <w:b/>
        </w:rPr>
        <w:t>SHALL</w:t>
      </w:r>
      <w:r w:rsidR="00454769">
        <w:t xml:space="preserve"> also appear in the </w:t>
      </w:r>
      <w:r w:rsidR="00454769">
        <w:rPr>
          <w:rStyle w:val="CODEtemp"/>
        </w:rPr>
        <w:t>message</w:t>
      </w:r>
      <w:r w:rsidR="00F67E65">
        <w:rPr>
          <w:rStyle w:val="CODEtemp"/>
        </w:rPr>
        <w:t>Strings</w:t>
      </w:r>
      <w:r w:rsidR="00454769">
        <w:t xml:space="preserve"> property. </w:t>
      </w:r>
      <w:r>
        <w:t>SARIF c</w:t>
      </w:r>
      <w:r w:rsidR="00454769">
        <w:t>onsumer</w:t>
      </w:r>
      <w:r w:rsidR="00E61170">
        <w:t>s</w:t>
      </w:r>
      <w:r w:rsidR="00454769">
        <w:t xml:space="preserve"> that can render rich text </w:t>
      </w:r>
      <w:r w:rsidR="00454769">
        <w:rPr>
          <w:b/>
        </w:rPr>
        <w:t>SHOULD</w:t>
      </w:r>
      <w:r w:rsidR="00454769">
        <w:t xml:space="preserve"> use the </w:t>
      </w:r>
      <w:r w:rsidR="00454769">
        <w:rPr>
          <w:rStyle w:val="CODEtemp"/>
        </w:rPr>
        <w:t>richMessage</w:t>
      </w:r>
      <w:r w:rsidR="00F67E65">
        <w:rPr>
          <w:rStyle w:val="CODEtemp"/>
        </w:rPr>
        <w:t>String</w:t>
      </w:r>
      <w:r w:rsidR="00454769">
        <w:rPr>
          <w:rStyle w:val="CODEtemp"/>
        </w:rPr>
        <w:t>s</w:t>
      </w:r>
      <w:r w:rsidR="00454769">
        <w:t xml:space="preserve"> property, assuming they </w:t>
      </w:r>
      <w:proofErr w:type="gramStart"/>
      <w:r w:rsidR="00454769">
        <w:t>take appropriate measures</w:t>
      </w:r>
      <w:proofErr w:type="gramEnd"/>
      <w:r w:rsidR="00454769">
        <w:t xml:space="preserve"> to address security issues such as those discussed in §</w:t>
      </w:r>
      <w:r w:rsidR="00454769">
        <w:fldChar w:fldCharType="begin"/>
      </w:r>
      <w:r w:rsidR="00454769">
        <w:instrText xml:space="preserve"> REF _Ref503355198 \r \h </w:instrText>
      </w:r>
      <w:r w:rsidR="00454769">
        <w:fldChar w:fldCharType="separate"/>
      </w:r>
      <w:r w:rsidR="00C12AF1">
        <w:t>3.9.3.2</w:t>
      </w:r>
      <w:r w:rsidR="00454769">
        <w:fldChar w:fldCharType="end"/>
      </w:r>
      <w:r w:rsidR="00454769">
        <w:t>.</w:t>
      </w:r>
    </w:p>
    <w:p w14:paraId="207C80A3" w14:textId="79B47F9A" w:rsidR="00B86BC7" w:rsidRDefault="00B86BC7" w:rsidP="00B86BC7">
      <w:pPr>
        <w:pStyle w:val="Heading3"/>
      </w:pPr>
      <w:bookmarkStart w:id="727" w:name="_Toc510174862"/>
      <w:r>
        <w:t>help</w:t>
      </w:r>
      <w:r w:rsidR="00F47A7C">
        <w:t>Location</w:t>
      </w:r>
      <w:r>
        <w:t xml:space="preserve"> property</w:t>
      </w:r>
      <w:bookmarkEnd w:id="727"/>
    </w:p>
    <w:p w14:paraId="782A7DB1" w14:textId="21711BD1"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r w:rsidRPr="0025208C">
        <w:rPr>
          <w:rStyle w:val="CODEtemp"/>
        </w:rPr>
        <w:t>help</w:t>
      </w:r>
      <w:r w:rsidR="00F47A7C">
        <w:rPr>
          <w:rStyle w:val="CODEtemp"/>
        </w:rPr>
        <w:t>Location</w:t>
      </w:r>
      <w:r>
        <w:t xml:space="preserve"> whose value is a </w:t>
      </w:r>
      <w:r w:rsidR="00F47A7C" w:rsidRPr="00F47A7C">
        <w:rPr>
          <w:rStyle w:val="CODEtemp"/>
        </w:rPr>
        <w:t>fileLocation</w:t>
      </w:r>
      <w:r w:rsidR="00F47A7C">
        <w:t xml:space="preserve"> object (§</w:t>
      </w:r>
      <w:r w:rsidR="00F47A7C">
        <w:fldChar w:fldCharType="begin"/>
      </w:r>
      <w:r w:rsidR="00F47A7C">
        <w:instrText xml:space="preserve"> REF _Ref508989521 \r \h </w:instrText>
      </w:r>
      <w:r w:rsidR="00F47A7C">
        <w:fldChar w:fldCharType="separate"/>
      </w:r>
      <w:r w:rsidR="00C12AF1">
        <w:t>3.3</w:t>
      </w:r>
      <w:r w:rsidR="00F47A7C">
        <w:fldChar w:fldCharType="end"/>
      </w:r>
      <w:r w:rsidR="00F47A7C">
        <w:t>) specifying</w:t>
      </w:r>
      <w:r>
        <w:t xml:space="preserve"> the URI where the primary documentation for the rule can be found.</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728" w:name="_Ref503364566"/>
      <w:bookmarkStart w:id="729" w:name="_Toc510174863"/>
      <w:r>
        <w:t>help property</w:t>
      </w:r>
      <w:bookmarkEnd w:id="728"/>
      <w:bookmarkEnd w:id="729"/>
    </w:p>
    <w:p w14:paraId="681BD68F" w14:textId="6EBFB51B"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w:t>
      </w:r>
      <w:r w:rsidR="00EE4410" w:rsidRPr="00C1379D">
        <w:rPr>
          <w:rStyle w:val="CODEtemp"/>
        </w:rPr>
        <w:t>message</w:t>
      </w:r>
      <w:r w:rsidR="00EE4410">
        <w:t xml:space="preserve"> </w:t>
      </w:r>
      <w:r w:rsidR="00C1379D">
        <w:t xml:space="preserve">object </w:t>
      </w:r>
      <w:r w:rsidR="00EE4410">
        <w:t>(</w:t>
      </w:r>
      <w:r w:rsidR="00EE4410" w:rsidRPr="0025208C">
        <w:t>§</w:t>
      </w:r>
      <w:r w:rsidR="00C1379D">
        <w:fldChar w:fldCharType="begin"/>
      </w:r>
      <w:r w:rsidR="00C1379D">
        <w:instrText xml:space="preserve"> REF _Ref508814664 \r \h </w:instrText>
      </w:r>
      <w:r w:rsidR="00C1379D">
        <w:fldChar w:fldCharType="separate"/>
      </w:r>
      <w:r w:rsidR="00C12AF1">
        <w:t>3.9</w:t>
      </w:r>
      <w:r w:rsidR="00C1379D">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t>NOTE: This property is useful when help information is not available at a URI, for example, when the rule is a custom rule written by a developer, as opposed to one supplied by the tool vendor.</w:t>
      </w:r>
    </w:p>
    <w:p w14:paraId="4DB831BD" w14:textId="5423C75B" w:rsidR="00164CCB" w:rsidRDefault="00164CCB" w:rsidP="00B86BC7">
      <w:pPr>
        <w:pStyle w:val="Heading3"/>
      </w:pPr>
      <w:bookmarkStart w:id="730" w:name="_Ref508894471"/>
      <w:bookmarkStart w:id="731" w:name="_Toc510174864"/>
      <w:r>
        <w:t>configuration property</w:t>
      </w:r>
      <w:bookmarkEnd w:id="730"/>
      <w:bookmarkEnd w:id="731"/>
    </w:p>
    <w:p w14:paraId="566C2663" w14:textId="00F314D8" w:rsidR="00D41895" w:rsidRDefault="00D41895" w:rsidP="00D41895">
      <w:r w:rsidRPr="000A7DA8">
        <w:t xml:space="preserve">A </w:t>
      </w:r>
      <w:r>
        <w:rPr>
          <w:rStyle w:val="CODEtemp"/>
        </w:rPr>
        <w:t>rule</w:t>
      </w:r>
      <w:r w:rsidRPr="000A7DA8">
        <w:t xml:space="preserve"> object </w:t>
      </w:r>
      <w:r w:rsidRPr="000A7DA8">
        <w:rPr>
          <w:b/>
        </w:rPr>
        <w:t>MAY</w:t>
      </w:r>
      <w:r w:rsidRPr="000A7DA8">
        <w:t xml:space="preserve"> contain a property named </w:t>
      </w:r>
      <w:r>
        <w:rPr>
          <w:rStyle w:val="CODEtemp"/>
        </w:rPr>
        <w:t>configuration</w:t>
      </w:r>
      <w:r w:rsidRPr="000A7DA8">
        <w:t xml:space="preserve"> whose value is </w:t>
      </w:r>
      <w:r>
        <w:t xml:space="preserve">a </w:t>
      </w:r>
      <w:r w:rsidRPr="003B4B17">
        <w:rPr>
          <w:rStyle w:val="CODEtemp"/>
        </w:rPr>
        <w:t>ruleConfiguration</w:t>
      </w:r>
      <w:r>
        <w:t xml:space="preserve"> object (§</w:t>
      </w:r>
      <w:r>
        <w:fldChar w:fldCharType="begin"/>
      </w:r>
      <w:r>
        <w:instrText xml:space="preserve"> REF _Ref508894720 \r \h </w:instrText>
      </w:r>
      <w:r>
        <w:fldChar w:fldCharType="separate"/>
      </w:r>
      <w:r w:rsidR="00C12AF1">
        <w:t>3.31</w:t>
      </w:r>
      <w:r>
        <w:fldChar w:fldCharType="end"/>
      </w:r>
      <w:r>
        <w:t>)</w:t>
      </w:r>
      <w:r w:rsidRPr="000A7DA8">
        <w:t>.</w:t>
      </w:r>
    </w:p>
    <w:p w14:paraId="7BA3CFE9" w14:textId="494532A7" w:rsidR="00D41895" w:rsidRP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C12AF1">
        <w:t>3.31</w:t>
      </w:r>
      <w:r>
        <w:fldChar w:fldCharType="end"/>
      </w:r>
      <w:r>
        <w:t>.</w:t>
      </w:r>
    </w:p>
    <w:p w14:paraId="69A963A7" w14:textId="187B4FFC" w:rsidR="00B86BC7" w:rsidRDefault="00B86BC7" w:rsidP="00B86BC7">
      <w:pPr>
        <w:pStyle w:val="Heading3"/>
      </w:pPr>
      <w:bookmarkStart w:id="732" w:name="_Toc510174865"/>
      <w:r>
        <w:t>properties property</w:t>
      </w:r>
      <w:bookmarkEnd w:id="732"/>
    </w:p>
    <w:p w14:paraId="51CA671B" w14:textId="00123971" w:rsidR="0025208C" w:rsidRDefault="0025208C" w:rsidP="0025208C">
      <w:r w:rsidRPr="0025208C">
        <w:t xml:space="preserve">A </w:t>
      </w:r>
      <w:r w:rsidRPr="0025208C">
        <w:rPr>
          <w:rStyle w:val="CODEtemp"/>
        </w:rPr>
        <w:t>rule</w:t>
      </w:r>
      <w:r w:rsidRPr="0025208C">
        <w:t xml:space="preserve"> object </w:t>
      </w:r>
      <w:r w:rsidRPr="0025208C">
        <w:rPr>
          <w:b/>
        </w:rPr>
        <w:t>MAY</w:t>
      </w:r>
      <w:r w:rsidRPr="0025208C">
        <w:t xml:space="preserve"> contain a property named </w:t>
      </w:r>
      <w:r w:rsidRPr="0025208C">
        <w:rPr>
          <w:rStyle w:val="CODEtemp"/>
        </w:rPr>
        <w:t>properties</w:t>
      </w:r>
      <w:r w:rsidRPr="0025208C">
        <w:t xml:space="preserve"> whose value is a property bag (§</w:t>
      </w:r>
      <w:r>
        <w:fldChar w:fldCharType="begin"/>
      </w:r>
      <w:r>
        <w:instrText xml:space="preserve"> REF _Ref493408960 \w \h </w:instrText>
      </w:r>
      <w:r>
        <w:fldChar w:fldCharType="separate"/>
      </w:r>
      <w:r w:rsidR="00C12AF1">
        <w:t>3.7</w:t>
      </w:r>
      <w:r>
        <w:fldChar w:fldCharType="end"/>
      </w:r>
      <w:r w:rsidRPr="0025208C">
        <w:t>). This allows tools to include information about the rule that is not explicitly specified in the SARIF format.</w:t>
      </w:r>
    </w:p>
    <w:p w14:paraId="60023273" w14:textId="64322944" w:rsidR="00D41895" w:rsidRPr="0025208C" w:rsidRDefault="00D41895" w:rsidP="0025208C">
      <w:r>
        <w:t xml:space="preserve">This property </w:t>
      </w:r>
      <w:r>
        <w:rPr>
          <w:b/>
        </w:rPr>
        <w:t>SHALL NOT</w:t>
      </w:r>
      <w:r>
        <w:t xml:space="preserve"> be used to hold rule configuration information. Use the </w:t>
      </w:r>
      <w:r w:rsidRPr="00894072">
        <w:rPr>
          <w:rStyle w:val="CODEtemp"/>
        </w:rPr>
        <w:t>ruleConfiguration.parameters</w:t>
      </w:r>
      <w:r>
        <w:t xml:space="preserve"> property (§</w:t>
      </w:r>
      <w:r>
        <w:fldChar w:fldCharType="begin"/>
      </w:r>
      <w:r>
        <w:instrText xml:space="preserve"> REF _Ref508894764 \r \h </w:instrText>
      </w:r>
      <w:r>
        <w:fldChar w:fldCharType="separate"/>
      </w:r>
      <w:r w:rsidR="00C12AF1">
        <w:t>3.31.4</w:t>
      </w:r>
      <w:r>
        <w:fldChar w:fldCharType="end"/>
      </w:r>
      <w:r>
        <w:t>) for that.</w:t>
      </w:r>
    </w:p>
    <w:p w14:paraId="13B57609" w14:textId="2442BC85" w:rsidR="00164CCB" w:rsidRDefault="00164CCB" w:rsidP="00B86BC7">
      <w:pPr>
        <w:pStyle w:val="Heading2"/>
      </w:pPr>
      <w:bookmarkStart w:id="733" w:name="_Ref508894470"/>
      <w:bookmarkStart w:id="734" w:name="_Ref508894720"/>
      <w:bookmarkStart w:id="735" w:name="_Ref508894737"/>
      <w:bookmarkStart w:id="736" w:name="_Toc510174866"/>
      <w:bookmarkStart w:id="737" w:name="_Ref493477061"/>
      <w:r>
        <w:t>ruleConfiguration object</w:t>
      </w:r>
      <w:bookmarkEnd w:id="733"/>
      <w:bookmarkEnd w:id="734"/>
      <w:bookmarkEnd w:id="735"/>
      <w:bookmarkEnd w:id="736"/>
    </w:p>
    <w:p w14:paraId="2F470253" w14:textId="738DA236" w:rsidR="00164CCB" w:rsidRDefault="00164CCB" w:rsidP="00164CCB">
      <w:pPr>
        <w:pStyle w:val="Heading3"/>
      </w:pPr>
      <w:bookmarkStart w:id="738" w:name="_Toc510174867"/>
      <w:r>
        <w:t>General</w:t>
      </w:r>
      <w:bookmarkEnd w:id="738"/>
    </w:p>
    <w:p w14:paraId="3C9AB0A0" w14:textId="77777777" w:rsidR="00D41895" w:rsidRDefault="00D41895" w:rsidP="00D41895">
      <w:r>
        <w:t xml:space="preserve">A </w:t>
      </w:r>
      <w:r w:rsidRPr="003B4B17">
        <w:rPr>
          <w:rStyle w:val="CODEtemp"/>
        </w:rPr>
        <w:t>ruleConfiguration</w:t>
      </w:r>
      <w:r>
        <w:t xml:space="preserve"> object contains rule configuration information, that is, information about the rule that a SARIF producer can modify at runtime, before executing its scan. For example, if the rule specifies a maximum source file line length, its configuration information might specify the maximum permitted line length.</w:t>
      </w:r>
    </w:p>
    <w:p w14:paraId="1B94F57E" w14:textId="68EF6868" w:rsidR="00D41895" w:rsidRPr="00D41895" w:rsidRDefault="00D41895" w:rsidP="00D41895">
      <w:r>
        <w:t>For an example, see §</w:t>
      </w:r>
      <w:r>
        <w:fldChar w:fldCharType="begin"/>
      </w:r>
      <w:r>
        <w:instrText xml:space="preserve"> REF _Ref508894796 \r \h </w:instrText>
      </w:r>
      <w:r>
        <w:fldChar w:fldCharType="separate"/>
      </w:r>
      <w:r w:rsidR="00C12AF1">
        <w:t>3.31.4</w:t>
      </w:r>
      <w:r>
        <w:fldChar w:fldCharType="end"/>
      </w:r>
      <w:r>
        <w:t>.</w:t>
      </w:r>
    </w:p>
    <w:p w14:paraId="3F5F290D" w14:textId="702ADA23" w:rsidR="00164CCB" w:rsidRDefault="00164CCB" w:rsidP="00164CCB">
      <w:pPr>
        <w:pStyle w:val="Heading3"/>
      </w:pPr>
      <w:bookmarkStart w:id="739" w:name="_Toc510174868"/>
      <w:r>
        <w:t>enabled property</w:t>
      </w:r>
      <w:bookmarkEnd w:id="739"/>
    </w:p>
    <w:p w14:paraId="7E0976CE" w14:textId="26A00096" w:rsidR="00D41895" w:rsidRDefault="00D41895" w:rsidP="00D41895">
      <w:r>
        <w:t xml:space="preserve">A </w:t>
      </w:r>
      <w:r w:rsidRPr="003B4B17">
        <w:rPr>
          <w:rStyle w:val="CODEtemp"/>
        </w:rPr>
        <w:t>ruleConfiguration</w:t>
      </w:r>
      <w:r>
        <w:t xml:space="preserve"> object </w:t>
      </w:r>
      <w:r>
        <w:rPr>
          <w:b/>
        </w:rPr>
        <w:t>MAY</w:t>
      </w:r>
      <w:r>
        <w:t xml:space="preserve"> contain a property named </w:t>
      </w:r>
      <w:r w:rsidRPr="003B4B17">
        <w:rPr>
          <w:rStyle w:val="CODEtemp"/>
        </w:rPr>
        <w:t>enabled</w:t>
      </w:r>
      <w:r>
        <w:t xml:space="preserve"> whose value is a Boolean that specifies whether the rule will be evaluated during the scan.</w:t>
      </w:r>
    </w:p>
    <w:p w14:paraId="4C1FBB2A" w14:textId="77777777" w:rsidR="00D41895" w:rsidRDefault="00D41895" w:rsidP="00D41895">
      <w:r>
        <w:t xml:space="preserve">If this property is absent, its value </w:t>
      </w:r>
      <w:r>
        <w:rPr>
          <w:b/>
        </w:rPr>
        <w:t>SHALL</w:t>
      </w:r>
      <w:r>
        <w:t xml:space="preserve"> be taken to be </w:t>
      </w:r>
      <w:r w:rsidRPr="003B4B17">
        <w:rPr>
          <w:rStyle w:val="CODEtemp"/>
        </w:rPr>
        <w:t>true</w:t>
      </w:r>
      <w:r>
        <w:t>.</w:t>
      </w:r>
    </w:p>
    <w:p w14:paraId="785C1DAF" w14:textId="77777777" w:rsidR="00D41895" w:rsidRDefault="00D41895" w:rsidP="00D41895">
      <w:pPr>
        <w:pStyle w:val="Note"/>
      </w:pPr>
      <w:r>
        <w:t>EXAMPLE: In this example, a tool allows the user to enable or disable rules:</w:t>
      </w:r>
    </w:p>
    <w:p w14:paraId="00EBC434" w14:textId="77777777" w:rsidR="00D41895" w:rsidRPr="00894072" w:rsidRDefault="00D41895" w:rsidP="00D41895">
      <w:pPr>
        <w:pStyle w:val="Codesmall"/>
      </w:pPr>
      <w:r>
        <w:lastRenderedPageBreak/>
        <w:t>SecurityScanner --disable "SEC</w:t>
      </w:r>
      <w:proofErr w:type="gramStart"/>
      <w:r>
        <w:t>4002,SEC</w:t>
      </w:r>
      <w:proofErr w:type="gramEnd"/>
      <w:r>
        <w:t>4003" --enable SEC6012</w:t>
      </w:r>
    </w:p>
    <w:p w14:paraId="3DFEB21B" w14:textId="26060AD2" w:rsidR="00164CCB" w:rsidRDefault="00164CCB" w:rsidP="00164CCB">
      <w:pPr>
        <w:pStyle w:val="Heading3"/>
      </w:pPr>
      <w:bookmarkStart w:id="740" w:name="_Ref508894469"/>
      <w:bookmarkStart w:id="741" w:name="_Toc510174869"/>
      <w:r>
        <w:t>defaultLevel property</w:t>
      </w:r>
      <w:bookmarkEnd w:id="740"/>
      <w:bookmarkEnd w:id="741"/>
    </w:p>
    <w:p w14:paraId="2F7AE5CB" w14:textId="6E2001F7" w:rsidR="00D41895" w:rsidRDefault="00D41895" w:rsidP="00D41895">
      <w:r>
        <w:t xml:space="preserve">A </w:t>
      </w:r>
      <w:r w:rsidRPr="00F4291F">
        <w:rPr>
          <w:rStyle w:val="CODEtemp"/>
        </w:rPr>
        <w:t>rule</w:t>
      </w:r>
      <w:r>
        <w:rPr>
          <w:rStyle w:val="CODEtemp"/>
        </w:rPr>
        <w:t>Configuration</w:t>
      </w:r>
      <w:r>
        <w:t xml:space="preserve"> object </w:t>
      </w:r>
      <w:r w:rsidRPr="00F4291F">
        <w:rPr>
          <w:b/>
        </w:rPr>
        <w:t>MAY</w:t>
      </w:r>
      <w:r>
        <w:t xml:space="preserve"> contain a property named </w:t>
      </w:r>
      <w:r w:rsidRPr="00F4291F">
        <w:rPr>
          <w:rStyle w:val="CODEtemp"/>
        </w:rPr>
        <w:t>defaultLevel</w:t>
      </w:r>
      <w:r>
        <w:t xml:space="preserve"> whose value is one of the strings </w:t>
      </w:r>
      <w:r w:rsidRPr="00F4291F">
        <w:rPr>
          <w:rStyle w:val="CODEtemp"/>
        </w:rPr>
        <w:t>"warning"</w:t>
      </w:r>
      <w:r>
        <w:t xml:space="preserve">, </w:t>
      </w:r>
      <w:r w:rsidRPr="00F4291F">
        <w:rPr>
          <w:rStyle w:val="CODEtemp"/>
        </w:rPr>
        <w:t>"error"</w:t>
      </w:r>
      <w:r>
        <w:t xml:space="preserve">, </w:t>
      </w:r>
      <w:r w:rsidRPr="00F4291F">
        <w:rPr>
          <w:rStyle w:val="CODEtemp"/>
        </w:rPr>
        <w:t>"note"</w:t>
      </w:r>
      <w:r>
        <w:t xml:space="preserve">, or </w:t>
      </w:r>
      <w:r w:rsidRPr="00894072">
        <w:rPr>
          <w:rStyle w:val="CODEtemp"/>
        </w:rPr>
        <w:t>"open"</w:t>
      </w:r>
      <w:r>
        <w:t xml:space="preserve">, with the same meanings as when those strings appear as the value of the </w:t>
      </w:r>
      <w:r w:rsidRPr="00F4291F">
        <w:rPr>
          <w:rStyle w:val="CODEtemp"/>
        </w:rPr>
        <w:t>result.level</w:t>
      </w:r>
      <w:r>
        <w:t xml:space="preserve"> property (§</w:t>
      </w:r>
      <w:r>
        <w:fldChar w:fldCharType="begin"/>
      </w:r>
      <w:r>
        <w:instrText xml:space="preserve"> REF _Ref493511208 \w \h </w:instrText>
      </w:r>
      <w:r>
        <w:fldChar w:fldCharType="separate"/>
      </w:r>
      <w:r w:rsidR="00C12AF1">
        <w:t>3.18.6</w:t>
      </w:r>
      <w:r>
        <w:fldChar w:fldCharType="end"/>
      </w:r>
      <w:r>
        <w:t>).</w:t>
      </w:r>
    </w:p>
    <w:p w14:paraId="18CE7324" w14:textId="77777777" w:rsidR="00D41895" w:rsidRDefault="00D41895" w:rsidP="00D41895">
      <w:r>
        <w:t xml:space="preserve">If this property is absent, it </w:t>
      </w:r>
      <w:r w:rsidRPr="00F4291F">
        <w:rPr>
          <w:b/>
        </w:rPr>
        <w:t>SHALL</w:t>
      </w:r>
      <w:r>
        <w:t xml:space="preserve"> be taken to have the value </w:t>
      </w:r>
      <w:r w:rsidRPr="00F4291F">
        <w:rPr>
          <w:rStyle w:val="CODEtemp"/>
        </w:rPr>
        <w:t>"warning"</w:t>
      </w:r>
      <w:r>
        <w:t>.</w:t>
      </w:r>
    </w:p>
    <w:p w14:paraId="4323F01D" w14:textId="651B104E" w:rsidR="00D41895" w:rsidRDefault="00D41895" w:rsidP="00D41895">
      <w:r>
        <w:t xml:space="preserve">The value of this property </w:t>
      </w:r>
      <w:r w:rsidRPr="00F4291F">
        <w:rPr>
          <w:b/>
        </w:rPr>
        <w:t>SHALL</w:t>
      </w:r>
      <w:r>
        <w:t xml:space="preserve"> provide the value for the </w:t>
      </w:r>
      <w:r w:rsidRPr="00F4291F">
        <w:rPr>
          <w:rStyle w:val="CODEtemp"/>
        </w:rPr>
        <w:t>level</w:t>
      </w:r>
      <w:r>
        <w:t xml:space="preserve"> property for any </w:t>
      </w:r>
      <w:r w:rsidRPr="00F4291F">
        <w:rPr>
          <w:rStyle w:val="CODEtemp"/>
        </w:rPr>
        <w:t>result</w:t>
      </w:r>
      <w:r>
        <w:t xml:space="preserve"> object (§</w:t>
      </w:r>
      <w:r>
        <w:fldChar w:fldCharType="begin"/>
      </w:r>
      <w:r>
        <w:instrText xml:space="preserve"> REF _Ref493350984 \r \h </w:instrText>
      </w:r>
      <w:r>
        <w:fldChar w:fldCharType="separate"/>
      </w:r>
      <w:r w:rsidR="00C12AF1">
        <w:t>3.18</w:t>
      </w:r>
      <w:r>
        <w:fldChar w:fldCharType="end"/>
      </w:r>
      <w:r>
        <w:t xml:space="preserve">) which refers to this rule configuration through its </w:t>
      </w:r>
      <w:r w:rsidRPr="00F4291F">
        <w:rPr>
          <w:rStyle w:val="CODEtemp"/>
        </w:rPr>
        <w:t>ruleId</w:t>
      </w:r>
      <w:r>
        <w:t xml:space="preserve"> property (§</w:t>
      </w:r>
      <w:r>
        <w:fldChar w:fldCharType="begin"/>
      </w:r>
      <w:r>
        <w:instrText xml:space="preserve"> REF _Ref493408865 \w \h </w:instrText>
      </w:r>
      <w:r>
        <w:fldChar w:fldCharType="separate"/>
      </w:r>
      <w:r w:rsidR="00C12AF1">
        <w:t>3.18.3</w:t>
      </w:r>
      <w:r>
        <w:fldChar w:fldCharType="end"/>
      </w:r>
      <w:r>
        <w:t xml:space="preserve">) or its </w:t>
      </w:r>
      <w:r w:rsidRPr="00F4291F">
        <w:rPr>
          <w:rStyle w:val="CODEtemp"/>
        </w:rPr>
        <w:t>ruleKey</w:t>
      </w:r>
      <w:r>
        <w:t xml:space="preserve"> property (§</w:t>
      </w:r>
      <w:r>
        <w:fldChar w:fldCharType="begin"/>
      </w:r>
      <w:r>
        <w:instrText xml:space="preserve"> REF _Ref493408875 \w \h </w:instrText>
      </w:r>
      <w:r>
        <w:fldChar w:fldCharType="separate"/>
      </w:r>
      <w:r w:rsidR="00C12AF1">
        <w:t>3.18.5</w:t>
      </w:r>
      <w:r>
        <w:fldChar w:fldCharType="end"/>
      </w:r>
      <w:r>
        <w:t xml:space="preserve">), and which does not itself specify a </w:t>
      </w:r>
      <w:r w:rsidRPr="00F4291F">
        <w:rPr>
          <w:rStyle w:val="CODEtemp"/>
        </w:rPr>
        <w:t>level</w:t>
      </w:r>
      <w:r>
        <w:t xml:space="preserve"> property.</w:t>
      </w:r>
    </w:p>
    <w:p w14:paraId="54BF5FAD" w14:textId="77777777" w:rsidR="00D41895" w:rsidRDefault="00D41895" w:rsidP="00D41895">
      <w:pPr>
        <w:pStyle w:val="Note"/>
      </w:pPr>
      <w:r>
        <w:t>EXAMPLE: In this example, a tool allows the user to override a rule’s default level:</w:t>
      </w:r>
    </w:p>
    <w:p w14:paraId="4CC65334" w14:textId="77777777" w:rsidR="00D41895" w:rsidRPr="00894072" w:rsidRDefault="00D41895" w:rsidP="00D41895">
      <w:pPr>
        <w:pStyle w:val="Codesmall"/>
      </w:pPr>
      <w:r>
        <w:t>WebScanner --level "WEB</w:t>
      </w:r>
      <w:proofErr w:type="gramStart"/>
      <w:r>
        <w:t>1002:error</w:t>
      </w:r>
      <w:proofErr w:type="gramEnd"/>
      <w:r>
        <w:t>,WEB1005:warning"</w:t>
      </w:r>
    </w:p>
    <w:p w14:paraId="1FEDC4AD" w14:textId="2F144047" w:rsidR="00164CCB" w:rsidRDefault="00164CCB" w:rsidP="00164CCB">
      <w:pPr>
        <w:pStyle w:val="Heading3"/>
      </w:pPr>
      <w:bookmarkStart w:id="742" w:name="_Ref508894764"/>
      <w:bookmarkStart w:id="743" w:name="_Ref508894796"/>
      <w:bookmarkStart w:id="744" w:name="_Toc510174870"/>
      <w:r>
        <w:t>parameters property</w:t>
      </w:r>
      <w:bookmarkEnd w:id="742"/>
      <w:bookmarkEnd w:id="743"/>
      <w:bookmarkEnd w:id="744"/>
    </w:p>
    <w:p w14:paraId="18FD260D" w14:textId="68F8AEEF" w:rsidR="00D41895" w:rsidRDefault="00D41895" w:rsidP="00D41895">
      <w:r w:rsidRPr="004A77ED">
        <w:t xml:space="preserve">A </w:t>
      </w:r>
      <w:r>
        <w:rPr>
          <w:rStyle w:val="CODEtemp"/>
        </w:rPr>
        <w:t>ruleConfiguration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C12AF1">
        <w:t>3.7</w:t>
      </w:r>
      <w:r>
        <w:fldChar w:fldCharType="end"/>
      </w:r>
      <w:r w:rsidRPr="004A77ED">
        <w:t xml:space="preserve">). This allows </w:t>
      </w:r>
      <w:r>
        <w:t>a rule to define</w:t>
      </w:r>
      <w:r w:rsidRPr="004A77ED">
        <w:t xml:space="preserve"> </w:t>
      </w:r>
      <w:r>
        <w:t>configuration</w:t>
      </w:r>
      <w:r w:rsidRPr="004A77ED">
        <w:t xml:space="preserve"> information </w:t>
      </w:r>
      <w:r>
        <w:t>that is specific to that rule</w:t>
      </w:r>
      <w:r w:rsidRPr="004A77ED">
        <w:t>.</w:t>
      </w:r>
    </w:p>
    <w:p w14:paraId="42A990E5" w14:textId="77777777" w:rsidR="00D41895" w:rsidRDefault="00D41895" w:rsidP="00D41895">
      <w:pPr>
        <w:pStyle w:val="Note"/>
      </w:pPr>
      <w:r>
        <w:t>EXAMPLE: In this example, a rule that specifies the maximum permitted source line length is parameterized by the value of the maximum length.</w:t>
      </w:r>
    </w:p>
    <w:p w14:paraId="7E2888AA" w14:textId="0DF9E693" w:rsidR="00D41895" w:rsidRDefault="00D41895" w:rsidP="00D41895">
      <w:pPr>
        <w:pStyle w:val="Codesmall"/>
      </w:pPr>
      <w:proofErr w:type="gramStart"/>
      <w:r>
        <w:t xml:space="preserve">{  </w:t>
      </w:r>
      <w:proofErr w:type="gramEnd"/>
      <w:r>
        <w:t xml:space="preserve">                                # A rule object (§</w:t>
      </w:r>
      <w:r>
        <w:fldChar w:fldCharType="begin"/>
      </w:r>
      <w:r>
        <w:instrText xml:space="preserve"> REF _Ref508814067 \r \h </w:instrText>
      </w:r>
      <w:r>
        <w:fldChar w:fldCharType="separate"/>
      </w:r>
      <w:r w:rsidR="00C12AF1">
        <w:t>3.30</w:t>
      </w:r>
      <w:r>
        <w:fldChar w:fldCharType="end"/>
      </w:r>
      <w:r>
        <w:t>.)</w:t>
      </w:r>
    </w:p>
    <w:p w14:paraId="740FDC0A" w14:textId="77777777" w:rsidR="00D41895" w:rsidRDefault="00D41895" w:rsidP="00D41895">
      <w:pPr>
        <w:pStyle w:val="Codesmall"/>
      </w:pPr>
      <w:r>
        <w:t xml:space="preserve">  "id": "SA2707",</w:t>
      </w:r>
    </w:p>
    <w:p w14:paraId="1F795642" w14:textId="77777777" w:rsidR="00D41895" w:rsidRDefault="00D41895" w:rsidP="00D41895">
      <w:pPr>
        <w:pStyle w:val="Codesmall"/>
      </w:pPr>
      <w:r>
        <w:t xml:space="preserve">  "name": {</w:t>
      </w:r>
    </w:p>
    <w:p w14:paraId="0CEEE7BD" w14:textId="77777777" w:rsidR="00D41895" w:rsidRDefault="00D41895" w:rsidP="00D41895">
      <w:pPr>
        <w:pStyle w:val="Codesmall"/>
      </w:pPr>
      <w:r>
        <w:t xml:space="preserve">    "text": "LimitSourceLineLength"</w:t>
      </w:r>
    </w:p>
    <w:p w14:paraId="443CF542" w14:textId="77777777" w:rsidR="00D41895" w:rsidRDefault="00D41895" w:rsidP="00D41895">
      <w:pPr>
        <w:pStyle w:val="Codesmall"/>
      </w:pPr>
      <w:r>
        <w:t xml:space="preserve">  },</w:t>
      </w:r>
    </w:p>
    <w:p w14:paraId="7199B645" w14:textId="77777777" w:rsidR="00D41895" w:rsidRDefault="00D41895" w:rsidP="00D41895">
      <w:pPr>
        <w:pStyle w:val="Codesmall"/>
      </w:pPr>
      <w:r>
        <w:t xml:space="preserve">  "shortDescription": {</w:t>
      </w:r>
    </w:p>
    <w:p w14:paraId="30F27858" w14:textId="77777777" w:rsidR="00D41895" w:rsidRDefault="00D41895" w:rsidP="00D41895">
      <w:pPr>
        <w:pStyle w:val="Codesmall"/>
      </w:pPr>
      <w:r>
        <w:t xml:space="preserve">    "text": "Limit source line length for readability."</w:t>
      </w:r>
    </w:p>
    <w:p w14:paraId="60FF846F" w14:textId="77777777" w:rsidR="00D41895" w:rsidRDefault="00D41895" w:rsidP="00D41895">
      <w:pPr>
        <w:pStyle w:val="Codesmall"/>
      </w:pPr>
      <w:r>
        <w:t xml:space="preserve">  },</w:t>
      </w:r>
    </w:p>
    <w:p w14:paraId="45888691" w14:textId="77777777" w:rsidR="00D41895" w:rsidRDefault="00D41895" w:rsidP="00D41895">
      <w:pPr>
        <w:pStyle w:val="Codesmall"/>
      </w:pPr>
      <w:r>
        <w:t xml:space="preserve">  "configuration": {</w:t>
      </w:r>
    </w:p>
    <w:p w14:paraId="219F4643" w14:textId="77777777" w:rsidR="00D41895" w:rsidRDefault="00D41895" w:rsidP="00D41895">
      <w:pPr>
        <w:pStyle w:val="Codesmall"/>
      </w:pPr>
      <w:r>
        <w:t xml:space="preserve">    "enabled": true,</w:t>
      </w:r>
    </w:p>
    <w:p w14:paraId="76574D28" w14:textId="77777777" w:rsidR="00D41895" w:rsidRDefault="00D41895" w:rsidP="00D41895">
      <w:pPr>
        <w:pStyle w:val="Codesmall"/>
      </w:pPr>
      <w:r>
        <w:t xml:space="preserve">    "defaultLevel": "warning",</w:t>
      </w:r>
    </w:p>
    <w:p w14:paraId="0E37E90D" w14:textId="77777777" w:rsidR="00D41895" w:rsidRDefault="00D41895" w:rsidP="00D41895">
      <w:pPr>
        <w:pStyle w:val="Codesmall"/>
      </w:pPr>
      <w:r>
        <w:t xml:space="preserve">    "parameters": {</w:t>
      </w:r>
    </w:p>
    <w:p w14:paraId="11F45265" w14:textId="77777777" w:rsidR="00D41895" w:rsidRDefault="00D41895" w:rsidP="00D41895">
      <w:pPr>
        <w:pStyle w:val="Codesmall"/>
      </w:pPr>
      <w:r>
        <w:t xml:space="preserve">      "maxLength": 120</w:t>
      </w:r>
    </w:p>
    <w:p w14:paraId="6509A8C8" w14:textId="77777777" w:rsidR="00D41895" w:rsidRDefault="00D41895" w:rsidP="00D41895">
      <w:pPr>
        <w:pStyle w:val="Codesmall"/>
      </w:pPr>
      <w:r>
        <w:t xml:space="preserve">    }</w:t>
      </w:r>
    </w:p>
    <w:p w14:paraId="3E9CF46C" w14:textId="77777777" w:rsidR="00D41895" w:rsidRDefault="00D41895" w:rsidP="00D41895">
      <w:pPr>
        <w:pStyle w:val="Codesmall"/>
      </w:pPr>
      <w:r>
        <w:t xml:space="preserve">  }</w:t>
      </w:r>
    </w:p>
    <w:p w14:paraId="26599F10" w14:textId="77777777" w:rsidR="00D41895" w:rsidRPr="00894072" w:rsidRDefault="00D41895" w:rsidP="00D41895">
      <w:pPr>
        <w:pStyle w:val="Codesmall"/>
      </w:pPr>
      <w:r>
        <w:t>}</w:t>
      </w:r>
    </w:p>
    <w:p w14:paraId="5737FBC2" w14:textId="77777777" w:rsidR="00D41895" w:rsidRDefault="00D41895" w:rsidP="00D41895">
      <w:pPr>
        <w:pStyle w:val="Note"/>
      </w:pPr>
      <w:r>
        <w:t>The rule provides a default value, but the tool allows the user to override it:</w:t>
      </w:r>
    </w:p>
    <w:p w14:paraId="19C21E3E" w14:textId="77777777" w:rsidR="00D41895" w:rsidRPr="00894072" w:rsidRDefault="00D41895" w:rsidP="00D41895">
      <w:pPr>
        <w:pStyle w:val="Codesmall"/>
      </w:pPr>
      <w:r>
        <w:t>StyleScanner *.c --rule-config "SA</w:t>
      </w:r>
      <w:proofErr w:type="gramStart"/>
      <w:r>
        <w:t>2707:maxLength</w:t>
      </w:r>
      <w:proofErr w:type="gramEnd"/>
      <w:r>
        <w:t>=80"</w:t>
      </w:r>
    </w:p>
    <w:p w14:paraId="6FFC00CB" w14:textId="5C35B6DF" w:rsidR="00B86BC7" w:rsidRDefault="00B86BC7" w:rsidP="00B86BC7">
      <w:pPr>
        <w:pStyle w:val="Heading2"/>
      </w:pPr>
      <w:bookmarkStart w:id="745" w:name="_Toc510174871"/>
      <w:r>
        <w:t>fix object</w:t>
      </w:r>
      <w:bookmarkEnd w:id="737"/>
      <w:bookmarkEnd w:id="745"/>
    </w:p>
    <w:p w14:paraId="410A501F" w14:textId="4C707545" w:rsidR="00B86BC7" w:rsidRDefault="00B86BC7" w:rsidP="00B86BC7">
      <w:pPr>
        <w:pStyle w:val="Heading3"/>
      </w:pPr>
      <w:bookmarkStart w:id="746" w:name="_Toc510174872"/>
      <w:r>
        <w:t>General</w:t>
      </w:r>
      <w:bookmarkEnd w:id="746"/>
    </w:p>
    <w:p w14:paraId="493ABF69" w14:textId="2C46CF45" w:rsidR="006F21F3" w:rsidRDefault="006F21F3" w:rsidP="006F21F3">
      <w:r>
        <w:t xml:space="preserve">A </w:t>
      </w:r>
      <w:r w:rsidRPr="006F21F3">
        <w:rPr>
          <w:rStyle w:val="CODEtemp"/>
        </w:rPr>
        <w:t>fix</w:t>
      </w:r>
      <w:r>
        <w:t xml:space="preserve"> object represents a proposed fix for the problem indicated by the </w:t>
      </w:r>
      <w:r w:rsidRPr="006F21F3">
        <w:rPr>
          <w:rStyle w:val="CODEtemp"/>
        </w:rPr>
        <w:t>result</w:t>
      </w:r>
      <w:r>
        <w:t xml:space="preserve"> object (§</w:t>
      </w:r>
      <w:r>
        <w:fldChar w:fldCharType="begin"/>
      </w:r>
      <w:r>
        <w:instrText xml:space="preserve"> REF _Ref493350984 \w \h </w:instrText>
      </w:r>
      <w:r>
        <w:fldChar w:fldCharType="separate"/>
      </w:r>
      <w:r w:rsidR="00C12AF1">
        <w:t>3.18</w:t>
      </w:r>
      <w:r>
        <w:fldChar w:fldCharType="end"/>
      </w:r>
      <w:r>
        <w:t xml:space="preserve">) in which it occurs. It specifies a set of files to modify. For each file, it specifies </w:t>
      </w:r>
      <w:r w:rsidR="00F27F55">
        <w:t>region</w:t>
      </w:r>
      <w:r>
        <w:t xml:space="preserve">s to remove, and provides new </w:t>
      </w:r>
      <w:r w:rsidR="00F27F55">
        <w:t>file content</w:t>
      </w:r>
      <w:r>
        <w:t xml:space="preserve"> to insert.</w:t>
      </w:r>
    </w:p>
    <w:p w14:paraId="202F3C22" w14:textId="5C172E02" w:rsidR="006F21F3" w:rsidRDefault="006F21F3" w:rsidP="006F21F3">
      <w:pPr>
        <w:pStyle w:val="Note"/>
      </w:pPr>
      <w:r>
        <w:t>EXAMPLE</w:t>
      </w:r>
      <w:r w:rsidR="00EE3179">
        <w:t>:</w:t>
      </w:r>
      <w:r>
        <w:t xml:space="preserve">   </w:t>
      </w:r>
    </w:p>
    <w:p w14:paraId="4F22AE88" w14:textId="5A7BC2C0" w:rsidR="006F21F3" w:rsidRDefault="006F21F3" w:rsidP="00EA489A">
      <w:pPr>
        <w:pStyle w:val="Codesmall"/>
      </w:pPr>
      <w:proofErr w:type="gramStart"/>
      <w:r>
        <w:t xml:space="preserve">{  </w:t>
      </w:r>
      <w:proofErr w:type="gramEnd"/>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C12AF1">
        <w:t>3.18</w:t>
      </w:r>
      <w:r>
        <w:fldChar w:fldCharType="end"/>
      </w:r>
      <w:r>
        <w:t>)</w:t>
      </w:r>
      <w:r w:rsidR="00DF5A5B">
        <w:t>.</w:t>
      </w:r>
    </w:p>
    <w:p w14:paraId="008E6A82" w14:textId="34D52C8C" w:rsidR="006F21F3" w:rsidRDefault="006F21F3" w:rsidP="00EA489A">
      <w:pPr>
        <w:pStyle w:val="Codesmall"/>
      </w:pPr>
      <w:r>
        <w:t xml:space="preserve">  "fix": {</w:t>
      </w:r>
    </w:p>
    <w:p w14:paraId="6386C02E" w14:textId="52241AC8" w:rsidR="006F21F3" w:rsidRDefault="00EA489A" w:rsidP="00EA489A">
      <w:pPr>
        <w:pStyle w:val="Codesmall"/>
      </w:pPr>
      <w:r>
        <w:t xml:space="preserve"> </w:t>
      </w:r>
      <w:r w:rsidR="006F21F3">
        <w:t xml:space="preserve">   "description":</w:t>
      </w:r>
      <w:r>
        <w:t xml:space="preserve"> </w:t>
      </w:r>
      <w:proofErr w:type="gramStart"/>
      <w:r>
        <w:t>{</w:t>
      </w:r>
      <w:r w:rsidR="006F21F3">
        <w:t xml:space="preserve">  </w:t>
      </w:r>
      <w:proofErr w:type="gramEnd"/>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C12AF1">
        <w:t>3.32.2</w:t>
      </w:r>
      <w:r w:rsidR="006F21F3">
        <w:fldChar w:fldCharType="end"/>
      </w:r>
      <w:r w:rsidR="00DF5A5B">
        <w:t>.</w:t>
      </w:r>
    </w:p>
    <w:p w14:paraId="092E1EE2" w14:textId="59535706" w:rsidR="00EA489A" w:rsidRDefault="006F21F3" w:rsidP="00EA489A">
      <w:pPr>
        <w:pStyle w:val="Codesmall"/>
      </w:pPr>
      <w:r>
        <w:t xml:space="preserve">      </w:t>
      </w:r>
      <w:r w:rsidR="00EA489A">
        <w:t xml:space="preserve">"text": </w:t>
      </w:r>
      <w:r>
        <w:t>"Private member names begin with '_'"</w:t>
      </w:r>
    </w:p>
    <w:p w14:paraId="43878332" w14:textId="0FA638EB" w:rsidR="006F21F3" w:rsidRDefault="00EA489A" w:rsidP="00EA489A">
      <w:pPr>
        <w:pStyle w:val="Codesmall"/>
      </w:pPr>
      <w:r>
        <w:t xml:space="preserve">    }</w:t>
      </w:r>
      <w:r w:rsidR="006F21F3">
        <w:t>,</w:t>
      </w:r>
    </w:p>
    <w:p w14:paraId="40C0F0E0" w14:textId="5F5C19B4" w:rsidR="006F21F3" w:rsidRDefault="006F21F3" w:rsidP="00EA489A">
      <w:pPr>
        <w:pStyle w:val="Codesmall"/>
      </w:pPr>
      <w:r>
        <w:t xml:space="preserve">    "fileChanges":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C12AF1">
        <w:t>3.32.3</w:t>
      </w:r>
      <w:r w:rsidR="00EA23DD">
        <w:fldChar w:fldCharType="end"/>
      </w:r>
      <w:r w:rsidR="00DF5A5B">
        <w:t>.</w:t>
      </w:r>
    </w:p>
    <w:p w14:paraId="396348ED" w14:textId="6BA5F76C" w:rsidR="006F21F3" w:rsidRDefault="006F21F3" w:rsidP="00EA489A">
      <w:pPr>
        <w:pStyle w:val="Codesmall"/>
      </w:pPr>
      <w:r>
        <w:t xml:space="preserve">      </w:t>
      </w:r>
      <w:proofErr w:type="gramStart"/>
      <w:r>
        <w:t xml:space="preserve">{  </w:t>
      </w:r>
      <w:proofErr w:type="gramEnd"/>
      <w:r>
        <w:t xml:space="preserve">                          </w:t>
      </w:r>
      <w:r w:rsidR="00EA489A">
        <w:t xml:space="preserve"> </w:t>
      </w:r>
      <w:r>
        <w:t xml:space="preserve"># </w:t>
      </w:r>
      <w:r w:rsidR="00EA489A">
        <w:t>A</w:t>
      </w:r>
      <w:r>
        <w:t xml:space="preserve"> fileChange object (§</w:t>
      </w:r>
      <w:r>
        <w:fldChar w:fldCharType="begin"/>
      </w:r>
      <w:r>
        <w:instrText xml:space="preserve"> REF _Ref493512744 \w \h </w:instrText>
      </w:r>
      <w:r w:rsidR="00EA489A">
        <w:instrText xml:space="preserve"> \* MERGEFORMAT </w:instrText>
      </w:r>
      <w:r>
        <w:fldChar w:fldCharType="separate"/>
      </w:r>
      <w:r w:rsidR="00C12AF1">
        <w:t>3.33</w:t>
      </w:r>
      <w:r>
        <w:fldChar w:fldCharType="end"/>
      </w:r>
      <w:r>
        <w:t>)</w:t>
      </w:r>
      <w:r w:rsidR="00DF5A5B">
        <w:t>.</w:t>
      </w:r>
    </w:p>
    <w:p w14:paraId="30F183B1" w14:textId="16A1F007" w:rsidR="006F21F3" w:rsidRDefault="006F21F3" w:rsidP="00EA489A">
      <w:pPr>
        <w:pStyle w:val="Codesmall"/>
      </w:pPr>
      <w:r>
        <w:lastRenderedPageBreak/>
        <w:t xml:space="preserve">        ...</w:t>
      </w:r>
    </w:p>
    <w:p w14:paraId="3C55DDBD" w14:textId="739E23B2" w:rsidR="006F21F3" w:rsidRDefault="006F21F3" w:rsidP="00EA489A">
      <w:pPr>
        <w:pStyle w:val="Codesmall"/>
      </w:pPr>
      <w:r>
        <w:t xml:space="preserve">      }</w:t>
      </w:r>
    </w:p>
    <w:p w14:paraId="45287D97" w14:textId="24FEE4F4" w:rsidR="006F21F3" w:rsidRDefault="006F21F3" w:rsidP="00EA489A">
      <w:pPr>
        <w:pStyle w:val="Codesmall"/>
      </w:pPr>
      <w:r>
        <w:t xml:space="preserve">    ]</w:t>
      </w:r>
    </w:p>
    <w:p w14:paraId="3D66F335" w14:textId="229DE769" w:rsidR="006F21F3" w:rsidRDefault="006F21F3" w:rsidP="00EA489A">
      <w:pPr>
        <w:pStyle w:val="Codesmall"/>
      </w:pPr>
      <w:r>
        <w:t xml:space="preserve">  }</w:t>
      </w:r>
    </w:p>
    <w:p w14:paraId="114FBF52" w14:textId="6F800789" w:rsidR="006F21F3" w:rsidRPr="006F21F3" w:rsidRDefault="006F21F3" w:rsidP="00EA489A">
      <w:pPr>
        <w:pStyle w:val="Codesmall"/>
      </w:pPr>
      <w:r>
        <w:t>}</w:t>
      </w:r>
    </w:p>
    <w:p w14:paraId="540D5D41" w14:textId="43F7ED1D" w:rsidR="00B86BC7" w:rsidRDefault="00B86BC7" w:rsidP="00B86BC7">
      <w:pPr>
        <w:pStyle w:val="Heading3"/>
      </w:pPr>
      <w:bookmarkStart w:id="747" w:name="_Ref493512730"/>
      <w:bookmarkStart w:id="748" w:name="_Toc510174873"/>
      <w:r>
        <w:t>description property</w:t>
      </w:r>
      <w:bookmarkEnd w:id="747"/>
      <w:bookmarkEnd w:id="748"/>
    </w:p>
    <w:p w14:paraId="1893F7D7" w14:textId="1FCE9743"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C12AF1">
        <w:t>3.9</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EA489A">
      <w:pPr>
        <w:pStyle w:val="Codesmall"/>
      </w:pPr>
      <w:r>
        <w:t>"fix": {</w:t>
      </w:r>
    </w:p>
    <w:p w14:paraId="3FDBBEC9" w14:textId="77777777" w:rsidR="00EA489A" w:rsidRDefault="006F21F3" w:rsidP="00EA489A">
      <w:pPr>
        <w:pStyle w:val="Codesmall"/>
      </w:pPr>
      <w:r>
        <w:t xml:space="preserve">  "description": </w:t>
      </w:r>
      <w:r w:rsidR="00EA489A">
        <w:t>{</w:t>
      </w:r>
    </w:p>
    <w:p w14:paraId="19505724" w14:textId="3417DE83" w:rsidR="006F21F3" w:rsidRDefault="00EA489A" w:rsidP="00EA489A">
      <w:pPr>
        <w:pStyle w:val="Codesmall"/>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EA489A">
      <w:pPr>
        <w:pStyle w:val="Codesmall"/>
      </w:pPr>
      <w:r>
        <w:t xml:space="preserve">  },</w:t>
      </w:r>
    </w:p>
    <w:p w14:paraId="4966D464" w14:textId="4A9BAF17" w:rsidR="006F21F3" w:rsidRDefault="006F21F3" w:rsidP="00EA489A">
      <w:pPr>
        <w:pStyle w:val="Codesmall"/>
      </w:pPr>
      <w:r>
        <w:t xml:space="preserve">  ...</w:t>
      </w:r>
    </w:p>
    <w:p w14:paraId="4F95EDB6" w14:textId="41FF332E" w:rsidR="006F21F3" w:rsidRPr="006F21F3" w:rsidRDefault="006F21F3" w:rsidP="00EA489A">
      <w:pPr>
        <w:pStyle w:val="Codesmall"/>
      </w:pPr>
      <w:r>
        <w:t>}</w:t>
      </w:r>
    </w:p>
    <w:p w14:paraId="2B06E46C" w14:textId="08310EC4" w:rsidR="00B86BC7" w:rsidRDefault="00B86BC7" w:rsidP="00B86BC7">
      <w:pPr>
        <w:pStyle w:val="Heading3"/>
      </w:pPr>
      <w:bookmarkStart w:id="749" w:name="_Ref493512752"/>
      <w:bookmarkStart w:id="750" w:name="_Ref493513084"/>
      <w:bookmarkStart w:id="751" w:name="_Ref503372111"/>
      <w:bookmarkStart w:id="752" w:name="_Ref503372176"/>
      <w:bookmarkStart w:id="753" w:name="_Toc510174874"/>
      <w:r>
        <w:t>fileChanges property</w:t>
      </w:r>
      <w:bookmarkEnd w:id="749"/>
      <w:bookmarkEnd w:id="750"/>
      <w:bookmarkEnd w:id="751"/>
      <w:bookmarkEnd w:id="752"/>
      <w:bookmarkEnd w:id="753"/>
    </w:p>
    <w:p w14:paraId="6DE7B962" w14:textId="7F3141C9" w:rsidR="006F21F3" w:rsidRP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Pr="006F21F3">
        <w:rPr>
          <w:rStyle w:val="CODEtemp"/>
        </w:rPr>
        <w:t>fileChanges</w:t>
      </w:r>
      <w:r>
        <w:t xml:space="preserve"> whose value is an</w:t>
      </w:r>
      <w:r w:rsidRPr="006F21F3">
        <w:t xml:space="preserve"> array of one or more </w:t>
      </w:r>
      <w:r w:rsidRPr="006F21F3">
        <w:rPr>
          <w:rStyle w:val="CODEtemp"/>
        </w:rPr>
        <w:t>fileChange</w:t>
      </w:r>
      <w:r w:rsidRPr="006F21F3">
        <w:t xml:space="preserve"> objects (§</w:t>
      </w:r>
      <w:r>
        <w:fldChar w:fldCharType="begin"/>
      </w:r>
      <w:r>
        <w:instrText xml:space="preserve"> REF _Ref493512991 \w \h </w:instrText>
      </w:r>
      <w:r>
        <w:fldChar w:fldCharType="separate"/>
      </w:r>
      <w:r w:rsidR="00C12AF1">
        <w:t>3.33</w:t>
      </w:r>
      <w:r>
        <w:fldChar w:fldCharType="end"/>
      </w:r>
      <w:r w:rsidRPr="006F21F3">
        <w:t>).</w:t>
      </w:r>
    </w:p>
    <w:p w14:paraId="6AA7DCCF" w14:textId="573A5B94" w:rsidR="00B86BC7" w:rsidRDefault="00B86BC7" w:rsidP="00B86BC7">
      <w:pPr>
        <w:pStyle w:val="Heading2"/>
      </w:pPr>
      <w:bookmarkStart w:id="754" w:name="_Ref493512744"/>
      <w:bookmarkStart w:id="755" w:name="_Ref493512991"/>
      <w:bookmarkStart w:id="756" w:name="_Toc510174875"/>
      <w:r>
        <w:t>fileChange object</w:t>
      </w:r>
      <w:bookmarkEnd w:id="754"/>
      <w:bookmarkEnd w:id="755"/>
      <w:bookmarkEnd w:id="756"/>
    </w:p>
    <w:p w14:paraId="74D8322D" w14:textId="06E505AA" w:rsidR="00B86BC7" w:rsidRDefault="00B86BC7" w:rsidP="00B86BC7">
      <w:pPr>
        <w:pStyle w:val="Heading3"/>
      </w:pPr>
      <w:bookmarkStart w:id="757" w:name="_Toc510174876"/>
      <w:r>
        <w:t>General</w:t>
      </w:r>
      <w:bookmarkEnd w:id="757"/>
    </w:p>
    <w:p w14:paraId="005B34E9" w14:textId="1867C416" w:rsidR="006F21F3" w:rsidRDefault="006F21F3" w:rsidP="006F21F3">
      <w:r>
        <w:t xml:space="preserve">A </w:t>
      </w:r>
      <w:r w:rsidRPr="006F21F3">
        <w:rPr>
          <w:rStyle w:val="CODEtemp"/>
        </w:rPr>
        <w:t>fileChange</w:t>
      </w:r>
      <w:r>
        <w:t xml:space="preserve"> object represents a change to a single file.</w:t>
      </w:r>
    </w:p>
    <w:p w14:paraId="73D4E7D3" w14:textId="5B04DD4A" w:rsidR="006F21F3" w:rsidRDefault="006F21F3" w:rsidP="006F21F3">
      <w:pPr>
        <w:pStyle w:val="Note"/>
      </w:pPr>
      <w:r>
        <w:t>EXAMPLE:</w:t>
      </w:r>
    </w:p>
    <w:p w14:paraId="49CE71F4" w14:textId="19D78A52" w:rsidR="006F21F3" w:rsidRDefault="006F21F3" w:rsidP="007C764E">
      <w:pPr>
        <w:pStyle w:val="Codesmall"/>
      </w:pPr>
      <w:proofErr w:type="gramStart"/>
      <w:r>
        <w:t xml:space="preserve">{  </w:t>
      </w:r>
      <w:proofErr w:type="gramEnd"/>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C12AF1">
        <w:t>3.31</w:t>
      </w:r>
      <w:r>
        <w:fldChar w:fldCharType="end"/>
      </w:r>
      <w:r>
        <w:t>)</w:t>
      </w:r>
      <w:r w:rsidR="00F27F55">
        <w:t>.</w:t>
      </w:r>
    </w:p>
    <w:p w14:paraId="0FF6717D" w14:textId="0D48BDAD" w:rsidR="006F21F3" w:rsidRDefault="006F21F3" w:rsidP="007C764E">
      <w:pPr>
        <w:pStyle w:val="Codesmall"/>
      </w:pPr>
      <w:r>
        <w:t xml:space="preserve">  "fileChanges":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C12AF1">
        <w:t>3.32.3</w:t>
      </w:r>
      <w:r w:rsidR="00770A97">
        <w:fldChar w:fldCharType="end"/>
      </w:r>
      <w:r w:rsidR="00855CF1">
        <w:t>.</w:t>
      </w:r>
    </w:p>
    <w:p w14:paraId="6A521431" w14:textId="0248D8F7" w:rsidR="006F21F3" w:rsidRDefault="006F21F3" w:rsidP="007C764E">
      <w:pPr>
        <w:pStyle w:val="Codesmall"/>
      </w:pPr>
      <w:r>
        <w:t xml:space="preserve">    {                          </w:t>
      </w:r>
    </w:p>
    <w:p w14:paraId="0805703A" w14:textId="5898060C" w:rsidR="00855CF1" w:rsidRDefault="006F21F3" w:rsidP="007C764E">
      <w:pPr>
        <w:pStyle w:val="Codesmall"/>
      </w:pPr>
      <w:r>
        <w:t xml:space="preserve">      </w:t>
      </w:r>
      <w:r w:rsidR="00855CF1">
        <w:t xml:space="preserve">"fileLocation": </w:t>
      </w:r>
      <w:proofErr w:type="gramStart"/>
      <w:r w:rsidR="00855CF1">
        <w:t xml:space="preserve">{  </w:t>
      </w:r>
      <w:proofErr w:type="gramEnd"/>
      <w:r w:rsidR="00855CF1">
        <w:t xml:space="preserve">     # See §</w:t>
      </w:r>
      <w:r w:rsidR="00855CF1">
        <w:fldChar w:fldCharType="begin"/>
      </w:r>
      <w:r w:rsidR="00855CF1">
        <w:instrText xml:space="preserve"> REF _Ref493513096 \w \h  \* MERGEFORMAT </w:instrText>
      </w:r>
      <w:r w:rsidR="00855CF1">
        <w:fldChar w:fldCharType="separate"/>
      </w:r>
      <w:r w:rsidR="00C12AF1">
        <w:t>3.33.2</w:t>
      </w:r>
      <w:r w:rsidR="00855CF1">
        <w:fldChar w:fldCharType="end"/>
      </w:r>
      <w:r w:rsidR="00855CF1">
        <w:t>.</w:t>
      </w:r>
    </w:p>
    <w:p w14:paraId="440FD7E3" w14:textId="77777777" w:rsidR="00855CF1" w:rsidRDefault="00855CF1" w:rsidP="007C764E">
      <w:pPr>
        <w:pStyle w:val="Codesmall"/>
      </w:pPr>
      <w:r>
        <w:t xml:space="preserve">        </w:t>
      </w:r>
      <w:r w:rsidR="006F21F3">
        <w:t>"uri": "a.h"</w:t>
      </w:r>
    </w:p>
    <w:p w14:paraId="69DD98DB" w14:textId="0C170C2A" w:rsidR="006F21F3" w:rsidRDefault="00855CF1" w:rsidP="007C764E">
      <w:pPr>
        <w:pStyle w:val="Codesmall"/>
      </w:pPr>
      <w:r>
        <w:t xml:space="preserve">      }</w:t>
      </w:r>
      <w:r w:rsidR="006F21F3">
        <w:t>,</w:t>
      </w:r>
    </w:p>
    <w:p w14:paraId="753DE977" w14:textId="63CF6370" w:rsidR="006F21F3" w:rsidRDefault="006F21F3" w:rsidP="007C764E">
      <w:pPr>
        <w:pStyle w:val="Codesmall"/>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C12AF1">
        <w:t>3.33.3</w:t>
      </w:r>
      <w:r>
        <w:fldChar w:fldCharType="end"/>
      </w:r>
      <w:r w:rsidR="00855CF1">
        <w:t>.</w:t>
      </w:r>
    </w:p>
    <w:p w14:paraId="1FAFE72E" w14:textId="32555C49" w:rsidR="006F21F3" w:rsidRDefault="006F21F3" w:rsidP="007C764E">
      <w:pPr>
        <w:pStyle w:val="Codesmall"/>
      </w:pPr>
      <w:r>
        <w:t xml:space="preserve">        </w:t>
      </w:r>
      <w:proofErr w:type="gramStart"/>
      <w:r>
        <w:t xml:space="preserve">{  </w:t>
      </w:r>
      <w:proofErr w:type="gramEnd"/>
      <w:r>
        <w:t xml:space="preserve">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C12AF1">
        <w:t>3.34</w:t>
      </w:r>
      <w:r>
        <w:fldChar w:fldCharType="end"/>
      </w:r>
      <w:r>
        <w:t>)</w:t>
      </w:r>
      <w:r w:rsidR="00F27F55">
        <w:t>.</w:t>
      </w:r>
    </w:p>
    <w:p w14:paraId="3A449CE3" w14:textId="031B770E" w:rsidR="006F21F3" w:rsidRDefault="006F21F3" w:rsidP="007C764E">
      <w:pPr>
        <w:pStyle w:val="Codesmall"/>
      </w:pPr>
      <w:r>
        <w:t xml:space="preserve">          ...</w:t>
      </w:r>
    </w:p>
    <w:p w14:paraId="75438DBF" w14:textId="1B240EA5" w:rsidR="006F21F3" w:rsidRDefault="006F21F3" w:rsidP="007C764E">
      <w:pPr>
        <w:pStyle w:val="Codesmall"/>
      </w:pPr>
      <w:r>
        <w:t xml:space="preserve">        },</w:t>
      </w:r>
    </w:p>
    <w:p w14:paraId="3BA1DE0F" w14:textId="25A9BAA6" w:rsidR="006F21F3" w:rsidRDefault="007C764E" w:rsidP="007C764E">
      <w:pPr>
        <w:pStyle w:val="Codesmall"/>
      </w:pPr>
      <w:r>
        <w:t xml:space="preserve"> </w:t>
      </w:r>
      <w:r w:rsidR="006F21F3">
        <w:t xml:space="preserve">       </w:t>
      </w:r>
      <w:proofErr w:type="gramStart"/>
      <w:r w:rsidR="006F21F3">
        <w:t xml:space="preserve">{  </w:t>
      </w:r>
      <w:proofErr w:type="gramEnd"/>
      <w:r w:rsidR="006F21F3">
        <w:t xml:space="preserve">                   # </w:t>
      </w:r>
      <w:r w:rsidR="00855CF1">
        <w:t>A</w:t>
      </w:r>
      <w:r w:rsidR="006F21F3">
        <w:t>nother replacement object.</w:t>
      </w:r>
    </w:p>
    <w:p w14:paraId="4BD0C116" w14:textId="4350F622" w:rsidR="006F21F3" w:rsidRDefault="006F21F3" w:rsidP="007C764E">
      <w:pPr>
        <w:pStyle w:val="Codesmall"/>
      </w:pPr>
      <w:r>
        <w:t xml:space="preserve">          ...</w:t>
      </w:r>
    </w:p>
    <w:p w14:paraId="228C4874" w14:textId="4382CFC2" w:rsidR="006F21F3" w:rsidRDefault="006F21F3" w:rsidP="007C764E">
      <w:pPr>
        <w:pStyle w:val="Codesmall"/>
      </w:pPr>
      <w:r>
        <w:t xml:space="preserve">        }</w:t>
      </w:r>
    </w:p>
    <w:p w14:paraId="7AC44D59" w14:textId="1D6946BB" w:rsidR="006F21F3" w:rsidRDefault="006F21F3" w:rsidP="007C764E">
      <w:pPr>
        <w:pStyle w:val="Codesmall"/>
      </w:pPr>
      <w:r>
        <w:t xml:space="preserve">      ]</w:t>
      </w:r>
    </w:p>
    <w:p w14:paraId="57D84CE9" w14:textId="1CD84164" w:rsidR="006F21F3" w:rsidRDefault="006F21F3" w:rsidP="007C764E">
      <w:pPr>
        <w:pStyle w:val="Codesmall"/>
      </w:pPr>
      <w:r>
        <w:t xml:space="preserve">    }</w:t>
      </w:r>
    </w:p>
    <w:p w14:paraId="200B70F8" w14:textId="5F7A6FCC" w:rsidR="006F21F3" w:rsidRDefault="006F21F3" w:rsidP="007C764E">
      <w:pPr>
        <w:pStyle w:val="Codesmall"/>
      </w:pPr>
      <w:r>
        <w:t xml:space="preserve">  ]</w:t>
      </w:r>
    </w:p>
    <w:p w14:paraId="1B1700EF" w14:textId="5AECD8F6" w:rsidR="006F21F3" w:rsidRPr="006F21F3" w:rsidRDefault="006F21F3" w:rsidP="007C764E">
      <w:pPr>
        <w:pStyle w:val="Codesmall"/>
      </w:pPr>
      <w:r>
        <w:t>}</w:t>
      </w:r>
    </w:p>
    <w:p w14:paraId="02FAE553" w14:textId="471CEB99" w:rsidR="00B86BC7" w:rsidRDefault="00A308C2" w:rsidP="00B86BC7">
      <w:pPr>
        <w:pStyle w:val="Heading3"/>
      </w:pPr>
      <w:bookmarkStart w:id="758" w:name="_Ref493513096"/>
      <w:bookmarkStart w:id="759" w:name="_Ref493513195"/>
      <w:bookmarkStart w:id="760" w:name="_Ref493513493"/>
      <w:bookmarkStart w:id="761" w:name="_Toc510174877"/>
      <w:r>
        <w:t>fileLocation</w:t>
      </w:r>
      <w:r w:rsidR="00B86BC7">
        <w:t xml:space="preserve"> property</w:t>
      </w:r>
      <w:bookmarkEnd w:id="758"/>
      <w:bookmarkEnd w:id="759"/>
      <w:bookmarkEnd w:id="760"/>
      <w:bookmarkEnd w:id="761"/>
    </w:p>
    <w:p w14:paraId="47E2D8A5" w14:textId="25A9DBC1"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00A308C2">
        <w:rPr>
          <w:rStyle w:val="CODEtemp"/>
        </w:rPr>
        <w:t>fileLocation</w:t>
      </w:r>
      <w:r w:rsidRPr="006F21F3">
        <w:t xml:space="preserve"> whose value is a </w:t>
      </w:r>
      <w:r w:rsidR="00A308C2" w:rsidRPr="00A308C2">
        <w:rPr>
          <w:rStyle w:val="CODEtemp"/>
        </w:rPr>
        <w:t>fileLocation</w:t>
      </w:r>
      <w:r w:rsidR="00A308C2">
        <w:t xml:space="preserve"> object (</w:t>
      </w:r>
      <w:r w:rsidR="00A308C2" w:rsidRPr="006F21F3">
        <w:t>§</w:t>
      </w:r>
      <w:r w:rsidR="00F27F55">
        <w:fldChar w:fldCharType="begin"/>
      </w:r>
      <w:r w:rsidR="00F27F55">
        <w:instrText xml:space="preserve"> REF _Ref508989521 \r \h </w:instrText>
      </w:r>
      <w:r w:rsidR="00F27F55">
        <w:fldChar w:fldCharType="separate"/>
      </w:r>
      <w:r w:rsidR="00C12AF1">
        <w:t>3.3</w:t>
      </w:r>
      <w:r w:rsidR="00F27F55">
        <w:fldChar w:fldCharType="end"/>
      </w:r>
      <w:r w:rsidR="00A308C2">
        <w:t>)</w:t>
      </w:r>
      <w:r w:rsidRPr="006F21F3">
        <w:t xml:space="preserve"> that represents the location of the file.</w:t>
      </w:r>
    </w:p>
    <w:p w14:paraId="0224DEAA" w14:textId="6D2790F2" w:rsidR="00B86BC7" w:rsidRDefault="00B86BC7" w:rsidP="00B86BC7">
      <w:pPr>
        <w:pStyle w:val="Heading3"/>
      </w:pPr>
      <w:bookmarkStart w:id="762" w:name="_Ref493513106"/>
      <w:bookmarkStart w:id="763" w:name="_Toc510174878"/>
      <w:r>
        <w:lastRenderedPageBreak/>
        <w:t>replacements property</w:t>
      </w:r>
      <w:bookmarkEnd w:id="762"/>
      <w:bookmarkEnd w:id="763"/>
    </w:p>
    <w:p w14:paraId="21F0788C" w14:textId="178DDBA1"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C12AF1">
        <w:t>3.34</w:t>
      </w:r>
      <w:r>
        <w:fldChar w:fldCharType="end"/>
      </w:r>
      <w:r w:rsidRPr="006F21F3">
        <w:t xml:space="preserve">), each of which represents the replacement of a single </w:t>
      </w:r>
      <w:r w:rsidR="00F27F55">
        <w:t>region of</w:t>
      </w:r>
      <w:r w:rsidRPr="006F21F3">
        <w:t xml:space="preserve"> the file specified by the </w:t>
      </w:r>
      <w:r w:rsidR="00A308C2">
        <w:rPr>
          <w:rStyle w:val="CODEtemp"/>
        </w:rPr>
        <w:t>fileLocation</w:t>
      </w:r>
      <w:r w:rsidRPr="006F21F3">
        <w:t xml:space="preserve"> property (§</w:t>
      </w:r>
      <w:r>
        <w:fldChar w:fldCharType="begin"/>
      </w:r>
      <w:r>
        <w:instrText xml:space="preserve"> REF _Ref493513493 \w \h </w:instrText>
      </w:r>
      <w:r>
        <w:fldChar w:fldCharType="separate"/>
      </w:r>
      <w:r w:rsidR="00C12AF1">
        <w:t>3.33.2</w:t>
      </w:r>
      <w:r>
        <w:fldChar w:fldCharType="end"/>
      </w:r>
      <w:r w:rsidRPr="006F21F3">
        <w:t>).</w:t>
      </w:r>
    </w:p>
    <w:p w14:paraId="40D9EA5A" w14:textId="3D521EDE" w:rsidR="00B86BC7" w:rsidRDefault="00B86BC7" w:rsidP="00B86BC7">
      <w:pPr>
        <w:pStyle w:val="Heading2"/>
      </w:pPr>
      <w:bookmarkStart w:id="764" w:name="_Ref493513114"/>
      <w:bookmarkStart w:id="765" w:name="_Ref493513476"/>
      <w:bookmarkStart w:id="766" w:name="_Toc510174879"/>
      <w:r>
        <w:t>replacement object</w:t>
      </w:r>
      <w:bookmarkEnd w:id="764"/>
      <w:bookmarkEnd w:id="765"/>
      <w:bookmarkEnd w:id="766"/>
    </w:p>
    <w:p w14:paraId="1276FD13" w14:textId="540BBC1F" w:rsidR="00B86BC7" w:rsidRDefault="00B86BC7" w:rsidP="00B86BC7">
      <w:pPr>
        <w:pStyle w:val="Heading3"/>
      </w:pPr>
      <w:bookmarkStart w:id="767" w:name="_Toc510174880"/>
      <w:r>
        <w:t>General</w:t>
      </w:r>
      <w:bookmarkEnd w:id="767"/>
    </w:p>
    <w:p w14:paraId="28492852" w14:textId="5668E45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 file. </w:t>
      </w:r>
      <w:r w:rsidR="00F27F55">
        <w:t>If the region’s length is zero, it represents an insertion point</w:t>
      </w:r>
      <w:r>
        <w:t>.</w:t>
      </w:r>
    </w:p>
    <w:p w14:paraId="2854A97A" w14:textId="63A43E09" w:rsidR="003672C8" w:rsidRDefault="003672C8" w:rsidP="003672C8">
      <w:r>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C12AF1">
        <w:t>3.34.3</w:t>
      </w:r>
      <w:r>
        <w:fldChar w:fldCharType="end"/>
      </w:r>
      <w:r>
        <w:t xml:space="preserve">) and the insertion of </w:t>
      </w:r>
      <w:r w:rsidR="004776DE">
        <w:t>new file 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C12AF1">
        <w:t>3.34.4</w:t>
      </w:r>
      <w:r>
        <w:fldChar w:fldCharType="end"/>
      </w:r>
      <w:r>
        <w:t xml:space="preserve">), then the effect of the replacement </w:t>
      </w:r>
      <w:r w:rsidRPr="003672C8">
        <w:rPr>
          <w:b/>
        </w:rPr>
        <w:t>SHALL</w:t>
      </w:r>
      <w:r>
        <w:t xml:space="preserve"> be as if the removal were performed before the insertion.</w:t>
      </w:r>
    </w:p>
    <w:p w14:paraId="51FA77A0" w14:textId="53DE1C0F" w:rsidR="003672C8" w:rsidRDefault="003672C8" w:rsidP="003672C8">
      <w:r>
        <w:t xml:space="preserve">If a single </w:t>
      </w:r>
      <w:r w:rsidRPr="003672C8">
        <w:rPr>
          <w:rStyle w:val="CODEtemp"/>
        </w:rPr>
        <w:t>fileChange</w:t>
      </w:r>
      <w:r>
        <w:t xml:space="preserve"> object (§</w:t>
      </w:r>
      <w:r>
        <w:fldChar w:fldCharType="begin"/>
      </w:r>
      <w:r>
        <w:instrText xml:space="preserve"> REF _Ref493512744 \w \h </w:instrText>
      </w:r>
      <w:r>
        <w:fldChar w:fldCharType="separate"/>
      </w:r>
      <w:r w:rsidR="00C12AF1">
        <w:t>3.33</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C12AF1">
        <w:t>3.33.3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file.</w:t>
      </w:r>
    </w:p>
    <w:p w14:paraId="7EC5F2A4" w14:textId="102B5FB5" w:rsidR="003672C8" w:rsidRDefault="003672C8" w:rsidP="003672C8">
      <w:pPr>
        <w:pStyle w:val="Note"/>
      </w:pPr>
      <w:r>
        <w:t>EXAMPLE</w:t>
      </w:r>
      <w:r w:rsidR="004776DE">
        <w:t xml:space="preserve"> 1</w:t>
      </w:r>
      <w:r>
        <w:t xml:space="preserve">: Suppose a </w:t>
      </w:r>
      <w:r w:rsidRPr="003672C8">
        <w:rPr>
          <w:rStyle w:val="CODEtemp"/>
        </w:rPr>
        <w:t>fileChange</w:t>
      </w:r>
      <w:r>
        <w:t xml:space="preserve"> 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29351141" w:rsidR="003672C8" w:rsidRDefault="003672C8" w:rsidP="001F49AE">
      <w:pPr>
        <w:pStyle w:val="Codesmall"/>
      </w:pPr>
      <w:r>
        <w:t>"fileChanges": [</w:t>
      </w:r>
    </w:p>
    <w:p w14:paraId="0025AA90" w14:textId="1599CF63" w:rsidR="003672C8" w:rsidRDefault="003672C8" w:rsidP="001F49AE">
      <w:pPr>
        <w:pStyle w:val="Codesmall"/>
      </w:pPr>
      <w:r>
        <w:t xml:space="preserve">  {</w:t>
      </w:r>
    </w:p>
    <w:p w14:paraId="48B5BB9E" w14:textId="2E8AADFE" w:rsidR="001F49AE" w:rsidRDefault="001F49AE" w:rsidP="001F49AE">
      <w:pPr>
        <w:pStyle w:val="Codesmall"/>
      </w:pPr>
      <w:r>
        <w:t xml:space="preserve">    "deletedRegion": {</w:t>
      </w:r>
    </w:p>
    <w:p w14:paraId="400CFACE" w14:textId="09D02DC1" w:rsidR="003672C8" w:rsidRDefault="003672C8" w:rsidP="001F49AE">
      <w:pPr>
        <w:pStyle w:val="Codesmall"/>
      </w:pPr>
      <w:r>
        <w:t xml:space="preserve">    </w:t>
      </w:r>
      <w:r w:rsidR="001F49AE">
        <w:t xml:space="preserve">  </w:t>
      </w:r>
      <w:r>
        <w:t>"offset": 12,</w:t>
      </w:r>
    </w:p>
    <w:p w14:paraId="7A1A9C3E" w14:textId="77777777" w:rsidR="001F49AE" w:rsidRDefault="003672C8" w:rsidP="001F49AE">
      <w:pPr>
        <w:pStyle w:val="Codesmall"/>
      </w:pPr>
      <w:r>
        <w:t xml:space="preserve">    </w:t>
      </w:r>
      <w:r w:rsidR="001F49AE">
        <w:t xml:space="preserve">  </w:t>
      </w:r>
      <w:r>
        <w:t>"</w:t>
      </w:r>
      <w:r w:rsidR="001F49AE">
        <w:t>l</w:t>
      </w:r>
      <w:r>
        <w:t>ength": 5</w:t>
      </w:r>
    </w:p>
    <w:p w14:paraId="4CFE75EC" w14:textId="62FBE075" w:rsidR="003672C8" w:rsidRDefault="001F49AE" w:rsidP="001F49AE">
      <w:pPr>
        <w:pStyle w:val="Codesmall"/>
      </w:pPr>
      <w:r>
        <w:t xml:space="preserve">    }</w:t>
      </w:r>
      <w:r w:rsidR="003672C8">
        <w:t>,</w:t>
      </w:r>
    </w:p>
    <w:p w14:paraId="0C77F69C" w14:textId="77777777" w:rsidR="001F49AE" w:rsidRDefault="003672C8" w:rsidP="001F49AE">
      <w:pPr>
        <w:pStyle w:val="Codesmall"/>
      </w:pPr>
      <w:r>
        <w:t xml:space="preserve">    "inserted</w:t>
      </w:r>
      <w:r w:rsidR="001F49AE">
        <w:t>Content</w:t>
      </w:r>
      <w:r>
        <w:t xml:space="preserve">": </w:t>
      </w:r>
      <w:r w:rsidR="001F49AE">
        <w:t>{</w:t>
      </w:r>
    </w:p>
    <w:p w14:paraId="58FEB2BA" w14:textId="08FD93AE" w:rsidR="003672C8" w:rsidRDefault="001F49AE" w:rsidP="001F49AE">
      <w:pPr>
        <w:pStyle w:val="Codesmall"/>
      </w:pPr>
      <w:r>
        <w:t xml:space="preserve">      "binary": </w:t>
      </w:r>
      <w:r w:rsidR="003672C8">
        <w:t>"ZXhhbXBsZQ=="</w:t>
      </w:r>
    </w:p>
    <w:p w14:paraId="3E767EDF" w14:textId="35A09EE0" w:rsidR="001F49AE" w:rsidRDefault="001F49AE" w:rsidP="001F49AE">
      <w:pPr>
        <w:pStyle w:val="Codesmall"/>
      </w:pPr>
      <w:r>
        <w:t xml:space="preserve">    }</w:t>
      </w:r>
    </w:p>
    <w:p w14:paraId="3E1B7B29" w14:textId="2FEF2864" w:rsidR="003672C8" w:rsidRDefault="001F49AE" w:rsidP="001F49AE">
      <w:pPr>
        <w:pStyle w:val="Codesmall"/>
      </w:pPr>
      <w:r>
        <w:t xml:space="preserve"> </w:t>
      </w:r>
      <w:r w:rsidR="003672C8">
        <w:t xml:space="preserve"> },</w:t>
      </w:r>
    </w:p>
    <w:p w14:paraId="17423EA9" w14:textId="6DFBD389" w:rsidR="003672C8" w:rsidRDefault="003672C8" w:rsidP="001F49AE">
      <w:pPr>
        <w:pStyle w:val="Codesmall"/>
      </w:pPr>
      <w:r>
        <w:t xml:space="preserve">  {</w:t>
      </w:r>
    </w:p>
    <w:p w14:paraId="70EF18A4" w14:textId="63AF332D" w:rsidR="001F49AE" w:rsidRDefault="001F49AE" w:rsidP="001F49AE">
      <w:pPr>
        <w:pStyle w:val="Codesmall"/>
      </w:pPr>
      <w:r>
        <w:t xml:space="preserve">    "deletedRegion": {</w:t>
      </w:r>
    </w:p>
    <w:p w14:paraId="636A84ED" w14:textId="63DA5E76" w:rsidR="003672C8" w:rsidRDefault="003672C8" w:rsidP="001F49AE">
      <w:pPr>
        <w:pStyle w:val="Codesmall"/>
      </w:pPr>
      <w:r>
        <w:t xml:space="preserve">    </w:t>
      </w:r>
      <w:r w:rsidR="001F49AE">
        <w:t xml:space="preserve">  </w:t>
      </w:r>
      <w:r>
        <w:t>"offset": 20,</w:t>
      </w:r>
    </w:p>
    <w:p w14:paraId="087A6665" w14:textId="292883E4" w:rsidR="003672C8" w:rsidRDefault="003672C8" w:rsidP="001F49AE">
      <w:pPr>
        <w:pStyle w:val="Codesmall"/>
      </w:pPr>
      <w:r>
        <w:t xml:space="preserve">    </w:t>
      </w:r>
      <w:r w:rsidR="001F49AE">
        <w:t xml:space="preserve">  </w:t>
      </w:r>
      <w:r>
        <w:t>"</w:t>
      </w:r>
      <w:r w:rsidR="001F49AE">
        <w:t>l</w:t>
      </w:r>
      <w:r>
        <w:t>ength": 3</w:t>
      </w:r>
    </w:p>
    <w:p w14:paraId="1258893D" w14:textId="12AB5B55" w:rsidR="001F49AE" w:rsidRDefault="001F49AE" w:rsidP="001F49AE">
      <w:pPr>
        <w:pStyle w:val="Codesmall"/>
      </w:pPr>
      <w:r>
        <w:t xml:space="preserve">    }</w:t>
      </w:r>
    </w:p>
    <w:p w14:paraId="5AB6F28D" w14:textId="1AB05938" w:rsidR="003672C8" w:rsidRDefault="003672C8" w:rsidP="001F49AE">
      <w:pPr>
        <w:pStyle w:val="Codesmall"/>
      </w:pPr>
      <w:r>
        <w:t xml:space="preserve">  }</w:t>
      </w:r>
      <w:r w:rsidR="001F49AE">
        <w:t>,</w:t>
      </w:r>
    </w:p>
    <w:p w14:paraId="7A5B6B9E" w14:textId="2434E11A" w:rsidR="001F49AE" w:rsidRDefault="001F49AE" w:rsidP="001F49AE">
      <w:pPr>
        <w:pStyle w:val="Codesmall"/>
      </w:pPr>
      <w:r>
        <w:t xml:space="preserve">  {</w:t>
      </w:r>
    </w:p>
    <w:p w14:paraId="1BAC789E" w14:textId="2A21418D" w:rsidR="001F49AE" w:rsidRDefault="001F49AE" w:rsidP="001F49AE">
      <w:pPr>
        <w:pStyle w:val="Codesmall"/>
      </w:pPr>
      <w:r>
        <w:t xml:space="preserve">    "deletedRegion": {</w:t>
      </w:r>
    </w:p>
    <w:p w14:paraId="58DC97D6" w14:textId="70345923" w:rsidR="001F49AE" w:rsidRDefault="001F49AE" w:rsidP="001F49AE">
      <w:pPr>
        <w:pStyle w:val="Codesmall"/>
      </w:pPr>
      <w:r>
        <w:t xml:space="preserve">      "offset": 312,</w:t>
      </w:r>
    </w:p>
    <w:p w14:paraId="234C7ABE" w14:textId="517597DD" w:rsidR="001F49AE" w:rsidRDefault="001F49AE" w:rsidP="001F49AE">
      <w:pPr>
        <w:pStyle w:val="Codesmall"/>
      </w:pPr>
      <w:r>
        <w:t xml:space="preserve">      "length": 0</w:t>
      </w:r>
    </w:p>
    <w:p w14:paraId="506EA296" w14:textId="01C290F5" w:rsidR="001F49AE" w:rsidRDefault="001F49AE" w:rsidP="001F49AE">
      <w:pPr>
        <w:pStyle w:val="Codesmall"/>
      </w:pPr>
      <w:r>
        <w:t xml:space="preserve">    },</w:t>
      </w:r>
    </w:p>
    <w:p w14:paraId="203FAE0B" w14:textId="274FEC9A" w:rsidR="001F49AE" w:rsidRDefault="001F49AE" w:rsidP="001F49AE">
      <w:pPr>
        <w:pStyle w:val="Codesmall"/>
      </w:pPr>
      <w:r>
        <w:t xml:space="preserve">    "insertedContent": {</w:t>
      </w:r>
    </w:p>
    <w:p w14:paraId="40349854" w14:textId="5BC6517D" w:rsidR="001F49AE" w:rsidRDefault="001F49AE" w:rsidP="001F49AE">
      <w:pPr>
        <w:pStyle w:val="Codesmall"/>
      </w:pPr>
      <w:r>
        <w:t xml:space="preserve">      "binary": "ZXhhbXBsZQ=="</w:t>
      </w:r>
    </w:p>
    <w:p w14:paraId="66144746" w14:textId="66BF9332" w:rsidR="001F49AE" w:rsidRDefault="001F49AE" w:rsidP="001F49AE">
      <w:pPr>
        <w:pStyle w:val="Codesmall"/>
      </w:pPr>
      <w:r>
        <w:t xml:space="preserve">    }</w:t>
      </w:r>
    </w:p>
    <w:p w14:paraId="10DA5D66" w14:textId="2A4B4222" w:rsidR="001F49AE" w:rsidRDefault="001F49AE" w:rsidP="001F49AE">
      <w:pPr>
        <w:pStyle w:val="Codesmall"/>
      </w:pPr>
      <w:r>
        <w:t xml:space="preserve">  }</w:t>
      </w:r>
    </w:p>
    <w:p w14:paraId="3783FE77" w14:textId="22C5BA88" w:rsidR="003672C8" w:rsidRDefault="003672C8" w:rsidP="001F49AE">
      <w:pPr>
        <w:pStyle w:val="Codesmall"/>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6C325BED"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w:t>
      </w:r>
      <w:proofErr w:type="gramStart"/>
      <w:r>
        <w:t>actually start</w:t>
      </w:r>
      <w:proofErr w:type="gramEnd"/>
      <w:r>
        <w:t xml:space="preserve"> at byte 22.</w:t>
      </w:r>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77777777" w:rsidR="001F49AE" w:rsidRDefault="001F49AE" w:rsidP="001F49AE">
      <w:pPr>
        <w:pStyle w:val="Note"/>
      </w:pPr>
      <w:r>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w:t>
      </w:r>
      <w:r>
        <w:lastRenderedPageBreak/>
        <w:t xml:space="preserve">bytes specified by the </w:t>
      </w:r>
      <w:r w:rsidRPr="00A61E03">
        <w:rPr>
          <w:rStyle w:val="CODEtemp"/>
        </w:rPr>
        <w:t>insertedContent.binary</w:t>
      </w:r>
      <w:r>
        <w:t xml:space="preserve"> property are inserted at offset 312 with respect to the unmodified file.</w:t>
      </w:r>
    </w:p>
    <w:p w14:paraId="192780C5" w14:textId="6426EC3B"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C12AF1">
        <w:t>3.34.3</w:t>
      </w:r>
      <w:r>
        <w:fldChar w:fldCharType="end"/>
      </w:r>
      <w:r>
        <w:t>) specifies a text region (§</w:t>
      </w:r>
      <w:r>
        <w:fldChar w:fldCharType="begin"/>
      </w:r>
      <w:r>
        <w:instrText xml:space="preserve"> REF _Ref493492556 \r \h </w:instrText>
      </w:r>
      <w:r>
        <w:fldChar w:fldCharType="separate"/>
      </w:r>
      <w:r w:rsidR="00C12AF1">
        <w:t>3.21.2</w:t>
      </w:r>
      <w:r>
        <w:fldChar w:fldCharType="end"/>
      </w:r>
      <w:r>
        <w:t>) or a binary region (§</w:t>
      </w:r>
      <w:r>
        <w:fldChar w:fldCharType="begin"/>
      </w:r>
      <w:r>
        <w:instrText xml:space="preserve"> REF _Ref509043519 \r \h </w:instrText>
      </w:r>
      <w:r>
        <w:fldChar w:fldCharType="separate"/>
      </w:r>
      <w:r w:rsidR="00C12AF1">
        <w:t>3.21.3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1F49AE">
      <w:pPr>
        <w:pStyle w:val="Codesmall"/>
      </w:pPr>
      <w:r>
        <w:t>"replacements": [</w:t>
      </w:r>
    </w:p>
    <w:p w14:paraId="37A37716" w14:textId="77777777" w:rsidR="001F49AE" w:rsidRDefault="001F49AE" w:rsidP="001F49AE">
      <w:pPr>
        <w:pStyle w:val="Codesmall"/>
      </w:pPr>
      <w:r>
        <w:t xml:space="preserve">  {</w:t>
      </w:r>
    </w:p>
    <w:p w14:paraId="151C5226" w14:textId="20F23B19" w:rsidR="001F49AE" w:rsidRDefault="001F49AE" w:rsidP="001F49AE">
      <w:pPr>
        <w:pStyle w:val="Codesmall"/>
      </w:pPr>
      <w:r>
        <w:t xml:space="preserve">    "deletedRegion": </w:t>
      </w:r>
      <w:proofErr w:type="gramStart"/>
      <w:r>
        <w:t xml:space="preserve">{  </w:t>
      </w:r>
      <w:proofErr w:type="gramEnd"/>
      <w:r>
        <w:t xml:space="preserve">      # The region object represents a text region ((§</w:t>
      </w:r>
      <w:r>
        <w:fldChar w:fldCharType="begin"/>
      </w:r>
      <w:r>
        <w:instrText xml:space="preserve"> REF _Ref493492556 \r \h </w:instrText>
      </w:r>
      <w:r>
        <w:fldChar w:fldCharType="separate"/>
      </w:r>
      <w:r w:rsidR="00C12AF1">
        <w:t>3.21.2</w:t>
      </w:r>
      <w:r>
        <w:fldChar w:fldCharType="end"/>
      </w:r>
      <w:r>
        <w:t>)</w:t>
      </w:r>
    </w:p>
    <w:p w14:paraId="7A883665" w14:textId="77777777" w:rsidR="001F49AE" w:rsidRDefault="001F49AE" w:rsidP="001F49AE">
      <w:pPr>
        <w:pStyle w:val="Codesmall"/>
      </w:pPr>
      <w:r>
        <w:t xml:space="preserve">      "startLine": 12,</w:t>
      </w:r>
    </w:p>
    <w:p w14:paraId="569BC28B" w14:textId="77777777" w:rsidR="001F49AE" w:rsidRDefault="001F49AE" w:rsidP="001F49AE">
      <w:pPr>
        <w:pStyle w:val="Codesmall"/>
      </w:pPr>
      <w:r>
        <w:t xml:space="preserve">      "startColumn": 5,</w:t>
      </w:r>
    </w:p>
    <w:p w14:paraId="30832018" w14:textId="77777777" w:rsidR="001F49AE" w:rsidRDefault="001F49AE" w:rsidP="001F49AE">
      <w:pPr>
        <w:pStyle w:val="Codesmall"/>
      </w:pPr>
      <w:r>
        <w:t xml:space="preserve">      "endColumn": 9</w:t>
      </w:r>
    </w:p>
    <w:p w14:paraId="31730B24" w14:textId="77777777" w:rsidR="001F49AE" w:rsidRDefault="001F49AE" w:rsidP="001F49AE">
      <w:pPr>
        <w:pStyle w:val="Codesmall"/>
      </w:pPr>
      <w:r>
        <w:t xml:space="preserve">    },</w:t>
      </w:r>
    </w:p>
    <w:p w14:paraId="257F366D" w14:textId="77777777" w:rsidR="001F49AE" w:rsidRDefault="001F49AE" w:rsidP="001F49AE">
      <w:pPr>
        <w:pStyle w:val="Codesmall"/>
      </w:pPr>
      <w:r>
        <w:t xml:space="preserve">    "insertedContent": {</w:t>
      </w:r>
    </w:p>
    <w:p w14:paraId="1C57BEFA" w14:textId="77777777" w:rsidR="001F49AE" w:rsidRDefault="001F49AE" w:rsidP="001F49AE">
      <w:pPr>
        <w:pStyle w:val="Codesmall"/>
      </w:pPr>
      <w:r>
        <w:t xml:space="preserve">      "text": "example"       # The insertedContent property contains a text property</w:t>
      </w:r>
    </w:p>
    <w:p w14:paraId="6D464C51" w14:textId="77777777" w:rsidR="001F49AE" w:rsidRDefault="001F49AE" w:rsidP="001F49AE">
      <w:pPr>
        <w:pStyle w:val="Codesmall"/>
      </w:pPr>
      <w:r>
        <w:t xml:space="preserve">    </w:t>
      </w:r>
      <w:proofErr w:type="gramStart"/>
      <w:r>
        <w:t xml:space="preserve">}   </w:t>
      </w:r>
      <w:proofErr w:type="gramEnd"/>
      <w:r>
        <w:t xml:space="preserve">                      # instead of a binary property.</w:t>
      </w:r>
    </w:p>
    <w:p w14:paraId="3CEAB4EA" w14:textId="77777777" w:rsidR="001F49AE" w:rsidRDefault="001F49AE" w:rsidP="001F49AE">
      <w:pPr>
        <w:pStyle w:val="Codesmall"/>
      </w:pPr>
      <w:r>
        <w:t xml:space="preserve">  }</w:t>
      </w:r>
    </w:p>
    <w:p w14:paraId="132B47A8" w14:textId="77777777" w:rsidR="001F49AE" w:rsidRDefault="001F49AE" w:rsidP="001F49AE">
      <w:pPr>
        <w:pStyle w:val="Codesmall"/>
      </w:pPr>
      <w:r>
        <w:t>]</w:t>
      </w:r>
    </w:p>
    <w:p w14:paraId="62FD7481" w14:textId="7E68B8EA" w:rsidR="001F49AE" w:rsidRPr="001F49AE" w:rsidRDefault="001F49AE" w:rsidP="001F49AE">
      <w:r>
        <w:t xml:space="preserve">When performing a replacement in a text file, the SARIF producer </w:t>
      </w:r>
      <w:r>
        <w:rPr>
          <w:b/>
        </w:rPr>
        <w:t>SHOULD</w:t>
      </w:r>
      <w:r>
        <w:t xml:space="preserve"> specify a text replacement rather than a binary replacement. This allows the SARIF producer to specify the region without regard to whether the file starts with a byte order mark (BOM).</w:t>
      </w:r>
    </w:p>
    <w:p w14:paraId="0B386A4A" w14:textId="128AF4C1" w:rsidR="00B86BC7" w:rsidRDefault="00B86BC7" w:rsidP="00B86BC7">
      <w:pPr>
        <w:pStyle w:val="Heading3"/>
      </w:pPr>
      <w:bookmarkStart w:id="768" w:name="_Toc510174881"/>
      <w:r>
        <w:t>Constraints</w:t>
      </w:r>
      <w:bookmarkEnd w:id="768"/>
    </w:p>
    <w:p w14:paraId="58129AF5" w14:textId="563E354C"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C12AF1">
        <w:t>3.34.3</w:t>
      </w:r>
      <w:r>
        <w:fldChar w:fldCharType="end"/>
      </w:r>
      <w:r>
        <w:t>) specifies a text region (§</w:t>
      </w:r>
      <w:r>
        <w:fldChar w:fldCharType="begin"/>
      </w:r>
      <w:r>
        <w:instrText xml:space="preserve"> REF _Ref493492556 \r \h </w:instrText>
      </w:r>
      <w:r>
        <w:fldChar w:fldCharType="separate"/>
      </w:r>
      <w:r w:rsidR="00C12AF1">
        <w:t>3.21.2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C12AF1">
        <w:t>3.34.4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C12AF1">
        <w:t>3.2.2</w:t>
      </w:r>
      <w:r>
        <w:fldChar w:fldCharType="end"/>
      </w:r>
      <w:r>
        <w:t>).</w:t>
      </w:r>
    </w:p>
    <w:p w14:paraId="77DC3A72" w14:textId="5A31125F" w:rsidR="001F49AE" w:rsidRPr="001F49AE" w:rsidRDefault="001F49AE" w:rsidP="001F49AE">
      <w:r>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C12AF1">
        <w:t>3.21.3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C12AF1">
        <w:t>3.2.3</w:t>
      </w:r>
      <w:r>
        <w:fldChar w:fldCharType="end"/>
      </w:r>
      <w:r>
        <w:t>).</w:t>
      </w:r>
    </w:p>
    <w:p w14:paraId="2919F4E4" w14:textId="2FD85E3E" w:rsidR="00B86BC7" w:rsidRDefault="00B86BC7" w:rsidP="00B86BC7">
      <w:pPr>
        <w:pStyle w:val="Heading3"/>
      </w:pPr>
      <w:bookmarkStart w:id="769" w:name="_Ref493518436"/>
      <w:bookmarkStart w:id="770" w:name="_Ref493518439"/>
      <w:bookmarkStart w:id="771" w:name="_Ref493518529"/>
      <w:bookmarkStart w:id="772" w:name="_Toc510174882"/>
      <w:r>
        <w:t>deleted</w:t>
      </w:r>
      <w:r w:rsidR="00F27F55">
        <w:t>Region</w:t>
      </w:r>
      <w:r>
        <w:t xml:space="preserve"> property</w:t>
      </w:r>
      <w:bookmarkEnd w:id="769"/>
      <w:bookmarkEnd w:id="770"/>
      <w:bookmarkEnd w:id="771"/>
      <w:bookmarkEnd w:id="772"/>
    </w:p>
    <w:p w14:paraId="1ECF4AC9" w14:textId="732021B1"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C12AF1">
        <w:t>3.21</w:t>
      </w:r>
      <w:r w:rsidR="001F49AE">
        <w:fldChar w:fldCharType="end"/>
      </w:r>
      <w:r w:rsidR="001F49AE">
        <w:t>)</w:t>
      </w:r>
      <w:r>
        <w:t xml:space="preserve"> specifying the </w:t>
      </w:r>
      <w:r w:rsidR="001F49AE">
        <w:t>region</w:t>
      </w:r>
      <w:r>
        <w:t xml:space="preserve"> to delete.</w:t>
      </w:r>
    </w:p>
    <w:p w14:paraId="351B2A44" w14:textId="696A9B35" w:rsidR="003672C8" w:rsidRPr="003672C8" w:rsidRDefault="001F49AE" w:rsidP="003672C8">
      <w:r>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file content.</w:t>
      </w:r>
    </w:p>
    <w:p w14:paraId="4E9FA252" w14:textId="1EE22B44" w:rsidR="00B86BC7" w:rsidRDefault="00B86BC7" w:rsidP="00B86BC7">
      <w:pPr>
        <w:pStyle w:val="Heading3"/>
      </w:pPr>
      <w:bookmarkStart w:id="773" w:name="_Ref493518437"/>
      <w:bookmarkStart w:id="774" w:name="_Ref493518440"/>
      <w:bookmarkStart w:id="775" w:name="_Toc510174883"/>
      <w:r>
        <w:t>inserted</w:t>
      </w:r>
      <w:r w:rsidR="00F27F55">
        <w:t>Content</w:t>
      </w:r>
      <w:r>
        <w:t xml:space="preserve"> property</w:t>
      </w:r>
      <w:bookmarkEnd w:id="773"/>
      <w:bookmarkEnd w:id="774"/>
      <w:bookmarkEnd w:id="775"/>
    </w:p>
    <w:p w14:paraId="6E86F82E" w14:textId="0EDD614F"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 </w:t>
      </w:r>
      <w:r w:rsidR="001F49AE" w:rsidRPr="001F49AE">
        <w:rPr>
          <w:rStyle w:val="CODEtemp"/>
        </w:rPr>
        <w:t>fileContent</w:t>
      </w:r>
      <w:r w:rsidR="001F49AE">
        <w:t xml:space="preserve"> object (§</w:t>
      </w:r>
      <w:r w:rsidR="001F49AE">
        <w:fldChar w:fldCharType="begin"/>
      </w:r>
      <w:r w:rsidR="001F49AE">
        <w:instrText xml:space="preserve"> REF _Ref509043989 \r \h </w:instrText>
      </w:r>
      <w:r w:rsidR="001F49AE">
        <w:fldChar w:fldCharType="separate"/>
      </w:r>
      <w:r w:rsidR="00C12AF1">
        <w:t>3.2</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571F33B0" w14:textId="75EBD4E8" w:rsidR="003672C8" w:rsidRDefault="003672C8" w:rsidP="003672C8">
      <w:r>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776" w:name="_Ref493404948"/>
      <w:bookmarkStart w:id="777" w:name="_Ref493406026"/>
      <w:bookmarkStart w:id="778" w:name="_Toc510174884"/>
      <w:r>
        <w:t>notification object</w:t>
      </w:r>
      <w:bookmarkEnd w:id="776"/>
      <w:bookmarkEnd w:id="777"/>
      <w:bookmarkEnd w:id="778"/>
    </w:p>
    <w:p w14:paraId="3BD7AF2E" w14:textId="23E07934" w:rsidR="00B86BC7" w:rsidRDefault="00B86BC7" w:rsidP="00B86BC7">
      <w:pPr>
        <w:pStyle w:val="Heading3"/>
      </w:pPr>
      <w:bookmarkStart w:id="779" w:name="_Toc510174885"/>
      <w:r>
        <w:t>General</w:t>
      </w:r>
      <w:bookmarkEnd w:id="779"/>
    </w:p>
    <w:p w14:paraId="759675E9" w14:textId="11DC870D" w:rsidR="003672C8" w:rsidRPr="003672C8" w:rsidRDefault="003672C8" w:rsidP="003672C8">
      <w:r w:rsidRPr="003672C8">
        <w:t xml:space="preserve">A </w:t>
      </w:r>
      <w:r w:rsidRPr="003672C8">
        <w:rPr>
          <w:rStyle w:val="CODEtemp"/>
        </w:rPr>
        <w:t>notification</w:t>
      </w:r>
      <w:r w:rsidRPr="003672C8">
        <w:t xml:space="preserve"> object describes a condition encountered </w:t>
      </w:r>
      <w:proofErr w:type="gramStart"/>
      <w:r w:rsidRPr="003672C8">
        <w:t>in the course of</w:t>
      </w:r>
      <w:proofErr w:type="gramEnd"/>
      <w:r w:rsidRPr="003672C8">
        <w:t xml:space="preserve"> running an analysis tool which is relevant to the operation of the tool itself, as opposed to being relevant to a file being analyzed </w:t>
      </w:r>
      <w:r w:rsidRPr="003672C8">
        <w:lastRenderedPageBreak/>
        <w:t xml:space="preserve">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C12AF1">
        <w:t>3.18</w:t>
      </w:r>
      <w:r>
        <w:fldChar w:fldCharType="end"/>
      </w:r>
      <w:r w:rsidRPr="003672C8">
        <w:t>).</w:t>
      </w:r>
    </w:p>
    <w:p w14:paraId="6C08731C" w14:textId="60FD4244" w:rsidR="00B86BC7" w:rsidRDefault="00B86BC7" w:rsidP="00B86BC7">
      <w:pPr>
        <w:pStyle w:val="Heading3"/>
      </w:pPr>
      <w:bookmarkStart w:id="780" w:name="_Toc510174886"/>
      <w:r>
        <w:t>id property</w:t>
      </w:r>
      <w:bookmarkEnd w:id="780"/>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2ABC24A0"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C12AF1">
        <w:t>3.30.3</w:t>
      </w:r>
      <w:r>
        <w:fldChar w:fldCharType="end"/>
      </w:r>
      <w:r>
        <w:t xml:space="preserve">), which must be stable and opaque, notification identifiers do 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781" w:name="_Ref493518926"/>
      <w:bookmarkStart w:id="782" w:name="_Toc510174887"/>
      <w:r>
        <w:t>ruleId property</w:t>
      </w:r>
      <w:bookmarkEnd w:id="781"/>
      <w:bookmarkEnd w:id="782"/>
    </w:p>
    <w:p w14:paraId="72DC23AB" w14:textId="3A6B175E" w:rsidR="003672C8" w:rsidRP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Pr="003672C8">
        <w:rPr>
          <w:rStyle w:val="CODEtemp"/>
        </w:rPr>
        <w:t>ruleId</w:t>
      </w:r>
      <w:r w:rsidRPr="003672C8">
        <w:t xml:space="preserve"> whose value is a string containing the stable, unique identifier of the rule (§</w:t>
      </w:r>
      <w:r>
        <w:fldChar w:fldCharType="begin"/>
      </w:r>
      <w:r>
        <w:instrText xml:space="preserve"> REF _Ref493408046 \w \h </w:instrText>
      </w:r>
      <w:r>
        <w:fldChar w:fldCharType="separate"/>
      </w:r>
      <w:r w:rsidR="00C12AF1">
        <w:t>3.30.3</w:t>
      </w:r>
      <w:r>
        <w:fldChar w:fldCharType="end"/>
      </w:r>
      <w:r w:rsidRPr="003672C8">
        <w:t>).</w:t>
      </w:r>
    </w:p>
    <w:p w14:paraId="6EDC8FC8" w14:textId="366C940A" w:rsidR="00B86BC7" w:rsidRDefault="00B86BC7" w:rsidP="00B86BC7">
      <w:pPr>
        <w:pStyle w:val="Heading3"/>
      </w:pPr>
      <w:bookmarkStart w:id="783" w:name="_Toc510174888"/>
      <w:r>
        <w:t>ruleKey property</w:t>
      </w:r>
      <w:bookmarkEnd w:id="783"/>
    </w:p>
    <w:p w14:paraId="689839C4" w14:textId="598E1A6F" w:rsidR="003672C8" w:rsidRDefault="003672C8" w:rsidP="003672C8">
      <w:r>
        <w:t xml:space="preserve">If there is more than one rule with the id specified by the </w:t>
      </w:r>
      <w:r w:rsidRPr="003672C8">
        <w:rPr>
          <w:rStyle w:val="CODEtemp"/>
        </w:rPr>
        <w:t>ruleId</w:t>
      </w:r>
      <w:r>
        <w:t xml:space="preserve"> property (§</w:t>
      </w:r>
      <w:r>
        <w:fldChar w:fldCharType="begin"/>
      </w:r>
      <w:r>
        <w:instrText xml:space="preserve"> REF _Ref493518926 \w \h </w:instrText>
      </w:r>
      <w:r>
        <w:fldChar w:fldCharType="separate"/>
      </w:r>
      <w:r w:rsidR="00C12AF1">
        <w:t>3.35.3</w:t>
      </w:r>
      <w:r>
        <w:fldChar w:fldCharType="end"/>
      </w:r>
      <w:r>
        <w:t xml:space="preserve">), and if the </w:t>
      </w:r>
      <w:r w:rsidRPr="003672C8">
        <w:rPr>
          <w:rStyle w:val="CODEtemp"/>
        </w:rPr>
        <w:t>run</w:t>
      </w:r>
      <w:r>
        <w:t xml:space="preserve"> object</w:t>
      </w:r>
      <w:r w:rsidR="00431CDA">
        <w:t xml:space="preserve"> (§</w:t>
      </w:r>
      <w:r w:rsidR="00431CDA">
        <w:fldChar w:fldCharType="begin"/>
      </w:r>
      <w:r w:rsidR="00431CDA">
        <w:instrText xml:space="preserve"> REF _Ref493349997 \r \h </w:instrText>
      </w:r>
      <w:r w:rsidR="00431CDA">
        <w:fldChar w:fldCharType="separate"/>
      </w:r>
      <w:r w:rsidR="00C12AF1">
        <w:t>3.11</w:t>
      </w:r>
      <w:r w:rsidR="00431CDA">
        <w:fldChar w:fldCharType="end"/>
      </w:r>
      <w:r w:rsidR="00431CDA">
        <w:t>)</w:t>
      </w:r>
      <w:r>
        <w:t xml:space="preserve"> in which this </w:t>
      </w:r>
      <w:r w:rsidRPr="003672C8">
        <w:rPr>
          <w:rStyle w:val="CODEtemp"/>
        </w:rPr>
        <w:t>notification</w:t>
      </w:r>
      <w:r>
        <w:t xml:space="preserve"> object occurs contains a </w:t>
      </w:r>
      <w:r w:rsidRPr="003672C8">
        <w:rPr>
          <w:rStyle w:val="CODEtemp"/>
        </w:rPr>
        <w:t>r</w:t>
      </w:r>
      <w:r w:rsidR="00431CDA">
        <w:rPr>
          <w:rStyle w:val="CODEtemp"/>
        </w:rPr>
        <w:t>esources.r</w:t>
      </w:r>
      <w:r w:rsidRPr="003672C8">
        <w:rPr>
          <w:rStyle w:val="CODEtemp"/>
        </w:rPr>
        <w:t>ules</w:t>
      </w:r>
      <w:r>
        <w:t xml:space="preserve"> property (§</w:t>
      </w:r>
      <w:r>
        <w:fldChar w:fldCharType="begin"/>
      </w:r>
      <w:r>
        <w:instrText xml:space="preserve"> REF _Ref493404878 \w \h </w:instrText>
      </w:r>
      <w:r>
        <w:fldChar w:fldCharType="separate"/>
      </w:r>
      <w:r w:rsidR="00C12AF1">
        <w:t>3.11.14</w:t>
      </w:r>
      <w:r>
        <w:fldChar w:fldCharType="end"/>
      </w:r>
      <w:r w:rsidR="00431CDA">
        <w:t>, §</w:t>
      </w:r>
      <w:r w:rsidR="00431CDA">
        <w:fldChar w:fldCharType="begin"/>
      </w:r>
      <w:r w:rsidR="00431CDA">
        <w:instrText xml:space="preserve"> REF _Ref508876005 \r \h </w:instrText>
      </w:r>
      <w:r w:rsidR="00431CDA">
        <w:fldChar w:fldCharType="separate"/>
      </w:r>
      <w:r w:rsidR="00C12AF1">
        <w:t>3.29.3</w:t>
      </w:r>
      <w:r w:rsidR="00431CDA">
        <w:fldChar w:fldCharType="end"/>
      </w:r>
      <w:r>
        <w:t xml:space="preserve">), then the </w:t>
      </w:r>
      <w:r w:rsidRPr="003672C8">
        <w:rPr>
          <w:rStyle w:val="CODEtemp"/>
        </w:rPr>
        <w:t>notification</w:t>
      </w:r>
      <w:r>
        <w:t xml:space="preserve"> object </w:t>
      </w:r>
      <w:r w:rsidRPr="003672C8">
        <w:rPr>
          <w:b/>
        </w:rPr>
        <w:t>SHALL</w:t>
      </w:r>
      <w:r>
        <w:t xml:space="preserve"> contain a property named </w:t>
      </w:r>
      <w:r w:rsidRPr="003672C8">
        <w:rPr>
          <w:rStyle w:val="CODEtemp"/>
        </w:rPr>
        <w:t>ruleKey</w:t>
      </w:r>
      <w:r>
        <w:t xml:space="preserve"> whose value is a string that matches one of the property names in the </w:t>
      </w:r>
      <w:r w:rsidR="00431CDA">
        <w:rPr>
          <w:rStyle w:val="CODEtemp"/>
        </w:rPr>
        <w:t>run.resources</w:t>
      </w:r>
      <w:r w:rsidRPr="003672C8">
        <w:rPr>
          <w:rStyle w:val="CODEtemp"/>
        </w:rPr>
        <w:t>.rules</w:t>
      </w:r>
      <w:r>
        <w:t xml:space="preserve"> object.</w:t>
      </w:r>
    </w:p>
    <w:p w14:paraId="4854F812" w14:textId="64355BCD" w:rsidR="003672C8" w:rsidRDefault="003672C8" w:rsidP="003672C8">
      <w:r>
        <w:t xml:space="preserve">The value of the </w:t>
      </w:r>
      <w:r w:rsidRPr="003672C8">
        <w:rPr>
          <w:rStyle w:val="CODEtemp"/>
        </w:rPr>
        <w:t>ruleId</w:t>
      </w:r>
      <w:r>
        <w:t xml:space="preserve"> property on this notification object </w:t>
      </w:r>
      <w:r w:rsidR="002A0325" w:rsidRPr="002A0325">
        <w:rPr>
          <w:b/>
        </w:rPr>
        <w:t>SHALL</w:t>
      </w:r>
      <w:r w:rsidR="002A0325">
        <w:t xml:space="preserve"> </w:t>
      </w:r>
      <w:r>
        <w:t xml:space="preserve">match the </w:t>
      </w:r>
      <w:r w:rsidRPr="003672C8">
        <w:rPr>
          <w:rStyle w:val="CODEtemp"/>
        </w:rPr>
        <w:t>id</w:t>
      </w:r>
      <w:r>
        <w:t xml:space="preserve"> property (§</w:t>
      </w:r>
      <w:r>
        <w:fldChar w:fldCharType="begin"/>
      </w:r>
      <w:r>
        <w:instrText xml:space="preserve"> REF _Ref493408046 \w \h </w:instrText>
      </w:r>
      <w:r>
        <w:fldChar w:fldCharType="separate"/>
      </w:r>
      <w:r w:rsidR="00C12AF1">
        <w:t>3.30.3</w:t>
      </w:r>
      <w:r>
        <w:fldChar w:fldCharType="end"/>
      </w:r>
      <w:r>
        <w:t xml:space="preserve">) of the </w:t>
      </w:r>
      <w:r w:rsidRPr="003672C8">
        <w:rPr>
          <w:rStyle w:val="CODEtemp"/>
        </w:rPr>
        <w:t>rule</w:t>
      </w:r>
      <w:r>
        <w:t xml:space="preserve"> object (§</w:t>
      </w:r>
      <w:r>
        <w:fldChar w:fldCharType="begin"/>
      </w:r>
      <w:r>
        <w:instrText xml:space="preserve"> REF _Ref493407996 \w \h </w:instrText>
      </w:r>
      <w:r>
        <w:fldChar w:fldCharType="separate"/>
      </w:r>
      <w:r w:rsidR="00C12AF1">
        <w:t>3.29</w:t>
      </w:r>
      <w:r>
        <w:fldChar w:fldCharType="end"/>
      </w:r>
      <w:r>
        <w:t xml:space="preserve">) identified by </w:t>
      </w:r>
      <w:r w:rsidRPr="003672C8">
        <w:rPr>
          <w:rStyle w:val="CODEtemp"/>
        </w:rPr>
        <w:t>ruleKey</w:t>
      </w:r>
      <w:r>
        <w:t>.</w:t>
      </w:r>
    </w:p>
    <w:p w14:paraId="4C9FCBAD" w14:textId="14CE2245" w:rsidR="003672C8" w:rsidRDefault="003672C8" w:rsidP="003672C8">
      <w:pPr>
        <w:pStyle w:val="Note"/>
      </w:pPr>
      <w:r>
        <w:t xml:space="preserve">EXAMPLE: In this example, there is more than one rule with id </w:t>
      </w:r>
      <w:r w:rsidRPr="003672C8">
        <w:rPr>
          <w:rStyle w:val="CODEtemp"/>
        </w:rPr>
        <w:t>CA1711</w:t>
      </w:r>
      <w:r>
        <w:t xml:space="preserve">. When the log file includes a </w:t>
      </w:r>
      <w:r w:rsidRPr="003672C8">
        <w:rPr>
          <w:rStyle w:val="CODEtemp"/>
        </w:rPr>
        <w:t>notification</w:t>
      </w:r>
      <w:r>
        <w:t xml:space="preserve"> with that rule id, it </w:t>
      </w:r>
      <w:r w:rsidR="009F29FD">
        <w:t xml:space="preserve">also </w:t>
      </w:r>
      <w:r>
        <w:t xml:space="preserve">provides a value for </w:t>
      </w:r>
      <w:r w:rsidRPr="003672C8">
        <w:rPr>
          <w:rStyle w:val="CODEtemp"/>
        </w:rPr>
        <w:t>ruleKey</w:t>
      </w:r>
      <w:r>
        <w:t xml:space="preserve"> to specify which of the rules with that id is meant.</w:t>
      </w:r>
    </w:p>
    <w:p w14:paraId="52B6EE6F" w14:textId="6C722047" w:rsidR="003672C8" w:rsidRDefault="003672C8" w:rsidP="00431CDA">
      <w:pPr>
        <w:pStyle w:val="Codesmall"/>
      </w:pPr>
      <w:proofErr w:type="gramStart"/>
      <w:r>
        <w:t>{</w:t>
      </w:r>
      <w:r w:rsidR="009F29FD">
        <w:t xml:space="preserve">  </w:t>
      </w:r>
      <w:proofErr w:type="gramEnd"/>
      <w:r w:rsidR="009F29FD">
        <w:t xml:space="preserve">                                       # A run object (§</w:t>
      </w:r>
      <w:r w:rsidR="009F29FD">
        <w:fldChar w:fldCharType="begin"/>
      </w:r>
      <w:r w:rsidR="009F29FD">
        <w:instrText xml:space="preserve"> REF _Ref493349997 \r \h </w:instrText>
      </w:r>
      <w:r w:rsidR="009F29FD">
        <w:fldChar w:fldCharType="separate"/>
      </w:r>
      <w:r w:rsidR="00C12AF1">
        <w:t>3.11</w:t>
      </w:r>
      <w:r w:rsidR="009F29FD">
        <w:fldChar w:fldCharType="end"/>
      </w:r>
      <w:r w:rsidR="009F29FD">
        <w:t>).</w:t>
      </w:r>
    </w:p>
    <w:p w14:paraId="37E39977" w14:textId="3BA0E61C" w:rsidR="009F29FD" w:rsidRDefault="009F29FD" w:rsidP="00431CDA">
      <w:pPr>
        <w:pStyle w:val="Codesmall"/>
      </w:pPr>
      <w:r>
        <w:t xml:space="preserve">  "invocations": [                        # See §</w:t>
      </w:r>
      <w:r>
        <w:fldChar w:fldCharType="begin"/>
      </w:r>
      <w:r>
        <w:instrText xml:space="preserve"> REF _Ref507657941 \r \h </w:instrText>
      </w:r>
      <w:r>
        <w:fldChar w:fldCharType="separate"/>
      </w:r>
      <w:r w:rsidR="00C12AF1">
        <w:t>3.11.8</w:t>
      </w:r>
      <w:r>
        <w:fldChar w:fldCharType="end"/>
      </w:r>
      <w:r>
        <w:t>.</w:t>
      </w:r>
    </w:p>
    <w:p w14:paraId="5CBB9063" w14:textId="2BC4C6CD" w:rsidR="009F29FD" w:rsidRDefault="009F29FD" w:rsidP="00431CDA">
      <w:pPr>
        <w:pStyle w:val="Codesmall"/>
      </w:pPr>
      <w:r>
        <w:t xml:space="preserve">    </w:t>
      </w:r>
      <w:proofErr w:type="gramStart"/>
      <w:r>
        <w:t xml:space="preserve">{  </w:t>
      </w:r>
      <w:proofErr w:type="gramEnd"/>
      <w:r>
        <w:t xml:space="preserve">                                   # An invocation object (§</w:t>
      </w:r>
      <w:r>
        <w:fldChar w:fldCharType="begin"/>
      </w:r>
      <w:r>
        <w:instrText xml:space="preserve"> REF _Ref493352563 \r \h </w:instrText>
      </w:r>
      <w:r>
        <w:fldChar w:fldCharType="separate"/>
      </w:r>
      <w:r w:rsidR="00C12AF1">
        <w:t>3.13</w:t>
      </w:r>
      <w:r>
        <w:fldChar w:fldCharType="end"/>
      </w:r>
      <w:r>
        <w:t>).</w:t>
      </w:r>
    </w:p>
    <w:p w14:paraId="4EE5FB01" w14:textId="4B4CBC84" w:rsidR="003672C8" w:rsidRDefault="009F29FD" w:rsidP="00431CDA">
      <w:pPr>
        <w:pStyle w:val="Codesmall"/>
      </w:pPr>
      <w:r>
        <w:t xml:space="preserve">    </w:t>
      </w:r>
      <w:r w:rsidR="003672C8">
        <w:t xml:space="preserve">  "configurationNotifications": [</w:t>
      </w:r>
      <w:r>
        <w:t xml:space="preserve">     # See §</w:t>
      </w:r>
      <w:r>
        <w:fldChar w:fldCharType="begin"/>
      </w:r>
      <w:r>
        <w:instrText xml:space="preserve"> REF _Ref509576439 \r \h </w:instrText>
      </w:r>
      <w:r>
        <w:fldChar w:fldCharType="separate"/>
      </w:r>
      <w:r w:rsidR="00C12AF1">
        <w:t>3.13.21</w:t>
      </w:r>
      <w:r>
        <w:fldChar w:fldCharType="end"/>
      </w:r>
      <w:r>
        <w:t>.</w:t>
      </w:r>
    </w:p>
    <w:p w14:paraId="67DB37AB" w14:textId="5CA1EE27" w:rsidR="003672C8" w:rsidRDefault="003672C8" w:rsidP="00431CDA">
      <w:pPr>
        <w:pStyle w:val="Codesmall"/>
      </w:pPr>
      <w:r>
        <w:t xml:space="preserve">    </w:t>
      </w:r>
      <w:r w:rsidR="009F29FD">
        <w:t xml:space="preserve">    </w:t>
      </w:r>
      <w:proofErr w:type="gramStart"/>
      <w:r>
        <w:t>{</w:t>
      </w:r>
      <w:r w:rsidR="009F29FD">
        <w:t xml:space="preserve">  </w:t>
      </w:r>
      <w:proofErr w:type="gramEnd"/>
      <w:r w:rsidR="009F29FD">
        <w:t xml:space="preserve">                               # A notification object.</w:t>
      </w:r>
    </w:p>
    <w:p w14:paraId="5FF380F2" w14:textId="330FEA62" w:rsidR="003672C8" w:rsidRDefault="009F29FD" w:rsidP="00431CDA">
      <w:pPr>
        <w:pStyle w:val="Codesmall"/>
      </w:pPr>
      <w:r>
        <w:t xml:space="preserve">    </w:t>
      </w:r>
      <w:r w:rsidR="003672C8">
        <w:t xml:space="preserve">      "id": "CFG0001",</w:t>
      </w:r>
    </w:p>
    <w:p w14:paraId="266ADE96" w14:textId="548DBE6E" w:rsidR="00431CDA" w:rsidRDefault="003672C8" w:rsidP="00431CDA">
      <w:pPr>
        <w:pStyle w:val="Codesmall"/>
      </w:pPr>
      <w:r>
        <w:t xml:space="preserve">    </w:t>
      </w:r>
      <w:r w:rsidR="009F29FD">
        <w:t xml:space="preserve">    </w:t>
      </w:r>
      <w:r>
        <w:t xml:space="preserve">  "message": </w:t>
      </w:r>
      <w:r w:rsidR="00431CDA">
        <w:t>{</w:t>
      </w:r>
    </w:p>
    <w:p w14:paraId="62E9D30F" w14:textId="005347BC" w:rsidR="00431CDA" w:rsidRDefault="00431CDA" w:rsidP="00431CDA">
      <w:pPr>
        <w:pStyle w:val="Codesmall"/>
      </w:pPr>
      <w:r>
        <w:t xml:space="preserve">        </w:t>
      </w:r>
      <w:r w:rsidR="009F29FD">
        <w:t xml:space="preserve">    </w:t>
      </w:r>
      <w:r>
        <w:t xml:space="preserve">"text": </w:t>
      </w:r>
      <w:r w:rsidR="003672C8">
        <w:t>"Rule configuration is missing."</w:t>
      </w:r>
    </w:p>
    <w:p w14:paraId="1BA6BE59" w14:textId="63AF8CFB" w:rsidR="003672C8" w:rsidRDefault="009F29FD" w:rsidP="00431CDA">
      <w:pPr>
        <w:pStyle w:val="Codesmall"/>
      </w:pPr>
      <w:r>
        <w:t xml:space="preserve">    </w:t>
      </w:r>
      <w:r w:rsidR="00431CDA">
        <w:t xml:space="preserve">      }</w:t>
      </w:r>
      <w:r w:rsidR="00E57DB7">
        <w:t>,</w:t>
      </w:r>
    </w:p>
    <w:p w14:paraId="0D14C6ED" w14:textId="6943DD68" w:rsidR="001037D4" w:rsidRDefault="001037D4" w:rsidP="00431CDA">
      <w:pPr>
        <w:pStyle w:val="Codesmall"/>
      </w:pPr>
      <w:r>
        <w:t xml:space="preserve">    </w:t>
      </w:r>
      <w:r w:rsidR="009F29FD">
        <w:t xml:space="preserve">    </w:t>
      </w:r>
      <w:r>
        <w:t xml:space="preserve">  "ruleKey": "CA1711-1", # Specifies a property name within "rules".</w:t>
      </w:r>
    </w:p>
    <w:p w14:paraId="37E75C68" w14:textId="69A4B5AC" w:rsidR="003672C8" w:rsidRDefault="009F29FD" w:rsidP="00431CDA">
      <w:pPr>
        <w:pStyle w:val="Codesmall"/>
      </w:pPr>
      <w:r>
        <w:t xml:space="preserve">    </w:t>
      </w:r>
      <w:r w:rsidR="003672C8">
        <w:t xml:space="preserve">      "ruleId": "CA1711"</w:t>
      </w:r>
      <w:r w:rsidR="001037D4">
        <w:t xml:space="preserve"> </w:t>
      </w:r>
      <w:r w:rsidR="003672C8">
        <w:t xml:space="preserve">   </w:t>
      </w:r>
      <w:r w:rsidR="001037D4">
        <w:t xml:space="preserve"> </w:t>
      </w:r>
      <w:r w:rsidR="003672C8">
        <w:t># Matches the "id" value of the specified</w:t>
      </w:r>
    </w:p>
    <w:p w14:paraId="66E12E87" w14:textId="116A2EAF" w:rsidR="003672C8" w:rsidRDefault="003672C8" w:rsidP="00431CDA">
      <w:pPr>
        <w:pStyle w:val="Codesmall"/>
      </w:pPr>
      <w:r>
        <w:t xml:space="preserve">    </w:t>
      </w:r>
      <w:r w:rsidR="009F29FD">
        <w:t xml:space="preserve">    </w:t>
      </w:r>
      <w:r>
        <w:t xml:space="preserve">                        </w:t>
      </w:r>
      <w:r w:rsidR="001037D4">
        <w:t xml:space="preserve"> </w:t>
      </w:r>
      <w:r>
        <w:t># property value within "rules"</w:t>
      </w:r>
    </w:p>
    <w:p w14:paraId="386C6093" w14:textId="171AEC09" w:rsidR="003672C8" w:rsidRDefault="009F29FD" w:rsidP="00431CDA">
      <w:pPr>
        <w:pStyle w:val="Codesmall"/>
      </w:pPr>
      <w:r>
        <w:t xml:space="preserve">    </w:t>
      </w:r>
      <w:r w:rsidR="003672C8">
        <w:t xml:space="preserve">    }</w:t>
      </w:r>
    </w:p>
    <w:p w14:paraId="30C1B5C7" w14:textId="6AA40CC9" w:rsidR="003672C8" w:rsidRDefault="003672C8" w:rsidP="00431CDA">
      <w:pPr>
        <w:pStyle w:val="Codesmall"/>
      </w:pPr>
      <w:r>
        <w:t xml:space="preserve">  </w:t>
      </w:r>
      <w:r w:rsidR="009F29FD">
        <w:t xml:space="preserve">    </w:t>
      </w:r>
      <w:r>
        <w:t>],</w:t>
      </w:r>
    </w:p>
    <w:p w14:paraId="15A53925" w14:textId="74BA4002" w:rsidR="009F29FD" w:rsidRDefault="009F29FD" w:rsidP="00431CDA">
      <w:pPr>
        <w:pStyle w:val="Codesmall"/>
      </w:pPr>
      <w:r>
        <w:t xml:space="preserve">    }</w:t>
      </w:r>
    </w:p>
    <w:p w14:paraId="4D0EB7B9" w14:textId="3AC0E886" w:rsidR="009F29FD" w:rsidRDefault="009F29FD" w:rsidP="00431CDA">
      <w:pPr>
        <w:pStyle w:val="Codesmall"/>
      </w:pPr>
      <w:r>
        <w:t xml:space="preserve">  ],</w:t>
      </w:r>
    </w:p>
    <w:p w14:paraId="1DD6FDA1" w14:textId="3A9BA6A3" w:rsidR="009F29FD" w:rsidRDefault="009F29FD" w:rsidP="00431CDA">
      <w:pPr>
        <w:pStyle w:val="Codesmall"/>
      </w:pPr>
    </w:p>
    <w:p w14:paraId="005481F4" w14:textId="580E5562" w:rsidR="009F29FD" w:rsidRDefault="009F29FD" w:rsidP="00431CDA">
      <w:pPr>
        <w:pStyle w:val="Codesmall"/>
      </w:pPr>
      <w:r>
        <w:t xml:space="preserve">  "resources": </w:t>
      </w:r>
      <w:proofErr w:type="gramStart"/>
      <w:r>
        <w:t xml:space="preserve">{  </w:t>
      </w:r>
      <w:proofErr w:type="gramEnd"/>
      <w:r>
        <w:t xml:space="preserve">                        # See §</w:t>
      </w:r>
      <w:r>
        <w:fldChar w:fldCharType="begin"/>
      </w:r>
      <w:r>
        <w:instrText xml:space="preserve"> REF _Ref493404878 \r \h </w:instrText>
      </w:r>
      <w:r>
        <w:fldChar w:fldCharType="separate"/>
      </w:r>
      <w:r w:rsidR="00C12AF1">
        <w:t>3.11.14</w:t>
      </w:r>
      <w:r>
        <w:fldChar w:fldCharType="end"/>
      </w:r>
      <w:r>
        <w:t>.</w:t>
      </w:r>
    </w:p>
    <w:p w14:paraId="12676CFC" w14:textId="2E33FA30" w:rsidR="003672C8" w:rsidRDefault="009F29FD" w:rsidP="00431CDA">
      <w:pPr>
        <w:pStyle w:val="Codesmall"/>
      </w:pPr>
      <w:r>
        <w:t xml:space="preserve">  </w:t>
      </w:r>
      <w:r w:rsidR="003672C8">
        <w:t xml:space="preserve">  "rules": </w:t>
      </w:r>
      <w:proofErr w:type="gramStart"/>
      <w:r w:rsidR="003672C8">
        <w:t>{</w:t>
      </w:r>
      <w:r>
        <w:t xml:space="preserve">  </w:t>
      </w:r>
      <w:proofErr w:type="gramEnd"/>
      <w:r>
        <w:t xml:space="preserve">                          # See §</w:t>
      </w:r>
      <w:r>
        <w:fldChar w:fldCharType="begin"/>
      </w:r>
      <w:r>
        <w:instrText xml:space="preserve"> REF _Ref508870783 \r \h </w:instrText>
      </w:r>
      <w:r>
        <w:fldChar w:fldCharType="separate"/>
      </w:r>
      <w:r w:rsidR="00C12AF1">
        <w:t>3.29.3</w:t>
      </w:r>
      <w:r>
        <w:fldChar w:fldCharType="end"/>
      </w:r>
      <w:r>
        <w:t>.</w:t>
      </w:r>
    </w:p>
    <w:p w14:paraId="24CCC349" w14:textId="16CD4531" w:rsidR="003672C8" w:rsidRDefault="003672C8" w:rsidP="00431CDA">
      <w:pPr>
        <w:pStyle w:val="Codesmall"/>
      </w:pPr>
      <w:r>
        <w:t xml:space="preserve">  </w:t>
      </w:r>
      <w:r w:rsidR="009F29FD">
        <w:t xml:space="preserve">  </w:t>
      </w:r>
      <w:r>
        <w:t xml:space="preserve">  "CA1711-1": </w:t>
      </w:r>
      <w:proofErr w:type="gramStart"/>
      <w:r>
        <w:t>{</w:t>
      </w:r>
      <w:r w:rsidR="009F29FD">
        <w:t xml:space="preserve">  </w:t>
      </w:r>
      <w:proofErr w:type="gramEnd"/>
      <w:r w:rsidR="009F29FD">
        <w:t xml:space="preserve">                     # A rule object (§</w:t>
      </w:r>
      <w:r w:rsidR="009F29FD">
        <w:fldChar w:fldCharType="begin"/>
      </w:r>
      <w:r w:rsidR="009F29FD">
        <w:instrText xml:space="preserve"> REF _Ref508814067 \r \h </w:instrText>
      </w:r>
      <w:r w:rsidR="009F29FD">
        <w:fldChar w:fldCharType="separate"/>
      </w:r>
      <w:r w:rsidR="00C12AF1">
        <w:t>3.30</w:t>
      </w:r>
      <w:r w:rsidR="009F29FD">
        <w:fldChar w:fldCharType="end"/>
      </w:r>
      <w:r w:rsidR="009F29FD">
        <w:t>).</w:t>
      </w:r>
    </w:p>
    <w:p w14:paraId="5E6C82C9" w14:textId="0B1D8CF0" w:rsidR="003672C8" w:rsidRDefault="003672C8" w:rsidP="00431CDA">
      <w:pPr>
        <w:pStyle w:val="Codesmall"/>
      </w:pPr>
      <w:r>
        <w:t xml:space="preserve">    </w:t>
      </w:r>
      <w:r w:rsidR="009F29FD">
        <w:t xml:space="preserve">  </w:t>
      </w:r>
      <w:r>
        <w:t xml:space="preserve">  "id": "CA1711"</w:t>
      </w:r>
      <w:r w:rsidR="00431CDA">
        <w:t>,</w:t>
      </w:r>
    </w:p>
    <w:p w14:paraId="256B8A47" w14:textId="327F865D" w:rsidR="00431CDA" w:rsidRDefault="00431CDA" w:rsidP="00431CDA">
      <w:pPr>
        <w:pStyle w:val="Codesmall"/>
      </w:pPr>
      <w:r>
        <w:t xml:space="preserve">      </w:t>
      </w:r>
      <w:r w:rsidR="009F29FD">
        <w:t xml:space="preserve">  </w:t>
      </w:r>
      <w:r>
        <w:t>...</w:t>
      </w:r>
    </w:p>
    <w:p w14:paraId="03E24CDD" w14:textId="323758A5" w:rsidR="003672C8" w:rsidRDefault="009F29FD" w:rsidP="00431CDA">
      <w:pPr>
        <w:pStyle w:val="Codesmall"/>
      </w:pPr>
      <w:r>
        <w:t xml:space="preserve">  </w:t>
      </w:r>
      <w:r w:rsidR="003672C8">
        <w:t xml:space="preserve">    },</w:t>
      </w:r>
    </w:p>
    <w:p w14:paraId="1BAB66B8" w14:textId="6BD1FFD5" w:rsidR="003672C8" w:rsidRDefault="003672C8" w:rsidP="00431CDA">
      <w:pPr>
        <w:pStyle w:val="Codesmall"/>
      </w:pPr>
      <w:r>
        <w:t xml:space="preserve">  </w:t>
      </w:r>
      <w:r w:rsidR="009F29FD">
        <w:t xml:space="preserve">  </w:t>
      </w:r>
      <w:r>
        <w:t xml:space="preserve">  "CA1711-2": </w:t>
      </w:r>
      <w:proofErr w:type="gramStart"/>
      <w:r>
        <w:t>{</w:t>
      </w:r>
      <w:r w:rsidR="00DE1A39">
        <w:t xml:space="preserve">  </w:t>
      </w:r>
      <w:proofErr w:type="gramEnd"/>
      <w:r w:rsidR="00DE1A39">
        <w:t xml:space="preserve">                     # Another rule object with the same id.</w:t>
      </w:r>
    </w:p>
    <w:p w14:paraId="19906FAC" w14:textId="6E2E231D" w:rsidR="003672C8" w:rsidRDefault="003672C8" w:rsidP="00431CDA">
      <w:pPr>
        <w:pStyle w:val="Codesmall"/>
      </w:pPr>
      <w:r>
        <w:t xml:space="preserve">    </w:t>
      </w:r>
      <w:r w:rsidR="009F29FD">
        <w:t xml:space="preserve">  </w:t>
      </w:r>
      <w:r>
        <w:t xml:space="preserve">  "id": "CA1711"</w:t>
      </w:r>
      <w:r w:rsidR="00D7201E">
        <w:t>,</w:t>
      </w:r>
    </w:p>
    <w:p w14:paraId="1B7B76CB" w14:textId="30746FFB" w:rsidR="00D7201E" w:rsidRDefault="00D7201E" w:rsidP="00431CDA">
      <w:pPr>
        <w:pStyle w:val="Codesmall"/>
      </w:pPr>
      <w:r>
        <w:t xml:space="preserve">      </w:t>
      </w:r>
      <w:r w:rsidR="009F29FD">
        <w:t xml:space="preserve">  </w:t>
      </w:r>
      <w:r>
        <w:t>...</w:t>
      </w:r>
    </w:p>
    <w:p w14:paraId="5518D042" w14:textId="4A03F587" w:rsidR="003672C8" w:rsidRDefault="009F29FD" w:rsidP="00431CDA">
      <w:pPr>
        <w:pStyle w:val="Codesmall"/>
      </w:pPr>
      <w:r>
        <w:t xml:space="preserve">  </w:t>
      </w:r>
      <w:r w:rsidR="003672C8">
        <w:t xml:space="preserve">    }</w:t>
      </w:r>
    </w:p>
    <w:p w14:paraId="33FA455A" w14:textId="5B059EA1" w:rsidR="003672C8" w:rsidRDefault="003672C8" w:rsidP="00431CDA">
      <w:pPr>
        <w:pStyle w:val="Codesmall"/>
      </w:pPr>
      <w:r>
        <w:t xml:space="preserve">  </w:t>
      </w:r>
      <w:r w:rsidR="009F29FD">
        <w:t xml:space="preserve">  </w:t>
      </w:r>
      <w:r>
        <w:t>}</w:t>
      </w:r>
    </w:p>
    <w:p w14:paraId="01A37696" w14:textId="2A64D501" w:rsidR="009F29FD" w:rsidRDefault="009F29FD" w:rsidP="00431CDA">
      <w:pPr>
        <w:pStyle w:val="Codesmall"/>
      </w:pPr>
      <w:r>
        <w:lastRenderedPageBreak/>
        <w:t xml:space="preserve">  }</w:t>
      </w:r>
    </w:p>
    <w:p w14:paraId="23434B37" w14:textId="412FA7A4" w:rsidR="003672C8" w:rsidRDefault="003672C8" w:rsidP="00431CDA">
      <w:pPr>
        <w:pStyle w:val="Codesmall"/>
      </w:pPr>
      <w:r>
        <w:t>}</w:t>
      </w:r>
    </w:p>
    <w:p w14:paraId="239DE5C9" w14:textId="568768A2" w:rsidR="00B86BC7" w:rsidRDefault="00B86BC7" w:rsidP="00B86BC7">
      <w:pPr>
        <w:pStyle w:val="Heading3"/>
      </w:pPr>
      <w:bookmarkStart w:id="784" w:name="_Toc510174889"/>
      <w:r>
        <w:t>physicalLocation property</w:t>
      </w:r>
      <w:bookmarkEnd w:id="784"/>
    </w:p>
    <w:p w14:paraId="23C5F0EF" w14:textId="5C6ABB71"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w:t>
      </w:r>
      <w:proofErr w:type="gramStart"/>
      <w:r w:rsidRPr="008651CE">
        <w:t>particular file</w:t>
      </w:r>
      <w:proofErr w:type="gramEnd"/>
      <w:r w:rsidRPr="008651CE">
        <w:t xml:space="preserve"> 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C12AF1">
        <w:t>3.20</w:t>
      </w:r>
      <w:r>
        <w:fldChar w:fldCharType="end"/>
      </w:r>
      <w:r w:rsidRPr="008651CE">
        <w:t>) that identifies the relevant location.</w:t>
      </w:r>
    </w:p>
    <w:p w14:paraId="0BE523CC" w14:textId="11807D96" w:rsidR="00B86BC7" w:rsidRDefault="00B86BC7" w:rsidP="00B86BC7">
      <w:pPr>
        <w:pStyle w:val="Heading3"/>
      </w:pPr>
      <w:bookmarkStart w:id="785" w:name="_Toc510174890"/>
      <w:r>
        <w:t>message property</w:t>
      </w:r>
      <w:bookmarkEnd w:id="785"/>
    </w:p>
    <w:p w14:paraId="095EAE33" w14:textId="43E25C9A"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C12AF1">
        <w:t>3.9</w:t>
      </w:r>
      <w:r w:rsidR="004C53FE">
        <w:fldChar w:fldCharType="end"/>
      </w:r>
      <w:r w:rsidR="006F4D22">
        <w:t>)</w:t>
      </w:r>
      <w:r w:rsidRPr="008651CE">
        <w:t xml:space="preserve"> that describes the condition that was encountered.</w:t>
      </w:r>
    </w:p>
    <w:p w14:paraId="17CA8781" w14:textId="7EE0FF9E"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r w:rsidRPr="006F4D22">
        <w:rPr>
          <w:rStyle w:val="CODEtemp"/>
        </w:rPr>
        <w:t>notification.message</w:t>
      </w:r>
      <w:r>
        <w:t xml:space="preserve"> property </w:t>
      </w:r>
      <w:r w:rsidR="004C53FE">
        <w:t xml:space="preserve">will typically not contain a </w:t>
      </w:r>
      <w:r w:rsidR="004C53FE" w:rsidRPr="004C53FE">
        <w:rPr>
          <w:rStyle w:val="CODEtemp"/>
        </w:rPr>
        <w:t>richText</w:t>
      </w:r>
      <w:r w:rsidR="004C53FE">
        <w:t xml:space="preserve"> (</w:t>
      </w:r>
      <w:r w:rsidR="004C53FE" w:rsidRPr="008651CE">
        <w:t>§</w:t>
      </w:r>
      <w:r w:rsidR="004C53FE">
        <w:fldChar w:fldCharType="begin"/>
      </w:r>
      <w:r w:rsidR="004C53FE">
        <w:instrText xml:space="preserve"> REF _Ref508811583 \r \h </w:instrText>
      </w:r>
      <w:r w:rsidR="004C53FE">
        <w:fldChar w:fldCharType="separate"/>
      </w:r>
      <w:r w:rsidR="00C12AF1">
        <w:t>3.9.8</w:t>
      </w:r>
      <w:r w:rsidR="004C53FE">
        <w:fldChar w:fldCharType="end"/>
      </w:r>
      <w:r w:rsidR="004C53FE">
        <w:t xml:space="preserve">) or </w:t>
      </w:r>
      <w:r w:rsidR="004C53FE" w:rsidRPr="004C53FE">
        <w:rPr>
          <w:rStyle w:val="CODEtemp"/>
        </w:rPr>
        <w:t>richMessageId</w:t>
      </w:r>
      <w:r w:rsidR="004C53FE">
        <w:t xml:space="preserve"> (</w:t>
      </w:r>
      <w:r w:rsidR="004C53FE" w:rsidRPr="008651CE">
        <w:t>§</w:t>
      </w:r>
      <w:r w:rsidR="004C53FE">
        <w:fldChar w:fldCharType="begin"/>
      </w:r>
      <w:r w:rsidR="004C53FE">
        <w:instrText xml:space="preserve"> REF _Ref508811630 \r \h </w:instrText>
      </w:r>
      <w:r w:rsidR="004C53FE">
        <w:fldChar w:fldCharType="separate"/>
      </w:r>
      <w:r w:rsidR="00C12AF1">
        <w:t>3.9.10</w:t>
      </w:r>
      <w:r w:rsidR="004C53FE">
        <w:fldChar w:fldCharType="end"/>
      </w:r>
      <w:r w:rsidR="004C53FE">
        <w:t xml:space="preserve">) property </w:t>
      </w:r>
      <w:r>
        <w:t>because tool notifications typically appear on the console, where rich text is not supported.</w:t>
      </w:r>
    </w:p>
    <w:p w14:paraId="6D46F33C" w14:textId="01495AB4" w:rsidR="00B86BC7" w:rsidRDefault="00B86BC7" w:rsidP="00B86BC7">
      <w:pPr>
        <w:pStyle w:val="Heading3"/>
      </w:pPr>
      <w:bookmarkStart w:id="786" w:name="_Ref493404972"/>
      <w:bookmarkStart w:id="787" w:name="_Ref493406037"/>
      <w:bookmarkStart w:id="788" w:name="_Toc510174891"/>
      <w:r>
        <w:t>level property</w:t>
      </w:r>
      <w:bookmarkEnd w:id="786"/>
      <w:bookmarkEnd w:id="787"/>
      <w:bookmarkEnd w:id="788"/>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E04728">
      <w:pPr>
        <w:pStyle w:val="ListParagraph"/>
        <w:numPr>
          <w:ilvl w:val="0"/>
          <w:numId w:val="36"/>
        </w:numPr>
      </w:pPr>
      <w:r w:rsidRPr="008651CE">
        <w:rPr>
          <w:rStyle w:val="CODEtemp"/>
        </w:rPr>
        <w:t>"error"</w:t>
      </w:r>
      <w:r>
        <w:t xml:space="preserve">: A serious problem was found. The condition encountered by the tool resulted in the analysis being </w:t>
      </w:r>
      <w:proofErr w:type="gramStart"/>
      <w:r>
        <w:t>halted, or</w:t>
      </w:r>
      <w:proofErr w:type="gramEnd"/>
      <w:r>
        <w:t xml:space="preserve"> caused the results to be incorrect or incomplete.</w:t>
      </w:r>
    </w:p>
    <w:p w14:paraId="715D2627" w14:textId="303C89F0" w:rsidR="008651CE" w:rsidRDefault="008651CE" w:rsidP="00E04728">
      <w:pPr>
        <w:pStyle w:val="ListParagraph"/>
        <w:numPr>
          <w:ilvl w:val="0"/>
          <w:numId w:val="36"/>
        </w:numPr>
      </w:pPr>
      <w:r w:rsidRPr="008651CE">
        <w:rPr>
          <w:rStyle w:val="CODEtemp"/>
        </w:rPr>
        <w:t>"warning"</w:t>
      </w:r>
      <w:r>
        <w:t xml:space="preserve">: A problem that is not considered serious was found. The condition encountered by the tool is such that it is uncertain whether a problem </w:t>
      </w:r>
      <w:proofErr w:type="gramStart"/>
      <w:r>
        <w:t>occurred, or</w:t>
      </w:r>
      <w:proofErr w:type="gramEnd"/>
      <w:r>
        <w:t xml:space="preserve"> is such that the analysis might be incomplete but the results that were generated are probably valid.</w:t>
      </w:r>
    </w:p>
    <w:p w14:paraId="5D0689E9" w14:textId="1DFDEFB0" w:rsidR="008651CE" w:rsidRDefault="008651CE" w:rsidP="00E04728">
      <w:pPr>
        <w:pStyle w:val="ListParagraph"/>
        <w:numPr>
          <w:ilvl w:val="0"/>
          <w:numId w:val="36"/>
        </w:numPr>
      </w:pPr>
      <w:r w:rsidRPr="008651CE">
        <w:rPr>
          <w:rStyle w:val="CODEtemp"/>
        </w:rPr>
        <w:t>"note"</w:t>
      </w:r>
      <w:r>
        <w:t>: The notification is purely informational. There is no required action.</w:t>
      </w:r>
    </w:p>
    <w:p w14:paraId="76296CE0" w14:textId="172E2CE4" w:rsidR="008651CE" w:rsidRPr="008651CE" w:rsidRDefault="00C7613B" w:rsidP="008651CE">
      <w:r>
        <w:t>pass</w:t>
      </w:r>
      <w:r w:rsidR="008651CE" w:rsidRPr="008651CE">
        <w:rPr>
          <w:rStyle w:val="CODEtemp"/>
        </w:rPr>
        <w:t>level</w:t>
      </w:r>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1192CA0D" w14:textId="0383D53A" w:rsidR="00B86BC7" w:rsidRDefault="00B86BC7" w:rsidP="00B86BC7">
      <w:pPr>
        <w:pStyle w:val="Heading3"/>
      </w:pPr>
      <w:bookmarkStart w:id="789" w:name="_Toc510174892"/>
      <w:r>
        <w:t>threadId property</w:t>
      </w:r>
      <w:bookmarkEnd w:id="789"/>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8486B55" w:rsidR="00B86BC7" w:rsidRDefault="00B86BC7" w:rsidP="00B86BC7">
      <w:pPr>
        <w:pStyle w:val="Heading3"/>
      </w:pPr>
      <w:bookmarkStart w:id="790" w:name="_Toc510174893"/>
      <w:r>
        <w:t>time property</w:t>
      </w:r>
      <w:bookmarkEnd w:id="790"/>
    </w:p>
    <w:p w14:paraId="2D4A5B6B" w14:textId="67041F30"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Pr="008651CE">
        <w:t xml:space="preserve"> whose value is a string specifying the 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C12AF1">
        <w:t>3.8</w:t>
      </w:r>
      <w:r>
        <w:fldChar w:fldCharType="end"/>
      </w:r>
      <w:r w:rsidRPr="008651CE">
        <w:t>).</w:t>
      </w:r>
    </w:p>
    <w:p w14:paraId="33699F22" w14:textId="56DC8386" w:rsidR="00B86BC7" w:rsidRDefault="00B86BC7" w:rsidP="00B86BC7">
      <w:pPr>
        <w:pStyle w:val="Heading3"/>
      </w:pPr>
      <w:bookmarkStart w:id="791" w:name="_Toc510174894"/>
      <w:r>
        <w:t>exception property</w:t>
      </w:r>
      <w:bookmarkEnd w:id="791"/>
    </w:p>
    <w:p w14:paraId="0929118A" w14:textId="7BE10BC7"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C12AF1">
        <w:t>3.36</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366CB915" w14:textId="675AF222" w:rsidR="00B86BC7" w:rsidRDefault="00B86BC7" w:rsidP="00B86BC7">
      <w:pPr>
        <w:pStyle w:val="Heading3"/>
      </w:pPr>
      <w:bookmarkStart w:id="792" w:name="_Toc510174895"/>
      <w:r>
        <w:t>properties property</w:t>
      </w:r>
      <w:bookmarkEnd w:id="792"/>
    </w:p>
    <w:p w14:paraId="2707E928" w14:textId="70C4FCD0"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properties</w:t>
      </w:r>
      <w:r w:rsidRPr="008651CE">
        <w:t xml:space="preserve"> whose value is a property bag (§</w:t>
      </w:r>
      <w:r>
        <w:fldChar w:fldCharType="begin"/>
      </w:r>
      <w:r>
        <w:instrText xml:space="preserve"> REF _Ref493408960 \w \h </w:instrText>
      </w:r>
      <w:r>
        <w:fldChar w:fldCharType="separate"/>
      </w:r>
      <w:r w:rsidR="00C12AF1">
        <w:t>3.7</w:t>
      </w:r>
      <w:r>
        <w:fldChar w:fldCharType="end"/>
      </w:r>
      <w:r w:rsidRPr="008651CE">
        <w:t>). This allows tools to include information about the encountered condition that is not explicitly specified in the SARIF format.</w:t>
      </w:r>
    </w:p>
    <w:p w14:paraId="45757E29" w14:textId="4C37C39A" w:rsidR="00B86BC7" w:rsidRDefault="00B86BC7" w:rsidP="00B86BC7">
      <w:pPr>
        <w:pStyle w:val="Heading2"/>
      </w:pPr>
      <w:bookmarkStart w:id="793" w:name="_Ref493570836"/>
      <w:bookmarkStart w:id="794" w:name="_Toc510174896"/>
      <w:r>
        <w:lastRenderedPageBreak/>
        <w:t>exception object</w:t>
      </w:r>
      <w:bookmarkEnd w:id="793"/>
      <w:bookmarkEnd w:id="794"/>
    </w:p>
    <w:p w14:paraId="1257C9E2" w14:textId="6070509F" w:rsidR="00B86BC7" w:rsidRDefault="00B86BC7" w:rsidP="00B86BC7">
      <w:pPr>
        <w:pStyle w:val="Heading3"/>
      </w:pPr>
      <w:bookmarkStart w:id="795" w:name="_Toc510174897"/>
      <w:r>
        <w:t>General</w:t>
      </w:r>
      <w:bookmarkEnd w:id="795"/>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w:t>
      </w:r>
      <w:proofErr w:type="gramStart"/>
      <w:r w:rsidRPr="008651CE">
        <w:t>in the course of</w:t>
      </w:r>
      <w:proofErr w:type="gramEnd"/>
      <w:r w:rsidRPr="008651CE">
        <w:t xml:space="preserve"> executing an analysis tool. This includes signals in POSIX-conforming operating systems</w:t>
      </w:r>
    </w:p>
    <w:p w14:paraId="14E60BD6" w14:textId="001E668A" w:rsidR="00B86BC7" w:rsidRDefault="00B86BC7" w:rsidP="00B86BC7">
      <w:pPr>
        <w:pStyle w:val="Heading3"/>
      </w:pPr>
      <w:bookmarkStart w:id="796" w:name="_Toc510174898"/>
      <w:r>
        <w:t>kind property</w:t>
      </w:r>
      <w:bookmarkEnd w:id="796"/>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797" w:name="_Toc510174899"/>
      <w:r>
        <w:t>message property</w:t>
      </w:r>
      <w:bookmarkEnd w:id="797"/>
    </w:p>
    <w:p w14:paraId="0E15DE57" w14:textId="02766CC0"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string </w:t>
      </w:r>
      <w:r w:rsidR="006F4D22">
        <w:t>containing a plain text message</w:t>
      </w:r>
      <w:r w:rsidR="00105CCB">
        <w:t xml:space="preserve"> string</w:t>
      </w:r>
      <w:r w:rsidR="006F4D22">
        <w:t xml:space="preserve"> (</w:t>
      </w:r>
      <w:r w:rsidR="006F4D22" w:rsidRPr="008651CE">
        <w:t>§</w:t>
      </w:r>
      <w:r w:rsidR="006F4D22">
        <w:fldChar w:fldCharType="begin"/>
      </w:r>
      <w:r w:rsidR="006F4D22">
        <w:instrText xml:space="preserve"> REF _Ref503354593 \r \h </w:instrText>
      </w:r>
      <w:r w:rsidR="006F4D22">
        <w:fldChar w:fldCharType="separate"/>
      </w:r>
      <w:r w:rsidR="00C12AF1">
        <w:t>3.9.2</w:t>
      </w:r>
      <w:r w:rsidR="006F4D22">
        <w:fldChar w:fldCharType="end"/>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proofErr w:type="gramStart"/>
      <w:r w:rsidRPr="00492D47">
        <w:rPr>
          <w:rStyle w:val="CODEtemp"/>
        </w:rPr>
        <w:t>what(</w:t>
      </w:r>
      <w:proofErr w:type="gramEnd"/>
      <w:r w:rsidRPr="00492D47">
        <w:rPr>
          <w:rStyle w:val="CODEtemp"/>
        </w:rPr>
        <w:t>)</w:t>
      </w:r>
      <w:r>
        <w:t xml:space="preserve"> method of any object derived from </w:t>
      </w:r>
      <w:r w:rsidRPr="00492D47">
        <w:rPr>
          <w:rStyle w:val="CODEtemp"/>
        </w:rPr>
        <w:t>std::exception</w:t>
      </w:r>
      <w:r>
        <w:t>.</w:t>
      </w:r>
    </w:p>
    <w:p w14:paraId="630A6B5C" w14:textId="62216D49" w:rsidR="00492D47" w:rsidRDefault="00492D47" w:rsidP="00492D47">
      <w:r>
        <w:t xml:space="preserve">EXAMPLE 2: C#: The tool </w:t>
      </w:r>
      <w:r w:rsidR="00105CCB">
        <w:t>would</w:t>
      </w:r>
      <w:r>
        <w:t xml:space="preserve"> populate </w:t>
      </w:r>
      <w:r w:rsidRPr="00492D47">
        <w:rPr>
          <w:rStyle w:val="CODEtemp"/>
        </w:rPr>
        <w:t>message</w:t>
      </w:r>
      <w:r>
        <w:t xml:space="preserve"> from the value of the </w:t>
      </w:r>
      <w:r w:rsidRPr="00492D47">
        <w:rPr>
          <w:rStyle w:val="CODEtemp"/>
        </w:rPr>
        <w:t>Message</w:t>
      </w:r>
      <w:r>
        <w:t xml:space="preserve"> property of any object derived from </w:t>
      </w:r>
      <w:r w:rsidRPr="00492D47">
        <w:rPr>
          <w:rStyle w:val="CODEtemp"/>
        </w:rPr>
        <w:t>System.Exception</w:t>
      </w:r>
      <w:r>
        <w:t>.</w:t>
      </w:r>
    </w:p>
    <w:p w14:paraId="376A7352" w14:textId="783D0D29" w:rsidR="00105CCB" w:rsidRPr="00492D47" w:rsidRDefault="00105CCB" w:rsidP="00105CCB">
      <w:pPr>
        <w:pStyle w:val="Note"/>
      </w:pPr>
      <w:r>
        <w:t xml:space="preserve">NOTE: The </w:t>
      </w:r>
      <w:r w:rsidRPr="006F4D22">
        <w:rPr>
          <w:rStyle w:val="CODEtemp"/>
        </w:rPr>
        <w:t>exception.message</w:t>
      </w:r>
      <w:r>
        <w:t xml:space="preserve"> property is not a message object (§</w:t>
      </w:r>
      <w:r>
        <w:fldChar w:fldCharType="begin"/>
      </w:r>
      <w:r>
        <w:instrText xml:space="preserve"> REF _Ref508814664 \r \h </w:instrText>
      </w:r>
      <w:r>
        <w:fldChar w:fldCharType="separate"/>
      </w:r>
      <w:r w:rsidR="00C12AF1">
        <w:t>3.9</w:t>
      </w:r>
      <w:r>
        <w:fldChar w:fldCharType="end"/>
      </w:r>
      <w:r>
        <w:t>) because exception messages, appearing as they do in typical languages and operating systems, are inherently plain text, and require no arguments (§</w:t>
      </w:r>
      <w:r>
        <w:fldChar w:fldCharType="begin"/>
      </w:r>
      <w:r>
        <w:instrText xml:space="preserve"> REF _Ref508810893 \r \h </w:instrText>
      </w:r>
      <w:r>
        <w:fldChar w:fldCharType="separate"/>
      </w:r>
      <w:r w:rsidR="00C12AF1">
        <w:t>3.9.4</w:t>
      </w:r>
      <w:r>
        <w:fldChar w:fldCharType="end"/>
      </w:r>
      <w:r>
        <w:t>).</w:t>
      </w:r>
    </w:p>
    <w:p w14:paraId="7B596160" w14:textId="2780E670" w:rsidR="00B86BC7" w:rsidRDefault="00B86BC7" w:rsidP="00B86BC7">
      <w:pPr>
        <w:pStyle w:val="Heading3"/>
      </w:pPr>
      <w:bookmarkStart w:id="798" w:name="_Toc510174900"/>
      <w:r>
        <w:t>stack property</w:t>
      </w:r>
      <w:bookmarkEnd w:id="798"/>
    </w:p>
    <w:p w14:paraId="17152AD6" w14:textId="74C38592"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C12AF1">
        <w:t>3.25</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799" w:name="_Toc510174901"/>
      <w:r>
        <w:t>innerExceptions property</w:t>
      </w:r>
      <w:bookmarkEnd w:id="799"/>
    </w:p>
    <w:p w14:paraId="12F767FE" w14:textId="76D48E4A"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one 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141CE33F" w14:textId="77777777" w:rsidR="00AE0702" w:rsidRPr="00FD22AC" w:rsidRDefault="00AE0702" w:rsidP="00FD22AC">
      <w:pPr>
        <w:pStyle w:val="Heading1"/>
      </w:pPr>
      <w:bookmarkStart w:id="800" w:name="_Toc287332011"/>
      <w:bookmarkStart w:id="801" w:name="_Toc510174902"/>
      <w:r w:rsidRPr="00FD22AC">
        <w:lastRenderedPageBreak/>
        <w:t>Conformance</w:t>
      </w:r>
      <w:bookmarkEnd w:id="800"/>
      <w:bookmarkEnd w:id="801"/>
    </w:p>
    <w:p w14:paraId="1D48659C" w14:textId="6555FDBE" w:rsidR="00EE1E0B" w:rsidRDefault="00EE1E0B" w:rsidP="002244CB"/>
    <w:p w14:paraId="3BBDC6A3" w14:textId="77777777" w:rsidR="00376AE7" w:rsidRDefault="00376AE7" w:rsidP="00376AE7">
      <w:pPr>
        <w:pStyle w:val="Heading2"/>
        <w:numPr>
          <w:ilvl w:val="1"/>
          <w:numId w:val="2"/>
        </w:numPr>
      </w:pPr>
      <w:bookmarkStart w:id="802" w:name="_Toc510174903"/>
      <w:r>
        <w:t>Conformance targets</w:t>
      </w:r>
      <w:bookmarkEnd w:id="802"/>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458D27E0" w:rsidR="00376AE7" w:rsidRDefault="00376AE7" w:rsidP="00E04728">
      <w:pPr>
        <w:pStyle w:val="ListParagraph"/>
        <w:numPr>
          <w:ilvl w:val="0"/>
          <w:numId w:val="41"/>
        </w:numPr>
        <w:rPr>
          <w:b/>
        </w:rPr>
      </w:pPr>
      <w:r w:rsidRPr="0091648B">
        <w:rPr>
          <w:b/>
        </w:rPr>
        <w:t>SARIF log file</w:t>
      </w:r>
    </w:p>
    <w:p w14:paraId="533F983C" w14:textId="45B2CE48" w:rsidR="00105CCB" w:rsidRDefault="00105CCB" w:rsidP="00E04728">
      <w:pPr>
        <w:pStyle w:val="ListParagraph"/>
        <w:numPr>
          <w:ilvl w:val="0"/>
          <w:numId w:val="41"/>
        </w:numPr>
        <w:rPr>
          <w:b/>
        </w:rPr>
      </w:pPr>
      <w:r>
        <w:rPr>
          <w:b/>
        </w:rPr>
        <w:t>SARIF resource file</w:t>
      </w:r>
      <w:r>
        <w:t>: A SARIF file that contains only those elements related to resources.</w:t>
      </w:r>
    </w:p>
    <w:p w14:paraId="6CB59E4A" w14:textId="6DF6B2BD" w:rsidR="00CA3AC5" w:rsidRPr="0091648B" w:rsidRDefault="00CA3AC5" w:rsidP="00E04728">
      <w:pPr>
        <w:pStyle w:val="ListParagraph"/>
        <w:numPr>
          <w:ilvl w:val="0"/>
          <w:numId w:val="41"/>
        </w:numPr>
        <w:rPr>
          <w:b/>
        </w:rPr>
      </w:pPr>
      <w:r>
        <w:rPr>
          <w:b/>
        </w:rPr>
        <w:t>SARIF producer</w:t>
      </w:r>
      <w:r>
        <w:t>: A program which emits output in the SARIF format.</w:t>
      </w:r>
    </w:p>
    <w:p w14:paraId="3DAC8075" w14:textId="76824EC8" w:rsidR="00376AE7" w:rsidRDefault="00376AE7" w:rsidP="00E04728">
      <w:pPr>
        <w:pStyle w:val="ListParagraph"/>
        <w:numPr>
          <w:ilvl w:val="0"/>
          <w:numId w:val="41"/>
        </w:numPr>
      </w:pPr>
      <w:r w:rsidRPr="009F6C6C">
        <w:rPr>
          <w:b/>
        </w:rPr>
        <w:t>Direct producer</w:t>
      </w:r>
      <w:r>
        <w:t xml:space="preserve">: An analysis tool which </w:t>
      </w:r>
      <w:r w:rsidR="0018481C">
        <w:t>acts as a SARIF producer</w:t>
      </w:r>
      <w:r>
        <w:t>.</w:t>
      </w:r>
    </w:p>
    <w:p w14:paraId="1DC8ED0F" w14:textId="4616BC6C" w:rsidR="00376AE7" w:rsidRDefault="00376AE7" w:rsidP="00E04728">
      <w:pPr>
        <w:pStyle w:val="ListParagraph"/>
        <w:numPr>
          <w:ilvl w:val="0"/>
          <w:numId w:val="41"/>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403B2926" w14:textId="3783BD2D" w:rsidR="00376AE7" w:rsidRDefault="0018481C" w:rsidP="00E04728">
      <w:pPr>
        <w:pStyle w:val="ListParagraph"/>
        <w:numPr>
          <w:ilvl w:val="0"/>
          <w:numId w:val="41"/>
        </w:numPr>
      </w:pPr>
      <w:r>
        <w:rPr>
          <w:b/>
        </w:rPr>
        <w:t>SARIF c</w:t>
      </w:r>
      <w:r w:rsidR="00376AE7" w:rsidRPr="009F6C6C">
        <w:rPr>
          <w:b/>
        </w:rPr>
        <w:t>onsumer</w:t>
      </w:r>
      <w:r w:rsidR="00376AE7">
        <w:t>: A program that reads and interprets a SARIF log file.</w:t>
      </w:r>
    </w:p>
    <w:p w14:paraId="38A66255" w14:textId="791B5EEB" w:rsidR="00376AE7" w:rsidRDefault="00376AE7" w:rsidP="00E04728">
      <w:pPr>
        <w:pStyle w:val="ListParagraph"/>
        <w:numPr>
          <w:ilvl w:val="0"/>
          <w:numId w:val="41"/>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programming artifact in which it occurs.</w:t>
      </w:r>
    </w:p>
    <w:p w14:paraId="62173450" w14:textId="4F56B89D" w:rsidR="00376AE7" w:rsidRPr="00532BC6" w:rsidRDefault="00376AE7" w:rsidP="00376AE7">
      <w:r>
        <w:t>The normative content in this specification defines requirements for SARIF log files, except for those normative requirements that are explicitly designated as defining the behavior of a</w:t>
      </w:r>
      <w:r w:rsidR="0018481C">
        <w:t xml:space="preserve"> SARIF producer, a</w:t>
      </w:r>
      <w:r>
        <w:t xml:space="preserve"> direct producer, a converter, a </w:t>
      </w:r>
      <w:r w:rsidR="0018481C">
        <w:t xml:space="preserve">SARIF </w:t>
      </w:r>
      <w:r>
        <w:t>consumer, or a viewer.</w:t>
      </w:r>
    </w:p>
    <w:p w14:paraId="2F3ECE4F" w14:textId="77777777" w:rsidR="00376AE7" w:rsidRDefault="00376AE7" w:rsidP="00376AE7">
      <w:pPr>
        <w:pStyle w:val="Heading2"/>
        <w:numPr>
          <w:ilvl w:val="1"/>
          <w:numId w:val="2"/>
        </w:numPr>
      </w:pPr>
      <w:bookmarkStart w:id="803" w:name="_Toc510174904"/>
      <w:r>
        <w:t>Conformance Clause 1: SARIF log file</w:t>
      </w:r>
      <w:bookmarkEnd w:id="803"/>
    </w:p>
    <w:p w14:paraId="7C2F5389" w14:textId="0A4B72C2" w:rsidR="0018481C" w:rsidRDefault="00376AE7" w:rsidP="00376AE7">
      <w:r>
        <w:t>A text file satisfies the “SARIF log file” conformance profile if</w:t>
      </w:r>
      <w:r w:rsidR="0018481C">
        <w:t>:</w:t>
      </w:r>
    </w:p>
    <w:p w14:paraId="177D8019" w14:textId="6280CCDD" w:rsidR="00376AE7" w:rsidRPr="00473A15" w:rsidRDefault="0018481C" w:rsidP="00E04728">
      <w:pPr>
        <w:pStyle w:val="ListParagraph"/>
        <w:numPr>
          <w:ilvl w:val="0"/>
          <w:numId w:val="48"/>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C12AF1">
        <w:t>3</w:t>
      </w:r>
      <w:r w:rsidR="002244CB">
        <w:fldChar w:fldCharType="end"/>
      </w:r>
      <w:r w:rsidR="00376AE7">
        <w:t>.</w:t>
      </w:r>
    </w:p>
    <w:p w14:paraId="0502E9E3" w14:textId="302C5B6F" w:rsidR="00105CCB" w:rsidRDefault="00105CCB" w:rsidP="00376AE7">
      <w:pPr>
        <w:pStyle w:val="Heading2"/>
        <w:numPr>
          <w:ilvl w:val="1"/>
          <w:numId w:val="2"/>
        </w:numPr>
      </w:pPr>
      <w:bookmarkStart w:id="804" w:name="_Toc510174905"/>
      <w:r>
        <w:t>Conformance Clause 2: SARIF resource file</w:t>
      </w:r>
      <w:bookmarkEnd w:id="804"/>
    </w:p>
    <w:p w14:paraId="2BD1E793" w14:textId="77777777" w:rsidR="00105CCB" w:rsidRDefault="00105CCB" w:rsidP="00105CCB">
      <w:r>
        <w:t>A text file satisfies the “SARIF resource file” conformance profile if:</w:t>
      </w:r>
    </w:p>
    <w:p w14:paraId="2EADB205" w14:textId="5254C651" w:rsidR="00105CCB" w:rsidRDefault="00105CCB" w:rsidP="00E04728">
      <w:pPr>
        <w:pStyle w:val="ListParagraph"/>
        <w:numPr>
          <w:ilvl w:val="0"/>
          <w:numId w:val="48"/>
        </w:numPr>
      </w:pPr>
      <w:r>
        <w:t>Its name conforms to the convention defined in §</w:t>
      </w:r>
      <w:r>
        <w:fldChar w:fldCharType="begin"/>
      </w:r>
      <w:r>
        <w:instrText xml:space="preserve"> REF _Ref508811723 \r \h </w:instrText>
      </w:r>
      <w:r>
        <w:fldChar w:fldCharType="separate"/>
      </w:r>
      <w:r w:rsidR="00C12AF1">
        <w:t>3.9.6.4</w:t>
      </w:r>
      <w:r>
        <w:fldChar w:fldCharType="end"/>
      </w:r>
      <w:r>
        <w:t>, “</w:t>
      </w:r>
      <w:r w:rsidR="001E6121">
        <w:fldChar w:fldCharType="begin"/>
      </w:r>
      <w:r w:rsidR="001E6121">
        <w:instrText xml:space="preserve"> REF _Ref508811723 \h </w:instrText>
      </w:r>
      <w:r w:rsidR="001E6121">
        <w:fldChar w:fldCharType="separate"/>
      </w:r>
      <w:r w:rsidR="00C12AF1">
        <w:t>SARIF resource file format</w:t>
      </w:r>
      <w:r w:rsidR="001E6121">
        <w:fldChar w:fldCharType="end"/>
      </w:r>
      <w:r>
        <w:t>”.</w:t>
      </w:r>
    </w:p>
    <w:p w14:paraId="58932575" w14:textId="1F704A9E" w:rsidR="00105CCB" w:rsidRDefault="00105CCB" w:rsidP="00E04728">
      <w:pPr>
        <w:pStyle w:val="ListParagraph"/>
        <w:numPr>
          <w:ilvl w:val="0"/>
          <w:numId w:val="48"/>
        </w:numPr>
      </w:pPr>
      <w:r>
        <w:t xml:space="preserve">It contains only those elements defined in </w:t>
      </w:r>
      <w:bookmarkStart w:id="805" w:name="_Hlk507945868"/>
      <w:r>
        <w:t>§</w:t>
      </w:r>
      <w:r>
        <w:fldChar w:fldCharType="begin"/>
      </w:r>
      <w:r>
        <w:instrText xml:space="preserve"> REF _Ref508811723 \r \h </w:instrText>
      </w:r>
      <w:r>
        <w:fldChar w:fldCharType="separate"/>
      </w:r>
      <w:r w:rsidR="00C12AF1">
        <w:t>3.9.6.4</w:t>
      </w:r>
      <w:r>
        <w:fldChar w:fldCharType="end"/>
      </w:r>
      <w:r>
        <w:t>.</w:t>
      </w:r>
      <w:bookmarkEnd w:id="805"/>
    </w:p>
    <w:p w14:paraId="2010E9D3" w14:textId="4529B27E" w:rsidR="00105CCB" w:rsidRPr="00647D3C" w:rsidRDefault="00105CCB" w:rsidP="00E04728">
      <w:pPr>
        <w:pStyle w:val="ListParagraph"/>
        <w:numPr>
          <w:ilvl w:val="0"/>
          <w:numId w:val="48"/>
        </w:numPr>
      </w:pPr>
      <w:r>
        <w:t>Those elements that it does contain conform to the syntax and semantics defined in §</w:t>
      </w:r>
      <w:r>
        <w:fldChar w:fldCharType="begin"/>
      </w:r>
      <w:r>
        <w:instrText xml:space="preserve"> REF _Ref506805751 \r \h </w:instrText>
      </w:r>
      <w:r>
        <w:fldChar w:fldCharType="separate"/>
      </w:r>
      <w:r w:rsidR="00C12AF1">
        <w:t>3</w:t>
      </w:r>
      <w:r>
        <w:fldChar w:fldCharType="end"/>
      </w:r>
      <w:r>
        <w:t>, except as modified in §</w:t>
      </w:r>
      <w:r>
        <w:fldChar w:fldCharType="begin"/>
      </w:r>
      <w:r>
        <w:instrText xml:space="preserve"> REF _Ref508811723 \r \h </w:instrText>
      </w:r>
      <w:r>
        <w:fldChar w:fldCharType="separate"/>
      </w:r>
      <w:r w:rsidR="00C12AF1">
        <w:t>3.9.6.4</w:t>
      </w:r>
      <w:r>
        <w:fldChar w:fldCharType="end"/>
      </w:r>
      <w:r>
        <w:t>.</w:t>
      </w:r>
    </w:p>
    <w:p w14:paraId="3A58DDE1" w14:textId="56034256" w:rsidR="0018481C" w:rsidRDefault="0018481C" w:rsidP="00376AE7">
      <w:pPr>
        <w:pStyle w:val="Heading2"/>
        <w:numPr>
          <w:ilvl w:val="1"/>
          <w:numId w:val="2"/>
        </w:numPr>
      </w:pPr>
      <w:bookmarkStart w:id="806" w:name="_Toc510174906"/>
      <w:r>
        <w:t xml:space="preserve">Conformance Clause </w:t>
      </w:r>
      <w:r w:rsidR="00105CCB">
        <w:t>3</w:t>
      </w:r>
      <w:r>
        <w:t>: SARIF producer</w:t>
      </w:r>
      <w:bookmarkEnd w:id="806"/>
    </w:p>
    <w:p w14:paraId="350705EC" w14:textId="77777777" w:rsidR="0018481C" w:rsidRDefault="0018481C" w:rsidP="0018481C">
      <w:r>
        <w:t>A program satisfies the “SARIF producer” conformance profile if:</w:t>
      </w:r>
    </w:p>
    <w:p w14:paraId="697B080C" w14:textId="0E4C5874" w:rsidR="0018481C" w:rsidRDefault="0018481C" w:rsidP="00E04728">
      <w:pPr>
        <w:pStyle w:val="ListParagraph"/>
        <w:numPr>
          <w:ilvl w:val="0"/>
          <w:numId w:val="49"/>
        </w:numPr>
      </w:pPr>
      <w:r>
        <w:t>It produces output in the SARIF format, according to the semantics defined in §</w:t>
      </w:r>
      <w:r>
        <w:fldChar w:fldCharType="begin"/>
      </w:r>
      <w:r>
        <w:instrText xml:space="preserve"> REF _Ref506805751 \r \h </w:instrText>
      </w:r>
      <w:r>
        <w:fldChar w:fldCharType="separate"/>
      </w:r>
      <w:r w:rsidR="00C12AF1">
        <w:t>3</w:t>
      </w:r>
      <w:r>
        <w:fldChar w:fldCharType="end"/>
      </w:r>
      <w:r>
        <w:t>.</w:t>
      </w:r>
    </w:p>
    <w:p w14:paraId="2447FAA5" w14:textId="2C72288D" w:rsidR="0018481C" w:rsidRPr="0018481C" w:rsidRDefault="0018481C" w:rsidP="00E04728">
      <w:pPr>
        <w:pStyle w:val="ListParagraph"/>
        <w:numPr>
          <w:ilvl w:val="0"/>
          <w:numId w:val="49"/>
        </w:numPr>
      </w:pPr>
      <w:r>
        <w:t>It satisfies those normative requirements in §</w:t>
      </w:r>
      <w:r>
        <w:fldChar w:fldCharType="begin"/>
      </w:r>
      <w:r>
        <w:instrText xml:space="preserve"> REF _Ref506805751 \r \h </w:instrText>
      </w:r>
      <w:r>
        <w:fldChar w:fldCharType="separate"/>
      </w:r>
      <w:r w:rsidR="00C12AF1">
        <w:t>3</w:t>
      </w:r>
      <w:r>
        <w:fldChar w:fldCharType="end"/>
      </w:r>
      <w:r>
        <w:t xml:space="preserve"> that are designated as applying to SARIF producers.</w:t>
      </w:r>
    </w:p>
    <w:p w14:paraId="44A7F8ED" w14:textId="73281927" w:rsidR="00376AE7" w:rsidRDefault="00376AE7" w:rsidP="00376AE7">
      <w:pPr>
        <w:pStyle w:val="Heading2"/>
        <w:numPr>
          <w:ilvl w:val="1"/>
          <w:numId w:val="2"/>
        </w:numPr>
      </w:pPr>
      <w:bookmarkStart w:id="807" w:name="_Toc510174907"/>
      <w:r>
        <w:t xml:space="preserve">Conformance Clause </w:t>
      </w:r>
      <w:r w:rsidR="00105CCB">
        <w:t>4</w:t>
      </w:r>
      <w:r>
        <w:t>: Direct producer</w:t>
      </w:r>
      <w:bookmarkEnd w:id="807"/>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E04728">
      <w:pPr>
        <w:pStyle w:val="ListParagraph"/>
        <w:numPr>
          <w:ilvl w:val="0"/>
          <w:numId w:val="42"/>
        </w:numPr>
      </w:pPr>
      <w:r>
        <w:t>It</w:t>
      </w:r>
      <w:r w:rsidR="0018481C">
        <w:t xml:space="preserve"> satisfies the “SARIF producer” conformance profile</w:t>
      </w:r>
      <w:r>
        <w:t>.</w:t>
      </w:r>
    </w:p>
    <w:p w14:paraId="1B2851C8" w14:textId="07628806" w:rsidR="00376AE7" w:rsidRDefault="00376AE7" w:rsidP="00E04728">
      <w:pPr>
        <w:pStyle w:val="ListParagraph"/>
        <w:numPr>
          <w:ilvl w:val="0"/>
          <w:numId w:val="42"/>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C12AF1">
        <w:t>3</w:t>
      </w:r>
      <w:r w:rsidR="002244CB">
        <w:fldChar w:fldCharType="end"/>
      </w:r>
      <w:r>
        <w:t xml:space="preserve"> that are designated as applying to </w:t>
      </w:r>
      <w:r w:rsidR="0018481C">
        <w:t>“</w:t>
      </w:r>
      <w:r>
        <w:t>direct producers</w:t>
      </w:r>
      <w:r w:rsidR="0018481C">
        <w:t>” or to “analysis tools”</w:t>
      </w:r>
      <w:r>
        <w:t>.</w:t>
      </w:r>
    </w:p>
    <w:p w14:paraId="74D6208C" w14:textId="745DF50C" w:rsidR="00376AE7" w:rsidRPr="00473A15" w:rsidRDefault="00376AE7" w:rsidP="00E04728">
      <w:pPr>
        <w:pStyle w:val="ListParagraph"/>
        <w:numPr>
          <w:ilvl w:val="0"/>
          <w:numId w:val="42"/>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C12AF1">
        <w:t>3</w:t>
      </w:r>
      <w:r w:rsidR="002244CB">
        <w:fldChar w:fldCharType="end"/>
      </w:r>
      <w:r>
        <w:t>, are intended to be produced only by converters.</w:t>
      </w:r>
    </w:p>
    <w:p w14:paraId="55AB9238" w14:textId="671F9C43" w:rsidR="00376AE7" w:rsidRDefault="00376AE7" w:rsidP="00376AE7">
      <w:pPr>
        <w:pStyle w:val="Heading2"/>
        <w:numPr>
          <w:ilvl w:val="1"/>
          <w:numId w:val="2"/>
        </w:numPr>
      </w:pPr>
      <w:bookmarkStart w:id="808" w:name="_Toc510174908"/>
      <w:r>
        <w:lastRenderedPageBreak/>
        <w:t xml:space="preserve">Conformance Clause </w:t>
      </w:r>
      <w:r w:rsidR="00105CCB">
        <w:t>5</w:t>
      </w:r>
      <w:r>
        <w:t>: Converter</w:t>
      </w:r>
      <w:bookmarkEnd w:id="808"/>
    </w:p>
    <w:p w14:paraId="321555D2" w14:textId="11894AC1" w:rsidR="00376AE7" w:rsidRDefault="00376AE7" w:rsidP="00376AE7">
      <w:r>
        <w:t>A converter satisfies the “Converter” conformance profile if</w:t>
      </w:r>
      <w:r w:rsidR="0018481C">
        <w:t>:</w:t>
      </w:r>
    </w:p>
    <w:p w14:paraId="07C39B54" w14:textId="77777777" w:rsidR="0018481C" w:rsidRDefault="0018481C" w:rsidP="00E04728">
      <w:pPr>
        <w:pStyle w:val="ListParagraph"/>
        <w:numPr>
          <w:ilvl w:val="0"/>
          <w:numId w:val="43"/>
        </w:numPr>
      </w:pPr>
      <w:r>
        <w:t>It satisfies the “SARIF producer” conformance profile.</w:t>
      </w:r>
    </w:p>
    <w:p w14:paraId="0AF534E1" w14:textId="28B01C37" w:rsidR="00376AE7" w:rsidRDefault="00376AE7" w:rsidP="00E04728">
      <w:pPr>
        <w:pStyle w:val="ListParagraph"/>
        <w:numPr>
          <w:ilvl w:val="0"/>
          <w:numId w:val="43"/>
        </w:numPr>
      </w:pPr>
      <w:r>
        <w:t>It</w:t>
      </w:r>
      <w:r w:rsidR="0018481C">
        <w:t xml:space="preserve"> aditionally</w:t>
      </w:r>
      <w:r>
        <w:t xml:space="preserve"> satisfies those normative requirements in §</w:t>
      </w:r>
      <w:r w:rsidR="002244CB">
        <w:fldChar w:fldCharType="begin"/>
      </w:r>
      <w:r w:rsidR="002244CB">
        <w:instrText xml:space="preserve"> REF _Ref506805751 \r \h </w:instrText>
      </w:r>
      <w:r w:rsidR="002244CB">
        <w:fldChar w:fldCharType="separate"/>
      </w:r>
      <w:r w:rsidR="00C12AF1">
        <w:t>3</w:t>
      </w:r>
      <w:r w:rsidR="002244CB">
        <w:fldChar w:fldCharType="end"/>
      </w:r>
      <w:r>
        <w:t xml:space="preserve"> that are designated as applying to converters.</w:t>
      </w:r>
    </w:p>
    <w:p w14:paraId="7BFA617E" w14:textId="6D150DC3" w:rsidR="00376AE7" w:rsidRDefault="00376AE7" w:rsidP="00E04728">
      <w:pPr>
        <w:pStyle w:val="ListParagraph"/>
        <w:numPr>
          <w:ilvl w:val="0"/>
          <w:numId w:val="43"/>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C12AF1">
        <w:t>3</w:t>
      </w:r>
      <w:r w:rsidR="002244CB">
        <w:fldChar w:fldCharType="end"/>
      </w:r>
      <w:r>
        <w:t>, are intended to be produced only by direct producers.</w:t>
      </w:r>
    </w:p>
    <w:p w14:paraId="4F7B2319" w14:textId="0D170568" w:rsidR="00376AE7" w:rsidRDefault="00376AE7" w:rsidP="00376AE7">
      <w:pPr>
        <w:pStyle w:val="Heading2"/>
        <w:numPr>
          <w:ilvl w:val="1"/>
          <w:numId w:val="2"/>
        </w:numPr>
      </w:pPr>
      <w:bookmarkStart w:id="809" w:name="_Toc510174909"/>
      <w:r>
        <w:t xml:space="preserve">Conformance Clause </w:t>
      </w:r>
      <w:r w:rsidR="00105CCB">
        <w:t>6</w:t>
      </w:r>
      <w:r>
        <w:t>: Deterministic producer</w:t>
      </w:r>
      <w:bookmarkEnd w:id="809"/>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E04728">
      <w:pPr>
        <w:pStyle w:val="ListParagraph"/>
        <w:numPr>
          <w:ilvl w:val="0"/>
          <w:numId w:val="46"/>
        </w:numPr>
      </w:pPr>
      <w:r>
        <w:t>It satisfies the “Direct producer” conformance profile or the “Converter” conformance profile, as appropriate.</w:t>
      </w:r>
    </w:p>
    <w:p w14:paraId="65C8356A" w14:textId="1B71BFA5" w:rsidR="00376AE7" w:rsidRPr="00226870" w:rsidRDefault="00376AE7" w:rsidP="00E04728">
      <w:pPr>
        <w:pStyle w:val="ListParagraph"/>
        <w:numPr>
          <w:ilvl w:val="0"/>
          <w:numId w:val="46"/>
        </w:numPr>
      </w:pPr>
      <w:r>
        <w:t xml:space="preserve">It satisfies the normative requirements in </w:t>
      </w:r>
      <w:r w:rsidR="002244CB">
        <w:t>Appendix F</w:t>
      </w:r>
      <w:r>
        <w:t>, “Producing deterministic SARIF log files”.</w:t>
      </w:r>
    </w:p>
    <w:p w14:paraId="4CB61480" w14:textId="2B63E035" w:rsidR="00376AE7" w:rsidRDefault="00376AE7" w:rsidP="00376AE7">
      <w:pPr>
        <w:pStyle w:val="Heading2"/>
        <w:numPr>
          <w:ilvl w:val="1"/>
          <w:numId w:val="2"/>
        </w:numPr>
      </w:pPr>
      <w:bookmarkStart w:id="810" w:name="_Toc510174910"/>
      <w:r>
        <w:t xml:space="preserve">Conformance Clause </w:t>
      </w:r>
      <w:r w:rsidR="00105CCB">
        <w:t>7</w:t>
      </w:r>
      <w:r>
        <w:t xml:space="preserve">: </w:t>
      </w:r>
      <w:r w:rsidR="0018481C">
        <w:t>SARIF c</w:t>
      </w:r>
      <w:r>
        <w:t>onsumer</w:t>
      </w:r>
      <w:bookmarkEnd w:id="810"/>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1ED09AC8" w:rsidR="00376AE7" w:rsidRDefault="00376AE7" w:rsidP="00E04728">
      <w:pPr>
        <w:pStyle w:val="ListParagraph"/>
        <w:numPr>
          <w:ilvl w:val="0"/>
          <w:numId w:val="44"/>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C12AF1">
        <w:t>3</w:t>
      </w:r>
      <w:r w:rsidR="002244CB">
        <w:fldChar w:fldCharType="end"/>
      </w:r>
      <w:r>
        <w:t>.</w:t>
      </w:r>
    </w:p>
    <w:p w14:paraId="7B2084FE" w14:textId="6910EA76" w:rsidR="00376AE7" w:rsidRPr="00473A15" w:rsidRDefault="00376AE7" w:rsidP="00E04728">
      <w:pPr>
        <w:pStyle w:val="ListParagraph"/>
        <w:numPr>
          <w:ilvl w:val="0"/>
          <w:numId w:val="44"/>
        </w:numPr>
      </w:pPr>
      <w:r>
        <w:t>It satisfies those normative requirements in §</w:t>
      </w:r>
      <w:r w:rsidR="0029266C">
        <w:fldChar w:fldCharType="begin"/>
      </w:r>
      <w:r w:rsidR="0029266C">
        <w:instrText xml:space="preserve"> REF _Ref506805751 \r \h </w:instrText>
      </w:r>
      <w:r w:rsidR="0029266C">
        <w:fldChar w:fldCharType="separate"/>
      </w:r>
      <w:r w:rsidR="00C12AF1">
        <w:t>3</w:t>
      </w:r>
      <w:r w:rsidR="0029266C">
        <w:fldChar w:fldCharType="end"/>
      </w:r>
      <w:r>
        <w:t xml:space="preserve"> that are designated as applying to</w:t>
      </w:r>
      <w:r w:rsidR="0018481C">
        <w:t xml:space="preserve"> SARIF</w:t>
      </w:r>
      <w:r>
        <w:t xml:space="preserve"> consumers.</w:t>
      </w:r>
    </w:p>
    <w:p w14:paraId="299AF6C4" w14:textId="1F597293" w:rsidR="00376AE7" w:rsidRDefault="00376AE7" w:rsidP="00376AE7">
      <w:pPr>
        <w:pStyle w:val="Heading2"/>
        <w:numPr>
          <w:ilvl w:val="1"/>
          <w:numId w:val="2"/>
        </w:numPr>
      </w:pPr>
      <w:bookmarkStart w:id="811" w:name="_Toc510174911"/>
      <w:r>
        <w:t xml:space="preserve">Conformance Clause </w:t>
      </w:r>
      <w:r w:rsidR="00105CCB">
        <w:t>8</w:t>
      </w:r>
      <w:r>
        <w:t>: Viewer</w:t>
      </w:r>
      <w:bookmarkEnd w:id="811"/>
    </w:p>
    <w:p w14:paraId="38F985A9" w14:textId="5E4473E3" w:rsidR="00376AE7" w:rsidRDefault="00376AE7" w:rsidP="00376AE7">
      <w:r>
        <w:t>A viewer satisfies the “viewer” conformance profile if</w:t>
      </w:r>
      <w:r w:rsidR="0018481C">
        <w:t>:</w:t>
      </w:r>
    </w:p>
    <w:p w14:paraId="578970AC" w14:textId="369C074C" w:rsidR="00376AE7" w:rsidRDefault="00376AE7" w:rsidP="00E04728">
      <w:pPr>
        <w:pStyle w:val="ListParagraph"/>
        <w:numPr>
          <w:ilvl w:val="0"/>
          <w:numId w:val="45"/>
        </w:numPr>
      </w:pPr>
      <w:r>
        <w:t>It satisfies the “</w:t>
      </w:r>
      <w:r w:rsidR="0018481C">
        <w:t xml:space="preserve">SARIF </w:t>
      </w:r>
      <w:r>
        <w:t>consumer” conformance profile.</w:t>
      </w:r>
    </w:p>
    <w:p w14:paraId="4EB44CE0" w14:textId="10985AFD" w:rsidR="00376AE7" w:rsidRPr="008E6B35" w:rsidRDefault="00376AE7" w:rsidP="00E04728">
      <w:pPr>
        <w:pStyle w:val="ListParagraph"/>
        <w:numPr>
          <w:ilvl w:val="0"/>
          <w:numId w:val="45"/>
        </w:numPr>
      </w:pPr>
      <w:r>
        <w:t>It additionally satisfies the normative requirements in §</w:t>
      </w:r>
      <w:r w:rsidR="002244CB">
        <w:fldChar w:fldCharType="begin"/>
      </w:r>
      <w:r w:rsidR="002244CB">
        <w:instrText xml:space="preserve"> REF _Ref506805751 \r \h </w:instrText>
      </w:r>
      <w:r w:rsidR="002244CB">
        <w:fldChar w:fldCharType="separate"/>
      </w:r>
      <w:r w:rsidR="00C12AF1">
        <w:t>3</w:t>
      </w:r>
      <w:r w:rsidR="002244CB">
        <w:fldChar w:fldCharType="end"/>
      </w:r>
      <w:r>
        <w:t xml:space="preserve"> that are designated as applying to viewers.</w:t>
      </w:r>
    </w:p>
    <w:p w14:paraId="35532103" w14:textId="566D36B6" w:rsidR="00AE0702" w:rsidRPr="00AE0702" w:rsidRDefault="00AE0702" w:rsidP="00C93F2E"/>
    <w:p w14:paraId="51263FE3" w14:textId="31A49E7E" w:rsidR="0052099F" w:rsidRDefault="002244CB" w:rsidP="00CE1F32">
      <w:pPr>
        <w:pStyle w:val="AppendixHeading1"/>
      </w:pPr>
      <w:bookmarkStart w:id="812" w:name="AppendixAcknowledgments"/>
      <w:bookmarkStart w:id="813" w:name="_Toc85472897"/>
      <w:bookmarkStart w:id="814" w:name="_Toc287332012"/>
      <w:bookmarkStart w:id="815" w:name="_Toc510174912"/>
      <w:bookmarkEnd w:id="812"/>
      <w:r>
        <w:lastRenderedPageBreak/>
        <w:t xml:space="preserve">(Informative) </w:t>
      </w:r>
      <w:r w:rsidR="00B80CDB">
        <w:t>Acknowl</w:t>
      </w:r>
      <w:r w:rsidR="004D0E5E">
        <w:t>e</w:t>
      </w:r>
      <w:r w:rsidR="008F61FB">
        <w:t>dg</w:t>
      </w:r>
      <w:r w:rsidR="0052099F">
        <w:t>ments</w:t>
      </w:r>
      <w:bookmarkEnd w:id="813"/>
      <w:bookmarkEnd w:id="814"/>
      <w:bookmarkEnd w:id="815"/>
    </w:p>
    <w:p w14:paraId="1102F5E9" w14:textId="72287788" w:rsidR="00AF0908" w:rsidRDefault="00AF0908" w:rsidP="00AF0908">
      <w:r w:rsidRPr="00560F2A">
        <w:rPr>
          <w:highlight w:val="yellow"/>
        </w:rPr>
        <w:t>(</w:t>
      </w:r>
      <w:r w:rsidRPr="00560F2A">
        <w:rPr>
          <w:b/>
          <w:highlight w:val="yellow"/>
        </w:rPr>
        <w:t>Note:</w:t>
      </w:r>
      <w:r w:rsidRPr="00560F2A">
        <w:rPr>
          <w:highlight w:val="yellow"/>
        </w:rPr>
        <w:t xml:space="preserve"> </w:t>
      </w:r>
      <w:r>
        <w:rPr>
          <w:highlight w:val="yellow"/>
        </w:rPr>
        <w:t>A</w:t>
      </w:r>
      <w:r w:rsidRPr="00560F2A">
        <w:rPr>
          <w:highlight w:val="yellow"/>
        </w:rPr>
        <w:t xml:space="preserve"> Work Product approved by the TC</w:t>
      </w:r>
      <w:r w:rsidR="0045634D">
        <w:rPr>
          <w:highlight w:val="yellow"/>
        </w:rPr>
        <w:t xml:space="preserve"> must</w:t>
      </w:r>
      <w:r w:rsidRPr="00560F2A">
        <w:rPr>
          <w:highlight w:val="yellow"/>
        </w:rPr>
        <w:t xml:space="preserve"> include a list of people who participated in the development of the Work Product. This is generally done by collecting the list of names in this appendix. This list shall be initially compiled by the Chair, and any Member of the TC may add or remove their names from the list by request.</w:t>
      </w:r>
    </w:p>
    <w:p w14:paraId="39A09EE5" w14:textId="77777777" w:rsidR="00AF0908" w:rsidRDefault="00AF0908" w:rsidP="00AF0908">
      <w:r w:rsidRPr="00CF2107">
        <w:rPr>
          <w:highlight w:val="yellow"/>
        </w:rPr>
        <w:t>Remove this note before submitting for publication.)</w:t>
      </w:r>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32E6A214" w14:textId="77777777" w:rsidR="00C32606" w:rsidRDefault="001A7143" w:rsidP="00C32606">
      <w:pPr>
        <w:pStyle w:val="Contributor"/>
      </w:pPr>
      <w:r w:rsidRPr="001A7143">
        <w:t>[Participant Name, Affiliation | Individual Member]</w:t>
      </w:r>
    </w:p>
    <w:p w14:paraId="54E4B08E" w14:textId="77777777" w:rsidR="00C32606" w:rsidRDefault="001A7143" w:rsidP="00C32606">
      <w:pPr>
        <w:pStyle w:val="Contributor"/>
      </w:pPr>
      <w:r w:rsidRPr="001A7143">
        <w:t>[Participant Name, Affiliation | Individual Member]</w:t>
      </w:r>
    </w:p>
    <w:p w14:paraId="645628E0" w14:textId="77777777" w:rsidR="00C76CAA" w:rsidRPr="00C76CAA" w:rsidRDefault="00C76CAA" w:rsidP="00C76CAA"/>
    <w:p w14:paraId="586B0BCA" w14:textId="2B4F6D74" w:rsidR="0052099F" w:rsidRDefault="002244CB" w:rsidP="008C100C">
      <w:pPr>
        <w:pStyle w:val="AppendixHeading1"/>
      </w:pPr>
      <w:bookmarkStart w:id="816" w:name="AppendixFingerprints"/>
      <w:bookmarkStart w:id="817" w:name="_Toc510174913"/>
      <w:bookmarkEnd w:id="816"/>
      <w:r>
        <w:lastRenderedPageBreak/>
        <w:t xml:space="preserve">(Informative) </w:t>
      </w:r>
      <w:r w:rsidR="00710FE0">
        <w:t>Use of fingerprints by result management systems</w:t>
      </w:r>
      <w:bookmarkEnd w:id="817"/>
    </w:p>
    <w:p w14:paraId="00B48E8A" w14:textId="63D0C336"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software development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1C25EEA7" w:rsidR="002A48C0" w:rsidRDefault="002A48C0" w:rsidP="002A48C0">
      <w:r>
        <w:t>To determine whether a result from a subsequent run is the same as a result from the baseline, there must be a way to use information contained in the result to construct a stable identifier for the result. We refer to this identifier as a fingerprint.</w:t>
      </w:r>
    </w:p>
    <w:p w14:paraId="1D9F32EF" w14:textId="77777777" w:rsidR="002A48C0" w:rsidRDefault="002A48C0" w:rsidP="002A48C0">
      <w:r>
        <w:t>A result management system can construct a fingerprint by using information contained in the SARIF file such as</w:t>
      </w:r>
    </w:p>
    <w:p w14:paraId="7F71AFB8" w14:textId="77777777" w:rsidR="002A48C0" w:rsidRDefault="002A48C0" w:rsidP="00E04728">
      <w:pPr>
        <w:pStyle w:val="ListParagraph"/>
        <w:numPr>
          <w:ilvl w:val="0"/>
          <w:numId w:val="22"/>
        </w:numPr>
      </w:pPr>
      <w:r>
        <w:t>the name of the tool that produced the result.</w:t>
      </w:r>
    </w:p>
    <w:p w14:paraId="476F2F30" w14:textId="77777777" w:rsidR="002A48C0" w:rsidRDefault="002A48C0" w:rsidP="00E04728">
      <w:pPr>
        <w:pStyle w:val="ListParagraph"/>
        <w:numPr>
          <w:ilvl w:val="0"/>
          <w:numId w:val="22"/>
        </w:numPr>
      </w:pPr>
      <w:r>
        <w:t>the rule id.</w:t>
      </w:r>
    </w:p>
    <w:p w14:paraId="0F721C55" w14:textId="77777777" w:rsidR="002A48C0" w:rsidRDefault="002A48C0" w:rsidP="00E04728">
      <w:pPr>
        <w:pStyle w:val="ListParagraph"/>
        <w:numPr>
          <w:ilvl w:val="0"/>
          <w:numId w:val="22"/>
        </w:numPr>
      </w:pPr>
      <w:r>
        <w:t>the file system path to the analysis target.</w:t>
      </w:r>
    </w:p>
    <w:p w14:paraId="7D9AFC76" w14:textId="78F7D58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the </w:t>
      </w:r>
      <w:r w:rsidR="00105CCB">
        <w:rPr>
          <w:rStyle w:val="CODEtemp"/>
        </w:rPr>
        <w:t>m</w:t>
      </w:r>
      <w:r w:rsidRPr="002A48C0">
        <w:rPr>
          <w:rStyle w:val="CODEtemp"/>
        </w:rPr>
        <w:t>essage</w:t>
      </w:r>
      <w:r>
        <w:t xml:space="preserve"> property, for example: </w:t>
      </w:r>
      <w:r w:rsidRPr="002A48C0">
        <w:rPr>
          <w:rStyle w:val="CODEtemp"/>
        </w:rPr>
        <w:t>"The word xxx should not be used in documentation."</w:t>
      </w:r>
    </w:p>
    <w:p w14:paraId="0EB7B839" w14:textId="2C2D54C7" w:rsidR="002A48C0" w:rsidRDefault="002A48C0" w:rsidP="002A48C0">
      <w:r>
        <w:t xml:space="preserve">The SARIF format provides the </w:t>
      </w:r>
      <w:r w:rsidR="00703E80">
        <w:rPr>
          <w:rStyle w:val="CODEtemp"/>
        </w:rPr>
        <w:t>f</w:t>
      </w:r>
      <w:r w:rsidRPr="002A48C0">
        <w:rPr>
          <w:rStyle w:val="CODEtemp"/>
        </w:rPr>
        <w:t>ngerprintContribution</w:t>
      </w:r>
      <w:r w:rsidR="00703E80">
        <w:rPr>
          <w:rStyle w:val="CODEtemp"/>
        </w:rPr>
        <w: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703E80">
        <w:rPr>
          <w:rStyle w:val="CODEtemp"/>
        </w:rPr>
        <w:t>f</w:t>
      </w:r>
      <w:r w:rsidRPr="002A48C0">
        <w:rPr>
          <w:rStyle w:val="CODEtemp"/>
        </w:rPr>
        <w:t>ingerprintContribution</w:t>
      </w:r>
      <w:r w:rsidR="00703E80">
        <w:rPr>
          <w:rStyle w:val="CODEtemp"/>
        </w:rPr>
        <w:t>s</w:t>
      </w:r>
      <w:r>
        <w:t xml:space="preserve"> </w:t>
      </w:r>
      <w:r w:rsidR="00703E80">
        <w:t xml:space="preserve">object </w:t>
      </w:r>
      <w:r>
        <w:t>to the prohibited word.</w:t>
      </w:r>
    </w:p>
    <w:p w14:paraId="11E5FCF3" w14:textId="4BF1792D"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1DB02C3C" w14:textId="51C5314B" w:rsidR="00225C3B" w:rsidRDefault="002A48C0" w:rsidP="002A48C0">
      <w:r>
        <w:t xml:space="preserve">It is difficult to devise an algorithm that constructs a truly stable fingerprint for a result. Fortunately, for practical purposes, the fingerprint does need to be </w:t>
      </w:r>
      <w:proofErr w:type="gramStart"/>
      <w:r>
        <w:t>absolutely stable</w:t>
      </w:r>
      <w:proofErr w:type="gramEnd"/>
      <w:r>
        <w:t>;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818" w:name="AppendixViewers"/>
      <w:bookmarkStart w:id="819" w:name="_Toc510174914"/>
      <w:bookmarkEnd w:id="818"/>
      <w:r>
        <w:lastRenderedPageBreak/>
        <w:t xml:space="preserve">(Informative) </w:t>
      </w:r>
      <w:r w:rsidR="00710FE0">
        <w:t xml:space="preserve">Use of SARIF by log </w:t>
      </w:r>
      <w:r w:rsidR="00AF0D84">
        <w:t xml:space="preserve">file </w:t>
      </w:r>
      <w:r w:rsidR="00710FE0">
        <w:t>viewers</w:t>
      </w:r>
      <w:bookmarkEnd w:id="819"/>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 xml:space="preserve">Typically, the user opens a log file in the viewer, which presents a list of the results in the log file. When the user selects a result from the list, the viewer displays the source code from the file specified in the </w:t>
      </w:r>
      <w:proofErr w:type="gramStart"/>
      <w:r>
        <w:t>result, and</w:t>
      </w:r>
      <w:proofErr w:type="gramEnd"/>
      <w:r>
        <w:t xml:space="preserve">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E04728">
      <w:pPr>
        <w:pStyle w:val="ListParagraph"/>
        <w:numPr>
          <w:ilvl w:val="0"/>
          <w:numId w:val="23"/>
        </w:numPr>
      </w:pPr>
      <w:r>
        <w:t>If the viewer knows the programming language, it can provide services such as syntax highlighting.</w:t>
      </w:r>
    </w:p>
    <w:p w14:paraId="28C972CD" w14:textId="7C59BD2C" w:rsidR="002A48C0" w:rsidRDefault="002A48C0" w:rsidP="00E04728">
      <w:pPr>
        <w:pStyle w:val="ListParagraph"/>
        <w:numPr>
          <w:ilvl w:val="0"/>
          <w:numId w:val="23"/>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Pr="002A48C0">
        <w:rPr>
          <w:rStyle w:val="CODEtemp"/>
        </w:rPr>
        <w:t>file</w:t>
      </w:r>
      <w:r>
        <w:t xml:space="preserve"> 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file in which it detected the result), rather than forcing the viewer to rely on a file name extension.</w:t>
      </w:r>
    </w:p>
    <w:p w14:paraId="61E19C03" w14:textId="22A7425A" w:rsidR="00710FE0" w:rsidRDefault="002244CB" w:rsidP="00710FE0">
      <w:pPr>
        <w:pStyle w:val="AppendixHeading1"/>
      </w:pPr>
      <w:bookmarkStart w:id="820" w:name="AppendixConverters"/>
      <w:bookmarkStart w:id="821" w:name="_Toc510174915"/>
      <w:bookmarkEnd w:id="820"/>
      <w:r>
        <w:lastRenderedPageBreak/>
        <w:t xml:space="preserve">(Informative) </w:t>
      </w:r>
      <w:r w:rsidR="00710FE0">
        <w:t>Production of SARIF by converters</w:t>
      </w:r>
      <w:bookmarkEnd w:id="821"/>
    </w:p>
    <w:p w14:paraId="0B33A7C8" w14:textId="2162EE2D" w:rsidR="002A48C0" w:rsidRDefault="002A48C0" w:rsidP="002A48C0">
      <w:r>
        <w:t xml:space="preserve">There are two broad categories of tools that can produce output in the SARIF format. Analysis tools produce SARIF </w:t>
      </w:r>
      <w:proofErr w:type="gramStart"/>
      <w:r>
        <w:t>as a result of</w:t>
      </w:r>
      <w:proofErr w:type="gramEnd"/>
      <w:r>
        <w:t xml:space="preserve">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 xml:space="preserve">If a converter were to synthesize values, it would potentially introduce additional complexity in the implementation of SARIF viewers. The reason is that the viewer itself might examine the analysis tool and its version in the tool </w:t>
      </w:r>
      <w:proofErr w:type="gramStart"/>
      <w:r>
        <w:t>object, and</w:t>
      </w:r>
      <w:proofErr w:type="gramEnd"/>
      <w:r>
        <w:t xml:space="preserve"> attempt to synthesize missing elements.</w:t>
      </w:r>
    </w:p>
    <w:p w14:paraId="6448398C" w14:textId="7D44E311" w:rsidR="002A48C0" w:rsidRDefault="002A48C0" w:rsidP="002A48C0">
      <w:r>
        <w:t xml:space="preserve">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w:t>
      </w:r>
      <w:proofErr w:type="gramStart"/>
      <w:r>
        <w:t>take into account</w:t>
      </w:r>
      <w:proofErr w:type="gramEnd"/>
      <w:r>
        <w:t xml:space="preserve">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E04728">
      <w:pPr>
        <w:pStyle w:val="ListParagraph"/>
        <w:numPr>
          <w:ilvl w:val="0"/>
          <w:numId w:val="24"/>
        </w:numPr>
      </w:pPr>
      <w:r>
        <w:t xml:space="preserve">A converter should not attempt to synthesize a </w:t>
      </w:r>
      <w:r w:rsidRPr="002A48C0">
        <w:rPr>
          <w:rStyle w:val="CODEtemp"/>
        </w:rPr>
        <w:t>ruleId</w:t>
      </w:r>
      <w:r>
        <w:t xml:space="preserve"> for a result if the tool does not provide one.</w:t>
      </w:r>
    </w:p>
    <w:p w14:paraId="24CD517F" w14:textId="260E8F76" w:rsidR="002A48C0" w:rsidRDefault="002A48C0" w:rsidP="00E04728">
      <w:pPr>
        <w:pStyle w:val="ListParagraph"/>
        <w:numPr>
          <w:ilvl w:val="0"/>
          <w:numId w:val="24"/>
        </w:numPr>
      </w:pPr>
      <w:r>
        <w:t xml:space="preserve">A converter that knows which file a result was detected in, but not which file the analysis tool was originally instructed to scan, should populate the </w:t>
      </w:r>
      <w:r w:rsidRPr="002A48C0">
        <w:rPr>
          <w:rStyle w:val="CODEtemp"/>
        </w:rPr>
        <w:t>location.</w:t>
      </w:r>
      <w:r w:rsidR="00C6546E">
        <w:rPr>
          <w:rStyle w:val="CODEtemp"/>
        </w:rPr>
        <w:t>physicalLocation</w:t>
      </w:r>
      <w:r w:rsidR="00C6546E">
        <w:t xml:space="preserve"> </w:t>
      </w:r>
      <w:r>
        <w:t xml:space="preserve">property, but should not attempt to populate </w:t>
      </w:r>
      <w:r w:rsidR="00C6546E">
        <w:rPr>
          <w:rStyle w:val="CODEtemp"/>
        </w:rPr>
        <w:t>result</w:t>
      </w:r>
      <w:r w:rsidRPr="002A48C0">
        <w:rPr>
          <w:rStyle w:val="CODEtemp"/>
        </w:rPr>
        <w:t>.analysisTarget</w:t>
      </w:r>
      <w:r>
        <w:t xml:space="preserve"> (see §</w:t>
      </w:r>
      <w:r w:rsidR="00C6546E">
        <w:fldChar w:fldCharType="begin"/>
      </w:r>
      <w:r w:rsidR="00C6546E">
        <w:instrText xml:space="preserve"> REF _Ref510085223 \r \h </w:instrText>
      </w:r>
      <w:r w:rsidR="00C6546E">
        <w:fldChar w:fldCharType="separate"/>
      </w:r>
      <w:r w:rsidR="00C12AF1">
        <w:t>3.18.10</w:t>
      </w:r>
      <w:r w:rsidR="00C6546E">
        <w:fldChar w:fldCharType="end"/>
      </w:r>
      <w:r>
        <w:t>).</w:t>
      </w:r>
    </w:p>
    <w:p w14:paraId="14E4D457" w14:textId="4B51AFE3" w:rsidR="002A48C0" w:rsidRPr="002A48C0" w:rsidRDefault="002A48C0" w:rsidP="00E04728">
      <w:pPr>
        <w:pStyle w:val="ListParagraph"/>
        <w:numPr>
          <w:ilvl w:val="0"/>
          <w:numId w:val="24"/>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C12AF1">
        <w:t>3.12.4</w:t>
      </w:r>
      <w:r>
        <w:fldChar w:fldCharType="end"/>
      </w:r>
      <w:r>
        <w:t>).</w:t>
      </w:r>
    </w:p>
    <w:p w14:paraId="7B432429" w14:textId="7FCB8689" w:rsidR="00710FE0" w:rsidRDefault="002244CB" w:rsidP="00710FE0">
      <w:pPr>
        <w:pStyle w:val="AppendixHeading1"/>
      </w:pPr>
      <w:bookmarkStart w:id="822" w:name="AppendixRuleMetadata"/>
      <w:bookmarkStart w:id="823" w:name="_Toc510174916"/>
      <w:bookmarkEnd w:id="822"/>
      <w:r>
        <w:lastRenderedPageBreak/>
        <w:t xml:space="preserve">(Informative) </w:t>
      </w:r>
      <w:r w:rsidR="00710FE0">
        <w:t>Locating rule metadata</w:t>
      </w:r>
      <w:bookmarkEnd w:id="823"/>
    </w:p>
    <w:p w14:paraId="43EDCF6F" w14:textId="510D7CE8"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C12AF1">
        <w:t>3.11.14</w:t>
      </w:r>
      <w:r>
        <w:fldChar w:fldCharType="end"/>
      </w:r>
      <w:r>
        <w:t xml:space="preserve"> and §</w:t>
      </w:r>
      <w:r>
        <w:fldChar w:fldCharType="begin"/>
      </w:r>
      <w:r>
        <w:instrText xml:space="preserve"> REF _Ref493407996 \w \h </w:instrText>
      </w:r>
      <w:r>
        <w:fldChar w:fldCharType="separate"/>
      </w:r>
      <w:r w:rsidR="00C12AF1">
        <w:t>3.29</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E04728">
      <w:pPr>
        <w:pStyle w:val="ListParagraph"/>
        <w:numPr>
          <w:ilvl w:val="0"/>
          <w:numId w:val="25"/>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E04728">
      <w:pPr>
        <w:pStyle w:val="ListParagraph"/>
        <w:numPr>
          <w:ilvl w:val="0"/>
          <w:numId w:val="25"/>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E04728">
      <w:pPr>
        <w:pStyle w:val="ListParagraph"/>
        <w:numPr>
          <w:ilvl w:val="0"/>
          <w:numId w:val="25"/>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824" w:name="AppendixDeterminism"/>
      <w:bookmarkStart w:id="825" w:name="_Toc510174917"/>
      <w:bookmarkEnd w:id="824"/>
      <w:r>
        <w:lastRenderedPageBreak/>
        <w:t xml:space="preserve">(Normative) </w:t>
      </w:r>
      <w:r w:rsidR="00710FE0">
        <w:t>Producing deterministic SARIF log files</w:t>
      </w:r>
      <w:bookmarkEnd w:id="825"/>
    </w:p>
    <w:p w14:paraId="269DCAE0" w14:textId="72CA49C1" w:rsidR="00B62028" w:rsidRDefault="00B62028" w:rsidP="00B62028">
      <w:pPr>
        <w:pStyle w:val="AppendixHeading2"/>
      </w:pPr>
      <w:bookmarkStart w:id="826" w:name="_Toc510174918"/>
      <w:r>
        <w:t>General</w:t>
      </w:r>
      <w:bookmarkEnd w:id="826"/>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w:t>
      </w:r>
      <w:proofErr w:type="gramStart"/>
      <w:r>
        <w:t>A.sarif</w:t>
      </w:r>
      <w:proofErr w:type="gramEnd"/>
      <w:r>
        <w:t>,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E04728">
      <w:pPr>
        <w:pStyle w:val="ListParagraph"/>
        <w:numPr>
          <w:ilvl w:val="0"/>
          <w:numId w:val="26"/>
        </w:numPr>
      </w:pPr>
      <w:r>
        <w:t>Avoiding elements of the SARIF file format whose values are non-deterministic.</w:t>
      </w:r>
    </w:p>
    <w:p w14:paraId="4FA3BB14" w14:textId="77777777" w:rsidR="00B62028" w:rsidRDefault="00B62028" w:rsidP="00E04728">
      <w:pPr>
        <w:pStyle w:val="ListParagraph"/>
        <w:numPr>
          <w:ilvl w:val="0"/>
          <w:numId w:val="26"/>
        </w:numPr>
      </w:pPr>
      <w:r>
        <w:t>Emitting array and dictionary elements in a deterministic order.</w:t>
      </w:r>
    </w:p>
    <w:p w14:paraId="574CC4BB" w14:textId="77777777" w:rsidR="00B62028" w:rsidRDefault="00B62028" w:rsidP="00E04728">
      <w:pPr>
        <w:pStyle w:val="ListParagraph"/>
        <w:numPr>
          <w:ilvl w:val="0"/>
          <w:numId w:val="26"/>
        </w:numPr>
      </w:pPr>
      <w:r>
        <w:t>Avoiding absolute paths.</w:t>
      </w:r>
    </w:p>
    <w:p w14:paraId="557C6A0C" w14:textId="37242B4D" w:rsidR="00B62028" w:rsidRPr="00B62028" w:rsidRDefault="00B62028" w:rsidP="00E04728">
      <w:pPr>
        <w:pStyle w:val="ListParagraph"/>
        <w:numPr>
          <w:ilvl w:val="0"/>
          <w:numId w:val="26"/>
        </w:numPr>
      </w:pPr>
      <w:r>
        <w:t>Handling baseline information</w:t>
      </w:r>
    </w:p>
    <w:p w14:paraId="21C843E5" w14:textId="24C0B5E8" w:rsidR="00B62028" w:rsidRDefault="00B62028" w:rsidP="00B62028">
      <w:pPr>
        <w:pStyle w:val="AppendixHeading2"/>
      </w:pPr>
      <w:bookmarkStart w:id="827" w:name="_Toc510174919"/>
      <w:r>
        <w:t>Non-deterministic file format elements</w:t>
      </w:r>
      <w:bookmarkEnd w:id="827"/>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w:t>
      </w:r>
      <w:proofErr w:type="gramStart"/>
      <w:r w:rsidR="00B62028">
        <w:t>All of</w:t>
      </w:r>
      <w:proofErr w:type="gramEnd"/>
      <w:r w:rsidR="00B62028">
        <w:t xml:space="preserve"> these elements are </w:t>
      </w:r>
      <w:r w:rsidR="00B62028" w:rsidRPr="00B62028">
        <w:rPr>
          <w:b/>
        </w:rPr>
        <w:t>OPTIONAL</w:t>
      </w:r>
      <w:r w:rsidR="00B62028">
        <w:t>.</w:t>
      </w:r>
    </w:p>
    <w:p w14:paraId="658CAD1D" w14:textId="20C7268C" w:rsidR="00B62028" w:rsidRDefault="00B62028" w:rsidP="00B62028">
      <w:r>
        <w:t xml:space="preserve">Not </w:t>
      </w:r>
      <w:proofErr w:type="gramStart"/>
      <w:r>
        <w:t>all of</w:t>
      </w:r>
      <w:proofErr w:type="gramEnd"/>
      <w:r>
        <w:t xml:space="preserve">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77777777" w:rsidR="00B62028" w:rsidRPr="00B62028" w:rsidRDefault="00B62028" w:rsidP="00E04728">
      <w:pPr>
        <w:pStyle w:val="ListParagraph"/>
        <w:numPr>
          <w:ilvl w:val="0"/>
          <w:numId w:val="27"/>
        </w:numPr>
        <w:rPr>
          <w:rStyle w:val="CODEtemp"/>
        </w:rPr>
      </w:pPr>
      <w:proofErr w:type="gramStart"/>
      <w:r w:rsidRPr="00B62028">
        <w:rPr>
          <w:rStyle w:val="CODEtemp"/>
        </w:rPr>
        <w:t>invocation.startTime</w:t>
      </w:r>
      <w:proofErr w:type="gramEnd"/>
    </w:p>
    <w:p w14:paraId="29D8FDB1" w14:textId="77777777" w:rsidR="00B62028" w:rsidRPr="00B62028" w:rsidRDefault="00B62028" w:rsidP="00E04728">
      <w:pPr>
        <w:pStyle w:val="ListParagraph"/>
        <w:numPr>
          <w:ilvl w:val="0"/>
          <w:numId w:val="27"/>
        </w:numPr>
        <w:rPr>
          <w:rStyle w:val="CODEtemp"/>
        </w:rPr>
      </w:pPr>
      <w:proofErr w:type="gramStart"/>
      <w:r w:rsidRPr="00B62028">
        <w:rPr>
          <w:rStyle w:val="CODEtemp"/>
        </w:rPr>
        <w:t>invocation.endTime</w:t>
      </w:r>
      <w:proofErr w:type="gramEnd"/>
    </w:p>
    <w:p w14:paraId="048942C6" w14:textId="77777777" w:rsidR="00B62028" w:rsidRPr="00B62028" w:rsidRDefault="00B62028" w:rsidP="00E04728">
      <w:pPr>
        <w:pStyle w:val="ListParagraph"/>
        <w:numPr>
          <w:ilvl w:val="0"/>
          <w:numId w:val="27"/>
        </w:numPr>
        <w:rPr>
          <w:rStyle w:val="CODEtemp"/>
        </w:rPr>
      </w:pPr>
      <w:proofErr w:type="gramStart"/>
      <w:r w:rsidRPr="00B62028">
        <w:rPr>
          <w:rStyle w:val="CODEtemp"/>
        </w:rPr>
        <w:t>invocation.processId</w:t>
      </w:r>
      <w:proofErr w:type="gramEnd"/>
    </w:p>
    <w:p w14:paraId="20D366BF" w14:textId="77777777" w:rsidR="00B62028" w:rsidRPr="00B62028" w:rsidRDefault="00B62028" w:rsidP="00E04728">
      <w:pPr>
        <w:pStyle w:val="ListParagraph"/>
        <w:numPr>
          <w:ilvl w:val="0"/>
          <w:numId w:val="27"/>
        </w:numPr>
        <w:rPr>
          <w:rStyle w:val="CODEtemp"/>
        </w:rPr>
      </w:pPr>
      <w:proofErr w:type="gramStart"/>
      <w:r w:rsidRPr="00B62028">
        <w:rPr>
          <w:rStyle w:val="CODEtemp"/>
        </w:rPr>
        <w:t>invocation.machine</w:t>
      </w:r>
      <w:proofErr w:type="gramEnd"/>
    </w:p>
    <w:p w14:paraId="6919656E" w14:textId="77777777" w:rsidR="00B62028" w:rsidRPr="00B62028" w:rsidRDefault="00B62028" w:rsidP="00E04728">
      <w:pPr>
        <w:pStyle w:val="ListParagraph"/>
        <w:numPr>
          <w:ilvl w:val="0"/>
          <w:numId w:val="27"/>
        </w:numPr>
        <w:rPr>
          <w:rStyle w:val="CODEtemp"/>
        </w:rPr>
      </w:pPr>
      <w:proofErr w:type="gramStart"/>
      <w:r w:rsidRPr="00B62028">
        <w:rPr>
          <w:rStyle w:val="CODEtemp"/>
        </w:rPr>
        <w:t>invocation.account</w:t>
      </w:r>
      <w:proofErr w:type="gramEnd"/>
    </w:p>
    <w:p w14:paraId="0E552812" w14:textId="77777777" w:rsidR="00B62028" w:rsidRDefault="00B62028" w:rsidP="00E04728">
      <w:pPr>
        <w:pStyle w:val="ListParagraph"/>
        <w:numPr>
          <w:ilvl w:val="0"/>
          <w:numId w:val="27"/>
        </w:numPr>
      </w:pPr>
      <w:proofErr w:type="gramStart"/>
      <w:r w:rsidRPr="00B62028">
        <w:rPr>
          <w:rStyle w:val="CODEtemp"/>
        </w:rPr>
        <w:t>invocation.fileName</w:t>
      </w:r>
      <w:proofErr w:type="gramEnd"/>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E04728">
      <w:pPr>
        <w:pStyle w:val="ListParagraph"/>
        <w:numPr>
          <w:ilvl w:val="0"/>
          <w:numId w:val="27"/>
        </w:numPr>
        <w:rPr>
          <w:rStyle w:val="CODEtemp"/>
        </w:rPr>
      </w:pPr>
      <w:proofErr w:type="gramStart"/>
      <w:r w:rsidRPr="00B62028">
        <w:rPr>
          <w:rStyle w:val="CODEtemp"/>
        </w:rPr>
        <w:t>invocation.workingDirectory</w:t>
      </w:r>
      <w:proofErr w:type="gramEnd"/>
    </w:p>
    <w:p w14:paraId="32AEE449" w14:textId="77777777" w:rsidR="00B62028" w:rsidRPr="00B62028" w:rsidRDefault="00B62028" w:rsidP="00E04728">
      <w:pPr>
        <w:pStyle w:val="ListParagraph"/>
        <w:numPr>
          <w:ilvl w:val="0"/>
          <w:numId w:val="27"/>
        </w:numPr>
        <w:rPr>
          <w:rStyle w:val="CODEtemp"/>
        </w:rPr>
      </w:pPr>
      <w:proofErr w:type="gramStart"/>
      <w:r w:rsidRPr="00B62028">
        <w:rPr>
          <w:rStyle w:val="CODEtemp"/>
        </w:rPr>
        <w:t>invocation.environmentVariables</w:t>
      </w:r>
      <w:proofErr w:type="gramEnd"/>
    </w:p>
    <w:p w14:paraId="7A789FB4" w14:textId="77777777" w:rsidR="00B62028" w:rsidRDefault="00B62028" w:rsidP="00E04728">
      <w:pPr>
        <w:pStyle w:val="ListParagraph"/>
        <w:numPr>
          <w:ilvl w:val="0"/>
          <w:numId w:val="27"/>
        </w:numPr>
      </w:pPr>
      <w:r>
        <w:t xml:space="preserve">The use of absolute file paths in </w:t>
      </w:r>
      <w:proofErr w:type="gramStart"/>
      <w:r w:rsidRPr="00B62028">
        <w:rPr>
          <w:rStyle w:val="CODEtemp"/>
        </w:rPr>
        <w:t>invocation.commandLine</w:t>
      </w:r>
      <w:proofErr w:type="gramEnd"/>
      <w:r>
        <w:t xml:space="preserve"> (because builds performed on different machines might use a different root directory)</w:t>
      </w:r>
    </w:p>
    <w:p w14:paraId="0093BEC5" w14:textId="2D0685F9" w:rsidR="00B62028" w:rsidRPr="00B62028" w:rsidRDefault="007D2F0F" w:rsidP="00E04728">
      <w:pPr>
        <w:pStyle w:val="ListParagraph"/>
        <w:numPr>
          <w:ilvl w:val="0"/>
          <w:numId w:val="27"/>
        </w:numPr>
        <w:rPr>
          <w:rStyle w:val="CODEtemp"/>
        </w:rPr>
      </w:pPr>
      <w:r>
        <w:rPr>
          <w:rStyle w:val="CODEtemp"/>
        </w:rPr>
        <w:t>threadFlow</w:t>
      </w:r>
      <w:r w:rsidR="00B62028" w:rsidRPr="00B62028">
        <w:rPr>
          <w:rStyle w:val="CODEtemp"/>
        </w:rPr>
        <w:t>.threadId</w:t>
      </w:r>
    </w:p>
    <w:p w14:paraId="3F0A4124" w14:textId="77777777" w:rsidR="00B62028" w:rsidRPr="00B62028" w:rsidRDefault="00B62028" w:rsidP="00E04728">
      <w:pPr>
        <w:pStyle w:val="ListParagraph"/>
        <w:numPr>
          <w:ilvl w:val="0"/>
          <w:numId w:val="27"/>
        </w:numPr>
        <w:rPr>
          <w:rStyle w:val="CODEtemp"/>
        </w:rPr>
      </w:pPr>
      <w:proofErr w:type="gramStart"/>
      <w:r w:rsidRPr="00B62028">
        <w:rPr>
          <w:rStyle w:val="CODEtemp"/>
        </w:rPr>
        <w:t>notification.threadId</w:t>
      </w:r>
      <w:proofErr w:type="gramEnd"/>
    </w:p>
    <w:p w14:paraId="0771D70D" w14:textId="77777777" w:rsidR="00B62028" w:rsidRPr="00B62028" w:rsidRDefault="00B62028" w:rsidP="00E04728">
      <w:pPr>
        <w:pStyle w:val="ListParagraph"/>
        <w:numPr>
          <w:ilvl w:val="0"/>
          <w:numId w:val="27"/>
        </w:numPr>
        <w:rPr>
          <w:rStyle w:val="CODEtemp"/>
        </w:rPr>
      </w:pPr>
      <w:proofErr w:type="gramStart"/>
      <w:r w:rsidRPr="00B62028">
        <w:rPr>
          <w:rStyle w:val="CODEtemp"/>
        </w:rPr>
        <w:t>notification.time</w:t>
      </w:r>
      <w:proofErr w:type="gramEnd"/>
    </w:p>
    <w:p w14:paraId="3553CBEA" w14:textId="77777777" w:rsidR="00B62028" w:rsidRPr="00B62028" w:rsidRDefault="00B62028" w:rsidP="00E04728">
      <w:pPr>
        <w:pStyle w:val="ListParagraph"/>
        <w:numPr>
          <w:ilvl w:val="0"/>
          <w:numId w:val="27"/>
        </w:numPr>
        <w:rPr>
          <w:rStyle w:val="CODEtemp"/>
        </w:rPr>
      </w:pPr>
      <w:r w:rsidRPr="00B62028">
        <w:rPr>
          <w:rStyle w:val="CODEtemp"/>
        </w:rPr>
        <w:t>run.id</w:t>
      </w:r>
    </w:p>
    <w:p w14:paraId="6AC2A0B4" w14:textId="77777777" w:rsidR="00B62028" w:rsidRPr="00B62028" w:rsidRDefault="00B62028" w:rsidP="00E04728">
      <w:pPr>
        <w:pStyle w:val="ListParagraph"/>
        <w:numPr>
          <w:ilvl w:val="0"/>
          <w:numId w:val="27"/>
        </w:numPr>
        <w:rPr>
          <w:rStyle w:val="CODEtemp"/>
        </w:rPr>
      </w:pPr>
      <w:proofErr w:type="gramStart"/>
      <w:r w:rsidRPr="00B62028">
        <w:rPr>
          <w:rStyle w:val="CODEtemp"/>
        </w:rPr>
        <w:t>run.automationId</w:t>
      </w:r>
      <w:proofErr w:type="gramEnd"/>
    </w:p>
    <w:p w14:paraId="479C0B48" w14:textId="11B30972" w:rsidR="00B62028" w:rsidRDefault="00B62028" w:rsidP="00E04728">
      <w:pPr>
        <w:pStyle w:val="ListParagraph"/>
        <w:numPr>
          <w:ilvl w:val="0"/>
          <w:numId w:val="27"/>
        </w:numPr>
        <w:rPr>
          <w:rStyle w:val="CODEtemp"/>
        </w:rPr>
      </w:pPr>
      <w:proofErr w:type="gramStart"/>
      <w:r w:rsidRPr="00B62028">
        <w:rPr>
          <w:rStyle w:val="CODEtemp"/>
        </w:rPr>
        <w:lastRenderedPageBreak/>
        <w:t>run.baselineId</w:t>
      </w:r>
      <w:proofErr w:type="gramEnd"/>
    </w:p>
    <w:p w14:paraId="1C7E04E7" w14:textId="72BB980B" w:rsidR="00183DEE" w:rsidRPr="00B62028" w:rsidRDefault="00183DEE" w:rsidP="00E04728">
      <w:pPr>
        <w:pStyle w:val="ListParagraph"/>
        <w:numPr>
          <w:ilvl w:val="0"/>
          <w:numId w:val="27"/>
        </w:numPr>
        <w:rPr>
          <w:rStyle w:val="CODEtemp"/>
        </w:rPr>
      </w:pPr>
      <w:proofErr w:type="gramStart"/>
      <w:r>
        <w:rPr>
          <w:rStyle w:val="CODEtemp"/>
        </w:rPr>
        <w:t>run.originalUriBaseIds</w:t>
      </w:r>
      <w:proofErr w:type="gramEnd"/>
    </w:p>
    <w:p w14:paraId="4869A697" w14:textId="77777777" w:rsidR="00B62028" w:rsidRPr="00B62028" w:rsidRDefault="00B62028" w:rsidP="00E04728">
      <w:pPr>
        <w:pStyle w:val="ListParagraph"/>
        <w:numPr>
          <w:ilvl w:val="0"/>
          <w:numId w:val="27"/>
        </w:numPr>
        <w:rPr>
          <w:rStyle w:val="CODEtemp"/>
        </w:rPr>
      </w:pPr>
      <w:r w:rsidRPr="00B62028">
        <w:rPr>
          <w:rStyle w:val="CODEtemp"/>
        </w:rPr>
        <w:t>stackFrame.threadId</w:t>
      </w:r>
    </w:p>
    <w:p w14:paraId="1828DC1B" w14:textId="77777777" w:rsidR="00B62028" w:rsidRDefault="00B62028" w:rsidP="00E04728">
      <w:pPr>
        <w:pStyle w:val="ListParagraph"/>
        <w:numPr>
          <w:ilvl w:val="0"/>
          <w:numId w:val="27"/>
        </w:numPr>
      </w:pPr>
      <w:r w:rsidRPr="00B62028">
        <w:rPr>
          <w:rStyle w:val="CODEtemp"/>
        </w:rPr>
        <w:t>stackFrame.address</w:t>
      </w:r>
      <w:r>
        <w:t xml:space="preserve"> (because security measures such as address space layout randomization (ASLR) might place identical code at different addresses from run to run)</w:t>
      </w:r>
    </w:p>
    <w:p w14:paraId="100F5888" w14:textId="7290A4D6" w:rsidR="00B62028" w:rsidRPr="00B62028" w:rsidRDefault="00B62028" w:rsidP="00E04728">
      <w:pPr>
        <w:pStyle w:val="ListParagraph"/>
        <w:numPr>
          <w:ilvl w:val="0"/>
          <w:numId w:val="27"/>
        </w:numPr>
      </w:pPr>
      <w:r>
        <w:t>The presence of any non-deterministic elements in a property bag property</w:t>
      </w:r>
    </w:p>
    <w:p w14:paraId="72E130B1" w14:textId="3DC789EB" w:rsidR="00D44AFA" w:rsidRDefault="00B62028" w:rsidP="00D44AFA">
      <w:pPr>
        <w:pStyle w:val="AppendixHeading2"/>
      </w:pPr>
      <w:bookmarkStart w:id="828" w:name="_Toc510174920"/>
      <w:r>
        <w:t>Array and dictionary element ordering</w:t>
      </w:r>
      <w:bookmarkEnd w:id="828"/>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535B8A1A" w:rsidR="00D44AFA" w:rsidRDefault="00D44AFA" w:rsidP="00D44AFA">
      <w:r w:rsidRPr="00D44AFA">
        <w:t xml:space="preserve">For some arrays, the SARIF format requires a specific ordering. For example, within the </w:t>
      </w:r>
      <w:proofErr w:type="gramStart"/>
      <w:r w:rsidRPr="00D44AFA">
        <w:rPr>
          <w:rStyle w:val="CODEtemp"/>
        </w:rPr>
        <w:t>stack.Frames</w:t>
      </w:r>
      <w:proofErr w:type="gramEnd"/>
      <w:r w:rsidRPr="00D44AFA">
        <w:t xml:space="preserve"> property, SARIF requires the </w:t>
      </w:r>
      <w:r w:rsidR="003F0742">
        <w:rPr>
          <w:rStyle w:val="CODEtemp"/>
        </w:rPr>
        <w:t>location</w:t>
      </w:r>
      <w:r w:rsidR="003F0742" w:rsidRPr="00D44AFA">
        <w:t xml:space="preserve"> </w:t>
      </w:r>
      <w:r w:rsidRPr="00D44AFA">
        <w:t>object representing the most deeply nested function call to appear first.</w:t>
      </w:r>
    </w:p>
    <w:p w14:paraId="148872AE" w14:textId="6DC829B5" w:rsidR="00D44AFA" w:rsidRDefault="00D44AFA" w:rsidP="00D44AFA">
      <w:r w:rsidRPr="00D44AFA">
        <w:t xml:space="preserve">For other arrays, the SARIF format does not require a specific ordering. For example, within the </w:t>
      </w:r>
      <w:proofErr w:type="gramStart"/>
      <w:r w:rsidRPr="00D44AFA">
        <w:rPr>
          <w:rStyle w:val="CODEtemp"/>
        </w:rPr>
        <w:t>file.hashes</w:t>
      </w:r>
      <w:proofErr w:type="gramEnd"/>
      <w:r w:rsidRPr="00D44AFA">
        <w:t xml:space="preserve"> property, SARIF does not require the hash objects to appear in any particular order. For such arrays, a tool can ensure the order by sorting the array elements before writing them to the log file. For example, it might sort the hash objects alphabetically by the string value of the </w:t>
      </w:r>
      <w:proofErr w:type="gramStart"/>
      <w:r w:rsidRPr="00D44AFA">
        <w:rPr>
          <w:rStyle w:val="CODEtemp"/>
        </w:rPr>
        <w:t>hash.algorithm</w:t>
      </w:r>
      <w:proofErr w:type="gramEnd"/>
      <w:r w:rsidRPr="00D44AFA">
        <w:t xml:space="preserve"> property.</w:t>
      </w:r>
    </w:p>
    <w:p w14:paraId="32F508C7" w14:textId="3753CC0C" w:rsidR="00D44AFA" w:rsidRDefault="00D44AFA" w:rsidP="00D44AFA">
      <w:r w:rsidRPr="00D44AFA">
        <w:t xml:space="preserve">A tool might similarly choose to emit the string elements of a </w:t>
      </w:r>
      <w:proofErr w:type="gramStart"/>
      <w:r w:rsidRPr="00D44AFA">
        <w:rPr>
          <w:rStyle w:val="CODEtemp"/>
        </w:rPr>
        <w:t>properties.tags</w:t>
      </w:r>
      <w:proofErr w:type="gramEnd"/>
      <w:r w:rsidRPr="00D44AFA">
        <w:t xml:space="preserve"> array 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proofErr w:type="gramStart"/>
      <w:r w:rsidRPr="00D44AFA">
        <w:rPr>
          <w:rStyle w:val="CODEtemp"/>
        </w:rPr>
        <w:t>run.results</w:t>
      </w:r>
      <w:proofErr w:type="gramEnd"/>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r w:rsidRPr="00D44AFA">
        <w:rPr>
          <w:rStyle w:val="CODEtemp"/>
        </w:rPr>
        <w:t>run.rules</w:t>
      </w:r>
      <w:r w:rsidRPr="00D44AFA">
        <w:t xml:space="preserve"> object or the </w:t>
      </w:r>
      <w:proofErr w:type="gramStart"/>
      <w:r w:rsidRPr="00D44AFA">
        <w:rPr>
          <w:rStyle w:val="CODEtemp"/>
        </w:rPr>
        <w:t>run.files</w:t>
      </w:r>
      <w:proofErr w:type="gramEnd"/>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829" w:name="_Toc510174921"/>
      <w:r>
        <w:t>Absolute paths</w:t>
      </w:r>
      <w:bookmarkEnd w:id="829"/>
    </w:p>
    <w:p w14:paraId="44DBC15E" w14:textId="6CCA254A" w:rsidR="00D44AFA" w:rsidRDefault="00D44AFA" w:rsidP="00D44AFA">
      <w:r>
        <w:t xml:space="preserve">The use of absolute file paths in </w:t>
      </w:r>
      <w:r w:rsidR="0054415E" w:rsidRPr="0054415E">
        <w:rPr>
          <w:rStyle w:val="CODEtemp"/>
        </w:rPr>
        <w:t>fileLocation.uri</w:t>
      </w:r>
      <w:r>
        <w:t xml:space="preserve"> properties makes it difficult to produce deterministic output. For example:</w:t>
      </w:r>
    </w:p>
    <w:p w14:paraId="3D9605CB" w14:textId="77777777" w:rsidR="00D44AFA" w:rsidRDefault="00D44AFA" w:rsidP="00E04728">
      <w:pPr>
        <w:pStyle w:val="ListParagraph"/>
        <w:numPr>
          <w:ilvl w:val="0"/>
          <w:numId w:val="28"/>
        </w:numPr>
      </w:pPr>
      <w:r>
        <w:t>Different build machines might be configured to use different source directories.</w:t>
      </w:r>
    </w:p>
    <w:p w14:paraId="3F6923FF" w14:textId="77777777" w:rsidR="00D44AFA" w:rsidRDefault="00D44AFA" w:rsidP="00E04728">
      <w:pPr>
        <w:pStyle w:val="ListParagraph"/>
        <w:numPr>
          <w:ilvl w:val="0"/>
          <w:numId w:val="28"/>
        </w:numPr>
      </w:pPr>
      <w:r>
        <w:t>A single build machine might use a different directory for each build.</w:t>
      </w:r>
    </w:p>
    <w:p w14:paraId="305903CF" w14:textId="3DDACBED"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D44AFA">
        <w:t xml:space="preserve"> absolute file paths. Tools can achieve this by emitting URIs that are relative to one or more root directories (for example, a source root directory and an output root directory</w:t>
      </w:r>
      <w:proofErr w:type="gramStart"/>
      <w:r w:rsidR="00D44AFA">
        <w:t>), and</w:t>
      </w:r>
      <w:proofErr w:type="gramEnd"/>
      <w:r w:rsidR="00D44AFA">
        <w:t xml:space="preserve"> accompanying each </w:t>
      </w:r>
      <w:r w:rsidR="0054415E" w:rsidRPr="0054415E">
        <w:rPr>
          <w:rStyle w:val="CODEtemp"/>
        </w:rPr>
        <w:t>fileLocation.uri</w:t>
      </w:r>
      <w:r w:rsidR="0054415E">
        <w:t xml:space="preserve"> property with the corresponding </w:t>
      </w:r>
      <w:r w:rsidR="0054415E" w:rsidRPr="0054415E">
        <w:rPr>
          <w:rStyle w:val="CODEtemp"/>
        </w:rPr>
        <w:t>fileLocation.uriBaseId</w:t>
      </w:r>
      <w:r w:rsidR="0054415E">
        <w:t xml:space="preserve"> property</w:t>
      </w:r>
      <w:r w:rsidR="00D44AFA">
        <w:t>.</w:t>
      </w:r>
    </w:p>
    <w:p w14:paraId="5416A610" w14:textId="479DBC87" w:rsidR="00B62028" w:rsidRDefault="00B62028" w:rsidP="00B62028">
      <w:pPr>
        <w:pStyle w:val="AppendixHeading2"/>
      </w:pPr>
      <w:bookmarkStart w:id="830" w:name="_Toc510174922"/>
      <w:r>
        <w:t>Compensating for non-deterministic output</w:t>
      </w:r>
      <w:bookmarkEnd w:id="830"/>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E04728">
      <w:pPr>
        <w:pStyle w:val="ListParagraph"/>
        <w:numPr>
          <w:ilvl w:val="0"/>
          <w:numId w:val="29"/>
        </w:numPr>
      </w:pPr>
      <w:r>
        <w:t>Log equality is determined by a simple comparison of file contents, or by comparing file hashes.</w:t>
      </w:r>
    </w:p>
    <w:p w14:paraId="08801204" w14:textId="77777777" w:rsidR="00D44AFA" w:rsidRDefault="00D44AFA" w:rsidP="00E04728">
      <w:pPr>
        <w:pStyle w:val="ListParagraph"/>
        <w:numPr>
          <w:ilvl w:val="0"/>
          <w:numId w:val="29"/>
        </w:numPr>
      </w:pPr>
      <w:r>
        <w:t>Log equality is determined by an “intelligent” comparison.</w:t>
      </w:r>
    </w:p>
    <w:p w14:paraId="0F78C1E5" w14:textId="29BB294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29266C">
        <w:rPr>
          <w:rStyle w:val="CODEtemp"/>
        </w:rPr>
        <w:t>fileLocation.u</w:t>
      </w:r>
      <w:r w:rsidRPr="00D44AFA">
        <w:rPr>
          <w:rStyle w:val="CODEtemp"/>
        </w:rPr>
        <w:t>riBaseId</w:t>
      </w:r>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831" w:name="_Toc510174923"/>
      <w:r>
        <w:lastRenderedPageBreak/>
        <w:t>Interaction between determinism and baselining</w:t>
      </w:r>
      <w:bookmarkEnd w:id="831"/>
    </w:p>
    <w:p w14:paraId="7377AE47" w14:textId="1BB6C52F" w:rsidR="00D44AFA" w:rsidRDefault="00D44AFA" w:rsidP="00D44AFA">
      <w:r w:rsidRPr="00D44AFA">
        <w:t xml:space="preserve">SARIF's baselining feature poses a </w:t>
      </w:r>
      <w:proofErr w:type="gramStart"/>
      <w:r w:rsidRPr="00D44AFA">
        <w:t>particular challenge</w:t>
      </w:r>
      <w:proofErr w:type="gramEnd"/>
      <w:r w:rsidRPr="00D44AFA">
        <w:t xml:space="preserve"> for determinism. We illustrate the problem with the following scenario:</w:t>
      </w:r>
    </w:p>
    <w:p w14:paraId="277990FB" w14:textId="26A0C657" w:rsidR="00D44AFA" w:rsidRDefault="00D44AFA" w:rsidP="00D44AFA">
      <w:r>
        <w:t xml:space="preserve">On a </w:t>
      </w:r>
      <w:proofErr w:type="gramStart"/>
      <w:r>
        <w:t>particular date</w:t>
      </w:r>
      <w:proofErr w:type="gramEnd"/>
      <w:r>
        <w:t xml:space="preserv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50A5A9E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is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 xml:space="preserve">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w:t>
      </w:r>
      <w:proofErr w:type="gramStart"/>
      <w:r>
        <w:t>actually take</w:t>
      </w:r>
      <w:proofErr w:type="gramEnd"/>
      <w:r>
        <w:t xml:space="preserve"> less time than the unnecessary build steps it is intended to avoid.</w:t>
      </w:r>
    </w:p>
    <w:p w14:paraId="70A99AE3" w14:textId="275F93BE" w:rsidR="00710FE0" w:rsidRDefault="002244CB" w:rsidP="00710FE0">
      <w:pPr>
        <w:pStyle w:val="AppendixHeading1"/>
      </w:pPr>
      <w:bookmarkStart w:id="832" w:name="AppendixFixes"/>
      <w:bookmarkStart w:id="833" w:name="_Toc510174924"/>
      <w:bookmarkEnd w:id="832"/>
      <w:r>
        <w:lastRenderedPageBreak/>
        <w:t xml:space="preserve">(Informative) </w:t>
      </w:r>
      <w:r w:rsidR="00710FE0">
        <w:t>Guidance on fixes</w:t>
      </w:r>
      <w:bookmarkEnd w:id="833"/>
    </w:p>
    <w:p w14:paraId="4C6200B7" w14:textId="2AE1FFE4"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bytes.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E04728">
      <w:pPr>
        <w:pStyle w:val="ListParagraph"/>
        <w:numPr>
          <w:ilvl w:val="0"/>
          <w:numId w:val="30"/>
        </w:numPr>
      </w:pPr>
      <w:r>
        <w:t xml:space="preserve">The value of the </w:t>
      </w:r>
      <w:r w:rsidRPr="004008DF">
        <w:rPr>
          <w:rStyle w:val="CODEtemp"/>
        </w:rPr>
        <w:t>partNumber</w:t>
      </w:r>
      <w:r>
        <w:t xml:space="preserve"> attribute is not enclosed in quotes.</w:t>
      </w:r>
    </w:p>
    <w:p w14:paraId="0CF670D8" w14:textId="09EC0A09" w:rsidR="004008DF" w:rsidRDefault="004008DF" w:rsidP="00E04728">
      <w:pPr>
        <w:pStyle w:val="ListParagraph"/>
        <w:numPr>
          <w:ilvl w:val="0"/>
          <w:numId w:val="30"/>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E04728">
      <w:pPr>
        <w:pStyle w:val="ListParagraph"/>
        <w:numPr>
          <w:ilvl w:val="0"/>
          <w:numId w:val="31"/>
        </w:numPr>
      </w:pPr>
      <w:r>
        <w:t>As a single replacement:</w:t>
      </w:r>
    </w:p>
    <w:p w14:paraId="19630118" w14:textId="77777777" w:rsidR="004008DF" w:rsidRDefault="004008DF" w:rsidP="00E04728">
      <w:pPr>
        <w:pStyle w:val="ListParagraph"/>
        <w:numPr>
          <w:ilvl w:val="1"/>
          <w:numId w:val="32"/>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E04728">
      <w:pPr>
        <w:pStyle w:val="ListParagraph"/>
        <w:numPr>
          <w:ilvl w:val="0"/>
          <w:numId w:val="31"/>
        </w:numPr>
      </w:pPr>
      <w:r>
        <w:t>As a sequence of two replacements:</w:t>
      </w:r>
    </w:p>
    <w:p w14:paraId="3B2E5BE7" w14:textId="77777777" w:rsidR="004008DF" w:rsidRDefault="004008DF" w:rsidP="00E04728">
      <w:pPr>
        <w:pStyle w:val="ListParagraph"/>
        <w:numPr>
          <w:ilvl w:val="1"/>
          <w:numId w:val="31"/>
        </w:numPr>
      </w:pPr>
      <w:r>
        <w:t xml:space="preserve">Insert a quotation mark before </w:t>
      </w:r>
      <w:r w:rsidRPr="004008DF">
        <w:rPr>
          <w:rStyle w:val="CODEtemp"/>
        </w:rPr>
        <w:t>A3101</w:t>
      </w:r>
      <w:r>
        <w:t>.</w:t>
      </w:r>
    </w:p>
    <w:p w14:paraId="7C88821C" w14:textId="77777777" w:rsidR="004008DF" w:rsidRDefault="004008DF" w:rsidP="00E04728">
      <w:pPr>
        <w:pStyle w:val="ListParagraph"/>
        <w:numPr>
          <w:ilvl w:val="1"/>
          <w:numId w:val="31"/>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E04728">
      <w:pPr>
        <w:pStyle w:val="ListParagraph"/>
        <w:numPr>
          <w:ilvl w:val="0"/>
          <w:numId w:val="33"/>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Suppose there exists an automated tool which reads a SARIF file containing fix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74C3DB8" w:rsidR="004008DF" w:rsidRPr="004008DF" w:rsidRDefault="003C50C5" w:rsidP="004008DF">
      <w:r>
        <w:t>Therefore,</w:t>
      </w:r>
      <w:r w:rsidR="004008DF">
        <w:t xml:space="preserve"> structuring fixes as sequences of minimal, disjoint byte range replacements maximizes the amount of work that can be done by automated fixup tools.</w:t>
      </w:r>
    </w:p>
    <w:p w14:paraId="341984F1" w14:textId="70853041" w:rsidR="00710FE0" w:rsidRDefault="002244CB" w:rsidP="00710FE0">
      <w:pPr>
        <w:pStyle w:val="AppendixHeading1"/>
      </w:pPr>
      <w:bookmarkStart w:id="834" w:name="AppendixExamples"/>
      <w:bookmarkStart w:id="835" w:name="_Toc510174925"/>
      <w:bookmarkEnd w:id="834"/>
      <w:r>
        <w:lastRenderedPageBreak/>
        <w:t xml:space="preserve">(Informative) </w:t>
      </w:r>
      <w:r w:rsidR="00710FE0">
        <w:t>Examples</w:t>
      </w:r>
      <w:bookmarkEnd w:id="835"/>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836" w:name="_Toc510174926"/>
      <w:r>
        <w:t xml:space="preserve">Minimal valid SARIF </w:t>
      </w:r>
      <w:r w:rsidR="00EA1C84">
        <w:t>log file</w:t>
      </w:r>
      <w:bookmarkEnd w:id="836"/>
    </w:p>
    <w:p w14:paraId="2DCB587E" w14:textId="68591BE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(that is, those elements </w:t>
      </w:r>
      <w:r>
        <w:t xml:space="preserve">which the specification states </w:t>
      </w:r>
      <w:r w:rsidRPr="00745595">
        <w:rPr>
          <w:b/>
        </w:rPr>
        <w:t>SHALL</w:t>
      </w:r>
      <w:r w:rsidRPr="00745595">
        <w:t xml:space="preserve"> be present).</w:t>
      </w:r>
    </w:p>
    <w:p w14:paraId="28799F09" w14:textId="2F551195"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C12AF1">
        <w:t>3.11</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C12AF1">
        <w:t>3.11.13</w:t>
      </w:r>
      <w:r>
        <w:fldChar w:fldCharType="end"/>
      </w:r>
      <w:r w:rsidRPr="00745595">
        <w:t>), as would happen if the tool detected no issues in any of the files 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77777777" w:rsidR="00745595" w:rsidRDefault="00745595" w:rsidP="00105CCB">
      <w:pPr>
        <w:pStyle w:val="Codesmall"/>
      </w:pPr>
      <w:r>
        <w:t xml:space="preserve">      "tool": {</w:t>
      </w:r>
    </w:p>
    <w:p w14:paraId="584A5A45" w14:textId="77777777" w:rsidR="00745595" w:rsidRDefault="00745595" w:rsidP="00105CCB">
      <w:pPr>
        <w:pStyle w:val="Codesmall"/>
      </w:pPr>
      <w:r>
        <w:t xml:space="preserve">        "name": "CodeScanner",</w:t>
      </w:r>
    </w:p>
    <w:p w14:paraId="3775EC1F" w14:textId="77777777" w:rsidR="00745595" w:rsidRDefault="00745595" w:rsidP="00105CCB">
      <w:pPr>
        <w:pStyle w:val="Codesmall"/>
      </w:pPr>
      <w:r>
        <w:t xml:space="preserve">        "semanticVersion": "2.1.0"</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837" w:name="_Toc510174927"/>
      <w:r w:rsidRPr="00745595">
        <w:t xml:space="preserve">Minimal recommended SARIF </w:t>
      </w:r>
      <w:r w:rsidR="00EA1C84">
        <w:t xml:space="preserve">log </w:t>
      </w:r>
      <w:r w:rsidRPr="00745595">
        <w:t>file with source information</w:t>
      </w:r>
      <w:bookmarkEnd w:id="837"/>
    </w:p>
    <w:p w14:paraId="59A271D1" w14:textId="0BAE462F" w:rsidR="00745595" w:rsidRDefault="00745595" w:rsidP="00745595">
      <w:r w:rsidRPr="00745595">
        <w:t>This is a minimal recommended SARIF</w:t>
      </w:r>
      <w:r w:rsidR="00EA1C84">
        <w:t xml:space="preserve"> log</w:t>
      </w:r>
      <w:r w:rsidRPr="00745595">
        <w:t xml:space="preserve"> file for the case where</w:t>
      </w:r>
    </w:p>
    <w:p w14:paraId="5ADF969E" w14:textId="51A08013" w:rsidR="00745595" w:rsidRDefault="00745595" w:rsidP="00E04728">
      <w:pPr>
        <w:pStyle w:val="ListParagraph"/>
        <w:numPr>
          <w:ilvl w:val="0"/>
          <w:numId w:val="34"/>
        </w:numPr>
      </w:pPr>
      <w:r>
        <w:t>The analysis tool was run with the intent of scanning files and producing results (see §</w:t>
      </w:r>
      <w:r>
        <w:fldChar w:fldCharType="begin"/>
      </w:r>
      <w:r>
        <w:instrText xml:space="preserve"> REF _Ref493350972 \w \h </w:instrText>
      </w:r>
      <w:r>
        <w:fldChar w:fldCharType="separate"/>
      </w:r>
      <w:r w:rsidR="00C12AF1">
        <w:t>3.11.13</w:t>
      </w:r>
      <w:r>
        <w:fldChar w:fldCharType="end"/>
      </w:r>
      <w:r>
        <w:t>), and</w:t>
      </w:r>
    </w:p>
    <w:p w14:paraId="4EA20037" w14:textId="77777777" w:rsidR="00745595" w:rsidRDefault="00745595" w:rsidP="00E04728">
      <w:pPr>
        <w:pStyle w:val="ListParagraph"/>
        <w:numPr>
          <w:ilvl w:val="0"/>
          <w:numId w:val="34"/>
        </w:numPr>
      </w:pPr>
      <w:r>
        <w:t>The analysis tool has source location information available.</w:t>
      </w:r>
    </w:p>
    <w:p w14:paraId="6DFDFC17" w14:textId="52310EFF" w:rsidR="00745595" w:rsidRDefault="00745595" w:rsidP="00745595">
      <w:r>
        <w:t>The file contains those elements recommended by the specification (that is, those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506EAB91"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C12AF1">
        <w:t>3.11</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C12AF1">
        <w:t>3.11.13</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C12AF1">
        <w:t>3.18</w:t>
      </w:r>
      <w:r>
        <w:fldChar w:fldCharType="end"/>
      </w:r>
      <w:r>
        <w:t xml:space="preserve">) so the recommended elements of the </w:t>
      </w:r>
      <w:r w:rsidRPr="00745595">
        <w:rPr>
          <w:rStyle w:val="CODEtemp"/>
        </w:rPr>
        <w:t>result</w:t>
      </w:r>
      <w:r>
        <w:t xml:space="preserve"> object can be shown.</w:t>
      </w:r>
    </w:p>
    <w:p w14:paraId="0A703AC0" w14:textId="0C57F7C3" w:rsidR="00745595" w:rsidRDefault="00745595" w:rsidP="00745595">
      <w:r>
        <w:t xml:space="preserve">It contains a </w:t>
      </w:r>
      <w:proofErr w:type="gramStart"/>
      <w:r w:rsidRPr="00745595">
        <w:rPr>
          <w:rStyle w:val="CODEtemp"/>
        </w:rPr>
        <w:t>run.files</w:t>
      </w:r>
      <w:proofErr w:type="gramEnd"/>
      <w:r>
        <w:t xml:space="preserve"> property (§</w:t>
      </w:r>
      <w:r>
        <w:fldChar w:fldCharType="begin"/>
      </w:r>
      <w:r>
        <w:instrText xml:space="preserve"> REF _Ref493345118 \w \h </w:instrText>
      </w:r>
      <w:r>
        <w:fldChar w:fldCharType="separate"/>
      </w:r>
      <w:r w:rsidR="00C12AF1">
        <w:t>3.11.10</w:t>
      </w:r>
      <w:r>
        <w:fldChar w:fldCharType="end"/>
      </w:r>
      <w:r>
        <w:t>) specifying only those files in which the tool detected a result.</w:t>
      </w:r>
    </w:p>
    <w:p w14:paraId="71E13AB3" w14:textId="1E06DD41" w:rsidR="00745595" w:rsidRDefault="00745595" w:rsidP="00745595">
      <w:r>
        <w:t xml:space="preserve">It does not contain a </w:t>
      </w:r>
      <w:proofErr w:type="gramStart"/>
      <w:r w:rsidRPr="00745595">
        <w:rPr>
          <w:rStyle w:val="CODEtemp"/>
        </w:rPr>
        <w:t>run.logicalLocations</w:t>
      </w:r>
      <w:proofErr w:type="gramEnd"/>
      <w:r>
        <w:t xml:space="preserve"> property (§</w:t>
      </w:r>
      <w:r>
        <w:fldChar w:fldCharType="begin"/>
      </w:r>
      <w:r>
        <w:instrText xml:space="preserve"> REF _Ref493479000 \w \h </w:instrText>
      </w:r>
      <w:r>
        <w:fldChar w:fldCharType="separate"/>
      </w:r>
      <w:r w:rsidR="00C12AF1">
        <w:t>3.11.12</w:t>
      </w:r>
      <w:r>
        <w:fldChar w:fldCharType="end"/>
      </w:r>
      <w:r>
        <w:t>), because when physical location information is available, that property is optional (it “</w:t>
      </w:r>
      <w:r w:rsidRPr="00745595">
        <w:rPr>
          <w:b/>
        </w:rPr>
        <w:t>MAY</w:t>
      </w:r>
      <w:r>
        <w:t>” be present).</w:t>
      </w:r>
    </w:p>
    <w:p w14:paraId="3D9A1852" w14:textId="5221ACA4" w:rsidR="00745595" w:rsidRDefault="00745595" w:rsidP="00745595">
      <w:r>
        <w:t xml:space="preserve">This example also includes a </w:t>
      </w:r>
      <w:r w:rsidRPr="00745595">
        <w:rPr>
          <w:rStyle w:val="CODEtemp"/>
        </w:rPr>
        <w:t>run.rules</w:t>
      </w:r>
      <w:r>
        <w:t xml:space="preserve"> property (§</w:t>
      </w:r>
      <w:r>
        <w:fldChar w:fldCharType="begin"/>
      </w:r>
      <w:r>
        <w:instrText xml:space="preserve"> REF _Ref493404878 \w \h </w:instrText>
      </w:r>
      <w:r>
        <w:fldChar w:fldCharType="separate"/>
      </w:r>
      <w:r w:rsidR="00C12AF1">
        <w:t>3.11.14</w:t>
      </w:r>
      <w:r>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7777777" w:rsidR="006570BF" w:rsidRDefault="006570BF" w:rsidP="00105CCB">
      <w:pPr>
        <w:pStyle w:val="Codesmall"/>
      </w:pPr>
      <w:r>
        <w:t xml:space="preserve">      "tool": {</w:t>
      </w:r>
    </w:p>
    <w:p w14:paraId="1226757C" w14:textId="77777777" w:rsidR="006570BF" w:rsidRDefault="006570BF" w:rsidP="00105CCB">
      <w:pPr>
        <w:pStyle w:val="Codesmall"/>
      </w:pPr>
      <w:r>
        <w:t xml:space="preserve">        "name": "CodeScanner",</w:t>
      </w:r>
    </w:p>
    <w:p w14:paraId="6875CF4A" w14:textId="77777777" w:rsidR="006570BF" w:rsidRDefault="006570BF" w:rsidP="00105CCB">
      <w:pPr>
        <w:pStyle w:val="Codesmall"/>
      </w:pPr>
      <w:r>
        <w:t xml:space="preserve">        "semanticVersion": "2.1.0"</w:t>
      </w:r>
    </w:p>
    <w:p w14:paraId="0A9E4166" w14:textId="77777777" w:rsidR="006570BF" w:rsidRDefault="006570BF" w:rsidP="00105CCB">
      <w:pPr>
        <w:pStyle w:val="Codesmall"/>
      </w:pPr>
      <w:r>
        <w:t xml:space="preserve">      },</w:t>
      </w:r>
    </w:p>
    <w:p w14:paraId="743F8EAA" w14:textId="77777777" w:rsidR="006570BF" w:rsidRDefault="006570BF" w:rsidP="00105CCB">
      <w:pPr>
        <w:pStyle w:val="Codesmall"/>
      </w:pPr>
      <w:r>
        <w:t xml:space="preserve">      "files": {</w:t>
      </w:r>
    </w:p>
    <w:p w14:paraId="4550FAD5" w14:textId="77777777" w:rsidR="006570BF" w:rsidRDefault="006570BF" w:rsidP="00105CCB">
      <w:pPr>
        <w:pStyle w:val="Codesmall"/>
      </w:pPr>
      <w:r>
        <w:t xml:space="preserve">        "file:///user/builder/work/src/collections/list.cpp": {</w:t>
      </w:r>
    </w:p>
    <w:p w14:paraId="4EB38695" w14:textId="77777777" w:rsidR="006570BF" w:rsidRDefault="006570BF" w:rsidP="00105CCB">
      <w:pPr>
        <w:pStyle w:val="Codesmall"/>
      </w:pPr>
      <w:r>
        <w:t xml:space="preserve">          "mimeType": "text/x-c"</w:t>
      </w:r>
    </w:p>
    <w:p w14:paraId="583EEDBA" w14:textId="77777777" w:rsidR="006570BF" w:rsidRDefault="006570BF" w:rsidP="00105CCB">
      <w:pPr>
        <w:pStyle w:val="Codesmall"/>
      </w:pPr>
      <w:r>
        <w:t xml:space="preserve">        }</w:t>
      </w:r>
    </w:p>
    <w:p w14:paraId="0132CC1F" w14:textId="77777777" w:rsidR="006570BF" w:rsidRDefault="006570BF" w:rsidP="00105CCB">
      <w:pPr>
        <w:pStyle w:val="Codesmall"/>
      </w:pPr>
      <w:r>
        <w:t xml:space="preserve">      },</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lastRenderedPageBreak/>
        <w:t xml:space="preserve">        {</w:t>
      </w:r>
    </w:p>
    <w:p w14:paraId="540E1A1E" w14:textId="77777777" w:rsidR="006570BF" w:rsidRDefault="006570BF" w:rsidP="00105CCB">
      <w:pPr>
        <w:pStyle w:val="Codesmall"/>
      </w:pPr>
      <w:r>
        <w:t xml:space="preserve">          "ruleId": "C2001",</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t xml:space="preserve">            "text": </w:t>
      </w:r>
      <w:r w:rsidR="006570BF">
        <w:t>"Variable \"count\" was used without being initialized.",</w:t>
      </w:r>
    </w:p>
    <w:p w14:paraId="71A4197D" w14:textId="1C257064" w:rsidR="00105CCB" w:rsidRDefault="00105CCB" w:rsidP="00105CCB">
      <w:pPr>
        <w:pStyle w:val="Codesmall"/>
      </w:pPr>
      <w:r>
        <w:t xml:space="preserve">            "richText":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945CAD4" w:rsidR="006570BF" w:rsidRDefault="006570BF" w:rsidP="00105CCB">
      <w:pPr>
        <w:pStyle w:val="Codesmall"/>
      </w:pPr>
      <w:r>
        <w:t xml:space="preserve">              "</w:t>
      </w:r>
      <w:r w:rsidR="00EB5632">
        <w:t>physicalLocation</w:t>
      </w:r>
      <w:r>
        <w:t>": {</w:t>
      </w:r>
    </w:p>
    <w:p w14:paraId="1A868FAF" w14:textId="77777777" w:rsidR="006570BF" w:rsidRDefault="006570BF" w:rsidP="00105CCB">
      <w:pPr>
        <w:pStyle w:val="Codesmall"/>
      </w:pPr>
      <w:r>
        <w:t xml:space="preserve">                "uri": "file:///user/builder/work/src/collections/list.cpp",</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77777777" w:rsidR="006570BF" w:rsidRDefault="006570BF" w:rsidP="00105CCB">
      <w:pPr>
        <w:pStyle w:val="Codesmall"/>
      </w:pPr>
      <w:r>
        <w:t xml:space="preserve">              },</w:t>
      </w:r>
    </w:p>
    <w:p w14:paraId="4742387A" w14:textId="77777777" w:rsidR="006570BF" w:rsidRDefault="006570BF" w:rsidP="00105CCB">
      <w:pPr>
        <w:pStyle w:val="Codesmall"/>
      </w:pPr>
      <w:r>
        <w:t xml:space="preserve">              "fullyQualifiedLogicalName": "</w:t>
      </w:r>
      <w:proofErr w:type="gramStart"/>
      <w:r>
        <w:t>collections::</w:t>
      </w:r>
      <w:proofErr w:type="gramEnd"/>
      <w:r>
        <w:t>list:add"</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77777777" w:rsidR="006570BF" w:rsidRDefault="006570BF" w:rsidP="00105CCB">
      <w:pPr>
        <w:pStyle w:val="Codesmall"/>
      </w:pPr>
      <w:r>
        <w:t xml:space="preserve">      ],</w:t>
      </w:r>
    </w:p>
    <w:p w14:paraId="59CF1684" w14:textId="77777777" w:rsidR="006570BF" w:rsidRDefault="006570BF" w:rsidP="00105CCB">
      <w:pPr>
        <w:pStyle w:val="Codesmall"/>
      </w:pPr>
      <w:r>
        <w:t xml:space="preserve">      "rules": {</w:t>
      </w:r>
    </w:p>
    <w:p w14:paraId="789F9DEA" w14:textId="77777777" w:rsidR="006570BF" w:rsidRDefault="006570BF" w:rsidP="00105CCB">
      <w:pPr>
        <w:pStyle w:val="Codesmall"/>
      </w:pPr>
      <w:r>
        <w:t xml:space="preserve">        "C2001": {</w:t>
      </w:r>
    </w:p>
    <w:p w14:paraId="1E7A23A7" w14:textId="77777777" w:rsidR="006570BF" w:rsidRDefault="006570BF" w:rsidP="00105CCB">
      <w:pPr>
        <w:pStyle w:val="Codesmall"/>
      </w:pPr>
      <w:r>
        <w:t xml:space="preserve">          "id": "C2001",</w:t>
      </w:r>
    </w:p>
    <w:p w14:paraId="34E9CA2A" w14:textId="77777777" w:rsidR="00105CCB" w:rsidRDefault="006570BF" w:rsidP="00105CCB">
      <w:pPr>
        <w:pStyle w:val="Codesmall"/>
      </w:pPr>
      <w:r>
        <w:t xml:space="preserve">          "fullDescription": </w:t>
      </w:r>
      <w:r w:rsidR="00105CCB">
        <w:t>{</w:t>
      </w:r>
    </w:p>
    <w:p w14:paraId="7EA32914" w14:textId="759F0708" w:rsidR="006570BF" w:rsidRDefault="00105CCB" w:rsidP="00105CCB">
      <w:pPr>
        <w:pStyle w:val="Codesmall"/>
      </w:pPr>
      <w:r>
        <w:t xml:space="preserve">            "text": </w:t>
      </w:r>
      <w:r w:rsidR="006570BF">
        <w:t>"A variable was used without being initialized.</w:t>
      </w:r>
      <w:r>
        <w:t xml:space="preserve"> This can result in</w:t>
      </w:r>
    </w:p>
    <w:p w14:paraId="4EB68B11" w14:textId="5F56F980" w:rsidR="006570BF" w:rsidRDefault="006570BF" w:rsidP="00105CCB">
      <w:pPr>
        <w:pStyle w:val="Codesmall"/>
      </w:pPr>
      <w:r>
        <w:t xml:space="preserve">                     runtime errors such as null reference exceptions."</w:t>
      </w:r>
    </w:p>
    <w:p w14:paraId="26AE90C0" w14:textId="6966B80E" w:rsidR="00105CCB" w:rsidRDefault="00105CCB" w:rsidP="00105CCB">
      <w:pPr>
        <w:pStyle w:val="Codesmall"/>
      </w:pPr>
      <w:r>
        <w:t xml:space="preserve">          }</w:t>
      </w:r>
    </w:p>
    <w:p w14:paraId="4C01FD5E" w14:textId="77777777" w:rsidR="006570BF" w:rsidRDefault="006570BF" w:rsidP="00105CCB">
      <w:pPr>
        <w:pStyle w:val="Codesmall"/>
      </w:pPr>
      <w:r>
        <w:t xml:space="preserve">        }</w:t>
      </w:r>
    </w:p>
    <w:p w14:paraId="0361D219" w14:textId="77777777"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838" w:name="_Toc510174928"/>
      <w:r w:rsidRPr="001D7651">
        <w:t xml:space="preserve">Minimal recommended SARIF </w:t>
      </w:r>
      <w:r w:rsidR="00EA1C84">
        <w:t xml:space="preserve">log </w:t>
      </w:r>
      <w:r w:rsidRPr="001D7651">
        <w:t>file without source information</w:t>
      </w:r>
      <w:bookmarkEnd w:id="838"/>
    </w:p>
    <w:p w14:paraId="0C8A9C7D" w14:textId="6794C44A" w:rsidR="001D7651" w:rsidRDefault="001D7651" w:rsidP="001D7651">
      <w:r w:rsidRPr="001D7651">
        <w:t>This is a minimal recommended SARIF file for the case where</w:t>
      </w:r>
    </w:p>
    <w:p w14:paraId="1B15DF0E" w14:textId="35D616F0" w:rsidR="001D7651" w:rsidRDefault="001D7651" w:rsidP="00E04728">
      <w:pPr>
        <w:pStyle w:val="ListParagraph"/>
        <w:numPr>
          <w:ilvl w:val="0"/>
          <w:numId w:val="35"/>
        </w:numPr>
      </w:pPr>
      <w:r>
        <w:t>The analysis tool was run with the intent of scanning files and producing results (see §</w:t>
      </w:r>
      <w:r>
        <w:fldChar w:fldCharType="begin"/>
      </w:r>
      <w:r>
        <w:instrText xml:space="preserve"> REF _Ref493350972 \w \h </w:instrText>
      </w:r>
      <w:r>
        <w:fldChar w:fldCharType="separate"/>
      </w:r>
      <w:r w:rsidR="00C12AF1">
        <w:t>3.11.13</w:t>
      </w:r>
      <w:r>
        <w:fldChar w:fldCharType="end"/>
      </w:r>
      <w:r>
        <w:t>), but</w:t>
      </w:r>
    </w:p>
    <w:p w14:paraId="513B4949" w14:textId="288E5027" w:rsidR="001D7651" w:rsidRDefault="001D7651" w:rsidP="00E04728">
      <w:pPr>
        <w:pStyle w:val="ListParagraph"/>
        <w:numPr>
          <w:ilvl w:val="0"/>
          <w:numId w:val="35"/>
        </w:numPr>
      </w:pPr>
      <w:r>
        <w:t>The analysis tool does not have source location information available.</w:t>
      </w:r>
    </w:p>
    <w:p w14:paraId="0C29784D" w14:textId="6578D4AD" w:rsidR="001D7651" w:rsidRDefault="001D7651" w:rsidP="001D7651">
      <w:r>
        <w:t>The file contains those elements recommended by the specification (that is, those elements which the specification states “</w:t>
      </w:r>
      <w:r w:rsidRPr="001D7651">
        <w:rPr>
          <w:b/>
        </w:rPr>
        <w:t>SHOULD</w:t>
      </w:r>
      <w:r>
        <w:t>” be present), in addition to the required elements.</w:t>
      </w:r>
    </w:p>
    <w:p w14:paraId="404F155C" w14:textId="5BAC7C55"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C12AF1">
        <w:t>3.11</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C12AF1">
        <w:t>3.11.13</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C12AF1">
        <w:t>3.18</w:t>
      </w:r>
      <w:r>
        <w:fldChar w:fldCharType="end"/>
      </w:r>
      <w:r>
        <w:t xml:space="preserve">) so the recommended elements of the </w:t>
      </w:r>
      <w:r w:rsidRPr="001D7651">
        <w:rPr>
          <w:rStyle w:val="CODEtemp"/>
        </w:rPr>
        <w:t>result</w:t>
      </w:r>
      <w:r>
        <w:t xml:space="preserve"> object can be shown.</w:t>
      </w:r>
    </w:p>
    <w:p w14:paraId="7469062E" w14:textId="184F0063" w:rsidR="001D7651" w:rsidRDefault="001D7651" w:rsidP="001D7651">
      <w:r>
        <w:t xml:space="preserve">It contains a </w:t>
      </w:r>
      <w:proofErr w:type="gramStart"/>
      <w:r w:rsidRPr="001D7651">
        <w:rPr>
          <w:rStyle w:val="CODEtemp"/>
        </w:rPr>
        <w:t>run.files</w:t>
      </w:r>
      <w:proofErr w:type="gramEnd"/>
      <w:r>
        <w:t xml:space="preserve"> property (§</w:t>
      </w:r>
      <w:r>
        <w:fldChar w:fldCharType="begin"/>
      </w:r>
      <w:r>
        <w:instrText xml:space="preserve"> REF _Ref493345118 \w \h </w:instrText>
      </w:r>
      <w:r>
        <w:fldChar w:fldCharType="separate"/>
      </w:r>
      <w:r w:rsidR="00C12AF1">
        <w:t>3.11.10</w:t>
      </w:r>
      <w:r>
        <w:fldChar w:fldCharType="end"/>
      </w:r>
      <w:r>
        <w:t>) specifying only those files in which the tool detected a result.</w:t>
      </w:r>
    </w:p>
    <w:p w14:paraId="76A5A66E" w14:textId="733F3F70" w:rsidR="001D7651" w:rsidRDefault="001D7651" w:rsidP="001D7651">
      <w:r>
        <w:t xml:space="preserve">It contains a </w:t>
      </w:r>
      <w:proofErr w:type="gramStart"/>
      <w:r w:rsidRPr="001D7651">
        <w:rPr>
          <w:rStyle w:val="CODEtemp"/>
        </w:rPr>
        <w:t>run.logicalLocations</w:t>
      </w:r>
      <w:proofErr w:type="gramEnd"/>
      <w:r>
        <w:t xml:space="preserve"> property (§</w:t>
      </w:r>
      <w:r>
        <w:fldChar w:fldCharType="begin"/>
      </w:r>
      <w:r>
        <w:instrText xml:space="preserve"> REF _Ref493479000 \w \h </w:instrText>
      </w:r>
      <w:r>
        <w:fldChar w:fldCharType="separate"/>
      </w:r>
      <w:r w:rsidR="00C12AF1">
        <w:t>3.11.12</w:t>
      </w:r>
      <w:r>
        <w:fldChar w:fldCharType="end"/>
      </w:r>
      <w:r>
        <w:t>), because when physical location information is not available, that property is recommended (it “</w:t>
      </w:r>
      <w:r w:rsidRPr="001D7651">
        <w:rPr>
          <w:b/>
        </w:rPr>
        <w:t>SHOULD</w:t>
      </w:r>
      <w:r>
        <w:t>” be present).</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77777777" w:rsidR="001D7651" w:rsidRDefault="001D7651" w:rsidP="00D71A1D">
      <w:pPr>
        <w:pStyle w:val="Codesmall"/>
      </w:pPr>
      <w:r>
        <w:t xml:space="preserve">      "tool": {</w:t>
      </w:r>
    </w:p>
    <w:p w14:paraId="4B3B7641" w14:textId="77777777" w:rsidR="001D7651" w:rsidRDefault="001D7651" w:rsidP="00D71A1D">
      <w:pPr>
        <w:pStyle w:val="Codesmall"/>
      </w:pPr>
      <w:r>
        <w:t xml:space="preserve">        "name": "BinaryScanner",</w:t>
      </w:r>
    </w:p>
    <w:p w14:paraId="433465B8" w14:textId="77777777" w:rsidR="001D7651" w:rsidRDefault="001D7651" w:rsidP="00D71A1D">
      <w:pPr>
        <w:pStyle w:val="Codesmall"/>
      </w:pPr>
      <w:r>
        <w:t xml:space="preserve">        "semanticVersion": "1.0.1"</w:t>
      </w:r>
    </w:p>
    <w:p w14:paraId="4C2F0FF8" w14:textId="77777777" w:rsidR="001D7651" w:rsidRDefault="001D7651" w:rsidP="00D71A1D">
      <w:pPr>
        <w:pStyle w:val="Codesmall"/>
      </w:pPr>
      <w:r>
        <w:t xml:space="preserve">      },</w:t>
      </w:r>
    </w:p>
    <w:p w14:paraId="44848BEA" w14:textId="77777777" w:rsidR="001D7651" w:rsidRDefault="001D7651" w:rsidP="00D71A1D">
      <w:pPr>
        <w:pStyle w:val="Codesmall"/>
      </w:pPr>
      <w:r>
        <w:t xml:space="preserve">      "files": {</w:t>
      </w:r>
    </w:p>
    <w:p w14:paraId="2BF85C49" w14:textId="77777777" w:rsidR="001D7651" w:rsidRDefault="001D7651" w:rsidP="00D71A1D">
      <w:pPr>
        <w:pStyle w:val="Codesmall"/>
      </w:pPr>
      <w:r>
        <w:t xml:space="preserve">        "file:///user/builder/work/bin/example": {</w:t>
      </w:r>
    </w:p>
    <w:p w14:paraId="71F932E9" w14:textId="77777777" w:rsidR="001D7651" w:rsidRDefault="001D7651" w:rsidP="00D71A1D">
      <w:pPr>
        <w:pStyle w:val="Codesmall"/>
      </w:pPr>
      <w:r>
        <w:t xml:space="preserve">          "mimeType": "application/vnd.microsoft.portable-executable"</w:t>
      </w:r>
    </w:p>
    <w:p w14:paraId="0022FF0C" w14:textId="77777777" w:rsidR="001D7651" w:rsidRDefault="001D7651" w:rsidP="00D71A1D">
      <w:pPr>
        <w:pStyle w:val="Codesmall"/>
      </w:pPr>
      <w:r>
        <w:t xml:space="preserve">        }</w:t>
      </w:r>
    </w:p>
    <w:p w14:paraId="599F2023" w14:textId="77777777" w:rsidR="001D7651" w:rsidRDefault="001D7651" w:rsidP="00D71A1D">
      <w:pPr>
        <w:pStyle w:val="Codesmall"/>
      </w:pPr>
      <w:r>
        <w:t xml:space="preserve">      },</w:t>
      </w:r>
    </w:p>
    <w:p w14:paraId="48A0C212" w14:textId="77777777" w:rsidR="001D7651" w:rsidRDefault="001D7651" w:rsidP="00D71A1D">
      <w:pPr>
        <w:pStyle w:val="Codesmall"/>
      </w:pPr>
      <w:r>
        <w:t xml:space="preserve">      "logicalLocations": {</w:t>
      </w:r>
    </w:p>
    <w:p w14:paraId="5A420F38" w14:textId="77777777" w:rsidR="001D7651" w:rsidRDefault="001D7651" w:rsidP="00D71A1D">
      <w:pPr>
        <w:pStyle w:val="Codesmall"/>
      </w:pPr>
      <w:r>
        <w:t xml:space="preserve">        "Example":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77777777" w:rsidR="001D7651" w:rsidRDefault="001D7651" w:rsidP="00D71A1D">
      <w:pPr>
        <w:pStyle w:val="Codesmall"/>
      </w:pPr>
      <w:r>
        <w:t xml:space="preserve">        "Example.Worker": {</w:t>
      </w:r>
    </w:p>
    <w:p w14:paraId="3F41AF82" w14:textId="77777777" w:rsidR="001D7651" w:rsidRDefault="001D7651" w:rsidP="00D71A1D">
      <w:pPr>
        <w:pStyle w:val="Codesmall"/>
      </w:pPr>
      <w:r>
        <w:lastRenderedPageBreak/>
        <w:t xml:space="preserve">          "name": "Worker",</w:t>
      </w:r>
    </w:p>
    <w:p w14:paraId="55F6E939" w14:textId="77777777" w:rsidR="001D7651" w:rsidRDefault="001D7651" w:rsidP="00D71A1D">
      <w:pPr>
        <w:pStyle w:val="Codesmall"/>
      </w:pPr>
      <w:r>
        <w:t xml:space="preserve">          "kind": "type",</w:t>
      </w:r>
    </w:p>
    <w:p w14:paraId="7C5E05DF" w14:textId="77777777" w:rsidR="001D7651" w:rsidRDefault="001D7651" w:rsidP="00D71A1D">
      <w:pPr>
        <w:pStyle w:val="Codesmall"/>
      </w:pPr>
      <w:r>
        <w:t xml:space="preserve">          "parentKey": "Example"</w:t>
      </w:r>
    </w:p>
    <w:p w14:paraId="3E1437DE" w14:textId="77777777" w:rsidR="001D7651" w:rsidRDefault="001D7651" w:rsidP="00D71A1D">
      <w:pPr>
        <w:pStyle w:val="Codesmall"/>
      </w:pPr>
      <w:r>
        <w:t xml:space="preserve">        },</w:t>
      </w:r>
    </w:p>
    <w:p w14:paraId="28B0233B" w14:textId="77777777" w:rsidR="001D7651" w:rsidRDefault="001D7651" w:rsidP="00D71A1D">
      <w:pPr>
        <w:pStyle w:val="Codesmall"/>
      </w:pPr>
      <w:r>
        <w:t xml:space="preserve">        "</w:t>
      </w:r>
      <w:proofErr w:type="gramStart"/>
      <w:r>
        <w:t>Example.Worker.DoWork</w:t>
      </w:r>
      <w:proofErr w:type="gramEnd"/>
      <w:r>
        <w:t>": {</w:t>
      </w:r>
    </w:p>
    <w:p w14:paraId="08445146" w14:textId="77777777" w:rsidR="001D7651" w:rsidRDefault="001D7651" w:rsidP="00D71A1D">
      <w:pPr>
        <w:pStyle w:val="Codesmall"/>
      </w:pPr>
      <w:r>
        <w:t xml:space="preserve">          "name": "DoWork",</w:t>
      </w:r>
    </w:p>
    <w:p w14:paraId="3FEE9ECE" w14:textId="77777777" w:rsidR="001D7651" w:rsidRDefault="001D7651" w:rsidP="00D71A1D">
      <w:pPr>
        <w:pStyle w:val="Codesmall"/>
      </w:pPr>
      <w:r>
        <w:t xml:space="preserve">          "kind": "function",</w:t>
      </w:r>
    </w:p>
    <w:p w14:paraId="404F1D67" w14:textId="77777777" w:rsidR="001D7651" w:rsidRDefault="001D7651" w:rsidP="00D71A1D">
      <w:pPr>
        <w:pStyle w:val="Codesmall"/>
      </w:pPr>
      <w:r>
        <w:t xml:space="preserve">          "parentKey": "Example.Worker"</w:t>
      </w:r>
    </w:p>
    <w:p w14:paraId="3627C6B8" w14:textId="77777777" w:rsidR="001D7651" w:rsidRDefault="001D7651" w:rsidP="00D71A1D">
      <w:pPr>
        <w:pStyle w:val="Codesmall"/>
      </w:pPr>
      <w:r>
        <w:t xml:space="preserve">        }</w:t>
      </w:r>
    </w:p>
    <w:p w14:paraId="2EFF5391" w14:textId="77777777" w:rsidR="001D7651" w:rsidRDefault="001D7651" w:rsidP="00D71A1D">
      <w:pPr>
        <w:pStyle w:val="Codesmall"/>
      </w:pPr>
      <w:r>
        <w:t xml:space="preserve">      },</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w:t>
      </w:r>
      <w:proofErr w:type="gramStart"/>
      <w:r w:rsidR="001D7651">
        <w:t>1.Encrypt</w:t>
      </w:r>
      <w:proofErr w:type="gramEnd"/>
      <w:r w:rsidR="001D7651">
        <w:t>\" should not be used.",</w:t>
      </w:r>
    </w:p>
    <w:p w14:paraId="3E13CA97" w14:textId="3211867F" w:rsidR="00D71A1D" w:rsidRDefault="00D71A1D" w:rsidP="00D71A1D">
      <w:pPr>
        <w:pStyle w:val="Codesmall"/>
      </w:pPr>
      <w:r>
        <w:t xml:space="preserve">            "richText": "The insecure method `Crypto.Sha</w:t>
      </w:r>
      <w:proofErr w:type="gramStart"/>
      <w:r>
        <w:t>1.Encrypt</w:t>
      </w:r>
      <w:proofErr w:type="gramEnd"/>
      <w:r>
        <w: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77777777" w:rsidR="001D7651" w:rsidRDefault="001D7651" w:rsidP="00D71A1D">
      <w:pPr>
        <w:pStyle w:val="Codesmall"/>
      </w:pPr>
      <w:r>
        <w:t xml:space="preserve">            {</w:t>
      </w:r>
    </w:p>
    <w:p w14:paraId="1E842DB1" w14:textId="77777777" w:rsidR="001D7651" w:rsidRDefault="001D7651" w:rsidP="00D71A1D">
      <w:pPr>
        <w:pStyle w:val="Codesmall"/>
      </w:pPr>
      <w:r>
        <w:t xml:space="preserve">              "fullyQualifiedLogicalName": "</w:t>
      </w:r>
      <w:proofErr w:type="gramStart"/>
      <w:r>
        <w:t>Example.Worker.DoWork</w:t>
      </w:r>
      <w:proofErr w:type="gramEnd"/>
      <w:r>
        <w:t>"</w:t>
      </w:r>
    </w:p>
    <w:p w14:paraId="4FD9A2F6" w14:textId="77777777"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41BEF2FC" w14:textId="3A2E8F90" w:rsidR="001D7651" w:rsidRDefault="001D7651" w:rsidP="001D7651">
      <w:pPr>
        <w:pStyle w:val="AppendixHeading2"/>
      </w:pPr>
      <w:bookmarkStart w:id="839" w:name="_Toc510174929"/>
      <w:r w:rsidRPr="001D7651">
        <w:t xml:space="preserve">SARIF </w:t>
      </w:r>
      <w:r w:rsidR="00D71A1D">
        <w:t xml:space="preserve">resource </w:t>
      </w:r>
      <w:r w:rsidRPr="001D7651">
        <w:t xml:space="preserve">file </w:t>
      </w:r>
      <w:r w:rsidR="00D71A1D">
        <w:t>with</w:t>
      </w:r>
      <w:r w:rsidRPr="001D7651">
        <w:t xml:space="preserve"> rule metadata</w:t>
      </w:r>
      <w:bookmarkEnd w:id="839"/>
    </w:p>
    <w:p w14:paraId="269DD195" w14:textId="4B1361C1" w:rsidR="001B06D8" w:rsidRDefault="001B06D8" w:rsidP="001B06D8">
      <w:r w:rsidRPr="001B06D8">
        <w:t xml:space="preserve">This sample demonstrates the use of SARIF for exporting a tool's rule metadata. The file </w:t>
      </w:r>
      <w:r w:rsidR="00D71A1D">
        <w:t>conforms to the SARIF resource file format (§</w:t>
      </w:r>
      <w:r w:rsidR="00D71A1D">
        <w:fldChar w:fldCharType="begin"/>
      </w:r>
      <w:r w:rsidR="00D71A1D">
        <w:instrText xml:space="preserve"> REF _Ref508811723 \r \h </w:instrText>
      </w:r>
      <w:r w:rsidR="00D71A1D">
        <w:fldChar w:fldCharType="separate"/>
      </w:r>
      <w:r w:rsidR="00C12AF1">
        <w:t>3.9.6.4</w:t>
      </w:r>
      <w:r w:rsidR="00D71A1D">
        <w:fldChar w:fldCharType="end"/>
      </w:r>
      <w:r w:rsidR="00D71A1D">
        <w:t>) and</w:t>
      </w:r>
      <w:r w:rsidR="00D71A1D" w:rsidRPr="001B06D8">
        <w:t xml:space="preserve"> </w:t>
      </w:r>
      <w:r w:rsidRPr="001B06D8">
        <w:t>contains rule metadata</w:t>
      </w:r>
      <w:r w:rsidR="00D71A1D">
        <w:t xml:space="preserve"> for the language specified by </w:t>
      </w:r>
      <w:r w:rsidR="00D71A1D" w:rsidRPr="007144B5">
        <w:rPr>
          <w:rStyle w:val="CODEtemp"/>
        </w:rPr>
        <w:t>tool.language</w:t>
      </w:r>
      <w:r w:rsidR="00D71A1D">
        <w:t xml:space="preserve"> (§</w:t>
      </w:r>
      <w:r w:rsidR="00D71A1D">
        <w:fldChar w:fldCharType="begin"/>
      </w:r>
      <w:r w:rsidR="00D71A1D">
        <w:instrText xml:space="preserve"> REF _Ref508811658 \r \h </w:instrText>
      </w:r>
      <w:r w:rsidR="00D71A1D">
        <w:fldChar w:fldCharType="separate"/>
      </w:r>
      <w:r w:rsidR="00C12AF1">
        <w:t>3.12.7</w:t>
      </w:r>
      <w:r w:rsidR="00D71A1D">
        <w:fldChar w:fldCharType="end"/>
      </w:r>
      <w:r w:rsidR="00D71A1D">
        <w:t>)</w:t>
      </w:r>
      <w:r w:rsidRPr="001B06D8">
        <w:t>.</w:t>
      </w:r>
    </w:p>
    <w:p w14:paraId="144E4274" w14:textId="77777777" w:rsidR="001B06D8" w:rsidRDefault="001B06D8" w:rsidP="003576BB">
      <w:pPr>
        <w:pStyle w:val="Codesmall"/>
      </w:pPr>
      <w:r>
        <w:t>{</w:t>
      </w:r>
    </w:p>
    <w:p w14:paraId="195816BD" w14:textId="1D760773" w:rsidR="001B06D8" w:rsidRDefault="001B06D8" w:rsidP="003576BB">
      <w:pPr>
        <w:pStyle w:val="Codesmall"/>
      </w:pPr>
      <w:r>
        <w:t xml:space="preserve">  "version": "</w:t>
      </w:r>
      <w:r w:rsidR="00EA1C84">
        <w:t>2</w:t>
      </w:r>
      <w:r>
        <w:t>.0.0",</w:t>
      </w:r>
    </w:p>
    <w:p w14:paraId="636D05C8" w14:textId="77777777" w:rsidR="001B06D8" w:rsidRDefault="001B06D8" w:rsidP="003576BB">
      <w:pPr>
        <w:pStyle w:val="Codesmall"/>
      </w:pPr>
      <w:r>
        <w:t xml:space="preserve">  "runs": [</w:t>
      </w:r>
    </w:p>
    <w:p w14:paraId="6883C18A" w14:textId="77777777" w:rsidR="001B06D8" w:rsidRDefault="001B06D8" w:rsidP="003576BB">
      <w:pPr>
        <w:pStyle w:val="Codesmall"/>
      </w:pPr>
      <w:r>
        <w:t xml:space="preserve">    {</w:t>
      </w:r>
    </w:p>
    <w:p w14:paraId="21A4BCF3" w14:textId="77777777" w:rsidR="001B06D8" w:rsidRDefault="001B06D8" w:rsidP="003576BB">
      <w:pPr>
        <w:pStyle w:val="Codesmall"/>
      </w:pPr>
      <w:r>
        <w:t xml:space="preserve">      "tool": {</w:t>
      </w:r>
    </w:p>
    <w:p w14:paraId="47F18CBF" w14:textId="77777777" w:rsidR="001B06D8" w:rsidRDefault="001B06D8" w:rsidP="003576BB">
      <w:pPr>
        <w:pStyle w:val="Codesmall"/>
      </w:pPr>
      <w:r>
        <w:t xml:space="preserve">        "name": "BinaryAnalyzer",</w:t>
      </w:r>
    </w:p>
    <w:p w14:paraId="18B14665" w14:textId="3909F743" w:rsidR="001B06D8" w:rsidRDefault="001B06D8" w:rsidP="003576BB">
      <w:pPr>
        <w:pStyle w:val="Codesmall"/>
      </w:pPr>
      <w:r>
        <w:t xml:space="preserve">        "semanticVersion": "2.1.0"</w:t>
      </w:r>
      <w:r w:rsidR="003576BB">
        <w:t>,</w:t>
      </w:r>
    </w:p>
    <w:p w14:paraId="2E29B5CE" w14:textId="77777777" w:rsidR="000E0B43" w:rsidRDefault="003576BB" w:rsidP="003576BB">
      <w:pPr>
        <w:pStyle w:val="Codesmall"/>
      </w:pPr>
      <w:r>
        <w:t xml:space="preserve">        "language": "en-US"</w:t>
      </w:r>
    </w:p>
    <w:p w14:paraId="7D59D944" w14:textId="2E817865" w:rsidR="003576BB" w:rsidRDefault="000E0B43" w:rsidP="003576BB">
      <w:pPr>
        <w:pStyle w:val="Codesmall"/>
      </w:pPr>
      <w:r>
        <w:t xml:space="preserve">      }</w:t>
      </w:r>
      <w:r w:rsidR="003576BB">
        <w:t>,</w:t>
      </w:r>
    </w:p>
    <w:p w14:paraId="7AF0F51E" w14:textId="395280DA" w:rsidR="003576BB" w:rsidRDefault="003576BB" w:rsidP="003576BB">
      <w:pPr>
        <w:pStyle w:val="Codesmall"/>
      </w:pPr>
      <w:r>
        <w:t xml:space="preserve">      "resources": {</w:t>
      </w:r>
    </w:p>
    <w:p w14:paraId="12CC6311" w14:textId="24CD30C4" w:rsidR="001B06D8" w:rsidRDefault="003576BB" w:rsidP="003576BB">
      <w:pPr>
        <w:pStyle w:val="Codesmall"/>
      </w:pPr>
      <w:r>
        <w:t xml:space="preserve">  </w:t>
      </w:r>
      <w:r w:rsidR="00D71A1D">
        <w:t xml:space="preserve"> </w:t>
      </w:r>
      <w:r w:rsidR="001B06D8">
        <w:t xml:space="preserve">     "rules": {</w:t>
      </w:r>
    </w:p>
    <w:p w14:paraId="46012D96" w14:textId="6B46EC21" w:rsidR="001B06D8" w:rsidRDefault="001B06D8" w:rsidP="003576BB">
      <w:pPr>
        <w:pStyle w:val="Codesmall"/>
      </w:pPr>
      <w:r>
        <w:t xml:space="preserve">   </w:t>
      </w:r>
      <w:r w:rsidR="00D71A1D">
        <w:t xml:space="preserve">  </w:t>
      </w:r>
      <w:r>
        <w:t xml:space="preserve">     "BA2006": {</w:t>
      </w:r>
    </w:p>
    <w:p w14:paraId="363EA5FD" w14:textId="42120658" w:rsidR="001B06D8" w:rsidRDefault="001B06D8" w:rsidP="003576BB">
      <w:pPr>
        <w:pStyle w:val="Codesmall"/>
      </w:pPr>
      <w:r>
        <w:t xml:space="preserve">  </w:t>
      </w:r>
      <w:r w:rsidR="003576BB">
        <w:t xml:space="preserve">  </w:t>
      </w:r>
      <w:r>
        <w:t xml:space="preserve"> </w:t>
      </w:r>
      <w:r w:rsidR="00D71A1D">
        <w:t xml:space="preserve">  </w:t>
      </w:r>
      <w:r>
        <w:t xml:space="preserve">     "id": "BA2006",</w:t>
      </w:r>
    </w:p>
    <w:p w14:paraId="024BF5BA" w14:textId="7BD3579D" w:rsidR="003576BB" w:rsidRDefault="001B06D8" w:rsidP="003576BB">
      <w:pPr>
        <w:pStyle w:val="Codesmall"/>
      </w:pPr>
      <w:r>
        <w:t xml:space="preserve">    </w:t>
      </w:r>
      <w:r w:rsidR="003576BB">
        <w:t xml:space="preserve">  </w:t>
      </w:r>
      <w:r>
        <w:t xml:space="preserve"> </w:t>
      </w:r>
      <w:r w:rsidR="00D71A1D">
        <w:t xml:space="preserve">  </w:t>
      </w:r>
      <w:r>
        <w:t xml:space="preserve">   "name": </w:t>
      </w:r>
      <w:r w:rsidR="003576BB">
        <w:t>{</w:t>
      </w:r>
    </w:p>
    <w:p w14:paraId="699649B5" w14:textId="0D9AA3CF" w:rsidR="003576BB" w:rsidRDefault="003576BB" w:rsidP="003576BB">
      <w:pPr>
        <w:pStyle w:val="Codesmall"/>
      </w:pPr>
      <w:r>
        <w:t xml:space="preserve">              "text": </w:t>
      </w:r>
      <w:r w:rsidR="001B06D8">
        <w:t>"BuildWithSecureTools"</w:t>
      </w:r>
    </w:p>
    <w:p w14:paraId="1C72B43A" w14:textId="6D199184" w:rsidR="001B06D8" w:rsidRDefault="003576BB" w:rsidP="003576BB">
      <w:pPr>
        <w:pStyle w:val="Codesmall"/>
      </w:pPr>
      <w:r>
        <w:t xml:space="preserve">            }</w:t>
      </w:r>
      <w:r w:rsidR="001B06D8">
        <w:t>,</w:t>
      </w:r>
    </w:p>
    <w:p w14:paraId="59C67348" w14:textId="0BBA1D99" w:rsidR="003576BB" w:rsidRDefault="001B06D8" w:rsidP="003576BB">
      <w:pPr>
        <w:pStyle w:val="Codesmall"/>
      </w:pPr>
      <w:r>
        <w:t xml:space="preserve">       </w:t>
      </w:r>
      <w:r w:rsidR="00D71A1D">
        <w:t xml:space="preserve">  </w:t>
      </w:r>
      <w:r>
        <w:t xml:space="preserve"> </w:t>
      </w:r>
      <w:r w:rsidR="003576BB">
        <w:t xml:space="preserve">  </w:t>
      </w:r>
      <w:r>
        <w:t xml:space="preserve">"shortDescription": </w:t>
      </w:r>
      <w:r w:rsidR="003576BB">
        <w:t>{</w:t>
      </w:r>
    </w:p>
    <w:p w14:paraId="2E144DEF" w14:textId="7F370137" w:rsidR="001B06D8" w:rsidRDefault="003576BB" w:rsidP="003576BB">
      <w:pPr>
        <w:pStyle w:val="Codesmall"/>
      </w:pPr>
      <w:r>
        <w:t xml:space="preserve">              "text": </w:t>
      </w:r>
      <w:r w:rsidR="001B06D8">
        <w:t>"Application code should be compiled with</w:t>
      </w:r>
    </w:p>
    <w:p w14:paraId="3DD440F3" w14:textId="54317FBC" w:rsidR="003576BB" w:rsidRDefault="001B06D8" w:rsidP="003576BB">
      <w:pPr>
        <w:pStyle w:val="Codesmall"/>
      </w:pPr>
      <w:r>
        <w:t xml:space="preserve">         </w:t>
      </w:r>
      <w:r w:rsidR="00D71A1D">
        <w:t xml:space="preserve">  </w:t>
      </w:r>
      <w:r>
        <w:t xml:space="preserve">   </w:t>
      </w:r>
      <w:r w:rsidR="003576BB">
        <w:t xml:space="preserve">  </w:t>
      </w:r>
      <w:r>
        <w:t xml:space="preserve">       the most up-to-date tool sets."</w:t>
      </w:r>
    </w:p>
    <w:p w14:paraId="7778DC53" w14:textId="7A99060D" w:rsidR="001B06D8" w:rsidRDefault="003576BB" w:rsidP="003576BB">
      <w:pPr>
        <w:pStyle w:val="Codesmall"/>
      </w:pPr>
      <w:r>
        <w:t xml:space="preserve">            }</w:t>
      </w:r>
      <w:r w:rsidR="001B06D8">
        <w:t>,</w:t>
      </w:r>
    </w:p>
    <w:p w14:paraId="15727552" w14:textId="5B3B0B92" w:rsidR="003576BB" w:rsidRDefault="00D71A1D" w:rsidP="003576BB">
      <w:pPr>
        <w:pStyle w:val="Codesmall"/>
      </w:pPr>
      <w:r>
        <w:t xml:space="preserve">  </w:t>
      </w:r>
      <w:r w:rsidR="001B06D8">
        <w:t xml:space="preserve">          "fullDescription": </w:t>
      </w:r>
      <w:r w:rsidR="003576BB">
        <w:t>{</w:t>
      </w:r>
    </w:p>
    <w:p w14:paraId="27E78DFC" w14:textId="0D21D00F" w:rsidR="001B06D8" w:rsidRDefault="003576BB" w:rsidP="003576BB">
      <w:pPr>
        <w:pStyle w:val="Codesmall"/>
      </w:pPr>
      <w:r>
        <w:t xml:space="preserve">              "text": </w:t>
      </w:r>
      <w:r w:rsidR="001B06D8">
        <w:t>"Application code should be compiled with</w:t>
      </w:r>
    </w:p>
    <w:p w14:paraId="7B8FA535" w14:textId="1E05827F" w:rsidR="001B06D8" w:rsidRDefault="001B06D8" w:rsidP="003576BB">
      <w:pPr>
        <w:pStyle w:val="Codesmall"/>
      </w:pPr>
      <w:r>
        <w:t xml:space="preserve">    </w:t>
      </w:r>
      <w:r w:rsidR="003576BB">
        <w:t xml:space="preserve">  </w:t>
      </w:r>
      <w:r>
        <w:t xml:space="preserve">                 the most up-to-date tool sets. The latest</w:t>
      </w:r>
    </w:p>
    <w:p w14:paraId="374BF26E" w14:textId="5160642A" w:rsidR="003576BB" w:rsidRDefault="001B06D8" w:rsidP="003576BB">
      <w:pPr>
        <w:pStyle w:val="Codesmall"/>
      </w:pPr>
      <w:r>
        <w:t xml:space="preserve">  </w:t>
      </w:r>
      <w:r w:rsidR="00D71A1D">
        <w:t xml:space="preserve">  </w:t>
      </w:r>
      <w:r>
        <w:t xml:space="preserve">  </w:t>
      </w:r>
      <w:r w:rsidR="003576BB">
        <w:t xml:space="preserve">  </w:t>
      </w:r>
      <w:r>
        <w:t xml:space="preserve">               version is 2.2."</w:t>
      </w:r>
    </w:p>
    <w:p w14:paraId="72A95263" w14:textId="75FC639C" w:rsidR="001B06D8" w:rsidRDefault="003576BB" w:rsidP="003576BB">
      <w:pPr>
        <w:pStyle w:val="Codesmall"/>
      </w:pPr>
      <w:r>
        <w:t xml:space="preserve">            }</w:t>
      </w:r>
      <w:r w:rsidR="001B06D8">
        <w:t>,</w:t>
      </w:r>
    </w:p>
    <w:p w14:paraId="64CA9214" w14:textId="30C99670" w:rsidR="001B06D8" w:rsidRDefault="001B06D8" w:rsidP="003576BB">
      <w:pPr>
        <w:pStyle w:val="Codesmall"/>
      </w:pPr>
      <w:r>
        <w:t xml:space="preserve">    </w:t>
      </w:r>
      <w:r w:rsidR="00D71A1D">
        <w:t xml:space="preserve">  </w:t>
      </w:r>
      <w:r>
        <w:t xml:space="preserve">    </w:t>
      </w:r>
      <w:r w:rsidR="003576BB">
        <w:t xml:space="preserve">  </w:t>
      </w:r>
      <w:r>
        <w:t>"message</w:t>
      </w:r>
      <w:r w:rsidR="003576BB">
        <w:t>String</w:t>
      </w:r>
      <w:r>
        <w:t>s": {</w:t>
      </w:r>
    </w:p>
    <w:p w14:paraId="69B69500" w14:textId="6352569D" w:rsidR="001B06D8" w:rsidRDefault="001B06D8" w:rsidP="003576BB">
      <w:pPr>
        <w:pStyle w:val="Codesmall"/>
      </w:pPr>
      <w:r>
        <w:t xml:space="preserve">      </w:t>
      </w:r>
      <w:r w:rsidR="00D71A1D">
        <w:t xml:space="preserve">  </w:t>
      </w:r>
      <w:r>
        <w:t xml:space="preserve">    </w:t>
      </w:r>
      <w:r w:rsidR="003576BB">
        <w:t xml:space="preserve">  </w:t>
      </w:r>
      <w:r>
        <w:t>"Error_BadModule": "built with {0} compiler version {1}</w:t>
      </w:r>
    </w:p>
    <w:p w14:paraId="4A52FBAE" w14:textId="5157D48A" w:rsidR="001B06D8" w:rsidRDefault="001B06D8" w:rsidP="003576BB">
      <w:pPr>
        <w:pStyle w:val="Codesmall"/>
      </w:pPr>
      <w:r>
        <w:t xml:space="preserve">        </w:t>
      </w:r>
      <w:r w:rsidR="00D71A1D">
        <w:t xml:space="preserve">  </w:t>
      </w:r>
      <w:r>
        <w:t xml:space="preserve">    </w:t>
      </w:r>
      <w:r w:rsidR="003576BB">
        <w:t xml:space="preserve">  </w:t>
      </w:r>
      <w:r>
        <w:t xml:space="preserve">                 (Front end version {2})",</w:t>
      </w:r>
    </w:p>
    <w:p w14:paraId="6BD00112" w14:textId="540B884C" w:rsidR="001B06D8" w:rsidRDefault="003576BB" w:rsidP="003576BB">
      <w:pPr>
        <w:pStyle w:val="Codesmall"/>
      </w:pPr>
      <w:r>
        <w:t xml:space="preserve">  </w:t>
      </w:r>
      <w:r w:rsidR="001B06D8">
        <w:t xml:space="preserve">          </w:t>
      </w:r>
      <w:r w:rsidR="00D71A1D">
        <w:t xml:space="preserve">  </w:t>
      </w:r>
      <w:r w:rsidR="001B06D8">
        <w:t>"Pass": "{0} was built with tools that satisfy</w:t>
      </w:r>
    </w:p>
    <w:p w14:paraId="6C8E2A0F" w14:textId="0686A666" w:rsidR="001B06D8" w:rsidRDefault="001B06D8" w:rsidP="003576BB">
      <w:pPr>
        <w:pStyle w:val="Codesmall"/>
      </w:pPr>
      <w:r>
        <w:t xml:space="preserve">              </w:t>
      </w:r>
      <w:r w:rsidR="00D71A1D">
        <w:t xml:space="preserve">  </w:t>
      </w:r>
      <w:r>
        <w:t xml:space="preserve">      configured policy.",</w:t>
      </w:r>
    </w:p>
    <w:p w14:paraId="52E4FACF" w14:textId="7E05948F" w:rsidR="001B06D8" w:rsidRDefault="00D71A1D" w:rsidP="003576BB">
      <w:pPr>
        <w:pStyle w:val="Codesmall"/>
      </w:pPr>
      <w:r>
        <w:t xml:space="preserve">  </w:t>
      </w:r>
      <w:r w:rsidR="003576BB">
        <w:t xml:space="preserve">  </w:t>
      </w:r>
      <w:r w:rsidR="001B06D8">
        <w:t xml:space="preserve">          "Error": "{0} was compiled with one or tools that do not</w:t>
      </w:r>
    </w:p>
    <w:p w14:paraId="24F07836" w14:textId="0D09F0E3" w:rsidR="001B06D8" w:rsidRDefault="001B06D8" w:rsidP="003576BB">
      <w:pPr>
        <w:pStyle w:val="Codesmall"/>
      </w:pPr>
      <w:r>
        <w:t xml:space="preserve">    </w:t>
      </w:r>
      <w:r w:rsidR="003576BB">
        <w:t xml:space="preserve">  </w:t>
      </w:r>
      <w:r>
        <w:t xml:space="preserve">                 satisfy configured policy.",</w:t>
      </w:r>
    </w:p>
    <w:p w14:paraId="36004493" w14:textId="0EA6EAD6" w:rsidR="001B06D8" w:rsidRDefault="001B06D8" w:rsidP="003576BB">
      <w:pPr>
        <w:pStyle w:val="Codesmall"/>
      </w:pPr>
      <w:r>
        <w:t xml:space="preserve">  </w:t>
      </w:r>
      <w:r w:rsidR="00D71A1D">
        <w:t xml:space="preserve">  </w:t>
      </w:r>
      <w:r>
        <w:t xml:space="preserve">  </w:t>
      </w:r>
      <w:r w:rsidR="003576BB">
        <w:t xml:space="preserve">  </w:t>
      </w:r>
      <w:r>
        <w:t xml:space="preserve">      "NotApplicable_InvalidMetadata": "{0} was not evaluated for</w:t>
      </w:r>
    </w:p>
    <w:p w14:paraId="384085B6" w14:textId="7294536F" w:rsidR="001B06D8" w:rsidRDefault="001B06D8" w:rsidP="003576BB">
      <w:pPr>
        <w:pStyle w:val="Codesmall"/>
      </w:pPr>
      <w:r>
        <w:t xml:space="preserve">    </w:t>
      </w:r>
      <w:r w:rsidR="00D71A1D">
        <w:t xml:space="preserve">  </w:t>
      </w:r>
      <w:r>
        <w:t xml:space="preserve">  </w:t>
      </w:r>
      <w:r w:rsidR="003576BB">
        <w:t xml:space="preserve">  </w:t>
      </w:r>
      <w:r>
        <w:t xml:space="preserve">                                     check '{1}'."</w:t>
      </w:r>
    </w:p>
    <w:p w14:paraId="1E5665A5" w14:textId="3E00C522" w:rsidR="001B06D8" w:rsidRDefault="001B06D8" w:rsidP="003576BB">
      <w:pPr>
        <w:pStyle w:val="Codesmall"/>
      </w:pPr>
      <w:r>
        <w:t xml:space="preserve">      </w:t>
      </w:r>
      <w:r w:rsidR="00D71A1D">
        <w:t xml:space="preserve">  </w:t>
      </w:r>
      <w:r>
        <w:t xml:space="preserve">  </w:t>
      </w:r>
      <w:r w:rsidR="003576BB">
        <w:t xml:space="preserve">  </w:t>
      </w:r>
      <w:r>
        <w:t>},</w:t>
      </w:r>
    </w:p>
    <w:p w14:paraId="73862C33" w14:textId="579EC8CE" w:rsidR="001B06D8" w:rsidRDefault="001B06D8" w:rsidP="003576BB">
      <w:pPr>
        <w:pStyle w:val="Codesmall"/>
      </w:pPr>
      <w:r>
        <w:t xml:space="preserve">        </w:t>
      </w:r>
      <w:r w:rsidR="00D71A1D">
        <w:t xml:space="preserve">  </w:t>
      </w:r>
      <w:r w:rsidR="003576BB">
        <w:t xml:space="preserve">  </w:t>
      </w:r>
      <w:r>
        <w:t>"defaultLevel": "warning",</w:t>
      </w:r>
    </w:p>
    <w:p w14:paraId="7D5AA8BE" w14:textId="369168AA" w:rsidR="001B06D8" w:rsidRDefault="001B06D8" w:rsidP="003576BB">
      <w:pPr>
        <w:pStyle w:val="Codesmall"/>
      </w:pPr>
      <w:r>
        <w:lastRenderedPageBreak/>
        <w:t xml:space="preserve">        </w:t>
      </w:r>
      <w:r w:rsidR="00D71A1D">
        <w:t xml:space="preserve">  </w:t>
      </w:r>
      <w:r w:rsidR="003576BB">
        <w:t xml:space="preserve">  </w:t>
      </w:r>
      <w:r>
        <w:t>"helpUri":</w:t>
      </w:r>
      <w:r w:rsidR="003576BB">
        <w:t xml:space="preserve"> </w:t>
      </w:r>
      <w:r>
        <w:t>"http://www.example.com/tools/BinaryAnalyzer/rules/BA2006"</w:t>
      </w:r>
    </w:p>
    <w:p w14:paraId="1A0889EC" w14:textId="5F8CAA2D" w:rsidR="001B06D8" w:rsidRDefault="001B06D8" w:rsidP="003576BB">
      <w:pPr>
        <w:pStyle w:val="Codesmall"/>
      </w:pPr>
      <w:r>
        <w:t xml:space="preserve">        </w:t>
      </w:r>
      <w:r w:rsidR="00D71A1D">
        <w:t xml:space="preserve">  </w:t>
      </w:r>
      <w:r>
        <w:t>}</w:t>
      </w:r>
    </w:p>
    <w:p w14:paraId="549FD0D0" w14:textId="41B8C2B9" w:rsidR="001B06D8" w:rsidRDefault="001B06D8" w:rsidP="003576BB">
      <w:pPr>
        <w:pStyle w:val="Codesmall"/>
      </w:pPr>
      <w:r>
        <w:t xml:space="preserve">      </w:t>
      </w:r>
      <w:r w:rsidR="00D71A1D">
        <w:t xml:space="preserve">  </w:t>
      </w:r>
      <w:r>
        <w:t>}</w:t>
      </w:r>
    </w:p>
    <w:p w14:paraId="68131C8E" w14:textId="6833C678" w:rsidR="003576BB" w:rsidRDefault="003576BB" w:rsidP="003576BB">
      <w:pPr>
        <w:pStyle w:val="Codesmall"/>
      </w:pPr>
      <w:r>
        <w:t xml:space="preserve">      }</w:t>
      </w:r>
    </w:p>
    <w:p w14:paraId="121AB09B" w14:textId="77777777" w:rsidR="001B06D8" w:rsidRDefault="001B06D8" w:rsidP="003576BB">
      <w:pPr>
        <w:pStyle w:val="Codesmall"/>
      </w:pPr>
      <w:r>
        <w:t xml:space="preserve">    }</w:t>
      </w:r>
    </w:p>
    <w:p w14:paraId="24F5D326" w14:textId="77777777" w:rsidR="001B06D8" w:rsidRDefault="001B06D8" w:rsidP="003576BB">
      <w:pPr>
        <w:pStyle w:val="Codesmall"/>
      </w:pPr>
      <w:r>
        <w:t xml:space="preserve">  ]</w:t>
      </w:r>
    </w:p>
    <w:p w14:paraId="68FD5A8F" w14:textId="05B20C0F" w:rsidR="001B06D8" w:rsidRPr="001B06D8" w:rsidRDefault="001B06D8" w:rsidP="003576BB">
      <w:pPr>
        <w:pStyle w:val="Codesmall"/>
      </w:pPr>
      <w:r>
        <w:t>}</w:t>
      </w:r>
    </w:p>
    <w:p w14:paraId="18F9CB95" w14:textId="38F06BAC" w:rsidR="001D7651" w:rsidRDefault="001D7651" w:rsidP="001D7651">
      <w:pPr>
        <w:pStyle w:val="AppendixHeading2"/>
      </w:pPr>
      <w:bookmarkStart w:id="840" w:name="_Toc510174930"/>
      <w:r>
        <w:t>Comprehensive SARIF file</w:t>
      </w:r>
      <w:bookmarkEnd w:id="840"/>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w:t>
      </w:r>
      <w:proofErr w:type="gramStart"/>
      <w:r w:rsidRPr="006043FF">
        <w:t>as a whole does</w:t>
      </w:r>
      <w:proofErr w:type="gramEnd"/>
      <w:r w:rsidRPr="006043FF">
        <w:t xml:space="preserve">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proofErr w:type="gramStart"/>
      <w:r w:rsidRPr="006043FF">
        <w:rPr>
          <w:rStyle w:val="CODEtemp"/>
        </w:rPr>
        <w:t>result.suppressionStates</w:t>
      </w:r>
      <w:proofErr w:type="gramEnd"/>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3C03F964" w14:textId="77777777" w:rsidR="006043FF" w:rsidRDefault="006043FF" w:rsidP="00EA1C84">
      <w:pPr>
        <w:pStyle w:val="Codesmall"/>
      </w:pPr>
      <w:r>
        <w:t xml:space="preserve">      "id": "BC650830-A9FE-44CB-8818-AD6C387279A0",</w:t>
      </w:r>
    </w:p>
    <w:p w14:paraId="7F8335A9" w14:textId="77777777" w:rsidR="006043FF" w:rsidRDefault="006043FF" w:rsidP="00EA1C84">
      <w:pPr>
        <w:pStyle w:val="Codesmall"/>
      </w:pPr>
      <w:r>
        <w:t xml:space="preserve">      "stableId": "Nightly code scan",</w:t>
      </w:r>
    </w:p>
    <w:p w14:paraId="67AE8768" w14:textId="77777777" w:rsidR="006043FF" w:rsidRDefault="006043FF" w:rsidP="00EA1C84">
      <w:pPr>
        <w:pStyle w:val="Codesmall"/>
      </w:pPr>
      <w:r>
        <w:t xml:space="preserve">      "baselineId": "0A106451-C9B1-4309-A7EE-06988B95F723",</w:t>
      </w:r>
    </w:p>
    <w:p w14:paraId="2D8D9A17" w14:textId="77777777" w:rsidR="006043FF" w:rsidRDefault="006043FF" w:rsidP="00EA1C84">
      <w:pPr>
        <w:pStyle w:val="Codesmall"/>
      </w:pPr>
      <w:r>
        <w:t xml:space="preserve">      "automationId": "Build-14.0.1.2-Release-20160716-13:22:18",</w:t>
      </w:r>
    </w:p>
    <w:p w14:paraId="2C5D411E" w14:textId="77777777" w:rsidR="006043FF" w:rsidRDefault="006043FF" w:rsidP="00EA1C84">
      <w:pPr>
        <w:pStyle w:val="Codesmall"/>
      </w:pPr>
      <w:r>
        <w:t xml:space="preserve">      "architecture": "x86",</w:t>
      </w:r>
    </w:p>
    <w:p w14:paraId="1097F0CC" w14:textId="77777777" w:rsidR="006043FF" w:rsidRDefault="006043FF" w:rsidP="00EA1C84">
      <w:pPr>
        <w:pStyle w:val="Codesmall"/>
      </w:pPr>
      <w:r>
        <w:t xml:space="preserve">      "tool": {</w:t>
      </w:r>
    </w:p>
    <w:p w14:paraId="2FFD6DDE" w14:textId="77777777" w:rsidR="006043FF" w:rsidRDefault="006043FF" w:rsidP="00EA1C84">
      <w:pPr>
        <w:pStyle w:val="Codesmall"/>
      </w:pPr>
      <w:r>
        <w:t xml:space="preserve">        "name": "CodeScanner",</w:t>
      </w:r>
    </w:p>
    <w:p w14:paraId="286CBA7D" w14:textId="77777777" w:rsidR="006043FF" w:rsidRDefault="006043FF" w:rsidP="00EA1C84">
      <w:pPr>
        <w:pStyle w:val="Codesmall"/>
      </w:pPr>
      <w:r>
        <w:t xml:space="preserve">        "fullName": "CodeScanner 1.1 for Unix (en-US)",</w:t>
      </w:r>
    </w:p>
    <w:p w14:paraId="6E3B02E8" w14:textId="77777777" w:rsidR="006043FF" w:rsidRDefault="006043FF" w:rsidP="00EA1C84">
      <w:pPr>
        <w:pStyle w:val="Codesmall"/>
      </w:pPr>
      <w:r>
        <w:t xml:space="preserve">        "version": "2.1",</w:t>
      </w:r>
    </w:p>
    <w:p w14:paraId="68EB72A5" w14:textId="77777777" w:rsidR="006043FF" w:rsidRDefault="006043FF" w:rsidP="00EA1C84">
      <w:pPr>
        <w:pStyle w:val="Codesmall"/>
      </w:pPr>
      <w:r>
        <w:t xml:space="preserve">        "semanticVersion": "2.1.0",</w:t>
      </w:r>
    </w:p>
    <w:p w14:paraId="2B9A013B" w14:textId="77777777" w:rsidR="006043FF" w:rsidRDefault="006043FF" w:rsidP="00EA1C84">
      <w:pPr>
        <w:pStyle w:val="Codesmall"/>
      </w:pPr>
      <w:r>
        <w:t xml:space="preserve">        "fileVersion": "2.1.0.0",</w:t>
      </w:r>
    </w:p>
    <w:p w14:paraId="4E2DED61" w14:textId="77777777" w:rsidR="006043FF" w:rsidRDefault="006043FF" w:rsidP="00EA1C84">
      <w:pPr>
        <w:pStyle w:val="Codesmall"/>
      </w:pPr>
      <w:r>
        <w:t xml:space="preserve">        "language": "en-US",</w:t>
      </w:r>
    </w:p>
    <w:p w14:paraId="52F87DE0" w14:textId="77777777" w:rsidR="006043FF" w:rsidRDefault="006043FF" w:rsidP="00EA1C84">
      <w:pPr>
        <w:pStyle w:val="Codesmall"/>
      </w:pPr>
      <w:r>
        <w:t xml:space="preserve">        "sarifLoggerVersion": "1.25.0",</w:t>
      </w:r>
    </w:p>
    <w:p w14:paraId="2201D9D6" w14:textId="77777777" w:rsidR="006043FF" w:rsidRDefault="006043FF" w:rsidP="00EA1C84">
      <w:pPr>
        <w:pStyle w:val="Codesmall"/>
      </w:pPr>
      <w:r>
        <w:t xml:space="preserve">        "properties": {</w:t>
      </w:r>
    </w:p>
    <w:p w14:paraId="4078BCA4" w14:textId="77777777" w:rsidR="005E5FAD" w:rsidRDefault="006043FF" w:rsidP="00EA1C84">
      <w:pPr>
        <w:pStyle w:val="Codesmall"/>
      </w:pPr>
      <w:r>
        <w:t xml:space="preserve">          </w:t>
      </w:r>
      <w:r w:rsidR="005E5FAD">
        <w:t>"copyright": "Copyright (c) 2017 by Example Corporation.</w:t>
      </w:r>
    </w:p>
    <w:p w14:paraId="3C0EA9F4" w14:textId="7F1CC73C" w:rsidR="006043FF" w:rsidRDefault="005E5FAD" w:rsidP="00EA1C84">
      <w:pPr>
        <w:pStyle w:val="Codesmall"/>
      </w:pPr>
      <w:r>
        <w:t xml:space="preserve">                       </w:t>
      </w:r>
      <w:r w:rsidR="006043FF">
        <w:t>All rights reserved."</w:t>
      </w:r>
    </w:p>
    <w:p w14:paraId="199ACCDC" w14:textId="77777777" w:rsidR="006043FF" w:rsidRDefault="006043FF" w:rsidP="00EA1C84">
      <w:pPr>
        <w:pStyle w:val="Codesmall"/>
      </w:pPr>
      <w:r>
        <w:t xml:space="preserve">        }</w:t>
      </w:r>
    </w:p>
    <w:p w14:paraId="62B1D7E1" w14:textId="77777777" w:rsidR="006043FF" w:rsidRDefault="006043FF"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18ACCB97" w:rsidR="006043FF" w:rsidRDefault="000C5906" w:rsidP="00EA1C84">
      <w:pPr>
        <w:pStyle w:val="Codesmall"/>
      </w:pPr>
      <w:r>
        <w:t xml:space="preserve">  </w:t>
      </w:r>
      <w:r w:rsidR="006043FF">
        <w:t xml:space="preserve">        "commandLine": "CodeScanner @collections.rsp",</w:t>
      </w:r>
    </w:p>
    <w:p w14:paraId="1E14BD34" w14:textId="1CD76B35" w:rsidR="006043FF" w:rsidRDefault="006043FF" w:rsidP="00EA1C84">
      <w:pPr>
        <w:pStyle w:val="Codesmall"/>
      </w:pPr>
      <w:r>
        <w:t xml:space="preserve">  </w:t>
      </w:r>
      <w:r w:rsidR="000C5906">
        <w:t xml:space="preserve">  </w:t>
      </w:r>
      <w:r>
        <w:t xml:space="preserve">      "responseFiles": {</w:t>
      </w:r>
    </w:p>
    <w:p w14:paraId="1CAB3827" w14:textId="0867147C" w:rsidR="006043FF" w:rsidRDefault="006043FF" w:rsidP="00EA1C84">
      <w:pPr>
        <w:pStyle w:val="Codesmall"/>
      </w:pPr>
      <w:r>
        <w:t xml:space="preserve">    </w:t>
      </w:r>
      <w:r w:rsidR="000C5906">
        <w:t xml:space="preserve">  </w:t>
      </w:r>
      <w:r>
        <w:t xml:space="preserve">      "collections.rsp": "-input src/collections/*.cpp -log out/collections.sarif -rules all -disable C9999"</w:t>
      </w:r>
    </w:p>
    <w:p w14:paraId="6F95F5D9" w14:textId="3A8A2F36" w:rsidR="006043FF" w:rsidRDefault="006043FF" w:rsidP="00EA1C84">
      <w:pPr>
        <w:pStyle w:val="Codesmall"/>
      </w:pPr>
      <w:r>
        <w:t xml:space="preserve">      </w:t>
      </w:r>
      <w:r w:rsidR="000C5906">
        <w:t xml:space="preserve">  </w:t>
      </w:r>
      <w:r>
        <w:t xml:space="preserve">  },</w:t>
      </w:r>
    </w:p>
    <w:p w14:paraId="6705832F" w14:textId="1A3BC7F9" w:rsidR="006043FF" w:rsidRDefault="000C5906" w:rsidP="00EA1C84">
      <w:pPr>
        <w:pStyle w:val="Codesmall"/>
      </w:pPr>
      <w:r>
        <w:t xml:space="preserve">  </w:t>
      </w:r>
      <w:r w:rsidR="006043FF">
        <w:t xml:space="preserve">        "startTime": "2016-07-16T14:18:25Z",</w:t>
      </w:r>
    </w:p>
    <w:p w14:paraId="59869DEE" w14:textId="1BB0C39F" w:rsidR="006043FF" w:rsidRDefault="006043FF" w:rsidP="00EA1C84">
      <w:pPr>
        <w:pStyle w:val="Codesmall"/>
      </w:pPr>
      <w:r>
        <w:t xml:space="preserve">  </w:t>
      </w:r>
      <w:r w:rsidR="000C5906">
        <w:t xml:space="preserve">  </w:t>
      </w:r>
      <w:r>
        <w:t xml:space="preserve">      "endTime":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t xml:space="preserve">        </w:t>
      </w:r>
      <w:r w:rsidR="000C5906">
        <w:t xml:space="preserve">  </w:t>
      </w:r>
      <w:r>
        <w:t>"processId": 1218,</w:t>
      </w:r>
    </w:p>
    <w:p w14:paraId="76789042" w14:textId="33DA85E9" w:rsidR="006043FF" w:rsidRDefault="000C5906" w:rsidP="00EA1C84">
      <w:pPr>
        <w:pStyle w:val="Codesmall"/>
      </w:pPr>
      <w:r>
        <w:t xml:space="preserve">  </w:t>
      </w:r>
      <w:r w:rsidR="006043FF">
        <w:t xml:space="preserve">        "fileName": "/bin/tools/CodeScanner",</w:t>
      </w:r>
    </w:p>
    <w:p w14:paraId="0A433A88" w14:textId="5538CB8A" w:rsidR="006043FF" w:rsidRDefault="006043FF" w:rsidP="00EA1C84">
      <w:pPr>
        <w:pStyle w:val="Codesmall"/>
      </w:pPr>
      <w:r>
        <w:t xml:space="preserve">  </w:t>
      </w:r>
      <w:r w:rsidR="000C5906">
        <w:t xml:space="preserve">  </w:t>
      </w:r>
      <w:r>
        <w:t xml:space="preserve">      "workingDirectory": "/home/buildAgent/src",</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75D2EA0F" w:rsidR="000C5906" w:rsidRDefault="000C5906" w:rsidP="000C5906">
      <w:pPr>
        <w:pStyle w:val="Codesmall"/>
      </w:pPr>
      <w:r>
        <w:t xml:space="preserve">          "configurationNotifications": [</w:t>
      </w:r>
    </w:p>
    <w:p w14:paraId="2B8BA2B8" w14:textId="0290938E" w:rsidR="000C5906" w:rsidRDefault="000C5906" w:rsidP="000C5906">
      <w:pPr>
        <w:pStyle w:val="Codesmall"/>
      </w:pPr>
      <w:r>
        <w:t xml:space="preserve">            {</w:t>
      </w:r>
    </w:p>
    <w:p w14:paraId="26EE317B" w14:textId="6D3582AF" w:rsidR="000C5906" w:rsidRDefault="000C5906" w:rsidP="000C5906">
      <w:pPr>
        <w:pStyle w:val="Codesmall"/>
      </w:pPr>
      <w:r>
        <w:t xml:space="preserve">              "id": "UnknownRule",</w:t>
      </w:r>
    </w:p>
    <w:p w14:paraId="1AECFDD9" w14:textId="08257352" w:rsidR="000C5906" w:rsidRDefault="000C5906" w:rsidP="000C5906">
      <w:pPr>
        <w:pStyle w:val="Codesmall"/>
      </w:pPr>
      <w:r>
        <w:t xml:space="preserve">              "ruleId": "ABC0001",</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lastRenderedPageBreak/>
        <w:t xml:space="preserve">            }</w:t>
      </w:r>
    </w:p>
    <w:p w14:paraId="4AADD7B2" w14:textId="1B2DFB53" w:rsidR="000C5906" w:rsidRDefault="000C5906" w:rsidP="000C5906">
      <w:pPr>
        <w:pStyle w:val="Codesmall"/>
      </w:pPr>
      <w:r>
        <w:t xml:space="preserve">          ],</w:t>
      </w:r>
    </w:p>
    <w:p w14:paraId="0A38B596" w14:textId="3F967CFE" w:rsidR="000C5906" w:rsidRDefault="000C5906" w:rsidP="000C5906">
      <w:pPr>
        <w:pStyle w:val="Codesmall"/>
      </w:pPr>
      <w:r>
        <w:t xml:space="preserve">          "toolNotifications": [</w:t>
      </w:r>
    </w:p>
    <w:p w14:paraId="3C9B00E0" w14:textId="1692219D" w:rsidR="000C5906" w:rsidRDefault="000C5906" w:rsidP="000C5906">
      <w:pPr>
        <w:pStyle w:val="Codesmall"/>
      </w:pPr>
      <w:r>
        <w:t xml:space="preserve">            {</w:t>
      </w:r>
    </w:p>
    <w:p w14:paraId="217D72DC" w14:textId="14ECAC83" w:rsidR="000C5906" w:rsidRDefault="000C5906" w:rsidP="000C5906">
      <w:pPr>
        <w:pStyle w:val="Codesmall"/>
      </w:pPr>
      <w:r>
        <w:t xml:space="preserve">              "id": "CTN0001",</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200ED814" w14:textId="76197853" w:rsidR="000C5906" w:rsidRDefault="000C5906" w:rsidP="000C5906">
      <w:pPr>
        <w:pStyle w:val="Codesmall"/>
      </w:pPr>
      <w:r>
        <w:t xml:space="preserve">              "id": "CTN9999",</w:t>
      </w:r>
    </w:p>
    <w:p w14:paraId="74842964" w14:textId="46FD1A7F" w:rsidR="000C5906" w:rsidRDefault="000C5906" w:rsidP="000C5906">
      <w:pPr>
        <w:pStyle w:val="Codesmall"/>
      </w:pPr>
      <w:r>
        <w:t xml:space="preserve">              "ruleId": "C2152",</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7CE71310" w:rsidR="000C5906" w:rsidRDefault="000C5906" w:rsidP="000C5906">
      <w:pPr>
        <w:pStyle w:val="Codesmall"/>
      </w:pPr>
      <w:r>
        <w:t xml:space="preserve">                "text": "Exception evaluating rule \"C2152\".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"physicalLocation": {</w:t>
      </w:r>
    </w:p>
    <w:p w14:paraId="787BFF77" w14:textId="378E1841" w:rsidR="00FD3B8F" w:rsidRDefault="00FD3B8F" w:rsidP="000C5906">
      <w:pPr>
        <w:pStyle w:val="Codesmall"/>
      </w:pPr>
      <w:r>
        <w:t xml:space="preserve">                "fileLocation": {</w:t>
      </w:r>
    </w:p>
    <w:p w14:paraId="64B61205" w14:textId="06A38512" w:rsidR="000C5906" w:rsidRDefault="00FD3B8F" w:rsidP="000C5906">
      <w:pPr>
        <w:pStyle w:val="Codesmall"/>
      </w:pPr>
      <w:r>
        <w:t xml:space="preserve">  </w:t>
      </w:r>
      <w:r w:rsidR="000C5906">
        <w:t xml:space="preserve">                "uri": "file:///home/buildAgent/src/crypto/hash.cpp"</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"threadId": 52,</w:t>
      </w:r>
    </w:p>
    <w:p w14:paraId="27840CC9" w14:textId="152ADD00" w:rsidR="000C5906" w:rsidRDefault="000C5906" w:rsidP="000C5906">
      <w:pPr>
        <w:pStyle w:val="Codesmall"/>
      </w:pPr>
      <w:r>
        <w:t xml:space="preserve">              "time":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2C57EB84" w:rsidR="000C5906" w:rsidRDefault="000C5906" w:rsidP="000C5906">
      <w:pPr>
        <w:pStyle w:val="Codesmall"/>
      </w:pPr>
      <w:r>
        <w:t xml:space="preserve">                    {</w:t>
      </w:r>
    </w:p>
    <w:p w14:paraId="0D7BB0FB" w14:textId="591C83D4" w:rsidR="000C5906" w:rsidRDefault="000C5906" w:rsidP="000C5906">
      <w:pPr>
        <w:pStyle w:val="Codesmall"/>
      </w:pPr>
      <w:r>
        <w:t xml:space="preserve">                      "message": {</w:t>
      </w:r>
    </w:p>
    <w:p w14:paraId="5D414B13" w14:textId="5A52CB58" w:rsidR="000C5906" w:rsidRDefault="000C5906" w:rsidP="000C5906">
      <w:pPr>
        <w:pStyle w:val="Codesmall"/>
      </w:pPr>
      <w:r>
        <w:t xml:space="preserve">                        "text": "Exception thrown"</w:t>
      </w:r>
    </w:p>
    <w:p w14:paraId="2CE9F317" w14:textId="503F25BA" w:rsidR="000C5906" w:rsidRDefault="000C5906" w:rsidP="000C5906">
      <w:pPr>
        <w:pStyle w:val="Codesmall"/>
      </w:pPr>
      <w:r>
        <w:t xml:space="preserve">                      },</w:t>
      </w:r>
    </w:p>
    <w:p w14:paraId="261F955F" w14:textId="3D6E44E6" w:rsidR="000C5906" w:rsidRDefault="000C5906" w:rsidP="000C5906">
      <w:pPr>
        <w:pStyle w:val="Codesmall"/>
      </w:pPr>
      <w:r>
        <w:t xml:space="preserve">                      "module": "RuleLibrary",</w:t>
      </w:r>
    </w:p>
    <w:p w14:paraId="24B21316" w14:textId="5E370699" w:rsidR="000C5906" w:rsidRDefault="000C5906" w:rsidP="000C5906">
      <w:pPr>
        <w:pStyle w:val="Codesmall"/>
      </w:pPr>
      <w:r>
        <w:t xml:space="preserve">                      "threadId": 52,</w:t>
      </w:r>
    </w:p>
    <w:p w14:paraId="5E9307F6" w14:textId="5CB4BA76" w:rsidR="000C5906" w:rsidRDefault="000C5906" w:rsidP="000C5906">
      <w:pPr>
        <w:pStyle w:val="Codesmall"/>
      </w:pPr>
      <w:r>
        <w:t xml:space="preserve">                      "fullyQualifiedLogicalName":</w:t>
      </w:r>
    </w:p>
    <w:p w14:paraId="49A54175" w14:textId="05726D1C" w:rsidR="000C5906" w:rsidRDefault="000C5906" w:rsidP="000C5906">
      <w:pPr>
        <w:pStyle w:val="Codesmall"/>
      </w:pPr>
      <w:r>
        <w:t xml:space="preserve">                        "</w:t>
      </w:r>
      <w:proofErr w:type="gramStart"/>
      <w:r>
        <w:t>Rules.SecureHashAlgorithmRule.Evaluate</w:t>
      </w:r>
      <w:proofErr w:type="gramEnd"/>
      <w:r>
        <w:t>",</w:t>
      </w:r>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0A43B5F8" w:rsidR="000C5906" w:rsidRDefault="000C5906" w:rsidP="000C5906">
      <w:pPr>
        <w:pStyle w:val="Codesmall"/>
      </w:pPr>
      <w:r>
        <w:t xml:space="preserve">                    {</w:t>
      </w:r>
    </w:p>
    <w:p w14:paraId="54BA4547" w14:textId="7C649B5A" w:rsidR="000C5906" w:rsidRDefault="000C5906" w:rsidP="000C5906">
      <w:pPr>
        <w:pStyle w:val="Codesmall"/>
      </w:pPr>
      <w:r>
        <w:t xml:space="preserve">                      "module": "ExecutionEngine",</w:t>
      </w:r>
    </w:p>
    <w:p w14:paraId="09008F03" w14:textId="765B827A" w:rsidR="000C5906" w:rsidRDefault="000C5906" w:rsidP="000C5906">
      <w:pPr>
        <w:pStyle w:val="Codesmall"/>
      </w:pPr>
      <w:r>
        <w:t xml:space="preserve">                      "threadId": 52,</w:t>
      </w:r>
    </w:p>
    <w:p w14:paraId="757B0DE0" w14:textId="13D34E15" w:rsidR="000C5906" w:rsidRDefault="000C5906" w:rsidP="000C5906">
      <w:pPr>
        <w:pStyle w:val="Codesmall"/>
      </w:pPr>
      <w:r>
        <w:t xml:space="preserve">                      "fullyQualifiedLogicalName":</w:t>
      </w:r>
    </w:p>
    <w:p w14:paraId="0CD03587" w14:textId="112766B6" w:rsidR="000C5906" w:rsidRDefault="000C5906" w:rsidP="000C5906">
      <w:pPr>
        <w:pStyle w:val="Codesmall"/>
      </w:pPr>
      <w:r>
        <w:t xml:space="preserve">                          "</w:t>
      </w:r>
      <w:proofErr w:type="gramStart"/>
      <w:r>
        <w:t>ExecutionEngine.Engine.EvaluateRule</w:t>
      </w:r>
      <w:proofErr w:type="gramEnd"/>
      <w:r>
        <w:t>",</w:t>
      </w:r>
    </w:p>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11A8E182" w14:textId="5324E260" w:rsidR="000C5906" w:rsidRDefault="000C5906" w:rsidP="000C5906">
      <w:pPr>
        <w:pStyle w:val="Codesmall"/>
      </w:pPr>
      <w:r>
        <w:t xml:space="preserve">              "id": "CTN0002",</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76D8169A" w14:textId="77777777" w:rsidR="006043FF" w:rsidRDefault="006043FF" w:rsidP="00EA1C84">
      <w:pPr>
        <w:pStyle w:val="Codesmall"/>
      </w:pPr>
      <w:r>
        <w:t xml:space="preserve">      "files": {</w:t>
      </w:r>
    </w:p>
    <w:p w14:paraId="5AE810DF" w14:textId="77777777" w:rsidR="006043FF" w:rsidRDefault="006043FF" w:rsidP="00EA1C84">
      <w:pPr>
        <w:pStyle w:val="Codesmall"/>
      </w:pPr>
      <w:r>
        <w:t xml:space="preserve">        "file:///home/buildAgent/src/collections/list.cpp": {</w:t>
      </w:r>
    </w:p>
    <w:p w14:paraId="13DC2FD4" w14:textId="77777777" w:rsidR="006043FF" w:rsidRDefault="006043FF" w:rsidP="00EA1C84">
      <w:pPr>
        <w:pStyle w:val="Codesmall"/>
      </w:pPr>
      <w:r>
        <w:t xml:space="preserve">          "mimeType": "text/x-c",</w:t>
      </w:r>
    </w:p>
    <w:p w14:paraId="01239250" w14:textId="77777777" w:rsidR="006043FF" w:rsidRDefault="006043FF" w:rsidP="00EA1C84">
      <w:pPr>
        <w:pStyle w:val="Codesmall"/>
      </w:pPr>
      <w:r>
        <w:t xml:space="preserve">          "length": 980,</w:t>
      </w:r>
    </w:p>
    <w:p w14:paraId="4CB0C6AD" w14:textId="77777777" w:rsidR="006043FF" w:rsidRDefault="006043FF" w:rsidP="00EA1C84">
      <w:pPr>
        <w:pStyle w:val="Codesmall"/>
      </w:pPr>
      <w:r>
        <w:lastRenderedPageBreak/>
        <w:t xml:space="preserve">          "hashes": [</w:t>
      </w:r>
    </w:p>
    <w:p w14:paraId="34C2BCDB" w14:textId="77777777" w:rsidR="006043FF" w:rsidRDefault="006043FF" w:rsidP="00EA1C84">
      <w:pPr>
        <w:pStyle w:val="Codesmall"/>
      </w:pPr>
      <w:r>
        <w:t xml:space="preserve">            {</w:t>
      </w:r>
    </w:p>
    <w:p w14:paraId="2DD3F2FA" w14:textId="77777777" w:rsidR="006043FF" w:rsidRDefault="006043FF" w:rsidP="00EA1C84">
      <w:pPr>
        <w:pStyle w:val="Codesmall"/>
      </w:pPr>
      <w:r>
        <w:t xml:space="preserve">              "algorithm": "sha256",</w:t>
      </w:r>
    </w:p>
    <w:p w14:paraId="371D3D5C" w14:textId="77777777" w:rsidR="006043FF" w:rsidRDefault="006043FF" w:rsidP="00EA1C84">
      <w:pPr>
        <w:pStyle w:val="Codesmall"/>
      </w:pPr>
      <w:r>
        <w:t xml:space="preserve">              "value": "b13ce2678a8807ba0765ab94a0ecd394f869bc81"</w:t>
      </w:r>
    </w:p>
    <w:p w14:paraId="77C7B268" w14:textId="77777777" w:rsidR="006043FF" w:rsidRDefault="006043FF" w:rsidP="00EA1C84">
      <w:pPr>
        <w:pStyle w:val="Codesmall"/>
      </w:pPr>
      <w:r>
        <w:t xml:space="preserve">            }</w:t>
      </w:r>
    </w:p>
    <w:p w14:paraId="431444A1" w14:textId="77777777" w:rsidR="006043FF" w:rsidRDefault="006043FF" w:rsidP="00EA1C84">
      <w:pPr>
        <w:pStyle w:val="Codesmall"/>
      </w:pPr>
      <w:r>
        <w:t xml:space="preserve">          ]</w:t>
      </w:r>
    </w:p>
    <w:p w14:paraId="7B99B046" w14:textId="77777777" w:rsidR="006043FF" w:rsidRDefault="006043FF" w:rsidP="00EA1C84">
      <w:pPr>
        <w:pStyle w:val="Codesmall"/>
      </w:pPr>
      <w:r>
        <w:t xml:space="preserve">        },</w:t>
      </w:r>
    </w:p>
    <w:p w14:paraId="520C5AD3" w14:textId="77777777" w:rsidR="006043FF" w:rsidRDefault="006043FF" w:rsidP="00EA1C84">
      <w:pPr>
        <w:pStyle w:val="Codesmall"/>
      </w:pPr>
      <w:r>
        <w:t xml:space="preserve">        "file:///home/buildAgent/bin/app.zip": {</w:t>
      </w:r>
    </w:p>
    <w:p w14:paraId="3F0531FC" w14:textId="77777777" w:rsidR="006043FF" w:rsidRDefault="006043FF" w:rsidP="00EA1C84">
      <w:pPr>
        <w:pStyle w:val="Codesmall"/>
      </w:pPr>
      <w:r>
        <w:t xml:space="preserve">           "mimeType": "application/zip"</w:t>
      </w:r>
    </w:p>
    <w:p w14:paraId="455B6883" w14:textId="3B5CEFE4" w:rsidR="006043FF" w:rsidRDefault="005E5FAD" w:rsidP="00EA1C84">
      <w:pPr>
        <w:pStyle w:val="Codesmall"/>
      </w:pPr>
      <w:r>
        <w:t xml:space="preserve">        </w:t>
      </w:r>
      <w:r w:rsidR="006043FF">
        <w:t>},</w:t>
      </w:r>
    </w:p>
    <w:p w14:paraId="5EC54CDE" w14:textId="49D6CF37" w:rsidR="006043FF" w:rsidRDefault="006043FF" w:rsidP="00EA1C84">
      <w:pPr>
        <w:pStyle w:val="Codesmall"/>
      </w:pPr>
      <w:r>
        <w:t xml:space="preserve">        "file:///home/buildAgent/bin/app.zip#/docs/intro.docx": {</w:t>
      </w:r>
    </w:p>
    <w:p w14:paraId="5222D456" w14:textId="77777777" w:rsidR="006043FF" w:rsidRDefault="006043FF" w:rsidP="00EA1C84">
      <w:pPr>
        <w:pStyle w:val="Codesmall"/>
      </w:pPr>
      <w:r>
        <w:t xml:space="preserve">           "uri": "/docs/intro.docx",</w:t>
      </w:r>
    </w:p>
    <w:p w14:paraId="1D38D278" w14:textId="77777777" w:rsidR="006043FF" w:rsidRDefault="006043FF" w:rsidP="00EA1C84">
      <w:pPr>
        <w:pStyle w:val="Codesmall"/>
      </w:pPr>
      <w:r>
        <w:t xml:space="preserve">           "mimeType": "application/vnd.openxmlformats-officedocument.wordprocessingml.document",</w:t>
      </w:r>
    </w:p>
    <w:p w14:paraId="27EEF64D" w14:textId="77777777" w:rsidR="006043FF" w:rsidRDefault="006043FF" w:rsidP="00EA1C84">
      <w:pPr>
        <w:pStyle w:val="Codesmall"/>
      </w:pPr>
      <w:r>
        <w:t xml:space="preserve">           "parentKey": "file:///home/buildAgent/bin/app.zip",</w:t>
      </w:r>
    </w:p>
    <w:p w14:paraId="156B9E00" w14:textId="77777777" w:rsidR="006043FF" w:rsidRDefault="006043FF" w:rsidP="00EA1C84">
      <w:pPr>
        <w:pStyle w:val="Codesmall"/>
      </w:pPr>
      <w:r>
        <w:t xml:space="preserve">           "offset": 17522,</w:t>
      </w:r>
    </w:p>
    <w:p w14:paraId="5C99180D" w14:textId="77777777"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77777777" w:rsidR="006043FF" w:rsidRDefault="006043FF" w:rsidP="00EA1C84">
      <w:pPr>
        <w:pStyle w:val="Codesmall"/>
      </w:pPr>
      <w:r>
        <w:t xml:space="preserve">      },</w:t>
      </w:r>
    </w:p>
    <w:p w14:paraId="39F61748" w14:textId="77777777" w:rsidR="006043FF" w:rsidRDefault="006043FF" w:rsidP="00EA1C84">
      <w:pPr>
        <w:pStyle w:val="Codesmall"/>
      </w:pPr>
      <w:r>
        <w:t xml:space="preserve">      "logicalLocations": {</w:t>
      </w:r>
    </w:p>
    <w:p w14:paraId="30E7F508" w14:textId="77777777" w:rsidR="006043FF" w:rsidRDefault="006043FF" w:rsidP="00EA1C84">
      <w:pPr>
        <w:pStyle w:val="Codesmall"/>
      </w:pPr>
      <w:r>
        <w:t xml:space="preserve">        "</w:t>
      </w:r>
      <w:proofErr w:type="gramStart"/>
      <w:r>
        <w:t>collections::</w:t>
      </w:r>
      <w:proofErr w:type="gramEnd"/>
      <w:r>
        <w:t>list::add": {</w:t>
      </w:r>
    </w:p>
    <w:p w14:paraId="4DAFFF82" w14:textId="77777777" w:rsidR="006043FF" w:rsidRDefault="006043FF" w:rsidP="00EA1C84">
      <w:pPr>
        <w:pStyle w:val="Codesmall"/>
      </w:pPr>
      <w:r>
        <w:t xml:space="preserve">          "name": "add",</w:t>
      </w:r>
    </w:p>
    <w:p w14:paraId="73EA02A1" w14:textId="77777777" w:rsidR="006043FF" w:rsidRDefault="006043FF" w:rsidP="00EA1C84">
      <w:pPr>
        <w:pStyle w:val="Codesmall"/>
      </w:pPr>
      <w:r>
        <w:t xml:space="preserve">          "kind": "function",</w:t>
      </w:r>
    </w:p>
    <w:p w14:paraId="7373C39C" w14:textId="77777777" w:rsidR="006043FF" w:rsidRDefault="006043FF" w:rsidP="00EA1C84">
      <w:pPr>
        <w:pStyle w:val="Codesmall"/>
      </w:pPr>
      <w:r>
        <w:t xml:space="preserve">          "parentKey": "</w:t>
      </w:r>
      <w:proofErr w:type="gramStart"/>
      <w:r>
        <w:t>collections::</w:t>
      </w:r>
      <w:proofErr w:type="gramEnd"/>
      <w:r>
        <w:t>list"</w:t>
      </w:r>
    </w:p>
    <w:p w14:paraId="3B2431E1" w14:textId="77777777" w:rsidR="006043FF" w:rsidRDefault="006043FF" w:rsidP="00EA1C84">
      <w:pPr>
        <w:pStyle w:val="Codesmall"/>
      </w:pPr>
      <w:r>
        <w:t xml:space="preserve">        },</w:t>
      </w:r>
    </w:p>
    <w:p w14:paraId="769A6877" w14:textId="77777777" w:rsidR="006043FF" w:rsidRDefault="006043FF" w:rsidP="00EA1C84">
      <w:pPr>
        <w:pStyle w:val="Codesmall"/>
      </w:pPr>
      <w:r>
        <w:t xml:space="preserve">        "</w:t>
      </w:r>
      <w:proofErr w:type="gramStart"/>
      <w:r>
        <w:t>collections::</w:t>
      </w:r>
      <w:proofErr w:type="gramEnd"/>
      <w:r>
        <w:t>list": {</w:t>
      </w:r>
    </w:p>
    <w:p w14:paraId="1CA6945E" w14:textId="77777777" w:rsidR="006043FF" w:rsidRDefault="006043FF" w:rsidP="00EA1C84">
      <w:pPr>
        <w:pStyle w:val="Codesmall"/>
      </w:pPr>
      <w:r>
        <w:t xml:space="preserve">          "name": "list",</w:t>
      </w:r>
    </w:p>
    <w:p w14:paraId="3D96ACCB" w14:textId="77777777" w:rsidR="006043FF" w:rsidRDefault="006043FF" w:rsidP="00EA1C84">
      <w:pPr>
        <w:pStyle w:val="Codesmall"/>
      </w:pPr>
      <w:r>
        <w:t xml:space="preserve">          "kind": "type",</w:t>
      </w:r>
    </w:p>
    <w:p w14:paraId="586FCEFF" w14:textId="77777777" w:rsidR="006043FF" w:rsidRDefault="006043FF" w:rsidP="00EA1C84">
      <w:pPr>
        <w:pStyle w:val="Codesmall"/>
      </w:pPr>
      <w:r>
        <w:t xml:space="preserve">          "parentKey": "collections"</w:t>
      </w:r>
    </w:p>
    <w:p w14:paraId="5464F204" w14:textId="77777777" w:rsidR="006043FF" w:rsidRDefault="006043FF" w:rsidP="00EA1C84">
      <w:pPr>
        <w:pStyle w:val="Codesmall"/>
      </w:pPr>
      <w:r>
        <w:t xml:space="preserve">        },</w:t>
      </w:r>
    </w:p>
    <w:p w14:paraId="3FA55414" w14:textId="77777777" w:rsidR="006043FF" w:rsidRDefault="006043FF" w:rsidP="00EA1C84">
      <w:pPr>
        <w:pStyle w:val="Codesmall"/>
      </w:pPr>
      <w:r>
        <w:t xml:space="preserve">        "collections":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7777777" w:rsidR="006043FF" w:rsidRDefault="006043FF" w:rsidP="00EA1C84">
      <w:pPr>
        <w:pStyle w:val="Codesmall"/>
      </w:pPr>
      <w:r>
        <w:t xml:space="preserve">        }</w:t>
      </w:r>
    </w:p>
    <w:p w14:paraId="46772B9E" w14:textId="77777777" w:rsidR="006043FF" w:rsidRDefault="006043FF" w:rsidP="00EA1C84">
      <w:pPr>
        <w:pStyle w:val="Codesmall"/>
      </w:pPr>
      <w:r>
        <w:t xml:space="preserve">      },</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1015B224" w:rsidR="006043FF" w:rsidRDefault="006043FF" w:rsidP="00EA1C84">
      <w:pPr>
        <w:pStyle w:val="Codesmall"/>
      </w:pPr>
      <w:r>
        <w:t xml:space="preserve">          "ruleId": "C2001",</w:t>
      </w:r>
    </w:p>
    <w:p w14:paraId="2B5FC7F3" w14:textId="63AE93B3" w:rsidR="00383FA3" w:rsidRDefault="00383FA3" w:rsidP="00EA1C84">
      <w:pPr>
        <w:pStyle w:val="Codesmall"/>
      </w:pPr>
      <w:r>
        <w:t xml:space="preserve">          "</w:t>
      </w:r>
      <w:r w:rsidR="005A6322">
        <w:t>ruleMessageId": "default",</w:t>
      </w:r>
    </w:p>
    <w:p w14:paraId="51D326D4" w14:textId="351E9F1E" w:rsidR="006043FF" w:rsidRDefault="006043FF" w:rsidP="00EA1C84">
      <w:pPr>
        <w:pStyle w:val="Codesmall"/>
      </w:pPr>
      <w:r>
        <w:t xml:space="preserve">          "</w:t>
      </w:r>
      <w:r w:rsidR="005A6322">
        <w:t>m</w:t>
      </w:r>
      <w:r>
        <w:t>essage": {</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"ptr"</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3AA9186A" w14:textId="5FE0664F" w:rsidR="006043FF" w:rsidRDefault="006043FF" w:rsidP="00EA1C84">
      <w:pPr>
        <w:pStyle w:val="Codesmall"/>
      </w:pPr>
      <w:r>
        <w:t xml:space="preserve">          "suppressionSt</w:t>
      </w:r>
      <w:r w:rsidR="005E5FAD">
        <w:t>ates": [ "suppressedExternally</w:t>
      </w:r>
      <w:proofErr w:type="gramStart"/>
      <w:r w:rsidR="005E5FAD">
        <w:t xml:space="preserve">" </w:t>
      </w:r>
      <w:r>
        <w:t>]</w:t>
      </w:r>
      <w:proofErr w:type="gramEnd"/>
      <w:r>
        <w:t>,</w:t>
      </w:r>
    </w:p>
    <w:p w14:paraId="041A5D7F" w14:textId="77777777" w:rsidR="006043FF" w:rsidRDefault="006043FF" w:rsidP="00EA1C84">
      <w:pPr>
        <w:pStyle w:val="Codesmall"/>
      </w:pPr>
      <w:r>
        <w:t xml:space="preserve">          "baselineState": "existing",</w:t>
      </w:r>
    </w:p>
    <w:p w14:paraId="02819374" w14:textId="77777777" w:rsidR="006043FF" w:rsidRDefault="006043FF" w:rsidP="00EA1C84">
      <w:pPr>
        <w:pStyle w:val="Codesmall"/>
      </w:pPr>
      <w:r>
        <w:t xml:space="preserve">          "level": "error",</w:t>
      </w:r>
    </w:p>
    <w:p w14:paraId="4E7F64BB" w14:textId="540E3087" w:rsidR="00EB5632" w:rsidRDefault="00EB5632" w:rsidP="00EA1C84">
      <w:pPr>
        <w:pStyle w:val="Codesmall"/>
      </w:pPr>
      <w:r>
        <w:t xml:space="preserve">          "analysisTarget": {</w:t>
      </w:r>
    </w:p>
    <w:p w14:paraId="06395210" w14:textId="3F688ACD" w:rsidR="00EB5632" w:rsidRDefault="00EB5632" w:rsidP="00EB5632">
      <w:pPr>
        <w:pStyle w:val="Codesmall"/>
      </w:pPr>
      <w:r>
        <w:t xml:space="preserve">            "uri": "</w:t>
      </w:r>
      <w:r w:rsidRPr="00FD3B8F">
        <w:t>file:///home/buildAgent/src/collections/list.cpp</w:t>
      </w:r>
      <w:r>
        <w:t>"</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r w:rsidR="00EB5632">
        <w:t>physicalLocation</w:t>
      </w:r>
      <w:r>
        <w:t>": {</w:t>
      </w:r>
    </w:p>
    <w:p w14:paraId="2AD56F21" w14:textId="2A923594" w:rsidR="00FD3B8F" w:rsidRDefault="00FD3B8F" w:rsidP="00EA1C84">
      <w:pPr>
        <w:pStyle w:val="Codesmall"/>
      </w:pPr>
      <w:r>
        <w:t xml:space="preserve">                "fileLocation": {</w:t>
      </w:r>
    </w:p>
    <w:p w14:paraId="2B2A6E38" w14:textId="2A51BAF5" w:rsidR="00FD3B8F" w:rsidRDefault="006043FF" w:rsidP="00EA1C84">
      <w:pPr>
        <w:pStyle w:val="Codesmall"/>
      </w:pPr>
      <w:r>
        <w:t xml:space="preserve">                </w:t>
      </w:r>
      <w:r w:rsidR="00FD3B8F">
        <w:t xml:space="preserve">  </w:t>
      </w:r>
      <w:r>
        <w:t>"uri": "file:///home/buildAgent/src/collections/list.h"</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t xml:space="preserve">                  "startColumn": 9,</w:t>
      </w:r>
    </w:p>
    <w:p w14:paraId="4FD3CED8" w14:textId="77777777" w:rsidR="006043FF" w:rsidRDefault="006043FF" w:rsidP="00EA1C84">
      <w:pPr>
        <w:pStyle w:val="Codesmall"/>
      </w:pPr>
      <w:r>
        <w:t xml:space="preserve">                  "endLine": 15,</w:t>
      </w:r>
    </w:p>
    <w:p w14:paraId="0BB3161B" w14:textId="77777777" w:rsidR="006043FF" w:rsidRDefault="006043FF" w:rsidP="00EA1C84">
      <w:pPr>
        <w:pStyle w:val="Codesmall"/>
      </w:pPr>
      <w:r>
        <w:t xml:space="preserve">                  "endColumn": 10,</w:t>
      </w:r>
    </w:p>
    <w:p w14:paraId="7063B0EB" w14:textId="77777777" w:rsidR="006043FF" w:rsidRDefault="006043FF" w:rsidP="00EA1C84">
      <w:pPr>
        <w:pStyle w:val="Codesmall"/>
      </w:pPr>
      <w:r>
        <w:t xml:space="preserve">                  "length": 1,</w:t>
      </w:r>
    </w:p>
    <w:p w14:paraId="3B872088" w14:textId="3E0CE4CF" w:rsidR="006043FF" w:rsidRDefault="006043FF" w:rsidP="00EA1C84">
      <w:pPr>
        <w:pStyle w:val="Codesmall"/>
      </w:pPr>
      <w:r>
        <w:t xml:space="preserve">                  "offset":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"add_</w:t>
      </w:r>
      <w:proofErr w:type="gramStart"/>
      <w:r>
        <w:t>core(</w:t>
      </w:r>
      <w:proofErr w:type="gramEnd"/>
      <w:r>
        <w:t>ptr, offset, val);\n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77777777" w:rsidR="006043FF" w:rsidRDefault="006043FF" w:rsidP="00EA1C84">
      <w:pPr>
        <w:pStyle w:val="Codesmall"/>
      </w:pPr>
      <w:r>
        <w:t xml:space="preserve">              },</w:t>
      </w:r>
    </w:p>
    <w:p w14:paraId="5125D04D" w14:textId="77777777" w:rsidR="006043FF" w:rsidRDefault="006043FF" w:rsidP="00EA1C84">
      <w:pPr>
        <w:pStyle w:val="Codesmall"/>
      </w:pPr>
      <w:r>
        <w:t xml:space="preserve">              "fullyQualifiedLogicalName": "</w:t>
      </w:r>
      <w:proofErr w:type="gramStart"/>
      <w:r>
        <w:t>collections::</w:t>
      </w:r>
      <w:proofErr w:type="gramEnd"/>
      <w:r>
        <w:t>list:add",</w:t>
      </w:r>
    </w:p>
    <w:p w14:paraId="32B4FE3A" w14:textId="77777777" w:rsidR="006043FF" w:rsidRDefault="006043FF" w:rsidP="00EA1C84">
      <w:pPr>
        <w:pStyle w:val="Codesmall"/>
      </w:pPr>
      <w:r>
        <w:t xml:space="preserve">              "decoratedName": </w:t>
      </w:r>
      <w:proofErr w:type="gramStart"/>
      <w:r>
        <w:t>"?add</w:t>
      </w:r>
      <w:proofErr w:type="gramEnd"/>
      <w:r>
        <w:t>@list@collections@@QAEXH@Z"</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"relatedLocations": [</w:t>
      </w:r>
    </w:p>
    <w:p w14:paraId="4F7CFBCD" w14:textId="77777777" w:rsidR="006043FF" w:rsidRDefault="006043FF" w:rsidP="00EA1C84">
      <w:pPr>
        <w:pStyle w:val="Codesmall"/>
      </w:pPr>
      <w:r>
        <w:lastRenderedPageBreak/>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r>
        <w:t>ptr</w:t>
      </w:r>
      <w:r w:rsidR="006043FF">
        <w:t>\" was declared here.",</w:t>
      </w:r>
    </w:p>
    <w:p w14:paraId="69154694" w14:textId="77777777" w:rsidR="005A6322" w:rsidRDefault="00162A07" w:rsidP="00EA1C84">
      <w:pPr>
        <w:pStyle w:val="Codesmall"/>
      </w:pPr>
      <w:r>
        <w:t xml:space="preserve">              </w:t>
      </w:r>
      <w:r w:rsidR="005A6322">
        <w:t xml:space="preserve">  </w:t>
      </w:r>
      <w:r>
        <w:t>"rich</w:t>
      </w:r>
      <w:r w:rsidR="005A6322">
        <w:t>Text</w:t>
      </w:r>
      <w:r>
        <w:t>": "Variable `ptr`</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010FC70C" w:rsidR="00FD3B8F" w:rsidRDefault="00FD3B8F" w:rsidP="00EA1C84">
      <w:pPr>
        <w:pStyle w:val="Codesmall"/>
      </w:pPr>
      <w:r>
        <w:t xml:space="preserve">                "fileLocation": {</w:t>
      </w:r>
    </w:p>
    <w:p w14:paraId="60E81D64" w14:textId="77777777" w:rsidR="00FD3B8F" w:rsidRDefault="006043FF" w:rsidP="00EA1C84">
      <w:pPr>
        <w:pStyle w:val="Codesmall"/>
      </w:pPr>
      <w:r>
        <w:t xml:space="preserve">                </w:t>
      </w:r>
      <w:r w:rsidR="00FD3B8F">
        <w:t xml:space="preserve">  </w:t>
      </w:r>
      <w:r>
        <w:t>"uri": "file:///home/buildAgent/src/collections/list.h"</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7022DDC2" w14:textId="77777777" w:rsidR="006043FF" w:rsidRDefault="006043FF" w:rsidP="00EA1C84">
      <w:pPr>
        <w:pStyle w:val="Codesmall"/>
      </w:pPr>
      <w:r>
        <w:t xml:space="preserve">              "fullyQualifiedLogicalName": "</w:t>
      </w:r>
      <w:proofErr w:type="gramStart"/>
      <w:r>
        <w:t>collections::</w:t>
      </w:r>
      <w:proofErr w:type="gramEnd"/>
      <w:r>
        <w:t>list:add"</w:t>
      </w:r>
    </w:p>
    <w:p w14:paraId="04A23BFD" w14:textId="77777777"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"threadFlows":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06F1FA6A" w14:textId="6B5CB473" w:rsidR="006043FF" w:rsidRDefault="006043FF" w:rsidP="00EA1C84">
      <w:pPr>
        <w:pStyle w:val="Codesmall"/>
      </w:pPr>
      <w:r>
        <w:t xml:space="preserve">        </w:t>
      </w:r>
      <w:r w:rsidR="00F27DA9">
        <w:t xml:space="preserve">    </w:t>
      </w:r>
      <w:r>
        <w:t xml:space="preserve">          "step": </w:t>
      </w:r>
      <w:r w:rsidR="00652B5C">
        <w:t>1</w:t>
      </w:r>
      <w:r>
        <w:t>,</w:t>
      </w:r>
    </w:p>
    <w:p w14:paraId="5105CE72" w14:textId="24978776" w:rsidR="006043FF" w:rsidRDefault="00F27DA9" w:rsidP="00EA1C84">
      <w:pPr>
        <w:pStyle w:val="Codesmall"/>
      </w:pPr>
      <w:r>
        <w:t xml:space="preserve">    </w:t>
      </w:r>
      <w:r w:rsidR="006043FF">
        <w:t xml:space="preserve">                  "importance": "essential",</w:t>
      </w:r>
    </w:p>
    <w:p w14:paraId="3FFA1917" w14:textId="6665D49A" w:rsidR="005A6322" w:rsidRDefault="006043FF" w:rsidP="00EA1C84">
      <w:pPr>
        <w:pStyle w:val="Codesmall"/>
      </w:pPr>
      <w:r>
        <w:t xml:space="preserve">    </w:t>
      </w:r>
      <w:r w:rsidR="00F27DA9">
        <w:t xml:space="preserve">    </w:t>
      </w:r>
      <w:r>
        <w:t xml:space="preserve">              "message": </w:t>
      </w:r>
      <w:r w:rsidR="005A6322">
        <w:t>{</w:t>
      </w:r>
    </w:p>
    <w:p w14:paraId="0A15AA36" w14:textId="1AE41E1D" w:rsidR="005A6322" w:rsidRDefault="005A6322" w:rsidP="00EA1C84">
      <w:pPr>
        <w:pStyle w:val="Codesmall"/>
      </w:pPr>
      <w:r>
        <w:t xml:space="preserve">        </w:t>
      </w:r>
      <w:r w:rsidR="00F27DA9">
        <w:t xml:space="preserve">    </w:t>
      </w:r>
      <w:r>
        <w:t xml:space="preserve">            "text": </w:t>
      </w:r>
      <w:r w:rsidR="006043FF">
        <w:t>"Variable \"ptr\" declared."</w:t>
      </w:r>
      <w:r>
        <w:t>,</w:t>
      </w:r>
    </w:p>
    <w:p w14:paraId="3BD4629D" w14:textId="36C184D0" w:rsidR="005A6322" w:rsidRDefault="005A6322" w:rsidP="005A6322">
      <w:pPr>
        <w:pStyle w:val="Codesmall"/>
      </w:pPr>
      <w:r>
        <w:t xml:space="preserve">            </w:t>
      </w:r>
      <w:r w:rsidR="00F27DA9">
        <w:t xml:space="preserve">    </w:t>
      </w:r>
      <w:r>
        <w:t xml:space="preserve">        "richText": "Variable `ptr` declared."</w:t>
      </w:r>
    </w:p>
    <w:p w14:paraId="66CDBDC2" w14:textId="62F9AFBC" w:rsidR="006043FF" w:rsidRDefault="005A6322" w:rsidP="00EA1C84">
      <w:pPr>
        <w:pStyle w:val="Codesmall"/>
      </w:pPr>
      <w:r>
        <w:t xml:space="preserve">                </w:t>
      </w:r>
      <w:r w:rsidR="00F27DA9">
        <w:t xml:space="preserve">    </w:t>
      </w:r>
      <w:r>
        <w:t xml:space="preserve">  }</w:t>
      </w:r>
      <w:r w:rsidR="006043FF">
        <w:t>,</w:t>
      </w:r>
    </w:p>
    <w:p w14:paraId="2EE7F876" w14:textId="054C509C" w:rsidR="00EB5632" w:rsidRDefault="00EB5632" w:rsidP="00EA1C84">
      <w:pPr>
        <w:pStyle w:val="Codesmall"/>
      </w:pPr>
      <w:r>
        <w:t xml:space="preserve">                      "location": {</w:t>
      </w:r>
    </w:p>
    <w:p w14:paraId="55030CD7" w14:textId="3BA4A713" w:rsidR="006043FF" w:rsidRDefault="00EB5632" w:rsidP="00EA1C84">
      <w:pPr>
        <w:pStyle w:val="Codesmall"/>
      </w:pPr>
      <w:r>
        <w:t xml:space="preserve">  </w:t>
      </w:r>
      <w:r w:rsidR="00F27DA9">
        <w:t xml:space="preserve">    </w:t>
      </w:r>
      <w:r w:rsidR="006043FF">
        <w:t xml:space="preserve">                  "physicalLocation": {</w:t>
      </w:r>
    </w:p>
    <w:p w14:paraId="72BF4DA8" w14:textId="3D20BEA2" w:rsidR="00FD3B8F" w:rsidRDefault="00EB5632" w:rsidP="00EA1C84">
      <w:pPr>
        <w:pStyle w:val="Codesmall"/>
      </w:pPr>
      <w:r>
        <w:t xml:space="preserve">  </w:t>
      </w:r>
      <w:r w:rsidR="00FD3B8F">
        <w:t xml:space="preserve">    </w:t>
      </w:r>
      <w:r w:rsidR="00F27DA9">
        <w:t xml:space="preserve">    </w:t>
      </w:r>
      <w:r w:rsidR="00FD3B8F">
        <w:t xml:space="preserve">                "fileLocation": {</w:t>
      </w:r>
    </w:p>
    <w:p w14:paraId="0AFB0106" w14:textId="655F7CFE"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"uri": "file:///home/buildAgent/src/collections/list.h"</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"startLine":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*ptr;"</w:t>
      </w:r>
    </w:p>
    <w:p w14:paraId="6D6EBB92" w14:textId="52FFC51A"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6A98296D" w14:textId="47DC642B" w:rsidR="006043FF" w:rsidRDefault="00EB5632" w:rsidP="00EA1C84">
      <w:pPr>
        <w:pStyle w:val="Codesmall"/>
      </w:pPr>
      <w:r>
        <w:t xml:space="preserve">  </w:t>
      </w:r>
      <w:r w:rsidR="006043FF">
        <w:t xml:space="preserve">        </w:t>
      </w:r>
      <w:r w:rsidR="00F27DA9">
        <w:t xml:space="preserve">    </w:t>
      </w:r>
      <w:r w:rsidR="006043FF">
        <w:t xml:space="preserve">          "fullyQualifiedLogicalName": "</w:t>
      </w:r>
      <w:proofErr w:type="gramStart"/>
      <w:r w:rsidR="006043FF">
        <w:t>collections::</w:t>
      </w:r>
      <w:proofErr w:type="gramEnd"/>
      <w:r w:rsidR="006043FF">
        <w:t>list:add",</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42A3BD5E" w14:textId="4E052D26" w:rsidR="006043FF" w:rsidRDefault="006043FF" w:rsidP="00EA1C84">
      <w:pPr>
        <w:pStyle w:val="Codesmall"/>
      </w:pPr>
      <w:r>
        <w:t xml:space="preserve">        </w:t>
      </w:r>
      <w:r w:rsidR="006D07A5">
        <w:t xml:space="preserve">    </w:t>
      </w:r>
      <w:r>
        <w:t xml:space="preserve">          "step": </w:t>
      </w:r>
      <w:r w:rsidR="00652B5C">
        <w:t>2</w:t>
      </w:r>
      <w:r>
        <w:t>,</w:t>
      </w:r>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"physicalLocation": {</w:t>
      </w:r>
    </w:p>
    <w:p w14:paraId="0DD1B85B" w14:textId="77889D75" w:rsidR="00FD3B8F" w:rsidRDefault="00EB5632" w:rsidP="00EA1C84">
      <w:pPr>
        <w:pStyle w:val="Codesmall"/>
      </w:pPr>
      <w:r>
        <w:t xml:space="preserve">  </w:t>
      </w:r>
      <w:r w:rsidR="00FD3B8F">
        <w:t xml:space="preserve">    </w:t>
      </w:r>
      <w:r w:rsidR="006D07A5">
        <w:t xml:space="preserve">    </w:t>
      </w:r>
      <w:r w:rsidR="00FD3B8F">
        <w:t xml:space="preserve">                "fileLocation": {</w:t>
      </w:r>
    </w:p>
    <w:p w14:paraId="3BA093A0" w14:textId="54E991F4"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"uri": "file:///home/buildAgent/src/collections/list.h"</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1744FCDE" w:rsidR="006043FF" w:rsidRDefault="00EB5632" w:rsidP="00EA1C84">
      <w:pPr>
        <w:pStyle w:val="Codesmall"/>
      </w:pPr>
      <w:r>
        <w:t xml:space="preserve">  </w:t>
      </w:r>
      <w:r w:rsidR="006043FF">
        <w:t xml:space="preserve">                    </w:t>
      </w:r>
      <w:r w:rsidR="006D07A5">
        <w:t xml:space="preserve">    </w:t>
      </w:r>
      <w:r w:rsidR="006043FF">
        <w:t xml:space="preserve">  "startLine": 15</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336F3699" w14:textId="68DE45F2"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65704FEE" w14:textId="3D677504" w:rsidR="007B3256" w:rsidRDefault="00EB5632" w:rsidP="00EA1C84">
      <w:pPr>
        <w:pStyle w:val="Codesmall"/>
      </w:pPr>
      <w:r>
        <w:lastRenderedPageBreak/>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4D49418B"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"rich</w:t>
      </w:r>
      <w:r w:rsidR="007B3256">
        <w:t>Text</w:t>
      </w:r>
      <w:r w:rsidR="00162A07">
        <w:t>": "</w:t>
      </w:r>
      <w:proofErr w:type="gramStart"/>
      <w:r w:rsidR="00162A07">
        <w:t>`(</w:t>
      </w:r>
      <w:proofErr w:type="gramEnd"/>
      <w:r w:rsidR="00162A07">
        <w:t>y + z) = 42`"</w:t>
      </w:r>
    </w:p>
    <w:p w14:paraId="49EFAACA" w14:textId="3A48E14B" w:rsidR="00162A07" w:rsidRDefault="00EB5632" w:rsidP="00EA1C84">
      <w:pPr>
        <w:pStyle w:val="Codesmall"/>
      </w:pPr>
      <w:r>
        <w:t xml:space="preserve">  </w:t>
      </w:r>
      <w:r w:rsidR="007B3256">
        <w:t xml:space="preserve">        </w:t>
      </w:r>
      <w:r w:rsidR="006D07A5">
        <w:t xml:space="preserve">    </w:t>
      </w:r>
      <w:r w:rsidR="007B3256">
        <w:t xml:space="preserve">              }</w:t>
      </w:r>
      <w:r w:rsidR="00162A07">
        <w:t>,</w:t>
      </w:r>
    </w:p>
    <w:p w14:paraId="4D04E870" w14:textId="73CD017A" w:rsidR="006043FF" w:rsidRDefault="00EB5632" w:rsidP="00EA1C84">
      <w:pPr>
        <w:pStyle w:val="Codesmall"/>
      </w:pPr>
      <w:r>
        <w:t xml:space="preserve">  </w:t>
      </w:r>
      <w:r w:rsidR="006043FF">
        <w:t xml:space="preserve">            </w:t>
      </w:r>
      <w:r w:rsidR="006D07A5">
        <w:t xml:space="preserve">    </w:t>
      </w:r>
      <w:r w:rsidR="006043FF">
        <w:t xml:space="preserve">          "locations": [</w:t>
      </w:r>
    </w:p>
    <w:p w14:paraId="5055E941" w14:textId="1B827E3A" w:rsidR="006043FF" w:rsidRDefault="00EB5632" w:rsidP="00EA1C84">
      <w:pPr>
        <w:pStyle w:val="Codesmall"/>
      </w:pPr>
      <w:r>
        <w:t xml:space="preserve">  </w:t>
      </w:r>
      <w:r w:rsidR="006043FF">
        <w:t xml:space="preserve">                </w:t>
      </w:r>
      <w:r w:rsidR="006D07A5">
        <w:t xml:space="preserve">    </w:t>
      </w:r>
      <w:r w:rsidR="006043FF">
        <w:t xml:space="preserve">        {</w:t>
      </w:r>
    </w:p>
    <w:p w14:paraId="0AE230EB" w14:textId="13819448" w:rsidR="006043FF" w:rsidRDefault="00EB5632" w:rsidP="00EA1C84">
      <w:pPr>
        <w:pStyle w:val="Codesmall"/>
      </w:pPr>
      <w:r>
        <w:t xml:space="preserve">  </w:t>
      </w:r>
      <w:r w:rsidR="006043FF">
        <w:t xml:space="preserve">                    </w:t>
      </w:r>
      <w:r w:rsidR="006D07A5">
        <w:t xml:space="preserve">    </w:t>
      </w:r>
      <w:r w:rsidR="006043FF">
        <w:t xml:space="preserve">      "region": {</w:t>
      </w:r>
    </w:p>
    <w:p w14:paraId="227B53BB" w14:textId="574AE95E" w:rsidR="006043FF" w:rsidRDefault="00EB5632" w:rsidP="00EA1C84">
      <w:pPr>
        <w:pStyle w:val="Codesmall"/>
      </w:pPr>
      <w:r>
        <w:t xml:space="preserve">  </w:t>
      </w:r>
      <w:r w:rsidR="006043FF">
        <w:t xml:space="preserve">                        </w:t>
      </w:r>
      <w:r w:rsidR="006D07A5">
        <w:t xml:space="preserve">    </w:t>
      </w:r>
      <w:r w:rsidR="006043FF">
        <w:t xml:space="preserve">    "startLine": 15,</w:t>
      </w:r>
    </w:p>
    <w:p w14:paraId="7047F4CA" w14:textId="21AA86D4" w:rsidR="006043FF" w:rsidRDefault="00EB5632" w:rsidP="00EA1C84">
      <w:pPr>
        <w:pStyle w:val="Codesmall"/>
      </w:pPr>
      <w:r>
        <w:t xml:space="preserve">  </w:t>
      </w:r>
      <w:r w:rsidR="006D07A5">
        <w:t xml:space="preserve">    </w:t>
      </w:r>
      <w:r w:rsidR="006043FF">
        <w:t xml:space="preserve">                            "startColumn": 13,</w:t>
      </w:r>
    </w:p>
    <w:p w14:paraId="1386CAA5" w14:textId="61F400ED" w:rsidR="006043FF" w:rsidRDefault="00EB5632" w:rsidP="00EA1C84">
      <w:pPr>
        <w:pStyle w:val="Codesmall"/>
      </w:pPr>
      <w:r>
        <w:t xml:space="preserve">  </w:t>
      </w:r>
      <w:r w:rsidR="006043FF">
        <w:t xml:space="preserve">    </w:t>
      </w:r>
      <w:r w:rsidR="006D07A5">
        <w:t xml:space="preserve">    </w:t>
      </w:r>
      <w:r w:rsidR="006043FF">
        <w:t xml:space="preserve">                        "endColumn": 19</w:t>
      </w:r>
    </w:p>
    <w:p w14:paraId="3518C6BA" w14:textId="395AACDF" w:rsidR="006043FF" w:rsidRDefault="00EB5632" w:rsidP="00EA1C84">
      <w:pPr>
        <w:pStyle w:val="Codesmall"/>
      </w:pPr>
      <w:r>
        <w:t xml:space="preserve">  </w:t>
      </w:r>
      <w:r w:rsidR="006043FF">
        <w:t xml:space="preserve">        </w:t>
      </w:r>
      <w:r w:rsidR="006D07A5">
        <w:t xml:space="preserve">    </w:t>
      </w:r>
      <w:r w:rsidR="006043FF">
        <w:t xml:space="preserve">                  }</w:t>
      </w:r>
    </w:p>
    <w:p w14:paraId="128C9C8C" w14:textId="27C82B48" w:rsidR="006043FF" w:rsidRDefault="00EB5632" w:rsidP="00EA1C84">
      <w:pPr>
        <w:pStyle w:val="Codesmall"/>
      </w:pPr>
      <w:r>
        <w:t xml:space="preserve">  </w:t>
      </w:r>
      <w:r w:rsidR="006043FF">
        <w:t xml:space="preserve">            </w:t>
      </w:r>
      <w:r w:rsidR="006D07A5">
        <w:t xml:space="preserve">    </w:t>
      </w:r>
      <w:r w:rsidR="006043FF">
        <w:t xml:space="preserve">            }</w:t>
      </w:r>
    </w:p>
    <w:p w14:paraId="375E6B92" w14:textId="0A51EB70" w:rsidR="006043FF" w:rsidRDefault="00EB5632" w:rsidP="00EA1C84">
      <w:pPr>
        <w:pStyle w:val="Codesmall"/>
      </w:pPr>
      <w:r>
        <w:t xml:space="preserve">  </w:t>
      </w:r>
      <w:r w:rsidR="006043FF">
        <w:t xml:space="preserve">                </w:t>
      </w:r>
      <w:r w:rsidR="006D07A5">
        <w:t xml:space="preserve">    </w:t>
      </w:r>
      <w:r w:rsidR="006043FF">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0166DDE7" w14:textId="77777777" w:rsidR="00EB5632" w:rsidRDefault="00EB5632" w:rsidP="00EA1C84">
      <w:pPr>
        <w:pStyle w:val="Codesmall"/>
      </w:pPr>
      <w:r>
        <w:t xml:space="preserve">  </w:t>
      </w:r>
      <w:r w:rsidR="006043FF">
        <w:t xml:space="preserve">        </w:t>
      </w:r>
      <w:r w:rsidR="006D07A5">
        <w:t xml:space="preserve">    </w:t>
      </w:r>
      <w:r w:rsidR="006043FF">
        <w:t xml:space="preserve">          "fullyQualifiedLogicalName": "</w:t>
      </w:r>
      <w:proofErr w:type="gramStart"/>
      <w:r w:rsidR="006043FF">
        <w:t>collections::</w:t>
      </w:r>
      <w:proofErr w:type="gramEnd"/>
      <w:r w:rsidR="006043FF">
        <w:t>list:add"</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11F69A04" w14:textId="6F3FE319" w:rsidR="006043FF" w:rsidRDefault="006043FF" w:rsidP="00EA1C84">
      <w:pPr>
        <w:pStyle w:val="Codesmall"/>
      </w:pPr>
      <w:r>
        <w:t xml:space="preserve">        </w:t>
      </w:r>
      <w:r w:rsidR="006D07A5">
        <w:t xml:space="preserve">    </w:t>
      </w:r>
      <w:r>
        <w:t xml:space="preserve">          "step": </w:t>
      </w:r>
      <w:r w:rsidR="00652B5C">
        <w:t>3</w:t>
      </w:r>
      <w:r>
        <w:t>,</w:t>
      </w:r>
    </w:p>
    <w:p w14:paraId="7747F185" w14:textId="71D1778A" w:rsidR="006043FF" w:rsidRDefault="006D07A5" w:rsidP="00EA1C84">
      <w:pPr>
        <w:pStyle w:val="Codesmall"/>
      </w:pPr>
      <w:r>
        <w:t xml:space="preserve">    </w:t>
      </w:r>
      <w:r w:rsidR="006043FF">
        <w:t xml:space="preserve">                  "importance": "essential",</w:t>
      </w:r>
    </w:p>
    <w:p w14:paraId="56FCFFDD" w14:textId="4B5C3B94" w:rsidR="007B3256" w:rsidRDefault="006043FF" w:rsidP="00EA1C84">
      <w:pPr>
        <w:pStyle w:val="Codesmall"/>
      </w:pPr>
      <w:r>
        <w:t xml:space="preserve">    </w:t>
      </w:r>
      <w:r w:rsidR="006D07A5">
        <w:t xml:space="preserve">    </w:t>
      </w:r>
      <w:r>
        <w:t xml:space="preserve">              "message": </w:t>
      </w:r>
      <w:r w:rsidR="007B3256">
        <w:t>{</w:t>
      </w:r>
    </w:p>
    <w:p w14:paraId="6C8813A7" w14:textId="2019196D" w:rsidR="006C19C1" w:rsidRDefault="007B3256" w:rsidP="00EA1C84">
      <w:pPr>
        <w:pStyle w:val="Codesmall"/>
      </w:pPr>
      <w:r>
        <w:t xml:space="preserve">        </w:t>
      </w:r>
      <w:r w:rsidR="006D07A5">
        <w:t xml:space="preserve">    </w:t>
      </w:r>
      <w:r>
        <w:t xml:space="preserve">            "text": </w:t>
      </w:r>
      <w:r w:rsidR="006043FF">
        <w:t>"Uninitialized variable \"ptr\" passed to</w:t>
      </w:r>
    </w:p>
    <w:p w14:paraId="1E0972C1" w14:textId="0001145F" w:rsidR="006043FF" w:rsidRDefault="006C19C1" w:rsidP="00EA1C84">
      <w:pPr>
        <w:pStyle w:val="Codesmall"/>
      </w:pPr>
      <w:r>
        <w:t xml:space="preserve">            </w:t>
      </w:r>
      <w:r w:rsidR="006D07A5">
        <w:t xml:space="preserve">    </w:t>
      </w:r>
      <w:r>
        <w:t xml:space="preserve">                 </w:t>
      </w:r>
      <w:r w:rsidR="006043FF">
        <w:t>method \"add_core\".",</w:t>
      </w:r>
    </w:p>
    <w:p w14:paraId="79AE5FFA" w14:textId="0B525006" w:rsidR="007B3256" w:rsidRDefault="007B3256" w:rsidP="007B3256">
      <w:pPr>
        <w:pStyle w:val="Codesmall"/>
      </w:pPr>
      <w:r>
        <w:t xml:space="preserve">                </w:t>
      </w:r>
      <w:r w:rsidR="006D07A5">
        <w:t xml:space="preserve">    </w:t>
      </w:r>
      <w:r>
        <w:t xml:space="preserve">    "richText": "Uninitialized variable `ptr` passed to</w:t>
      </w:r>
    </w:p>
    <w:p w14:paraId="5BC8458B" w14:textId="2C4B1792" w:rsidR="007B3256" w:rsidRDefault="007B3256" w:rsidP="007B3256">
      <w:pPr>
        <w:pStyle w:val="Codesmall"/>
      </w:pPr>
      <w:r>
        <w:t xml:space="preserve">                    </w:t>
      </w:r>
      <w:r w:rsidR="006D07A5">
        <w:t xml:space="preserve">    </w:t>
      </w:r>
      <w:r>
        <w:t xml:space="preserve">             method `add_core`."</w:t>
      </w:r>
    </w:p>
    <w:p w14:paraId="31A4F321" w14:textId="2A33777C" w:rsidR="007B3256" w:rsidRDefault="006D07A5" w:rsidP="007B3256">
      <w:pPr>
        <w:pStyle w:val="Codesmall"/>
      </w:pPr>
      <w:r>
        <w:t xml:space="preserve">    </w:t>
      </w:r>
      <w:r w:rsidR="007B3256">
        <w:t xml:space="preserve">                  },</w:t>
      </w:r>
    </w:p>
    <w:p w14:paraId="3AA2CBF1" w14:textId="7324B004" w:rsidR="00EB5632" w:rsidRDefault="00EB5632" w:rsidP="00EA1C84">
      <w:pPr>
        <w:pStyle w:val="Codesmall"/>
      </w:pPr>
      <w:r>
        <w:t xml:space="preserve">                      "location": {</w:t>
      </w:r>
    </w:p>
    <w:p w14:paraId="3A27B968" w14:textId="53681F43" w:rsidR="006043FF" w:rsidRDefault="00EB5632" w:rsidP="00EA1C84">
      <w:pPr>
        <w:pStyle w:val="Codesmall"/>
      </w:pPr>
      <w:r>
        <w:t xml:space="preserve">  </w:t>
      </w:r>
      <w:r w:rsidR="006D07A5">
        <w:t xml:space="preserve">    </w:t>
      </w:r>
      <w:r w:rsidR="006043FF">
        <w:t xml:space="preserve">                  "physicalLocation": {</w:t>
      </w:r>
    </w:p>
    <w:p w14:paraId="1798184D" w14:textId="555E5BB1" w:rsidR="00FD3B8F" w:rsidRDefault="00EB5632" w:rsidP="00EA1C84">
      <w:pPr>
        <w:pStyle w:val="Codesmall"/>
      </w:pPr>
      <w:r>
        <w:t xml:space="preserve">  </w:t>
      </w:r>
      <w:r w:rsidR="00FD3B8F">
        <w:t xml:space="preserve">    </w:t>
      </w:r>
      <w:r w:rsidR="006D07A5">
        <w:t xml:space="preserve">    </w:t>
      </w:r>
      <w:r w:rsidR="00FD3B8F">
        <w:t xml:space="preserve">                "fileLocation": {</w:t>
      </w:r>
    </w:p>
    <w:p w14:paraId="1A41FF7D" w14:textId="6765B86B"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"uri": "file:///home/buildAgent/src/collections/list.h"</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"startLine":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"add_</w:t>
      </w:r>
      <w:proofErr w:type="gramStart"/>
      <w:r>
        <w:t>core(</w:t>
      </w:r>
      <w:proofErr w:type="gramEnd"/>
      <w:r>
        <w:t>ptr, offset, val)"</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529845C9" w14:textId="5AC70191" w:rsidR="00EB5632" w:rsidRDefault="00EB5632" w:rsidP="00EB5632">
      <w:pPr>
        <w:pStyle w:val="Codesmall"/>
      </w:pPr>
      <w:r>
        <w:t xml:space="preserve">                        "fullyQualifiedLogicalName": "</w:t>
      </w:r>
      <w:proofErr w:type="gramStart"/>
      <w:r>
        <w:t>collections::</w:t>
      </w:r>
      <w:proofErr w:type="gramEnd"/>
      <w:r>
        <w:t>list:add"</w:t>
      </w:r>
    </w:p>
    <w:p w14:paraId="62ED8461" w14:textId="6AC287E8"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72CAC42" w14:textId="77777777" w:rsidR="001B061B" w:rsidRDefault="006043FF" w:rsidP="00EA1C84">
      <w:pPr>
        <w:pStyle w:val="Codesmall"/>
      </w:pPr>
      <w:r>
        <w:t xml:space="preserve">                  "message": </w:t>
      </w:r>
      <w:r w:rsidR="001B061B">
        <w:t>{</w:t>
      </w:r>
    </w:p>
    <w:p w14:paraId="5860EB62" w14:textId="77777777" w:rsidR="001B061B" w:rsidRDefault="001B061B" w:rsidP="00EA1C84">
      <w:pPr>
        <w:pStyle w:val="Codesmall"/>
      </w:pPr>
      <w:r>
        <w:t xml:space="preserve">                    "text": </w:t>
      </w:r>
      <w:r w:rsidR="006043FF">
        <w:t>"Exception thrown."</w:t>
      </w:r>
    </w:p>
    <w:p w14:paraId="3388845C" w14:textId="6B2044DC" w:rsidR="006043FF" w:rsidRDefault="001B061B" w:rsidP="00EA1C84">
      <w:pPr>
        <w:pStyle w:val="Codesmall"/>
      </w:pPr>
      <w:r>
        <w:t xml:space="preserve">                  </w:t>
      </w:r>
      <w:r w:rsidR="00527ADE">
        <w:t>}</w:t>
      </w:r>
      <w:r w:rsidR="006043FF">
        <w:t>,</w:t>
      </w:r>
    </w:p>
    <w:p w14:paraId="4FFE9B7D" w14:textId="2FA9F5EF" w:rsidR="00EB5632" w:rsidRDefault="00EB5632" w:rsidP="00EA1C84">
      <w:pPr>
        <w:pStyle w:val="Codesmall"/>
      </w:pPr>
      <w:r>
        <w:t xml:space="preserve">                  "location": {</w:t>
      </w:r>
    </w:p>
    <w:p w14:paraId="1FFE4123" w14:textId="660F0E2E" w:rsidR="00FD3B8F" w:rsidRDefault="00EB5632" w:rsidP="00EA1C84">
      <w:pPr>
        <w:pStyle w:val="Codesmall"/>
      </w:pPr>
      <w:r>
        <w:t xml:space="preserve">  </w:t>
      </w:r>
      <w:r w:rsidR="00FF4214">
        <w:t xml:space="preserve">                  "</w:t>
      </w:r>
      <w:r w:rsidR="00FD3B8F">
        <w:t>physicalLocation</w:t>
      </w:r>
      <w:r w:rsidR="00FF4214">
        <w:t>": {</w:t>
      </w:r>
    </w:p>
    <w:p w14:paraId="14F9E1C7" w14:textId="1142500B" w:rsidR="001D4826" w:rsidRDefault="00EB5632" w:rsidP="00EA1C84">
      <w:pPr>
        <w:pStyle w:val="Codesmall"/>
      </w:pPr>
      <w:r>
        <w:t xml:space="preserve">  </w:t>
      </w:r>
      <w:r w:rsidR="001D4826">
        <w:t xml:space="preserve">                    "fileLocation": {</w:t>
      </w:r>
    </w:p>
    <w:p w14:paraId="2D9A98FD" w14:textId="445E251A" w:rsidR="001D4826" w:rsidRDefault="00EB5632" w:rsidP="00EA1C84">
      <w:pPr>
        <w:pStyle w:val="Codesmall"/>
      </w:pPr>
      <w:r>
        <w:t xml:space="preserve">  </w:t>
      </w:r>
      <w:r w:rsidR="001D4826">
        <w:t xml:space="preserve">    </w:t>
      </w:r>
      <w:r w:rsidR="006043FF">
        <w:t xml:space="preserve">                  "uri": "file:///home/buildAgent/src/collections/list.h"</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r w:rsidR="001D4826">
        <w:t>startC</w:t>
      </w:r>
      <w:r w:rsidR="006043FF">
        <w:t>olumn": 15</w:t>
      </w:r>
    </w:p>
    <w:p w14:paraId="6451F956" w14:textId="7EC4AC1D" w:rsidR="001D4826" w:rsidRDefault="00EB5632" w:rsidP="00EA1C84">
      <w:pPr>
        <w:pStyle w:val="Codesmall"/>
      </w:pPr>
      <w:r>
        <w:t xml:space="preserve">  </w:t>
      </w:r>
      <w:r w:rsidR="001D4826">
        <w:t xml:space="preserve">                    }</w:t>
      </w:r>
    </w:p>
    <w:p w14:paraId="4FA56F18" w14:textId="73D8FB0F" w:rsidR="006043FF" w:rsidRDefault="00EB5632" w:rsidP="00EA1C84">
      <w:pPr>
        <w:pStyle w:val="Codesmall"/>
      </w:pPr>
      <w:r>
        <w:t xml:space="preserve">  </w:t>
      </w:r>
      <w:r w:rsidR="001D4826">
        <w:t xml:space="preserve">                  }</w:t>
      </w:r>
      <w:r w:rsidR="006043FF">
        <w:t>,</w:t>
      </w:r>
    </w:p>
    <w:p w14:paraId="0203F058" w14:textId="3E19956F" w:rsidR="00EB5632" w:rsidRDefault="00EB5632" w:rsidP="00EB5632">
      <w:pPr>
        <w:pStyle w:val="Codesmall"/>
      </w:pPr>
      <w:r>
        <w:t xml:space="preserve">                    "fullyQualifiedLogicalName": "</w:t>
      </w:r>
      <w:proofErr w:type="gramStart"/>
      <w:r>
        <w:t>collections::</w:t>
      </w:r>
      <w:proofErr w:type="gramEnd"/>
      <w:r>
        <w:t>list:add_core"</w:t>
      </w:r>
    </w:p>
    <w:p w14:paraId="66246E80" w14:textId="4F5E4E76"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"threadId": 52,</w:t>
      </w:r>
    </w:p>
    <w:p w14:paraId="2D4F1C6D" w14:textId="77777777" w:rsidR="006043FF" w:rsidRDefault="006043FF" w:rsidP="00EA1C84">
      <w:pPr>
        <w:pStyle w:val="Codesmall"/>
      </w:pPr>
      <w:r>
        <w:lastRenderedPageBreak/>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w:t>
      </w:r>
      <w:proofErr w:type="gramStart"/>
      <w:r>
        <w:t>" ]</w:t>
      </w:r>
      <w:proofErr w:type="gramEnd"/>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r w:rsidR="008C4961">
        <w:t>physicalLocation": {</w:t>
      </w:r>
    </w:p>
    <w:p w14:paraId="2480407E" w14:textId="522FD0AB" w:rsidR="008F442D" w:rsidRDefault="00EB5632" w:rsidP="00EA1C84">
      <w:pPr>
        <w:pStyle w:val="Codesmall"/>
      </w:pPr>
      <w:r>
        <w:t xml:space="preserve">  </w:t>
      </w:r>
      <w:r w:rsidR="008F442D">
        <w:t xml:space="preserve">                    "fileLocation": {</w:t>
      </w:r>
    </w:p>
    <w:p w14:paraId="65309B85" w14:textId="34EDD500" w:rsidR="00C77E8B" w:rsidRDefault="00EB5632" w:rsidP="00EA1C84">
      <w:pPr>
        <w:pStyle w:val="Codesmall"/>
      </w:pPr>
      <w:r>
        <w:t xml:space="preserve">  </w:t>
      </w:r>
      <w:r w:rsidR="008F442D">
        <w:t xml:space="preserve">  </w:t>
      </w:r>
      <w:r w:rsidR="006043FF">
        <w:t xml:space="preserve">                  </w:t>
      </w:r>
      <w:r w:rsidR="00C77E8B">
        <w:t xml:space="preserve">  </w:t>
      </w:r>
      <w:r w:rsidR="006043FF">
        <w:t>"uri": "file:///home/buildAgent/src/collections/list.h"</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F9B1949" w:rsidR="008F442D" w:rsidRDefault="00EB5632" w:rsidP="00EA1C84">
      <w:pPr>
        <w:pStyle w:val="Codesmall"/>
      </w:pPr>
      <w:r>
        <w:t xml:space="preserve">  </w:t>
      </w:r>
      <w:r w:rsidR="008F442D">
        <w:t xml:space="preserve">                    }</w:t>
      </w:r>
    </w:p>
    <w:p w14:paraId="04B2767F" w14:textId="7DB32E87" w:rsidR="006043FF" w:rsidRDefault="00EB5632" w:rsidP="00EA1C84">
      <w:pPr>
        <w:pStyle w:val="Codesmall"/>
      </w:pPr>
      <w:r>
        <w:t xml:space="preserve">  </w:t>
      </w:r>
      <w:r w:rsidR="00E97466">
        <w:t xml:space="preserve">                  }</w:t>
      </w:r>
      <w:r w:rsidR="006043FF">
        <w:t>,</w:t>
      </w:r>
    </w:p>
    <w:p w14:paraId="1A62D275" w14:textId="3E3A74BA" w:rsidR="00EB5632" w:rsidRDefault="00EB5632" w:rsidP="00EB5632">
      <w:pPr>
        <w:pStyle w:val="Codesmall"/>
      </w:pPr>
      <w:r>
        <w:t xml:space="preserve">                    "fullyQualifiedLogicalName": "</w:t>
      </w:r>
      <w:proofErr w:type="gramStart"/>
      <w:r>
        <w:t>collections::</w:t>
      </w:r>
      <w:proofErr w:type="gramEnd"/>
      <w:r>
        <w:t>list:add"</w:t>
      </w:r>
    </w:p>
    <w:p w14:paraId="5E0CF43E" w14:textId="5477E24E"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2A4CCDCA" w14:textId="77777777" w:rsidR="006043FF" w:rsidRDefault="006043FF" w:rsidP="00EA1C84">
      <w:pPr>
        <w:pStyle w:val="Codesmall"/>
      </w:pPr>
      <w:r>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w:t>
      </w:r>
      <w:proofErr w:type="gramStart"/>
      <w:r>
        <w:t>" ]</w:t>
      </w:r>
      <w:proofErr w:type="gramEnd"/>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"physicalLocation": {</w:t>
      </w:r>
    </w:p>
    <w:p w14:paraId="3DAADF14" w14:textId="61C56A4C" w:rsidR="008F442D" w:rsidRDefault="00EB5632" w:rsidP="00EA1C84">
      <w:pPr>
        <w:pStyle w:val="Codesmall"/>
      </w:pPr>
      <w:r>
        <w:t xml:space="preserve">  </w:t>
      </w:r>
      <w:r w:rsidR="008F442D">
        <w:t xml:space="preserve">                    "fileLocation": {</w:t>
      </w:r>
    </w:p>
    <w:p w14:paraId="21554A1A" w14:textId="274A78C9" w:rsidR="008F442D" w:rsidRDefault="00EB5632" w:rsidP="00EA1C84">
      <w:pPr>
        <w:pStyle w:val="Codesmall"/>
      </w:pPr>
      <w:r>
        <w:t xml:space="preserve">  </w:t>
      </w:r>
      <w:r w:rsidR="008F442D">
        <w:t xml:space="preserve">    </w:t>
      </w:r>
      <w:r w:rsidR="006043FF">
        <w:t xml:space="preserve">                  "uri": "file:///home/buildAgent/src/application/main.cpp"</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r w:rsidR="008F442D">
        <w:t>startC</w:t>
      </w:r>
      <w:r w:rsidR="006043FF">
        <w:t>olumn": 9</w:t>
      </w:r>
    </w:p>
    <w:p w14:paraId="275066D3" w14:textId="74C15D06" w:rsidR="008F442D" w:rsidRDefault="00EB5632" w:rsidP="00EA1C84">
      <w:pPr>
        <w:pStyle w:val="Codesmall"/>
      </w:pPr>
      <w:r>
        <w:t xml:space="preserve">  </w:t>
      </w:r>
      <w:r w:rsidR="008F442D">
        <w:t xml:space="preserve">                    }</w:t>
      </w:r>
    </w:p>
    <w:p w14:paraId="5E42C2C6" w14:textId="309EC960" w:rsidR="00EB5632" w:rsidRDefault="00EB5632" w:rsidP="00EA1C84">
      <w:pPr>
        <w:pStyle w:val="Codesmall"/>
      </w:pPr>
      <w:r>
        <w:t xml:space="preserve">  </w:t>
      </w:r>
      <w:r w:rsidR="008F442D">
        <w:t xml:space="preserve">                  }</w:t>
      </w:r>
      <w:r>
        <w:t>,</w:t>
      </w:r>
    </w:p>
    <w:p w14:paraId="0D827D10" w14:textId="6BB1E3A9" w:rsidR="00EB5632" w:rsidRDefault="00EB5632" w:rsidP="00EB5632">
      <w:pPr>
        <w:pStyle w:val="Codesmall"/>
      </w:pPr>
      <w:r>
        <w:t xml:space="preserve">                    "fullyQualifiedLogicalName": "main"</w:t>
      </w:r>
    </w:p>
    <w:p w14:paraId="1C513E0E" w14:textId="70F636BC"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"threadId": 52,</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77777777" w:rsidR="006043FF" w:rsidRDefault="006043FF" w:rsidP="00EA1C84">
      <w:pPr>
        <w:pStyle w:val="Codesmall"/>
      </w:pPr>
      <w:r>
        <w:t xml:space="preserve">              "fileChanges": [</w:t>
      </w:r>
    </w:p>
    <w:p w14:paraId="6F4C1A98" w14:textId="2E040303" w:rsidR="006043FF" w:rsidRDefault="006043FF" w:rsidP="00EA1C84">
      <w:pPr>
        <w:pStyle w:val="Codesmall"/>
      </w:pPr>
      <w:r>
        <w:t xml:space="preserve">                {</w:t>
      </w:r>
    </w:p>
    <w:p w14:paraId="6AF44475" w14:textId="4728D747" w:rsidR="008F442D" w:rsidRDefault="008F442D" w:rsidP="00EA1C84">
      <w:pPr>
        <w:pStyle w:val="Codesmall"/>
      </w:pPr>
      <w:r>
        <w:t xml:space="preserve">                  "fileLocation": {</w:t>
      </w:r>
    </w:p>
    <w:p w14:paraId="59C8F8F0" w14:textId="77777777" w:rsidR="008F442D" w:rsidRDefault="008F442D" w:rsidP="00EA1C84">
      <w:pPr>
        <w:pStyle w:val="Codesmall"/>
      </w:pPr>
      <w:r>
        <w:t xml:space="preserve">  </w:t>
      </w:r>
      <w:r w:rsidR="006043FF">
        <w:t xml:space="preserve">                  "uri": "file:///home/buildAgent/src/collections/list.h"</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77777777" w:rsidR="00CA5783" w:rsidRDefault="00CA5783" w:rsidP="00EA1C84">
      <w:pPr>
        <w:pStyle w:val="Codesmall"/>
      </w:pPr>
      <w:r>
        <w:t xml:space="preserve">  </w:t>
      </w:r>
      <w:r w:rsidR="006043FF">
        <w:t xml:space="preserve">                      "offset": 109</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"inserted</w:t>
      </w:r>
      <w:r w:rsidR="00CA5783">
        <w:t>Content</w:t>
      </w:r>
      <w:r>
        <w:t xml:space="preserve">": </w:t>
      </w:r>
      <w:r w:rsidR="00CA5783">
        <w:t>{</w:t>
      </w:r>
    </w:p>
    <w:p w14:paraId="4007CC02" w14:textId="3321B321" w:rsidR="006043FF" w:rsidRDefault="00CA5783" w:rsidP="00EA1C84">
      <w:pPr>
        <w:pStyle w:val="Codesmall"/>
      </w:pPr>
      <w:r>
        <w:t xml:space="preserve">                        "binary": </w:t>
      </w:r>
      <w:r w:rsidR="006043FF">
        <w:t>"PSBudWxs"</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77777777" w:rsidR="006043FF" w:rsidRDefault="006043FF" w:rsidP="00EA1C84">
      <w:pPr>
        <w:pStyle w:val="Codesmall"/>
      </w:pPr>
      <w:r>
        <w:t xml:space="preserve">          ]</w:t>
      </w:r>
    </w:p>
    <w:p w14:paraId="33354CAB" w14:textId="77777777" w:rsidR="006043FF" w:rsidRDefault="006043FF" w:rsidP="00EA1C84">
      <w:pPr>
        <w:pStyle w:val="Codesmall"/>
      </w:pPr>
      <w:r>
        <w:t xml:space="preserve">        }</w:t>
      </w:r>
    </w:p>
    <w:p w14:paraId="1ECB0C26" w14:textId="77777777" w:rsidR="006043FF" w:rsidRDefault="006043FF" w:rsidP="00EA1C84">
      <w:pPr>
        <w:pStyle w:val="Codesmall"/>
      </w:pPr>
      <w:r>
        <w:t xml:space="preserve">      ],</w:t>
      </w:r>
    </w:p>
    <w:p w14:paraId="4436C146" w14:textId="77777777" w:rsidR="006043FF" w:rsidRDefault="006043FF" w:rsidP="00EA1C84">
      <w:pPr>
        <w:pStyle w:val="Codesmall"/>
      </w:pPr>
      <w:r>
        <w:t xml:space="preserve">      "rules": {</w:t>
      </w:r>
    </w:p>
    <w:p w14:paraId="03A171F3" w14:textId="77777777" w:rsidR="006043FF" w:rsidRDefault="006043FF" w:rsidP="00EA1C84">
      <w:pPr>
        <w:pStyle w:val="Codesmall"/>
      </w:pPr>
      <w:r>
        <w:t xml:space="preserve">        "C2001": {</w:t>
      </w:r>
    </w:p>
    <w:p w14:paraId="639D30BF" w14:textId="77777777" w:rsidR="006043FF" w:rsidRDefault="006043FF" w:rsidP="00EA1C84">
      <w:pPr>
        <w:pStyle w:val="Codesmall"/>
      </w:pPr>
      <w:r>
        <w:t xml:space="preserve">          "id": "C2001",</w:t>
      </w:r>
    </w:p>
    <w:p w14:paraId="34711C8C" w14:textId="77777777" w:rsidR="0099761A" w:rsidRDefault="006043FF" w:rsidP="00EA1C84">
      <w:pPr>
        <w:pStyle w:val="Codesmall"/>
      </w:pPr>
      <w:r>
        <w:lastRenderedPageBreak/>
        <w:t xml:space="preserve">          "shortDescription": </w:t>
      </w:r>
      <w:r w:rsidR="0099761A">
        <w:t>{</w:t>
      </w:r>
    </w:p>
    <w:p w14:paraId="57603C16" w14:textId="77777777" w:rsidR="0099761A" w:rsidRDefault="0099761A" w:rsidP="0099761A">
      <w:pPr>
        <w:pStyle w:val="Codesmall"/>
      </w:pPr>
      <w:r>
        <w:t xml:space="preserve">            "text": </w:t>
      </w:r>
      <w:r w:rsidR="006043FF">
        <w:t xml:space="preserve">"A </w:t>
      </w:r>
      <w:r w:rsidR="00D336F4">
        <w:t xml:space="preserve">variable was used without being </w:t>
      </w:r>
      <w:r w:rsidR="006043FF">
        <w:t>initialized."</w:t>
      </w:r>
    </w:p>
    <w:p w14:paraId="2063F571" w14:textId="7356F1AB" w:rsidR="006043FF" w:rsidRDefault="0099761A" w:rsidP="0099761A">
      <w:pPr>
        <w:pStyle w:val="Codesmall"/>
      </w:pPr>
      <w:r>
        <w:t xml:space="preserve">          }</w:t>
      </w:r>
      <w:r w:rsidR="006043FF">
        <w:t>,</w:t>
      </w:r>
    </w:p>
    <w:p w14:paraId="621496C0" w14:textId="77777777" w:rsidR="0099761A" w:rsidRDefault="006043FF" w:rsidP="00EA1C84">
      <w:pPr>
        <w:pStyle w:val="Codesmall"/>
      </w:pPr>
      <w:r>
        <w:t xml:space="preserve">          "fullDescription": </w:t>
      </w:r>
      <w:r w:rsidR="0099761A">
        <w:t>{</w:t>
      </w:r>
    </w:p>
    <w:p w14:paraId="0690180C" w14:textId="6A2D4474" w:rsidR="00D336F4" w:rsidRDefault="0099761A" w:rsidP="00EA1C84">
      <w:pPr>
        <w:pStyle w:val="Codesmall"/>
      </w:pPr>
      <w:r>
        <w:t xml:space="preserve">            "text": </w:t>
      </w:r>
      <w:r w:rsidR="006043FF">
        <w:t xml:space="preserve">"A variable was </w:t>
      </w:r>
      <w:r w:rsidR="00D336F4">
        <w:t>used without being initialized.</w:t>
      </w:r>
      <w:r>
        <w:t xml:space="preserve"> This can result</w:t>
      </w:r>
    </w:p>
    <w:p w14:paraId="61F59DCC" w14:textId="77777777" w:rsidR="0099761A" w:rsidRDefault="0099761A" w:rsidP="00EA1C84">
      <w:pPr>
        <w:pStyle w:val="Codesmall"/>
      </w:pPr>
      <w:r>
        <w:t xml:space="preserve">                     </w:t>
      </w:r>
      <w:r w:rsidR="00D336F4">
        <w:t>in runtime errors such as</w:t>
      </w:r>
      <w:r>
        <w:t xml:space="preserve"> </w:t>
      </w:r>
      <w:r w:rsidR="006043FF">
        <w:t>null reference exceptions."</w:t>
      </w:r>
    </w:p>
    <w:p w14:paraId="35CBB2AA" w14:textId="0C13CC06" w:rsidR="006043FF" w:rsidRDefault="0099761A" w:rsidP="00EA1C84">
      <w:pPr>
        <w:pStyle w:val="Codesmall"/>
      </w:pPr>
      <w:r>
        <w:t xml:space="preserve">          }</w:t>
      </w:r>
      <w:r w:rsidR="006043FF">
        <w:t>,</w:t>
      </w:r>
    </w:p>
    <w:p w14:paraId="6291E997" w14:textId="7072AB94" w:rsidR="006043FF" w:rsidRDefault="006043FF" w:rsidP="00EA1C84">
      <w:pPr>
        <w:pStyle w:val="Codesmall"/>
      </w:pPr>
      <w:r>
        <w:t xml:space="preserve">          "message</w:t>
      </w:r>
      <w:r w:rsidR="00C1024C">
        <w:t>Strings</w:t>
      </w:r>
      <w:r>
        <w:t>": {</w:t>
      </w:r>
    </w:p>
    <w:p w14:paraId="12BB2AC9" w14:textId="77777777" w:rsidR="006043FF" w:rsidRDefault="006043FF" w:rsidP="00EA1C84">
      <w:pPr>
        <w:pStyle w:val="Codesmall"/>
      </w:pPr>
      <w:r>
        <w:t xml:space="preserve">            "default": "Variable \"{</w:t>
      </w:r>
      <w:proofErr w:type="gramStart"/>
      <w:r>
        <w:t>0}\</w:t>
      </w:r>
      <w:proofErr w:type="gramEnd"/>
      <w:r>
        <w:t>" was used without being initialized."</w:t>
      </w:r>
    </w:p>
    <w:p w14:paraId="31652E32" w14:textId="61F761ED" w:rsidR="006043FF" w:rsidRDefault="006043FF" w:rsidP="00EA1C84">
      <w:pPr>
        <w:pStyle w:val="Codesmall"/>
      </w:pPr>
      <w:r>
        <w:t xml:space="preserve">          }</w:t>
      </w:r>
      <w:r w:rsidR="000F7985">
        <w:t>,</w:t>
      </w:r>
    </w:p>
    <w:p w14:paraId="5ED24C4A" w14:textId="69FF0E43" w:rsidR="000F7985" w:rsidRDefault="000F7985" w:rsidP="00EA1C84">
      <w:pPr>
        <w:pStyle w:val="Codesmall"/>
      </w:pPr>
      <w:r>
        <w:t xml:space="preserve">          "richMessage</w:t>
      </w:r>
      <w:r w:rsidR="00C1024C">
        <w:t>Strings</w:t>
      </w:r>
      <w:r>
        <w:t>": {</w:t>
      </w:r>
    </w:p>
    <w:p w14:paraId="44C5AA3E" w14:textId="6D095886" w:rsidR="000F7985" w:rsidRDefault="000F7985" w:rsidP="00EA1C84">
      <w:pPr>
        <w:pStyle w:val="Codesmall"/>
      </w:pPr>
      <w:r>
        <w:t xml:space="preserve">            "default": "Variable </w:t>
      </w:r>
      <w:proofErr w:type="gramStart"/>
      <w:r>
        <w:t>`{</w:t>
      </w:r>
      <w:proofErr w:type="gramEnd"/>
      <w:r>
        <w:t>0}` was used without being initialized."</w:t>
      </w:r>
    </w:p>
    <w:p w14:paraId="6E20F3EC" w14:textId="77777777" w:rsidR="000F7985" w:rsidRDefault="000F7985" w:rsidP="00EA1C84">
      <w:pPr>
        <w:pStyle w:val="Codesmall"/>
      </w:pPr>
      <w:r>
        <w:t xml:space="preserve">          }</w:t>
      </w:r>
    </w:p>
    <w:p w14:paraId="11AA1174" w14:textId="77777777" w:rsidR="006043FF" w:rsidRDefault="006043FF" w:rsidP="00EA1C84">
      <w:pPr>
        <w:pStyle w:val="Codesmall"/>
      </w:pPr>
      <w:r>
        <w:t xml:space="preserve">        }</w:t>
      </w:r>
    </w:p>
    <w:p w14:paraId="446C4816" w14:textId="77777777" w:rsidR="006043FF" w:rsidRDefault="006043FF"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3326877" w:rsidR="00A05FDF" w:rsidRDefault="002244CB" w:rsidP="00A05FDF">
      <w:pPr>
        <w:pStyle w:val="AppendixHeading1"/>
      </w:pPr>
      <w:bookmarkStart w:id="841" w:name="AppendixRevisionHistory"/>
      <w:bookmarkStart w:id="842" w:name="_Toc85472898"/>
      <w:bookmarkStart w:id="843" w:name="_Toc287332014"/>
      <w:bookmarkStart w:id="844" w:name="_Toc510174931"/>
      <w:bookmarkEnd w:id="841"/>
      <w:r>
        <w:lastRenderedPageBreak/>
        <w:t xml:space="preserve">(Informative) </w:t>
      </w:r>
      <w:r w:rsidR="00A05FDF">
        <w:t>Revision History</w:t>
      </w:r>
      <w:bookmarkEnd w:id="842"/>
      <w:bookmarkEnd w:id="843"/>
      <w:bookmarkEnd w:id="84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20631173" w:rsidR="001C0F56" w:rsidRDefault="001C0F56" w:rsidP="00AC5012">
            <w:r>
              <w:t>Incorporate</w:t>
            </w:r>
            <w:r w:rsidR="00CD3924">
              <w:t>d</w:t>
            </w:r>
            <w:r>
              <w:t xml:space="preserve"> changes for GitHub Issues </w:t>
            </w:r>
            <w:hyperlink r:id="rId56" w:history="1">
              <w:r w:rsidRPr="00115843">
                <w:rPr>
                  <w:rStyle w:val="Hyperlink"/>
                </w:rPr>
                <w:t>#25</w:t>
              </w:r>
            </w:hyperlink>
            <w:r w:rsidR="00115843">
              <w:t xml:space="preserve">, </w:t>
            </w:r>
            <w:hyperlink r:id="rId57" w:history="1">
              <w:r w:rsidRPr="00115843">
                <w:rPr>
                  <w:rStyle w:val="Hyperlink"/>
                </w:rPr>
                <w:t>#27</w:t>
              </w:r>
            </w:hyperlink>
            <w:r w:rsidR="00115843">
              <w:t xml:space="preserve">, and </w:t>
            </w:r>
            <w:hyperlink r:id="rId58"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60A7F7C8" w:rsidR="00CD3924" w:rsidRDefault="00CD3924" w:rsidP="00AC5012">
            <w:r>
              <w:t xml:space="preserve">Incorporated changes for GitHub Issues </w:t>
            </w:r>
            <w:hyperlink r:id="rId59" w:history="1">
              <w:r w:rsidRPr="00115843">
                <w:rPr>
                  <w:rStyle w:val="Hyperlink"/>
                </w:rPr>
                <w:t>#33</w:t>
              </w:r>
            </w:hyperlink>
            <w:r>
              <w:t>, #</w:t>
            </w:r>
            <w:hyperlink r:id="rId60" w:history="1">
              <w:r w:rsidRPr="00115843">
                <w:rPr>
                  <w:rStyle w:val="Hyperlink"/>
                </w:rPr>
                <w:t>61</w:t>
              </w:r>
            </w:hyperlink>
            <w:r>
              <w:t xml:space="preserve">, </w:t>
            </w:r>
            <w:hyperlink r:id="rId61" w:history="1">
              <w:r w:rsidRPr="00115843">
                <w:rPr>
                  <w:rStyle w:val="Hyperlink"/>
                </w:rPr>
                <w:t>#69</w:t>
              </w:r>
            </w:hyperlink>
            <w:r>
              <w:t xml:space="preserve">, and </w:t>
            </w:r>
            <w:hyperlink r:id="rId62"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26D99776" w:rsidR="000B706D" w:rsidRDefault="000B706D" w:rsidP="00AC5012">
            <w:r>
              <w:t xml:space="preserve">Incorporated changes for GitHub Issue </w:t>
            </w:r>
            <w:hyperlink r:id="rId63"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0494619D" w:rsidR="000B706D" w:rsidRDefault="000B706D" w:rsidP="00AC5012">
            <w:r>
              <w:t xml:space="preserve">Incorporated changes for GitHub Issue </w:t>
            </w:r>
            <w:hyperlink r:id="rId64"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4B716C0C" w:rsidR="000B706D" w:rsidRDefault="000B706D" w:rsidP="00AC5012">
            <w:r>
              <w:t xml:space="preserve">Incorporated changes for GitHub Issue </w:t>
            </w:r>
            <w:hyperlink r:id="rId65"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62CBDE30" w:rsidR="000B706D" w:rsidRDefault="000B706D" w:rsidP="00AC5012">
            <w:r>
              <w:t xml:space="preserve">Incorporated changes for GitHub Issues </w:t>
            </w:r>
            <w:hyperlink r:id="rId66" w:history="1">
              <w:r w:rsidRPr="000B706D">
                <w:rPr>
                  <w:rStyle w:val="Hyperlink"/>
                </w:rPr>
                <w:t>#66</w:t>
              </w:r>
            </w:hyperlink>
            <w:r>
              <w:t xml:space="preserve">, </w:t>
            </w:r>
            <w:hyperlink r:id="rId67" w:history="1">
              <w:r w:rsidRPr="000B706D">
                <w:rPr>
                  <w:rStyle w:val="Hyperlink"/>
                </w:rPr>
                <w:t>#74</w:t>
              </w:r>
            </w:hyperlink>
            <w:r>
              <w:t xml:space="preserve">, </w:t>
            </w:r>
            <w:hyperlink r:id="rId68" w:history="1">
              <w:r w:rsidRPr="000B706D">
                <w:rPr>
                  <w:rStyle w:val="Hyperlink"/>
                </w:rPr>
                <w:t>#81</w:t>
              </w:r>
            </w:hyperlink>
            <w:r>
              <w:t>, #</w:t>
            </w:r>
            <w:hyperlink r:id="rId69"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1C8E0563" w:rsidR="00827450" w:rsidRDefault="00827450" w:rsidP="00AC5012">
            <w:r>
              <w:t>Incorporate change</w:t>
            </w:r>
            <w:r w:rsidR="009559EA">
              <w:t>s</w:t>
            </w:r>
            <w:r>
              <w:t xml:space="preserve"> for GitHub Issue</w:t>
            </w:r>
            <w:r w:rsidR="009559EA">
              <w:t>s</w:t>
            </w:r>
            <w:r>
              <w:t xml:space="preserve"> </w:t>
            </w:r>
            <w:hyperlink r:id="rId70" w:history="1">
              <w:r w:rsidRPr="00827450">
                <w:rPr>
                  <w:rStyle w:val="Hyperlink"/>
                </w:rPr>
                <w:t>#82</w:t>
              </w:r>
            </w:hyperlink>
            <w:r w:rsidR="00EA3B33">
              <w:t xml:space="preserve">, </w:t>
            </w:r>
            <w:hyperlink r:id="rId71" w:history="1">
              <w:r w:rsidR="00EA3B33" w:rsidRPr="00EA3B33">
                <w:rPr>
                  <w:rStyle w:val="Hyperlink"/>
                </w:rPr>
                <w:t>#83</w:t>
              </w:r>
            </w:hyperlink>
            <w:r w:rsidR="00EA3B33">
              <w:t xml:space="preserve">, </w:t>
            </w:r>
            <w:hyperlink r:id="rId72" w:history="1">
              <w:r w:rsidR="00EA3B33" w:rsidRPr="00EA3B33">
                <w:rPr>
                  <w:rStyle w:val="Hyperlink"/>
                </w:rPr>
                <w:t>#89</w:t>
              </w:r>
            </w:hyperlink>
            <w:r w:rsidR="00EA3B33">
              <w:t xml:space="preserve">, </w:t>
            </w:r>
            <w:hyperlink r:id="rId73" w:history="1">
              <w:r w:rsidR="00A777E7" w:rsidRPr="00A777E7">
                <w:rPr>
                  <w:rStyle w:val="Hyperlink"/>
                </w:rPr>
                <w:t>#90</w:t>
              </w:r>
            </w:hyperlink>
            <w:r w:rsidR="00EA3B33">
              <w:t xml:space="preserve">, </w:t>
            </w:r>
            <w:hyperlink r:id="rId74" w:history="1">
              <w:r w:rsidR="00EA3B33" w:rsidRPr="00EA3B33">
                <w:rPr>
                  <w:rStyle w:val="Hyperlink"/>
                </w:rPr>
                <w:t>#91</w:t>
              </w:r>
            </w:hyperlink>
            <w:r w:rsidR="00EA3B33">
              <w:t xml:space="preserve">, </w:t>
            </w:r>
            <w:hyperlink r:id="rId75" w:history="1">
              <w:r w:rsidR="00EA3B33" w:rsidRPr="00EA3B33">
                <w:rPr>
                  <w:rStyle w:val="Hyperlink"/>
                </w:rPr>
                <w:t>#92</w:t>
              </w:r>
            </w:hyperlink>
            <w:r w:rsidR="00EA3B33">
              <w:t xml:space="preserve">, </w:t>
            </w:r>
            <w:hyperlink r:id="rId76" w:history="1">
              <w:r w:rsidR="00EA3B33" w:rsidRPr="00EA3B33">
                <w:rPr>
                  <w:rStyle w:val="Hyperlink"/>
                </w:rPr>
                <w:t>#94</w:t>
              </w:r>
            </w:hyperlink>
            <w:r w:rsidR="00EA3B33">
              <w:t xml:space="preserve">, and </w:t>
            </w:r>
            <w:hyperlink r:id="rId77"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1E5772DC" w:rsidR="009559EA" w:rsidRDefault="009559EA" w:rsidP="00AC5012">
            <w:r>
              <w:t xml:space="preserve">Incorporate changes for GitHub Issues </w:t>
            </w:r>
            <w:hyperlink r:id="rId78" w:history="1">
              <w:r w:rsidRPr="009559EA">
                <w:rPr>
                  <w:rStyle w:val="Hyperlink"/>
                </w:rPr>
                <w:t>#10</w:t>
              </w:r>
            </w:hyperlink>
            <w:r>
              <w:t xml:space="preserve">, </w:t>
            </w:r>
            <w:hyperlink r:id="rId79" w:history="1">
              <w:r w:rsidRPr="009559EA">
                <w:rPr>
                  <w:rStyle w:val="Hyperlink"/>
                </w:rPr>
                <w:t>#15</w:t>
              </w:r>
            </w:hyperlink>
            <w:r>
              <w:t xml:space="preserve">, </w:t>
            </w:r>
            <w:hyperlink r:id="rId80" w:history="1">
              <w:r w:rsidRPr="009559EA">
                <w:rPr>
                  <w:rStyle w:val="Hyperlink"/>
                </w:rPr>
                <w:t>#23</w:t>
              </w:r>
            </w:hyperlink>
            <w:r>
              <w:t xml:space="preserve">, </w:t>
            </w:r>
            <w:hyperlink r:id="rId81" w:history="1">
              <w:r w:rsidRPr="009559EA">
                <w:rPr>
                  <w:rStyle w:val="Hyperlink"/>
                </w:rPr>
                <w:t>#29</w:t>
              </w:r>
            </w:hyperlink>
            <w:r>
              <w:t xml:space="preserve">, </w:t>
            </w:r>
            <w:hyperlink r:id="rId82" w:history="1">
              <w:r w:rsidRPr="009559EA">
                <w:rPr>
                  <w:rStyle w:val="Hyperlink"/>
                </w:rPr>
                <w:t>#63</w:t>
              </w:r>
            </w:hyperlink>
            <w:r>
              <w:t xml:space="preserve">, </w:t>
            </w:r>
            <w:hyperlink r:id="rId83" w:history="1">
              <w:r w:rsidRPr="009559EA">
                <w:rPr>
                  <w:rStyle w:val="Hyperlink"/>
                </w:rPr>
                <w:t>#64</w:t>
              </w:r>
            </w:hyperlink>
            <w:r>
              <w:t xml:space="preserve">, </w:t>
            </w:r>
            <w:hyperlink r:id="rId84" w:history="1">
              <w:r w:rsidRPr="009559EA">
                <w:rPr>
                  <w:rStyle w:val="Hyperlink"/>
                </w:rPr>
                <w:t>#84</w:t>
              </w:r>
            </w:hyperlink>
            <w:r>
              <w:t xml:space="preserve">, </w:t>
            </w:r>
            <w:hyperlink r:id="rId85" w:history="1">
              <w:r w:rsidRPr="009559EA">
                <w:rPr>
                  <w:rStyle w:val="Hyperlink"/>
                </w:rPr>
                <w:t>#102</w:t>
              </w:r>
            </w:hyperlink>
            <w:r>
              <w:t xml:space="preserve">, </w:t>
            </w:r>
            <w:hyperlink r:id="rId86"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26F43217" w:rsidR="00AB6A05" w:rsidRDefault="00AB6A05" w:rsidP="00AC5012">
            <w:r>
              <w:t xml:space="preserve">Incorporate changes for GitHub </w:t>
            </w:r>
            <w:r w:rsidR="00F47A7C">
              <w:t xml:space="preserve">Issues </w:t>
            </w:r>
            <w:hyperlink r:id="rId87" w:history="1">
              <w:r w:rsidR="00F47A7C" w:rsidRPr="00F47A7C">
                <w:rPr>
                  <w:rStyle w:val="Hyperlink"/>
                </w:rPr>
                <w:t>#75</w:t>
              </w:r>
            </w:hyperlink>
            <w:r w:rsidR="00F47A7C">
              <w:t xml:space="preserve">, </w:t>
            </w:r>
            <w:hyperlink r:id="rId88" w:history="1">
              <w:r w:rsidR="00F47A7C" w:rsidRPr="00F47A7C">
                <w:rPr>
                  <w:rStyle w:val="Hyperlink"/>
                </w:rPr>
                <w:t>#80</w:t>
              </w:r>
            </w:hyperlink>
            <w:r w:rsidR="00F47A7C">
              <w:t xml:space="preserve">, </w:t>
            </w:r>
            <w:hyperlink r:id="rId89" w:history="1">
              <w:r w:rsidR="00F47A7C" w:rsidRPr="00F47A7C">
                <w:rPr>
                  <w:rStyle w:val="Hyperlink"/>
                </w:rPr>
                <w:t>#86</w:t>
              </w:r>
            </w:hyperlink>
            <w:r w:rsidR="00F47A7C">
              <w:t xml:space="preserve">, </w:t>
            </w:r>
            <w:hyperlink r:id="rId90" w:history="1">
              <w:r w:rsidR="00F47A7C" w:rsidRPr="00F47A7C">
                <w:rPr>
                  <w:rStyle w:val="Hyperlink"/>
                </w:rPr>
                <w:t>#95</w:t>
              </w:r>
            </w:hyperlink>
            <w:r w:rsidR="003666DF">
              <w:t xml:space="preserve">, </w:t>
            </w:r>
            <w:hyperlink r:id="rId91" w:history="1">
              <w:r w:rsidR="003666DF" w:rsidRPr="003666DF">
                <w:rPr>
                  <w:rStyle w:val="Hyperlink"/>
                </w:rPr>
                <w:t>#96</w:t>
              </w:r>
            </w:hyperlink>
            <w:r w:rsidR="00FE6D9F">
              <w:t xml:space="preserve">, and </w:t>
            </w:r>
            <w:hyperlink r:id="rId92" w:history="1">
              <w:r w:rsidR="00FE6D9F" w:rsidRPr="00FE6D9F">
                <w:rPr>
                  <w:rStyle w:val="Hyperlink"/>
                </w:rPr>
                <w:t>#133</w:t>
              </w:r>
            </w:hyperlink>
            <w:r w:rsidR="00FE6D9F">
              <w:t>.</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26F6AD" w14:textId="77777777" w:rsidR="000E2F83" w:rsidRDefault="000E2F83" w:rsidP="008C100C">
      <w:r>
        <w:separator/>
      </w:r>
    </w:p>
    <w:p w14:paraId="01D22883" w14:textId="77777777" w:rsidR="000E2F83" w:rsidRDefault="000E2F83" w:rsidP="008C100C"/>
    <w:p w14:paraId="7668DF03" w14:textId="77777777" w:rsidR="000E2F83" w:rsidRDefault="000E2F83" w:rsidP="008C100C"/>
    <w:p w14:paraId="3040637D" w14:textId="77777777" w:rsidR="000E2F83" w:rsidRDefault="000E2F83" w:rsidP="008C100C"/>
    <w:p w14:paraId="31358475" w14:textId="77777777" w:rsidR="000E2F83" w:rsidRDefault="000E2F83" w:rsidP="008C100C"/>
    <w:p w14:paraId="6D27525F" w14:textId="77777777" w:rsidR="000E2F83" w:rsidRDefault="000E2F83" w:rsidP="008C100C"/>
    <w:p w14:paraId="188FE67F" w14:textId="77777777" w:rsidR="000E2F83" w:rsidRDefault="000E2F83" w:rsidP="008C100C"/>
  </w:endnote>
  <w:endnote w:type="continuationSeparator" w:id="0">
    <w:p w14:paraId="4F24F071" w14:textId="77777777" w:rsidR="000E2F83" w:rsidRDefault="000E2F83" w:rsidP="008C100C">
      <w:r>
        <w:continuationSeparator/>
      </w:r>
    </w:p>
    <w:p w14:paraId="572907E0" w14:textId="77777777" w:rsidR="000E2F83" w:rsidRDefault="000E2F83" w:rsidP="008C100C"/>
    <w:p w14:paraId="5C1FFAA2" w14:textId="77777777" w:rsidR="000E2F83" w:rsidRDefault="000E2F83" w:rsidP="008C100C"/>
    <w:p w14:paraId="51DF0605" w14:textId="77777777" w:rsidR="000E2F83" w:rsidRDefault="000E2F83" w:rsidP="008C100C"/>
    <w:p w14:paraId="73F6E09B" w14:textId="77777777" w:rsidR="000E2F83" w:rsidRDefault="000E2F83" w:rsidP="008C100C"/>
    <w:p w14:paraId="61137EA3" w14:textId="77777777" w:rsidR="000E2F83" w:rsidRDefault="000E2F83" w:rsidP="008C100C"/>
    <w:p w14:paraId="43EE1572" w14:textId="77777777" w:rsidR="000E2F83" w:rsidRDefault="000E2F83"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99FBD9" w14:textId="77777777" w:rsidR="008556C6" w:rsidRDefault="008556C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718BF733" w:rsidR="008556C6" w:rsidRPr="00195F88" w:rsidRDefault="008556C6"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sarif-v2.0-wd02</w:t>
    </w:r>
    <w:r>
      <w:rPr>
        <w:sz w:val="16"/>
        <w:szCs w:val="16"/>
      </w:rPr>
      <w:tab/>
      <w:t>Working Draft 0</w:t>
    </w:r>
    <w:r>
      <w:rPr>
        <w:sz w:val="16"/>
        <w:szCs w:val="16"/>
        <w:lang w:val="en-US"/>
      </w:rPr>
      <w:t>2</w:t>
    </w:r>
    <w:r>
      <w:rPr>
        <w:sz w:val="16"/>
        <w:szCs w:val="16"/>
      </w:rPr>
      <w:tab/>
    </w:r>
    <w:r>
      <w:rPr>
        <w:sz w:val="16"/>
        <w:szCs w:val="16"/>
        <w:lang w:val="en-US"/>
      </w:rPr>
      <w:t>11 January 2018</w:t>
    </w:r>
  </w:p>
  <w:p w14:paraId="2081D924" w14:textId="754CBB7D" w:rsidR="008556C6" w:rsidRPr="00195F88" w:rsidRDefault="008556C6"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D117E8" w14:textId="77777777" w:rsidR="008556C6" w:rsidRDefault="008556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B46B25" w14:textId="77777777" w:rsidR="000E2F83" w:rsidRDefault="000E2F83" w:rsidP="008C100C">
      <w:r>
        <w:separator/>
      </w:r>
    </w:p>
    <w:p w14:paraId="0E7F5B49" w14:textId="77777777" w:rsidR="000E2F83" w:rsidRDefault="000E2F83" w:rsidP="008C100C"/>
  </w:footnote>
  <w:footnote w:type="continuationSeparator" w:id="0">
    <w:p w14:paraId="45590D94" w14:textId="77777777" w:rsidR="000E2F83" w:rsidRDefault="000E2F83" w:rsidP="008C100C">
      <w:r>
        <w:continuationSeparator/>
      </w:r>
    </w:p>
    <w:p w14:paraId="046AD30A" w14:textId="77777777" w:rsidR="000E2F83" w:rsidRDefault="000E2F83" w:rsidP="008C100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128BA2" w14:textId="77777777" w:rsidR="008556C6" w:rsidRDefault="008556C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06465F" w14:textId="77777777" w:rsidR="008556C6" w:rsidRDefault="008556C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E86969" w14:textId="77777777" w:rsidR="008556C6" w:rsidRDefault="008556C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844A76"/>
    <w:multiLevelType w:val="hybridMultilevel"/>
    <w:tmpl w:val="C07AB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1E6E19BE"/>
    <w:multiLevelType w:val="hybridMultilevel"/>
    <w:tmpl w:val="6598D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30"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33454A8"/>
    <w:multiLevelType w:val="hybridMultilevel"/>
    <w:tmpl w:val="0F349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EB65F14"/>
    <w:multiLevelType w:val="hybridMultilevel"/>
    <w:tmpl w:val="982E9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5"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9"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0" w15:restartNumberingAfterBreak="0">
    <w:nsid w:val="77D04651"/>
    <w:multiLevelType w:val="hybridMultilevel"/>
    <w:tmpl w:val="A99A2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2"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5"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4"/>
  </w:num>
  <w:num w:numId="3">
    <w:abstractNumId w:val="44"/>
  </w:num>
  <w:num w:numId="4">
    <w:abstractNumId w:val="0"/>
  </w:num>
  <w:num w:numId="5">
    <w:abstractNumId w:val="49"/>
  </w:num>
  <w:num w:numId="6">
    <w:abstractNumId w:val="25"/>
  </w:num>
  <w:num w:numId="7">
    <w:abstractNumId w:val="41"/>
  </w:num>
  <w:num w:numId="8">
    <w:abstractNumId w:val="35"/>
  </w:num>
  <w:num w:numId="9">
    <w:abstractNumId w:val="3"/>
  </w:num>
  <w:num w:numId="10">
    <w:abstractNumId w:val="47"/>
  </w:num>
  <w:num w:numId="11">
    <w:abstractNumId w:val="40"/>
  </w:num>
  <w:num w:numId="12">
    <w:abstractNumId w:val="20"/>
  </w:num>
  <w:num w:numId="13">
    <w:abstractNumId w:val="16"/>
  </w:num>
  <w:num w:numId="14">
    <w:abstractNumId w:val="17"/>
  </w:num>
  <w:num w:numId="15">
    <w:abstractNumId w:val="50"/>
  </w:num>
  <w:num w:numId="16">
    <w:abstractNumId w:val="39"/>
  </w:num>
  <w:num w:numId="17">
    <w:abstractNumId w:val="53"/>
  </w:num>
  <w:num w:numId="18">
    <w:abstractNumId w:val="42"/>
  </w:num>
  <w:num w:numId="19">
    <w:abstractNumId w:val="6"/>
  </w:num>
  <w:num w:numId="20">
    <w:abstractNumId w:val="32"/>
  </w:num>
  <w:num w:numId="21">
    <w:abstractNumId w:val="48"/>
  </w:num>
  <w:num w:numId="22">
    <w:abstractNumId w:val="27"/>
  </w:num>
  <w:num w:numId="23">
    <w:abstractNumId w:val="10"/>
  </w:num>
  <w:num w:numId="24">
    <w:abstractNumId w:val="36"/>
  </w:num>
  <w:num w:numId="25">
    <w:abstractNumId w:val="22"/>
  </w:num>
  <w:num w:numId="26">
    <w:abstractNumId w:val="15"/>
  </w:num>
  <w:num w:numId="27">
    <w:abstractNumId w:val="8"/>
  </w:num>
  <w:num w:numId="28">
    <w:abstractNumId w:val="28"/>
  </w:num>
  <w:num w:numId="29">
    <w:abstractNumId w:val="24"/>
  </w:num>
  <w:num w:numId="30">
    <w:abstractNumId w:val="52"/>
  </w:num>
  <w:num w:numId="31">
    <w:abstractNumId w:val="9"/>
  </w:num>
  <w:num w:numId="32">
    <w:abstractNumId w:val="45"/>
  </w:num>
  <w:num w:numId="33">
    <w:abstractNumId w:val="26"/>
  </w:num>
  <w:num w:numId="34">
    <w:abstractNumId w:val="23"/>
  </w:num>
  <w:num w:numId="35">
    <w:abstractNumId w:val="14"/>
  </w:num>
  <w:num w:numId="36">
    <w:abstractNumId w:val="56"/>
  </w:num>
  <w:num w:numId="37">
    <w:abstractNumId w:val="33"/>
  </w:num>
  <w:num w:numId="38">
    <w:abstractNumId w:val="7"/>
  </w:num>
  <w:num w:numId="39">
    <w:abstractNumId w:val="51"/>
  </w:num>
  <w:num w:numId="40">
    <w:abstractNumId w:val="29"/>
  </w:num>
  <w:num w:numId="41">
    <w:abstractNumId w:val="30"/>
  </w:num>
  <w:num w:numId="42">
    <w:abstractNumId w:val="43"/>
  </w:num>
  <w:num w:numId="43">
    <w:abstractNumId w:val="46"/>
  </w:num>
  <w:num w:numId="44">
    <w:abstractNumId w:val="31"/>
  </w:num>
  <w:num w:numId="45">
    <w:abstractNumId w:val="11"/>
  </w:num>
  <w:num w:numId="46">
    <w:abstractNumId w:val="2"/>
  </w:num>
  <w:num w:numId="47">
    <w:abstractNumId w:val="12"/>
  </w:num>
  <w:num w:numId="48">
    <w:abstractNumId w:val="37"/>
  </w:num>
  <w:num w:numId="49">
    <w:abstractNumId w:val="34"/>
  </w:num>
  <w:num w:numId="50">
    <w:abstractNumId w:val="38"/>
  </w:num>
  <w:num w:numId="51">
    <w:abstractNumId w:val="18"/>
  </w:num>
  <w:num w:numId="52">
    <w:abstractNumId w:val="19"/>
  </w:num>
  <w:num w:numId="53">
    <w:abstractNumId w:val="4"/>
  </w:num>
  <w:num w:numId="54">
    <w:abstractNumId w:val="5"/>
  </w:num>
  <w:num w:numId="55">
    <w:abstractNumId w:val="55"/>
  </w:num>
  <w:num w:numId="56">
    <w:abstractNumId w:val="13"/>
  </w:num>
  <w:num w:numId="57">
    <w:abstractNumId w:val="21"/>
  </w:num>
  <w:num w:numId="58">
    <w:abstractNumId w:val="54"/>
  </w:num>
  <w:numIdMacAtCleanup w:val="5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5382"/>
    <w:rsid w:val="00005F1F"/>
    <w:rsid w:val="00006B3A"/>
    <w:rsid w:val="00022C2B"/>
    <w:rsid w:val="000237CE"/>
    <w:rsid w:val="000237EB"/>
    <w:rsid w:val="00024B60"/>
    <w:rsid w:val="00024C43"/>
    <w:rsid w:val="00025117"/>
    <w:rsid w:val="000308F0"/>
    <w:rsid w:val="0003129F"/>
    <w:rsid w:val="0003320E"/>
    <w:rsid w:val="00034C6A"/>
    <w:rsid w:val="00035E41"/>
    <w:rsid w:val="00036B5E"/>
    <w:rsid w:val="0004318A"/>
    <w:rsid w:val="00045705"/>
    <w:rsid w:val="00050DE8"/>
    <w:rsid w:val="000514EF"/>
    <w:rsid w:val="00052E32"/>
    <w:rsid w:val="00054447"/>
    <w:rsid w:val="00061153"/>
    <w:rsid w:val="00062677"/>
    <w:rsid w:val="000712FC"/>
    <w:rsid w:val="0007310E"/>
    <w:rsid w:val="0007362C"/>
    <w:rsid w:val="00075DEE"/>
    <w:rsid w:val="00076EFC"/>
    <w:rsid w:val="000804E2"/>
    <w:rsid w:val="00082AAE"/>
    <w:rsid w:val="0008346E"/>
    <w:rsid w:val="00084D2F"/>
    <w:rsid w:val="000904D6"/>
    <w:rsid w:val="000928F9"/>
    <w:rsid w:val="0009367B"/>
    <w:rsid w:val="00096E2D"/>
    <w:rsid w:val="000A15E8"/>
    <w:rsid w:val="000A6828"/>
    <w:rsid w:val="000A7DA8"/>
    <w:rsid w:val="000B071A"/>
    <w:rsid w:val="000B1B0C"/>
    <w:rsid w:val="000B428A"/>
    <w:rsid w:val="000B6674"/>
    <w:rsid w:val="000B706D"/>
    <w:rsid w:val="000B7C8B"/>
    <w:rsid w:val="000C304E"/>
    <w:rsid w:val="000C38FB"/>
    <w:rsid w:val="000C471B"/>
    <w:rsid w:val="000C5446"/>
    <w:rsid w:val="000C5906"/>
    <w:rsid w:val="000C5A2B"/>
    <w:rsid w:val="000C66BB"/>
    <w:rsid w:val="000C756E"/>
    <w:rsid w:val="000D32C1"/>
    <w:rsid w:val="000D4DB2"/>
    <w:rsid w:val="000E0B43"/>
    <w:rsid w:val="000E28CA"/>
    <w:rsid w:val="000E2F83"/>
    <w:rsid w:val="000E5572"/>
    <w:rsid w:val="000E714F"/>
    <w:rsid w:val="000F0B58"/>
    <w:rsid w:val="000F36D1"/>
    <w:rsid w:val="000F3A82"/>
    <w:rsid w:val="000F439E"/>
    <w:rsid w:val="000F7985"/>
    <w:rsid w:val="001012B0"/>
    <w:rsid w:val="00101FF7"/>
    <w:rsid w:val="00103406"/>
    <w:rsid w:val="001037D4"/>
    <w:rsid w:val="001057D2"/>
    <w:rsid w:val="00105CCB"/>
    <w:rsid w:val="00111039"/>
    <w:rsid w:val="00111DDA"/>
    <w:rsid w:val="0011364B"/>
    <w:rsid w:val="00115843"/>
    <w:rsid w:val="0011740D"/>
    <w:rsid w:val="001201D3"/>
    <w:rsid w:val="0012319B"/>
    <w:rsid w:val="00123427"/>
    <w:rsid w:val="0012387E"/>
    <w:rsid w:val="00123F2F"/>
    <w:rsid w:val="00124F1F"/>
    <w:rsid w:val="00125EA7"/>
    <w:rsid w:val="00126D77"/>
    <w:rsid w:val="00126FE3"/>
    <w:rsid w:val="00130B0A"/>
    <w:rsid w:val="00132810"/>
    <w:rsid w:val="00135BCE"/>
    <w:rsid w:val="0013636C"/>
    <w:rsid w:val="00136F19"/>
    <w:rsid w:val="001417F8"/>
    <w:rsid w:val="00147F63"/>
    <w:rsid w:val="00154655"/>
    <w:rsid w:val="00155251"/>
    <w:rsid w:val="001616AF"/>
    <w:rsid w:val="00161D0D"/>
    <w:rsid w:val="00162677"/>
    <w:rsid w:val="00162A07"/>
    <w:rsid w:val="00164CCB"/>
    <w:rsid w:val="00165F54"/>
    <w:rsid w:val="00166CA8"/>
    <w:rsid w:val="00171199"/>
    <w:rsid w:val="00173B9F"/>
    <w:rsid w:val="00174363"/>
    <w:rsid w:val="00176B0C"/>
    <w:rsid w:val="00177DED"/>
    <w:rsid w:val="00180B28"/>
    <w:rsid w:val="00183DEE"/>
    <w:rsid w:val="001842EF"/>
    <w:rsid w:val="001847BD"/>
    <w:rsid w:val="0018481C"/>
    <w:rsid w:val="00185B10"/>
    <w:rsid w:val="00186E28"/>
    <w:rsid w:val="00190C25"/>
    <w:rsid w:val="001945A5"/>
    <w:rsid w:val="00194A04"/>
    <w:rsid w:val="00195F88"/>
    <w:rsid w:val="00197743"/>
    <w:rsid w:val="001A344F"/>
    <w:rsid w:val="001A52C9"/>
    <w:rsid w:val="001A7143"/>
    <w:rsid w:val="001A79B6"/>
    <w:rsid w:val="001B061B"/>
    <w:rsid w:val="001B06D8"/>
    <w:rsid w:val="001B103C"/>
    <w:rsid w:val="001B13C8"/>
    <w:rsid w:val="001B4C41"/>
    <w:rsid w:val="001B7ED2"/>
    <w:rsid w:val="001C0F56"/>
    <w:rsid w:val="001C3E3E"/>
    <w:rsid w:val="001C6328"/>
    <w:rsid w:val="001C6A7F"/>
    <w:rsid w:val="001D1D6C"/>
    <w:rsid w:val="001D4826"/>
    <w:rsid w:val="001D5109"/>
    <w:rsid w:val="001D7651"/>
    <w:rsid w:val="001E05E6"/>
    <w:rsid w:val="001E29B2"/>
    <w:rsid w:val="001E392A"/>
    <w:rsid w:val="001E46CF"/>
    <w:rsid w:val="001E6121"/>
    <w:rsid w:val="001E614C"/>
    <w:rsid w:val="001F03CC"/>
    <w:rsid w:val="001F052C"/>
    <w:rsid w:val="001F05E0"/>
    <w:rsid w:val="001F2095"/>
    <w:rsid w:val="001F376D"/>
    <w:rsid w:val="001F49AE"/>
    <w:rsid w:val="001F52B5"/>
    <w:rsid w:val="001F591E"/>
    <w:rsid w:val="001F633D"/>
    <w:rsid w:val="001F7317"/>
    <w:rsid w:val="002017D5"/>
    <w:rsid w:val="0020224F"/>
    <w:rsid w:val="00203622"/>
    <w:rsid w:val="00205844"/>
    <w:rsid w:val="00205FE1"/>
    <w:rsid w:val="0020630E"/>
    <w:rsid w:val="002063E4"/>
    <w:rsid w:val="00213A75"/>
    <w:rsid w:val="00220347"/>
    <w:rsid w:val="0022141B"/>
    <w:rsid w:val="0022377C"/>
    <w:rsid w:val="002244CB"/>
    <w:rsid w:val="00225C3B"/>
    <w:rsid w:val="00233FDD"/>
    <w:rsid w:val="0023482D"/>
    <w:rsid w:val="00244809"/>
    <w:rsid w:val="0025208C"/>
    <w:rsid w:val="0025687E"/>
    <w:rsid w:val="00261AA9"/>
    <w:rsid w:val="00262CD2"/>
    <w:rsid w:val="002644D0"/>
    <w:rsid w:val="00265702"/>
    <w:rsid w:val="0027182E"/>
    <w:rsid w:val="00273E05"/>
    <w:rsid w:val="00275FD8"/>
    <w:rsid w:val="00282714"/>
    <w:rsid w:val="00285F85"/>
    <w:rsid w:val="00286B5F"/>
    <w:rsid w:val="00286EC7"/>
    <w:rsid w:val="0029073A"/>
    <w:rsid w:val="0029266C"/>
    <w:rsid w:val="00294FB3"/>
    <w:rsid w:val="002957C4"/>
    <w:rsid w:val="00295C45"/>
    <w:rsid w:val="0029702B"/>
    <w:rsid w:val="002973F0"/>
    <w:rsid w:val="002A0325"/>
    <w:rsid w:val="002A159E"/>
    <w:rsid w:val="002A216C"/>
    <w:rsid w:val="002A24FE"/>
    <w:rsid w:val="002A334F"/>
    <w:rsid w:val="002A48C0"/>
    <w:rsid w:val="002A496A"/>
    <w:rsid w:val="002A5CA9"/>
    <w:rsid w:val="002B197B"/>
    <w:rsid w:val="002B41B0"/>
    <w:rsid w:val="002B48E2"/>
    <w:rsid w:val="002B57DD"/>
    <w:rsid w:val="002B7E99"/>
    <w:rsid w:val="002C0868"/>
    <w:rsid w:val="002C4966"/>
    <w:rsid w:val="002C5B97"/>
    <w:rsid w:val="002C68D3"/>
    <w:rsid w:val="002D0FAE"/>
    <w:rsid w:val="002E1A65"/>
    <w:rsid w:val="002E25E7"/>
    <w:rsid w:val="002E52B0"/>
    <w:rsid w:val="002F1358"/>
    <w:rsid w:val="002F18F3"/>
    <w:rsid w:val="002F59E7"/>
    <w:rsid w:val="002F5B9C"/>
    <w:rsid w:val="002F793A"/>
    <w:rsid w:val="00301208"/>
    <w:rsid w:val="00310E8A"/>
    <w:rsid w:val="003129C6"/>
    <w:rsid w:val="003141F8"/>
    <w:rsid w:val="00314688"/>
    <w:rsid w:val="0031494F"/>
    <w:rsid w:val="00316A25"/>
    <w:rsid w:val="00321264"/>
    <w:rsid w:val="00324D23"/>
    <w:rsid w:val="00325B40"/>
    <w:rsid w:val="003374BB"/>
    <w:rsid w:val="003409C5"/>
    <w:rsid w:val="003423A1"/>
    <w:rsid w:val="003426DD"/>
    <w:rsid w:val="00345169"/>
    <w:rsid w:val="003476C1"/>
    <w:rsid w:val="00347FBF"/>
    <w:rsid w:val="00350FDA"/>
    <w:rsid w:val="00353739"/>
    <w:rsid w:val="00353EC5"/>
    <w:rsid w:val="003542DA"/>
    <w:rsid w:val="00354823"/>
    <w:rsid w:val="0035493A"/>
    <w:rsid w:val="003576BB"/>
    <w:rsid w:val="00360983"/>
    <w:rsid w:val="00361885"/>
    <w:rsid w:val="0036486E"/>
    <w:rsid w:val="00365886"/>
    <w:rsid w:val="003666DF"/>
    <w:rsid w:val="00366BA7"/>
    <w:rsid w:val="003672C8"/>
    <w:rsid w:val="00367564"/>
    <w:rsid w:val="00367B83"/>
    <w:rsid w:val="0037269A"/>
    <w:rsid w:val="0037313D"/>
    <w:rsid w:val="00373F05"/>
    <w:rsid w:val="00375394"/>
    <w:rsid w:val="00376AE7"/>
    <w:rsid w:val="003810C0"/>
    <w:rsid w:val="003817AC"/>
    <w:rsid w:val="0038356E"/>
    <w:rsid w:val="00383FA3"/>
    <w:rsid w:val="0039694A"/>
    <w:rsid w:val="003A01EA"/>
    <w:rsid w:val="003A2BC1"/>
    <w:rsid w:val="003A433A"/>
    <w:rsid w:val="003A630D"/>
    <w:rsid w:val="003B0544"/>
    <w:rsid w:val="003B0E37"/>
    <w:rsid w:val="003B37EF"/>
    <w:rsid w:val="003B5868"/>
    <w:rsid w:val="003B60FC"/>
    <w:rsid w:val="003B7C52"/>
    <w:rsid w:val="003C18EF"/>
    <w:rsid w:val="003C50C5"/>
    <w:rsid w:val="003C61EA"/>
    <w:rsid w:val="003C6CE7"/>
    <w:rsid w:val="003C71EC"/>
    <w:rsid w:val="003C7D94"/>
    <w:rsid w:val="003D1181"/>
    <w:rsid w:val="003D1945"/>
    <w:rsid w:val="003D3627"/>
    <w:rsid w:val="003D585B"/>
    <w:rsid w:val="003D5A5A"/>
    <w:rsid w:val="003D6897"/>
    <w:rsid w:val="003E1E75"/>
    <w:rsid w:val="003E2AA5"/>
    <w:rsid w:val="003E4A16"/>
    <w:rsid w:val="003E541E"/>
    <w:rsid w:val="003E62A7"/>
    <w:rsid w:val="003E72A2"/>
    <w:rsid w:val="003F0742"/>
    <w:rsid w:val="003F242A"/>
    <w:rsid w:val="003F487C"/>
    <w:rsid w:val="003F533C"/>
    <w:rsid w:val="004002D1"/>
    <w:rsid w:val="004008DF"/>
    <w:rsid w:val="00401B55"/>
    <w:rsid w:val="00401BB5"/>
    <w:rsid w:val="00402451"/>
    <w:rsid w:val="0040694F"/>
    <w:rsid w:val="004122F1"/>
    <w:rsid w:val="00412A4B"/>
    <w:rsid w:val="00413D45"/>
    <w:rsid w:val="00413EB8"/>
    <w:rsid w:val="004165E2"/>
    <w:rsid w:val="004173B5"/>
    <w:rsid w:val="00417AFA"/>
    <w:rsid w:val="004226B7"/>
    <w:rsid w:val="004229B4"/>
    <w:rsid w:val="004258D4"/>
    <w:rsid w:val="00431CDA"/>
    <w:rsid w:val="0043737C"/>
    <w:rsid w:val="00443EDA"/>
    <w:rsid w:val="0044419A"/>
    <w:rsid w:val="00452F2D"/>
    <w:rsid w:val="00454769"/>
    <w:rsid w:val="0045634D"/>
    <w:rsid w:val="004564FB"/>
    <w:rsid w:val="0045775F"/>
    <w:rsid w:val="00460340"/>
    <w:rsid w:val="0046367E"/>
    <w:rsid w:val="00463B76"/>
    <w:rsid w:val="00465D52"/>
    <w:rsid w:val="004776DE"/>
    <w:rsid w:val="00481B7B"/>
    <w:rsid w:val="00481D15"/>
    <w:rsid w:val="0048683B"/>
    <w:rsid w:val="00490AEA"/>
    <w:rsid w:val="004925B5"/>
    <w:rsid w:val="00492D47"/>
    <w:rsid w:val="004A0B66"/>
    <w:rsid w:val="004A12C7"/>
    <w:rsid w:val="004A2C9B"/>
    <w:rsid w:val="004A35E6"/>
    <w:rsid w:val="004A77ED"/>
    <w:rsid w:val="004B0764"/>
    <w:rsid w:val="004B203E"/>
    <w:rsid w:val="004C1F0A"/>
    <w:rsid w:val="004C4D7C"/>
    <w:rsid w:val="004C53FE"/>
    <w:rsid w:val="004D0E5E"/>
    <w:rsid w:val="004D196B"/>
    <w:rsid w:val="004D265A"/>
    <w:rsid w:val="004D43FC"/>
    <w:rsid w:val="004D50E3"/>
    <w:rsid w:val="004D77B7"/>
    <w:rsid w:val="004F272B"/>
    <w:rsid w:val="004F385B"/>
    <w:rsid w:val="004F390D"/>
    <w:rsid w:val="004F4FCB"/>
    <w:rsid w:val="00502726"/>
    <w:rsid w:val="005032A1"/>
    <w:rsid w:val="005126F2"/>
    <w:rsid w:val="00513AC5"/>
    <w:rsid w:val="0051443F"/>
    <w:rsid w:val="00514964"/>
    <w:rsid w:val="00514F09"/>
    <w:rsid w:val="0051640A"/>
    <w:rsid w:val="00516518"/>
    <w:rsid w:val="005174D1"/>
    <w:rsid w:val="00517BAE"/>
    <w:rsid w:val="0052099F"/>
    <w:rsid w:val="00522E14"/>
    <w:rsid w:val="0052312C"/>
    <w:rsid w:val="00527ADE"/>
    <w:rsid w:val="00534AEC"/>
    <w:rsid w:val="00536F45"/>
    <w:rsid w:val="00540CA6"/>
    <w:rsid w:val="005416D4"/>
    <w:rsid w:val="00542191"/>
    <w:rsid w:val="00543C02"/>
    <w:rsid w:val="0054415E"/>
    <w:rsid w:val="00544386"/>
    <w:rsid w:val="0054489F"/>
    <w:rsid w:val="00546696"/>
    <w:rsid w:val="00547C96"/>
    <w:rsid w:val="00547D8B"/>
    <w:rsid w:val="00552A4F"/>
    <w:rsid w:val="005531A5"/>
    <w:rsid w:val="005534B4"/>
    <w:rsid w:val="00555A4C"/>
    <w:rsid w:val="00557F5C"/>
    <w:rsid w:val="005652D9"/>
    <w:rsid w:val="00565A0A"/>
    <w:rsid w:val="0056708D"/>
    <w:rsid w:val="005672EA"/>
    <w:rsid w:val="00567DE6"/>
    <w:rsid w:val="00572E88"/>
    <w:rsid w:val="0057450C"/>
    <w:rsid w:val="00576770"/>
    <w:rsid w:val="00576C4A"/>
    <w:rsid w:val="0058168B"/>
    <w:rsid w:val="005848E5"/>
    <w:rsid w:val="00584D35"/>
    <w:rsid w:val="00590B1D"/>
    <w:rsid w:val="00590FE3"/>
    <w:rsid w:val="00592BE0"/>
    <w:rsid w:val="005950DA"/>
    <w:rsid w:val="005A293B"/>
    <w:rsid w:val="005A3711"/>
    <w:rsid w:val="005A5E41"/>
    <w:rsid w:val="005A6322"/>
    <w:rsid w:val="005B4B2F"/>
    <w:rsid w:val="005B76B8"/>
    <w:rsid w:val="005D1F70"/>
    <w:rsid w:val="005D2EE1"/>
    <w:rsid w:val="005D4871"/>
    <w:rsid w:val="005D48D6"/>
    <w:rsid w:val="005D4D17"/>
    <w:rsid w:val="005D50A2"/>
    <w:rsid w:val="005D6D00"/>
    <w:rsid w:val="005E587C"/>
    <w:rsid w:val="005E5FAD"/>
    <w:rsid w:val="005F48D5"/>
    <w:rsid w:val="00603610"/>
    <w:rsid w:val="006041EE"/>
    <w:rsid w:val="006043FF"/>
    <w:rsid w:val="006047D8"/>
    <w:rsid w:val="00604E9A"/>
    <w:rsid w:val="0060660E"/>
    <w:rsid w:val="006066AC"/>
    <w:rsid w:val="006107FC"/>
    <w:rsid w:val="006157D8"/>
    <w:rsid w:val="00616C1A"/>
    <w:rsid w:val="00617580"/>
    <w:rsid w:val="00621490"/>
    <w:rsid w:val="00624231"/>
    <w:rsid w:val="0063202C"/>
    <w:rsid w:val="00632957"/>
    <w:rsid w:val="0063361A"/>
    <w:rsid w:val="00633D82"/>
    <w:rsid w:val="0064262F"/>
    <w:rsid w:val="00642FA1"/>
    <w:rsid w:val="00643397"/>
    <w:rsid w:val="00646038"/>
    <w:rsid w:val="0064674B"/>
    <w:rsid w:val="00647E64"/>
    <w:rsid w:val="00652AA9"/>
    <w:rsid w:val="00652B5C"/>
    <w:rsid w:val="00653B8E"/>
    <w:rsid w:val="006570BF"/>
    <w:rsid w:val="00662773"/>
    <w:rsid w:val="00663A4D"/>
    <w:rsid w:val="006640DD"/>
    <w:rsid w:val="00666A43"/>
    <w:rsid w:val="00666BE5"/>
    <w:rsid w:val="006679CA"/>
    <w:rsid w:val="00673F27"/>
    <w:rsid w:val="00675B49"/>
    <w:rsid w:val="00675C8D"/>
    <w:rsid w:val="00677F20"/>
    <w:rsid w:val="006805FB"/>
    <w:rsid w:val="0068398A"/>
    <w:rsid w:val="00692CC8"/>
    <w:rsid w:val="0069440C"/>
    <w:rsid w:val="00696EF8"/>
    <w:rsid w:val="006A0BE4"/>
    <w:rsid w:val="006A0C4D"/>
    <w:rsid w:val="006A0D86"/>
    <w:rsid w:val="006A16A8"/>
    <w:rsid w:val="006A1B10"/>
    <w:rsid w:val="006A1D20"/>
    <w:rsid w:val="006A4281"/>
    <w:rsid w:val="006A4407"/>
    <w:rsid w:val="006A48F3"/>
    <w:rsid w:val="006A5962"/>
    <w:rsid w:val="006A6A3A"/>
    <w:rsid w:val="006B272F"/>
    <w:rsid w:val="006B3396"/>
    <w:rsid w:val="006B484F"/>
    <w:rsid w:val="006B58F4"/>
    <w:rsid w:val="006B65C7"/>
    <w:rsid w:val="006B7822"/>
    <w:rsid w:val="006C19C1"/>
    <w:rsid w:val="006C3C8C"/>
    <w:rsid w:val="006C787E"/>
    <w:rsid w:val="006D07A5"/>
    <w:rsid w:val="006D17C5"/>
    <w:rsid w:val="006D31DB"/>
    <w:rsid w:val="006D4B00"/>
    <w:rsid w:val="006E09CB"/>
    <w:rsid w:val="006E3C85"/>
    <w:rsid w:val="006E4329"/>
    <w:rsid w:val="006E546E"/>
    <w:rsid w:val="006E7B53"/>
    <w:rsid w:val="006F1451"/>
    <w:rsid w:val="006F1B41"/>
    <w:rsid w:val="006F21F3"/>
    <w:rsid w:val="006F2371"/>
    <w:rsid w:val="006F467D"/>
    <w:rsid w:val="006F4D22"/>
    <w:rsid w:val="006F6E54"/>
    <w:rsid w:val="006F7350"/>
    <w:rsid w:val="00703E80"/>
    <w:rsid w:val="007054DD"/>
    <w:rsid w:val="00706D59"/>
    <w:rsid w:val="00710FE0"/>
    <w:rsid w:val="0071217C"/>
    <w:rsid w:val="00712CED"/>
    <w:rsid w:val="00715955"/>
    <w:rsid w:val="007165BD"/>
    <w:rsid w:val="0071775C"/>
    <w:rsid w:val="00722ED0"/>
    <w:rsid w:val="00727F08"/>
    <w:rsid w:val="00730960"/>
    <w:rsid w:val="00732E87"/>
    <w:rsid w:val="00735E3A"/>
    <w:rsid w:val="00741FE3"/>
    <w:rsid w:val="0074463C"/>
    <w:rsid w:val="00745446"/>
    <w:rsid w:val="00745595"/>
    <w:rsid w:val="00750BBC"/>
    <w:rsid w:val="00752C39"/>
    <w:rsid w:val="00754545"/>
    <w:rsid w:val="00755676"/>
    <w:rsid w:val="0076113A"/>
    <w:rsid w:val="007611CD"/>
    <w:rsid w:val="00770A97"/>
    <w:rsid w:val="00772C3E"/>
    <w:rsid w:val="0077347A"/>
    <w:rsid w:val="00777CFD"/>
    <w:rsid w:val="00780AD1"/>
    <w:rsid w:val="00780E67"/>
    <w:rsid w:val="00780EC3"/>
    <w:rsid w:val="007816D7"/>
    <w:rsid w:val="007828E4"/>
    <w:rsid w:val="00787E55"/>
    <w:rsid w:val="00791FA0"/>
    <w:rsid w:val="007933DD"/>
    <w:rsid w:val="00793A73"/>
    <w:rsid w:val="007A0EB2"/>
    <w:rsid w:val="007A3843"/>
    <w:rsid w:val="007A4110"/>
    <w:rsid w:val="007A53E1"/>
    <w:rsid w:val="007B3256"/>
    <w:rsid w:val="007B3C43"/>
    <w:rsid w:val="007C2C52"/>
    <w:rsid w:val="007C64F1"/>
    <w:rsid w:val="007C764E"/>
    <w:rsid w:val="007D079E"/>
    <w:rsid w:val="007D2F0F"/>
    <w:rsid w:val="007D2FEE"/>
    <w:rsid w:val="007D67CC"/>
    <w:rsid w:val="007E2FF7"/>
    <w:rsid w:val="007E3373"/>
    <w:rsid w:val="007E4313"/>
    <w:rsid w:val="007E4801"/>
    <w:rsid w:val="007F1CE5"/>
    <w:rsid w:val="007F5126"/>
    <w:rsid w:val="00801EC5"/>
    <w:rsid w:val="0080668F"/>
    <w:rsid w:val="00806D7D"/>
    <w:rsid w:val="00812C22"/>
    <w:rsid w:val="00813A9A"/>
    <w:rsid w:val="00815787"/>
    <w:rsid w:val="00817B44"/>
    <w:rsid w:val="00821842"/>
    <w:rsid w:val="00821A6C"/>
    <w:rsid w:val="00822CDA"/>
    <w:rsid w:val="00822D1D"/>
    <w:rsid w:val="0082371F"/>
    <w:rsid w:val="008251A3"/>
    <w:rsid w:val="00827450"/>
    <w:rsid w:val="008341CC"/>
    <w:rsid w:val="008354A2"/>
    <w:rsid w:val="0083739E"/>
    <w:rsid w:val="00843397"/>
    <w:rsid w:val="00844B2F"/>
    <w:rsid w:val="00845265"/>
    <w:rsid w:val="00847950"/>
    <w:rsid w:val="00847EA1"/>
    <w:rsid w:val="00850F1B"/>
    <w:rsid w:val="00851329"/>
    <w:rsid w:val="00852177"/>
    <w:rsid w:val="00852E10"/>
    <w:rsid w:val="00853AE7"/>
    <w:rsid w:val="008546B3"/>
    <w:rsid w:val="0085499B"/>
    <w:rsid w:val="00854B1E"/>
    <w:rsid w:val="008556C6"/>
    <w:rsid w:val="00855CF1"/>
    <w:rsid w:val="00856A2B"/>
    <w:rsid w:val="00857191"/>
    <w:rsid w:val="008578AC"/>
    <w:rsid w:val="00860008"/>
    <w:rsid w:val="0086153A"/>
    <w:rsid w:val="008651CE"/>
    <w:rsid w:val="008677C6"/>
    <w:rsid w:val="00881AF1"/>
    <w:rsid w:val="00882021"/>
    <w:rsid w:val="00882DB2"/>
    <w:rsid w:val="00882FC4"/>
    <w:rsid w:val="0088732F"/>
    <w:rsid w:val="00890065"/>
    <w:rsid w:val="00892DEE"/>
    <w:rsid w:val="00893398"/>
    <w:rsid w:val="008A0E1E"/>
    <w:rsid w:val="008A1D1D"/>
    <w:rsid w:val="008A2BEF"/>
    <w:rsid w:val="008A5B4F"/>
    <w:rsid w:val="008A6250"/>
    <w:rsid w:val="008A6BC2"/>
    <w:rsid w:val="008A75AE"/>
    <w:rsid w:val="008B35FC"/>
    <w:rsid w:val="008B3FB3"/>
    <w:rsid w:val="008B78B8"/>
    <w:rsid w:val="008C100C"/>
    <w:rsid w:val="008C4961"/>
    <w:rsid w:val="008C7396"/>
    <w:rsid w:val="008D23C9"/>
    <w:rsid w:val="008D464F"/>
    <w:rsid w:val="008E09FB"/>
    <w:rsid w:val="008E1CE1"/>
    <w:rsid w:val="008F022E"/>
    <w:rsid w:val="008F0C80"/>
    <w:rsid w:val="008F38CE"/>
    <w:rsid w:val="008F442D"/>
    <w:rsid w:val="008F5087"/>
    <w:rsid w:val="008F5387"/>
    <w:rsid w:val="008F58F4"/>
    <w:rsid w:val="008F61FB"/>
    <w:rsid w:val="00903557"/>
    <w:rsid w:val="00903BE1"/>
    <w:rsid w:val="00903F25"/>
    <w:rsid w:val="00907C51"/>
    <w:rsid w:val="009158FC"/>
    <w:rsid w:val="009225E1"/>
    <w:rsid w:val="0092395F"/>
    <w:rsid w:val="00931C97"/>
    <w:rsid w:val="00932BEE"/>
    <w:rsid w:val="00933ED8"/>
    <w:rsid w:val="0094311F"/>
    <w:rsid w:val="00944CF4"/>
    <w:rsid w:val="00945051"/>
    <w:rsid w:val="00951C02"/>
    <w:rsid w:val="009523EF"/>
    <w:rsid w:val="009558EF"/>
    <w:rsid w:val="009559EA"/>
    <w:rsid w:val="00957AE3"/>
    <w:rsid w:val="00960D49"/>
    <w:rsid w:val="00967B7B"/>
    <w:rsid w:val="009738A4"/>
    <w:rsid w:val="00976EDC"/>
    <w:rsid w:val="00977593"/>
    <w:rsid w:val="00977711"/>
    <w:rsid w:val="00980B92"/>
    <w:rsid w:val="00983EE3"/>
    <w:rsid w:val="00983F14"/>
    <w:rsid w:val="009853E2"/>
    <w:rsid w:val="00992B66"/>
    <w:rsid w:val="00993D7B"/>
    <w:rsid w:val="00995224"/>
    <w:rsid w:val="00996B9D"/>
    <w:rsid w:val="0099761A"/>
    <w:rsid w:val="009A1CFF"/>
    <w:rsid w:val="009A40CD"/>
    <w:rsid w:val="009A44D0"/>
    <w:rsid w:val="009A4C1B"/>
    <w:rsid w:val="009A5AEE"/>
    <w:rsid w:val="009B1274"/>
    <w:rsid w:val="009B383D"/>
    <w:rsid w:val="009C2B7C"/>
    <w:rsid w:val="009C7DCE"/>
    <w:rsid w:val="009D1D26"/>
    <w:rsid w:val="009D5461"/>
    <w:rsid w:val="009D54EE"/>
    <w:rsid w:val="009E2F18"/>
    <w:rsid w:val="009E5ACB"/>
    <w:rsid w:val="009F03D2"/>
    <w:rsid w:val="009F29FD"/>
    <w:rsid w:val="009F3D61"/>
    <w:rsid w:val="009F6A4E"/>
    <w:rsid w:val="00A001B9"/>
    <w:rsid w:val="00A00D6D"/>
    <w:rsid w:val="00A046ED"/>
    <w:rsid w:val="00A05FDF"/>
    <w:rsid w:val="00A07409"/>
    <w:rsid w:val="00A0789C"/>
    <w:rsid w:val="00A079C2"/>
    <w:rsid w:val="00A12CC2"/>
    <w:rsid w:val="00A142A2"/>
    <w:rsid w:val="00A14EA3"/>
    <w:rsid w:val="00A14F9A"/>
    <w:rsid w:val="00A25A6E"/>
    <w:rsid w:val="00A27D47"/>
    <w:rsid w:val="00A308C2"/>
    <w:rsid w:val="00A35543"/>
    <w:rsid w:val="00A3559F"/>
    <w:rsid w:val="00A355DC"/>
    <w:rsid w:val="00A36268"/>
    <w:rsid w:val="00A403F5"/>
    <w:rsid w:val="00A4104A"/>
    <w:rsid w:val="00A4123E"/>
    <w:rsid w:val="00A41EF3"/>
    <w:rsid w:val="00A41F43"/>
    <w:rsid w:val="00A43E5D"/>
    <w:rsid w:val="00A44E81"/>
    <w:rsid w:val="00A471E7"/>
    <w:rsid w:val="00A50716"/>
    <w:rsid w:val="00A53BC9"/>
    <w:rsid w:val="00A55204"/>
    <w:rsid w:val="00A56D56"/>
    <w:rsid w:val="00A57874"/>
    <w:rsid w:val="00A620C3"/>
    <w:rsid w:val="00A631F9"/>
    <w:rsid w:val="00A710C8"/>
    <w:rsid w:val="00A74192"/>
    <w:rsid w:val="00A777E7"/>
    <w:rsid w:val="00A83CAA"/>
    <w:rsid w:val="00A8547F"/>
    <w:rsid w:val="00A85EB1"/>
    <w:rsid w:val="00A86F30"/>
    <w:rsid w:val="00A9135E"/>
    <w:rsid w:val="00A91CEB"/>
    <w:rsid w:val="00A92A05"/>
    <w:rsid w:val="00AA1F70"/>
    <w:rsid w:val="00AA36D0"/>
    <w:rsid w:val="00AA5CBF"/>
    <w:rsid w:val="00AA7BD8"/>
    <w:rsid w:val="00AB66A4"/>
    <w:rsid w:val="00AB69EF"/>
    <w:rsid w:val="00AB6A05"/>
    <w:rsid w:val="00AC1887"/>
    <w:rsid w:val="00AC44F2"/>
    <w:rsid w:val="00AC5012"/>
    <w:rsid w:val="00AC6C45"/>
    <w:rsid w:val="00AC7AF6"/>
    <w:rsid w:val="00AD0665"/>
    <w:rsid w:val="00AD0F45"/>
    <w:rsid w:val="00AD1298"/>
    <w:rsid w:val="00AD14CE"/>
    <w:rsid w:val="00AD4704"/>
    <w:rsid w:val="00AD6C00"/>
    <w:rsid w:val="00AD7FD8"/>
    <w:rsid w:val="00AE0702"/>
    <w:rsid w:val="00AE5548"/>
    <w:rsid w:val="00AF0908"/>
    <w:rsid w:val="00AF0D84"/>
    <w:rsid w:val="00AF1133"/>
    <w:rsid w:val="00AF5EEC"/>
    <w:rsid w:val="00AF622D"/>
    <w:rsid w:val="00AF7697"/>
    <w:rsid w:val="00B01548"/>
    <w:rsid w:val="00B01B8E"/>
    <w:rsid w:val="00B02B47"/>
    <w:rsid w:val="00B050AF"/>
    <w:rsid w:val="00B05C99"/>
    <w:rsid w:val="00B07128"/>
    <w:rsid w:val="00B103B8"/>
    <w:rsid w:val="00B10DFC"/>
    <w:rsid w:val="00B13AF7"/>
    <w:rsid w:val="00B14DB7"/>
    <w:rsid w:val="00B16338"/>
    <w:rsid w:val="00B163FF"/>
    <w:rsid w:val="00B209DE"/>
    <w:rsid w:val="00B20ED5"/>
    <w:rsid w:val="00B21035"/>
    <w:rsid w:val="00B213E1"/>
    <w:rsid w:val="00B2415D"/>
    <w:rsid w:val="00B26B4C"/>
    <w:rsid w:val="00B27191"/>
    <w:rsid w:val="00B31516"/>
    <w:rsid w:val="00B31D35"/>
    <w:rsid w:val="00B356DD"/>
    <w:rsid w:val="00B35B4A"/>
    <w:rsid w:val="00B36720"/>
    <w:rsid w:val="00B5002D"/>
    <w:rsid w:val="00B53807"/>
    <w:rsid w:val="00B56878"/>
    <w:rsid w:val="00B569DB"/>
    <w:rsid w:val="00B57C0F"/>
    <w:rsid w:val="00B607AD"/>
    <w:rsid w:val="00B60F2D"/>
    <w:rsid w:val="00B62028"/>
    <w:rsid w:val="00B62E2E"/>
    <w:rsid w:val="00B641A5"/>
    <w:rsid w:val="00B641AA"/>
    <w:rsid w:val="00B64B1A"/>
    <w:rsid w:val="00B668D7"/>
    <w:rsid w:val="00B73A86"/>
    <w:rsid w:val="00B75681"/>
    <w:rsid w:val="00B76444"/>
    <w:rsid w:val="00B80CDB"/>
    <w:rsid w:val="00B81AB9"/>
    <w:rsid w:val="00B84D7B"/>
    <w:rsid w:val="00B86BC7"/>
    <w:rsid w:val="00B87876"/>
    <w:rsid w:val="00B93485"/>
    <w:rsid w:val="00B9497D"/>
    <w:rsid w:val="00BA0919"/>
    <w:rsid w:val="00BA2083"/>
    <w:rsid w:val="00BA35B3"/>
    <w:rsid w:val="00BA3A45"/>
    <w:rsid w:val="00BA7DAA"/>
    <w:rsid w:val="00BB062E"/>
    <w:rsid w:val="00BB78A9"/>
    <w:rsid w:val="00BC439B"/>
    <w:rsid w:val="00BC7D72"/>
    <w:rsid w:val="00BD0C18"/>
    <w:rsid w:val="00BD5C4F"/>
    <w:rsid w:val="00BD74E8"/>
    <w:rsid w:val="00BE00AC"/>
    <w:rsid w:val="00BE0635"/>
    <w:rsid w:val="00BE0637"/>
    <w:rsid w:val="00BE1BB3"/>
    <w:rsid w:val="00BE1CE0"/>
    <w:rsid w:val="00BF026B"/>
    <w:rsid w:val="00BF2FF9"/>
    <w:rsid w:val="00BF3723"/>
    <w:rsid w:val="00C00D1C"/>
    <w:rsid w:val="00C02DEC"/>
    <w:rsid w:val="00C03BCF"/>
    <w:rsid w:val="00C04891"/>
    <w:rsid w:val="00C06EC5"/>
    <w:rsid w:val="00C1024C"/>
    <w:rsid w:val="00C12AF1"/>
    <w:rsid w:val="00C130CD"/>
    <w:rsid w:val="00C1379D"/>
    <w:rsid w:val="00C20C97"/>
    <w:rsid w:val="00C21A60"/>
    <w:rsid w:val="00C21C43"/>
    <w:rsid w:val="00C23558"/>
    <w:rsid w:val="00C254A7"/>
    <w:rsid w:val="00C30BBD"/>
    <w:rsid w:val="00C32606"/>
    <w:rsid w:val="00C40BDA"/>
    <w:rsid w:val="00C43D40"/>
    <w:rsid w:val="00C45F5B"/>
    <w:rsid w:val="00C46AEF"/>
    <w:rsid w:val="00C50C8C"/>
    <w:rsid w:val="00C52EFC"/>
    <w:rsid w:val="00C542C1"/>
    <w:rsid w:val="00C55246"/>
    <w:rsid w:val="00C55966"/>
    <w:rsid w:val="00C56762"/>
    <w:rsid w:val="00C56949"/>
    <w:rsid w:val="00C6111F"/>
    <w:rsid w:val="00C6211E"/>
    <w:rsid w:val="00C6546E"/>
    <w:rsid w:val="00C66549"/>
    <w:rsid w:val="00C71349"/>
    <w:rsid w:val="00C7242E"/>
    <w:rsid w:val="00C7321D"/>
    <w:rsid w:val="00C7613B"/>
    <w:rsid w:val="00C761AD"/>
    <w:rsid w:val="00C76CAA"/>
    <w:rsid w:val="00C77916"/>
    <w:rsid w:val="00C77E8B"/>
    <w:rsid w:val="00C824F3"/>
    <w:rsid w:val="00C83566"/>
    <w:rsid w:val="00C85F5E"/>
    <w:rsid w:val="00C9139F"/>
    <w:rsid w:val="00C93F2E"/>
    <w:rsid w:val="00CA025D"/>
    <w:rsid w:val="00CA144C"/>
    <w:rsid w:val="00CA2698"/>
    <w:rsid w:val="00CA2EB2"/>
    <w:rsid w:val="00CA3AC5"/>
    <w:rsid w:val="00CA44FF"/>
    <w:rsid w:val="00CA5783"/>
    <w:rsid w:val="00CA5EC9"/>
    <w:rsid w:val="00CA5F99"/>
    <w:rsid w:val="00CC59E5"/>
    <w:rsid w:val="00CC5EC1"/>
    <w:rsid w:val="00CD2928"/>
    <w:rsid w:val="00CD2BD7"/>
    <w:rsid w:val="00CD3924"/>
    <w:rsid w:val="00CD6CD4"/>
    <w:rsid w:val="00CE035E"/>
    <w:rsid w:val="00CE0648"/>
    <w:rsid w:val="00CE06CB"/>
    <w:rsid w:val="00CE1F32"/>
    <w:rsid w:val="00CF18D3"/>
    <w:rsid w:val="00CF2745"/>
    <w:rsid w:val="00CF4874"/>
    <w:rsid w:val="00D027BA"/>
    <w:rsid w:val="00D06421"/>
    <w:rsid w:val="00D10846"/>
    <w:rsid w:val="00D10AD7"/>
    <w:rsid w:val="00D11581"/>
    <w:rsid w:val="00D122C5"/>
    <w:rsid w:val="00D13A53"/>
    <w:rsid w:val="00D142A8"/>
    <w:rsid w:val="00D17F06"/>
    <w:rsid w:val="00D211A8"/>
    <w:rsid w:val="00D24CB9"/>
    <w:rsid w:val="00D24DAF"/>
    <w:rsid w:val="00D27F14"/>
    <w:rsid w:val="00D27F62"/>
    <w:rsid w:val="00D336F4"/>
    <w:rsid w:val="00D34E24"/>
    <w:rsid w:val="00D367FF"/>
    <w:rsid w:val="00D417A8"/>
    <w:rsid w:val="00D41895"/>
    <w:rsid w:val="00D422AB"/>
    <w:rsid w:val="00D4234B"/>
    <w:rsid w:val="00D425FC"/>
    <w:rsid w:val="00D43CB9"/>
    <w:rsid w:val="00D44AFA"/>
    <w:rsid w:val="00D50E4C"/>
    <w:rsid w:val="00D5207A"/>
    <w:rsid w:val="00D5271C"/>
    <w:rsid w:val="00D54431"/>
    <w:rsid w:val="00D56563"/>
    <w:rsid w:val="00D57FA6"/>
    <w:rsid w:val="00D57FAD"/>
    <w:rsid w:val="00D60DFE"/>
    <w:rsid w:val="00D62F3E"/>
    <w:rsid w:val="00D65090"/>
    <w:rsid w:val="00D71A1D"/>
    <w:rsid w:val="00D7201E"/>
    <w:rsid w:val="00D763BC"/>
    <w:rsid w:val="00D8216B"/>
    <w:rsid w:val="00D852A1"/>
    <w:rsid w:val="00D862A8"/>
    <w:rsid w:val="00D9062D"/>
    <w:rsid w:val="00D91873"/>
    <w:rsid w:val="00D943E5"/>
    <w:rsid w:val="00DA5475"/>
    <w:rsid w:val="00DA68CF"/>
    <w:rsid w:val="00DB3DD8"/>
    <w:rsid w:val="00DB7C1F"/>
    <w:rsid w:val="00DC2E41"/>
    <w:rsid w:val="00DC389E"/>
    <w:rsid w:val="00DC3F77"/>
    <w:rsid w:val="00DC6D66"/>
    <w:rsid w:val="00DC75C8"/>
    <w:rsid w:val="00DD0478"/>
    <w:rsid w:val="00DD2BDF"/>
    <w:rsid w:val="00DD3F2A"/>
    <w:rsid w:val="00DD45F4"/>
    <w:rsid w:val="00DD73AA"/>
    <w:rsid w:val="00DE0F9F"/>
    <w:rsid w:val="00DE1A39"/>
    <w:rsid w:val="00DE40DE"/>
    <w:rsid w:val="00DE4250"/>
    <w:rsid w:val="00DE46EE"/>
    <w:rsid w:val="00DE4B59"/>
    <w:rsid w:val="00DE6F0E"/>
    <w:rsid w:val="00DE6F8D"/>
    <w:rsid w:val="00DE7AAC"/>
    <w:rsid w:val="00DF0303"/>
    <w:rsid w:val="00DF1F29"/>
    <w:rsid w:val="00DF2D77"/>
    <w:rsid w:val="00DF302D"/>
    <w:rsid w:val="00DF585E"/>
    <w:rsid w:val="00DF5A5B"/>
    <w:rsid w:val="00DF5EAF"/>
    <w:rsid w:val="00DF71DF"/>
    <w:rsid w:val="00E01912"/>
    <w:rsid w:val="00E04728"/>
    <w:rsid w:val="00E06227"/>
    <w:rsid w:val="00E06A9A"/>
    <w:rsid w:val="00E076E9"/>
    <w:rsid w:val="00E104FE"/>
    <w:rsid w:val="00E1429C"/>
    <w:rsid w:val="00E14F5A"/>
    <w:rsid w:val="00E15F22"/>
    <w:rsid w:val="00E20F80"/>
    <w:rsid w:val="00E21636"/>
    <w:rsid w:val="00E230BA"/>
    <w:rsid w:val="00E239B6"/>
    <w:rsid w:val="00E310E0"/>
    <w:rsid w:val="00E31A55"/>
    <w:rsid w:val="00E32F7C"/>
    <w:rsid w:val="00E33543"/>
    <w:rsid w:val="00E35020"/>
    <w:rsid w:val="00E36FE1"/>
    <w:rsid w:val="00E4299F"/>
    <w:rsid w:val="00E43C11"/>
    <w:rsid w:val="00E55AD3"/>
    <w:rsid w:val="00E57DB7"/>
    <w:rsid w:val="00E61170"/>
    <w:rsid w:val="00E669D3"/>
    <w:rsid w:val="00E66BA0"/>
    <w:rsid w:val="00E66E38"/>
    <w:rsid w:val="00E67676"/>
    <w:rsid w:val="00E70F1C"/>
    <w:rsid w:val="00E72306"/>
    <w:rsid w:val="00E76351"/>
    <w:rsid w:val="00E7674F"/>
    <w:rsid w:val="00E769D4"/>
    <w:rsid w:val="00E8026D"/>
    <w:rsid w:val="00E80D44"/>
    <w:rsid w:val="00E9034C"/>
    <w:rsid w:val="00E90717"/>
    <w:rsid w:val="00E92030"/>
    <w:rsid w:val="00E945FA"/>
    <w:rsid w:val="00E947B6"/>
    <w:rsid w:val="00E97466"/>
    <w:rsid w:val="00EA1C84"/>
    <w:rsid w:val="00EA23DD"/>
    <w:rsid w:val="00EA3B33"/>
    <w:rsid w:val="00EA45E7"/>
    <w:rsid w:val="00EA489A"/>
    <w:rsid w:val="00EB0402"/>
    <w:rsid w:val="00EB27F6"/>
    <w:rsid w:val="00EB5421"/>
    <w:rsid w:val="00EB5632"/>
    <w:rsid w:val="00EB7C69"/>
    <w:rsid w:val="00EC1016"/>
    <w:rsid w:val="00EC3DBB"/>
    <w:rsid w:val="00EC4D9D"/>
    <w:rsid w:val="00EC5F35"/>
    <w:rsid w:val="00EC6397"/>
    <w:rsid w:val="00ED27C6"/>
    <w:rsid w:val="00ED3921"/>
    <w:rsid w:val="00ED540D"/>
    <w:rsid w:val="00EE100F"/>
    <w:rsid w:val="00EE1E0B"/>
    <w:rsid w:val="00EE3179"/>
    <w:rsid w:val="00EE32B1"/>
    <w:rsid w:val="00EE3C80"/>
    <w:rsid w:val="00EE4410"/>
    <w:rsid w:val="00EE6A00"/>
    <w:rsid w:val="00EE6EBD"/>
    <w:rsid w:val="00EE77C9"/>
    <w:rsid w:val="00EE7D13"/>
    <w:rsid w:val="00EF1062"/>
    <w:rsid w:val="00EF1697"/>
    <w:rsid w:val="00EF2CF3"/>
    <w:rsid w:val="00EF4226"/>
    <w:rsid w:val="00EF4882"/>
    <w:rsid w:val="00EF545E"/>
    <w:rsid w:val="00EF5B8E"/>
    <w:rsid w:val="00EF7DE8"/>
    <w:rsid w:val="00F003C0"/>
    <w:rsid w:val="00F03991"/>
    <w:rsid w:val="00F0710E"/>
    <w:rsid w:val="00F073E0"/>
    <w:rsid w:val="00F07E6A"/>
    <w:rsid w:val="00F10B93"/>
    <w:rsid w:val="00F13165"/>
    <w:rsid w:val="00F132B2"/>
    <w:rsid w:val="00F15D58"/>
    <w:rsid w:val="00F20219"/>
    <w:rsid w:val="00F24170"/>
    <w:rsid w:val="00F249F9"/>
    <w:rsid w:val="00F27B42"/>
    <w:rsid w:val="00F27DA9"/>
    <w:rsid w:val="00F27F55"/>
    <w:rsid w:val="00F30566"/>
    <w:rsid w:val="00F3260A"/>
    <w:rsid w:val="00F41277"/>
    <w:rsid w:val="00F42099"/>
    <w:rsid w:val="00F4291F"/>
    <w:rsid w:val="00F432F0"/>
    <w:rsid w:val="00F45E0E"/>
    <w:rsid w:val="00F46438"/>
    <w:rsid w:val="00F47A7C"/>
    <w:rsid w:val="00F47F30"/>
    <w:rsid w:val="00F50B4E"/>
    <w:rsid w:val="00F5125F"/>
    <w:rsid w:val="00F51AF1"/>
    <w:rsid w:val="00F5240A"/>
    <w:rsid w:val="00F53893"/>
    <w:rsid w:val="00F552C7"/>
    <w:rsid w:val="00F55A86"/>
    <w:rsid w:val="00F573F4"/>
    <w:rsid w:val="00F6019E"/>
    <w:rsid w:val="00F633FA"/>
    <w:rsid w:val="00F636FC"/>
    <w:rsid w:val="00F66C85"/>
    <w:rsid w:val="00F67E65"/>
    <w:rsid w:val="00F719DB"/>
    <w:rsid w:val="00F71A67"/>
    <w:rsid w:val="00F7356C"/>
    <w:rsid w:val="00F81243"/>
    <w:rsid w:val="00F823B8"/>
    <w:rsid w:val="00F83B35"/>
    <w:rsid w:val="00F84A73"/>
    <w:rsid w:val="00F85576"/>
    <w:rsid w:val="00F9062E"/>
    <w:rsid w:val="00F90F0E"/>
    <w:rsid w:val="00F94152"/>
    <w:rsid w:val="00FA2059"/>
    <w:rsid w:val="00FA361D"/>
    <w:rsid w:val="00FB1E02"/>
    <w:rsid w:val="00FB34A0"/>
    <w:rsid w:val="00FB384A"/>
    <w:rsid w:val="00FB3A75"/>
    <w:rsid w:val="00FB5300"/>
    <w:rsid w:val="00FC1320"/>
    <w:rsid w:val="00FC1778"/>
    <w:rsid w:val="00FC5615"/>
    <w:rsid w:val="00FC566D"/>
    <w:rsid w:val="00FD012A"/>
    <w:rsid w:val="00FD070C"/>
    <w:rsid w:val="00FD22AC"/>
    <w:rsid w:val="00FD2E15"/>
    <w:rsid w:val="00FD3B8F"/>
    <w:rsid w:val="00FD445B"/>
    <w:rsid w:val="00FD48FE"/>
    <w:rsid w:val="00FE5C13"/>
    <w:rsid w:val="00FE6D9F"/>
    <w:rsid w:val="00FF4210"/>
    <w:rsid w:val="00FF42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hyperlink" Target="http://www.microsoft.com/" TargetMode="External"/><Relationship Id="rId18" Type="http://schemas.openxmlformats.org/officeDocument/2006/relationships/hyperlink" Target="https://www.oasis-open.org/policies-guidelines/ipr" TargetMode="External"/><Relationship Id="rId26" Type="http://schemas.openxmlformats.org/officeDocument/2006/relationships/footer" Target="footer2.xml"/><Relationship Id="rId39" Type="http://schemas.openxmlformats.org/officeDocument/2006/relationships/hyperlink" Target="http://www.rfc-editor.org/info/rfc2045" TargetMode="External"/><Relationship Id="rId21" Type="http://schemas.openxmlformats.org/officeDocument/2006/relationships/hyperlink" Target="https://www.oasis-open.org/policies-guidelines/tc-process" TargetMode="External"/><Relationship Id="rId34" Type="http://schemas.openxmlformats.org/officeDocument/2006/relationships/hyperlink" Target="https://www.iso.org/standard/39534.html" TargetMode="External"/><Relationship Id="rId42" Type="http://schemas.openxmlformats.org/officeDocument/2006/relationships/hyperlink" Target="http://www.rfc-editor.org/info/rfc5646" TargetMode="External"/><Relationship Id="rId47" Type="http://schemas.openxmlformats.org/officeDocument/2006/relationships/hyperlink" Target="http://semver.org/" TargetMode="External"/><Relationship Id="rId50" Type="http://schemas.openxmlformats.org/officeDocument/2006/relationships/hyperlink" Target="https://cwe.mitre.org" TargetMode="External"/><Relationship Id="rId55" Type="http://schemas.openxmlformats.org/officeDocument/2006/relationships/hyperlink" Target="https://www.iso.org/standard/42926.html" TargetMode="External"/><Relationship Id="rId63" Type="http://schemas.openxmlformats.org/officeDocument/2006/relationships/hyperlink" Target="https://github.com/oasis-tcs/sarif-spec/issues/73" TargetMode="External"/><Relationship Id="rId68" Type="http://schemas.openxmlformats.org/officeDocument/2006/relationships/hyperlink" Target="https://github.com/oasis-tcs/sarif-spec/issues/81" TargetMode="External"/><Relationship Id="rId76" Type="http://schemas.openxmlformats.org/officeDocument/2006/relationships/hyperlink" Target="https://github.com/oasis-tcs/sarif-spec/issues/94" TargetMode="External"/><Relationship Id="rId84" Type="http://schemas.openxmlformats.org/officeDocument/2006/relationships/hyperlink" Target="https://github.com/oasis-tcs/sarif-spec/issues/84" TargetMode="External"/><Relationship Id="rId89" Type="http://schemas.openxmlformats.org/officeDocument/2006/relationships/hyperlink" Target="https://github.com/oasis-tcs/sarif-spec/issues/86" TargetMode="External"/><Relationship Id="rId7" Type="http://schemas.openxmlformats.org/officeDocument/2006/relationships/endnotes" Target="endnotes.xml"/><Relationship Id="rId71" Type="http://schemas.openxmlformats.org/officeDocument/2006/relationships/hyperlink" Target="https://github.com/oasis-tcs/sarif-spec/issues/83" TargetMode="External"/><Relationship Id="rId92" Type="http://schemas.openxmlformats.org/officeDocument/2006/relationships/hyperlink" Target="https://github.com/oasis-tcs/sarif-spec/issues/133" TargetMode="External"/><Relationship Id="rId2" Type="http://schemas.openxmlformats.org/officeDocument/2006/relationships/numbering" Target="numbering.xml"/><Relationship Id="rId16" Type="http://schemas.openxmlformats.org/officeDocument/2006/relationships/hyperlink" Target="https://www.oasis-open.org/policies-guidelines/tc-process" TargetMode="External"/><Relationship Id="rId29" Type="http://schemas.openxmlformats.org/officeDocument/2006/relationships/hyperlink" Target="https://www.oasis-open.org/policies-guidelines/ipr" TargetMode="External"/><Relationship Id="rId11" Type="http://schemas.openxmlformats.org/officeDocument/2006/relationships/hyperlink" Target="http://www.semmle.com/" TargetMode="External"/><Relationship Id="rId24" Type="http://schemas.openxmlformats.org/officeDocument/2006/relationships/header" Target="header2.xml"/><Relationship Id="rId32" Type="http://schemas.openxmlformats.org/officeDocument/2006/relationships/hyperlink" Target="https://www.iso.org/standard/22109.html" TargetMode="External"/><Relationship Id="rId37" Type="http://schemas.openxmlformats.org/officeDocument/2006/relationships/hyperlink" Target="http://json-schema.org/latest/json-schema-core.html" TargetMode="External"/><Relationship Id="rId40" Type="http://schemas.openxmlformats.org/officeDocument/2006/relationships/hyperlink" Target="http://www.rfc-editor.org/info/rfc3629" TargetMode="External"/><Relationship Id="rId45" Type="http://schemas.openxmlformats.org/officeDocument/2006/relationships/hyperlink" Target="http://www.rfc-editor.org/info/rfc8174" TargetMode="External"/><Relationship Id="rId53" Type="http://schemas.openxmlformats.org/officeDocument/2006/relationships/hyperlink" Target="https://www.iso.org/standard/57853.html" TargetMode="External"/><Relationship Id="rId58" Type="http://schemas.openxmlformats.org/officeDocument/2006/relationships/hyperlink" Target="https://github.com/oasis-tcs/sarif-spec/issues/56" TargetMode="External"/><Relationship Id="rId66" Type="http://schemas.openxmlformats.org/officeDocument/2006/relationships/hyperlink" Target="https://github.com/oasis-tcs/sarif-spec/issues/66" TargetMode="External"/><Relationship Id="rId74" Type="http://schemas.openxmlformats.org/officeDocument/2006/relationships/hyperlink" Target="https://github.com/oasis-tcs/sarif-spec/issues/91" TargetMode="External"/><Relationship Id="rId79" Type="http://schemas.openxmlformats.org/officeDocument/2006/relationships/hyperlink" Target="https://github.com/oasis-tcs/sarif-spec/issues/15" TargetMode="External"/><Relationship Id="rId87" Type="http://schemas.openxmlformats.org/officeDocument/2006/relationships/hyperlink" Target="https://github.com/oasis-tcs/sarif-spec/issues/75" TargetMode="External"/><Relationship Id="rId5" Type="http://schemas.openxmlformats.org/officeDocument/2006/relationships/webSettings" Target="webSettings.xml"/><Relationship Id="rId61" Type="http://schemas.openxmlformats.org/officeDocument/2006/relationships/hyperlink" Target="https://github.com/oasis-tcs/sarif-spec/issues/69" TargetMode="External"/><Relationship Id="rId82" Type="http://schemas.openxmlformats.org/officeDocument/2006/relationships/hyperlink" Target="https://github.com/oasis-tcs/sarif-spec/issues/63" TargetMode="External"/><Relationship Id="rId90" Type="http://schemas.openxmlformats.org/officeDocument/2006/relationships/hyperlink" Target="https://github.com/oasis-tcs/sarif-spec/issues/95" TargetMode="External"/><Relationship Id="rId95" Type="http://schemas.openxmlformats.org/officeDocument/2006/relationships/theme" Target="theme/theme1.xml"/><Relationship Id="rId19" Type="http://schemas.openxmlformats.org/officeDocument/2006/relationships/hyperlink" Target="https://www.oasis-open.org/policies-guidelines/ipr" TargetMode="External"/><Relationship Id="rId14" Type="http://schemas.openxmlformats.org/officeDocument/2006/relationships/hyperlink" Target="mailto:larrygolding@comcast.net" TargetMode="External"/><Relationship Id="rId22" Type="http://schemas.openxmlformats.org/officeDocument/2006/relationships/hyperlink" Target="https://www.oasis-open.org/policies-guidelines/ipr" TargetMode="External"/><Relationship Id="rId27" Type="http://schemas.openxmlformats.org/officeDocument/2006/relationships/header" Target="header3.xml"/><Relationship Id="rId30" Type="http://schemas.openxmlformats.org/officeDocument/2006/relationships/hyperlink" Target="https://www.oasis-open.org/policies-guidelines/ipr" TargetMode="External"/><Relationship Id="rId35" Type="http://schemas.openxmlformats.org/officeDocument/2006/relationships/hyperlink" Target="https://www.iso.org/standard/40874.html" TargetMode="External"/><Relationship Id="rId43" Type="http://schemas.openxmlformats.org/officeDocument/2006/relationships/hyperlink" Target="http://www.rfc-editor.org/info/rfc7763" TargetMode="External"/><Relationship Id="rId48" Type="http://schemas.openxmlformats.org/officeDocument/2006/relationships/hyperlink" Target="http://www.unicode.org/versions/Unicode10.0.0/" TargetMode="External"/><Relationship Id="rId56" Type="http://schemas.openxmlformats.org/officeDocument/2006/relationships/hyperlink" Target="https://github.com/oasis-tcs/sarif-spec/issues/25" TargetMode="External"/><Relationship Id="rId64" Type="http://schemas.openxmlformats.org/officeDocument/2006/relationships/hyperlink" Target="https://github.com/oasis-tcs/sarif-spec/issues/79" TargetMode="External"/><Relationship Id="rId69" Type="http://schemas.openxmlformats.org/officeDocument/2006/relationships/hyperlink" Target="https://github.com/oasis-tcs/sarif-spec/issues/88" TargetMode="External"/><Relationship Id="rId77" Type="http://schemas.openxmlformats.org/officeDocument/2006/relationships/hyperlink" Target="https://github.com/oasis-tcs/sarif-spec/issues/104" TargetMode="External"/><Relationship Id="rId8" Type="http://schemas.openxmlformats.org/officeDocument/2006/relationships/hyperlink" Target="https://www.oasis-open.org/committees/sarif/" TargetMode="External"/><Relationship Id="rId51" Type="http://schemas.openxmlformats.org/officeDocument/2006/relationships/hyperlink" Target="https://github.com/github/cmark" TargetMode="External"/><Relationship Id="rId72" Type="http://schemas.openxmlformats.org/officeDocument/2006/relationships/hyperlink" Target="https://github.com/oasis-tcs/sarif-spec/issues/89" TargetMode="External"/><Relationship Id="rId80" Type="http://schemas.openxmlformats.org/officeDocument/2006/relationships/hyperlink" Target="https://github.com/oasis-tcs/sarif-spec/issues/23" TargetMode="External"/><Relationship Id="rId85" Type="http://schemas.openxmlformats.org/officeDocument/2006/relationships/hyperlink" Target="https://github.com/oasis-tcs/sarif-spec/issues/102" TargetMode="External"/><Relationship Id="rId93"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25" Type="http://schemas.openxmlformats.org/officeDocument/2006/relationships/footer" Target="footer1.xml"/><Relationship Id="rId33" Type="http://schemas.openxmlformats.org/officeDocument/2006/relationships/hyperlink" Target="https://www.iso.org/standard/4767.html" TargetMode="External"/><Relationship Id="rId38" Type="http://schemas.openxmlformats.org/officeDocument/2006/relationships/hyperlink" Target="http://www.ietf.org/rfc/rfc2119.txt" TargetMode="External"/><Relationship Id="rId46" Type="http://schemas.openxmlformats.org/officeDocument/2006/relationships/hyperlink" Target="http://www.rfc-editor.org/info/rfc8259" TargetMode="External"/><Relationship Id="rId59" Type="http://schemas.openxmlformats.org/officeDocument/2006/relationships/hyperlink" Target="https://github.com/oasis-tcs/sarif-spec/issues/33" TargetMode="External"/><Relationship Id="rId67" Type="http://schemas.openxmlformats.org/officeDocument/2006/relationships/hyperlink" Target="https://github.com/oasis-tcs/sarif-spec/issues/74" TargetMode="External"/><Relationship Id="rId20" Type="http://schemas.openxmlformats.org/officeDocument/2006/relationships/hyperlink" Target="https://www.oasis-open.org/committees/sarif/ipr.php" TargetMode="External"/><Relationship Id="rId41" Type="http://schemas.openxmlformats.org/officeDocument/2006/relationships/hyperlink" Target="http://www.rfc-editor.org/info/rfc3986" TargetMode="External"/><Relationship Id="rId54" Type="http://schemas.openxmlformats.org/officeDocument/2006/relationships/hyperlink" Target="https://www.iso.org/standard/64029.html" TargetMode="External"/><Relationship Id="rId62" Type="http://schemas.openxmlformats.org/officeDocument/2006/relationships/hyperlink" Target="https://github.com/oasis-tcs/sarif-spec/issues/72" TargetMode="External"/><Relationship Id="rId70" Type="http://schemas.openxmlformats.org/officeDocument/2006/relationships/hyperlink" Target="https://github.com/oasis-tcs/sarif-spec/issues/82" TargetMode="External"/><Relationship Id="rId75" Type="http://schemas.openxmlformats.org/officeDocument/2006/relationships/hyperlink" Target="https://github.com/oasis-tcs/sarif-spec/issues/92" TargetMode="External"/><Relationship Id="rId83" Type="http://schemas.openxmlformats.org/officeDocument/2006/relationships/hyperlink" Target="https://github.com/oasis-tcs/sarif-spec/issues/64" TargetMode="External"/><Relationship Id="rId88" Type="http://schemas.openxmlformats.org/officeDocument/2006/relationships/hyperlink" Target="https://github.com/oasis-tcs/sarif-spec/issues/80" TargetMode="External"/><Relationship Id="rId91" Type="http://schemas.openxmlformats.org/officeDocument/2006/relationships/hyperlink" Target="https://github.com/oasis-tcs/sarif-spec/issues/96"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oasis-open.org/policies-guidelines/oasis-defined-terms-2017-05-26" TargetMode="External"/><Relationship Id="rId23" Type="http://schemas.openxmlformats.org/officeDocument/2006/relationships/header" Target="header1.xml"/><Relationship Id="rId28" Type="http://schemas.openxmlformats.org/officeDocument/2006/relationships/footer" Target="footer3.xml"/><Relationship Id="rId36" Type="http://schemas.openxmlformats.org/officeDocument/2006/relationships/hyperlink" Target="https://www.iso.org/standard/26153.html" TargetMode="External"/><Relationship Id="rId49" Type="http://schemas.openxmlformats.org/officeDocument/2006/relationships/hyperlink" Target="http://spec.commonmark.org/0.28/" TargetMode="External"/><Relationship Id="rId57" Type="http://schemas.openxmlformats.org/officeDocument/2006/relationships/hyperlink" Target="https://github.com/oasis-tcs/sarif-spec/issues/27" TargetMode="External"/><Relationship Id="rId10" Type="http://schemas.openxmlformats.org/officeDocument/2006/relationships/hyperlink" Target="mailto:luke@semmle.com" TargetMode="External"/><Relationship Id="rId31" Type="http://schemas.openxmlformats.org/officeDocument/2006/relationships/hyperlink" Target="https://www.oasis-open.org/committees/sarif/ipr.php" TargetMode="External"/><Relationship Id="rId44" Type="http://schemas.openxmlformats.org/officeDocument/2006/relationships/hyperlink" Target="http://www.rfc-editor.org/info/rfc7764" TargetMode="External"/><Relationship Id="rId52" Type="http://schemas.openxmlformats.org/officeDocument/2006/relationships/hyperlink" Target="https://githubengineering.com/a-formal-spec-for-github-markdown/" TargetMode="External"/><Relationship Id="rId60" Type="http://schemas.openxmlformats.org/officeDocument/2006/relationships/hyperlink" Target="https://github.com/oasis-tcs/sarif-spec/issues/61" TargetMode="External"/><Relationship Id="rId65" Type="http://schemas.openxmlformats.org/officeDocument/2006/relationships/hyperlink" Target="https://github.com/oasis-tcs/sarif-spec/issues/65" TargetMode="External"/><Relationship Id="rId73" Type="http://schemas.openxmlformats.org/officeDocument/2006/relationships/hyperlink" Target="https://github.com/oasis-tcs/sarif-spec/issues/90" TargetMode="External"/><Relationship Id="rId78" Type="http://schemas.openxmlformats.org/officeDocument/2006/relationships/hyperlink" Target="https://github.com/oasis-tcs/sarif-spec/issues/10" TargetMode="External"/><Relationship Id="rId81" Type="http://schemas.openxmlformats.org/officeDocument/2006/relationships/hyperlink" Target="https://github.com/oasis-tcs/sarif-spec/issues/29" TargetMode="External"/><Relationship Id="rId86" Type="http://schemas.openxmlformats.org/officeDocument/2006/relationships/hyperlink" Target="https://github.com/oasis-tcs/sarif-spec/issues/110" TargetMode="External"/><Relationship Id="rId94"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mailto:dmk@dmk.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AB0D74-8027-44DD-9D40-D75117F4A0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12922</TotalTime>
  <Pages>117</Pages>
  <Words>47596</Words>
  <Characters>271299</Characters>
  <Application>Microsoft Office Word</Application>
  <DocSecurity>0</DocSecurity>
  <Lines>2260</Lines>
  <Paragraphs>636</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318259</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566</cp:revision>
  <cp:lastPrinted>2011-08-05T16:21:00Z</cp:lastPrinted>
  <dcterms:created xsi:type="dcterms:W3CDTF">2017-08-01T19:18:00Z</dcterms:created>
  <dcterms:modified xsi:type="dcterms:W3CDTF">2018-04-17T19:21:00Z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