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D56A8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w:t>
        </w:r>
        <w:r w:rsidR="00BF026B">
          <w:rPr>
            <w:noProof/>
            <w:webHidden/>
          </w:rPr>
          <w:t>0</w:t>
        </w:r>
        <w:r w:rsidR="00BF026B">
          <w:rPr>
            <w:noProof/>
            <w:webHidden/>
          </w:rPr>
          <w:fldChar w:fldCharType="end"/>
        </w:r>
      </w:hyperlink>
    </w:p>
    <w:p w14:paraId="1FEBCB57" w14:textId="2789C4C9"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D56A81">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D56A81">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D56A81">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D56A81">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D56A81">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D56A81">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D56A81">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D56A81">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D56A81">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D56A81">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D56A81">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D56A81">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D56A81">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D56A81">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D56A81">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D56A8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D56A8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D56A8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D56A8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D56A8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D56A8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D56A8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D56A8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D56A8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D56A8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D56A8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D56A8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D56A81"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D56A8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D56A8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D56A8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3525A31F" w14:textId="38869EBF" w:rsidR="00FA03D8" w:rsidRDefault="00FA03D8" w:rsidP="0044419A">
      <w:pPr>
        <w:pStyle w:val="Definitionterm"/>
        <w:rPr>
          <w:ins w:id="27" w:author="Laurence Golding" w:date="2018-03-06T10:12:00Z"/>
        </w:rPr>
      </w:pPr>
      <w:ins w:id="28" w:author="Laurence Golding" w:date="2018-03-06T10:12:00Z">
        <w:r>
          <w:t>r</w:t>
        </w:r>
      </w:ins>
      <w:ins w:id="29" w:author="Laurence Golding" w:date="2018-03-06T10:11:00Z">
        <w:r>
          <w:t xml:space="preserve">esult </w:t>
        </w:r>
      </w:ins>
      <w:ins w:id="30" w:author="Laurence Golding" w:date="2018-03-06T10:12:00Z">
        <w:r>
          <w:t>matching procedure</w:t>
        </w:r>
      </w:ins>
    </w:p>
    <w:p w14:paraId="1F84D677" w14:textId="3089956A" w:rsidR="00FA03D8" w:rsidRPr="00FA03D8" w:rsidRDefault="00FA03D8" w:rsidP="00FA03D8">
      <w:pPr>
        <w:pStyle w:val="Definition"/>
        <w:rPr>
          <w:ins w:id="31" w:author="Laurence Golding" w:date="2018-03-06T10:11:00Z"/>
        </w:rPr>
      </w:pPr>
      <w:ins w:id="32" w:author="Laurence Golding" w:date="2018-03-06T10:12:00Z">
        <w:r>
          <w:t xml:space="preserve">algorithm or heuristic by which a </w:t>
        </w:r>
      </w:ins>
      <w:ins w:id="33" w:author="Laurence Golding" w:date="2018-03-06T10:14:00Z">
        <w:r>
          <w:fldChar w:fldCharType="begin"/>
        </w:r>
        <w:r>
          <w:instrText xml:space="preserve"> HYPERLINK  \l "def_sarif_consumer" </w:instrText>
        </w:r>
        <w:r>
          <w:fldChar w:fldCharType="separate"/>
        </w:r>
        <w:r w:rsidRPr="00FA03D8">
          <w:rPr>
            <w:rStyle w:val="Hyperlink"/>
          </w:rPr>
          <w:t>SARIF c</w:t>
        </w:r>
        <w:r w:rsidRPr="00FA03D8">
          <w:rPr>
            <w:rStyle w:val="Hyperlink"/>
          </w:rPr>
          <w:t>o</w:t>
        </w:r>
        <w:r w:rsidRPr="00FA03D8">
          <w:rPr>
            <w:rStyle w:val="Hyperlink"/>
          </w:rPr>
          <w:t>nsumer</w:t>
        </w:r>
        <w:r>
          <w:fldChar w:fldCharType="end"/>
        </w:r>
      </w:ins>
      <w:ins w:id="34" w:author="Laurence Golding" w:date="2018-03-06T10:12:00Z">
        <w:r>
          <w:t xml:space="preserve"> deter</w:t>
        </w:r>
      </w:ins>
      <w:ins w:id="35" w:author="Laurence Golding" w:date="2018-03-06T10:13:00Z">
        <w:r>
          <w:t xml:space="preserve">mines whether </w:t>
        </w:r>
      </w:ins>
      <w:ins w:id="36" w:author="Laurence Golding" w:date="2018-03-06T10:19:00Z">
        <w:r w:rsidR="007B7584">
          <w:t xml:space="preserve">two distinct </w:t>
        </w:r>
      </w:ins>
      <w:ins w:id="37" w:author="Laurence Golding" w:date="2018-03-06T10:14:00Z">
        <w:r>
          <w:t>reports of a</w:t>
        </w:r>
      </w:ins>
      <w:ins w:id="38" w:author="Laurence Golding" w:date="2018-03-06T10:13:00Z">
        <w:r>
          <w:t xml:space="preserve"> </w:t>
        </w:r>
      </w:ins>
      <w:ins w:id="39" w:author="Laurence Golding" w:date="2018-03-06T10:14:00Z">
        <w:r>
          <w:fldChar w:fldCharType="begin"/>
        </w:r>
        <w:r>
          <w:instrText xml:space="preserve"> HYPERLINK  \l "def_result" </w:instrText>
        </w:r>
        <w:r>
          <w:fldChar w:fldCharType="separate"/>
        </w:r>
        <w:r w:rsidRPr="00FA03D8">
          <w:rPr>
            <w:rStyle w:val="Hyperlink"/>
          </w:rPr>
          <w:t>r</w:t>
        </w:r>
        <w:r w:rsidRPr="00FA03D8">
          <w:rPr>
            <w:rStyle w:val="Hyperlink"/>
          </w:rPr>
          <w:t>e</w:t>
        </w:r>
        <w:r w:rsidRPr="00FA03D8">
          <w:rPr>
            <w:rStyle w:val="Hyperlink"/>
          </w:rPr>
          <w:t>s</w:t>
        </w:r>
        <w:r w:rsidRPr="00FA03D8">
          <w:rPr>
            <w:rStyle w:val="Hyperlink"/>
          </w:rPr>
          <w:t>ult</w:t>
        </w:r>
        <w:r>
          <w:fldChar w:fldCharType="end"/>
        </w:r>
      </w:ins>
      <w:ins w:id="40" w:author="Laurence Golding" w:date="2018-03-06T10:13:00Z">
        <w:r>
          <w:t xml:space="preserve"> logicall</w:t>
        </w:r>
      </w:ins>
      <w:ins w:id="41" w:author="Laurence Golding" w:date="2018-03-06T10:14:00Z">
        <w:r>
          <w:t>y</w:t>
        </w:r>
      </w:ins>
      <w:ins w:id="42" w:author="Laurence Golding" w:date="2018-03-06T10:13:00Z">
        <w:r>
          <w:t xml:space="preserve"> represent the same result</w:t>
        </w:r>
      </w:ins>
    </w:p>
    <w:p w14:paraId="6DCC36F3" w14:textId="46FEB9AB" w:rsidR="0044419A" w:rsidRDefault="0044419A" w:rsidP="0044419A">
      <w:pPr>
        <w:pStyle w:val="Definitionterm"/>
      </w:pPr>
      <w:r>
        <w:t>rich text message</w:t>
      </w:r>
    </w:p>
    <w:p w14:paraId="4E6504CF" w14:textId="3B9C4FF8" w:rsidR="0044419A" w:rsidRDefault="00D56A81"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3" w:name="def_rule"/>
      <w:r>
        <w:t>rule</w:t>
      </w:r>
      <w:bookmarkEnd w:id="43"/>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D56A8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bookmarkStart w:id="46" w:name="def_stable_value"/>
      <w:bookmarkEnd w:id="45"/>
      <w:r>
        <w:lastRenderedPageBreak/>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47" w:name="def_sarif_producer"/>
      <w:bookmarkEnd w:id="47"/>
      <w:r>
        <w:t>SARIF producer</w:t>
      </w:r>
    </w:p>
    <w:p w14:paraId="7C13F8F9" w14:textId="6AF8C70A" w:rsidR="00817B44" w:rsidRPr="00817B44" w:rsidRDefault="00817B44" w:rsidP="00817B44">
      <w:pPr>
        <w:pStyle w:val="Definition"/>
      </w:pPr>
      <w:r>
        <w:t>program that emits output in the SARIF format</w:t>
      </w:r>
    </w:p>
    <w:p w14:paraId="550D454E" w14:textId="7405E714" w:rsidR="00B05C99" w:rsidRDefault="00B05C99" w:rsidP="00B05C99">
      <w:pPr>
        <w:pStyle w:val="Definitionterm"/>
      </w:pPr>
      <w:r>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6EE2A0BC" w:rsidR="0044419A" w:rsidRDefault="00D56A8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D56A81"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D56A8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D56A8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Toc507670946"/>
      <w:r>
        <w:t>Normative</w:t>
      </w:r>
      <w:bookmarkEnd w:id="52"/>
      <w:bookmarkEnd w:id="53"/>
      <w:r>
        <w:t xml:space="preserve"> References</w:t>
      </w:r>
      <w:bookmarkEnd w:id="54"/>
      <w:bookmarkEnd w:id="55"/>
      <w:bookmarkEnd w:id="56"/>
    </w:p>
    <w:p w14:paraId="1CA20F39" w14:textId="3EB9E8F7" w:rsidR="00130B0A" w:rsidRDefault="00130B0A" w:rsidP="00130B0A">
      <w:pPr>
        <w:pStyle w:val="Ref"/>
        <w:rPr>
          <w:rStyle w:val="Refterm"/>
          <w:b w:val="0"/>
        </w:rPr>
      </w:pPr>
      <w:r w:rsidRPr="00EE7D13">
        <w:rPr>
          <w:rStyle w:val="Refterm"/>
        </w:rPr>
        <w:t>[</w:t>
      </w:r>
      <w:bookmarkStart w:id="57" w:name="BCP14"/>
      <w:r>
        <w:rPr>
          <w:rStyle w:val="Refterm"/>
        </w:rPr>
        <w:t>BCP14</w:t>
      </w:r>
      <w:bookmarkEnd w:id="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58" w:name="ECMA404"/>
      <w:r w:rsidRPr="00EE7D13">
        <w:rPr>
          <w:rStyle w:val="Refterm"/>
        </w:rPr>
        <w:t>ECMA404</w:t>
      </w:r>
      <w:bookmarkEnd w:id="5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59" w:name="FIPSPUB1804"/>
      <w:r w:rsidRPr="00EE7D13">
        <w:rPr>
          <w:rStyle w:val="Refterm"/>
        </w:rPr>
        <w:t>FIPSPUB180-4</w:t>
      </w:r>
      <w:bookmarkEnd w:id="59"/>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lastRenderedPageBreak/>
        <w:t>[</w:t>
      </w:r>
      <w:bookmarkStart w:id="61" w:name="ISO86012004"/>
      <w:r w:rsidRPr="00EE7D13">
        <w:rPr>
          <w:rStyle w:val="Refterm"/>
        </w:rPr>
        <w:t>ISO8601:2004</w:t>
      </w:r>
      <w:bookmarkEnd w:id="61"/>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t>[</w:t>
      </w:r>
      <w:bookmarkStart w:id="62" w:name="ISO14977"/>
      <w:r w:rsidRPr="00EE7D13">
        <w:rPr>
          <w:rStyle w:val="Refterm"/>
        </w:rPr>
        <w:t>ISO</w:t>
      </w:r>
      <w:r>
        <w:rPr>
          <w:rStyle w:val="Refterm"/>
        </w:rPr>
        <w:t>14977</w:t>
      </w:r>
      <w:r w:rsidRPr="00EE7D13">
        <w:rPr>
          <w:rStyle w:val="Refterm"/>
        </w:rPr>
        <w:t>:</w:t>
      </w:r>
      <w:r>
        <w:rPr>
          <w:rStyle w:val="Refterm"/>
        </w:rPr>
        <w:t>1996</w:t>
      </w:r>
      <w:bookmarkEnd w:id="62"/>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63" w:name="JSCHEMA01"/>
      <w:r w:rsidRPr="00EE7D13">
        <w:rPr>
          <w:rStyle w:val="Refterm"/>
        </w:rPr>
        <w:t>JSCHEMA01</w:t>
      </w:r>
      <w:bookmarkEnd w:id="6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64" w:name="RFC2119"/>
      <w:r w:rsidRPr="00EE7D13">
        <w:rPr>
          <w:rStyle w:val="Refterm"/>
        </w:rPr>
        <w:t>RFC2119</w:t>
      </w:r>
      <w:bookmarkEnd w:id="6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65" w:name="RFC2045"/>
      <w:r w:rsidRPr="00EE7D13">
        <w:rPr>
          <w:rStyle w:val="Refterm"/>
        </w:rPr>
        <w:t>RFC2045</w:t>
      </w:r>
      <w:bookmarkEnd w:id="6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66" w:name="RFC3629"/>
      <w:r>
        <w:rPr>
          <w:rStyle w:val="Refterm"/>
        </w:rPr>
        <w:t>RFC3629</w:t>
      </w:r>
      <w:bookmarkEnd w:id="66"/>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67" w:name="RFC3986"/>
      <w:r w:rsidRPr="00EE7D13">
        <w:rPr>
          <w:rStyle w:val="Refterm"/>
        </w:rPr>
        <w:t>RFC3986</w:t>
      </w:r>
      <w:bookmarkEnd w:id="6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68" w:name="RFC5646"/>
      <w:r>
        <w:rPr>
          <w:rStyle w:val="Refterm"/>
        </w:rPr>
        <w:t>RFC5646</w:t>
      </w:r>
      <w:bookmarkEnd w:id="6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69" w:name="RFC7763"/>
      <w:r>
        <w:rPr>
          <w:rStyle w:val="Refterm"/>
        </w:rPr>
        <w:t>RFC7763</w:t>
      </w:r>
      <w:bookmarkEnd w:id="69"/>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70" w:name="RFC7764"/>
      <w:r>
        <w:rPr>
          <w:rStyle w:val="Refterm"/>
          <w:bCs w:val="0"/>
        </w:rPr>
        <w:t>RFC7764</w:t>
      </w:r>
      <w:bookmarkEnd w:id="7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71" w:name="RFC8174"/>
      <w:r>
        <w:rPr>
          <w:rStyle w:val="Refterm"/>
          <w:bCs w:val="0"/>
        </w:rPr>
        <w:t>RFC8174</w:t>
      </w:r>
      <w:bookmarkEnd w:id="7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72" w:name="SEMVER"/>
      <w:r>
        <w:rPr>
          <w:rStyle w:val="Refterm"/>
        </w:rPr>
        <w:t>SEMVER</w:t>
      </w:r>
      <w:bookmarkEnd w:id="72"/>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73" w:name="UNICODE10"/>
      <w:r>
        <w:rPr>
          <w:rStyle w:val="Refterm"/>
        </w:rPr>
        <w:t>UNICODE10</w:t>
      </w:r>
      <w:bookmarkEnd w:id="73"/>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74" w:name="_Toc85472895"/>
      <w:bookmarkStart w:id="75" w:name="_Toc287332009"/>
      <w:bookmarkStart w:id="76" w:name="_Toc507670947"/>
      <w:r>
        <w:t>Non-Normative References</w:t>
      </w:r>
      <w:bookmarkEnd w:id="74"/>
      <w:bookmarkEnd w:id="75"/>
      <w:bookmarkEnd w:id="76"/>
    </w:p>
    <w:p w14:paraId="1067680D" w14:textId="29C29D3B" w:rsidR="00D422AB" w:rsidRDefault="00D422AB" w:rsidP="00D422AB">
      <w:pPr>
        <w:pStyle w:val="Ref"/>
        <w:rPr>
          <w:rStyle w:val="Refterm"/>
          <w:b w:val="0"/>
        </w:rPr>
      </w:pPr>
      <w:r w:rsidRPr="001A52C9">
        <w:rPr>
          <w:rStyle w:val="Refterm"/>
        </w:rPr>
        <w:t>[</w:t>
      </w:r>
      <w:bookmarkStart w:id="77" w:name="CMARK"/>
      <w:r>
        <w:rPr>
          <w:rStyle w:val="Refterm"/>
        </w:rPr>
        <w:t>CMARK</w:t>
      </w:r>
      <w:bookmarkEnd w:id="77"/>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78" w:name="CWE"/>
      <w:r>
        <w:rPr>
          <w:rStyle w:val="Refterm"/>
        </w:rPr>
        <w:t>CWE</w:t>
      </w:r>
      <w:bookmarkEnd w:id="78"/>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79" w:name="GFMCMARK"/>
      <w:r>
        <w:rPr>
          <w:rStyle w:val="Refterm"/>
        </w:rPr>
        <w:t>GFMCMARK</w:t>
      </w:r>
      <w:bookmarkEnd w:id="79"/>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80" w:name="GFMENG"/>
      <w:r>
        <w:rPr>
          <w:rStyle w:val="Refterm"/>
        </w:rPr>
        <w:t>GFMENG</w:t>
      </w:r>
      <w:bookmarkEnd w:id="80"/>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1" w:name="_Toc507670948"/>
      <w:r>
        <w:lastRenderedPageBreak/>
        <w:t>Conventions</w:t>
      </w:r>
      <w:bookmarkEnd w:id="81"/>
    </w:p>
    <w:p w14:paraId="50E64719" w14:textId="2428E7E7" w:rsidR="0012387E" w:rsidRPr="0012387E" w:rsidRDefault="0012387E" w:rsidP="0012387E"/>
    <w:p w14:paraId="2D42620D" w14:textId="4CD3D186" w:rsidR="0012387E" w:rsidRDefault="00EE7D13" w:rsidP="0012387E">
      <w:pPr>
        <w:pStyle w:val="Heading2"/>
      </w:pPr>
      <w:bookmarkStart w:id="82" w:name="_Toc507670949"/>
      <w:r>
        <w:t>General</w:t>
      </w:r>
      <w:bookmarkEnd w:id="8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3" w:name="_Toc507670950"/>
      <w:r>
        <w:t>Format examples</w:t>
      </w:r>
      <w:bookmarkEnd w:id="83"/>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4" w:name="_Toc507670951"/>
      <w:r>
        <w:t>Property notation</w:t>
      </w:r>
      <w:bookmarkEnd w:id="84"/>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5" w:name="_Toc507670952"/>
      <w:r>
        <w:t>Syntax notation</w:t>
      </w:r>
      <w:bookmarkEnd w:id="85"/>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6" w:name="_Ref506805751"/>
      <w:bookmarkStart w:id="87" w:name="_Ref506805786"/>
      <w:bookmarkStart w:id="88" w:name="_Ref506805801"/>
      <w:bookmarkStart w:id="89" w:name="_Ref506805881"/>
      <w:bookmarkStart w:id="90" w:name="_Toc507670953"/>
      <w:r>
        <w:lastRenderedPageBreak/>
        <w:t>File format</w:t>
      </w:r>
      <w:bookmarkEnd w:id="86"/>
      <w:bookmarkEnd w:id="87"/>
      <w:bookmarkEnd w:id="88"/>
      <w:bookmarkEnd w:id="89"/>
      <w:bookmarkEnd w:id="90"/>
    </w:p>
    <w:p w14:paraId="4E58823B" w14:textId="39ED7B8C" w:rsidR="008F022E" w:rsidRDefault="008F022E" w:rsidP="008F022E">
      <w:pPr>
        <w:pStyle w:val="Heading2"/>
      </w:pPr>
      <w:bookmarkStart w:id="91" w:name="_Toc507670954"/>
      <w:r>
        <w:t>General</w:t>
      </w:r>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92" w:name="_Ref507594747"/>
      <w:bookmarkStart w:id="93" w:name="_Toc507670955"/>
      <w:r>
        <w:t>fileLocation objects</w:t>
      </w:r>
      <w:bookmarkEnd w:id="92"/>
      <w:bookmarkEnd w:id="93"/>
    </w:p>
    <w:p w14:paraId="15E45BC8" w14:textId="6BB90172" w:rsidR="00EF1697" w:rsidRPr="00EF1697" w:rsidRDefault="00EF1697" w:rsidP="00EF1697">
      <w:pPr>
        <w:pStyle w:val="Heading3"/>
      </w:pPr>
      <w:bookmarkStart w:id="94" w:name="_Ref507595872"/>
      <w:bookmarkStart w:id="95" w:name="_Toc507670956"/>
      <w:r>
        <w:t>General</w:t>
      </w:r>
      <w:bookmarkEnd w:id="94"/>
      <w:bookmarkEnd w:id="95"/>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96" w:name="_Ref507592462"/>
      <w:bookmarkStart w:id="97" w:name="_Toc507670957"/>
      <w:r>
        <w:t>uri property</w:t>
      </w:r>
      <w:bookmarkEnd w:id="96"/>
      <w:bookmarkEnd w:id="97"/>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98" w:name="_Ref507592476"/>
      <w:bookmarkStart w:id="99" w:name="_Toc507670958"/>
      <w:r>
        <w:t>uriBaseId property</w:t>
      </w:r>
      <w:bookmarkEnd w:id="98"/>
      <w:bookmarkEnd w:id="99"/>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0" w:name="_Toc507670959"/>
      <w:r>
        <w:t>String properties</w:t>
      </w:r>
      <w:bookmarkEnd w:id="10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1" w:name="_Toc507670960"/>
      <w:bookmarkStart w:id="102" w:name="_Ref508092689"/>
      <w:r>
        <w:t>Object properties</w:t>
      </w:r>
      <w:bookmarkEnd w:id="101"/>
      <w:bookmarkEnd w:id="102"/>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3" w:name="_Toc507670961"/>
      <w:r>
        <w:t>Array properties</w:t>
      </w:r>
      <w:bookmarkEnd w:id="103"/>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4" w:name="_Ref493408960"/>
      <w:bookmarkStart w:id="105" w:name="_Toc507670962"/>
      <w:r>
        <w:t>Property bags</w:t>
      </w:r>
      <w:bookmarkEnd w:id="104"/>
      <w:bookmarkEnd w:id="105"/>
    </w:p>
    <w:p w14:paraId="394A6CDE" w14:textId="6ABA55FC" w:rsidR="00815787" w:rsidRDefault="00815787" w:rsidP="00815787">
      <w:pPr>
        <w:pStyle w:val="Heading3"/>
      </w:pPr>
      <w:bookmarkStart w:id="106" w:name="_Toc507670963"/>
      <w:r>
        <w:t>General</w:t>
      </w:r>
      <w:bookmarkEnd w:id="106"/>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7" w:name="_Toc507670964"/>
      <w:r>
        <w:t>Tags</w:t>
      </w:r>
      <w:bookmarkEnd w:id="107"/>
    </w:p>
    <w:p w14:paraId="32ECCC5D" w14:textId="2CF5DE43" w:rsidR="00992B66" w:rsidRPr="00992B66" w:rsidRDefault="00992B66" w:rsidP="00992B66">
      <w:pPr>
        <w:pStyle w:val="Heading4"/>
      </w:pPr>
      <w:bookmarkStart w:id="108" w:name="_Toc507670965"/>
      <w:r>
        <w:t>General</w:t>
      </w:r>
      <w:bookmarkEnd w:id="108"/>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9" w:name="_Hlk493349329"/>
      <w:r w:rsidRPr="001A344F">
        <w:t xml:space="preserve">an array containing zero or more arbitrary strings, no two of which </w:t>
      </w:r>
      <w:r w:rsidRPr="001A344F">
        <w:rPr>
          <w:b/>
        </w:rPr>
        <w:t>SHALL</w:t>
      </w:r>
      <w:r w:rsidRPr="001A344F">
        <w:t xml:space="preserve"> be the same</w:t>
      </w:r>
      <w:bookmarkEnd w:id="10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10" w:name="_Toc507670966"/>
      <w:r>
        <w:lastRenderedPageBreak/>
        <w:t>Namespaced tags</w:t>
      </w:r>
      <w:bookmarkEnd w:id="11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1" w:name="_Toc507670967"/>
      <w:r>
        <w:t>Tag metadata</w:t>
      </w:r>
      <w:bookmarkEnd w:id="11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12" w:name="_Ref493413701"/>
      <w:bookmarkStart w:id="113" w:name="_Ref493413744"/>
      <w:bookmarkStart w:id="114" w:name="_Toc507670968"/>
      <w:r>
        <w:t>Date/time properties</w:t>
      </w:r>
      <w:bookmarkEnd w:id="112"/>
      <w:bookmarkEnd w:id="113"/>
      <w:bookmarkEnd w:id="114"/>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15" w:name="_Ref493404799"/>
      <w:bookmarkStart w:id="116" w:name="_Toc507670969"/>
      <w:r>
        <w:t>Array properties with unique values</w:t>
      </w:r>
      <w:bookmarkEnd w:id="115"/>
      <w:bookmarkEnd w:id="116"/>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17" w:name="_Ref493426052"/>
      <w:bookmarkStart w:id="118" w:name="_Toc507670970"/>
      <w:r>
        <w:lastRenderedPageBreak/>
        <w:t>Message properties</w:t>
      </w:r>
      <w:bookmarkEnd w:id="117"/>
      <w:bookmarkEnd w:id="118"/>
    </w:p>
    <w:p w14:paraId="0A758B59" w14:textId="372BB610" w:rsidR="00354823" w:rsidRPr="00354823" w:rsidRDefault="00354823" w:rsidP="00354823">
      <w:pPr>
        <w:pStyle w:val="Heading3"/>
      </w:pPr>
      <w:bookmarkStart w:id="119" w:name="_Toc507670971"/>
      <w:r>
        <w:t>General</w:t>
      </w:r>
      <w:bookmarkEnd w:id="119"/>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20"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2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w:t>
      </w:r>
      <w:r>
        <w:t>rich text</w:t>
      </w:r>
      <w:r>
        <w:t xml:space="preserve">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21" w:name="_Ref503354593"/>
      <w:bookmarkStart w:id="122" w:name="_Toc507670972"/>
      <w:r>
        <w:t>Plain text messages</w:t>
      </w:r>
      <w:bookmarkEnd w:id="121"/>
      <w:bookmarkEnd w:id="12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3" w:name="_Ref503354606"/>
      <w:bookmarkStart w:id="124" w:name="_Toc507670973"/>
      <w:r>
        <w:t>Rich text messages</w:t>
      </w:r>
      <w:bookmarkEnd w:id="123"/>
      <w:bookmarkEnd w:id="124"/>
    </w:p>
    <w:p w14:paraId="78C77DEB" w14:textId="06212753" w:rsidR="00675C8D" w:rsidRPr="00675C8D" w:rsidRDefault="00675C8D" w:rsidP="00675C8D">
      <w:pPr>
        <w:pStyle w:val="Heading4"/>
      </w:pPr>
      <w:bookmarkStart w:id="125" w:name="_Toc507670974"/>
      <w:r>
        <w:t>General</w:t>
      </w:r>
      <w:bookmarkEnd w:id="125"/>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26" w:name="_Ref503355198"/>
      <w:bookmarkStart w:id="127" w:name="_Toc507670975"/>
      <w:r>
        <w:lastRenderedPageBreak/>
        <w:t>Security implications</w:t>
      </w:r>
      <w:bookmarkEnd w:id="126"/>
      <w:bookmarkEnd w:id="12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28" w:name="_Ref503352567"/>
      <w:bookmarkStart w:id="129" w:name="_Toc507670976"/>
      <w:r>
        <w:t>Messages with e</w:t>
      </w:r>
      <w:r w:rsidR="00A4123E">
        <w:t>mbedded links</w:t>
      </w:r>
      <w:bookmarkEnd w:id="128"/>
      <w:bookmarkEnd w:id="129"/>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30" w:name="_Ref493337542"/>
      <w:bookmarkStart w:id="131" w:name="_Toc507670977"/>
      <w:r>
        <w:t>sarifLog object</w:t>
      </w:r>
      <w:bookmarkEnd w:id="130"/>
      <w:bookmarkEnd w:id="131"/>
    </w:p>
    <w:p w14:paraId="5DEDD21B" w14:textId="0630136E" w:rsidR="000D32C1" w:rsidRDefault="000D32C1" w:rsidP="000D32C1">
      <w:pPr>
        <w:pStyle w:val="Heading3"/>
      </w:pPr>
      <w:bookmarkStart w:id="132" w:name="_Toc507670978"/>
      <w:r>
        <w:t>General</w:t>
      </w:r>
      <w:bookmarkEnd w:id="13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33" w:name="_Ref493349977"/>
      <w:bookmarkStart w:id="134" w:name="_Ref493350297"/>
      <w:bookmarkStart w:id="135" w:name="_Toc507670979"/>
      <w:r>
        <w:t>version property</w:t>
      </w:r>
      <w:bookmarkEnd w:id="133"/>
      <w:bookmarkEnd w:id="134"/>
      <w:bookmarkEnd w:id="13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36" w:name="_Toc507670980"/>
      <w:r>
        <w:t>$schema property</w:t>
      </w:r>
      <w:bookmarkEnd w:id="13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37" w:name="_Ref493349987"/>
      <w:bookmarkStart w:id="138" w:name="_Toc507670981"/>
      <w:r>
        <w:t>runs property</w:t>
      </w:r>
      <w:bookmarkEnd w:id="137"/>
      <w:bookmarkEnd w:id="138"/>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39" w:name="_Ref493349997"/>
      <w:bookmarkStart w:id="140" w:name="_Ref493350451"/>
      <w:bookmarkStart w:id="141" w:name="_Toc507670982"/>
      <w:r>
        <w:t>run object</w:t>
      </w:r>
      <w:bookmarkEnd w:id="139"/>
      <w:bookmarkEnd w:id="140"/>
      <w:bookmarkEnd w:id="141"/>
    </w:p>
    <w:p w14:paraId="10E42C1C" w14:textId="534C375F" w:rsidR="000D32C1" w:rsidRDefault="000D32C1" w:rsidP="000D32C1">
      <w:pPr>
        <w:pStyle w:val="Heading3"/>
      </w:pPr>
      <w:bookmarkStart w:id="142" w:name="_Toc507670983"/>
      <w:r>
        <w:t>General</w:t>
      </w:r>
      <w:bookmarkEnd w:id="14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43" w:name="_Ref493351359"/>
      <w:bookmarkStart w:id="144" w:name="_Toc507670984"/>
      <w:r>
        <w:t>id property</w:t>
      </w:r>
      <w:bookmarkEnd w:id="143"/>
      <w:bookmarkEnd w:id="14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45" w:name="_Toc507670985"/>
      <w:r>
        <w:t>stableId property</w:t>
      </w:r>
      <w:bookmarkEnd w:id="14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46" w:name="_Ref493475805"/>
      <w:bookmarkStart w:id="147" w:name="_Toc507670986"/>
      <w:r>
        <w:t>baselineId property</w:t>
      </w:r>
      <w:bookmarkEnd w:id="146"/>
      <w:bookmarkEnd w:id="147"/>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48" w:name="_Toc507670987"/>
      <w:r>
        <w:t>automationId property</w:t>
      </w:r>
      <w:bookmarkEnd w:id="14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49" w:name="_Toc507670988"/>
      <w:r>
        <w:t>architecture property</w:t>
      </w:r>
      <w:bookmarkEnd w:id="14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0" w:name="_Ref493350956"/>
      <w:bookmarkStart w:id="151" w:name="_Toc507670989"/>
      <w:r>
        <w:t>tool property</w:t>
      </w:r>
      <w:bookmarkEnd w:id="150"/>
      <w:bookmarkEnd w:id="151"/>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52" w:name="_Ref507657941"/>
      <w:bookmarkStart w:id="153" w:name="_Toc507670990"/>
      <w:r>
        <w:t>invocation property</w:t>
      </w:r>
      <w:bookmarkEnd w:id="152"/>
      <w:bookmarkEnd w:id="153"/>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54" w:name="_Toc507670991"/>
      <w:r>
        <w:t>conversion property</w:t>
      </w:r>
      <w:bookmarkEnd w:id="154"/>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55" w:name="_Toc507670992"/>
      <w:bookmarkStart w:id="156" w:name="_Ref493345118"/>
      <w:r>
        <w:lastRenderedPageBreak/>
        <w:t>originalUriBaseIds property</w:t>
      </w:r>
      <w:bookmarkEnd w:id="155"/>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57" w:name="_Ref507667580"/>
      <w:bookmarkStart w:id="158" w:name="_Toc507670993"/>
      <w:r>
        <w:t>files property</w:t>
      </w:r>
      <w:bookmarkEnd w:id="156"/>
      <w:bookmarkEnd w:id="157"/>
      <w:bookmarkEnd w:id="15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9" w:name="_Ref493479000"/>
      <w:bookmarkStart w:id="160" w:name="_Ref493479448"/>
      <w:bookmarkStart w:id="161" w:name="_Toc507670994"/>
      <w:r>
        <w:t>logicalLocations property</w:t>
      </w:r>
      <w:bookmarkEnd w:id="159"/>
      <w:bookmarkEnd w:id="160"/>
      <w:bookmarkEnd w:id="16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62" w:name="_Ref493350972"/>
      <w:bookmarkStart w:id="163" w:name="_Toc507670995"/>
      <w:r>
        <w:t>results property</w:t>
      </w:r>
      <w:bookmarkEnd w:id="162"/>
      <w:bookmarkEnd w:id="163"/>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4" w:name="_Ref493345429"/>
      <w:bookmarkStart w:id="165" w:name="_Toc507670996"/>
      <w:r>
        <w:t>toolNotifications</w:t>
      </w:r>
      <w:r w:rsidR="00401BB5">
        <w:t xml:space="preserve"> property</w:t>
      </w:r>
      <w:bookmarkEnd w:id="164"/>
      <w:bookmarkEnd w:id="165"/>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6" w:name="_Toc507670997"/>
      <w:r>
        <w:t>configurationNotifications</w:t>
      </w:r>
      <w:r w:rsidR="00401BB5">
        <w:t xml:space="preserve"> property</w:t>
      </w:r>
      <w:bookmarkEnd w:id="166"/>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7" w:name="_Ref493404878"/>
      <w:bookmarkStart w:id="168" w:name="_Toc507670998"/>
      <w:r>
        <w:t>rules property</w:t>
      </w:r>
      <w:bookmarkEnd w:id="167"/>
      <w:bookmarkEnd w:id="16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69" w:name="_Ref503355262"/>
      <w:bookmarkStart w:id="170" w:name="_Toc507670999"/>
      <w:r>
        <w:t>richMessageMimeType property</w:t>
      </w:r>
      <w:bookmarkEnd w:id="169"/>
      <w:bookmarkEnd w:id="170"/>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71" w:name="_Toc507671000"/>
      <w:r>
        <w:t>properties property</w:t>
      </w:r>
      <w:bookmarkEnd w:id="171"/>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72" w:name="_Ref493350964"/>
      <w:bookmarkStart w:id="173" w:name="_Toc507671001"/>
      <w:r>
        <w:t>tool object</w:t>
      </w:r>
      <w:bookmarkEnd w:id="172"/>
      <w:bookmarkEnd w:id="173"/>
    </w:p>
    <w:p w14:paraId="389A43BD" w14:textId="582B65CB" w:rsidR="00401BB5" w:rsidRDefault="00401BB5" w:rsidP="00401BB5">
      <w:pPr>
        <w:pStyle w:val="Heading3"/>
      </w:pPr>
      <w:bookmarkStart w:id="174" w:name="_Toc507671002"/>
      <w:r>
        <w:t>General</w:t>
      </w:r>
      <w:bookmarkEnd w:id="17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5" w:name="_Ref493409155"/>
      <w:bookmarkStart w:id="176" w:name="_Toc507671003"/>
      <w:r>
        <w:t>name property</w:t>
      </w:r>
      <w:bookmarkEnd w:id="175"/>
      <w:bookmarkEnd w:id="17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7" w:name="_Ref493409168"/>
      <w:bookmarkStart w:id="178" w:name="_Toc507671004"/>
      <w:r>
        <w:t>fullName property</w:t>
      </w:r>
      <w:bookmarkEnd w:id="177"/>
      <w:bookmarkEnd w:id="17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9" w:name="_Ref493409198"/>
      <w:bookmarkStart w:id="180" w:name="_Toc507671005"/>
      <w:r>
        <w:t>semanticVersion property</w:t>
      </w:r>
      <w:bookmarkEnd w:id="179"/>
      <w:bookmarkEnd w:id="180"/>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81" w:name="_Ref493409191"/>
      <w:bookmarkStart w:id="182" w:name="_Toc507671006"/>
      <w:r>
        <w:t>version property</w:t>
      </w:r>
      <w:bookmarkEnd w:id="181"/>
      <w:bookmarkEnd w:id="18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83" w:name="_Ref493409205"/>
      <w:bookmarkStart w:id="184" w:name="_Toc507671007"/>
      <w:r>
        <w:t>fileVersion property</w:t>
      </w:r>
      <w:bookmarkEnd w:id="183"/>
      <w:bookmarkEnd w:id="18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5" w:name="_Toc507671008"/>
      <w:r>
        <w:t>language property</w:t>
      </w:r>
      <w:bookmarkEnd w:id="185"/>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6" w:name="_Hlk503355525"/>
      <w:r w:rsidRPr="00C56762">
        <w:t>a string specifying the language of the messages produced by the tool</w:t>
      </w:r>
      <w:bookmarkEnd w:id="18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7" w:name="_Toc507671009"/>
      <w:r>
        <w:t>sarifLoggerVersion property</w:t>
      </w:r>
      <w:bookmarkEnd w:id="18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8" w:name="_Toc507671010"/>
      <w:r>
        <w:t>properties property</w:t>
      </w:r>
      <w:bookmarkEnd w:id="188"/>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9" w:name="_Ref493352563"/>
      <w:bookmarkStart w:id="190" w:name="_Toc507671011"/>
      <w:r>
        <w:t>invocation object</w:t>
      </w:r>
      <w:bookmarkEnd w:id="189"/>
      <w:bookmarkEnd w:id="190"/>
    </w:p>
    <w:p w14:paraId="10E65C9D" w14:textId="17190F2B" w:rsidR="00401BB5" w:rsidRDefault="00401BB5" w:rsidP="00401BB5">
      <w:pPr>
        <w:pStyle w:val="Heading3"/>
      </w:pPr>
      <w:bookmarkStart w:id="191" w:name="_Toc507671012"/>
      <w:r>
        <w:t>General</w:t>
      </w:r>
      <w:bookmarkEnd w:id="19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2" w:name="_Ref493414102"/>
      <w:bookmarkStart w:id="193" w:name="_Toc507671013"/>
      <w:r>
        <w:t>commandLine property</w:t>
      </w:r>
      <w:bookmarkEnd w:id="192"/>
      <w:bookmarkEnd w:id="19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94" w:name="_Ref506976541"/>
      <w:bookmarkStart w:id="195" w:name="_Toc507671014"/>
      <w:r>
        <w:t>arguments property</w:t>
      </w:r>
      <w:bookmarkEnd w:id="194"/>
      <w:bookmarkEnd w:id="19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96" w:name="_Toc507671015"/>
      <w:r>
        <w:t>responseFiles property</w:t>
      </w:r>
      <w:bookmarkEnd w:id="196"/>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97" w:name="_Ref507597986"/>
      <w:bookmarkStart w:id="198" w:name="_Toc507671016"/>
      <w:r>
        <w:t>attachments property</w:t>
      </w:r>
      <w:bookmarkEnd w:id="197"/>
      <w:bookmarkEnd w:id="198"/>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99" w:name="_Toc507671017"/>
      <w:r>
        <w:t>startTime property</w:t>
      </w:r>
      <w:bookmarkEnd w:id="199"/>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200" w:name="_Toc507671018"/>
      <w:r>
        <w:t>endTime property</w:t>
      </w:r>
      <w:bookmarkEnd w:id="200"/>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201" w:name="_Toc507671019"/>
      <w:r>
        <w:t>machine property</w:t>
      </w:r>
      <w:bookmarkEnd w:id="20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02" w:name="_Toc507671020"/>
      <w:r>
        <w:t>account property</w:t>
      </w:r>
      <w:bookmarkEnd w:id="20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03" w:name="_Toc507671021"/>
      <w:r>
        <w:lastRenderedPageBreak/>
        <w:t>processId property</w:t>
      </w:r>
      <w:bookmarkEnd w:id="20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04" w:name="_Toc507671022"/>
      <w:r>
        <w:t>fileName property</w:t>
      </w:r>
      <w:bookmarkEnd w:id="20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05" w:name="_Toc507671023"/>
      <w:r>
        <w:t>workingDirectory property</w:t>
      </w:r>
      <w:bookmarkEnd w:id="20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06" w:name="_Toc507671024"/>
      <w:r>
        <w:t>environmentVariables property</w:t>
      </w:r>
      <w:bookmarkEnd w:id="20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207" w:name="_Toc507671025"/>
      <w:r>
        <w:t>stdin, stdout, and stderr properties</w:t>
      </w:r>
      <w:bookmarkEnd w:id="207"/>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208" w:name="_Toc507671026"/>
      <w:r>
        <w:lastRenderedPageBreak/>
        <w:t>properties property</w:t>
      </w:r>
      <w:bookmarkEnd w:id="208"/>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09" w:name="_Ref507597819"/>
      <w:bookmarkStart w:id="210" w:name="_Toc507671027"/>
      <w:bookmarkStart w:id="211" w:name="_Ref506806657"/>
      <w:r>
        <w:t>attachment object</w:t>
      </w:r>
      <w:bookmarkEnd w:id="209"/>
      <w:bookmarkEnd w:id="210"/>
    </w:p>
    <w:p w14:paraId="554194B0" w14:textId="77777777" w:rsidR="00A27D47" w:rsidRDefault="00A27D47" w:rsidP="00A27D47">
      <w:pPr>
        <w:pStyle w:val="Heading3"/>
        <w:numPr>
          <w:ilvl w:val="2"/>
          <w:numId w:val="2"/>
        </w:numPr>
      </w:pPr>
      <w:bookmarkStart w:id="212" w:name="_Ref506978653"/>
      <w:bookmarkStart w:id="213" w:name="_Toc507671028"/>
      <w:r>
        <w:t>General</w:t>
      </w:r>
      <w:bookmarkEnd w:id="212"/>
      <w:bookmarkEnd w:id="213"/>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14" w:name="_Hlk507657707"/>
      <w:r>
        <w:fldChar w:fldCharType="begin"/>
      </w:r>
      <w:r>
        <w:instrText xml:space="preserve"> REF _Ref506978525 \r \h </w:instrText>
      </w:r>
      <w:r>
        <w:fldChar w:fldCharType="separate"/>
      </w:r>
      <w:r w:rsidR="00BF026B">
        <w:t>3.14.3</w:t>
      </w:r>
      <w:r>
        <w:fldChar w:fldCharType="end"/>
      </w:r>
      <w:bookmarkEnd w:id="214"/>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15" w:name="_Ref506978925"/>
      <w:bookmarkStart w:id="216" w:name="_Toc507671029"/>
      <w:r>
        <w:t>description property</w:t>
      </w:r>
      <w:bookmarkEnd w:id="215"/>
      <w:bookmarkEnd w:id="216"/>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17" w:name="_Ref506978525"/>
      <w:bookmarkStart w:id="218" w:name="_Toc507671030"/>
      <w:r>
        <w:t>fileLocation</w:t>
      </w:r>
      <w:r w:rsidR="00A27D47">
        <w:t xml:space="preserve"> property</w:t>
      </w:r>
      <w:bookmarkEnd w:id="217"/>
      <w:bookmarkEnd w:id="218"/>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19" w:name="_Toc507671031"/>
      <w:r>
        <w:lastRenderedPageBreak/>
        <w:t>conversion object</w:t>
      </w:r>
      <w:bookmarkEnd w:id="211"/>
      <w:bookmarkEnd w:id="219"/>
    </w:p>
    <w:p w14:paraId="615BCC83" w14:textId="7B3EE260" w:rsidR="00AC6C45" w:rsidRDefault="00AC6C45" w:rsidP="00AC6C45">
      <w:pPr>
        <w:pStyle w:val="Heading3"/>
      </w:pPr>
      <w:bookmarkStart w:id="220" w:name="_Toc507671032"/>
      <w:r>
        <w:t>General</w:t>
      </w:r>
      <w:bookmarkEnd w:id="22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1" w:name="_Ref503539410"/>
      <w:bookmarkStart w:id="222" w:name="_Toc507671033"/>
      <w:r>
        <w:t>tool property</w:t>
      </w:r>
      <w:bookmarkEnd w:id="221"/>
      <w:bookmarkEnd w:id="222"/>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3" w:name="_Ref503608264"/>
      <w:bookmarkStart w:id="224" w:name="_Toc507671034"/>
      <w:r>
        <w:t>invocation property</w:t>
      </w:r>
      <w:bookmarkEnd w:id="223"/>
      <w:bookmarkEnd w:id="224"/>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25" w:name="_Ref503539431"/>
      <w:bookmarkStart w:id="226" w:name="_Toc507671035"/>
      <w:r>
        <w:t>analysisToolLogFile</w:t>
      </w:r>
      <w:r w:rsidR="00316A25">
        <w:t>Location</w:t>
      </w:r>
      <w:r>
        <w:t xml:space="preserve"> property</w:t>
      </w:r>
      <w:bookmarkEnd w:id="225"/>
      <w:bookmarkEnd w:id="226"/>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27" w:name="_Ref493403111"/>
      <w:bookmarkStart w:id="228" w:name="_Ref493404005"/>
      <w:bookmarkStart w:id="229" w:name="_Toc507671036"/>
      <w:r>
        <w:lastRenderedPageBreak/>
        <w:t>file object</w:t>
      </w:r>
      <w:bookmarkEnd w:id="227"/>
      <w:bookmarkEnd w:id="228"/>
      <w:bookmarkEnd w:id="229"/>
    </w:p>
    <w:p w14:paraId="375224F2" w14:textId="20156049" w:rsidR="00401BB5" w:rsidRDefault="00401BB5" w:rsidP="00401BB5">
      <w:pPr>
        <w:pStyle w:val="Heading3"/>
      </w:pPr>
      <w:bookmarkStart w:id="230" w:name="_Toc507671037"/>
      <w:r>
        <w:t>General</w:t>
      </w:r>
      <w:bookmarkEnd w:id="23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1" w:name="_Ref493403519"/>
      <w:bookmarkStart w:id="232" w:name="_Toc507671038"/>
      <w:r>
        <w:t>fileLocation</w:t>
      </w:r>
      <w:r w:rsidR="00401BB5">
        <w:t xml:space="preserve"> property</w:t>
      </w:r>
      <w:bookmarkEnd w:id="231"/>
      <w:bookmarkEnd w:id="232"/>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33" w:name="_Ref493404063"/>
      <w:bookmarkStart w:id="234" w:name="_Toc507671039"/>
      <w:r>
        <w:t>parentKey property</w:t>
      </w:r>
      <w:bookmarkEnd w:id="233"/>
      <w:bookmarkEnd w:id="234"/>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35" w:name="_Ref493403563"/>
      <w:bookmarkStart w:id="236" w:name="_Toc507671040"/>
      <w:r>
        <w:t>offset property</w:t>
      </w:r>
      <w:bookmarkEnd w:id="235"/>
      <w:bookmarkEnd w:id="23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37" w:name="_Ref493403574"/>
      <w:bookmarkStart w:id="238" w:name="_Toc507671041"/>
      <w:r>
        <w:t>length property</w:t>
      </w:r>
      <w:bookmarkEnd w:id="237"/>
      <w:bookmarkEnd w:id="23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39" w:name="_Toc507671042"/>
      <w:r>
        <w:t>mimeType property</w:t>
      </w:r>
      <w:bookmarkEnd w:id="239"/>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40" w:name="_Ref493345445"/>
      <w:bookmarkStart w:id="241" w:name="_Toc507671043"/>
      <w:r>
        <w:t>hashes property</w:t>
      </w:r>
      <w:bookmarkEnd w:id="240"/>
      <w:bookmarkEnd w:id="241"/>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42" w:name="_Ref507598130"/>
      <w:bookmarkStart w:id="243" w:name="_Toc507671044"/>
      <w:r>
        <w:t>contents property</w:t>
      </w:r>
      <w:bookmarkEnd w:id="242"/>
      <w:bookmarkEnd w:id="243"/>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44" w:name="_Toc507671045"/>
      <w:r>
        <w:lastRenderedPageBreak/>
        <w:t>properties property</w:t>
      </w:r>
      <w:bookmarkEnd w:id="244"/>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45" w:name="_Ref493423194"/>
      <w:bookmarkStart w:id="246" w:name="_Toc507671046"/>
      <w:r>
        <w:t>hash object</w:t>
      </w:r>
      <w:bookmarkEnd w:id="245"/>
      <w:bookmarkEnd w:id="246"/>
    </w:p>
    <w:p w14:paraId="5D6F2309" w14:textId="08453102" w:rsidR="00401BB5" w:rsidRDefault="00401BB5" w:rsidP="00401BB5">
      <w:pPr>
        <w:pStyle w:val="Heading3"/>
      </w:pPr>
      <w:bookmarkStart w:id="247" w:name="_Toc507671047"/>
      <w:r>
        <w:t>General</w:t>
      </w:r>
      <w:bookmarkEnd w:id="247"/>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48" w:name="_Ref493423561"/>
      <w:bookmarkStart w:id="249" w:name="_Ref493423701"/>
      <w:bookmarkStart w:id="250" w:name="_Toc507671048"/>
      <w:r>
        <w:t>value property</w:t>
      </w:r>
      <w:bookmarkEnd w:id="248"/>
      <w:bookmarkEnd w:id="249"/>
      <w:bookmarkEnd w:id="250"/>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51" w:name="_Ref493423568"/>
      <w:bookmarkStart w:id="252" w:name="_Toc507671049"/>
      <w:r>
        <w:t>algorithm property</w:t>
      </w:r>
      <w:bookmarkEnd w:id="251"/>
      <w:bookmarkEnd w:id="252"/>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53" w:name="_Ref493350984"/>
      <w:bookmarkStart w:id="254" w:name="_Toc507671050"/>
      <w:r>
        <w:t>result object</w:t>
      </w:r>
      <w:bookmarkEnd w:id="253"/>
      <w:bookmarkEnd w:id="254"/>
    </w:p>
    <w:p w14:paraId="74FD90F6" w14:textId="18F2DD20" w:rsidR="00401BB5" w:rsidRDefault="00401BB5" w:rsidP="00401BB5">
      <w:pPr>
        <w:pStyle w:val="Heading3"/>
      </w:pPr>
      <w:bookmarkStart w:id="255" w:name="_Toc507671051"/>
      <w:r>
        <w:t>General</w:t>
      </w:r>
      <w:bookmarkEnd w:id="255"/>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56" w:name="_Toc507671052"/>
      <w:bookmarkStart w:id="257" w:name="_Ref493408865"/>
      <w:r>
        <w:t>id property</w:t>
      </w:r>
      <w:bookmarkEnd w:id="25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58" w:name="_Toc507671053"/>
      <w:r>
        <w:t>ruleId property</w:t>
      </w:r>
      <w:bookmarkEnd w:id="257"/>
      <w:bookmarkEnd w:id="25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59"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60" w:name="_Ref493408875"/>
      <w:bookmarkStart w:id="261" w:name="_Toc507671054"/>
      <w:r>
        <w:t>ruleKey property</w:t>
      </w:r>
      <w:bookmarkEnd w:id="260"/>
      <w:bookmarkEnd w:id="261"/>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62" w:name="_Ref493511208"/>
      <w:bookmarkStart w:id="263" w:name="_Toc507671055"/>
      <w:r>
        <w:t>level property</w:t>
      </w:r>
      <w:bookmarkEnd w:id="262"/>
      <w:bookmarkEnd w:id="26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64" w:name="_Ref493426628"/>
      <w:bookmarkStart w:id="265" w:name="_Toc507671056"/>
      <w:r>
        <w:t>message property</w:t>
      </w:r>
      <w:bookmarkEnd w:id="264"/>
      <w:bookmarkEnd w:id="265"/>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66"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66"/>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67" w:name="_Ref503356941"/>
      <w:bookmarkStart w:id="268" w:name="_Toc507671057"/>
      <w:bookmarkStart w:id="269" w:name="_Ref499727631"/>
      <w:r>
        <w:t>richMessage property</w:t>
      </w:r>
      <w:bookmarkEnd w:id="267"/>
      <w:bookmarkEnd w:id="268"/>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70" w:name="_Ref503355981"/>
      <w:bookmarkStart w:id="271" w:name="_Toc507671058"/>
      <w:r>
        <w:t>templated</w:t>
      </w:r>
      <w:r w:rsidR="00401BB5">
        <w:t>Message property</w:t>
      </w:r>
      <w:bookmarkEnd w:id="269"/>
      <w:bookmarkEnd w:id="270"/>
      <w:bookmarkEnd w:id="271"/>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72" w:name="_Hlk502501222"/>
      <w:r>
        <w:t>§</w:t>
      </w:r>
      <w:bookmarkEnd w:id="272"/>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73" w:name="_Toc507671059"/>
      <w:r>
        <w:t>locations property</w:t>
      </w:r>
      <w:bookmarkEnd w:id="273"/>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274" w:name="_Toc507671060"/>
      <w:r>
        <w:t>snippet property</w:t>
      </w:r>
      <w:bookmarkEnd w:id="27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7FDEC921" w:rsidR="00401BB5" w:rsidRDefault="00401BB5" w:rsidP="00401BB5">
      <w:pPr>
        <w:pStyle w:val="Heading3"/>
      </w:pPr>
      <w:bookmarkStart w:id="275" w:name="_Ref507591746"/>
      <w:bookmarkStart w:id="276" w:name="_Toc507671061"/>
      <w:r>
        <w:t>toolFingerprintContribution</w:t>
      </w:r>
      <w:ins w:id="277" w:author="Laurence Golding" w:date="2018-03-06T09:40:00Z">
        <w:r w:rsidR="00D56A81">
          <w:t>s</w:t>
        </w:r>
      </w:ins>
      <w:r>
        <w:t xml:space="preserve"> property</w:t>
      </w:r>
      <w:bookmarkEnd w:id="275"/>
      <w:bookmarkEnd w:id="276"/>
    </w:p>
    <w:p w14:paraId="667707B9" w14:textId="18854313" w:rsidR="00522831" w:rsidRDefault="00135BCE" w:rsidP="00522831">
      <w:pPr>
        <w:rPr>
          <w:ins w:id="278" w:author="Laurence Golding" w:date="2018-03-06T09:45: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ins w:id="279" w:author="Laurence Golding" w:date="2018-03-06T09:40:00Z">
        <w:r w:rsidR="00D56A81">
          <w:rPr>
            <w:rStyle w:val="CODEtemp"/>
          </w:rPr>
          <w:t>s</w:t>
        </w:r>
      </w:ins>
      <w:r w:rsidRPr="00135BCE">
        <w:t xml:space="preserve"> whose value is a </w:t>
      </w:r>
      <w:ins w:id="280" w:author="Laurence Golding" w:date="2018-03-06T09:40:00Z">
        <w:r w:rsidR="00D56A81">
          <w:t>JSON object (</w:t>
        </w:r>
      </w:ins>
      <w:ins w:id="281" w:author="Laurence Golding" w:date="2018-03-06T09:42:00Z">
        <w:r w:rsidR="00522831">
          <w:t>§</w:t>
        </w:r>
        <w:r w:rsidR="00522831">
          <w:fldChar w:fldCharType="begin"/>
        </w:r>
        <w:r w:rsidR="00522831">
          <w:instrText xml:space="preserve"> REF _Ref508092689 \r \h </w:instrText>
        </w:r>
      </w:ins>
      <w:r w:rsidR="00522831">
        <w:fldChar w:fldCharType="separate"/>
      </w:r>
      <w:ins w:id="282" w:author="Laurence Golding" w:date="2018-03-06T09:42:00Z">
        <w:r w:rsidR="00522831">
          <w:t>3.4</w:t>
        </w:r>
        <w:r w:rsidR="00522831">
          <w:fldChar w:fldCharType="end"/>
        </w:r>
      </w:ins>
      <w:ins w:id="283" w:author="Laurence Golding" w:date="2018-03-06T09:40:00Z">
        <w:r w:rsidR="00D56A81">
          <w:t>). Each property value in this obje</w:t>
        </w:r>
      </w:ins>
      <w:ins w:id="284" w:author="Laurence Golding" w:date="2018-03-06T09:41:00Z">
        <w:r w:rsidR="00D56A81">
          <w:t xml:space="preserve">ct is a </w:t>
        </w:r>
      </w:ins>
      <w:r w:rsidRPr="00135BCE">
        <w:t xml:space="preserve">string that contributes to the unique identity of the result. </w:t>
      </w:r>
      <w:hyperlink w:anchor="AppendixFingerprints" w:history="1">
        <w:r w:rsidRPr="00C6211E">
          <w:rPr>
            <w:rStyle w:val="Hyperlink"/>
          </w:rPr>
          <w:t>Ap</w:t>
        </w:r>
        <w:r w:rsidRPr="00C6211E">
          <w:rPr>
            <w:rStyle w:val="Hyperlink"/>
          </w:rPr>
          <w:t>p</w:t>
        </w:r>
        <w:r w:rsidRPr="00C6211E">
          <w:rPr>
            <w:rStyle w:val="Hyperlink"/>
          </w:rPr>
          <w:t>e</w:t>
        </w:r>
        <w:r w:rsidRPr="00C6211E">
          <w:rPr>
            <w:rStyle w:val="Hyperlink"/>
          </w:rPr>
          <w:t>n</w:t>
        </w:r>
        <w:r w:rsidRPr="00C6211E">
          <w:rPr>
            <w:rStyle w:val="Hyperlink"/>
          </w:rPr>
          <w:t>dix B</w:t>
        </w:r>
      </w:hyperlink>
      <w:r w:rsidRPr="00135BCE">
        <w:t xml:space="preserve"> explains how a result management system can use </w:t>
      </w:r>
      <w:del w:id="285" w:author="Laurence Golding" w:date="2018-03-06T09:41:00Z">
        <w:r w:rsidRPr="00135BCE" w:rsidDel="00522831">
          <w:delText xml:space="preserve">this </w:delText>
        </w:r>
      </w:del>
      <w:ins w:id="286" w:author="Laurence Golding" w:date="2018-03-06T09:41:00Z">
        <w:r w:rsidR="00522831" w:rsidRPr="00135BCE">
          <w:t>th</w:t>
        </w:r>
        <w:r w:rsidR="00522831">
          <w:t>ese</w:t>
        </w:r>
        <w:r w:rsidR="00522831" w:rsidRPr="00135BCE">
          <w:t xml:space="preserve"> </w:t>
        </w:r>
      </w:ins>
      <w:r w:rsidRPr="00135BCE">
        <w:t>value</w:t>
      </w:r>
      <w:ins w:id="287" w:author="Laurence Golding" w:date="2018-03-06T09:41:00Z">
        <w:r w:rsidR="00522831">
          <w:t>s</w:t>
        </w:r>
      </w:ins>
      <w:r w:rsidRPr="00135BCE">
        <w:t>.</w:t>
      </w:r>
      <w:ins w:id="288" w:author="Laurence Golding" w:date="2018-03-06T09:41:00Z">
        <w:r w:rsidR="00522831">
          <w:t xml:space="preserve"> The property </w:t>
        </w:r>
        <w:r w:rsidR="00522831">
          <w:lastRenderedPageBreak/>
          <w:t>names that identify these values are arbitrary string</w:t>
        </w:r>
      </w:ins>
      <w:ins w:id="289" w:author="Laurence Golding" w:date="2018-03-06T09:44:00Z">
        <w:r w:rsidR="00522831">
          <w:t>s.</w:t>
        </w:r>
      </w:ins>
      <w:ins w:id="290" w:author="Laurence Golding" w:date="2018-03-06T10:19:00Z">
        <w:r w:rsidR="007B7584">
          <w:t xml:space="preserve"> </w:t>
        </w:r>
      </w:ins>
      <w:ins w:id="291" w:author="Laurence Golding" w:date="2018-03-06T09:42:00Z">
        <w:r w:rsidR="00522831">
          <w:t xml:space="preserve">A </w:t>
        </w:r>
      </w:ins>
      <w:ins w:id="292" w:author="Laurence Golding" w:date="2018-03-06T09:46:00Z">
        <w:r w:rsidR="00522831">
          <w:t>SARIF</w:t>
        </w:r>
      </w:ins>
      <w:ins w:id="293" w:author="Laurence Golding" w:date="2018-03-06T09:42:00Z">
        <w:r w:rsidR="00522831">
          <w:t xml:space="preserve"> producer</w:t>
        </w:r>
      </w:ins>
      <w:ins w:id="294" w:author="Laurence Golding" w:date="2018-03-06T09:43:00Z">
        <w:r w:rsidR="00522831">
          <w:t xml:space="preserve"> </w:t>
        </w:r>
        <w:r w:rsidR="00522831">
          <w:rPr>
            <w:b/>
          </w:rPr>
          <w:t>MAY</w:t>
        </w:r>
        <w:r w:rsidR="00522831">
          <w:t xml:space="preserve"> use the </w:t>
        </w:r>
      </w:ins>
      <w:ins w:id="295" w:author="Laurence Golding" w:date="2018-03-06T10:19:00Z">
        <w:r w:rsidR="007B7584">
          <w:t xml:space="preserve">property </w:t>
        </w:r>
      </w:ins>
      <w:ins w:id="296" w:author="Laurence Golding" w:date="2018-03-06T09:43:00Z">
        <w:r w:rsidR="00522831">
          <w:t xml:space="preserve">names to </w:t>
        </w:r>
      </w:ins>
      <w:ins w:id="297" w:author="Laurence Golding" w:date="2018-03-06T09:44:00Z">
        <w:r w:rsidR="00522831">
          <w:t>identify the nature of the information used to compute the fingerprint.</w:t>
        </w:r>
      </w:ins>
    </w:p>
    <w:p w14:paraId="6FEA5CAD" w14:textId="03C9AAAD" w:rsidR="00522831" w:rsidRDefault="00522831" w:rsidP="00522831">
      <w:pPr>
        <w:pStyle w:val="Note"/>
        <w:rPr>
          <w:ins w:id="298" w:author="Laurence Golding" w:date="2018-03-06T09:47:00Z"/>
        </w:rPr>
      </w:pPr>
      <w:ins w:id="299" w:author="Laurence Golding" w:date="2018-03-06T09:46:00Z">
        <w:r>
          <w:t xml:space="preserve">EXAMPLE: In this example, </w:t>
        </w:r>
      </w:ins>
      <w:ins w:id="300" w:author="Laurence Golding" w:date="2018-03-06T09:58:00Z">
        <w:r>
          <w:t>the</w:t>
        </w:r>
      </w:ins>
      <w:ins w:id="301" w:author="Laurence Golding" w:date="2018-03-06T09:46:00Z">
        <w:r>
          <w:t xml:space="preserve"> SARIF producer has computed two fingerprints, one based on a</w:t>
        </w:r>
      </w:ins>
      <w:ins w:id="302" w:author="Laurence Golding" w:date="2018-03-06T09:48:00Z">
        <w:r>
          <w:t xml:space="preserve"> has</w:t>
        </w:r>
      </w:ins>
      <w:ins w:id="303" w:author="Laurence Golding" w:date="2018-03-06T09:54:00Z">
        <w:r>
          <w:t>h</w:t>
        </w:r>
      </w:ins>
      <w:ins w:id="304" w:author="Laurence Golding" w:date="2018-03-06T09:48:00Z">
        <w:r>
          <w:t xml:space="preserve"> </w:t>
        </w:r>
      </w:ins>
      <w:ins w:id="305" w:author="Laurence Golding" w:date="2018-03-06T09:54:00Z">
        <w:r>
          <w:t>o</w:t>
        </w:r>
      </w:ins>
      <w:ins w:id="306" w:author="Laurence Golding" w:date="2018-03-06T09:48:00Z">
        <w:r>
          <w:t>f a</w:t>
        </w:r>
      </w:ins>
      <w:ins w:id="307" w:author="Laurence Golding" w:date="2018-03-06T09:46:00Z">
        <w:r>
          <w:t xml:space="preserve"> code snippet that encompass</w:t>
        </w:r>
      </w:ins>
      <w:ins w:id="308" w:author="Laurence Golding" w:date="2018-03-06T09:47:00Z">
        <w:r>
          <w:t xml:space="preserve">es the region where the result was detected, and one based on </w:t>
        </w:r>
      </w:ins>
      <w:ins w:id="309" w:author="Laurence Golding" w:date="2018-03-06T09:54:00Z">
        <w:r>
          <w:t>hash of the entire contents</w:t>
        </w:r>
      </w:ins>
      <w:ins w:id="310" w:author="Laurence Golding" w:date="2018-03-06T09:47:00Z">
        <w:r>
          <w:t xml:space="preserve"> of the file in which the result was detected.</w:t>
        </w:r>
      </w:ins>
    </w:p>
    <w:p w14:paraId="12659770" w14:textId="5ADC996F" w:rsidR="00522831" w:rsidRDefault="00522831" w:rsidP="00522831">
      <w:pPr>
        <w:pStyle w:val="Codesmall"/>
        <w:rPr>
          <w:ins w:id="311" w:author="Laurence Golding" w:date="2018-03-06T09:48:00Z"/>
        </w:rPr>
      </w:pPr>
      <w:proofErr w:type="gramStart"/>
      <w:ins w:id="312" w:author="Laurence Golding" w:date="2018-03-06T09:47:00Z">
        <w:r>
          <w:t xml:space="preserve">{  </w:t>
        </w:r>
        <w:proofErr w:type="gramEnd"/>
        <w:r>
          <w:t xml:space="preserve">   </w:t>
        </w:r>
      </w:ins>
      <w:ins w:id="313" w:author="Laurence Golding" w:date="2018-03-06T09:48:00Z">
        <w:r>
          <w:t xml:space="preserve">                      # A result object</w:t>
        </w:r>
      </w:ins>
    </w:p>
    <w:p w14:paraId="5BF72EE9" w14:textId="0A275E24" w:rsidR="00522831" w:rsidRDefault="00522831" w:rsidP="00522831">
      <w:pPr>
        <w:pStyle w:val="Codesmall"/>
        <w:rPr>
          <w:ins w:id="314" w:author="Laurence Golding" w:date="2018-03-06T09:48:00Z"/>
        </w:rPr>
      </w:pPr>
      <w:ins w:id="315" w:author="Laurence Golding" w:date="2018-03-06T09:48:00Z">
        <w:r>
          <w:t xml:space="preserve">  ...</w:t>
        </w:r>
      </w:ins>
    </w:p>
    <w:p w14:paraId="23535483" w14:textId="4B40D220" w:rsidR="00522831" w:rsidRDefault="00522831" w:rsidP="00522831">
      <w:pPr>
        <w:pStyle w:val="Codesmall"/>
        <w:rPr>
          <w:ins w:id="316" w:author="Laurence Golding" w:date="2018-03-06T09:53:00Z"/>
        </w:rPr>
      </w:pPr>
      <w:ins w:id="317" w:author="Laurence Golding" w:date="2018-03-06T09:48:00Z">
        <w:r>
          <w:t xml:space="preserve">  "toolFingerprintCon</w:t>
        </w:r>
      </w:ins>
      <w:ins w:id="318" w:author="Laurence Golding" w:date="2018-03-06T09:52:00Z">
        <w:r>
          <w:t>tributions": {</w:t>
        </w:r>
      </w:ins>
    </w:p>
    <w:p w14:paraId="10C9E5A7" w14:textId="1F18FFFC" w:rsidR="00522831" w:rsidRDefault="00522831" w:rsidP="00522831">
      <w:pPr>
        <w:pStyle w:val="Codesmall"/>
        <w:rPr>
          <w:ins w:id="319" w:author="Laurence Golding" w:date="2018-03-06T09:53:00Z"/>
        </w:rPr>
      </w:pPr>
      <w:ins w:id="320" w:author="Laurence Golding" w:date="2018-03-06T09:53:00Z">
        <w:r>
          <w:t xml:space="preserve">    "snippetHash": "56eaf900cc8f6",</w:t>
        </w:r>
      </w:ins>
    </w:p>
    <w:p w14:paraId="1D211CDF" w14:textId="176E94D1" w:rsidR="00522831" w:rsidRDefault="00522831" w:rsidP="00522831">
      <w:pPr>
        <w:pStyle w:val="Codesmall"/>
        <w:rPr>
          <w:ins w:id="321" w:author="Laurence Golding" w:date="2018-03-06T09:52:00Z"/>
        </w:rPr>
      </w:pPr>
      <w:ins w:id="322" w:author="Laurence Golding" w:date="2018-03-06T09:53:00Z">
        <w:r>
          <w:t xml:space="preserve">    </w:t>
        </w:r>
      </w:ins>
      <w:ins w:id="323" w:author="Laurence Golding" w:date="2018-03-06T09:54:00Z">
        <w:r>
          <w:t>"fileHash": "7eed42b</w:t>
        </w:r>
      </w:ins>
      <w:ins w:id="324" w:author="Laurence Golding" w:date="2018-03-06T09:55:00Z">
        <w:r>
          <w:t>4987dc"</w:t>
        </w:r>
      </w:ins>
    </w:p>
    <w:p w14:paraId="649CF8C5" w14:textId="23E2FAD6" w:rsidR="00522831" w:rsidRDefault="00522831" w:rsidP="00522831">
      <w:pPr>
        <w:pStyle w:val="Codesmall"/>
        <w:rPr>
          <w:ins w:id="325" w:author="Laurence Golding" w:date="2018-03-06T09:52:00Z"/>
        </w:rPr>
      </w:pPr>
      <w:ins w:id="326" w:author="Laurence Golding" w:date="2018-03-06T09:52:00Z">
        <w:r>
          <w:t xml:space="preserve">  }</w:t>
        </w:r>
      </w:ins>
    </w:p>
    <w:p w14:paraId="55BD9711" w14:textId="1F676EC1" w:rsidR="00522831" w:rsidRDefault="00522831" w:rsidP="00522831">
      <w:pPr>
        <w:pStyle w:val="Codesmall"/>
        <w:rPr>
          <w:ins w:id="327" w:author="Laurence Golding" w:date="2018-03-06T09:57:00Z"/>
        </w:rPr>
      </w:pPr>
      <w:ins w:id="328" w:author="Laurence Golding" w:date="2018-03-06T09:52:00Z">
        <w:r>
          <w:t>}</w:t>
        </w:r>
      </w:ins>
    </w:p>
    <w:p w14:paraId="5E1099EF" w14:textId="1EAB2814" w:rsidR="00522831" w:rsidRDefault="00522831" w:rsidP="00522831">
      <w:pPr>
        <w:pStyle w:val="Note"/>
        <w:rPr>
          <w:ins w:id="329" w:author="Laurence Golding" w:date="2018-03-06T09:58:00Z"/>
        </w:rPr>
      </w:pPr>
      <w:ins w:id="330" w:author="Laurence Golding" w:date="2018-03-06T09:57:00Z">
        <w:r>
          <w:t xml:space="preserve">EXAMPLE 2. In this example, </w:t>
        </w:r>
      </w:ins>
      <w:ins w:id="331" w:author="Laurence Golding" w:date="2018-03-06T09:58:00Z">
        <w:r>
          <w:t>the SARIF producer has computed a single fingerprint. It has chosen an arbitrary value for the corresponding property name.</w:t>
        </w:r>
      </w:ins>
    </w:p>
    <w:p w14:paraId="4984B1B0" w14:textId="77777777" w:rsidR="00522831" w:rsidRDefault="00522831" w:rsidP="00522831">
      <w:pPr>
        <w:pStyle w:val="Codesmall"/>
        <w:rPr>
          <w:ins w:id="332" w:author="Laurence Golding" w:date="2018-03-06T09:58:00Z"/>
        </w:rPr>
      </w:pPr>
      <w:proofErr w:type="gramStart"/>
      <w:ins w:id="333" w:author="Laurence Golding" w:date="2018-03-06T09:58:00Z">
        <w:r>
          <w:t xml:space="preserve">{  </w:t>
        </w:r>
        <w:proofErr w:type="gramEnd"/>
        <w:r>
          <w:t xml:space="preserve">                         # A result object</w:t>
        </w:r>
      </w:ins>
    </w:p>
    <w:p w14:paraId="02A19491" w14:textId="77777777" w:rsidR="00522831" w:rsidRDefault="00522831" w:rsidP="00522831">
      <w:pPr>
        <w:pStyle w:val="Codesmall"/>
        <w:rPr>
          <w:ins w:id="334" w:author="Laurence Golding" w:date="2018-03-06T09:58:00Z"/>
        </w:rPr>
      </w:pPr>
      <w:ins w:id="335" w:author="Laurence Golding" w:date="2018-03-06T09:58:00Z">
        <w:r>
          <w:t xml:space="preserve">  ...</w:t>
        </w:r>
      </w:ins>
    </w:p>
    <w:p w14:paraId="0BCD3A2C" w14:textId="77777777" w:rsidR="00522831" w:rsidRDefault="00522831" w:rsidP="00522831">
      <w:pPr>
        <w:pStyle w:val="Codesmall"/>
        <w:rPr>
          <w:ins w:id="336" w:author="Laurence Golding" w:date="2018-03-06T09:58:00Z"/>
        </w:rPr>
      </w:pPr>
      <w:ins w:id="337" w:author="Laurence Golding" w:date="2018-03-06T09:58:00Z">
        <w:r>
          <w:t xml:space="preserve">  "toolFingerprintContributions": {</w:t>
        </w:r>
      </w:ins>
    </w:p>
    <w:p w14:paraId="5B3D6601" w14:textId="0BCA1085" w:rsidR="00522831" w:rsidRDefault="00522831" w:rsidP="00522831">
      <w:pPr>
        <w:pStyle w:val="Codesmall"/>
        <w:rPr>
          <w:ins w:id="338" w:author="Laurence Golding" w:date="2018-03-06T09:58:00Z"/>
        </w:rPr>
      </w:pPr>
      <w:ins w:id="339" w:author="Laurence Golding" w:date="2018-03-06T09:58:00Z">
        <w:r>
          <w:t xml:space="preserve">    "1": "56eaf900cc8f6"</w:t>
        </w:r>
      </w:ins>
    </w:p>
    <w:p w14:paraId="6EDA5057" w14:textId="77777777" w:rsidR="00522831" w:rsidRDefault="00522831" w:rsidP="00522831">
      <w:pPr>
        <w:pStyle w:val="Codesmall"/>
        <w:rPr>
          <w:ins w:id="340" w:author="Laurence Golding" w:date="2018-03-06T09:58:00Z"/>
        </w:rPr>
      </w:pPr>
      <w:ins w:id="341" w:author="Laurence Golding" w:date="2018-03-06T09:58:00Z">
        <w:r>
          <w:t xml:space="preserve">  }</w:t>
        </w:r>
      </w:ins>
    </w:p>
    <w:p w14:paraId="48491144" w14:textId="77777777" w:rsidR="00522831" w:rsidRDefault="00522831" w:rsidP="00522831">
      <w:pPr>
        <w:pStyle w:val="Codesmall"/>
        <w:rPr>
          <w:ins w:id="342" w:author="Laurence Golding" w:date="2018-03-06T09:58:00Z"/>
        </w:rPr>
      </w:pPr>
      <w:ins w:id="343" w:author="Laurence Golding" w:date="2018-03-06T09:58:00Z">
        <w:r>
          <w:t>}</w:t>
        </w:r>
      </w:ins>
    </w:p>
    <w:p w14:paraId="38DB500E" w14:textId="030EC740" w:rsidR="00135BCE" w:rsidRDefault="00522831" w:rsidP="00522831">
      <w:pPr>
        <w:rPr>
          <w:ins w:id="344" w:author="Laurence Golding" w:date="2018-03-06T10:07:00Z"/>
        </w:rPr>
      </w:pPr>
      <w:ins w:id="345" w:author="Laurence Golding" w:date="2018-03-06T09:55:00Z">
        <w:r>
          <w:t xml:space="preserve">A </w:t>
        </w:r>
      </w:ins>
      <w:ins w:id="346" w:author="Laurence Golding" w:date="2018-03-06T10:07:00Z">
        <w:r w:rsidR="00FA03D8">
          <w:t>SARIF consumer</w:t>
        </w:r>
      </w:ins>
      <w:ins w:id="347" w:author="Laurence Golding" w:date="2018-03-06T09:55:00Z">
        <w:r>
          <w:t xml:space="preserve"> </w:t>
        </w:r>
      </w:ins>
      <w:ins w:id="348" w:author="Laurence Golding" w:date="2018-03-06T09:56:00Z">
        <w:r>
          <w:rPr>
            <w:b/>
          </w:rPr>
          <w:t>MAY</w:t>
        </w:r>
      </w:ins>
      <w:ins w:id="349" w:author="Laurence Golding" w:date="2018-03-06T09:57:00Z">
        <w:r>
          <w:t xml:space="preserve"> use any</w:t>
        </w:r>
      </w:ins>
      <w:ins w:id="350" w:author="Laurence Golding" w:date="2018-03-06T09:59:00Z">
        <w:r>
          <w:t xml:space="preserve"> algorithm or heuristic to determine whether two</w:t>
        </w:r>
      </w:ins>
      <w:ins w:id="351" w:author="Laurence Golding" w:date="2018-03-06T10:00:00Z">
        <w:r>
          <w:t xml:space="preserve"> distinct</w:t>
        </w:r>
      </w:ins>
      <w:ins w:id="352" w:author="Laurence Golding" w:date="2018-03-06T09:59:00Z">
        <w:r>
          <w:t xml:space="preserve"> </w:t>
        </w:r>
        <w:r w:rsidRPr="00522831">
          <w:rPr>
            <w:rStyle w:val="CODEtemp"/>
          </w:rPr>
          <w:t>result</w:t>
        </w:r>
        <w:r>
          <w:t xml:space="preserve"> objects </w:t>
        </w:r>
      </w:ins>
      <w:ins w:id="353" w:author="Laurence Golding" w:date="2018-03-06T10:00:00Z">
        <w:r>
          <w:t xml:space="preserve">logically </w:t>
        </w:r>
      </w:ins>
      <w:ins w:id="354" w:author="Laurence Golding" w:date="2018-03-06T09:59:00Z">
        <w:r>
          <w:t>represent the same</w:t>
        </w:r>
      </w:ins>
      <w:ins w:id="355" w:author="Laurence Golding" w:date="2018-03-06T10:00:00Z">
        <w:r>
          <w:t xml:space="preserve"> result.</w:t>
        </w:r>
      </w:ins>
      <w:ins w:id="356" w:author="Laurence Golding" w:date="2018-03-06T10:01:00Z">
        <w:r>
          <w:t xml:space="preserve"> For example, it might require </w:t>
        </w:r>
        <w:proofErr w:type="gramStart"/>
        <w:r>
          <w:t>a majority of</w:t>
        </w:r>
        <w:proofErr w:type="gramEnd"/>
        <w:r>
          <w:t xml:space="preserve"> the fingerprints to match</w:t>
        </w:r>
      </w:ins>
      <w:ins w:id="357" w:author="Laurence Golding" w:date="2018-03-06T10:02:00Z">
        <w:r>
          <w:t>.</w:t>
        </w:r>
      </w:ins>
      <w:ins w:id="358" w:author="Laurence Golding" w:date="2018-03-06T10:09:00Z">
        <w:r w:rsidR="00FA03D8">
          <w:t xml:space="preserve"> We refer to this algorithm or heuristic as a “result matching procedure.”</w:t>
        </w:r>
      </w:ins>
    </w:p>
    <w:p w14:paraId="0A6EEC7C" w14:textId="7FF7CEAE" w:rsidR="00FA03D8" w:rsidRPr="00FA03D8" w:rsidRDefault="00FA03D8" w:rsidP="00522831">
      <w:ins w:id="359" w:author="Laurence Golding" w:date="2018-03-06T10:07:00Z">
        <w:r>
          <w:t>To make use of the information, if any, embodied in the property name</w:t>
        </w:r>
        <w:r>
          <w:t xml:space="preserve">s, a SARIF consumer requires knowledge of the naming convention used by the SARIF producer. A SARIF consumer </w:t>
        </w:r>
      </w:ins>
      <w:ins w:id="360" w:author="Laurence Golding" w:date="2018-03-06T10:08:00Z">
        <w:r>
          <w:t xml:space="preserve">with that knowledge </w:t>
        </w:r>
        <w:r>
          <w:rPr>
            <w:b/>
          </w:rPr>
          <w:t>MAY</w:t>
        </w:r>
        <w:r>
          <w:t xml:space="preserve"> use the property names in its </w:t>
        </w:r>
      </w:ins>
      <w:ins w:id="361" w:author="Laurence Golding" w:date="2018-03-06T10:09:00Z">
        <w:r>
          <w:t>result matching procedure.</w:t>
        </w:r>
      </w:ins>
      <w:ins w:id="362" w:author="Laurence Golding" w:date="2018-03-06T10:10:00Z">
        <w:r>
          <w:t xml:space="preserve"> For example, it might only require fingerprint contributions with certain property names</w:t>
        </w:r>
      </w:ins>
      <w:ins w:id="363" w:author="Laurence Golding" w:date="2018-03-06T10:11:00Z">
        <w:r>
          <w:t xml:space="preserve"> to match.</w:t>
        </w:r>
      </w:ins>
      <w:ins w:id="364" w:author="Laurence Golding" w:date="2018-03-06T10:09:00Z">
        <w:r>
          <w:t xml:space="preserve"> A SARIF consumer lacking that knowledge </w:t>
        </w:r>
        <w:r>
          <w:rPr>
            <w:b/>
          </w:rPr>
          <w:t>SHALL NOT</w:t>
        </w:r>
        <w:r>
          <w:t xml:space="preserve"> use the p</w:t>
        </w:r>
      </w:ins>
      <w:ins w:id="365" w:author="Laurence Golding" w:date="2018-03-06T10:10:00Z">
        <w:r>
          <w:t>roperty names in its result matching pr</w:t>
        </w:r>
      </w:ins>
      <w:ins w:id="366" w:author="Laurence Golding" w:date="2018-03-06T10:11:00Z">
        <w:r>
          <w:t>ocedure.</w:t>
        </w:r>
      </w:ins>
    </w:p>
    <w:p w14:paraId="67304210" w14:textId="0BD6D5E5" w:rsidR="00401BB5" w:rsidRDefault="00401BB5" w:rsidP="00401BB5">
      <w:pPr>
        <w:pStyle w:val="Heading3"/>
      </w:pPr>
      <w:bookmarkStart w:id="367" w:name="_Toc507671062"/>
      <w:r>
        <w:t>codeFlows property</w:t>
      </w:r>
      <w:bookmarkEnd w:id="367"/>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68" w:name="_Toc507671063"/>
      <w:r>
        <w:t>stacks property</w:t>
      </w:r>
      <w:bookmarkEnd w:id="368"/>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9" w:name="_Ref493499246"/>
      <w:bookmarkStart w:id="370" w:name="_Toc507671064"/>
      <w:r>
        <w:lastRenderedPageBreak/>
        <w:t>relatedLocations property</w:t>
      </w:r>
      <w:bookmarkEnd w:id="369"/>
      <w:bookmarkEnd w:id="370"/>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71" w:name="_Toc507671065"/>
      <w:r>
        <w:t>suppressionStates property</w:t>
      </w:r>
      <w:bookmarkEnd w:id="371"/>
    </w:p>
    <w:p w14:paraId="1AE8DC88" w14:textId="2A54B9A5" w:rsidR="00401BB5" w:rsidRDefault="00401BB5" w:rsidP="00401BB5">
      <w:pPr>
        <w:pStyle w:val="Heading4"/>
      </w:pPr>
      <w:bookmarkStart w:id="372" w:name="_Toc507671066"/>
      <w:r>
        <w:t>General</w:t>
      </w:r>
      <w:bookmarkEnd w:id="372"/>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w:t>
      </w:r>
      <w:r w:rsidRPr="002A24FE">
        <w:lastRenderedPageBreak/>
        <w:t>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373" w:name="_Ref493475240"/>
      <w:bookmarkStart w:id="374" w:name="_Toc507671067"/>
      <w:r>
        <w:t>suppressedInSource value</w:t>
      </w:r>
      <w:bookmarkEnd w:id="373"/>
      <w:bookmarkEnd w:id="37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75" w:name="_Ref493475253"/>
      <w:bookmarkStart w:id="376" w:name="_Toc507671068"/>
      <w:r>
        <w:t>suppressedExternally value</w:t>
      </w:r>
      <w:bookmarkEnd w:id="375"/>
      <w:bookmarkEnd w:id="37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77" w:name="_Ref493351360"/>
      <w:bookmarkStart w:id="378" w:name="_Toc507671069"/>
      <w:r>
        <w:t>baselineState property</w:t>
      </w:r>
      <w:bookmarkEnd w:id="377"/>
      <w:bookmarkEnd w:id="37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lastRenderedPageBreak/>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379" w:name="_Ref507598047"/>
      <w:bookmarkStart w:id="380" w:name="_Toc507671070"/>
      <w:bookmarkStart w:id="381" w:name="_Ref506807829"/>
      <w:r>
        <w:t>A</w:t>
      </w:r>
      <w:r w:rsidR="00A27D47">
        <w:t>ttachments</w:t>
      </w:r>
      <w:bookmarkEnd w:id="379"/>
      <w:bookmarkEnd w:id="380"/>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382" w:name="_Toc507671071"/>
      <w:r>
        <w:t>conversionProvenance property</w:t>
      </w:r>
      <w:bookmarkEnd w:id="381"/>
      <w:bookmarkEnd w:id="382"/>
    </w:p>
    <w:p w14:paraId="2E28B0A4" w14:textId="54CC808F" w:rsidR="00D13A53" w:rsidRDefault="00DF302D" w:rsidP="00DF302D">
      <w:pPr>
        <w:rPr>
          <w:ins w:id="383"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384" w:name="_Toc507671072"/>
      <w:r>
        <w:t>fixes property</w:t>
      </w:r>
      <w:bookmarkEnd w:id="384"/>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385" w:name="_Toc507671073"/>
      <w:r>
        <w:t>properties property</w:t>
      </w:r>
      <w:bookmarkEnd w:id="385"/>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86" w:name="_Ref503540214"/>
      <w:bookmarkStart w:id="387" w:name="_Ref506212395"/>
      <w:bookmarkStart w:id="388" w:name="_Toc507671074"/>
      <w:bookmarkStart w:id="389" w:name="_Ref493426721"/>
      <w:r>
        <w:t>analysis</w:t>
      </w:r>
      <w:bookmarkEnd w:id="386"/>
      <w:r>
        <w:t>ToolLogFileContents object</w:t>
      </w:r>
      <w:bookmarkEnd w:id="387"/>
      <w:bookmarkEnd w:id="388"/>
    </w:p>
    <w:p w14:paraId="5B2AC38C" w14:textId="77777777" w:rsidR="004002D1" w:rsidRPr="00107D61" w:rsidRDefault="004002D1" w:rsidP="004002D1">
      <w:pPr>
        <w:pStyle w:val="Heading3"/>
        <w:numPr>
          <w:ilvl w:val="2"/>
          <w:numId w:val="2"/>
        </w:numPr>
      </w:pPr>
      <w:bookmarkStart w:id="390" w:name="_Ref503541055"/>
      <w:bookmarkStart w:id="391" w:name="_Toc507671075"/>
      <w:r>
        <w:t>General</w:t>
      </w:r>
      <w:bookmarkEnd w:id="390"/>
      <w:bookmarkEnd w:id="391"/>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lastRenderedPageBreak/>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92" w:name="_Ref503540611"/>
      <w:bookmarkStart w:id="393" w:name="_Toc507671076"/>
      <w:r>
        <w:t>region property</w:t>
      </w:r>
      <w:bookmarkEnd w:id="392"/>
      <w:bookmarkEnd w:id="393"/>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94" w:name="_Ref503540621"/>
      <w:bookmarkStart w:id="395" w:name="_Toc507671077"/>
      <w:r>
        <w:t>snippet property</w:t>
      </w:r>
      <w:bookmarkEnd w:id="394"/>
      <w:bookmarkEnd w:id="395"/>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96" w:name="_Ref506285865"/>
      <w:bookmarkStart w:id="397" w:name="_Toc507671078"/>
      <w:r>
        <w:t>analysisToolLogFile</w:t>
      </w:r>
      <w:r w:rsidR="00316A25">
        <w:t>Location</w:t>
      </w:r>
      <w:r>
        <w:t xml:space="preserve"> property</w:t>
      </w:r>
      <w:bookmarkEnd w:id="396"/>
      <w:bookmarkEnd w:id="397"/>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w:t>
      </w:r>
      <w:r>
        <w:lastRenderedPageBreak/>
        <w:t xml:space="preserve">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398" w:name="_Ref507665939"/>
      <w:bookmarkStart w:id="399" w:name="_Toc507671079"/>
      <w:r>
        <w:t>location object</w:t>
      </w:r>
      <w:bookmarkEnd w:id="389"/>
      <w:bookmarkEnd w:id="398"/>
      <w:bookmarkEnd w:id="399"/>
    </w:p>
    <w:p w14:paraId="27ED50C0" w14:textId="23D428DC" w:rsidR="006E546E" w:rsidRDefault="006E546E" w:rsidP="006E546E">
      <w:pPr>
        <w:pStyle w:val="Heading3"/>
      </w:pPr>
      <w:bookmarkStart w:id="400" w:name="_Ref493479281"/>
      <w:bookmarkStart w:id="401" w:name="_Toc507671080"/>
      <w:r>
        <w:t>General</w:t>
      </w:r>
      <w:bookmarkEnd w:id="400"/>
      <w:bookmarkEnd w:id="401"/>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402" w:name="_Ref493478389"/>
      <w:bookmarkStart w:id="403" w:name="_Toc507671081"/>
      <w:r>
        <w:t>Constraints</w:t>
      </w:r>
      <w:bookmarkEnd w:id="402"/>
      <w:bookmarkEnd w:id="403"/>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lastRenderedPageBreak/>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04" w:name="_Ref493424691"/>
      <w:bookmarkStart w:id="405" w:name="_Toc507671082"/>
      <w:r>
        <w:t>analysisTarget property</w:t>
      </w:r>
      <w:bookmarkEnd w:id="404"/>
      <w:bookmarkEnd w:id="405"/>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406" w:name="_Ref493477623"/>
      <w:bookmarkStart w:id="407" w:name="_Ref493478351"/>
      <w:bookmarkStart w:id="408" w:name="_Toc507671083"/>
      <w:r>
        <w:t>resultFile property</w:t>
      </w:r>
      <w:bookmarkEnd w:id="406"/>
      <w:bookmarkEnd w:id="407"/>
      <w:bookmarkEnd w:id="408"/>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09" w:name="_Ref493404450"/>
      <w:bookmarkStart w:id="410" w:name="_Ref493404690"/>
      <w:bookmarkStart w:id="411" w:name="_Toc507671084"/>
      <w:r>
        <w:t>fullyQualifiedLogicalName property</w:t>
      </w:r>
      <w:bookmarkEnd w:id="409"/>
      <w:bookmarkEnd w:id="410"/>
      <w:bookmarkEnd w:id="41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12" w:name="_Ref493404415"/>
      <w:bookmarkStart w:id="413" w:name="_Toc507671085"/>
      <w:r>
        <w:t>logicalLocationKey property</w:t>
      </w:r>
      <w:bookmarkEnd w:id="412"/>
      <w:bookmarkEnd w:id="413"/>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4" w:name="_Toc507671086"/>
      <w:r>
        <w:t>decoratedName property</w:t>
      </w:r>
      <w:bookmarkEnd w:id="41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15" w:name="_Toc507671087"/>
      <w:r>
        <w:t>properties property</w:t>
      </w:r>
      <w:bookmarkEnd w:id="415"/>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16" w:name="_Ref493477390"/>
      <w:bookmarkStart w:id="417" w:name="_Ref493478323"/>
      <w:bookmarkStart w:id="418" w:name="_Ref493478590"/>
      <w:bookmarkStart w:id="419" w:name="_Toc507671088"/>
      <w:r>
        <w:t>physicalLocation object</w:t>
      </w:r>
      <w:bookmarkEnd w:id="416"/>
      <w:bookmarkEnd w:id="417"/>
      <w:bookmarkEnd w:id="418"/>
      <w:bookmarkEnd w:id="419"/>
    </w:p>
    <w:p w14:paraId="0B9181AD" w14:textId="12F902F2" w:rsidR="006E546E" w:rsidRDefault="006E546E" w:rsidP="006E546E">
      <w:pPr>
        <w:pStyle w:val="Heading3"/>
      </w:pPr>
      <w:bookmarkStart w:id="420" w:name="_Toc507671089"/>
      <w:r>
        <w:t>General</w:t>
      </w:r>
      <w:bookmarkEnd w:id="42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1" w:name="_Ref503357394"/>
      <w:bookmarkStart w:id="422" w:name="_Toc507671090"/>
      <w:bookmarkStart w:id="423" w:name="_Ref493343236"/>
      <w:r>
        <w:t>id property</w:t>
      </w:r>
      <w:bookmarkEnd w:id="421"/>
      <w:bookmarkEnd w:id="422"/>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24" w:name="_Ref503369432"/>
      <w:bookmarkStart w:id="425" w:name="_Ref503369435"/>
      <w:bookmarkStart w:id="426" w:name="_Ref503371110"/>
      <w:bookmarkStart w:id="427" w:name="_Ref503371652"/>
      <w:bookmarkStart w:id="428" w:name="_Toc507671091"/>
      <w:r>
        <w:lastRenderedPageBreak/>
        <w:t>fileLocation</w:t>
      </w:r>
      <w:r w:rsidR="006E546E">
        <w:t xml:space="preserve"> property</w:t>
      </w:r>
      <w:bookmarkEnd w:id="423"/>
      <w:bookmarkEnd w:id="424"/>
      <w:bookmarkEnd w:id="425"/>
      <w:bookmarkEnd w:id="426"/>
      <w:bookmarkEnd w:id="427"/>
      <w:bookmarkEnd w:id="428"/>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429" w:name="_Ref493509797"/>
      <w:bookmarkStart w:id="430" w:name="_Toc507671092"/>
      <w:r>
        <w:t>region property</w:t>
      </w:r>
      <w:bookmarkEnd w:id="429"/>
      <w:bookmarkEnd w:id="430"/>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lastRenderedPageBreak/>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31" w:name="_Ref493490350"/>
      <w:bookmarkStart w:id="432" w:name="_Toc507671093"/>
      <w:r>
        <w:t>region object</w:t>
      </w:r>
      <w:bookmarkEnd w:id="431"/>
      <w:bookmarkEnd w:id="432"/>
    </w:p>
    <w:p w14:paraId="5C4DB1F6" w14:textId="0F642D18" w:rsidR="006E546E" w:rsidRDefault="006E546E" w:rsidP="006E546E">
      <w:pPr>
        <w:pStyle w:val="Heading3"/>
      </w:pPr>
      <w:bookmarkStart w:id="433" w:name="_Toc507671094"/>
      <w:r>
        <w:t>General</w:t>
      </w:r>
      <w:bookmarkEnd w:id="43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34" w:name="_Ref493492556"/>
      <w:bookmarkStart w:id="435" w:name="_Ref493492604"/>
      <w:bookmarkStart w:id="436" w:name="_Ref493492671"/>
      <w:bookmarkStart w:id="437" w:name="_Toc507671095"/>
      <w:r>
        <w:t>Text regions</w:t>
      </w:r>
      <w:bookmarkEnd w:id="434"/>
      <w:bookmarkEnd w:id="435"/>
      <w:bookmarkEnd w:id="436"/>
      <w:bookmarkEnd w:id="43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lastRenderedPageBreak/>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38" w:name="_Toc507671096"/>
      <w:r>
        <w:t>Binary regions</w:t>
      </w:r>
      <w:bookmarkEnd w:id="438"/>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lastRenderedPageBreak/>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39" w:name="_Ref493490565"/>
      <w:bookmarkStart w:id="440" w:name="_Ref493491243"/>
      <w:bookmarkStart w:id="441" w:name="_Ref493492406"/>
      <w:bookmarkStart w:id="442" w:name="_Toc507671097"/>
      <w:r>
        <w:t>startLine property</w:t>
      </w:r>
      <w:bookmarkEnd w:id="439"/>
      <w:bookmarkEnd w:id="440"/>
      <w:bookmarkEnd w:id="441"/>
      <w:bookmarkEnd w:id="44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43" w:name="_Ref493491260"/>
      <w:bookmarkStart w:id="444" w:name="_Ref493492414"/>
      <w:bookmarkStart w:id="445" w:name="_Toc507671098"/>
      <w:r>
        <w:t>startColumn property</w:t>
      </w:r>
      <w:bookmarkEnd w:id="443"/>
      <w:bookmarkEnd w:id="444"/>
      <w:bookmarkEnd w:id="44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446" w:name="_Ref493491334"/>
      <w:bookmarkStart w:id="447" w:name="_Ref493492422"/>
      <w:bookmarkStart w:id="448" w:name="_Toc507671099"/>
      <w:r>
        <w:t>endLine property</w:t>
      </w:r>
      <w:bookmarkEnd w:id="446"/>
      <w:bookmarkEnd w:id="447"/>
      <w:bookmarkEnd w:id="44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449" w:name="_Ref493491342"/>
      <w:bookmarkStart w:id="450" w:name="_Ref493492427"/>
      <w:bookmarkStart w:id="451" w:name="_Toc507671100"/>
      <w:r>
        <w:t>endColumn property</w:t>
      </w:r>
      <w:bookmarkEnd w:id="449"/>
      <w:bookmarkEnd w:id="450"/>
      <w:bookmarkEnd w:id="45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452" w:name="_Ref493492251"/>
      <w:bookmarkStart w:id="453" w:name="_Ref493492981"/>
      <w:bookmarkStart w:id="454" w:name="_Toc507671101"/>
      <w:r>
        <w:t>offset property</w:t>
      </w:r>
      <w:bookmarkEnd w:id="452"/>
      <w:bookmarkEnd w:id="453"/>
      <w:bookmarkEnd w:id="45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55" w:name="_Ref493491350"/>
      <w:bookmarkStart w:id="456" w:name="_Ref493492312"/>
      <w:bookmarkStart w:id="457" w:name="_Toc507671102"/>
      <w:r>
        <w:t>length property</w:t>
      </w:r>
      <w:bookmarkEnd w:id="455"/>
      <w:bookmarkEnd w:id="456"/>
      <w:bookmarkEnd w:id="45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58" w:name="_Ref493404505"/>
      <w:bookmarkStart w:id="459" w:name="_Toc507671103"/>
      <w:r>
        <w:lastRenderedPageBreak/>
        <w:t>logicalLocation object</w:t>
      </w:r>
      <w:bookmarkEnd w:id="458"/>
      <w:bookmarkEnd w:id="459"/>
    </w:p>
    <w:p w14:paraId="479717FF" w14:textId="2760154A" w:rsidR="006E546E" w:rsidRDefault="006E546E" w:rsidP="006E546E">
      <w:pPr>
        <w:pStyle w:val="Heading3"/>
      </w:pPr>
      <w:bookmarkStart w:id="460" w:name="_Toc507671104"/>
      <w:r>
        <w:t>General</w:t>
      </w:r>
      <w:bookmarkEnd w:id="46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461" w:name="_Toc507671105"/>
      <w:r>
        <w:t>name property</w:t>
      </w:r>
      <w:bookmarkEnd w:id="46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62" w:name="_Toc507671106"/>
      <w:r>
        <w:t>kind property</w:t>
      </w:r>
      <w:bookmarkEnd w:id="46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63" w:name="_Toc507671107"/>
      <w:r>
        <w:t>parentKey property</w:t>
      </w:r>
      <w:bookmarkEnd w:id="463"/>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64" w:name="_Ref493427364"/>
      <w:bookmarkStart w:id="465" w:name="_Toc507671108"/>
      <w:r>
        <w:t>codeFlow object</w:t>
      </w:r>
      <w:bookmarkEnd w:id="464"/>
      <w:bookmarkEnd w:id="465"/>
    </w:p>
    <w:p w14:paraId="68EE36AB" w14:textId="336A5D40" w:rsidR="006E546E" w:rsidRDefault="006E546E" w:rsidP="006E546E">
      <w:pPr>
        <w:pStyle w:val="Heading3"/>
      </w:pPr>
      <w:bookmarkStart w:id="466" w:name="_Toc507671109"/>
      <w:r>
        <w:t>General</w:t>
      </w:r>
      <w:bookmarkEnd w:id="46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67" w:name="_Ref503361742"/>
      <w:bookmarkStart w:id="468" w:name="_Toc507671110"/>
      <w:r>
        <w:t>message property</w:t>
      </w:r>
      <w:bookmarkEnd w:id="467"/>
      <w:bookmarkEnd w:id="468"/>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469" w:name="_Toc507671111"/>
      <w:r>
        <w:t>richMessage property</w:t>
      </w:r>
      <w:bookmarkEnd w:id="469"/>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470" w:name="_Toc507671112"/>
      <w:r>
        <w:t>locations property</w:t>
      </w:r>
      <w:bookmarkEnd w:id="470"/>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71" w:name="_Toc507671113"/>
      <w:r>
        <w:t>properties property</w:t>
      </w:r>
      <w:bookmarkEnd w:id="471"/>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72" w:name="_Ref493427479"/>
      <w:bookmarkStart w:id="473" w:name="_Toc507671114"/>
      <w:r>
        <w:lastRenderedPageBreak/>
        <w:t>stack object</w:t>
      </w:r>
      <w:bookmarkEnd w:id="472"/>
      <w:bookmarkEnd w:id="473"/>
    </w:p>
    <w:p w14:paraId="5A2500F3" w14:textId="474DE860" w:rsidR="006E546E" w:rsidRDefault="006E546E" w:rsidP="006E546E">
      <w:pPr>
        <w:pStyle w:val="Heading3"/>
      </w:pPr>
      <w:bookmarkStart w:id="474" w:name="_Toc507671115"/>
      <w:r>
        <w:t>General</w:t>
      </w:r>
      <w:bookmarkEnd w:id="47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5" w:name="_Ref503361859"/>
      <w:bookmarkStart w:id="476" w:name="_Toc507671116"/>
      <w:r>
        <w:t>message property</w:t>
      </w:r>
      <w:bookmarkEnd w:id="475"/>
      <w:bookmarkEnd w:id="476"/>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477" w:name="_Toc507671117"/>
      <w:r>
        <w:t>richMessage property</w:t>
      </w:r>
      <w:bookmarkEnd w:id="477"/>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478" w:name="_Toc507671118"/>
      <w:r>
        <w:t>frames property</w:t>
      </w:r>
      <w:bookmarkEnd w:id="478"/>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79" w:name="_Toc507671119"/>
      <w:r>
        <w:t>properties property</w:t>
      </w:r>
      <w:bookmarkEnd w:id="479"/>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80" w:name="_Ref493494398"/>
      <w:bookmarkStart w:id="481" w:name="_Toc507671120"/>
      <w:r>
        <w:t>stackFrame object</w:t>
      </w:r>
      <w:bookmarkEnd w:id="480"/>
      <w:bookmarkEnd w:id="481"/>
    </w:p>
    <w:p w14:paraId="440DEBE2" w14:textId="2D9664B2" w:rsidR="006E546E" w:rsidRDefault="006E546E" w:rsidP="006E546E">
      <w:pPr>
        <w:pStyle w:val="Heading3"/>
      </w:pPr>
      <w:bookmarkStart w:id="482" w:name="_Toc507671121"/>
      <w:r>
        <w:t>General</w:t>
      </w:r>
      <w:bookmarkEnd w:id="482"/>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483" w:name="_Ref503362058"/>
      <w:bookmarkStart w:id="484" w:name="_Toc507671122"/>
      <w:r>
        <w:t>message property</w:t>
      </w:r>
      <w:bookmarkEnd w:id="483"/>
      <w:bookmarkEnd w:id="484"/>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485" w:name="_Toc507671123"/>
      <w:bookmarkStart w:id="486" w:name="_Ref493494583"/>
      <w:bookmarkStart w:id="487" w:name="_Ref493494807"/>
      <w:r>
        <w:t>richMessage property</w:t>
      </w:r>
      <w:bookmarkEnd w:id="485"/>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488" w:name="_Ref503362303"/>
      <w:bookmarkStart w:id="489" w:name="_Toc507671124"/>
      <w:bookmarkEnd w:id="486"/>
      <w:bookmarkEnd w:id="487"/>
      <w:r>
        <w:lastRenderedPageBreak/>
        <w:t>physicalLocation property</w:t>
      </w:r>
      <w:bookmarkEnd w:id="488"/>
      <w:bookmarkEnd w:id="489"/>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490" w:name="_Toc507671125"/>
      <w:r>
        <w:t>module property</w:t>
      </w:r>
      <w:bookmarkEnd w:id="49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91" w:name="_Toc507671126"/>
      <w:r>
        <w:t>threadId property</w:t>
      </w:r>
      <w:bookmarkEnd w:id="49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92" w:name="_Ref493495527"/>
      <w:bookmarkStart w:id="493" w:name="_Toc507671127"/>
      <w:r>
        <w:t>fullyQualifiedLogicalName property</w:t>
      </w:r>
      <w:bookmarkEnd w:id="492"/>
      <w:bookmarkEnd w:id="493"/>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494" w:name="_Ref493495433"/>
      <w:bookmarkStart w:id="495" w:name="_Toc507671128"/>
      <w:r>
        <w:t>logicalLocationKey property</w:t>
      </w:r>
      <w:bookmarkEnd w:id="494"/>
      <w:bookmarkEnd w:id="495"/>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96" w:name="_Toc507671129"/>
      <w:r>
        <w:t>address property</w:t>
      </w:r>
      <w:bookmarkEnd w:id="49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7" w:name="_Toc507671130"/>
      <w:r>
        <w:t>offset property</w:t>
      </w:r>
      <w:bookmarkEnd w:id="49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98" w:name="_Toc507671131"/>
      <w:r>
        <w:t>parameters property</w:t>
      </w:r>
      <w:bookmarkEnd w:id="49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99" w:name="_Toc507671132"/>
      <w:r>
        <w:lastRenderedPageBreak/>
        <w:t>properties property</w:t>
      </w:r>
      <w:bookmarkEnd w:id="499"/>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00" w:name="_Ref493427581"/>
      <w:bookmarkStart w:id="501" w:name="_Ref493427754"/>
      <w:bookmarkStart w:id="502" w:name="_Toc507671133"/>
      <w:r>
        <w:t>annotatedCodeLocation object</w:t>
      </w:r>
      <w:bookmarkEnd w:id="500"/>
      <w:bookmarkEnd w:id="501"/>
      <w:bookmarkEnd w:id="502"/>
    </w:p>
    <w:p w14:paraId="6AFFA125" w14:textId="72CDB951" w:rsidR="006E546E" w:rsidRDefault="006E546E" w:rsidP="006E546E">
      <w:pPr>
        <w:pStyle w:val="Heading3"/>
      </w:pPr>
      <w:bookmarkStart w:id="503" w:name="_Toc507671134"/>
      <w:r>
        <w:t>General</w:t>
      </w:r>
      <w:bookmarkEnd w:id="50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504" w:name="_Toc507671135"/>
      <w:r>
        <w:t>step property</w:t>
      </w:r>
      <w:bookmarkEnd w:id="50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05" w:name="_Ref493497783"/>
      <w:bookmarkStart w:id="506" w:name="_Ref493499799"/>
      <w:bookmarkStart w:id="507" w:name="_Toc507671136"/>
      <w:r>
        <w:t>physicalLocation property</w:t>
      </w:r>
      <w:bookmarkEnd w:id="505"/>
      <w:bookmarkEnd w:id="506"/>
      <w:bookmarkEnd w:id="507"/>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08" w:name="_Ref493498084"/>
      <w:bookmarkStart w:id="509" w:name="_Toc507671137"/>
      <w:r>
        <w:t>fullyQualifiedLogicalName property</w:t>
      </w:r>
      <w:bookmarkEnd w:id="508"/>
      <w:bookmarkEnd w:id="509"/>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510" w:name="_Ref493497988"/>
      <w:bookmarkStart w:id="511" w:name="_Toc507671138"/>
      <w:r>
        <w:t>logicalLocationKey property</w:t>
      </w:r>
      <w:bookmarkEnd w:id="510"/>
      <w:bookmarkEnd w:id="511"/>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12" w:name="_Toc507671139"/>
      <w:r>
        <w:t>module property</w:t>
      </w:r>
      <w:bookmarkEnd w:id="51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13" w:name="_Toc507671140"/>
      <w:r>
        <w:t>threadId property</w:t>
      </w:r>
      <w:bookmarkEnd w:id="51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14" w:name="_Ref503362449"/>
      <w:bookmarkStart w:id="515" w:name="_Toc507671141"/>
      <w:r>
        <w:t>message property</w:t>
      </w:r>
      <w:bookmarkEnd w:id="514"/>
      <w:bookmarkEnd w:id="515"/>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516" w:name="_Toc507671142"/>
      <w:bookmarkStart w:id="517" w:name="_Ref493497656"/>
      <w:bookmarkStart w:id="518" w:name="_Ref493499356"/>
      <w:r>
        <w:t>richMessage property</w:t>
      </w:r>
      <w:bookmarkEnd w:id="516"/>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519" w:name="_Ref503371505"/>
      <w:bookmarkStart w:id="520" w:name="_Ref503371599"/>
      <w:bookmarkStart w:id="521" w:name="_Toc507671143"/>
      <w:r>
        <w:t>kind property</w:t>
      </w:r>
      <w:bookmarkEnd w:id="517"/>
      <w:bookmarkEnd w:id="518"/>
      <w:bookmarkEnd w:id="519"/>
      <w:bookmarkEnd w:id="520"/>
      <w:bookmarkEnd w:id="52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22" w:name="_Ref493488357"/>
      <w:bookmarkStart w:id="523" w:name="_Ref493488374"/>
      <w:bookmarkStart w:id="524" w:name="_Toc507671144"/>
      <w:r>
        <w:t>kind-dependent properties: target, targetLocation, values and state</w:t>
      </w:r>
      <w:bookmarkEnd w:id="522"/>
      <w:bookmarkEnd w:id="523"/>
      <w:bookmarkEnd w:id="524"/>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525" w:name="_Ref493509170"/>
      <w:bookmarkStart w:id="526" w:name="_Toc507671145"/>
      <w:r>
        <w:t>targetKey property</w:t>
      </w:r>
      <w:bookmarkEnd w:id="525"/>
      <w:bookmarkEnd w:id="526"/>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27" w:name="_Toc507671146"/>
      <w:r>
        <w:t>importance property</w:t>
      </w:r>
      <w:bookmarkEnd w:id="527"/>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528" w:name="_Toc507671147"/>
      <w:r>
        <w:t>taintKind property</w:t>
      </w:r>
      <w:bookmarkEnd w:id="52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29" w:name="_Toc507671148"/>
      <w:r>
        <w:t>snippet property</w:t>
      </w:r>
      <w:bookmarkEnd w:id="529"/>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530" w:name="_Ref493488427"/>
      <w:bookmarkStart w:id="531" w:name="_Ref493488443"/>
      <w:bookmarkStart w:id="532" w:name="_Toc507671149"/>
      <w:r>
        <w:t>annotations property</w:t>
      </w:r>
      <w:bookmarkEnd w:id="530"/>
      <w:bookmarkEnd w:id="531"/>
      <w:bookmarkEnd w:id="532"/>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lastRenderedPageBreak/>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33" w:name="_Toc507671150"/>
      <w:r>
        <w:t>properties property</w:t>
      </w:r>
      <w:bookmarkEnd w:id="533"/>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34" w:name="_Hlk503362618"/>
      <w:r w:rsidRPr="004A77ED">
        <w:t>§</w:t>
      </w:r>
      <w:bookmarkEnd w:id="534"/>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35" w:name="_Ref493509872"/>
      <w:bookmarkStart w:id="536" w:name="_Toc507671151"/>
      <w:r>
        <w:t>annotation object</w:t>
      </w:r>
      <w:bookmarkEnd w:id="535"/>
      <w:bookmarkEnd w:id="536"/>
    </w:p>
    <w:p w14:paraId="02CBFA23" w14:textId="6673CFB5" w:rsidR="00B86BC7" w:rsidRDefault="00B86BC7" w:rsidP="00B86BC7">
      <w:pPr>
        <w:pStyle w:val="Heading3"/>
      </w:pPr>
      <w:bookmarkStart w:id="537" w:name="_Toc507671152"/>
      <w:r>
        <w:t>General</w:t>
      </w:r>
      <w:bookmarkEnd w:id="53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38" w:name="_Ref493510430"/>
      <w:bookmarkStart w:id="539" w:name="_Toc507671153"/>
      <w:r>
        <w:t>message property</w:t>
      </w:r>
      <w:bookmarkEnd w:id="538"/>
      <w:bookmarkEnd w:id="539"/>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540" w:name="_Ref503362775"/>
      <w:bookmarkStart w:id="541" w:name="_Toc507671154"/>
      <w:bookmarkStart w:id="542" w:name="_Ref493488409"/>
      <w:r>
        <w:t>richMessage property</w:t>
      </w:r>
      <w:bookmarkEnd w:id="540"/>
      <w:bookmarkEnd w:id="541"/>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543" w:name="_Ref503362753"/>
      <w:bookmarkStart w:id="544" w:name="_Toc507671155"/>
      <w:r>
        <w:t>locations property</w:t>
      </w:r>
      <w:bookmarkEnd w:id="542"/>
      <w:bookmarkEnd w:id="543"/>
      <w:bookmarkEnd w:id="544"/>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545" w:name="_Ref493407996"/>
      <w:bookmarkStart w:id="546" w:name="_Toc507671156"/>
      <w:r>
        <w:t>rule object</w:t>
      </w:r>
      <w:bookmarkEnd w:id="545"/>
      <w:bookmarkEnd w:id="546"/>
    </w:p>
    <w:p w14:paraId="0004BC6E" w14:textId="658F9ED1" w:rsidR="00B86BC7" w:rsidRDefault="00B86BC7" w:rsidP="00B86BC7">
      <w:pPr>
        <w:pStyle w:val="Heading3"/>
      </w:pPr>
      <w:bookmarkStart w:id="547" w:name="_Toc507671157"/>
      <w:r>
        <w:t>General</w:t>
      </w:r>
      <w:bookmarkEnd w:id="54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48" w:name="_Toc507671158"/>
      <w:r>
        <w:t>Constraints</w:t>
      </w:r>
      <w:bookmarkEnd w:id="548"/>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49" w:name="_Ref493408046"/>
      <w:bookmarkStart w:id="550" w:name="_Toc507671159"/>
      <w:r>
        <w:lastRenderedPageBreak/>
        <w:t>id property</w:t>
      </w:r>
      <w:bookmarkEnd w:id="549"/>
      <w:bookmarkEnd w:id="55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51" w:name="_Toc507671160"/>
      <w:r>
        <w:t>name property</w:t>
      </w:r>
      <w:bookmarkEnd w:id="55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552" w:name="_Ref493510771"/>
      <w:bookmarkStart w:id="553" w:name="_Toc507671161"/>
      <w:r>
        <w:t>shortDescription property</w:t>
      </w:r>
      <w:bookmarkEnd w:id="552"/>
      <w:bookmarkEnd w:id="553"/>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54" w:name="_Ref493510781"/>
      <w:bookmarkStart w:id="555" w:name="_Toc507671162"/>
      <w:r>
        <w:t>fullDescription property</w:t>
      </w:r>
      <w:bookmarkEnd w:id="554"/>
      <w:bookmarkEnd w:id="555"/>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556" w:name="_Toc507671163"/>
      <w:r>
        <w:lastRenderedPageBreak/>
        <w:t>richDescription property</w:t>
      </w:r>
      <w:bookmarkEnd w:id="556"/>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557" w:name="_Ref493425609"/>
      <w:bookmarkStart w:id="558" w:name="_Toc507671164"/>
      <w:r>
        <w:t>defaultLevel property</w:t>
      </w:r>
      <w:bookmarkEnd w:id="557"/>
      <w:bookmarkEnd w:id="558"/>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559" w:name="_Ref493345139"/>
      <w:bookmarkStart w:id="560" w:name="_Toc507671165"/>
      <w:r>
        <w:t>message</w:t>
      </w:r>
      <w:r w:rsidR="00EE6A00">
        <w:t>Templates</w:t>
      </w:r>
      <w:r>
        <w:t xml:space="preserve"> property</w:t>
      </w:r>
      <w:bookmarkEnd w:id="559"/>
      <w:bookmarkEnd w:id="56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561" w:name="_Ref503357110"/>
      <w:bookmarkStart w:id="562" w:name="_Ref503366474"/>
      <w:bookmarkStart w:id="563" w:name="_Ref503366805"/>
      <w:bookmarkStart w:id="564" w:name="_Toc507671166"/>
      <w:r>
        <w:t>richMessageTemplates</w:t>
      </w:r>
      <w:bookmarkEnd w:id="561"/>
      <w:r w:rsidR="00932BEE">
        <w:t xml:space="preserve"> property</w:t>
      </w:r>
      <w:bookmarkEnd w:id="562"/>
      <w:bookmarkEnd w:id="563"/>
      <w:bookmarkEnd w:id="564"/>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565" w:name="_Toc507671167"/>
      <w:r>
        <w:t>helpUri property</w:t>
      </w:r>
      <w:bookmarkEnd w:id="56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66" w:name="_Ref503364566"/>
      <w:bookmarkStart w:id="567" w:name="_Toc507671168"/>
      <w:r>
        <w:lastRenderedPageBreak/>
        <w:t>help property</w:t>
      </w:r>
      <w:bookmarkEnd w:id="566"/>
      <w:bookmarkEnd w:id="567"/>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568" w:name="_Toc507671169"/>
      <w:r>
        <w:t>richHelp property</w:t>
      </w:r>
      <w:bookmarkEnd w:id="568"/>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569" w:name="_Toc507671170"/>
      <w:r>
        <w:t>properties property</w:t>
      </w:r>
      <w:bookmarkEnd w:id="569"/>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570" w:name="_Ref493426594"/>
      <w:bookmarkStart w:id="571" w:name="_Toc507671171"/>
      <w:r>
        <w:t>templa</w:t>
      </w:r>
      <w:r w:rsidR="00B86BC7">
        <w:t>tedMessage object</w:t>
      </w:r>
      <w:bookmarkEnd w:id="570"/>
      <w:bookmarkEnd w:id="571"/>
    </w:p>
    <w:p w14:paraId="0F830F9B" w14:textId="0C9852C7" w:rsidR="00B86BC7" w:rsidRDefault="00B86BC7" w:rsidP="00B86BC7">
      <w:pPr>
        <w:pStyle w:val="Heading3"/>
      </w:pPr>
      <w:bookmarkStart w:id="572" w:name="_Toc507671172"/>
      <w:r>
        <w:t>General</w:t>
      </w:r>
      <w:bookmarkEnd w:id="57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573" w:name="_Ref493511707"/>
      <w:bookmarkStart w:id="574" w:name="_Toc507671173"/>
      <w:r>
        <w:t>template</w:t>
      </w:r>
      <w:r w:rsidR="00B86BC7">
        <w:t>Id property</w:t>
      </w:r>
      <w:bookmarkEnd w:id="573"/>
      <w:bookmarkEnd w:id="574"/>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575" w:name="_Ref493511451"/>
      <w:bookmarkStart w:id="576" w:name="_Toc507671174"/>
      <w:r>
        <w:t>arguments property</w:t>
      </w:r>
      <w:bookmarkEnd w:id="575"/>
      <w:bookmarkEnd w:id="57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577" w:name="_Hlk502584593"/>
      <w:r>
        <w:rPr>
          <w:rStyle w:val="CODEtemp"/>
        </w:rPr>
        <w:t>{3}</w:t>
      </w:r>
      <w:bookmarkEnd w:id="57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578" w:name="_Ref493477061"/>
      <w:bookmarkStart w:id="579" w:name="_Toc507671175"/>
      <w:r>
        <w:t>fix object</w:t>
      </w:r>
      <w:bookmarkEnd w:id="578"/>
      <w:bookmarkEnd w:id="579"/>
    </w:p>
    <w:p w14:paraId="410A501F" w14:textId="4C707545" w:rsidR="00B86BC7" w:rsidRDefault="00B86BC7" w:rsidP="00B86BC7">
      <w:pPr>
        <w:pStyle w:val="Heading3"/>
      </w:pPr>
      <w:bookmarkStart w:id="580" w:name="_Toc507671176"/>
      <w:r>
        <w:t>General</w:t>
      </w:r>
      <w:bookmarkEnd w:id="580"/>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81" w:name="_Ref493512730"/>
      <w:bookmarkStart w:id="582" w:name="_Toc507671177"/>
      <w:r>
        <w:t>description property</w:t>
      </w:r>
      <w:bookmarkEnd w:id="581"/>
      <w:bookmarkEnd w:id="582"/>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583" w:name="_Toc507671178"/>
      <w:bookmarkStart w:id="584" w:name="_Ref493512752"/>
      <w:bookmarkStart w:id="585" w:name="_Ref493513084"/>
      <w:r>
        <w:t>richDescription property</w:t>
      </w:r>
      <w:bookmarkEnd w:id="583"/>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586" w:name="_Ref503372111"/>
      <w:bookmarkStart w:id="587" w:name="_Ref503372176"/>
      <w:bookmarkStart w:id="588" w:name="_Toc507671179"/>
      <w:r>
        <w:t>fileChanges property</w:t>
      </w:r>
      <w:bookmarkEnd w:id="584"/>
      <w:bookmarkEnd w:id="585"/>
      <w:bookmarkEnd w:id="586"/>
      <w:bookmarkEnd w:id="587"/>
      <w:bookmarkEnd w:id="588"/>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589" w:name="_Ref493512744"/>
      <w:bookmarkStart w:id="590" w:name="_Ref493512991"/>
      <w:bookmarkStart w:id="591" w:name="_Toc507671180"/>
      <w:r>
        <w:t>fileChange object</w:t>
      </w:r>
      <w:bookmarkEnd w:id="589"/>
      <w:bookmarkEnd w:id="590"/>
      <w:bookmarkEnd w:id="591"/>
    </w:p>
    <w:p w14:paraId="74D8322D" w14:textId="06E505AA" w:rsidR="00B86BC7" w:rsidRDefault="00B86BC7" w:rsidP="00B86BC7">
      <w:pPr>
        <w:pStyle w:val="Heading3"/>
      </w:pPr>
      <w:bookmarkStart w:id="592" w:name="_Toc507671181"/>
      <w:r>
        <w:t>General</w:t>
      </w:r>
      <w:bookmarkEnd w:id="59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593" w:name="_Ref493513096"/>
      <w:bookmarkStart w:id="594" w:name="_Ref493513195"/>
      <w:bookmarkStart w:id="595" w:name="_Ref493513493"/>
      <w:bookmarkStart w:id="596" w:name="_Toc507671182"/>
      <w:r>
        <w:t>fileLocation</w:t>
      </w:r>
      <w:r w:rsidR="00B86BC7">
        <w:t xml:space="preserve"> property</w:t>
      </w:r>
      <w:bookmarkEnd w:id="593"/>
      <w:bookmarkEnd w:id="594"/>
      <w:bookmarkEnd w:id="595"/>
      <w:bookmarkEnd w:id="596"/>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97" w:name="_Ref493513106"/>
      <w:bookmarkStart w:id="598" w:name="_Toc507671183"/>
      <w:r>
        <w:t>replacements property</w:t>
      </w:r>
      <w:bookmarkEnd w:id="597"/>
      <w:bookmarkEnd w:id="598"/>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599" w:name="_Ref493513114"/>
      <w:bookmarkStart w:id="600" w:name="_Ref493513476"/>
      <w:bookmarkStart w:id="601" w:name="_Toc507671184"/>
      <w:r>
        <w:t>replacement object</w:t>
      </w:r>
      <w:bookmarkEnd w:id="599"/>
      <w:bookmarkEnd w:id="600"/>
      <w:bookmarkEnd w:id="601"/>
    </w:p>
    <w:p w14:paraId="1276FD13" w14:textId="540BBC1F" w:rsidR="00B86BC7" w:rsidRDefault="00B86BC7" w:rsidP="00B86BC7">
      <w:pPr>
        <w:pStyle w:val="Heading3"/>
      </w:pPr>
      <w:bookmarkStart w:id="602" w:name="_Toc507671185"/>
      <w:r>
        <w:t>General</w:t>
      </w:r>
      <w:bookmarkEnd w:id="60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603" w:name="_Toc507671186"/>
      <w:r>
        <w:t>Constraints</w:t>
      </w:r>
      <w:bookmarkEnd w:id="603"/>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04" w:name="_Ref493518438"/>
      <w:bookmarkStart w:id="605" w:name="_Ref493518542"/>
      <w:bookmarkStart w:id="606" w:name="_Toc507671187"/>
      <w:r>
        <w:t>offset property</w:t>
      </w:r>
      <w:bookmarkEnd w:id="604"/>
      <w:bookmarkEnd w:id="605"/>
      <w:bookmarkEnd w:id="60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07" w:name="_Ref493518436"/>
      <w:bookmarkStart w:id="608" w:name="_Ref493518439"/>
      <w:bookmarkStart w:id="609" w:name="_Ref493518529"/>
      <w:bookmarkStart w:id="610" w:name="_Toc507671188"/>
      <w:r>
        <w:t>deletedLength property</w:t>
      </w:r>
      <w:bookmarkEnd w:id="607"/>
      <w:bookmarkEnd w:id="608"/>
      <w:bookmarkEnd w:id="609"/>
      <w:bookmarkEnd w:id="610"/>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11" w:name="_Ref493518437"/>
      <w:bookmarkStart w:id="612" w:name="_Ref493518440"/>
      <w:bookmarkStart w:id="613" w:name="_Toc507671189"/>
      <w:r>
        <w:t>insertedBytes property</w:t>
      </w:r>
      <w:bookmarkEnd w:id="611"/>
      <w:bookmarkEnd w:id="612"/>
      <w:bookmarkEnd w:id="613"/>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14" w:name="_Ref493404948"/>
      <w:bookmarkStart w:id="615" w:name="_Ref493406026"/>
      <w:bookmarkStart w:id="616" w:name="_Toc507671190"/>
      <w:r>
        <w:t>notification object</w:t>
      </w:r>
      <w:bookmarkEnd w:id="614"/>
      <w:bookmarkEnd w:id="615"/>
      <w:bookmarkEnd w:id="616"/>
    </w:p>
    <w:p w14:paraId="3BD7AF2E" w14:textId="23E07934" w:rsidR="00B86BC7" w:rsidRDefault="00B86BC7" w:rsidP="00B86BC7">
      <w:pPr>
        <w:pStyle w:val="Heading3"/>
      </w:pPr>
      <w:bookmarkStart w:id="617" w:name="_Toc507671191"/>
      <w:r>
        <w:t>General</w:t>
      </w:r>
      <w:bookmarkEnd w:id="617"/>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618" w:name="_Toc507671192"/>
      <w:r>
        <w:t>id property</w:t>
      </w:r>
      <w:bookmarkEnd w:id="61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19" w:name="_Ref493518926"/>
      <w:bookmarkStart w:id="620" w:name="_Toc507671193"/>
      <w:r>
        <w:t>ruleId property</w:t>
      </w:r>
      <w:bookmarkEnd w:id="619"/>
      <w:bookmarkEnd w:id="620"/>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621" w:name="_Toc507671194"/>
      <w:r>
        <w:t>ruleKey property</w:t>
      </w:r>
      <w:bookmarkEnd w:id="621"/>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622" w:name="_Toc507671195"/>
      <w:r>
        <w:t>physicalLocation property</w:t>
      </w:r>
      <w:bookmarkEnd w:id="622"/>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623" w:name="_Toc507671196"/>
      <w:r>
        <w:t>message property</w:t>
      </w:r>
      <w:bookmarkEnd w:id="623"/>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624" w:name="_Ref493404972"/>
      <w:bookmarkStart w:id="625" w:name="_Ref493406037"/>
      <w:bookmarkStart w:id="626" w:name="_Toc507671197"/>
      <w:r>
        <w:t>level property</w:t>
      </w:r>
      <w:bookmarkEnd w:id="624"/>
      <w:bookmarkEnd w:id="625"/>
      <w:bookmarkEnd w:id="62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27" w:name="_Toc507671198"/>
      <w:r>
        <w:t>threadId property</w:t>
      </w:r>
      <w:bookmarkEnd w:id="62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28" w:name="_Toc507671199"/>
      <w:r>
        <w:t>time property</w:t>
      </w:r>
      <w:bookmarkEnd w:id="628"/>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629" w:name="_Toc507671200"/>
      <w:r>
        <w:lastRenderedPageBreak/>
        <w:t>exception property</w:t>
      </w:r>
      <w:bookmarkEnd w:id="629"/>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30" w:name="_Toc507671201"/>
      <w:r>
        <w:t>properties property</w:t>
      </w:r>
      <w:bookmarkEnd w:id="630"/>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31" w:name="_Ref493570836"/>
      <w:bookmarkStart w:id="632" w:name="_Toc507671202"/>
      <w:r>
        <w:t>exception object</w:t>
      </w:r>
      <w:bookmarkEnd w:id="631"/>
      <w:bookmarkEnd w:id="632"/>
    </w:p>
    <w:p w14:paraId="1257C9E2" w14:textId="6070509F" w:rsidR="00B86BC7" w:rsidRDefault="00B86BC7" w:rsidP="00B86BC7">
      <w:pPr>
        <w:pStyle w:val="Heading3"/>
      </w:pPr>
      <w:bookmarkStart w:id="633" w:name="_Toc507671203"/>
      <w:r>
        <w:t>General</w:t>
      </w:r>
      <w:bookmarkEnd w:id="63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34" w:name="_Toc507671204"/>
      <w:r>
        <w:t>kind property</w:t>
      </w:r>
      <w:bookmarkEnd w:id="63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635" w:name="_Toc507671205"/>
      <w:r>
        <w:t>message property</w:t>
      </w:r>
      <w:bookmarkEnd w:id="635"/>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636" w:name="_Toc507671206"/>
      <w:r>
        <w:t>stack property</w:t>
      </w:r>
      <w:bookmarkEnd w:id="636"/>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37" w:name="_Toc507671207"/>
      <w:r>
        <w:lastRenderedPageBreak/>
        <w:t>innerExceptions property</w:t>
      </w:r>
      <w:bookmarkEnd w:id="63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38" w:name="_Toc287332011"/>
      <w:bookmarkStart w:id="639" w:name="_Toc507671208"/>
      <w:r w:rsidRPr="00FD22AC">
        <w:lastRenderedPageBreak/>
        <w:t>Conformance</w:t>
      </w:r>
      <w:bookmarkEnd w:id="638"/>
      <w:bookmarkEnd w:id="639"/>
    </w:p>
    <w:p w14:paraId="1D48659C" w14:textId="6555FDBE" w:rsidR="00EE1E0B" w:rsidRDefault="00EE1E0B" w:rsidP="002244CB"/>
    <w:p w14:paraId="3BBDC6A3" w14:textId="77777777" w:rsidR="00376AE7" w:rsidRDefault="00376AE7" w:rsidP="00376AE7">
      <w:pPr>
        <w:pStyle w:val="Heading2"/>
        <w:numPr>
          <w:ilvl w:val="1"/>
          <w:numId w:val="2"/>
        </w:numPr>
      </w:pPr>
      <w:bookmarkStart w:id="640" w:name="_Toc507671209"/>
      <w:r>
        <w:t>Conformance targets</w:t>
      </w:r>
      <w:bookmarkEnd w:id="64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41" w:name="_Toc507671210"/>
      <w:r>
        <w:t>Conformance Clause 1: SARIF log file</w:t>
      </w:r>
      <w:bookmarkEnd w:id="641"/>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642" w:name="_Toc507671211"/>
      <w:r>
        <w:t>Conformance Clause 2: SARIF producer</w:t>
      </w:r>
      <w:bookmarkEnd w:id="642"/>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643" w:name="_Toc507671212"/>
      <w:r>
        <w:t xml:space="preserve">Conformance Clause </w:t>
      </w:r>
      <w:r w:rsidR="0018481C">
        <w:t>3</w:t>
      </w:r>
      <w:r>
        <w:t>: Direct producer</w:t>
      </w:r>
      <w:bookmarkEnd w:id="6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644" w:name="_Toc507671213"/>
      <w:r>
        <w:t xml:space="preserve">Conformance Clause </w:t>
      </w:r>
      <w:r w:rsidR="0018481C">
        <w:t>4</w:t>
      </w:r>
      <w:r>
        <w:t>: Converter</w:t>
      </w:r>
      <w:bookmarkEnd w:id="644"/>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645" w:name="_Toc507671214"/>
      <w:r>
        <w:lastRenderedPageBreak/>
        <w:t xml:space="preserve">Conformance Clause </w:t>
      </w:r>
      <w:r w:rsidR="0018481C">
        <w:t>5</w:t>
      </w:r>
      <w:r>
        <w:t>: Deterministic producer</w:t>
      </w:r>
      <w:bookmarkEnd w:id="6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646" w:name="_Toc507671215"/>
      <w:r>
        <w:t xml:space="preserve">Conformance Clause </w:t>
      </w:r>
      <w:r w:rsidR="0018481C">
        <w:t>6</w:t>
      </w:r>
      <w:r>
        <w:t xml:space="preserve">: </w:t>
      </w:r>
      <w:r w:rsidR="0018481C">
        <w:t>SARIF c</w:t>
      </w:r>
      <w:r>
        <w:t>onsumer</w:t>
      </w:r>
      <w:bookmarkEnd w:id="6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647" w:name="_Toc507671216"/>
      <w:r>
        <w:t>Conformance Clause 6: Viewer</w:t>
      </w:r>
      <w:bookmarkEnd w:id="647"/>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48" w:name="AppendixAcknowledgments"/>
      <w:bookmarkStart w:id="649" w:name="_Toc85472897"/>
      <w:bookmarkStart w:id="650" w:name="_Toc287332012"/>
      <w:bookmarkStart w:id="651" w:name="_Toc507671217"/>
      <w:bookmarkEnd w:id="648"/>
      <w:r>
        <w:lastRenderedPageBreak/>
        <w:t xml:space="preserve">(Informative) </w:t>
      </w:r>
      <w:r w:rsidR="00B80CDB">
        <w:t>Acknowl</w:t>
      </w:r>
      <w:r w:rsidR="004D0E5E">
        <w:t>e</w:t>
      </w:r>
      <w:r w:rsidR="008F61FB">
        <w:t>dg</w:t>
      </w:r>
      <w:r w:rsidR="0052099F">
        <w:t>ments</w:t>
      </w:r>
      <w:bookmarkEnd w:id="649"/>
      <w:bookmarkEnd w:id="650"/>
      <w:bookmarkEnd w:id="65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52" w:name="AppendixFingerprints"/>
      <w:bookmarkStart w:id="653" w:name="_Toc507671218"/>
      <w:bookmarkEnd w:id="652"/>
      <w:r>
        <w:lastRenderedPageBreak/>
        <w:t xml:space="preserve">(Informative) </w:t>
      </w:r>
      <w:r w:rsidR="00710FE0">
        <w:t>Use of fingerprints by result management systems</w:t>
      </w:r>
      <w:bookmarkEnd w:id="653"/>
    </w:p>
    <w:p w14:paraId="00B48E8A" w14:textId="2EC15E36" w:rsidR="002A48C0" w:rsidRDefault="002A48C0" w:rsidP="002A48C0">
      <w:r>
        <w:t xml:space="preserve">On large software projects, a single run of a set of analysis tools can produce hundreds of thousands of results or more. To deal with </w:t>
      </w:r>
      <w:del w:id="654" w:author="Laurence Golding" w:date="2018-03-06T10:21:00Z">
        <w:r w:rsidDel="007B7584">
          <w:delText>such a large number of</w:delText>
        </w:r>
      </w:del>
      <w:ins w:id="655" w:author="Laurence Golding" w:date="2018-03-06T10:21:00Z">
        <w:r w:rsidR="007B7584">
          <w:t>so many</w:t>
        </w:r>
      </w:ins>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40629F3E" w:rsidR="002A48C0" w:rsidRDefault="002A48C0" w:rsidP="002A48C0">
      <w:r>
        <w:t xml:space="preserve">The SARIF format provides the </w:t>
      </w:r>
      <w:r w:rsidRPr="002A48C0">
        <w:rPr>
          <w:rStyle w:val="CODEtemp"/>
        </w:rPr>
        <w:t>toolFingerprintContribution</w:t>
      </w:r>
      <w:ins w:id="656" w:author="Laurence Golding" w:date="2018-03-06T10:21:00Z">
        <w:r w:rsidR="007B7584">
          <w:rPr>
            <w:rStyle w:val="CODEtemp"/>
          </w:rPr>
          <w:t>s</w:t>
        </w:r>
      </w:ins>
      <w:r>
        <w:t xml:space="preserve"> property to allow analysis tools to provide additional</w:t>
      </w:r>
      <w:ins w:id="657" w:author="Laurence Golding" w:date="2018-03-06T10:22:00Z">
        <w:r w:rsidR="007B7584">
          <w:t xml:space="preserve"> pieces of</w:t>
        </w:r>
      </w:ins>
      <w:bookmarkStart w:id="658" w:name="_GoBack"/>
      <w:bookmarkEnd w:id="658"/>
      <w:r>
        <w:t xml:space="preserve"> information which a result management system can incorporate into the fingerprint that it constructs for each result. In this example, the tool might set the value of </w:t>
      </w:r>
      <w:ins w:id="659" w:author="Laurence Golding" w:date="2018-03-06T10:21:00Z">
        <w:r w:rsidR="007B7584">
          <w:t xml:space="preserve">a property in the </w:t>
        </w:r>
      </w:ins>
      <w:r w:rsidRPr="002A48C0">
        <w:rPr>
          <w:rStyle w:val="CODEtemp"/>
        </w:rPr>
        <w:t>toolFingerprintContribution</w:t>
      </w:r>
      <w:ins w:id="660" w:author="Laurence Golding" w:date="2018-03-06T10:21:00Z">
        <w:r w:rsidR="007B7584">
          <w:rPr>
            <w:rStyle w:val="CODEtemp"/>
          </w:rPr>
          <w:t>s</w:t>
        </w:r>
      </w:ins>
      <w:r>
        <w:t xml:space="preserve"> </w:t>
      </w:r>
      <w:ins w:id="661" w:author="Laurence Golding" w:date="2018-03-06T10:21:00Z">
        <w:r w:rsidR="007B7584">
          <w:t xml:space="preserve">object </w:t>
        </w:r>
      </w:ins>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62" w:name="AppendixViewers"/>
      <w:bookmarkStart w:id="663" w:name="_Toc507671219"/>
      <w:bookmarkEnd w:id="662"/>
      <w:r>
        <w:lastRenderedPageBreak/>
        <w:t xml:space="preserve">(Informative) </w:t>
      </w:r>
      <w:r w:rsidR="00710FE0">
        <w:t xml:space="preserve">Use of SARIF by log </w:t>
      </w:r>
      <w:r w:rsidR="00AF0D84">
        <w:t xml:space="preserve">file </w:t>
      </w:r>
      <w:r w:rsidR="00710FE0">
        <w:t>viewers</w:t>
      </w:r>
      <w:bookmarkEnd w:id="66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64" w:name="AppendixConverters"/>
      <w:bookmarkStart w:id="665" w:name="_Toc507671220"/>
      <w:bookmarkEnd w:id="664"/>
      <w:r>
        <w:lastRenderedPageBreak/>
        <w:t xml:space="preserve">(Informative) </w:t>
      </w:r>
      <w:r w:rsidR="00710FE0">
        <w:t>Production of SARIF by converters</w:t>
      </w:r>
      <w:bookmarkEnd w:id="66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666" w:name="AppendixRuleMetadata"/>
      <w:bookmarkStart w:id="667" w:name="_Toc507671221"/>
      <w:bookmarkEnd w:id="666"/>
      <w:r>
        <w:lastRenderedPageBreak/>
        <w:t xml:space="preserve">(Informative) </w:t>
      </w:r>
      <w:r w:rsidR="00710FE0">
        <w:t>Locating rule metadata</w:t>
      </w:r>
      <w:bookmarkEnd w:id="667"/>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68" w:name="AppendixDeterminism"/>
      <w:bookmarkStart w:id="669" w:name="_Toc507671222"/>
      <w:bookmarkEnd w:id="668"/>
      <w:r>
        <w:lastRenderedPageBreak/>
        <w:t xml:space="preserve">(Normative) </w:t>
      </w:r>
      <w:r w:rsidR="00710FE0">
        <w:t>Producing deterministic SARIF log files</w:t>
      </w:r>
      <w:bookmarkEnd w:id="669"/>
    </w:p>
    <w:p w14:paraId="269DCAE0" w14:textId="72CA49C1" w:rsidR="00B62028" w:rsidRDefault="00B62028" w:rsidP="00B62028">
      <w:pPr>
        <w:pStyle w:val="AppendixHeading2"/>
      </w:pPr>
      <w:bookmarkStart w:id="670" w:name="_Toc507671223"/>
      <w:r>
        <w:t>General</w:t>
      </w:r>
      <w:bookmarkEnd w:id="67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71" w:name="_Toc507671224"/>
      <w:r>
        <w:t>Non-deterministic file format elements</w:t>
      </w:r>
      <w:bookmarkEnd w:id="6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72" w:name="_Toc507671225"/>
      <w:r>
        <w:t>Array and dictionary element ordering</w:t>
      </w:r>
      <w:bookmarkEnd w:id="6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73" w:name="_Toc507671226"/>
      <w:r>
        <w:t>Absolute paths</w:t>
      </w:r>
      <w:bookmarkEnd w:id="67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74" w:name="_Toc507671227"/>
      <w:r>
        <w:t>Compensating for non-deterministic output</w:t>
      </w:r>
      <w:bookmarkEnd w:id="67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75" w:name="_Toc507671228"/>
      <w:r>
        <w:lastRenderedPageBreak/>
        <w:t>Interaction between determinism and baselining</w:t>
      </w:r>
      <w:bookmarkEnd w:id="67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76" w:name="AppendixFixes"/>
      <w:bookmarkStart w:id="677" w:name="_Toc507671229"/>
      <w:bookmarkEnd w:id="676"/>
      <w:r>
        <w:lastRenderedPageBreak/>
        <w:t xml:space="preserve">(Informative) </w:t>
      </w:r>
      <w:r w:rsidR="00710FE0">
        <w:t>Guidance on fixes</w:t>
      </w:r>
      <w:bookmarkEnd w:id="67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78" w:name="AppendixExamples"/>
      <w:bookmarkStart w:id="679" w:name="_Toc507671230"/>
      <w:bookmarkEnd w:id="678"/>
      <w:r>
        <w:lastRenderedPageBreak/>
        <w:t xml:space="preserve">(Informative) </w:t>
      </w:r>
      <w:r w:rsidR="00710FE0">
        <w:t>Examples</w:t>
      </w:r>
      <w:bookmarkEnd w:id="67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680" w:name="_Toc507671231"/>
      <w:r>
        <w:t>Minimal valid SARIF file resulting from a scan</w:t>
      </w:r>
      <w:bookmarkEnd w:id="680"/>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681" w:name="_Toc507671232"/>
      <w:r w:rsidRPr="00745595">
        <w:t>Minimal recommended SARIF file with source information</w:t>
      </w:r>
      <w:bookmarkEnd w:id="681"/>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682" w:name="_Toc507671233"/>
      <w:r w:rsidRPr="001D7651">
        <w:t>Minimal recommended SARIF file without source information</w:t>
      </w:r>
      <w:bookmarkEnd w:id="682"/>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83" w:name="_Toc507671234"/>
      <w:r w:rsidRPr="001D7651">
        <w:t>SARIF file for exporting rule metadata</w:t>
      </w:r>
      <w:bookmarkEnd w:id="683"/>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84" w:name="_Toc507671235"/>
      <w:r>
        <w:t>Comprehensive SARIF file</w:t>
      </w:r>
      <w:bookmarkEnd w:id="6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685" w:name="AppendixRevisionHistory"/>
      <w:bookmarkStart w:id="686" w:name="_Toc85472898"/>
      <w:bookmarkStart w:id="687" w:name="_Toc287332014"/>
      <w:bookmarkStart w:id="688" w:name="_Toc507671236"/>
      <w:bookmarkEnd w:id="685"/>
      <w:r>
        <w:lastRenderedPageBreak/>
        <w:t xml:space="preserve">(Informative) </w:t>
      </w:r>
      <w:r w:rsidR="00A05FDF">
        <w:t>Revision History</w:t>
      </w:r>
      <w:bookmarkEnd w:id="686"/>
      <w:bookmarkEnd w:id="687"/>
      <w:bookmarkEnd w:id="6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538E9" w14:textId="77777777" w:rsidR="0027108F" w:rsidRDefault="0027108F" w:rsidP="008C100C">
      <w:r>
        <w:separator/>
      </w:r>
    </w:p>
    <w:p w14:paraId="24153690" w14:textId="77777777" w:rsidR="0027108F" w:rsidRDefault="0027108F" w:rsidP="008C100C"/>
    <w:p w14:paraId="5CDAE5B6" w14:textId="77777777" w:rsidR="0027108F" w:rsidRDefault="0027108F" w:rsidP="008C100C"/>
    <w:p w14:paraId="54AB682F" w14:textId="77777777" w:rsidR="0027108F" w:rsidRDefault="0027108F" w:rsidP="008C100C"/>
    <w:p w14:paraId="4EC8B096" w14:textId="77777777" w:rsidR="0027108F" w:rsidRDefault="0027108F" w:rsidP="008C100C"/>
    <w:p w14:paraId="042B3859" w14:textId="77777777" w:rsidR="0027108F" w:rsidRDefault="0027108F" w:rsidP="008C100C"/>
    <w:p w14:paraId="091D573F" w14:textId="77777777" w:rsidR="0027108F" w:rsidRDefault="0027108F" w:rsidP="008C100C"/>
  </w:endnote>
  <w:endnote w:type="continuationSeparator" w:id="0">
    <w:p w14:paraId="76C4D8D1" w14:textId="77777777" w:rsidR="0027108F" w:rsidRDefault="0027108F" w:rsidP="008C100C">
      <w:r>
        <w:continuationSeparator/>
      </w:r>
    </w:p>
    <w:p w14:paraId="78BEB00D" w14:textId="77777777" w:rsidR="0027108F" w:rsidRDefault="0027108F" w:rsidP="008C100C"/>
    <w:p w14:paraId="4674D2BE" w14:textId="77777777" w:rsidR="0027108F" w:rsidRDefault="0027108F" w:rsidP="008C100C"/>
    <w:p w14:paraId="0AC58BC8" w14:textId="77777777" w:rsidR="0027108F" w:rsidRDefault="0027108F" w:rsidP="008C100C"/>
    <w:p w14:paraId="57903971" w14:textId="77777777" w:rsidR="0027108F" w:rsidRDefault="0027108F" w:rsidP="008C100C"/>
    <w:p w14:paraId="52F89052" w14:textId="77777777" w:rsidR="0027108F" w:rsidRDefault="0027108F" w:rsidP="008C100C"/>
    <w:p w14:paraId="24C585B0" w14:textId="77777777" w:rsidR="0027108F" w:rsidRDefault="0027108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22831" w:rsidRDefault="0052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22831" w:rsidRPr="00195F88" w:rsidRDefault="0052283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8258C88" w:rsidR="00522831" w:rsidRPr="00195F88" w:rsidRDefault="0052283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7584">
      <w:rPr>
        <w:rStyle w:val="PageNumber"/>
        <w:noProof/>
        <w:sz w:val="16"/>
        <w:szCs w:val="16"/>
      </w:rPr>
      <w:t>92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7584">
      <w:rPr>
        <w:rStyle w:val="PageNumber"/>
        <w:noProof/>
        <w:sz w:val="16"/>
        <w:szCs w:val="16"/>
      </w:rPr>
      <w:t>108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22831" w:rsidRDefault="0052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1C99" w14:textId="77777777" w:rsidR="0027108F" w:rsidRDefault="0027108F" w:rsidP="008C100C">
      <w:r>
        <w:separator/>
      </w:r>
    </w:p>
    <w:p w14:paraId="7F8DF90A" w14:textId="77777777" w:rsidR="0027108F" w:rsidRDefault="0027108F" w:rsidP="008C100C"/>
  </w:footnote>
  <w:footnote w:type="continuationSeparator" w:id="0">
    <w:p w14:paraId="513A2E49" w14:textId="77777777" w:rsidR="0027108F" w:rsidRDefault="0027108F" w:rsidP="008C100C">
      <w:r>
        <w:continuationSeparator/>
      </w:r>
    </w:p>
    <w:p w14:paraId="400E8F92" w14:textId="77777777" w:rsidR="0027108F" w:rsidRDefault="0027108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22831" w:rsidRDefault="0052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22831" w:rsidRDefault="005228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22831" w:rsidRDefault="0052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108F"/>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831"/>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B7584"/>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6A81"/>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03D8"/>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8F110-67B8-4D6B-9412-A0004905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7978</TotalTime>
  <Pages>108</Pages>
  <Words>43090</Words>
  <Characters>245617</Characters>
  <Application>Microsoft Office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288131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341</cp:revision>
  <cp:lastPrinted>2011-08-05T16:21:00Z</cp:lastPrinted>
  <dcterms:created xsi:type="dcterms:W3CDTF">2017-08-01T19:18:00Z</dcterms:created>
  <dcterms:modified xsi:type="dcterms:W3CDTF">2018-03-06T18:22:00Z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