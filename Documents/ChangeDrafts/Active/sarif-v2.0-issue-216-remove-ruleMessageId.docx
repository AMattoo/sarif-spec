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3F383F2"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sidR="00BB7950">
        <w:rPr>
          <w:sz w:val="24"/>
          <w:szCs w:val="24"/>
        </w:rPr>
        <w:t>2</w:t>
      </w:r>
    </w:p>
    <w:p w14:paraId="3EEE4F23" w14:textId="6E3090AC" w:rsidR="00E01912" w:rsidRDefault="00BB7950" w:rsidP="00E01912">
      <w:pPr>
        <w:pStyle w:val="Subtitle"/>
        <w:rPr>
          <w:sz w:val="24"/>
          <w:szCs w:val="24"/>
        </w:rPr>
      </w:pPr>
      <w:bookmarkStart w:id="0" w:name="_Toc85472892"/>
      <w:r>
        <w:rPr>
          <w:sz w:val="24"/>
          <w:szCs w:val="24"/>
        </w:rPr>
        <w:t xml:space="preserve">15 August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864C3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48FD81F" w:rsidR="00552A4F" w:rsidRDefault="00552A4F" w:rsidP="00DC75C8">
      <w:pPr>
        <w:pStyle w:val="Contributor"/>
      </w:pPr>
      <w:r w:rsidRPr="008F022E">
        <w:t>Laurence J. Golding</w:t>
      </w:r>
      <w:r>
        <w:t xml:space="preserve"> (</w:t>
      </w:r>
      <w:hyperlink r:id="rId14" w:history="1">
        <w:r w:rsidR="00BB7950" w:rsidRPr="00BB7950">
          <w:rPr>
            <w:rStyle w:val="Hyperlink"/>
          </w:rPr>
          <w:t>v-lgold@Microsoft.com</w:t>
        </w:r>
      </w:hyperlink>
      <w:r>
        <w:t xml:space="preserve">), </w:t>
      </w:r>
      <w:hyperlink r:id="rId15" w:history="1">
        <w:r w:rsidR="00BB7950" w:rsidRPr="003A4698">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spellStart"/>
      <w:proofErr w:type="gramStart"/>
      <w:r>
        <w:t>schema.json</w:t>
      </w:r>
      <w:proofErr w:type="spellEnd"/>
      <w:proofErr w:type="gram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2CCEE62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864C3D">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864C3D">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864C3D">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864C3D">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864C3D">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864C3D">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864C3D">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864C3D">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864C3D">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864C3D">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864C3D">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864C3D">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864C3D">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864C3D">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864C3D">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864C3D">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864C3D">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864C3D">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864C3D">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864C3D">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864C3D">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864C3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864C3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864C3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864C3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864C3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864C3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864C3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864C3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864C3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864C3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864C3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w:t>
      </w:r>
      <w:proofErr w:type="gramStart"/>
      <w:r w:rsidRPr="00244133">
        <w:rPr>
          <w:rStyle w:val="CODEtemp"/>
        </w:rPr>
        <w:t>C.f</w:t>
      </w:r>
      <w:proofErr w:type="spellEnd"/>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864C3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864C3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864C3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864C3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864C3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864C3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864C3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864C3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864C3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864C3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864C3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864C3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864C3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864C3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864C3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864C3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864C3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proofErr w:type="gramStart"/>
      <w:r w:rsidRPr="00801EC5">
        <w:rPr>
          <w:rStyle w:val="CODEtemp"/>
        </w:rPr>
        <w:t>physicalLocation.region.</w:t>
      </w:r>
      <w:r w:rsidR="00E50006">
        <w:rPr>
          <w:rStyle w:val="CODEtemp"/>
        </w:rPr>
        <w:t>charL</w:t>
      </w:r>
      <w:r w:rsidRPr="00801EC5">
        <w:rPr>
          <w:rStyle w:val="CODEtemp"/>
        </w:rPr>
        <w:t>ength</w:t>
      </w:r>
      <w:proofErr w:type="spellEnd"/>
      <w:proofErr w:type="gramEnd"/>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proofErr w:type="spellStart"/>
      <w:r>
        <w:t>fileContent</w:t>
      </w:r>
      <w:proofErr w:type="spellEnd"/>
      <w:r>
        <w:t xml:space="preserve">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proofErr w:type="spellStart"/>
      <w:r>
        <w:lastRenderedPageBreak/>
        <w:t>fileLocation</w:t>
      </w:r>
      <w:proofErr w:type="spellEnd"/>
      <w:r>
        <w:t xml:space="preserve">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proofErr w:type="spellStart"/>
      <w:r>
        <w:t>uriBaseId</w:t>
      </w:r>
      <w:proofErr w:type="spellEnd"/>
      <w:r>
        <w:t xml:space="preserve">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proofErr w:type="spellStart"/>
      <w:r w:rsidRPr="00C50C8C">
        <w:rPr>
          <w:rStyle w:val="CODEtemp"/>
        </w:rPr>
        <w:t>uriBaseId</w:t>
      </w:r>
      <w:proofErr w:type="spellEnd"/>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proofErr w:type="spellStart"/>
      <w:r w:rsidR="00EF1697" w:rsidRPr="00EF1697">
        <w:rPr>
          <w:rStyle w:val="CODEtemp"/>
        </w:rPr>
        <w:t>uriBaseId</w:t>
      </w:r>
      <w:proofErr w:type="spellEnd"/>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proofErr w:type="spellStart"/>
      <w:r w:rsidR="00EF1697" w:rsidRPr="00EA3385">
        <w:rPr>
          <w:rStyle w:val="CODEtemp"/>
        </w:rPr>
        <w:t>uriBaseId</w:t>
      </w:r>
      <w:proofErr w:type="spellEnd"/>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w:t>
      </w:r>
      <w:proofErr w:type="spellStart"/>
      <w:r>
        <w:t>SarifAnalyzer</w:t>
      </w:r>
      <w:proofErr w:type="spellEnd"/>
      <w:r>
        <w:t xml:space="preserve"> --input </w:t>
      </w:r>
      <w:proofErr w:type="spellStart"/>
      <w:proofErr w:type="gramStart"/>
      <w:r>
        <w:t>log.sarif</w:t>
      </w:r>
      <w:proofErr w:type="spellEnd"/>
      <w:proofErr w:type="gramEnd"/>
      <w:r>
        <w:t xml:space="preserve"> --</w:t>
      </w:r>
      <w:proofErr w:type="spellStart"/>
      <w:r>
        <w:t>uriBaseId</w:t>
      </w:r>
      <w:proofErr w:type="spellEnd"/>
      <w:r>
        <w:t xml:space="preserve"> SRCROOT="file:///C:/browser/src"</w:t>
      </w:r>
    </w:p>
    <w:p w14:paraId="6194759C" w14:textId="7369DE26"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 xml:space="preserve">Guidance on the use of </w:t>
      </w:r>
      <w:proofErr w:type="spellStart"/>
      <w:r>
        <w:t>fileLocation</w:t>
      </w:r>
      <w:proofErr w:type="spellEnd"/>
      <w:r>
        <w:t xml:space="preserve">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xml:space="preserve">": </w:t>
      </w:r>
      <w:proofErr w:type="gramStart"/>
      <w:r>
        <w:t>{</w:t>
      </w:r>
      <w:r w:rsidR="004108B9">
        <w:t xml:space="preserve">  </w:t>
      </w:r>
      <w:proofErr w:type="gramEnd"/>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proofErr w:type="gramStart"/>
      <w:r>
        <w:rPr>
          <w:rStyle w:val="CODEtemp"/>
        </w:rPr>
        <w:t>run.richMessageMimeType</w:t>
      </w:r>
      <w:proofErr w:type="spellEnd"/>
      <w:proofErr w:type="gramEnd"/>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proofErr w:type="gramStart"/>
      <w:r w:rsidRPr="00AA2DE5">
        <w:rPr>
          <w:rStyle w:val="CODEtemp"/>
        </w:rPr>
        <w:t>arguments</w:t>
      </w:r>
      <w:proofErr w:type="gramEnd"/>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proofErr w:type="gramStart"/>
      <w:r w:rsidR="0017068A" w:rsidRPr="0017068A">
        <w:rPr>
          <w:rStyle w:val="CODEtemp"/>
        </w:rPr>
        <w:t>message.arguments</w:t>
      </w:r>
      <w:proofErr w:type="spellEnd"/>
      <w:proofErr w:type="gramEnd"/>
      <w:r>
        <w:t>.</w:t>
      </w:r>
    </w:p>
    <w:p w14:paraId="621728BE" w14:textId="48E8B94C"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2"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lastRenderedPageBreak/>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w:t>
      </w:r>
      <w:proofErr w:type="gramStart"/>
      <w:r w:rsidRPr="0031053A">
        <w:rPr>
          <w:rStyle w:val="CODEtemp"/>
        </w:rPr>
        <w:t>resources.messageStrings</w:t>
      </w:r>
      <w:proofErr w:type="spellEnd"/>
      <w:proofErr w:type="gram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proofErr w:type="gramStart"/>
      <w:r w:rsidRPr="0031053A">
        <w:rPr>
          <w:rStyle w:val="CODEtemp"/>
        </w:rPr>
        <w:t>tool.language</w:t>
      </w:r>
      <w:proofErr w:type="spellEnd"/>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proofErr w:type="gramStart"/>
      <w:r>
        <w:rPr>
          <w:rStyle w:val="CODEtemp"/>
        </w:rPr>
        <w:t>message.r</w:t>
      </w:r>
      <w:r w:rsidRPr="009F5E47">
        <w:rPr>
          <w:rStyle w:val="CODEtemp"/>
        </w:rPr>
        <w:t>ichText</w:t>
      </w:r>
      <w:proofErr w:type="spellEnd"/>
      <w:proofErr w:type="gram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proofErr w:type="gramStart"/>
      <w:r>
        <w:rPr>
          <w:rStyle w:val="CODEtemp"/>
        </w:rPr>
        <w:t>message.richM</w:t>
      </w:r>
      <w:r w:rsidRPr="009F5E47">
        <w:rPr>
          <w:rStyle w:val="CODEtemp"/>
        </w:rPr>
        <w:t>essageId</w:t>
      </w:r>
      <w:proofErr w:type="spellEnd"/>
      <w:proofErr w:type="gram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proofErr w:type="gramStart"/>
      <w:r w:rsidRPr="009F5E47">
        <w:rPr>
          <w:rStyle w:val="CODEtemp"/>
        </w:rPr>
        <w:t>m</w:t>
      </w:r>
      <w:r>
        <w:rPr>
          <w:rStyle w:val="CODEtemp"/>
        </w:rPr>
        <w:t>essage.m</w:t>
      </w:r>
      <w:r w:rsidRPr="009F5E47">
        <w:rPr>
          <w:rStyle w:val="CODEtemp"/>
        </w:rPr>
        <w:t>essageId</w:t>
      </w:r>
      <w:proofErr w:type="spellEnd"/>
      <w:proofErr w:type="gram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proofErr w:type="gramStart"/>
      <w:r>
        <w:t>resources.sarif</w:t>
      </w:r>
      <w:proofErr w:type="spellEnd"/>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proofErr w:type="gramStart"/>
      <w:r>
        <w:rPr>
          <w:rStyle w:val="CODEtemp"/>
        </w:rPr>
        <w:t>resources.</w:t>
      </w:r>
      <w:r w:rsidRPr="00225056">
        <w:rPr>
          <w:rStyle w:val="CODEtemp"/>
        </w:rPr>
        <w:t>sarif</w:t>
      </w:r>
      <w:proofErr w:type="spellEnd"/>
      <w:proofErr w:type="gram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proofErr w:type="gramStart"/>
      <w:r>
        <w:rPr>
          <w:rStyle w:val="CODEtemp"/>
        </w:rPr>
        <w:t>resources.</w:t>
      </w:r>
      <w:r w:rsidRPr="00225056">
        <w:rPr>
          <w:rStyle w:val="CODEtemp"/>
        </w:rPr>
        <w:t>sarif</w:t>
      </w:r>
      <w:proofErr w:type="spellEnd"/>
      <w:proofErr w:type="gram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proofErr w:type="spellStart"/>
      <w:r>
        <w:lastRenderedPageBreak/>
        <w:t>sarifLog</w:t>
      </w:r>
      <w:proofErr w:type="spellEnd"/>
      <w:r>
        <w:t xml:space="preserve"> object</w:t>
      </w:r>
      <w:bookmarkEnd w:id="184"/>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proofErr w:type="spellStart"/>
      <w:r>
        <w:t>richText</w:t>
      </w:r>
      <w:proofErr w:type="spellEnd"/>
      <w:r>
        <w:t xml:space="preserve">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proofErr w:type="spellStart"/>
      <w:r>
        <w:t>messageId</w:t>
      </w:r>
      <w:proofErr w:type="spellEnd"/>
      <w:r>
        <w:t xml:space="preserve">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r>
        <w:t>.</w:t>
      </w:r>
    </w:p>
    <w:p w14:paraId="5B4A3F26" w14:textId="1DCB5D62" w:rsidR="00B607AD" w:rsidRDefault="00B607AD" w:rsidP="00B607AD">
      <w:pPr>
        <w:pStyle w:val="Heading3"/>
      </w:pPr>
      <w:bookmarkStart w:id="196" w:name="_Ref508811630"/>
      <w:bookmarkStart w:id="197" w:name="_Toc516224699"/>
      <w:proofErr w:type="spellStart"/>
      <w:r>
        <w:t>richMessageId</w:t>
      </w:r>
      <w:proofErr w:type="spellEnd"/>
      <w:r>
        <w:t xml:space="preserve">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proofErr w:type="spellStart"/>
      <w:r>
        <w:t>sarifLog</w:t>
      </w:r>
      <w:proofErr w:type="spellEnd"/>
      <w:r>
        <w:t xml:space="preserve">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224708"/>
      <w:proofErr w:type="spellStart"/>
      <w:r>
        <w:lastRenderedPageBreak/>
        <w:t>i</w:t>
      </w:r>
      <w:r w:rsidR="00435405">
        <w:t>nstanceGui</w:t>
      </w:r>
      <w:r>
        <w:t>d</w:t>
      </w:r>
      <w:proofErr w:type="spellEnd"/>
      <w:r>
        <w:t xml:space="preserve"> property</w:t>
      </w:r>
      <w:bookmarkEnd w:id="214"/>
      <w:bookmarkEnd w:id="215"/>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proofErr w:type="gramStart"/>
      <w:r w:rsidRPr="006066AC">
        <w:rPr>
          <w:rStyle w:val="CODEtemp"/>
        </w:rPr>
        <w:t>run.i</w:t>
      </w:r>
      <w:r w:rsidR="00435405">
        <w:rPr>
          <w:rStyle w:val="CODEtemp"/>
        </w:rPr>
        <w:t>nstanceGui</w:t>
      </w:r>
      <w:r w:rsidRPr="006066AC">
        <w:rPr>
          <w:rStyle w:val="CODEtemp"/>
        </w:rPr>
        <w:t>d</w:t>
      </w:r>
      <w:proofErr w:type="spellEnd"/>
      <w:proofErr w:type="gram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224709"/>
      <w:proofErr w:type="spellStart"/>
      <w:r>
        <w:t>logical</w:t>
      </w:r>
      <w:r w:rsidR="000D32C1">
        <w:t>Id</w:t>
      </w:r>
      <w:proofErr w:type="spellEnd"/>
      <w:r w:rsidR="000D32C1">
        <w:t xml:space="preserve">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49375578"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224710"/>
      <w:r>
        <w:t>description property</w:t>
      </w:r>
      <w:bookmarkEnd w:id="218"/>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76494290"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224711"/>
      <w:proofErr w:type="spellStart"/>
      <w:r>
        <w:t>baselineI</w:t>
      </w:r>
      <w:r w:rsidR="00435405">
        <w:t>nstanceGui</w:t>
      </w:r>
      <w:r>
        <w:t>d</w:t>
      </w:r>
      <w:proofErr w:type="spellEnd"/>
      <w:r>
        <w:t xml:space="preserve"> property</w:t>
      </w:r>
      <w:bookmarkEnd w:id="219"/>
      <w:bookmarkEnd w:id="220"/>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lastRenderedPageBreak/>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221" w:name="_Ref514325384"/>
      <w:bookmarkStart w:id="222" w:name="_Ref514325738"/>
      <w:bookmarkStart w:id="223" w:name="_Toc516224712"/>
      <w:proofErr w:type="spellStart"/>
      <w:r>
        <w:t>automation</w:t>
      </w:r>
      <w:r w:rsidR="00435405">
        <w:t>Logical</w:t>
      </w:r>
      <w:r>
        <w:t>Id</w:t>
      </w:r>
      <w:proofErr w:type="spellEnd"/>
      <w:r>
        <w:t xml:space="preserve">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224713"/>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224714"/>
      <w:r>
        <w:t>tool property</w:t>
      </w:r>
      <w:bookmarkEnd w:id="225"/>
      <w:bookmarkEnd w:id="22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224715"/>
      <w:r>
        <w:t>invocation</w:t>
      </w:r>
      <w:r w:rsidR="00514F09">
        <w:t>s</w:t>
      </w:r>
      <w:r>
        <w:t xml:space="preserve"> property</w:t>
      </w:r>
      <w:bookmarkEnd w:id="227"/>
      <w:bookmarkEnd w:id="228"/>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224716"/>
      <w:r>
        <w:lastRenderedPageBreak/>
        <w:t>conversion property</w:t>
      </w:r>
      <w:bookmarkEnd w:id="22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224717"/>
      <w:proofErr w:type="spellStart"/>
      <w:r>
        <w:t>versionControlProvenance</w:t>
      </w:r>
      <w:proofErr w:type="spellEnd"/>
      <w:r>
        <w:t xml:space="preserve"> property</w:t>
      </w:r>
      <w:bookmarkEnd w:id="230"/>
      <w:bookmarkEnd w:id="231"/>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w:t>
      </w:r>
      <w:proofErr w:type="gramStart"/>
      <w:r>
        <w:t xml:space="preserve">{  </w:t>
      </w:r>
      <w:proofErr w:type="gramEnd"/>
      <w:r>
        <w:t xml:space="preserve">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Toc516224718"/>
      <w:bookmarkStart w:id="236" w:name="_Ref493345118"/>
      <w:proofErr w:type="spellStart"/>
      <w:r>
        <w:t>originalUriBaseIds</w:t>
      </w:r>
      <w:proofErr w:type="spellEnd"/>
      <w:r>
        <w:t xml:space="preserve"> property</w:t>
      </w:r>
      <w:bookmarkEnd w:id="232"/>
      <w:bookmarkEnd w:id="233"/>
      <w:bookmarkEnd w:id="234"/>
      <w:bookmarkEnd w:id="235"/>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proofErr w:type="spellStart"/>
      <w:r w:rsidRPr="00452DD2">
        <w:rPr>
          <w:rStyle w:val="CODEtemp"/>
        </w:rPr>
        <w:t>originalBaseIds</w:t>
      </w:r>
      <w:proofErr w:type="spellEnd"/>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w:t>
      </w:r>
      <w:proofErr w:type="spellStart"/>
      <w:r>
        <w:t>originalBaseIds</w:t>
      </w:r>
      <w:proofErr w:type="spellEnd"/>
      <w:r>
        <w:t>":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proofErr w:type="spellStart"/>
      <w:r w:rsidR="00C6546E">
        <w:t>physicalLocation</w:t>
      </w:r>
      <w:proofErr w:type="spellEnd"/>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w:t>
      </w:r>
      <w:proofErr w:type="spellStart"/>
      <w:r>
        <w:t>fileLocation</w:t>
      </w:r>
      <w:proofErr w:type="spellEnd"/>
      <w:r>
        <w:t xml:space="preserve">": </w:t>
      </w:r>
      <w:proofErr w:type="gramStart"/>
      <w:r>
        <w:t>{</w:t>
      </w:r>
      <w:r w:rsidR="00B213E1">
        <w:t xml:space="preserve">  </w:t>
      </w:r>
      <w:proofErr w:type="gramEnd"/>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proofErr w:type="spellStart"/>
      <w:r w:rsidRPr="00AF6E4D">
        <w:rPr>
          <w:rStyle w:val="CODEtemp"/>
        </w:rPr>
        <w:t>fileLocation.uri</w:t>
      </w:r>
      <w:proofErr w:type="spellEnd"/>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237" w:name="_Ref507667580"/>
      <w:bookmarkStart w:id="238" w:name="_Toc516224719"/>
      <w:r>
        <w:t>files property</w:t>
      </w:r>
      <w:bookmarkEnd w:id="236"/>
      <w:bookmarkEnd w:id="237"/>
      <w:bookmarkEnd w:id="238"/>
    </w:p>
    <w:p w14:paraId="07E80975" w14:textId="24B82ABD" w:rsidR="006A16A8" w:rsidRDefault="006A16A8" w:rsidP="006A16A8">
      <w:pPr>
        <w:pStyle w:val="Heading4"/>
      </w:pPr>
      <w:bookmarkStart w:id="239" w:name="_Toc516224720"/>
      <w:r>
        <w:t>General</w:t>
      </w:r>
      <w:bookmarkEnd w:id="239"/>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224721"/>
      <w:r>
        <w:t>Property names</w:t>
      </w:r>
      <w:bookmarkEnd w:id="240"/>
      <w:bookmarkEnd w:id="241"/>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w:t>
      </w:r>
      <w:proofErr w:type="gramStart"/>
      <w:r>
        <w:t>object ?</w:t>
      </w:r>
      <w:proofErr w:type="gramEnd"/>
      <w:r>
        <w:t>)</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w:t>
      </w:r>
      <w:proofErr w:type="gramStart"/>
      <w:r>
        <w:t xml:space="preserve">{  </w:t>
      </w:r>
      <w:proofErr w:type="gramEnd"/>
      <w:r>
        <w:t xml:space="preserve">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r w:rsidR="00842D42">
        <w:t>reference</w:t>
      </w:r>
      <w:r>
        <w:t xml:space="preserve">-valued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05490E92"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224722"/>
      <w:r>
        <w:t>Property values</w:t>
      </w:r>
      <w:bookmarkEnd w:id="243"/>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224723"/>
      <w:proofErr w:type="spellStart"/>
      <w:r>
        <w:t>logicalLocations</w:t>
      </w:r>
      <w:proofErr w:type="spellEnd"/>
      <w:r>
        <w:t xml:space="preserve"> property</w:t>
      </w:r>
      <w:bookmarkEnd w:id="244"/>
      <w:bookmarkEnd w:id="245"/>
      <w:bookmarkEnd w:id="246"/>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519CA43" w:rsidR="00D27F62" w:rsidRDefault="00D27F62" w:rsidP="00D27F62">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47" w:name="_Ref511820652"/>
      <w:bookmarkStart w:id="248" w:name="_Toc516224724"/>
      <w:r>
        <w:t>graphs property</w:t>
      </w:r>
      <w:bookmarkEnd w:id="247"/>
      <w:bookmarkEnd w:id="248"/>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7EDA4A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224725"/>
      <w:r>
        <w:lastRenderedPageBreak/>
        <w:t>results property</w:t>
      </w:r>
      <w:bookmarkEnd w:id="249"/>
      <w:bookmarkEnd w:id="250"/>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224726"/>
      <w:r>
        <w:t>resource</w:t>
      </w:r>
      <w:r w:rsidR="00401BB5">
        <w:t>s property</w:t>
      </w:r>
      <w:bookmarkEnd w:id="251"/>
      <w:bookmarkEnd w:id="252"/>
    </w:p>
    <w:p w14:paraId="29E64BC9" w14:textId="0949DE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224727"/>
      <w:proofErr w:type="spellStart"/>
      <w:r>
        <w:t>defaultFileEncoding</w:t>
      </w:r>
      <w:bookmarkEnd w:id="253"/>
      <w:bookmarkEnd w:id="254"/>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255" w:name="_Ref516063927"/>
      <w:bookmarkStart w:id="256" w:name="_Toc516224728"/>
      <w:proofErr w:type="spellStart"/>
      <w:r>
        <w:t>columnKind</w:t>
      </w:r>
      <w:proofErr w:type="spellEnd"/>
      <w:r>
        <w:t xml:space="preserve"> property</w:t>
      </w:r>
      <w:bookmarkEnd w:id="255"/>
      <w:bookmarkEnd w:id="2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7" w:name="_Ref503355262"/>
      <w:bookmarkStart w:id="258" w:name="_Toc516224729"/>
      <w:proofErr w:type="spellStart"/>
      <w:r>
        <w:t>richMessageMimeType</w:t>
      </w:r>
      <w:proofErr w:type="spellEnd"/>
      <w:r>
        <w:t xml:space="preserve"> property</w:t>
      </w:r>
      <w:bookmarkEnd w:id="257"/>
      <w:bookmarkEnd w:id="25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proofErr w:type="gramStart"/>
      <w:r>
        <w:rPr>
          <w:rStyle w:val="CODEtemp"/>
        </w:rPr>
        <w:t>markdown;variant</w:t>
      </w:r>
      <w:proofErr w:type="spellEnd"/>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59" w:name="_Ref510017893"/>
      <w:bookmarkStart w:id="260" w:name="_Toc516224730"/>
      <w:proofErr w:type="spellStart"/>
      <w:r>
        <w:lastRenderedPageBreak/>
        <w:t>redactionToken</w:t>
      </w:r>
      <w:bookmarkEnd w:id="259"/>
      <w:proofErr w:type="spellEnd"/>
      <w:r>
        <w:t xml:space="preserve"> property</w:t>
      </w:r>
      <w:bookmarkEnd w:id="260"/>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proofErr w:type="gramStart"/>
      <w:r w:rsidRPr="00E2251B">
        <w:rPr>
          <w:rStyle w:val="CODEtemp"/>
        </w:rPr>
        <w:t>invocation.commandLine</w:t>
      </w:r>
      <w:proofErr w:type="spellEnd"/>
      <w:proofErr w:type="gramEnd"/>
      <w:r>
        <w:t xml:space="preserve"> to avoid revealing information about the machine.</w:t>
      </w:r>
    </w:p>
    <w:p w14:paraId="14458F5C" w14:textId="77777777" w:rsidR="00D65090" w:rsidRDefault="00D65090" w:rsidP="00D65090">
      <w:pPr>
        <w:pStyle w:val="Codesmall"/>
      </w:pPr>
      <w:bookmarkStart w:id="261"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6224731"/>
      <w:bookmarkEnd w:id="261"/>
      <w:r>
        <w:t>properties property</w:t>
      </w:r>
      <w:bookmarkEnd w:id="262"/>
    </w:p>
    <w:p w14:paraId="6A87570C" w14:textId="626B6DB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6224732"/>
      <w:r>
        <w:t>tool object</w:t>
      </w:r>
      <w:bookmarkEnd w:id="263"/>
      <w:bookmarkEnd w:id="264"/>
    </w:p>
    <w:p w14:paraId="389A43BD" w14:textId="582B65CB" w:rsidR="00401BB5" w:rsidRDefault="00401BB5" w:rsidP="00401BB5">
      <w:pPr>
        <w:pStyle w:val="Heading3"/>
      </w:pPr>
      <w:bookmarkStart w:id="265" w:name="_Toc516224733"/>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6224734"/>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68" w:name="_Ref493409168"/>
      <w:bookmarkStart w:id="269" w:name="_Toc516224735"/>
      <w:proofErr w:type="spellStart"/>
      <w:r>
        <w:t>fullName</w:t>
      </w:r>
      <w:proofErr w:type="spellEnd"/>
      <w:r>
        <w:t xml:space="preserv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70" w:name="_Ref493409198"/>
      <w:bookmarkStart w:id="271" w:name="_Toc516224736"/>
      <w:proofErr w:type="spellStart"/>
      <w:r>
        <w:lastRenderedPageBreak/>
        <w:t>semanticVersion</w:t>
      </w:r>
      <w:proofErr w:type="spellEnd"/>
      <w:r>
        <w:t xml:space="preserve"> property</w:t>
      </w:r>
      <w:bookmarkEnd w:id="270"/>
      <w:bookmarkEnd w:id="271"/>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72" w:name="_Ref493409191"/>
      <w:bookmarkStart w:id="273" w:name="_Toc516224737"/>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6224738"/>
      <w:proofErr w:type="spellStart"/>
      <w:r>
        <w:t>fileVersion</w:t>
      </w:r>
      <w:proofErr w:type="spellEnd"/>
      <w:r>
        <w:t xml:space="preserve">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6224739"/>
      <w:proofErr w:type="spellStart"/>
      <w:r>
        <w:t>downloadUri</w:t>
      </w:r>
      <w:proofErr w:type="spellEnd"/>
      <w:r>
        <w:t xml:space="preserve"> property</w:t>
      </w:r>
      <w:bookmarkEnd w:id="276"/>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6224740"/>
      <w:r>
        <w:t>language property</w:t>
      </w:r>
      <w:bookmarkEnd w:id="277"/>
      <w:bookmarkEnd w:id="278"/>
      <w:bookmarkEnd w:id="279"/>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6224741"/>
      <w:proofErr w:type="spellStart"/>
      <w:r>
        <w:t>resourceLocation</w:t>
      </w:r>
      <w:proofErr w:type="spellEnd"/>
      <w:r>
        <w:t xml:space="preserve"> property</w:t>
      </w:r>
      <w:bookmarkEnd w:id="281"/>
      <w:bookmarkEnd w:id="282"/>
      <w:bookmarkEnd w:id="283"/>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w:t>
      </w:r>
      <w:proofErr w:type="spellStart"/>
      <w:r>
        <w:t>SecurityScanner</w:t>
      </w:r>
      <w:proofErr w:type="spellEnd"/>
      <w:r>
        <w:t>/2.0.1"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6224742"/>
      <w:proofErr w:type="spellStart"/>
      <w:r>
        <w:t>sarifLoggerVersion</w:t>
      </w:r>
      <w:proofErr w:type="spellEnd"/>
      <w:r>
        <w:t xml:space="preserve">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6224743"/>
      <w:r>
        <w:t>properties property</w:t>
      </w:r>
      <w:bookmarkEnd w:id="285"/>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6224744"/>
      <w:r>
        <w:t>invocation object</w:t>
      </w:r>
      <w:bookmarkEnd w:id="286"/>
      <w:bookmarkEnd w:id="287"/>
    </w:p>
    <w:p w14:paraId="10E65C9D" w14:textId="17190F2B" w:rsidR="00401BB5" w:rsidRDefault="00401BB5" w:rsidP="00401BB5">
      <w:pPr>
        <w:pStyle w:val="Heading3"/>
      </w:pPr>
      <w:bookmarkStart w:id="288" w:name="_Toc516224745"/>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6224746"/>
      <w:proofErr w:type="spellStart"/>
      <w:r>
        <w:t>commandLine</w:t>
      </w:r>
      <w:proofErr w:type="spellEnd"/>
      <w:r>
        <w:t xml:space="preserv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proofErr w:type="gramStart"/>
      <w:r w:rsidR="00CF18D3" w:rsidRPr="00D65090">
        <w:rPr>
          <w:rStyle w:val="CODEtemp"/>
          <w:sz w:val="18"/>
        </w:rPr>
        <w:t>Corp;D</w:t>
      </w:r>
      <w:r w:rsidRPr="00D65090">
        <w:rPr>
          <w:rStyle w:val="CODEtemp"/>
          <w:sz w:val="18"/>
        </w:rPr>
        <w:t>b</w:t>
      </w:r>
      <w:proofErr w:type="spellEnd"/>
      <w:proofErr w:type="gram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6224747"/>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6224748"/>
      <w:proofErr w:type="spellStart"/>
      <w:r>
        <w:t>responseFiles</w:t>
      </w:r>
      <w:proofErr w:type="spellEnd"/>
      <w:r>
        <w:t xml:space="preserve"> property</w:t>
      </w:r>
      <w:bookmarkEnd w:id="293"/>
      <w:bookmarkEnd w:id="29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6224749"/>
      <w:r>
        <w:t>attachments property</w:t>
      </w:r>
      <w:bookmarkEnd w:id="295"/>
      <w:bookmarkEnd w:id="29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297" w:name="_Toc516224750"/>
      <w:proofErr w:type="spellStart"/>
      <w:r>
        <w:t>startTime</w:t>
      </w:r>
      <w:proofErr w:type="spellEnd"/>
      <w:r>
        <w:t xml:space="preserve"> property</w:t>
      </w:r>
      <w:bookmarkEnd w:id="297"/>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proofErr w:type="spellEnd"/>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298" w:name="_Toc516224751"/>
      <w:proofErr w:type="spellStart"/>
      <w:r>
        <w:t>endTime</w:t>
      </w:r>
      <w:proofErr w:type="spellEnd"/>
      <w:r>
        <w:t xml:space="preserve"> property</w:t>
      </w:r>
      <w:bookmarkEnd w:id="298"/>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proofErr w:type="spellEnd"/>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99" w:name="_Ref509050679"/>
      <w:bookmarkStart w:id="300" w:name="_Toc516224752"/>
      <w:proofErr w:type="spellStart"/>
      <w:r>
        <w:t>exitCode</w:t>
      </w:r>
      <w:proofErr w:type="spellEnd"/>
      <w:r>
        <w:t xml:space="preserv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301" w:name="_Ref509050368"/>
      <w:bookmarkStart w:id="302" w:name="_Toc516224753"/>
      <w:proofErr w:type="spellStart"/>
      <w:r>
        <w:t>exitCodeDescription</w:t>
      </w:r>
      <w:proofErr w:type="spellEnd"/>
      <w:r>
        <w:t xml:space="preserve">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6224754"/>
      <w:proofErr w:type="spellStart"/>
      <w:r>
        <w:t>exitSignalName</w:t>
      </w:r>
      <w:proofErr w:type="spellEnd"/>
      <w:r>
        <w:t xml:space="preserv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304" w:name="_Ref509050492"/>
      <w:bookmarkStart w:id="305" w:name="_Toc516224755"/>
      <w:proofErr w:type="spellStart"/>
      <w:r>
        <w:t>exitSignalNumber</w:t>
      </w:r>
      <w:proofErr w:type="spellEnd"/>
      <w:r>
        <w:t xml:space="preserve">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6224756"/>
      <w:proofErr w:type="spellStart"/>
      <w:r>
        <w:t>processStartFailureMessage</w:t>
      </w:r>
      <w:proofErr w:type="spellEnd"/>
      <w:r>
        <w:t xml:space="preserv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7" w:name="_Toc516224757"/>
      <w:proofErr w:type="spellStart"/>
      <w:r>
        <w:t>toolExecutionSuccessful</w:t>
      </w:r>
      <w:proofErr w:type="spellEnd"/>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6224758"/>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6224759"/>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6224760"/>
      <w:proofErr w:type="spellStart"/>
      <w:r>
        <w:t>processId</w:t>
      </w:r>
      <w:proofErr w:type="spellEnd"/>
      <w:r>
        <w:t xml:space="preserve">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6224761"/>
      <w:proofErr w:type="spellStart"/>
      <w:r>
        <w:t>executableLocation</w:t>
      </w:r>
      <w:proofErr w:type="spellEnd"/>
      <w:r w:rsidR="00401BB5">
        <w:t xml:space="preserve"> property</w:t>
      </w:r>
      <w:bookmarkEnd w:id="312"/>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proofErr w:type="spellStart"/>
      <w:r w:rsidRPr="00C357F0">
        <w:rPr>
          <w:rStyle w:val="CODEtemp"/>
        </w:rPr>
        <w:t>fileLocation</w:t>
      </w:r>
      <w:proofErr w:type="spellEnd"/>
      <w:r>
        <w:t xml:space="preserve"> object can specify either a relative </w:t>
      </w:r>
      <w:r w:rsidR="00107336">
        <w:t xml:space="preserve">reference </w:t>
      </w:r>
      <w:r>
        <w:t xml:space="preserve">or an absolute URI, the </w:t>
      </w:r>
      <w:proofErr w:type="spellStart"/>
      <w:r w:rsidRPr="00C357F0">
        <w:rPr>
          <w:rStyle w:val="CODEtemp"/>
        </w:rPr>
        <w:t>fileLocation</w:t>
      </w:r>
      <w:proofErr w:type="spellEnd"/>
      <w:r>
        <w:t xml:space="preserve"> object that is the value of the </w:t>
      </w:r>
      <w:proofErr w:type="spellStart"/>
      <w:r w:rsidRPr="00C357F0">
        <w:rPr>
          <w:rStyle w:val="CODEtemp"/>
        </w:rPr>
        <w:t>executableLocation</w:t>
      </w:r>
      <w:proofErr w:type="spellEnd"/>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3" w:name="_Toc516224762"/>
      <w:proofErr w:type="spellStart"/>
      <w:r>
        <w:lastRenderedPageBreak/>
        <w:t>workingDirectory</w:t>
      </w:r>
      <w:proofErr w:type="spellEnd"/>
      <w:r>
        <w:t xml:space="preserve"> property</w:t>
      </w:r>
      <w:bookmarkEnd w:id="31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4" w:name="_Toc516224763"/>
      <w:proofErr w:type="spellStart"/>
      <w:r>
        <w:t>environmentVariables</w:t>
      </w:r>
      <w:proofErr w:type="spellEnd"/>
      <w:r>
        <w:t xml:space="preserve"> property</w:t>
      </w:r>
      <w:bookmarkEnd w:id="3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5" w:name="_Ref493345429"/>
      <w:bookmarkStart w:id="316" w:name="_Toc516224764"/>
      <w:proofErr w:type="spellStart"/>
      <w:r>
        <w:t>toolNotifications</w:t>
      </w:r>
      <w:proofErr w:type="spellEnd"/>
      <w:r>
        <w:t xml:space="preserve"> property</w:t>
      </w:r>
      <w:bookmarkEnd w:id="315"/>
      <w:bookmarkEnd w:id="316"/>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7" w:name="_Ref509576439"/>
      <w:bookmarkStart w:id="318" w:name="_Toc516224765"/>
      <w:proofErr w:type="spellStart"/>
      <w:r>
        <w:t>configurationNotifications</w:t>
      </w:r>
      <w:proofErr w:type="spellEnd"/>
      <w:r>
        <w:t xml:space="preserve"> property</w:t>
      </w:r>
      <w:bookmarkEnd w:id="317"/>
      <w:bookmarkEnd w:id="318"/>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9" w:name="_Ref511899216"/>
      <w:bookmarkStart w:id="320" w:name="_Toc516224766"/>
      <w:r>
        <w:t>stdin, stdout, stderr</w:t>
      </w:r>
      <w:r w:rsidR="00D943E5">
        <w:t xml:space="preserve">, and </w:t>
      </w:r>
      <w:proofErr w:type="spellStart"/>
      <w:r w:rsidR="00D943E5">
        <w:t>stdoutStderr</w:t>
      </w:r>
      <w:proofErr w:type="spellEnd"/>
      <w:r>
        <w:t xml:space="preserve"> properties</w:t>
      </w:r>
      <w:bookmarkEnd w:id="319"/>
      <w:bookmarkEnd w:id="32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321" w:name="_Toc516224767"/>
      <w:r>
        <w:t>properties property</w:t>
      </w:r>
      <w:bookmarkEnd w:id="321"/>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2" w:name="_Ref507597819"/>
      <w:bookmarkStart w:id="323" w:name="_Toc516224768"/>
      <w:bookmarkStart w:id="324" w:name="_Ref506806657"/>
      <w:r>
        <w:t>attachment object</w:t>
      </w:r>
      <w:bookmarkEnd w:id="322"/>
      <w:bookmarkEnd w:id="323"/>
    </w:p>
    <w:p w14:paraId="554194B0" w14:textId="77777777" w:rsidR="00A27D47" w:rsidRDefault="00A27D47" w:rsidP="00A27D47">
      <w:pPr>
        <w:pStyle w:val="Heading3"/>
        <w:numPr>
          <w:ilvl w:val="2"/>
          <w:numId w:val="2"/>
        </w:numPr>
      </w:pPr>
      <w:bookmarkStart w:id="325" w:name="_Ref506978653"/>
      <w:bookmarkStart w:id="326" w:name="_Toc516224769"/>
      <w:r>
        <w:t>General</w:t>
      </w:r>
      <w:bookmarkEnd w:id="325"/>
      <w:bookmarkEnd w:id="32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w:t>
      </w:r>
      <w:proofErr w:type="spellStart"/>
      <w:r w:rsidRPr="00D029D1">
        <w:rPr>
          <w:rStyle w:val="CODEtemp"/>
        </w:rPr>
        <w:t>scanrc</w:t>
      </w:r>
      <w:proofErr w:type="spellEnd"/>
      <w:proofErr w:type="gramEnd"/>
      <w:r>
        <w:t xml:space="preserve"> is the configuration file for the tool being run:</w:t>
      </w:r>
    </w:p>
    <w:p w14:paraId="7032AA25" w14:textId="6A08B0E8"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CFF8DE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w:t>
      </w:r>
      <w:proofErr w:type="gramStart"/>
      <w:r>
        <w:t xml:space="preserve">{  </w:t>
      </w:r>
      <w:proofErr w:type="gramEnd"/>
      <w:r>
        <w:t xml:space="preserve">                         # See </w:t>
      </w:r>
      <w:r w:rsidRPr="00F90F0E">
        <w:t>§</w:t>
      </w:r>
      <w:bookmarkStart w:id="327" w:name="_Hlk507657707"/>
      <w:r>
        <w:fldChar w:fldCharType="begin"/>
      </w:r>
      <w:r>
        <w:instrText xml:space="preserve"> REF _Ref506978525 \r \h </w:instrText>
      </w:r>
      <w:r>
        <w:fldChar w:fldCharType="separate"/>
      </w:r>
      <w:r w:rsidR="00331070">
        <w:t>3.14.3</w:t>
      </w:r>
      <w:r>
        <w:fldChar w:fldCharType="end"/>
      </w:r>
      <w:bookmarkEnd w:id="32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8" w:name="_Ref506978925"/>
      <w:bookmarkStart w:id="329" w:name="_Toc516224770"/>
      <w:r>
        <w:t>description property</w:t>
      </w:r>
      <w:bookmarkEnd w:id="328"/>
      <w:bookmarkEnd w:id="32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0" w:name="_Ref506978525"/>
      <w:bookmarkStart w:id="331" w:name="_Toc516224771"/>
      <w:proofErr w:type="spellStart"/>
      <w:r>
        <w:lastRenderedPageBreak/>
        <w:t>fileLocation</w:t>
      </w:r>
      <w:proofErr w:type="spellEnd"/>
      <w:r w:rsidR="00A27D47">
        <w:t xml:space="preserve"> property</w:t>
      </w:r>
      <w:bookmarkEnd w:id="330"/>
      <w:bookmarkEnd w:id="33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32" w:name="_Toc516224772"/>
      <w:r>
        <w:t>regions property</w:t>
      </w:r>
      <w:bookmarkEnd w:id="332"/>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proofErr w:type="gramStart"/>
      <w:r>
        <w:t>their</w:t>
      </w:r>
      <w:proofErr w:type="gramEnd"/>
      <w:r>
        <w:t xml:space="preserve"> relevance.</w:t>
      </w:r>
    </w:p>
    <w:p w14:paraId="7A2A7AE2" w14:textId="2F726FF8" w:rsidR="008A21D5" w:rsidRDefault="008A21D5" w:rsidP="008A21D5">
      <w:pPr>
        <w:pStyle w:val="Heading3"/>
      </w:pPr>
      <w:bookmarkStart w:id="333" w:name="_Toc516224773"/>
      <w:bookmarkStart w:id="334" w:name="_Hlk513212887"/>
      <w:r>
        <w:t>rectangles property</w:t>
      </w:r>
      <w:bookmarkEnd w:id="333"/>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xml:space="preserve">) so a user can understand </w:t>
      </w:r>
      <w:proofErr w:type="gramStart"/>
      <w:r>
        <w:t>their</w:t>
      </w:r>
      <w:proofErr w:type="gramEnd"/>
      <w:r>
        <w:t xml:space="preserve">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5" w:name="_Toc516224774"/>
      <w:bookmarkEnd w:id="334"/>
      <w:r>
        <w:t>conversion object</w:t>
      </w:r>
      <w:bookmarkEnd w:id="324"/>
      <w:bookmarkEnd w:id="335"/>
    </w:p>
    <w:p w14:paraId="615BCC83" w14:textId="7B3EE260" w:rsidR="00AC6C45" w:rsidRDefault="00AC6C45" w:rsidP="00AC6C45">
      <w:pPr>
        <w:pStyle w:val="Heading3"/>
      </w:pPr>
      <w:bookmarkStart w:id="336" w:name="_Toc516224775"/>
      <w:r>
        <w:t>General</w:t>
      </w:r>
      <w:bookmarkEnd w:id="3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7" w:name="_Ref503539410"/>
      <w:bookmarkStart w:id="338" w:name="_Toc516224776"/>
      <w:r>
        <w:t>tool property</w:t>
      </w:r>
      <w:bookmarkEnd w:id="337"/>
      <w:bookmarkEnd w:id="338"/>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9" w:name="_Ref503608264"/>
      <w:bookmarkStart w:id="340" w:name="_Toc516224777"/>
      <w:r>
        <w:lastRenderedPageBreak/>
        <w:t>invocation property</w:t>
      </w:r>
      <w:bookmarkEnd w:id="339"/>
      <w:bookmarkEnd w:id="340"/>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1" w:name="_Ref503539431"/>
      <w:bookmarkStart w:id="342" w:name="_Toc516224778"/>
      <w:proofErr w:type="spellStart"/>
      <w:r>
        <w:t>analysisToolLog</w:t>
      </w:r>
      <w:r w:rsidR="00ED76F2">
        <w:t>Files</w:t>
      </w:r>
      <w:proofErr w:type="spellEnd"/>
      <w:r>
        <w:t xml:space="preserve"> property</w:t>
      </w:r>
      <w:bookmarkEnd w:id="341"/>
      <w:bookmarkEnd w:id="34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proofErr w:type="gramStart"/>
      <w:r w:rsidRPr="00A76DF3">
        <w:rPr>
          <w:rStyle w:val="CODEtemp"/>
        </w:rPr>
        <w:t>result.conversionProvenance</w:t>
      </w:r>
      <w:proofErr w:type="spellEnd"/>
      <w:proofErr w:type="gram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343" w:name="_Ref511829625"/>
      <w:bookmarkStart w:id="344" w:name="_Toc516224779"/>
      <w:proofErr w:type="spellStart"/>
      <w:r>
        <w:t>versionControlDetails</w:t>
      </w:r>
      <w:proofErr w:type="spellEnd"/>
      <w:r>
        <w:t xml:space="preserve"> object</w:t>
      </w:r>
      <w:bookmarkEnd w:id="343"/>
      <w:bookmarkEnd w:id="344"/>
    </w:p>
    <w:p w14:paraId="28FE29F4" w14:textId="169979D6" w:rsidR="002315DB" w:rsidRDefault="002315DB" w:rsidP="002315DB">
      <w:pPr>
        <w:pStyle w:val="Heading3"/>
      </w:pPr>
      <w:bookmarkStart w:id="345" w:name="_Toc516224780"/>
      <w:r>
        <w:t>General</w:t>
      </w:r>
      <w:bookmarkEnd w:id="345"/>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46" w:name="_Toc516224781"/>
      <w:r>
        <w:t>Constraints</w:t>
      </w:r>
      <w:bookmarkEnd w:id="34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7" w:name="_Ref511829678"/>
      <w:bookmarkStart w:id="348" w:name="_Toc516224782"/>
      <w:r>
        <w:t>uri property</w:t>
      </w:r>
      <w:bookmarkEnd w:id="347"/>
      <w:bookmarkEnd w:id="348"/>
    </w:p>
    <w:p w14:paraId="1785AFD1" w14:textId="342079A2" w:rsidR="001466B1" w:rsidRDefault="001466B1" w:rsidP="001466B1">
      <w:bookmarkStart w:id="34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0" w:name="_Ref513199006"/>
      <w:bookmarkStart w:id="351" w:name="_Toc516224783"/>
      <w:proofErr w:type="spellStart"/>
      <w:r>
        <w:t>revisionId</w:t>
      </w:r>
      <w:proofErr w:type="spellEnd"/>
      <w:r>
        <w:t xml:space="preserve"> property</w:t>
      </w:r>
      <w:bookmarkEnd w:id="349"/>
      <w:bookmarkEnd w:id="350"/>
      <w:bookmarkEnd w:id="35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2" w:name="_Ref511829698"/>
      <w:bookmarkStart w:id="353" w:name="_Toc516224784"/>
      <w:r>
        <w:t>branch property</w:t>
      </w:r>
      <w:bookmarkEnd w:id="352"/>
      <w:bookmarkEnd w:id="35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4" w:name="_Toc516224785"/>
      <w:r>
        <w:lastRenderedPageBreak/>
        <w:t>tag property</w:t>
      </w:r>
      <w:bookmarkEnd w:id="354"/>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5" w:name="_Toc516224786"/>
      <w:r>
        <w:t>timestamp property</w:t>
      </w:r>
      <w:bookmarkEnd w:id="355"/>
    </w:p>
    <w:p w14:paraId="1844A6A7" w14:textId="4CC38F1B" w:rsidR="00522420" w:rsidRP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356" w:name="_Toc516224787"/>
      <w:r>
        <w:t>properties property</w:t>
      </w:r>
      <w:bookmarkEnd w:id="356"/>
    </w:p>
    <w:p w14:paraId="30274F4A" w14:textId="48C43138" w:rsidR="00522420" w:rsidRPr="00522420" w:rsidRDefault="00522420" w:rsidP="00522420">
      <w:r w:rsidRPr="0082371F">
        <w:t xml:space="preserve">A </w:t>
      </w:r>
      <w:proofErr w:type="spellStart"/>
      <w:r>
        <w:rPr>
          <w:rStyle w:val="CODEtemp"/>
        </w:rPr>
        <w:t>versionControlDetails</w:t>
      </w:r>
      <w:proofErr w:type="spellEnd"/>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7" w:name="_Ref493403111"/>
      <w:bookmarkStart w:id="358" w:name="_Ref493404005"/>
      <w:bookmarkStart w:id="359" w:name="_Toc516224788"/>
      <w:r>
        <w:t>file object</w:t>
      </w:r>
      <w:bookmarkEnd w:id="357"/>
      <w:bookmarkEnd w:id="358"/>
      <w:bookmarkEnd w:id="359"/>
    </w:p>
    <w:p w14:paraId="375224F2" w14:textId="20156049" w:rsidR="00401BB5" w:rsidRDefault="00401BB5" w:rsidP="00401BB5">
      <w:pPr>
        <w:pStyle w:val="Heading3"/>
      </w:pPr>
      <w:bookmarkStart w:id="360" w:name="_Toc516224789"/>
      <w:r>
        <w:t>General</w:t>
      </w:r>
      <w:bookmarkEnd w:id="36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1" w:name="_Ref493403519"/>
      <w:bookmarkStart w:id="362" w:name="_Toc516224790"/>
      <w:proofErr w:type="spellStart"/>
      <w:r>
        <w:t>fileLocation</w:t>
      </w:r>
      <w:proofErr w:type="spellEnd"/>
      <w:r w:rsidR="00401BB5">
        <w:t xml:space="preserve"> property</w:t>
      </w:r>
      <w:bookmarkEnd w:id="361"/>
      <w:bookmarkEnd w:id="362"/>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3" w:name="_Ref493404063"/>
      <w:bookmarkStart w:id="364" w:name="_Toc516224791"/>
      <w:proofErr w:type="spellStart"/>
      <w:r>
        <w:lastRenderedPageBreak/>
        <w:t>parentKey</w:t>
      </w:r>
      <w:proofErr w:type="spellEnd"/>
      <w:r>
        <w:t xml:space="preserve"> property</w:t>
      </w:r>
      <w:bookmarkEnd w:id="363"/>
      <w:bookmarkEnd w:id="364"/>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65" w:name="_Ref493403563"/>
      <w:bookmarkStart w:id="366" w:name="_Toc516224792"/>
      <w:r>
        <w:t>offset property</w:t>
      </w:r>
      <w:bookmarkEnd w:id="365"/>
      <w:bookmarkEnd w:id="36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7" w:name="_Ref493403574"/>
      <w:bookmarkStart w:id="368" w:name="_Toc516224793"/>
      <w:r>
        <w:t>length property</w:t>
      </w:r>
      <w:bookmarkEnd w:id="367"/>
      <w:bookmarkEnd w:id="36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9" w:name="_Toc516224794"/>
      <w:bookmarkStart w:id="370" w:name="_Hlk514318855"/>
      <w:r>
        <w:t>roles property</w:t>
      </w:r>
      <w:bookmarkEnd w:id="369"/>
    </w:p>
    <w:bookmarkEnd w:id="37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371"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2" w:name="_Toc516224795"/>
      <w:bookmarkEnd w:id="371"/>
      <w:proofErr w:type="spellStart"/>
      <w:r>
        <w:t>mimeType</w:t>
      </w:r>
      <w:proofErr w:type="spellEnd"/>
      <w:r>
        <w:t xml:space="preserve"> property</w:t>
      </w:r>
      <w:bookmarkEnd w:id="37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3" w:name="_Ref511899450"/>
      <w:bookmarkStart w:id="374" w:name="_Toc516224796"/>
      <w:r>
        <w:t>contents property</w:t>
      </w:r>
      <w:bookmarkEnd w:id="373"/>
      <w:bookmarkEnd w:id="374"/>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375" w:name="_Ref511828128"/>
      <w:bookmarkStart w:id="376" w:name="_Toc516224797"/>
      <w:r>
        <w:t>encoding property</w:t>
      </w:r>
      <w:bookmarkEnd w:id="375"/>
      <w:bookmarkEnd w:id="376"/>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w:t>
      </w:r>
      <w:proofErr w:type="gramStart"/>
      <w:r>
        <w:t xml:space="preserve">",   </w:t>
      </w:r>
      <w:proofErr w:type="gramEnd"/>
      <w:r>
        <w:t>#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7" w:name="_Ref493345445"/>
      <w:bookmarkStart w:id="378" w:name="_Toc516224798"/>
      <w:r>
        <w:t>hashes property</w:t>
      </w:r>
      <w:bookmarkEnd w:id="377"/>
      <w:bookmarkEnd w:id="378"/>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9" w:name="_Toc516224799"/>
      <w:proofErr w:type="spellStart"/>
      <w:r>
        <w:t>lastModifiedTime</w:t>
      </w:r>
      <w:proofErr w:type="spellEnd"/>
      <w:r>
        <w:t xml:space="preserve"> property</w:t>
      </w:r>
      <w:bookmarkEnd w:id="379"/>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proofErr w:type="spellEnd"/>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0" w:name="_Toc516224800"/>
      <w:r>
        <w:t>properties property</w:t>
      </w:r>
      <w:bookmarkEnd w:id="380"/>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1" w:name="_Ref493423194"/>
      <w:bookmarkStart w:id="382" w:name="_Toc516224801"/>
      <w:r>
        <w:t>hash object</w:t>
      </w:r>
      <w:bookmarkEnd w:id="381"/>
      <w:bookmarkEnd w:id="382"/>
    </w:p>
    <w:p w14:paraId="5D6F2309" w14:textId="08453102" w:rsidR="00401BB5" w:rsidRDefault="00401BB5" w:rsidP="00401BB5">
      <w:pPr>
        <w:pStyle w:val="Heading3"/>
      </w:pPr>
      <w:bookmarkStart w:id="383" w:name="_Toc516224802"/>
      <w:r>
        <w:t>General</w:t>
      </w:r>
      <w:bookmarkEnd w:id="38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4" w:name="_Ref493423561"/>
      <w:bookmarkStart w:id="385" w:name="_Ref493423701"/>
      <w:bookmarkStart w:id="386" w:name="_Toc516224803"/>
      <w:r>
        <w:t>value property</w:t>
      </w:r>
      <w:bookmarkEnd w:id="384"/>
      <w:bookmarkEnd w:id="385"/>
      <w:bookmarkEnd w:id="386"/>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7" w:name="_Ref493423568"/>
      <w:bookmarkStart w:id="388" w:name="_Toc516224804"/>
      <w:r>
        <w:t>algorithm property</w:t>
      </w:r>
      <w:bookmarkEnd w:id="387"/>
      <w:bookmarkEnd w:id="388"/>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9" w:name="_Ref493350984"/>
      <w:bookmarkStart w:id="390" w:name="_Toc516224805"/>
      <w:r>
        <w:t>result object</w:t>
      </w:r>
      <w:bookmarkEnd w:id="389"/>
      <w:bookmarkEnd w:id="390"/>
    </w:p>
    <w:p w14:paraId="74FD90F6" w14:textId="18F2DD20" w:rsidR="00401BB5" w:rsidRDefault="00401BB5" w:rsidP="00401BB5">
      <w:pPr>
        <w:pStyle w:val="Heading3"/>
      </w:pPr>
      <w:bookmarkStart w:id="391" w:name="_Toc516224806"/>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767F9778" w:rsidR="00F20219" w:rsidDel="00F71BEA" w:rsidRDefault="00F20219" w:rsidP="00F20219">
      <w:pPr>
        <w:pStyle w:val="Heading3"/>
        <w:rPr>
          <w:del w:id="392" w:author="Laurence Golding" w:date="2018-08-24T09:51:00Z"/>
        </w:rPr>
      </w:pPr>
      <w:bookmarkStart w:id="393" w:name="_Ref509922615"/>
      <w:bookmarkStart w:id="394" w:name="_Toc516224807"/>
      <w:del w:id="395" w:author="Laurence Golding" w:date="2018-08-24T09:51:00Z">
        <w:r w:rsidDel="00F71BEA">
          <w:delText>Constraints</w:delText>
        </w:r>
        <w:bookmarkEnd w:id="393"/>
        <w:bookmarkEnd w:id="394"/>
      </w:del>
    </w:p>
    <w:p w14:paraId="529285B9" w14:textId="61F711C6" w:rsidR="00F20219" w:rsidDel="00F71BEA" w:rsidRDefault="00F20219" w:rsidP="00F20219">
      <w:pPr>
        <w:rPr>
          <w:del w:id="396" w:author="Laurence Golding" w:date="2018-08-24T09:51:00Z"/>
        </w:rPr>
      </w:pPr>
      <w:del w:id="397" w:author="Laurence Golding" w:date="2018-08-24T09:51:00Z">
        <w:r w:rsidDel="00F71BEA">
          <w:delText xml:space="preserve">At least one of the </w:delText>
        </w:r>
        <w:r w:rsidRPr="00C84841" w:rsidDel="00F71BEA">
          <w:rPr>
            <w:rStyle w:val="CODEtemp"/>
          </w:rPr>
          <w:delText>message</w:delText>
        </w:r>
        <w:r w:rsidDel="00F71BEA">
          <w:delText xml:space="preserve"> property (§</w:delText>
        </w:r>
        <w:r w:rsidDel="00F71BEA">
          <w:fldChar w:fldCharType="begin"/>
        </w:r>
        <w:r w:rsidDel="00F71BEA">
          <w:delInstrText xml:space="preserve"> REF _Ref493426628 \r \h </w:delInstrText>
        </w:r>
        <w:r w:rsidDel="00F71BEA">
          <w:fldChar w:fldCharType="separate"/>
        </w:r>
        <w:r w:rsidR="00331070" w:rsidDel="00F71BEA">
          <w:delText>3.19.8</w:delText>
        </w:r>
        <w:r w:rsidDel="00F71BEA">
          <w:fldChar w:fldCharType="end"/>
        </w:r>
        <w:r w:rsidDel="00F71BEA">
          <w:delText xml:space="preserve">) and the </w:delText>
        </w:r>
        <w:r w:rsidRPr="00C84841" w:rsidDel="00F71BEA">
          <w:rPr>
            <w:rStyle w:val="CODEtemp"/>
          </w:rPr>
          <w:delText>ruleMessageId</w:delText>
        </w:r>
        <w:r w:rsidDel="00F71BEA">
          <w:delText xml:space="preserve"> property (§</w:delText>
        </w:r>
        <w:r w:rsidDel="00F71BEA">
          <w:fldChar w:fldCharType="begin"/>
        </w:r>
        <w:r w:rsidDel="00F71BEA">
          <w:delInstrText xml:space="preserve"> REF _Ref508874628 \r \h </w:delInstrText>
        </w:r>
        <w:r w:rsidDel="00F71BEA">
          <w:fldChar w:fldCharType="separate"/>
        </w:r>
        <w:r w:rsidR="00331070" w:rsidDel="00F71BEA">
          <w:delText>3.19.9</w:delText>
        </w:r>
        <w:r w:rsidDel="00F71BEA">
          <w:fldChar w:fldCharType="end"/>
        </w:r>
        <w:r w:rsidDel="00F71BEA">
          <w:delText xml:space="preserve">) </w:delText>
        </w:r>
        <w:r w:rsidDel="00F71BEA">
          <w:rPr>
            <w:b/>
          </w:rPr>
          <w:delText>SHALL</w:delText>
        </w:r>
        <w:r w:rsidDel="00F71BEA">
          <w:delText xml:space="preserve"> be present. If they are both present, and they both refer to message strings that are present in the log file, then those message strings </w:delText>
        </w:r>
        <w:r w:rsidDel="00F71BEA">
          <w:rPr>
            <w:b/>
          </w:rPr>
          <w:delText>SHALL</w:delText>
        </w:r>
        <w:r w:rsidDel="00F71BEA">
          <w:delText xml:space="preserve"> be identical.</w:delText>
        </w:r>
      </w:del>
    </w:p>
    <w:p w14:paraId="5A20E984" w14:textId="66F6609D" w:rsidR="00F20219" w:rsidDel="00F71BEA" w:rsidRDefault="00F20219" w:rsidP="00F20219">
      <w:pPr>
        <w:pStyle w:val="Note"/>
        <w:rPr>
          <w:del w:id="398" w:author="Laurence Golding" w:date="2018-08-24T09:51:00Z"/>
        </w:rPr>
      </w:pPr>
      <w:del w:id="399" w:author="Laurence Golding" w:date="2018-08-24T09:51:00Z">
        <w:r w:rsidDel="00F71BEA">
          <w:delText xml:space="preserve">EXAMPLE 1: In this example, </w:delText>
        </w:r>
        <w:r w:rsidRPr="00C84841" w:rsidDel="00F71BEA">
          <w:rPr>
            <w:rStyle w:val="CODEtemp"/>
          </w:rPr>
          <w:delText>result.message.text</w:delText>
        </w:r>
        <w:r w:rsidDel="00F71BEA">
          <w:delText xml:space="preserve"> (§</w:delText>
        </w:r>
        <w:r w:rsidDel="00F71BEA">
          <w:fldChar w:fldCharType="begin"/>
        </w:r>
        <w:r w:rsidDel="00F71BEA">
          <w:delInstrText xml:space="preserve"> REF _Ref508811133 \r \h </w:delInstrText>
        </w:r>
        <w:r w:rsidDel="00F71BEA">
          <w:fldChar w:fldCharType="separate"/>
        </w:r>
        <w:r w:rsidR="00331070" w:rsidDel="00F71BEA">
          <w:delText>3.9.7</w:delText>
        </w:r>
        <w:r w:rsidDel="00F71BEA">
          <w:fldChar w:fldCharType="end"/>
        </w:r>
        <w:r w:rsidDel="00F71BEA">
          <w:delText xml:space="preserve">) directly contains the message string </w:delText>
        </w:r>
        <w:r w:rsidRPr="00C84841" w:rsidDel="00F71BEA">
          <w:rPr>
            <w:rStyle w:val="CODEtemp"/>
          </w:rPr>
          <w:delText xml:space="preserve">"Variable </w:delText>
        </w:r>
        <w:r w:rsidR="0017068A" w:rsidDel="00F71BEA">
          <w:rPr>
            <w:rStyle w:val="CODEtemp"/>
          </w:rPr>
          <w:delText>'</w:delText>
        </w:r>
        <w:r w:rsidR="00AF2726" w:rsidDel="00F71BEA">
          <w:rPr>
            <w:rStyle w:val="CODEtemp"/>
          </w:rPr>
          <w:delText>pBuffer</w:delText>
        </w:r>
        <w:r w:rsidR="0017068A" w:rsidDel="00F71BEA">
          <w:rPr>
            <w:rStyle w:val="CODEtemp"/>
          </w:rPr>
          <w:delText>'</w:delText>
        </w:r>
        <w:r w:rsidR="00AF2726" w:rsidRPr="00C84841" w:rsidDel="00F71BEA">
          <w:rPr>
            <w:rStyle w:val="CODEtemp"/>
          </w:rPr>
          <w:delText xml:space="preserve"> </w:delText>
        </w:r>
        <w:r w:rsidRPr="00C84841" w:rsidDel="00F71BEA">
          <w:rPr>
            <w:rStyle w:val="CODEtemp"/>
          </w:rPr>
          <w:delText>is uninitialized."</w:delText>
        </w:r>
        <w:r w:rsidDel="00F71BEA">
          <w:delText xml:space="preserve">. </w:delText>
        </w:r>
        <w:r w:rsidRPr="00C84841" w:rsidDel="00F71BEA">
          <w:rPr>
            <w:rStyle w:val="CODEtemp"/>
          </w:rPr>
          <w:delText>result.ruleId</w:delText>
        </w:r>
        <w:r w:rsidDel="00F71BEA">
          <w:delText xml:space="preserve"> (§</w:delText>
        </w:r>
        <w:r w:rsidR="00D1651A" w:rsidDel="00F71BEA">
          <w:fldChar w:fldCharType="begin"/>
        </w:r>
        <w:r w:rsidR="00D1651A" w:rsidDel="00F71BEA">
          <w:delInstrText xml:space="preserve"> REF _Ref513193500 \r \h </w:delInstrText>
        </w:r>
        <w:r w:rsidR="00D1651A" w:rsidDel="00F71BEA">
          <w:fldChar w:fldCharType="separate"/>
        </w:r>
        <w:r w:rsidR="00331070" w:rsidDel="00F71BEA">
          <w:delText>3.19.6</w:delText>
        </w:r>
        <w:r w:rsidR="00D1651A" w:rsidDel="00F71BEA">
          <w:fldChar w:fldCharType="end"/>
        </w:r>
        <w:r w:rsidDel="00F71BEA">
          <w:delText xml:space="preserve">) and </w:delText>
        </w:r>
        <w:r w:rsidRPr="00C84841" w:rsidDel="00F71BEA">
          <w:rPr>
            <w:rStyle w:val="CODEtemp"/>
          </w:rPr>
          <w:delText>result.ruleMessageId</w:delText>
        </w:r>
        <w:r w:rsidDel="00F71BEA">
          <w:delText xml:space="preserve"> (§</w:delText>
        </w:r>
        <w:r w:rsidDel="00F71BEA">
          <w:fldChar w:fldCharType="begin"/>
        </w:r>
        <w:r w:rsidDel="00F71BEA">
          <w:delInstrText xml:space="preserve"> REF _Ref508874628 \r \h </w:delInstrText>
        </w:r>
        <w:r w:rsidDel="00F71BEA">
          <w:fldChar w:fldCharType="separate"/>
        </w:r>
        <w:r w:rsidR="00331070" w:rsidDel="00F71BEA">
          <w:delText>3.19.9</w:delText>
        </w:r>
        <w:r w:rsidDel="00F71BEA">
          <w:fldChar w:fldCharType="end"/>
        </w:r>
        <w:r w:rsidDel="00F71BEA">
          <w:delText xml:space="preserve">) together designate the rule message string </w:delText>
        </w:r>
        <w:r w:rsidRPr="00C84841" w:rsidDel="00F71BEA">
          <w:rPr>
            <w:rStyle w:val="CODEtemp"/>
          </w:rPr>
          <w:delText xml:space="preserve">"Variable </w:delText>
        </w:r>
        <w:r w:rsidR="00AF2726" w:rsidDel="00F71BEA">
          <w:rPr>
            <w:rStyle w:val="CODEtemp"/>
          </w:rPr>
          <w:delText>'</w:delText>
        </w:r>
        <w:r w:rsidDel="00F71BEA">
          <w:rPr>
            <w:rStyle w:val="CODEtemp"/>
          </w:rPr>
          <w:delText>{0}</w:delText>
        </w:r>
        <w:r w:rsidR="00AF2726" w:rsidDel="00F71BEA">
          <w:rPr>
            <w:rStyle w:val="CODEtemp"/>
          </w:rPr>
          <w:delText>'</w:delText>
        </w:r>
        <w:r w:rsidRPr="00C84841" w:rsidDel="00F71BEA">
          <w:rPr>
            <w:rStyle w:val="CODEtemp"/>
          </w:rPr>
          <w:delText xml:space="preserve"> is uninitialized."</w:delText>
        </w:r>
        <w:r w:rsidDel="00F71BEA">
          <w:delText xml:space="preserve"> which, along with the contents of </w:delText>
        </w:r>
        <w:r w:rsidRPr="00C84841" w:rsidDel="00F71BEA">
          <w:rPr>
            <w:rStyle w:val="CODEtemp"/>
          </w:rPr>
          <w:delText>result.message.arguments</w:delText>
        </w:r>
        <w:r w:rsidDel="00F71BEA">
          <w:delText xml:space="preserve"> (§</w:delText>
        </w:r>
        <w:r w:rsidDel="00F71BEA">
          <w:fldChar w:fldCharType="begin"/>
        </w:r>
        <w:r w:rsidDel="00F71BEA">
          <w:delInstrText xml:space="preserve"> REF _Ref508811093 \r \h </w:delInstrText>
        </w:r>
        <w:r w:rsidDel="00F71BEA">
          <w:fldChar w:fldCharType="separate"/>
        </w:r>
        <w:r w:rsidR="00331070" w:rsidDel="00F71BEA">
          <w:delText>3.9.11</w:delText>
        </w:r>
        <w:r w:rsidDel="00F71BEA">
          <w:fldChar w:fldCharType="end"/>
        </w:r>
        <w:r w:rsidDel="00F71BEA">
          <w:delText>), produces the identical string.</w:delText>
        </w:r>
      </w:del>
    </w:p>
    <w:p w14:paraId="3BAB4897" w14:textId="1DCA65B1" w:rsidR="00F20219" w:rsidDel="00F71BEA" w:rsidRDefault="00F20219" w:rsidP="00F20219">
      <w:pPr>
        <w:pStyle w:val="Codesmall"/>
        <w:rPr>
          <w:del w:id="400" w:author="Laurence Golding" w:date="2018-08-24T09:51:00Z"/>
        </w:rPr>
      </w:pPr>
      <w:del w:id="401" w:author="Laurence Golding" w:date="2018-08-24T09:51:00Z">
        <w:r w:rsidDel="00F71BEA">
          <w:delText>{                                                # A run object (§</w:delText>
        </w:r>
        <w:r w:rsidDel="00F71BEA">
          <w:fldChar w:fldCharType="begin"/>
        </w:r>
        <w:r w:rsidDel="00F71BEA">
          <w:delInstrText xml:space="preserve"> REF _Ref493349997 \r \h </w:delInstrText>
        </w:r>
        <w:r w:rsidDel="00F71BEA">
          <w:fldChar w:fldCharType="separate"/>
        </w:r>
        <w:r w:rsidR="00331070" w:rsidDel="00F71BEA">
          <w:delText>3.11</w:delText>
        </w:r>
        <w:r w:rsidDel="00F71BEA">
          <w:fldChar w:fldCharType="end"/>
        </w:r>
        <w:r w:rsidDel="00F71BEA">
          <w:delText>).</w:delText>
        </w:r>
      </w:del>
    </w:p>
    <w:p w14:paraId="350CA851" w14:textId="3D3E1D67" w:rsidR="00F20219" w:rsidDel="00F71BEA" w:rsidRDefault="00F20219" w:rsidP="00F20219">
      <w:pPr>
        <w:pStyle w:val="Codesmall"/>
        <w:rPr>
          <w:del w:id="402" w:author="Laurence Golding" w:date="2018-08-24T09:51:00Z"/>
        </w:rPr>
      </w:pPr>
      <w:del w:id="403" w:author="Laurence Golding" w:date="2018-08-24T09:51:00Z">
        <w:r w:rsidDel="00F71BEA">
          <w:delText xml:space="preserve">  "results": [                                   # See §</w:delText>
        </w:r>
        <w:r w:rsidDel="00F71BEA">
          <w:fldChar w:fldCharType="begin"/>
        </w:r>
        <w:r w:rsidDel="00F71BEA">
          <w:delInstrText xml:space="preserve"> REF _Ref493350972 \r \h </w:delInstrText>
        </w:r>
        <w:r w:rsidDel="00F71BEA">
          <w:fldChar w:fldCharType="separate"/>
        </w:r>
        <w:r w:rsidR="00331070" w:rsidDel="00F71BEA">
          <w:delText>3.11.16</w:delText>
        </w:r>
        <w:r w:rsidDel="00F71BEA">
          <w:fldChar w:fldCharType="end"/>
        </w:r>
        <w:r w:rsidDel="00F71BEA">
          <w:delText>.</w:delText>
        </w:r>
      </w:del>
    </w:p>
    <w:p w14:paraId="41A1EEA3" w14:textId="52DD9872" w:rsidR="00F20219" w:rsidDel="00F71BEA" w:rsidRDefault="00F20219" w:rsidP="00F20219">
      <w:pPr>
        <w:pStyle w:val="Codesmall"/>
        <w:rPr>
          <w:del w:id="404" w:author="Laurence Golding" w:date="2018-08-24T09:51:00Z"/>
        </w:rPr>
      </w:pPr>
      <w:del w:id="405" w:author="Laurence Golding" w:date="2018-08-24T09:51:00Z">
        <w:r w:rsidDel="00F71BEA">
          <w:delText xml:space="preserve">    {                                            # A result object (§</w:delText>
        </w:r>
        <w:r w:rsidDel="00F71BEA">
          <w:fldChar w:fldCharType="begin"/>
        </w:r>
        <w:r w:rsidDel="00F71BEA">
          <w:delInstrText xml:space="preserve"> REF _Ref493350984 \r \h </w:delInstrText>
        </w:r>
        <w:r w:rsidDel="00F71BEA">
          <w:fldChar w:fldCharType="separate"/>
        </w:r>
        <w:r w:rsidR="00331070" w:rsidDel="00F71BEA">
          <w:delText>3.19</w:delText>
        </w:r>
        <w:r w:rsidDel="00F71BEA">
          <w:fldChar w:fldCharType="end"/>
        </w:r>
        <w:r w:rsidDel="00F71BEA">
          <w:delText>).</w:delText>
        </w:r>
      </w:del>
    </w:p>
    <w:p w14:paraId="7C4CBA6E" w14:textId="79D05B8B" w:rsidR="00F20219" w:rsidDel="00F71BEA" w:rsidRDefault="00F20219" w:rsidP="00F20219">
      <w:pPr>
        <w:pStyle w:val="Codesmall"/>
        <w:rPr>
          <w:del w:id="406" w:author="Laurence Golding" w:date="2018-08-24T09:51:00Z"/>
        </w:rPr>
      </w:pPr>
      <w:del w:id="407" w:author="Laurence Golding" w:date="2018-08-24T09:51:00Z">
        <w:r w:rsidDel="00F71BEA">
          <w:delText xml:space="preserve">      "ruleId": "CA2101",                        # See §</w:delText>
        </w:r>
        <w:r w:rsidR="00D1651A" w:rsidDel="00F71BEA">
          <w:fldChar w:fldCharType="begin"/>
        </w:r>
        <w:r w:rsidR="00D1651A" w:rsidDel="00F71BEA">
          <w:delInstrText xml:space="preserve"> REF _Ref513193500 \r \h </w:delInstrText>
        </w:r>
        <w:r w:rsidR="00D1651A" w:rsidDel="00F71BEA">
          <w:fldChar w:fldCharType="separate"/>
        </w:r>
        <w:r w:rsidR="00331070" w:rsidDel="00F71BEA">
          <w:delText>3.19.6</w:delText>
        </w:r>
        <w:r w:rsidR="00D1651A" w:rsidDel="00F71BEA">
          <w:fldChar w:fldCharType="end"/>
        </w:r>
        <w:r w:rsidDel="00F71BEA">
          <w:delText>.</w:delText>
        </w:r>
      </w:del>
    </w:p>
    <w:p w14:paraId="2698F849" w14:textId="0AE69BC3" w:rsidR="00F20219" w:rsidDel="00F71BEA" w:rsidRDefault="00F20219" w:rsidP="00F20219">
      <w:pPr>
        <w:pStyle w:val="Codesmall"/>
        <w:rPr>
          <w:del w:id="408" w:author="Laurence Golding" w:date="2018-08-24T09:51:00Z"/>
        </w:rPr>
      </w:pPr>
      <w:del w:id="409" w:author="Laurence Golding" w:date="2018-08-24T09:51:00Z">
        <w:r w:rsidDel="00F71BEA">
          <w:delText xml:space="preserve">      "message": {                               # See §</w:delText>
        </w:r>
        <w:r w:rsidDel="00F71BEA">
          <w:fldChar w:fldCharType="begin"/>
        </w:r>
        <w:r w:rsidDel="00F71BEA">
          <w:delInstrText xml:space="preserve"> REF _Ref493426628 \r \h </w:delInstrText>
        </w:r>
        <w:r w:rsidDel="00F71BEA">
          <w:fldChar w:fldCharType="separate"/>
        </w:r>
        <w:r w:rsidR="00331070" w:rsidDel="00F71BEA">
          <w:delText>3.19.8</w:delText>
        </w:r>
        <w:r w:rsidDel="00F71BEA">
          <w:fldChar w:fldCharType="end"/>
        </w:r>
        <w:r w:rsidDel="00F71BEA">
          <w:delText>.</w:delText>
        </w:r>
      </w:del>
    </w:p>
    <w:p w14:paraId="5579D8C4" w14:textId="13B68723" w:rsidR="00F20219" w:rsidDel="00F71BEA" w:rsidRDefault="00F20219" w:rsidP="00F20219">
      <w:pPr>
        <w:pStyle w:val="Codesmall"/>
        <w:rPr>
          <w:del w:id="410" w:author="Laurence Golding" w:date="2018-08-24T09:51:00Z"/>
        </w:rPr>
      </w:pPr>
      <w:del w:id="411" w:author="Laurence Golding" w:date="2018-08-24T09:51:00Z">
        <w:r w:rsidDel="00F71BEA">
          <w:delText xml:space="preserve">        "text": "Variable </w:delText>
        </w:r>
        <w:r w:rsidR="00AF2726" w:rsidDel="00F71BEA">
          <w:delText xml:space="preserve">'pBuffer' </w:delText>
        </w:r>
        <w:r w:rsidDel="00F71BEA">
          <w:delText>is uninitialized.",  # See §</w:delText>
        </w:r>
        <w:r w:rsidDel="00F71BEA">
          <w:fldChar w:fldCharType="begin"/>
        </w:r>
        <w:r w:rsidDel="00F71BEA">
          <w:delInstrText xml:space="preserve"> REF _Ref508811133 \r \h </w:delInstrText>
        </w:r>
        <w:r w:rsidDel="00F71BEA">
          <w:fldChar w:fldCharType="separate"/>
        </w:r>
        <w:r w:rsidR="00331070" w:rsidDel="00F71BEA">
          <w:delText>3.9.7</w:delText>
        </w:r>
        <w:r w:rsidDel="00F71BEA">
          <w:fldChar w:fldCharType="end"/>
        </w:r>
        <w:r w:rsidDel="00F71BEA">
          <w:delText>.</w:delText>
        </w:r>
      </w:del>
    </w:p>
    <w:p w14:paraId="3E7DC5A6" w14:textId="0164E007" w:rsidR="00F20219" w:rsidDel="00F71BEA" w:rsidRDefault="00F20219" w:rsidP="00F20219">
      <w:pPr>
        <w:pStyle w:val="Codesmall"/>
        <w:rPr>
          <w:del w:id="412" w:author="Laurence Golding" w:date="2018-08-24T09:51:00Z"/>
        </w:rPr>
      </w:pPr>
      <w:del w:id="413" w:author="Laurence Golding" w:date="2018-08-24T09:51:00Z">
        <w:r w:rsidDel="00F71BEA">
          <w:delText xml:space="preserve">        "arguments": [ "</w:delText>
        </w:r>
        <w:r w:rsidR="00AF2726" w:rsidDel="00F71BEA">
          <w:delText>pBuffer</w:delText>
        </w:r>
        <w:r w:rsidDel="00F71BEA">
          <w:delText>" ]               # See §</w:delText>
        </w:r>
        <w:r w:rsidDel="00F71BEA">
          <w:fldChar w:fldCharType="begin"/>
        </w:r>
        <w:r w:rsidDel="00F71BEA">
          <w:delInstrText xml:space="preserve"> REF _Ref508811093 \r \h </w:delInstrText>
        </w:r>
        <w:r w:rsidDel="00F71BEA">
          <w:fldChar w:fldCharType="separate"/>
        </w:r>
        <w:r w:rsidR="00331070" w:rsidDel="00F71BEA">
          <w:delText>3.9.11</w:delText>
        </w:r>
        <w:r w:rsidDel="00F71BEA">
          <w:fldChar w:fldCharType="end"/>
        </w:r>
        <w:r w:rsidDel="00F71BEA">
          <w:delText>.</w:delText>
        </w:r>
      </w:del>
    </w:p>
    <w:p w14:paraId="7A14411A" w14:textId="2BA74B6A" w:rsidR="00F20219" w:rsidDel="00F71BEA" w:rsidRDefault="00F20219" w:rsidP="00F20219">
      <w:pPr>
        <w:pStyle w:val="Codesmall"/>
        <w:rPr>
          <w:del w:id="414" w:author="Laurence Golding" w:date="2018-08-24T09:51:00Z"/>
        </w:rPr>
      </w:pPr>
      <w:del w:id="415" w:author="Laurence Golding" w:date="2018-08-24T09:51:00Z">
        <w:r w:rsidDel="00F71BEA">
          <w:delText xml:space="preserve">      },</w:delText>
        </w:r>
      </w:del>
    </w:p>
    <w:p w14:paraId="76126D71" w14:textId="4663AD38" w:rsidR="00F20219" w:rsidDel="00F71BEA" w:rsidRDefault="00F20219" w:rsidP="00F20219">
      <w:pPr>
        <w:pStyle w:val="Codesmall"/>
        <w:rPr>
          <w:del w:id="416" w:author="Laurence Golding" w:date="2018-08-24T09:51:00Z"/>
        </w:rPr>
      </w:pPr>
      <w:del w:id="417" w:author="Laurence Golding" w:date="2018-08-24T09:51:00Z">
        <w:r w:rsidDel="00F71BEA">
          <w:delText xml:space="preserve">      "ruleMessageId": "default"                 # See §</w:delText>
        </w:r>
        <w:r w:rsidDel="00F71BEA">
          <w:fldChar w:fldCharType="begin"/>
        </w:r>
        <w:r w:rsidDel="00F71BEA">
          <w:delInstrText xml:space="preserve"> REF _Ref508874628 \r \h </w:delInstrText>
        </w:r>
        <w:r w:rsidDel="00F71BEA">
          <w:fldChar w:fldCharType="separate"/>
        </w:r>
        <w:r w:rsidR="00331070" w:rsidDel="00F71BEA">
          <w:delText>3.19.9</w:delText>
        </w:r>
        <w:r w:rsidDel="00F71BEA">
          <w:fldChar w:fldCharType="end"/>
        </w:r>
        <w:r w:rsidDel="00F71BEA">
          <w:delText>.</w:delText>
        </w:r>
      </w:del>
    </w:p>
    <w:p w14:paraId="3BFD7094" w14:textId="08AA645A" w:rsidR="00F20219" w:rsidDel="00F71BEA" w:rsidRDefault="00F20219" w:rsidP="00F20219">
      <w:pPr>
        <w:pStyle w:val="Codesmall"/>
        <w:rPr>
          <w:del w:id="418" w:author="Laurence Golding" w:date="2018-08-24T09:51:00Z"/>
        </w:rPr>
      </w:pPr>
      <w:del w:id="419" w:author="Laurence Golding" w:date="2018-08-24T09:51:00Z">
        <w:r w:rsidDel="00F71BEA">
          <w:delText xml:space="preserve">    }</w:delText>
        </w:r>
      </w:del>
    </w:p>
    <w:p w14:paraId="04D4A03B" w14:textId="0B9B65F0" w:rsidR="00F20219" w:rsidDel="00F71BEA" w:rsidRDefault="00F20219" w:rsidP="00F20219">
      <w:pPr>
        <w:pStyle w:val="Codesmall"/>
        <w:rPr>
          <w:del w:id="420" w:author="Laurence Golding" w:date="2018-08-24T09:51:00Z"/>
        </w:rPr>
      </w:pPr>
      <w:del w:id="421" w:author="Laurence Golding" w:date="2018-08-24T09:51:00Z">
        <w:r w:rsidDel="00F71BEA">
          <w:delText xml:space="preserve">  ],</w:delText>
        </w:r>
      </w:del>
    </w:p>
    <w:p w14:paraId="6C13AF54" w14:textId="63A2566B" w:rsidR="00F20219" w:rsidDel="00F71BEA" w:rsidRDefault="00F20219" w:rsidP="00F20219">
      <w:pPr>
        <w:pStyle w:val="Codesmall"/>
        <w:rPr>
          <w:del w:id="422" w:author="Laurence Golding" w:date="2018-08-24T09:51:00Z"/>
        </w:rPr>
      </w:pPr>
    </w:p>
    <w:p w14:paraId="4A3A16B0" w14:textId="090BDF5F" w:rsidR="00F20219" w:rsidDel="00F71BEA" w:rsidRDefault="00F20219" w:rsidP="00F20219">
      <w:pPr>
        <w:pStyle w:val="Codesmall"/>
        <w:rPr>
          <w:del w:id="423" w:author="Laurence Golding" w:date="2018-08-24T09:51:00Z"/>
        </w:rPr>
      </w:pPr>
      <w:del w:id="424" w:author="Laurence Golding" w:date="2018-08-24T09:51:00Z">
        <w:r w:rsidDel="00F71BEA">
          <w:delText xml:space="preserve">  "resources": {                                 # See §</w:delText>
        </w:r>
        <w:r w:rsidDel="00F71BEA">
          <w:fldChar w:fldCharType="begin"/>
        </w:r>
        <w:r w:rsidDel="00F71BEA">
          <w:delInstrText xml:space="preserve"> REF _Ref493404878 \r \h </w:delInstrText>
        </w:r>
        <w:r w:rsidDel="00F71BEA">
          <w:fldChar w:fldCharType="separate"/>
        </w:r>
        <w:r w:rsidR="00331070" w:rsidDel="00F71BEA">
          <w:delText>3.11.17</w:delText>
        </w:r>
        <w:r w:rsidDel="00F71BEA">
          <w:fldChar w:fldCharType="end"/>
        </w:r>
        <w:r w:rsidDel="00F71BEA">
          <w:delText>.</w:delText>
        </w:r>
      </w:del>
    </w:p>
    <w:p w14:paraId="31852A71" w14:textId="0413BB0B" w:rsidR="00F20219" w:rsidDel="00F71BEA" w:rsidRDefault="00F20219" w:rsidP="00F20219">
      <w:pPr>
        <w:pStyle w:val="Codesmall"/>
        <w:rPr>
          <w:del w:id="425" w:author="Laurence Golding" w:date="2018-08-24T09:51:00Z"/>
        </w:rPr>
      </w:pPr>
      <w:del w:id="426" w:author="Laurence Golding" w:date="2018-08-24T09:51:00Z">
        <w:r w:rsidDel="00F71BEA">
          <w:delText xml:space="preserve">    "rules": {                                   # See §</w:delText>
        </w:r>
        <w:r w:rsidDel="00F71BEA">
          <w:fldChar w:fldCharType="begin"/>
        </w:r>
        <w:r w:rsidDel="00F71BEA">
          <w:delInstrText xml:space="preserve"> REF _Ref508870783 \r \h </w:delInstrText>
        </w:r>
        <w:r w:rsidDel="00F71BEA">
          <w:fldChar w:fldCharType="separate"/>
        </w:r>
        <w:r w:rsidR="00331070" w:rsidDel="00F71BEA">
          <w:delText>3.35.3</w:delText>
        </w:r>
        <w:r w:rsidDel="00F71BEA">
          <w:fldChar w:fldCharType="end"/>
        </w:r>
      </w:del>
    </w:p>
    <w:p w14:paraId="5CB9F5FC" w14:textId="5C6EA17E" w:rsidR="00F20219" w:rsidDel="00F71BEA" w:rsidRDefault="00F20219" w:rsidP="00F20219">
      <w:pPr>
        <w:pStyle w:val="Codesmall"/>
        <w:rPr>
          <w:del w:id="427" w:author="Laurence Golding" w:date="2018-08-24T09:51:00Z"/>
        </w:rPr>
      </w:pPr>
      <w:del w:id="428" w:author="Laurence Golding" w:date="2018-08-24T09:51:00Z">
        <w:r w:rsidDel="00F71BEA">
          <w:delText xml:space="preserve">      "CA2010": {                                # A rule object (§</w:delText>
        </w:r>
        <w:r w:rsidDel="00F71BEA">
          <w:fldChar w:fldCharType="begin"/>
        </w:r>
        <w:r w:rsidDel="00F71BEA">
          <w:delInstrText xml:space="preserve"> REF _Ref508814067 \r \h </w:delInstrText>
        </w:r>
        <w:r w:rsidDel="00F71BEA">
          <w:fldChar w:fldCharType="separate"/>
        </w:r>
        <w:r w:rsidR="00331070" w:rsidDel="00F71BEA">
          <w:delText>3.36</w:delText>
        </w:r>
        <w:r w:rsidDel="00F71BEA">
          <w:fldChar w:fldCharType="end"/>
        </w:r>
        <w:r w:rsidDel="00F71BEA">
          <w:delText>).</w:delText>
        </w:r>
      </w:del>
    </w:p>
    <w:p w14:paraId="651EA294" w14:textId="0CCA3252" w:rsidR="00F20219" w:rsidDel="00F71BEA" w:rsidRDefault="00F20219" w:rsidP="00F20219">
      <w:pPr>
        <w:pStyle w:val="Codesmall"/>
        <w:rPr>
          <w:del w:id="429" w:author="Laurence Golding" w:date="2018-08-24T09:51:00Z"/>
        </w:rPr>
      </w:pPr>
      <w:del w:id="430" w:author="Laurence Golding" w:date="2018-08-24T09:51:00Z">
        <w:r w:rsidDel="00F71BEA">
          <w:delText xml:space="preserve">        "messageStrings": {                      # See §3.30.7.</w:delText>
        </w:r>
      </w:del>
    </w:p>
    <w:p w14:paraId="63500665" w14:textId="2BBF0237" w:rsidR="00F20219" w:rsidDel="00F71BEA" w:rsidRDefault="00F20219" w:rsidP="00F20219">
      <w:pPr>
        <w:pStyle w:val="Codesmall"/>
        <w:rPr>
          <w:del w:id="431" w:author="Laurence Golding" w:date="2018-08-24T09:51:00Z"/>
        </w:rPr>
      </w:pPr>
      <w:del w:id="432" w:author="Laurence Golding" w:date="2018-08-24T09:51:00Z">
        <w:r w:rsidDel="00F71BEA">
          <w:delText xml:space="preserve">          "default": "Variable </w:delText>
        </w:r>
        <w:r w:rsidR="00AF2726" w:rsidDel="00F71BEA">
          <w:delText>'</w:delText>
        </w:r>
        <w:r w:rsidDel="00F71BEA">
          <w:delText>{0}</w:delText>
        </w:r>
        <w:r w:rsidR="00AF2726" w:rsidDel="00F71BEA">
          <w:delText>'</w:delText>
        </w:r>
        <w:r w:rsidDel="00F71BEA">
          <w:delText xml:space="preserve"> is uninitialized."</w:delText>
        </w:r>
      </w:del>
    </w:p>
    <w:p w14:paraId="1012297C" w14:textId="6D78E50E" w:rsidR="00F20219" w:rsidDel="00F71BEA" w:rsidRDefault="00F20219" w:rsidP="00F20219">
      <w:pPr>
        <w:pStyle w:val="Codesmall"/>
        <w:rPr>
          <w:del w:id="433" w:author="Laurence Golding" w:date="2018-08-24T09:51:00Z"/>
        </w:rPr>
      </w:pPr>
      <w:del w:id="434" w:author="Laurence Golding" w:date="2018-08-24T09:51:00Z">
        <w:r w:rsidDel="00F71BEA">
          <w:delText xml:space="preserve">        }</w:delText>
        </w:r>
      </w:del>
    </w:p>
    <w:p w14:paraId="23CE36E4" w14:textId="3B893E9A" w:rsidR="00F20219" w:rsidDel="00F71BEA" w:rsidRDefault="00F20219" w:rsidP="00F20219">
      <w:pPr>
        <w:pStyle w:val="Codesmall"/>
        <w:rPr>
          <w:del w:id="435" w:author="Laurence Golding" w:date="2018-08-24T09:51:00Z"/>
        </w:rPr>
      </w:pPr>
      <w:del w:id="436" w:author="Laurence Golding" w:date="2018-08-24T09:51:00Z">
        <w:r w:rsidDel="00F71BEA">
          <w:delText xml:space="preserve">      }</w:delText>
        </w:r>
      </w:del>
    </w:p>
    <w:p w14:paraId="391C8F30" w14:textId="1DD9EF9E" w:rsidR="00F20219" w:rsidDel="00F71BEA" w:rsidRDefault="00F20219" w:rsidP="00F20219">
      <w:pPr>
        <w:pStyle w:val="Codesmall"/>
        <w:rPr>
          <w:del w:id="437" w:author="Laurence Golding" w:date="2018-08-24T09:51:00Z"/>
        </w:rPr>
      </w:pPr>
      <w:del w:id="438" w:author="Laurence Golding" w:date="2018-08-24T09:51:00Z">
        <w:r w:rsidDel="00F71BEA">
          <w:delText xml:space="preserve">    }</w:delText>
        </w:r>
      </w:del>
    </w:p>
    <w:p w14:paraId="17ADED6C" w14:textId="09289105" w:rsidR="00F20219" w:rsidDel="00F71BEA" w:rsidRDefault="00F20219" w:rsidP="00F20219">
      <w:pPr>
        <w:pStyle w:val="Codesmall"/>
        <w:rPr>
          <w:del w:id="439" w:author="Laurence Golding" w:date="2018-08-24T09:51:00Z"/>
        </w:rPr>
      </w:pPr>
      <w:del w:id="440" w:author="Laurence Golding" w:date="2018-08-24T09:51:00Z">
        <w:r w:rsidDel="00F71BEA">
          <w:delText xml:space="preserve">  }</w:delText>
        </w:r>
      </w:del>
    </w:p>
    <w:p w14:paraId="0679F891" w14:textId="3EBD6865" w:rsidR="00F20219" w:rsidDel="00F71BEA" w:rsidRDefault="00F20219" w:rsidP="00F20219">
      <w:pPr>
        <w:pStyle w:val="Codesmall"/>
        <w:rPr>
          <w:del w:id="441" w:author="Laurence Golding" w:date="2018-08-24T09:51:00Z"/>
        </w:rPr>
      </w:pPr>
      <w:del w:id="442" w:author="Laurence Golding" w:date="2018-08-24T09:51:00Z">
        <w:r w:rsidDel="00F71BEA">
          <w:delText>}</w:delText>
        </w:r>
      </w:del>
    </w:p>
    <w:p w14:paraId="10418C39" w14:textId="08C72FD7" w:rsidR="00F20219" w:rsidDel="00F71BEA" w:rsidRDefault="00F20219" w:rsidP="00F20219">
      <w:pPr>
        <w:pStyle w:val="Note"/>
        <w:rPr>
          <w:del w:id="443" w:author="Laurence Golding" w:date="2018-08-24T09:51:00Z"/>
        </w:rPr>
      </w:pPr>
      <w:del w:id="444" w:author="Laurence Golding" w:date="2018-08-24T09:51:00Z">
        <w:r w:rsidDel="00F71BEA">
          <w:delText>EXAMPLE 2: In this example, the SARIF log file does not include rule metadata. The SARIF log file is valid even though the external resource string (§</w:delText>
        </w:r>
        <w:r w:rsidDel="00F71BEA">
          <w:fldChar w:fldCharType="begin"/>
        </w:r>
        <w:r w:rsidDel="00F71BEA">
          <w:delInstrText xml:space="preserve"> REF _Ref508812963 \r \h </w:delInstrText>
        </w:r>
        <w:r w:rsidDel="00F71BEA">
          <w:fldChar w:fldCharType="separate"/>
        </w:r>
        <w:r w:rsidR="00331070" w:rsidDel="00F71BEA">
          <w:delText>3.9.6</w:delText>
        </w:r>
        <w:r w:rsidDel="00F71BEA">
          <w:fldChar w:fldCharType="end"/>
        </w:r>
        <w:r w:rsidDel="00F71BEA">
          <w:delText xml:space="preserve">) designated by </w:delText>
        </w:r>
        <w:r w:rsidRPr="00C84841" w:rsidDel="00F71BEA">
          <w:rPr>
            <w:rStyle w:val="CODEtemp"/>
          </w:rPr>
          <w:delText>ruleId</w:delText>
        </w:r>
        <w:r w:rsidDel="00F71BEA">
          <w:delText xml:space="preserve"> and </w:delText>
        </w:r>
        <w:r w:rsidRPr="00C84841" w:rsidDel="00F71BEA">
          <w:rPr>
            <w:rStyle w:val="CODEtemp"/>
          </w:rPr>
          <w:delText>ruleMessageId</w:delText>
        </w:r>
        <w:r w:rsidDel="00F71BEA">
          <w:delText xml:space="preserve"> might not produce the same string as </w:delText>
        </w:r>
        <w:r w:rsidRPr="00F20219" w:rsidDel="00F71BEA">
          <w:rPr>
            <w:rStyle w:val="CODEtemp"/>
          </w:rPr>
          <w:delText>message.text</w:delText>
        </w:r>
        <w:r w:rsidDel="00F71BEA">
          <w:delText>.</w:delText>
        </w:r>
      </w:del>
    </w:p>
    <w:p w14:paraId="3DAD2D5D" w14:textId="10093CC7" w:rsidR="00F20219" w:rsidDel="00F71BEA" w:rsidRDefault="00F20219" w:rsidP="00F20219">
      <w:pPr>
        <w:pStyle w:val="Codesmall"/>
        <w:rPr>
          <w:del w:id="445" w:author="Laurence Golding" w:date="2018-08-24T09:51:00Z"/>
        </w:rPr>
      </w:pPr>
      <w:del w:id="446" w:author="Laurence Golding" w:date="2018-08-24T09:51:00Z">
        <w:r w:rsidDel="00F71BEA">
          <w:delText>{                                                # A run object (§</w:delText>
        </w:r>
        <w:r w:rsidDel="00F71BEA">
          <w:fldChar w:fldCharType="begin"/>
        </w:r>
        <w:r w:rsidDel="00F71BEA">
          <w:delInstrText xml:space="preserve"> REF _Ref493349997 \r \h </w:delInstrText>
        </w:r>
        <w:r w:rsidDel="00F71BEA">
          <w:fldChar w:fldCharType="separate"/>
        </w:r>
        <w:r w:rsidR="00331070" w:rsidDel="00F71BEA">
          <w:delText>3.11</w:delText>
        </w:r>
        <w:r w:rsidDel="00F71BEA">
          <w:fldChar w:fldCharType="end"/>
        </w:r>
        <w:r w:rsidDel="00F71BEA">
          <w:delText>).</w:delText>
        </w:r>
      </w:del>
    </w:p>
    <w:p w14:paraId="37B22DA4" w14:textId="04077C25" w:rsidR="00F20219" w:rsidDel="00F71BEA" w:rsidRDefault="00F20219" w:rsidP="00F20219">
      <w:pPr>
        <w:pStyle w:val="Codesmall"/>
        <w:rPr>
          <w:del w:id="447" w:author="Laurence Golding" w:date="2018-08-24T09:51:00Z"/>
        </w:rPr>
      </w:pPr>
      <w:del w:id="448" w:author="Laurence Golding" w:date="2018-08-24T09:51:00Z">
        <w:r w:rsidDel="00F71BEA">
          <w:delText xml:space="preserve">  "results": [                                   # See §</w:delText>
        </w:r>
        <w:r w:rsidDel="00F71BEA">
          <w:fldChar w:fldCharType="begin"/>
        </w:r>
        <w:r w:rsidDel="00F71BEA">
          <w:delInstrText xml:space="preserve"> REF _Ref493350972 \r \h </w:delInstrText>
        </w:r>
        <w:r w:rsidDel="00F71BEA">
          <w:fldChar w:fldCharType="separate"/>
        </w:r>
        <w:r w:rsidR="00331070" w:rsidDel="00F71BEA">
          <w:delText>3.11.16</w:delText>
        </w:r>
        <w:r w:rsidDel="00F71BEA">
          <w:fldChar w:fldCharType="end"/>
        </w:r>
        <w:r w:rsidDel="00F71BEA">
          <w:delText>.</w:delText>
        </w:r>
      </w:del>
    </w:p>
    <w:p w14:paraId="498DB2C9" w14:textId="1D0D0454" w:rsidR="00F20219" w:rsidDel="00F71BEA" w:rsidRDefault="00F20219" w:rsidP="00F20219">
      <w:pPr>
        <w:pStyle w:val="Codesmall"/>
        <w:rPr>
          <w:del w:id="449" w:author="Laurence Golding" w:date="2018-08-24T09:51:00Z"/>
        </w:rPr>
      </w:pPr>
      <w:del w:id="450" w:author="Laurence Golding" w:date="2018-08-24T09:51:00Z">
        <w:r w:rsidDel="00F71BEA">
          <w:delText xml:space="preserve">    {                                            # A result object (§</w:delText>
        </w:r>
        <w:r w:rsidDel="00F71BEA">
          <w:fldChar w:fldCharType="begin"/>
        </w:r>
        <w:r w:rsidDel="00F71BEA">
          <w:delInstrText xml:space="preserve"> REF _Ref493350984 \r \h </w:delInstrText>
        </w:r>
        <w:r w:rsidDel="00F71BEA">
          <w:fldChar w:fldCharType="separate"/>
        </w:r>
        <w:r w:rsidR="00331070" w:rsidDel="00F71BEA">
          <w:delText>3.19</w:delText>
        </w:r>
        <w:r w:rsidDel="00F71BEA">
          <w:fldChar w:fldCharType="end"/>
        </w:r>
        <w:r w:rsidDel="00F71BEA">
          <w:delText>).</w:delText>
        </w:r>
      </w:del>
    </w:p>
    <w:p w14:paraId="5C10AA6D" w14:textId="791F830E" w:rsidR="00F20219" w:rsidDel="00F71BEA" w:rsidRDefault="00F20219" w:rsidP="00F20219">
      <w:pPr>
        <w:pStyle w:val="Codesmall"/>
        <w:rPr>
          <w:del w:id="451" w:author="Laurence Golding" w:date="2018-08-24T09:51:00Z"/>
        </w:rPr>
      </w:pPr>
      <w:del w:id="452" w:author="Laurence Golding" w:date="2018-08-24T09:51:00Z">
        <w:r w:rsidDel="00F71BEA">
          <w:delText xml:space="preserve">      "ruleId": "CA2101",                        # See §</w:delText>
        </w:r>
        <w:r w:rsidR="00D1651A" w:rsidDel="00F71BEA">
          <w:fldChar w:fldCharType="begin"/>
        </w:r>
        <w:r w:rsidR="00D1651A" w:rsidDel="00F71BEA">
          <w:delInstrText xml:space="preserve"> REF _Ref513193500 \r \h </w:delInstrText>
        </w:r>
        <w:r w:rsidR="00D1651A" w:rsidDel="00F71BEA">
          <w:fldChar w:fldCharType="separate"/>
        </w:r>
        <w:r w:rsidR="00331070" w:rsidDel="00F71BEA">
          <w:delText>3.19.6</w:delText>
        </w:r>
        <w:r w:rsidR="00D1651A" w:rsidDel="00F71BEA">
          <w:fldChar w:fldCharType="end"/>
        </w:r>
        <w:r w:rsidDel="00F71BEA">
          <w:delText>.</w:delText>
        </w:r>
      </w:del>
    </w:p>
    <w:p w14:paraId="0666F689" w14:textId="336F4C2E" w:rsidR="00F20219" w:rsidDel="00F71BEA" w:rsidRDefault="00F20219" w:rsidP="00F20219">
      <w:pPr>
        <w:pStyle w:val="Codesmall"/>
        <w:rPr>
          <w:del w:id="453" w:author="Laurence Golding" w:date="2018-08-24T09:51:00Z"/>
        </w:rPr>
      </w:pPr>
      <w:del w:id="454" w:author="Laurence Golding" w:date="2018-08-24T09:51:00Z">
        <w:r w:rsidDel="00F71BEA">
          <w:delText xml:space="preserve">      "message": {                               # See §</w:delText>
        </w:r>
        <w:r w:rsidDel="00F71BEA">
          <w:fldChar w:fldCharType="begin"/>
        </w:r>
        <w:r w:rsidDel="00F71BEA">
          <w:delInstrText xml:space="preserve"> REF _Ref493426628 \r \h </w:delInstrText>
        </w:r>
        <w:r w:rsidDel="00F71BEA">
          <w:fldChar w:fldCharType="separate"/>
        </w:r>
        <w:r w:rsidR="00331070" w:rsidDel="00F71BEA">
          <w:delText>3.19.8</w:delText>
        </w:r>
        <w:r w:rsidDel="00F71BEA">
          <w:fldChar w:fldCharType="end"/>
        </w:r>
        <w:r w:rsidDel="00F71BEA">
          <w:delText>.</w:delText>
        </w:r>
      </w:del>
    </w:p>
    <w:p w14:paraId="370C9E91" w14:textId="398413E1" w:rsidR="00F20219" w:rsidDel="00F71BEA" w:rsidRDefault="00F20219" w:rsidP="00F20219">
      <w:pPr>
        <w:pStyle w:val="Codesmall"/>
        <w:rPr>
          <w:del w:id="455" w:author="Laurence Golding" w:date="2018-08-24T09:51:00Z"/>
        </w:rPr>
      </w:pPr>
      <w:del w:id="456" w:author="Laurence Golding" w:date="2018-08-24T09:51:00Z">
        <w:r w:rsidDel="00F71BEA">
          <w:delText xml:space="preserve">        "text": "Variable </w:delText>
        </w:r>
        <w:r w:rsidR="00AF2726" w:rsidDel="00F71BEA">
          <w:delText>'pBuffer'</w:delText>
        </w:r>
        <w:r w:rsidDel="00F71BEA">
          <w:delText xml:space="preserve"> is uninitialized.",  # See §</w:delText>
        </w:r>
        <w:r w:rsidDel="00F71BEA">
          <w:fldChar w:fldCharType="begin"/>
        </w:r>
        <w:r w:rsidDel="00F71BEA">
          <w:delInstrText xml:space="preserve"> REF _Ref508811133 \r \h </w:delInstrText>
        </w:r>
        <w:r w:rsidDel="00F71BEA">
          <w:fldChar w:fldCharType="separate"/>
        </w:r>
        <w:r w:rsidR="00331070" w:rsidDel="00F71BEA">
          <w:delText>3.9.7</w:delText>
        </w:r>
        <w:r w:rsidDel="00F71BEA">
          <w:fldChar w:fldCharType="end"/>
        </w:r>
        <w:r w:rsidDel="00F71BEA">
          <w:delText>.</w:delText>
        </w:r>
      </w:del>
    </w:p>
    <w:p w14:paraId="7A2BEE60" w14:textId="06AF8D09" w:rsidR="00F20219" w:rsidDel="00F71BEA" w:rsidRDefault="00F20219" w:rsidP="00F20219">
      <w:pPr>
        <w:pStyle w:val="Codesmall"/>
        <w:rPr>
          <w:del w:id="457" w:author="Laurence Golding" w:date="2018-08-24T09:51:00Z"/>
        </w:rPr>
      </w:pPr>
      <w:del w:id="458" w:author="Laurence Golding" w:date="2018-08-24T09:51:00Z">
        <w:r w:rsidDel="00F71BEA">
          <w:delText xml:space="preserve">        "arguments": [ "</w:delText>
        </w:r>
        <w:r w:rsidR="00AF2726" w:rsidDel="00F71BEA">
          <w:delText>pBuffer</w:delText>
        </w:r>
        <w:r w:rsidDel="00F71BEA">
          <w:delText>" ]               # See §</w:delText>
        </w:r>
        <w:r w:rsidDel="00F71BEA">
          <w:fldChar w:fldCharType="begin"/>
        </w:r>
        <w:r w:rsidDel="00F71BEA">
          <w:delInstrText xml:space="preserve"> REF _Ref508811093 \r \h </w:delInstrText>
        </w:r>
        <w:r w:rsidDel="00F71BEA">
          <w:fldChar w:fldCharType="separate"/>
        </w:r>
        <w:r w:rsidR="00331070" w:rsidDel="00F71BEA">
          <w:delText>3.9.11</w:delText>
        </w:r>
        <w:r w:rsidDel="00F71BEA">
          <w:fldChar w:fldCharType="end"/>
        </w:r>
        <w:r w:rsidDel="00F71BEA">
          <w:delText>.</w:delText>
        </w:r>
      </w:del>
    </w:p>
    <w:p w14:paraId="0264C094" w14:textId="10769F08" w:rsidR="00F20219" w:rsidDel="00F71BEA" w:rsidRDefault="00F20219" w:rsidP="00F20219">
      <w:pPr>
        <w:pStyle w:val="Codesmall"/>
        <w:rPr>
          <w:del w:id="459" w:author="Laurence Golding" w:date="2018-08-24T09:51:00Z"/>
        </w:rPr>
      </w:pPr>
      <w:del w:id="460" w:author="Laurence Golding" w:date="2018-08-24T09:51:00Z">
        <w:r w:rsidDel="00F71BEA">
          <w:delText xml:space="preserve">      },</w:delText>
        </w:r>
      </w:del>
    </w:p>
    <w:p w14:paraId="6E3CB039" w14:textId="290051CD" w:rsidR="00F20219" w:rsidDel="00F71BEA" w:rsidRDefault="00F20219" w:rsidP="00F20219">
      <w:pPr>
        <w:pStyle w:val="Codesmall"/>
        <w:rPr>
          <w:del w:id="461" w:author="Laurence Golding" w:date="2018-08-24T09:51:00Z"/>
        </w:rPr>
      </w:pPr>
      <w:del w:id="462" w:author="Laurence Golding" w:date="2018-08-24T09:51:00Z">
        <w:r w:rsidDel="00F71BEA">
          <w:delText xml:space="preserve">      "ruleMessageId": "default"                 # See §</w:delText>
        </w:r>
        <w:r w:rsidDel="00F71BEA">
          <w:fldChar w:fldCharType="begin"/>
        </w:r>
        <w:r w:rsidDel="00F71BEA">
          <w:delInstrText xml:space="preserve"> REF _Ref508874628 \r \h </w:delInstrText>
        </w:r>
        <w:r w:rsidDel="00F71BEA">
          <w:fldChar w:fldCharType="separate"/>
        </w:r>
        <w:r w:rsidR="00331070" w:rsidDel="00F71BEA">
          <w:delText>3.19.9</w:delText>
        </w:r>
        <w:r w:rsidDel="00F71BEA">
          <w:fldChar w:fldCharType="end"/>
        </w:r>
        <w:r w:rsidDel="00F71BEA">
          <w:delText>.</w:delText>
        </w:r>
      </w:del>
    </w:p>
    <w:p w14:paraId="29417F56" w14:textId="4D6ED431" w:rsidR="00F20219" w:rsidDel="00F71BEA" w:rsidRDefault="00F20219" w:rsidP="00F20219">
      <w:pPr>
        <w:pStyle w:val="Codesmall"/>
        <w:rPr>
          <w:del w:id="463" w:author="Laurence Golding" w:date="2018-08-24T09:51:00Z"/>
        </w:rPr>
      </w:pPr>
      <w:del w:id="464" w:author="Laurence Golding" w:date="2018-08-24T09:51:00Z">
        <w:r w:rsidDel="00F71BEA">
          <w:delText xml:space="preserve">    }</w:delText>
        </w:r>
      </w:del>
    </w:p>
    <w:p w14:paraId="50BEBDC3" w14:textId="3B74C450" w:rsidR="00F20219" w:rsidDel="00F71BEA" w:rsidRDefault="00F20219" w:rsidP="00F20219">
      <w:pPr>
        <w:pStyle w:val="Codesmall"/>
        <w:rPr>
          <w:del w:id="465" w:author="Laurence Golding" w:date="2018-08-24T09:51:00Z"/>
        </w:rPr>
      </w:pPr>
      <w:del w:id="466" w:author="Laurence Golding" w:date="2018-08-24T09:51:00Z">
        <w:r w:rsidDel="00F71BEA">
          <w:delText xml:space="preserve">  ]</w:delText>
        </w:r>
      </w:del>
    </w:p>
    <w:p w14:paraId="6FFDFD98" w14:textId="3EC61AD8" w:rsidR="00F20219" w:rsidDel="00F71BEA" w:rsidRDefault="00F20219" w:rsidP="00F20219">
      <w:pPr>
        <w:pStyle w:val="Codesmall"/>
        <w:rPr>
          <w:del w:id="467" w:author="Laurence Golding" w:date="2018-08-24T09:51:00Z"/>
        </w:rPr>
      </w:pPr>
      <w:del w:id="468" w:author="Laurence Golding" w:date="2018-08-24T09:51:00Z">
        <w:r w:rsidDel="00F71BEA">
          <w:delText>}</w:delText>
        </w:r>
      </w:del>
    </w:p>
    <w:p w14:paraId="497181A8" w14:textId="28D5C1CC" w:rsidR="00345B29" w:rsidRDefault="00345B29" w:rsidP="00345B29">
      <w:pPr>
        <w:pStyle w:val="Heading3"/>
      </w:pPr>
      <w:bookmarkStart w:id="469" w:name="_Ref515624666"/>
      <w:bookmarkStart w:id="470" w:name="_Toc516224808"/>
      <w:r>
        <w:t>Distinguishing logically identical from logically distinct results</w:t>
      </w:r>
      <w:bookmarkEnd w:id="469"/>
      <w:bookmarkEnd w:id="47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71" w:name="_Toc516224809"/>
      <w:bookmarkStart w:id="472" w:name="_Ref493408865"/>
      <w:proofErr w:type="spellStart"/>
      <w:r>
        <w:t>i</w:t>
      </w:r>
      <w:r w:rsidR="00435405">
        <w:t>nstanceGui</w:t>
      </w:r>
      <w:r>
        <w:t>d</w:t>
      </w:r>
      <w:proofErr w:type="spellEnd"/>
      <w:r>
        <w:t xml:space="preserve"> property</w:t>
      </w:r>
      <w:bookmarkEnd w:id="471"/>
    </w:p>
    <w:p w14:paraId="2C599143" w14:textId="1DCC51A1" w:rsidR="00376B6D" w:rsidRDefault="00376B6D" w:rsidP="00376B6D">
      <w:bookmarkStart w:id="473"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74" w:name="_Ref516055541"/>
      <w:bookmarkStart w:id="475" w:name="_Toc516224810"/>
      <w:proofErr w:type="spellStart"/>
      <w:r>
        <w:t>correlationGuid</w:t>
      </w:r>
      <w:proofErr w:type="spellEnd"/>
      <w:r>
        <w:t xml:space="preserve"> property</w:t>
      </w:r>
      <w:bookmarkEnd w:id="474"/>
      <w:bookmarkEnd w:id="475"/>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76" w:name="_Ref513193500"/>
      <w:bookmarkStart w:id="477" w:name="_Ref513195673"/>
      <w:bookmarkStart w:id="478" w:name="_Toc516224811"/>
      <w:proofErr w:type="spellStart"/>
      <w:r>
        <w:t>ruleId</w:t>
      </w:r>
      <w:proofErr w:type="spellEnd"/>
      <w:r>
        <w:t xml:space="preserve"> property</w:t>
      </w:r>
      <w:bookmarkEnd w:id="472"/>
      <w:bookmarkEnd w:id="473"/>
      <w:bookmarkEnd w:id="476"/>
      <w:bookmarkEnd w:id="477"/>
      <w:bookmarkEnd w:id="47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79" w:name="_Ref493511208"/>
      <w:bookmarkStart w:id="480" w:name="_Toc516224812"/>
      <w:r>
        <w:t>level property</w:t>
      </w:r>
      <w:bookmarkEnd w:id="479"/>
      <w:bookmarkEnd w:id="48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81" w:name="_Ref493426628"/>
      <w:bookmarkStart w:id="482" w:name="_Toc516224813"/>
      <w:r>
        <w:t>message property</w:t>
      </w:r>
      <w:bookmarkEnd w:id="481"/>
      <w:bookmarkEnd w:id="482"/>
    </w:p>
    <w:p w14:paraId="2544155E" w14:textId="1E015727" w:rsidR="00AD1298" w:rsidRDefault="00B10DFC" w:rsidP="006D17C5">
      <w:r w:rsidRPr="00B10DFC">
        <w:t xml:space="preserve">A </w:t>
      </w:r>
      <w:r w:rsidRPr="00B10DFC">
        <w:rPr>
          <w:rStyle w:val="CODEtemp"/>
        </w:rPr>
        <w:t>result</w:t>
      </w:r>
      <w:r w:rsidRPr="00B10DFC">
        <w:t xml:space="preserve"> object</w:t>
      </w:r>
      <w:r w:rsidR="00DE7AAC">
        <w:t xml:space="preserve"> </w:t>
      </w:r>
      <w:del w:id="483" w:author="Laurence Golding" w:date="2018-08-24T09:52:00Z">
        <w:r w:rsidR="00DE7AAC" w:rsidRPr="0031494F" w:rsidDel="00F71BEA">
          <w:rPr>
            <w:b/>
          </w:rPr>
          <w:delText>MAY</w:delText>
        </w:r>
        <w:r w:rsidR="00DE7AAC" w:rsidDel="00F71BEA">
          <w:delText xml:space="preserve"> </w:delText>
        </w:r>
      </w:del>
      <w:ins w:id="484" w:author="Laurence Golding" w:date="2018-08-24T09:52:00Z">
        <w:r w:rsidR="00F71BEA">
          <w:rPr>
            <w:b/>
          </w:rPr>
          <w:t>SHALL</w:t>
        </w:r>
        <w:r w:rsidR="00F71BEA">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485" w:author="Laurence Golding" w:date="2018-08-24T09:52:00Z">
        <w:r w:rsidR="00F20219" w:rsidRPr="00F20219" w:rsidDel="00F71BEA">
          <w:delText xml:space="preserve"> </w:delText>
        </w:r>
        <w:r w:rsidR="00F20219" w:rsidDel="00F71BEA">
          <w:delText xml:space="preserve">If the </w:delText>
        </w:r>
        <w:r w:rsidR="00F20219" w:rsidRPr="00D177BA" w:rsidDel="00F71BEA">
          <w:rPr>
            <w:rStyle w:val="CODEtemp"/>
          </w:rPr>
          <w:delText>message</w:delText>
        </w:r>
        <w:r w:rsidR="00F20219" w:rsidDel="00F71BEA">
          <w:delText xml:space="preserve"> property is absent, the </w:delText>
        </w:r>
        <w:r w:rsidR="00F20219" w:rsidRPr="00D177BA" w:rsidDel="00F71BEA">
          <w:rPr>
            <w:rStyle w:val="CODEtemp"/>
          </w:rPr>
          <w:delText>ruleMessageId</w:delText>
        </w:r>
        <w:r w:rsidR="00F20219" w:rsidDel="00F71BEA">
          <w:delText xml:space="preserve"> property (§</w:delText>
        </w:r>
        <w:r w:rsidR="00F20219" w:rsidDel="00F71BEA">
          <w:fldChar w:fldCharType="begin"/>
        </w:r>
        <w:r w:rsidR="00F20219" w:rsidDel="00F71BEA">
          <w:delInstrText xml:space="preserve"> REF _Ref508874628 \r \h </w:delInstrText>
        </w:r>
        <w:r w:rsidR="00F20219" w:rsidDel="00F71BEA">
          <w:fldChar w:fldCharType="separate"/>
        </w:r>
        <w:r w:rsidR="00331070" w:rsidDel="00F71BEA">
          <w:delText>3.19.9</w:delText>
        </w:r>
        <w:r w:rsidR="00F20219" w:rsidDel="00F71BEA">
          <w:fldChar w:fldCharType="end"/>
        </w:r>
        <w:r w:rsidR="00F20219" w:rsidDel="00F71BEA">
          <w:delText xml:space="preserve">) </w:delText>
        </w:r>
        <w:r w:rsidR="00F20219" w:rsidDel="00F71BEA">
          <w:rPr>
            <w:b/>
          </w:rPr>
          <w:delText>SHALL</w:delText>
        </w:r>
        <w:r w:rsidR="00F20219" w:rsidDel="00F71BEA">
          <w:delText xml:space="preserve"> be present. Both </w:delText>
        </w:r>
        <w:r w:rsidR="00F20219" w:rsidRPr="00D177BA" w:rsidDel="00F71BEA">
          <w:rPr>
            <w:rStyle w:val="CODEtemp"/>
          </w:rPr>
          <w:delText>message</w:delText>
        </w:r>
        <w:r w:rsidR="00F20219" w:rsidDel="00F71BEA">
          <w:delText xml:space="preserve"> and </w:delText>
        </w:r>
        <w:r w:rsidR="00F20219" w:rsidRPr="00D177BA" w:rsidDel="00F71BEA">
          <w:rPr>
            <w:rStyle w:val="CODEtemp"/>
          </w:rPr>
          <w:delText>ruleMessageI</w:delText>
        </w:r>
        <w:r w:rsidR="00F20219" w:rsidDel="00F71BEA">
          <w:rPr>
            <w:rStyle w:val="CODEtemp"/>
          </w:rPr>
          <w:delText>d</w:delText>
        </w:r>
        <w:r w:rsidR="00F20219" w:rsidRPr="00D177BA" w:rsidDel="00F71BEA">
          <w:delText xml:space="preserve"> </w:delText>
        </w:r>
        <w:r w:rsidR="00F20219" w:rsidDel="00F71BEA">
          <w:rPr>
            <w:b/>
          </w:rPr>
          <w:delText>MAY</w:delText>
        </w:r>
        <w:r w:rsidR="00F20219" w:rsidDel="00F71BEA">
          <w:delText xml:space="preserve"> be present. See §</w:delText>
        </w:r>
        <w:r w:rsidR="00F20219" w:rsidDel="00F71BEA">
          <w:fldChar w:fldCharType="begin"/>
        </w:r>
        <w:r w:rsidR="00F20219" w:rsidDel="00F71BEA">
          <w:delInstrText xml:space="preserve"> REF _Ref509922615 \r \h </w:delInstrText>
        </w:r>
        <w:r w:rsidR="00F20219" w:rsidDel="00F71BEA">
          <w:fldChar w:fldCharType="separate"/>
        </w:r>
        <w:r w:rsidR="00331070" w:rsidDel="00F71BEA">
          <w:delText>3.19.2</w:delText>
        </w:r>
        <w:r w:rsidR="00F20219" w:rsidDel="00F71BEA">
          <w:fldChar w:fldCharType="end"/>
        </w:r>
        <w:r w:rsidR="00F20219" w:rsidDel="00F71BEA">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2EAA758" w:rsidR="00A620C3" w:rsidRDefault="00A620C3" w:rsidP="00A620C3">
      <w:pPr>
        <w:pStyle w:val="Note"/>
      </w:pPr>
      <w:r>
        <w:t>EXAMPLE</w:t>
      </w:r>
      <w:ins w:id="486" w:author="Laurence Golding" w:date="2018-08-24T09:54:00Z">
        <w:r w:rsidR="00F71BEA">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34792E5D" w:rsidR="00A620C3" w:rsidRDefault="00A620C3" w:rsidP="006D17C5">
      <w:pPr>
        <w:pStyle w:val="Codesmall"/>
        <w:rPr>
          <w:ins w:id="487" w:author="Laurence Golding" w:date="2018-08-24T09:53:00Z"/>
        </w:rPr>
      </w:pPr>
      <w:r>
        <w:t>]</w:t>
      </w:r>
    </w:p>
    <w:p w14:paraId="6E4FC6CE" w14:textId="0012224E" w:rsidR="00F71BEA" w:rsidRPr="00F71BEA" w:rsidRDefault="00F71BEA" w:rsidP="00F71BEA">
      <w:pPr>
        <w:rPr>
          <w:ins w:id="488" w:author="Laurence Golding" w:date="2018-08-24T10:04:00Z"/>
        </w:rPr>
      </w:pPr>
      <w:ins w:id="489" w:author="Laurence Golding" w:date="2018-08-24T10:04:00Z">
        <w:r>
          <w:t xml:space="preserve">If the </w:t>
        </w:r>
        <w:r w:rsidRPr="00F71BEA">
          <w:rPr>
            <w:rStyle w:val="CODEtemp"/>
          </w:rPr>
          <w:t>message</w:t>
        </w:r>
        <w:r>
          <w:t xml:space="preserve"> object contains a </w:t>
        </w:r>
        <w:proofErr w:type="spellStart"/>
        <w:r w:rsidRPr="00F71BEA">
          <w:rPr>
            <w:rStyle w:val="CODEtemp"/>
          </w:rPr>
          <w:t>messageId</w:t>
        </w:r>
        <w:proofErr w:type="spellEnd"/>
        <w:r>
          <w:t xml:space="preserve"> property (§</w:t>
        </w:r>
        <w:r>
          <w:fldChar w:fldCharType="begin"/>
        </w:r>
        <w:r>
          <w:instrText xml:space="preserve"> REF _Ref508811592 \r \h </w:instrText>
        </w:r>
      </w:ins>
      <w:ins w:id="490" w:author="Laurence Golding" w:date="2018-08-24T10:04:00Z">
        <w:r>
          <w:fldChar w:fldCharType="separate"/>
        </w:r>
        <w:r>
          <w:t>3.9</w:t>
        </w:r>
        <w:r>
          <w:t>.</w:t>
        </w:r>
        <w:r>
          <w:t>9</w:t>
        </w:r>
        <w:r>
          <w:fldChar w:fldCharType="end"/>
        </w:r>
        <w:r>
          <w:t xml:space="preserve">), the value of </w:t>
        </w:r>
        <w:proofErr w:type="spellStart"/>
        <w:r w:rsidRPr="00F71BEA">
          <w:rPr>
            <w:rStyle w:val="CODEtemp"/>
          </w:rPr>
          <w:t>messageId</w:t>
        </w:r>
        <w:proofErr w:type="spellEnd"/>
        <w:r>
          <w:t xml:space="preserve"> </w:t>
        </w:r>
        <w:r>
          <w:rPr>
            <w:b/>
          </w:rPr>
          <w:t>SHALL</w:t>
        </w:r>
        <w:r>
          <w:t xml:space="preserve"> identify the message within the rule metadata for the rule used in this result. If </w:t>
        </w:r>
        <w:proofErr w:type="spellStart"/>
        <w:r w:rsidRPr="0034799C">
          <w:rPr>
            <w:rStyle w:val="CODEtemp"/>
          </w:rPr>
          <w:t>resources.rules</w:t>
        </w:r>
        <w:proofErr w:type="spellEnd"/>
        <w:r>
          <w:t xml:space="preserve"> (§</w:t>
        </w:r>
        <w:r>
          <w:fldChar w:fldCharType="begin"/>
        </w:r>
        <w:r>
          <w:instrText xml:space="preserve"> REF _Ref493404878 \r \h </w:instrText>
        </w:r>
      </w:ins>
      <w:ins w:id="491" w:author="Laurence Golding" w:date="2018-08-24T10:04:00Z">
        <w:r>
          <w:fldChar w:fldCharType="separate"/>
        </w:r>
        <w:r>
          <w:t>3.11.17</w:t>
        </w:r>
        <w:r>
          <w:fldChar w:fldCharType="end"/>
        </w:r>
        <w:r>
          <w:t>, §</w:t>
        </w:r>
        <w:r>
          <w:fldChar w:fldCharType="begin"/>
        </w:r>
        <w:r>
          <w:instrText xml:space="preserve"> REF _Ref508870783 \r \h </w:instrText>
        </w:r>
      </w:ins>
      <w:ins w:id="492" w:author="Laurence Golding" w:date="2018-08-24T10:04:00Z">
        <w:r>
          <w:fldChar w:fldCharType="separate"/>
        </w:r>
        <w:r>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ins>
      <w:ins w:id="493" w:author="Laurence Golding" w:date="2018-08-24T10:04:00Z">
        <w:r>
          <w:fldChar w:fldCharType="separate"/>
        </w:r>
        <w:r>
          <w:t>3.11</w:t>
        </w:r>
        <w:r>
          <w:fldChar w:fldCharType="end"/>
        </w:r>
        <w:r>
          <w:t xml:space="preserve">), then </w:t>
        </w:r>
        <w:proofErr w:type="spellStart"/>
        <w:r>
          <w:rPr>
            <w:rStyle w:val="CODEtemp"/>
          </w:rPr>
          <w:t>message.messageId</w:t>
        </w:r>
        <w:proofErr w:type="spellEnd"/>
        <w:r>
          <w:t xml:space="preserve"> </w:t>
        </w:r>
        <w:r w:rsidRPr="002C64CA">
          <w:rPr>
            <w:b/>
          </w:rPr>
          <w:t>SHALL</w:t>
        </w:r>
        <w:r>
          <w:t xml:space="preserve"> equal one of the property names in the </w:t>
        </w:r>
        <w:proofErr w:type="spellStart"/>
        <w:r w:rsidRPr="002C64CA">
          <w:rPr>
            <w:rStyle w:val="CODEtemp"/>
          </w:rPr>
          <w:t>messageStrings</w:t>
        </w:r>
        <w:proofErr w:type="spellEnd"/>
        <w:r>
          <w:t xml:space="preserve"> property (§</w:t>
        </w:r>
        <w:r>
          <w:fldChar w:fldCharType="begin"/>
        </w:r>
        <w:r>
          <w:instrText xml:space="preserve"> REF _Ref493345139 \w \h </w:instrText>
        </w:r>
      </w:ins>
      <w:ins w:id="494" w:author="Laurence Golding" w:date="2018-08-24T10:04:00Z">
        <w:r>
          <w:fldChar w:fldCharType="separate"/>
        </w:r>
        <w:r>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ins>
      <w:ins w:id="495" w:author="Laurence Golding" w:date="2018-08-24T10:04:00Z">
        <w:r>
          <w:fldChar w:fldCharType="separate"/>
        </w:r>
        <w:r>
          <w:t>3.36</w:t>
        </w:r>
        <w:r>
          <w:fldChar w:fldCharType="end"/>
        </w:r>
        <w:r>
          <w:t xml:space="preserve">) whose property name within </w:t>
        </w:r>
        <w:proofErr w:type="spellStart"/>
        <w:r w:rsidRPr="000D3BCC">
          <w:rPr>
            <w:rStyle w:val="CODEtemp"/>
          </w:rPr>
          <w:t>resources.rules</w:t>
        </w:r>
        <w:proofErr w:type="spellEnd"/>
        <w:r>
          <w:t xml:space="preserve"> equals the </w:t>
        </w:r>
        <w:proofErr w:type="spellStart"/>
        <w:r w:rsidRPr="002C64CA">
          <w:rPr>
            <w:rStyle w:val="CODEtemp"/>
          </w:rPr>
          <w:t>ruleId</w:t>
        </w:r>
        <w:proofErr w:type="spellEnd"/>
        <w:r>
          <w:t xml:space="preserve"> property (§</w:t>
        </w:r>
        <w:r>
          <w:fldChar w:fldCharType="begin"/>
        </w:r>
        <w:r>
          <w:instrText xml:space="preserve"> REF _Ref513193500 \r \h </w:instrText>
        </w:r>
      </w:ins>
      <w:ins w:id="496" w:author="Laurence Golding" w:date="2018-08-24T10:04:00Z">
        <w:r>
          <w:fldChar w:fldCharType="separate"/>
        </w:r>
        <w:r>
          <w:t>3.19.6</w:t>
        </w:r>
        <w:r>
          <w:fldChar w:fldCharType="end"/>
        </w:r>
        <w:r>
          <w:t xml:space="preserve">) of this </w:t>
        </w:r>
        <w:r w:rsidRPr="002C64CA">
          <w:rPr>
            <w:rStyle w:val="CODEtemp"/>
          </w:rPr>
          <w:t>result</w:t>
        </w:r>
        <w:r>
          <w:t xml:space="preserve"> object. </w:t>
        </w:r>
      </w:ins>
      <w:proofErr w:type="spellStart"/>
      <w:ins w:id="497" w:author="Laurence Golding" w:date="2018-08-24T10:05:00Z">
        <w:r>
          <w:rPr>
            <w:rStyle w:val="CODEtemp"/>
          </w:rPr>
          <w:t>message.m</w:t>
        </w:r>
      </w:ins>
      <w:ins w:id="498" w:author="Laurence Golding" w:date="2018-08-24T10:04:00Z">
        <w:r w:rsidRPr="002C64CA">
          <w:rPr>
            <w:rStyle w:val="CODEtemp"/>
          </w:rPr>
          <w:t>essageId</w:t>
        </w:r>
        <w:proofErr w:type="spellEnd"/>
        <w:r>
          <w:t xml:space="preserve"> </w:t>
        </w:r>
        <w:r w:rsidRPr="002C64CA">
          <w:rPr>
            <w:b/>
          </w:rPr>
          <w:t>MAY</w:t>
        </w:r>
        <w:r>
          <w:t xml:space="preserve"> also equal one of the property names in the </w:t>
        </w:r>
        <w:proofErr w:type="spellStart"/>
        <w:r w:rsidRPr="002C64CA">
          <w:rPr>
            <w:rStyle w:val="CODEtemp"/>
          </w:rPr>
          <w:t>richMessageStrings</w:t>
        </w:r>
        <w:proofErr w:type="spellEnd"/>
        <w:r>
          <w:t xml:space="preserve"> property (§</w:t>
        </w:r>
        <w:r>
          <w:fldChar w:fldCharType="begin"/>
        </w:r>
        <w:r>
          <w:instrText xml:space="preserve"> REF _Ref503366474 \w \h </w:instrText>
        </w:r>
      </w:ins>
      <w:ins w:id="499" w:author="Laurence Golding" w:date="2018-08-24T10:04:00Z">
        <w:r>
          <w:fldChar w:fldCharType="separate"/>
        </w:r>
        <w:r>
          <w:t>3.36.8</w:t>
        </w:r>
        <w:r>
          <w:fldChar w:fldCharType="end"/>
        </w:r>
        <w:r>
          <w:t xml:space="preserve">) of that </w:t>
        </w:r>
        <w:r w:rsidRPr="002C64CA">
          <w:rPr>
            <w:rStyle w:val="CODEtemp"/>
          </w:rPr>
          <w:t>rule</w:t>
        </w:r>
        <w:r>
          <w:t xml:space="preserve"> object.</w:t>
        </w:r>
      </w:ins>
    </w:p>
    <w:p w14:paraId="27F46C4B" w14:textId="312A3A82" w:rsidR="00F71BEA" w:rsidDel="003165DD" w:rsidRDefault="00F71BEA" w:rsidP="00864C3D">
      <w:pPr>
        <w:pStyle w:val="Note"/>
        <w:rPr>
          <w:del w:id="500" w:author="Laurence Golding" w:date="2018-08-24T10:04:00Z"/>
        </w:rPr>
      </w:pPr>
      <w:ins w:id="501" w:author="Laurence Golding" w:date="2018-08-24T10:05:00Z">
        <w:r>
          <w:t>NOTE: Th</w:t>
        </w:r>
      </w:ins>
      <w:ins w:id="502" w:author="Laurence Golding" w:date="2018-08-24T10:15:00Z">
        <w:r w:rsidR="00864C3D">
          <w:t>is</w:t>
        </w:r>
      </w:ins>
      <w:ins w:id="503" w:author="Laurence Golding" w:date="2018-08-24T10:05:00Z">
        <w:r>
          <w:t xml:space="preserve"> interpretation of </w:t>
        </w:r>
        <w:proofErr w:type="spellStart"/>
        <w:proofErr w:type="gramStart"/>
        <w:r w:rsidRPr="00864C3D">
          <w:rPr>
            <w:rStyle w:val="CODEtemp"/>
          </w:rPr>
          <w:t>message.messageId</w:t>
        </w:r>
        <w:proofErr w:type="spellEnd"/>
        <w:proofErr w:type="gramEnd"/>
        <w:r>
          <w:t xml:space="preserve"> differs from it</w:t>
        </w:r>
      </w:ins>
      <w:ins w:id="504" w:author="Laurence Golding" w:date="2018-08-24T10:06:00Z">
        <w:r>
          <w:t xml:space="preserve">s interpretation elsewhere in this specification. In every other </w:t>
        </w:r>
        <w:r w:rsidRPr="00864C3D">
          <w:rPr>
            <w:rStyle w:val="CODEtemp"/>
          </w:rPr>
          <w:t>message</w:t>
        </w:r>
        <w:r>
          <w:t xml:space="preserve"> object in this specification</w:t>
        </w:r>
      </w:ins>
      <w:ins w:id="505" w:author="Laurence Golding" w:date="2018-08-24T10:15:00Z">
        <w:r w:rsidR="00864C3D">
          <w:t xml:space="preserve">, </w:t>
        </w:r>
      </w:ins>
      <w:proofErr w:type="spellStart"/>
      <w:ins w:id="506" w:author="Laurence Golding" w:date="2018-08-24T10:06:00Z">
        <w:r w:rsidRPr="00864C3D">
          <w:rPr>
            <w:rStyle w:val="CODEtemp"/>
          </w:rPr>
          <w:t>messageId</w:t>
        </w:r>
        <w:proofErr w:type="spellEnd"/>
        <w:r>
          <w:t xml:space="preserve"> refers to a string within the </w:t>
        </w:r>
        <w:proofErr w:type="spellStart"/>
        <w:r w:rsidRPr="00864C3D">
          <w:rPr>
            <w:rStyle w:val="CODEtemp"/>
          </w:rPr>
          <w:t>resources</w:t>
        </w:r>
      </w:ins>
      <w:ins w:id="507" w:author="Laurence Golding" w:date="2018-08-24T10:08:00Z">
        <w:r>
          <w:rPr>
            <w:rStyle w:val="CODEtemp"/>
          </w:rPr>
          <w:t>.</w:t>
        </w:r>
      </w:ins>
      <w:ins w:id="508" w:author="Laurence Golding" w:date="2018-08-24T10:06:00Z">
        <w:r w:rsidRPr="00864C3D">
          <w:rPr>
            <w:rStyle w:val="CODEtemp"/>
          </w:rPr>
          <w:t>messageStrings</w:t>
        </w:r>
        <w:proofErr w:type="spellEnd"/>
        <w:r>
          <w:t xml:space="preserve"> property of the curren</w:t>
        </w:r>
      </w:ins>
      <w:ins w:id="509" w:author="Laurence Golding" w:date="2018-08-24T10:07:00Z">
        <w:r>
          <w:t xml:space="preserve">t </w:t>
        </w:r>
        <w:r w:rsidRPr="00864C3D">
          <w:rPr>
            <w:rStyle w:val="CODEtemp"/>
          </w:rPr>
          <w:t>run</w:t>
        </w:r>
        <w:r>
          <w:t xml:space="preserve"> object</w:t>
        </w:r>
      </w:ins>
      <w:ins w:id="510" w:author="Laurence Golding" w:date="2018-08-24T10:09:00Z">
        <w:r>
          <w:t xml:space="preserve"> (</w:t>
        </w:r>
      </w:ins>
      <w:ins w:id="511" w:author="Laurence Golding" w:date="2018-08-24T11:30:00Z">
        <w:r w:rsidR="00101080">
          <w:t>s</w:t>
        </w:r>
        <w:r w:rsidR="00101080">
          <w:t>ee</w:t>
        </w:r>
        <w:r w:rsidR="00101080">
          <w:t xml:space="preserve"> </w:t>
        </w:r>
        <w:r w:rsidR="00101080">
          <w:t>§</w:t>
        </w:r>
      </w:ins>
      <w:ins w:id="512" w:author="Laurence Golding" w:date="2018-08-24T11:31:00Z">
        <w:r w:rsidR="003165DD">
          <w:fldChar w:fldCharType="begin"/>
        </w:r>
        <w:r w:rsidR="003165DD">
          <w:instrText xml:space="preserve"> REF _Ref508811592 \r \h </w:instrText>
        </w:r>
      </w:ins>
      <w:r w:rsidR="003165DD">
        <w:fldChar w:fldCharType="separate"/>
      </w:r>
      <w:ins w:id="513" w:author="Laurence Golding" w:date="2018-08-24T11:31:00Z">
        <w:r w:rsidR="003165DD">
          <w:t>3.9.9</w:t>
        </w:r>
        <w:r w:rsidR="003165DD">
          <w:fldChar w:fldCharType="end"/>
        </w:r>
        <w:r w:rsidR="003165DD">
          <w:t>, and see</w:t>
        </w:r>
      </w:ins>
      <w:ins w:id="514" w:author="Laurence Golding" w:date="2018-08-24T11:30:00Z">
        <w:r w:rsidR="00101080">
          <w:t xml:space="preserve"> </w:t>
        </w:r>
        <w:bookmarkStart w:id="515" w:name="_Hlk522873802"/>
        <w:r w:rsidR="00101080">
          <w:t>§</w:t>
        </w:r>
        <w:bookmarkEnd w:id="515"/>
        <w:r w:rsidR="00101080">
          <w:fldChar w:fldCharType="begin"/>
        </w:r>
        <w:r w:rsidR="00101080">
          <w:instrText xml:space="preserve"> REF _Ref508812199 \r \h </w:instrText>
        </w:r>
        <w:r w:rsidR="00101080">
          <w:fldChar w:fldCharType="separate"/>
        </w:r>
        <w:r w:rsidR="00101080">
          <w:t>3.9.6.2</w:t>
        </w:r>
        <w:r w:rsidR="00101080">
          <w:fldChar w:fldCharType="end"/>
        </w:r>
        <w:r w:rsidR="00101080">
          <w:t xml:space="preserve"> and §</w:t>
        </w:r>
        <w:r w:rsidR="00101080">
          <w:fldChar w:fldCharType="begin"/>
        </w:r>
        <w:r w:rsidR="00101080">
          <w:instrText xml:space="preserve"> REF _Ref508811713 \r \h </w:instrText>
        </w:r>
        <w:r w:rsidR="00101080">
          <w:fldChar w:fldCharType="separate"/>
        </w:r>
        <w:r w:rsidR="00101080">
          <w:t>3.9.6.3</w:t>
        </w:r>
        <w:r w:rsidR="00101080">
          <w:fldChar w:fldCharType="end"/>
        </w:r>
        <w:r w:rsidR="00101080">
          <w:t xml:space="preserve"> for details of the resource string lookup procedure</w:t>
        </w:r>
      </w:ins>
      <w:ins w:id="516" w:author="Laurence Golding" w:date="2018-08-24T10:09:00Z">
        <w:r>
          <w:t>)</w:t>
        </w:r>
      </w:ins>
      <w:ins w:id="517" w:author="Laurence Golding" w:date="2018-08-24T10:07:00Z">
        <w:r>
          <w:t xml:space="preserve">. It is only </w:t>
        </w:r>
        <w:proofErr w:type="spellStart"/>
        <w:proofErr w:type="gramStart"/>
        <w:r w:rsidRPr="00864C3D">
          <w:rPr>
            <w:rStyle w:val="CODEtemp"/>
          </w:rPr>
          <w:t>result.message</w:t>
        </w:r>
        <w:proofErr w:type="gramEnd"/>
        <w:r w:rsidRPr="00864C3D">
          <w:rPr>
            <w:rStyle w:val="CODEtemp"/>
          </w:rPr>
          <w:t>.messageId</w:t>
        </w:r>
        <w:proofErr w:type="spellEnd"/>
        <w:r>
          <w:t xml:space="preserve"> that refers to a string within </w:t>
        </w:r>
        <w:proofErr w:type="spellStart"/>
        <w:r w:rsidRPr="00864C3D">
          <w:rPr>
            <w:rStyle w:val="CODEtemp"/>
          </w:rPr>
          <w:t>resources.rules</w:t>
        </w:r>
        <w:proofErr w:type="spellEnd"/>
        <w:r w:rsidRPr="00864C3D">
          <w:rPr>
            <w:rStyle w:val="CODEtemp"/>
          </w:rPr>
          <w:t>[</w:t>
        </w:r>
        <w:proofErr w:type="spellStart"/>
        <w:r w:rsidRPr="003165DD">
          <w:rPr>
            <w:rStyle w:val="CODEtemp"/>
            <w:i/>
          </w:rPr>
          <w:t>ruleId</w:t>
        </w:r>
        <w:proofErr w:type="spellEnd"/>
        <w:r w:rsidRPr="00864C3D">
          <w:rPr>
            <w:rStyle w:val="CODEtemp"/>
          </w:rPr>
          <w:t>]</w:t>
        </w:r>
      </w:ins>
      <w:ins w:id="518" w:author="Laurence Golding" w:date="2018-08-24T10:08:00Z">
        <w:r>
          <w:rPr>
            <w:rStyle w:val="CODEtemp"/>
          </w:rPr>
          <w:t>.</w:t>
        </w:r>
      </w:ins>
      <w:proofErr w:type="spellStart"/>
      <w:ins w:id="519" w:author="Laurence Golding" w:date="2018-08-24T10:07:00Z">
        <w:r w:rsidRPr="00864C3D">
          <w:rPr>
            <w:rStyle w:val="CODEtemp"/>
          </w:rPr>
          <w:t>messageStrings</w:t>
        </w:r>
        <w:r>
          <w:t>.</w:t>
        </w:r>
      </w:ins>
    </w:p>
    <w:p w14:paraId="3C136844" w14:textId="7E3CA761" w:rsidR="003165DD" w:rsidRDefault="003165DD" w:rsidP="003165DD">
      <w:pPr>
        <w:pStyle w:val="Note"/>
        <w:rPr>
          <w:ins w:id="520" w:author="Laurence Golding" w:date="2018-08-24T11:34:00Z"/>
        </w:rPr>
      </w:pPr>
      <w:ins w:id="521" w:author="Laurence Golding" w:date="2018-08-24T11:32:00Z">
        <w:r>
          <w:t>EXAMPLE</w:t>
        </w:r>
        <w:proofErr w:type="spellEnd"/>
        <w:r>
          <w:t xml:space="preserve"> 2: In this e</w:t>
        </w:r>
      </w:ins>
      <w:ins w:id="522" w:author="Laurence Golding" w:date="2018-08-24T11:33:00Z">
        <w:r>
          <w:t xml:space="preserve">xample, </w:t>
        </w:r>
        <w:proofErr w:type="spellStart"/>
        <w:proofErr w:type="gramStart"/>
        <w:r w:rsidRPr="003165DD">
          <w:rPr>
            <w:rStyle w:val="CODEtemp"/>
          </w:rPr>
          <w:t>message.messageId</w:t>
        </w:r>
        <w:proofErr w:type="spellEnd"/>
        <w:proofErr w:type="gramEnd"/>
        <w:r>
          <w:t xml:space="preserve"> refers to the property</w:t>
        </w:r>
      </w:ins>
      <w:ins w:id="523" w:author="Laurence Golding" w:date="2018-08-24T11:34:00Z">
        <w:r>
          <w:t xml:space="preserve"> named</w:t>
        </w:r>
      </w:ins>
      <w:ins w:id="524" w:author="Laurence Golding" w:date="2018-08-24T11:33:00Z">
        <w:r>
          <w:t xml:space="preserve"> </w:t>
        </w:r>
        <w:r w:rsidRPr="003165DD">
          <w:rPr>
            <w:rStyle w:val="CODEtemp"/>
          </w:rPr>
          <w:t>default</w:t>
        </w:r>
        <w:r>
          <w:t xml:space="preserve"> </w:t>
        </w:r>
      </w:ins>
      <w:ins w:id="525" w:author="Laurence Golding" w:date="2018-08-24T11:34:00Z">
        <w:r>
          <w:t>defined in</w:t>
        </w:r>
      </w:ins>
      <w:ins w:id="526" w:author="Laurence Golding" w:date="2018-08-24T11:36:00Z">
        <w:r>
          <w:t xml:space="preserve"> both the</w:t>
        </w:r>
      </w:ins>
      <w:ins w:id="527" w:author="Laurence Golding" w:date="2018-08-24T11:34:00Z">
        <w:r>
          <w:t xml:space="preserve"> </w:t>
        </w:r>
        <w:proofErr w:type="spellStart"/>
        <w:r w:rsidRPr="003165DD">
          <w:rPr>
            <w:rStyle w:val="CODEtemp"/>
          </w:rPr>
          <w:t>messageStrings</w:t>
        </w:r>
        <w:proofErr w:type="spellEnd"/>
        <w:r>
          <w:t xml:space="preserve"> property</w:t>
        </w:r>
      </w:ins>
      <w:ins w:id="528" w:author="Laurence Golding" w:date="2018-08-24T11:36:00Z">
        <w:r>
          <w:t xml:space="preserve"> and the </w:t>
        </w:r>
        <w:proofErr w:type="spellStart"/>
        <w:r w:rsidRPr="003165DD">
          <w:rPr>
            <w:rStyle w:val="CODEtemp"/>
          </w:rPr>
          <w:t>richMessageStrings</w:t>
        </w:r>
        <w:proofErr w:type="spellEnd"/>
        <w:r>
          <w:t xml:space="preserve"> property</w:t>
        </w:r>
      </w:ins>
      <w:ins w:id="529" w:author="Laurence Golding" w:date="2018-08-24T11:34:00Z">
        <w:r>
          <w:t xml:space="preserve"> of</w:t>
        </w:r>
      </w:ins>
      <w:ins w:id="530" w:author="Laurence Golding" w:date="2018-08-24T11:33:00Z">
        <w:r>
          <w:t xml:space="preserve"> the </w:t>
        </w:r>
        <w:r w:rsidRPr="003165DD">
          <w:rPr>
            <w:rStyle w:val="CODEtemp"/>
          </w:rPr>
          <w:t>rule</w:t>
        </w:r>
        <w:r>
          <w:t xml:space="preserve"> object identified by </w:t>
        </w:r>
      </w:ins>
      <w:ins w:id="531" w:author="Laurence Golding" w:date="2018-08-24T11:34:00Z">
        <w:r w:rsidRPr="003165DD">
          <w:rPr>
            <w:rStyle w:val="CODEtemp"/>
          </w:rPr>
          <w:t>"</w:t>
        </w:r>
      </w:ins>
      <w:ins w:id="532" w:author="Laurence Golding" w:date="2018-08-24T11:33:00Z">
        <w:r w:rsidRPr="003165DD">
          <w:rPr>
            <w:rStyle w:val="CODEtemp"/>
          </w:rPr>
          <w:t>CA2101</w:t>
        </w:r>
      </w:ins>
      <w:ins w:id="533" w:author="Laurence Golding" w:date="2018-08-24T11:34:00Z">
        <w:r w:rsidRPr="003165DD">
          <w:rPr>
            <w:rStyle w:val="CODEtemp"/>
          </w:rPr>
          <w:t>"</w:t>
        </w:r>
      </w:ins>
      <w:ins w:id="534" w:author="Laurence Golding" w:date="2018-08-24T11:33:00Z">
        <w:r>
          <w:t>.</w:t>
        </w:r>
      </w:ins>
    </w:p>
    <w:p w14:paraId="585213C4" w14:textId="77777777" w:rsidR="003165DD" w:rsidRDefault="003165DD" w:rsidP="003165DD">
      <w:pPr>
        <w:pStyle w:val="Codesmall"/>
        <w:rPr>
          <w:ins w:id="535" w:author="Laurence Golding" w:date="2018-08-24T11:35:00Z"/>
        </w:rPr>
      </w:pPr>
      <w:proofErr w:type="gramStart"/>
      <w:ins w:id="536" w:author="Laurence Golding" w:date="2018-08-24T11:35:00Z">
        <w:r>
          <w:t xml:space="preserve">{  </w:t>
        </w:r>
        <w:proofErr w:type="gramEnd"/>
        <w:r>
          <w:t xml:space="preserve">                               # A run object (§</w:t>
        </w:r>
        <w:r>
          <w:fldChar w:fldCharType="begin"/>
        </w:r>
        <w:r>
          <w:instrText xml:space="preserve"> REF _Ref493349997 \w \h </w:instrText>
        </w:r>
        <w:r>
          <w:fldChar w:fldCharType="separate"/>
        </w:r>
        <w:r>
          <w:t>3.11</w:t>
        </w:r>
        <w:r>
          <w:fldChar w:fldCharType="end"/>
        </w:r>
        <w:r>
          <w:t>).</w:t>
        </w:r>
      </w:ins>
    </w:p>
    <w:p w14:paraId="5FCD2BCE" w14:textId="77777777" w:rsidR="003165DD" w:rsidRDefault="003165DD" w:rsidP="003165DD">
      <w:pPr>
        <w:pStyle w:val="Codesmall"/>
        <w:rPr>
          <w:ins w:id="537" w:author="Laurence Golding" w:date="2018-08-24T11:35:00Z"/>
        </w:rPr>
      </w:pPr>
      <w:ins w:id="538" w:author="Laurence Golding" w:date="2018-08-24T11:35:00Z">
        <w:r>
          <w:t xml:space="preserve">  "results": [</w:t>
        </w:r>
      </w:ins>
    </w:p>
    <w:p w14:paraId="5D16635D" w14:textId="77777777" w:rsidR="003165DD" w:rsidRDefault="003165DD" w:rsidP="003165DD">
      <w:pPr>
        <w:pStyle w:val="Codesmall"/>
        <w:rPr>
          <w:ins w:id="539" w:author="Laurence Golding" w:date="2018-08-24T11:35:00Z"/>
        </w:rPr>
      </w:pPr>
      <w:ins w:id="540" w:author="Laurence Golding" w:date="2018-08-24T11:35:00Z">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t>3.19</w:t>
        </w:r>
        <w:r>
          <w:fldChar w:fldCharType="end"/>
        </w:r>
        <w:r>
          <w:t>).</w:t>
        </w:r>
      </w:ins>
    </w:p>
    <w:p w14:paraId="3EEEC558" w14:textId="77777777" w:rsidR="003165DD" w:rsidRDefault="003165DD" w:rsidP="003165DD">
      <w:pPr>
        <w:pStyle w:val="Codesmall"/>
        <w:rPr>
          <w:ins w:id="541" w:author="Laurence Golding" w:date="2018-08-24T11:35:00Z"/>
        </w:rPr>
      </w:pPr>
      <w:ins w:id="542" w:author="Laurence Golding" w:date="2018-08-24T11:35:00Z">
        <w:r>
          <w:t xml:space="preserve">      "</w:t>
        </w:r>
        <w:proofErr w:type="spellStart"/>
        <w:r>
          <w:t>ruleId</w:t>
        </w:r>
        <w:proofErr w:type="spellEnd"/>
        <w:r>
          <w:t>": "CA2101",</w:t>
        </w:r>
      </w:ins>
    </w:p>
    <w:p w14:paraId="54087EB5" w14:textId="77777777" w:rsidR="003165DD" w:rsidRDefault="003165DD" w:rsidP="003165DD">
      <w:pPr>
        <w:pStyle w:val="Codesmall"/>
        <w:rPr>
          <w:ins w:id="543" w:author="Laurence Golding" w:date="2018-08-24T11:35:00Z"/>
        </w:rPr>
      </w:pPr>
      <w:ins w:id="544" w:author="Laurence Golding" w:date="2018-08-24T11:35:00Z">
        <w:r>
          <w:t xml:space="preserve">      "</w:t>
        </w:r>
        <w:r>
          <w:t>message</w:t>
        </w:r>
        <w:r>
          <w:t xml:space="preserve">": </w:t>
        </w:r>
        <w:r>
          <w:t>{</w:t>
        </w:r>
      </w:ins>
    </w:p>
    <w:p w14:paraId="54ED8CF7" w14:textId="77777777" w:rsidR="003165DD" w:rsidRDefault="003165DD" w:rsidP="003165DD">
      <w:pPr>
        <w:pStyle w:val="Codesmall"/>
        <w:rPr>
          <w:ins w:id="545" w:author="Laurence Golding" w:date="2018-08-24T11:35:00Z"/>
        </w:rPr>
      </w:pPr>
      <w:ins w:id="546" w:author="Laurence Golding" w:date="2018-08-24T11:35:00Z">
        <w:r>
          <w:t xml:space="preserve">        "</w:t>
        </w:r>
        <w:proofErr w:type="spellStart"/>
        <w:r>
          <w:t>messageId</w:t>
        </w:r>
        <w:proofErr w:type="spellEnd"/>
        <w:r>
          <w:t xml:space="preserve">": </w:t>
        </w:r>
        <w:r>
          <w:t>"default"</w:t>
        </w:r>
      </w:ins>
    </w:p>
    <w:p w14:paraId="6915A3A6" w14:textId="28A35063" w:rsidR="003165DD" w:rsidRDefault="003165DD" w:rsidP="003165DD">
      <w:pPr>
        <w:pStyle w:val="Codesmall"/>
        <w:rPr>
          <w:ins w:id="547" w:author="Laurence Golding" w:date="2018-08-24T11:35:00Z"/>
        </w:rPr>
      </w:pPr>
      <w:ins w:id="548" w:author="Laurence Golding" w:date="2018-08-24T11:35:00Z">
        <w:r>
          <w:t xml:space="preserve">      }</w:t>
        </w:r>
        <w:r>
          <w:t>,</w:t>
        </w:r>
      </w:ins>
    </w:p>
    <w:p w14:paraId="7E33F99B" w14:textId="77777777" w:rsidR="003165DD" w:rsidRDefault="003165DD" w:rsidP="003165DD">
      <w:pPr>
        <w:pStyle w:val="Codesmall"/>
        <w:rPr>
          <w:ins w:id="549" w:author="Laurence Golding" w:date="2018-08-24T11:35:00Z"/>
        </w:rPr>
      </w:pPr>
      <w:ins w:id="550" w:author="Laurence Golding" w:date="2018-08-24T11:35:00Z">
        <w:r>
          <w:t xml:space="preserve">      ...</w:t>
        </w:r>
      </w:ins>
    </w:p>
    <w:p w14:paraId="2AFBBB80" w14:textId="77777777" w:rsidR="003165DD" w:rsidRDefault="003165DD" w:rsidP="003165DD">
      <w:pPr>
        <w:pStyle w:val="Codesmall"/>
        <w:rPr>
          <w:ins w:id="551" w:author="Laurence Golding" w:date="2018-08-24T11:35:00Z"/>
        </w:rPr>
      </w:pPr>
      <w:ins w:id="552" w:author="Laurence Golding" w:date="2018-08-24T11:35:00Z">
        <w:r>
          <w:t xml:space="preserve">    }</w:t>
        </w:r>
      </w:ins>
    </w:p>
    <w:p w14:paraId="1654F1A6" w14:textId="77777777" w:rsidR="003165DD" w:rsidRDefault="003165DD" w:rsidP="003165DD">
      <w:pPr>
        <w:pStyle w:val="Codesmall"/>
        <w:rPr>
          <w:ins w:id="553" w:author="Laurence Golding" w:date="2018-08-24T11:35:00Z"/>
        </w:rPr>
      </w:pPr>
      <w:ins w:id="554" w:author="Laurence Golding" w:date="2018-08-24T11:35:00Z">
        <w:r>
          <w:t xml:space="preserve">  ],</w:t>
        </w:r>
      </w:ins>
    </w:p>
    <w:p w14:paraId="53C7201B" w14:textId="77777777" w:rsidR="003165DD" w:rsidRDefault="003165DD" w:rsidP="003165DD">
      <w:pPr>
        <w:pStyle w:val="Codesmall"/>
        <w:rPr>
          <w:ins w:id="555" w:author="Laurence Golding" w:date="2018-08-24T11:35:00Z"/>
        </w:rPr>
      </w:pPr>
    </w:p>
    <w:p w14:paraId="19278B7F" w14:textId="77777777" w:rsidR="003165DD" w:rsidRDefault="003165DD" w:rsidP="003165DD">
      <w:pPr>
        <w:pStyle w:val="Codesmall"/>
        <w:rPr>
          <w:ins w:id="556" w:author="Laurence Golding" w:date="2018-08-24T11:35:00Z"/>
        </w:rPr>
      </w:pPr>
      <w:ins w:id="557" w:author="Laurence Golding" w:date="2018-08-24T11:35:00Z">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t>3.35</w:t>
        </w:r>
        <w:r>
          <w:fldChar w:fldCharType="end"/>
        </w:r>
        <w:r>
          <w:t>).</w:t>
        </w:r>
      </w:ins>
    </w:p>
    <w:p w14:paraId="1D1F38E4" w14:textId="77777777" w:rsidR="003165DD" w:rsidRDefault="003165DD" w:rsidP="003165DD">
      <w:pPr>
        <w:pStyle w:val="Codesmall"/>
        <w:rPr>
          <w:ins w:id="558" w:author="Laurence Golding" w:date="2018-08-24T11:35:00Z"/>
        </w:rPr>
      </w:pPr>
      <w:ins w:id="559" w:author="Laurence Golding" w:date="2018-08-24T11:35:00Z">
        <w:r>
          <w:t xml:space="preserve">    "rules": {</w:t>
        </w:r>
      </w:ins>
    </w:p>
    <w:p w14:paraId="51D64DAE" w14:textId="77777777" w:rsidR="003165DD" w:rsidRDefault="003165DD" w:rsidP="003165DD">
      <w:pPr>
        <w:pStyle w:val="Codesmall"/>
        <w:rPr>
          <w:ins w:id="560" w:author="Laurence Golding" w:date="2018-08-24T11:35:00Z"/>
        </w:rPr>
      </w:pPr>
      <w:ins w:id="561" w:author="Laurence Golding" w:date="2018-08-24T11:35:00Z">
        <w:r>
          <w:t xml:space="preserve">      "CA2101": {</w:t>
        </w:r>
      </w:ins>
    </w:p>
    <w:p w14:paraId="256EF7A9" w14:textId="77777777" w:rsidR="003165DD" w:rsidRDefault="003165DD" w:rsidP="003165DD">
      <w:pPr>
        <w:pStyle w:val="Codesmall"/>
        <w:rPr>
          <w:ins w:id="562" w:author="Laurence Golding" w:date="2018-08-24T11:35:00Z"/>
        </w:rPr>
      </w:pPr>
      <w:ins w:id="563" w:author="Laurence Golding" w:date="2018-08-24T11:35:00Z">
        <w:r>
          <w:t xml:space="preserve">        "id": "CA2101",</w:t>
        </w:r>
      </w:ins>
    </w:p>
    <w:p w14:paraId="2D1FD401" w14:textId="77777777" w:rsidR="003165DD" w:rsidRDefault="003165DD" w:rsidP="003165DD">
      <w:pPr>
        <w:pStyle w:val="Codesmall"/>
        <w:rPr>
          <w:ins w:id="564" w:author="Laurence Golding" w:date="2018-08-24T11:35:00Z"/>
        </w:rPr>
      </w:pPr>
      <w:ins w:id="565" w:author="Laurence Golding" w:date="2018-08-24T11:35:00Z">
        <w:r>
          <w:t xml:space="preserve">        "</w:t>
        </w:r>
        <w:proofErr w:type="spellStart"/>
        <w:r>
          <w:t>messageStrings</w:t>
        </w:r>
        <w:proofErr w:type="spellEnd"/>
        <w:r>
          <w:t>": {</w:t>
        </w:r>
      </w:ins>
    </w:p>
    <w:p w14:paraId="3914FA63" w14:textId="77777777" w:rsidR="003165DD" w:rsidRDefault="003165DD" w:rsidP="003165DD">
      <w:pPr>
        <w:pStyle w:val="Codesmall"/>
        <w:rPr>
          <w:ins w:id="566" w:author="Laurence Golding" w:date="2018-08-24T11:35:00Z"/>
        </w:rPr>
      </w:pPr>
      <w:ins w:id="567" w:author="Laurence Golding" w:date="2018-08-24T11:35:00Z">
        <w:r>
          <w:t xml:space="preserve">          "default": "This is the default message for this rule.",</w:t>
        </w:r>
      </w:ins>
    </w:p>
    <w:p w14:paraId="74D68180" w14:textId="77777777" w:rsidR="003165DD" w:rsidRDefault="003165DD" w:rsidP="003165DD">
      <w:pPr>
        <w:pStyle w:val="Codesmall"/>
        <w:rPr>
          <w:ins w:id="568" w:author="Laurence Golding" w:date="2018-08-24T11:35:00Z"/>
        </w:rPr>
      </w:pPr>
      <w:ins w:id="569" w:author="Laurence Golding" w:date="2018-08-24T11:35:00Z">
        <w:r>
          <w:t xml:space="preserve">          "special": "This is another message for this rule, used in special cases."</w:t>
        </w:r>
      </w:ins>
    </w:p>
    <w:p w14:paraId="64330E06" w14:textId="77777777" w:rsidR="003165DD" w:rsidRDefault="003165DD" w:rsidP="003165DD">
      <w:pPr>
        <w:pStyle w:val="Codesmall"/>
        <w:rPr>
          <w:ins w:id="570" w:author="Laurence Golding" w:date="2018-08-24T11:35:00Z"/>
        </w:rPr>
      </w:pPr>
      <w:ins w:id="571" w:author="Laurence Golding" w:date="2018-08-24T11:35:00Z">
        <w:r>
          <w:t xml:space="preserve">        },</w:t>
        </w:r>
      </w:ins>
    </w:p>
    <w:p w14:paraId="15ADE635" w14:textId="77777777" w:rsidR="003165DD" w:rsidRDefault="003165DD" w:rsidP="003165DD">
      <w:pPr>
        <w:pStyle w:val="Codesmall"/>
        <w:rPr>
          <w:ins w:id="572" w:author="Laurence Golding" w:date="2018-08-24T11:35:00Z"/>
        </w:rPr>
      </w:pPr>
      <w:ins w:id="573" w:author="Laurence Golding" w:date="2018-08-24T11:35:00Z">
        <w:r>
          <w:t xml:space="preserve">        "</w:t>
        </w:r>
        <w:proofErr w:type="spellStart"/>
        <w:r>
          <w:t>richMessageStrings</w:t>
        </w:r>
        <w:proofErr w:type="spellEnd"/>
        <w:r>
          <w:t>": {</w:t>
        </w:r>
      </w:ins>
    </w:p>
    <w:p w14:paraId="4B65338E" w14:textId="77777777" w:rsidR="003165DD" w:rsidRDefault="003165DD" w:rsidP="003165DD">
      <w:pPr>
        <w:pStyle w:val="Codesmall"/>
        <w:rPr>
          <w:ins w:id="574" w:author="Laurence Golding" w:date="2018-08-24T11:35:00Z"/>
        </w:rPr>
      </w:pPr>
      <w:ins w:id="575" w:author="Laurence Golding" w:date="2018-08-24T11:35:00Z">
        <w:r>
          <w:t xml:space="preserve">          "default": "This is _the_ default message for **this** rule.",</w:t>
        </w:r>
      </w:ins>
    </w:p>
    <w:p w14:paraId="0477A030" w14:textId="386A4723" w:rsidR="003165DD" w:rsidRDefault="003165DD" w:rsidP="003165DD">
      <w:pPr>
        <w:pStyle w:val="Codesmall"/>
        <w:rPr>
          <w:ins w:id="576" w:author="Laurence Golding" w:date="2018-08-24T11:35:00Z"/>
        </w:rPr>
      </w:pPr>
      <w:ins w:id="577" w:author="Laurence Golding" w:date="2018-08-24T11:35:00Z">
        <w:r>
          <w:t xml:space="preserve">          "special": "This is another message for this rule, used in </w:t>
        </w:r>
        <w:proofErr w:type="spellStart"/>
        <w:r>
          <w:t>special_cases</w:t>
        </w:r>
        <w:proofErr w:type="spellEnd"/>
        <w:r>
          <w:t>."</w:t>
        </w:r>
      </w:ins>
    </w:p>
    <w:p w14:paraId="7C48FD7E" w14:textId="77777777" w:rsidR="003165DD" w:rsidRDefault="003165DD" w:rsidP="003165DD">
      <w:pPr>
        <w:pStyle w:val="Codesmall"/>
        <w:rPr>
          <w:ins w:id="578" w:author="Laurence Golding" w:date="2018-08-24T11:35:00Z"/>
        </w:rPr>
      </w:pPr>
      <w:ins w:id="579" w:author="Laurence Golding" w:date="2018-08-24T11:35:00Z">
        <w:r>
          <w:t xml:space="preserve">        }</w:t>
        </w:r>
      </w:ins>
    </w:p>
    <w:p w14:paraId="1731C37C" w14:textId="77777777" w:rsidR="003165DD" w:rsidRDefault="003165DD" w:rsidP="003165DD">
      <w:pPr>
        <w:pStyle w:val="Codesmall"/>
        <w:rPr>
          <w:ins w:id="580" w:author="Laurence Golding" w:date="2018-08-24T11:35:00Z"/>
        </w:rPr>
      </w:pPr>
      <w:ins w:id="581" w:author="Laurence Golding" w:date="2018-08-24T11:35:00Z">
        <w:r>
          <w:t xml:space="preserve">      }</w:t>
        </w:r>
      </w:ins>
    </w:p>
    <w:p w14:paraId="6B25377F" w14:textId="77777777" w:rsidR="003165DD" w:rsidRDefault="003165DD" w:rsidP="003165DD">
      <w:pPr>
        <w:pStyle w:val="Codesmall"/>
        <w:rPr>
          <w:ins w:id="582" w:author="Laurence Golding" w:date="2018-08-24T11:35:00Z"/>
        </w:rPr>
      </w:pPr>
      <w:ins w:id="583" w:author="Laurence Golding" w:date="2018-08-24T11:35:00Z">
        <w:r>
          <w:t xml:space="preserve">    }</w:t>
        </w:r>
      </w:ins>
    </w:p>
    <w:p w14:paraId="0DCEFFF8" w14:textId="77777777" w:rsidR="003165DD" w:rsidRDefault="003165DD" w:rsidP="003165DD">
      <w:pPr>
        <w:pStyle w:val="Codesmall"/>
        <w:rPr>
          <w:ins w:id="584" w:author="Laurence Golding" w:date="2018-08-24T11:35:00Z"/>
        </w:rPr>
      </w:pPr>
      <w:ins w:id="585" w:author="Laurence Golding" w:date="2018-08-24T11:35:00Z">
        <w:r>
          <w:t xml:space="preserve">  }</w:t>
        </w:r>
      </w:ins>
    </w:p>
    <w:p w14:paraId="593E983F" w14:textId="77777777" w:rsidR="003165DD" w:rsidRDefault="003165DD" w:rsidP="003165DD">
      <w:pPr>
        <w:pStyle w:val="Codesmall"/>
        <w:rPr>
          <w:ins w:id="586" w:author="Laurence Golding" w:date="2018-08-24T11:35:00Z"/>
        </w:rPr>
      </w:pPr>
      <w:ins w:id="587" w:author="Laurence Golding" w:date="2018-08-24T11:35:00Z">
        <w:r>
          <w:t>}</w:t>
        </w:r>
      </w:ins>
    </w:p>
    <w:p w14:paraId="7F93C2E0" w14:textId="77777777" w:rsidR="003165DD" w:rsidRPr="003165DD" w:rsidRDefault="003165DD" w:rsidP="003165DD">
      <w:pPr>
        <w:pStyle w:val="Codesmall"/>
        <w:rPr>
          <w:ins w:id="588" w:author="Laurence Golding" w:date="2018-08-24T11:32:00Z"/>
        </w:rPr>
      </w:pPr>
    </w:p>
    <w:p w14:paraId="0AA62A1C" w14:textId="77EE2FB8" w:rsidR="00C55966" w:rsidDel="003165DD" w:rsidRDefault="00C55966" w:rsidP="00401BB5">
      <w:pPr>
        <w:pStyle w:val="Heading3"/>
        <w:rPr>
          <w:del w:id="589" w:author="Laurence Golding" w:date="2018-08-24T11:37:00Z"/>
        </w:rPr>
      </w:pPr>
      <w:bookmarkStart w:id="590" w:name="_Ref508874628"/>
      <w:bookmarkStart w:id="591" w:name="_Toc516224814"/>
      <w:bookmarkStart w:id="592" w:name="_Hlk513212230"/>
      <w:del w:id="593" w:author="Laurence Golding" w:date="2018-08-24T11:37:00Z">
        <w:r w:rsidDel="003165DD">
          <w:delText>ruleMessageId property</w:delText>
        </w:r>
        <w:bookmarkEnd w:id="590"/>
        <w:bookmarkEnd w:id="591"/>
      </w:del>
    </w:p>
    <w:bookmarkEnd w:id="592"/>
    <w:p w14:paraId="4698A3C5" w14:textId="755FDC36" w:rsidR="00C55966" w:rsidDel="003165DD" w:rsidRDefault="00C55966" w:rsidP="00C55966">
      <w:pPr>
        <w:rPr>
          <w:del w:id="594" w:author="Laurence Golding" w:date="2018-08-24T11:37:00Z"/>
        </w:rPr>
      </w:pPr>
      <w:del w:id="595" w:author="Laurence Golding" w:date="2018-08-24T11:37:00Z">
        <w:r w:rsidDel="003165DD">
          <w:delText xml:space="preserve">A </w:delText>
        </w:r>
        <w:r w:rsidRPr="002C64CA" w:rsidDel="003165DD">
          <w:rPr>
            <w:rStyle w:val="CODEtemp"/>
          </w:rPr>
          <w:delText>result</w:delText>
        </w:r>
        <w:r w:rsidDel="003165DD">
          <w:delText xml:space="preserve"> object </w:delText>
        </w:r>
        <w:r w:rsidDel="003165DD">
          <w:rPr>
            <w:b/>
          </w:rPr>
          <w:delText>MAY</w:delText>
        </w:r>
        <w:r w:rsidDel="003165DD">
          <w:delText xml:space="preserve"> contain a property named </w:delText>
        </w:r>
        <w:r w:rsidRPr="002C64CA" w:rsidDel="003165DD">
          <w:rPr>
            <w:rStyle w:val="CODEtemp"/>
          </w:rPr>
          <w:delText>ruleMessageId</w:delText>
        </w:r>
        <w:r w:rsidDel="003165DD">
          <w:delText xml:space="preserve"> whose value is a string</w:delText>
        </w:r>
        <w:r w:rsidRPr="002C64CA" w:rsidDel="003165DD">
          <w:delText xml:space="preserve"> </w:delText>
        </w:r>
        <w:r w:rsidDel="003165DD">
          <w:delText>that identifies the message within the rule metadata for the rule used in this result.</w:delText>
        </w:r>
        <w:r w:rsidR="00F20219" w:rsidRPr="00F20219" w:rsidDel="003165DD">
          <w:delText xml:space="preserve"> </w:delText>
        </w:r>
        <w:r w:rsidR="00F20219" w:rsidDel="003165DD">
          <w:delText xml:space="preserve">If </w:delText>
        </w:r>
        <w:r w:rsidR="00F20219" w:rsidDel="003165DD">
          <w:rPr>
            <w:rStyle w:val="CODEtemp"/>
          </w:rPr>
          <w:delText>ruleM</w:delText>
        </w:r>
        <w:r w:rsidR="00F20219" w:rsidRPr="00D177BA" w:rsidDel="003165DD">
          <w:rPr>
            <w:rStyle w:val="CODEtemp"/>
          </w:rPr>
          <w:delText>essage</w:delText>
        </w:r>
        <w:r w:rsidR="00F20219" w:rsidDel="003165DD">
          <w:rPr>
            <w:rStyle w:val="CODEtemp"/>
          </w:rPr>
          <w:delText>Id</w:delText>
        </w:r>
        <w:r w:rsidR="00F20219" w:rsidDel="003165DD">
          <w:delText xml:space="preserve"> is absent, </w:delText>
        </w:r>
        <w:r w:rsidR="00F20219" w:rsidDel="003165DD">
          <w:rPr>
            <w:rStyle w:val="CODEtemp"/>
          </w:rPr>
          <w:delText>m</w:delText>
        </w:r>
        <w:r w:rsidR="00F20219" w:rsidRPr="00D177BA" w:rsidDel="003165DD">
          <w:rPr>
            <w:rStyle w:val="CODEtemp"/>
          </w:rPr>
          <w:delText>essage</w:delText>
        </w:r>
        <w:r w:rsidR="00F20219" w:rsidDel="003165DD">
          <w:delText xml:space="preserve"> (§</w:delText>
        </w:r>
        <w:r w:rsidR="00F20219" w:rsidDel="003165DD">
          <w:fldChar w:fldCharType="begin"/>
        </w:r>
        <w:r w:rsidR="00F20219" w:rsidDel="003165DD">
          <w:delInstrText xml:space="preserve"> REF _Ref493426628 \r \h </w:delInstrText>
        </w:r>
        <w:r w:rsidR="00F20219" w:rsidDel="003165DD">
          <w:fldChar w:fldCharType="separate"/>
        </w:r>
        <w:r w:rsidR="00331070" w:rsidDel="003165DD">
          <w:delText>3.19.8</w:delText>
        </w:r>
        <w:r w:rsidR="00F20219" w:rsidDel="003165DD">
          <w:fldChar w:fldCharType="end"/>
        </w:r>
        <w:r w:rsidR="00F20219" w:rsidDel="003165DD">
          <w:delText xml:space="preserve">) </w:delText>
        </w:r>
        <w:r w:rsidR="00F20219" w:rsidDel="003165DD">
          <w:rPr>
            <w:b/>
          </w:rPr>
          <w:delText>SHALL</w:delText>
        </w:r>
        <w:r w:rsidR="00F20219" w:rsidDel="003165DD">
          <w:delText xml:space="preserve"> be present. Both </w:delText>
        </w:r>
        <w:r w:rsidR="00F20219" w:rsidRPr="00D177BA" w:rsidDel="003165DD">
          <w:rPr>
            <w:rStyle w:val="CODEtemp"/>
          </w:rPr>
          <w:delText>message</w:delText>
        </w:r>
        <w:r w:rsidR="00F20219" w:rsidDel="003165DD">
          <w:delText xml:space="preserve"> and </w:delText>
        </w:r>
        <w:r w:rsidR="00F20219" w:rsidRPr="00D177BA" w:rsidDel="003165DD">
          <w:rPr>
            <w:rStyle w:val="CODEtemp"/>
          </w:rPr>
          <w:delText>ruleMessageI</w:delText>
        </w:r>
        <w:r w:rsidR="00F20219" w:rsidDel="003165DD">
          <w:rPr>
            <w:rStyle w:val="CODEtemp"/>
          </w:rPr>
          <w:delText>d</w:delText>
        </w:r>
        <w:r w:rsidR="00F20219" w:rsidRPr="00D177BA" w:rsidDel="003165DD">
          <w:delText xml:space="preserve"> </w:delText>
        </w:r>
        <w:r w:rsidR="00F20219" w:rsidDel="003165DD">
          <w:rPr>
            <w:b/>
          </w:rPr>
          <w:delText>MAY</w:delText>
        </w:r>
        <w:r w:rsidR="00F20219" w:rsidDel="003165DD">
          <w:delText xml:space="preserve"> be present. See §</w:delText>
        </w:r>
        <w:r w:rsidR="00F20219" w:rsidDel="003165DD">
          <w:fldChar w:fldCharType="begin"/>
        </w:r>
        <w:r w:rsidR="00F20219" w:rsidDel="003165DD">
          <w:delInstrText xml:space="preserve"> REF _Ref509922615 \r \h </w:delInstrText>
        </w:r>
        <w:r w:rsidR="00F20219" w:rsidDel="003165DD">
          <w:fldChar w:fldCharType="separate"/>
        </w:r>
        <w:r w:rsidR="00331070" w:rsidDel="003165DD">
          <w:delText>3.19.2</w:delText>
        </w:r>
        <w:r w:rsidR="00F20219" w:rsidDel="003165DD">
          <w:fldChar w:fldCharType="end"/>
        </w:r>
        <w:r w:rsidR="00F20219" w:rsidDel="003165DD">
          <w:delText xml:space="preserve"> for more information.</w:delText>
        </w:r>
      </w:del>
    </w:p>
    <w:p w14:paraId="5B30BCC5" w14:textId="4D52CCFC" w:rsidR="00C55966" w:rsidDel="003165DD" w:rsidRDefault="000F5B03" w:rsidP="00C55966">
      <w:pPr>
        <w:rPr>
          <w:del w:id="596" w:author="Laurence Golding" w:date="2018-08-24T11:37:00Z"/>
        </w:rPr>
      </w:pPr>
      <w:del w:id="597" w:author="Laurence Golding" w:date="2018-08-24T11:37:00Z">
        <w:r w:rsidDel="003165DD">
          <w:delText xml:space="preserve">If </w:delText>
        </w:r>
        <w:r w:rsidRPr="0034799C" w:rsidDel="003165DD">
          <w:rPr>
            <w:rStyle w:val="CODEtemp"/>
          </w:rPr>
          <w:delText>resources.rules</w:delText>
        </w:r>
        <w:r w:rsidDel="003165DD">
          <w:delText xml:space="preserve"> (§</w:delText>
        </w:r>
        <w:r w:rsidDel="003165DD">
          <w:fldChar w:fldCharType="begin"/>
        </w:r>
        <w:r w:rsidDel="003165DD">
          <w:delInstrText xml:space="preserve"> REF _Ref493404878 \r \h </w:delInstrText>
        </w:r>
        <w:r w:rsidDel="003165DD">
          <w:fldChar w:fldCharType="separate"/>
        </w:r>
        <w:r w:rsidR="00331070" w:rsidDel="003165DD">
          <w:delText>3.11.17</w:delText>
        </w:r>
        <w:r w:rsidDel="003165DD">
          <w:fldChar w:fldCharType="end"/>
        </w:r>
        <w:r w:rsidDel="003165DD">
          <w:delText>, §</w:delText>
        </w:r>
        <w:r w:rsidDel="003165DD">
          <w:fldChar w:fldCharType="begin"/>
        </w:r>
        <w:r w:rsidDel="003165DD">
          <w:delInstrText xml:space="preserve"> REF _Ref508870783 \r \h </w:delInstrText>
        </w:r>
        <w:r w:rsidDel="003165DD">
          <w:fldChar w:fldCharType="separate"/>
        </w:r>
        <w:r w:rsidR="00331070" w:rsidDel="003165DD">
          <w:delText>3.35.3</w:delText>
        </w:r>
        <w:r w:rsidDel="003165DD">
          <w:fldChar w:fldCharType="end"/>
        </w:r>
        <w:r w:rsidDel="003165DD">
          <w:delText xml:space="preserve">) is present on the containing </w:delText>
        </w:r>
        <w:r w:rsidRPr="00E5352F" w:rsidDel="003165DD">
          <w:rPr>
            <w:rStyle w:val="CODEtemp"/>
          </w:rPr>
          <w:delText>run</w:delText>
        </w:r>
        <w:r w:rsidDel="003165DD">
          <w:delText xml:space="preserve"> object (§</w:delText>
        </w:r>
        <w:r w:rsidDel="003165DD">
          <w:fldChar w:fldCharType="begin"/>
        </w:r>
        <w:r w:rsidDel="003165DD">
          <w:delInstrText xml:space="preserve"> REF _Ref493349997 \r \h </w:delInstrText>
        </w:r>
        <w:r w:rsidDel="003165DD">
          <w:fldChar w:fldCharType="separate"/>
        </w:r>
        <w:r w:rsidR="00331070" w:rsidDel="003165DD">
          <w:delText>3.11</w:delText>
        </w:r>
        <w:r w:rsidDel="003165DD">
          <w:fldChar w:fldCharType="end"/>
        </w:r>
        <w:r w:rsidDel="003165DD">
          <w:delText xml:space="preserve">), then </w:delText>
        </w:r>
        <w:r w:rsidR="00C55966" w:rsidDel="003165DD">
          <w:rPr>
            <w:rStyle w:val="CODEtemp"/>
          </w:rPr>
          <w:delText>ruleMessageId</w:delText>
        </w:r>
        <w:r w:rsidR="00C55966" w:rsidDel="003165DD">
          <w:delText xml:space="preserve"> </w:delText>
        </w:r>
        <w:r w:rsidR="00C55966" w:rsidRPr="002C64CA" w:rsidDel="003165DD">
          <w:rPr>
            <w:b/>
          </w:rPr>
          <w:delText>SHALL</w:delText>
        </w:r>
        <w:r w:rsidR="00C55966" w:rsidDel="003165DD">
          <w:delText xml:space="preserve"> </w:delText>
        </w:r>
        <w:r w:rsidDel="003165DD">
          <w:delText>equal</w:delText>
        </w:r>
        <w:r w:rsidR="00C55966" w:rsidDel="003165DD">
          <w:delText xml:space="preserve"> one of the property names in the </w:delText>
        </w:r>
        <w:r w:rsidR="00C55966" w:rsidRPr="002C64CA" w:rsidDel="003165DD">
          <w:rPr>
            <w:rStyle w:val="CODEtemp"/>
          </w:rPr>
          <w:delText>messageStrings</w:delText>
        </w:r>
        <w:r w:rsidR="00C55966" w:rsidDel="003165DD">
          <w:delText xml:space="preserve"> property (§</w:delText>
        </w:r>
        <w:r w:rsidR="00C55966" w:rsidDel="003165DD">
          <w:fldChar w:fldCharType="begin"/>
        </w:r>
        <w:r w:rsidR="00C55966" w:rsidDel="003165DD">
          <w:delInstrText xml:space="preserve"> REF _Ref493345139 \w \h </w:delInstrText>
        </w:r>
        <w:r w:rsidR="00C55966" w:rsidDel="003165DD">
          <w:fldChar w:fldCharType="separate"/>
        </w:r>
        <w:r w:rsidR="00331070" w:rsidDel="003165DD">
          <w:delText>3.36.7</w:delText>
        </w:r>
        <w:r w:rsidR="00C55966" w:rsidDel="003165DD">
          <w:fldChar w:fldCharType="end"/>
        </w:r>
        <w:r w:rsidR="00C55966" w:rsidDel="003165DD">
          <w:delText xml:space="preserve">) of the </w:delText>
        </w:r>
        <w:r w:rsidR="00C55966" w:rsidRPr="003630EE" w:rsidDel="003165DD">
          <w:rPr>
            <w:rStyle w:val="CODEtemp"/>
          </w:rPr>
          <w:delText>rule</w:delText>
        </w:r>
        <w:r w:rsidR="00C55966" w:rsidDel="003165DD">
          <w:delText xml:space="preserve"> object (§</w:delText>
        </w:r>
        <w:r w:rsidR="00C55966" w:rsidDel="003165DD">
          <w:fldChar w:fldCharType="begin"/>
        </w:r>
        <w:r w:rsidR="00C55966" w:rsidDel="003165DD">
          <w:delInstrText xml:space="preserve"> REF _Ref508814067 \r \h </w:delInstrText>
        </w:r>
        <w:r w:rsidR="00C55966" w:rsidDel="003165DD">
          <w:fldChar w:fldCharType="separate"/>
        </w:r>
        <w:r w:rsidR="00331070" w:rsidDel="003165DD">
          <w:delText>3.36</w:delText>
        </w:r>
        <w:r w:rsidR="00C55966" w:rsidDel="003165DD">
          <w:fldChar w:fldCharType="end"/>
        </w:r>
        <w:r w:rsidR="00C55966" w:rsidDel="003165DD">
          <w:delText>) whose propert</w:delText>
        </w:r>
        <w:r w:rsidR="000D3BCC" w:rsidDel="003165DD">
          <w:delText xml:space="preserve">y name within </w:delText>
        </w:r>
        <w:r w:rsidR="000D3BCC" w:rsidRPr="000D3BCC" w:rsidDel="003165DD">
          <w:rPr>
            <w:rStyle w:val="CODEtemp"/>
          </w:rPr>
          <w:delText>resources.rules</w:delText>
        </w:r>
        <w:r w:rsidR="000D3BCC" w:rsidDel="003165DD">
          <w:delText xml:space="preserve"> equals </w:delText>
        </w:r>
        <w:r w:rsidR="00C55966" w:rsidDel="003165DD">
          <w:delText xml:space="preserve">the </w:delText>
        </w:r>
        <w:r w:rsidR="00C55966" w:rsidRPr="002C64CA" w:rsidDel="003165DD">
          <w:rPr>
            <w:rStyle w:val="CODEtemp"/>
          </w:rPr>
          <w:delText>ruleId</w:delText>
        </w:r>
        <w:r w:rsidR="00C55966" w:rsidDel="003165DD">
          <w:delText xml:space="preserve"> property (§</w:delText>
        </w:r>
        <w:r w:rsidR="000D3BCC" w:rsidDel="003165DD">
          <w:fldChar w:fldCharType="begin"/>
        </w:r>
        <w:r w:rsidR="000D3BCC" w:rsidDel="003165DD">
          <w:delInstrText xml:space="preserve"> REF _Ref513193500 \r \h </w:delInstrText>
        </w:r>
        <w:r w:rsidR="000D3BCC" w:rsidDel="003165DD">
          <w:fldChar w:fldCharType="separate"/>
        </w:r>
        <w:r w:rsidR="00331070" w:rsidDel="003165DD">
          <w:delText>3.19.6</w:delText>
        </w:r>
        <w:r w:rsidR="000D3BCC" w:rsidDel="003165DD">
          <w:fldChar w:fldCharType="end"/>
        </w:r>
        <w:r w:rsidR="00C55966" w:rsidDel="003165DD">
          <w:delText xml:space="preserve">) of </w:delText>
        </w:r>
        <w:r w:rsidR="000D3BCC" w:rsidDel="003165DD">
          <w:delText>this</w:delText>
        </w:r>
        <w:r w:rsidR="00C55966" w:rsidDel="003165DD">
          <w:delText xml:space="preserve"> </w:delText>
        </w:r>
        <w:r w:rsidR="00C55966" w:rsidRPr="002C64CA" w:rsidDel="003165DD">
          <w:rPr>
            <w:rStyle w:val="CODEtemp"/>
          </w:rPr>
          <w:delText>result</w:delText>
        </w:r>
        <w:r w:rsidR="00C55966" w:rsidDel="003165DD">
          <w:delText xml:space="preserve"> object.</w:delText>
        </w:r>
        <w:r w:rsidR="00BB40BE" w:rsidDel="003165DD">
          <w:delText xml:space="preserve"> </w:delText>
        </w:r>
        <w:r w:rsidR="00C55966" w:rsidRPr="002C64CA" w:rsidDel="003165DD">
          <w:rPr>
            <w:rStyle w:val="CODEtemp"/>
          </w:rPr>
          <w:delText>ruleMessageId</w:delText>
        </w:r>
        <w:r w:rsidR="00C55966" w:rsidDel="003165DD">
          <w:delText xml:space="preserve"> </w:delText>
        </w:r>
        <w:r w:rsidR="00C55966" w:rsidRPr="002C64CA" w:rsidDel="003165DD">
          <w:rPr>
            <w:b/>
          </w:rPr>
          <w:delText>MAY</w:delText>
        </w:r>
        <w:r w:rsidR="00C55966" w:rsidDel="003165DD">
          <w:delText xml:space="preserve"> also </w:delText>
        </w:r>
        <w:r w:rsidR="000D3BCC" w:rsidDel="003165DD">
          <w:delText>equal</w:delText>
        </w:r>
        <w:r w:rsidR="00C55966" w:rsidDel="003165DD">
          <w:delText xml:space="preserve"> one of the property names in the </w:delText>
        </w:r>
        <w:r w:rsidR="00C55966" w:rsidRPr="002C64CA" w:rsidDel="003165DD">
          <w:rPr>
            <w:rStyle w:val="CODEtemp"/>
          </w:rPr>
          <w:delText>richMessageStrings</w:delText>
        </w:r>
        <w:r w:rsidR="00C55966" w:rsidDel="003165DD">
          <w:delText xml:space="preserve"> property (§</w:delText>
        </w:r>
        <w:r w:rsidR="00C55966" w:rsidDel="003165DD">
          <w:fldChar w:fldCharType="begin"/>
        </w:r>
        <w:r w:rsidR="00C55966" w:rsidDel="003165DD">
          <w:delInstrText xml:space="preserve"> REF _Ref503366474 \w \h </w:delInstrText>
        </w:r>
        <w:r w:rsidR="00C55966" w:rsidDel="003165DD">
          <w:fldChar w:fldCharType="separate"/>
        </w:r>
        <w:r w:rsidR="00331070" w:rsidDel="003165DD">
          <w:delText>3.36.8</w:delText>
        </w:r>
        <w:r w:rsidR="00C55966" w:rsidDel="003165DD">
          <w:fldChar w:fldCharType="end"/>
        </w:r>
        <w:r w:rsidR="00C55966" w:rsidDel="003165DD">
          <w:delText xml:space="preserve">) of that </w:delText>
        </w:r>
        <w:r w:rsidR="00C55966" w:rsidRPr="002C64CA" w:rsidDel="003165DD">
          <w:rPr>
            <w:rStyle w:val="CODEtemp"/>
          </w:rPr>
          <w:delText>rule</w:delText>
        </w:r>
        <w:r w:rsidR="00C55966" w:rsidDel="003165DD">
          <w:delText xml:space="preserve"> object.</w:delText>
        </w:r>
      </w:del>
    </w:p>
    <w:p w14:paraId="77C6C3FB" w14:textId="0C93C344" w:rsidR="00C55966" w:rsidDel="003165DD" w:rsidRDefault="00C55966" w:rsidP="00C55966">
      <w:pPr>
        <w:pStyle w:val="Note"/>
        <w:rPr>
          <w:del w:id="598" w:author="Laurence Golding" w:date="2018-08-24T11:37:00Z"/>
        </w:rPr>
      </w:pPr>
      <w:del w:id="599" w:author="Laurence Golding" w:date="2018-08-24T11:37:00Z">
        <w:r w:rsidDel="003165DD">
          <w:delText>EXAMPLE</w:delText>
        </w:r>
        <w:r w:rsidR="00B541E2" w:rsidDel="003165DD">
          <w:delText xml:space="preserve"> 1</w:delText>
        </w:r>
        <w:r w:rsidDel="003165DD">
          <w:delText xml:space="preserve">: In this example, the </w:delText>
        </w:r>
        <w:r w:rsidRPr="002C64CA" w:rsidDel="003165DD">
          <w:rPr>
            <w:rStyle w:val="CODEtemp"/>
          </w:rPr>
          <w:delText>result</w:delText>
        </w:r>
        <w:r w:rsidDel="003165DD">
          <w:delText xml:space="preserve"> object’s </w:delText>
        </w:r>
        <w:r w:rsidR="005333CD" w:rsidDel="003165DD">
          <w:rPr>
            <w:rStyle w:val="CODEtemp"/>
          </w:rPr>
          <w:delText>ruleI</w:delText>
        </w:r>
        <w:r w:rsidRPr="002C64CA" w:rsidDel="003165DD">
          <w:rPr>
            <w:rStyle w:val="CODEtemp"/>
          </w:rPr>
          <w:delText>d</w:delText>
        </w:r>
        <w:r w:rsidDel="003165DD">
          <w:delText xml:space="preserve"> and </w:delText>
        </w:r>
        <w:r w:rsidRPr="002C64CA" w:rsidDel="003165DD">
          <w:rPr>
            <w:rStyle w:val="CODEtemp"/>
          </w:rPr>
          <w:delText>ruleMessageId</w:delText>
        </w:r>
        <w:r w:rsidDel="003165DD">
          <w:delText xml:space="preserve"> properties together specify the string identified by </w:delText>
        </w:r>
        <w:r w:rsidRPr="002C64CA" w:rsidDel="003165DD">
          <w:rPr>
            <w:rStyle w:val="CODEtemp"/>
          </w:rPr>
          <w:delText>"default"</w:delText>
        </w:r>
        <w:r w:rsidDel="003165DD">
          <w:delText xml:space="preserve"> within the rule metadata for the rule whose </w:delText>
        </w:r>
        <w:r w:rsidR="00F912B7" w:rsidDel="003165DD">
          <w:delText xml:space="preserve">property name within </w:delText>
        </w:r>
        <w:r w:rsidR="00F912B7" w:rsidRPr="0034799C" w:rsidDel="003165DD">
          <w:rPr>
            <w:rStyle w:val="CODEtemp"/>
          </w:rPr>
          <w:delText>resources.rules</w:delText>
        </w:r>
        <w:r w:rsidR="00F912B7" w:rsidDel="003165DD">
          <w:delText xml:space="preserve"> </w:delText>
        </w:r>
        <w:r w:rsidDel="003165DD">
          <w:delText xml:space="preserve">is </w:delText>
        </w:r>
        <w:r w:rsidRPr="002C64CA" w:rsidDel="003165DD">
          <w:rPr>
            <w:rStyle w:val="CODEtemp"/>
          </w:rPr>
          <w:delText>"CA2101"</w:delText>
        </w:r>
        <w:r w:rsidDel="003165DD">
          <w:delText>.</w:delText>
        </w:r>
      </w:del>
    </w:p>
    <w:p w14:paraId="1F596780" w14:textId="0723AE0B" w:rsidR="00C55966" w:rsidDel="003165DD" w:rsidRDefault="00C55966" w:rsidP="00C55966">
      <w:pPr>
        <w:pStyle w:val="Codesmall"/>
        <w:rPr>
          <w:del w:id="600" w:author="Laurence Golding" w:date="2018-08-24T11:37:00Z"/>
        </w:rPr>
      </w:pPr>
      <w:del w:id="601" w:author="Laurence Golding" w:date="2018-08-24T11:37:00Z">
        <w:r w:rsidDel="003165DD">
          <w:delText>{                                 # A run object (§</w:delText>
        </w:r>
        <w:r w:rsidDel="003165DD">
          <w:fldChar w:fldCharType="begin"/>
        </w:r>
        <w:r w:rsidDel="003165DD">
          <w:delInstrText xml:space="preserve"> REF _Ref493349997 \w \h </w:delInstrText>
        </w:r>
        <w:r w:rsidDel="003165DD">
          <w:fldChar w:fldCharType="separate"/>
        </w:r>
        <w:r w:rsidR="00331070" w:rsidDel="003165DD">
          <w:delText>3.11</w:delText>
        </w:r>
        <w:r w:rsidDel="003165DD">
          <w:fldChar w:fldCharType="end"/>
        </w:r>
        <w:r w:rsidDel="003165DD">
          <w:delText>)</w:delText>
        </w:r>
        <w:r w:rsidR="00B541E2" w:rsidDel="003165DD">
          <w:delText>.</w:delText>
        </w:r>
      </w:del>
    </w:p>
    <w:p w14:paraId="43E461F5" w14:textId="7ED88979" w:rsidR="00C55966" w:rsidDel="003165DD" w:rsidRDefault="00C55966" w:rsidP="00C55966">
      <w:pPr>
        <w:pStyle w:val="Codesmall"/>
        <w:rPr>
          <w:del w:id="602" w:author="Laurence Golding" w:date="2018-08-24T11:37:00Z"/>
        </w:rPr>
      </w:pPr>
      <w:del w:id="603" w:author="Laurence Golding" w:date="2018-08-24T11:37:00Z">
        <w:r w:rsidDel="003165DD">
          <w:delText xml:space="preserve">  "results": [</w:delText>
        </w:r>
      </w:del>
    </w:p>
    <w:p w14:paraId="2B8EC048" w14:textId="167849C7" w:rsidR="00C55966" w:rsidDel="003165DD" w:rsidRDefault="00C55966" w:rsidP="00C55966">
      <w:pPr>
        <w:pStyle w:val="Codesmall"/>
        <w:rPr>
          <w:del w:id="604" w:author="Laurence Golding" w:date="2018-08-24T11:37:00Z"/>
        </w:rPr>
      </w:pPr>
      <w:del w:id="605" w:author="Laurence Golding" w:date="2018-08-24T11:37:00Z">
        <w:r w:rsidDel="003165DD">
          <w:delText xml:space="preserve">    {                             # A result object (§</w:delText>
        </w:r>
        <w:r w:rsidDel="003165DD">
          <w:fldChar w:fldCharType="begin"/>
        </w:r>
        <w:r w:rsidDel="003165DD">
          <w:delInstrText xml:space="preserve"> REF _Ref493350984 \w \h </w:delInstrText>
        </w:r>
        <w:r w:rsidDel="003165DD">
          <w:fldChar w:fldCharType="separate"/>
        </w:r>
        <w:r w:rsidR="00331070" w:rsidDel="003165DD">
          <w:delText>3.19</w:delText>
        </w:r>
        <w:r w:rsidDel="003165DD">
          <w:fldChar w:fldCharType="end"/>
        </w:r>
        <w:r w:rsidDel="003165DD">
          <w:delText>)</w:delText>
        </w:r>
        <w:r w:rsidR="00B541E2" w:rsidDel="003165DD">
          <w:delText>.</w:delText>
        </w:r>
      </w:del>
    </w:p>
    <w:p w14:paraId="1E73608D" w14:textId="65AFC11D" w:rsidR="00C55966" w:rsidDel="003165DD" w:rsidRDefault="00C55966" w:rsidP="00C55966">
      <w:pPr>
        <w:pStyle w:val="Codesmall"/>
        <w:rPr>
          <w:del w:id="606" w:author="Laurence Golding" w:date="2018-08-24T11:37:00Z"/>
        </w:rPr>
      </w:pPr>
      <w:del w:id="607" w:author="Laurence Golding" w:date="2018-08-24T11:37:00Z">
        <w:r w:rsidDel="003165DD">
          <w:delText xml:space="preserve">      "</w:delText>
        </w:r>
        <w:r w:rsidR="005333CD" w:rsidDel="003165DD">
          <w:delText>ruleI</w:delText>
        </w:r>
        <w:r w:rsidDel="003165DD">
          <w:delText>d": "CA2101",</w:delText>
        </w:r>
      </w:del>
    </w:p>
    <w:p w14:paraId="4B4BC542" w14:textId="22906841" w:rsidR="00C55966" w:rsidDel="003165DD" w:rsidRDefault="00C55966" w:rsidP="00C55966">
      <w:pPr>
        <w:pStyle w:val="Codesmall"/>
        <w:rPr>
          <w:del w:id="608" w:author="Laurence Golding" w:date="2018-08-24T11:37:00Z"/>
        </w:rPr>
      </w:pPr>
      <w:del w:id="609" w:author="Laurence Golding" w:date="2018-08-24T11:37:00Z">
        <w:r w:rsidDel="003165DD">
          <w:delText xml:space="preserve">      "ruleMessageId": "default",</w:delText>
        </w:r>
      </w:del>
    </w:p>
    <w:p w14:paraId="34DB4C1F" w14:textId="18FC3C9D" w:rsidR="00C55966" w:rsidDel="003165DD" w:rsidRDefault="00C55966" w:rsidP="00C55966">
      <w:pPr>
        <w:pStyle w:val="Codesmall"/>
        <w:rPr>
          <w:del w:id="610" w:author="Laurence Golding" w:date="2018-08-24T11:37:00Z"/>
        </w:rPr>
      </w:pPr>
      <w:del w:id="611" w:author="Laurence Golding" w:date="2018-08-24T11:37:00Z">
        <w:r w:rsidDel="003165DD">
          <w:delText xml:space="preserve">      ...</w:delText>
        </w:r>
      </w:del>
    </w:p>
    <w:p w14:paraId="5C03FE41" w14:textId="1FAE12F4" w:rsidR="00C55966" w:rsidDel="003165DD" w:rsidRDefault="00C55966" w:rsidP="00C55966">
      <w:pPr>
        <w:pStyle w:val="Codesmall"/>
        <w:rPr>
          <w:del w:id="612" w:author="Laurence Golding" w:date="2018-08-24T11:37:00Z"/>
        </w:rPr>
      </w:pPr>
      <w:del w:id="613" w:author="Laurence Golding" w:date="2018-08-24T11:37:00Z">
        <w:r w:rsidDel="003165DD">
          <w:delText xml:space="preserve">    }</w:delText>
        </w:r>
      </w:del>
    </w:p>
    <w:p w14:paraId="203DD7E9" w14:textId="7419CBCA" w:rsidR="00C55966" w:rsidDel="003165DD" w:rsidRDefault="00C55966" w:rsidP="00C55966">
      <w:pPr>
        <w:pStyle w:val="Codesmall"/>
        <w:rPr>
          <w:del w:id="614" w:author="Laurence Golding" w:date="2018-08-24T11:37:00Z"/>
        </w:rPr>
      </w:pPr>
      <w:del w:id="615" w:author="Laurence Golding" w:date="2018-08-24T11:37:00Z">
        <w:r w:rsidDel="003165DD">
          <w:delText xml:space="preserve">  ],</w:delText>
        </w:r>
      </w:del>
    </w:p>
    <w:p w14:paraId="7F90C661" w14:textId="1CAC0A95" w:rsidR="00C55966" w:rsidDel="003165DD" w:rsidRDefault="00C55966" w:rsidP="00C55966">
      <w:pPr>
        <w:pStyle w:val="Codesmall"/>
        <w:rPr>
          <w:del w:id="616" w:author="Laurence Golding" w:date="2018-08-24T11:37:00Z"/>
        </w:rPr>
      </w:pPr>
    </w:p>
    <w:p w14:paraId="7017750A" w14:textId="3E832B54" w:rsidR="00C55966" w:rsidDel="003165DD" w:rsidRDefault="00C55966" w:rsidP="00C55966">
      <w:pPr>
        <w:pStyle w:val="Codesmall"/>
        <w:rPr>
          <w:del w:id="617" w:author="Laurence Golding" w:date="2018-08-24T11:37:00Z"/>
        </w:rPr>
      </w:pPr>
      <w:del w:id="618" w:author="Laurence Golding" w:date="2018-08-24T11:37:00Z">
        <w:r w:rsidDel="003165DD">
          <w:delText xml:space="preserve">  "resources": {                  # A resources object (§</w:delText>
        </w:r>
        <w:r w:rsidDel="003165DD">
          <w:fldChar w:fldCharType="begin"/>
        </w:r>
        <w:r w:rsidDel="003165DD">
          <w:delInstrText xml:space="preserve"> REF _Ref508812750 \r \h </w:delInstrText>
        </w:r>
        <w:r w:rsidDel="003165DD">
          <w:fldChar w:fldCharType="separate"/>
        </w:r>
        <w:r w:rsidR="00331070" w:rsidDel="003165DD">
          <w:delText>3.35</w:delText>
        </w:r>
        <w:r w:rsidDel="003165DD">
          <w:fldChar w:fldCharType="end"/>
        </w:r>
        <w:r w:rsidDel="003165DD">
          <w:delText>)</w:delText>
        </w:r>
        <w:r w:rsidR="00B541E2" w:rsidDel="003165DD">
          <w:delText>.</w:delText>
        </w:r>
      </w:del>
    </w:p>
    <w:p w14:paraId="4EF1FFEF" w14:textId="4922016B" w:rsidR="00C55966" w:rsidDel="003165DD" w:rsidRDefault="00C55966" w:rsidP="00C55966">
      <w:pPr>
        <w:pStyle w:val="Codesmall"/>
        <w:rPr>
          <w:del w:id="619" w:author="Laurence Golding" w:date="2018-08-24T11:37:00Z"/>
        </w:rPr>
      </w:pPr>
      <w:del w:id="620" w:author="Laurence Golding" w:date="2018-08-24T11:37:00Z">
        <w:r w:rsidDel="003165DD">
          <w:delText xml:space="preserve">    "rules": {</w:delText>
        </w:r>
      </w:del>
    </w:p>
    <w:p w14:paraId="34F4650B" w14:textId="389D3FC9" w:rsidR="00C55966" w:rsidDel="003165DD" w:rsidRDefault="00C55966" w:rsidP="00C55966">
      <w:pPr>
        <w:pStyle w:val="Codesmall"/>
        <w:rPr>
          <w:del w:id="621" w:author="Laurence Golding" w:date="2018-08-24T11:37:00Z"/>
        </w:rPr>
      </w:pPr>
      <w:del w:id="622" w:author="Laurence Golding" w:date="2018-08-24T11:37:00Z">
        <w:r w:rsidDel="003165DD">
          <w:delText xml:space="preserve">      "CA2101": {</w:delText>
        </w:r>
      </w:del>
    </w:p>
    <w:p w14:paraId="1ED51C15" w14:textId="03A4DAAA" w:rsidR="00C55966" w:rsidDel="003165DD" w:rsidRDefault="00C55966" w:rsidP="00C55966">
      <w:pPr>
        <w:pStyle w:val="Codesmall"/>
        <w:rPr>
          <w:del w:id="623" w:author="Laurence Golding" w:date="2018-08-24T11:37:00Z"/>
        </w:rPr>
      </w:pPr>
      <w:del w:id="624" w:author="Laurence Golding" w:date="2018-08-24T11:37:00Z">
        <w:r w:rsidDel="003165DD">
          <w:delText xml:space="preserve">        "id": "CA2101",</w:delText>
        </w:r>
      </w:del>
    </w:p>
    <w:p w14:paraId="70A3173C" w14:textId="66655AA9" w:rsidR="00C55966" w:rsidDel="003165DD" w:rsidRDefault="00C55966" w:rsidP="00C55966">
      <w:pPr>
        <w:pStyle w:val="Codesmall"/>
        <w:rPr>
          <w:del w:id="625" w:author="Laurence Golding" w:date="2018-08-24T11:37:00Z"/>
        </w:rPr>
      </w:pPr>
      <w:del w:id="626" w:author="Laurence Golding" w:date="2018-08-24T11:37:00Z">
        <w:r w:rsidDel="003165DD">
          <w:delText xml:space="preserve">        "messageStrings": {</w:delText>
        </w:r>
      </w:del>
    </w:p>
    <w:p w14:paraId="3BBF4F2F" w14:textId="05B863A8" w:rsidR="00C55966" w:rsidDel="003165DD" w:rsidRDefault="00C55966" w:rsidP="00C55966">
      <w:pPr>
        <w:pStyle w:val="Codesmall"/>
        <w:rPr>
          <w:del w:id="627" w:author="Laurence Golding" w:date="2018-08-24T11:37:00Z"/>
        </w:rPr>
      </w:pPr>
      <w:del w:id="628" w:author="Laurence Golding" w:date="2018-08-24T11:37:00Z">
        <w:r w:rsidDel="003165DD">
          <w:delText xml:space="preserve">          "default": "This is the default message for this rule.",</w:delText>
        </w:r>
      </w:del>
    </w:p>
    <w:p w14:paraId="354D979D" w14:textId="518F3E42" w:rsidR="00C55966" w:rsidDel="003165DD" w:rsidRDefault="00C55966" w:rsidP="00C55966">
      <w:pPr>
        <w:pStyle w:val="Codesmall"/>
        <w:rPr>
          <w:del w:id="629" w:author="Laurence Golding" w:date="2018-08-24T11:37:00Z"/>
        </w:rPr>
      </w:pPr>
      <w:del w:id="630" w:author="Laurence Golding" w:date="2018-08-24T11:37:00Z">
        <w:r w:rsidDel="003165DD">
          <w:delText xml:space="preserve">          "special": "This is another message for this rule, used in special cases</w:delText>
        </w:r>
        <w:r w:rsidR="00BB40BE" w:rsidDel="003165DD">
          <w:delText>.</w:delText>
        </w:r>
        <w:r w:rsidDel="003165DD">
          <w:delText>"</w:delText>
        </w:r>
      </w:del>
    </w:p>
    <w:p w14:paraId="7CBE3E32" w14:textId="6DDF8790" w:rsidR="00C55966" w:rsidDel="003165DD" w:rsidRDefault="00C55966" w:rsidP="00C55966">
      <w:pPr>
        <w:pStyle w:val="Codesmall"/>
        <w:rPr>
          <w:del w:id="631" w:author="Laurence Golding" w:date="2018-08-24T11:37:00Z"/>
        </w:rPr>
      </w:pPr>
      <w:del w:id="632" w:author="Laurence Golding" w:date="2018-08-24T11:37:00Z">
        <w:r w:rsidDel="003165DD">
          <w:delText xml:space="preserve">        }</w:delText>
        </w:r>
        <w:r w:rsidR="00BB40BE" w:rsidDel="003165DD">
          <w:delText>,</w:delText>
        </w:r>
      </w:del>
    </w:p>
    <w:p w14:paraId="039CD545" w14:textId="33609BD8" w:rsidR="00BB40BE" w:rsidDel="003165DD" w:rsidRDefault="00BB40BE" w:rsidP="00C55966">
      <w:pPr>
        <w:pStyle w:val="Codesmall"/>
        <w:rPr>
          <w:del w:id="633" w:author="Laurence Golding" w:date="2018-08-24T11:37:00Z"/>
        </w:rPr>
      </w:pPr>
      <w:del w:id="634" w:author="Laurence Golding" w:date="2018-08-24T11:37:00Z">
        <w:r w:rsidDel="003165DD">
          <w:delText xml:space="preserve">        "richMessageStrings": {</w:delText>
        </w:r>
      </w:del>
    </w:p>
    <w:p w14:paraId="0FAF8806" w14:textId="1C47831D" w:rsidR="00BB40BE" w:rsidDel="003165DD" w:rsidRDefault="00BB40BE" w:rsidP="00BB40BE">
      <w:pPr>
        <w:pStyle w:val="Codesmall"/>
        <w:rPr>
          <w:del w:id="635" w:author="Laurence Golding" w:date="2018-08-24T11:37:00Z"/>
        </w:rPr>
      </w:pPr>
      <w:del w:id="636" w:author="Laurence Golding" w:date="2018-08-24T11:37:00Z">
        <w:r w:rsidDel="003165DD">
          <w:delText xml:space="preserve">          "default": "This is _the_ default message for **this** rule.",</w:delText>
        </w:r>
      </w:del>
    </w:p>
    <w:p w14:paraId="5C0201F4" w14:textId="7E7DBA9C" w:rsidR="00BB40BE" w:rsidDel="003165DD" w:rsidRDefault="00BB40BE" w:rsidP="00BB40BE">
      <w:pPr>
        <w:pStyle w:val="Codesmall"/>
        <w:rPr>
          <w:del w:id="637" w:author="Laurence Golding" w:date="2018-08-24T11:37:00Z"/>
        </w:rPr>
      </w:pPr>
      <w:del w:id="638" w:author="Laurence Golding" w:date="2018-08-24T11:37:00Z">
        <w:r w:rsidDel="003165DD">
          <w:delText xml:space="preserve">          "special": "This is another message for this rule, used in _special_ cases."</w:delText>
        </w:r>
      </w:del>
    </w:p>
    <w:p w14:paraId="2E764581" w14:textId="386CF306" w:rsidR="00BB40BE" w:rsidDel="003165DD" w:rsidRDefault="00BB40BE" w:rsidP="00C55966">
      <w:pPr>
        <w:pStyle w:val="Codesmall"/>
        <w:rPr>
          <w:del w:id="639" w:author="Laurence Golding" w:date="2018-08-24T11:37:00Z"/>
        </w:rPr>
      </w:pPr>
      <w:del w:id="640" w:author="Laurence Golding" w:date="2018-08-24T11:37:00Z">
        <w:r w:rsidDel="003165DD">
          <w:delText xml:space="preserve">        }</w:delText>
        </w:r>
      </w:del>
    </w:p>
    <w:p w14:paraId="2964EE0A" w14:textId="46B40CDD" w:rsidR="00C55966" w:rsidDel="003165DD" w:rsidRDefault="00C55966" w:rsidP="00C55966">
      <w:pPr>
        <w:pStyle w:val="Codesmall"/>
        <w:rPr>
          <w:del w:id="641" w:author="Laurence Golding" w:date="2018-08-24T11:37:00Z"/>
        </w:rPr>
      </w:pPr>
      <w:del w:id="642" w:author="Laurence Golding" w:date="2018-08-24T11:37:00Z">
        <w:r w:rsidDel="003165DD">
          <w:delText xml:space="preserve">      }</w:delText>
        </w:r>
      </w:del>
    </w:p>
    <w:p w14:paraId="200CC270" w14:textId="045E5268" w:rsidR="00C55966" w:rsidDel="003165DD" w:rsidRDefault="00C55966" w:rsidP="00C55966">
      <w:pPr>
        <w:pStyle w:val="Codesmall"/>
        <w:rPr>
          <w:del w:id="643" w:author="Laurence Golding" w:date="2018-08-24T11:37:00Z"/>
        </w:rPr>
      </w:pPr>
      <w:del w:id="644" w:author="Laurence Golding" w:date="2018-08-24T11:37:00Z">
        <w:r w:rsidDel="003165DD">
          <w:delText xml:space="preserve">    }</w:delText>
        </w:r>
      </w:del>
    </w:p>
    <w:p w14:paraId="248BFD22" w14:textId="318C0446" w:rsidR="00C55966" w:rsidDel="003165DD" w:rsidRDefault="00C55966" w:rsidP="00C55966">
      <w:pPr>
        <w:pStyle w:val="Codesmall"/>
        <w:rPr>
          <w:del w:id="645" w:author="Laurence Golding" w:date="2018-08-24T11:37:00Z"/>
        </w:rPr>
      </w:pPr>
      <w:del w:id="646" w:author="Laurence Golding" w:date="2018-08-24T11:37:00Z">
        <w:r w:rsidDel="003165DD">
          <w:delText xml:space="preserve">  }</w:delText>
        </w:r>
      </w:del>
    </w:p>
    <w:p w14:paraId="297ACEE7" w14:textId="638CB683" w:rsidR="00C55966" w:rsidDel="003165DD" w:rsidRDefault="00C55966" w:rsidP="00C55966">
      <w:pPr>
        <w:pStyle w:val="Codesmall"/>
        <w:rPr>
          <w:del w:id="647" w:author="Laurence Golding" w:date="2018-08-24T11:37:00Z"/>
        </w:rPr>
      </w:pPr>
      <w:del w:id="648" w:author="Laurence Golding" w:date="2018-08-24T11:37:00Z">
        <w:r w:rsidDel="003165DD">
          <w:delText>}</w:delText>
        </w:r>
      </w:del>
    </w:p>
    <w:p w14:paraId="4765C273" w14:textId="085CB859" w:rsidR="00B541E2" w:rsidDel="003165DD" w:rsidRDefault="00B541E2" w:rsidP="00B541E2">
      <w:pPr>
        <w:rPr>
          <w:del w:id="649" w:author="Laurence Golding" w:date="2018-08-24T11:37:00Z"/>
        </w:rPr>
      </w:pPr>
      <w:bookmarkStart w:id="650" w:name="_Hlk513212229"/>
      <w:del w:id="651" w:author="Laurence Golding" w:date="2018-08-24T11:37:00Z">
        <w:r w:rsidDel="003165DD">
          <w:delText xml:space="preserve">If the message string identified by </w:delText>
        </w:r>
        <w:r w:rsidRPr="003538F1" w:rsidDel="003165DD">
          <w:rPr>
            <w:rStyle w:val="CODEtemp"/>
          </w:rPr>
          <w:delText>ruleId</w:delText>
        </w:r>
        <w:r w:rsidDel="003165DD">
          <w:delText xml:space="preserve"> and </w:delText>
        </w:r>
        <w:r w:rsidRPr="003538F1" w:rsidDel="003165DD">
          <w:rPr>
            <w:rStyle w:val="CODEtemp"/>
          </w:rPr>
          <w:delText>ruleMessageId</w:delText>
        </w:r>
        <w:r w:rsidDel="003165DD">
          <w:delText xml:space="preserve"> includes placeholders (§</w:delText>
        </w:r>
        <w:r w:rsidDel="003165DD">
          <w:fldChar w:fldCharType="begin"/>
        </w:r>
        <w:r w:rsidDel="003165DD">
          <w:delInstrText xml:space="preserve"> REF _Ref508810893 \r \h </w:delInstrText>
        </w:r>
        <w:r w:rsidDel="003165DD">
          <w:fldChar w:fldCharType="separate"/>
        </w:r>
        <w:r w:rsidR="00331070" w:rsidDel="003165DD">
          <w:delText>3.9.4</w:delText>
        </w:r>
        <w:r w:rsidDel="003165DD">
          <w:fldChar w:fldCharType="end"/>
        </w:r>
        <w:r w:rsidDel="003165DD">
          <w:delText xml:space="preserve">), </w:delText>
        </w:r>
        <w:r w:rsidR="00C5150D" w:rsidDel="003165DD">
          <w:delText xml:space="preserve">then </w:delText>
        </w:r>
        <w:r w:rsidRPr="003538F1" w:rsidDel="003165DD">
          <w:rPr>
            <w:rStyle w:val="CODEtemp"/>
          </w:rPr>
          <w:delText>result</w:delText>
        </w:r>
        <w:r w:rsidR="00C5150D" w:rsidDel="003165DD">
          <w:rPr>
            <w:rStyle w:val="CODEtemp"/>
          </w:rPr>
          <w:delText>.</w:delText>
        </w:r>
        <w:r w:rsidRPr="003538F1" w:rsidDel="003165DD">
          <w:rPr>
            <w:rStyle w:val="CODEtemp"/>
          </w:rPr>
          <w:delText>message</w:delText>
        </w:r>
        <w:r w:rsidR="00C5150D" w:rsidDel="003165DD">
          <w:rPr>
            <w:rStyle w:val="CODEtemp"/>
          </w:rPr>
          <w:delText>.arguments</w:delText>
        </w:r>
        <w:r w:rsidDel="003165DD">
          <w:delText xml:space="preserve"> (§</w:delText>
        </w:r>
        <w:r w:rsidDel="003165DD">
          <w:fldChar w:fldCharType="begin"/>
        </w:r>
        <w:r w:rsidDel="003165DD">
          <w:delInstrText xml:space="preserve"> REF _Ref493426628 \r \h </w:delInstrText>
        </w:r>
        <w:r w:rsidDel="003165DD">
          <w:fldChar w:fldCharType="separate"/>
        </w:r>
        <w:r w:rsidR="00331070" w:rsidDel="003165DD">
          <w:delText>3.19.8</w:delText>
        </w:r>
        <w:r w:rsidDel="003165DD">
          <w:fldChar w:fldCharType="end"/>
        </w:r>
        <w:r w:rsidR="00C5150D" w:rsidDel="003165DD">
          <w:delText>, §</w:delText>
        </w:r>
        <w:r w:rsidR="00C5150D" w:rsidDel="003165DD">
          <w:fldChar w:fldCharType="begin"/>
        </w:r>
        <w:r w:rsidR="00C5150D" w:rsidDel="003165DD">
          <w:delInstrText xml:space="preserve"> REF _Ref508811093 \r \h </w:delInstrText>
        </w:r>
        <w:r w:rsidR="00C5150D" w:rsidDel="003165DD">
          <w:fldChar w:fldCharType="separate"/>
        </w:r>
        <w:r w:rsidR="00331070" w:rsidDel="003165DD">
          <w:delText>3.9.11</w:delText>
        </w:r>
        <w:r w:rsidR="00C5150D" w:rsidDel="003165DD">
          <w:fldChar w:fldCharType="end"/>
        </w:r>
        <w:r w:rsidDel="003165DD">
          <w:delText>)</w:delText>
        </w:r>
        <w:r w:rsidR="00C5150D" w:rsidDel="003165DD">
          <w:delText xml:space="preserve"> </w:delText>
        </w:r>
        <w:r w:rsidR="00C5150D" w:rsidDel="003165DD">
          <w:rPr>
            <w:b/>
          </w:rPr>
          <w:delText>SHALL</w:delText>
        </w:r>
        <w:r w:rsidR="00C5150D" w:rsidDel="003165DD">
          <w:delText xml:space="preserve"> contain the replacement values for the placeholders</w:delText>
        </w:r>
        <w:r w:rsidDel="003165DD">
          <w:delText xml:space="preserve">. In this situation, </w:delText>
        </w:r>
        <w:r w:rsidRPr="003538F1" w:rsidDel="003165DD">
          <w:rPr>
            <w:rStyle w:val="CODEtemp"/>
          </w:rPr>
          <w:delText>result.message</w:delText>
        </w:r>
        <w:r w:rsidDel="003165DD">
          <w:delText xml:space="preserve"> will contain </w:delText>
        </w:r>
        <w:r w:rsidDel="003165DD">
          <w:rPr>
            <w:i/>
          </w:rPr>
          <w:delText>only</w:delText>
        </w:r>
        <w:r w:rsidDel="003165DD">
          <w:delText xml:space="preserve"> the </w:delText>
        </w:r>
        <w:r w:rsidRPr="003538F1" w:rsidDel="003165DD">
          <w:rPr>
            <w:rStyle w:val="CODEtemp"/>
          </w:rPr>
          <w:delText>arguments</w:delText>
        </w:r>
        <w:r w:rsidDel="003165DD">
          <w:delText xml:space="preserve"> property.</w:delText>
        </w:r>
      </w:del>
    </w:p>
    <w:p w14:paraId="25E18EDE" w14:textId="01FE65D0" w:rsidR="00B541E2" w:rsidDel="003165DD" w:rsidRDefault="00B541E2" w:rsidP="00B541E2">
      <w:pPr>
        <w:pStyle w:val="Note"/>
        <w:rPr>
          <w:del w:id="652" w:author="Laurence Golding" w:date="2018-08-24T11:37:00Z"/>
        </w:rPr>
      </w:pPr>
      <w:del w:id="653" w:author="Laurence Golding" w:date="2018-08-24T11:37:00Z">
        <w:r w:rsidDel="003165DD">
          <w:delText xml:space="preserve">EXAMPLE 2: In this example, the message string identified by </w:delText>
        </w:r>
        <w:r w:rsidRPr="003538F1" w:rsidDel="003165DD">
          <w:rPr>
            <w:rStyle w:val="CODEtemp"/>
          </w:rPr>
          <w:delText>ruleId</w:delText>
        </w:r>
        <w:r w:rsidDel="003165DD">
          <w:delText xml:space="preserve"> and </w:delText>
        </w:r>
        <w:r w:rsidRPr="003538F1" w:rsidDel="003165DD">
          <w:rPr>
            <w:rStyle w:val="CODEtemp"/>
          </w:rPr>
          <w:delText>ruleMessageId</w:delText>
        </w:r>
        <w:r w:rsidDel="003165DD">
          <w:delText xml:space="preserve"> has a single placeholder </w:delText>
        </w:r>
        <w:r w:rsidRPr="003538F1" w:rsidDel="003165DD">
          <w:rPr>
            <w:rStyle w:val="CODEtemp"/>
          </w:rPr>
          <w:delText>"{0}"</w:delText>
        </w:r>
        <w:r w:rsidDel="003165DD">
          <w:delText xml:space="preserve">. </w:delText>
        </w:r>
        <w:r w:rsidR="00C5150D" w:rsidRPr="003538F1" w:rsidDel="003165DD">
          <w:rPr>
            <w:rStyle w:val="CODEtemp"/>
          </w:rPr>
          <w:delText>message.arguments</w:delText>
        </w:r>
        <w:r w:rsidR="00C5150D" w:rsidDel="003165DD">
          <w:delText xml:space="preserve"> holds t</w:delText>
        </w:r>
        <w:r w:rsidDel="003165DD">
          <w:delText xml:space="preserve">he replacement value </w:delText>
        </w:r>
        <w:r w:rsidRPr="003538F1" w:rsidDel="003165DD">
          <w:rPr>
            <w:rStyle w:val="CODEtemp"/>
          </w:rPr>
          <w:delText>"counter"</w:delText>
        </w:r>
        <w:r w:rsidDel="003165DD">
          <w:delText>.</w:delText>
        </w:r>
      </w:del>
    </w:p>
    <w:p w14:paraId="5932B35D" w14:textId="73892E0B" w:rsidR="00B541E2" w:rsidDel="003165DD" w:rsidRDefault="00B541E2" w:rsidP="00B541E2">
      <w:pPr>
        <w:pStyle w:val="Codesmall"/>
        <w:rPr>
          <w:del w:id="654" w:author="Laurence Golding" w:date="2018-08-24T11:37:00Z"/>
        </w:rPr>
      </w:pPr>
      <w:del w:id="655" w:author="Laurence Golding" w:date="2018-08-24T11:37:00Z">
        <w:r w:rsidDel="003165DD">
          <w:delText>{                                # A run object (§</w:delText>
        </w:r>
        <w:r w:rsidDel="003165DD">
          <w:fldChar w:fldCharType="begin"/>
        </w:r>
        <w:r w:rsidDel="003165DD">
          <w:delInstrText xml:space="preserve"> REF _Ref493349997 \w \h </w:delInstrText>
        </w:r>
        <w:r w:rsidDel="003165DD">
          <w:fldChar w:fldCharType="separate"/>
        </w:r>
        <w:r w:rsidR="00331070" w:rsidDel="003165DD">
          <w:delText>3.11</w:delText>
        </w:r>
        <w:r w:rsidDel="003165DD">
          <w:fldChar w:fldCharType="end"/>
        </w:r>
        <w:r w:rsidDel="003165DD">
          <w:delText>).</w:delText>
        </w:r>
      </w:del>
    </w:p>
    <w:p w14:paraId="0917D307" w14:textId="70B84EA2" w:rsidR="00B541E2" w:rsidDel="003165DD" w:rsidRDefault="00B541E2" w:rsidP="00B541E2">
      <w:pPr>
        <w:pStyle w:val="Codesmall"/>
        <w:rPr>
          <w:del w:id="656" w:author="Laurence Golding" w:date="2018-08-24T11:37:00Z"/>
        </w:rPr>
      </w:pPr>
      <w:del w:id="657" w:author="Laurence Golding" w:date="2018-08-24T11:37:00Z">
        <w:r w:rsidDel="003165DD">
          <w:delText xml:space="preserve">  "results": [</w:delText>
        </w:r>
      </w:del>
    </w:p>
    <w:p w14:paraId="720757A8" w14:textId="6D8DDD98" w:rsidR="00B541E2" w:rsidDel="003165DD" w:rsidRDefault="00B541E2" w:rsidP="00B541E2">
      <w:pPr>
        <w:pStyle w:val="Codesmall"/>
        <w:rPr>
          <w:del w:id="658" w:author="Laurence Golding" w:date="2018-08-24T11:37:00Z"/>
        </w:rPr>
      </w:pPr>
      <w:del w:id="659" w:author="Laurence Golding" w:date="2018-08-24T11:37:00Z">
        <w:r w:rsidDel="003165DD">
          <w:delText xml:space="preserve">    {                            # A result object (§</w:delText>
        </w:r>
        <w:r w:rsidDel="003165DD">
          <w:fldChar w:fldCharType="begin"/>
        </w:r>
        <w:r w:rsidDel="003165DD">
          <w:delInstrText xml:space="preserve"> REF _Ref493350984 \w \h </w:delInstrText>
        </w:r>
        <w:r w:rsidDel="003165DD">
          <w:fldChar w:fldCharType="separate"/>
        </w:r>
        <w:r w:rsidR="00331070" w:rsidDel="003165DD">
          <w:delText>3.19</w:delText>
        </w:r>
        <w:r w:rsidDel="003165DD">
          <w:fldChar w:fldCharType="end"/>
        </w:r>
        <w:r w:rsidDel="003165DD">
          <w:delText>).</w:delText>
        </w:r>
      </w:del>
    </w:p>
    <w:p w14:paraId="1EBAB701" w14:textId="767AFFA2" w:rsidR="00B541E2" w:rsidDel="003165DD" w:rsidRDefault="00B541E2" w:rsidP="00B541E2">
      <w:pPr>
        <w:pStyle w:val="Codesmall"/>
        <w:rPr>
          <w:del w:id="660" w:author="Laurence Golding" w:date="2018-08-24T11:37:00Z"/>
        </w:rPr>
      </w:pPr>
      <w:del w:id="661" w:author="Laurence Golding" w:date="2018-08-24T11:37:00Z">
        <w:r w:rsidDel="003165DD">
          <w:delText xml:space="preserve">      "ruleId": "CA2101",</w:delText>
        </w:r>
      </w:del>
    </w:p>
    <w:p w14:paraId="7C0B5549" w14:textId="67ADEDF3" w:rsidR="00B541E2" w:rsidDel="003165DD" w:rsidRDefault="00B541E2" w:rsidP="00B541E2">
      <w:pPr>
        <w:pStyle w:val="Codesmall"/>
        <w:rPr>
          <w:del w:id="662" w:author="Laurence Golding" w:date="2018-08-24T11:37:00Z"/>
        </w:rPr>
      </w:pPr>
      <w:del w:id="663" w:author="Laurence Golding" w:date="2018-08-24T11:37:00Z">
        <w:r w:rsidDel="003165DD">
          <w:delText xml:space="preserve">      "ruleMessageId": "default",</w:delText>
        </w:r>
      </w:del>
    </w:p>
    <w:p w14:paraId="59D3CD00" w14:textId="168E661C" w:rsidR="00B541E2" w:rsidDel="003165DD" w:rsidRDefault="00B541E2" w:rsidP="00B541E2">
      <w:pPr>
        <w:pStyle w:val="Codesmall"/>
        <w:rPr>
          <w:del w:id="664" w:author="Laurence Golding" w:date="2018-08-24T11:37:00Z"/>
        </w:rPr>
      </w:pPr>
      <w:del w:id="665" w:author="Laurence Golding" w:date="2018-08-24T11:37:00Z">
        <w:r w:rsidDel="003165DD">
          <w:delText xml:space="preserve">      "message": {</w:delText>
        </w:r>
      </w:del>
    </w:p>
    <w:p w14:paraId="2D6C6007" w14:textId="6FF00A0C" w:rsidR="00B541E2" w:rsidDel="003165DD" w:rsidRDefault="00B541E2" w:rsidP="00B541E2">
      <w:pPr>
        <w:pStyle w:val="Codesmall"/>
        <w:rPr>
          <w:del w:id="666" w:author="Laurence Golding" w:date="2018-08-24T11:37:00Z"/>
        </w:rPr>
      </w:pPr>
      <w:del w:id="667" w:author="Laurence Golding" w:date="2018-08-24T11:37:00Z">
        <w:r w:rsidDel="003165DD">
          <w:delText xml:space="preserve">        "arguments": [</w:delText>
        </w:r>
      </w:del>
    </w:p>
    <w:p w14:paraId="31ACBD04" w14:textId="66BE724E" w:rsidR="00B541E2" w:rsidDel="003165DD" w:rsidRDefault="00B541E2" w:rsidP="00B541E2">
      <w:pPr>
        <w:pStyle w:val="Codesmall"/>
        <w:rPr>
          <w:del w:id="668" w:author="Laurence Golding" w:date="2018-08-24T11:37:00Z"/>
        </w:rPr>
      </w:pPr>
      <w:del w:id="669" w:author="Laurence Golding" w:date="2018-08-24T11:37:00Z">
        <w:r w:rsidDel="003165DD">
          <w:delText xml:space="preserve">          "counter"</w:delText>
        </w:r>
      </w:del>
    </w:p>
    <w:p w14:paraId="4ADC1F70" w14:textId="33341598" w:rsidR="00B541E2" w:rsidDel="003165DD" w:rsidRDefault="00B541E2" w:rsidP="00B541E2">
      <w:pPr>
        <w:pStyle w:val="Codesmall"/>
        <w:rPr>
          <w:del w:id="670" w:author="Laurence Golding" w:date="2018-08-24T11:37:00Z"/>
        </w:rPr>
      </w:pPr>
      <w:del w:id="671" w:author="Laurence Golding" w:date="2018-08-24T11:37:00Z">
        <w:r w:rsidDel="003165DD">
          <w:delText xml:space="preserve">        ]</w:delText>
        </w:r>
      </w:del>
    </w:p>
    <w:p w14:paraId="79AEF57C" w14:textId="702D3A56" w:rsidR="00B541E2" w:rsidDel="003165DD" w:rsidRDefault="00B541E2" w:rsidP="00B541E2">
      <w:pPr>
        <w:pStyle w:val="Codesmall"/>
        <w:rPr>
          <w:del w:id="672" w:author="Laurence Golding" w:date="2018-08-24T11:37:00Z"/>
        </w:rPr>
      </w:pPr>
      <w:del w:id="673" w:author="Laurence Golding" w:date="2018-08-24T11:37:00Z">
        <w:r w:rsidDel="003165DD">
          <w:delText xml:space="preserve">      }</w:delText>
        </w:r>
      </w:del>
    </w:p>
    <w:p w14:paraId="480C822B" w14:textId="1223F872" w:rsidR="00B541E2" w:rsidDel="003165DD" w:rsidRDefault="00B541E2" w:rsidP="00B541E2">
      <w:pPr>
        <w:pStyle w:val="Codesmall"/>
        <w:rPr>
          <w:del w:id="674" w:author="Laurence Golding" w:date="2018-08-24T11:37:00Z"/>
        </w:rPr>
      </w:pPr>
      <w:del w:id="675" w:author="Laurence Golding" w:date="2018-08-24T11:37:00Z">
        <w:r w:rsidDel="003165DD">
          <w:delText xml:space="preserve">    }</w:delText>
        </w:r>
      </w:del>
    </w:p>
    <w:p w14:paraId="22EA89A8" w14:textId="08FEE2FE" w:rsidR="00B541E2" w:rsidDel="003165DD" w:rsidRDefault="00B541E2" w:rsidP="00B541E2">
      <w:pPr>
        <w:pStyle w:val="Codesmall"/>
        <w:rPr>
          <w:del w:id="676" w:author="Laurence Golding" w:date="2018-08-24T11:37:00Z"/>
        </w:rPr>
      </w:pPr>
      <w:del w:id="677" w:author="Laurence Golding" w:date="2018-08-24T11:37:00Z">
        <w:r w:rsidDel="003165DD">
          <w:delText xml:space="preserve">  ],</w:delText>
        </w:r>
      </w:del>
    </w:p>
    <w:p w14:paraId="1AAFCA4D" w14:textId="3556D8E1" w:rsidR="00B541E2" w:rsidDel="003165DD" w:rsidRDefault="00B541E2" w:rsidP="00B541E2">
      <w:pPr>
        <w:pStyle w:val="Codesmall"/>
        <w:rPr>
          <w:del w:id="678" w:author="Laurence Golding" w:date="2018-08-24T11:37:00Z"/>
        </w:rPr>
      </w:pPr>
    </w:p>
    <w:p w14:paraId="64F09E66" w14:textId="5FCB08D4" w:rsidR="00B541E2" w:rsidDel="003165DD" w:rsidRDefault="00B541E2" w:rsidP="00B541E2">
      <w:pPr>
        <w:pStyle w:val="Codesmall"/>
        <w:rPr>
          <w:del w:id="679" w:author="Laurence Golding" w:date="2018-08-24T11:37:00Z"/>
        </w:rPr>
      </w:pPr>
      <w:del w:id="680" w:author="Laurence Golding" w:date="2018-08-24T11:37:00Z">
        <w:r w:rsidDel="003165DD">
          <w:lastRenderedPageBreak/>
          <w:delText xml:space="preserve">  "resources": {</w:delText>
        </w:r>
      </w:del>
    </w:p>
    <w:p w14:paraId="7DF99242" w14:textId="2CFD332C" w:rsidR="00B541E2" w:rsidDel="003165DD" w:rsidRDefault="00B541E2" w:rsidP="00B541E2">
      <w:pPr>
        <w:pStyle w:val="Codesmall"/>
        <w:rPr>
          <w:del w:id="681" w:author="Laurence Golding" w:date="2018-08-24T11:37:00Z"/>
        </w:rPr>
      </w:pPr>
      <w:del w:id="682" w:author="Laurence Golding" w:date="2018-08-24T11:37:00Z">
        <w:r w:rsidDel="003165DD">
          <w:delText xml:space="preserve">    "rules": {</w:delText>
        </w:r>
      </w:del>
    </w:p>
    <w:p w14:paraId="6A6CDAB2" w14:textId="08A0E978" w:rsidR="00B541E2" w:rsidDel="003165DD" w:rsidRDefault="00B541E2" w:rsidP="00B541E2">
      <w:pPr>
        <w:pStyle w:val="Codesmall"/>
        <w:rPr>
          <w:del w:id="683" w:author="Laurence Golding" w:date="2018-08-24T11:37:00Z"/>
        </w:rPr>
      </w:pPr>
      <w:del w:id="684" w:author="Laurence Golding" w:date="2018-08-24T11:37:00Z">
        <w:r w:rsidDel="003165DD">
          <w:delText xml:space="preserve">      "CA2101": {                # A rule object</w:delText>
        </w:r>
      </w:del>
    </w:p>
    <w:p w14:paraId="6D0ECE14" w14:textId="202942D7" w:rsidR="00B541E2" w:rsidDel="003165DD" w:rsidRDefault="00B541E2" w:rsidP="00B541E2">
      <w:pPr>
        <w:pStyle w:val="Codesmall"/>
        <w:rPr>
          <w:del w:id="685" w:author="Laurence Golding" w:date="2018-08-24T11:37:00Z"/>
        </w:rPr>
      </w:pPr>
      <w:del w:id="686" w:author="Laurence Golding" w:date="2018-08-24T11:37:00Z">
        <w:r w:rsidDel="003165DD">
          <w:delText xml:space="preserve">        "messageStrings": {</w:delText>
        </w:r>
      </w:del>
    </w:p>
    <w:p w14:paraId="6C04D949" w14:textId="69F5E5F4" w:rsidR="00B541E2" w:rsidDel="003165DD" w:rsidRDefault="00B541E2" w:rsidP="00B541E2">
      <w:pPr>
        <w:pStyle w:val="Codesmall"/>
        <w:rPr>
          <w:del w:id="687" w:author="Laurence Golding" w:date="2018-08-24T11:37:00Z"/>
        </w:rPr>
      </w:pPr>
      <w:del w:id="688" w:author="Laurence Golding" w:date="2018-08-24T11:37:00Z">
        <w:r w:rsidDel="003165DD">
          <w:delText xml:space="preserve">          "default": "Variable \"{0}\" is uninitialized."</w:delText>
        </w:r>
      </w:del>
    </w:p>
    <w:p w14:paraId="1110C7D3" w14:textId="1983B628" w:rsidR="00B541E2" w:rsidDel="003165DD" w:rsidRDefault="00B541E2" w:rsidP="00B541E2">
      <w:pPr>
        <w:pStyle w:val="Codesmall"/>
        <w:rPr>
          <w:del w:id="689" w:author="Laurence Golding" w:date="2018-08-24T11:37:00Z"/>
        </w:rPr>
      </w:pPr>
      <w:del w:id="690" w:author="Laurence Golding" w:date="2018-08-24T11:37:00Z">
        <w:r w:rsidDel="003165DD">
          <w:delText xml:space="preserve">        }</w:delText>
        </w:r>
      </w:del>
    </w:p>
    <w:p w14:paraId="4BCE9855" w14:textId="6CEFE150" w:rsidR="00B541E2" w:rsidDel="003165DD" w:rsidRDefault="00B541E2" w:rsidP="00B541E2">
      <w:pPr>
        <w:pStyle w:val="Codesmall"/>
        <w:rPr>
          <w:del w:id="691" w:author="Laurence Golding" w:date="2018-08-24T11:37:00Z"/>
        </w:rPr>
      </w:pPr>
      <w:del w:id="692" w:author="Laurence Golding" w:date="2018-08-24T11:37:00Z">
        <w:r w:rsidDel="003165DD">
          <w:delText xml:space="preserve">      }</w:delText>
        </w:r>
      </w:del>
    </w:p>
    <w:p w14:paraId="4FB6D4F0" w14:textId="49A3B086" w:rsidR="00B541E2" w:rsidDel="003165DD" w:rsidRDefault="00B541E2" w:rsidP="00B541E2">
      <w:pPr>
        <w:pStyle w:val="Codesmall"/>
        <w:rPr>
          <w:del w:id="693" w:author="Laurence Golding" w:date="2018-08-24T11:37:00Z"/>
        </w:rPr>
      </w:pPr>
      <w:del w:id="694" w:author="Laurence Golding" w:date="2018-08-24T11:37:00Z">
        <w:r w:rsidDel="003165DD">
          <w:delText xml:space="preserve">    }</w:delText>
        </w:r>
      </w:del>
    </w:p>
    <w:p w14:paraId="3413CFC8" w14:textId="27B7E544" w:rsidR="00B541E2" w:rsidDel="003165DD" w:rsidRDefault="00B541E2" w:rsidP="00B541E2">
      <w:pPr>
        <w:pStyle w:val="Codesmall"/>
        <w:rPr>
          <w:del w:id="695" w:author="Laurence Golding" w:date="2018-08-24T11:37:00Z"/>
        </w:rPr>
      </w:pPr>
      <w:del w:id="696" w:author="Laurence Golding" w:date="2018-08-24T11:37:00Z">
        <w:r w:rsidDel="003165DD">
          <w:delText xml:space="preserve">  }</w:delText>
        </w:r>
      </w:del>
    </w:p>
    <w:p w14:paraId="503975B7" w14:textId="2776AE76" w:rsidR="00B541E2" w:rsidRPr="002C64CA" w:rsidDel="003165DD" w:rsidRDefault="00B541E2" w:rsidP="005728A1">
      <w:pPr>
        <w:pStyle w:val="Codesmall"/>
        <w:rPr>
          <w:del w:id="697" w:author="Laurence Golding" w:date="2018-08-24T11:37:00Z"/>
        </w:rPr>
      </w:pPr>
      <w:del w:id="698" w:author="Laurence Golding" w:date="2018-08-24T11:37:00Z">
        <w:r w:rsidDel="003165DD">
          <w:delText>}</w:delText>
        </w:r>
      </w:del>
    </w:p>
    <w:p w14:paraId="3AC4EC26" w14:textId="5900B17F" w:rsidR="00401BB5" w:rsidRDefault="00401BB5" w:rsidP="00401BB5">
      <w:pPr>
        <w:pStyle w:val="Heading3"/>
      </w:pPr>
      <w:bookmarkStart w:id="699" w:name="_Ref510013155"/>
      <w:bookmarkStart w:id="700" w:name="_Toc516224815"/>
      <w:bookmarkEnd w:id="650"/>
      <w:r>
        <w:t>locations property</w:t>
      </w:r>
      <w:bookmarkEnd w:id="699"/>
      <w:bookmarkEnd w:id="700"/>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01" w:name="_Ref510085223"/>
      <w:bookmarkStart w:id="702" w:name="_Toc516224816"/>
      <w:proofErr w:type="spellStart"/>
      <w:r>
        <w:t>analysisTarget</w:t>
      </w:r>
      <w:proofErr w:type="spellEnd"/>
      <w:r w:rsidR="00673F27">
        <w:t xml:space="preserve"> p</w:t>
      </w:r>
      <w:r>
        <w:t>roperty</w:t>
      </w:r>
      <w:bookmarkEnd w:id="701"/>
      <w:bookmarkEnd w:id="702"/>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lastRenderedPageBreak/>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703" w:name="_Ref513040093"/>
      <w:bookmarkStart w:id="704" w:name="_Toc516224817"/>
      <w:r>
        <w:t>fingerprints property</w:t>
      </w:r>
      <w:bookmarkEnd w:id="703"/>
      <w:bookmarkEnd w:id="704"/>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lastRenderedPageBreak/>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864C3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705" w:name="_Ref507591746"/>
      <w:bookmarkStart w:id="706" w:name="_Toc516224818"/>
      <w:proofErr w:type="spellStart"/>
      <w:r>
        <w:t>partialFingerprints</w:t>
      </w:r>
      <w:proofErr w:type="spellEnd"/>
      <w:r w:rsidR="00401BB5">
        <w:t xml:space="preserve"> property</w:t>
      </w:r>
      <w:bookmarkEnd w:id="705"/>
      <w:bookmarkEnd w:id="706"/>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proofErr w:type="gramStart"/>
      <w:r>
        <w:t>{</w:t>
      </w:r>
      <w:r w:rsidR="004108B9">
        <w:t xml:space="preserve">  </w:t>
      </w:r>
      <w:proofErr w:type="gramEnd"/>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707"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707"/>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708" w:name="_Ref510008160"/>
      <w:bookmarkStart w:id="709" w:name="_Toc516224819"/>
      <w:proofErr w:type="spellStart"/>
      <w:r>
        <w:t>codeFlows</w:t>
      </w:r>
      <w:proofErr w:type="spellEnd"/>
      <w:r>
        <w:t xml:space="preserve"> property</w:t>
      </w:r>
      <w:bookmarkEnd w:id="708"/>
      <w:bookmarkEnd w:id="709"/>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710" w:name="_Ref511820702"/>
      <w:bookmarkStart w:id="711" w:name="_Toc516224820"/>
      <w:r>
        <w:t>graphs property</w:t>
      </w:r>
      <w:bookmarkEnd w:id="710"/>
      <w:bookmarkEnd w:id="711"/>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712" w:name="_Ref511820008"/>
      <w:bookmarkStart w:id="713" w:name="_Toc516224821"/>
      <w:r>
        <w:lastRenderedPageBreak/>
        <w:t>graphTraversals property</w:t>
      </w:r>
      <w:bookmarkEnd w:id="712"/>
      <w:bookmarkEnd w:id="713"/>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14" w:name="_Toc516224822"/>
      <w:r>
        <w:t>stacks property</w:t>
      </w:r>
      <w:bookmarkEnd w:id="714"/>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15" w:name="_Ref493499246"/>
      <w:bookmarkStart w:id="716" w:name="_Toc516224823"/>
      <w:proofErr w:type="spellStart"/>
      <w:r>
        <w:t>relatedLocations</w:t>
      </w:r>
      <w:proofErr w:type="spellEnd"/>
      <w:r>
        <w:t xml:space="preserve"> property</w:t>
      </w:r>
      <w:bookmarkEnd w:id="715"/>
      <w:bookmarkEnd w:id="716"/>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717" w:name="_Toc516224824"/>
      <w:proofErr w:type="spellStart"/>
      <w:r>
        <w:t>suppressionStates</w:t>
      </w:r>
      <w:proofErr w:type="spellEnd"/>
      <w:r>
        <w:t xml:space="preserve"> property</w:t>
      </w:r>
      <w:bookmarkEnd w:id="717"/>
    </w:p>
    <w:p w14:paraId="1AE8DC88" w14:textId="2A54B9A5" w:rsidR="00401BB5" w:rsidRDefault="00401BB5" w:rsidP="00401BB5">
      <w:pPr>
        <w:pStyle w:val="Heading4"/>
      </w:pPr>
      <w:bookmarkStart w:id="718" w:name="_Toc516224825"/>
      <w:r>
        <w:t>General</w:t>
      </w:r>
      <w:bookmarkEnd w:id="718"/>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719" w:name="_Ref493475240"/>
      <w:bookmarkStart w:id="720" w:name="_Toc516224826"/>
      <w:proofErr w:type="spellStart"/>
      <w:r>
        <w:t>suppressedInSource</w:t>
      </w:r>
      <w:proofErr w:type="spellEnd"/>
      <w:r>
        <w:t xml:space="preserve"> value</w:t>
      </w:r>
      <w:bookmarkEnd w:id="719"/>
      <w:bookmarkEnd w:id="72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721" w:name="_Ref493475253"/>
      <w:bookmarkStart w:id="722" w:name="_Toc516224827"/>
      <w:proofErr w:type="spellStart"/>
      <w:r>
        <w:t>suppressedExternally</w:t>
      </w:r>
      <w:proofErr w:type="spellEnd"/>
      <w:r>
        <w:t xml:space="preserve"> value</w:t>
      </w:r>
      <w:bookmarkEnd w:id="721"/>
      <w:bookmarkEnd w:id="72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723" w:name="_Ref493351360"/>
      <w:bookmarkStart w:id="724" w:name="_Toc516224828"/>
      <w:bookmarkStart w:id="725" w:name="_Hlk514318442"/>
      <w:proofErr w:type="spellStart"/>
      <w:r>
        <w:lastRenderedPageBreak/>
        <w:t>baselineState</w:t>
      </w:r>
      <w:proofErr w:type="spellEnd"/>
      <w:r>
        <w:t xml:space="preserve"> property</w:t>
      </w:r>
      <w:bookmarkEnd w:id="723"/>
      <w:bookmarkEnd w:id="72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2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726" w:name="_Ref507598047"/>
      <w:bookmarkStart w:id="727" w:name="_Ref508987354"/>
      <w:bookmarkStart w:id="728" w:name="_Toc516224829"/>
      <w:bookmarkStart w:id="729" w:name="_Ref506807829"/>
      <w:r>
        <w:t>a</w:t>
      </w:r>
      <w:r w:rsidR="00A27D47">
        <w:t>ttachments</w:t>
      </w:r>
      <w:bookmarkEnd w:id="726"/>
      <w:r>
        <w:t xml:space="preserve"> property</w:t>
      </w:r>
      <w:bookmarkEnd w:id="727"/>
      <w:bookmarkEnd w:id="728"/>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730" w:name="_Toc516224830"/>
      <w:proofErr w:type="spellStart"/>
      <w:r>
        <w:t>workItem</w:t>
      </w:r>
      <w:r w:rsidR="00326BD5">
        <w:t>Uri</w:t>
      </w:r>
      <w:r w:rsidR="008C5D5A">
        <w:t>s</w:t>
      </w:r>
      <w:proofErr w:type="spellEnd"/>
      <w:r>
        <w:t xml:space="preserve"> property</w:t>
      </w:r>
      <w:bookmarkEnd w:id="730"/>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731" w:name="_Ref510085934"/>
      <w:bookmarkStart w:id="732" w:name="_Toc516224831"/>
      <w:proofErr w:type="spellStart"/>
      <w:r>
        <w:t>conversionProvenance</w:t>
      </w:r>
      <w:proofErr w:type="spellEnd"/>
      <w:r>
        <w:t xml:space="preserve"> property</w:t>
      </w:r>
      <w:bookmarkEnd w:id="729"/>
      <w:bookmarkEnd w:id="731"/>
      <w:bookmarkEnd w:id="73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lastRenderedPageBreak/>
        <w:t xml:space="preserve">Per-run files are handled by the </w:t>
      </w:r>
      <w:proofErr w:type="spellStart"/>
      <w:proofErr w:type="gramStart"/>
      <w:r w:rsidRPr="00A76DF3">
        <w:rPr>
          <w:rStyle w:val="CODEtemp"/>
        </w:rPr>
        <w:t>conversion.analysisToolLogFiles</w:t>
      </w:r>
      <w:proofErr w:type="spellEnd"/>
      <w:proofErr w:type="gram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733" w:name="_Toc516224832"/>
      <w:r>
        <w:t>fixes property</w:t>
      </w:r>
      <w:bookmarkEnd w:id="733"/>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734" w:name="_Toc516224833"/>
      <w:r>
        <w:lastRenderedPageBreak/>
        <w:t>properties property</w:t>
      </w:r>
      <w:bookmarkEnd w:id="734"/>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735" w:name="_Ref493426721"/>
      <w:bookmarkStart w:id="736" w:name="_Ref507665939"/>
      <w:bookmarkStart w:id="737" w:name="_Toc516224834"/>
      <w:r>
        <w:t>location object</w:t>
      </w:r>
      <w:bookmarkEnd w:id="735"/>
      <w:bookmarkEnd w:id="736"/>
      <w:bookmarkEnd w:id="737"/>
    </w:p>
    <w:p w14:paraId="27ED50C0" w14:textId="23D428DC" w:rsidR="006E546E" w:rsidRDefault="006E546E" w:rsidP="006E546E">
      <w:pPr>
        <w:pStyle w:val="Heading3"/>
      </w:pPr>
      <w:bookmarkStart w:id="738" w:name="_Ref493479281"/>
      <w:bookmarkStart w:id="739" w:name="_Toc516224835"/>
      <w:r>
        <w:t>General</w:t>
      </w:r>
      <w:bookmarkEnd w:id="738"/>
      <w:bookmarkEnd w:id="739"/>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740" w:name="_Ref493477623"/>
      <w:bookmarkStart w:id="741" w:name="_Ref493478351"/>
      <w:bookmarkStart w:id="742" w:name="_Toc516224836"/>
      <w:proofErr w:type="spellStart"/>
      <w:r>
        <w:t>physicalLocation</w:t>
      </w:r>
      <w:proofErr w:type="spellEnd"/>
      <w:r>
        <w:t xml:space="preserve"> </w:t>
      </w:r>
      <w:r w:rsidR="006E546E">
        <w:t>property</w:t>
      </w:r>
      <w:bookmarkEnd w:id="740"/>
      <w:bookmarkEnd w:id="741"/>
      <w:bookmarkEnd w:id="742"/>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743" w:name="_Ref493404450"/>
      <w:bookmarkStart w:id="744" w:name="_Ref493404690"/>
      <w:bookmarkStart w:id="745" w:name="_Toc516224837"/>
      <w:proofErr w:type="spellStart"/>
      <w:r>
        <w:t>fullyQualifiedLogicalName</w:t>
      </w:r>
      <w:proofErr w:type="spellEnd"/>
      <w:r>
        <w:t xml:space="preserve"> property</w:t>
      </w:r>
      <w:bookmarkEnd w:id="743"/>
      <w:bookmarkEnd w:id="744"/>
      <w:bookmarkEnd w:id="74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746" w:name="_Hlk513194534"/>
      <w:bookmarkStart w:id="747"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746"/>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747"/>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lastRenderedPageBreak/>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proofErr w:type="gramStart"/>
      <w:r w:rsidRPr="00E66E38">
        <w:rPr>
          <w:rStyle w:val="CODEtemp"/>
        </w:rPr>
        <w:t>run.logicalLocations</w:t>
      </w:r>
      <w:proofErr w:type="spellEnd"/>
      <w:proofErr w:type="gramEnd"/>
      <w:r>
        <w:t xml:space="preserve"> property:</w:t>
      </w:r>
    </w:p>
    <w:p w14:paraId="6EDAC138" w14:textId="0B6600EC" w:rsidR="006E0178" w:rsidRDefault="006E0178" w:rsidP="00EA540C">
      <w:pPr>
        <w:pStyle w:val="Note"/>
        <w:numPr>
          <w:ilvl w:val="0"/>
          <w:numId w:val="11"/>
        </w:numPr>
      </w:pPr>
      <w:proofErr w:type="spellStart"/>
      <w:proofErr w:type="gramStart"/>
      <w:r w:rsidRPr="006E0178">
        <w:rPr>
          <w:rStyle w:val="CODEtemp"/>
        </w:rPr>
        <w:t>run.logicalLocations</w:t>
      </w:r>
      <w:proofErr w:type="spellEnd"/>
      <w:proofErr w:type="gram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proofErr w:type="gramStart"/>
      <w:r w:rsidRPr="00E66E38">
        <w:rPr>
          <w:rStyle w:val="CODEtemp"/>
        </w:rPr>
        <w:t>run.logicalLocations</w:t>
      </w:r>
      <w:proofErr w:type="spellEnd"/>
      <w:proofErr w:type="gram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proofErr w:type="gramStart"/>
      <w:r w:rsidRPr="00F249F9">
        <w:rPr>
          <w:rStyle w:val="CODEtemp"/>
        </w:rPr>
        <w:t>NamespaceA.NamespaceB.ClassC</w:t>
      </w:r>
      <w:proofErr w:type="spellEnd"/>
      <w:proofErr w:type="gramEnd"/>
      <w:r w:rsidRPr="00F249F9">
        <w:t>”).</w:t>
      </w:r>
    </w:p>
    <w:p w14:paraId="4CD27C2E" w14:textId="16EED1C5" w:rsidR="00F13165" w:rsidRDefault="00F13165" w:rsidP="00F13165">
      <w:pPr>
        <w:pStyle w:val="Heading3"/>
      </w:pPr>
      <w:bookmarkStart w:id="748" w:name="_Ref513121634"/>
      <w:bookmarkStart w:id="749" w:name="_Ref513122103"/>
      <w:bookmarkStart w:id="750" w:name="_Toc516224838"/>
      <w:r>
        <w:t>message property</w:t>
      </w:r>
      <w:bookmarkEnd w:id="748"/>
      <w:bookmarkEnd w:id="749"/>
      <w:bookmarkEnd w:id="750"/>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751" w:name="_Ref510102819"/>
      <w:bookmarkStart w:id="752" w:name="_Toc516224839"/>
      <w:r>
        <w:t>annotations property</w:t>
      </w:r>
      <w:bookmarkEnd w:id="751"/>
      <w:bookmarkEnd w:id="752"/>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753" w:name="_Toc516224840"/>
      <w:r>
        <w:t>properties property</w:t>
      </w:r>
      <w:bookmarkEnd w:id="753"/>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754" w:name="_Ref493477390"/>
      <w:bookmarkStart w:id="755" w:name="_Ref493478323"/>
      <w:bookmarkStart w:id="756" w:name="_Ref493478590"/>
      <w:bookmarkStart w:id="757" w:name="_Toc516224841"/>
      <w:proofErr w:type="spellStart"/>
      <w:r>
        <w:t>physicalLocation</w:t>
      </w:r>
      <w:proofErr w:type="spellEnd"/>
      <w:r>
        <w:t xml:space="preserve"> object</w:t>
      </w:r>
      <w:bookmarkEnd w:id="754"/>
      <w:bookmarkEnd w:id="755"/>
      <w:bookmarkEnd w:id="756"/>
      <w:bookmarkEnd w:id="757"/>
    </w:p>
    <w:p w14:paraId="0B9181AD" w14:textId="12F902F2" w:rsidR="006E546E" w:rsidRDefault="006E546E" w:rsidP="006E546E">
      <w:pPr>
        <w:pStyle w:val="Heading3"/>
      </w:pPr>
      <w:bookmarkStart w:id="758" w:name="_Toc516224842"/>
      <w:r>
        <w:t>General</w:t>
      </w:r>
      <w:bookmarkEnd w:id="758"/>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759" w:name="_Ref503357394"/>
      <w:bookmarkStart w:id="760" w:name="_Toc516224843"/>
      <w:bookmarkStart w:id="761" w:name="_Ref493343236"/>
      <w:r>
        <w:t>id property</w:t>
      </w:r>
      <w:bookmarkEnd w:id="759"/>
      <w:bookmarkEnd w:id="760"/>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proofErr w:type="gramStart"/>
      <w:r>
        <w:t>result.relatedLocations</w:t>
      </w:r>
      <w:proofErr w:type="spellEnd"/>
      <w:proofErr w:type="gramEnd"/>
      <w:r>
        <w:t>[0].</w:t>
      </w:r>
      <w:proofErr w:type="spellStart"/>
      <w:r>
        <w:t>physicalLocation</w:t>
      </w:r>
      <w:proofErr w:type="spellEnd"/>
    </w:p>
    <w:p w14:paraId="71F4A9F2" w14:textId="696ABC93" w:rsidR="00AF7697" w:rsidRDefault="00AF7697" w:rsidP="00AF7697">
      <w:pPr>
        <w:pStyle w:val="Code"/>
      </w:pPr>
      <w:proofErr w:type="spellStart"/>
      <w:proofErr w:type="gramStart"/>
      <w:r>
        <w:t>result.codeFlows</w:t>
      </w:r>
      <w:proofErr w:type="spellEnd"/>
      <w:proofErr w:type="gram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proofErr w:type="gramStart"/>
      <w:r>
        <w:t>result.stacks</w:t>
      </w:r>
      <w:proofErr w:type="spellEnd"/>
      <w:proofErr w:type="gram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762" w:name="_Ref503369432"/>
      <w:bookmarkStart w:id="763" w:name="_Ref503369435"/>
      <w:bookmarkStart w:id="764" w:name="_Ref503371110"/>
      <w:bookmarkStart w:id="765" w:name="_Ref503371652"/>
      <w:bookmarkStart w:id="766" w:name="_Toc516224844"/>
      <w:proofErr w:type="spellStart"/>
      <w:r>
        <w:t>fileLocation</w:t>
      </w:r>
      <w:proofErr w:type="spellEnd"/>
      <w:r w:rsidR="006E546E">
        <w:t xml:space="preserve"> property</w:t>
      </w:r>
      <w:bookmarkEnd w:id="761"/>
      <w:bookmarkEnd w:id="762"/>
      <w:bookmarkEnd w:id="763"/>
      <w:bookmarkEnd w:id="764"/>
      <w:bookmarkEnd w:id="765"/>
      <w:bookmarkEnd w:id="766"/>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767" w:name="_Ref493509797"/>
      <w:bookmarkStart w:id="768" w:name="_Toc516224845"/>
      <w:r>
        <w:t>region property</w:t>
      </w:r>
      <w:bookmarkEnd w:id="767"/>
      <w:bookmarkEnd w:id="768"/>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769" w:name="_Toc516224846"/>
      <w:proofErr w:type="spellStart"/>
      <w:r>
        <w:t>contextRegion</w:t>
      </w:r>
      <w:proofErr w:type="spellEnd"/>
      <w:r>
        <w:t xml:space="preserve"> property</w:t>
      </w:r>
      <w:bookmarkEnd w:id="769"/>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spellStart"/>
      <w:proofErr w:type="gramEnd"/>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770" w:name="_Ref493490350"/>
      <w:bookmarkStart w:id="771" w:name="_Toc516224847"/>
      <w:r>
        <w:t>region object</w:t>
      </w:r>
      <w:bookmarkEnd w:id="770"/>
      <w:bookmarkEnd w:id="771"/>
    </w:p>
    <w:p w14:paraId="5C4DB1F6" w14:textId="19917190" w:rsidR="006E546E" w:rsidRDefault="006E546E" w:rsidP="006E546E">
      <w:pPr>
        <w:pStyle w:val="Heading3"/>
      </w:pPr>
      <w:bookmarkStart w:id="772" w:name="_Toc516224848"/>
      <w:r>
        <w:t>General</w:t>
      </w:r>
      <w:bookmarkEnd w:id="77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773" w:name="_Ref493492556"/>
      <w:bookmarkStart w:id="774" w:name="_Ref493492604"/>
      <w:bookmarkStart w:id="775" w:name="_Ref493492671"/>
      <w:bookmarkStart w:id="776" w:name="_Toc516224849"/>
      <w:r>
        <w:t>Text regions</w:t>
      </w:r>
      <w:bookmarkEnd w:id="773"/>
      <w:bookmarkEnd w:id="774"/>
      <w:bookmarkEnd w:id="775"/>
      <w:bookmarkEnd w:id="776"/>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lastRenderedPageBreak/>
        <w:t xml:space="preserve">A text region </w:t>
      </w:r>
      <w:r>
        <w:rPr>
          <w:b/>
        </w:rPr>
        <w:t>MAY</w:t>
      </w:r>
      <w:r>
        <w:t xml:space="preserve"> be specified in three 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777" w:name="_Hlk514840713"/>
      <w:proofErr w:type="spellStart"/>
      <w:r w:rsidRPr="003E62A7">
        <w:rPr>
          <w:rStyle w:val="CODEtemp"/>
        </w:rPr>
        <w:t>startLine</w:t>
      </w:r>
      <w:proofErr w:type="spellEnd"/>
      <w:r w:rsidRPr="003E62A7">
        <w:t xml:space="preserve"> </w:t>
      </w:r>
      <w:r>
        <w:t xml:space="preserve">and </w:t>
      </w:r>
      <w:proofErr w:type="spellStart"/>
      <w:r w:rsidRPr="006F24FD">
        <w:rPr>
          <w:rStyle w:val="CODEtemp"/>
        </w:rPr>
        <w:t>startColumn</w:t>
      </w:r>
      <w:proofErr w:type="spellEnd"/>
      <w:r>
        <w:t xml:space="preserve">, or by </w:t>
      </w:r>
      <w:proofErr w:type="spellStart"/>
      <w:r w:rsidRPr="00CB6AB4">
        <w:rPr>
          <w:rStyle w:val="CODEtemp"/>
        </w:rPr>
        <w:t>charOffset</w:t>
      </w:r>
      <w:proofErr w:type="spellEnd"/>
      <w:r>
        <w:t>, or both</w:t>
      </w:r>
      <w:bookmarkEnd w:id="777"/>
      <w:r>
        <w:t>.</w:t>
      </w:r>
    </w:p>
    <w:p w14:paraId="6D87E2DC" w14:textId="77777777" w:rsidR="00257E64" w:rsidRPr="00C90E7A" w:rsidRDefault="00257E64" w:rsidP="00257E64">
      <w:r>
        <w:t xml:space="preserve">The end of a text region </w:t>
      </w:r>
      <w:r>
        <w:rPr>
          <w:b/>
        </w:rPr>
        <w:t>MAY</w:t>
      </w:r>
      <w:r>
        <w:t xml:space="preserve"> be specified by a combination of </w:t>
      </w:r>
      <w:proofErr w:type="spellStart"/>
      <w:r>
        <w:rPr>
          <w:rStyle w:val="CODEtemp"/>
        </w:rPr>
        <w:t>end</w:t>
      </w:r>
      <w:r w:rsidRPr="003E62A7">
        <w:rPr>
          <w:rStyle w:val="CODEtemp"/>
        </w:rPr>
        <w:t>Line</w:t>
      </w:r>
      <w:proofErr w:type="spellEnd"/>
      <w:r w:rsidRPr="003E62A7">
        <w:t xml:space="preserve"> </w:t>
      </w:r>
      <w:r>
        <w:t xml:space="preserve">and </w:t>
      </w:r>
      <w:proofErr w:type="spellStart"/>
      <w:r>
        <w:rPr>
          <w:rStyle w:val="CODEtemp"/>
        </w:rPr>
        <w:t>end</w:t>
      </w:r>
      <w:r w:rsidRPr="00490067">
        <w:rPr>
          <w:rStyle w:val="CODEtemp"/>
        </w:rPr>
        <w:t>Column</w:t>
      </w:r>
      <w:proofErr w:type="spellEnd"/>
      <w:r>
        <w:t xml:space="preserve">, or by </w:t>
      </w:r>
      <w:proofErr w:type="spellStart"/>
      <w:r w:rsidRPr="00CB6AB4">
        <w:rPr>
          <w:rStyle w:val="CODEtemp"/>
        </w:rPr>
        <w:t>char</w:t>
      </w:r>
      <w:r>
        <w:rPr>
          <w:rStyle w:val="CODEtemp"/>
        </w:rPr>
        <w:t>Length</w:t>
      </w:r>
      <w:proofErr w:type="spellEnd"/>
      <w:r>
        <w:t>, or both.</w:t>
      </w:r>
    </w:p>
    <w:p w14:paraId="11170025" w14:textId="77777777" w:rsidR="00257E64" w:rsidRDefault="00257E64" w:rsidP="00257E64">
      <w:r>
        <w:t xml:space="preserve">A text region does not include the character specified by </w:t>
      </w:r>
      <w:proofErr w:type="spellStart"/>
      <w:r w:rsidRPr="006F24FD">
        <w:rPr>
          <w:rStyle w:val="CODEtemp"/>
        </w:rPr>
        <w:t>endColumn</w:t>
      </w:r>
      <w:proofErr w:type="spellEnd"/>
      <w:r>
        <w:t>.</w:t>
      </w:r>
    </w:p>
    <w:p w14:paraId="3A6D4669" w14:textId="77777777" w:rsidR="00257E64" w:rsidRDefault="00257E64" w:rsidP="00257E64">
      <w:r>
        <w:t xml:space="preserve">If </w:t>
      </w:r>
      <w:proofErr w:type="spellStart"/>
      <w:r w:rsidRPr="006F24FD">
        <w:rPr>
          <w:rStyle w:val="CODEtemp"/>
        </w:rPr>
        <w:t>charOffset</w:t>
      </w:r>
      <w:proofErr w:type="spellEnd"/>
      <w:r>
        <w:t xml:space="preserve"> is present, then either or both of </w:t>
      </w:r>
      <w:proofErr w:type="spellStart"/>
      <w:r w:rsidRPr="006F24FD">
        <w:rPr>
          <w:rStyle w:val="CODEtemp"/>
        </w:rPr>
        <w:t>startLine</w:t>
      </w:r>
      <w:proofErr w:type="spellEnd"/>
      <w:r>
        <w:t xml:space="preserve"> and </w:t>
      </w:r>
      <w:proofErr w:type="spellStart"/>
      <w:r w:rsidRPr="006F24FD">
        <w:rPr>
          <w:rStyle w:val="CODEtemp"/>
        </w:rPr>
        <w:t>startColumn</w:t>
      </w:r>
      <w:proofErr w:type="spellEnd"/>
      <w:r>
        <w:t xml:space="preserve"> </w:t>
      </w:r>
      <w:r>
        <w:rPr>
          <w:b/>
        </w:rPr>
        <w:t>MAY</w:t>
      </w:r>
      <w:r>
        <w:t xml:space="preserve"> be absent. If either is absent, it </w:t>
      </w:r>
      <w:r>
        <w:rPr>
          <w:b/>
        </w:rPr>
        <w:t>SHALL</w:t>
      </w:r>
      <w:r>
        <w:t xml:space="preserve"> be taken to have the value implied by </w:t>
      </w:r>
      <w:proofErr w:type="spellStart"/>
      <w:r w:rsidRPr="00490067">
        <w:rPr>
          <w:rStyle w:val="CODEtemp"/>
        </w:rPr>
        <w:t>charOffset</w:t>
      </w:r>
      <w:proofErr w:type="spellEnd"/>
      <w:r>
        <w:t xml:space="preserve">. If either is present, it </w:t>
      </w:r>
      <w:r>
        <w:rPr>
          <w:b/>
        </w:rPr>
        <w:t>SHALL</w:t>
      </w:r>
      <w:r>
        <w:t xml:space="preserve"> equal the value implied by </w:t>
      </w:r>
      <w:proofErr w:type="spellStart"/>
      <w:r w:rsidRPr="00490067">
        <w:rPr>
          <w:rStyle w:val="CODEtemp"/>
        </w:rPr>
        <w:t>charOffset</w:t>
      </w:r>
      <w:proofErr w:type="spellEnd"/>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proofErr w:type="gramStart"/>
      <w:r w:rsidRPr="004505CA">
        <w:t>{</w:t>
      </w:r>
      <w:r>
        <w:t xml:space="preserve"> </w:t>
      </w:r>
      <w:r w:rsidRPr="004505CA">
        <w:t>"</w:t>
      </w:r>
      <w:proofErr w:type="spellStart"/>
      <w:proofErr w:type="gramEnd"/>
      <w:r w:rsidRPr="004505CA">
        <w:t>charOffset</w:t>
      </w:r>
      <w:proofErr w:type="spellEnd"/>
      <w:r w:rsidRPr="004505CA">
        <w:t xml:space="preserve">":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proofErr w:type="gramStart"/>
      <w:r w:rsidRPr="004505CA">
        <w:t>{</w:t>
      </w:r>
      <w:r>
        <w:t xml:space="preserve"> </w:t>
      </w:r>
      <w:r w:rsidRPr="004505CA">
        <w:t>"</w:t>
      </w:r>
      <w:proofErr w:type="spellStart"/>
      <w:proofErr w:type="gramEnd"/>
      <w:r w:rsidRPr="004505CA">
        <w:t>charOffset</w:t>
      </w:r>
      <w:proofErr w:type="spellEnd"/>
      <w:r w:rsidRPr="004505CA">
        <w:t xml:space="preserve">": </w:t>
      </w:r>
      <w:r>
        <w:t>8</w:t>
      </w:r>
      <w:r w:rsidRPr="004505CA">
        <w:t>, "</w:t>
      </w:r>
      <w:proofErr w:type="spellStart"/>
      <w:r w:rsidRPr="004505CA">
        <w:t>startLine</w:t>
      </w:r>
      <w:proofErr w:type="spellEnd"/>
      <w:r w:rsidRPr="004505CA">
        <w:t>": 2, "</w:t>
      </w:r>
      <w:proofErr w:type="spellStart"/>
      <w:r w:rsidRPr="004505CA">
        <w:t>startColumn</w:t>
      </w:r>
      <w:proofErr w:type="spellEnd"/>
      <w:r w:rsidRPr="004505CA">
        <w:t>": 3</w:t>
      </w:r>
      <w:r>
        <w:t xml:space="preserve"> </w:t>
      </w:r>
      <w:r w:rsidRPr="004505CA">
        <w:t>}</w:t>
      </w:r>
    </w:p>
    <w:p w14:paraId="655FEB48" w14:textId="77777777" w:rsidR="00257E64" w:rsidRDefault="00257E64" w:rsidP="00257E64">
      <w:pPr>
        <w:pStyle w:val="Code"/>
      </w:pPr>
      <w:proofErr w:type="gramStart"/>
      <w:r w:rsidRPr="004505CA">
        <w:t>{</w:t>
      </w:r>
      <w:r>
        <w:t xml:space="preserve"> </w:t>
      </w:r>
      <w:r w:rsidRPr="004505CA">
        <w:t>"</w:t>
      </w:r>
      <w:proofErr w:type="spellStart"/>
      <w:proofErr w:type="gramEnd"/>
      <w:r w:rsidRPr="004505CA">
        <w:t>charOffset</w:t>
      </w:r>
      <w:proofErr w:type="spellEnd"/>
      <w:r w:rsidRPr="004505CA">
        <w:t xml:space="preserve">": </w:t>
      </w:r>
      <w:r>
        <w:t>8</w:t>
      </w:r>
      <w:r w:rsidRPr="004505CA">
        <w:t>, "</w:t>
      </w:r>
      <w:proofErr w:type="spellStart"/>
      <w:r w:rsidRPr="004505CA">
        <w:t>startLine</w:t>
      </w:r>
      <w:proofErr w:type="spellEnd"/>
      <w:r w:rsidRPr="004505CA">
        <w:t>": 2</w:t>
      </w:r>
      <w:r>
        <w:t xml:space="preserve"> </w:t>
      </w:r>
      <w:r w:rsidRPr="004505CA">
        <w:t>}</w:t>
      </w:r>
    </w:p>
    <w:p w14:paraId="2BD20C83" w14:textId="77777777" w:rsidR="00257E64" w:rsidRDefault="00257E64" w:rsidP="00257E64">
      <w:pPr>
        <w:pStyle w:val="Code"/>
      </w:pPr>
      <w:proofErr w:type="gramStart"/>
      <w:r w:rsidRPr="004505CA">
        <w:t>{</w:t>
      </w:r>
      <w:r>
        <w:t xml:space="preserve"> </w:t>
      </w:r>
      <w:r w:rsidRPr="004505CA">
        <w:t>"</w:t>
      </w:r>
      <w:proofErr w:type="spellStart"/>
      <w:proofErr w:type="gramEnd"/>
      <w:r w:rsidRPr="004505CA">
        <w:t>charOffset</w:t>
      </w:r>
      <w:proofErr w:type="spellEnd"/>
      <w:r w:rsidRPr="004505CA">
        <w:t xml:space="preserve">": </w:t>
      </w:r>
      <w:r>
        <w:t>8</w:t>
      </w:r>
      <w:r w:rsidRPr="004505CA">
        <w:t>, "</w:t>
      </w:r>
      <w:proofErr w:type="spellStart"/>
      <w:r w:rsidRPr="004505CA">
        <w:t>startColumn</w:t>
      </w:r>
      <w:proofErr w:type="spellEnd"/>
      <w:r w:rsidRPr="004505CA">
        <w:t>":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proofErr w:type="spellStart"/>
      <w:r w:rsidRPr="006F24FD">
        <w:rPr>
          <w:rStyle w:val="CODEtemp"/>
        </w:rPr>
        <w:t>charOffset</w:t>
      </w:r>
      <w:proofErr w:type="spellEnd"/>
      <w:r>
        <w:t xml:space="preserve"> is absent, then </w:t>
      </w:r>
      <w:proofErr w:type="spellStart"/>
      <w:r w:rsidRPr="00673E11">
        <w:rPr>
          <w:rStyle w:val="CODEtemp"/>
        </w:rPr>
        <w:t>startLine</w:t>
      </w:r>
      <w:proofErr w:type="spellEnd"/>
      <w:r>
        <w:t xml:space="preserve"> </w:t>
      </w:r>
      <w:r>
        <w:rPr>
          <w:b/>
        </w:rPr>
        <w:t>SHALL</w:t>
      </w:r>
      <w:r>
        <w:t xml:space="preserve"> be present. In that case, if </w:t>
      </w:r>
      <w:proofErr w:type="spellStart"/>
      <w:r w:rsidRPr="00673E11">
        <w:rPr>
          <w:rStyle w:val="CODEtemp"/>
        </w:rPr>
        <w:t>startColumn</w:t>
      </w:r>
      <w:proofErr w:type="spellEnd"/>
      <w:r>
        <w:t xml:space="preserve"> is absent, it </w:t>
      </w:r>
      <w:r>
        <w:rPr>
          <w:b/>
        </w:rPr>
        <w:t>SHALL</w:t>
      </w:r>
      <w:r>
        <w:t xml:space="preserve"> be taken to have the value </w:t>
      </w:r>
      <w:r w:rsidRPr="00257E64">
        <w:t>1</w:t>
      </w:r>
      <w:r>
        <w:t xml:space="preserve">. </w:t>
      </w:r>
      <w:proofErr w:type="spellStart"/>
      <w:r w:rsidRPr="00673E11">
        <w:rPr>
          <w:rStyle w:val="CODEtemp"/>
        </w:rPr>
        <w:t>charOffset</w:t>
      </w:r>
      <w:proofErr w:type="spellEnd"/>
      <w:r>
        <w:t xml:space="preserve"> </w:t>
      </w:r>
      <w:r>
        <w:rPr>
          <w:b/>
        </w:rPr>
        <w:t>SHALL</w:t>
      </w:r>
      <w:r>
        <w:t xml:space="preserve"> be taken to have the value implied by </w:t>
      </w:r>
      <w:proofErr w:type="spellStart"/>
      <w:r w:rsidRPr="00673E11">
        <w:rPr>
          <w:rStyle w:val="CODEtemp"/>
        </w:rPr>
        <w:t>startLine</w:t>
      </w:r>
      <w:proofErr w:type="spellEnd"/>
      <w:r>
        <w:t xml:space="preserve"> and </w:t>
      </w:r>
      <w:proofErr w:type="spellStart"/>
      <w:r w:rsidRPr="00673E11">
        <w:rPr>
          <w:rStyle w:val="CODEtemp"/>
        </w:rPr>
        <w:t>startColumn</w:t>
      </w:r>
      <w:proofErr w:type="spellEnd"/>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proofErr w:type="gramStart"/>
      <w:r>
        <w:t xml:space="preserve">{ </w:t>
      </w:r>
      <w:r w:rsidRPr="004505CA">
        <w:t>"</w:t>
      </w:r>
      <w:proofErr w:type="spellStart"/>
      <w:proofErr w:type="gramEnd"/>
      <w:r w:rsidRPr="004505CA">
        <w:t>startLine</w:t>
      </w:r>
      <w:proofErr w:type="spellEnd"/>
      <w:r w:rsidRPr="004505CA">
        <w:t>": 2, "</w:t>
      </w:r>
      <w:proofErr w:type="spellStart"/>
      <w:r w:rsidRPr="004505CA">
        <w:t>startColumn</w:t>
      </w:r>
      <w:proofErr w:type="spellEnd"/>
      <w:r w:rsidRPr="004505CA">
        <w:t>":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proofErr w:type="gramStart"/>
      <w:r w:rsidRPr="004505CA">
        <w:t>{</w:t>
      </w:r>
      <w:r>
        <w:t xml:space="preserve"> </w:t>
      </w:r>
      <w:r w:rsidRPr="004505CA">
        <w:t>"</w:t>
      </w:r>
      <w:proofErr w:type="spellStart"/>
      <w:proofErr w:type="gramEnd"/>
      <w:r w:rsidRPr="004505CA">
        <w:t>charOffset</w:t>
      </w:r>
      <w:proofErr w:type="spellEnd"/>
      <w:r w:rsidRPr="004505CA">
        <w:t xml:space="preserve">": </w:t>
      </w:r>
      <w:r>
        <w:t>8</w:t>
      </w:r>
      <w:r w:rsidRPr="004505CA">
        <w:t>, "</w:t>
      </w:r>
      <w:proofErr w:type="spellStart"/>
      <w:r w:rsidRPr="004505CA">
        <w:t>startLine</w:t>
      </w:r>
      <w:proofErr w:type="spellEnd"/>
      <w:r w:rsidRPr="004505CA">
        <w:t>": 2, "</w:t>
      </w:r>
      <w:proofErr w:type="spellStart"/>
      <w:r w:rsidRPr="004505CA">
        <w:t>startColumn</w:t>
      </w:r>
      <w:proofErr w:type="spellEnd"/>
      <w:r w:rsidRPr="004505CA">
        <w:t>":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proofErr w:type="gramStart"/>
      <w:r>
        <w:t>{ "</w:t>
      </w:r>
      <w:proofErr w:type="spellStart"/>
      <w:proofErr w:type="gramEnd"/>
      <w:r>
        <w:t>startLine</w:t>
      </w:r>
      <w:proofErr w:type="spellEnd"/>
      <w:r>
        <w:t>":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proofErr w:type="gramStart"/>
      <w:r>
        <w:t>{ "</w:t>
      </w:r>
      <w:proofErr w:type="spellStart"/>
      <w:proofErr w:type="gramEnd"/>
      <w:r>
        <w:t>startLine</w:t>
      </w:r>
      <w:proofErr w:type="spellEnd"/>
      <w:r>
        <w:t>": 2, "</w:t>
      </w:r>
      <w:proofErr w:type="spellStart"/>
      <w:r>
        <w:t>startColumn</w:t>
      </w:r>
      <w:proofErr w:type="spellEnd"/>
      <w:r>
        <w:t>": 1 }</w:t>
      </w:r>
    </w:p>
    <w:p w14:paraId="7172FEEC" w14:textId="77777777" w:rsidR="00257E64" w:rsidRDefault="00257E64" w:rsidP="00257E64">
      <w:pPr>
        <w:pStyle w:val="Code"/>
      </w:pPr>
      <w:proofErr w:type="gramStart"/>
      <w:r>
        <w:t>{ "</w:t>
      </w:r>
      <w:proofErr w:type="spellStart"/>
      <w:proofErr w:type="gramEnd"/>
      <w:r>
        <w:t>startLine</w:t>
      </w:r>
      <w:proofErr w:type="spellEnd"/>
      <w:r>
        <w:t>": 2, "</w:t>
      </w:r>
      <w:proofErr w:type="spellStart"/>
      <w:r>
        <w:t>startColumn</w:t>
      </w:r>
      <w:proofErr w:type="spellEnd"/>
      <w:r>
        <w:t>": 1, "</w:t>
      </w:r>
      <w:proofErr w:type="spellStart"/>
      <w:r>
        <w:t>charOffset</w:t>
      </w:r>
      <w:proofErr w:type="spellEnd"/>
      <w:r>
        <w: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proofErr w:type="spellStart"/>
      <w:r w:rsidRPr="00D2071D">
        <w:rPr>
          <w:rStyle w:val="CODEtemp"/>
        </w:rPr>
        <w:t>charLength</w:t>
      </w:r>
      <w:proofErr w:type="spellEnd"/>
      <w:r>
        <w:t xml:space="preserve"> is present, then either or both of </w:t>
      </w:r>
      <w:proofErr w:type="spellStart"/>
      <w:r w:rsidRPr="00D2071D">
        <w:rPr>
          <w:rStyle w:val="CODEtemp"/>
        </w:rPr>
        <w:t>endLine</w:t>
      </w:r>
      <w:proofErr w:type="spellEnd"/>
      <w:r>
        <w:t xml:space="preserve"> and </w:t>
      </w:r>
      <w:proofErr w:type="spellStart"/>
      <w:r w:rsidRPr="00D2071D">
        <w:rPr>
          <w:rStyle w:val="CODEtemp"/>
        </w:rPr>
        <w:t>endColumn</w:t>
      </w:r>
      <w:proofErr w:type="spellEnd"/>
      <w:r>
        <w:t xml:space="preserve"> </w:t>
      </w:r>
      <w:r>
        <w:rPr>
          <w:b/>
        </w:rPr>
        <w:t>MAY</w:t>
      </w:r>
      <w:r>
        <w:t xml:space="preserve"> be absent. If either is absent, it </w:t>
      </w:r>
      <w:r>
        <w:rPr>
          <w:b/>
        </w:rPr>
        <w:t>SHALL</w:t>
      </w:r>
      <w:r>
        <w:t xml:space="preserve"> be taken to have the value implied by </w:t>
      </w:r>
      <w:proofErr w:type="spellStart"/>
      <w:r w:rsidRPr="00D2071D">
        <w:rPr>
          <w:rStyle w:val="CODEtemp"/>
        </w:rPr>
        <w:t>charLength</w:t>
      </w:r>
      <w:proofErr w:type="spellEnd"/>
      <w:r>
        <w:t xml:space="preserve">. It either is present, it </w:t>
      </w:r>
      <w:r>
        <w:rPr>
          <w:b/>
        </w:rPr>
        <w:t>SHALL</w:t>
      </w:r>
      <w:r>
        <w:t xml:space="preserve"> have the value implied by </w:t>
      </w:r>
      <w:proofErr w:type="spellStart"/>
      <w:r w:rsidRPr="00D2071D">
        <w:rPr>
          <w:rStyle w:val="CODEtemp"/>
        </w:rPr>
        <w:t>charLength</w:t>
      </w:r>
      <w:proofErr w:type="spellEnd"/>
      <w:r>
        <w:t>.</w:t>
      </w:r>
    </w:p>
    <w:p w14:paraId="31737B0A" w14:textId="77777777" w:rsidR="00257E64" w:rsidRDefault="00257E64" w:rsidP="00257E64">
      <w:pPr>
        <w:pStyle w:val="Code"/>
      </w:pPr>
      <w:r>
        <w:t xml:space="preserve">EXAMPLE 4: The </w:t>
      </w:r>
      <w:proofErr w:type="gramStart"/>
      <w:r>
        <w:t>region{ "</w:t>
      </w:r>
      <w:proofErr w:type="spellStart"/>
      <w:proofErr w:type="gramEnd"/>
      <w:r>
        <w:t>startLine</w:t>
      </w:r>
      <w:proofErr w:type="spellEnd"/>
      <w:r>
        <w:t>": 1, "</w:t>
      </w:r>
      <w:proofErr w:type="spellStart"/>
      <w:r>
        <w:t>charLength</w:t>
      </w:r>
      <w:proofErr w:type="spellEnd"/>
      <w:r>
        <w:t>": 14 }</w:t>
      </w:r>
    </w:p>
    <w:p w14:paraId="3643F13F" w14:textId="77777777" w:rsidR="00257E64" w:rsidRDefault="00257E64" w:rsidP="00257E64">
      <w:pPr>
        <w:pStyle w:val="Note"/>
      </w:pPr>
      <w:r>
        <w:lastRenderedPageBreak/>
        <w:t xml:space="preserve">includes the characters from the </w:t>
      </w:r>
      <w:r w:rsidRPr="00CE0B9A">
        <w:rPr>
          <w:rStyle w:val="CODEtemp"/>
        </w:rPr>
        <w:t>"</w:t>
      </w:r>
      <w:proofErr w:type="gramStart"/>
      <w:r w:rsidRPr="00CE0B9A">
        <w:rPr>
          <w:rStyle w:val="CODEtemp"/>
        </w:rPr>
        <w:t>a</w:t>
      </w:r>
      <w:proofErr w:type="gramEnd"/>
      <w:r w:rsidRPr="00CE0B9A">
        <w:rPr>
          <w:rStyle w:val="CODEtemp"/>
        </w:rPr>
        <w:t>"</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proofErr w:type="gramStart"/>
      <w:r>
        <w:t>{ "</w:t>
      </w:r>
      <w:proofErr w:type="spellStart"/>
      <w:proofErr w:type="gramEnd"/>
      <w:r>
        <w:t>startLine</w:t>
      </w:r>
      <w:proofErr w:type="spellEnd"/>
      <w:r>
        <w:t>": 1, "</w:t>
      </w:r>
      <w:proofErr w:type="spellStart"/>
      <w:r>
        <w:t>charLength</w:t>
      </w:r>
      <w:proofErr w:type="spellEnd"/>
      <w:r>
        <w:t>": 14, "</w:t>
      </w:r>
      <w:proofErr w:type="spellStart"/>
      <w:r>
        <w:t>endLine</w:t>
      </w:r>
      <w:proofErr w:type="spellEnd"/>
      <w:r>
        <w:t>": 3, "</w:t>
      </w:r>
      <w:proofErr w:type="spellStart"/>
      <w:r>
        <w:t>endColumn</w:t>
      </w:r>
      <w:proofErr w:type="spellEnd"/>
      <w:r>
        <w:t>": 4 }</w:t>
      </w:r>
    </w:p>
    <w:p w14:paraId="51834EC5" w14:textId="77777777" w:rsidR="00257E64" w:rsidRDefault="00257E64" w:rsidP="00257E64">
      <w:pPr>
        <w:pStyle w:val="Code"/>
      </w:pPr>
      <w:proofErr w:type="gramStart"/>
      <w:r>
        <w:t>{ "</w:t>
      </w:r>
      <w:proofErr w:type="spellStart"/>
      <w:proofErr w:type="gramEnd"/>
      <w:r>
        <w:t>startLine</w:t>
      </w:r>
      <w:proofErr w:type="spellEnd"/>
      <w:r>
        <w:t>": 1, "</w:t>
      </w:r>
      <w:proofErr w:type="spellStart"/>
      <w:r>
        <w:t>charLength</w:t>
      </w:r>
      <w:proofErr w:type="spellEnd"/>
      <w:r>
        <w:t>": 14, "</w:t>
      </w:r>
      <w:proofErr w:type="spellStart"/>
      <w:r>
        <w:t>endLine</w:t>
      </w:r>
      <w:proofErr w:type="spellEnd"/>
      <w:r>
        <w:t>": 3 }</w:t>
      </w:r>
    </w:p>
    <w:p w14:paraId="3571CF1B" w14:textId="77777777" w:rsidR="00257E64" w:rsidRDefault="00257E64" w:rsidP="00257E64">
      <w:pPr>
        <w:pStyle w:val="Code"/>
      </w:pPr>
      <w:proofErr w:type="gramStart"/>
      <w:r>
        <w:t>{ "</w:t>
      </w:r>
      <w:proofErr w:type="spellStart"/>
      <w:proofErr w:type="gramEnd"/>
      <w:r>
        <w:t>startLine</w:t>
      </w:r>
      <w:proofErr w:type="spellEnd"/>
      <w:r>
        <w:t>": 1, "</w:t>
      </w:r>
      <w:proofErr w:type="spellStart"/>
      <w:r>
        <w:t>charLength</w:t>
      </w:r>
      <w:proofErr w:type="spellEnd"/>
      <w:r>
        <w:t>": 14, "</w:t>
      </w:r>
      <w:proofErr w:type="spellStart"/>
      <w:r>
        <w:t>endColumn</w:t>
      </w:r>
      <w:proofErr w:type="spellEnd"/>
      <w:r>
        <w:t>":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proofErr w:type="spellStart"/>
      <w:r w:rsidRPr="006F24FD">
        <w:rPr>
          <w:rStyle w:val="CODEtemp"/>
        </w:rPr>
        <w:t>char</w:t>
      </w:r>
      <w:r>
        <w:rPr>
          <w:rStyle w:val="CODEtemp"/>
        </w:rPr>
        <w:t>Length</w:t>
      </w:r>
      <w:proofErr w:type="spellEnd"/>
      <w:r>
        <w:t xml:space="preserve"> is absent then if </w:t>
      </w:r>
      <w:proofErr w:type="spellStart"/>
      <w:r>
        <w:rPr>
          <w:rStyle w:val="CODEtemp"/>
        </w:rPr>
        <w:t>end</w:t>
      </w:r>
      <w:r w:rsidRPr="00673E11">
        <w:rPr>
          <w:rStyle w:val="CODEtemp"/>
        </w:rPr>
        <w:t>Line</w:t>
      </w:r>
      <w:proofErr w:type="spellEnd"/>
      <w:r>
        <w:t xml:space="preserve"> is absent, </w:t>
      </w:r>
      <w:proofErr w:type="spellStart"/>
      <w:r w:rsidRPr="00186A3A">
        <w:rPr>
          <w:rStyle w:val="CODEtemp"/>
        </w:rPr>
        <w:t>endLine</w:t>
      </w:r>
      <w:proofErr w:type="spellEnd"/>
      <w:r>
        <w:t xml:space="preserve"> </w:t>
      </w:r>
      <w:r>
        <w:rPr>
          <w:b/>
        </w:rPr>
        <w:t>SHALL</w:t>
      </w:r>
      <w:r>
        <w:t xml:space="preserve"> be taken to have the same value as </w:t>
      </w:r>
      <w:proofErr w:type="spellStart"/>
      <w:r w:rsidRPr="00186A3A">
        <w:rPr>
          <w:rStyle w:val="CODEtemp"/>
        </w:rPr>
        <w:t>startLine</w:t>
      </w:r>
      <w:proofErr w:type="spellEnd"/>
      <w:r>
        <w:t xml:space="preserve"> (whose value might, in turn, have been implied by </w:t>
      </w:r>
      <w:proofErr w:type="spellStart"/>
      <w:r w:rsidRPr="00186A3A">
        <w:rPr>
          <w:rStyle w:val="CODEtemp"/>
        </w:rPr>
        <w:t>charOffset</w:t>
      </w:r>
      <w:proofErr w:type="spellEnd"/>
      <w:r>
        <w:t xml:space="preserve">). If </w:t>
      </w:r>
      <w:proofErr w:type="spellStart"/>
      <w:r>
        <w:rPr>
          <w:rStyle w:val="CODEtemp"/>
        </w:rPr>
        <w:t>end</w:t>
      </w:r>
      <w:r w:rsidRPr="00673E11">
        <w:rPr>
          <w:rStyle w:val="CODEtemp"/>
        </w:rPr>
        <w:t>Column</w:t>
      </w:r>
      <w:proofErr w:type="spellEnd"/>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proofErr w:type="spellStart"/>
      <w:r w:rsidRPr="00673E11">
        <w:rPr>
          <w:rStyle w:val="CODEtemp"/>
        </w:rPr>
        <w:t>char</w:t>
      </w:r>
      <w:r>
        <w:rPr>
          <w:rStyle w:val="CODEtemp"/>
        </w:rPr>
        <w:t>Length</w:t>
      </w:r>
      <w:proofErr w:type="spellEnd"/>
      <w:r>
        <w:t xml:space="preserve"> </w:t>
      </w:r>
      <w:r>
        <w:rPr>
          <w:b/>
        </w:rPr>
        <w:t>SHALL</w:t>
      </w:r>
      <w:r>
        <w:t xml:space="preserve"> </w:t>
      </w:r>
      <w:r w:rsidR="00DD087C">
        <w:t xml:space="preserve">default to </w:t>
      </w:r>
      <w:r>
        <w:t xml:space="preserve">the value implied by </w:t>
      </w:r>
      <w:proofErr w:type="spellStart"/>
      <w:r>
        <w:rPr>
          <w:rStyle w:val="CODEtemp"/>
        </w:rPr>
        <w:t>end</w:t>
      </w:r>
      <w:r w:rsidRPr="00673E11">
        <w:rPr>
          <w:rStyle w:val="CODEtemp"/>
        </w:rPr>
        <w:t>Line</w:t>
      </w:r>
      <w:proofErr w:type="spellEnd"/>
      <w:r>
        <w:t xml:space="preserve"> and </w:t>
      </w:r>
      <w:proofErr w:type="spellStart"/>
      <w:r>
        <w:rPr>
          <w:rStyle w:val="CODEtemp"/>
        </w:rPr>
        <w:t>end</w:t>
      </w:r>
      <w:r w:rsidRPr="00673E11">
        <w:rPr>
          <w:rStyle w:val="CODEtemp"/>
        </w:rPr>
        <w:t>Column</w:t>
      </w:r>
      <w:proofErr w:type="spellEnd"/>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proofErr w:type="spellStart"/>
      <w:r w:rsidRPr="00186A3A">
        <w:rPr>
          <w:rStyle w:val="CODEtemp"/>
        </w:rPr>
        <w:t>endColumn</w:t>
      </w:r>
      <w:proofErr w:type="spellEnd"/>
      <w:r>
        <w:t xml:space="preserve"> </w:t>
      </w:r>
      <w:r w:rsidR="00DD087C">
        <w:t>defaults to</w:t>
      </w:r>
      <w:r>
        <w:t xml:space="preserve"> 5 (because there are 4 characters on the line, excluding the newline sequence). </w:t>
      </w:r>
      <w:proofErr w:type="spellStart"/>
      <w:r w:rsidRPr="00186A3A">
        <w:rPr>
          <w:rStyle w:val="CODEtemp"/>
        </w:rPr>
        <w:t>charLength</w:t>
      </w:r>
      <w:proofErr w:type="spellEnd"/>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endLine</w:t>
      </w:r>
      <w:proofErr w:type="spellEnd"/>
      <w:r>
        <w:t>": 1 }</w:t>
      </w:r>
    </w:p>
    <w:p w14:paraId="493D7F7C"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endLine</w:t>
      </w:r>
      <w:proofErr w:type="spellEnd"/>
      <w:r>
        <w:t>": 1, "</w:t>
      </w:r>
      <w:proofErr w:type="spellStart"/>
      <w:r>
        <w:t>endColumn</w:t>
      </w:r>
      <w:proofErr w:type="spellEnd"/>
      <w:r>
        <w:t>": 5 }</w:t>
      </w:r>
    </w:p>
    <w:p w14:paraId="57509F86"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endLine</w:t>
      </w:r>
      <w:proofErr w:type="spellEnd"/>
      <w:r>
        <w:t>": 1, "</w:t>
      </w:r>
      <w:proofErr w:type="spellStart"/>
      <w:r>
        <w:t>charLength</w:t>
      </w:r>
      <w:proofErr w:type="spellEnd"/>
      <w:r>
        <w:t>": 3 }</w:t>
      </w:r>
    </w:p>
    <w:p w14:paraId="4B04AB99"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endColumn</w:t>
      </w:r>
      <w:proofErr w:type="spellEnd"/>
      <w:r>
        <w:t>": 5, "</w:t>
      </w:r>
      <w:proofErr w:type="spellStart"/>
      <w:r>
        <w:t>charLength</w:t>
      </w:r>
      <w:proofErr w:type="spellEnd"/>
      <w:r>
        <w:t>":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proofErr w:type="gramStart"/>
      <w:r>
        <w:t>{ "</w:t>
      </w:r>
      <w:proofErr w:type="spellStart"/>
      <w:proofErr w:type="gramEnd"/>
      <w:r>
        <w:t>startLine</w:t>
      </w:r>
      <w:proofErr w:type="spellEnd"/>
      <w:r>
        <w:t>":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w:t>
      </w:r>
      <w:proofErr w:type="spellStart"/>
      <w:r w:rsidRPr="00257E64">
        <w:rPr>
          <w:rStyle w:val="CODEtemp"/>
        </w:rPr>
        <w:t>efg</w:t>
      </w:r>
      <w:proofErr w:type="spellEnd"/>
      <w:r w:rsidRPr="00257E64">
        <w:rPr>
          <w:rStyle w:val="CODEtemp"/>
        </w:rPr>
        <w:t>"</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proofErr w:type="gramStart"/>
      <w:r>
        <w:t>{ "</w:t>
      </w:r>
      <w:proofErr w:type="spellStart"/>
      <w:proofErr w:type="gramEnd"/>
      <w:r>
        <w:t>startLine</w:t>
      </w:r>
      <w:proofErr w:type="spellEnd"/>
      <w:r>
        <w:t>": 2 }</w:t>
      </w:r>
    </w:p>
    <w:p w14:paraId="0A362FAC" w14:textId="77777777" w:rsidR="00257E64" w:rsidRDefault="00257E64" w:rsidP="00257E64">
      <w:pPr>
        <w:pStyle w:val="Code"/>
      </w:pPr>
      <w:proofErr w:type="gramStart"/>
      <w:r>
        <w:t>{ "</w:t>
      </w:r>
      <w:proofErr w:type="spellStart"/>
      <w:proofErr w:type="gramEnd"/>
      <w:r>
        <w:t>startLine</w:t>
      </w:r>
      <w:proofErr w:type="spellEnd"/>
      <w:r>
        <w:t>": 2, "</w:t>
      </w:r>
      <w:proofErr w:type="spellStart"/>
      <w:r>
        <w:t>startColumn</w:t>
      </w:r>
      <w:proofErr w:type="spellEnd"/>
      <w:r>
        <w:t>": 1 }</w:t>
      </w:r>
    </w:p>
    <w:p w14:paraId="5BCF93DA" w14:textId="77777777" w:rsidR="00257E64" w:rsidRDefault="00257E64" w:rsidP="00257E64">
      <w:pPr>
        <w:pStyle w:val="Code"/>
      </w:pPr>
      <w:proofErr w:type="gramStart"/>
      <w:r>
        <w:t>{ "</w:t>
      </w:r>
      <w:proofErr w:type="spellStart"/>
      <w:proofErr w:type="gramEnd"/>
      <w:r>
        <w:t>startLine</w:t>
      </w:r>
      <w:proofErr w:type="spellEnd"/>
      <w:r>
        <w:t>": 2 , "</w:t>
      </w:r>
      <w:proofErr w:type="spellStart"/>
      <w:r>
        <w:t>charLength</w:t>
      </w:r>
      <w:proofErr w:type="spellEnd"/>
      <w:r>
        <w:t>": 3 }</w:t>
      </w:r>
    </w:p>
    <w:p w14:paraId="4567FF24" w14:textId="77777777" w:rsidR="00257E64" w:rsidRDefault="00257E64" w:rsidP="00257E64">
      <w:pPr>
        <w:pStyle w:val="Code"/>
      </w:pPr>
      <w:proofErr w:type="gramStart"/>
      <w:r>
        <w:t>{ "</w:t>
      </w:r>
      <w:proofErr w:type="spellStart"/>
      <w:proofErr w:type="gramEnd"/>
      <w:r>
        <w:t>startLine</w:t>
      </w:r>
      <w:proofErr w:type="spellEnd"/>
      <w:r>
        <w:t>": 2, "</w:t>
      </w:r>
      <w:proofErr w:type="spellStart"/>
      <w:r>
        <w:t>endColumn</w:t>
      </w:r>
      <w:proofErr w:type="spellEnd"/>
      <w:r>
        <w:t>":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proofErr w:type="gramStart"/>
      <w:r>
        <w:t>{ "</w:t>
      </w:r>
      <w:proofErr w:type="spellStart"/>
      <w:proofErr w:type="gramEnd"/>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77777777" w:rsidR="00257E64" w:rsidRDefault="00257E64" w:rsidP="00257E64">
      <w:pPr>
        <w:pStyle w:val="Note"/>
      </w:pPr>
      <w:r>
        <w:t xml:space="preserve">NOTE 3: This is consistent with the rule that a region does not include the character in column </w:t>
      </w:r>
      <w:proofErr w:type="spellStart"/>
      <w:r w:rsidRPr="00257E64">
        <w:rPr>
          <w:rStyle w:val="CODEtemp"/>
        </w:rPr>
        <w:t>endColumn</w:t>
      </w:r>
      <w:proofErr w:type="spellEnd"/>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endColumn</w:t>
      </w:r>
      <w:proofErr w:type="spellEnd"/>
      <w:r>
        <w:t>": 2 }</w:t>
      </w:r>
    </w:p>
    <w:p w14:paraId="2A159A4D" w14:textId="77777777" w:rsidR="00257E64" w:rsidRPr="0079663D"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charLength</w:t>
      </w:r>
      <w:proofErr w:type="spellEnd"/>
      <w:r>
        <w:t>": 0 }</w:t>
      </w:r>
    </w:p>
    <w:p w14:paraId="19CD4E19" w14:textId="77777777" w:rsidR="00257E64" w:rsidRDefault="00257E64" w:rsidP="00257E64">
      <w:pPr>
        <w:pStyle w:val="Note"/>
      </w:pPr>
      <w:r>
        <w:lastRenderedPageBreak/>
        <w:t>EXAMPLE 9: These regions (among others) specify an insertion point at the beginning of the file:</w:t>
      </w:r>
    </w:p>
    <w:p w14:paraId="7439CB8D"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1, "</w:t>
      </w:r>
      <w:proofErr w:type="spellStart"/>
      <w:r>
        <w:t>endColumn</w:t>
      </w:r>
      <w:proofErr w:type="spellEnd"/>
      <w:r>
        <w:t>": 1 }</w:t>
      </w:r>
    </w:p>
    <w:p w14:paraId="6842E272" w14:textId="77777777" w:rsidR="00257E64" w:rsidRPr="0079663D"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1, "</w:t>
      </w:r>
      <w:proofErr w:type="spellStart"/>
      <w:r>
        <w:t>charLength</w:t>
      </w:r>
      <w:proofErr w:type="spellEnd"/>
      <w:r>
        <w:t>": 0 }</w:t>
      </w:r>
    </w:p>
    <w:p w14:paraId="68F623ED" w14:textId="77777777" w:rsidR="00257E64" w:rsidRPr="00854FBD" w:rsidRDefault="00257E64" w:rsidP="00257E64">
      <w:pPr>
        <w:pStyle w:val="Code"/>
      </w:pPr>
      <w:proofErr w:type="gramStart"/>
      <w:r>
        <w:t>{ "</w:t>
      </w:r>
      <w:proofErr w:type="spellStart"/>
      <w:proofErr w:type="gramEnd"/>
      <w:r>
        <w:t>startLine</w:t>
      </w:r>
      <w:proofErr w:type="spellEnd"/>
      <w:r>
        <w:t>": 1,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proofErr w:type="gramStart"/>
      <w:r>
        <w:t>{ "</w:t>
      </w:r>
      <w:proofErr w:type="spellStart"/>
      <w:proofErr w:type="gramEnd"/>
      <w:r>
        <w:t>startLine</w:t>
      </w:r>
      <w:proofErr w:type="spellEnd"/>
      <w:r>
        <w:t>": 4, "</w:t>
      </w:r>
      <w:proofErr w:type="spellStart"/>
      <w:r>
        <w:t>startColumn</w:t>
      </w:r>
      <w:proofErr w:type="spellEnd"/>
      <w:r>
        <w:t>": 6, "</w:t>
      </w:r>
      <w:proofErr w:type="spellStart"/>
      <w:r>
        <w:t>endColumn</w:t>
      </w:r>
      <w:proofErr w:type="spellEnd"/>
      <w:r>
        <w:t>": 6 }</w:t>
      </w:r>
    </w:p>
    <w:p w14:paraId="5536DE80" w14:textId="31514CE0" w:rsidR="00257E64" w:rsidRPr="00257E64" w:rsidRDefault="00257E64" w:rsidP="00257E64">
      <w:pPr>
        <w:pStyle w:val="Code"/>
      </w:pPr>
      <w:proofErr w:type="gramStart"/>
      <w:r>
        <w:t>{ "</w:t>
      </w:r>
      <w:proofErr w:type="spellStart"/>
      <w:proofErr w:type="gramEnd"/>
      <w:r>
        <w:t>startLine</w:t>
      </w:r>
      <w:proofErr w:type="spellEnd"/>
      <w:r>
        <w:t>": 4, "</w:t>
      </w:r>
      <w:proofErr w:type="spellStart"/>
      <w:r>
        <w:t>startColumn</w:t>
      </w:r>
      <w:proofErr w:type="spellEnd"/>
      <w:r>
        <w:t>": 6, "</w:t>
      </w:r>
      <w:proofErr w:type="spellStart"/>
      <w:r>
        <w:t>charLength</w:t>
      </w:r>
      <w:proofErr w:type="spellEnd"/>
      <w:r>
        <w:t>": 0 }</w:t>
      </w:r>
    </w:p>
    <w:p w14:paraId="7A43AD4A" w14:textId="16FEF695" w:rsidR="006E546E" w:rsidRDefault="006E546E" w:rsidP="006E546E">
      <w:pPr>
        <w:pStyle w:val="Heading3"/>
      </w:pPr>
      <w:bookmarkStart w:id="778" w:name="_Ref509043519"/>
      <w:bookmarkStart w:id="779" w:name="_Ref509043733"/>
      <w:bookmarkStart w:id="780" w:name="_Toc516224850"/>
      <w:r>
        <w:t>Binary regions</w:t>
      </w:r>
      <w:bookmarkEnd w:id="778"/>
      <w:bookmarkEnd w:id="779"/>
      <w:bookmarkEnd w:id="78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81" w:name="_Toc516224851"/>
      <w:r>
        <w:t>Independence of text and binary regions</w:t>
      </w:r>
      <w:bookmarkEnd w:id="78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proofErr w:type="gramStart"/>
      <w:r w:rsidRPr="007B22D7">
        <w:t>{ "</w:t>
      </w:r>
      <w:proofErr w:type="spellStart"/>
      <w:proofErr w:type="gramEnd"/>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w:t>
      </w:r>
      <w:proofErr w:type="gramStart"/>
      <w:r>
        <w:t>1,  /</w:t>
      </w:r>
      <w:proofErr w:type="gramEnd"/>
      <w:r>
        <w:t xml:space="preserve">/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w:t>
      </w:r>
      <w:proofErr w:type="gramStart"/>
      <w:r>
        <w:t xml:space="preserve">1,   </w:t>
      </w:r>
      <w:proofErr w:type="gramEnd"/>
      <w:r>
        <w:t xml:space="preserve">   // Missing </w:t>
      </w:r>
      <w:proofErr w:type="spellStart"/>
      <w:r>
        <w:t>endLine</w:t>
      </w:r>
      <w:proofErr w:type="spellEnd"/>
      <w:r>
        <w:t xml:space="preserve"> defaults to </w:t>
      </w:r>
      <w:proofErr w:type="spellStart"/>
      <w:r>
        <w:t>startLine</w:t>
      </w:r>
      <w:proofErr w:type="spellEnd"/>
      <w:r>
        <w:t>.</w:t>
      </w:r>
    </w:p>
    <w:p w14:paraId="6E97DCFB" w14:textId="77777777" w:rsidR="00402C08" w:rsidRDefault="00402C08" w:rsidP="00402C08">
      <w:pPr>
        <w:pStyle w:val="Code"/>
      </w:pPr>
      <w:r>
        <w:t xml:space="preserve">  "</w:t>
      </w:r>
      <w:proofErr w:type="spellStart"/>
      <w:r>
        <w:t>endColumn</w:t>
      </w:r>
      <w:proofErr w:type="spellEnd"/>
      <w:r>
        <w:t xml:space="preserve">": </w:t>
      </w:r>
      <w:proofErr w:type="gramStart"/>
      <w:r>
        <w:t xml:space="preserve">6,   </w:t>
      </w:r>
      <w:proofErr w:type="gramEnd"/>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82" w:name="_Ref493490565"/>
      <w:bookmarkStart w:id="783" w:name="_Ref493491243"/>
      <w:bookmarkStart w:id="784" w:name="_Ref493492406"/>
      <w:bookmarkStart w:id="785" w:name="_Toc516224852"/>
      <w:proofErr w:type="spellStart"/>
      <w:r>
        <w:t>startLine</w:t>
      </w:r>
      <w:proofErr w:type="spellEnd"/>
      <w:r>
        <w:t xml:space="preserve"> property</w:t>
      </w:r>
      <w:bookmarkEnd w:id="782"/>
      <w:bookmarkEnd w:id="783"/>
      <w:bookmarkEnd w:id="784"/>
      <w:bookmarkEnd w:id="785"/>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10972FEB" w:rsidR="00402C08" w:rsidRPr="00402C08" w:rsidRDefault="00402C08" w:rsidP="00402C08">
      <w:r>
        <w:lastRenderedPageBreak/>
        <w:t xml:space="preserve">If </w:t>
      </w:r>
      <w:proofErr w:type="spellStart"/>
      <w:r w:rsidRPr="000D7A7C">
        <w:rPr>
          <w:rStyle w:val="CODEtemp"/>
        </w:rPr>
        <w:t>startLine</w:t>
      </w:r>
      <w:proofErr w:type="spellEnd"/>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319A0D92" w14:textId="3C8D3AF6" w:rsidR="006E546E" w:rsidRDefault="006E546E" w:rsidP="006E546E">
      <w:pPr>
        <w:pStyle w:val="Heading3"/>
      </w:pPr>
      <w:bookmarkStart w:id="786" w:name="_Ref493491260"/>
      <w:bookmarkStart w:id="787" w:name="_Ref493492414"/>
      <w:bookmarkStart w:id="788" w:name="_Toc516224853"/>
      <w:proofErr w:type="spellStart"/>
      <w:r>
        <w:t>startColumn</w:t>
      </w:r>
      <w:proofErr w:type="spellEnd"/>
      <w:r>
        <w:t xml:space="preserve"> property</w:t>
      </w:r>
      <w:bookmarkEnd w:id="786"/>
      <w:bookmarkEnd w:id="787"/>
      <w:bookmarkEnd w:id="788"/>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4C878D36" w:rsidR="00FA2059" w:rsidRPr="00FA2059" w:rsidRDefault="00FA2059" w:rsidP="00FA2059">
      <w:r>
        <w:t xml:space="preserve">If </w:t>
      </w:r>
      <w:proofErr w:type="spellStart"/>
      <w:r w:rsidRPr="00FA2059">
        <w:rPr>
          <w:rStyle w:val="CODEtemp"/>
        </w:rPr>
        <w:t>startColumn</w:t>
      </w:r>
      <w:proofErr w:type="spellEnd"/>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29DFBDCD" w14:textId="49CB3F3F" w:rsidR="006E546E" w:rsidRDefault="006E546E" w:rsidP="006E546E">
      <w:pPr>
        <w:pStyle w:val="Heading3"/>
      </w:pPr>
      <w:bookmarkStart w:id="789" w:name="_Ref493491334"/>
      <w:bookmarkStart w:id="790" w:name="_Ref493492422"/>
      <w:bookmarkStart w:id="791" w:name="_Toc516224854"/>
      <w:proofErr w:type="spellStart"/>
      <w:r>
        <w:t>endLine</w:t>
      </w:r>
      <w:proofErr w:type="spellEnd"/>
      <w:r>
        <w:t xml:space="preserve"> property</w:t>
      </w:r>
      <w:bookmarkEnd w:id="789"/>
      <w:bookmarkEnd w:id="790"/>
      <w:bookmarkEnd w:id="791"/>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6C2E8358"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31070">
        <w:t>3.22.2</w:t>
      </w:r>
      <w:r>
        <w:fldChar w:fldCharType="end"/>
      </w:r>
      <w:r>
        <w:t>.</w:t>
      </w:r>
    </w:p>
    <w:p w14:paraId="70DC2A2F" w14:textId="6B14264D" w:rsidR="006E546E" w:rsidRDefault="006E546E" w:rsidP="006E546E">
      <w:pPr>
        <w:pStyle w:val="Heading3"/>
      </w:pPr>
      <w:bookmarkStart w:id="792" w:name="_Ref493491342"/>
      <w:bookmarkStart w:id="793" w:name="_Ref493492427"/>
      <w:bookmarkStart w:id="794" w:name="_Toc516224855"/>
      <w:proofErr w:type="spellStart"/>
      <w:r>
        <w:t>endColumn</w:t>
      </w:r>
      <w:proofErr w:type="spellEnd"/>
      <w:r>
        <w:t xml:space="preserve"> property</w:t>
      </w:r>
      <w:bookmarkEnd w:id="792"/>
      <w:bookmarkEnd w:id="793"/>
      <w:bookmarkEnd w:id="794"/>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57499EE4" w:rsidR="00161D0D" w:rsidRPr="00161D0D" w:rsidRDefault="00161D0D" w:rsidP="00161D0D">
      <w:r>
        <w:t xml:space="preserve">If </w:t>
      </w:r>
      <w:proofErr w:type="spellStart"/>
      <w:r w:rsidRPr="00161D0D">
        <w:rPr>
          <w:rStyle w:val="CODEtemp"/>
        </w:rPr>
        <w:t>endColumn</w:t>
      </w:r>
      <w:proofErr w:type="spellEnd"/>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1768405" w14:textId="784F22E4" w:rsidR="006E546E" w:rsidRDefault="00257E64" w:rsidP="006E546E">
      <w:pPr>
        <w:pStyle w:val="Heading3"/>
      </w:pPr>
      <w:bookmarkStart w:id="795" w:name="_Ref493492251"/>
      <w:bookmarkStart w:id="796" w:name="_Ref493492981"/>
      <w:bookmarkStart w:id="797" w:name="_Toc516224856"/>
      <w:proofErr w:type="spellStart"/>
      <w:r>
        <w:t>charO</w:t>
      </w:r>
      <w:r w:rsidR="006E546E">
        <w:t>ffset</w:t>
      </w:r>
      <w:proofErr w:type="spellEnd"/>
      <w:r w:rsidR="006E546E">
        <w:t xml:space="preserve"> property</w:t>
      </w:r>
      <w:bookmarkEnd w:id="795"/>
      <w:bookmarkEnd w:id="796"/>
      <w:bookmarkEnd w:id="797"/>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3B5CC740" w:rsidR="00161D0D" w:rsidRDefault="00402C08" w:rsidP="00161D0D">
      <w:r>
        <w:t xml:space="preserve">If </w:t>
      </w:r>
      <w:proofErr w:type="spellStart"/>
      <w:r>
        <w:rPr>
          <w:rStyle w:val="CODEtemp"/>
        </w:rPr>
        <w:t>charOffset</w:t>
      </w:r>
      <w:proofErr w:type="spellEnd"/>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477E875" w14:textId="37EECCAE" w:rsidR="006E546E" w:rsidRDefault="00257E64" w:rsidP="006E546E">
      <w:pPr>
        <w:pStyle w:val="Heading3"/>
      </w:pPr>
      <w:bookmarkStart w:id="798" w:name="_Ref493491350"/>
      <w:bookmarkStart w:id="799" w:name="_Ref493492312"/>
      <w:bookmarkStart w:id="800" w:name="_Toc516224857"/>
      <w:proofErr w:type="spellStart"/>
      <w:r>
        <w:t>charL</w:t>
      </w:r>
      <w:r w:rsidR="006E546E">
        <w:t>ength</w:t>
      </w:r>
      <w:proofErr w:type="spellEnd"/>
      <w:r w:rsidR="006E546E">
        <w:t xml:space="preserve"> property</w:t>
      </w:r>
      <w:bookmarkEnd w:id="798"/>
      <w:bookmarkEnd w:id="799"/>
      <w:bookmarkEnd w:id="800"/>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If the region consists of 0 characters (an insertion point), then either </w:t>
      </w:r>
      <w:proofErr w:type="spellStart"/>
      <w:r>
        <w:rPr>
          <w:rStyle w:val="CODEtemp"/>
        </w:rPr>
        <w:t>charL</w:t>
      </w:r>
      <w:r w:rsidRPr="00161D0D">
        <w:rPr>
          <w:rStyle w:val="CODEtemp"/>
        </w:rPr>
        <w:t>ength</w:t>
      </w:r>
      <w:proofErr w:type="spellEnd"/>
      <w:r>
        <w:t xml:space="preserve"> </w:t>
      </w:r>
      <w:r w:rsidRPr="00161D0D">
        <w:rPr>
          <w:b/>
        </w:rPr>
        <w:t>SHALL</w:t>
      </w:r>
      <w:r>
        <w:t xml:space="preserve"> be absent, or it </w:t>
      </w:r>
      <w:r w:rsidRPr="00161D0D">
        <w:rPr>
          <w:b/>
        </w:rPr>
        <w:t>SHALL</w:t>
      </w:r>
      <w:r>
        <w:t xml:space="preserve"> have the value 0.</w:t>
      </w:r>
    </w:p>
    <w:p w14:paraId="26AA9C6F" w14:textId="58454C9B" w:rsidR="00161D0D" w:rsidRDefault="00402C08" w:rsidP="00402C08">
      <w:r>
        <w:t xml:space="preserve">The sum of </w:t>
      </w:r>
      <w:proofErr w:type="spellStart"/>
      <w:r>
        <w:rPr>
          <w:rStyle w:val="CODEtemp"/>
        </w:rPr>
        <w:t>charO</w:t>
      </w:r>
      <w:r w:rsidRPr="00161D0D">
        <w:rPr>
          <w:rStyle w:val="CODEtemp"/>
        </w:rPr>
        <w:t>ffset</w:t>
      </w:r>
      <w:proofErr w:type="spellEnd"/>
      <w:r>
        <w:t xml:space="preserve"> (§</w:t>
      </w:r>
      <w:r w:rsidR="0001452F">
        <w:fldChar w:fldCharType="begin"/>
      </w:r>
      <w:r w:rsidR="0001452F">
        <w:instrText xml:space="preserve"> REF _Ref493492251 \r \h </w:instrText>
      </w:r>
      <w:r w:rsidR="0001452F">
        <w:fldChar w:fldCharType="separate"/>
      </w:r>
      <w:r w:rsidR="00331070">
        <w:t>3.22.9</w:t>
      </w:r>
      <w:r w:rsidR="0001452F">
        <w:fldChar w:fldCharType="end"/>
      </w:r>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801" w:name="_Ref515544104"/>
      <w:bookmarkStart w:id="802" w:name="_Toc516224858"/>
      <w:proofErr w:type="spellStart"/>
      <w:r>
        <w:t>byteOffset</w:t>
      </w:r>
      <w:proofErr w:type="spellEnd"/>
      <w:r>
        <w:t xml:space="preserve"> property</w:t>
      </w:r>
      <w:bookmarkEnd w:id="801"/>
      <w:bookmarkEnd w:id="80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803" w:name="_Ref515544119"/>
      <w:bookmarkStart w:id="804" w:name="_Toc516224859"/>
      <w:proofErr w:type="spellStart"/>
      <w:r>
        <w:t>byteLength</w:t>
      </w:r>
      <w:proofErr w:type="spellEnd"/>
      <w:r>
        <w:t xml:space="preserve"> property</w:t>
      </w:r>
      <w:bookmarkEnd w:id="803"/>
      <w:bookmarkEnd w:id="804"/>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defaults to 0.</w:t>
      </w:r>
    </w:p>
    <w:p w14:paraId="1B751256" w14:textId="01DD831D" w:rsidR="006C5361" w:rsidRDefault="006C5361" w:rsidP="006C5361">
      <w:r>
        <w:t xml:space="preserve">The sum of </w:t>
      </w:r>
      <w:proofErr w:type="spellStart"/>
      <w:r>
        <w:rPr>
          <w:rStyle w:val="CODEtemp"/>
        </w:rPr>
        <w:t>byteO</w:t>
      </w:r>
      <w:r w:rsidRPr="00161D0D">
        <w:rPr>
          <w:rStyle w:val="CODEtemp"/>
        </w:rPr>
        <w:t>ffset</w:t>
      </w:r>
      <w:proofErr w:type="spellEnd"/>
      <w:r>
        <w:t xml:space="preserve"> (§</w:t>
      </w:r>
      <w:r>
        <w:fldChar w:fldCharType="begin"/>
      </w:r>
      <w:r>
        <w:instrText xml:space="preserve"> REF _Ref515544104 \r \h </w:instrText>
      </w:r>
      <w:r>
        <w:fldChar w:fldCharType="separate"/>
      </w:r>
      <w:r w:rsidR="00331070">
        <w:t>3.22.11</w:t>
      </w:r>
      <w:r>
        <w:fldChar w:fldCharType="end"/>
      </w:r>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805" w:name="_Toc516224860"/>
      <w:r>
        <w:lastRenderedPageBreak/>
        <w:t>snippet property</w:t>
      </w:r>
      <w:bookmarkEnd w:id="805"/>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806" w:name="_Ref513118337"/>
      <w:bookmarkStart w:id="807" w:name="_Toc516224861"/>
      <w:r>
        <w:t>message property</w:t>
      </w:r>
      <w:bookmarkEnd w:id="806"/>
      <w:bookmarkEnd w:id="807"/>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808" w:name="_Ref513118449"/>
      <w:bookmarkStart w:id="809" w:name="_Toc516224862"/>
      <w:bookmarkStart w:id="810" w:name="_Hlk513212890"/>
      <w:r>
        <w:t>rectangle object</w:t>
      </w:r>
      <w:bookmarkEnd w:id="808"/>
      <w:bookmarkEnd w:id="809"/>
    </w:p>
    <w:p w14:paraId="3C4A6F0B" w14:textId="2FBD2981" w:rsidR="008A21D5" w:rsidRDefault="008A21D5" w:rsidP="008A21D5">
      <w:pPr>
        <w:pStyle w:val="Heading3"/>
      </w:pPr>
      <w:bookmarkStart w:id="811" w:name="_Toc516224863"/>
      <w:r>
        <w:t>General</w:t>
      </w:r>
      <w:bookmarkEnd w:id="81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12" w:name="_Toc516224864"/>
      <w:r>
        <w:t>top, left, bottom, and right properties</w:t>
      </w:r>
      <w:bookmarkEnd w:id="812"/>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13" w:name="_Ref513118473"/>
      <w:bookmarkStart w:id="814" w:name="_Toc516224865"/>
      <w:r>
        <w:t>message property</w:t>
      </w:r>
      <w:bookmarkEnd w:id="813"/>
      <w:bookmarkEnd w:id="814"/>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815" w:name="_Ref493404505"/>
      <w:bookmarkStart w:id="816" w:name="_Toc516224866"/>
      <w:bookmarkEnd w:id="810"/>
      <w:proofErr w:type="spellStart"/>
      <w:r>
        <w:t>logicalLocation</w:t>
      </w:r>
      <w:proofErr w:type="spellEnd"/>
      <w:r>
        <w:t xml:space="preserve"> object</w:t>
      </w:r>
      <w:bookmarkEnd w:id="815"/>
      <w:bookmarkEnd w:id="816"/>
    </w:p>
    <w:p w14:paraId="479717FF" w14:textId="2760154A" w:rsidR="006E546E" w:rsidRDefault="006E546E" w:rsidP="006E546E">
      <w:pPr>
        <w:pStyle w:val="Heading3"/>
      </w:pPr>
      <w:bookmarkStart w:id="817" w:name="_Toc516224867"/>
      <w:r>
        <w:t>General</w:t>
      </w:r>
      <w:bookmarkEnd w:id="81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proofErr w:type="gramStart"/>
      <w:r w:rsidRPr="00161D0D">
        <w:rPr>
          <w:rStyle w:val="CODEtemp"/>
        </w:rPr>
        <w:t>run.logicalLocations</w:t>
      </w:r>
      <w:proofErr w:type="spellEnd"/>
      <w:proofErr w:type="gram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818" w:name="_Ref514248023"/>
      <w:bookmarkStart w:id="819" w:name="_Toc516224868"/>
      <w:r>
        <w:lastRenderedPageBreak/>
        <w:t>Logical location naming rules</w:t>
      </w:r>
      <w:bookmarkEnd w:id="818"/>
      <w:bookmarkEnd w:id="81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w:t>
      </w:r>
      <w:proofErr w:type="gramStart"/>
      <w:r>
        <w:t>it</w:t>
      </w:r>
      <w:proofErr w:type="spellEnd"/>
      <w:r>
        <w: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820" w:name="_Ref514247682"/>
      <w:bookmarkStart w:id="821" w:name="_Toc516224869"/>
      <w:r>
        <w:t>name property</w:t>
      </w:r>
      <w:bookmarkEnd w:id="820"/>
      <w:bookmarkEnd w:id="821"/>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proofErr w:type="gramStart"/>
      <w:r>
        <w:t>":{</w:t>
      </w:r>
      <w:proofErr w:type="gramEnd"/>
      <w:r>
        <w:t xml:space="preserve">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822" w:name="_Ref513194876"/>
      <w:bookmarkStart w:id="823" w:name="_Toc516224870"/>
      <w:proofErr w:type="spellStart"/>
      <w:r>
        <w:t>fullyQualifiedName</w:t>
      </w:r>
      <w:proofErr w:type="spellEnd"/>
      <w:r>
        <w:t xml:space="preserve"> property</w:t>
      </w:r>
      <w:bookmarkEnd w:id="822"/>
      <w:bookmarkEnd w:id="823"/>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824" w:name="_Toc516224871"/>
      <w:proofErr w:type="spellStart"/>
      <w:r>
        <w:lastRenderedPageBreak/>
        <w:t>decoratedName</w:t>
      </w:r>
      <w:proofErr w:type="spellEnd"/>
      <w:r>
        <w:t xml:space="preserve"> property</w:t>
      </w:r>
      <w:bookmarkEnd w:id="824"/>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xml:space="preserve">": </w:t>
      </w:r>
      <w:proofErr w:type="gramStart"/>
      <w:r>
        <w:t>"?</w:t>
      </w:r>
      <w:proofErr w:type="spellStart"/>
      <w:r>
        <w:t>c</w:t>
      </w:r>
      <w:proofErr w:type="gramEnd"/>
      <w:r>
        <w:t>@b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25" w:name="_Ref513195445"/>
      <w:bookmarkStart w:id="826" w:name="_Toc516224872"/>
      <w:r>
        <w:t>kind property</w:t>
      </w:r>
      <w:bookmarkEnd w:id="825"/>
      <w:bookmarkEnd w:id="826"/>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827" w:name="_Toc516224873"/>
      <w:proofErr w:type="spellStart"/>
      <w:r>
        <w:t>parentKey</w:t>
      </w:r>
      <w:proofErr w:type="spellEnd"/>
      <w:r>
        <w:t xml:space="preserve"> property</w:t>
      </w:r>
      <w:bookmarkEnd w:id="827"/>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828" w:name="_Ref510008325"/>
      <w:bookmarkStart w:id="829" w:name="_Toc516224874"/>
      <w:proofErr w:type="spellStart"/>
      <w:r>
        <w:t>codeFlow</w:t>
      </w:r>
      <w:proofErr w:type="spellEnd"/>
      <w:r>
        <w:t xml:space="preserve"> object</w:t>
      </w:r>
      <w:bookmarkEnd w:id="828"/>
      <w:bookmarkEnd w:id="829"/>
    </w:p>
    <w:p w14:paraId="507EC364" w14:textId="20C3EC2C" w:rsidR="00B163FF" w:rsidRDefault="00B163FF" w:rsidP="00B163FF">
      <w:pPr>
        <w:pStyle w:val="Heading3"/>
      </w:pPr>
      <w:bookmarkStart w:id="830" w:name="_Ref510009088"/>
      <w:bookmarkStart w:id="831" w:name="_Toc516224875"/>
      <w:r>
        <w:t>General</w:t>
      </w:r>
      <w:bookmarkEnd w:id="830"/>
      <w:bookmarkEnd w:id="831"/>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w:t>
      </w:r>
      <w:proofErr w:type="gramStart"/>
      <w:r>
        <w:t xml:space="preserve">{  </w:t>
      </w:r>
      <w:proofErr w:type="gramEnd"/>
      <w:r>
        <w:t xml:space="preserve">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w:t>
      </w:r>
      <w:proofErr w:type="gramStart"/>
      <w:r>
        <w:t xml:space="preserve">{  </w:t>
      </w:r>
      <w:proofErr w:type="gramEnd"/>
      <w:r>
        <w:t xml:space="preserve">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w:t>
      </w:r>
      <w:proofErr w:type="gramStart"/>
      <w:r>
        <w:t xml:space="preserve">{  </w:t>
      </w:r>
      <w:proofErr w:type="gramEnd"/>
      <w:r>
        <w:t xml:space="preserve">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xml:space="preserve">":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xml:space="preserve">":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832" w:name="_Ref510008352"/>
      <w:bookmarkStart w:id="833" w:name="_Toc516224876"/>
      <w:r>
        <w:t>message property</w:t>
      </w:r>
      <w:bookmarkEnd w:id="832"/>
      <w:bookmarkEnd w:id="833"/>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834" w:name="_Ref510008358"/>
      <w:bookmarkStart w:id="835" w:name="_Toc516224877"/>
      <w:proofErr w:type="spellStart"/>
      <w:r>
        <w:t>threadFlows</w:t>
      </w:r>
      <w:proofErr w:type="spellEnd"/>
      <w:r>
        <w:t xml:space="preserve"> property</w:t>
      </w:r>
      <w:bookmarkEnd w:id="834"/>
      <w:bookmarkEnd w:id="835"/>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836" w:name="_Toc516224878"/>
      <w:r>
        <w:t>properties property</w:t>
      </w:r>
      <w:bookmarkEnd w:id="836"/>
    </w:p>
    <w:p w14:paraId="57DA8C55" w14:textId="25B3A6A4" w:rsidR="004F4FCB" w:rsidRPr="00F41277" w:rsidRDefault="004F4FCB" w:rsidP="004F4FCB">
      <w:r w:rsidRPr="00F41277">
        <w:t xml:space="preserve">A </w:t>
      </w:r>
      <w:proofErr w:type="spellStart"/>
      <w:r>
        <w:rPr>
          <w:rStyle w:val="CODEtemp"/>
        </w:rPr>
        <w:t>code</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837" w:name="_Ref493427364"/>
      <w:bookmarkStart w:id="838" w:name="_Toc516224879"/>
      <w:proofErr w:type="spellStart"/>
      <w:r>
        <w:lastRenderedPageBreak/>
        <w:t>thread</w:t>
      </w:r>
      <w:r w:rsidR="006E546E">
        <w:t>Flow</w:t>
      </w:r>
      <w:proofErr w:type="spellEnd"/>
      <w:r w:rsidR="006E546E">
        <w:t xml:space="preserve"> object</w:t>
      </w:r>
      <w:bookmarkEnd w:id="837"/>
      <w:bookmarkEnd w:id="838"/>
    </w:p>
    <w:p w14:paraId="68EE36AB" w14:textId="336A5D40" w:rsidR="006E546E" w:rsidRDefault="006E546E" w:rsidP="006E546E">
      <w:pPr>
        <w:pStyle w:val="Heading3"/>
      </w:pPr>
      <w:bookmarkStart w:id="839" w:name="_Toc516224880"/>
      <w:r>
        <w:t>General</w:t>
      </w:r>
      <w:bookmarkEnd w:id="83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840" w:name="_Ref510008395"/>
      <w:bookmarkStart w:id="841" w:name="_Toc516224881"/>
      <w:r>
        <w:t>id property</w:t>
      </w:r>
      <w:bookmarkEnd w:id="840"/>
      <w:bookmarkEnd w:id="841"/>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42" w:name="_Ref503361742"/>
      <w:bookmarkStart w:id="843" w:name="_Toc516224882"/>
      <w:r>
        <w:t>message property</w:t>
      </w:r>
      <w:bookmarkEnd w:id="842"/>
      <w:bookmarkEnd w:id="843"/>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844" w:name="_Ref510008412"/>
      <w:bookmarkStart w:id="845" w:name="_Toc516224883"/>
      <w:r>
        <w:t>locations property</w:t>
      </w:r>
      <w:bookmarkEnd w:id="844"/>
      <w:bookmarkEnd w:id="845"/>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846" w:name="_Toc516224884"/>
      <w:r>
        <w:t>properties property</w:t>
      </w:r>
      <w:bookmarkEnd w:id="846"/>
    </w:p>
    <w:p w14:paraId="070BA385" w14:textId="27CC63AC" w:rsidR="00F41277" w:rsidRDefault="00F41277" w:rsidP="00F41277">
      <w:r w:rsidRPr="00F41277">
        <w:t xml:space="preserve">A </w:t>
      </w:r>
      <w:proofErr w:type="spellStart"/>
      <w:r w:rsidR="004F4FCB">
        <w:rPr>
          <w:rStyle w:val="CODEtemp"/>
        </w:rPr>
        <w:t>thread</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847" w:name="_Ref511819945"/>
      <w:bookmarkStart w:id="848" w:name="_Toc516224885"/>
      <w:r>
        <w:t>graph object</w:t>
      </w:r>
      <w:bookmarkEnd w:id="847"/>
      <w:bookmarkEnd w:id="848"/>
    </w:p>
    <w:p w14:paraId="79771063" w14:textId="13A3DA96" w:rsidR="00CD4F20" w:rsidRDefault="00CD4F20" w:rsidP="00CD4F20">
      <w:pPr>
        <w:pStyle w:val="Heading3"/>
      </w:pPr>
      <w:bookmarkStart w:id="849" w:name="_Toc516224886"/>
      <w:r>
        <w:t>General</w:t>
      </w:r>
      <w:bookmarkEnd w:id="849"/>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850" w:name="_Ref511822858"/>
      <w:bookmarkStart w:id="851" w:name="_Toc516224887"/>
      <w:r>
        <w:t>id property</w:t>
      </w:r>
      <w:bookmarkEnd w:id="850"/>
      <w:bookmarkEnd w:id="851"/>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proofErr w:type="gramStart"/>
      <w:r w:rsidR="00310D73">
        <w:rPr>
          <w:rStyle w:val="CODEtemp"/>
        </w:rPr>
        <w:t>result.g</w:t>
      </w:r>
      <w:r>
        <w:rPr>
          <w:rStyle w:val="CODEtemp"/>
        </w:rPr>
        <w:t>raphs</w:t>
      </w:r>
      <w:proofErr w:type="spellEnd"/>
      <w:proofErr w:type="gramEnd"/>
      <w:r>
        <w:t xml:space="preserve"> properties in the </w:t>
      </w:r>
      <w:r>
        <w:rPr>
          <w:rStyle w:val="CODEtemp"/>
        </w:rPr>
        <w:t>run</w:t>
      </w:r>
      <w:r>
        <w:t>.</w:t>
      </w:r>
    </w:p>
    <w:p w14:paraId="4CED9B1B" w14:textId="3DF0F7A6" w:rsidR="00CD4F20" w:rsidRDefault="00CD4F20" w:rsidP="00CD4F20">
      <w:pPr>
        <w:pStyle w:val="Heading3"/>
      </w:pPr>
      <w:bookmarkStart w:id="852" w:name="_Toc516224888"/>
      <w:r>
        <w:lastRenderedPageBreak/>
        <w:t>description property</w:t>
      </w:r>
      <w:bookmarkEnd w:id="852"/>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853" w:name="_Ref511823242"/>
      <w:bookmarkStart w:id="854" w:name="_Toc516224889"/>
      <w:r>
        <w:t>nodes property</w:t>
      </w:r>
      <w:bookmarkEnd w:id="853"/>
      <w:bookmarkEnd w:id="854"/>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855" w:name="_Ref511823263"/>
      <w:bookmarkStart w:id="856" w:name="_Toc516224890"/>
      <w:r>
        <w:t>edges property</w:t>
      </w:r>
      <w:bookmarkEnd w:id="855"/>
      <w:bookmarkEnd w:id="856"/>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857" w:name="_Toc516224891"/>
      <w:r>
        <w:t>properties property</w:t>
      </w:r>
      <w:bookmarkEnd w:id="857"/>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858" w:name="_Ref511821868"/>
      <w:bookmarkStart w:id="859" w:name="_Toc516224892"/>
      <w:r>
        <w:t>node object</w:t>
      </w:r>
      <w:bookmarkEnd w:id="858"/>
      <w:bookmarkEnd w:id="859"/>
    </w:p>
    <w:p w14:paraId="5C490915" w14:textId="5A0DD1FC" w:rsidR="00CD4F20" w:rsidRDefault="00CD4F20" w:rsidP="00CD4F20">
      <w:pPr>
        <w:pStyle w:val="Heading3"/>
      </w:pPr>
      <w:bookmarkStart w:id="860" w:name="_Toc516224893"/>
      <w:r>
        <w:t>General</w:t>
      </w:r>
      <w:bookmarkEnd w:id="860"/>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861" w:name="_Ref511822118"/>
      <w:bookmarkStart w:id="862" w:name="_Toc516224894"/>
      <w:r>
        <w:t>id property</w:t>
      </w:r>
      <w:bookmarkEnd w:id="861"/>
      <w:bookmarkEnd w:id="862"/>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w:t>
      </w:r>
      <w:proofErr w:type="gramStart"/>
      <w:r>
        <w:t xml:space="preserve">{  </w:t>
      </w:r>
      <w:proofErr w:type="gramEnd"/>
      <w:r>
        <w:t xml:space="preserve">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63" w:name="_Toc516224895"/>
      <w:r>
        <w:lastRenderedPageBreak/>
        <w:t>label property</w:t>
      </w:r>
      <w:bookmarkEnd w:id="863"/>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864" w:name="_Toc516224896"/>
      <w:r>
        <w:t>location property</w:t>
      </w:r>
      <w:bookmarkEnd w:id="864"/>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865" w:name="_Ref515547420"/>
      <w:bookmarkStart w:id="866" w:name="_Toc516224897"/>
      <w:r>
        <w:t>children property</w:t>
      </w:r>
      <w:bookmarkEnd w:id="865"/>
      <w:bookmarkEnd w:id="866"/>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867" w:name="_Toc516224898"/>
      <w:r>
        <w:t>properties property</w:t>
      </w:r>
      <w:bookmarkEnd w:id="867"/>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868" w:name="_Ref511821891"/>
      <w:bookmarkStart w:id="869" w:name="_Toc516224899"/>
      <w:r>
        <w:t>edge object</w:t>
      </w:r>
      <w:bookmarkEnd w:id="868"/>
      <w:bookmarkEnd w:id="869"/>
    </w:p>
    <w:p w14:paraId="78AF70AE" w14:textId="37DDAA2D" w:rsidR="00CD4F20" w:rsidRDefault="00CD4F20" w:rsidP="00CD4F20">
      <w:pPr>
        <w:pStyle w:val="Heading3"/>
      </w:pPr>
      <w:bookmarkStart w:id="870" w:name="_Toc516224900"/>
      <w:r>
        <w:t>General</w:t>
      </w:r>
      <w:bookmarkEnd w:id="870"/>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871" w:name="_Ref511823280"/>
      <w:bookmarkStart w:id="872" w:name="_Toc516224901"/>
      <w:r>
        <w:t>id property</w:t>
      </w:r>
      <w:bookmarkEnd w:id="871"/>
      <w:bookmarkEnd w:id="872"/>
    </w:p>
    <w:p w14:paraId="5747D78D" w14:textId="2C5D883A" w:rsidR="00380A89" w:rsidRPr="00380A89" w:rsidRDefault="00380A89" w:rsidP="00380A89">
      <w:bookmarkStart w:id="87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7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874" w:name="_Toc516224902"/>
      <w:r>
        <w:t>label property</w:t>
      </w:r>
      <w:bookmarkEnd w:id="874"/>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875" w:name="_Ref511822214"/>
      <w:bookmarkStart w:id="876" w:name="_Toc516224903"/>
      <w:r>
        <w:t>sourceNodeId property</w:t>
      </w:r>
      <w:bookmarkEnd w:id="875"/>
      <w:bookmarkEnd w:id="876"/>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7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87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w:t>
      </w:r>
      <w:proofErr w:type="gramStart"/>
      <w:r>
        <w:t xml:space="preserve">{  </w:t>
      </w:r>
      <w:proofErr w:type="gramEnd"/>
      <w:r>
        <w:t xml:space="preserve">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lastRenderedPageBreak/>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w:t>
      </w:r>
      <w:proofErr w:type="gramStart"/>
      <w:r>
        <w:t xml:space="preserve">",   </w:t>
      </w:r>
      <w:proofErr w:type="gramEnd"/>
      <w:r>
        <w:t>#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78" w:name="_Ref511823298"/>
      <w:bookmarkStart w:id="879" w:name="_Toc516224904"/>
      <w:r>
        <w:t>targetNodeId property</w:t>
      </w:r>
      <w:bookmarkEnd w:id="878"/>
      <w:bookmarkEnd w:id="879"/>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880" w:name="_Toc516224905"/>
      <w:r>
        <w:t>properties property</w:t>
      </w:r>
      <w:bookmarkEnd w:id="880"/>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881" w:name="_Ref511819971"/>
      <w:bookmarkStart w:id="882" w:name="_Toc516224906"/>
      <w:r>
        <w:t>graphTraversal object</w:t>
      </w:r>
      <w:bookmarkEnd w:id="881"/>
      <w:bookmarkEnd w:id="882"/>
    </w:p>
    <w:p w14:paraId="7EE87AC4" w14:textId="2D601D1D" w:rsidR="00CD4F20" w:rsidRDefault="00CD4F20" w:rsidP="00CD4F20">
      <w:pPr>
        <w:pStyle w:val="Heading3"/>
      </w:pPr>
      <w:bookmarkStart w:id="883" w:name="_Toc516224907"/>
      <w:r>
        <w:t>General</w:t>
      </w:r>
      <w:bookmarkEnd w:id="88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884" w:name="_Ref511823337"/>
      <w:bookmarkStart w:id="885" w:name="_Toc516224908"/>
      <w:r>
        <w:t>graphId property</w:t>
      </w:r>
      <w:bookmarkEnd w:id="884"/>
      <w:bookmarkEnd w:id="88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886" w:name="_Toc516224909"/>
      <w:r>
        <w:t>description property</w:t>
      </w:r>
      <w:bookmarkEnd w:id="88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887" w:name="_Ref511823179"/>
      <w:bookmarkStart w:id="888" w:name="_Toc516224910"/>
      <w:proofErr w:type="spellStart"/>
      <w:r>
        <w:t>initialState</w:t>
      </w:r>
      <w:proofErr w:type="spellEnd"/>
      <w:r>
        <w:t xml:space="preserve"> property</w:t>
      </w:r>
      <w:bookmarkEnd w:id="887"/>
      <w:bookmarkEnd w:id="888"/>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lastRenderedPageBreak/>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889" w:name="_Ref511822614"/>
      <w:bookmarkStart w:id="890" w:name="_Toc516224911"/>
      <w:r>
        <w:t>edgeTraversals property</w:t>
      </w:r>
      <w:bookmarkEnd w:id="889"/>
      <w:bookmarkEnd w:id="890"/>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xml:space="preserve">": </w:t>
      </w:r>
      <w:proofErr w:type="gramStart"/>
      <w:r>
        <w:t xml:space="preserve">{  </w:t>
      </w:r>
      <w:proofErr w:type="gramEnd"/>
      <w:r>
        <w:t xml:space="preserve">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xml:space="preserve">": </w:t>
      </w:r>
      <w:proofErr w:type="gramStart"/>
      <w:r>
        <w:t xml:space="preserve">{  </w:t>
      </w:r>
      <w:proofErr w:type="gramEnd"/>
      <w:r>
        <w:t xml:space="preserve">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lastRenderedPageBreak/>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891" w:name="_Toc516224912"/>
      <w:r>
        <w:t>properties property</w:t>
      </w:r>
      <w:bookmarkEnd w:id="891"/>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892" w:name="_Ref511822569"/>
      <w:bookmarkStart w:id="893" w:name="_Toc516224913"/>
      <w:r>
        <w:t>edgeTraversal object</w:t>
      </w:r>
      <w:bookmarkEnd w:id="892"/>
      <w:bookmarkEnd w:id="893"/>
    </w:p>
    <w:p w14:paraId="4A14EA88" w14:textId="696B8630" w:rsidR="00CD4F20" w:rsidRDefault="00CD4F20" w:rsidP="00CD4F20">
      <w:pPr>
        <w:pStyle w:val="Heading3"/>
      </w:pPr>
      <w:bookmarkStart w:id="894" w:name="_Toc516224914"/>
      <w:r>
        <w:t>General</w:t>
      </w:r>
      <w:bookmarkEnd w:id="894"/>
    </w:p>
    <w:p w14:paraId="7FC25DC6" w14:textId="57980962" w:rsidR="00E66DEE" w:rsidRDefault="00E66DEE" w:rsidP="00E66DEE">
      <w:bookmarkStart w:id="89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96" w:name="_Ref513199007"/>
      <w:bookmarkStart w:id="897" w:name="_Toc516224915"/>
      <w:r>
        <w:t>edgeId property</w:t>
      </w:r>
      <w:bookmarkEnd w:id="895"/>
      <w:bookmarkEnd w:id="896"/>
      <w:bookmarkEnd w:id="897"/>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898" w:name="_Toc516224916"/>
      <w:r>
        <w:t>message property</w:t>
      </w:r>
      <w:bookmarkEnd w:id="898"/>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899" w:name="_Ref511823070"/>
      <w:bookmarkStart w:id="900" w:name="_Toc516224917"/>
      <w:proofErr w:type="spellStart"/>
      <w:r>
        <w:t>finalState</w:t>
      </w:r>
      <w:proofErr w:type="spellEnd"/>
      <w:r>
        <w:t xml:space="preserve"> property</w:t>
      </w:r>
      <w:bookmarkEnd w:id="899"/>
      <w:bookmarkEnd w:id="900"/>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901" w:name="_Toc516224918"/>
      <w:proofErr w:type="spellStart"/>
      <w:r>
        <w:t>stepOverEdgeCount</w:t>
      </w:r>
      <w:proofErr w:type="spellEnd"/>
      <w:r w:rsidR="00CD4F20">
        <w:t xml:space="preserve"> property</w:t>
      </w:r>
      <w:bookmarkEnd w:id="90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w:t>
      </w:r>
      <w:proofErr w:type="gramStart"/>
      <w:r>
        <w:rPr>
          <w:rStyle w:val="CODEtemp"/>
        </w:rPr>
        <w:t>4 ]</w:t>
      </w:r>
      <w:proofErr w:type="gramEnd"/>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proofErr w:type="gramStart"/>
      <w:r w:rsidR="00BE0DF6">
        <w:rPr>
          <w:rStyle w:val="CODEtemp"/>
        </w:rPr>
        <w:t>eba</w:t>
      </w:r>
      <w:proofErr w:type="spellEnd"/>
      <w:r>
        <w:rPr>
          <w:rStyle w:val="CODEtemp"/>
        </w:rPr>
        <w:t xml:space="preserve"> ]</w:t>
      </w:r>
      <w:proofErr w:type="gramEnd"/>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2A2F5A9D" w14:textId="41DE7C76" w:rsidR="00BE0DF6" w:rsidRDefault="00BE0DF6" w:rsidP="00BE0DF6">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w:t>
      </w:r>
      <w:proofErr w:type="gramStart"/>
      <w:r>
        <w:t>{ "</w:t>
      </w:r>
      <w:proofErr w:type="gramEnd"/>
      <w:r>
        <w:t>id": "na1" },</w:t>
      </w:r>
    </w:p>
    <w:p w14:paraId="1FB80E2E" w14:textId="77777777" w:rsidR="00BE0DF6" w:rsidRDefault="00BE0DF6" w:rsidP="00BE0DF6">
      <w:pPr>
        <w:pStyle w:val="Codesmall"/>
      </w:pPr>
      <w:r>
        <w:t xml:space="preserve">            </w:t>
      </w:r>
      <w:proofErr w:type="gramStart"/>
      <w:r>
        <w:t>{ "</w:t>
      </w:r>
      <w:proofErr w:type="gramEnd"/>
      <w:r>
        <w:t xml:space="preserve">id": "na2", "label": "Call </w:t>
      </w:r>
      <w:proofErr w:type="spellStart"/>
      <w:r>
        <w:t>functionB</w:t>
      </w:r>
      <w:proofErr w:type="spellEnd"/>
      <w:r>
        <w:t>" },</w:t>
      </w:r>
    </w:p>
    <w:p w14:paraId="7304BA66" w14:textId="77777777" w:rsidR="00BE0DF6" w:rsidRDefault="00BE0DF6" w:rsidP="00BE0DF6">
      <w:pPr>
        <w:pStyle w:val="Codesmall"/>
      </w:pPr>
      <w:r>
        <w:t xml:space="preserve">            </w:t>
      </w:r>
      <w:proofErr w:type="gramStart"/>
      <w:r>
        <w:t>{ "</w:t>
      </w:r>
      <w:proofErr w:type="gramEnd"/>
      <w:r>
        <w:t>id": "na3" },</w:t>
      </w:r>
    </w:p>
    <w:p w14:paraId="176FDB09" w14:textId="77777777" w:rsidR="00BE0DF6" w:rsidRDefault="00BE0DF6" w:rsidP="00BE0DF6">
      <w:pPr>
        <w:pStyle w:val="Codesmall"/>
      </w:pPr>
      <w:r>
        <w:t xml:space="preserve">            </w:t>
      </w:r>
      <w:proofErr w:type="gramStart"/>
      <w:r>
        <w:t>{ "</w:t>
      </w:r>
      <w:proofErr w:type="gramEnd"/>
      <w:r>
        <w:t>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w:t>
      </w:r>
      <w:proofErr w:type="gramStart"/>
      <w:r>
        <w:t>{ "</w:t>
      </w:r>
      <w:proofErr w:type="gramEnd"/>
      <w:r>
        <w:t>id": "nb1" },</w:t>
      </w:r>
    </w:p>
    <w:p w14:paraId="1C97810E" w14:textId="77777777" w:rsidR="00BE0DF6" w:rsidRDefault="00BE0DF6" w:rsidP="00BE0DF6">
      <w:pPr>
        <w:pStyle w:val="Codesmall"/>
      </w:pPr>
      <w:r>
        <w:t xml:space="preserve">            </w:t>
      </w:r>
      <w:proofErr w:type="gramStart"/>
      <w:r>
        <w:t>{ "</w:t>
      </w:r>
      <w:proofErr w:type="gramEnd"/>
      <w:r>
        <w:t>id": "nb2" },</w:t>
      </w:r>
    </w:p>
    <w:p w14:paraId="7B3EA789" w14:textId="77777777" w:rsidR="00BE0DF6" w:rsidRDefault="00BE0DF6" w:rsidP="00BE0DF6">
      <w:pPr>
        <w:pStyle w:val="Codesmall"/>
      </w:pPr>
      <w:r>
        <w:t xml:space="preserve">            </w:t>
      </w:r>
      <w:proofErr w:type="gramStart"/>
      <w:r>
        <w:t>{ "</w:t>
      </w:r>
      <w:proofErr w:type="gramEnd"/>
      <w:r>
        <w:t>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w:t>
      </w:r>
      <w:proofErr w:type="gramStart"/>
      <w:r>
        <w:t>{ "</w:t>
      </w:r>
      <w:proofErr w:type="gramEnd"/>
      <w:r>
        <w:t>id": "ea1", "sourceNodeId": "na1", "targetNodeId": "na2" },</w:t>
      </w:r>
    </w:p>
    <w:p w14:paraId="01F72A83" w14:textId="77777777" w:rsidR="00BE0DF6" w:rsidRDefault="00BE0DF6" w:rsidP="00BE0DF6">
      <w:pPr>
        <w:pStyle w:val="Codesmall"/>
      </w:pPr>
      <w:r>
        <w:t xml:space="preserve">        </w:t>
      </w:r>
      <w:proofErr w:type="gramStart"/>
      <w:r>
        <w:t>{ "</w:t>
      </w:r>
      <w:proofErr w:type="gramEnd"/>
      <w:r>
        <w:t>id": "ea2", "sourceNodeId": "na2", "targetNodeId": "na3" },</w:t>
      </w:r>
    </w:p>
    <w:p w14:paraId="02268C35" w14:textId="77777777" w:rsidR="00BE0DF6" w:rsidRDefault="00BE0DF6" w:rsidP="00BE0DF6">
      <w:pPr>
        <w:pStyle w:val="Codesmall"/>
      </w:pPr>
      <w:r>
        <w:t xml:space="preserve">        </w:t>
      </w:r>
      <w:proofErr w:type="gramStart"/>
      <w:r>
        <w:t>{ "</w:t>
      </w:r>
      <w:proofErr w:type="gramEnd"/>
      <w:r>
        <w:t>id": "</w:t>
      </w:r>
      <w:proofErr w:type="spellStart"/>
      <w:r>
        <w:t>eab</w:t>
      </w:r>
      <w:proofErr w:type="spellEnd"/>
      <w:r>
        <w:t>", "sourceNodeId": "na2", "targetNodeId": "nb1" },</w:t>
      </w:r>
    </w:p>
    <w:p w14:paraId="1BDD6B9B" w14:textId="77777777" w:rsidR="00BE0DF6" w:rsidRDefault="00BE0DF6" w:rsidP="00BE0DF6">
      <w:pPr>
        <w:pStyle w:val="Codesmall"/>
      </w:pPr>
      <w:r>
        <w:t xml:space="preserve">        </w:t>
      </w:r>
      <w:proofErr w:type="gramStart"/>
      <w:r>
        <w:t>{ "</w:t>
      </w:r>
      <w:proofErr w:type="gramEnd"/>
      <w:r>
        <w:t>id": "ea3", "sourceNodeId": "na3", "targetNodeId": "na4" },</w:t>
      </w:r>
    </w:p>
    <w:p w14:paraId="1875D314" w14:textId="77777777" w:rsidR="00BE0DF6" w:rsidRDefault="00BE0DF6" w:rsidP="00BE0DF6">
      <w:pPr>
        <w:pStyle w:val="Codesmall"/>
      </w:pPr>
      <w:r>
        <w:t xml:space="preserve">        </w:t>
      </w:r>
      <w:proofErr w:type="gramStart"/>
      <w:r>
        <w:t>{ "</w:t>
      </w:r>
      <w:proofErr w:type="gramEnd"/>
      <w:r>
        <w:t>id": "eb1", "sourceNodeId": "nb1", "targetNodeId": "nb2" },</w:t>
      </w:r>
    </w:p>
    <w:p w14:paraId="7B2F53D2" w14:textId="77777777" w:rsidR="00BE0DF6" w:rsidRDefault="00BE0DF6" w:rsidP="00BE0DF6">
      <w:pPr>
        <w:pStyle w:val="Codesmall"/>
      </w:pPr>
      <w:r>
        <w:t xml:space="preserve">        </w:t>
      </w:r>
      <w:proofErr w:type="gramStart"/>
      <w:r>
        <w:t>{ "</w:t>
      </w:r>
      <w:proofErr w:type="gramEnd"/>
      <w:r>
        <w:t>id": "eb2", "sourceNodeId": "nb2", "targetNodeId": "nb3" },</w:t>
      </w:r>
    </w:p>
    <w:p w14:paraId="61AF89E9" w14:textId="77777777" w:rsidR="00BE0DF6" w:rsidRDefault="00BE0DF6" w:rsidP="00BE0DF6">
      <w:pPr>
        <w:pStyle w:val="Codesmall"/>
      </w:pPr>
      <w:r>
        <w:t xml:space="preserve">        </w:t>
      </w:r>
      <w:proofErr w:type="gramStart"/>
      <w:r>
        <w:t>{ "</w:t>
      </w:r>
      <w:proofErr w:type="gramEnd"/>
      <w:r>
        <w:t>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w:t>
      </w:r>
      <w:proofErr w:type="gramStart"/>
      <w:r>
        <w:t xml:space="preserve">",   </w:t>
      </w:r>
      <w:proofErr w:type="gramEnd"/>
      <w:r>
        <w:t xml:space="preserve">                       # The graph being traversed.</w:t>
      </w:r>
    </w:p>
    <w:p w14:paraId="236B89E4" w14:textId="77777777" w:rsidR="00BE0DF6" w:rsidRDefault="00BE0DF6" w:rsidP="00BE0DF6">
      <w:pPr>
        <w:pStyle w:val="Codesmall"/>
      </w:pPr>
      <w:r>
        <w:lastRenderedPageBreak/>
        <w:t xml:space="preserve">      "edgeTraversals": [</w:t>
      </w:r>
    </w:p>
    <w:p w14:paraId="6F95C1F2" w14:textId="77777777" w:rsidR="00BE0DF6" w:rsidRDefault="00BE0DF6" w:rsidP="00BE0DF6">
      <w:pPr>
        <w:pStyle w:val="Codesmall"/>
      </w:pPr>
      <w:r>
        <w:t xml:space="preserve">        </w:t>
      </w:r>
      <w:proofErr w:type="gramStart"/>
      <w:r>
        <w:t>{ "</w:t>
      </w:r>
      <w:proofErr w:type="gramEnd"/>
      <w:r>
        <w:t>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w:t>
      </w:r>
      <w:proofErr w:type="gramStart"/>
      <w:r>
        <w:t>{ "</w:t>
      </w:r>
      <w:proofErr w:type="gramEnd"/>
      <w:r>
        <w:t>edgeId": "eb1" },</w:t>
      </w:r>
    </w:p>
    <w:p w14:paraId="2CFCE50F" w14:textId="77777777" w:rsidR="00BE0DF6" w:rsidRDefault="00BE0DF6" w:rsidP="00BE0DF6">
      <w:pPr>
        <w:pStyle w:val="Codesmall"/>
      </w:pPr>
      <w:r>
        <w:t xml:space="preserve">        </w:t>
      </w:r>
      <w:proofErr w:type="gramStart"/>
      <w:r>
        <w:t>{ "</w:t>
      </w:r>
      <w:proofErr w:type="gramEnd"/>
      <w:r>
        <w:t>edgeId": "eb2" },</w:t>
      </w:r>
    </w:p>
    <w:p w14:paraId="7CEC378E" w14:textId="77777777" w:rsidR="00BE0DF6" w:rsidRDefault="00BE0DF6" w:rsidP="00BE0DF6">
      <w:pPr>
        <w:pStyle w:val="Codesmall"/>
      </w:pPr>
      <w:r>
        <w:t xml:space="preserve">        </w:t>
      </w:r>
      <w:proofErr w:type="gramStart"/>
      <w:r>
        <w:t>{ "</w:t>
      </w:r>
      <w:proofErr w:type="gramEnd"/>
      <w:r>
        <w:t>edgeId": "</w:t>
      </w:r>
      <w:proofErr w:type="spellStart"/>
      <w:r>
        <w:t>eba</w:t>
      </w:r>
      <w:proofErr w:type="spellEnd"/>
      <w:r>
        <w:t>" },</w:t>
      </w:r>
    </w:p>
    <w:p w14:paraId="0D1C2AE4" w14:textId="77777777" w:rsidR="00BE0DF6" w:rsidRDefault="00BE0DF6" w:rsidP="00BE0DF6">
      <w:pPr>
        <w:pStyle w:val="Codesmall"/>
      </w:pPr>
      <w:r>
        <w:t xml:space="preserve">        </w:t>
      </w:r>
      <w:proofErr w:type="gramStart"/>
      <w:r>
        <w:t>{ "</w:t>
      </w:r>
      <w:proofErr w:type="gramEnd"/>
      <w:r>
        <w:t>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902" w:name="_Toc516224919"/>
      <w:r>
        <w:t>properties property</w:t>
      </w:r>
      <w:bookmarkEnd w:id="902"/>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903" w:name="_Ref493427479"/>
      <w:bookmarkStart w:id="904" w:name="_Toc516224920"/>
      <w:r>
        <w:t>stack object</w:t>
      </w:r>
      <w:bookmarkEnd w:id="903"/>
      <w:bookmarkEnd w:id="904"/>
    </w:p>
    <w:p w14:paraId="5A2500F3" w14:textId="474DE860" w:rsidR="006E546E" w:rsidRDefault="006E546E" w:rsidP="006E546E">
      <w:pPr>
        <w:pStyle w:val="Heading3"/>
      </w:pPr>
      <w:bookmarkStart w:id="905" w:name="_Toc516224921"/>
      <w:r>
        <w:t>General</w:t>
      </w:r>
      <w:bookmarkEnd w:id="90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06" w:name="_Ref503361859"/>
      <w:bookmarkStart w:id="907" w:name="_Toc516224922"/>
      <w:r>
        <w:t>message property</w:t>
      </w:r>
      <w:bookmarkEnd w:id="906"/>
      <w:bookmarkEnd w:id="907"/>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08" w:name="_Toc516224923"/>
      <w:r>
        <w:t>frames property</w:t>
      </w:r>
      <w:bookmarkEnd w:id="908"/>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909" w:name="_Toc516224924"/>
      <w:r>
        <w:t>properties property</w:t>
      </w:r>
      <w:bookmarkEnd w:id="909"/>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910" w:name="_Ref493494398"/>
      <w:bookmarkStart w:id="911" w:name="_Toc516224925"/>
      <w:proofErr w:type="spellStart"/>
      <w:r>
        <w:t>stackFrame</w:t>
      </w:r>
      <w:proofErr w:type="spellEnd"/>
      <w:r>
        <w:t xml:space="preserve"> object</w:t>
      </w:r>
      <w:bookmarkEnd w:id="910"/>
      <w:bookmarkEnd w:id="911"/>
    </w:p>
    <w:p w14:paraId="440DEBE2" w14:textId="2D9664B2" w:rsidR="006E546E" w:rsidRDefault="006E546E" w:rsidP="006E546E">
      <w:pPr>
        <w:pStyle w:val="Heading3"/>
      </w:pPr>
      <w:bookmarkStart w:id="912" w:name="_Toc516224926"/>
      <w:r>
        <w:t>General</w:t>
      </w:r>
      <w:bookmarkEnd w:id="912"/>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913" w:name="_Ref503362303"/>
      <w:bookmarkStart w:id="914" w:name="_Toc516224927"/>
      <w:r>
        <w:lastRenderedPageBreak/>
        <w:t xml:space="preserve">location </w:t>
      </w:r>
      <w:r w:rsidR="00D10846">
        <w:t>property</w:t>
      </w:r>
      <w:bookmarkEnd w:id="913"/>
      <w:bookmarkEnd w:id="914"/>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915" w:name="_Toc516224928"/>
      <w:r>
        <w:t>module property</w:t>
      </w:r>
      <w:bookmarkEnd w:id="91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16" w:name="_Toc516224929"/>
      <w:proofErr w:type="spellStart"/>
      <w:r>
        <w:t>threadId</w:t>
      </w:r>
      <w:proofErr w:type="spellEnd"/>
      <w:r>
        <w:t xml:space="preserve"> property</w:t>
      </w:r>
      <w:bookmarkEnd w:id="91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917" w:name="_Toc516224930"/>
      <w:r>
        <w:t>address property</w:t>
      </w:r>
      <w:bookmarkEnd w:id="91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918" w:name="_Toc516224931"/>
      <w:r>
        <w:t>offset property</w:t>
      </w:r>
      <w:bookmarkEnd w:id="91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proofErr w:type="gramStart"/>
      <w:r>
        <w:rPr>
          <w:rStyle w:val="CODEtemp"/>
        </w:rPr>
        <w:t>physicalLocation.region.</w:t>
      </w:r>
      <w:r w:rsidR="0001452F">
        <w:rPr>
          <w:rStyle w:val="CODEtemp"/>
        </w:rPr>
        <w:t>byteO</w:t>
      </w:r>
      <w:r>
        <w:rPr>
          <w:rStyle w:val="CODEtemp"/>
        </w:rPr>
        <w:t>ffset</w:t>
      </w:r>
      <w:proofErr w:type="spellEnd"/>
      <w:proofErr w:type="gramEnd"/>
      <w:r>
        <w:t xml:space="preserve"> specifies an offset from the start of a file, not from the start of a method.</w:t>
      </w:r>
    </w:p>
    <w:p w14:paraId="4D93124A" w14:textId="4D26B690" w:rsidR="006E546E" w:rsidRDefault="006E546E" w:rsidP="006E546E">
      <w:pPr>
        <w:pStyle w:val="Heading3"/>
      </w:pPr>
      <w:bookmarkStart w:id="919" w:name="_Toc516224932"/>
      <w:r>
        <w:t>parameters property</w:t>
      </w:r>
      <w:bookmarkEnd w:id="919"/>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920" w:name="_Toc516224933"/>
      <w:r>
        <w:t>properties property</w:t>
      </w:r>
      <w:bookmarkEnd w:id="920"/>
    </w:p>
    <w:p w14:paraId="4545F168" w14:textId="6B8472E1"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921" w:name="_Ref493427581"/>
      <w:bookmarkStart w:id="922" w:name="_Ref493427754"/>
      <w:bookmarkStart w:id="923" w:name="_Toc516224934"/>
      <w:proofErr w:type="spellStart"/>
      <w:r>
        <w:t>thread</w:t>
      </w:r>
      <w:r w:rsidR="007D2F0F">
        <w:t>FlowLocation</w:t>
      </w:r>
      <w:proofErr w:type="spellEnd"/>
      <w:r w:rsidR="007D2F0F">
        <w:t xml:space="preserve"> </w:t>
      </w:r>
      <w:r w:rsidR="006E546E">
        <w:t>object</w:t>
      </w:r>
      <w:bookmarkEnd w:id="921"/>
      <w:bookmarkEnd w:id="922"/>
      <w:bookmarkEnd w:id="923"/>
    </w:p>
    <w:p w14:paraId="6AFFA125" w14:textId="72CDB951" w:rsidR="006E546E" w:rsidRDefault="006E546E" w:rsidP="006E546E">
      <w:pPr>
        <w:pStyle w:val="Heading3"/>
      </w:pPr>
      <w:bookmarkStart w:id="924" w:name="_Toc516224935"/>
      <w:r>
        <w:t>General</w:t>
      </w:r>
      <w:bookmarkEnd w:id="924"/>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925" w:name="_Toc516224936"/>
      <w:r>
        <w:t>step property</w:t>
      </w:r>
      <w:bookmarkEnd w:id="925"/>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lastRenderedPageBreak/>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926" w:name="_Ref493497783"/>
      <w:bookmarkStart w:id="927" w:name="_Ref493499799"/>
      <w:bookmarkStart w:id="928" w:name="_Toc516224937"/>
      <w:r>
        <w:t xml:space="preserve">location </w:t>
      </w:r>
      <w:r w:rsidR="006E546E">
        <w:t>property</w:t>
      </w:r>
      <w:bookmarkEnd w:id="926"/>
      <w:bookmarkEnd w:id="927"/>
      <w:bookmarkEnd w:id="928"/>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proofErr w:type="gramStart"/>
      <w:r w:rsidRPr="007828E4">
        <w:rPr>
          <w:rStyle w:val="CODEtemp"/>
        </w:rPr>
        <w:t>location.message</w:t>
      </w:r>
      <w:proofErr w:type="spellEnd"/>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proofErr w:type="gramStart"/>
      <w:r>
        <w:t xml:space="preserve">{  </w:t>
      </w:r>
      <w:proofErr w:type="gramEnd"/>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w:t>
      </w:r>
      <w:proofErr w:type="gramStart"/>
      <w:r>
        <w:t xml:space="preserve">{  </w:t>
      </w:r>
      <w:proofErr w:type="gramEnd"/>
      <w:r>
        <w:t xml:space="preserve">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w:t>
      </w:r>
      <w:proofErr w:type="gramStart"/>
      <w:r>
        <w:t xml:space="preserve">{  </w:t>
      </w:r>
      <w:proofErr w:type="gramEnd"/>
      <w:r>
        <w:t xml:space="preserve">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proofErr w:type="gramStart"/>
      <w:r>
        <w:t>fprintf</w:t>
      </w:r>
      <w:proofErr w:type="spellEnd"/>
      <w:r>
        <w:t>(</w:t>
      </w:r>
      <w:proofErr w:type="spellStart"/>
      <w:proofErr w:type="gramEnd"/>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lastRenderedPageBreak/>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929" w:name="_Toc516224938"/>
      <w:r>
        <w:t>module property</w:t>
      </w:r>
      <w:bookmarkEnd w:id="929"/>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30" w:name="_Toc516224939"/>
      <w:r>
        <w:t>stack property</w:t>
      </w:r>
      <w:bookmarkEnd w:id="930"/>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931" w:name="_Toc516224940"/>
      <w:r>
        <w:t>kind property</w:t>
      </w:r>
      <w:bookmarkEnd w:id="931"/>
    </w:p>
    <w:p w14:paraId="7C674876" w14:textId="66520AE3" w:rsidR="00D31582" w:rsidRDefault="00D31582" w:rsidP="00D31582">
      <w:bookmarkStart w:id="932"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932"/>
    </w:p>
    <w:p w14:paraId="0D282B13" w14:textId="241F5BD3" w:rsidR="00EC5F35" w:rsidRDefault="00EC5F35" w:rsidP="00EC5F35">
      <w:pPr>
        <w:pStyle w:val="Heading3"/>
      </w:pPr>
      <w:bookmarkStart w:id="933" w:name="_Ref510090188"/>
      <w:bookmarkStart w:id="934" w:name="_Toc516224941"/>
      <w:r>
        <w:t>state property</w:t>
      </w:r>
      <w:bookmarkEnd w:id="933"/>
      <w:bookmarkEnd w:id="934"/>
    </w:p>
    <w:p w14:paraId="7C600AFE" w14:textId="529C0B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proofErr w:type="gramStart"/>
      <w:r>
        <w:t xml:space="preserve">{  </w:t>
      </w:r>
      <w:proofErr w:type="gramEnd"/>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lastRenderedPageBreak/>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935" w:name="_Ref510008884"/>
      <w:bookmarkStart w:id="936" w:name="_Toc516224942"/>
      <w:proofErr w:type="spellStart"/>
      <w:r>
        <w:t>nestingLevel</w:t>
      </w:r>
      <w:proofErr w:type="spellEnd"/>
      <w:r>
        <w:t xml:space="preserve"> property</w:t>
      </w:r>
      <w:bookmarkEnd w:id="935"/>
      <w:bookmarkEnd w:id="936"/>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37" w:name="_Ref510008873"/>
      <w:bookmarkStart w:id="938" w:name="_Toc516224943"/>
      <w:proofErr w:type="spellStart"/>
      <w:r>
        <w:t>executionOrder</w:t>
      </w:r>
      <w:proofErr w:type="spellEnd"/>
      <w:r>
        <w:t xml:space="preserve"> property</w:t>
      </w:r>
      <w:bookmarkEnd w:id="937"/>
      <w:bookmarkEnd w:id="938"/>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0F82CABA" w:rsidR="005D2999" w:rsidRDefault="005D2999" w:rsidP="005D2999">
      <w:pPr>
        <w:pStyle w:val="Heading3"/>
      </w:pPr>
      <w:bookmarkStart w:id="939" w:name="_Toc516224944"/>
      <w:r>
        <w:t>timestamp property</w:t>
      </w:r>
      <w:bookmarkEnd w:id="939"/>
    </w:p>
    <w:p w14:paraId="27A7FA38" w14:textId="0ABA4FBD"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940" w:name="_Toc516224945"/>
      <w:r>
        <w:t>importance property</w:t>
      </w:r>
      <w:bookmarkEnd w:id="94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941" w:name="_Toc516224946"/>
      <w:r>
        <w:t>properties property</w:t>
      </w:r>
      <w:bookmarkEnd w:id="941"/>
    </w:p>
    <w:p w14:paraId="61AE0053" w14:textId="7841D35A" w:rsidR="004A77ED" w:rsidRPr="004A77ED" w:rsidRDefault="004A77ED" w:rsidP="004A77ED">
      <w:r w:rsidRPr="004A77ED">
        <w:t xml:space="preserve">A </w:t>
      </w:r>
      <w:proofErr w:type="spellStart"/>
      <w:r w:rsidR="00270BE7">
        <w:rPr>
          <w:rStyle w:val="CODEtemp"/>
        </w:rPr>
        <w:t>thread</w:t>
      </w:r>
      <w:r w:rsidR="003F0742">
        <w:rPr>
          <w:rStyle w:val="CODEtemp"/>
        </w:rPr>
        <w:t>FlowLocation</w:t>
      </w:r>
      <w:proofErr w:type="spellEnd"/>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942" w:name="_Hlk503362618"/>
      <w:r w:rsidRPr="004A77ED">
        <w:t>§</w:t>
      </w:r>
      <w:bookmarkEnd w:id="942"/>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943" w:name="_Ref508812750"/>
      <w:bookmarkStart w:id="944" w:name="_Toc516224947"/>
      <w:bookmarkStart w:id="945" w:name="_Ref493407996"/>
      <w:r>
        <w:t>resources object</w:t>
      </w:r>
      <w:bookmarkEnd w:id="943"/>
      <w:bookmarkEnd w:id="944"/>
    </w:p>
    <w:p w14:paraId="526D1A22" w14:textId="73E461DD" w:rsidR="00E15F22" w:rsidRDefault="00E15F22" w:rsidP="00E15F22">
      <w:pPr>
        <w:pStyle w:val="Heading3"/>
      </w:pPr>
      <w:bookmarkStart w:id="946" w:name="_Toc516224948"/>
      <w:r>
        <w:t>General</w:t>
      </w:r>
      <w:bookmarkEnd w:id="94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947" w:name="_Ref508811824"/>
      <w:bookmarkStart w:id="948" w:name="_Toc516224949"/>
      <w:proofErr w:type="spellStart"/>
      <w:r>
        <w:t>messageStrings</w:t>
      </w:r>
      <w:proofErr w:type="spellEnd"/>
      <w:r>
        <w:t xml:space="preserve"> property</w:t>
      </w:r>
      <w:bookmarkEnd w:id="947"/>
      <w:bookmarkEnd w:id="948"/>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949" w:name="_Ref508870783"/>
      <w:bookmarkStart w:id="950" w:name="_Ref508871574"/>
      <w:bookmarkStart w:id="951" w:name="_Ref508876005"/>
      <w:bookmarkStart w:id="952" w:name="_Toc516224950"/>
      <w:r>
        <w:t>rules property</w:t>
      </w:r>
      <w:bookmarkEnd w:id="949"/>
      <w:bookmarkEnd w:id="950"/>
      <w:bookmarkEnd w:id="951"/>
      <w:bookmarkEnd w:id="952"/>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lastRenderedPageBreak/>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953" w:name="_Ref508814067"/>
      <w:bookmarkStart w:id="954" w:name="_Toc516224951"/>
      <w:r>
        <w:t>rule object</w:t>
      </w:r>
      <w:bookmarkEnd w:id="945"/>
      <w:bookmarkEnd w:id="953"/>
      <w:bookmarkEnd w:id="954"/>
    </w:p>
    <w:p w14:paraId="0004BC6E" w14:textId="658F9ED1" w:rsidR="00B86BC7" w:rsidRDefault="00B86BC7" w:rsidP="00B86BC7">
      <w:pPr>
        <w:pStyle w:val="Heading3"/>
      </w:pPr>
      <w:bookmarkStart w:id="955" w:name="_Toc516224952"/>
      <w:r>
        <w:t>General</w:t>
      </w:r>
      <w:bookmarkEnd w:id="95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956" w:name="_Toc516224953"/>
      <w:r>
        <w:t>Constraints</w:t>
      </w:r>
      <w:bookmarkEnd w:id="956"/>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57" w:name="_Ref493408046"/>
      <w:bookmarkStart w:id="958" w:name="_Toc516224954"/>
      <w:r>
        <w:t>id property</w:t>
      </w:r>
      <w:bookmarkEnd w:id="957"/>
      <w:bookmarkEnd w:id="95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lastRenderedPageBreak/>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959" w:name="_Toc516224955"/>
      <w:r>
        <w:t>name property</w:t>
      </w:r>
      <w:bookmarkEnd w:id="959"/>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960" w:name="_Ref493510771"/>
      <w:bookmarkStart w:id="961" w:name="_Toc516224956"/>
      <w:proofErr w:type="spellStart"/>
      <w:r>
        <w:t>shortDescription</w:t>
      </w:r>
      <w:proofErr w:type="spellEnd"/>
      <w:r>
        <w:t xml:space="preserve"> property</w:t>
      </w:r>
      <w:bookmarkEnd w:id="960"/>
      <w:bookmarkEnd w:id="961"/>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962" w:name="_Ref493510781"/>
      <w:bookmarkStart w:id="963" w:name="_Toc516224957"/>
      <w:proofErr w:type="spellStart"/>
      <w:r>
        <w:t>fullDescription</w:t>
      </w:r>
      <w:proofErr w:type="spellEnd"/>
      <w:r>
        <w:t xml:space="preserve"> property</w:t>
      </w:r>
      <w:bookmarkEnd w:id="962"/>
      <w:bookmarkEnd w:id="963"/>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64" w:name="_Ref493345139"/>
      <w:bookmarkStart w:id="965" w:name="_Toc516224958"/>
      <w:proofErr w:type="spellStart"/>
      <w:r>
        <w:lastRenderedPageBreak/>
        <w:t>message</w:t>
      </w:r>
      <w:r w:rsidR="00CD2BD7">
        <w:t>Strings</w:t>
      </w:r>
      <w:proofErr w:type="spellEnd"/>
      <w:r>
        <w:t xml:space="preserve"> property</w:t>
      </w:r>
      <w:bookmarkEnd w:id="964"/>
      <w:bookmarkEnd w:id="965"/>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4070AE6"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966" w:author="Laurence Golding" w:date="2018-08-24T11:43:00Z">
        <w:r w:rsidR="00F1555F">
          <w:rPr>
            <w:rStyle w:val="CODEtemp"/>
          </w:rPr>
          <w:t>message.</w:t>
        </w:r>
      </w:ins>
      <w:del w:id="967" w:author="Laurence Golding" w:date="2018-08-24T11:43:00Z">
        <w:r w:rsidR="007F1CE5" w:rsidDel="00F1555F">
          <w:rPr>
            <w:rStyle w:val="CODEtemp"/>
          </w:rPr>
          <w:delText>ruleMessage</w:delText>
        </w:r>
        <w:r w:rsidRPr="00AF0D84" w:rsidDel="00F1555F">
          <w:rPr>
            <w:rStyle w:val="CODEtemp"/>
          </w:rPr>
          <w:delText>Id</w:delText>
        </w:r>
        <w:r w:rsidDel="00F1555F">
          <w:delText xml:space="preserve"> </w:delText>
        </w:r>
      </w:del>
      <w:ins w:id="968" w:author="Laurence Golding" w:date="2018-08-24T11:43:00Z">
        <w:r w:rsidR="00F1555F">
          <w:rPr>
            <w:rStyle w:val="CODEtemp"/>
          </w:rPr>
          <w:t>messageId</w:t>
        </w:r>
        <w:proofErr w:type="spellEnd"/>
        <w:r w:rsidR="00F1555F">
          <w:t xml:space="preserve"> </w:t>
        </w:r>
      </w:ins>
      <w:r>
        <w:t>propert</w:t>
      </w:r>
      <w:r w:rsidR="001E6121">
        <w:t>ies</w:t>
      </w:r>
      <w:r w:rsidR="00AF0D84">
        <w:t xml:space="preserve"> (</w:t>
      </w:r>
      <w:ins w:id="969" w:author="Laurence Golding" w:date="2018-08-24T11:41:00Z">
        <w:r w:rsidR="00F1555F">
          <w:t xml:space="preserve">see </w:t>
        </w:r>
        <w:r w:rsidR="00F1555F">
          <w:t>§</w:t>
        </w:r>
        <w:r w:rsidR="00F1555F">
          <w:fldChar w:fldCharType="begin"/>
        </w:r>
        <w:r w:rsidR="00F1555F">
          <w:instrText xml:space="preserve"> REF _Ref493426628 \r \h </w:instrText>
        </w:r>
      </w:ins>
      <w:r w:rsidR="00F1555F">
        <w:fldChar w:fldCharType="separate"/>
      </w:r>
      <w:ins w:id="970" w:author="Laurence Golding" w:date="2018-08-24T11:41:00Z">
        <w:r w:rsidR="00F1555F">
          <w:t>3.19.7</w:t>
        </w:r>
        <w:r w:rsidR="00F1555F">
          <w:fldChar w:fldCharType="end"/>
        </w:r>
      </w:ins>
      <w:del w:id="971" w:author="Laurence Golding" w:date="2018-08-24T11:41:00Z">
        <w:r w:rsidR="00AF0D84" w:rsidDel="00F1555F">
          <w:delText>§</w:delText>
        </w:r>
        <w:r w:rsidR="007F1CE5" w:rsidDel="00F1555F">
          <w:fldChar w:fldCharType="begin"/>
        </w:r>
        <w:r w:rsidR="007F1CE5" w:rsidDel="00F1555F">
          <w:delInstrText xml:space="preserve"> REF _Ref508874628 \r \h </w:delInstrText>
        </w:r>
        <w:r w:rsidR="007F1CE5" w:rsidDel="00F1555F">
          <w:fldChar w:fldCharType="separate"/>
        </w:r>
        <w:r w:rsidR="00331070" w:rsidDel="00F1555F">
          <w:delText>3.19.9</w:delText>
        </w:r>
        <w:r w:rsidR="007F1CE5" w:rsidDel="00F1555F">
          <w:fldChar w:fldCharType="end"/>
        </w:r>
      </w:del>
      <w:r w:rsidR="00AF0D84">
        <w:t>)</w:t>
      </w:r>
      <w:r>
        <w:t xml:space="preserve"> in the</w:t>
      </w:r>
      <w:r w:rsidR="00AF0D84">
        <w:t xml:space="preserve"> </w:t>
      </w:r>
      <w:ins w:id="972" w:author="Laurence Golding" w:date="2018-08-24T11:42:00Z">
        <w:r w:rsidR="00F1555F">
          <w:t xml:space="preserve">current </w:t>
        </w:r>
      </w:ins>
      <w:r w:rsidR="00136F19" w:rsidRPr="00F1555F">
        <w:rPr>
          <w:rStyle w:val="CODEtemp"/>
        </w:rPr>
        <w:t>run</w:t>
      </w:r>
      <w:ins w:id="973" w:author="Laurence Golding" w:date="2018-08-24T11:42:00Z">
        <w:r w:rsidR="00F1555F">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proofErr w:type="gramStart"/>
      <w:r w:rsidRPr="00AF0D84">
        <w:rPr>
          <w:rStyle w:val="CODEtemp"/>
        </w:rPr>
        <w:t>result.</w:t>
      </w:r>
      <w:ins w:id="974" w:author="Laurence Golding" w:date="2018-08-24T11:43:00Z">
        <w:r w:rsidR="00F1555F">
          <w:rPr>
            <w:rStyle w:val="CODEtemp"/>
          </w:rPr>
          <w:t>message</w:t>
        </w:r>
        <w:proofErr w:type="gramEnd"/>
        <w:r w:rsidR="00F1555F">
          <w:rPr>
            <w:rStyle w:val="CODEtemp"/>
          </w:rPr>
          <w:t>.</w:t>
        </w:r>
      </w:ins>
      <w:del w:id="975" w:author="Laurence Golding" w:date="2018-08-24T11:42:00Z">
        <w:r w:rsidR="007F1CE5" w:rsidDel="00F1555F">
          <w:rPr>
            <w:rStyle w:val="CODEtemp"/>
          </w:rPr>
          <w:delText>ruleMessag</w:delText>
        </w:r>
        <w:r w:rsidR="00136F19" w:rsidDel="00F1555F">
          <w:rPr>
            <w:rStyle w:val="CODEtemp"/>
          </w:rPr>
          <w:delText>e</w:delText>
        </w:r>
        <w:r w:rsidRPr="00AF0D84" w:rsidDel="00F1555F">
          <w:rPr>
            <w:rStyle w:val="CODEtemp"/>
          </w:rPr>
          <w:delText>Id</w:delText>
        </w:r>
        <w:r w:rsidDel="00F1555F">
          <w:delText xml:space="preserve"> </w:delText>
        </w:r>
      </w:del>
      <w:ins w:id="976" w:author="Laurence Golding" w:date="2018-08-24T11:42:00Z">
        <w:r w:rsidR="00F1555F">
          <w:rPr>
            <w:rStyle w:val="CODEtemp"/>
          </w:rPr>
          <w:t>m</w:t>
        </w:r>
        <w:r w:rsidR="00F1555F">
          <w:rPr>
            <w:rStyle w:val="CODEtemp"/>
          </w:rPr>
          <w:t>essage</w:t>
        </w:r>
        <w:r w:rsidR="00F1555F" w:rsidRPr="00AF0D84">
          <w:rPr>
            <w:rStyle w:val="CODEtemp"/>
          </w:rPr>
          <w:t>Id</w:t>
        </w:r>
        <w:proofErr w:type="spellEnd"/>
        <w:r w:rsidR="00F1555F">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977" w:name="_Ref503366474"/>
      <w:bookmarkStart w:id="978" w:name="_Ref503366805"/>
      <w:bookmarkStart w:id="979" w:name="_Toc516224959"/>
      <w:proofErr w:type="spellStart"/>
      <w:r>
        <w:t>richMessageStrings</w:t>
      </w:r>
      <w:proofErr w:type="spellEnd"/>
      <w:r w:rsidR="00932BEE">
        <w:t xml:space="preserve"> property</w:t>
      </w:r>
      <w:bookmarkEnd w:id="977"/>
      <w:bookmarkEnd w:id="978"/>
      <w:bookmarkEnd w:id="979"/>
    </w:p>
    <w:p w14:paraId="5301B6AC" w14:textId="2CF2EB44"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980" w:name="_Toc516224960"/>
      <w:proofErr w:type="spellStart"/>
      <w:r>
        <w:t>help</w:t>
      </w:r>
      <w:r w:rsidR="00326BD5">
        <w:t>Uri</w:t>
      </w:r>
      <w:proofErr w:type="spellEnd"/>
      <w:r>
        <w:t xml:space="preserve"> property</w:t>
      </w:r>
      <w:bookmarkEnd w:id="980"/>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981" w:name="_Ref503364566"/>
      <w:bookmarkStart w:id="982" w:name="_Toc516224961"/>
      <w:r>
        <w:lastRenderedPageBreak/>
        <w:t>help property</w:t>
      </w:r>
      <w:bookmarkEnd w:id="981"/>
      <w:bookmarkEnd w:id="982"/>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983" w:name="_Ref508894471"/>
      <w:bookmarkStart w:id="984" w:name="_Toc516224962"/>
      <w:r>
        <w:t>configuration property</w:t>
      </w:r>
      <w:bookmarkEnd w:id="983"/>
      <w:bookmarkEnd w:id="984"/>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985" w:name="_Toc516224963"/>
      <w:r>
        <w:t>properties property</w:t>
      </w:r>
      <w:bookmarkEnd w:id="985"/>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proofErr w:type="spellStart"/>
      <w:r w:rsidRPr="00894072">
        <w:rPr>
          <w:rStyle w:val="CODEtemp"/>
        </w:rPr>
        <w:t>ruleConfiguration.parameters</w:t>
      </w:r>
      <w:proofErr w:type="spellEnd"/>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986" w:name="_Ref508894470"/>
      <w:bookmarkStart w:id="987" w:name="_Ref508894720"/>
      <w:bookmarkStart w:id="988" w:name="_Ref508894737"/>
      <w:bookmarkStart w:id="989" w:name="_Toc516224964"/>
      <w:bookmarkStart w:id="990" w:name="_Ref493477061"/>
      <w:proofErr w:type="spellStart"/>
      <w:r>
        <w:t>ruleConfiguration</w:t>
      </w:r>
      <w:proofErr w:type="spellEnd"/>
      <w:r>
        <w:t xml:space="preserve"> object</w:t>
      </w:r>
      <w:bookmarkEnd w:id="986"/>
      <w:bookmarkEnd w:id="987"/>
      <w:bookmarkEnd w:id="988"/>
      <w:bookmarkEnd w:id="989"/>
    </w:p>
    <w:p w14:paraId="2F470253" w14:textId="738DA236" w:rsidR="00164CCB" w:rsidRDefault="00164CCB" w:rsidP="00164CCB">
      <w:pPr>
        <w:pStyle w:val="Heading3"/>
      </w:pPr>
      <w:bookmarkStart w:id="991" w:name="_Toc516224965"/>
      <w:r>
        <w:t>General</w:t>
      </w:r>
      <w:bookmarkEnd w:id="991"/>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992" w:name="_Toc516224966"/>
      <w:r>
        <w:t>enabled property</w:t>
      </w:r>
      <w:bookmarkEnd w:id="992"/>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w:t>
      </w:r>
      <w:proofErr w:type="gramStart"/>
      <w:r>
        <w:t>4002,SEC</w:t>
      </w:r>
      <w:proofErr w:type="gramEnd"/>
      <w:r>
        <w:t>4003" --enable SEC6012</w:t>
      </w:r>
    </w:p>
    <w:p w14:paraId="3DFEB21B" w14:textId="26060AD2" w:rsidR="00164CCB" w:rsidRDefault="00164CCB" w:rsidP="00164CCB">
      <w:pPr>
        <w:pStyle w:val="Heading3"/>
      </w:pPr>
      <w:bookmarkStart w:id="993" w:name="_Ref508894469"/>
      <w:bookmarkStart w:id="994" w:name="_Toc516224967"/>
      <w:proofErr w:type="spellStart"/>
      <w:r>
        <w:t>defaultLevel</w:t>
      </w:r>
      <w:proofErr w:type="spellEnd"/>
      <w:r>
        <w:t xml:space="preserve"> property</w:t>
      </w:r>
      <w:bookmarkEnd w:id="993"/>
      <w:bookmarkEnd w:id="994"/>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w:t>
      </w:r>
      <w:proofErr w:type="gramStart"/>
      <w:r>
        <w:t>1002:error</w:t>
      </w:r>
      <w:proofErr w:type="gramEnd"/>
      <w:r>
        <w:t>,WEB1005:warning"</w:t>
      </w:r>
    </w:p>
    <w:p w14:paraId="1FEDC4AD" w14:textId="2F144047" w:rsidR="00164CCB" w:rsidRDefault="00164CCB" w:rsidP="00164CCB">
      <w:pPr>
        <w:pStyle w:val="Heading3"/>
      </w:pPr>
      <w:bookmarkStart w:id="995" w:name="_Ref508894764"/>
      <w:bookmarkStart w:id="996" w:name="_Ref508894796"/>
      <w:bookmarkStart w:id="997" w:name="_Toc516224968"/>
      <w:r>
        <w:lastRenderedPageBreak/>
        <w:t>parameters property</w:t>
      </w:r>
      <w:bookmarkEnd w:id="995"/>
      <w:bookmarkEnd w:id="996"/>
      <w:bookmarkEnd w:id="997"/>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w:t>
      </w:r>
      <w:proofErr w:type="gramStart"/>
      <w:r>
        <w:t>2707:maxLength</w:t>
      </w:r>
      <w:proofErr w:type="gramEnd"/>
      <w:r>
        <w:t>=80"</w:t>
      </w:r>
    </w:p>
    <w:p w14:paraId="6FFC00CB" w14:textId="5C35B6DF" w:rsidR="00B86BC7" w:rsidRDefault="00B86BC7" w:rsidP="00B86BC7">
      <w:pPr>
        <w:pStyle w:val="Heading2"/>
      </w:pPr>
      <w:bookmarkStart w:id="998" w:name="_Toc516224969"/>
      <w:r>
        <w:t>fix object</w:t>
      </w:r>
      <w:bookmarkEnd w:id="990"/>
      <w:bookmarkEnd w:id="998"/>
    </w:p>
    <w:p w14:paraId="410A501F" w14:textId="4C707545" w:rsidR="00B86BC7" w:rsidRDefault="00B86BC7" w:rsidP="00B86BC7">
      <w:pPr>
        <w:pStyle w:val="Heading3"/>
      </w:pPr>
      <w:bookmarkStart w:id="999" w:name="_Toc516224970"/>
      <w:r>
        <w:t>General</w:t>
      </w:r>
      <w:bookmarkEnd w:id="999"/>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000" w:name="_Ref493512730"/>
      <w:bookmarkStart w:id="1001" w:name="_Toc516224971"/>
      <w:r>
        <w:t>description property</w:t>
      </w:r>
      <w:bookmarkEnd w:id="1000"/>
      <w:bookmarkEnd w:id="1001"/>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002" w:name="_Ref493512752"/>
      <w:bookmarkStart w:id="1003" w:name="_Ref493513084"/>
      <w:bookmarkStart w:id="1004" w:name="_Ref503372111"/>
      <w:bookmarkStart w:id="1005" w:name="_Ref503372176"/>
      <w:bookmarkStart w:id="1006" w:name="_Toc516224972"/>
      <w:proofErr w:type="spellStart"/>
      <w:r>
        <w:t>fileChanges</w:t>
      </w:r>
      <w:proofErr w:type="spellEnd"/>
      <w:r>
        <w:t xml:space="preserve"> property</w:t>
      </w:r>
      <w:bookmarkEnd w:id="1002"/>
      <w:bookmarkEnd w:id="1003"/>
      <w:bookmarkEnd w:id="1004"/>
      <w:bookmarkEnd w:id="1005"/>
      <w:bookmarkEnd w:id="1006"/>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007" w:name="_Ref493512744"/>
      <w:bookmarkStart w:id="1008" w:name="_Ref493512991"/>
      <w:bookmarkStart w:id="1009" w:name="_Toc516224973"/>
      <w:proofErr w:type="spellStart"/>
      <w:r>
        <w:t>fileChange</w:t>
      </w:r>
      <w:proofErr w:type="spellEnd"/>
      <w:r>
        <w:t xml:space="preserve"> object</w:t>
      </w:r>
      <w:bookmarkEnd w:id="1007"/>
      <w:bookmarkEnd w:id="1008"/>
      <w:bookmarkEnd w:id="1009"/>
    </w:p>
    <w:p w14:paraId="74D8322D" w14:textId="06E505AA" w:rsidR="00B86BC7" w:rsidRDefault="00B86BC7" w:rsidP="00B86BC7">
      <w:pPr>
        <w:pStyle w:val="Heading3"/>
      </w:pPr>
      <w:bookmarkStart w:id="1010" w:name="_Toc516224974"/>
      <w:r>
        <w:t>General</w:t>
      </w:r>
      <w:bookmarkEnd w:id="1010"/>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011" w:name="_Ref493513096"/>
      <w:bookmarkStart w:id="1012" w:name="_Ref493513195"/>
      <w:bookmarkStart w:id="1013" w:name="_Ref493513493"/>
      <w:bookmarkStart w:id="1014" w:name="_Toc516224975"/>
      <w:proofErr w:type="spellStart"/>
      <w:r>
        <w:t>fileLocation</w:t>
      </w:r>
      <w:proofErr w:type="spellEnd"/>
      <w:r w:rsidR="00B86BC7">
        <w:t xml:space="preserve"> property</w:t>
      </w:r>
      <w:bookmarkEnd w:id="1011"/>
      <w:bookmarkEnd w:id="1012"/>
      <w:bookmarkEnd w:id="1013"/>
      <w:bookmarkEnd w:id="1014"/>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015" w:name="_Ref493513106"/>
      <w:bookmarkStart w:id="1016" w:name="_Toc516224976"/>
      <w:r>
        <w:t>replacements property</w:t>
      </w:r>
      <w:bookmarkEnd w:id="1015"/>
      <w:bookmarkEnd w:id="1016"/>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017" w:name="_Ref493513114"/>
      <w:bookmarkStart w:id="1018" w:name="_Ref493513476"/>
      <w:bookmarkStart w:id="1019" w:name="_Toc516224977"/>
      <w:r>
        <w:t>replacement object</w:t>
      </w:r>
      <w:bookmarkEnd w:id="1017"/>
      <w:bookmarkEnd w:id="1018"/>
      <w:bookmarkEnd w:id="1019"/>
    </w:p>
    <w:p w14:paraId="1276FD13" w14:textId="540BBC1F" w:rsidR="00B86BC7" w:rsidRDefault="00B86BC7" w:rsidP="00B86BC7">
      <w:pPr>
        <w:pStyle w:val="Heading3"/>
      </w:pPr>
      <w:bookmarkStart w:id="1020" w:name="_Toc516224978"/>
      <w:r>
        <w:t>General</w:t>
      </w:r>
      <w:bookmarkEnd w:id="102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xml:space="preserve">":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021" w:name="_Toc516224979"/>
      <w:r>
        <w:lastRenderedPageBreak/>
        <w:t>Constraints</w:t>
      </w:r>
      <w:bookmarkEnd w:id="1021"/>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022" w:name="_Ref493518436"/>
      <w:bookmarkStart w:id="1023" w:name="_Ref493518439"/>
      <w:bookmarkStart w:id="1024" w:name="_Ref493518529"/>
      <w:bookmarkStart w:id="1025" w:name="_Toc516224980"/>
      <w:proofErr w:type="spellStart"/>
      <w:r>
        <w:t>deleted</w:t>
      </w:r>
      <w:r w:rsidR="00F27F55">
        <w:t>Region</w:t>
      </w:r>
      <w:proofErr w:type="spellEnd"/>
      <w:r>
        <w:t xml:space="preserve"> property</w:t>
      </w:r>
      <w:bookmarkEnd w:id="1022"/>
      <w:bookmarkEnd w:id="1023"/>
      <w:bookmarkEnd w:id="1024"/>
      <w:bookmarkEnd w:id="1025"/>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026" w:name="_Ref493518437"/>
      <w:bookmarkStart w:id="1027" w:name="_Ref493518440"/>
      <w:bookmarkStart w:id="1028" w:name="_Toc516224981"/>
      <w:proofErr w:type="spellStart"/>
      <w:r>
        <w:t>inserted</w:t>
      </w:r>
      <w:r w:rsidR="00F27F55">
        <w:t>Content</w:t>
      </w:r>
      <w:proofErr w:type="spellEnd"/>
      <w:r>
        <w:t xml:space="preserve"> property</w:t>
      </w:r>
      <w:bookmarkEnd w:id="1026"/>
      <w:bookmarkEnd w:id="1027"/>
      <w:bookmarkEnd w:id="1028"/>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29" w:name="_Ref493404948"/>
      <w:bookmarkStart w:id="1030" w:name="_Ref493406026"/>
      <w:bookmarkStart w:id="1031" w:name="_Toc516224982"/>
      <w:r>
        <w:t>notification object</w:t>
      </w:r>
      <w:bookmarkEnd w:id="1029"/>
      <w:bookmarkEnd w:id="1030"/>
      <w:bookmarkEnd w:id="1031"/>
    </w:p>
    <w:p w14:paraId="3BD7AF2E" w14:textId="23E07934" w:rsidR="00B86BC7" w:rsidRDefault="00B86BC7" w:rsidP="00B86BC7">
      <w:pPr>
        <w:pStyle w:val="Heading3"/>
      </w:pPr>
      <w:bookmarkStart w:id="1032" w:name="_Toc516224983"/>
      <w:r>
        <w:t>General</w:t>
      </w:r>
      <w:bookmarkEnd w:id="1032"/>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033" w:name="_Toc516224984"/>
      <w:r>
        <w:t>id property</w:t>
      </w:r>
      <w:bookmarkEnd w:id="103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034" w:name="_Ref493518926"/>
      <w:bookmarkStart w:id="1035" w:name="_Toc516224985"/>
      <w:proofErr w:type="spellStart"/>
      <w:r>
        <w:t>ruleId</w:t>
      </w:r>
      <w:proofErr w:type="spellEnd"/>
      <w:r>
        <w:t xml:space="preserve"> property</w:t>
      </w:r>
      <w:bookmarkEnd w:id="1034"/>
      <w:bookmarkEnd w:id="1035"/>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036" w:name="_Toc516224986"/>
      <w:proofErr w:type="spellStart"/>
      <w:r>
        <w:t>physicalLocation</w:t>
      </w:r>
      <w:proofErr w:type="spellEnd"/>
      <w:r>
        <w:t xml:space="preserve"> property</w:t>
      </w:r>
      <w:bookmarkEnd w:id="1036"/>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037" w:name="_Toc516224987"/>
      <w:r>
        <w:t>message property</w:t>
      </w:r>
      <w:bookmarkEnd w:id="1037"/>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038" w:name="_Ref493404972"/>
      <w:bookmarkStart w:id="1039" w:name="_Ref493406037"/>
      <w:bookmarkStart w:id="1040" w:name="_Toc516224988"/>
      <w:r>
        <w:t>level property</w:t>
      </w:r>
      <w:bookmarkEnd w:id="1038"/>
      <w:bookmarkEnd w:id="1039"/>
      <w:bookmarkEnd w:id="104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041" w:name="_Toc516224989"/>
      <w:proofErr w:type="spellStart"/>
      <w:r>
        <w:t>threadId</w:t>
      </w:r>
      <w:proofErr w:type="spellEnd"/>
      <w:r>
        <w:t xml:space="preserve"> property</w:t>
      </w:r>
      <w:bookmarkEnd w:id="104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8486B55" w:rsidR="00B86BC7" w:rsidRDefault="00B86BC7" w:rsidP="00B86BC7">
      <w:pPr>
        <w:pStyle w:val="Heading3"/>
      </w:pPr>
      <w:bookmarkStart w:id="1042" w:name="_Toc516224990"/>
      <w:r>
        <w:t>time property</w:t>
      </w:r>
      <w:bookmarkEnd w:id="1042"/>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043" w:name="_Toc516224991"/>
      <w:r>
        <w:t>exception property</w:t>
      </w:r>
      <w:bookmarkEnd w:id="1043"/>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044" w:name="_Toc516224992"/>
      <w:r>
        <w:t>properties property</w:t>
      </w:r>
      <w:bookmarkEnd w:id="1044"/>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045" w:name="_Ref493570836"/>
      <w:bookmarkStart w:id="1046" w:name="_Toc516224993"/>
      <w:r>
        <w:t>exception object</w:t>
      </w:r>
      <w:bookmarkEnd w:id="1045"/>
      <w:bookmarkEnd w:id="1046"/>
    </w:p>
    <w:p w14:paraId="1257C9E2" w14:textId="6070509F" w:rsidR="00B86BC7" w:rsidRDefault="00B86BC7" w:rsidP="00B86BC7">
      <w:pPr>
        <w:pStyle w:val="Heading3"/>
      </w:pPr>
      <w:bookmarkStart w:id="1047" w:name="_Toc516224994"/>
      <w:r>
        <w:t>General</w:t>
      </w:r>
      <w:bookmarkEnd w:id="104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048" w:name="_Toc516224995"/>
      <w:r>
        <w:t>kind property</w:t>
      </w:r>
      <w:bookmarkEnd w:id="104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49" w:name="_Toc516224996"/>
      <w:r>
        <w:t>message property</w:t>
      </w:r>
      <w:bookmarkEnd w:id="1049"/>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FA5684" w:rsidR="00105CCB" w:rsidRPr="00492D47" w:rsidRDefault="00105CCB" w:rsidP="00105CCB">
      <w:pPr>
        <w:pStyle w:val="Note"/>
      </w:pPr>
      <w:r>
        <w:t xml:space="preserve">NOTE: The </w:t>
      </w:r>
      <w:proofErr w:type="spellStart"/>
      <w:r w:rsidRPr="006F4D22">
        <w:rPr>
          <w:rStyle w:val="CODEtemp"/>
        </w:rPr>
        <w:t>exception.message</w:t>
      </w:r>
      <w:proofErr w:type="spellEnd"/>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1050" w:name="_Toc516224997"/>
      <w:r>
        <w:t>stack property</w:t>
      </w:r>
      <w:bookmarkEnd w:id="1050"/>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1" w:name="_Toc516224998"/>
      <w:proofErr w:type="spellStart"/>
      <w:r>
        <w:t>innerExceptions</w:t>
      </w:r>
      <w:proofErr w:type="spellEnd"/>
      <w:r>
        <w:t xml:space="preserve"> property</w:t>
      </w:r>
      <w:bookmarkEnd w:id="105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141CE33F" w14:textId="77777777" w:rsidR="00AE0702" w:rsidRPr="00FD22AC" w:rsidRDefault="00AE0702" w:rsidP="00FD22AC">
      <w:pPr>
        <w:pStyle w:val="Heading1"/>
      </w:pPr>
      <w:bookmarkStart w:id="1052" w:name="_Toc287332011"/>
      <w:bookmarkStart w:id="1053" w:name="_Toc516224999"/>
      <w:r w:rsidRPr="00FD22AC">
        <w:lastRenderedPageBreak/>
        <w:t>Conformance</w:t>
      </w:r>
      <w:bookmarkEnd w:id="1052"/>
      <w:bookmarkEnd w:id="1053"/>
    </w:p>
    <w:p w14:paraId="1D48659C" w14:textId="6555FDBE" w:rsidR="00EE1E0B" w:rsidRDefault="00EE1E0B" w:rsidP="002244CB"/>
    <w:p w14:paraId="3BBDC6A3" w14:textId="77777777" w:rsidR="00376AE7" w:rsidRDefault="00376AE7" w:rsidP="00376AE7">
      <w:pPr>
        <w:pStyle w:val="Heading2"/>
        <w:numPr>
          <w:ilvl w:val="1"/>
          <w:numId w:val="2"/>
        </w:numPr>
      </w:pPr>
      <w:bookmarkStart w:id="1054" w:name="_Toc516225000"/>
      <w:r>
        <w:t>Conformance targets</w:t>
      </w:r>
      <w:bookmarkEnd w:id="105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55" w:name="_Toc516225001"/>
      <w:r>
        <w:t>Conformance Clause 1: SARIF log file</w:t>
      </w:r>
      <w:bookmarkEnd w:id="1055"/>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056" w:name="_Toc516225002"/>
      <w:r>
        <w:t>Conformance Clause 2: SARIF resource file</w:t>
      </w:r>
      <w:bookmarkEnd w:id="1056"/>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057" w:name="_Hlk507945868"/>
      <w:r>
        <w:t>§</w:t>
      </w:r>
      <w:r>
        <w:fldChar w:fldCharType="begin"/>
      </w:r>
      <w:r>
        <w:instrText xml:space="preserve"> REF _Ref508811723 \r \h </w:instrText>
      </w:r>
      <w:r>
        <w:fldChar w:fldCharType="separate"/>
      </w:r>
      <w:r w:rsidR="00331070">
        <w:t>3.9.6.4</w:t>
      </w:r>
      <w:r>
        <w:fldChar w:fldCharType="end"/>
      </w:r>
      <w:r>
        <w:t>.</w:t>
      </w:r>
      <w:bookmarkEnd w:id="1057"/>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058" w:name="_Toc516225003"/>
      <w:r>
        <w:t xml:space="preserve">Conformance Clause </w:t>
      </w:r>
      <w:r w:rsidR="00105CCB">
        <w:t>3</w:t>
      </w:r>
      <w:r>
        <w:t>: SARIF producer</w:t>
      </w:r>
      <w:bookmarkEnd w:id="1058"/>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059" w:name="_Toc516225004"/>
      <w:r>
        <w:lastRenderedPageBreak/>
        <w:t xml:space="preserve">Conformance Clause </w:t>
      </w:r>
      <w:r w:rsidR="00105CCB">
        <w:t>4</w:t>
      </w:r>
      <w:r>
        <w:t>: Direct producer</w:t>
      </w:r>
      <w:bookmarkEnd w:id="105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060" w:name="_Toc516225005"/>
      <w:r>
        <w:t xml:space="preserve">Conformance Clause </w:t>
      </w:r>
      <w:r w:rsidR="00D06F1A">
        <w:t>5</w:t>
      </w:r>
      <w:r>
        <w:t>: Deterministic producer</w:t>
      </w:r>
      <w:bookmarkEnd w:id="106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061" w:name="_Toc516225006"/>
      <w:r>
        <w:t>Conformance Clause 6: Converter</w:t>
      </w:r>
      <w:bookmarkEnd w:id="106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062" w:name="_Toc516225007"/>
      <w:r>
        <w:t>Conformance Clause 7: SARIF post-processor</w:t>
      </w:r>
      <w:bookmarkEnd w:id="106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063" w:name="_Toc516225008"/>
      <w:r>
        <w:t xml:space="preserve">Conformance Clause </w:t>
      </w:r>
      <w:r w:rsidR="00D06F1A">
        <w:t>8</w:t>
      </w:r>
      <w:r>
        <w:t xml:space="preserve">: </w:t>
      </w:r>
      <w:r w:rsidR="0018481C">
        <w:t>SARIF c</w:t>
      </w:r>
      <w:r>
        <w:t>onsumer</w:t>
      </w:r>
      <w:bookmarkEnd w:id="106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064" w:name="_Toc516225009"/>
      <w:r>
        <w:t xml:space="preserve">Conformance Clause </w:t>
      </w:r>
      <w:r w:rsidR="00D06F1A">
        <w:t>9</w:t>
      </w:r>
      <w:r>
        <w:t>: Viewer</w:t>
      </w:r>
      <w:bookmarkEnd w:id="106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065" w:name="_Toc516225010"/>
      <w:bookmarkStart w:id="1066" w:name="_Hlk512505065"/>
      <w:r>
        <w:t>Conformance Clause 10: Result management system</w:t>
      </w:r>
      <w:bookmarkEnd w:id="106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66"/>
    </w:p>
    <w:p w14:paraId="79E66955" w14:textId="44610F19" w:rsidR="00435405" w:rsidRDefault="00435405" w:rsidP="00435405">
      <w:pPr>
        <w:pStyle w:val="Heading2"/>
      </w:pPr>
      <w:bookmarkStart w:id="1067" w:name="_Toc516225011"/>
      <w:r>
        <w:lastRenderedPageBreak/>
        <w:t>Conformance Clause 11: Engineering system</w:t>
      </w:r>
      <w:bookmarkEnd w:id="1067"/>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068" w:name="AppendixAcknowledgments"/>
      <w:bookmarkStart w:id="1069" w:name="_Toc85472897"/>
      <w:bookmarkStart w:id="1070" w:name="_Toc287332012"/>
      <w:bookmarkStart w:id="1071" w:name="_Toc516225012"/>
      <w:bookmarkStart w:id="1072" w:name="_Hlk513041526"/>
      <w:bookmarkEnd w:id="1068"/>
      <w:r>
        <w:lastRenderedPageBreak/>
        <w:t xml:space="preserve">(Informative) </w:t>
      </w:r>
      <w:r w:rsidR="00B80CDB">
        <w:t>Acknowl</w:t>
      </w:r>
      <w:r w:rsidR="004D0E5E">
        <w:t>e</w:t>
      </w:r>
      <w:r w:rsidR="008F61FB">
        <w:t>dg</w:t>
      </w:r>
      <w:r w:rsidR="0052099F">
        <w:t>ments</w:t>
      </w:r>
      <w:bookmarkEnd w:id="1069"/>
      <w:bookmarkEnd w:id="1070"/>
      <w:bookmarkEnd w:id="107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72"/>
    <w:p w14:paraId="645628E0" w14:textId="77777777" w:rsidR="00C76CAA" w:rsidRPr="00C76CAA" w:rsidRDefault="00C76CAA" w:rsidP="00C76CAA"/>
    <w:p w14:paraId="586B0BCA" w14:textId="2CB47B5E" w:rsidR="0052099F" w:rsidRDefault="002244CB" w:rsidP="008C100C">
      <w:pPr>
        <w:pStyle w:val="AppendixHeading1"/>
      </w:pPr>
      <w:bookmarkStart w:id="1073" w:name="AppendixFingerprints"/>
      <w:bookmarkStart w:id="1074" w:name="_Ref513039337"/>
      <w:bookmarkStart w:id="1075" w:name="_Toc516225013"/>
      <w:bookmarkEnd w:id="1073"/>
      <w:r>
        <w:lastRenderedPageBreak/>
        <w:t>(</w:t>
      </w:r>
      <w:r w:rsidR="00E8605A">
        <w:t>Normative</w:t>
      </w:r>
      <w:r>
        <w:t xml:space="preserve">) </w:t>
      </w:r>
      <w:r w:rsidR="00710FE0">
        <w:t>Use of fingerprints by result management systems</w:t>
      </w:r>
      <w:bookmarkEnd w:id="1074"/>
      <w:bookmarkEnd w:id="107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proofErr w:type="gramStart"/>
      <w:r w:rsidR="00E8605A">
        <w:rPr>
          <w:rStyle w:val="CODEtemp"/>
        </w:rPr>
        <w:t>result.m</w:t>
      </w:r>
      <w:r w:rsidRPr="002A48C0">
        <w:rPr>
          <w:rStyle w:val="CODEtemp"/>
        </w:rPr>
        <w:t>essage</w:t>
      </w:r>
      <w:proofErr w:type="spellEnd"/>
      <w:proofErr w:type="gram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76" w:name="AppendixViewers"/>
      <w:bookmarkStart w:id="1077" w:name="_Toc516225014"/>
      <w:bookmarkEnd w:id="1076"/>
      <w:r>
        <w:lastRenderedPageBreak/>
        <w:t xml:space="preserve">(Informative) </w:t>
      </w:r>
      <w:r w:rsidR="00710FE0">
        <w:t xml:space="preserve">Use of SARIF by log </w:t>
      </w:r>
      <w:r w:rsidR="00AF0D84">
        <w:t xml:space="preserve">file </w:t>
      </w:r>
      <w:r w:rsidR="00710FE0">
        <w:t>viewers</w:t>
      </w:r>
      <w:bookmarkEnd w:id="107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078" w:name="AppendixConverters"/>
      <w:bookmarkStart w:id="1079" w:name="_Toc516225015"/>
      <w:bookmarkEnd w:id="1078"/>
      <w:r>
        <w:lastRenderedPageBreak/>
        <w:t xml:space="preserve">(Informative) </w:t>
      </w:r>
      <w:r w:rsidR="00710FE0">
        <w:t>Production of SARIF by converters</w:t>
      </w:r>
      <w:bookmarkEnd w:id="107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080" w:name="AppendixRuleMetadata"/>
      <w:bookmarkStart w:id="1081" w:name="_Toc516225016"/>
      <w:bookmarkEnd w:id="1080"/>
      <w:r>
        <w:lastRenderedPageBreak/>
        <w:t xml:space="preserve">(Informative) </w:t>
      </w:r>
      <w:r w:rsidR="00710FE0">
        <w:t>Locating rule metadata</w:t>
      </w:r>
      <w:bookmarkEnd w:id="1081"/>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82" w:name="AppendixDeterminism"/>
      <w:bookmarkStart w:id="1083" w:name="_Toc516225017"/>
      <w:bookmarkEnd w:id="1082"/>
      <w:r>
        <w:lastRenderedPageBreak/>
        <w:t xml:space="preserve">(Normative) </w:t>
      </w:r>
      <w:r w:rsidR="00710FE0">
        <w:t>Producing deterministic SARIF log files</w:t>
      </w:r>
      <w:bookmarkEnd w:id="1083"/>
    </w:p>
    <w:p w14:paraId="269DCAE0" w14:textId="72CA49C1" w:rsidR="00B62028" w:rsidRDefault="00B62028" w:rsidP="00B62028">
      <w:pPr>
        <w:pStyle w:val="AppendixHeading2"/>
      </w:pPr>
      <w:bookmarkStart w:id="1084" w:name="_Toc516225018"/>
      <w:r>
        <w:t>General</w:t>
      </w:r>
      <w:bookmarkEnd w:id="108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85" w:name="_Ref513042258"/>
      <w:bookmarkStart w:id="1086" w:name="_Toc516225019"/>
      <w:r>
        <w:t>Non-deterministic file format elements</w:t>
      </w:r>
      <w:bookmarkEnd w:id="1085"/>
      <w:bookmarkEnd w:id="108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invocation.startTime</w:t>
      </w:r>
      <w:proofErr w:type="spellEnd"/>
      <w:proofErr w:type="gramEnd"/>
    </w:p>
    <w:p w14:paraId="29D8FDB1"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invocation.endTime</w:t>
      </w:r>
      <w:proofErr w:type="spellEnd"/>
      <w:proofErr w:type="gramEnd"/>
    </w:p>
    <w:p w14:paraId="048942C6"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invocation.processId</w:t>
      </w:r>
      <w:proofErr w:type="spellEnd"/>
      <w:proofErr w:type="gramEnd"/>
    </w:p>
    <w:p w14:paraId="20D366BF"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invocation.machine</w:t>
      </w:r>
      <w:proofErr w:type="spellEnd"/>
      <w:proofErr w:type="gramEnd"/>
    </w:p>
    <w:p w14:paraId="6919656E"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invocation.account</w:t>
      </w:r>
      <w:proofErr w:type="spellEnd"/>
      <w:proofErr w:type="gramEnd"/>
    </w:p>
    <w:p w14:paraId="0E552812" w14:textId="77777777" w:rsidR="00B62028" w:rsidRDefault="00B62028" w:rsidP="00EA540C">
      <w:pPr>
        <w:pStyle w:val="ListParagraph"/>
        <w:numPr>
          <w:ilvl w:val="0"/>
          <w:numId w:val="23"/>
        </w:numPr>
      </w:pPr>
      <w:proofErr w:type="spellStart"/>
      <w:proofErr w:type="gramStart"/>
      <w:r w:rsidRPr="00B62028">
        <w:rPr>
          <w:rStyle w:val="CODEtemp"/>
        </w:rPr>
        <w:t>invocation.fileName</w:t>
      </w:r>
      <w:proofErr w:type="spellEnd"/>
      <w:proofErr w:type="gram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invocation.workingDirectory</w:t>
      </w:r>
      <w:proofErr w:type="spellEnd"/>
      <w:proofErr w:type="gramEnd"/>
    </w:p>
    <w:p w14:paraId="32AEE44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invocation.environmentVariables</w:t>
      </w:r>
      <w:proofErr w:type="spellEnd"/>
      <w:proofErr w:type="gramEnd"/>
    </w:p>
    <w:p w14:paraId="7A789FB4" w14:textId="77777777" w:rsidR="00B62028" w:rsidRDefault="00B62028" w:rsidP="00EA540C">
      <w:pPr>
        <w:pStyle w:val="ListParagraph"/>
        <w:numPr>
          <w:ilvl w:val="0"/>
          <w:numId w:val="23"/>
        </w:numPr>
      </w:pPr>
      <w:r>
        <w:t xml:space="preserve">The use of absolute file paths in </w:t>
      </w:r>
      <w:proofErr w:type="spellStart"/>
      <w:proofErr w:type="gramStart"/>
      <w:r w:rsidRPr="00B62028">
        <w:rPr>
          <w:rStyle w:val="CODEtemp"/>
        </w:rPr>
        <w:t>invocation.commandLine</w:t>
      </w:r>
      <w:proofErr w:type="spellEnd"/>
      <w:proofErr w:type="gramEnd"/>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3F0A4124"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notification.threadId</w:t>
      </w:r>
      <w:proofErr w:type="spellEnd"/>
      <w:proofErr w:type="gramEnd"/>
    </w:p>
    <w:p w14:paraId="0771D70D" w14:textId="1A4A237C" w:rsidR="00B62028" w:rsidRDefault="00B62028" w:rsidP="00EA540C">
      <w:pPr>
        <w:pStyle w:val="ListParagraph"/>
        <w:numPr>
          <w:ilvl w:val="0"/>
          <w:numId w:val="23"/>
        </w:numPr>
        <w:rPr>
          <w:rStyle w:val="CODEtemp"/>
        </w:rPr>
      </w:pPr>
      <w:proofErr w:type="spellStart"/>
      <w:proofErr w:type="gramStart"/>
      <w:r w:rsidRPr="00B62028">
        <w:rPr>
          <w:rStyle w:val="CODEtemp"/>
        </w:rPr>
        <w:t>notification.time</w:t>
      </w:r>
      <w:proofErr w:type="spellEnd"/>
      <w:proofErr w:type="gramEnd"/>
    </w:p>
    <w:p w14:paraId="29400A04" w14:textId="34C1603A" w:rsidR="00435405" w:rsidRPr="00B62028" w:rsidRDefault="00435405" w:rsidP="00EA540C">
      <w:pPr>
        <w:pStyle w:val="ListParagraph"/>
        <w:numPr>
          <w:ilvl w:val="0"/>
          <w:numId w:val="23"/>
        </w:numPr>
        <w:rPr>
          <w:rStyle w:val="CODEtemp"/>
        </w:rPr>
      </w:pPr>
      <w:proofErr w:type="spellStart"/>
      <w:proofErr w:type="gramStart"/>
      <w:r>
        <w:rPr>
          <w:rStyle w:val="CODEtemp"/>
        </w:rPr>
        <w:t>result.instanceGuid</w:t>
      </w:r>
      <w:proofErr w:type="spellEnd"/>
      <w:proofErr w:type="gramEnd"/>
    </w:p>
    <w:p w14:paraId="3553CBEA" w14:textId="7DF56B2E"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run.i</w:t>
      </w:r>
      <w:r w:rsidR="00435405">
        <w:rPr>
          <w:rStyle w:val="CODEtemp"/>
        </w:rPr>
        <w:t>nstanceGui</w:t>
      </w:r>
      <w:r w:rsidRPr="00B62028">
        <w:rPr>
          <w:rStyle w:val="CODEtemp"/>
        </w:rPr>
        <w:t>d</w:t>
      </w:r>
      <w:proofErr w:type="spellEnd"/>
      <w:proofErr w:type="gramEnd"/>
    </w:p>
    <w:p w14:paraId="6AC2A0B4" w14:textId="7361F5F9"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lastRenderedPageBreak/>
        <w:t>run.automation</w:t>
      </w:r>
      <w:r w:rsidR="00435405">
        <w:rPr>
          <w:rStyle w:val="CODEtemp"/>
        </w:rPr>
        <w:t>Logical</w:t>
      </w:r>
      <w:r w:rsidRPr="00B62028">
        <w:rPr>
          <w:rStyle w:val="CODEtemp"/>
        </w:rPr>
        <w:t>Id</w:t>
      </w:r>
      <w:proofErr w:type="spellEnd"/>
      <w:proofErr w:type="gramEnd"/>
    </w:p>
    <w:p w14:paraId="479C0B48" w14:textId="631E0DAA" w:rsidR="00B62028" w:rsidRDefault="00B62028" w:rsidP="00EA540C">
      <w:pPr>
        <w:pStyle w:val="ListParagraph"/>
        <w:numPr>
          <w:ilvl w:val="0"/>
          <w:numId w:val="23"/>
        </w:numPr>
        <w:rPr>
          <w:rStyle w:val="CODEtemp"/>
        </w:rPr>
      </w:pPr>
      <w:proofErr w:type="spellStart"/>
      <w:proofErr w:type="gramStart"/>
      <w:r w:rsidRPr="00B62028">
        <w:rPr>
          <w:rStyle w:val="CODEtemp"/>
        </w:rPr>
        <w:t>run.baseline</w:t>
      </w:r>
      <w:r w:rsidR="00435405">
        <w:rPr>
          <w:rStyle w:val="CODEtemp"/>
        </w:rPr>
        <w:t>InstanceGui</w:t>
      </w:r>
      <w:r w:rsidRPr="00B62028">
        <w:rPr>
          <w:rStyle w:val="CODEtemp"/>
        </w:rPr>
        <w:t>d</w:t>
      </w:r>
      <w:proofErr w:type="spellEnd"/>
      <w:proofErr w:type="gramEnd"/>
    </w:p>
    <w:p w14:paraId="1C7E04E7" w14:textId="72BB980B" w:rsidR="00183DEE" w:rsidRPr="00B62028" w:rsidRDefault="00183DEE" w:rsidP="00EA540C">
      <w:pPr>
        <w:pStyle w:val="ListParagraph"/>
        <w:numPr>
          <w:ilvl w:val="0"/>
          <w:numId w:val="23"/>
        </w:numPr>
        <w:rPr>
          <w:rStyle w:val="CODEtemp"/>
        </w:rPr>
      </w:pPr>
      <w:proofErr w:type="spellStart"/>
      <w:proofErr w:type="gramStart"/>
      <w:r>
        <w:rPr>
          <w:rStyle w:val="CODEtemp"/>
        </w:rPr>
        <w:t>run.originalUriBaseIds</w:t>
      </w:r>
      <w:proofErr w:type="spellEnd"/>
      <w:proofErr w:type="gram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87" w:name="_Toc516225020"/>
      <w:r>
        <w:t>Array and dictionary element ordering</w:t>
      </w:r>
      <w:bookmarkEnd w:id="108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spellStart"/>
      <w:proofErr w:type="gramStart"/>
      <w:r w:rsidRPr="00D44AFA">
        <w:rPr>
          <w:rStyle w:val="CODEtemp"/>
        </w:rPr>
        <w:t>stack.Frames</w:t>
      </w:r>
      <w:proofErr w:type="spellEnd"/>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spellStart"/>
      <w:proofErr w:type="gramStart"/>
      <w:r w:rsidRPr="00D44AFA">
        <w:rPr>
          <w:rStyle w:val="CODEtemp"/>
        </w:rPr>
        <w:t>hash.algorithm</w:t>
      </w:r>
      <w:proofErr w:type="spellEnd"/>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spellStart"/>
      <w:proofErr w:type="gramStart"/>
      <w:r w:rsidRPr="00D44AFA">
        <w:rPr>
          <w:rStyle w:val="CODEtemp"/>
        </w:rPr>
        <w:t>properties.tags</w:t>
      </w:r>
      <w:proofErr w:type="spellEnd"/>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proofErr w:type="gramStart"/>
      <w:r w:rsidRPr="00D44AFA">
        <w:rPr>
          <w:rStyle w:val="CODEtemp"/>
        </w:rPr>
        <w:t>run.results</w:t>
      </w:r>
      <w:proofErr w:type="spellEnd"/>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88" w:name="_Ref513042289"/>
      <w:bookmarkStart w:id="1089" w:name="_Toc516225021"/>
      <w:r>
        <w:t>Absolute paths</w:t>
      </w:r>
      <w:bookmarkEnd w:id="1088"/>
      <w:bookmarkEnd w:id="108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090" w:name="_Toc516225022"/>
      <w:r>
        <w:t>Compensating for non-deterministic output</w:t>
      </w:r>
      <w:bookmarkEnd w:id="109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91" w:name="_Toc516225023"/>
      <w:r>
        <w:t>Interaction between determinism and baselining</w:t>
      </w:r>
      <w:bookmarkEnd w:id="109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092" w:name="AppendixFixes"/>
      <w:bookmarkStart w:id="1093" w:name="_Toc516225024"/>
      <w:bookmarkEnd w:id="1092"/>
      <w:r>
        <w:lastRenderedPageBreak/>
        <w:t xml:space="preserve">(Informative) </w:t>
      </w:r>
      <w:r w:rsidR="00710FE0">
        <w:t>Guidance on fixes</w:t>
      </w:r>
      <w:bookmarkEnd w:id="109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94" w:name="_Toc516225025"/>
      <w:r>
        <w:lastRenderedPageBreak/>
        <w:t>(Informative) Diagnosing results in generated files</w:t>
      </w:r>
      <w:bookmarkEnd w:id="109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proofErr w:type="gramStart"/>
      <w:r w:rsidRPr="00C7469A">
        <w:rPr>
          <w:rStyle w:val="CODEtemp"/>
        </w:rPr>
        <w:t>region.snippet</w:t>
      </w:r>
      <w:proofErr w:type="spellEnd"/>
      <w:proofErr w:type="gram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proofErr w:type="gramStart"/>
      <w:r>
        <w:t xml:space="preserve">",   </w:t>
      </w:r>
      <w:proofErr w:type="gramEnd"/>
      <w:r>
        <w:t xml:space="preserve">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proofErr w:type="gramStart"/>
      <w:r w:rsidRPr="00C7469A">
        <w:rPr>
          <w:rStyle w:val="CODEtemp"/>
        </w:rPr>
        <w:t>file.contents</w:t>
      </w:r>
      <w:proofErr w:type="spellEnd"/>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xml:space="preserve">":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095" w:name="AppendixExamples"/>
      <w:bookmarkStart w:id="1096" w:name="_Toc516225026"/>
      <w:bookmarkEnd w:id="1095"/>
      <w:r>
        <w:lastRenderedPageBreak/>
        <w:t xml:space="preserve">(Informative) </w:t>
      </w:r>
      <w:r w:rsidR="00710FE0">
        <w:t>Examples</w:t>
      </w:r>
      <w:bookmarkEnd w:id="109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97" w:name="_Toc516225027"/>
      <w:r>
        <w:t xml:space="preserve">Minimal valid SARIF </w:t>
      </w:r>
      <w:r w:rsidR="00EA1C84">
        <w:t>log file</w:t>
      </w:r>
      <w:bookmarkEnd w:id="109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98" w:name="_Toc516225028"/>
      <w:r w:rsidRPr="00745595">
        <w:t xml:space="preserve">Minimal recommended SARIF </w:t>
      </w:r>
      <w:r w:rsidR="00EA1C84">
        <w:t xml:space="preserve">log </w:t>
      </w:r>
      <w:r w:rsidRPr="00745595">
        <w:t>file with source information</w:t>
      </w:r>
      <w:bookmarkEnd w:id="109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99" w:name="_Toc516225029"/>
      <w:r w:rsidRPr="001D7651">
        <w:t xml:space="preserve">Minimal recommended SARIF </w:t>
      </w:r>
      <w:r w:rsidR="00EA1C84">
        <w:t xml:space="preserve">log </w:t>
      </w:r>
      <w:r w:rsidRPr="001D7651">
        <w:t>file without source information</w:t>
      </w:r>
      <w:bookmarkEnd w:id="1099"/>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proofErr w:type="gramStart"/>
      <w:r>
        <w:t>Example.Worker.DoWork</w:t>
      </w:r>
      <w:proofErr w:type="spellEnd"/>
      <w:proofErr w:type="gram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proofErr w:type="gramStart"/>
      <w:r>
        <w:t>Example.Worker.DoWork</w:t>
      </w:r>
      <w:proofErr w:type="spellEnd"/>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100" w:name="_Toc516225030"/>
      <w:r w:rsidRPr="001D7651">
        <w:t xml:space="preserve">SARIF </w:t>
      </w:r>
      <w:r w:rsidR="00D71A1D">
        <w:t xml:space="preserve">resource </w:t>
      </w:r>
      <w:r w:rsidRPr="001D7651">
        <w:t xml:space="preserve">file </w:t>
      </w:r>
      <w:r w:rsidR="00D71A1D">
        <w:t>with</w:t>
      </w:r>
      <w:r w:rsidRPr="001D7651">
        <w:t xml:space="preserve"> rule metadata</w:t>
      </w:r>
      <w:bookmarkEnd w:id="1100"/>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101" w:name="_Toc516225031"/>
      <w:r>
        <w:t>Comprehensive SARIF file</w:t>
      </w:r>
      <w:bookmarkEnd w:id="110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proofErr w:type="gramStart"/>
      <w:r w:rsidRPr="006043FF">
        <w:rPr>
          <w:rStyle w:val="CODEtemp"/>
        </w:rPr>
        <w:t>result.suppressionStates</w:t>
      </w:r>
      <w:proofErr w:type="spellEnd"/>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w:t>
      </w:r>
      <w:proofErr w:type="spellStart"/>
      <w:r>
        <w:t>originalUriBaseIds</w:t>
      </w:r>
      <w:proofErr w:type="spellEnd"/>
      <w:r>
        <w:t>": {</w:t>
      </w:r>
    </w:p>
    <w:p w14:paraId="01320E2C" w14:textId="31E02DC6" w:rsidR="00B84736" w:rsidRDefault="00B84736" w:rsidP="00EA1C84">
      <w:pPr>
        <w:pStyle w:val="Codesmall"/>
      </w:pPr>
      <w:r>
        <w:t xml:space="preserve">        "SRCROOT": "file://build.example.com/work/</w:t>
      </w:r>
      <w:proofErr w:type="spellStart"/>
      <w:r>
        <w:t>src</w:t>
      </w:r>
      <w:proofErr w:type="spellEnd"/>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w:t>
      </w:r>
      <w:proofErr w:type="spellStart"/>
      <w:r w:rsidR="006043FF">
        <w:t>startTime</w:t>
      </w:r>
      <w:proofErr w:type="spellEnd"/>
      <w:r w:rsidR="006043FF">
        <w:t>": "2016-07-16T14:18:25Z",</w:t>
      </w:r>
    </w:p>
    <w:p w14:paraId="59869DEE" w14:textId="1BB0C39F" w:rsidR="006043FF" w:rsidRDefault="006043FF" w:rsidP="00EA1C84">
      <w:pPr>
        <w:pStyle w:val="Codesmall"/>
      </w:pPr>
      <w:r>
        <w:t xml:space="preserve">  </w:t>
      </w:r>
      <w:r w:rsidR="000C5906">
        <w:t xml:space="preserve">  </w:t>
      </w:r>
      <w:r>
        <w:t xml:space="preserve">      "</w:t>
      </w:r>
      <w:proofErr w:type="spellStart"/>
      <w:r>
        <w:t>endTime</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A433A88" w14:textId="5538CB8A" w:rsidR="006043FF" w:rsidRDefault="006043FF" w:rsidP="00EA1C84">
      <w:pPr>
        <w:pStyle w:val="Codesmall"/>
      </w:pPr>
      <w:r>
        <w:t xml:space="preserve">  </w:t>
      </w:r>
      <w:r w:rsidR="000C5906">
        <w:t xml:space="preserve">  </w:t>
      </w:r>
      <w:r>
        <w:t xml:space="preserve">      "</w:t>
      </w:r>
      <w:proofErr w:type="spellStart"/>
      <w:r>
        <w:t>workingDirectory</w:t>
      </w:r>
      <w:proofErr w:type="spellEnd"/>
      <w:r>
        <w:t>": "/home/</w:t>
      </w:r>
      <w:proofErr w:type="spellStart"/>
      <w:r>
        <w:t>buildAgent</w:t>
      </w:r>
      <w:proofErr w:type="spellEnd"/>
      <w:r>
        <w:t>/</w:t>
      </w:r>
      <w:proofErr w:type="spellStart"/>
      <w:r>
        <w:t>src</w:t>
      </w:r>
      <w:proofErr w:type="spellEnd"/>
      <w:r>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proofErr w:type="gramStart"/>
      <w:r>
        <w:t>Rules.SecureHashAlgorithmRule.Evaluate</w:t>
      </w:r>
      <w:proofErr w:type="spellEnd"/>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proofErr w:type="gramStart"/>
      <w:r>
        <w:t>ExecutionEngine.Engine.EvaluateRule</w:t>
      </w:r>
      <w:proofErr w:type="spellEnd"/>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xml:space="preserve">": </w:t>
      </w:r>
      <w:proofErr w:type="gramStart"/>
      <w:r>
        <w:t>"?</w:t>
      </w:r>
      <w:proofErr w:type="spellStart"/>
      <w:r>
        <w:t>add</w:t>
      </w:r>
      <w:proofErr w:type="gramEnd"/>
      <w:r>
        <w:t>@list@collections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4C312DC1" w:rsidR="00383FA3" w:rsidDel="00554CF6" w:rsidRDefault="00383FA3" w:rsidP="00EA1C84">
      <w:pPr>
        <w:pStyle w:val="Codesmall"/>
        <w:rPr>
          <w:del w:id="1102" w:author="Laurence Golding" w:date="2018-08-24T11:39:00Z"/>
        </w:rPr>
      </w:pPr>
      <w:del w:id="1103" w:author="Laurence Golding" w:date="2018-08-24T11:39:00Z">
        <w:r w:rsidDel="00554CF6">
          <w:delText xml:space="preserve">          "</w:delText>
        </w:r>
        <w:r w:rsidR="005A6322" w:rsidDel="00554CF6">
          <w:delText>ruleMessageId": "default",</w:delText>
        </w:r>
      </w:del>
    </w:p>
    <w:p w14:paraId="51D326D4" w14:textId="40658F93" w:rsidR="006043FF" w:rsidRDefault="006043FF" w:rsidP="00EA1C84">
      <w:pPr>
        <w:pStyle w:val="Codesmall"/>
        <w:rPr>
          <w:ins w:id="1104" w:author="Laurence Golding" w:date="2018-08-24T11:39:00Z"/>
        </w:rPr>
      </w:pPr>
      <w:r>
        <w:t xml:space="preserve">          "</w:t>
      </w:r>
      <w:r w:rsidR="005A6322">
        <w:t>m</w:t>
      </w:r>
      <w:r>
        <w:t>essage": {</w:t>
      </w:r>
    </w:p>
    <w:p w14:paraId="1341D9A4" w14:textId="3199097E" w:rsidR="00554CF6" w:rsidRDefault="00554CF6" w:rsidP="00EA1C84">
      <w:pPr>
        <w:pStyle w:val="Codesmall"/>
      </w:pPr>
      <w:ins w:id="1105" w:author="Laurence Golding" w:date="2018-08-24T11:39:00Z">
        <w:r>
          <w:t xml:space="preserve">            "</w:t>
        </w:r>
        <w:proofErr w:type="spellStart"/>
        <w:r>
          <w:t>messageId</w:t>
        </w:r>
        <w:proofErr w:type="spellEnd"/>
        <w:r>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proofErr w:type="gramStart"/>
      <w:r w:rsidR="005E5FAD">
        <w:t xml:space="preserve">" </w:t>
      </w:r>
      <w:r>
        <w:t>]</w:t>
      </w:r>
      <w:proofErr w:type="gramEnd"/>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lastRenderedPageBreak/>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w:t>
      </w:r>
      <w:proofErr w:type="gramStart"/>
      <w:r>
        <w:t>core</w:t>
      </w:r>
      <w:proofErr w:type="spellEnd"/>
      <w:r>
        <w:t>(</w:t>
      </w:r>
      <w:proofErr w:type="spellStart"/>
      <w:proofErr w:type="gramEnd"/>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w:t>
      </w:r>
      <w:proofErr w:type="gramStart"/>
      <w:r>
        <w:t>core</w:t>
      </w:r>
      <w:proofErr w:type="spellEnd"/>
      <w:r>
        <w:t>(</w:t>
      </w:r>
      <w:proofErr w:type="spellStart"/>
      <w:proofErr w:type="gramEnd"/>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lastRenderedPageBreak/>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lastRenderedPageBreak/>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106" w:name="AppendixRevisionHistory"/>
      <w:bookmarkStart w:id="1107" w:name="_Toc85472898"/>
      <w:bookmarkStart w:id="1108" w:name="_Toc287332014"/>
      <w:bookmarkStart w:id="1109" w:name="_Toc516225032"/>
      <w:bookmarkEnd w:id="1106"/>
      <w:r>
        <w:lastRenderedPageBreak/>
        <w:t xml:space="preserve">(Informative) </w:t>
      </w:r>
      <w:r w:rsidR="00A05FDF">
        <w:t>Revision History</w:t>
      </w:r>
      <w:bookmarkEnd w:id="1107"/>
      <w:bookmarkEnd w:id="1108"/>
      <w:bookmarkEnd w:id="1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proofErr w:type="gramStart"/>
            <w:r w:rsidRPr="000633EE">
              <w:rPr>
                <w:rFonts w:ascii="Consolas" w:hAnsi="Consolas"/>
              </w:rPr>
              <w:t>result.</w:t>
            </w:r>
            <w:bookmarkStart w:id="1110" w:name="_GoBack"/>
            <w:r w:rsidRPr="000633EE">
              <w:rPr>
                <w:rFonts w:ascii="Consolas" w:hAnsi="Consolas"/>
              </w:rPr>
              <w:t>ruleMessageId</w:t>
            </w:r>
            <w:bookmarkEnd w:id="1110"/>
            <w:proofErr w:type="spellEnd"/>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20"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1" w:history="1">
              <w:r>
                <w:rPr>
                  <w:rStyle w:val="Hyperlink"/>
                </w:rPr>
                <w:t>#103</w:t>
              </w:r>
            </w:hyperlink>
            <w:r w:rsidR="00015AD6">
              <w:rPr>
                <w:rStyle w:val="Hyperlink"/>
              </w:rPr>
              <w:t xml:space="preserve">, </w:t>
            </w:r>
            <w:hyperlink r:id="rId122" w:history="1">
              <w:r w:rsidR="00D512EE" w:rsidRPr="00D512EE">
                <w:rPr>
                  <w:rStyle w:val="Hyperlink"/>
                </w:rPr>
                <w:t>#138</w:t>
              </w:r>
            </w:hyperlink>
            <w:r w:rsidR="00015AD6">
              <w:t xml:space="preserve">, </w:t>
            </w:r>
            <w:hyperlink r:id="rId123" w:history="1">
              <w:r w:rsidR="00015AD6" w:rsidRPr="00015AD6">
                <w:rPr>
                  <w:rStyle w:val="Hyperlink"/>
                </w:rPr>
                <w:t>#141</w:t>
              </w:r>
            </w:hyperlink>
            <w:r w:rsidR="00806466">
              <w:t xml:space="preserve">, </w:t>
            </w:r>
            <w:hyperlink r:id="rId124" w:history="1">
              <w:r w:rsidR="00806466" w:rsidRPr="00806466">
                <w:rPr>
                  <w:rStyle w:val="Hyperlink"/>
                </w:rPr>
                <w:t>#143</w:t>
              </w:r>
            </w:hyperlink>
            <w:r w:rsidR="00806466">
              <w:t>,</w:t>
            </w:r>
            <w:r w:rsidR="009B7B46">
              <w:t xml:space="preserve"> </w:t>
            </w:r>
            <w:hyperlink r:id="rId125" w:history="1">
              <w:r w:rsidR="009B7B46" w:rsidRPr="009B7B46">
                <w:rPr>
                  <w:rStyle w:val="Hyperlink"/>
                </w:rPr>
                <w:t>#153</w:t>
              </w:r>
            </w:hyperlink>
            <w:r w:rsidR="009B7B46">
              <w:t>,</w:t>
            </w:r>
            <w:r w:rsidR="00806466">
              <w:t xml:space="preserve"> </w:t>
            </w:r>
            <w:hyperlink r:id="rId126" w:history="1">
              <w:r w:rsidR="00703B72" w:rsidRPr="00703B72">
                <w:rPr>
                  <w:rStyle w:val="Hyperlink"/>
                </w:rPr>
                <w:t>#157</w:t>
              </w:r>
            </w:hyperlink>
            <w:r w:rsidR="00703B72">
              <w:t>,</w:t>
            </w:r>
            <w:r w:rsidR="00E631D0">
              <w:t xml:space="preserve"> </w:t>
            </w:r>
            <w:hyperlink r:id="rId127" w:history="1">
              <w:r w:rsidR="00E631D0" w:rsidRPr="00E631D0">
                <w:rPr>
                  <w:rStyle w:val="Hyperlink"/>
                </w:rPr>
                <w:t>#159</w:t>
              </w:r>
            </w:hyperlink>
            <w:r w:rsidR="00E631D0">
              <w:t>,</w:t>
            </w:r>
            <w:r w:rsidR="00DB1FD8">
              <w:t xml:space="preserve"> </w:t>
            </w:r>
            <w:hyperlink r:id="rId128" w:history="1">
              <w:r w:rsidR="00DB1FD8" w:rsidRPr="00DB1FD8">
                <w:rPr>
                  <w:rStyle w:val="Hyperlink"/>
                </w:rPr>
                <w:t>#160</w:t>
              </w:r>
            </w:hyperlink>
            <w:r w:rsidR="00DB1FD8">
              <w:t>,</w:t>
            </w:r>
            <w:r w:rsidR="006B6EA6">
              <w:t xml:space="preserve"> </w:t>
            </w:r>
            <w:hyperlink r:id="rId129" w:history="1">
              <w:r w:rsidR="006B6EA6" w:rsidRPr="006B6EA6">
                <w:rPr>
                  <w:rStyle w:val="Hyperlink"/>
                </w:rPr>
                <w:t>#161</w:t>
              </w:r>
            </w:hyperlink>
            <w:r w:rsidR="006B6EA6">
              <w:t xml:space="preserve">, </w:t>
            </w:r>
            <w:hyperlink r:id="rId130" w:history="1">
              <w:r w:rsidR="00436274" w:rsidRPr="00436274">
                <w:rPr>
                  <w:rStyle w:val="Hyperlink"/>
                </w:rPr>
                <w:t>#162</w:t>
              </w:r>
            </w:hyperlink>
            <w:r w:rsidR="00436274">
              <w:t xml:space="preserve">, </w:t>
            </w:r>
            <w:hyperlink r:id="rId131" w:history="1">
              <w:r w:rsidR="00563BBB" w:rsidRPr="00563BBB">
                <w:rPr>
                  <w:rStyle w:val="Hyperlink"/>
                </w:rPr>
                <w:t>#163</w:t>
              </w:r>
            </w:hyperlink>
            <w:r w:rsidR="00563BBB">
              <w:t>,</w:t>
            </w:r>
            <w:r w:rsidR="00E86746">
              <w:t xml:space="preserve"> </w:t>
            </w:r>
            <w:hyperlink r:id="rId132" w:history="1">
              <w:r w:rsidR="00E86746" w:rsidRPr="00E86746">
                <w:rPr>
                  <w:rStyle w:val="Hyperlink"/>
                </w:rPr>
                <w:t>#165</w:t>
              </w:r>
            </w:hyperlink>
            <w:r w:rsidR="00E86746">
              <w:t>,</w:t>
            </w:r>
            <w:r w:rsidR="00563BBB">
              <w:t xml:space="preserve"> </w:t>
            </w:r>
            <w:hyperlink r:id="rId133" w:history="1">
              <w:r w:rsidR="00E631D0" w:rsidRPr="00E631D0">
                <w:rPr>
                  <w:rStyle w:val="Hyperlink"/>
                </w:rPr>
                <w:t>#166</w:t>
              </w:r>
            </w:hyperlink>
            <w:r w:rsidR="00E631D0">
              <w:t>,</w:t>
            </w:r>
            <w:r w:rsidR="00F527F4">
              <w:t xml:space="preserve"> </w:t>
            </w:r>
            <w:hyperlink r:id="rId134" w:history="1">
              <w:r w:rsidR="00F527F4" w:rsidRPr="00F527F4">
                <w:rPr>
                  <w:rStyle w:val="Hyperlink"/>
                </w:rPr>
                <w:t>#167</w:t>
              </w:r>
            </w:hyperlink>
            <w:r w:rsidR="00F527F4">
              <w:t>,</w:t>
            </w:r>
            <w:r w:rsidR="00703B72">
              <w:t xml:space="preserve"> </w:t>
            </w:r>
            <w:r w:rsidR="00806466">
              <w:t xml:space="preserve">and </w:t>
            </w:r>
            <w:hyperlink r:id="rId135"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6" w:history="1">
              <w:r w:rsidR="009A4DC8" w:rsidRPr="009A4DC8">
                <w:rPr>
                  <w:rStyle w:val="Hyperlink"/>
                </w:rPr>
                <w:t>#93</w:t>
              </w:r>
            </w:hyperlink>
            <w:r w:rsidR="009A4DC8">
              <w:t>,</w:t>
            </w:r>
            <w:r w:rsidR="0051590E">
              <w:t xml:space="preserve"> </w:t>
            </w:r>
            <w:hyperlink r:id="rId137" w:history="1">
              <w:r w:rsidR="002D1B72" w:rsidRPr="002D1B72">
                <w:rPr>
                  <w:rStyle w:val="Hyperlink"/>
                </w:rPr>
                <w:t>#149</w:t>
              </w:r>
            </w:hyperlink>
            <w:r w:rsidR="002D1B72">
              <w:t xml:space="preserve">, </w:t>
            </w:r>
            <w:hyperlink r:id="rId138" w:history="1">
              <w:r w:rsidR="0051590E" w:rsidRPr="0051590E">
                <w:rPr>
                  <w:rStyle w:val="Hyperlink"/>
                </w:rPr>
                <w:t>#160</w:t>
              </w:r>
            </w:hyperlink>
            <w:r w:rsidR="0051590E">
              <w:t xml:space="preserve"> (revised)</w:t>
            </w:r>
            <w:r w:rsidR="00D5692C">
              <w:t>,</w:t>
            </w:r>
            <w:r w:rsidR="005C4A76">
              <w:t xml:space="preserve"> </w:t>
            </w:r>
            <w:hyperlink r:id="rId139" w:history="1">
              <w:r w:rsidR="005C4A76" w:rsidRPr="005C4A76">
                <w:rPr>
                  <w:rStyle w:val="Hyperlink"/>
                </w:rPr>
                <w:t>#171</w:t>
              </w:r>
            </w:hyperlink>
            <w:r w:rsidR="005C4A76">
              <w:t>,</w:t>
            </w:r>
            <w:r w:rsidR="00D5692C">
              <w:t xml:space="preserve"> </w:t>
            </w:r>
            <w:hyperlink r:id="rId140" w:history="1">
              <w:r w:rsidR="00D5692C" w:rsidRPr="00D5692C">
                <w:rPr>
                  <w:rStyle w:val="Hyperlink"/>
                </w:rPr>
                <w:t>#176</w:t>
              </w:r>
            </w:hyperlink>
            <w:r w:rsidR="00D5692C">
              <w:t>,</w:t>
            </w:r>
            <w:r w:rsidR="0051590E">
              <w:t xml:space="preserve"> </w:t>
            </w:r>
            <w:hyperlink r:id="rId141" w:history="1">
              <w:r w:rsidR="00D44543" w:rsidRPr="00D44543">
                <w:rPr>
                  <w:rStyle w:val="Hyperlink"/>
                </w:rPr>
                <w:t>#181</w:t>
              </w:r>
            </w:hyperlink>
            <w:r w:rsidR="00D44543">
              <w:t xml:space="preserve">, </w:t>
            </w:r>
            <w:r w:rsidR="0051590E">
              <w:t>and</w:t>
            </w:r>
            <w:r>
              <w:t xml:space="preserve"> </w:t>
            </w:r>
            <w:hyperlink r:id="rId142"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3" w:history="1">
              <w:r w:rsidRPr="007B21F4">
                <w:rPr>
                  <w:rStyle w:val="Hyperlink"/>
                </w:rPr>
                <w:t>#158</w:t>
              </w:r>
            </w:hyperlink>
            <w:r w:rsidR="001D2A5F">
              <w:t xml:space="preserve">, </w:t>
            </w:r>
            <w:hyperlink r:id="rId144" w:history="1">
              <w:r w:rsidR="001D2A5F" w:rsidRPr="001D2A5F">
                <w:rPr>
                  <w:rStyle w:val="Hyperlink"/>
                </w:rPr>
                <w:t>#164</w:t>
              </w:r>
            </w:hyperlink>
            <w:r w:rsidR="001D2A5F">
              <w:t xml:space="preserve">, </w:t>
            </w:r>
            <w:hyperlink r:id="rId145" w:history="1">
              <w:r w:rsidR="003A1ED6" w:rsidRPr="003A1ED6">
                <w:rPr>
                  <w:rStyle w:val="Hyperlink"/>
                </w:rPr>
                <w:t>#172</w:t>
              </w:r>
            </w:hyperlink>
            <w:r w:rsidR="003A1ED6">
              <w:t>,</w:t>
            </w:r>
            <w:r w:rsidR="008D5E3E">
              <w:t xml:space="preserve"> </w:t>
            </w:r>
            <w:hyperlink r:id="rId146" w:history="1">
              <w:r w:rsidR="008D5E3E" w:rsidRPr="008D5E3E">
                <w:rPr>
                  <w:rStyle w:val="Hyperlink"/>
                </w:rPr>
                <w:t>#175</w:t>
              </w:r>
            </w:hyperlink>
            <w:r w:rsidR="008D5E3E">
              <w:t>,</w:t>
            </w:r>
            <w:r w:rsidR="003A1ED6">
              <w:t xml:space="preserve"> </w:t>
            </w:r>
            <w:hyperlink r:id="rId147" w:history="1">
              <w:r w:rsidR="00153C25" w:rsidRPr="00153C25">
                <w:rPr>
                  <w:rStyle w:val="Hyperlink"/>
                </w:rPr>
                <w:t>#178</w:t>
              </w:r>
            </w:hyperlink>
            <w:r w:rsidR="00153C25">
              <w:t xml:space="preserve">, </w:t>
            </w:r>
            <w:r>
              <w:t>and</w:t>
            </w:r>
            <w:r w:rsidRPr="007B21F4">
              <w:t xml:space="preserve"> </w:t>
            </w:r>
            <w:hyperlink r:id="rId148"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9" w:history="1">
              <w:r w:rsidRPr="008A57C9">
                <w:rPr>
                  <w:rStyle w:val="Hyperlink"/>
                </w:rPr>
                <w:t>#189</w:t>
              </w:r>
            </w:hyperlink>
            <w:r w:rsidR="003976E0">
              <w:t xml:space="preserve"> and </w:t>
            </w:r>
            <w:hyperlink r:id="rId150"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91D98" w14:textId="77777777" w:rsidR="00C31243" w:rsidRDefault="00C31243" w:rsidP="008C100C">
      <w:r>
        <w:separator/>
      </w:r>
    </w:p>
    <w:p w14:paraId="51412C88" w14:textId="77777777" w:rsidR="00C31243" w:rsidRDefault="00C31243" w:rsidP="008C100C"/>
    <w:p w14:paraId="4C562EDA" w14:textId="77777777" w:rsidR="00C31243" w:rsidRDefault="00C31243" w:rsidP="008C100C"/>
    <w:p w14:paraId="21504C0C" w14:textId="77777777" w:rsidR="00C31243" w:rsidRDefault="00C31243" w:rsidP="008C100C"/>
    <w:p w14:paraId="20821C96" w14:textId="77777777" w:rsidR="00C31243" w:rsidRDefault="00C31243" w:rsidP="008C100C"/>
    <w:p w14:paraId="3A8F711F" w14:textId="77777777" w:rsidR="00C31243" w:rsidRDefault="00C31243" w:rsidP="008C100C"/>
    <w:p w14:paraId="2BF388CE" w14:textId="77777777" w:rsidR="00C31243" w:rsidRDefault="00C31243" w:rsidP="008C100C"/>
  </w:endnote>
  <w:endnote w:type="continuationSeparator" w:id="0">
    <w:p w14:paraId="3BC88C19" w14:textId="77777777" w:rsidR="00C31243" w:rsidRDefault="00C31243" w:rsidP="008C100C">
      <w:r>
        <w:continuationSeparator/>
      </w:r>
    </w:p>
    <w:p w14:paraId="17B37F30" w14:textId="77777777" w:rsidR="00C31243" w:rsidRDefault="00C31243" w:rsidP="008C100C"/>
    <w:p w14:paraId="5C2321B0" w14:textId="77777777" w:rsidR="00C31243" w:rsidRDefault="00C31243" w:rsidP="008C100C"/>
    <w:p w14:paraId="4AD04131" w14:textId="77777777" w:rsidR="00C31243" w:rsidRDefault="00C31243" w:rsidP="008C100C"/>
    <w:p w14:paraId="3261CFFD" w14:textId="77777777" w:rsidR="00C31243" w:rsidRDefault="00C31243" w:rsidP="008C100C"/>
    <w:p w14:paraId="6D74F8EB" w14:textId="77777777" w:rsidR="00C31243" w:rsidRDefault="00C31243" w:rsidP="008C100C"/>
    <w:p w14:paraId="3B7E51AC" w14:textId="77777777" w:rsidR="00C31243" w:rsidRDefault="00C3124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DF981" w14:textId="77777777" w:rsidR="00864C3D" w:rsidRDefault="00864C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42E582D" w:rsidR="00864C3D" w:rsidRPr="00195F88" w:rsidRDefault="00864C3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15 August 2018</w:t>
    </w:r>
  </w:p>
  <w:p w14:paraId="2081D924" w14:textId="754CBB7D" w:rsidR="00864C3D" w:rsidRPr="00195F88" w:rsidRDefault="00864C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47001" w14:textId="77777777" w:rsidR="00864C3D" w:rsidRDefault="00864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A83B9" w14:textId="77777777" w:rsidR="00C31243" w:rsidRDefault="00C31243" w:rsidP="008C100C">
      <w:r>
        <w:separator/>
      </w:r>
    </w:p>
    <w:p w14:paraId="1E9C2E78" w14:textId="77777777" w:rsidR="00C31243" w:rsidRDefault="00C31243" w:rsidP="008C100C"/>
  </w:footnote>
  <w:footnote w:type="continuationSeparator" w:id="0">
    <w:p w14:paraId="2EAAD3D9" w14:textId="77777777" w:rsidR="00C31243" w:rsidRDefault="00C31243" w:rsidP="008C100C">
      <w:r>
        <w:continuationSeparator/>
      </w:r>
    </w:p>
    <w:p w14:paraId="6A8DE9CC" w14:textId="77777777" w:rsidR="00C31243" w:rsidRDefault="00C3124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4D4A0" w14:textId="77777777" w:rsidR="00864C3D" w:rsidRDefault="00864C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F3D23" w14:textId="77777777" w:rsidR="00864C3D" w:rsidRDefault="00864C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98A03" w14:textId="77777777" w:rsidR="00864C3D" w:rsidRDefault="00864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4"/>
  </w:num>
  <w:num w:numId="6">
    <w:abstractNumId w:val="25"/>
  </w:num>
  <w:num w:numId="7">
    <w:abstractNumId w:val="43"/>
  </w:num>
  <w:num w:numId="8">
    <w:abstractNumId w:val="4"/>
  </w:num>
  <w:num w:numId="9">
    <w:abstractNumId w:val="50"/>
  </w:num>
  <w:num w:numId="10">
    <w:abstractNumId w:val="42"/>
  </w:num>
  <w:num w:numId="11">
    <w:abstractNumId w:val="19"/>
  </w:num>
  <w:num w:numId="12">
    <w:abstractNumId w:val="16"/>
  </w:num>
  <w:num w:numId="13">
    <w:abstractNumId w:val="58"/>
  </w:num>
  <w:num w:numId="14">
    <w:abstractNumId w:val="45"/>
  </w:num>
  <w:num w:numId="15">
    <w:abstractNumId w:val="7"/>
  </w:num>
  <w:num w:numId="16">
    <w:abstractNumId w:val="34"/>
  </w:num>
  <w:num w:numId="17">
    <w:abstractNumId w:val="53"/>
  </w:num>
  <w:num w:numId="18">
    <w:abstractNumId w:val="27"/>
  </w:num>
  <w:num w:numId="19">
    <w:abstractNumId w:val="11"/>
  </w:num>
  <w:num w:numId="20">
    <w:abstractNumId w:val="37"/>
  </w:num>
  <w:num w:numId="21">
    <w:abstractNumId w:val="21"/>
  </w:num>
  <w:num w:numId="22">
    <w:abstractNumId w:val="15"/>
  </w:num>
  <w:num w:numId="23">
    <w:abstractNumId w:val="9"/>
  </w:num>
  <w:num w:numId="24">
    <w:abstractNumId w:val="28"/>
  </w:num>
  <w:num w:numId="25">
    <w:abstractNumId w:val="24"/>
  </w:num>
  <w:num w:numId="26">
    <w:abstractNumId w:val="57"/>
  </w:num>
  <w:num w:numId="27">
    <w:abstractNumId w:val="10"/>
  </w:num>
  <w:num w:numId="28">
    <w:abstractNumId w:val="48"/>
  </w:num>
  <w:num w:numId="29">
    <w:abstractNumId w:val="26"/>
  </w:num>
  <w:num w:numId="30">
    <w:abstractNumId w:val="23"/>
  </w:num>
  <w:num w:numId="31">
    <w:abstractNumId w:val="14"/>
  </w:num>
  <w:num w:numId="32">
    <w:abstractNumId w:val="61"/>
  </w:num>
  <w:num w:numId="33">
    <w:abstractNumId w:val="35"/>
  </w:num>
  <w:num w:numId="34">
    <w:abstractNumId w:val="8"/>
  </w:num>
  <w:num w:numId="35">
    <w:abstractNumId w:val="56"/>
  </w:num>
  <w:num w:numId="36">
    <w:abstractNumId w:val="31"/>
  </w:num>
  <w:num w:numId="37">
    <w:abstractNumId w:val="32"/>
  </w:num>
  <w:num w:numId="38">
    <w:abstractNumId w:val="46"/>
  </w:num>
  <w:num w:numId="39">
    <w:abstractNumId w:val="49"/>
  </w:num>
  <w:num w:numId="40">
    <w:abstractNumId w:val="33"/>
  </w:num>
  <w:num w:numId="41">
    <w:abstractNumId w:val="12"/>
  </w:num>
  <w:num w:numId="42">
    <w:abstractNumId w:val="2"/>
  </w:num>
  <w:num w:numId="43">
    <w:abstractNumId w:val="38"/>
  </w:num>
  <w:num w:numId="44">
    <w:abstractNumId w:val="36"/>
  </w:num>
  <w:num w:numId="45">
    <w:abstractNumId w:val="39"/>
  </w:num>
  <w:num w:numId="46">
    <w:abstractNumId w:val="17"/>
  </w:num>
  <w:num w:numId="47">
    <w:abstractNumId w:val="18"/>
  </w:num>
  <w:num w:numId="48">
    <w:abstractNumId w:val="5"/>
  </w:num>
  <w:num w:numId="49">
    <w:abstractNumId w:val="6"/>
  </w:num>
  <w:num w:numId="50">
    <w:abstractNumId w:val="60"/>
  </w:num>
  <w:num w:numId="51">
    <w:abstractNumId w:val="13"/>
  </w:num>
  <w:num w:numId="52">
    <w:abstractNumId w:val="20"/>
  </w:num>
  <w:num w:numId="53">
    <w:abstractNumId w:val="59"/>
  </w:num>
  <w:num w:numId="54">
    <w:abstractNumId w:val="30"/>
  </w:num>
  <w:num w:numId="55">
    <w:abstractNumId w:val="55"/>
  </w:num>
  <w:num w:numId="56">
    <w:abstractNumId w:val="52"/>
  </w:num>
  <w:num w:numId="57">
    <w:abstractNumId w:val="22"/>
  </w:num>
  <w:num w:numId="58">
    <w:abstractNumId w:val="29"/>
  </w:num>
  <w:num w:numId="59">
    <w:abstractNumId w:val="41"/>
  </w:num>
  <w:num w:numId="60">
    <w:abstractNumId w:val="3"/>
  </w:num>
  <w:num w:numId="61">
    <w:abstractNumId w:val="51"/>
  </w:num>
  <w:num w:numId="62">
    <w:abstractNumId w:val="40"/>
  </w:num>
  <w:num w:numId="63">
    <w:abstractNumId w:val="44"/>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0FAF"/>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080"/>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0678E"/>
    <w:rsid w:val="00310D73"/>
    <w:rsid w:val="00310E8A"/>
    <w:rsid w:val="003129C6"/>
    <w:rsid w:val="003141F8"/>
    <w:rsid w:val="00314688"/>
    <w:rsid w:val="0031494F"/>
    <w:rsid w:val="003165DD"/>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698"/>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4CF6"/>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0F1D"/>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1F99"/>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4C3D"/>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B7950"/>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243"/>
    <w:rsid w:val="00C3148E"/>
    <w:rsid w:val="00C32159"/>
    <w:rsid w:val="00C32311"/>
    <w:rsid w:val="00C32606"/>
    <w:rsid w:val="00C326F5"/>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55F"/>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1BEA"/>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33" Type="http://schemas.openxmlformats.org/officeDocument/2006/relationships/hyperlink" Target="https://github.com/oasis-tcs/sarif-spec/issues/166" TargetMode="External"/><Relationship Id="rId138" Type="http://schemas.openxmlformats.org/officeDocument/2006/relationships/hyperlink" Target="https://github.com/oasis-tcs/sarif-spec/issues/160"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hyperlink" Target="https://github.com/oasis-tcs/sarif-spec/issues/141" TargetMode="External"/><Relationship Id="rId128" Type="http://schemas.openxmlformats.org/officeDocument/2006/relationships/hyperlink" Target="https://github.com/oasis-tcs/sarif-spec/issues/160" TargetMode="External"/><Relationship Id="rId144" Type="http://schemas.openxmlformats.org/officeDocument/2006/relationships/hyperlink" Target="https://github.com/oasis-tcs/sarif-spec/issues/164" TargetMode="External"/><Relationship Id="rId149" Type="http://schemas.openxmlformats.org/officeDocument/2006/relationships/hyperlink" Target="https://github.com/oasis-tcs/sarif-spec/issues/189" TargetMode="External"/><Relationship Id="rId5" Type="http://schemas.openxmlformats.org/officeDocument/2006/relationships/webSettings" Target="webSettings.xm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134" Type="http://schemas.openxmlformats.org/officeDocument/2006/relationships/hyperlink" Target="https://github.com/oasis-tcs/sarif-spec/issues/167" TargetMode="External"/><Relationship Id="rId139" Type="http://schemas.openxmlformats.org/officeDocument/2006/relationships/hyperlink" Target="https://github.com/oasis-tcs/sarif-spec/issues/171"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150" Type="http://schemas.openxmlformats.org/officeDocument/2006/relationships/hyperlink" Target="https://github.com/oasis-tcs/sarif-spec/issues/1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124" Type="http://schemas.openxmlformats.org/officeDocument/2006/relationships/hyperlink" Target="https://github.com/oasis-tcs/sarif-spec/issues/143" TargetMode="External"/><Relationship Id="rId129" Type="http://schemas.openxmlformats.org/officeDocument/2006/relationships/hyperlink" Target="https://github.com/oasis-tcs/sarif-spec/issues/161" TargetMode="External"/><Relationship Id="rId137" Type="http://schemas.openxmlformats.org/officeDocument/2006/relationships/hyperlink" Target="https://github.com/oasis-tcs/sarif-spec/issues/14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32" Type="http://schemas.openxmlformats.org/officeDocument/2006/relationships/hyperlink" Target="https://github.com/oasis-tcs/sarif-spec/issues/165" TargetMode="External"/><Relationship Id="rId140" Type="http://schemas.openxmlformats.org/officeDocument/2006/relationships/hyperlink" Target="https://github.com/oasis-tcs/sarif-spec/issues/176" TargetMode="External"/><Relationship Id="rId145" Type="http://schemas.openxmlformats.org/officeDocument/2006/relationships/hyperlink" Target="https://github.com/oasis-tcs/sarif-spec/issues/172"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27" Type="http://schemas.openxmlformats.org/officeDocument/2006/relationships/hyperlink" Target="https://github.com/oasis-tcs/sarif-spec/issues/15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hyperlink" Target="https://github.com/oasis-tcs/sarif-spec/issues/138" TargetMode="External"/><Relationship Id="rId130" Type="http://schemas.openxmlformats.org/officeDocument/2006/relationships/hyperlink" Target="https://github.com/oasis-tcs/sarif-spec/issues/162" TargetMode="External"/><Relationship Id="rId135" Type="http://schemas.openxmlformats.org/officeDocument/2006/relationships/hyperlink" Target="https://github.com/oasis-tcs/sarif-spec/issues/170" TargetMode="External"/><Relationship Id="rId143" Type="http://schemas.openxmlformats.org/officeDocument/2006/relationships/hyperlink" Target="https://github.com/oasis-tcs/sarif-spec/issues/158" TargetMode="External"/><Relationship Id="rId148" Type="http://schemas.openxmlformats.org/officeDocument/2006/relationships/hyperlink" Target="https://github.com/oasis-tcs/sarif-spec/issues/186"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125" Type="http://schemas.openxmlformats.org/officeDocument/2006/relationships/hyperlink" Target="https://github.com/oasis-tcs/sarif-spec/issues/153" TargetMode="External"/><Relationship Id="rId141" Type="http://schemas.openxmlformats.org/officeDocument/2006/relationships/hyperlink" Target="https://github.com/oasis-tcs/sarif-spec/issues/181" TargetMode="External"/><Relationship Id="rId146" Type="http://schemas.openxmlformats.org/officeDocument/2006/relationships/hyperlink" Target="https://github.com/oasis-tcs/sarif-spec/issues/175"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 Id="rId131" Type="http://schemas.openxmlformats.org/officeDocument/2006/relationships/hyperlink" Target="https://github.com/oasis-tcs/sarif-spec/issues/163" TargetMode="External"/><Relationship Id="rId136" Type="http://schemas.openxmlformats.org/officeDocument/2006/relationships/hyperlink" Target="https://github.com/oasis-tcs/sarif-spec/issues/93"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92" TargetMode="External"/><Relationship Id="rId152"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26" Type="http://schemas.openxmlformats.org/officeDocument/2006/relationships/hyperlink" Target="https://github.com/oasis-tcs/sarif-spec/issues/157" TargetMode="External"/><Relationship Id="rId147" Type="http://schemas.openxmlformats.org/officeDocument/2006/relationships/hyperlink" Target="https://github.com/oasis-tcs/sarif-spec/issues/17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5"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hyperlink" Target="https://github.com/oasis-tcs/sarif-spec/issues/103" TargetMode="External"/><Relationship Id="rId142" Type="http://schemas.openxmlformats.org/officeDocument/2006/relationships/hyperlink" Target="https://github.com/oasis-tcs/sarif-spec/issues/187"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AA0D0-65B7-4C75-9F22-4F861F33A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18073</TotalTime>
  <Pages>1</Pages>
  <Words>60590</Words>
  <Characters>345368</Characters>
  <Application>Microsoft Office Word</Application>
  <DocSecurity>0</DocSecurity>
  <Lines>2878</Lines>
  <Paragraphs>810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405148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869</cp:revision>
  <cp:lastPrinted>2011-08-05T16:21:00Z</cp:lastPrinted>
  <dcterms:created xsi:type="dcterms:W3CDTF">2017-08-01T19:18:00Z</dcterms:created>
  <dcterms:modified xsi:type="dcterms:W3CDTF">2018-08-24T18:43:00Z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2018-08-07T22:21:22.6214777Z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