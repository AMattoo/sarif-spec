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20C14836"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w:t>
      </w:r>
      <w:r w:rsidR="00636635">
        <w:rPr>
          <w:sz w:val="24"/>
          <w:szCs w:val="24"/>
        </w:rPr>
        <w:t>10</w:t>
      </w:r>
      <w:r w:rsidR="00053543">
        <w:rPr>
          <w:sz w:val="24"/>
          <w:szCs w:val="24"/>
        </w:rPr>
        <w:t>-</w:t>
      </w:r>
      <w:r w:rsidR="00636635">
        <w:rPr>
          <w:sz w:val="24"/>
          <w:szCs w:val="24"/>
        </w:rPr>
        <w:t>10</w:t>
      </w:r>
      <w:r w:rsidR="00053543">
        <w:rPr>
          <w:sz w:val="24"/>
          <w:szCs w:val="24"/>
        </w:rPr>
        <w:t>)</w:t>
      </w:r>
    </w:p>
    <w:p w14:paraId="3EEE4F23" w14:textId="7ACD7F1C" w:rsidR="00E01912" w:rsidRDefault="00636635" w:rsidP="00E01912">
      <w:pPr>
        <w:pStyle w:val="Subtitle"/>
        <w:rPr>
          <w:sz w:val="24"/>
          <w:szCs w:val="24"/>
        </w:rPr>
      </w:pPr>
      <w:bookmarkStart w:id="0" w:name="_Toc85472892"/>
      <w:r>
        <w:rPr>
          <w:sz w:val="24"/>
          <w:szCs w:val="24"/>
        </w:rPr>
        <w:t>10</w:t>
      </w:r>
      <w:r w:rsidR="00053543">
        <w:rPr>
          <w:sz w:val="24"/>
          <w:szCs w:val="24"/>
        </w:rPr>
        <w:t xml:space="preserve"> </w:t>
      </w:r>
      <w:r>
        <w:rPr>
          <w:sz w:val="24"/>
          <w:szCs w:val="24"/>
        </w:rPr>
        <w:t>Octo</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157618ED" w:rsidR="00D17F06" w:rsidRDefault="00A93E6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EA6F3B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493EE5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B6B9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006643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79550503" w:rsidR="000F505D" w:rsidRDefault="000F505D" w:rsidP="00BF2FF9">
      <w:pPr>
        <w:pStyle w:val="RelatedWork"/>
        <w:numPr>
          <w:ilvl w:val="1"/>
          <w:numId w:val="5"/>
        </w:numPr>
      </w:pPr>
      <w:r>
        <w:t>sarif-external</w:t>
      </w:r>
      <w:bookmarkStart w:id="2" w:name="_GoBack"/>
      <w:del w:id="3" w:author="Laurence Golding" w:date="2018-10-24T09:12:00Z">
        <w:r w:rsidDel="008178B8">
          <w:delText>ized</w:delText>
        </w:r>
      </w:del>
      <w:bookmarkEnd w:id="2"/>
      <w:r>
        <w:t>-property-</w:t>
      </w:r>
      <w:ins w:id="4" w:author="Laurence Golding" w:date="2018-10-23T11:54:00Z">
        <w:r w:rsidR="00946FA5">
          <w:t>file-</w:t>
        </w:r>
      </w:ins>
      <w:proofErr w:type="spellStart"/>
      <w:r>
        <w:t>schema.json</w:t>
      </w:r>
      <w:proofErr w:type="spellEnd"/>
    </w:p>
    <w:p w14:paraId="1CA8A0FC" w14:textId="77777777" w:rsidR="00D17F06" w:rsidRDefault="00D17F06" w:rsidP="00D17F06">
      <w:pPr>
        <w:pStyle w:val="Titlepageinfo"/>
      </w:pPr>
      <w:bookmarkStart w:id="5" w:name="RelatedWork"/>
      <w:r>
        <w:t>Related work</w:t>
      </w:r>
      <w:bookmarkEnd w:id="5"/>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EE35101"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391349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49B19E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D3DDB2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F5381B7" w14:textId="79ECB4FD" w:rsidR="0036431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6941399" w:history="1">
        <w:r w:rsidR="0036431A" w:rsidRPr="00DB0898">
          <w:rPr>
            <w:rStyle w:val="Hyperlink"/>
            <w:noProof/>
          </w:rPr>
          <w:t>1</w:t>
        </w:r>
        <w:r w:rsidR="0036431A">
          <w:rPr>
            <w:rFonts w:asciiTheme="minorHAnsi" w:eastAsiaTheme="minorEastAsia" w:hAnsiTheme="minorHAnsi" w:cstheme="minorBidi"/>
            <w:noProof/>
            <w:sz w:val="22"/>
            <w:szCs w:val="22"/>
          </w:rPr>
          <w:tab/>
        </w:r>
        <w:r w:rsidR="0036431A" w:rsidRPr="00DB0898">
          <w:rPr>
            <w:rStyle w:val="Hyperlink"/>
            <w:noProof/>
          </w:rPr>
          <w:t>Introduction</w:t>
        </w:r>
        <w:r w:rsidR="0036431A">
          <w:rPr>
            <w:noProof/>
            <w:webHidden/>
          </w:rPr>
          <w:tab/>
        </w:r>
        <w:r w:rsidR="0036431A">
          <w:rPr>
            <w:noProof/>
            <w:webHidden/>
          </w:rPr>
          <w:fldChar w:fldCharType="begin"/>
        </w:r>
        <w:r w:rsidR="0036431A">
          <w:rPr>
            <w:noProof/>
            <w:webHidden/>
          </w:rPr>
          <w:instrText xml:space="preserve"> PAGEREF _Toc526941399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21A44171" w14:textId="65D470CB"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400" w:history="1">
        <w:r w:rsidR="0036431A" w:rsidRPr="00DB0898">
          <w:rPr>
            <w:rStyle w:val="Hyperlink"/>
            <w:noProof/>
          </w:rPr>
          <w:t>1.1 IPR Policy</w:t>
        </w:r>
        <w:r w:rsidR="0036431A">
          <w:rPr>
            <w:noProof/>
            <w:webHidden/>
          </w:rPr>
          <w:tab/>
        </w:r>
        <w:r w:rsidR="0036431A">
          <w:rPr>
            <w:noProof/>
            <w:webHidden/>
          </w:rPr>
          <w:fldChar w:fldCharType="begin"/>
        </w:r>
        <w:r w:rsidR="0036431A">
          <w:rPr>
            <w:noProof/>
            <w:webHidden/>
          </w:rPr>
          <w:instrText xml:space="preserve"> PAGEREF _Toc526941400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356F5E79" w14:textId="0751498E"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401" w:history="1">
        <w:r w:rsidR="0036431A" w:rsidRPr="00DB0898">
          <w:rPr>
            <w:rStyle w:val="Hyperlink"/>
            <w:noProof/>
          </w:rPr>
          <w:t>1.2 Terminology</w:t>
        </w:r>
        <w:r w:rsidR="0036431A">
          <w:rPr>
            <w:noProof/>
            <w:webHidden/>
          </w:rPr>
          <w:tab/>
        </w:r>
        <w:r w:rsidR="0036431A">
          <w:rPr>
            <w:noProof/>
            <w:webHidden/>
          </w:rPr>
          <w:fldChar w:fldCharType="begin"/>
        </w:r>
        <w:r w:rsidR="0036431A">
          <w:rPr>
            <w:noProof/>
            <w:webHidden/>
          </w:rPr>
          <w:instrText xml:space="preserve"> PAGEREF _Toc526941401 \h </w:instrText>
        </w:r>
        <w:r w:rsidR="0036431A">
          <w:rPr>
            <w:noProof/>
            <w:webHidden/>
          </w:rPr>
        </w:r>
        <w:r w:rsidR="0036431A">
          <w:rPr>
            <w:noProof/>
            <w:webHidden/>
          </w:rPr>
          <w:fldChar w:fldCharType="separate"/>
        </w:r>
        <w:r w:rsidR="0036431A">
          <w:rPr>
            <w:noProof/>
            <w:webHidden/>
          </w:rPr>
          <w:t>12</w:t>
        </w:r>
        <w:r w:rsidR="0036431A">
          <w:rPr>
            <w:noProof/>
            <w:webHidden/>
          </w:rPr>
          <w:fldChar w:fldCharType="end"/>
        </w:r>
      </w:hyperlink>
    </w:p>
    <w:p w14:paraId="0C881A4F" w14:textId="49FED25C"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402" w:history="1">
        <w:r w:rsidR="0036431A" w:rsidRPr="00DB0898">
          <w:rPr>
            <w:rStyle w:val="Hyperlink"/>
            <w:noProof/>
          </w:rPr>
          <w:t>1.3 Normative References</w:t>
        </w:r>
        <w:r w:rsidR="0036431A">
          <w:rPr>
            <w:noProof/>
            <w:webHidden/>
          </w:rPr>
          <w:tab/>
        </w:r>
        <w:r w:rsidR="0036431A">
          <w:rPr>
            <w:noProof/>
            <w:webHidden/>
          </w:rPr>
          <w:fldChar w:fldCharType="begin"/>
        </w:r>
        <w:r w:rsidR="0036431A">
          <w:rPr>
            <w:noProof/>
            <w:webHidden/>
          </w:rPr>
          <w:instrText xml:space="preserve"> PAGEREF _Toc526941402 \h </w:instrText>
        </w:r>
        <w:r w:rsidR="0036431A">
          <w:rPr>
            <w:noProof/>
            <w:webHidden/>
          </w:rPr>
        </w:r>
        <w:r w:rsidR="0036431A">
          <w:rPr>
            <w:noProof/>
            <w:webHidden/>
          </w:rPr>
          <w:fldChar w:fldCharType="separate"/>
        </w:r>
        <w:r w:rsidR="0036431A">
          <w:rPr>
            <w:noProof/>
            <w:webHidden/>
          </w:rPr>
          <w:t>17</w:t>
        </w:r>
        <w:r w:rsidR="0036431A">
          <w:rPr>
            <w:noProof/>
            <w:webHidden/>
          </w:rPr>
          <w:fldChar w:fldCharType="end"/>
        </w:r>
      </w:hyperlink>
    </w:p>
    <w:p w14:paraId="5C65EDB6" w14:textId="52DB65D1"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403" w:history="1">
        <w:r w:rsidR="0036431A" w:rsidRPr="00DB0898">
          <w:rPr>
            <w:rStyle w:val="Hyperlink"/>
            <w:noProof/>
          </w:rPr>
          <w:t>1.4 Non-Normative References</w:t>
        </w:r>
        <w:r w:rsidR="0036431A">
          <w:rPr>
            <w:noProof/>
            <w:webHidden/>
          </w:rPr>
          <w:tab/>
        </w:r>
        <w:r w:rsidR="0036431A">
          <w:rPr>
            <w:noProof/>
            <w:webHidden/>
          </w:rPr>
          <w:fldChar w:fldCharType="begin"/>
        </w:r>
        <w:r w:rsidR="0036431A">
          <w:rPr>
            <w:noProof/>
            <w:webHidden/>
          </w:rPr>
          <w:instrText xml:space="preserve"> PAGEREF _Toc526941403 \h </w:instrText>
        </w:r>
        <w:r w:rsidR="0036431A">
          <w:rPr>
            <w:noProof/>
            <w:webHidden/>
          </w:rPr>
        </w:r>
        <w:r w:rsidR="0036431A">
          <w:rPr>
            <w:noProof/>
            <w:webHidden/>
          </w:rPr>
          <w:fldChar w:fldCharType="separate"/>
        </w:r>
        <w:r w:rsidR="0036431A">
          <w:rPr>
            <w:noProof/>
            <w:webHidden/>
          </w:rPr>
          <w:t>18</w:t>
        </w:r>
        <w:r w:rsidR="0036431A">
          <w:rPr>
            <w:noProof/>
            <w:webHidden/>
          </w:rPr>
          <w:fldChar w:fldCharType="end"/>
        </w:r>
      </w:hyperlink>
    </w:p>
    <w:p w14:paraId="4D5D54FB" w14:textId="3D96BC0A" w:rsidR="0036431A" w:rsidRDefault="00A93E6B">
      <w:pPr>
        <w:pStyle w:val="TOC1"/>
        <w:rPr>
          <w:rFonts w:asciiTheme="minorHAnsi" w:eastAsiaTheme="minorEastAsia" w:hAnsiTheme="minorHAnsi" w:cstheme="minorBidi"/>
          <w:noProof/>
          <w:sz w:val="22"/>
          <w:szCs w:val="22"/>
        </w:rPr>
      </w:pPr>
      <w:hyperlink w:anchor="_Toc526941404" w:history="1">
        <w:r w:rsidR="0036431A" w:rsidRPr="00DB0898">
          <w:rPr>
            <w:rStyle w:val="Hyperlink"/>
            <w:noProof/>
          </w:rPr>
          <w:t>2</w:t>
        </w:r>
        <w:r w:rsidR="0036431A">
          <w:rPr>
            <w:rFonts w:asciiTheme="minorHAnsi" w:eastAsiaTheme="minorEastAsia" w:hAnsiTheme="minorHAnsi" w:cstheme="minorBidi"/>
            <w:noProof/>
            <w:sz w:val="22"/>
            <w:szCs w:val="22"/>
          </w:rPr>
          <w:tab/>
        </w:r>
        <w:r w:rsidR="0036431A" w:rsidRPr="00DB0898">
          <w:rPr>
            <w:rStyle w:val="Hyperlink"/>
            <w:noProof/>
          </w:rPr>
          <w:t>Conventions</w:t>
        </w:r>
        <w:r w:rsidR="0036431A">
          <w:rPr>
            <w:noProof/>
            <w:webHidden/>
          </w:rPr>
          <w:tab/>
        </w:r>
        <w:r w:rsidR="0036431A">
          <w:rPr>
            <w:noProof/>
            <w:webHidden/>
          </w:rPr>
          <w:fldChar w:fldCharType="begin"/>
        </w:r>
        <w:r w:rsidR="0036431A">
          <w:rPr>
            <w:noProof/>
            <w:webHidden/>
          </w:rPr>
          <w:instrText xml:space="preserve"> PAGEREF _Toc526941404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1091F050" w14:textId="1151FD4E"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405" w:history="1">
        <w:r w:rsidR="0036431A" w:rsidRPr="00DB0898">
          <w:rPr>
            <w:rStyle w:val="Hyperlink"/>
            <w:noProof/>
          </w:rPr>
          <w:t>2.1 General</w:t>
        </w:r>
        <w:r w:rsidR="0036431A">
          <w:rPr>
            <w:noProof/>
            <w:webHidden/>
          </w:rPr>
          <w:tab/>
        </w:r>
        <w:r w:rsidR="0036431A">
          <w:rPr>
            <w:noProof/>
            <w:webHidden/>
          </w:rPr>
          <w:fldChar w:fldCharType="begin"/>
        </w:r>
        <w:r w:rsidR="0036431A">
          <w:rPr>
            <w:noProof/>
            <w:webHidden/>
          </w:rPr>
          <w:instrText xml:space="preserve"> PAGEREF _Toc526941405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49BCD958" w14:textId="694694DF"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406" w:history="1">
        <w:r w:rsidR="0036431A" w:rsidRPr="00DB0898">
          <w:rPr>
            <w:rStyle w:val="Hyperlink"/>
            <w:noProof/>
          </w:rPr>
          <w:t>2.2 Format examples</w:t>
        </w:r>
        <w:r w:rsidR="0036431A">
          <w:rPr>
            <w:noProof/>
            <w:webHidden/>
          </w:rPr>
          <w:tab/>
        </w:r>
        <w:r w:rsidR="0036431A">
          <w:rPr>
            <w:noProof/>
            <w:webHidden/>
          </w:rPr>
          <w:fldChar w:fldCharType="begin"/>
        </w:r>
        <w:r w:rsidR="0036431A">
          <w:rPr>
            <w:noProof/>
            <w:webHidden/>
          </w:rPr>
          <w:instrText xml:space="preserve"> PAGEREF _Toc526941406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6CEAEC38" w14:textId="2145BA4C"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407" w:history="1">
        <w:r w:rsidR="0036431A" w:rsidRPr="00DB0898">
          <w:rPr>
            <w:rStyle w:val="Hyperlink"/>
            <w:noProof/>
          </w:rPr>
          <w:t>2.3 Property notation</w:t>
        </w:r>
        <w:r w:rsidR="0036431A">
          <w:rPr>
            <w:noProof/>
            <w:webHidden/>
          </w:rPr>
          <w:tab/>
        </w:r>
        <w:r w:rsidR="0036431A">
          <w:rPr>
            <w:noProof/>
            <w:webHidden/>
          </w:rPr>
          <w:fldChar w:fldCharType="begin"/>
        </w:r>
        <w:r w:rsidR="0036431A">
          <w:rPr>
            <w:noProof/>
            <w:webHidden/>
          </w:rPr>
          <w:instrText xml:space="preserve"> PAGEREF _Toc526941407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0B7505BA" w14:textId="7C94C6B7"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408" w:history="1">
        <w:r w:rsidR="0036431A" w:rsidRPr="00DB0898">
          <w:rPr>
            <w:rStyle w:val="Hyperlink"/>
            <w:noProof/>
          </w:rPr>
          <w:t>2.4 Syntax notation</w:t>
        </w:r>
        <w:r w:rsidR="0036431A">
          <w:rPr>
            <w:noProof/>
            <w:webHidden/>
          </w:rPr>
          <w:tab/>
        </w:r>
        <w:r w:rsidR="0036431A">
          <w:rPr>
            <w:noProof/>
            <w:webHidden/>
          </w:rPr>
          <w:fldChar w:fldCharType="begin"/>
        </w:r>
        <w:r w:rsidR="0036431A">
          <w:rPr>
            <w:noProof/>
            <w:webHidden/>
          </w:rPr>
          <w:instrText xml:space="preserve"> PAGEREF _Toc526941408 \h </w:instrText>
        </w:r>
        <w:r w:rsidR="0036431A">
          <w:rPr>
            <w:noProof/>
            <w:webHidden/>
          </w:rPr>
        </w:r>
        <w:r w:rsidR="0036431A">
          <w:rPr>
            <w:noProof/>
            <w:webHidden/>
          </w:rPr>
          <w:fldChar w:fldCharType="separate"/>
        </w:r>
        <w:r w:rsidR="0036431A">
          <w:rPr>
            <w:noProof/>
            <w:webHidden/>
          </w:rPr>
          <w:t>20</w:t>
        </w:r>
        <w:r w:rsidR="0036431A">
          <w:rPr>
            <w:noProof/>
            <w:webHidden/>
          </w:rPr>
          <w:fldChar w:fldCharType="end"/>
        </w:r>
      </w:hyperlink>
    </w:p>
    <w:p w14:paraId="23695AE8" w14:textId="5A768470" w:rsidR="0036431A" w:rsidRDefault="00A93E6B">
      <w:pPr>
        <w:pStyle w:val="TOC1"/>
        <w:rPr>
          <w:rFonts w:asciiTheme="minorHAnsi" w:eastAsiaTheme="minorEastAsia" w:hAnsiTheme="minorHAnsi" w:cstheme="minorBidi"/>
          <w:noProof/>
          <w:sz w:val="22"/>
          <w:szCs w:val="22"/>
        </w:rPr>
      </w:pPr>
      <w:hyperlink w:anchor="_Toc526941409" w:history="1">
        <w:r w:rsidR="0036431A" w:rsidRPr="00DB0898">
          <w:rPr>
            <w:rStyle w:val="Hyperlink"/>
            <w:noProof/>
          </w:rPr>
          <w:t>3</w:t>
        </w:r>
        <w:r w:rsidR="0036431A">
          <w:rPr>
            <w:rFonts w:asciiTheme="minorHAnsi" w:eastAsiaTheme="minorEastAsia" w:hAnsiTheme="minorHAnsi" w:cstheme="minorBidi"/>
            <w:noProof/>
            <w:sz w:val="22"/>
            <w:szCs w:val="22"/>
          </w:rPr>
          <w:tab/>
        </w:r>
        <w:r w:rsidR="0036431A" w:rsidRPr="00DB0898">
          <w:rPr>
            <w:rStyle w:val="Hyperlink"/>
            <w:noProof/>
          </w:rPr>
          <w:t>File format</w:t>
        </w:r>
        <w:r w:rsidR="0036431A">
          <w:rPr>
            <w:noProof/>
            <w:webHidden/>
          </w:rPr>
          <w:tab/>
        </w:r>
        <w:r w:rsidR="0036431A">
          <w:rPr>
            <w:noProof/>
            <w:webHidden/>
          </w:rPr>
          <w:fldChar w:fldCharType="begin"/>
        </w:r>
        <w:r w:rsidR="0036431A">
          <w:rPr>
            <w:noProof/>
            <w:webHidden/>
          </w:rPr>
          <w:instrText xml:space="preserve"> PAGEREF _Toc526941409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1BD141D0" w14:textId="28BE0B41"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410" w:history="1">
        <w:r w:rsidR="0036431A" w:rsidRPr="00DB0898">
          <w:rPr>
            <w:rStyle w:val="Hyperlink"/>
            <w:noProof/>
          </w:rPr>
          <w:t>3.1 General</w:t>
        </w:r>
        <w:r w:rsidR="0036431A">
          <w:rPr>
            <w:noProof/>
            <w:webHidden/>
          </w:rPr>
          <w:tab/>
        </w:r>
        <w:r w:rsidR="0036431A">
          <w:rPr>
            <w:noProof/>
            <w:webHidden/>
          </w:rPr>
          <w:fldChar w:fldCharType="begin"/>
        </w:r>
        <w:r w:rsidR="0036431A">
          <w:rPr>
            <w:noProof/>
            <w:webHidden/>
          </w:rPr>
          <w:instrText xml:space="preserve"> PAGEREF _Toc526941410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45D67FA3" w14:textId="7FB4D324"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411" w:history="1">
        <w:r w:rsidR="0036431A" w:rsidRPr="00DB0898">
          <w:rPr>
            <w:rStyle w:val="Hyperlink"/>
            <w:noProof/>
          </w:rPr>
          <w:t>3.2 fileContent objects</w:t>
        </w:r>
        <w:r w:rsidR="0036431A">
          <w:rPr>
            <w:noProof/>
            <w:webHidden/>
          </w:rPr>
          <w:tab/>
        </w:r>
        <w:r w:rsidR="0036431A">
          <w:rPr>
            <w:noProof/>
            <w:webHidden/>
          </w:rPr>
          <w:fldChar w:fldCharType="begin"/>
        </w:r>
        <w:r w:rsidR="0036431A">
          <w:rPr>
            <w:noProof/>
            <w:webHidden/>
          </w:rPr>
          <w:instrText xml:space="preserve"> PAGEREF _Toc526941411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50EB5719" w14:textId="650B2C55"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12" w:history="1">
        <w:r w:rsidR="0036431A" w:rsidRPr="00DB0898">
          <w:rPr>
            <w:rStyle w:val="Hyperlink"/>
            <w:noProof/>
          </w:rPr>
          <w:t>3.2.1 General</w:t>
        </w:r>
        <w:r w:rsidR="0036431A">
          <w:rPr>
            <w:noProof/>
            <w:webHidden/>
          </w:rPr>
          <w:tab/>
        </w:r>
        <w:r w:rsidR="0036431A">
          <w:rPr>
            <w:noProof/>
            <w:webHidden/>
          </w:rPr>
          <w:fldChar w:fldCharType="begin"/>
        </w:r>
        <w:r w:rsidR="0036431A">
          <w:rPr>
            <w:noProof/>
            <w:webHidden/>
          </w:rPr>
          <w:instrText xml:space="preserve"> PAGEREF _Toc526941412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6F792D7A" w14:textId="7F61B61E"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13" w:history="1">
        <w:r w:rsidR="0036431A" w:rsidRPr="00DB0898">
          <w:rPr>
            <w:rStyle w:val="Hyperlink"/>
            <w:noProof/>
          </w:rPr>
          <w:t>3.2.2 text property</w:t>
        </w:r>
        <w:r w:rsidR="0036431A">
          <w:rPr>
            <w:noProof/>
            <w:webHidden/>
          </w:rPr>
          <w:tab/>
        </w:r>
        <w:r w:rsidR="0036431A">
          <w:rPr>
            <w:noProof/>
            <w:webHidden/>
          </w:rPr>
          <w:fldChar w:fldCharType="begin"/>
        </w:r>
        <w:r w:rsidR="0036431A">
          <w:rPr>
            <w:noProof/>
            <w:webHidden/>
          </w:rPr>
          <w:instrText xml:space="preserve"> PAGEREF _Toc526941413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16D28188" w14:textId="55D46793"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14" w:history="1">
        <w:r w:rsidR="0036431A" w:rsidRPr="00DB0898">
          <w:rPr>
            <w:rStyle w:val="Hyperlink"/>
            <w:noProof/>
          </w:rPr>
          <w:t>3.2.3 binary property</w:t>
        </w:r>
        <w:r w:rsidR="0036431A">
          <w:rPr>
            <w:noProof/>
            <w:webHidden/>
          </w:rPr>
          <w:tab/>
        </w:r>
        <w:r w:rsidR="0036431A">
          <w:rPr>
            <w:noProof/>
            <w:webHidden/>
          </w:rPr>
          <w:fldChar w:fldCharType="begin"/>
        </w:r>
        <w:r w:rsidR="0036431A">
          <w:rPr>
            <w:noProof/>
            <w:webHidden/>
          </w:rPr>
          <w:instrText xml:space="preserve"> PAGEREF _Toc526941414 \h </w:instrText>
        </w:r>
        <w:r w:rsidR="0036431A">
          <w:rPr>
            <w:noProof/>
            <w:webHidden/>
          </w:rPr>
        </w:r>
        <w:r w:rsidR="0036431A">
          <w:rPr>
            <w:noProof/>
            <w:webHidden/>
          </w:rPr>
          <w:fldChar w:fldCharType="separate"/>
        </w:r>
        <w:r w:rsidR="0036431A">
          <w:rPr>
            <w:noProof/>
            <w:webHidden/>
          </w:rPr>
          <w:t>21</w:t>
        </w:r>
        <w:r w:rsidR="0036431A">
          <w:rPr>
            <w:noProof/>
            <w:webHidden/>
          </w:rPr>
          <w:fldChar w:fldCharType="end"/>
        </w:r>
      </w:hyperlink>
    </w:p>
    <w:p w14:paraId="24BFFA93" w14:textId="04DF4FF2"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415" w:history="1">
        <w:r w:rsidR="0036431A" w:rsidRPr="00DB0898">
          <w:rPr>
            <w:rStyle w:val="Hyperlink"/>
            <w:noProof/>
          </w:rPr>
          <w:t>3.3 fileLocation objects</w:t>
        </w:r>
        <w:r w:rsidR="0036431A">
          <w:rPr>
            <w:noProof/>
            <w:webHidden/>
          </w:rPr>
          <w:tab/>
        </w:r>
        <w:r w:rsidR="0036431A">
          <w:rPr>
            <w:noProof/>
            <w:webHidden/>
          </w:rPr>
          <w:fldChar w:fldCharType="begin"/>
        </w:r>
        <w:r w:rsidR="0036431A">
          <w:rPr>
            <w:noProof/>
            <w:webHidden/>
          </w:rPr>
          <w:instrText xml:space="preserve"> PAGEREF _Toc526941415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73FCADC5" w14:textId="1DE11F3F"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16" w:history="1">
        <w:r w:rsidR="0036431A" w:rsidRPr="00DB0898">
          <w:rPr>
            <w:rStyle w:val="Hyperlink"/>
            <w:noProof/>
          </w:rPr>
          <w:t>3.3.1 General</w:t>
        </w:r>
        <w:r w:rsidR="0036431A">
          <w:rPr>
            <w:noProof/>
            <w:webHidden/>
          </w:rPr>
          <w:tab/>
        </w:r>
        <w:r w:rsidR="0036431A">
          <w:rPr>
            <w:noProof/>
            <w:webHidden/>
          </w:rPr>
          <w:fldChar w:fldCharType="begin"/>
        </w:r>
        <w:r w:rsidR="0036431A">
          <w:rPr>
            <w:noProof/>
            <w:webHidden/>
          </w:rPr>
          <w:instrText xml:space="preserve"> PAGEREF _Toc526941416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3FA34CA3" w14:textId="1FDA3A4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17" w:history="1">
        <w:r w:rsidR="0036431A" w:rsidRPr="00DB0898">
          <w:rPr>
            <w:rStyle w:val="Hyperlink"/>
            <w:noProof/>
          </w:rPr>
          <w:t>3.3.2 uri property</w:t>
        </w:r>
        <w:r w:rsidR="0036431A">
          <w:rPr>
            <w:noProof/>
            <w:webHidden/>
          </w:rPr>
          <w:tab/>
        </w:r>
        <w:r w:rsidR="0036431A">
          <w:rPr>
            <w:noProof/>
            <w:webHidden/>
          </w:rPr>
          <w:fldChar w:fldCharType="begin"/>
        </w:r>
        <w:r w:rsidR="0036431A">
          <w:rPr>
            <w:noProof/>
            <w:webHidden/>
          </w:rPr>
          <w:instrText xml:space="preserve"> PAGEREF _Toc526941417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76BFDC9B" w14:textId="16790784" w:rsidR="0036431A" w:rsidRDefault="00A93E6B">
      <w:pPr>
        <w:pStyle w:val="TOC4"/>
        <w:tabs>
          <w:tab w:val="right" w:leader="dot" w:pos="9350"/>
        </w:tabs>
        <w:rPr>
          <w:rFonts w:asciiTheme="minorHAnsi" w:eastAsiaTheme="minorEastAsia" w:hAnsiTheme="minorHAnsi" w:cstheme="minorBidi"/>
          <w:noProof/>
          <w:sz w:val="22"/>
          <w:szCs w:val="22"/>
        </w:rPr>
      </w:pPr>
      <w:hyperlink w:anchor="_Toc526941418" w:history="1">
        <w:r w:rsidR="0036431A" w:rsidRPr="00DB0898">
          <w:rPr>
            <w:rStyle w:val="Hyperlink"/>
            <w:noProof/>
          </w:rPr>
          <w:t>3.3.2.1 General</w:t>
        </w:r>
        <w:r w:rsidR="0036431A">
          <w:rPr>
            <w:noProof/>
            <w:webHidden/>
          </w:rPr>
          <w:tab/>
        </w:r>
        <w:r w:rsidR="0036431A">
          <w:rPr>
            <w:noProof/>
            <w:webHidden/>
          </w:rPr>
          <w:fldChar w:fldCharType="begin"/>
        </w:r>
        <w:r w:rsidR="0036431A">
          <w:rPr>
            <w:noProof/>
            <w:webHidden/>
          </w:rPr>
          <w:instrText xml:space="preserve"> PAGEREF _Toc526941418 \h </w:instrText>
        </w:r>
        <w:r w:rsidR="0036431A">
          <w:rPr>
            <w:noProof/>
            <w:webHidden/>
          </w:rPr>
        </w:r>
        <w:r w:rsidR="0036431A">
          <w:rPr>
            <w:noProof/>
            <w:webHidden/>
          </w:rPr>
          <w:fldChar w:fldCharType="separate"/>
        </w:r>
        <w:r w:rsidR="0036431A">
          <w:rPr>
            <w:noProof/>
            <w:webHidden/>
          </w:rPr>
          <w:t>22</w:t>
        </w:r>
        <w:r w:rsidR="0036431A">
          <w:rPr>
            <w:noProof/>
            <w:webHidden/>
          </w:rPr>
          <w:fldChar w:fldCharType="end"/>
        </w:r>
      </w:hyperlink>
    </w:p>
    <w:p w14:paraId="397F2CE1" w14:textId="777A35BC" w:rsidR="0036431A" w:rsidRDefault="00A93E6B">
      <w:pPr>
        <w:pStyle w:val="TOC4"/>
        <w:tabs>
          <w:tab w:val="right" w:leader="dot" w:pos="9350"/>
        </w:tabs>
        <w:rPr>
          <w:rFonts w:asciiTheme="minorHAnsi" w:eastAsiaTheme="minorEastAsia" w:hAnsiTheme="minorHAnsi" w:cstheme="minorBidi"/>
          <w:noProof/>
          <w:sz w:val="22"/>
          <w:szCs w:val="22"/>
        </w:rPr>
      </w:pPr>
      <w:hyperlink w:anchor="_Toc526941419" w:history="1">
        <w:r w:rsidR="0036431A" w:rsidRPr="00DB0898">
          <w:rPr>
            <w:rStyle w:val="Hyperlink"/>
            <w:noProof/>
          </w:rPr>
          <w:t>3.3.2.2 URIs that use the "file" protocol</w:t>
        </w:r>
        <w:r w:rsidR="0036431A">
          <w:rPr>
            <w:noProof/>
            <w:webHidden/>
          </w:rPr>
          <w:tab/>
        </w:r>
        <w:r w:rsidR="0036431A">
          <w:rPr>
            <w:noProof/>
            <w:webHidden/>
          </w:rPr>
          <w:fldChar w:fldCharType="begin"/>
        </w:r>
        <w:r w:rsidR="0036431A">
          <w:rPr>
            <w:noProof/>
            <w:webHidden/>
          </w:rPr>
          <w:instrText xml:space="preserve"> PAGEREF _Toc526941419 \h </w:instrText>
        </w:r>
        <w:r w:rsidR="0036431A">
          <w:rPr>
            <w:noProof/>
            <w:webHidden/>
          </w:rPr>
        </w:r>
        <w:r w:rsidR="0036431A">
          <w:rPr>
            <w:noProof/>
            <w:webHidden/>
          </w:rPr>
          <w:fldChar w:fldCharType="separate"/>
        </w:r>
        <w:r w:rsidR="0036431A">
          <w:rPr>
            <w:noProof/>
            <w:webHidden/>
          </w:rPr>
          <w:t>23</w:t>
        </w:r>
        <w:r w:rsidR="0036431A">
          <w:rPr>
            <w:noProof/>
            <w:webHidden/>
          </w:rPr>
          <w:fldChar w:fldCharType="end"/>
        </w:r>
      </w:hyperlink>
    </w:p>
    <w:p w14:paraId="5EE99644" w14:textId="0C94BF84"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20" w:history="1">
        <w:r w:rsidR="0036431A" w:rsidRPr="00DB0898">
          <w:rPr>
            <w:rStyle w:val="Hyperlink"/>
            <w:noProof/>
          </w:rPr>
          <w:t>3.3.3 uriBaseId property</w:t>
        </w:r>
        <w:r w:rsidR="0036431A">
          <w:rPr>
            <w:noProof/>
            <w:webHidden/>
          </w:rPr>
          <w:tab/>
        </w:r>
        <w:r w:rsidR="0036431A">
          <w:rPr>
            <w:noProof/>
            <w:webHidden/>
          </w:rPr>
          <w:fldChar w:fldCharType="begin"/>
        </w:r>
        <w:r w:rsidR="0036431A">
          <w:rPr>
            <w:noProof/>
            <w:webHidden/>
          </w:rPr>
          <w:instrText xml:space="preserve"> PAGEREF _Toc526941420 \h </w:instrText>
        </w:r>
        <w:r w:rsidR="0036431A">
          <w:rPr>
            <w:noProof/>
            <w:webHidden/>
          </w:rPr>
        </w:r>
        <w:r w:rsidR="0036431A">
          <w:rPr>
            <w:noProof/>
            <w:webHidden/>
          </w:rPr>
          <w:fldChar w:fldCharType="separate"/>
        </w:r>
        <w:r w:rsidR="0036431A">
          <w:rPr>
            <w:noProof/>
            <w:webHidden/>
          </w:rPr>
          <w:t>23</w:t>
        </w:r>
        <w:r w:rsidR="0036431A">
          <w:rPr>
            <w:noProof/>
            <w:webHidden/>
          </w:rPr>
          <w:fldChar w:fldCharType="end"/>
        </w:r>
      </w:hyperlink>
    </w:p>
    <w:p w14:paraId="4236A970" w14:textId="3124BB59"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21" w:history="1">
        <w:r w:rsidR="0036431A" w:rsidRPr="00DB0898">
          <w:rPr>
            <w:rStyle w:val="Hyperlink"/>
            <w:noProof/>
          </w:rPr>
          <w:t>3.3.4 Guidance on the use of fileLocation objects</w:t>
        </w:r>
        <w:r w:rsidR="0036431A">
          <w:rPr>
            <w:noProof/>
            <w:webHidden/>
          </w:rPr>
          <w:tab/>
        </w:r>
        <w:r w:rsidR="0036431A">
          <w:rPr>
            <w:noProof/>
            <w:webHidden/>
          </w:rPr>
          <w:fldChar w:fldCharType="begin"/>
        </w:r>
        <w:r w:rsidR="0036431A">
          <w:rPr>
            <w:noProof/>
            <w:webHidden/>
          </w:rPr>
          <w:instrText xml:space="preserve"> PAGEREF _Toc526941421 \h </w:instrText>
        </w:r>
        <w:r w:rsidR="0036431A">
          <w:rPr>
            <w:noProof/>
            <w:webHidden/>
          </w:rPr>
        </w:r>
        <w:r w:rsidR="0036431A">
          <w:rPr>
            <w:noProof/>
            <w:webHidden/>
          </w:rPr>
          <w:fldChar w:fldCharType="separate"/>
        </w:r>
        <w:r w:rsidR="0036431A">
          <w:rPr>
            <w:noProof/>
            <w:webHidden/>
          </w:rPr>
          <w:t>24</w:t>
        </w:r>
        <w:r w:rsidR="0036431A">
          <w:rPr>
            <w:noProof/>
            <w:webHidden/>
          </w:rPr>
          <w:fldChar w:fldCharType="end"/>
        </w:r>
      </w:hyperlink>
    </w:p>
    <w:p w14:paraId="460EF565" w14:textId="4360BE69"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422" w:history="1">
        <w:r w:rsidR="0036431A" w:rsidRPr="00DB0898">
          <w:rPr>
            <w:rStyle w:val="Hyperlink"/>
            <w:noProof/>
          </w:rPr>
          <w:t>3.4 String properties</w:t>
        </w:r>
        <w:r w:rsidR="0036431A">
          <w:rPr>
            <w:noProof/>
            <w:webHidden/>
          </w:rPr>
          <w:tab/>
        </w:r>
        <w:r w:rsidR="0036431A">
          <w:rPr>
            <w:noProof/>
            <w:webHidden/>
          </w:rPr>
          <w:fldChar w:fldCharType="begin"/>
        </w:r>
        <w:r w:rsidR="0036431A">
          <w:rPr>
            <w:noProof/>
            <w:webHidden/>
          </w:rPr>
          <w:instrText xml:space="preserve"> PAGEREF _Toc526941422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46E8F703" w14:textId="55F83443"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23" w:history="1">
        <w:r w:rsidR="0036431A" w:rsidRPr="00DB0898">
          <w:rPr>
            <w:rStyle w:val="Hyperlink"/>
            <w:noProof/>
          </w:rPr>
          <w:t>3.4.1 General</w:t>
        </w:r>
        <w:r w:rsidR="0036431A">
          <w:rPr>
            <w:noProof/>
            <w:webHidden/>
          </w:rPr>
          <w:tab/>
        </w:r>
        <w:r w:rsidR="0036431A">
          <w:rPr>
            <w:noProof/>
            <w:webHidden/>
          </w:rPr>
          <w:fldChar w:fldCharType="begin"/>
        </w:r>
        <w:r w:rsidR="0036431A">
          <w:rPr>
            <w:noProof/>
            <w:webHidden/>
          </w:rPr>
          <w:instrText xml:space="preserve"> PAGEREF _Toc526941423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72590754" w14:textId="769B026A"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24" w:history="1">
        <w:r w:rsidR="0036431A" w:rsidRPr="00DB0898">
          <w:rPr>
            <w:rStyle w:val="Hyperlink"/>
            <w:noProof/>
          </w:rPr>
          <w:t>3.4.2 Redaction-aware string properties</w:t>
        </w:r>
        <w:r w:rsidR="0036431A">
          <w:rPr>
            <w:noProof/>
            <w:webHidden/>
          </w:rPr>
          <w:tab/>
        </w:r>
        <w:r w:rsidR="0036431A">
          <w:rPr>
            <w:noProof/>
            <w:webHidden/>
          </w:rPr>
          <w:fldChar w:fldCharType="begin"/>
        </w:r>
        <w:r w:rsidR="0036431A">
          <w:rPr>
            <w:noProof/>
            <w:webHidden/>
          </w:rPr>
          <w:instrText xml:space="preserve"> PAGEREF _Toc526941424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5C7B082A" w14:textId="596956D5"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25" w:history="1">
        <w:r w:rsidR="0036431A" w:rsidRPr="00DB0898">
          <w:rPr>
            <w:rStyle w:val="Hyperlink"/>
            <w:noProof/>
          </w:rPr>
          <w:t>3.4.3 GUID-valued string properties</w:t>
        </w:r>
        <w:r w:rsidR="0036431A">
          <w:rPr>
            <w:noProof/>
            <w:webHidden/>
          </w:rPr>
          <w:tab/>
        </w:r>
        <w:r w:rsidR="0036431A">
          <w:rPr>
            <w:noProof/>
            <w:webHidden/>
          </w:rPr>
          <w:fldChar w:fldCharType="begin"/>
        </w:r>
        <w:r w:rsidR="0036431A">
          <w:rPr>
            <w:noProof/>
            <w:webHidden/>
          </w:rPr>
          <w:instrText xml:space="preserve"> PAGEREF _Toc526941425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76F52DC3" w14:textId="0EAAE4DA"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26" w:history="1">
        <w:r w:rsidR="0036431A" w:rsidRPr="00DB0898">
          <w:rPr>
            <w:rStyle w:val="Hyperlink"/>
            <w:noProof/>
          </w:rPr>
          <w:t>3.4.4 Hierarchical strings</w:t>
        </w:r>
        <w:r w:rsidR="0036431A">
          <w:rPr>
            <w:noProof/>
            <w:webHidden/>
          </w:rPr>
          <w:tab/>
        </w:r>
        <w:r w:rsidR="0036431A">
          <w:rPr>
            <w:noProof/>
            <w:webHidden/>
          </w:rPr>
          <w:fldChar w:fldCharType="begin"/>
        </w:r>
        <w:r w:rsidR="0036431A">
          <w:rPr>
            <w:noProof/>
            <w:webHidden/>
          </w:rPr>
          <w:instrText xml:space="preserve"> PAGEREF _Toc526941426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36E9915E" w14:textId="0680BBCC" w:rsidR="0036431A" w:rsidRDefault="00A93E6B">
      <w:pPr>
        <w:pStyle w:val="TOC4"/>
        <w:tabs>
          <w:tab w:val="right" w:leader="dot" w:pos="9350"/>
        </w:tabs>
        <w:rPr>
          <w:rFonts w:asciiTheme="minorHAnsi" w:eastAsiaTheme="minorEastAsia" w:hAnsiTheme="minorHAnsi" w:cstheme="minorBidi"/>
          <w:noProof/>
          <w:sz w:val="22"/>
          <w:szCs w:val="22"/>
        </w:rPr>
      </w:pPr>
      <w:hyperlink w:anchor="_Toc526941427" w:history="1">
        <w:r w:rsidR="0036431A" w:rsidRPr="00DB0898">
          <w:rPr>
            <w:rStyle w:val="Hyperlink"/>
            <w:noProof/>
          </w:rPr>
          <w:t>3.4.4.1 General</w:t>
        </w:r>
        <w:r w:rsidR="0036431A">
          <w:rPr>
            <w:noProof/>
            <w:webHidden/>
          </w:rPr>
          <w:tab/>
        </w:r>
        <w:r w:rsidR="0036431A">
          <w:rPr>
            <w:noProof/>
            <w:webHidden/>
          </w:rPr>
          <w:fldChar w:fldCharType="begin"/>
        </w:r>
        <w:r w:rsidR="0036431A">
          <w:rPr>
            <w:noProof/>
            <w:webHidden/>
          </w:rPr>
          <w:instrText xml:space="preserve"> PAGEREF _Toc526941427 \h </w:instrText>
        </w:r>
        <w:r w:rsidR="0036431A">
          <w:rPr>
            <w:noProof/>
            <w:webHidden/>
          </w:rPr>
        </w:r>
        <w:r w:rsidR="0036431A">
          <w:rPr>
            <w:noProof/>
            <w:webHidden/>
          </w:rPr>
          <w:fldChar w:fldCharType="separate"/>
        </w:r>
        <w:r w:rsidR="0036431A">
          <w:rPr>
            <w:noProof/>
            <w:webHidden/>
          </w:rPr>
          <w:t>25</w:t>
        </w:r>
        <w:r w:rsidR="0036431A">
          <w:rPr>
            <w:noProof/>
            <w:webHidden/>
          </w:rPr>
          <w:fldChar w:fldCharType="end"/>
        </w:r>
      </w:hyperlink>
    </w:p>
    <w:p w14:paraId="397AA2FC" w14:textId="74896E86" w:rsidR="0036431A" w:rsidRDefault="00A93E6B">
      <w:pPr>
        <w:pStyle w:val="TOC4"/>
        <w:tabs>
          <w:tab w:val="right" w:leader="dot" w:pos="9350"/>
        </w:tabs>
        <w:rPr>
          <w:rFonts w:asciiTheme="minorHAnsi" w:eastAsiaTheme="minorEastAsia" w:hAnsiTheme="minorHAnsi" w:cstheme="minorBidi"/>
          <w:noProof/>
          <w:sz w:val="22"/>
          <w:szCs w:val="22"/>
        </w:rPr>
      </w:pPr>
      <w:hyperlink w:anchor="_Toc526941428" w:history="1">
        <w:r w:rsidR="0036431A" w:rsidRPr="00DB0898">
          <w:rPr>
            <w:rStyle w:val="Hyperlink"/>
            <w:noProof/>
          </w:rPr>
          <w:t>3.4.4.2 Versioned hierarchical strings</w:t>
        </w:r>
        <w:r w:rsidR="0036431A">
          <w:rPr>
            <w:noProof/>
            <w:webHidden/>
          </w:rPr>
          <w:tab/>
        </w:r>
        <w:r w:rsidR="0036431A">
          <w:rPr>
            <w:noProof/>
            <w:webHidden/>
          </w:rPr>
          <w:fldChar w:fldCharType="begin"/>
        </w:r>
        <w:r w:rsidR="0036431A">
          <w:rPr>
            <w:noProof/>
            <w:webHidden/>
          </w:rPr>
          <w:instrText xml:space="preserve"> PAGEREF _Toc526941428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30CB5D3D" w14:textId="42F82E99"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429" w:history="1">
        <w:r w:rsidR="0036431A" w:rsidRPr="00DB0898">
          <w:rPr>
            <w:rStyle w:val="Hyperlink"/>
            <w:noProof/>
          </w:rPr>
          <w:t>3.5 Object properties</w:t>
        </w:r>
        <w:r w:rsidR="0036431A">
          <w:rPr>
            <w:noProof/>
            <w:webHidden/>
          </w:rPr>
          <w:tab/>
        </w:r>
        <w:r w:rsidR="0036431A">
          <w:rPr>
            <w:noProof/>
            <w:webHidden/>
          </w:rPr>
          <w:fldChar w:fldCharType="begin"/>
        </w:r>
        <w:r w:rsidR="0036431A">
          <w:rPr>
            <w:noProof/>
            <w:webHidden/>
          </w:rPr>
          <w:instrText xml:space="preserve"> PAGEREF _Toc526941429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04C4AFC6" w14:textId="63AC438B"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430" w:history="1">
        <w:r w:rsidR="0036431A" w:rsidRPr="00DB0898">
          <w:rPr>
            <w:rStyle w:val="Hyperlink"/>
            <w:noProof/>
          </w:rPr>
          <w:t>3.6 Array properties</w:t>
        </w:r>
        <w:r w:rsidR="0036431A">
          <w:rPr>
            <w:noProof/>
            <w:webHidden/>
          </w:rPr>
          <w:tab/>
        </w:r>
        <w:r w:rsidR="0036431A">
          <w:rPr>
            <w:noProof/>
            <w:webHidden/>
          </w:rPr>
          <w:fldChar w:fldCharType="begin"/>
        </w:r>
        <w:r w:rsidR="0036431A">
          <w:rPr>
            <w:noProof/>
            <w:webHidden/>
          </w:rPr>
          <w:instrText xml:space="preserve"> PAGEREF _Toc526941430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089804C4" w14:textId="3C0B4C29"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31" w:history="1">
        <w:r w:rsidR="0036431A" w:rsidRPr="00DB0898">
          <w:rPr>
            <w:rStyle w:val="Hyperlink"/>
            <w:noProof/>
          </w:rPr>
          <w:t>3.6.1 General</w:t>
        </w:r>
        <w:r w:rsidR="0036431A">
          <w:rPr>
            <w:noProof/>
            <w:webHidden/>
          </w:rPr>
          <w:tab/>
        </w:r>
        <w:r w:rsidR="0036431A">
          <w:rPr>
            <w:noProof/>
            <w:webHidden/>
          </w:rPr>
          <w:fldChar w:fldCharType="begin"/>
        </w:r>
        <w:r w:rsidR="0036431A">
          <w:rPr>
            <w:noProof/>
            <w:webHidden/>
          </w:rPr>
          <w:instrText xml:space="preserve"> PAGEREF _Toc526941431 \h </w:instrText>
        </w:r>
        <w:r w:rsidR="0036431A">
          <w:rPr>
            <w:noProof/>
            <w:webHidden/>
          </w:rPr>
        </w:r>
        <w:r w:rsidR="0036431A">
          <w:rPr>
            <w:noProof/>
            <w:webHidden/>
          </w:rPr>
          <w:fldChar w:fldCharType="separate"/>
        </w:r>
        <w:r w:rsidR="0036431A">
          <w:rPr>
            <w:noProof/>
            <w:webHidden/>
          </w:rPr>
          <w:t>26</w:t>
        </w:r>
        <w:r w:rsidR="0036431A">
          <w:rPr>
            <w:noProof/>
            <w:webHidden/>
          </w:rPr>
          <w:fldChar w:fldCharType="end"/>
        </w:r>
      </w:hyperlink>
    </w:p>
    <w:p w14:paraId="4AFB91C5" w14:textId="2E2B3AD1"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32" w:history="1">
        <w:r w:rsidR="0036431A" w:rsidRPr="00DB0898">
          <w:rPr>
            <w:rStyle w:val="Hyperlink"/>
            <w:noProof/>
          </w:rPr>
          <w:t>3.6.2 Array properties with unique values</w:t>
        </w:r>
        <w:r w:rsidR="0036431A">
          <w:rPr>
            <w:noProof/>
            <w:webHidden/>
          </w:rPr>
          <w:tab/>
        </w:r>
        <w:r w:rsidR="0036431A">
          <w:rPr>
            <w:noProof/>
            <w:webHidden/>
          </w:rPr>
          <w:fldChar w:fldCharType="begin"/>
        </w:r>
        <w:r w:rsidR="0036431A">
          <w:rPr>
            <w:noProof/>
            <w:webHidden/>
          </w:rPr>
          <w:instrText xml:space="preserve"> PAGEREF _Toc526941432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3013FFBE" w14:textId="70AE9A38"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433" w:history="1">
        <w:r w:rsidR="0036431A" w:rsidRPr="00DB0898">
          <w:rPr>
            <w:rStyle w:val="Hyperlink"/>
            <w:noProof/>
          </w:rPr>
          <w:t>3.7 Property bags</w:t>
        </w:r>
        <w:r w:rsidR="0036431A">
          <w:rPr>
            <w:noProof/>
            <w:webHidden/>
          </w:rPr>
          <w:tab/>
        </w:r>
        <w:r w:rsidR="0036431A">
          <w:rPr>
            <w:noProof/>
            <w:webHidden/>
          </w:rPr>
          <w:fldChar w:fldCharType="begin"/>
        </w:r>
        <w:r w:rsidR="0036431A">
          <w:rPr>
            <w:noProof/>
            <w:webHidden/>
          </w:rPr>
          <w:instrText xml:space="preserve"> PAGEREF _Toc526941433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0A46F950" w14:textId="42977EBC"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34" w:history="1">
        <w:r w:rsidR="0036431A" w:rsidRPr="00DB0898">
          <w:rPr>
            <w:rStyle w:val="Hyperlink"/>
            <w:noProof/>
          </w:rPr>
          <w:t>3.7.1 General</w:t>
        </w:r>
        <w:r w:rsidR="0036431A">
          <w:rPr>
            <w:noProof/>
            <w:webHidden/>
          </w:rPr>
          <w:tab/>
        </w:r>
        <w:r w:rsidR="0036431A">
          <w:rPr>
            <w:noProof/>
            <w:webHidden/>
          </w:rPr>
          <w:fldChar w:fldCharType="begin"/>
        </w:r>
        <w:r w:rsidR="0036431A">
          <w:rPr>
            <w:noProof/>
            <w:webHidden/>
          </w:rPr>
          <w:instrText xml:space="preserve"> PAGEREF _Toc526941434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5FD72B02" w14:textId="0AD49263"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35" w:history="1">
        <w:r w:rsidR="0036431A" w:rsidRPr="00DB0898">
          <w:rPr>
            <w:rStyle w:val="Hyperlink"/>
            <w:noProof/>
          </w:rPr>
          <w:t>3.7.2 Tags</w:t>
        </w:r>
        <w:r w:rsidR="0036431A">
          <w:rPr>
            <w:noProof/>
            <w:webHidden/>
          </w:rPr>
          <w:tab/>
        </w:r>
        <w:r w:rsidR="0036431A">
          <w:rPr>
            <w:noProof/>
            <w:webHidden/>
          </w:rPr>
          <w:fldChar w:fldCharType="begin"/>
        </w:r>
        <w:r w:rsidR="0036431A">
          <w:rPr>
            <w:noProof/>
            <w:webHidden/>
          </w:rPr>
          <w:instrText xml:space="preserve"> PAGEREF _Toc526941435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5C99C75D" w14:textId="40BE7579" w:rsidR="0036431A" w:rsidRDefault="00A93E6B">
      <w:pPr>
        <w:pStyle w:val="TOC4"/>
        <w:tabs>
          <w:tab w:val="right" w:leader="dot" w:pos="9350"/>
        </w:tabs>
        <w:rPr>
          <w:rFonts w:asciiTheme="minorHAnsi" w:eastAsiaTheme="minorEastAsia" w:hAnsiTheme="minorHAnsi" w:cstheme="minorBidi"/>
          <w:noProof/>
          <w:sz w:val="22"/>
          <w:szCs w:val="22"/>
        </w:rPr>
      </w:pPr>
      <w:hyperlink w:anchor="_Toc526941436" w:history="1">
        <w:r w:rsidR="0036431A" w:rsidRPr="00DB0898">
          <w:rPr>
            <w:rStyle w:val="Hyperlink"/>
            <w:noProof/>
          </w:rPr>
          <w:t>3.7.2.1 General</w:t>
        </w:r>
        <w:r w:rsidR="0036431A">
          <w:rPr>
            <w:noProof/>
            <w:webHidden/>
          </w:rPr>
          <w:tab/>
        </w:r>
        <w:r w:rsidR="0036431A">
          <w:rPr>
            <w:noProof/>
            <w:webHidden/>
          </w:rPr>
          <w:fldChar w:fldCharType="begin"/>
        </w:r>
        <w:r w:rsidR="0036431A">
          <w:rPr>
            <w:noProof/>
            <w:webHidden/>
          </w:rPr>
          <w:instrText xml:space="preserve"> PAGEREF _Toc526941436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12821A3F" w14:textId="108EDC0D" w:rsidR="0036431A" w:rsidRDefault="00A93E6B">
      <w:pPr>
        <w:pStyle w:val="TOC4"/>
        <w:tabs>
          <w:tab w:val="right" w:leader="dot" w:pos="9350"/>
        </w:tabs>
        <w:rPr>
          <w:rFonts w:asciiTheme="minorHAnsi" w:eastAsiaTheme="minorEastAsia" w:hAnsiTheme="minorHAnsi" w:cstheme="minorBidi"/>
          <w:noProof/>
          <w:sz w:val="22"/>
          <w:szCs w:val="22"/>
        </w:rPr>
      </w:pPr>
      <w:hyperlink w:anchor="_Toc526941437" w:history="1">
        <w:r w:rsidR="0036431A" w:rsidRPr="00DB0898">
          <w:rPr>
            <w:rStyle w:val="Hyperlink"/>
            <w:noProof/>
          </w:rPr>
          <w:t>3.7.2.2 Tag metadata</w:t>
        </w:r>
        <w:r w:rsidR="0036431A">
          <w:rPr>
            <w:noProof/>
            <w:webHidden/>
          </w:rPr>
          <w:tab/>
        </w:r>
        <w:r w:rsidR="0036431A">
          <w:rPr>
            <w:noProof/>
            <w:webHidden/>
          </w:rPr>
          <w:fldChar w:fldCharType="begin"/>
        </w:r>
        <w:r w:rsidR="0036431A">
          <w:rPr>
            <w:noProof/>
            <w:webHidden/>
          </w:rPr>
          <w:instrText xml:space="preserve"> PAGEREF _Toc526941437 \h </w:instrText>
        </w:r>
        <w:r w:rsidR="0036431A">
          <w:rPr>
            <w:noProof/>
            <w:webHidden/>
          </w:rPr>
        </w:r>
        <w:r w:rsidR="0036431A">
          <w:rPr>
            <w:noProof/>
            <w:webHidden/>
          </w:rPr>
          <w:fldChar w:fldCharType="separate"/>
        </w:r>
        <w:r w:rsidR="0036431A">
          <w:rPr>
            <w:noProof/>
            <w:webHidden/>
          </w:rPr>
          <w:t>27</w:t>
        </w:r>
        <w:r w:rsidR="0036431A">
          <w:rPr>
            <w:noProof/>
            <w:webHidden/>
          </w:rPr>
          <w:fldChar w:fldCharType="end"/>
        </w:r>
      </w:hyperlink>
    </w:p>
    <w:p w14:paraId="2435A619" w14:textId="774A0B6E"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438" w:history="1">
        <w:r w:rsidR="0036431A" w:rsidRPr="00DB0898">
          <w:rPr>
            <w:rStyle w:val="Hyperlink"/>
            <w:noProof/>
          </w:rPr>
          <w:t>3.8 Date/time properties</w:t>
        </w:r>
        <w:r w:rsidR="0036431A">
          <w:rPr>
            <w:noProof/>
            <w:webHidden/>
          </w:rPr>
          <w:tab/>
        </w:r>
        <w:r w:rsidR="0036431A">
          <w:rPr>
            <w:noProof/>
            <w:webHidden/>
          </w:rPr>
          <w:fldChar w:fldCharType="begin"/>
        </w:r>
        <w:r w:rsidR="0036431A">
          <w:rPr>
            <w:noProof/>
            <w:webHidden/>
          </w:rPr>
          <w:instrText xml:space="preserve"> PAGEREF _Toc526941438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3931E44D" w14:textId="27354EF8"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439" w:history="1">
        <w:r w:rsidR="0036431A" w:rsidRPr="00DB0898">
          <w:rPr>
            <w:rStyle w:val="Hyperlink"/>
            <w:noProof/>
          </w:rPr>
          <w:t>3.9 message objects</w:t>
        </w:r>
        <w:r w:rsidR="0036431A">
          <w:rPr>
            <w:noProof/>
            <w:webHidden/>
          </w:rPr>
          <w:tab/>
        </w:r>
        <w:r w:rsidR="0036431A">
          <w:rPr>
            <w:noProof/>
            <w:webHidden/>
          </w:rPr>
          <w:fldChar w:fldCharType="begin"/>
        </w:r>
        <w:r w:rsidR="0036431A">
          <w:rPr>
            <w:noProof/>
            <w:webHidden/>
          </w:rPr>
          <w:instrText xml:space="preserve"> PAGEREF _Toc526941439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4A1021EF" w14:textId="04C4509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40" w:history="1">
        <w:r w:rsidR="0036431A" w:rsidRPr="00DB0898">
          <w:rPr>
            <w:rStyle w:val="Hyperlink"/>
            <w:noProof/>
          </w:rPr>
          <w:t>3.9.1 General</w:t>
        </w:r>
        <w:r w:rsidR="0036431A">
          <w:rPr>
            <w:noProof/>
            <w:webHidden/>
          </w:rPr>
          <w:tab/>
        </w:r>
        <w:r w:rsidR="0036431A">
          <w:rPr>
            <w:noProof/>
            <w:webHidden/>
          </w:rPr>
          <w:fldChar w:fldCharType="begin"/>
        </w:r>
        <w:r w:rsidR="0036431A">
          <w:rPr>
            <w:noProof/>
            <w:webHidden/>
          </w:rPr>
          <w:instrText xml:space="preserve"> PAGEREF _Toc526941440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67F29DFF" w14:textId="22E15B18"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41" w:history="1">
        <w:r w:rsidR="0036431A" w:rsidRPr="00DB0898">
          <w:rPr>
            <w:rStyle w:val="Hyperlink"/>
            <w:noProof/>
          </w:rPr>
          <w:t>3.9.2 Plain text messages</w:t>
        </w:r>
        <w:r w:rsidR="0036431A">
          <w:rPr>
            <w:noProof/>
            <w:webHidden/>
          </w:rPr>
          <w:tab/>
        </w:r>
        <w:r w:rsidR="0036431A">
          <w:rPr>
            <w:noProof/>
            <w:webHidden/>
          </w:rPr>
          <w:fldChar w:fldCharType="begin"/>
        </w:r>
        <w:r w:rsidR="0036431A">
          <w:rPr>
            <w:noProof/>
            <w:webHidden/>
          </w:rPr>
          <w:instrText xml:space="preserve"> PAGEREF _Toc526941441 \h </w:instrText>
        </w:r>
        <w:r w:rsidR="0036431A">
          <w:rPr>
            <w:noProof/>
            <w:webHidden/>
          </w:rPr>
        </w:r>
        <w:r w:rsidR="0036431A">
          <w:rPr>
            <w:noProof/>
            <w:webHidden/>
          </w:rPr>
          <w:fldChar w:fldCharType="separate"/>
        </w:r>
        <w:r w:rsidR="0036431A">
          <w:rPr>
            <w:noProof/>
            <w:webHidden/>
          </w:rPr>
          <w:t>29</w:t>
        </w:r>
        <w:r w:rsidR="0036431A">
          <w:rPr>
            <w:noProof/>
            <w:webHidden/>
          </w:rPr>
          <w:fldChar w:fldCharType="end"/>
        </w:r>
      </w:hyperlink>
    </w:p>
    <w:p w14:paraId="61A4271C" w14:textId="37EFDC88"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42" w:history="1">
        <w:r w:rsidR="0036431A" w:rsidRPr="00DB0898">
          <w:rPr>
            <w:rStyle w:val="Hyperlink"/>
            <w:noProof/>
          </w:rPr>
          <w:t>3.9.3 Rich text messages</w:t>
        </w:r>
        <w:r w:rsidR="0036431A">
          <w:rPr>
            <w:noProof/>
            <w:webHidden/>
          </w:rPr>
          <w:tab/>
        </w:r>
        <w:r w:rsidR="0036431A">
          <w:rPr>
            <w:noProof/>
            <w:webHidden/>
          </w:rPr>
          <w:fldChar w:fldCharType="begin"/>
        </w:r>
        <w:r w:rsidR="0036431A">
          <w:rPr>
            <w:noProof/>
            <w:webHidden/>
          </w:rPr>
          <w:instrText xml:space="preserve"> PAGEREF _Toc526941442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717D5774" w14:textId="7D9AE75F" w:rsidR="0036431A" w:rsidRDefault="00A93E6B">
      <w:pPr>
        <w:pStyle w:val="TOC4"/>
        <w:tabs>
          <w:tab w:val="right" w:leader="dot" w:pos="9350"/>
        </w:tabs>
        <w:rPr>
          <w:rFonts w:asciiTheme="minorHAnsi" w:eastAsiaTheme="minorEastAsia" w:hAnsiTheme="minorHAnsi" w:cstheme="minorBidi"/>
          <w:noProof/>
          <w:sz w:val="22"/>
          <w:szCs w:val="22"/>
        </w:rPr>
      </w:pPr>
      <w:hyperlink w:anchor="_Toc526941443" w:history="1">
        <w:r w:rsidR="0036431A" w:rsidRPr="00DB0898">
          <w:rPr>
            <w:rStyle w:val="Hyperlink"/>
            <w:noProof/>
          </w:rPr>
          <w:t>3.9.3.1 General</w:t>
        </w:r>
        <w:r w:rsidR="0036431A">
          <w:rPr>
            <w:noProof/>
            <w:webHidden/>
          </w:rPr>
          <w:tab/>
        </w:r>
        <w:r w:rsidR="0036431A">
          <w:rPr>
            <w:noProof/>
            <w:webHidden/>
          </w:rPr>
          <w:fldChar w:fldCharType="begin"/>
        </w:r>
        <w:r w:rsidR="0036431A">
          <w:rPr>
            <w:noProof/>
            <w:webHidden/>
          </w:rPr>
          <w:instrText xml:space="preserve"> PAGEREF _Toc526941443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7090E7C3" w14:textId="7B94BF30" w:rsidR="0036431A" w:rsidRDefault="00A93E6B">
      <w:pPr>
        <w:pStyle w:val="TOC4"/>
        <w:tabs>
          <w:tab w:val="right" w:leader="dot" w:pos="9350"/>
        </w:tabs>
        <w:rPr>
          <w:rFonts w:asciiTheme="minorHAnsi" w:eastAsiaTheme="minorEastAsia" w:hAnsiTheme="minorHAnsi" w:cstheme="minorBidi"/>
          <w:noProof/>
          <w:sz w:val="22"/>
          <w:szCs w:val="22"/>
        </w:rPr>
      </w:pPr>
      <w:hyperlink w:anchor="_Toc526941444" w:history="1">
        <w:r w:rsidR="0036431A" w:rsidRPr="00DB0898">
          <w:rPr>
            <w:rStyle w:val="Hyperlink"/>
            <w:noProof/>
          </w:rPr>
          <w:t>3.9.3.2 Security implications</w:t>
        </w:r>
        <w:r w:rsidR="0036431A">
          <w:rPr>
            <w:noProof/>
            <w:webHidden/>
          </w:rPr>
          <w:tab/>
        </w:r>
        <w:r w:rsidR="0036431A">
          <w:rPr>
            <w:noProof/>
            <w:webHidden/>
          </w:rPr>
          <w:fldChar w:fldCharType="begin"/>
        </w:r>
        <w:r w:rsidR="0036431A">
          <w:rPr>
            <w:noProof/>
            <w:webHidden/>
          </w:rPr>
          <w:instrText xml:space="preserve"> PAGEREF _Toc526941444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02180FF7" w14:textId="5D8F349D"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45" w:history="1">
        <w:r w:rsidR="0036431A" w:rsidRPr="00DB0898">
          <w:rPr>
            <w:rStyle w:val="Hyperlink"/>
            <w:noProof/>
          </w:rPr>
          <w:t>3.9.4 Messages with placeholders</w:t>
        </w:r>
        <w:r w:rsidR="0036431A">
          <w:rPr>
            <w:noProof/>
            <w:webHidden/>
          </w:rPr>
          <w:tab/>
        </w:r>
        <w:r w:rsidR="0036431A">
          <w:rPr>
            <w:noProof/>
            <w:webHidden/>
          </w:rPr>
          <w:fldChar w:fldCharType="begin"/>
        </w:r>
        <w:r w:rsidR="0036431A">
          <w:rPr>
            <w:noProof/>
            <w:webHidden/>
          </w:rPr>
          <w:instrText xml:space="preserve"> PAGEREF _Toc526941445 \h </w:instrText>
        </w:r>
        <w:r w:rsidR="0036431A">
          <w:rPr>
            <w:noProof/>
            <w:webHidden/>
          </w:rPr>
        </w:r>
        <w:r w:rsidR="0036431A">
          <w:rPr>
            <w:noProof/>
            <w:webHidden/>
          </w:rPr>
          <w:fldChar w:fldCharType="separate"/>
        </w:r>
        <w:r w:rsidR="0036431A">
          <w:rPr>
            <w:noProof/>
            <w:webHidden/>
          </w:rPr>
          <w:t>30</w:t>
        </w:r>
        <w:r w:rsidR="0036431A">
          <w:rPr>
            <w:noProof/>
            <w:webHidden/>
          </w:rPr>
          <w:fldChar w:fldCharType="end"/>
        </w:r>
      </w:hyperlink>
    </w:p>
    <w:p w14:paraId="70292E66" w14:textId="12295E08"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46" w:history="1">
        <w:r w:rsidR="0036431A" w:rsidRPr="00DB0898">
          <w:rPr>
            <w:rStyle w:val="Hyperlink"/>
            <w:noProof/>
          </w:rPr>
          <w:t>3.9.5 Messages with embedded links</w:t>
        </w:r>
        <w:r w:rsidR="0036431A">
          <w:rPr>
            <w:noProof/>
            <w:webHidden/>
          </w:rPr>
          <w:tab/>
        </w:r>
        <w:r w:rsidR="0036431A">
          <w:rPr>
            <w:noProof/>
            <w:webHidden/>
          </w:rPr>
          <w:fldChar w:fldCharType="begin"/>
        </w:r>
        <w:r w:rsidR="0036431A">
          <w:rPr>
            <w:noProof/>
            <w:webHidden/>
          </w:rPr>
          <w:instrText xml:space="preserve"> PAGEREF _Toc526941446 \h </w:instrText>
        </w:r>
        <w:r w:rsidR="0036431A">
          <w:rPr>
            <w:noProof/>
            <w:webHidden/>
          </w:rPr>
        </w:r>
        <w:r w:rsidR="0036431A">
          <w:rPr>
            <w:noProof/>
            <w:webHidden/>
          </w:rPr>
          <w:fldChar w:fldCharType="separate"/>
        </w:r>
        <w:r w:rsidR="0036431A">
          <w:rPr>
            <w:noProof/>
            <w:webHidden/>
          </w:rPr>
          <w:t>31</w:t>
        </w:r>
        <w:r w:rsidR="0036431A">
          <w:rPr>
            <w:noProof/>
            <w:webHidden/>
          </w:rPr>
          <w:fldChar w:fldCharType="end"/>
        </w:r>
      </w:hyperlink>
    </w:p>
    <w:p w14:paraId="76E5FDAF" w14:textId="4C299FA0"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47" w:history="1">
        <w:r w:rsidR="0036431A" w:rsidRPr="00DB0898">
          <w:rPr>
            <w:rStyle w:val="Hyperlink"/>
            <w:noProof/>
          </w:rPr>
          <w:t>3.9.6 Message string resources</w:t>
        </w:r>
        <w:r w:rsidR="0036431A">
          <w:rPr>
            <w:noProof/>
            <w:webHidden/>
          </w:rPr>
          <w:tab/>
        </w:r>
        <w:r w:rsidR="0036431A">
          <w:rPr>
            <w:noProof/>
            <w:webHidden/>
          </w:rPr>
          <w:fldChar w:fldCharType="begin"/>
        </w:r>
        <w:r w:rsidR="0036431A">
          <w:rPr>
            <w:noProof/>
            <w:webHidden/>
          </w:rPr>
          <w:instrText xml:space="preserve"> PAGEREF _Toc526941447 \h </w:instrText>
        </w:r>
        <w:r w:rsidR="0036431A">
          <w:rPr>
            <w:noProof/>
            <w:webHidden/>
          </w:rPr>
        </w:r>
        <w:r w:rsidR="0036431A">
          <w:rPr>
            <w:noProof/>
            <w:webHidden/>
          </w:rPr>
          <w:fldChar w:fldCharType="separate"/>
        </w:r>
        <w:r w:rsidR="0036431A">
          <w:rPr>
            <w:noProof/>
            <w:webHidden/>
          </w:rPr>
          <w:t>33</w:t>
        </w:r>
        <w:r w:rsidR="0036431A">
          <w:rPr>
            <w:noProof/>
            <w:webHidden/>
          </w:rPr>
          <w:fldChar w:fldCharType="end"/>
        </w:r>
      </w:hyperlink>
    </w:p>
    <w:p w14:paraId="70421271" w14:textId="50876D3B" w:rsidR="0036431A" w:rsidRDefault="00A93E6B">
      <w:pPr>
        <w:pStyle w:val="TOC4"/>
        <w:tabs>
          <w:tab w:val="right" w:leader="dot" w:pos="9350"/>
        </w:tabs>
        <w:rPr>
          <w:rFonts w:asciiTheme="minorHAnsi" w:eastAsiaTheme="minorEastAsia" w:hAnsiTheme="minorHAnsi" w:cstheme="minorBidi"/>
          <w:noProof/>
          <w:sz w:val="22"/>
          <w:szCs w:val="22"/>
        </w:rPr>
      </w:pPr>
      <w:hyperlink w:anchor="_Toc526941448" w:history="1">
        <w:r w:rsidR="0036431A" w:rsidRPr="00DB0898">
          <w:rPr>
            <w:rStyle w:val="Hyperlink"/>
            <w:noProof/>
          </w:rPr>
          <w:t>3.9.6.1 General</w:t>
        </w:r>
        <w:r w:rsidR="0036431A">
          <w:rPr>
            <w:noProof/>
            <w:webHidden/>
          </w:rPr>
          <w:tab/>
        </w:r>
        <w:r w:rsidR="0036431A">
          <w:rPr>
            <w:noProof/>
            <w:webHidden/>
          </w:rPr>
          <w:fldChar w:fldCharType="begin"/>
        </w:r>
        <w:r w:rsidR="0036431A">
          <w:rPr>
            <w:noProof/>
            <w:webHidden/>
          </w:rPr>
          <w:instrText xml:space="preserve"> PAGEREF _Toc526941448 \h </w:instrText>
        </w:r>
        <w:r w:rsidR="0036431A">
          <w:rPr>
            <w:noProof/>
            <w:webHidden/>
          </w:rPr>
        </w:r>
        <w:r w:rsidR="0036431A">
          <w:rPr>
            <w:noProof/>
            <w:webHidden/>
          </w:rPr>
          <w:fldChar w:fldCharType="separate"/>
        </w:r>
        <w:r w:rsidR="0036431A">
          <w:rPr>
            <w:noProof/>
            <w:webHidden/>
          </w:rPr>
          <w:t>33</w:t>
        </w:r>
        <w:r w:rsidR="0036431A">
          <w:rPr>
            <w:noProof/>
            <w:webHidden/>
          </w:rPr>
          <w:fldChar w:fldCharType="end"/>
        </w:r>
      </w:hyperlink>
    </w:p>
    <w:p w14:paraId="31CA5A3C" w14:textId="798DF830" w:rsidR="0036431A" w:rsidRDefault="00A93E6B">
      <w:pPr>
        <w:pStyle w:val="TOC4"/>
        <w:tabs>
          <w:tab w:val="right" w:leader="dot" w:pos="9350"/>
        </w:tabs>
        <w:rPr>
          <w:rFonts w:asciiTheme="minorHAnsi" w:eastAsiaTheme="minorEastAsia" w:hAnsiTheme="minorHAnsi" w:cstheme="minorBidi"/>
          <w:noProof/>
          <w:sz w:val="22"/>
          <w:szCs w:val="22"/>
        </w:rPr>
      </w:pPr>
      <w:hyperlink w:anchor="_Toc526941449" w:history="1">
        <w:r w:rsidR="0036431A" w:rsidRPr="00DB0898">
          <w:rPr>
            <w:rStyle w:val="Hyperlink"/>
            <w:noProof/>
          </w:rPr>
          <w:t>3.9.6.2 Embedded string resource lookup procedure</w:t>
        </w:r>
        <w:r w:rsidR="0036431A">
          <w:rPr>
            <w:noProof/>
            <w:webHidden/>
          </w:rPr>
          <w:tab/>
        </w:r>
        <w:r w:rsidR="0036431A">
          <w:rPr>
            <w:noProof/>
            <w:webHidden/>
          </w:rPr>
          <w:fldChar w:fldCharType="begin"/>
        </w:r>
        <w:r w:rsidR="0036431A">
          <w:rPr>
            <w:noProof/>
            <w:webHidden/>
          </w:rPr>
          <w:instrText xml:space="preserve"> PAGEREF _Toc526941449 \h </w:instrText>
        </w:r>
        <w:r w:rsidR="0036431A">
          <w:rPr>
            <w:noProof/>
            <w:webHidden/>
          </w:rPr>
        </w:r>
        <w:r w:rsidR="0036431A">
          <w:rPr>
            <w:noProof/>
            <w:webHidden/>
          </w:rPr>
          <w:fldChar w:fldCharType="separate"/>
        </w:r>
        <w:r w:rsidR="0036431A">
          <w:rPr>
            <w:noProof/>
            <w:webHidden/>
          </w:rPr>
          <w:t>33</w:t>
        </w:r>
        <w:r w:rsidR="0036431A">
          <w:rPr>
            <w:noProof/>
            <w:webHidden/>
          </w:rPr>
          <w:fldChar w:fldCharType="end"/>
        </w:r>
      </w:hyperlink>
    </w:p>
    <w:p w14:paraId="3AF479E7" w14:textId="0465101B" w:rsidR="0036431A" w:rsidRDefault="00A93E6B">
      <w:pPr>
        <w:pStyle w:val="TOC4"/>
        <w:tabs>
          <w:tab w:val="right" w:leader="dot" w:pos="9350"/>
        </w:tabs>
        <w:rPr>
          <w:rFonts w:asciiTheme="minorHAnsi" w:eastAsiaTheme="minorEastAsia" w:hAnsiTheme="minorHAnsi" w:cstheme="minorBidi"/>
          <w:noProof/>
          <w:sz w:val="22"/>
          <w:szCs w:val="22"/>
        </w:rPr>
      </w:pPr>
      <w:hyperlink w:anchor="_Toc526941450" w:history="1">
        <w:r w:rsidR="0036431A" w:rsidRPr="00DB0898">
          <w:rPr>
            <w:rStyle w:val="Hyperlink"/>
            <w:noProof/>
          </w:rPr>
          <w:t>3.9.6.3 SARIF resource file lookup procedure</w:t>
        </w:r>
        <w:r w:rsidR="0036431A">
          <w:rPr>
            <w:noProof/>
            <w:webHidden/>
          </w:rPr>
          <w:tab/>
        </w:r>
        <w:r w:rsidR="0036431A">
          <w:rPr>
            <w:noProof/>
            <w:webHidden/>
          </w:rPr>
          <w:fldChar w:fldCharType="begin"/>
        </w:r>
        <w:r w:rsidR="0036431A">
          <w:rPr>
            <w:noProof/>
            <w:webHidden/>
          </w:rPr>
          <w:instrText xml:space="preserve"> PAGEREF _Toc526941450 \h </w:instrText>
        </w:r>
        <w:r w:rsidR="0036431A">
          <w:rPr>
            <w:noProof/>
            <w:webHidden/>
          </w:rPr>
        </w:r>
        <w:r w:rsidR="0036431A">
          <w:rPr>
            <w:noProof/>
            <w:webHidden/>
          </w:rPr>
          <w:fldChar w:fldCharType="separate"/>
        </w:r>
        <w:r w:rsidR="0036431A">
          <w:rPr>
            <w:noProof/>
            <w:webHidden/>
          </w:rPr>
          <w:t>34</w:t>
        </w:r>
        <w:r w:rsidR="0036431A">
          <w:rPr>
            <w:noProof/>
            <w:webHidden/>
          </w:rPr>
          <w:fldChar w:fldCharType="end"/>
        </w:r>
      </w:hyperlink>
    </w:p>
    <w:p w14:paraId="4FF55F0B" w14:textId="6A662AB0" w:rsidR="0036431A" w:rsidRDefault="00A93E6B">
      <w:pPr>
        <w:pStyle w:val="TOC4"/>
        <w:tabs>
          <w:tab w:val="right" w:leader="dot" w:pos="9350"/>
        </w:tabs>
        <w:rPr>
          <w:rFonts w:asciiTheme="minorHAnsi" w:eastAsiaTheme="minorEastAsia" w:hAnsiTheme="minorHAnsi" w:cstheme="minorBidi"/>
          <w:noProof/>
          <w:sz w:val="22"/>
          <w:szCs w:val="22"/>
        </w:rPr>
      </w:pPr>
      <w:hyperlink w:anchor="_Toc526941451" w:history="1">
        <w:r w:rsidR="0036431A" w:rsidRPr="00DB0898">
          <w:rPr>
            <w:rStyle w:val="Hyperlink"/>
            <w:noProof/>
          </w:rPr>
          <w:t>3.9.6.4 SARIF resource file format</w:t>
        </w:r>
        <w:r w:rsidR="0036431A">
          <w:rPr>
            <w:noProof/>
            <w:webHidden/>
          </w:rPr>
          <w:tab/>
        </w:r>
        <w:r w:rsidR="0036431A">
          <w:rPr>
            <w:noProof/>
            <w:webHidden/>
          </w:rPr>
          <w:fldChar w:fldCharType="begin"/>
        </w:r>
        <w:r w:rsidR="0036431A">
          <w:rPr>
            <w:noProof/>
            <w:webHidden/>
          </w:rPr>
          <w:instrText xml:space="preserve"> PAGEREF _Toc526941451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134C17D1" w14:textId="4A98055B" w:rsidR="0036431A" w:rsidRDefault="00A93E6B">
      <w:pPr>
        <w:pStyle w:val="TOC5"/>
        <w:tabs>
          <w:tab w:val="right" w:leader="dot" w:pos="9350"/>
        </w:tabs>
        <w:rPr>
          <w:rFonts w:asciiTheme="minorHAnsi" w:eastAsiaTheme="minorEastAsia" w:hAnsiTheme="minorHAnsi" w:cstheme="minorBidi"/>
          <w:noProof/>
          <w:sz w:val="22"/>
          <w:szCs w:val="22"/>
        </w:rPr>
      </w:pPr>
      <w:hyperlink w:anchor="_Toc526941452" w:history="1">
        <w:r w:rsidR="0036431A" w:rsidRPr="00DB0898">
          <w:rPr>
            <w:rStyle w:val="Hyperlink"/>
            <w:noProof/>
          </w:rPr>
          <w:t>3.9.6.4.1 General</w:t>
        </w:r>
        <w:r w:rsidR="0036431A">
          <w:rPr>
            <w:noProof/>
            <w:webHidden/>
          </w:rPr>
          <w:tab/>
        </w:r>
        <w:r w:rsidR="0036431A">
          <w:rPr>
            <w:noProof/>
            <w:webHidden/>
          </w:rPr>
          <w:fldChar w:fldCharType="begin"/>
        </w:r>
        <w:r w:rsidR="0036431A">
          <w:rPr>
            <w:noProof/>
            <w:webHidden/>
          </w:rPr>
          <w:instrText xml:space="preserve"> PAGEREF _Toc526941452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693A7933" w14:textId="3D0F3C22" w:rsidR="0036431A" w:rsidRDefault="00A93E6B">
      <w:pPr>
        <w:pStyle w:val="TOC5"/>
        <w:tabs>
          <w:tab w:val="right" w:leader="dot" w:pos="9350"/>
        </w:tabs>
        <w:rPr>
          <w:rFonts w:asciiTheme="minorHAnsi" w:eastAsiaTheme="minorEastAsia" w:hAnsiTheme="minorHAnsi" w:cstheme="minorBidi"/>
          <w:noProof/>
          <w:sz w:val="22"/>
          <w:szCs w:val="22"/>
        </w:rPr>
      </w:pPr>
      <w:hyperlink w:anchor="_Toc526941453" w:history="1">
        <w:r w:rsidR="0036431A" w:rsidRPr="00DB0898">
          <w:rPr>
            <w:rStyle w:val="Hyperlink"/>
            <w:noProof/>
          </w:rPr>
          <w:t>3.9.6.4.2 sarifLog object</w:t>
        </w:r>
        <w:r w:rsidR="0036431A">
          <w:rPr>
            <w:noProof/>
            <w:webHidden/>
          </w:rPr>
          <w:tab/>
        </w:r>
        <w:r w:rsidR="0036431A">
          <w:rPr>
            <w:noProof/>
            <w:webHidden/>
          </w:rPr>
          <w:fldChar w:fldCharType="begin"/>
        </w:r>
        <w:r w:rsidR="0036431A">
          <w:rPr>
            <w:noProof/>
            <w:webHidden/>
          </w:rPr>
          <w:instrText xml:space="preserve"> PAGEREF _Toc526941453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03489649" w14:textId="68374BB3" w:rsidR="0036431A" w:rsidRDefault="00A93E6B">
      <w:pPr>
        <w:pStyle w:val="TOC5"/>
        <w:tabs>
          <w:tab w:val="right" w:leader="dot" w:pos="9350"/>
        </w:tabs>
        <w:rPr>
          <w:rFonts w:asciiTheme="minorHAnsi" w:eastAsiaTheme="minorEastAsia" w:hAnsiTheme="minorHAnsi" w:cstheme="minorBidi"/>
          <w:noProof/>
          <w:sz w:val="22"/>
          <w:szCs w:val="22"/>
        </w:rPr>
      </w:pPr>
      <w:hyperlink w:anchor="_Toc526941454" w:history="1">
        <w:r w:rsidR="0036431A" w:rsidRPr="00DB0898">
          <w:rPr>
            <w:rStyle w:val="Hyperlink"/>
            <w:noProof/>
          </w:rPr>
          <w:t>3.9.6.4.3 run object</w:t>
        </w:r>
        <w:r w:rsidR="0036431A">
          <w:rPr>
            <w:noProof/>
            <w:webHidden/>
          </w:rPr>
          <w:tab/>
        </w:r>
        <w:r w:rsidR="0036431A">
          <w:rPr>
            <w:noProof/>
            <w:webHidden/>
          </w:rPr>
          <w:fldChar w:fldCharType="begin"/>
        </w:r>
        <w:r w:rsidR="0036431A">
          <w:rPr>
            <w:noProof/>
            <w:webHidden/>
          </w:rPr>
          <w:instrText xml:space="preserve"> PAGEREF _Toc526941454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12BA328F" w14:textId="24BD4A9B" w:rsidR="0036431A" w:rsidRDefault="00A93E6B">
      <w:pPr>
        <w:pStyle w:val="TOC5"/>
        <w:tabs>
          <w:tab w:val="right" w:leader="dot" w:pos="9350"/>
        </w:tabs>
        <w:rPr>
          <w:rFonts w:asciiTheme="minorHAnsi" w:eastAsiaTheme="minorEastAsia" w:hAnsiTheme="minorHAnsi" w:cstheme="minorBidi"/>
          <w:noProof/>
          <w:sz w:val="22"/>
          <w:szCs w:val="22"/>
        </w:rPr>
      </w:pPr>
      <w:hyperlink w:anchor="_Toc526941455" w:history="1">
        <w:r w:rsidR="0036431A" w:rsidRPr="00DB0898">
          <w:rPr>
            <w:rStyle w:val="Hyperlink"/>
            <w:noProof/>
          </w:rPr>
          <w:t>3.9.6.4.4 tool object</w:t>
        </w:r>
        <w:r w:rsidR="0036431A">
          <w:rPr>
            <w:noProof/>
            <w:webHidden/>
          </w:rPr>
          <w:tab/>
        </w:r>
        <w:r w:rsidR="0036431A">
          <w:rPr>
            <w:noProof/>
            <w:webHidden/>
          </w:rPr>
          <w:fldChar w:fldCharType="begin"/>
        </w:r>
        <w:r w:rsidR="0036431A">
          <w:rPr>
            <w:noProof/>
            <w:webHidden/>
          </w:rPr>
          <w:instrText xml:space="preserve"> PAGEREF _Toc526941455 \h </w:instrText>
        </w:r>
        <w:r w:rsidR="0036431A">
          <w:rPr>
            <w:noProof/>
            <w:webHidden/>
          </w:rPr>
        </w:r>
        <w:r w:rsidR="0036431A">
          <w:rPr>
            <w:noProof/>
            <w:webHidden/>
          </w:rPr>
          <w:fldChar w:fldCharType="separate"/>
        </w:r>
        <w:r w:rsidR="0036431A">
          <w:rPr>
            <w:noProof/>
            <w:webHidden/>
          </w:rPr>
          <w:t>35</w:t>
        </w:r>
        <w:r w:rsidR="0036431A">
          <w:rPr>
            <w:noProof/>
            <w:webHidden/>
          </w:rPr>
          <w:fldChar w:fldCharType="end"/>
        </w:r>
      </w:hyperlink>
    </w:p>
    <w:p w14:paraId="0C3248BC" w14:textId="11CC7FB0" w:rsidR="0036431A" w:rsidRDefault="00A93E6B">
      <w:pPr>
        <w:pStyle w:val="TOC5"/>
        <w:tabs>
          <w:tab w:val="right" w:leader="dot" w:pos="9350"/>
        </w:tabs>
        <w:rPr>
          <w:rFonts w:asciiTheme="minorHAnsi" w:eastAsiaTheme="minorEastAsia" w:hAnsiTheme="minorHAnsi" w:cstheme="minorBidi"/>
          <w:noProof/>
          <w:sz w:val="22"/>
          <w:szCs w:val="22"/>
        </w:rPr>
      </w:pPr>
      <w:hyperlink w:anchor="_Toc526941456" w:history="1">
        <w:r w:rsidR="0036431A" w:rsidRPr="00DB0898">
          <w:rPr>
            <w:rStyle w:val="Hyperlink"/>
            <w:noProof/>
          </w:rPr>
          <w:t>3.9.6.4.5 resources object</w:t>
        </w:r>
        <w:r w:rsidR="0036431A">
          <w:rPr>
            <w:noProof/>
            <w:webHidden/>
          </w:rPr>
          <w:tab/>
        </w:r>
        <w:r w:rsidR="0036431A">
          <w:rPr>
            <w:noProof/>
            <w:webHidden/>
          </w:rPr>
          <w:fldChar w:fldCharType="begin"/>
        </w:r>
        <w:r w:rsidR="0036431A">
          <w:rPr>
            <w:noProof/>
            <w:webHidden/>
          </w:rPr>
          <w:instrText xml:space="preserve"> PAGEREF _Toc526941456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001D01EF" w14:textId="08EA8A59"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57" w:history="1">
        <w:r w:rsidR="0036431A" w:rsidRPr="00DB0898">
          <w:rPr>
            <w:rStyle w:val="Hyperlink"/>
            <w:noProof/>
          </w:rPr>
          <w:t>3.9.7 text property</w:t>
        </w:r>
        <w:r w:rsidR="0036431A">
          <w:rPr>
            <w:noProof/>
            <w:webHidden/>
          </w:rPr>
          <w:tab/>
        </w:r>
        <w:r w:rsidR="0036431A">
          <w:rPr>
            <w:noProof/>
            <w:webHidden/>
          </w:rPr>
          <w:fldChar w:fldCharType="begin"/>
        </w:r>
        <w:r w:rsidR="0036431A">
          <w:rPr>
            <w:noProof/>
            <w:webHidden/>
          </w:rPr>
          <w:instrText xml:space="preserve"> PAGEREF _Toc526941457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73DFD2B0" w14:textId="0B9795CC"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58" w:history="1">
        <w:r w:rsidR="0036431A" w:rsidRPr="00DB0898">
          <w:rPr>
            <w:rStyle w:val="Hyperlink"/>
            <w:noProof/>
          </w:rPr>
          <w:t>3.9.8 richText property</w:t>
        </w:r>
        <w:r w:rsidR="0036431A">
          <w:rPr>
            <w:noProof/>
            <w:webHidden/>
          </w:rPr>
          <w:tab/>
        </w:r>
        <w:r w:rsidR="0036431A">
          <w:rPr>
            <w:noProof/>
            <w:webHidden/>
          </w:rPr>
          <w:fldChar w:fldCharType="begin"/>
        </w:r>
        <w:r w:rsidR="0036431A">
          <w:rPr>
            <w:noProof/>
            <w:webHidden/>
          </w:rPr>
          <w:instrText xml:space="preserve"> PAGEREF _Toc526941458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6CA291DD" w14:textId="2417B5B2"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59" w:history="1">
        <w:r w:rsidR="0036431A" w:rsidRPr="00DB0898">
          <w:rPr>
            <w:rStyle w:val="Hyperlink"/>
            <w:noProof/>
          </w:rPr>
          <w:t>3.9.9 messageId property</w:t>
        </w:r>
        <w:r w:rsidR="0036431A">
          <w:rPr>
            <w:noProof/>
            <w:webHidden/>
          </w:rPr>
          <w:tab/>
        </w:r>
        <w:r w:rsidR="0036431A">
          <w:rPr>
            <w:noProof/>
            <w:webHidden/>
          </w:rPr>
          <w:fldChar w:fldCharType="begin"/>
        </w:r>
        <w:r w:rsidR="0036431A">
          <w:rPr>
            <w:noProof/>
            <w:webHidden/>
          </w:rPr>
          <w:instrText xml:space="preserve"> PAGEREF _Toc526941459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33C2B11D" w14:textId="4210F184"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60" w:history="1">
        <w:r w:rsidR="0036431A" w:rsidRPr="00DB0898">
          <w:rPr>
            <w:rStyle w:val="Hyperlink"/>
            <w:noProof/>
          </w:rPr>
          <w:t>3.9.10 richMessageId property</w:t>
        </w:r>
        <w:r w:rsidR="0036431A">
          <w:rPr>
            <w:noProof/>
            <w:webHidden/>
          </w:rPr>
          <w:tab/>
        </w:r>
        <w:r w:rsidR="0036431A">
          <w:rPr>
            <w:noProof/>
            <w:webHidden/>
          </w:rPr>
          <w:fldChar w:fldCharType="begin"/>
        </w:r>
        <w:r w:rsidR="0036431A">
          <w:rPr>
            <w:noProof/>
            <w:webHidden/>
          </w:rPr>
          <w:instrText xml:space="preserve"> PAGEREF _Toc526941460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4F1179AE" w14:textId="06CF78F6"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61" w:history="1">
        <w:r w:rsidR="0036431A" w:rsidRPr="00DB0898">
          <w:rPr>
            <w:rStyle w:val="Hyperlink"/>
            <w:noProof/>
          </w:rPr>
          <w:t>3.9.11 arguments property</w:t>
        </w:r>
        <w:r w:rsidR="0036431A">
          <w:rPr>
            <w:noProof/>
            <w:webHidden/>
          </w:rPr>
          <w:tab/>
        </w:r>
        <w:r w:rsidR="0036431A">
          <w:rPr>
            <w:noProof/>
            <w:webHidden/>
          </w:rPr>
          <w:fldChar w:fldCharType="begin"/>
        </w:r>
        <w:r w:rsidR="0036431A">
          <w:rPr>
            <w:noProof/>
            <w:webHidden/>
          </w:rPr>
          <w:instrText xml:space="preserve"> PAGEREF _Toc526941461 \h </w:instrText>
        </w:r>
        <w:r w:rsidR="0036431A">
          <w:rPr>
            <w:noProof/>
            <w:webHidden/>
          </w:rPr>
        </w:r>
        <w:r w:rsidR="0036431A">
          <w:rPr>
            <w:noProof/>
            <w:webHidden/>
          </w:rPr>
          <w:fldChar w:fldCharType="separate"/>
        </w:r>
        <w:r w:rsidR="0036431A">
          <w:rPr>
            <w:noProof/>
            <w:webHidden/>
          </w:rPr>
          <w:t>36</w:t>
        </w:r>
        <w:r w:rsidR="0036431A">
          <w:rPr>
            <w:noProof/>
            <w:webHidden/>
          </w:rPr>
          <w:fldChar w:fldCharType="end"/>
        </w:r>
      </w:hyperlink>
    </w:p>
    <w:p w14:paraId="6C75E160" w14:textId="6FCCC8DC"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462" w:history="1">
        <w:r w:rsidR="0036431A" w:rsidRPr="00DB0898">
          <w:rPr>
            <w:rStyle w:val="Hyperlink"/>
            <w:noProof/>
          </w:rPr>
          <w:t>3.10 sarifLog object</w:t>
        </w:r>
        <w:r w:rsidR="0036431A">
          <w:rPr>
            <w:noProof/>
            <w:webHidden/>
          </w:rPr>
          <w:tab/>
        </w:r>
        <w:r w:rsidR="0036431A">
          <w:rPr>
            <w:noProof/>
            <w:webHidden/>
          </w:rPr>
          <w:fldChar w:fldCharType="begin"/>
        </w:r>
        <w:r w:rsidR="0036431A">
          <w:rPr>
            <w:noProof/>
            <w:webHidden/>
          </w:rPr>
          <w:instrText xml:space="preserve"> PAGEREF _Toc526941462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0153FF90" w14:textId="26F85F09"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63" w:history="1">
        <w:r w:rsidR="0036431A" w:rsidRPr="00DB0898">
          <w:rPr>
            <w:rStyle w:val="Hyperlink"/>
            <w:noProof/>
          </w:rPr>
          <w:t>3.10.1 General</w:t>
        </w:r>
        <w:r w:rsidR="0036431A">
          <w:rPr>
            <w:noProof/>
            <w:webHidden/>
          </w:rPr>
          <w:tab/>
        </w:r>
        <w:r w:rsidR="0036431A">
          <w:rPr>
            <w:noProof/>
            <w:webHidden/>
          </w:rPr>
          <w:fldChar w:fldCharType="begin"/>
        </w:r>
        <w:r w:rsidR="0036431A">
          <w:rPr>
            <w:noProof/>
            <w:webHidden/>
          </w:rPr>
          <w:instrText xml:space="preserve"> PAGEREF _Toc526941463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0E7FE925" w14:textId="3542F18C"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64" w:history="1">
        <w:r w:rsidR="0036431A" w:rsidRPr="00DB0898">
          <w:rPr>
            <w:rStyle w:val="Hyperlink"/>
            <w:noProof/>
          </w:rPr>
          <w:t>3.10.2 version property</w:t>
        </w:r>
        <w:r w:rsidR="0036431A">
          <w:rPr>
            <w:noProof/>
            <w:webHidden/>
          </w:rPr>
          <w:tab/>
        </w:r>
        <w:r w:rsidR="0036431A">
          <w:rPr>
            <w:noProof/>
            <w:webHidden/>
          </w:rPr>
          <w:fldChar w:fldCharType="begin"/>
        </w:r>
        <w:r w:rsidR="0036431A">
          <w:rPr>
            <w:noProof/>
            <w:webHidden/>
          </w:rPr>
          <w:instrText xml:space="preserve"> PAGEREF _Toc526941464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5C1FDBE6" w14:textId="60C75669"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65" w:history="1">
        <w:r w:rsidR="0036431A" w:rsidRPr="00DB0898">
          <w:rPr>
            <w:rStyle w:val="Hyperlink"/>
            <w:noProof/>
          </w:rPr>
          <w:t>3.10.3 $schema property</w:t>
        </w:r>
        <w:r w:rsidR="0036431A">
          <w:rPr>
            <w:noProof/>
            <w:webHidden/>
          </w:rPr>
          <w:tab/>
        </w:r>
        <w:r w:rsidR="0036431A">
          <w:rPr>
            <w:noProof/>
            <w:webHidden/>
          </w:rPr>
          <w:fldChar w:fldCharType="begin"/>
        </w:r>
        <w:r w:rsidR="0036431A">
          <w:rPr>
            <w:noProof/>
            <w:webHidden/>
          </w:rPr>
          <w:instrText xml:space="preserve"> PAGEREF _Toc526941465 \h </w:instrText>
        </w:r>
        <w:r w:rsidR="0036431A">
          <w:rPr>
            <w:noProof/>
            <w:webHidden/>
          </w:rPr>
        </w:r>
        <w:r w:rsidR="0036431A">
          <w:rPr>
            <w:noProof/>
            <w:webHidden/>
          </w:rPr>
          <w:fldChar w:fldCharType="separate"/>
        </w:r>
        <w:r w:rsidR="0036431A">
          <w:rPr>
            <w:noProof/>
            <w:webHidden/>
          </w:rPr>
          <w:t>37</w:t>
        </w:r>
        <w:r w:rsidR="0036431A">
          <w:rPr>
            <w:noProof/>
            <w:webHidden/>
          </w:rPr>
          <w:fldChar w:fldCharType="end"/>
        </w:r>
      </w:hyperlink>
    </w:p>
    <w:p w14:paraId="4D43F962" w14:textId="1BFC2E9B"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66" w:history="1">
        <w:r w:rsidR="0036431A" w:rsidRPr="00DB0898">
          <w:rPr>
            <w:rStyle w:val="Hyperlink"/>
            <w:noProof/>
          </w:rPr>
          <w:t>3.10.4 runs property</w:t>
        </w:r>
        <w:r w:rsidR="0036431A">
          <w:rPr>
            <w:noProof/>
            <w:webHidden/>
          </w:rPr>
          <w:tab/>
        </w:r>
        <w:r w:rsidR="0036431A">
          <w:rPr>
            <w:noProof/>
            <w:webHidden/>
          </w:rPr>
          <w:fldChar w:fldCharType="begin"/>
        </w:r>
        <w:r w:rsidR="0036431A">
          <w:rPr>
            <w:noProof/>
            <w:webHidden/>
          </w:rPr>
          <w:instrText xml:space="preserve"> PAGEREF _Toc526941466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43C2F945" w14:textId="407B5F42"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467" w:history="1">
        <w:r w:rsidR="0036431A" w:rsidRPr="00DB0898">
          <w:rPr>
            <w:rStyle w:val="Hyperlink"/>
            <w:noProof/>
          </w:rPr>
          <w:t>3.11 run object</w:t>
        </w:r>
        <w:r w:rsidR="0036431A">
          <w:rPr>
            <w:noProof/>
            <w:webHidden/>
          </w:rPr>
          <w:tab/>
        </w:r>
        <w:r w:rsidR="0036431A">
          <w:rPr>
            <w:noProof/>
            <w:webHidden/>
          </w:rPr>
          <w:fldChar w:fldCharType="begin"/>
        </w:r>
        <w:r w:rsidR="0036431A">
          <w:rPr>
            <w:noProof/>
            <w:webHidden/>
          </w:rPr>
          <w:instrText xml:space="preserve"> PAGEREF _Toc526941467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29E1AFA6" w14:textId="46F6FE92"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68" w:history="1">
        <w:r w:rsidR="0036431A" w:rsidRPr="00DB0898">
          <w:rPr>
            <w:rStyle w:val="Hyperlink"/>
            <w:noProof/>
          </w:rPr>
          <w:t>3.11.1 General</w:t>
        </w:r>
        <w:r w:rsidR="0036431A">
          <w:rPr>
            <w:noProof/>
            <w:webHidden/>
          </w:rPr>
          <w:tab/>
        </w:r>
        <w:r w:rsidR="0036431A">
          <w:rPr>
            <w:noProof/>
            <w:webHidden/>
          </w:rPr>
          <w:fldChar w:fldCharType="begin"/>
        </w:r>
        <w:r w:rsidR="0036431A">
          <w:rPr>
            <w:noProof/>
            <w:webHidden/>
          </w:rPr>
          <w:instrText xml:space="preserve"> PAGEREF _Toc526941468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521C3624" w14:textId="1498DF26"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69" w:history="1">
        <w:r w:rsidR="0036431A" w:rsidRPr="00DB0898">
          <w:rPr>
            <w:rStyle w:val="Hyperlink"/>
            <w:noProof/>
          </w:rPr>
          <w:t>3.11.2 externalFiles property</w:t>
        </w:r>
        <w:r w:rsidR="0036431A">
          <w:rPr>
            <w:noProof/>
            <w:webHidden/>
          </w:rPr>
          <w:tab/>
        </w:r>
        <w:r w:rsidR="0036431A">
          <w:rPr>
            <w:noProof/>
            <w:webHidden/>
          </w:rPr>
          <w:fldChar w:fldCharType="begin"/>
        </w:r>
        <w:r w:rsidR="0036431A">
          <w:rPr>
            <w:noProof/>
            <w:webHidden/>
          </w:rPr>
          <w:instrText xml:space="preserve"> PAGEREF _Toc526941469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1F55DDD2" w14:textId="13536591" w:rsidR="0036431A" w:rsidRDefault="00A93E6B">
      <w:pPr>
        <w:pStyle w:val="TOC4"/>
        <w:tabs>
          <w:tab w:val="right" w:leader="dot" w:pos="9350"/>
        </w:tabs>
        <w:rPr>
          <w:rFonts w:asciiTheme="minorHAnsi" w:eastAsiaTheme="minorEastAsia" w:hAnsiTheme="minorHAnsi" w:cstheme="minorBidi"/>
          <w:noProof/>
          <w:sz w:val="22"/>
          <w:szCs w:val="22"/>
        </w:rPr>
      </w:pPr>
      <w:hyperlink w:anchor="_Toc526941470" w:history="1">
        <w:r w:rsidR="0036431A" w:rsidRPr="00DB0898">
          <w:rPr>
            <w:rStyle w:val="Hyperlink"/>
            <w:noProof/>
          </w:rPr>
          <w:t>3.11.2.1 Rationale</w:t>
        </w:r>
        <w:r w:rsidR="0036431A">
          <w:rPr>
            <w:noProof/>
            <w:webHidden/>
          </w:rPr>
          <w:tab/>
        </w:r>
        <w:r w:rsidR="0036431A">
          <w:rPr>
            <w:noProof/>
            <w:webHidden/>
          </w:rPr>
          <w:fldChar w:fldCharType="begin"/>
        </w:r>
        <w:r w:rsidR="0036431A">
          <w:rPr>
            <w:noProof/>
            <w:webHidden/>
          </w:rPr>
          <w:instrText xml:space="preserve"> PAGEREF _Toc526941470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3C2B737E" w14:textId="1424AC09" w:rsidR="0036431A" w:rsidRDefault="00A93E6B">
      <w:pPr>
        <w:pStyle w:val="TOC4"/>
        <w:tabs>
          <w:tab w:val="right" w:leader="dot" w:pos="9350"/>
        </w:tabs>
        <w:rPr>
          <w:rFonts w:asciiTheme="minorHAnsi" w:eastAsiaTheme="minorEastAsia" w:hAnsiTheme="minorHAnsi" w:cstheme="minorBidi"/>
          <w:noProof/>
          <w:sz w:val="22"/>
          <w:szCs w:val="22"/>
        </w:rPr>
      </w:pPr>
      <w:hyperlink w:anchor="_Toc526941471" w:history="1">
        <w:r w:rsidR="0036431A" w:rsidRPr="00DB0898">
          <w:rPr>
            <w:rStyle w:val="Hyperlink"/>
            <w:noProof/>
          </w:rPr>
          <w:t>3.11.2.2 Property definition</w:t>
        </w:r>
        <w:r w:rsidR="0036431A">
          <w:rPr>
            <w:noProof/>
            <w:webHidden/>
          </w:rPr>
          <w:tab/>
        </w:r>
        <w:r w:rsidR="0036431A">
          <w:rPr>
            <w:noProof/>
            <w:webHidden/>
          </w:rPr>
          <w:fldChar w:fldCharType="begin"/>
        </w:r>
        <w:r w:rsidR="0036431A">
          <w:rPr>
            <w:noProof/>
            <w:webHidden/>
          </w:rPr>
          <w:instrText xml:space="preserve"> PAGEREF _Toc526941471 \h </w:instrText>
        </w:r>
        <w:r w:rsidR="0036431A">
          <w:rPr>
            <w:noProof/>
            <w:webHidden/>
          </w:rPr>
        </w:r>
        <w:r w:rsidR="0036431A">
          <w:rPr>
            <w:noProof/>
            <w:webHidden/>
          </w:rPr>
          <w:fldChar w:fldCharType="separate"/>
        </w:r>
        <w:r w:rsidR="0036431A">
          <w:rPr>
            <w:noProof/>
            <w:webHidden/>
          </w:rPr>
          <w:t>38</w:t>
        </w:r>
        <w:r w:rsidR="0036431A">
          <w:rPr>
            <w:noProof/>
            <w:webHidden/>
          </w:rPr>
          <w:fldChar w:fldCharType="end"/>
        </w:r>
      </w:hyperlink>
    </w:p>
    <w:p w14:paraId="69FA7712" w14:textId="4E54E88B"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72" w:history="1">
        <w:r w:rsidR="0036431A" w:rsidRPr="00DB0898">
          <w:rPr>
            <w:rStyle w:val="Hyperlink"/>
            <w:noProof/>
          </w:rPr>
          <w:t>3.11.3 id property</w:t>
        </w:r>
        <w:r w:rsidR="0036431A">
          <w:rPr>
            <w:noProof/>
            <w:webHidden/>
          </w:rPr>
          <w:tab/>
        </w:r>
        <w:r w:rsidR="0036431A">
          <w:rPr>
            <w:noProof/>
            <w:webHidden/>
          </w:rPr>
          <w:fldChar w:fldCharType="begin"/>
        </w:r>
        <w:r w:rsidR="0036431A">
          <w:rPr>
            <w:noProof/>
            <w:webHidden/>
          </w:rPr>
          <w:instrText xml:space="preserve"> PAGEREF _Toc526941472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48B6E69F" w14:textId="3B7B8E83"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73" w:history="1">
        <w:r w:rsidR="0036431A" w:rsidRPr="00DB0898">
          <w:rPr>
            <w:rStyle w:val="Hyperlink"/>
            <w:noProof/>
          </w:rPr>
          <w:t>3.11.4 aggregateIds property</w:t>
        </w:r>
        <w:r w:rsidR="0036431A">
          <w:rPr>
            <w:noProof/>
            <w:webHidden/>
          </w:rPr>
          <w:tab/>
        </w:r>
        <w:r w:rsidR="0036431A">
          <w:rPr>
            <w:noProof/>
            <w:webHidden/>
          </w:rPr>
          <w:fldChar w:fldCharType="begin"/>
        </w:r>
        <w:r w:rsidR="0036431A">
          <w:rPr>
            <w:noProof/>
            <w:webHidden/>
          </w:rPr>
          <w:instrText xml:space="preserve"> PAGEREF _Toc526941473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2BBA4FFC" w14:textId="66654128"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74" w:history="1">
        <w:r w:rsidR="0036431A" w:rsidRPr="00DB0898">
          <w:rPr>
            <w:rStyle w:val="Hyperlink"/>
            <w:noProof/>
          </w:rPr>
          <w:t>3.11.5 baselineInstanceGuid property</w:t>
        </w:r>
        <w:r w:rsidR="0036431A">
          <w:rPr>
            <w:noProof/>
            <w:webHidden/>
          </w:rPr>
          <w:tab/>
        </w:r>
        <w:r w:rsidR="0036431A">
          <w:rPr>
            <w:noProof/>
            <w:webHidden/>
          </w:rPr>
          <w:fldChar w:fldCharType="begin"/>
        </w:r>
        <w:r w:rsidR="0036431A">
          <w:rPr>
            <w:noProof/>
            <w:webHidden/>
          </w:rPr>
          <w:instrText xml:space="preserve"> PAGEREF _Toc526941474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259B3171" w14:textId="7C9A9D0A"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75" w:history="1">
        <w:r w:rsidR="0036431A" w:rsidRPr="00DB0898">
          <w:rPr>
            <w:rStyle w:val="Hyperlink"/>
            <w:noProof/>
          </w:rPr>
          <w:t>3.11.6 architecture property</w:t>
        </w:r>
        <w:r w:rsidR="0036431A">
          <w:rPr>
            <w:noProof/>
            <w:webHidden/>
          </w:rPr>
          <w:tab/>
        </w:r>
        <w:r w:rsidR="0036431A">
          <w:rPr>
            <w:noProof/>
            <w:webHidden/>
          </w:rPr>
          <w:fldChar w:fldCharType="begin"/>
        </w:r>
        <w:r w:rsidR="0036431A">
          <w:rPr>
            <w:noProof/>
            <w:webHidden/>
          </w:rPr>
          <w:instrText xml:space="preserve"> PAGEREF _Toc526941475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4DC48D0C" w14:textId="5C07B35A"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76" w:history="1">
        <w:r w:rsidR="0036431A" w:rsidRPr="00DB0898">
          <w:rPr>
            <w:rStyle w:val="Hyperlink"/>
            <w:noProof/>
          </w:rPr>
          <w:t>3.11.7 tool property</w:t>
        </w:r>
        <w:r w:rsidR="0036431A">
          <w:rPr>
            <w:noProof/>
            <w:webHidden/>
          </w:rPr>
          <w:tab/>
        </w:r>
        <w:r w:rsidR="0036431A">
          <w:rPr>
            <w:noProof/>
            <w:webHidden/>
          </w:rPr>
          <w:fldChar w:fldCharType="begin"/>
        </w:r>
        <w:r w:rsidR="0036431A">
          <w:rPr>
            <w:noProof/>
            <w:webHidden/>
          </w:rPr>
          <w:instrText xml:space="preserve"> PAGEREF _Toc526941476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0863ECC4" w14:textId="21B8E3F6"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77" w:history="1">
        <w:r w:rsidR="0036431A" w:rsidRPr="00DB0898">
          <w:rPr>
            <w:rStyle w:val="Hyperlink"/>
            <w:noProof/>
          </w:rPr>
          <w:t>3.11.8 invocations property</w:t>
        </w:r>
        <w:r w:rsidR="0036431A">
          <w:rPr>
            <w:noProof/>
            <w:webHidden/>
          </w:rPr>
          <w:tab/>
        </w:r>
        <w:r w:rsidR="0036431A">
          <w:rPr>
            <w:noProof/>
            <w:webHidden/>
          </w:rPr>
          <w:fldChar w:fldCharType="begin"/>
        </w:r>
        <w:r w:rsidR="0036431A">
          <w:rPr>
            <w:noProof/>
            <w:webHidden/>
          </w:rPr>
          <w:instrText xml:space="preserve"> PAGEREF _Toc526941477 \h </w:instrText>
        </w:r>
        <w:r w:rsidR="0036431A">
          <w:rPr>
            <w:noProof/>
            <w:webHidden/>
          </w:rPr>
        </w:r>
        <w:r w:rsidR="0036431A">
          <w:rPr>
            <w:noProof/>
            <w:webHidden/>
          </w:rPr>
          <w:fldChar w:fldCharType="separate"/>
        </w:r>
        <w:r w:rsidR="0036431A">
          <w:rPr>
            <w:noProof/>
            <w:webHidden/>
          </w:rPr>
          <w:t>40</w:t>
        </w:r>
        <w:r w:rsidR="0036431A">
          <w:rPr>
            <w:noProof/>
            <w:webHidden/>
          </w:rPr>
          <w:fldChar w:fldCharType="end"/>
        </w:r>
      </w:hyperlink>
    </w:p>
    <w:p w14:paraId="7C7EC1CA" w14:textId="7DBB3626"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78" w:history="1">
        <w:r w:rsidR="0036431A" w:rsidRPr="00DB0898">
          <w:rPr>
            <w:rStyle w:val="Hyperlink"/>
            <w:noProof/>
          </w:rPr>
          <w:t>3.11.9 conversion property</w:t>
        </w:r>
        <w:r w:rsidR="0036431A">
          <w:rPr>
            <w:noProof/>
            <w:webHidden/>
          </w:rPr>
          <w:tab/>
        </w:r>
        <w:r w:rsidR="0036431A">
          <w:rPr>
            <w:noProof/>
            <w:webHidden/>
          </w:rPr>
          <w:fldChar w:fldCharType="begin"/>
        </w:r>
        <w:r w:rsidR="0036431A">
          <w:rPr>
            <w:noProof/>
            <w:webHidden/>
          </w:rPr>
          <w:instrText xml:space="preserve"> PAGEREF _Toc526941478 \h </w:instrText>
        </w:r>
        <w:r w:rsidR="0036431A">
          <w:rPr>
            <w:noProof/>
            <w:webHidden/>
          </w:rPr>
        </w:r>
        <w:r w:rsidR="0036431A">
          <w:rPr>
            <w:noProof/>
            <w:webHidden/>
          </w:rPr>
          <w:fldChar w:fldCharType="separate"/>
        </w:r>
        <w:r w:rsidR="0036431A">
          <w:rPr>
            <w:noProof/>
            <w:webHidden/>
          </w:rPr>
          <w:t>41</w:t>
        </w:r>
        <w:r w:rsidR="0036431A">
          <w:rPr>
            <w:noProof/>
            <w:webHidden/>
          </w:rPr>
          <w:fldChar w:fldCharType="end"/>
        </w:r>
      </w:hyperlink>
    </w:p>
    <w:p w14:paraId="25DD5121" w14:textId="244ED445"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79" w:history="1">
        <w:r w:rsidR="0036431A" w:rsidRPr="00DB0898">
          <w:rPr>
            <w:rStyle w:val="Hyperlink"/>
            <w:noProof/>
          </w:rPr>
          <w:t>3.11.10 versionControlProvenance property</w:t>
        </w:r>
        <w:r w:rsidR="0036431A">
          <w:rPr>
            <w:noProof/>
            <w:webHidden/>
          </w:rPr>
          <w:tab/>
        </w:r>
        <w:r w:rsidR="0036431A">
          <w:rPr>
            <w:noProof/>
            <w:webHidden/>
          </w:rPr>
          <w:fldChar w:fldCharType="begin"/>
        </w:r>
        <w:r w:rsidR="0036431A">
          <w:rPr>
            <w:noProof/>
            <w:webHidden/>
          </w:rPr>
          <w:instrText xml:space="preserve"> PAGEREF _Toc526941479 \h </w:instrText>
        </w:r>
        <w:r w:rsidR="0036431A">
          <w:rPr>
            <w:noProof/>
            <w:webHidden/>
          </w:rPr>
        </w:r>
        <w:r w:rsidR="0036431A">
          <w:rPr>
            <w:noProof/>
            <w:webHidden/>
          </w:rPr>
          <w:fldChar w:fldCharType="separate"/>
        </w:r>
        <w:r w:rsidR="0036431A">
          <w:rPr>
            <w:noProof/>
            <w:webHidden/>
          </w:rPr>
          <w:t>41</w:t>
        </w:r>
        <w:r w:rsidR="0036431A">
          <w:rPr>
            <w:noProof/>
            <w:webHidden/>
          </w:rPr>
          <w:fldChar w:fldCharType="end"/>
        </w:r>
      </w:hyperlink>
    </w:p>
    <w:p w14:paraId="367E2473" w14:textId="06562BA2"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80" w:history="1">
        <w:r w:rsidR="0036431A" w:rsidRPr="00DB0898">
          <w:rPr>
            <w:rStyle w:val="Hyperlink"/>
            <w:noProof/>
          </w:rPr>
          <w:t>3.11.11 originalUriBaseIds property</w:t>
        </w:r>
        <w:r w:rsidR="0036431A">
          <w:rPr>
            <w:noProof/>
            <w:webHidden/>
          </w:rPr>
          <w:tab/>
        </w:r>
        <w:r w:rsidR="0036431A">
          <w:rPr>
            <w:noProof/>
            <w:webHidden/>
          </w:rPr>
          <w:fldChar w:fldCharType="begin"/>
        </w:r>
        <w:r w:rsidR="0036431A">
          <w:rPr>
            <w:noProof/>
            <w:webHidden/>
          </w:rPr>
          <w:instrText xml:space="preserve"> PAGEREF _Toc526941480 \h </w:instrText>
        </w:r>
        <w:r w:rsidR="0036431A">
          <w:rPr>
            <w:noProof/>
            <w:webHidden/>
          </w:rPr>
        </w:r>
        <w:r w:rsidR="0036431A">
          <w:rPr>
            <w:noProof/>
            <w:webHidden/>
          </w:rPr>
          <w:fldChar w:fldCharType="separate"/>
        </w:r>
        <w:r w:rsidR="0036431A">
          <w:rPr>
            <w:noProof/>
            <w:webHidden/>
          </w:rPr>
          <w:t>41</w:t>
        </w:r>
        <w:r w:rsidR="0036431A">
          <w:rPr>
            <w:noProof/>
            <w:webHidden/>
          </w:rPr>
          <w:fldChar w:fldCharType="end"/>
        </w:r>
      </w:hyperlink>
    </w:p>
    <w:p w14:paraId="204911DE" w14:textId="7E58E664"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81" w:history="1">
        <w:r w:rsidR="0036431A" w:rsidRPr="00DB0898">
          <w:rPr>
            <w:rStyle w:val="Hyperlink"/>
            <w:noProof/>
          </w:rPr>
          <w:t>3.11.12 files property</w:t>
        </w:r>
        <w:r w:rsidR="0036431A">
          <w:rPr>
            <w:noProof/>
            <w:webHidden/>
          </w:rPr>
          <w:tab/>
        </w:r>
        <w:r w:rsidR="0036431A">
          <w:rPr>
            <w:noProof/>
            <w:webHidden/>
          </w:rPr>
          <w:fldChar w:fldCharType="begin"/>
        </w:r>
        <w:r w:rsidR="0036431A">
          <w:rPr>
            <w:noProof/>
            <w:webHidden/>
          </w:rPr>
          <w:instrText xml:space="preserve"> PAGEREF _Toc526941481 \h </w:instrText>
        </w:r>
        <w:r w:rsidR="0036431A">
          <w:rPr>
            <w:noProof/>
            <w:webHidden/>
          </w:rPr>
        </w:r>
        <w:r w:rsidR="0036431A">
          <w:rPr>
            <w:noProof/>
            <w:webHidden/>
          </w:rPr>
          <w:fldChar w:fldCharType="separate"/>
        </w:r>
        <w:r w:rsidR="0036431A">
          <w:rPr>
            <w:noProof/>
            <w:webHidden/>
          </w:rPr>
          <w:t>43</w:t>
        </w:r>
        <w:r w:rsidR="0036431A">
          <w:rPr>
            <w:noProof/>
            <w:webHidden/>
          </w:rPr>
          <w:fldChar w:fldCharType="end"/>
        </w:r>
      </w:hyperlink>
    </w:p>
    <w:p w14:paraId="2E3F2D11" w14:textId="40ABACD4" w:rsidR="0036431A" w:rsidRDefault="00A93E6B">
      <w:pPr>
        <w:pStyle w:val="TOC4"/>
        <w:tabs>
          <w:tab w:val="right" w:leader="dot" w:pos="9350"/>
        </w:tabs>
        <w:rPr>
          <w:rFonts w:asciiTheme="minorHAnsi" w:eastAsiaTheme="minorEastAsia" w:hAnsiTheme="minorHAnsi" w:cstheme="minorBidi"/>
          <w:noProof/>
          <w:sz w:val="22"/>
          <w:szCs w:val="22"/>
        </w:rPr>
      </w:pPr>
      <w:hyperlink w:anchor="_Toc526941482" w:history="1">
        <w:r w:rsidR="0036431A" w:rsidRPr="00DB0898">
          <w:rPr>
            <w:rStyle w:val="Hyperlink"/>
            <w:noProof/>
          </w:rPr>
          <w:t>3.11.12.1 General</w:t>
        </w:r>
        <w:r w:rsidR="0036431A">
          <w:rPr>
            <w:noProof/>
            <w:webHidden/>
          </w:rPr>
          <w:tab/>
        </w:r>
        <w:r w:rsidR="0036431A">
          <w:rPr>
            <w:noProof/>
            <w:webHidden/>
          </w:rPr>
          <w:fldChar w:fldCharType="begin"/>
        </w:r>
        <w:r w:rsidR="0036431A">
          <w:rPr>
            <w:noProof/>
            <w:webHidden/>
          </w:rPr>
          <w:instrText xml:space="preserve"> PAGEREF _Toc526941482 \h </w:instrText>
        </w:r>
        <w:r w:rsidR="0036431A">
          <w:rPr>
            <w:noProof/>
            <w:webHidden/>
          </w:rPr>
        </w:r>
        <w:r w:rsidR="0036431A">
          <w:rPr>
            <w:noProof/>
            <w:webHidden/>
          </w:rPr>
          <w:fldChar w:fldCharType="separate"/>
        </w:r>
        <w:r w:rsidR="0036431A">
          <w:rPr>
            <w:noProof/>
            <w:webHidden/>
          </w:rPr>
          <w:t>43</w:t>
        </w:r>
        <w:r w:rsidR="0036431A">
          <w:rPr>
            <w:noProof/>
            <w:webHidden/>
          </w:rPr>
          <w:fldChar w:fldCharType="end"/>
        </w:r>
      </w:hyperlink>
    </w:p>
    <w:p w14:paraId="48B0C097" w14:textId="21F25C83" w:rsidR="0036431A" w:rsidRDefault="00A93E6B">
      <w:pPr>
        <w:pStyle w:val="TOC4"/>
        <w:tabs>
          <w:tab w:val="right" w:leader="dot" w:pos="9350"/>
        </w:tabs>
        <w:rPr>
          <w:rFonts w:asciiTheme="minorHAnsi" w:eastAsiaTheme="minorEastAsia" w:hAnsiTheme="minorHAnsi" w:cstheme="minorBidi"/>
          <w:noProof/>
          <w:sz w:val="22"/>
          <w:szCs w:val="22"/>
        </w:rPr>
      </w:pPr>
      <w:hyperlink w:anchor="_Toc526941483" w:history="1">
        <w:r w:rsidR="0036431A" w:rsidRPr="00DB0898">
          <w:rPr>
            <w:rStyle w:val="Hyperlink"/>
            <w:noProof/>
          </w:rPr>
          <w:t>3.11.12.2 Property names</w:t>
        </w:r>
        <w:r w:rsidR="0036431A">
          <w:rPr>
            <w:noProof/>
            <w:webHidden/>
          </w:rPr>
          <w:tab/>
        </w:r>
        <w:r w:rsidR="0036431A">
          <w:rPr>
            <w:noProof/>
            <w:webHidden/>
          </w:rPr>
          <w:fldChar w:fldCharType="begin"/>
        </w:r>
        <w:r w:rsidR="0036431A">
          <w:rPr>
            <w:noProof/>
            <w:webHidden/>
          </w:rPr>
          <w:instrText xml:space="preserve"> PAGEREF _Toc526941483 \h </w:instrText>
        </w:r>
        <w:r w:rsidR="0036431A">
          <w:rPr>
            <w:noProof/>
            <w:webHidden/>
          </w:rPr>
        </w:r>
        <w:r w:rsidR="0036431A">
          <w:rPr>
            <w:noProof/>
            <w:webHidden/>
          </w:rPr>
          <w:fldChar w:fldCharType="separate"/>
        </w:r>
        <w:r w:rsidR="0036431A">
          <w:rPr>
            <w:noProof/>
            <w:webHidden/>
          </w:rPr>
          <w:t>43</w:t>
        </w:r>
        <w:r w:rsidR="0036431A">
          <w:rPr>
            <w:noProof/>
            <w:webHidden/>
          </w:rPr>
          <w:fldChar w:fldCharType="end"/>
        </w:r>
      </w:hyperlink>
    </w:p>
    <w:p w14:paraId="3FD92B69" w14:textId="20EDD64B" w:rsidR="0036431A" w:rsidRDefault="00A93E6B">
      <w:pPr>
        <w:pStyle w:val="TOC4"/>
        <w:tabs>
          <w:tab w:val="right" w:leader="dot" w:pos="9350"/>
        </w:tabs>
        <w:rPr>
          <w:rFonts w:asciiTheme="minorHAnsi" w:eastAsiaTheme="minorEastAsia" w:hAnsiTheme="minorHAnsi" w:cstheme="minorBidi"/>
          <w:noProof/>
          <w:sz w:val="22"/>
          <w:szCs w:val="22"/>
        </w:rPr>
      </w:pPr>
      <w:hyperlink w:anchor="_Toc526941484" w:history="1">
        <w:r w:rsidR="0036431A" w:rsidRPr="00DB0898">
          <w:rPr>
            <w:rStyle w:val="Hyperlink"/>
            <w:noProof/>
          </w:rPr>
          <w:t>3.11.12.3 Property values</w:t>
        </w:r>
        <w:r w:rsidR="0036431A">
          <w:rPr>
            <w:noProof/>
            <w:webHidden/>
          </w:rPr>
          <w:tab/>
        </w:r>
        <w:r w:rsidR="0036431A">
          <w:rPr>
            <w:noProof/>
            <w:webHidden/>
          </w:rPr>
          <w:fldChar w:fldCharType="begin"/>
        </w:r>
        <w:r w:rsidR="0036431A">
          <w:rPr>
            <w:noProof/>
            <w:webHidden/>
          </w:rPr>
          <w:instrText xml:space="preserve"> PAGEREF _Toc526941484 \h </w:instrText>
        </w:r>
        <w:r w:rsidR="0036431A">
          <w:rPr>
            <w:noProof/>
            <w:webHidden/>
          </w:rPr>
        </w:r>
        <w:r w:rsidR="0036431A">
          <w:rPr>
            <w:noProof/>
            <w:webHidden/>
          </w:rPr>
          <w:fldChar w:fldCharType="separate"/>
        </w:r>
        <w:r w:rsidR="0036431A">
          <w:rPr>
            <w:noProof/>
            <w:webHidden/>
          </w:rPr>
          <w:t>46</w:t>
        </w:r>
        <w:r w:rsidR="0036431A">
          <w:rPr>
            <w:noProof/>
            <w:webHidden/>
          </w:rPr>
          <w:fldChar w:fldCharType="end"/>
        </w:r>
      </w:hyperlink>
    </w:p>
    <w:p w14:paraId="09632AB9" w14:textId="1AADE559"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85" w:history="1">
        <w:r w:rsidR="0036431A" w:rsidRPr="00DB0898">
          <w:rPr>
            <w:rStyle w:val="Hyperlink"/>
            <w:noProof/>
          </w:rPr>
          <w:t>3.11.13 logicalLocations property</w:t>
        </w:r>
        <w:r w:rsidR="0036431A">
          <w:rPr>
            <w:noProof/>
            <w:webHidden/>
          </w:rPr>
          <w:tab/>
        </w:r>
        <w:r w:rsidR="0036431A">
          <w:rPr>
            <w:noProof/>
            <w:webHidden/>
          </w:rPr>
          <w:fldChar w:fldCharType="begin"/>
        </w:r>
        <w:r w:rsidR="0036431A">
          <w:rPr>
            <w:noProof/>
            <w:webHidden/>
          </w:rPr>
          <w:instrText xml:space="preserve"> PAGEREF _Toc526941485 \h </w:instrText>
        </w:r>
        <w:r w:rsidR="0036431A">
          <w:rPr>
            <w:noProof/>
            <w:webHidden/>
          </w:rPr>
        </w:r>
        <w:r w:rsidR="0036431A">
          <w:rPr>
            <w:noProof/>
            <w:webHidden/>
          </w:rPr>
          <w:fldChar w:fldCharType="separate"/>
        </w:r>
        <w:r w:rsidR="0036431A">
          <w:rPr>
            <w:noProof/>
            <w:webHidden/>
          </w:rPr>
          <w:t>47</w:t>
        </w:r>
        <w:r w:rsidR="0036431A">
          <w:rPr>
            <w:noProof/>
            <w:webHidden/>
          </w:rPr>
          <w:fldChar w:fldCharType="end"/>
        </w:r>
      </w:hyperlink>
    </w:p>
    <w:p w14:paraId="3C6AAAF0" w14:textId="4230BEDF"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86" w:history="1">
        <w:r w:rsidR="0036431A" w:rsidRPr="00DB0898">
          <w:rPr>
            <w:rStyle w:val="Hyperlink"/>
            <w:noProof/>
          </w:rPr>
          <w:t>3.11.14 graphs property</w:t>
        </w:r>
        <w:r w:rsidR="0036431A">
          <w:rPr>
            <w:noProof/>
            <w:webHidden/>
          </w:rPr>
          <w:tab/>
        </w:r>
        <w:r w:rsidR="0036431A">
          <w:rPr>
            <w:noProof/>
            <w:webHidden/>
          </w:rPr>
          <w:fldChar w:fldCharType="begin"/>
        </w:r>
        <w:r w:rsidR="0036431A">
          <w:rPr>
            <w:noProof/>
            <w:webHidden/>
          </w:rPr>
          <w:instrText xml:space="preserve"> PAGEREF _Toc526941486 \h </w:instrText>
        </w:r>
        <w:r w:rsidR="0036431A">
          <w:rPr>
            <w:noProof/>
            <w:webHidden/>
          </w:rPr>
        </w:r>
        <w:r w:rsidR="0036431A">
          <w:rPr>
            <w:noProof/>
            <w:webHidden/>
          </w:rPr>
          <w:fldChar w:fldCharType="separate"/>
        </w:r>
        <w:r w:rsidR="0036431A">
          <w:rPr>
            <w:noProof/>
            <w:webHidden/>
          </w:rPr>
          <w:t>48</w:t>
        </w:r>
        <w:r w:rsidR="0036431A">
          <w:rPr>
            <w:noProof/>
            <w:webHidden/>
          </w:rPr>
          <w:fldChar w:fldCharType="end"/>
        </w:r>
      </w:hyperlink>
    </w:p>
    <w:p w14:paraId="632C87B6" w14:textId="1EE48DDD"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87" w:history="1">
        <w:r w:rsidR="0036431A" w:rsidRPr="00DB0898">
          <w:rPr>
            <w:rStyle w:val="Hyperlink"/>
            <w:noProof/>
          </w:rPr>
          <w:t>3.11.15 results property</w:t>
        </w:r>
        <w:r w:rsidR="0036431A">
          <w:rPr>
            <w:noProof/>
            <w:webHidden/>
          </w:rPr>
          <w:tab/>
        </w:r>
        <w:r w:rsidR="0036431A">
          <w:rPr>
            <w:noProof/>
            <w:webHidden/>
          </w:rPr>
          <w:fldChar w:fldCharType="begin"/>
        </w:r>
        <w:r w:rsidR="0036431A">
          <w:rPr>
            <w:noProof/>
            <w:webHidden/>
          </w:rPr>
          <w:instrText xml:space="preserve"> PAGEREF _Toc526941487 \h </w:instrText>
        </w:r>
        <w:r w:rsidR="0036431A">
          <w:rPr>
            <w:noProof/>
            <w:webHidden/>
          </w:rPr>
        </w:r>
        <w:r w:rsidR="0036431A">
          <w:rPr>
            <w:noProof/>
            <w:webHidden/>
          </w:rPr>
          <w:fldChar w:fldCharType="separate"/>
        </w:r>
        <w:r w:rsidR="0036431A">
          <w:rPr>
            <w:noProof/>
            <w:webHidden/>
          </w:rPr>
          <w:t>48</w:t>
        </w:r>
        <w:r w:rsidR="0036431A">
          <w:rPr>
            <w:noProof/>
            <w:webHidden/>
          </w:rPr>
          <w:fldChar w:fldCharType="end"/>
        </w:r>
      </w:hyperlink>
    </w:p>
    <w:p w14:paraId="3E5F38BE" w14:textId="60E75CE2"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88" w:history="1">
        <w:r w:rsidR="0036431A" w:rsidRPr="00DB0898">
          <w:rPr>
            <w:rStyle w:val="Hyperlink"/>
            <w:noProof/>
          </w:rPr>
          <w:t>3.11.16 resources property</w:t>
        </w:r>
        <w:r w:rsidR="0036431A">
          <w:rPr>
            <w:noProof/>
            <w:webHidden/>
          </w:rPr>
          <w:tab/>
        </w:r>
        <w:r w:rsidR="0036431A">
          <w:rPr>
            <w:noProof/>
            <w:webHidden/>
          </w:rPr>
          <w:fldChar w:fldCharType="begin"/>
        </w:r>
        <w:r w:rsidR="0036431A">
          <w:rPr>
            <w:noProof/>
            <w:webHidden/>
          </w:rPr>
          <w:instrText xml:space="preserve"> PAGEREF _Toc526941488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6610B2E1" w14:textId="2D9ECC53"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89" w:history="1">
        <w:r w:rsidR="0036431A" w:rsidRPr="00DB0898">
          <w:rPr>
            <w:rStyle w:val="Hyperlink"/>
            <w:noProof/>
          </w:rPr>
          <w:t>3.11.17 defaultFileEncoding</w:t>
        </w:r>
        <w:r w:rsidR="0036431A">
          <w:rPr>
            <w:noProof/>
            <w:webHidden/>
          </w:rPr>
          <w:tab/>
        </w:r>
        <w:r w:rsidR="0036431A">
          <w:rPr>
            <w:noProof/>
            <w:webHidden/>
          </w:rPr>
          <w:fldChar w:fldCharType="begin"/>
        </w:r>
        <w:r w:rsidR="0036431A">
          <w:rPr>
            <w:noProof/>
            <w:webHidden/>
          </w:rPr>
          <w:instrText xml:space="preserve"> PAGEREF _Toc526941489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29AB441F" w14:textId="53CC6B1D"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90" w:history="1">
        <w:r w:rsidR="0036431A" w:rsidRPr="00DB0898">
          <w:rPr>
            <w:rStyle w:val="Hyperlink"/>
            <w:noProof/>
          </w:rPr>
          <w:t>3.11.18 columnKind property</w:t>
        </w:r>
        <w:r w:rsidR="0036431A">
          <w:rPr>
            <w:noProof/>
            <w:webHidden/>
          </w:rPr>
          <w:tab/>
        </w:r>
        <w:r w:rsidR="0036431A">
          <w:rPr>
            <w:noProof/>
            <w:webHidden/>
          </w:rPr>
          <w:fldChar w:fldCharType="begin"/>
        </w:r>
        <w:r w:rsidR="0036431A">
          <w:rPr>
            <w:noProof/>
            <w:webHidden/>
          </w:rPr>
          <w:instrText xml:space="preserve"> PAGEREF _Toc526941490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2A611FB2" w14:textId="5E5298B4"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91" w:history="1">
        <w:r w:rsidR="0036431A" w:rsidRPr="00DB0898">
          <w:rPr>
            <w:rStyle w:val="Hyperlink"/>
            <w:noProof/>
          </w:rPr>
          <w:t>3.11.19 richMessageMimeType property</w:t>
        </w:r>
        <w:r w:rsidR="0036431A">
          <w:rPr>
            <w:noProof/>
            <w:webHidden/>
          </w:rPr>
          <w:tab/>
        </w:r>
        <w:r w:rsidR="0036431A">
          <w:rPr>
            <w:noProof/>
            <w:webHidden/>
          </w:rPr>
          <w:fldChar w:fldCharType="begin"/>
        </w:r>
        <w:r w:rsidR="0036431A">
          <w:rPr>
            <w:noProof/>
            <w:webHidden/>
          </w:rPr>
          <w:instrText xml:space="preserve"> PAGEREF _Toc526941491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6B09BF9C" w14:textId="6BA860FA"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92" w:history="1">
        <w:r w:rsidR="0036431A" w:rsidRPr="00DB0898">
          <w:rPr>
            <w:rStyle w:val="Hyperlink"/>
            <w:noProof/>
          </w:rPr>
          <w:t>3.11.20 redactionToken property</w:t>
        </w:r>
        <w:r w:rsidR="0036431A">
          <w:rPr>
            <w:noProof/>
            <w:webHidden/>
          </w:rPr>
          <w:tab/>
        </w:r>
        <w:r w:rsidR="0036431A">
          <w:rPr>
            <w:noProof/>
            <w:webHidden/>
          </w:rPr>
          <w:fldChar w:fldCharType="begin"/>
        </w:r>
        <w:r w:rsidR="0036431A">
          <w:rPr>
            <w:noProof/>
            <w:webHidden/>
          </w:rPr>
          <w:instrText xml:space="preserve"> PAGEREF _Toc526941492 \h </w:instrText>
        </w:r>
        <w:r w:rsidR="0036431A">
          <w:rPr>
            <w:noProof/>
            <w:webHidden/>
          </w:rPr>
        </w:r>
        <w:r w:rsidR="0036431A">
          <w:rPr>
            <w:noProof/>
            <w:webHidden/>
          </w:rPr>
          <w:fldChar w:fldCharType="separate"/>
        </w:r>
        <w:r w:rsidR="0036431A">
          <w:rPr>
            <w:noProof/>
            <w:webHidden/>
          </w:rPr>
          <w:t>49</w:t>
        </w:r>
        <w:r w:rsidR="0036431A">
          <w:rPr>
            <w:noProof/>
            <w:webHidden/>
          </w:rPr>
          <w:fldChar w:fldCharType="end"/>
        </w:r>
      </w:hyperlink>
    </w:p>
    <w:p w14:paraId="7008BC9B" w14:textId="60EF07A8"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493" w:history="1">
        <w:r w:rsidR="0036431A" w:rsidRPr="00DB0898">
          <w:rPr>
            <w:rStyle w:val="Hyperlink"/>
            <w:noProof/>
          </w:rPr>
          <w:t>3.12 externalFile object</w:t>
        </w:r>
        <w:r w:rsidR="0036431A">
          <w:rPr>
            <w:noProof/>
            <w:webHidden/>
          </w:rPr>
          <w:tab/>
        </w:r>
        <w:r w:rsidR="0036431A">
          <w:rPr>
            <w:noProof/>
            <w:webHidden/>
          </w:rPr>
          <w:fldChar w:fldCharType="begin"/>
        </w:r>
        <w:r w:rsidR="0036431A">
          <w:rPr>
            <w:noProof/>
            <w:webHidden/>
          </w:rPr>
          <w:instrText xml:space="preserve"> PAGEREF _Toc526941493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1A3866BE" w14:textId="1B906962"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94" w:history="1">
        <w:r w:rsidR="0036431A" w:rsidRPr="00DB0898">
          <w:rPr>
            <w:rStyle w:val="Hyperlink"/>
            <w:noProof/>
          </w:rPr>
          <w:t>3.12.1 General</w:t>
        </w:r>
        <w:r w:rsidR="0036431A">
          <w:rPr>
            <w:noProof/>
            <w:webHidden/>
          </w:rPr>
          <w:tab/>
        </w:r>
        <w:r w:rsidR="0036431A">
          <w:rPr>
            <w:noProof/>
            <w:webHidden/>
          </w:rPr>
          <w:fldChar w:fldCharType="begin"/>
        </w:r>
        <w:r w:rsidR="0036431A">
          <w:rPr>
            <w:noProof/>
            <w:webHidden/>
          </w:rPr>
          <w:instrText xml:space="preserve"> PAGEREF _Toc526941494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00CA582D" w14:textId="61B63E2E"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95" w:history="1">
        <w:r w:rsidR="0036431A" w:rsidRPr="00DB0898">
          <w:rPr>
            <w:rStyle w:val="Hyperlink"/>
            <w:noProof/>
          </w:rPr>
          <w:t>3.12.2 fileLocation property</w:t>
        </w:r>
        <w:r w:rsidR="0036431A">
          <w:rPr>
            <w:noProof/>
            <w:webHidden/>
          </w:rPr>
          <w:tab/>
        </w:r>
        <w:r w:rsidR="0036431A">
          <w:rPr>
            <w:noProof/>
            <w:webHidden/>
          </w:rPr>
          <w:fldChar w:fldCharType="begin"/>
        </w:r>
        <w:r w:rsidR="0036431A">
          <w:rPr>
            <w:noProof/>
            <w:webHidden/>
          </w:rPr>
          <w:instrText xml:space="preserve"> PAGEREF _Toc526941495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6DA55EF5" w14:textId="38C8A83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96" w:history="1">
        <w:r w:rsidR="0036431A" w:rsidRPr="00DB0898">
          <w:rPr>
            <w:rStyle w:val="Hyperlink"/>
            <w:noProof/>
          </w:rPr>
          <w:t>3.12.3 instanceGuid property</w:t>
        </w:r>
        <w:r w:rsidR="0036431A">
          <w:rPr>
            <w:noProof/>
            <w:webHidden/>
          </w:rPr>
          <w:tab/>
        </w:r>
        <w:r w:rsidR="0036431A">
          <w:rPr>
            <w:noProof/>
            <w:webHidden/>
          </w:rPr>
          <w:fldChar w:fldCharType="begin"/>
        </w:r>
        <w:r w:rsidR="0036431A">
          <w:rPr>
            <w:noProof/>
            <w:webHidden/>
          </w:rPr>
          <w:instrText xml:space="preserve"> PAGEREF _Toc526941496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7C38C813" w14:textId="5742799F"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497" w:history="1">
        <w:r w:rsidR="0036431A" w:rsidRPr="00DB0898">
          <w:rPr>
            <w:rStyle w:val="Hyperlink"/>
            <w:noProof/>
          </w:rPr>
          <w:t>3.13 runAutomationDetails object</w:t>
        </w:r>
        <w:r w:rsidR="0036431A">
          <w:rPr>
            <w:noProof/>
            <w:webHidden/>
          </w:rPr>
          <w:tab/>
        </w:r>
        <w:r w:rsidR="0036431A">
          <w:rPr>
            <w:noProof/>
            <w:webHidden/>
          </w:rPr>
          <w:fldChar w:fldCharType="begin"/>
        </w:r>
        <w:r w:rsidR="0036431A">
          <w:rPr>
            <w:noProof/>
            <w:webHidden/>
          </w:rPr>
          <w:instrText xml:space="preserve"> PAGEREF _Toc526941497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29607C03" w14:textId="602AA82E"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98" w:history="1">
        <w:r w:rsidR="0036431A" w:rsidRPr="00DB0898">
          <w:rPr>
            <w:rStyle w:val="Hyperlink"/>
            <w:noProof/>
          </w:rPr>
          <w:t>3.13.1 General</w:t>
        </w:r>
        <w:r w:rsidR="0036431A">
          <w:rPr>
            <w:noProof/>
            <w:webHidden/>
          </w:rPr>
          <w:tab/>
        </w:r>
        <w:r w:rsidR="0036431A">
          <w:rPr>
            <w:noProof/>
            <w:webHidden/>
          </w:rPr>
          <w:fldChar w:fldCharType="begin"/>
        </w:r>
        <w:r w:rsidR="0036431A">
          <w:rPr>
            <w:noProof/>
            <w:webHidden/>
          </w:rPr>
          <w:instrText xml:space="preserve"> PAGEREF _Toc526941498 \h </w:instrText>
        </w:r>
        <w:r w:rsidR="0036431A">
          <w:rPr>
            <w:noProof/>
            <w:webHidden/>
          </w:rPr>
        </w:r>
        <w:r w:rsidR="0036431A">
          <w:rPr>
            <w:noProof/>
            <w:webHidden/>
          </w:rPr>
          <w:fldChar w:fldCharType="separate"/>
        </w:r>
        <w:r w:rsidR="0036431A">
          <w:rPr>
            <w:noProof/>
            <w:webHidden/>
          </w:rPr>
          <w:t>50</w:t>
        </w:r>
        <w:r w:rsidR="0036431A">
          <w:rPr>
            <w:noProof/>
            <w:webHidden/>
          </w:rPr>
          <w:fldChar w:fldCharType="end"/>
        </w:r>
      </w:hyperlink>
    </w:p>
    <w:p w14:paraId="75824359" w14:textId="019E407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499" w:history="1">
        <w:r w:rsidR="0036431A" w:rsidRPr="00DB0898">
          <w:rPr>
            <w:rStyle w:val="Hyperlink"/>
            <w:noProof/>
          </w:rPr>
          <w:t>3.13.2 Constraints</w:t>
        </w:r>
        <w:r w:rsidR="0036431A">
          <w:rPr>
            <w:noProof/>
            <w:webHidden/>
          </w:rPr>
          <w:tab/>
        </w:r>
        <w:r w:rsidR="0036431A">
          <w:rPr>
            <w:noProof/>
            <w:webHidden/>
          </w:rPr>
          <w:fldChar w:fldCharType="begin"/>
        </w:r>
        <w:r w:rsidR="0036431A">
          <w:rPr>
            <w:noProof/>
            <w:webHidden/>
          </w:rPr>
          <w:instrText xml:space="preserve"> PAGEREF _Toc526941499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215E9961" w14:textId="1155103C"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00" w:history="1">
        <w:r w:rsidR="0036431A" w:rsidRPr="00DB0898">
          <w:rPr>
            <w:rStyle w:val="Hyperlink"/>
            <w:noProof/>
          </w:rPr>
          <w:t>3.13.3 description property</w:t>
        </w:r>
        <w:r w:rsidR="0036431A">
          <w:rPr>
            <w:noProof/>
            <w:webHidden/>
          </w:rPr>
          <w:tab/>
        </w:r>
        <w:r w:rsidR="0036431A">
          <w:rPr>
            <w:noProof/>
            <w:webHidden/>
          </w:rPr>
          <w:fldChar w:fldCharType="begin"/>
        </w:r>
        <w:r w:rsidR="0036431A">
          <w:rPr>
            <w:noProof/>
            <w:webHidden/>
          </w:rPr>
          <w:instrText xml:space="preserve"> PAGEREF _Toc526941500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452EF561" w14:textId="239C138B"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01" w:history="1">
        <w:r w:rsidR="0036431A" w:rsidRPr="00DB0898">
          <w:rPr>
            <w:rStyle w:val="Hyperlink"/>
            <w:noProof/>
          </w:rPr>
          <w:t>3.13.4 instanceId property</w:t>
        </w:r>
        <w:r w:rsidR="0036431A">
          <w:rPr>
            <w:noProof/>
            <w:webHidden/>
          </w:rPr>
          <w:tab/>
        </w:r>
        <w:r w:rsidR="0036431A">
          <w:rPr>
            <w:noProof/>
            <w:webHidden/>
          </w:rPr>
          <w:fldChar w:fldCharType="begin"/>
        </w:r>
        <w:r w:rsidR="0036431A">
          <w:rPr>
            <w:noProof/>
            <w:webHidden/>
          </w:rPr>
          <w:instrText xml:space="preserve"> PAGEREF _Toc526941501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35886D98" w14:textId="1F924594"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02" w:history="1">
        <w:r w:rsidR="0036431A" w:rsidRPr="00DB0898">
          <w:rPr>
            <w:rStyle w:val="Hyperlink"/>
            <w:noProof/>
          </w:rPr>
          <w:t>3.13.5 instanceGuid property</w:t>
        </w:r>
        <w:r w:rsidR="0036431A">
          <w:rPr>
            <w:noProof/>
            <w:webHidden/>
          </w:rPr>
          <w:tab/>
        </w:r>
        <w:r w:rsidR="0036431A">
          <w:rPr>
            <w:noProof/>
            <w:webHidden/>
          </w:rPr>
          <w:fldChar w:fldCharType="begin"/>
        </w:r>
        <w:r w:rsidR="0036431A">
          <w:rPr>
            <w:noProof/>
            <w:webHidden/>
          </w:rPr>
          <w:instrText xml:space="preserve"> PAGEREF _Toc526941502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4DE13483" w14:textId="6E47F25B"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03" w:history="1">
        <w:r w:rsidR="0036431A" w:rsidRPr="00DB0898">
          <w:rPr>
            <w:rStyle w:val="Hyperlink"/>
            <w:noProof/>
          </w:rPr>
          <w:t>3.13.6 correlationGuid property</w:t>
        </w:r>
        <w:r w:rsidR="0036431A">
          <w:rPr>
            <w:noProof/>
            <w:webHidden/>
          </w:rPr>
          <w:tab/>
        </w:r>
        <w:r w:rsidR="0036431A">
          <w:rPr>
            <w:noProof/>
            <w:webHidden/>
          </w:rPr>
          <w:fldChar w:fldCharType="begin"/>
        </w:r>
        <w:r w:rsidR="0036431A">
          <w:rPr>
            <w:noProof/>
            <w:webHidden/>
          </w:rPr>
          <w:instrText xml:space="preserve"> PAGEREF _Toc526941503 \h </w:instrText>
        </w:r>
        <w:r w:rsidR="0036431A">
          <w:rPr>
            <w:noProof/>
            <w:webHidden/>
          </w:rPr>
        </w:r>
        <w:r w:rsidR="0036431A">
          <w:rPr>
            <w:noProof/>
            <w:webHidden/>
          </w:rPr>
          <w:fldChar w:fldCharType="separate"/>
        </w:r>
        <w:r w:rsidR="0036431A">
          <w:rPr>
            <w:noProof/>
            <w:webHidden/>
          </w:rPr>
          <w:t>51</w:t>
        </w:r>
        <w:r w:rsidR="0036431A">
          <w:rPr>
            <w:noProof/>
            <w:webHidden/>
          </w:rPr>
          <w:fldChar w:fldCharType="end"/>
        </w:r>
      </w:hyperlink>
    </w:p>
    <w:p w14:paraId="53A86CB1" w14:textId="6EC4E61E"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504" w:history="1">
        <w:r w:rsidR="0036431A" w:rsidRPr="00DB0898">
          <w:rPr>
            <w:rStyle w:val="Hyperlink"/>
            <w:noProof/>
          </w:rPr>
          <w:t>3.14 tool object</w:t>
        </w:r>
        <w:r w:rsidR="0036431A">
          <w:rPr>
            <w:noProof/>
            <w:webHidden/>
          </w:rPr>
          <w:tab/>
        </w:r>
        <w:r w:rsidR="0036431A">
          <w:rPr>
            <w:noProof/>
            <w:webHidden/>
          </w:rPr>
          <w:fldChar w:fldCharType="begin"/>
        </w:r>
        <w:r w:rsidR="0036431A">
          <w:rPr>
            <w:noProof/>
            <w:webHidden/>
          </w:rPr>
          <w:instrText xml:space="preserve"> PAGEREF _Toc526941504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7F5E99BD" w14:textId="7B8660C2"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05" w:history="1">
        <w:r w:rsidR="0036431A" w:rsidRPr="00DB0898">
          <w:rPr>
            <w:rStyle w:val="Hyperlink"/>
            <w:noProof/>
          </w:rPr>
          <w:t>3.14.1 General</w:t>
        </w:r>
        <w:r w:rsidR="0036431A">
          <w:rPr>
            <w:noProof/>
            <w:webHidden/>
          </w:rPr>
          <w:tab/>
        </w:r>
        <w:r w:rsidR="0036431A">
          <w:rPr>
            <w:noProof/>
            <w:webHidden/>
          </w:rPr>
          <w:fldChar w:fldCharType="begin"/>
        </w:r>
        <w:r w:rsidR="0036431A">
          <w:rPr>
            <w:noProof/>
            <w:webHidden/>
          </w:rPr>
          <w:instrText xml:space="preserve"> PAGEREF _Toc526941505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6B3CE6E3" w14:textId="0E493DBC"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06" w:history="1">
        <w:r w:rsidR="0036431A" w:rsidRPr="00DB0898">
          <w:rPr>
            <w:rStyle w:val="Hyperlink"/>
            <w:noProof/>
          </w:rPr>
          <w:t>3.14.2 name property</w:t>
        </w:r>
        <w:r w:rsidR="0036431A">
          <w:rPr>
            <w:noProof/>
            <w:webHidden/>
          </w:rPr>
          <w:tab/>
        </w:r>
        <w:r w:rsidR="0036431A">
          <w:rPr>
            <w:noProof/>
            <w:webHidden/>
          </w:rPr>
          <w:fldChar w:fldCharType="begin"/>
        </w:r>
        <w:r w:rsidR="0036431A">
          <w:rPr>
            <w:noProof/>
            <w:webHidden/>
          </w:rPr>
          <w:instrText xml:space="preserve"> PAGEREF _Toc526941506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1A727CCA" w14:textId="26E853F2"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07" w:history="1">
        <w:r w:rsidR="0036431A" w:rsidRPr="00DB0898">
          <w:rPr>
            <w:rStyle w:val="Hyperlink"/>
            <w:noProof/>
          </w:rPr>
          <w:t>3.14.3 fullName property</w:t>
        </w:r>
        <w:r w:rsidR="0036431A">
          <w:rPr>
            <w:noProof/>
            <w:webHidden/>
          </w:rPr>
          <w:tab/>
        </w:r>
        <w:r w:rsidR="0036431A">
          <w:rPr>
            <w:noProof/>
            <w:webHidden/>
          </w:rPr>
          <w:fldChar w:fldCharType="begin"/>
        </w:r>
        <w:r w:rsidR="0036431A">
          <w:rPr>
            <w:noProof/>
            <w:webHidden/>
          </w:rPr>
          <w:instrText xml:space="preserve"> PAGEREF _Toc526941507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352A21A2" w14:textId="2CC54E9F"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08" w:history="1">
        <w:r w:rsidR="0036431A" w:rsidRPr="00DB0898">
          <w:rPr>
            <w:rStyle w:val="Hyperlink"/>
            <w:noProof/>
          </w:rPr>
          <w:t>3.14.4 semanticVersion property</w:t>
        </w:r>
        <w:r w:rsidR="0036431A">
          <w:rPr>
            <w:noProof/>
            <w:webHidden/>
          </w:rPr>
          <w:tab/>
        </w:r>
        <w:r w:rsidR="0036431A">
          <w:rPr>
            <w:noProof/>
            <w:webHidden/>
          </w:rPr>
          <w:fldChar w:fldCharType="begin"/>
        </w:r>
        <w:r w:rsidR="0036431A">
          <w:rPr>
            <w:noProof/>
            <w:webHidden/>
          </w:rPr>
          <w:instrText xml:space="preserve"> PAGEREF _Toc526941508 \h </w:instrText>
        </w:r>
        <w:r w:rsidR="0036431A">
          <w:rPr>
            <w:noProof/>
            <w:webHidden/>
          </w:rPr>
        </w:r>
        <w:r w:rsidR="0036431A">
          <w:rPr>
            <w:noProof/>
            <w:webHidden/>
          </w:rPr>
          <w:fldChar w:fldCharType="separate"/>
        </w:r>
        <w:r w:rsidR="0036431A">
          <w:rPr>
            <w:noProof/>
            <w:webHidden/>
          </w:rPr>
          <w:t>52</w:t>
        </w:r>
        <w:r w:rsidR="0036431A">
          <w:rPr>
            <w:noProof/>
            <w:webHidden/>
          </w:rPr>
          <w:fldChar w:fldCharType="end"/>
        </w:r>
      </w:hyperlink>
    </w:p>
    <w:p w14:paraId="2C590BEF" w14:textId="0B5164A2"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09" w:history="1">
        <w:r w:rsidR="0036431A" w:rsidRPr="00DB0898">
          <w:rPr>
            <w:rStyle w:val="Hyperlink"/>
            <w:noProof/>
          </w:rPr>
          <w:t>3.14.5 version property</w:t>
        </w:r>
        <w:r w:rsidR="0036431A">
          <w:rPr>
            <w:noProof/>
            <w:webHidden/>
          </w:rPr>
          <w:tab/>
        </w:r>
        <w:r w:rsidR="0036431A">
          <w:rPr>
            <w:noProof/>
            <w:webHidden/>
          </w:rPr>
          <w:fldChar w:fldCharType="begin"/>
        </w:r>
        <w:r w:rsidR="0036431A">
          <w:rPr>
            <w:noProof/>
            <w:webHidden/>
          </w:rPr>
          <w:instrText xml:space="preserve"> PAGEREF _Toc526941509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6F2B9F9F" w14:textId="7E8DB78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10" w:history="1">
        <w:r w:rsidR="0036431A" w:rsidRPr="00DB0898">
          <w:rPr>
            <w:rStyle w:val="Hyperlink"/>
            <w:noProof/>
          </w:rPr>
          <w:t>3.14.6 fileVersion property</w:t>
        </w:r>
        <w:r w:rsidR="0036431A">
          <w:rPr>
            <w:noProof/>
            <w:webHidden/>
          </w:rPr>
          <w:tab/>
        </w:r>
        <w:r w:rsidR="0036431A">
          <w:rPr>
            <w:noProof/>
            <w:webHidden/>
          </w:rPr>
          <w:fldChar w:fldCharType="begin"/>
        </w:r>
        <w:r w:rsidR="0036431A">
          <w:rPr>
            <w:noProof/>
            <w:webHidden/>
          </w:rPr>
          <w:instrText xml:space="preserve"> PAGEREF _Toc526941510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779781C2" w14:textId="2CDDE5FA"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11" w:history="1">
        <w:r w:rsidR="0036431A" w:rsidRPr="00DB0898">
          <w:rPr>
            <w:rStyle w:val="Hyperlink"/>
            <w:noProof/>
          </w:rPr>
          <w:t>3.14.7 downloadUri property</w:t>
        </w:r>
        <w:r w:rsidR="0036431A">
          <w:rPr>
            <w:noProof/>
            <w:webHidden/>
          </w:rPr>
          <w:tab/>
        </w:r>
        <w:r w:rsidR="0036431A">
          <w:rPr>
            <w:noProof/>
            <w:webHidden/>
          </w:rPr>
          <w:fldChar w:fldCharType="begin"/>
        </w:r>
        <w:r w:rsidR="0036431A">
          <w:rPr>
            <w:noProof/>
            <w:webHidden/>
          </w:rPr>
          <w:instrText xml:space="preserve"> PAGEREF _Toc526941511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0A59D801" w14:textId="6A62AE8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12" w:history="1">
        <w:r w:rsidR="0036431A" w:rsidRPr="00DB0898">
          <w:rPr>
            <w:rStyle w:val="Hyperlink"/>
            <w:noProof/>
          </w:rPr>
          <w:t>3.14.8 language property</w:t>
        </w:r>
        <w:r w:rsidR="0036431A">
          <w:rPr>
            <w:noProof/>
            <w:webHidden/>
          </w:rPr>
          <w:tab/>
        </w:r>
        <w:r w:rsidR="0036431A">
          <w:rPr>
            <w:noProof/>
            <w:webHidden/>
          </w:rPr>
          <w:fldChar w:fldCharType="begin"/>
        </w:r>
        <w:r w:rsidR="0036431A">
          <w:rPr>
            <w:noProof/>
            <w:webHidden/>
          </w:rPr>
          <w:instrText xml:space="preserve"> PAGEREF _Toc526941512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33C060D3" w14:textId="04750FC0"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13" w:history="1">
        <w:r w:rsidR="0036431A" w:rsidRPr="00DB0898">
          <w:rPr>
            <w:rStyle w:val="Hyperlink"/>
            <w:noProof/>
          </w:rPr>
          <w:t>3.14.9 resourceLocation property</w:t>
        </w:r>
        <w:r w:rsidR="0036431A">
          <w:rPr>
            <w:noProof/>
            <w:webHidden/>
          </w:rPr>
          <w:tab/>
        </w:r>
        <w:r w:rsidR="0036431A">
          <w:rPr>
            <w:noProof/>
            <w:webHidden/>
          </w:rPr>
          <w:fldChar w:fldCharType="begin"/>
        </w:r>
        <w:r w:rsidR="0036431A">
          <w:rPr>
            <w:noProof/>
            <w:webHidden/>
          </w:rPr>
          <w:instrText xml:space="preserve"> PAGEREF _Toc526941513 \h </w:instrText>
        </w:r>
        <w:r w:rsidR="0036431A">
          <w:rPr>
            <w:noProof/>
            <w:webHidden/>
          </w:rPr>
        </w:r>
        <w:r w:rsidR="0036431A">
          <w:rPr>
            <w:noProof/>
            <w:webHidden/>
          </w:rPr>
          <w:fldChar w:fldCharType="separate"/>
        </w:r>
        <w:r w:rsidR="0036431A">
          <w:rPr>
            <w:noProof/>
            <w:webHidden/>
          </w:rPr>
          <w:t>53</w:t>
        </w:r>
        <w:r w:rsidR="0036431A">
          <w:rPr>
            <w:noProof/>
            <w:webHidden/>
          </w:rPr>
          <w:fldChar w:fldCharType="end"/>
        </w:r>
      </w:hyperlink>
    </w:p>
    <w:p w14:paraId="764F5CE9" w14:textId="66462E9D"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14" w:history="1">
        <w:r w:rsidR="0036431A" w:rsidRPr="00DB0898">
          <w:rPr>
            <w:rStyle w:val="Hyperlink"/>
            <w:noProof/>
          </w:rPr>
          <w:t>3.14.10 sarifLoggerVersion property</w:t>
        </w:r>
        <w:r w:rsidR="0036431A">
          <w:rPr>
            <w:noProof/>
            <w:webHidden/>
          </w:rPr>
          <w:tab/>
        </w:r>
        <w:r w:rsidR="0036431A">
          <w:rPr>
            <w:noProof/>
            <w:webHidden/>
          </w:rPr>
          <w:fldChar w:fldCharType="begin"/>
        </w:r>
        <w:r w:rsidR="0036431A">
          <w:rPr>
            <w:noProof/>
            <w:webHidden/>
          </w:rPr>
          <w:instrText xml:space="preserve"> PAGEREF _Toc526941514 \h </w:instrText>
        </w:r>
        <w:r w:rsidR="0036431A">
          <w:rPr>
            <w:noProof/>
            <w:webHidden/>
          </w:rPr>
        </w:r>
        <w:r w:rsidR="0036431A">
          <w:rPr>
            <w:noProof/>
            <w:webHidden/>
          </w:rPr>
          <w:fldChar w:fldCharType="separate"/>
        </w:r>
        <w:r w:rsidR="0036431A">
          <w:rPr>
            <w:noProof/>
            <w:webHidden/>
          </w:rPr>
          <w:t>54</w:t>
        </w:r>
        <w:r w:rsidR="0036431A">
          <w:rPr>
            <w:noProof/>
            <w:webHidden/>
          </w:rPr>
          <w:fldChar w:fldCharType="end"/>
        </w:r>
      </w:hyperlink>
    </w:p>
    <w:p w14:paraId="5DAC43D0" w14:textId="329DA6E7"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515" w:history="1">
        <w:r w:rsidR="0036431A" w:rsidRPr="00DB0898">
          <w:rPr>
            <w:rStyle w:val="Hyperlink"/>
            <w:noProof/>
          </w:rPr>
          <w:t>3.15 invocation object</w:t>
        </w:r>
        <w:r w:rsidR="0036431A">
          <w:rPr>
            <w:noProof/>
            <w:webHidden/>
          </w:rPr>
          <w:tab/>
        </w:r>
        <w:r w:rsidR="0036431A">
          <w:rPr>
            <w:noProof/>
            <w:webHidden/>
          </w:rPr>
          <w:fldChar w:fldCharType="begin"/>
        </w:r>
        <w:r w:rsidR="0036431A">
          <w:rPr>
            <w:noProof/>
            <w:webHidden/>
          </w:rPr>
          <w:instrText xml:space="preserve"> PAGEREF _Toc526941515 \h </w:instrText>
        </w:r>
        <w:r w:rsidR="0036431A">
          <w:rPr>
            <w:noProof/>
            <w:webHidden/>
          </w:rPr>
        </w:r>
        <w:r w:rsidR="0036431A">
          <w:rPr>
            <w:noProof/>
            <w:webHidden/>
          </w:rPr>
          <w:fldChar w:fldCharType="separate"/>
        </w:r>
        <w:r w:rsidR="0036431A">
          <w:rPr>
            <w:noProof/>
            <w:webHidden/>
          </w:rPr>
          <w:t>54</w:t>
        </w:r>
        <w:r w:rsidR="0036431A">
          <w:rPr>
            <w:noProof/>
            <w:webHidden/>
          </w:rPr>
          <w:fldChar w:fldCharType="end"/>
        </w:r>
      </w:hyperlink>
    </w:p>
    <w:p w14:paraId="34B2756E" w14:textId="097317F1"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16" w:history="1">
        <w:r w:rsidR="0036431A" w:rsidRPr="00DB0898">
          <w:rPr>
            <w:rStyle w:val="Hyperlink"/>
            <w:noProof/>
          </w:rPr>
          <w:t>3.15.1 General</w:t>
        </w:r>
        <w:r w:rsidR="0036431A">
          <w:rPr>
            <w:noProof/>
            <w:webHidden/>
          </w:rPr>
          <w:tab/>
        </w:r>
        <w:r w:rsidR="0036431A">
          <w:rPr>
            <w:noProof/>
            <w:webHidden/>
          </w:rPr>
          <w:fldChar w:fldCharType="begin"/>
        </w:r>
        <w:r w:rsidR="0036431A">
          <w:rPr>
            <w:noProof/>
            <w:webHidden/>
          </w:rPr>
          <w:instrText xml:space="preserve"> PAGEREF _Toc526941516 \h </w:instrText>
        </w:r>
        <w:r w:rsidR="0036431A">
          <w:rPr>
            <w:noProof/>
            <w:webHidden/>
          </w:rPr>
        </w:r>
        <w:r w:rsidR="0036431A">
          <w:rPr>
            <w:noProof/>
            <w:webHidden/>
          </w:rPr>
          <w:fldChar w:fldCharType="separate"/>
        </w:r>
        <w:r w:rsidR="0036431A">
          <w:rPr>
            <w:noProof/>
            <w:webHidden/>
          </w:rPr>
          <w:t>54</w:t>
        </w:r>
        <w:r w:rsidR="0036431A">
          <w:rPr>
            <w:noProof/>
            <w:webHidden/>
          </w:rPr>
          <w:fldChar w:fldCharType="end"/>
        </w:r>
      </w:hyperlink>
    </w:p>
    <w:p w14:paraId="3D4FC1E5" w14:textId="72B57C16"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17" w:history="1">
        <w:r w:rsidR="0036431A" w:rsidRPr="00DB0898">
          <w:rPr>
            <w:rStyle w:val="Hyperlink"/>
            <w:noProof/>
          </w:rPr>
          <w:t>3.15.2 commandLine property</w:t>
        </w:r>
        <w:r w:rsidR="0036431A">
          <w:rPr>
            <w:noProof/>
            <w:webHidden/>
          </w:rPr>
          <w:tab/>
        </w:r>
        <w:r w:rsidR="0036431A">
          <w:rPr>
            <w:noProof/>
            <w:webHidden/>
          </w:rPr>
          <w:fldChar w:fldCharType="begin"/>
        </w:r>
        <w:r w:rsidR="0036431A">
          <w:rPr>
            <w:noProof/>
            <w:webHidden/>
          </w:rPr>
          <w:instrText xml:space="preserve"> PAGEREF _Toc526941517 \h </w:instrText>
        </w:r>
        <w:r w:rsidR="0036431A">
          <w:rPr>
            <w:noProof/>
            <w:webHidden/>
          </w:rPr>
        </w:r>
        <w:r w:rsidR="0036431A">
          <w:rPr>
            <w:noProof/>
            <w:webHidden/>
          </w:rPr>
          <w:fldChar w:fldCharType="separate"/>
        </w:r>
        <w:r w:rsidR="0036431A">
          <w:rPr>
            <w:noProof/>
            <w:webHidden/>
          </w:rPr>
          <w:t>55</w:t>
        </w:r>
        <w:r w:rsidR="0036431A">
          <w:rPr>
            <w:noProof/>
            <w:webHidden/>
          </w:rPr>
          <w:fldChar w:fldCharType="end"/>
        </w:r>
      </w:hyperlink>
    </w:p>
    <w:p w14:paraId="37CE4C3A" w14:textId="3AA00065"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18" w:history="1">
        <w:r w:rsidR="0036431A" w:rsidRPr="00DB0898">
          <w:rPr>
            <w:rStyle w:val="Hyperlink"/>
            <w:noProof/>
          </w:rPr>
          <w:t>3.15.3 arguments property</w:t>
        </w:r>
        <w:r w:rsidR="0036431A">
          <w:rPr>
            <w:noProof/>
            <w:webHidden/>
          </w:rPr>
          <w:tab/>
        </w:r>
        <w:r w:rsidR="0036431A">
          <w:rPr>
            <w:noProof/>
            <w:webHidden/>
          </w:rPr>
          <w:fldChar w:fldCharType="begin"/>
        </w:r>
        <w:r w:rsidR="0036431A">
          <w:rPr>
            <w:noProof/>
            <w:webHidden/>
          </w:rPr>
          <w:instrText xml:space="preserve"> PAGEREF _Toc526941518 \h </w:instrText>
        </w:r>
        <w:r w:rsidR="0036431A">
          <w:rPr>
            <w:noProof/>
            <w:webHidden/>
          </w:rPr>
        </w:r>
        <w:r w:rsidR="0036431A">
          <w:rPr>
            <w:noProof/>
            <w:webHidden/>
          </w:rPr>
          <w:fldChar w:fldCharType="separate"/>
        </w:r>
        <w:r w:rsidR="0036431A">
          <w:rPr>
            <w:noProof/>
            <w:webHidden/>
          </w:rPr>
          <w:t>55</w:t>
        </w:r>
        <w:r w:rsidR="0036431A">
          <w:rPr>
            <w:noProof/>
            <w:webHidden/>
          </w:rPr>
          <w:fldChar w:fldCharType="end"/>
        </w:r>
      </w:hyperlink>
    </w:p>
    <w:p w14:paraId="004F2557" w14:textId="01593CF6"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19" w:history="1">
        <w:r w:rsidR="0036431A" w:rsidRPr="00DB0898">
          <w:rPr>
            <w:rStyle w:val="Hyperlink"/>
            <w:noProof/>
          </w:rPr>
          <w:t>3.15.4 responseFiles property</w:t>
        </w:r>
        <w:r w:rsidR="0036431A">
          <w:rPr>
            <w:noProof/>
            <w:webHidden/>
          </w:rPr>
          <w:tab/>
        </w:r>
        <w:r w:rsidR="0036431A">
          <w:rPr>
            <w:noProof/>
            <w:webHidden/>
          </w:rPr>
          <w:fldChar w:fldCharType="begin"/>
        </w:r>
        <w:r w:rsidR="0036431A">
          <w:rPr>
            <w:noProof/>
            <w:webHidden/>
          </w:rPr>
          <w:instrText xml:space="preserve"> PAGEREF _Toc526941519 \h </w:instrText>
        </w:r>
        <w:r w:rsidR="0036431A">
          <w:rPr>
            <w:noProof/>
            <w:webHidden/>
          </w:rPr>
        </w:r>
        <w:r w:rsidR="0036431A">
          <w:rPr>
            <w:noProof/>
            <w:webHidden/>
          </w:rPr>
          <w:fldChar w:fldCharType="separate"/>
        </w:r>
        <w:r w:rsidR="0036431A">
          <w:rPr>
            <w:noProof/>
            <w:webHidden/>
          </w:rPr>
          <w:t>55</w:t>
        </w:r>
        <w:r w:rsidR="0036431A">
          <w:rPr>
            <w:noProof/>
            <w:webHidden/>
          </w:rPr>
          <w:fldChar w:fldCharType="end"/>
        </w:r>
      </w:hyperlink>
    </w:p>
    <w:p w14:paraId="77582D07" w14:textId="6F102F8D"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20" w:history="1">
        <w:r w:rsidR="0036431A" w:rsidRPr="00DB0898">
          <w:rPr>
            <w:rStyle w:val="Hyperlink"/>
            <w:noProof/>
          </w:rPr>
          <w:t>3.15.5 attachments property</w:t>
        </w:r>
        <w:r w:rsidR="0036431A">
          <w:rPr>
            <w:noProof/>
            <w:webHidden/>
          </w:rPr>
          <w:tab/>
        </w:r>
        <w:r w:rsidR="0036431A">
          <w:rPr>
            <w:noProof/>
            <w:webHidden/>
          </w:rPr>
          <w:fldChar w:fldCharType="begin"/>
        </w:r>
        <w:r w:rsidR="0036431A">
          <w:rPr>
            <w:noProof/>
            <w:webHidden/>
          </w:rPr>
          <w:instrText xml:space="preserve"> PAGEREF _Toc526941520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0CC46F1E" w14:textId="00BF5D0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21" w:history="1">
        <w:r w:rsidR="0036431A" w:rsidRPr="00DB0898">
          <w:rPr>
            <w:rStyle w:val="Hyperlink"/>
            <w:noProof/>
          </w:rPr>
          <w:t>3.15.6 startTimeUtc property</w:t>
        </w:r>
        <w:r w:rsidR="0036431A">
          <w:rPr>
            <w:noProof/>
            <w:webHidden/>
          </w:rPr>
          <w:tab/>
        </w:r>
        <w:r w:rsidR="0036431A">
          <w:rPr>
            <w:noProof/>
            <w:webHidden/>
          </w:rPr>
          <w:fldChar w:fldCharType="begin"/>
        </w:r>
        <w:r w:rsidR="0036431A">
          <w:rPr>
            <w:noProof/>
            <w:webHidden/>
          </w:rPr>
          <w:instrText xml:space="preserve"> PAGEREF _Toc526941521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66E78047" w14:textId="39B04FAB"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22" w:history="1">
        <w:r w:rsidR="0036431A" w:rsidRPr="00DB0898">
          <w:rPr>
            <w:rStyle w:val="Hyperlink"/>
            <w:noProof/>
          </w:rPr>
          <w:t>3.15.7 endTimeUtc property</w:t>
        </w:r>
        <w:r w:rsidR="0036431A">
          <w:rPr>
            <w:noProof/>
            <w:webHidden/>
          </w:rPr>
          <w:tab/>
        </w:r>
        <w:r w:rsidR="0036431A">
          <w:rPr>
            <w:noProof/>
            <w:webHidden/>
          </w:rPr>
          <w:fldChar w:fldCharType="begin"/>
        </w:r>
        <w:r w:rsidR="0036431A">
          <w:rPr>
            <w:noProof/>
            <w:webHidden/>
          </w:rPr>
          <w:instrText xml:space="preserve"> PAGEREF _Toc526941522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5A310E57" w14:textId="6DE4ABC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23" w:history="1">
        <w:r w:rsidR="0036431A" w:rsidRPr="00DB0898">
          <w:rPr>
            <w:rStyle w:val="Hyperlink"/>
            <w:noProof/>
          </w:rPr>
          <w:t>3.15.8 exitCode property</w:t>
        </w:r>
        <w:r w:rsidR="0036431A">
          <w:rPr>
            <w:noProof/>
            <w:webHidden/>
          </w:rPr>
          <w:tab/>
        </w:r>
        <w:r w:rsidR="0036431A">
          <w:rPr>
            <w:noProof/>
            <w:webHidden/>
          </w:rPr>
          <w:fldChar w:fldCharType="begin"/>
        </w:r>
        <w:r w:rsidR="0036431A">
          <w:rPr>
            <w:noProof/>
            <w:webHidden/>
          </w:rPr>
          <w:instrText xml:space="preserve"> PAGEREF _Toc526941523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270004B0" w14:textId="47196686"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24" w:history="1">
        <w:r w:rsidR="0036431A" w:rsidRPr="00DB0898">
          <w:rPr>
            <w:rStyle w:val="Hyperlink"/>
            <w:noProof/>
          </w:rPr>
          <w:t>3.15.9 exitCodeDescription property</w:t>
        </w:r>
        <w:r w:rsidR="0036431A">
          <w:rPr>
            <w:noProof/>
            <w:webHidden/>
          </w:rPr>
          <w:tab/>
        </w:r>
        <w:r w:rsidR="0036431A">
          <w:rPr>
            <w:noProof/>
            <w:webHidden/>
          </w:rPr>
          <w:fldChar w:fldCharType="begin"/>
        </w:r>
        <w:r w:rsidR="0036431A">
          <w:rPr>
            <w:noProof/>
            <w:webHidden/>
          </w:rPr>
          <w:instrText xml:space="preserve"> PAGEREF _Toc526941524 \h </w:instrText>
        </w:r>
        <w:r w:rsidR="0036431A">
          <w:rPr>
            <w:noProof/>
            <w:webHidden/>
          </w:rPr>
        </w:r>
        <w:r w:rsidR="0036431A">
          <w:rPr>
            <w:noProof/>
            <w:webHidden/>
          </w:rPr>
          <w:fldChar w:fldCharType="separate"/>
        </w:r>
        <w:r w:rsidR="0036431A">
          <w:rPr>
            <w:noProof/>
            <w:webHidden/>
          </w:rPr>
          <w:t>56</w:t>
        </w:r>
        <w:r w:rsidR="0036431A">
          <w:rPr>
            <w:noProof/>
            <w:webHidden/>
          </w:rPr>
          <w:fldChar w:fldCharType="end"/>
        </w:r>
      </w:hyperlink>
    </w:p>
    <w:p w14:paraId="46C088B0" w14:textId="05509950"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25" w:history="1">
        <w:r w:rsidR="0036431A" w:rsidRPr="00DB0898">
          <w:rPr>
            <w:rStyle w:val="Hyperlink"/>
            <w:noProof/>
          </w:rPr>
          <w:t>3.15.10 exitSignalName property</w:t>
        </w:r>
        <w:r w:rsidR="0036431A">
          <w:rPr>
            <w:noProof/>
            <w:webHidden/>
          </w:rPr>
          <w:tab/>
        </w:r>
        <w:r w:rsidR="0036431A">
          <w:rPr>
            <w:noProof/>
            <w:webHidden/>
          </w:rPr>
          <w:fldChar w:fldCharType="begin"/>
        </w:r>
        <w:r w:rsidR="0036431A">
          <w:rPr>
            <w:noProof/>
            <w:webHidden/>
          </w:rPr>
          <w:instrText xml:space="preserve"> PAGEREF _Toc526941525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63489CFB" w14:textId="52A340FC"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26" w:history="1">
        <w:r w:rsidR="0036431A" w:rsidRPr="00DB0898">
          <w:rPr>
            <w:rStyle w:val="Hyperlink"/>
            <w:noProof/>
          </w:rPr>
          <w:t>3.15.11 exitSignalNumber property</w:t>
        </w:r>
        <w:r w:rsidR="0036431A">
          <w:rPr>
            <w:noProof/>
            <w:webHidden/>
          </w:rPr>
          <w:tab/>
        </w:r>
        <w:r w:rsidR="0036431A">
          <w:rPr>
            <w:noProof/>
            <w:webHidden/>
          </w:rPr>
          <w:fldChar w:fldCharType="begin"/>
        </w:r>
        <w:r w:rsidR="0036431A">
          <w:rPr>
            <w:noProof/>
            <w:webHidden/>
          </w:rPr>
          <w:instrText xml:space="preserve"> PAGEREF _Toc526941526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73BB293D" w14:textId="13553E82"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27" w:history="1">
        <w:r w:rsidR="0036431A" w:rsidRPr="00DB0898">
          <w:rPr>
            <w:rStyle w:val="Hyperlink"/>
            <w:noProof/>
          </w:rPr>
          <w:t>3.15.12 processStartFailureMessage property</w:t>
        </w:r>
        <w:r w:rsidR="0036431A">
          <w:rPr>
            <w:noProof/>
            <w:webHidden/>
          </w:rPr>
          <w:tab/>
        </w:r>
        <w:r w:rsidR="0036431A">
          <w:rPr>
            <w:noProof/>
            <w:webHidden/>
          </w:rPr>
          <w:fldChar w:fldCharType="begin"/>
        </w:r>
        <w:r w:rsidR="0036431A">
          <w:rPr>
            <w:noProof/>
            <w:webHidden/>
          </w:rPr>
          <w:instrText xml:space="preserve"> PAGEREF _Toc526941527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6E2A041D" w14:textId="1FBEC418"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28" w:history="1">
        <w:r w:rsidR="0036431A" w:rsidRPr="00DB0898">
          <w:rPr>
            <w:rStyle w:val="Hyperlink"/>
            <w:noProof/>
          </w:rPr>
          <w:t>3.15.13 toolExecutionSuccessful property</w:t>
        </w:r>
        <w:r w:rsidR="0036431A">
          <w:rPr>
            <w:noProof/>
            <w:webHidden/>
          </w:rPr>
          <w:tab/>
        </w:r>
        <w:r w:rsidR="0036431A">
          <w:rPr>
            <w:noProof/>
            <w:webHidden/>
          </w:rPr>
          <w:fldChar w:fldCharType="begin"/>
        </w:r>
        <w:r w:rsidR="0036431A">
          <w:rPr>
            <w:noProof/>
            <w:webHidden/>
          </w:rPr>
          <w:instrText xml:space="preserve"> PAGEREF _Toc526941528 \h </w:instrText>
        </w:r>
        <w:r w:rsidR="0036431A">
          <w:rPr>
            <w:noProof/>
            <w:webHidden/>
          </w:rPr>
        </w:r>
        <w:r w:rsidR="0036431A">
          <w:rPr>
            <w:noProof/>
            <w:webHidden/>
          </w:rPr>
          <w:fldChar w:fldCharType="separate"/>
        </w:r>
        <w:r w:rsidR="0036431A">
          <w:rPr>
            <w:noProof/>
            <w:webHidden/>
          </w:rPr>
          <w:t>57</w:t>
        </w:r>
        <w:r w:rsidR="0036431A">
          <w:rPr>
            <w:noProof/>
            <w:webHidden/>
          </w:rPr>
          <w:fldChar w:fldCharType="end"/>
        </w:r>
      </w:hyperlink>
    </w:p>
    <w:p w14:paraId="5CECCF95" w14:textId="6BC401C5"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29" w:history="1">
        <w:r w:rsidR="0036431A" w:rsidRPr="00DB0898">
          <w:rPr>
            <w:rStyle w:val="Hyperlink"/>
            <w:noProof/>
          </w:rPr>
          <w:t>3.15.14 machine property</w:t>
        </w:r>
        <w:r w:rsidR="0036431A">
          <w:rPr>
            <w:noProof/>
            <w:webHidden/>
          </w:rPr>
          <w:tab/>
        </w:r>
        <w:r w:rsidR="0036431A">
          <w:rPr>
            <w:noProof/>
            <w:webHidden/>
          </w:rPr>
          <w:fldChar w:fldCharType="begin"/>
        </w:r>
        <w:r w:rsidR="0036431A">
          <w:rPr>
            <w:noProof/>
            <w:webHidden/>
          </w:rPr>
          <w:instrText xml:space="preserve"> PAGEREF _Toc526941529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03E47B7F" w14:textId="441CACF3"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30" w:history="1">
        <w:r w:rsidR="0036431A" w:rsidRPr="00DB0898">
          <w:rPr>
            <w:rStyle w:val="Hyperlink"/>
            <w:noProof/>
          </w:rPr>
          <w:t>3.15.15 account property</w:t>
        </w:r>
        <w:r w:rsidR="0036431A">
          <w:rPr>
            <w:noProof/>
            <w:webHidden/>
          </w:rPr>
          <w:tab/>
        </w:r>
        <w:r w:rsidR="0036431A">
          <w:rPr>
            <w:noProof/>
            <w:webHidden/>
          </w:rPr>
          <w:fldChar w:fldCharType="begin"/>
        </w:r>
        <w:r w:rsidR="0036431A">
          <w:rPr>
            <w:noProof/>
            <w:webHidden/>
          </w:rPr>
          <w:instrText xml:space="preserve"> PAGEREF _Toc526941530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6F626DFB" w14:textId="26745E15"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31" w:history="1">
        <w:r w:rsidR="0036431A" w:rsidRPr="00DB0898">
          <w:rPr>
            <w:rStyle w:val="Hyperlink"/>
            <w:noProof/>
          </w:rPr>
          <w:t>3.15.16 processId property</w:t>
        </w:r>
        <w:r w:rsidR="0036431A">
          <w:rPr>
            <w:noProof/>
            <w:webHidden/>
          </w:rPr>
          <w:tab/>
        </w:r>
        <w:r w:rsidR="0036431A">
          <w:rPr>
            <w:noProof/>
            <w:webHidden/>
          </w:rPr>
          <w:fldChar w:fldCharType="begin"/>
        </w:r>
        <w:r w:rsidR="0036431A">
          <w:rPr>
            <w:noProof/>
            <w:webHidden/>
          </w:rPr>
          <w:instrText xml:space="preserve"> PAGEREF _Toc526941531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2E2234E4" w14:textId="06FAA5D6"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32" w:history="1">
        <w:r w:rsidR="0036431A" w:rsidRPr="00DB0898">
          <w:rPr>
            <w:rStyle w:val="Hyperlink"/>
            <w:noProof/>
          </w:rPr>
          <w:t>3.15.17 executableLocation property</w:t>
        </w:r>
        <w:r w:rsidR="0036431A">
          <w:rPr>
            <w:noProof/>
            <w:webHidden/>
          </w:rPr>
          <w:tab/>
        </w:r>
        <w:r w:rsidR="0036431A">
          <w:rPr>
            <w:noProof/>
            <w:webHidden/>
          </w:rPr>
          <w:fldChar w:fldCharType="begin"/>
        </w:r>
        <w:r w:rsidR="0036431A">
          <w:rPr>
            <w:noProof/>
            <w:webHidden/>
          </w:rPr>
          <w:instrText xml:space="preserve"> PAGEREF _Toc526941532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7153C84C" w14:textId="0A833D31"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33" w:history="1">
        <w:r w:rsidR="0036431A" w:rsidRPr="00DB0898">
          <w:rPr>
            <w:rStyle w:val="Hyperlink"/>
            <w:noProof/>
          </w:rPr>
          <w:t>3.15.18 workingDirectory property</w:t>
        </w:r>
        <w:r w:rsidR="0036431A">
          <w:rPr>
            <w:noProof/>
            <w:webHidden/>
          </w:rPr>
          <w:tab/>
        </w:r>
        <w:r w:rsidR="0036431A">
          <w:rPr>
            <w:noProof/>
            <w:webHidden/>
          </w:rPr>
          <w:fldChar w:fldCharType="begin"/>
        </w:r>
        <w:r w:rsidR="0036431A">
          <w:rPr>
            <w:noProof/>
            <w:webHidden/>
          </w:rPr>
          <w:instrText xml:space="preserve"> PAGEREF _Toc526941533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3637F1AA" w14:textId="73D25CCE"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34" w:history="1">
        <w:r w:rsidR="0036431A" w:rsidRPr="00DB0898">
          <w:rPr>
            <w:rStyle w:val="Hyperlink"/>
            <w:noProof/>
          </w:rPr>
          <w:t>3.15.19 environmentVariables property</w:t>
        </w:r>
        <w:r w:rsidR="0036431A">
          <w:rPr>
            <w:noProof/>
            <w:webHidden/>
          </w:rPr>
          <w:tab/>
        </w:r>
        <w:r w:rsidR="0036431A">
          <w:rPr>
            <w:noProof/>
            <w:webHidden/>
          </w:rPr>
          <w:fldChar w:fldCharType="begin"/>
        </w:r>
        <w:r w:rsidR="0036431A">
          <w:rPr>
            <w:noProof/>
            <w:webHidden/>
          </w:rPr>
          <w:instrText xml:space="preserve"> PAGEREF _Toc526941534 \h </w:instrText>
        </w:r>
        <w:r w:rsidR="0036431A">
          <w:rPr>
            <w:noProof/>
            <w:webHidden/>
          </w:rPr>
        </w:r>
        <w:r w:rsidR="0036431A">
          <w:rPr>
            <w:noProof/>
            <w:webHidden/>
          </w:rPr>
          <w:fldChar w:fldCharType="separate"/>
        </w:r>
        <w:r w:rsidR="0036431A">
          <w:rPr>
            <w:noProof/>
            <w:webHidden/>
          </w:rPr>
          <w:t>58</w:t>
        </w:r>
        <w:r w:rsidR="0036431A">
          <w:rPr>
            <w:noProof/>
            <w:webHidden/>
          </w:rPr>
          <w:fldChar w:fldCharType="end"/>
        </w:r>
      </w:hyperlink>
    </w:p>
    <w:p w14:paraId="1B3EC986" w14:textId="529F785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35" w:history="1">
        <w:r w:rsidR="0036431A" w:rsidRPr="00DB0898">
          <w:rPr>
            <w:rStyle w:val="Hyperlink"/>
            <w:noProof/>
          </w:rPr>
          <w:t>3.15.20 toolNotifications property</w:t>
        </w:r>
        <w:r w:rsidR="0036431A">
          <w:rPr>
            <w:noProof/>
            <w:webHidden/>
          </w:rPr>
          <w:tab/>
        </w:r>
        <w:r w:rsidR="0036431A">
          <w:rPr>
            <w:noProof/>
            <w:webHidden/>
          </w:rPr>
          <w:fldChar w:fldCharType="begin"/>
        </w:r>
        <w:r w:rsidR="0036431A">
          <w:rPr>
            <w:noProof/>
            <w:webHidden/>
          </w:rPr>
          <w:instrText xml:space="preserve"> PAGEREF _Toc526941535 \h </w:instrText>
        </w:r>
        <w:r w:rsidR="0036431A">
          <w:rPr>
            <w:noProof/>
            <w:webHidden/>
          </w:rPr>
        </w:r>
        <w:r w:rsidR="0036431A">
          <w:rPr>
            <w:noProof/>
            <w:webHidden/>
          </w:rPr>
          <w:fldChar w:fldCharType="separate"/>
        </w:r>
        <w:r w:rsidR="0036431A">
          <w:rPr>
            <w:noProof/>
            <w:webHidden/>
          </w:rPr>
          <w:t>59</w:t>
        </w:r>
        <w:r w:rsidR="0036431A">
          <w:rPr>
            <w:noProof/>
            <w:webHidden/>
          </w:rPr>
          <w:fldChar w:fldCharType="end"/>
        </w:r>
      </w:hyperlink>
    </w:p>
    <w:p w14:paraId="52C5C716" w14:textId="53531573"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36" w:history="1">
        <w:r w:rsidR="0036431A" w:rsidRPr="00DB0898">
          <w:rPr>
            <w:rStyle w:val="Hyperlink"/>
            <w:noProof/>
          </w:rPr>
          <w:t>3.15.21 configurationNotifications property</w:t>
        </w:r>
        <w:r w:rsidR="0036431A">
          <w:rPr>
            <w:noProof/>
            <w:webHidden/>
          </w:rPr>
          <w:tab/>
        </w:r>
        <w:r w:rsidR="0036431A">
          <w:rPr>
            <w:noProof/>
            <w:webHidden/>
          </w:rPr>
          <w:fldChar w:fldCharType="begin"/>
        </w:r>
        <w:r w:rsidR="0036431A">
          <w:rPr>
            <w:noProof/>
            <w:webHidden/>
          </w:rPr>
          <w:instrText xml:space="preserve"> PAGEREF _Toc526941536 \h </w:instrText>
        </w:r>
        <w:r w:rsidR="0036431A">
          <w:rPr>
            <w:noProof/>
            <w:webHidden/>
          </w:rPr>
        </w:r>
        <w:r w:rsidR="0036431A">
          <w:rPr>
            <w:noProof/>
            <w:webHidden/>
          </w:rPr>
          <w:fldChar w:fldCharType="separate"/>
        </w:r>
        <w:r w:rsidR="0036431A">
          <w:rPr>
            <w:noProof/>
            <w:webHidden/>
          </w:rPr>
          <w:t>59</w:t>
        </w:r>
        <w:r w:rsidR="0036431A">
          <w:rPr>
            <w:noProof/>
            <w:webHidden/>
          </w:rPr>
          <w:fldChar w:fldCharType="end"/>
        </w:r>
      </w:hyperlink>
    </w:p>
    <w:p w14:paraId="087373AF" w14:textId="3AF382C6"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37" w:history="1">
        <w:r w:rsidR="0036431A" w:rsidRPr="00DB0898">
          <w:rPr>
            <w:rStyle w:val="Hyperlink"/>
            <w:noProof/>
          </w:rPr>
          <w:t>3.15.22 stdin, stdout, stderr, and stdoutStderr properties</w:t>
        </w:r>
        <w:r w:rsidR="0036431A">
          <w:rPr>
            <w:noProof/>
            <w:webHidden/>
          </w:rPr>
          <w:tab/>
        </w:r>
        <w:r w:rsidR="0036431A">
          <w:rPr>
            <w:noProof/>
            <w:webHidden/>
          </w:rPr>
          <w:fldChar w:fldCharType="begin"/>
        </w:r>
        <w:r w:rsidR="0036431A">
          <w:rPr>
            <w:noProof/>
            <w:webHidden/>
          </w:rPr>
          <w:instrText xml:space="preserve"> PAGEREF _Toc526941537 \h </w:instrText>
        </w:r>
        <w:r w:rsidR="0036431A">
          <w:rPr>
            <w:noProof/>
            <w:webHidden/>
          </w:rPr>
        </w:r>
        <w:r w:rsidR="0036431A">
          <w:rPr>
            <w:noProof/>
            <w:webHidden/>
          </w:rPr>
          <w:fldChar w:fldCharType="separate"/>
        </w:r>
        <w:r w:rsidR="0036431A">
          <w:rPr>
            <w:noProof/>
            <w:webHidden/>
          </w:rPr>
          <w:t>60</w:t>
        </w:r>
        <w:r w:rsidR="0036431A">
          <w:rPr>
            <w:noProof/>
            <w:webHidden/>
          </w:rPr>
          <w:fldChar w:fldCharType="end"/>
        </w:r>
      </w:hyperlink>
    </w:p>
    <w:p w14:paraId="5029A823" w14:textId="2B91D019"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538" w:history="1">
        <w:r w:rsidR="0036431A" w:rsidRPr="00DB0898">
          <w:rPr>
            <w:rStyle w:val="Hyperlink"/>
            <w:noProof/>
          </w:rPr>
          <w:t>3.16 attachment object</w:t>
        </w:r>
        <w:r w:rsidR="0036431A">
          <w:rPr>
            <w:noProof/>
            <w:webHidden/>
          </w:rPr>
          <w:tab/>
        </w:r>
        <w:r w:rsidR="0036431A">
          <w:rPr>
            <w:noProof/>
            <w:webHidden/>
          </w:rPr>
          <w:fldChar w:fldCharType="begin"/>
        </w:r>
        <w:r w:rsidR="0036431A">
          <w:rPr>
            <w:noProof/>
            <w:webHidden/>
          </w:rPr>
          <w:instrText xml:space="preserve"> PAGEREF _Toc526941538 \h </w:instrText>
        </w:r>
        <w:r w:rsidR="0036431A">
          <w:rPr>
            <w:noProof/>
            <w:webHidden/>
          </w:rPr>
        </w:r>
        <w:r w:rsidR="0036431A">
          <w:rPr>
            <w:noProof/>
            <w:webHidden/>
          </w:rPr>
          <w:fldChar w:fldCharType="separate"/>
        </w:r>
        <w:r w:rsidR="0036431A">
          <w:rPr>
            <w:noProof/>
            <w:webHidden/>
          </w:rPr>
          <w:t>60</w:t>
        </w:r>
        <w:r w:rsidR="0036431A">
          <w:rPr>
            <w:noProof/>
            <w:webHidden/>
          </w:rPr>
          <w:fldChar w:fldCharType="end"/>
        </w:r>
      </w:hyperlink>
    </w:p>
    <w:p w14:paraId="69241CF5" w14:textId="60D279D9"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39" w:history="1">
        <w:r w:rsidR="0036431A" w:rsidRPr="00DB0898">
          <w:rPr>
            <w:rStyle w:val="Hyperlink"/>
            <w:noProof/>
          </w:rPr>
          <w:t>3.16.1 General</w:t>
        </w:r>
        <w:r w:rsidR="0036431A">
          <w:rPr>
            <w:noProof/>
            <w:webHidden/>
          </w:rPr>
          <w:tab/>
        </w:r>
        <w:r w:rsidR="0036431A">
          <w:rPr>
            <w:noProof/>
            <w:webHidden/>
          </w:rPr>
          <w:fldChar w:fldCharType="begin"/>
        </w:r>
        <w:r w:rsidR="0036431A">
          <w:rPr>
            <w:noProof/>
            <w:webHidden/>
          </w:rPr>
          <w:instrText xml:space="preserve"> PAGEREF _Toc526941539 \h </w:instrText>
        </w:r>
        <w:r w:rsidR="0036431A">
          <w:rPr>
            <w:noProof/>
            <w:webHidden/>
          </w:rPr>
        </w:r>
        <w:r w:rsidR="0036431A">
          <w:rPr>
            <w:noProof/>
            <w:webHidden/>
          </w:rPr>
          <w:fldChar w:fldCharType="separate"/>
        </w:r>
        <w:r w:rsidR="0036431A">
          <w:rPr>
            <w:noProof/>
            <w:webHidden/>
          </w:rPr>
          <w:t>60</w:t>
        </w:r>
        <w:r w:rsidR="0036431A">
          <w:rPr>
            <w:noProof/>
            <w:webHidden/>
          </w:rPr>
          <w:fldChar w:fldCharType="end"/>
        </w:r>
      </w:hyperlink>
    </w:p>
    <w:p w14:paraId="2977BF78" w14:textId="4F8D68EC"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40" w:history="1">
        <w:r w:rsidR="0036431A" w:rsidRPr="00DB0898">
          <w:rPr>
            <w:rStyle w:val="Hyperlink"/>
            <w:noProof/>
          </w:rPr>
          <w:t>3.16.2 description property</w:t>
        </w:r>
        <w:r w:rsidR="0036431A">
          <w:rPr>
            <w:noProof/>
            <w:webHidden/>
          </w:rPr>
          <w:tab/>
        </w:r>
        <w:r w:rsidR="0036431A">
          <w:rPr>
            <w:noProof/>
            <w:webHidden/>
          </w:rPr>
          <w:fldChar w:fldCharType="begin"/>
        </w:r>
        <w:r w:rsidR="0036431A">
          <w:rPr>
            <w:noProof/>
            <w:webHidden/>
          </w:rPr>
          <w:instrText xml:space="preserve"> PAGEREF _Toc526941540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71F9179D" w14:textId="46ED60B3"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41" w:history="1">
        <w:r w:rsidR="0036431A" w:rsidRPr="00DB0898">
          <w:rPr>
            <w:rStyle w:val="Hyperlink"/>
            <w:noProof/>
          </w:rPr>
          <w:t>3.16.3 fileLocation property</w:t>
        </w:r>
        <w:r w:rsidR="0036431A">
          <w:rPr>
            <w:noProof/>
            <w:webHidden/>
          </w:rPr>
          <w:tab/>
        </w:r>
        <w:r w:rsidR="0036431A">
          <w:rPr>
            <w:noProof/>
            <w:webHidden/>
          </w:rPr>
          <w:fldChar w:fldCharType="begin"/>
        </w:r>
        <w:r w:rsidR="0036431A">
          <w:rPr>
            <w:noProof/>
            <w:webHidden/>
          </w:rPr>
          <w:instrText xml:space="preserve"> PAGEREF _Toc526941541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7C0BC4A3" w14:textId="3BD2A9AC"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42" w:history="1">
        <w:r w:rsidR="0036431A" w:rsidRPr="00DB0898">
          <w:rPr>
            <w:rStyle w:val="Hyperlink"/>
            <w:noProof/>
          </w:rPr>
          <w:t>3.16.4 regions property</w:t>
        </w:r>
        <w:r w:rsidR="0036431A">
          <w:rPr>
            <w:noProof/>
            <w:webHidden/>
          </w:rPr>
          <w:tab/>
        </w:r>
        <w:r w:rsidR="0036431A">
          <w:rPr>
            <w:noProof/>
            <w:webHidden/>
          </w:rPr>
          <w:fldChar w:fldCharType="begin"/>
        </w:r>
        <w:r w:rsidR="0036431A">
          <w:rPr>
            <w:noProof/>
            <w:webHidden/>
          </w:rPr>
          <w:instrText xml:space="preserve"> PAGEREF _Toc526941542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6A83A2EA" w14:textId="44F04135"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43" w:history="1">
        <w:r w:rsidR="0036431A" w:rsidRPr="00DB0898">
          <w:rPr>
            <w:rStyle w:val="Hyperlink"/>
            <w:noProof/>
          </w:rPr>
          <w:t>3.16.5 rectangles property</w:t>
        </w:r>
        <w:r w:rsidR="0036431A">
          <w:rPr>
            <w:noProof/>
            <w:webHidden/>
          </w:rPr>
          <w:tab/>
        </w:r>
        <w:r w:rsidR="0036431A">
          <w:rPr>
            <w:noProof/>
            <w:webHidden/>
          </w:rPr>
          <w:fldChar w:fldCharType="begin"/>
        </w:r>
        <w:r w:rsidR="0036431A">
          <w:rPr>
            <w:noProof/>
            <w:webHidden/>
          </w:rPr>
          <w:instrText xml:space="preserve"> PAGEREF _Toc526941543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570DD508" w14:textId="44CF6871"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544" w:history="1">
        <w:r w:rsidR="0036431A" w:rsidRPr="00DB0898">
          <w:rPr>
            <w:rStyle w:val="Hyperlink"/>
            <w:noProof/>
          </w:rPr>
          <w:t>3.17 conversion object</w:t>
        </w:r>
        <w:r w:rsidR="0036431A">
          <w:rPr>
            <w:noProof/>
            <w:webHidden/>
          </w:rPr>
          <w:tab/>
        </w:r>
        <w:r w:rsidR="0036431A">
          <w:rPr>
            <w:noProof/>
            <w:webHidden/>
          </w:rPr>
          <w:fldChar w:fldCharType="begin"/>
        </w:r>
        <w:r w:rsidR="0036431A">
          <w:rPr>
            <w:noProof/>
            <w:webHidden/>
          </w:rPr>
          <w:instrText xml:space="preserve"> PAGEREF _Toc526941544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48B26E92" w14:textId="20F581F4"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45" w:history="1">
        <w:r w:rsidR="0036431A" w:rsidRPr="00DB0898">
          <w:rPr>
            <w:rStyle w:val="Hyperlink"/>
            <w:noProof/>
          </w:rPr>
          <w:t>3.17.1 General</w:t>
        </w:r>
        <w:r w:rsidR="0036431A">
          <w:rPr>
            <w:noProof/>
            <w:webHidden/>
          </w:rPr>
          <w:tab/>
        </w:r>
        <w:r w:rsidR="0036431A">
          <w:rPr>
            <w:noProof/>
            <w:webHidden/>
          </w:rPr>
          <w:fldChar w:fldCharType="begin"/>
        </w:r>
        <w:r w:rsidR="0036431A">
          <w:rPr>
            <w:noProof/>
            <w:webHidden/>
          </w:rPr>
          <w:instrText xml:space="preserve"> PAGEREF _Toc526941545 \h </w:instrText>
        </w:r>
        <w:r w:rsidR="0036431A">
          <w:rPr>
            <w:noProof/>
            <w:webHidden/>
          </w:rPr>
        </w:r>
        <w:r w:rsidR="0036431A">
          <w:rPr>
            <w:noProof/>
            <w:webHidden/>
          </w:rPr>
          <w:fldChar w:fldCharType="separate"/>
        </w:r>
        <w:r w:rsidR="0036431A">
          <w:rPr>
            <w:noProof/>
            <w:webHidden/>
          </w:rPr>
          <w:t>61</w:t>
        </w:r>
        <w:r w:rsidR="0036431A">
          <w:rPr>
            <w:noProof/>
            <w:webHidden/>
          </w:rPr>
          <w:fldChar w:fldCharType="end"/>
        </w:r>
      </w:hyperlink>
    </w:p>
    <w:p w14:paraId="0048A8A4" w14:textId="5D891E65"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46" w:history="1">
        <w:r w:rsidR="0036431A" w:rsidRPr="00DB0898">
          <w:rPr>
            <w:rStyle w:val="Hyperlink"/>
            <w:noProof/>
          </w:rPr>
          <w:t>3.17.2 tool property</w:t>
        </w:r>
        <w:r w:rsidR="0036431A">
          <w:rPr>
            <w:noProof/>
            <w:webHidden/>
          </w:rPr>
          <w:tab/>
        </w:r>
        <w:r w:rsidR="0036431A">
          <w:rPr>
            <w:noProof/>
            <w:webHidden/>
          </w:rPr>
          <w:fldChar w:fldCharType="begin"/>
        </w:r>
        <w:r w:rsidR="0036431A">
          <w:rPr>
            <w:noProof/>
            <w:webHidden/>
          </w:rPr>
          <w:instrText xml:space="preserve"> PAGEREF _Toc526941546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7E7A47A2" w14:textId="7B0D7BBA"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47" w:history="1">
        <w:r w:rsidR="0036431A" w:rsidRPr="00DB0898">
          <w:rPr>
            <w:rStyle w:val="Hyperlink"/>
            <w:noProof/>
          </w:rPr>
          <w:t>3.17.3 invocation property</w:t>
        </w:r>
        <w:r w:rsidR="0036431A">
          <w:rPr>
            <w:noProof/>
            <w:webHidden/>
          </w:rPr>
          <w:tab/>
        </w:r>
        <w:r w:rsidR="0036431A">
          <w:rPr>
            <w:noProof/>
            <w:webHidden/>
          </w:rPr>
          <w:fldChar w:fldCharType="begin"/>
        </w:r>
        <w:r w:rsidR="0036431A">
          <w:rPr>
            <w:noProof/>
            <w:webHidden/>
          </w:rPr>
          <w:instrText xml:space="preserve"> PAGEREF _Toc526941547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341B0A90" w14:textId="3F98B728"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48" w:history="1">
        <w:r w:rsidR="0036431A" w:rsidRPr="00DB0898">
          <w:rPr>
            <w:rStyle w:val="Hyperlink"/>
            <w:noProof/>
          </w:rPr>
          <w:t>3.17.4 analysisToolLogFiles property</w:t>
        </w:r>
        <w:r w:rsidR="0036431A">
          <w:rPr>
            <w:noProof/>
            <w:webHidden/>
          </w:rPr>
          <w:tab/>
        </w:r>
        <w:r w:rsidR="0036431A">
          <w:rPr>
            <w:noProof/>
            <w:webHidden/>
          </w:rPr>
          <w:fldChar w:fldCharType="begin"/>
        </w:r>
        <w:r w:rsidR="0036431A">
          <w:rPr>
            <w:noProof/>
            <w:webHidden/>
          </w:rPr>
          <w:instrText xml:space="preserve"> PAGEREF _Toc526941548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0C711028" w14:textId="7A90DD94"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549" w:history="1">
        <w:r w:rsidR="0036431A" w:rsidRPr="00DB0898">
          <w:rPr>
            <w:rStyle w:val="Hyperlink"/>
            <w:noProof/>
          </w:rPr>
          <w:t>3.18 versionControlDetails object</w:t>
        </w:r>
        <w:r w:rsidR="0036431A">
          <w:rPr>
            <w:noProof/>
            <w:webHidden/>
          </w:rPr>
          <w:tab/>
        </w:r>
        <w:r w:rsidR="0036431A">
          <w:rPr>
            <w:noProof/>
            <w:webHidden/>
          </w:rPr>
          <w:fldChar w:fldCharType="begin"/>
        </w:r>
        <w:r w:rsidR="0036431A">
          <w:rPr>
            <w:noProof/>
            <w:webHidden/>
          </w:rPr>
          <w:instrText xml:space="preserve"> PAGEREF _Toc526941549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688579D6" w14:textId="3FA75A42"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50" w:history="1">
        <w:r w:rsidR="0036431A" w:rsidRPr="00DB0898">
          <w:rPr>
            <w:rStyle w:val="Hyperlink"/>
            <w:noProof/>
          </w:rPr>
          <w:t>3.18.1 General</w:t>
        </w:r>
        <w:r w:rsidR="0036431A">
          <w:rPr>
            <w:noProof/>
            <w:webHidden/>
          </w:rPr>
          <w:tab/>
        </w:r>
        <w:r w:rsidR="0036431A">
          <w:rPr>
            <w:noProof/>
            <w:webHidden/>
          </w:rPr>
          <w:fldChar w:fldCharType="begin"/>
        </w:r>
        <w:r w:rsidR="0036431A">
          <w:rPr>
            <w:noProof/>
            <w:webHidden/>
          </w:rPr>
          <w:instrText xml:space="preserve"> PAGEREF _Toc526941550 \h </w:instrText>
        </w:r>
        <w:r w:rsidR="0036431A">
          <w:rPr>
            <w:noProof/>
            <w:webHidden/>
          </w:rPr>
        </w:r>
        <w:r w:rsidR="0036431A">
          <w:rPr>
            <w:noProof/>
            <w:webHidden/>
          </w:rPr>
          <w:fldChar w:fldCharType="separate"/>
        </w:r>
        <w:r w:rsidR="0036431A">
          <w:rPr>
            <w:noProof/>
            <w:webHidden/>
          </w:rPr>
          <w:t>62</w:t>
        </w:r>
        <w:r w:rsidR="0036431A">
          <w:rPr>
            <w:noProof/>
            <w:webHidden/>
          </w:rPr>
          <w:fldChar w:fldCharType="end"/>
        </w:r>
      </w:hyperlink>
    </w:p>
    <w:p w14:paraId="63A0067E" w14:textId="3BCDC70C"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51" w:history="1">
        <w:r w:rsidR="0036431A" w:rsidRPr="00DB0898">
          <w:rPr>
            <w:rStyle w:val="Hyperlink"/>
            <w:noProof/>
          </w:rPr>
          <w:t>3.18.2 Constraints</w:t>
        </w:r>
        <w:r w:rsidR="0036431A">
          <w:rPr>
            <w:noProof/>
            <w:webHidden/>
          </w:rPr>
          <w:tab/>
        </w:r>
        <w:r w:rsidR="0036431A">
          <w:rPr>
            <w:noProof/>
            <w:webHidden/>
          </w:rPr>
          <w:fldChar w:fldCharType="begin"/>
        </w:r>
        <w:r w:rsidR="0036431A">
          <w:rPr>
            <w:noProof/>
            <w:webHidden/>
          </w:rPr>
          <w:instrText xml:space="preserve"> PAGEREF _Toc526941551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0D26045E" w14:textId="0E083E73"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52" w:history="1">
        <w:r w:rsidR="0036431A" w:rsidRPr="00DB0898">
          <w:rPr>
            <w:rStyle w:val="Hyperlink"/>
            <w:noProof/>
          </w:rPr>
          <w:t>3.18.3 repositoryUri property</w:t>
        </w:r>
        <w:r w:rsidR="0036431A">
          <w:rPr>
            <w:noProof/>
            <w:webHidden/>
          </w:rPr>
          <w:tab/>
        </w:r>
        <w:r w:rsidR="0036431A">
          <w:rPr>
            <w:noProof/>
            <w:webHidden/>
          </w:rPr>
          <w:fldChar w:fldCharType="begin"/>
        </w:r>
        <w:r w:rsidR="0036431A">
          <w:rPr>
            <w:noProof/>
            <w:webHidden/>
          </w:rPr>
          <w:instrText xml:space="preserve"> PAGEREF _Toc526941552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06822F8B" w14:textId="727B502B"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53" w:history="1">
        <w:r w:rsidR="0036431A" w:rsidRPr="00DB0898">
          <w:rPr>
            <w:rStyle w:val="Hyperlink"/>
            <w:noProof/>
          </w:rPr>
          <w:t>3.18.4 revisionId property</w:t>
        </w:r>
        <w:r w:rsidR="0036431A">
          <w:rPr>
            <w:noProof/>
            <w:webHidden/>
          </w:rPr>
          <w:tab/>
        </w:r>
        <w:r w:rsidR="0036431A">
          <w:rPr>
            <w:noProof/>
            <w:webHidden/>
          </w:rPr>
          <w:fldChar w:fldCharType="begin"/>
        </w:r>
        <w:r w:rsidR="0036431A">
          <w:rPr>
            <w:noProof/>
            <w:webHidden/>
          </w:rPr>
          <w:instrText xml:space="preserve"> PAGEREF _Toc526941553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4B668D1C" w14:textId="1187B2D1"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54" w:history="1">
        <w:r w:rsidR="0036431A" w:rsidRPr="00DB0898">
          <w:rPr>
            <w:rStyle w:val="Hyperlink"/>
            <w:noProof/>
          </w:rPr>
          <w:t>3.18.5 branch property</w:t>
        </w:r>
        <w:r w:rsidR="0036431A">
          <w:rPr>
            <w:noProof/>
            <w:webHidden/>
          </w:rPr>
          <w:tab/>
        </w:r>
        <w:r w:rsidR="0036431A">
          <w:rPr>
            <w:noProof/>
            <w:webHidden/>
          </w:rPr>
          <w:fldChar w:fldCharType="begin"/>
        </w:r>
        <w:r w:rsidR="0036431A">
          <w:rPr>
            <w:noProof/>
            <w:webHidden/>
          </w:rPr>
          <w:instrText xml:space="preserve"> PAGEREF _Toc526941554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38404C0E" w14:textId="07E0496D"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55" w:history="1">
        <w:r w:rsidR="0036431A" w:rsidRPr="00DB0898">
          <w:rPr>
            <w:rStyle w:val="Hyperlink"/>
            <w:noProof/>
          </w:rPr>
          <w:t>3.18.6 revisionTag property</w:t>
        </w:r>
        <w:r w:rsidR="0036431A">
          <w:rPr>
            <w:noProof/>
            <w:webHidden/>
          </w:rPr>
          <w:tab/>
        </w:r>
        <w:r w:rsidR="0036431A">
          <w:rPr>
            <w:noProof/>
            <w:webHidden/>
          </w:rPr>
          <w:fldChar w:fldCharType="begin"/>
        </w:r>
        <w:r w:rsidR="0036431A">
          <w:rPr>
            <w:noProof/>
            <w:webHidden/>
          </w:rPr>
          <w:instrText xml:space="preserve"> PAGEREF _Toc526941555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15B2899C" w14:textId="41F75E76"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56" w:history="1">
        <w:r w:rsidR="0036431A" w:rsidRPr="00DB0898">
          <w:rPr>
            <w:rStyle w:val="Hyperlink"/>
            <w:noProof/>
          </w:rPr>
          <w:t>3.18.7 asOfTimeUtc property</w:t>
        </w:r>
        <w:r w:rsidR="0036431A">
          <w:rPr>
            <w:noProof/>
            <w:webHidden/>
          </w:rPr>
          <w:tab/>
        </w:r>
        <w:r w:rsidR="0036431A">
          <w:rPr>
            <w:noProof/>
            <w:webHidden/>
          </w:rPr>
          <w:fldChar w:fldCharType="begin"/>
        </w:r>
        <w:r w:rsidR="0036431A">
          <w:rPr>
            <w:noProof/>
            <w:webHidden/>
          </w:rPr>
          <w:instrText xml:space="preserve"> PAGEREF _Toc526941556 \h </w:instrText>
        </w:r>
        <w:r w:rsidR="0036431A">
          <w:rPr>
            <w:noProof/>
            <w:webHidden/>
          </w:rPr>
        </w:r>
        <w:r w:rsidR="0036431A">
          <w:rPr>
            <w:noProof/>
            <w:webHidden/>
          </w:rPr>
          <w:fldChar w:fldCharType="separate"/>
        </w:r>
        <w:r w:rsidR="0036431A">
          <w:rPr>
            <w:noProof/>
            <w:webHidden/>
          </w:rPr>
          <w:t>63</w:t>
        </w:r>
        <w:r w:rsidR="0036431A">
          <w:rPr>
            <w:noProof/>
            <w:webHidden/>
          </w:rPr>
          <w:fldChar w:fldCharType="end"/>
        </w:r>
      </w:hyperlink>
    </w:p>
    <w:p w14:paraId="7D55D4F3" w14:textId="54C3925D"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557" w:history="1">
        <w:r w:rsidR="0036431A" w:rsidRPr="00DB0898">
          <w:rPr>
            <w:rStyle w:val="Hyperlink"/>
            <w:noProof/>
          </w:rPr>
          <w:t>3.19 file object</w:t>
        </w:r>
        <w:r w:rsidR="0036431A">
          <w:rPr>
            <w:noProof/>
            <w:webHidden/>
          </w:rPr>
          <w:tab/>
        </w:r>
        <w:r w:rsidR="0036431A">
          <w:rPr>
            <w:noProof/>
            <w:webHidden/>
          </w:rPr>
          <w:fldChar w:fldCharType="begin"/>
        </w:r>
        <w:r w:rsidR="0036431A">
          <w:rPr>
            <w:noProof/>
            <w:webHidden/>
          </w:rPr>
          <w:instrText xml:space="preserve"> PAGEREF _Toc526941557 \h </w:instrText>
        </w:r>
        <w:r w:rsidR="0036431A">
          <w:rPr>
            <w:noProof/>
            <w:webHidden/>
          </w:rPr>
        </w:r>
        <w:r w:rsidR="0036431A">
          <w:rPr>
            <w:noProof/>
            <w:webHidden/>
          </w:rPr>
          <w:fldChar w:fldCharType="separate"/>
        </w:r>
        <w:r w:rsidR="0036431A">
          <w:rPr>
            <w:noProof/>
            <w:webHidden/>
          </w:rPr>
          <w:t>64</w:t>
        </w:r>
        <w:r w:rsidR="0036431A">
          <w:rPr>
            <w:noProof/>
            <w:webHidden/>
          </w:rPr>
          <w:fldChar w:fldCharType="end"/>
        </w:r>
      </w:hyperlink>
    </w:p>
    <w:p w14:paraId="60D75FB8" w14:textId="1B43717A"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58" w:history="1">
        <w:r w:rsidR="0036431A" w:rsidRPr="00DB0898">
          <w:rPr>
            <w:rStyle w:val="Hyperlink"/>
            <w:noProof/>
          </w:rPr>
          <w:t>3.19.1 General</w:t>
        </w:r>
        <w:r w:rsidR="0036431A">
          <w:rPr>
            <w:noProof/>
            <w:webHidden/>
          </w:rPr>
          <w:tab/>
        </w:r>
        <w:r w:rsidR="0036431A">
          <w:rPr>
            <w:noProof/>
            <w:webHidden/>
          </w:rPr>
          <w:fldChar w:fldCharType="begin"/>
        </w:r>
        <w:r w:rsidR="0036431A">
          <w:rPr>
            <w:noProof/>
            <w:webHidden/>
          </w:rPr>
          <w:instrText xml:space="preserve"> PAGEREF _Toc526941558 \h </w:instrText>
        </w:r>
        <w:r w:rsidR="0036431A">
          <w:rPr>
            <w:noProof/>
            <w:webHidden/>
          </w:rPr>
        </w:r>
        <w:r w:rsidR="0036431A">
          <w:rPr>
            <w:noProof/>
            <w:webHidden/>
          </w:rPr>
          <w:fldChar w:fldCharType="separate"/>
        </w:r>
        <w:r w:rsidR="0036431A">
          <w:rPr>
            <w:noProof/>
            <w:webHidden/>
          </w:rPr>
          <w:t>64</w:t>
        </w:r>
        <w:r w:rsidR="0036431A">
          <w:rPr>
            <w:noProof/>
            <w:webHidden/>
          </w:rPr>
          <w:fldChar w:fldCharType="end"/>
        </w:r>
      </w:hyperlink>
    </w:p>
    <w:p w14:paraId="417FEFFC" w14:textId="57202D06"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59" w:history="1">
        <w:r w:rsidR="0036431A" w:rsidRPr="00DB0898">
          <w:rPr>
            <w:rStyle w:val="Hyperlink"/>
            <w:noProof/>
          </w:rPr>
          <w:t>3.19.2 fileLocation property</w:t>
        </w:r>
        <w:r w:rsidR="0036431A">
          <w:rPr>
            <w:noProof/>
            <w:webHidden/>
          </w:rPr>
          <w:tab/>
        </w:r>
        <w:r w:rsidR="0036431A">
          <w:rPr>
            <w:noProof/>
            <w:webHidden/>
          </w:rPr>
          <w:fldChar w:fldCharType="begin"/>
        </w:r>
        <w:r w:rsidR="0036431A">
          <w:rPr>
            <w:noProof/>
            <w:webHidden/>
          </w:rPr>
          <w:instrText xml:space="preserve"> PAGEREF _Toc526941559 \h </w:instrText>
        </w:r>
        <w:r w:rsidR="0036431A">
          <w:rPr>
            <w:noProof/>
            <w:webHidden/>
          </w:rPr>
        </w:r>
        <w:r w:rsidR="0036431A">
          <w:rPr>
            <w:noProof/>
            <w:webHidden/>
          </w:rPr>
          <w:fldChar w:fldCharType="separate"/>
        </w:r>
        <w:r w:rsidR="0036431A">
          <w:rPr>
            <w:noProof/>
            <w:webHidden/>
          </w:rPr>
          <w:t>64</w:t>
        </w:r>
        <w:r w:rsidR="0036431A">
          <w:rPr>
            <w:noProof/>
            <w:webHidden/>
          </w:rPr>
          <w:fldChar w:fldCharType="end"/>
        </w:r>
      </w:hyperlink>
    </w:p>
    <w:p w14:paraId="64265DBA" w14:textId="16168235"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60" w:history="1">
        <w:r w:rsidR="0036431A" w:rsidRPr="00DB0898">
          <w:rPr>
            <w:rStyle w:val="Hyperlink"/>
            <w:noProof/>
          </w:rPr>
          <w:t>3.19.3 parentKey property</w:t>
        </w:r>
        <w:r w:rsidR="0036431A">
          <w:rPr>
            <w:noProof/>
            <w:webHidden/>
          </w:rPr>
          <w:tab/>
        </w:r>
        <w:r w:rsidR="0036431A">
          <w:rPr>
            <w:noProof/>
            <w:webHidden/>
          </w:rPr>
          <w:fldChar w:fldCharType="begin"/>
        </w:r>
        <w:r w:rsidR="0036431A">
          <w:rPr>
            <w:noProof/>
            <w:webHidden/>
          </w:rPr>
          <w:instrText xml:space="preserve"> PAGEREF _Toc526941560 \h </w:instrText>
        </w:r>
        <w:r w:rsidR="0036431A">
          <w:rPr>
            <w:noProof/>
            <w:webHidden/>
          </w:rPr>
        </w:r>
        <w:r w:rsidR="0036431A">
          <w:rPr>
            <w:noProof/>
            <w:webHidden/>
          </w:rPr>
          <w:fldChar w:fldCharType="separate"/>
        </w:r>
        <w:r w:rsidR="0036431A">
          <w:rPr>
            <w:noProof/>
            <w:webHidden/>
          </w:rPr>
          <w:t>65</w:t>
        </w:r>
        <w:r w:rsidR="0036431A">
          <w:rPr>
            <w:noProof/>
            <w:webHidden/>
          </w:rPr>
          <w:fldChar w:fldCharType="end"/>
        </w:r>
      </w:hyperlink>
    </w:p>
    <w:p w14:paraId="2EE697D7" w14:textId="4E6E7B84"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61" w:history="1">
        <w:r w:rsidR="0036431A" w:rsidRPr="00DB0898">
          <w:rPr>
            <w:rStyle w:val="Hyperlink"/>
            <w:noProof/>
          </w:rPr>
          <w:t>3.19.4 offset property</w:t>
        </w:r>
        <w:r w:rsidR="0036431A">
          <w:rPr>
            <w:noProof/>
            <w:webHidden/>
          </w:rPr>
          <w:tab/>
        </w:r>
        <w:r w:rsidR="0036431A">
          <w:rPr>
            <w:noProof/>
            <w:webHidden/>
          </w:rPr>
          <w:fldChar w:fldCharType="begin"/>
        </w:r>
        <w:r w:rsidR="0036431A">
          <w:rPr>
            <w:noProof/>
            <w:webHidden/>
          </w:rPr>
          <w:instrText xml:space="preserve"> PAGEREF _Toc526941561 \h </w:instrText>
        </w:r>
        <w:r w:rsidR="0036431A">
          <w:rPr>
            <w:noProof/>
            <w:webHidden/>
          </w:rPr>
        </w:r>
        <w:r w:rsidR="0036431A">
          <w:rPr>
            <w:noProof/>
            <w:webHidden/>
          </w:rPr>
          <w:fldChar w:fldCharType="separate"/>
        </w:r>
        <w:r w:rsidR="0036431A">
          <w:rPr>
            <w:noProof/>
            <w:webHidden/>
          </w:rPr>
          <w:t>65</w:t>
        </w:r>
        <w:r w:rsidR="0036431A">
          <w:rPr>
            <w:noProof/>
            <w:webHidden/>
          </w:rPr>
          <w:fldChar w:fldCharType="end"/>
        </w:r>
      </w:hyperlink>
    </w:p>
    <w:p w14:paraId="5F5BE2D4" w14:textId="22198563"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62" w:history="1">
        <w:r w:rsidR="0036431A" w:rsidRPr="00DB0898">
          <w:rPr>
            <w:rStyle w:val="Hyperlink"/>
            <w:noProof/>
          </w:rPr>
          <w:t>3.19.5 length property</w:t>
        </w:r>
        <w:r w:rsidR="0036431A">
          <w:rPr>
            <w:noProof/>
            <w:webHidden/>
          </w:rPr>
          <w:tab/>
        </w:r>
        <w:r w:rsidR="0036431A">
          <w:rPr>
            <w:noProof/>
            <w:webHidden/>
          </w:rPr>
          <w:fldChar w:fldCharType="begin"/>
        </w:r>
        <w:r w:rsidR="0036431A">
          <w:rPr>
            <w:noProof/>
            <w:webHidden/>
          </w:rPr>
          <w:instrText xml:space="preserve"> PAGEREF _Toc526941562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6319C30B" w14:textId="7AAFC63C"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63" w:history="1">
        <w:r w:rsidR="0036431A" w:rsidRPr="00DB0898">
          <w:rPr>
            <w:rStyle w:val="Hyperlink"/>
            <w:noProof/>
          </w:rPr>
          <w:t>3.19.6 roles property</w:t>
        </w:r>
        <w:r w:rsidR="0036431A">
          <w:rPr>
            <w:noProof/>
            <w:webHidden/>
          </w:rPr>
          <w:tab/>
        </w:r>
        <w:r w:rsidR="0036431A">
          <w:rPr>
            <w:noProof/>
            <w:webHidden/>
          </w:rPr>
          <w:fldChar w:fldCharType="begin"/>
        </w:r>
        <w:r w:rsidR="0036431A">
          <w:rPr>
            <w:noProof/>
            <w:webHidden/>
          </w:rPr>
          <w:instrText xml:space="preserve"> PAGEREF _Toc526941563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6E5C69A4" w14:textId="24BA2E3D"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64" w:history="1">
        <w:r w:rsidR="0036431A" w:rsidRPr="00DB0898">
          <w:rPr>
            <w:rStyle w:val="Hyperlink"/>
            <w:noProof/>
          </w:rPr>
          <w:t>3.19.7 mimeType property</w:t>
        </w:r>
        <w:r w:rsidR="0036431A">
          <w:rPr>
            <w:noProof/>
            <w:webHidden/>
          </w:rPr>
          <w:tab/>
        </w:r>
        <w:r w:rsidR="0036431A">
          <w:rPr>
            <w:noProof/>
            <w:webHidden/>
          </w:rPr>
          <w:fldChar w:fldCharType="begin"/>
        </w:r>
        <w:r w:rsidR="0036431A">
          <w:rPr>
            <w:noProof/>
            <w:webHidden/>
          </w:rPr>
          <w:instrText xml:space="preserve"> PAGEREF _Toc526941564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6A4DA0F3" w14:textId="5BFDBBD9"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65" w:history="1">
        <w:r w:rsidR="0036431A" w:rsidRPr="00DB0898">
          <w:rPr>
            <w:rStyle w:val="Hyperlink"/>
            <w:noProof/>
          </w:rPr>
          <w:t>3.19.8 contents property</w:t>
        </w:r>
        <w:r w:rsidR="0036431A">
          <w:rPr>
            <w:noProof/>
            <w:webHidden/>
          </w:rPr>
          <w:tab/>
        </w:r>
        <w:r w:rsidR="0036431A">
          <w:rPr>
            <w:noProof/>
            <w:webHidden/>
          </w:rPr>
          <w:fldChar w:fldCharType="begin"/>
        </w:r>
        <w:r w:rsidR="0036431A">
          <w:rPr>
            <w:noProof/>
            <w:webHidden/>
          </w:rPr>
          <w:instrText xml:space="preserve"> PAGEREF _Toc526941565 \h </w:instrText>
        </w:r>
        <w:r w:rsidR="0036431A">
          <w:rPr>
            <w:noProof/>
            <w:webHidden/>
          </w:rPr>
        </w:r>
        <w:r w:rsidR="0036431A">
          <w:rPr>
            <w:noProof/>
            <w:webHidden/>
          </w:rPr>
          <w:fldChar w:fldCharType="separate"/>
        </w:r>
        <w:r w:rsidR="0036431A">
          <w:rPr>
            <w:noProof/>
            <w:webHidden/>
          </w:rPr>
          <w:t>66</w:t>
        </w:r>
        <w:r w:rsidR="0036431A">
          <w:rPr>
            <w:noProof/>
            <w:webHidden/>
          </w:rPr>
          <w:fldChar w:fldCharType="end"/>
        </w:r>
      </w:hyperlink>
    </w:p>
    <w:p w14:paraId="3F248B87" w14:textId="15D8DD66"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66" w:history="1">
        <w:r w:rsidR="0036431A" w:rsidRPr="00DB0898">
          <w:rPr>
            <w:rStyle w:val="Hyperlink"/>
            <w:noProof/>
          </w:rPr>
          <w:t>3.19.9 encoding property</w:t>
        </w:r>
        <w:r w:rsidR="0036431A">
          <w:rPr>
            <w:noProof/>
            <w:webHidden/>
          </w:rPr>
          <w:tab/>
        </w:r>
        <w:r w:rsidR="0036431A">
          <w:rPr>
            <w:noProof/>
            <w:webHidden/>
          </w:rPr>
          <w:fldChar w:fldCharType="begin"/>
        </w:r>
        <w:r w:rsidR="0036431A">
          <w:rPr>
            <w:noProof/>
            <w:webHidden/>
          </w:rPr>
          <w:instrText xml:space="preserve"> PAGEREF _Toc526941566 \h </w:instrText>
        </w:r>
        <w:r w:rsidR="0036431A">
          <w:rPr>
            <w:noProof/>
            <w:webHidden/>
          </w:rPr>
        </w:r>
        <w:r w:rsidR="0036431A">
          <w:rPr>
            <w:noProof/>
            <w:webHidden/>
          </w:rPr>
          <w:fldChar w:fldCharType="separate"/>
        </w:r>
        <w:r w:rsidR="0036431A">
          <w:rPr>
            <w:noProof/>
            <w:webHidden/>
          </w:rPr>
          <w:t>67</w:t>
        </w:r>
        <w:r w:rsidR="0036431A">
          <w:rPr>
            <w:noProof/>
            <w:webHidden/>
          </w:rPr>
          <w:fldChar w:fldCharType="end"/>
        </w:r>
      </w:hyperlink>
    </w:p>
    <w:p w14:paraId="7809A08B" w14:textId="16ABDDCC"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67" w:history="1">
        <w:r w:rsidR="0036431A" w:rsidRPr="00DB0898">
          <w:rPr>
            <w:rStyle w:val="Hyperlink"/>
            <w:noProof/>
          </w:rPr>
          <w:t>3.19.10 hashes property</w:t>
        </w:r>
        <w:r w:rsidR="0036431A">
          <w:rPr>
            <w:noProof/>
            <w:webHidden/>
          </w:rPr>
          <w:tab/>
        </w:r>
        <w:r w:rsidR="0036431A">
          <w:rPr>
            <w:noProof/>
            <w:webHidden/>
          </w:rPr>
          <w:fldChar w:fldCharType="begin"/>
        </w:r>
        <w:r w:rsidR="0036431A">
          <w:rPr>
            <w:noProof/>
            <w:webHidden/>
          </w:rPr>
          <w:instrText xml:space="preserve"> PAGEREF _Toc526941567 \h </w:instrText>
        </w:r>
        <w:r w:rsidR="0036431A">
          <w:rPr>
            <w:noProof/>
            <w:webHidden/>
          </w:rPr>
        </w:r>
        <w:r w:rsidR="0036431A">
          <w:rPr>
            <w:noProof/>
            <w:webHidden/>
          </w:rPr>
          <w:fldChar w:fldCharType="separate"/>
        </w:r>
        <w:r w:rsidR="0036431A">
          <w:rPr>
            <w:noProof/>
            <w:webHidden/>
          </w:rPr>
          <w:t>67</w:t>
        </w:r>
        <w:r w:rsidR="0036431A">
          <w:rPr>
            <w:noProof/>
            <w:webHidden/>
          </w:rPr>
          <w:fldChar w:fldCharType="end"/>
        </w:r>
      </w:hyperlink>
    </w:p>
    <w:p w14:paraId="2460E0EB" w14:textId="6A2CACF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68" w:history="1">
        <w:r w:rsidR="0036431A" w:rsidRPr="00DB0898">
          <w:rPr>
            <w:rStyle w:val="Hyperlink"/>
            <w:noProof/>
          </w:rPr>
          <w:t>3.19.11 lastModifiedTimeUtc property</w:t>
        </w:r>
        <w:r w:rsidR="0036431A">
          <w:rPr>
            <w:noProof/>
            <w:webHidden/>
          </w:rPr>
          <w:tab/>
        </w:r>
        <w:r w:rsidR="0036431A">
          <w:rPr>
            <w:noProof/>
            <w:webHidden/>
          </w:rPr>
          <w:fldChar w:fldCharType="begin"/>
        </w:r>
        <w:r w:rsidR="0036431A">
          <w:rPr>
            <w:noProof/>
            <w:webHidden/>
          </w:rPr>
          <w:instrText xml:space="preserve"> PAGEREF _Toc526941568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33A16AEB" w14:textId="45176FAE"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569" w:history="1">
        <w:r w:rsidR="0036431A" w:rsidRPr="00DB0898">
          <w:rPr>
            <w:rStyle w:val="Hyperlink"/>
            <w:noProof/>
          </w:rPr>
          <w:t>3.20 result object</w:t>
        </w:r>
        <w:r w:rsidR="0036431A">
          <w:rPr>
            <w:noProof/>
            <w:webHidden/>
          </w:rPr>
          <w:tab/>
        </w:r>
        <w:r w:rsidR="0036431A">
          <w:rPr>
            <w:noProof/>
            <w:webHidden/>
          </w:rPr>
          <w:fldChar w:fldCharType="begin"/>
        </w:r>
        <w:r w:rsidR="0036431A">
          <w:rPr>
            <w:noProof/>
            <w:webHidden/>
          </w:rPr>
          <w:instrText xml:space="preserve"> PAGEREF _Toc526941569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528F8127" w14:textId="2977C7ED"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70" w:history="1">
        <w:r w:rsidR="0036431A" w:rsidRPr="00DB0898">
          <w:rPr>
            <w:rStyle w:val="Hyperlink"/>
            <w:noProof/>
          </w:rPr>
          <w:t>3.20.1 General</w:t>
        </w:r>
        <w:r w:rsidR="0036431A">
          <w:rPr>
            <w:noProof/>
            <w:webHidden/>
          </w:rPr>
          <w:tab/>
        </w:r>
        <w:r w:rsidR="0036431A">
          <w:rPr>
            <w:noProof/>
            <w:webHidden/>
          </w:rPr>
          <w:fldChar w:fldCharType="begin"/>
        </w:r>
        <w:r w:rsidR="0036431A">
          <w:rPr>
            <w:noProof/>
            <w:webHidden/>
          </w:rPr>
          <w:instrText xml:space="preserve"> PAGEREF _Toc526941570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665A8F74" w14:textId="7496E304"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71" w:history="1">
        <w:r w:rsidR="0036431A" w:rsidRPr="00DB0898">
          <w:rPr>
            <w:rStyle w:val="Hyperlink"/>
            <w:noProof/>
          </w:rPr>
          <w:t>3.20.2 Distinguishing logically identical from logically distinct results</w:t>
        </w:r>
        <w:r w:rsidR="0036431A">
          <w:rPr>
            <w:noProof/>
            <w:webHidden/>
          </w:rPr>
          <w:tab/>
        </w:r>
        <w:r w:rsidR="0036431A">
          <w:rPr>
            <w:noProof/>
            <w:webHidden/>
          </w:rPr>
          <w:fldChar w:fldCharType="begin"/>
        </w:r>
        <w:r w:rsidR="0036431A">
          <w:rPr>
            <w:noProof/>
            <w:webHidden/>
          </w:rPr>
          <w:instrText xml:space="preserve"> PAGEREF _Toc526941571 \h </w:instrText>
        </w:r>
        <w:r w:rsidR="0036431A">
          <w:rPr>
            <w:noProof/>
            <w:webHidden/>
          </w:rPr>
        </w:r>
        <w:r w:rsidR="0036431A">
          <w:rPr>
            <w:noProof/>
            <w:webHidden/>
          </w:rPr>
          <w:fldChar w:fldCharType="separate"/>
        </w:r>
        <w:r w:rsidR="0036431A">
          <w:rPr>
            <w:noProof/>
            <w:webHidden/>
          </w:rPr>
          <w:t>68</w:t>
        </w:r>
        <w:r w:rsidR="0036431A">
          <w:rPr>
            <w:noProof/>
            <w:webHidden/>
          </w:rPr>
          <w:fldChar w:fldCharType="end"/>
        </w:r>
      </w:hyperlink>
    </w:p>
    <w:p w14:paraId="3B3E50A0" w14:textId="3F756D5C"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72" w:history="1">
        <w:r w:rsidR="0036431A" w:rsidRPr="00DB0898">
          <w:rPr>
            <w:rStyle w:val="Hyperlink"/>
            <w:noProof/>
          </w:rPr>
          <w:t>3.20.3 instanceGuid property</w:t>
        </w:r>
        <w:r w:rsidR="0036431A">
          <w:rPr>
            <w:noProof/>
            <w:webHidden/>
          </w:rPr>
          <w:tab/>
        </w:r>
        <w:r w:rsidR="0036431A">
          <w:rPr>
            <w:noProof/>
            <w:webHidden/>
          </w:rPr>
          <w:fldChar w:fldCharType="begin"/>
        </w:r>
        <w:r w:rsidR="0036431A">
          <w:rPr>
            <w:noProof/>
            <w:webHidden/>
          </w:rPr>
          <w:instrText xml:space="preserve"> PAGEREF _Toc526941572 \h </w:instrText>
        </w:r>
        <w:r w:rsidR="0036431A">
          <w:rPr>
            <w:noProof/>
            <w:webHidden/>
          </w:rPr>
        </w:r>
        <w:r w:rsidR="0036431A">
          <w:rPr>
            <w:noProof/>
            <w:webHidden/>
          </w:rPr>
          <w:fldChar w:fldCharType="separate"/>
        </w:r>
        <w:r w:rsidR="0036431A">
          <w:rPr>
            <w:noProof/>
            <w:webHidden/>
          </w:rPr>
          <w:t>69</w:t>
        </w:r>
        <w:r w:rsidR="0036431A">
          <w:rPr>
            <w:noProof/>
            <w:webHidden/>
          </w:rPr>
          <w:fldChar w:fldCharType="end"/>
        </w:r>
      </w:hyperlink>
    </w:p>
    <w:p w14:paraId="60A7CAC9" w14:textId="1D5B7DE2"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73" w:history="1">
        <w:r w:rsidR="0036431A" w:rsidRPr="00DB0898">
          <w:rPr>
            <w:rStyle w:val="Hyperlink"/>
            <w:noProof/>
          </w:rPr>
          <w:t>3.20.4 correlationGuid property</w:t>
        </w:r>
        <w:r w:rsidR="0036431A">
          <w:rPr>
            <w:noProof/>
            <w:webHidden/>
          </w:rPr>
          <w:tab/>
        </w:r>
        <w:r w:rsidR="0036431A">
          <w:rPr>
            <w:noProof/>
            <w:webHidden/>
          </w:rPr>
          <w:fldChar w:fldCharType="begin"/>
        </w:r>
        <w:r w:rsidR="0036431A">
          <w:rPr>
            <w:noProof/>
            <w:webHidden/>
          </w:rPr>
          <w:instrText xml:space="preserve"> PAGEREF _Toc526941573 \h </w:instrText>
        </w:r>
        <w:r w:rsidR="0036431A">
          <w:rPr>
            <w:noProof/>
            <w:webHidden/>
          </w:rPr>
        </w:r>
        <w:r w:rsidR="0036431A">
          <w:rPr>
            <w:noProof/>
            <w:webHidden/>
          </w:rPr>
          <w:fldChar w:fldCharType="separate"/>
        </w:r>
        <w:r w:rsidR="0036431A">
          <w:rPr>
            <w:noProof/>
            <w:webHidden/>
          </w:rPr>
          <w:t>69</w:t>
        </w:r>
        <w:r w:rsidR="0036431A">
          <w:rPr>
            <w:noProof/>
            <w:webHidden/>
          </w:rPr>
          <w:fldChar w:fldCharType="end"/>
        </w:r>
      </w:hyperlink>
    </w:p>
    <w:p w14:paraId="201B77DC" w14:textId="5FA362CA"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74" w:history="1">
        <w:r w:rsidR="0036431A" w:rsidRPr="00DB0898">
          <w:rPr>
            <w:rStyle w:val="Hyperlink"/>
            <w:noProof/>
          </w:rPr>
          <w:t>3.20.5 ruleId property</w:t>
        </w:r>
        <w:r w:rsidR="0036431A">
          <w:rPr>
            <w:noProof/>
            <w:webHidden/>
          </w:rPr>
          <w:tab/>
        </w:r>
        <w:r w:rsidR="0036431A">
          <w:rPr>
            <w:noProof/>
            <w:webHidden/>
          </w:rPr>
          <w:fldChar w:fldCharType="begin"/>
        </w:r>
        <w:r w:rsidR="0036431A">
          <w:rPr>
            <w:noProof/>
            <w:webHidden/>
          </w:rPr>
          <w:instrText xml:space="preserve"> PAGEREF _Toc526941574 \h </w:instrText>
        </w:r>
        <w:r w:rsidR="0036431A">
          <w:rPr>
            <w:noProof/>
            <w:webHidden/>
          </w:rPr>
        </w:r>
        <w:r w:rsidR="0036431A">
          <w:rPr>
            <w:noProof/>
            <w:webHidden/>
          </w:rPr>
          <w:fldChar w:fldCharType="separate"/>
        </w:r>
        <w:r w:rsidR="0036431A">
          <w:rPr>
            <w:noProof/>
            <w:webHidden/>
          </w:rPr>
          <w:t>69</w:t>
        </w:r>
        <w:r w:rsidR="0036431A">
          <w:rPr>
            <w:noProof/>
            <w:webHidden/>
          </w:rPr>
          <w:fldChar w:fldCharType="end"/>
        </w:r>
      </w:hyperlink>
    </w:p>
    <w:p w14:paraId="58D1E98B" w14:textId="3439AFCC"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75" w:history="1">
        <w:r w:rsidR="0036431A" w:rsidRPr="00DB0898">
          <w:rPr>
            <w:rStyle w:val="Hyperlink"/>
            <w:noProof/>
          </w:rPr>
          <w:t>3.20.6 level property</w:t>
        </w:r>
        <w:r w:rsidR="0036431A">
          <w:rPr>
            <w:noProof/>
            <w:webHidden/>
          </w:rPr>
          <w:tab/>
        </w:r>
        <w:r w:rsidR="0036431A">
          <w:rPr>
            <w:noProof/>
            <w:webHidden/>
          </w:rPr>
          <w:fldChar w:fldCharType="begin"/>
        </w:r>
        <w:r w:rsidR="0036431A">
          <w:rPr>
            <w:noProof/>
            <w:webHidden/>
          </w:rPr>
          <w:instrText xml:space="preserve"> PAGEREF _Toc526941575 \h </w:instrText>
        </w:r>
        <w:r w:rsidR="0036431A">
          <w:rPr>
            <w:noProof/>
            <w:webHidden/>
          </w:rPr>
        </w:r>
        <w:r w:rsidR="0036431A">
          <w:rPr>
            <w:noProof/>
            <w:webHidden/>
          </w:rPr>
          <w:fldChar w:fldCharType="separate"/>
        </w:r>
        <w:r w:rsidR="0036431A">
          <w:rPr>
            <w:noProof/>
            <w:webHidden/>
          </w:rPr>
          <w:t>70</w:t>
        </w:r>
        <w:r w:rsidR="0036431A">
          <w:rPr>
            <w:noProof/>
            <w:webHidden/>
          </w:rPr>
          <w:fldChar w:fldCharType="end"/>
        </w:r>
      </w:hyperlink>
    </w:p>
    <w:p w14:paraId="07F9634C" w14:textId="4F90AC82"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76" w:history="1">
        <w:r w:rsidR="0036431A" w:rsidRPr="00DB0898">
          <w:rPr>
            <w:rStyle w:val="Hyperlink"/>
            <w:noProof/>
          </w:rPr>
          <w:t>3.20.7 message property</w:t>
        </w:r>
        <w:r w:rsidR="0036431A">
          <w:rPr>
            <w:noProof/>
            <w:webHidden/>
          </w:rPr>
          <w:tab/>
        </w:r>
        <w:r w:rsidR="0036431A">
          <w:rPr>
            <w:noProof/>
            <w:webHidden/>
          </w:rPr>
          <w:fldChar w:fldCharType="begin"/>
        </w:r>
        <w:r w:rsidR="0036431A">
          <w:rPr>
            <w:noProof/>
            <w:webHidden/>
          </w:rPr>
          <w:instrText xml:space="preserve"> PAGEREF _Toc526941576 \h </w:instrText>
        </w:r>
        <w:r w:rsidR="0036431A">
          <w:rPr>
            <w:noProof/>
            <w:webHidden/>
          </w:rPr>
        </w:r>
        <w:r w:rsidR="0036431A">
          <w:rPr>
            <w:noProof/>
            <w:webHidden/>
          </w:rPr>
          <w:fldChar w:fldCharType="separate"/>
        </w:r>
        <w:r w:rsidR="0036431A">
          <w:rPr>
            <w:noProof/>
            <w:webHidden/>
          </w:rPr>
          <w:t>72</w:t>
        </w:r>
        <w:r w:rsidR="0036431A">
          <w:rPr>
            <w:noProof/>
            <w:webHidden/>
          </w:rPr>
          <w:fldChar w:fldCharType="end"/>
        </w:r>
      </w:hyperlink>
    </w:p>
    <w:p w14:paraId="0563205F" w14:textId="3D585F1F"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77" w:history="1">
        <w:r w:rsidR="0036431A" w:rsidRPr="00DB0898">
          <w:rPr>
            <w:rStyle w:val="Hyperlink"/>
            <w:noProof/>
          </w:rPr>
          <w:t>3.20.8 locations property</w:t>
        </w:r>
        <w:r w:rsidR="0036431A">
          <w:rPr>
            <w:noProof/>
            <w:webHidden/>
          </w:rPr>
          <w:tab/>
        </w:r>
        <w:r w:rsidR="0036431A">
          <w:rPr>
            <w:noProof/>
            <w:webHidden/>
          </w:rPr>
          <w:fldChar w:fldCharType="begin"/>
        </w:r>
        <w:r w:rsidR="0036431A">
          <w:rPr>
            <w:noProof/>
            <w:webHidden/>
          </w:rPr>
          <w:instrText xml:space="preserve"> PAGEREF _Toc526941577 \h </w:instrText>
        </w:r>
        <w:r w:rsidR="0036431A">
          <w:rPr>
            <w:noProof/>
            <w:webHidden/>
          </w:rPr>
        </w:r>
        <w:r w:rsidR="0036431A">
          <w:rPr>
            <w:noProof/>
            <w:webHidden/>
          </w:rPr>
          <w:fldChar w:fldCharType="separate"/>
        </w:r>
        <w:r w:rsidR="0036431A">
          <w:rPr>
            <w:noProof/>
            <w:webHidden/>
          </w:rPr>
          <w:t>73</w:t>
        </w:r>
        <w:r w:rsidR="0036431A">
          <w:rPr>
            <w:noProof/>
            <w:webHidden/>
          </w:rPr>
          <w:fldChar w:fldCharType="end"/>
        </w:r>
      </w:hyperlink>
    </w:p>
    <w:p w14:paraId="46DD941C" w14:textId="6FC634C9"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78" w:history="1">
        <w:r w:rsidR="0036431A" w:rsidRPr="00DB0898">
          <w:rPr>
            <w:rStyle w:val="Hyperlink"/>
            <w:noProof/>
          </w:rPr>
          <w:t>3.20.9 analysisTarget property</w:t>
        </w:r>
        <w:r w:rsidR="0036431A">
          <w:rPr>
            <w:noProof/>
            <w:webHidden/>
          </w:rPr>
          <w:tab/>
        </w:r>
        <w:r w:rsidR="0036431A">
          <w:rPr>
            <w:noProof/>
            <w:webHidden/>
          </w:rPr>
          <w:fldChar w:fldCharType="begin"/>
        </w:r>
        <w:r w:rsidR="0036431A">
          <w:rPr>
            <w:noProof/>
            <w:webHidden/>
          </w:rPr>
          <w:instrText xml:space="preserve"> PAGEREF _Toc526941578 \h </w:instrText>
        </w:r>
        <w:r w:rsidR="0036431A">
          <w:rPr>
            <w:noProof/>
            <w:webHidden/>
          </w:rPr>
        </w:r>
        <w:r w:rsidR="0036431A">
          <w:rPr>
            <w:noProof/>
            <w:webHidden/>
          </w:rPr>
          <w:fldChar w:fldCharType="separate"/>
        </w:r>
        <w:r w:rsidR="0036431A">
          <w:rPr>
            <w:noProof/>
            <w:webHidden/>
          </w:rPr>
          <w:t>74</w:t>
        </w:r>
        <w:r w:rsidR="0036431A">
          <w:rPr>
            <w:noProof/>
            <w:webHidden/>
          </w:rPr>
          <w:fldChar w:fldCharType="end"/>
        </w:r>
      </w:hyperlink>
    </w:p>
    <w:p w14:paraId="3D87C778" w14:textId="54E90086"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79" w:history="1">
        <w:r w:rsidR="0036431A" w:rsidRPr="00DB0898">
          <w:rPr>
            <w:rStyle w:val="Hyperlink"/>
            <w:noProof/>
          </w:rPr>
          <w:t>3.20.10 fingerprints property</w:t>
        </w:r>
        <w:r w:rsidR="0036431A">
          <w:rPr>
            <w:noProof/>
            <w:webHidden/>
          </w:rPr>
          <w:tab/>
        </w:r>
        <w:r w:rsidR="0036431A">
          <w:rPr>
            <w:noProof/>
            <w:webHidden/>
          </w:rPr>
          <w:fldChar w:fldCharType="begin"/>
        </w:r>
        <w:r w:rsidR="0036431A">
          <w:rPr>
            <w:noProof/>
            <w:webHidden/>
          </w:rPr>
          <w:instrText xml:space="preserve"> PAGEREF _Toc526941579 \h </w:instrText>
        </w:r>
        <w:r w:rsidR="0036431A">
          <w:rPr>
            <w:noProof/>
            <w:webHidden/>
          </w:rPr>
        </w:r>
        <w:r w:rsidR="0036431A">
          <w:rPr>
            <w:noProof/>
            <w:webHidden/>
          </w:rPr>
          <w:fldChar w:fldCharType="separate"/>
        </w:r>
        <w:r w:rsidR="0036431A">
          <w:rPr>
            <w:noProof/>
            <w:webHidden/>
          </w:rPr>
          <w:t>74</w:t>
        </w:r>
        <w:r w:rsidR="0036431A">
          <w:rPr>
            <w:noProof/>
            <w:webHidden/>
          </w:rPr>
          <w:fldChar w:fldCharType="end"/>
        </w:r>
      </w:hyperlink>
    </w:p>
    <w:p w14:paraId="1CFC2382" w14:textId="01B983D0"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80" w:history="1">
        <w:r w:rsidR="0036431A" w:rsidRPr="00DB0898">
          <w:rPr>
            <w:rStyle w:val="Hyperlink"/>
            <w:noProof/>
          </w:rPr>
          <w:t>3.20.11 partialFingerprints property</w:t>
        </w:r>
        <w:r w:rsidR="0036431A">
          <w:rPr>
            <w:noProof/>
            <w:webHidden/>
          </w:rPr>
          <w:tab/>
        </w:r>
        <w:r w:rsidR="0036431A">
          <w:rPr>
            <w:noProof/>
            <w:webHidden/>
          </w:rPr>
          <w:fldChar w:fldCharType="begin"/>
        </w:r>
        <w:r w:rsidR="0036431A">
          <w:rPr>
            <w:noProof/>
            <w:webHidden/>
          </w:rPr>
          <w:instrText xml:space="preserve"> PAGEREF _Toc526941580 \h </w:instrText>
        </w:r>
        <w:r w:rsidR="0036431A">
          <w:rPr>
            <w:noProof/>
            <w:webHidden/>
          </w:rPr>
        </w:r>
        <w:r w:rsidR="0036431A">
          <w:rPr>
            <w:noProof/>
            <w:webHidden/>
          </w:rPr>
          <w:fldChar w:fldCharType="separate"/>
        </w:r>
        <w:r w:rsidR="0036431A">
          <w:rPr>
            <w:noProof/>
            <w:webHidden/>
          </w:rPr>
          <w:t>75</w:t>
        </w:r>
        <w:r w:rsidR="0036431A">
          <w:rPr>
            <w:noProof/>
            <w:webHidden/>
          </w:rPr>
          <w:fldChar w:fldCharType="end"/>
        </w:r>
      </w:hyperlink>
    </w:p>
    <w:p w14:paraId="0FEAEEB2" w14:textId="24BC765E"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81" w:history="1">
        <w:r w:rsidR="0036431A" w:rsidRPr="00DB0898">
          <w:rPr>
            <w:rStyle w:val="Hyperlink"/>
            <w:noProof/>
          </w:rPr>
          <w:t>3.20.12 codeFlows property</w:t>
        </w:r>
        <w:r w:rsidR="0036431A">
          <w:rPr>
            <w:noProof/>
            <w:webHidden/>
          </w:rPr>
          <w:tab/>
        </w:r>
        <w:r w:rsidR="0036431A">
          <w:rPr>
            <w:noProof/>
            <w:webHidden/>
          </w:rPr>
          <w:fldChar w:fldCharType="begin"/>
        </w:r>
        <w:r w:rsidR="0036431A">
          <w:rPr>
            <w:noProof/>
            <w:webHidden/>
          </w:rPr>
          <w:instrText xml:space="preserve"> PAGEREF _Toc526941581 \h </w:instrText>
        </w:r>
        <w:r w:rsidR="0036431A">
          <w:rPr>
            <w:noProof/>
            <w:webHidden/>
          </w:rPr>
        </w:r>
        <w:r w:rsidR="0036431A">
          <w:rPr>
            <w:noProof/>
            <w:webHidden/>
          </w:rPr>
          <w:fldChar w:fldCharType="separate"/>
        </w:r>
        <w:r w:rsidR="0036431A">
          <w:rPr>
            <w:noProof/>
            <w:webHidden/>
          </w:rPr>
          <w:t>76</w:t>
        </w:r>
        <w:r w:rsidR="0036431A">
          <w:rPr>
            <w:noProof/>
            <w:webHidden/>
          </w:rPr>
          <w:fldChar w:fldCharType="end"/>
        </w:r>
      </w:hyperlink>
    </w:p>
    <w:p w14:paraId="42D3EC8B" w14:textId="5025F33B"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82" w:history="1">
        <w:r w:rsidR="0036431A" w:rsidRPr="00DB0898">
          <w:rPr>
            <w:rStyle w:val="Hyperlink"/>
            <w:noProof/>
          </w:rPr>
          <w:t>3.20.13 graphs property</w:t>
        </w:r>
        <w:r w:rsidR="0036431A">
          <w:rPr>
            <w:noProof/>
            <w:webHidden/>
          </w:rPr>
          <w:tab/>
        </w:r>
        <w:r w:rsidR="0036431A">
          <w:rPr>
            <w:noProof/>
            <w:webHidden/>
          </w:rPr>
          <w:fldChar w:fldCharType="begin"/>
        </w:r>
        <w:r w:rsidR="0036431A">
          <w:rPr>
            <w:noProof/>
            <w:webHidden/>
          </w:rPr>
          <w:instrText xml:space="preserve"> PAGEREF _Toc526941582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57266E15" w14:textId="742FCC5E"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83" w:history="1">
        <w:r w:rsidR="0036431A" w:rsidRPr="00DB0898">
          <w:rPr>
            <w:rStyle w:val="Hyperlink"/>
            <w:noProof/>
          </w:rPr>
          <w:t>3.20.14 graphTraversals property</w:t>
        </w:r>
        <w:r w:rsidR="0036431A">
          <w:rPr>
            <w:noProof/>
            <w:webHidden/>
          </w:rPr>
          <w:tab/>
        </w:r>
        <w:r w:rsidR="0036431A">
          <w:rPr>
            <w:noProof/>
            <w:webHidden/>
          </w:rPr>
          <w:fldChar w:fldCharType="begin"/>
        </w:r>
        <w:r w:rsidR="0036431A">
          <w:rPr>
            <w:noProof/>
            <w:webHidden/>
          </w:rPr>
          <w:instrText xml:space="preserve"> PAGEREF _Toc526941583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7859F072" w14:textId="15DC8D5D"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84" w:history="1">
        <w:r w:rsidR="0036431A" w:rsidRPr="00DB0898">
          <w:rPr>
            <w:rStyle w:val="Hyperlink"/>
            <w:noProof/>
          </w:rPr>
          <w:t>3.20.15 stacks property</w:t>
        </w:r>
        <w:r w:rsidR="0036431A">
          <w:rPr>
            <w:noProof/>
            <w:webHidden/>
          </w:rPr>
          <w:tab/>
        </w:r>
        <w:r w:rsidR="0036431A">
          <w:rPr>
            <w:noProof/>
            <w:webHidden/>
          </w:rPr>
          <w:fldChar w:fldCharType="begin"/>
        </w:r>
        <w:r w:rsidR="0036431A">
          <w:rPr>
            <w:noProof/>
            <w:webHidden/>
          </w:rPr>
          <w:instrText xml:space="preserve"> PAGEREF _Toc526941584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2D6A36EF" w14:textId="555E1665"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85" w:history="1">
        <w:r w:rsidR="0036431A" w:rsidRPr="00DB0898">
          <w:rPr>
            <w:rStyle w:val="Hyperlink"/>
            <w:noProof/>
          </w:rPr>
          <w:t>3.20.16 relatedLocations property</w:t>
        </w:r>
        <w:r w:rsidR="0036431A">
          <w:rPr>
            <w:noProof/>
            <w:webHidden/>
          </w:rPr>
          <w:tab/>
        </w:r>
        <w:r w:rsidR="0036431A">
          <w:rPr>
            <w:noProof/>
            <w:webHidden/>
          </w:rPr>
          <w:fldChar w:fldCharType="begin"/>
        </w:r>
        <w:r w:rsidR="0036431A">
          <w:rPr>
            <w:noProof/>
            <w:webHidden/>
          </w:rPr>
          <w:instrText xml:space="preserve"> PAGEREF _Toc526941585 \h </w:instrText>
        </w:r>
        <w:r w:rsidR="0036431A">
          <w:rPr>
            <w:noProof/>
            <w:webHidden/>
          </w:rPr>
        </w:r>
        <w:r w:rsidR="0036431A">
          <w:rPr>
            <w:noProof/>
            <w:webHidden/>
          </w:rPr>
          <w:fldChar w:fldCharType="separate"/>
        </w:r>
        <w:r w:rsidR="0036431A">
          <w:rPr>
            <w:noProof/>
            <w:webHidden/>
          </w:rPr>
          <w:t>77</w:t>
        </w:r>
        <w:r w:rsidR="0036431A">
          <w:rPr>
            <w:noProof/>
            <w:webHidden/>
          </w:rPr>
          <w:fldChar w:fldCharType="end"/>
        </w:r>
      </w:hyperlink>
    </w:p>
    <w:p w14:paraId="5ECA297E" w14:textId="257DA965"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86" w:history="1">
        <w:r w:rsidR="0036431A" w:rsidRPr="00DB0898">
          <w:rPr>
            <w:rStyle w:val="Hyperlink"/>
            <w:noProof/>
          </w:rPr>
          <w:t>3.20.17 suppressionStates property</w:t>
        </w:r>
        <w:r w:rsidR="0036431A">
          <w:rPr>
            <w:noProof/>
            <w:webHidden/>
          </w:rPr>
          <w:tab/>
        </w:r>
        <w:r w:rsidR="0036431A">
          <w:rPr>
            <w:noProof/>
            <w:webHidden/>
          </w:rPr>
          <w:fldChar w:fldCharType="begin"/>
        </w:r>
        <w:r w:rsidR="0036431A">
          <w:rPr>
            <w:noProof/>
            <w:webHidden/>
          </w:rPr>
          <w:instrText xml:space="preserve"> PAGEREF _Toc526941586 \h </w:instrText>
        </w:r>
        <w:r w:rsidR="0036431A">
          <w:rPr>
            <w:noProof/>
            <w:webHidden/>
          </w:rPr>
        </w:r>
        <w:r w:rsidR="0036431A">
          <w:rPr>
            <w:noProof/>
            <w:webHidden/>
          </w:rPr>
          <w:fldChar w:fldCharType="separate"/>
        </w:r>
        <w:r w:rsidR="0036431A">
          <w:rPr>
            <w:noProof/>
            <w:webHidden/>
          </w:rPr>
          <w:t>78</w:t>
        </w:r>
        <w:r w:rsidR="0036431A">
          <w:rPr>
            <w:noProof/>
            <w:webHidden/>
          </w:rPr>
          <w:fldChar w:fldCharType="end"/>
        </w:r>
      </w:hyperlink>
    </w:p>
    <w:p w14:paraId="0CA6A93C" w14:textId="40CC988B" w:rsidR="0036431A" w:rsidRDefault="00A93E6B">
      <w:pPr>
        <w:pStyle w:val="TOC4"/>
        <w:tabs>
          <w:tab w:val="right" w:leader="dot" w:pos="9350"/>
        </w:tabs>
        <w:rPr>
          <w:rFonts w:asciiTheme="minorHAnsi" w:eastAsiaTheme="minorEastAsia" w:hAnsiTheme="minorHAnsi" w:cstheme="minorBidi"/>
          <w:noProof/>
          <w:sz w:val="22"/>
          <w:szCs w:val="22"/>
        </w:rPr>
      </w:pPr>
      <w:hyperlink w:anchor="_Toc526941587" w:history="1">
        <w:r w:rsidR="0036431A" w:rsidRPr="00DB0898">
          <w:rPr>
            <w:rStyle w:val="Hyperlink"/>
            <w:noProof/>
          </w:rPr>
          <w:t>3.20.17.1 General</w:t>
        </w:r>
        <w:r w:rsidR="0036431A">
          <w:rPr>
            <w:noProof/>
            <w:webHidden/>
          </w:rPr>
          <w:tab/>
        </w:r>
        <w:r w:rsidR="0036431A">
          <w:rPr>
            <w:noProof/>
            <w:webHidden/>
          </w:rPr>
          <w:fldChar w:fldCharType="begin"/>
        </w:r>
        <w:r w:rsidR="0036431A">
          <w:rPr>
            <w:noProof/>
            <w:webHidden/>
          </w:rPr>
          <w:instrText xml:space="preserve"> PAGEREF _Toc526941587 \h </w:instrText>
        </w:r>
        <w:r w:rsidR="0036431A">
          <w:rPr>
            <w:noProof/>
            <w:webHidden/>
          </w:rPr>
        </w:r>
        <w:r w:rsidR="0036431A">
          <w:rPr>
            <w:noProof/>
            <w:webHidden/>
          </w:rPr>
          <w:fldChar w:fldCharType="separate"/>
        </w:r>
        <w:r w:rsidR="0036431A">
          <w:rPr>
            <w:noProof/>
            <w:webHidden/>
          </w:rPr>
          <w:t>78</w:t>
        </w:r>
        <w:r w:rsidR="0036431A">
          <w:rPr>
            <w:noProof/>
            <w:webHidden/>
          </w:rPr>
          <w:fldChar w:fldCharType="end"/>
        </w:r>
      </w:hyperlink>
    </w:p>
    <w:p w14:paraId="70B709D5" w14:textId="274630FF" w:rsidR="0036431A" w:rsidRDefault="00A93E6B">
      <w:pPr>
        <w:pStyle w:val="TOC4"/>
        <w:tabs>
          <w:tab w:val="right" w:leader="dot" w:pos="9350"/>
        </w:tabs>
        <w:rPr>
          <w:rFonts w:asciiTheme="minorHAnsi" w:eastAsiaTheme="minorEastAsia" w:hAnsiTheme="minorHAnsi" w:cstheme="minorBidi"/>
          <w:noProof/>
          <w:sz w:val="22"/>
          <w:szCs w:val="22"/>
        </w:rPr>
      </w:pPr>
      <w:hyperlink w:anchor="_Toc526941588" w:history="1">
        <w:r w:rsidR="0036431A" w:rsidRPr="00DB0898">
          <w:rPr>
            <w:rStyle w:val="Hyperlink"/>
            <w:noProof/>
          </w:rPr>
          <w:t>3.20.17.2 suppressedInSource value</w:t>
        </w:r>
        <w:r w:rsidR="0036431A">
          <w:rPr>
            <w:noProof/>
            <w:webHidden/>
          </w:rPr>
          <w:tab/>
        </w:r>
        <w:r w:rsidR="0036431A">
          <w:rPr>
            <w:noProof/>
            <w:webHidden/>
          </w:rPr>
          <w:fldChar w:fldCharType="begin"/>
        </w:r>
        <w:r w:rsidR="0036431A">
          <w:rPr>
            <w:noProof/>
            <w:webHidden/>
          </w:rPr>
          <w:instrText xml:space="preserve"> PAGEREF _Toc526941588 \h </w:instrText>
        </w:r>
        <w:r w:rsidR="0036431A">
          <w:rPr>
            <w:noProof/>
            <w:webHidden/>
          </w:rPr>
        </w:r>
        <w:r w:rsidR="0036431A">
          <w:rPr>
            <w:noProof/>
            <w:webHidden/>
          </w:rPr>
          <w:fldChar w:fldCharType="separate"/>
        </w:r>
        <w:r w:rsidR="0036431A">
          <w:rPr>
            <w:noProof/>
            <w:webHidden/>
          </w:rPr>
          <w:t>78</w:t>
        </w:r>
        <w:r w:rsidR="0036431A">
          <w:rPr>
            <w:noProof/>
            <w:webHidden/>
          </w:rPr>
          <w:fldChar w:fldCharType="end"/>
        </w:r>
      </w:hyperlink>
    </w:p>
    <w:p w14:paraId="39012292" w14:textId="33BED169" w:rsidR="0036431A" w:rsidRDefault="00A93E6B">
      <w:pPr>
        <w:pStyle w:val="TOC4"/>
        <w:tabs>
          <w:tab w:val="right" w:leader="dot" w:pos="9350"/>
        </w:tabs>
        <w:rPr>
          <w:rFonts w:asciiTheme="minorHAnsi" w:eastAsiaTheme="minorEastAsia" w:hAnsiTheme="minorHAnsi" w:cstheme="minorBidi"/>
          <w:noProof/>
          <w:sz w:val="22"/>
          <w:szCs w:val="22"/>
        </w:rPr>
      </w:pPr>
      <w:hyperlink w:anchor="_Toc526941589" w:history="1">
        <w:r w:rsidR="0036431A" w:rsidRPr="00DB0898">
          <w:rPr>
            <w:rStyle w:val="Hyperlink"/>
            <w:noProof/>
          </w:rPr>
          <w:t>3.20.17.3 suppressedExternally value</w:t>
        </w:r>
        <w:r w:rsidR="0036431A">
          <w:rPr>
            <w:noProof/>
            <w:webHidden/>
          </w:rPr>
          <w:tab/>
        </w:r>
        <w:r w:rsidR="0036431A">
          <w:rPr>
            <w:noProof/>
            <w:webHidden/>
          </w:rPr>
          <w:fldChar w:fldCharType="begin"/>
        </w:r>
        <w:r w:rsidR="0036431A">
          <w:rPr>
            <w:noProof/>
            <w:webHidden/>
          </w:rPr>
          <w:instrText xml:space="preserve"> PAGEREF _Toc526941589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7B980DFB" w14:textId="33D370D6"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90" w:history="1">
        <w:r w:rsidR="0036431A" w:rsidRPr="00DB0898">
          <w:rPr>
            <w:rStyle w:val="Hyperlink"/>
            <w:noProof/>
          </w:rPr>
          <w:t>3.20.18 baselineState property</w:t>
        </w:r>
        <w:r w:rsidR="0036431A">
          <w:rPr>
            <w:noProof/>
            <w:webHidden/>
          </w:rPr>
          <w:tab/>
        </w:r>
        <w:r w:rsidR="0036431A">
          <w:rPr>
            <w:noProof/>
            <w:webHidden/>
          </w:rPr>
          <w:fldChar w:fldCharType="begin"/>
        </w:r>
        <w:r w:rsidR="0036431A">
          <w:rPr>
            <w:noProof/>
            <w:webHidden/>
          </w:rPr>
          <w:instrText xml:space="preserve"> PAGEREF _Toc526941590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135D5950" w14:textId="0ABAD6DA"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91" w:history="1">
        <w:r w:rsidR="0036431A" w:rsidRPr="00DB0898">
          <w:rPr>
            <w:rStyle w:val="Hyperlink"/>
            <w:noProof/>
          </w:rPr>
          <w:t>3.20.19 attachments property</w:t>
        </w:r>
        <w:r w:rsidR="0036431A">
          <w:rPr>
            <w:noProof/>
            <w:webHidden/>
          </w:rPr>
          <w:tab/>
        </w:r>
        <w:r w:rsidR="0036431A">
          <w:rPr>
            <w:noProof/>
            <w:webHidden/>
          </w:rPr>
          <w:fldChar w:fldCharType="begin"/>
        </w:r>
        <w:r w:rsidR="0036431A">
          <w:rPr>
            <w:noProof/>
            <w:webHidden/>
          </w:rPr>
          <w:instrText xml:space="preserve"> PAGEREF _Toc526941591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7F3800BD" w14:textId="71B384FF"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92" w:history="1">
        <w:r w:rsidR="0036431A" w:rsidRPr="00DB0898">
          <w:rPr>
            <w:rStyle w:val="Hyperlink"/>
            <w:noProof/>
          </w:rPr>
          <w:t>3.20.20 workItemUris property</w:t>
        </w:r>
        <w:r w:rsidR="0036431A">
          <w:rPr>
            <w:noProof/>
            <w:webHidden/>
          </w:rPr>
          <w:tab/>
        </w:r>
        <w:r w:rsidR="0036431A">
          <w:rPr>
            <w:noProof/>
            <w:webHidden/>
          </w:rPr>
          <w:fldChar w:fldCharType="begin"/>
        </w:r>
        <w:r w:rsidR="0036431A">
          <w:rPr>
            <w:noProof/>
            <w:webHidden/>
          </w:rPr>
          <w:instrText xml:space="preserve"> PAGEREF _Toc526941592 \h </w:instrText>
        </w:r>
        <w:r w:rsidR="0036431A">
          <w:rPr>
            <w:noProof/>
            <w:webHidden/>
          </w:rPr>
        </w:r>
        <w:r w:rsidR="0036431A">
          <w:rPr>
            <w:noProof/>
            <w:webHidden/>
          </w:rPr>
          <w:fldChar w:fldCharType="separate"/>
        </w:r>
        <w:r w:rsidR="0036431A">
          <w:rPr>
            <w:noProof/>
            <w:webHidden/>
          </w:rPr>
          <w:t>79</w:t>
        </w:r>
        <w:r w:rsidR="0036431A">
          <w:rPr>
            <w:noProof/>
            <w:webHidden/>
          </w:rPr>
          <w:fldChar w:fldCharType="end"/>
        </w:r>
      </w:hyperlink>
    </w:p>
    <w:p w14:paraId="22815915" w14:textId="23F4E9E1"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93" w:history="1">
        <w:r w:rsidR="0036431A" w:rsidRPr="00DB0898">
          <w:rPr>
            <w:rStyle w:val="Hyperlink"/>
            <w:noProof/>
          </w:rPr>
          <w:t>3.20.21 hostedViewerUri property</w:t>
        </w:r>
        <w:r w:rsidR="0036431A">
          <w:rPr>
            <w:noProof/>
            <w:webHidden/>
          </w:rPr>
          <w:tab/>
        </w:r>
        <w:r w:rsidR="0036431A">
          <w:rPr>
            <w:noProof/>
            <w:webHidden/>
          </w:rPr>
          <w:fldChar w:fldCharType="begin"/>
        </w:r>
        <w:r w:rsidR="0036431A">
          <w:rPr>
            <w:noProof/>
            <w:webHidden/>
          </w:rPr>
          <w:instrText xml:space="preserve"> PAGEREF _Toc526941593 \h </w:instrText>
        </w:r>
        <w:r w:rsidR="0036431A">
          <w:rPr>
            <w:noProof/>
            <w:webHidden/>
          </w:rPr>
        </w:r>
        <w:r w:rsidR="0036431A">
          <w:rPr>
            <w:noProof/>
            <w:webHidden/>
          </w:rPr>
          <w:fldChar w:fldCharType="separate"/>
        </w:r>
        <w:r w:rsidR="0036431A">
          <w:rPr>
            <w:noProof/>
            <w:webHidden/>
          </w:rPr>
          <w:t>80</w:t>
        </w:r>
        <w:r w:rsidR="0036431A">
          <w:rPr>
            <w:noProof/>
            <w:webHidden/>
          </w:rPr>
          <w:fldChar w:fldCharType="end"/>
        </w:r>
      </w:hyperlink>
    </w:p>
    <w:p w14:paraId="57434F5F" w14:textId="51DE753F"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94" w:history="1">
        <w:r w:rsidR="0036431A" w:rsidRPr="00DB0898">
          <w:rPr>
            <w:rStyle w:val="Hyperlink"/>
            <w:noProof/>
          </w:rPr>
          <w:t>3.20.22 conversionProvenance property</w:t>
        </w:r>
        <w:r w:rsidR="0036431A">
          <w:rPr>
            <w:noProof/>
            <w:webHidden/>
          </w:rPr>
          <w:tab/>
        </w:r>
        <w:r w:rsidR="0036431A">
          <w:rPr>
            <w:noProof/>
            <w:webHidden/>
          </w:rPr>
          <w:fldChar w:fldCharType="begin"/>
        </w:r>
        <w:r w:rsidR="0036431A">
          <w:rPr>
            <w:noProof/>
            <w:webHidden/>
          </w:rPr>
          <w:instrText xml:space="preserve"> PAGEREF _Toc526941594 \h </w:instrText>
        </w:r>
        <w:r w:rsidR="0036431A">
          <w:rPr>
            <w:noProof/>
            <w:webHidden/>
          </w:rPr>
        </w:r>
        <w:r w:rsidR="0036431A">
          <w:rPr>
            <w:noProof/>
            <w:webHidden/>
          </w:rPr>
          <w:fldChar w:fldCharType="separate"/>
        </w:r>
        <w:r w:rsidR="0036431A">
          <w:rPr>
            <w:noProof/>
            <w:webHidden/>
          </w:rPr>
          <w:t>80</w:t>
        </w:r>
        <w:r w:rsidR="0036431A">
          <w:rPr>
            <w:noProof/>
            <w:webHidden/>
          </w:rPr>
          <w:fldChar w:fldCharType="end"/>
        </w:r>
      </w:hyperlink>
    </w:p>
    <w:p w14:paraId="4C48DA0F" w14:textId="403E01E4"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95" w:history="1">
        <w:r w:rsidR="0036431A" w:rsidRPr="00DB0898">
          <w:rPr>
            <w:rStyle w:val="Hyperlink"/>
            <w:noProof/>
          </w:rPr>
          <w:t>3.20.23 fixes property</w:t>
        </w:r>
        <w:r w:rsidR="0036431A">
          <w:rPr>
            <w:noProof/>
            <w:webHidden/>
          </w:rPr>
          <w:tab/>
        </w:r>
        <w:r w:rsidR="0036431A">
          <w:rPr>
            <w:noProof/>
            <w:webHidden/>
          </w:rPr>
          <w:fldChar w:fldCharType="begin"/>
        </w:r>
        <w:r w:rsidR="0036431A">
          <w:rPr>
            <w:noProof/>
            <w:webHidden/>
          </w:rPr>
          <w:instrText xml:space="preserve"> PAGEREF _Toc526941595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21E25688" w14:textId="1A87A8B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96" w:history="1">
        <w:r w:rsidR="0036431A" w:rsidRPr="00DB0898">
          <w:rPr>
            <w:rStyle w:val="Hyperlink"/>
            <w:noProof/>
          </w:rPr>
          <w:t>3.20.24 occurrenceCount property</w:t>
        </w:r>
        <w:r w:rsidR="0036431A">
          <w:rPr>
            <w:noProof/>
            <w:webHidden/>
          </w:rPr>
          <w:tab/>
        </w:r>
        <w:r w:rsidR="0036431A">
          <w:rPr>
            <w:noProof/>
            <w:webHidden/>
          </w:rPr>
          <w:fldChar w:fldCharType="begin"/>
        </w:r>
        <w:r w:rsidR="0036431A">
          <w:rPr>
            <w:noProof/>
            <w:webHidden/>
          </w:rPr>
          <w:instrText xml:space="preserve"> PAGEREF _Toc526941596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031E5429" w14:textId="3857A55C"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597" w:history="1">
        <w:r w:rsidR="0036431A" w:rsidRPr="00DB0898">
          <w:rPr>
            <w:rStyle w:val="Hyperlink"/>
            <w:noProof/>
          </w:rPr>
          <w:t>3.21 location object</w:t>
        </w:r>
        <w:r w:rsidR="0036431A">
          <w:rPr>
            <w:noProof/>
            <w:webHidden/>
          </w:rPr>
          <w:tab/>
        </w:r>
        <w:r w:rsidR="0036431A">
          <w:rPr>
            <w:noProof/>
            <w:webHidden/>
          </w:rPr>
          <w:fldChar w:fldCharType="begin"/>
        </w:r>
        <w:r w:rsidR="0036431A">
          <w:rPr>
            <w:noProof/>
            <w:webHidden/>
          </w:rPr>
          <w:instrText xml:space="preserve"> PAGEREF _Toc526941597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3D8F5793" w14:textId="080DBDFC"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98" w:history="1">
        <w:r w:rsidR="0036431A" w:rsidRPr="00DB0898">
          <w:rPr>
            <w:rStyle w:val="Hyperlink"/>
            <w:noProof/>
          </w:rPr>
          <w:t>3.21.1 General</w:t>
        </w:r>
        <w:r w:rsidR="0036431A">
          <w:rPr>
            <w:noProof/>
            <w:webHidden/>
          </w:rPr>
          <w:tab/>
        </w:r>
        <w:r w:rsidR="0036431A">
          <w:rPr>
            <w:noProof/>
            <w:webHidden/>
          </w:rPr>
          <w:fldChar w:fldCharType="begin"/>
        </w:r>
        <w:r w:rsidR="0036431A">
          <w:rPr>
            <w:noProof/>
            <w:webHidden/>
          </w:rPr>
          <w:instrText xml:space="preserve"> PAGEREF _Toc526941598 \h </w:instrText>
        </w:r>
        <w:r w:rsidR="0036431A">
          <w:rPr>
            <w:noProof/>
            <w:webHidden/>
          </w:rPr>
        </w:r>
        <w:r w:rsidR="0036431A">
          <w:rPr>
            <w:noProof/>
            <w:webHidden/>
          </w:rPr>
          <w:fldChar w:fldCharType="separate"/>
        </w:r>
        <w:r w:rsidR="0036431A">
          <w:rPr>
            <w:noProof/>
            <w:webHidden/>
          </w:rPr>
          <w:t>81</w:t>
        </w:r>
        <w:r w:rsidR="0036431A">
          <w:rPr>
            <w:noProof/>
            <w:webHidden/>
          </w:rPr>
          <w:fldChar w:fldCharType="end"/>
        </w:r>
      </w:hyperlink>
    </w:p>
    <w:p w14:paraId="3F1F8277" w14:textId="7A60BA3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599" w:history="1">
        <w:r w:rsidR="0036431A" w:rsidRPr="00DB0898">
          <w:rPr>
            <w:rStyle w:val="Hyperlink"/>
            <w:noProof/>
          </w:rPr>
          <w:t>3.21.2 physicalLocation property</w:t>
        </w:r>
        <w:r w:rsidR="0036431A">
          <w:rPr>
            <w:noProof/>
            <w:webHidden/>
          </w:rPr>
          <w:tab/>
        </w:r>
        <w:r w:rsidR="0036431A">
          <w:rPr>
            <w:noProof/>
            <w:webHidden/>
          </w:rPr>
          <w:fldChar w:fldCharType="begin"/>
        </w:r>
        <w:r w:rsidR="0036431A">
          <w:rPr>
            <w:noProof/>
            <w:webHidden/>
          </w:rPr>
          <w:instrText xml:space="preserve"> PAGEREF _Toc526941599 \h </w:instrText>
        </w:r>
        <w:r w:rsidR="0036431A">
          <w:rPr>
            <w:noProof/>
            <w:webHidden/>
          </w:rPr>
        </w:r>
        <w:r w:rsidR="0036431A">
          <w:rPr>
            <w:noProof/>
            <w:webHidden/>
          </w:rPr>
          <w:fldChar w:fldCharType="separate"/>
        </w:r>
        <w:r w:rsidR="0036431A">
          <w:rPr>
            <w:noProof/>
            <w:webHidden/>
          </w:rPr>
          <w:t>82</w:t>
        </w:r>
        <w:r w:rsidR="0036431A">
          <w:rPr>
            <w:noProof/>
            <w:webHidden/>
          </w:rPr>
          <w:fldChar w:fldCharType="end"/>
        </w:r>
      </w:hyperlink>
    </w:p>
    <w:p w14:paraId="36DCD477" w14:textId="437724BD"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00" w:history="1">
        <w:r w:rsidR="0036431A" w:rsidRPr="00DB0898">
          <w:rPr>
            <w:rStyle w:val="Hyperlink"/>
            <w:noProof/>
          </w:rPr>
          <w:t>3.21.3 fullyQualifiedLogicalName property</w:t>
        </w:r>
        <w:r w:rsidR="0036431A">
          <w:rPr>
            <w:noProof/>
            <w:webHidden/>
          </w:rPr>
          <w:tab/>
        </w:r>
        <w:r w:rsidR="0036431A">
          <w:rPr>
            <w:noProof/>
            <w:webHidden/>
          </w:rPr>
          <w:fldChar w:fldCharType="begin"/>
        </w:r>
        <w:r w:rsidR="0036431A">
          <w:rPr>
            <w:noProof/>
            <w:webHidden/>
          </w:rPr>
          <w:instrText xml:space="preserve"> PAGEREF _Toc526941600 \h </w:instrText>
        </w:r>
        <w:r w:rsidR="0036431A">
          <w:rPr>
            <w:noProof/>
            <w:webHidden/>
          </w:rPr>
        </w:r>
        <w:r w:rsidR="0036431A">
          <w:rPr>
            <w:noProof/>
            <w:webHidden/>
          </w:rPr>
          <w:fldChar w:fldCharType="separate"/>
        </w:r>
        <w:r w:rsidR="0036431A">
          <w:rPr>
            <w:noProof/>
            <w:webHidden/>
          </w:rPr>
          <w:t>82</w:t>
        </w:r>
        <w:r w:rsidR="0036431A">
          <w:rPr>
            <w:noProof/>
            <w:webHidden/>
          </w:rPr>
          <w:fldChar w:fldCharType="end"/>
        </w:r>
      </w:hyperlink>
    </w:p>
    <w:p w14:paraId="50CFACC6" w14:textId="65B3C3BE"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01" w:history="1">
        <w:r w:rsidR="0036431A" w:rsidRPr="00DB0898">
          <w:rPr>
            <w:rStyle w:val="Hyperlink"/>
            <w:noProof/>
          </w:rPr>
          <w:t>3.21.4 message property</w:t>
        </w:r>
        <w:r w:rsidR="0036431A">
          <w:rPr>
            <w:noProof/>
            <w:webHidden/>
          </w:rPr>
          <w:tab/>
        </w:r>
        <w:r w:rsidR="0036431A">
          <w:rPr>
            <w:noProof/>
            <w:webHidden/>
          </w:rPr>
          <w:fldChar w:fldCharType="begin"/>
        </w:r>
        <w:r w:rsidR="0036431A">
          <w:rPr>
            <w:noProof/>
            <w:webHidden/>
          </w:rPr>
          <w:instrText xml:space="preserve"> PAGEREF _Toc526941601 \h </w:instrText>
        </w:r>
        <w:r w:rsidR="0036431A">
          <w:rPr>
            <w:noProof/>
            <w:webHidden/>
          </w:rPr>
        </w:r>
        <w:r w:rsidR="0036431A">
          <w:rPr>
            <w:noProof/>
            <w:webHidden/>
          </w:rPr>
          <w:fldChar w:fldCharType="separate"/>
        </w:r>
        <w:r w:rsidR="0036431A">
          <w:rPr>
            <w:noProof/>
            <w:webHidden/>
          </w:rPr>
          <w:t>83</w:t>
        </w:r>
        <w:r w:rsidR="0036431A">
          <w:rPr>
            <w:noProof/>
            <w:webHidden/>
          </w:rPr>
          <w:fldChar w:fldCharType="end"/>
        </w:r>
      </w:hyperlink>
    </w:p>
    <w:p w14:paraId="4A241613" w14:textId="0FAB3441"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02" w:history="1">
        <w:r w:rsidR="0036431A" w:rsidRPr="00DB0898">
          <w:rPr>
            <w:rStyle w:val="Hyperlink"/>
            <w:noProof/>
          </w:rPr>
          <w:t>3.21.5 annotations property</w:t>
        </w:r>
        <w:r w:rsidR="0036431A">
          <w:rPr>
            <w:noProof/>
            <w:webHidden/>
          </w:rPr>
          <w:tab/>
        </w:r>
        <w:r w:rsidR="0036431A">
          <w:rPr>
            <w:noProof/>
            <w:webHidden/>
          </w:rPr>
          <w:fldChar w:fldCharType="begin"/>
        </w:r>
        <w:r w:rsidR="0036431A">
          <w:rPr>
            <w:noProof/>
            <w:webHidden/>
          </w:rPr>
          <w:instrText xml:space="preserve"> PAGEREF _Toc526941602 \h </w:instrText>
        </w:r>
        <w:r w:rsidR="0036431A">
          <w:rPr>
            <w:noProof/>
            <w:webHidden/>
          </w:rPr>
        </w:r>
        <w:r w:rsidR="0036431A">
          <w:rPr>
            <w:noProof/>
            <w:webHidden/>
          </w:rPr>
          <w:fldChar w:fldCharType="separate"/>
        </w:r>
        <w:r w:rsidR="0036431A">
          <w:rPr>
            <w:noProof/>
            <w:webHidden/>
          </w:rPr>
          <w:t>83</w:t>
        </w:r>
        <w:r w:rsidR="0036431A">
          <w:rPr>
            <w:noProof/>
            <w:webHidden/>
          </w:rPr>
          <w:fldChar w:fldCharType="end"/>
        </w:r>
      </w:hyperlink>
    </w:p>
    <w:p w14:paraId="656FB130" w14:textId="78433D8D"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603" w:history="1">
        <w:r w:rsidR="0036431A" w:rsidRPr="00DB0898">
          <w:rPr>
            <w:rStyle w:val="Hyperlink"/>
            <w:noProof/>
          </w:rPr>
          <w:t>3.22 physicalLocation object</w:t>
        </w:r>
        <w:r w:rsidR="0036431A">
          <w:rPr>
            <w:noProof/>
            <w:webHidden/>
          </w:rPr>
          <w:tab/>
        </w:r>
        <w:r w:rsidR="0036431A">
          <w:rPr>
            <w:noProof/>
            <w:webHidden/>
          </w:rPr>
          <w:fldChar w:fldCharType="begin"/>
        </w:r>
        <w:r w:rsidR="0036431A">
          <w:rPr>
            <w:noProof/>
            <w:webHidden/>
          </w:rPr>
          <w:instrText xml:space="preserve"> PAGEREF _Toc526941603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08ED79EC" w14:textId="33B7489C"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04" w:history="1">
        <w:r w:rsidR="0036431A" w:rsidRPr="00DB0898">
          <w:rPr>
            <w:rStyle w:val="Hyperlink"/>
            <w:noProof/>
          </w:rPr>
          <w:t>3.22.1 General</w:t>
        </w:r>
        <w:r w:rsidR="0036431A">
          <w:rPr>
            <w:noProof/>
            <w:webHidden/>
          </w:rPr>
          <w:tab/>
        </w:r>
        <w:r w:rsidR="0036431A">
          <w:rPr>
            <w:noProof/>
            <w:webHidden/>
          </w:rPr>
          <w:fldChar w:fldCharType="begin"/>
        </w:r>
        <w:r w:rsidR="0036431A">
          <w:rPr>
            <w:noProof/>
            <w:webHidden/>
          </w:rPr>
          <w:instrText xml:space="preserve"> PAGEREF _Toc526941604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196B1366" w14:textId="1FE35085"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05" w:history="1">
        <w:r w:rsidR="0036431A" w:rsidRPr="00DB0898">
          <w:rPr>
            <w:rStyle w:val="Hyperlink"/>
            <w:noProof/>
          </w:rPr>
          <w:t>3.22.2 id property</w:t>
        </w:r>
        <w:r w:rsidR="0036431A">
          <w:rPr>
            <w:noProof/>
            <w:webHidden/>
          </w:rPr>
          <w:tab/>
        </w:r>
        <w:r w:rsidR="0036431A">
          <w:rPr>
            <w:noProof/>
            <w:webHidden/>
          </w:rPr>
          <w:fldChar w:fldCharType="begin"/>
        </w:r>
        <w:r w:rsidR="0036431A">
          <w:rPr>
            <w:noProof/>
            <w:webHidden/>
          </w:rPr>
          <w:instrText xml:space="preserve"> PAGEREF _Toc526941605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3BD40087" w14:textId="42CFF182"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06" w:history="1">
        <w:r w:rsidR="0036431A" w:rsidRPr="00DB0898">
          <w:rPr>
            <w:rStyle w:val="Hyperlink"/>
            <w:noProof/>
          </w:rPr>
          <w:t>3.22.3 fileLocation property</w:t>
        </w:r>
        <w:r w:rsidR="0036431A">
          <w:rPr>
            <w:noProof/>
            <w:webHidden/>
          </w:rPr>
          <w:tab/>
        </w:r>
        <w:r w:rsidR="0036431A">
          <w:rPr>
            <w:noProof/>
            <w:webHidden/>
          </w:rPr>
          <w:fldChar w:fldCharType="begin"/>
        </w:r>
        <w:r w:rsidR="0036431A">
          <w:rPr>
            <w:noProof/>
            <w:webHidden/>
          </w:rPr>
          <w:instrText xml:space="preserve"> PAGEREF _Toc526941606 \h </w:instrText>
        </w:r>
        <w:r w:rsidR="0036431A">
          <w:rPr>
            <w:noProof/>
            <w:webHidden/>
          </w:rPr>
        </w:r>
        <w:r w:rsidR="0036431A">
          <w:rPr>
            <w:noProof/>
            <w:webHidden/>
          </w:rPr>
          <w:fldChar w:fldCharType="separate"/>
        </w:r>
        <w:r w:rsidR="0036431A">
          <w:rPr>
            <w:noProof/>
            <w:webHidden/>
          </w:rPr>
          <w:t>84</w:t>
        </w:r>
        <w:r w:rsidR="0036431A">
          <w:rPr>
            <w:noProof/>
            <w:webHidden/>
          </w:rPr>
          <w:fldChar w:fldCharType="end"/>
        </w:r>
      </w:hyperlink>
    </w:p>
    <w:p w14:paraId="4F251807" w14:textId="21387882"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07" w:history="1">
        <w:r w:rsidR="0036431A" w:rsidRPr="00DB0898">
          <w:rPr>
            <w:rStyle w:val="Hyperlink"/>
            <w:noProof/>
          </w:rPr>
          <w:t>3.22.4 region property</w:t>
        </w:r>
        <w:r w:rsidR="0036431A">
          <w:rPr>
            <w:noProof/>
            <w:webHidden/>
          </w:rPr>
          <w:tab/>
        </w:r>
        <w:r w:rsidR="0036431A">
          <w:rPr>
            <w:noProof/>
            <w:webHidden/>
          </w:rPr>
          <w:fldChar w:fldCharType="begin"/>
        </w:r>
        <w:r w:rsidR="0036431A">
          <w:rPr>
            <w:noProof/>
            <w:webHidden/>
          </w:rPr>
          <w:instrText xml:space="preserve"> PAGEREF _Toc526941607 \h </w:instrText>
        </w:r>
        <w:r w:rsidR="0036431A">
          <w:rPr>
            <w:noProof/>
            <w:webHidden/>
          </w:rPr>
        </w:r>
        <w:r w:rsidR="0036431A">
          <w:rPr>
            <w:noProof/>
            <w:webHidden/>
          </w:rPr>
          <w:fldChar w:fldCharType="separate"/>
        </w:r>
        <w:r w:rsidR="0036431A">
          <w:rPr>
            <w:noProof/>
            <w:webHidden/>
          </w:rPr>
          <w:t>85</w:t>
        </w:r>
        <w:r w:rsidR="0036431A">
          <w:rPr>
            <w:noProof/>
            <w:webHidden/>
          </w:rPr>
          <w:fldChar w:fldCharType="end"/>
        </w:r>
      </w:hyperlink>
    </w:p>
    <w:p w14:paraId="5D17AE57" w14:textId="10D0B016"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08" w:history="1">
        <w:r w:rsidR="0036431A" w:rsidRPr="00DB0898">
          <w:rPr>
            <w:rStyle w:val="Hyperlink"/>
            <w:noProof/>
          </w:rPr>
          <w:t>3.22.5 contextRegion property</w:t>
        </w:r>
        <w:r w:rsidR="0036431A">
          <w:rPr>
            <w:noProof/>
            <w:webHidden/>
          </w:rPr>
          <w:tab/>
        </w:r>
        <w:r w:rsidR="0036431A">
          <w:rPr>
            <w:noProof/>
            <w:webHidden/>
          </w:rPr>
          <w:fldChar w:fldCharType="begin"/>
        </w:r>
        <w:r w:rsidR="0036431A">
          <w:rPr>
            <w:noProof/>
            <w:webHidden/>
          </w:rPr>
          <w:instrText xml:space="preserve"> PAGEREF _Toc526941608 \h </w:instrText>
        </w:r>
        <w:r w:rsidR="0036431A">
          <w:rPr>
            <w:noProof/>
            <w:webHidden/>
          </w:rPr>
        </w:r>
        <w:r w:rsidR="0036431A">
          <w:rPr>
            <w:noProof/>
            <w:webHidden/>
          </w:rPr>
          <w:fldChar w:fldCharType="separate"/>
        </w:r>
        <w:r w:rsidR="0036431A">
          <w:rPr>
            <w:noProof/>
            <w:webHidden/>
          </w:rPr>
          <w:t>85</w:t>
        </w:r>
        <w:r w:rsidR="0036431A">
          <w:rPr>
            <w:noProof/>
            <w:webHidden/>
          </w:rPr>
          <w:fldChar w:fldCharType="end"/>
        </w:r>
      </w:hyperlink>
    </w:p>
    <w:p w14:paraId="70882BB9" w14:textId="30C78A13"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609" w:history="1">
        <w:r w:rsidR="0036431A" w:rsidRPr="00DB0898">
          <w:rPr>
            <w:rStyle w:val="Hyperlink"/>
            <w:noProof/>
          </w:rPr>
          <w:t>3.23 region object</w:t>
        </w:r>
        <w:r w:rsidR="0036431A">
          <w:rPr>
            <w:noProof/>
            <w:webHidden/>
          </w:rPr>
          <w:tab/>
        </w:r>
        <w:r w:rsidR="0036431A">
          <w:rPr>
            <w:noProof/>
            <w:webHidden/>
          </w:rPr>
          <w:fldChar w:fldCharType="begin"/>
        </w:r>
        <w:r w:rsidR="0036431A">
          <w:rPr>
            <w:noProof/>
            <w:webHidden/>
          </w:rPr>
          <w:instrText xml:space="preserve"> PAGEREF _Toc526941609 \h </w:instrText>
        </w:r>
        <w:r w:rsidR="0036431A">
          <w:rPr>
            <w:noProof/>
            <w:webHidden/>
          </w:rPr>
        </w:r>
        <w:r w:rsidR="0036431A">
          <w:rPr>
            <w:noProof/>
            <w:webHidden/>
          </w:rPr>
          <w:fldChar w:fldCharType="separate"/>
        </w:r>
        <w:r w:rsidR="0036431A">
          <w:rPr>
            <w:noProof/>
            <w:webHidden/>
          </w:rPr>
          <w:t>86</w:t>
        </w:r>
        <w:r w:rsidR="0036431A">
          <w:rPr>
            <w:noProof/>
            <w:webHidden/>
          </w:rPr>
          <w:fldChar w:fldCharType="end"/>
        </w:r>
      </w:hyperlink>
    </w:p>
    <w:p w14:paraId="33025C88" w14:textId="1735EE99"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10" w:history="1">
        <w:r w:rsidR="0036431A" w:rsidRPr="00DB0898">
          <w:rPr>
            <w:rStyle w:val="Hyperlink"/>
            <w:noProof/>
          </w:rPr>
          <w:t>3.23.1 General</w:t>
        </w:r>
        <w:r w:rsidR="0036431A">
          <w:rPr>
            <w:noProof/>
            <w:webHidden/>
          </w:rPr>
          <w:tab/>
        </w:r>
        <w:r w:rsidR="0036431A">
          <w:rPr>
            <w:noProof/>
            <w:webHidden/>
          </w:rPr>
          <w:fldChar w:fldCharType="begin"/>
        </w:r>
        <w:r w:rsidR="0036431A">
          <w:rPr>
            <w:noProof/>
            <w:webHidden/>
          </w:rPr>
          <w:instrText xml:space="preserve"> PAGEREF _Toc526941610 \h </w:instrText>
        </w:r>
        <w:r w:rsidR="0036431A">
          <w:rPr>
            <w:noProof/>
            <w:webHidden/>
          </w:rPr>
        </w:r>
        <w:r w:rsidR="0036431A">
          <w:rPr>
            <w:noProof/>
            <w:webHidden/>
          </w:rPr>
          <w:fldChar w:fldCharType="separate"/>
        </w:r>
        <w:r w:rsidR="0036431A">
          <w:rPr>
            <w:noProof/>
            <w:webHidden/>
          </w:rPr>
          <w:t>86</w:t>
        </w:r>
        <w:r w:rsidR="0036431A">
          <w:rPr>
            <w:noProof/>
            <w:webHidden/>
          </w:rPr>
          <w:fldChar w:fldCharType="end"/>
        </w:r>
      </w:hyperlink>
    </w:p>
    <w:p w14:paraId="7CA49EDA" w14:textId="6889BD82"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11" w:history="1">
        <w:r w:rsidR="0036431A" w:rsidRPr="00DB0898">
          <w:rPr>
            <w:rStyle w:val="Hyperlink"/>
            <w:noProof/>
          </w:rPr>
          <w:t>3.23.2 Text regions</w:t>
        </w:r>
        <w:r w:rsidR="0036431A">
          <w:rPr>
            <w:noProof/>
            <w:webHidden/>
          </w:rPr>
          <w:tab/>
        </w:r>
        <w:r w:rsidR="0036431A">
          <w:rPr>
            <w:noProof/>
            <w:webHidden/>
          </w:rPr>
          <w:fldChar w:fldCharType="begin"/>
        </w:r>
        <w:r w:rsidR="0036431A">
          <w:rPr>
            <w:noProof/>
            <w:webHidden/>
          </w:rPr>
          <w:instrText xml:space="preserve"> PAGEREF _Toc526941611 \h </w:instrText>
        </w:r>
        <w:r w:rsidR="0036431A">
          <w:rPr>
            <w:noProof/>
            <w:webHidden/>
          </w:rPr>
        </w:r>
        <w:r w:rsidR="0036431A">
          <w:rPr>
            <w:noProof/>
            <w:webHidden/>
          </w:rPr>
          <w:fldChar w:fldCharType="separate"/>
        </w:r>
        <w:r w:rsidR="0036431A">
          <w:rPr>
            <w:noProof/>
            <w:webHidden/>
          </w:rPr>
          <w:t>86</w:t>
        </w:r>
        <w:r w:rsidR="0036431A">
          <w:rPr>
            <w:noProof/>
            <w:webHidden/>
          </w:rPr>
          <w:fldChar w:fldCharType="end"/>
        </w:r>
      </w:hyperlink>
    </w:p>
    <w:p w14:paraId="526EFC0B" w14:textId="4684D899"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12" w:history="1">
        <w:r w:rsidR="0036431A" w:rsidRPr="00DB0898">
          <w:rPr>
            <w:rStyle w:val="Hyperlink"/>
            <w:noProof/>
          </w:rPr>
          <w:t>3.23.3 Binary regions</w:t>
        </w:r>
        <w:r w:rsidR="0036431A">
          <w:rPr>
            <w:noProof/>
            <w:webHidden/>
          </w:rPr>
          <w:tab/>
        </w:r>
        <w:r w:rsidR="0036431A">
          <w:rPr>
            <w:noProof/>
            <w:webHidden/>
          </w:rPr>
          <w:fldChar w:fldCharType="begin"/>
        </w:r>
        <w:r w:rsidR="0036431A">
          <w:rPr>
            <w:noProof/>
            <w:webHidden/>
          </w:rPr>
          <w:instrText xml:space="preserve"> PAGEREF _Toc526941612 \h </w:instrText>
        </w:r>
        <w:r w:rsidR="0036431A">
          <w:rPr>
            <w:noProof/>
            <w:webHidden/>
          </w:rPr>
        </w:r>
        <w:r w:rsidR="0036431A">
          <w:rPr>
            <w:noProof/>
            <w:webHidden/>
          </w:rPr>
          <w:fldChar w:fldCharType="separate"/>
        </w:r>
        <w:r w:rsidR="0036431A">
          <w:rPr>
            <w:noProof/>
            <w:webHidden/>
          </w:rPr>
          <w:t>89</w:t>
        </w:r>
        <w:r w:rsidR="0036431A">
          <w:rPr>
            <w:noProof/>
            <w:webHidden/>
          </w:rPr>
          <w:fldChar w:fldCharType="end"/>
        </w:r>
      </w:hyperlink>
    </w:p>
    <w:p w14:paraId="06C80CBD" w14:textId="1BED10AC"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13" w:history="1">
        <w:r w:rsidR="0036431A" w:rsidRPr="00DB0898">
          <w:rPr>
            <w:rStyle w:val="Hyperlink"/>
            <w:noProof/>
          </w:rPr>
          <w:t>3.23.4 Independence of text and binary regions</w:t>
        </w:r>
        <w:r w:rsidR="0036431A">
          <w:rPr>
            <w:noProof/>
            <w:webHidden/>
          </w:rPr>
          <w:tab/>
        </w:r>
        <w:r w:rsidR="0036431A">
          <w:rPr>
            <w:noProof/>
            <w:webHidden/>
          </w:rPr>
          <w:fldChar w:fldCharType="begin"/>
        </w:r>
        <w:r w:rsidR="0036431A">
          <w:rPr>
            <w:noProof/>
            <w:webHidden/>
          </w:rPr>
          <w:instrText xml:space="preserve"> PAGEREF _Toc526941613 \h </w:instrText>
        </w:r>
        <w:r w:rsidR="0036431A">
          <w:rPr>
            <w:noProof/>
            <w:webHidden/>
          </w:rPr>
        </w:r>
        <w:r w:rsidR="0036431A">
          <w:rPr>
            <w:noProof/>
            <w:webHidden/>
          </w:rPr>
          <w:fldChar w:fldCharType="separate"/>
        </w:r>
        <w:r w:rsidR="0036431A">
          <w:rPr>
            <w:noProof/>
            <w:webHidden/>
          </w:rPr>
          <w:t>89</w:t>
        </w:r>
        <w:r w:rsidR="0036431A">
          <w:rPr>
            <w:noProof/>
            <w:webHidden/>
          </w:rPr>
          <w:fldChar w:fldCharType="end"/>
        </w:r>
      </w:hyperlink>
    </w:p>
    <w:p w14:paraId="439D60DD" w14:textId="05A98FCD"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14" w:history="1">
        <w:r w:rsidR="0036431A" w:rsidRPr="00DB0898">
          <w:rPr>
            <w:rStyle w:val="Hyperlink"/>
            <w:noProof/>
          </w:rPr>
          <w:t>3.23.5 startLine property</w:t>
        </w:r>
        <w:r w:rsidR="0036431A">
          <w:rPr>
            <w:noProof/>
            <w:webHidden/>
          </w:rPr>
          <w:tab/>
        </w:r>
        <w:r w:rsidR="0036431A">
          <w:rPr>
            <w:noProof/>
            <w:webHidden/>
          </w:rPr>
          <w:fldChar w:fldCharType="begin"/>
        </w:r>
        <w:r w:rsidR="0036431A">
          <w:rPr>
            <w:noProof/>
            <w:webHidden/>
          </w:rPr>
          <w:instrText xml:space="preserve"> PAGEREF _Toc526941614 \h </w:instrText>
        </w:r>
        <w:r w:rsidR="0036431A">
          <w:rPr>
            <w:noProof/>
            <w:webHidden/>
          </w:rPr>
        </w:r>
        <w:r w:rsidR="0036431A">
          <w:rPr>
            <w:noProof/>
            <w:webHidden/>
          </w:rPr>
          <w:fldChar w:fldCharType="separate"/>
        </w:r>
        <w:r w:rsidR="0036431A">
          <w:rPr>
            <w:noProof/>
            <w:webHidden/>
          </w:rPr>
          <w:t>89</w:t>
        </w:r>
        <w:r w:rsidR="0036431A">
          <w:rPr>
            <w:noProof/>
            <w:webHidden/>
          </w:rPr>
          <w:fldChar w:fldCharType="end"/>
        </w:r>
      </w:hyperlink>
    </w:p>
    <w:p w14:paraId="0799CC97" w14:textId="17788C5E"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15" w:history="1">
        <w:r w:rsidR="0036431A" w:rsidRPr="00DB0898">
          <w:rPr>
            <w:rStyle w:val="Hyperlink"/>
            <w:noProof/>
          </w:rPr>
          <w:t>3.23.6 startColumn property</w:t>
        </w:r>
        <w:r w:rsidR="0036431A">
          <w:rPr>
            <w:noProof/>
            <w:webHidden/>
          </w:rPr>
          <w:tab/>
        </w:r>
        <w:r w:rsidR="0036431A">
          <w:rPr>
            <w:noProof/>
            <w:webHidden/>
          </w:rPr>
          <w:fldChar w:fldCharType="begin"/>
        </w:r>
        <w:r w:rsidR="0036431A">
          <w:rPr>
            <w:noProof/>
            <w:webHidden/>
          </w:rPr>
          <w:instrText xml:space="preserve"> PAGEREF _Toc526941615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324A6937" w14:textId="720CA9BE"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16" w:history="1">
        <w:r w:rsidR="0036431A" w:rsidRPr="00DB0898">
          <w:rPr>
            <w:rStyle w:val="Hyperlink"/>
            <w:noProof/>
          </w:rPr>
          <w:t>3.23.7 endLine property</w:t>
        </w:r>
        <w:r w:rsidR="0036431A">
          <w:rPr>
            <w:noProof/>
            <w:webHidden/>
          </w:rPr>
          <w:tab/>
        </w:r>
        <w:r w:rsidR="0036431A">
          <w:rPr>
            <w:noProof/>
            <w:webHidden/>
          </w:rPr>
          <w:fldChar w:fldCharType="begin"/>
        </w:r>
        <w:r w:rsidR="0036431A">
          <w:rPr>
            <w:noProof/>
            <w:webHidden/>
          </w:rPr>
          <w:instrText xml:space="preserve"> PAGEREF _Toc526941616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6BB32AD6" w14:textId="686AEBBC"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17" w:history="1">
        <w:r w:rsidR="0036431A" w:rsidRPr="00DB0898">
          <w:rPr>
            <w:rStyle w:val="Hyperlink"/>
            <w:noProof/>
          </w:rPr>
          <w:t>3.23.8 endColumn property</w:t>
        </w:r>
        <w:r w:rsidR="0036431A">
          <w:rPr>
            <w:noProof/>
            <w:webHidden/>
          </w:rPr>
          <w:tab/>
        </w:r>
        <w:r w:rsidR="0036431A">
          <w:rPr>
            <w:noProof/>
            <w:webHidden/>
          </w:rPr>
          <w:fldChar w:fldCharType="begin"/>
        </w:r>
        <w:r w:rsidR="0036431A">
          <w:rPr>
            <w:noProof/>
            <w:webHidden/>
          </w:rPr>
          <w:instrText xml:space="preserve"> PAGEREF _Toc526941617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537F3500" w14:textId="3238E60F"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18" w:history="1">
        <w:r w:rsidR="0036431A" w:rsidRPr="00DB0898">
          <w:rPr>
            <w:rStyle w:val="Hyperlink"/>
            <w:noProof/>
          </w:rPr>
          <w:t>3.23.9 charOffset property</w:t>
        </w:r>
        <w:r w:rsidR="0036431A">
          <w:rPr>
            <w:noProof/>
            <w:webHidden/>
          </w:rPr>
          <w:tab/>
        </w:r>
        <w:r w:rsidR="0036431A">
          <w:rPr>
            <w:noProof/>
            <w:webHidden/>
          </w:rPr>
          <w:fldChar w:fldCharType="begin"/>
        </w:r>
        <w:r w:rsidR="0036431A">
          <w:rPr>
            <w:noProof/>
            <w:webHidden/>
          </w:rPr>
          <w:instrText xml:space="preserve"> PAGEREF _Toc526941618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52211226" w14:textId="6CFE28BF"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19" w:history="1">
        <w:r w:rsidR="0036431A" w:rsidRPr="00DB0898">
          <w:rPr>
            <w:rStyle w:val="Hyperlink"/>
            <w:noProof/>
          </w:rPr>
          <w:t>3.23.10 charLength property</w:t>
        </w:r>
        <w:r w:rsidR="0036431A">
          <w:rPr>
            <w:noProof/>
            <w:webHidden/>
          </w:rPr>
          <w:tab/>
        </w:r>
        <w:r w:rsidR="0036431A">
          <w:rPr>
            <w:noProof/>
            <w:webHidden/>
          </w:rPr>
          <w:fldChar w:fldCharType="begin"/>
        </w:r>
        <w:r w:rsidR="0036431A">
          <w:rPr>
            <w:noProof/>
            <w:webHidden/>
          </w:rPr>
          <w:instrText xml:space="preserve"> PAGEREF _Toc526941619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59C20AC7" w14:textId="260EA4DC"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20" w:history="1">
        <w:r w:rsidR="0036431A" w:rsidRPr="00DB0898">
          <w:rPr>
            <w:rStyle w:val="Hyperlink"/>
            <w:noProof/>
          </w:rPr>
          <w:t>3.23.11 byteOffset property</w:t>
        </w:r>
        <w:r w:rsidR="0036431A">
          <w:rPr>
            <w:noProof/>
            <w:webHidden/>
          </w:rPr>
          <w:tab/>
        </w:r>
        <w:r w:rsidR="0036431A">
          <w:rPr>
            <w:noProof/>
            <w:webHidden/>
          </w:rPr>
          <w:fldChar w:fldCharType="begin"/>
        </w:r>
        <w:r w:rsidR="0036431A">
          <w:rPr>
            <w:noProof/>
            <w:webHidden/>
          </w:rPr>
          <w:instrText xml:space="preserve"> PAGEREF _Toc526941620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04245F5F" w14:textId="3AD34965"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21" w:history="1">
        <w:r w:rsidR="0036431A" w:rsidRPr="00DB0898">
          <w:rPr>
            <w:rStyle w:val="Hyperlink"/>
            <w:noProof/>
          </w:rPr>
          <w:t>3.23.12 byteLength property</w:t>
        </w:r>
        <w:r w:rsidR="0036431A">
          <w:rPr>
            <w:noProof/>
            <w:webHidden/>
          </w:rPr>
          <w:tab/>
        </w:r>
        <w:r w:rsidR="0036431A">
          <w:rPr>
            <w:noProof/>
            <w:webHidden/>
          </w:rPr>
          <w:fldChar w:fldCharType="begin"/>
        </w:r>
        <w:r w:rsidR="0036431A">
          <w:rPr>
            <w:noProof/>
            <w:webHidden/>
          </w:rPr>
          <w:instrText xml:space="preserve"> PAGEREF _Toc526941621 \h </w:instrText>
        </w:r>
        <w:r w:rsidR="0036431A">
          <w:rPr>
            <w:noProof/>
            <w:webHidden/>
          </w:rPr>
        </w:r>
        <w:r w:rsidR="0036431A">
          <w:rPr>
            <w:noProof/>
            <w:webHidden/>
          </w:rPr>
          <w:fldChar w:fldCharType="separate"/>
        </w:r>
        <w:r w:rsidR="0036431A">
          <w:rPr>
            <w:noProof/>
            <w:webHidden/>
          </w:rPr>
          <w:t>90</w:t>
        </w:r>
        <w:r w:rsidR="0036431A">
          <w:rPr>
            <w:noProof/>
            <w:webHidden/>
          </w:rPr>
          <w:fldChar w:fldCharType="end"/>
        </w:r>
      </w:hyperlink>
    </w:p>
    <w:p w14:paraId="026B6248" w14:textId="5A3D37E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22" w:history="1">
        <w:r w:rsidR="0036431A" w:rsidRPr="00DB0898">
          <w:rPr>
            <w:rStyle w:val="Hyperlink"/>
            <w:noProof/>
          </w:rPr>
          <w:t>3.23.13 snippet property</w:t>
        </w:r>
        <w:r w:rsidR="0036431A">
          <w:rPr>
            <w:noProof/>
            <w:webHidden/>
          </w:rPr>
          <w:tab/>
        </w:r>
        <w:r w:rsidR="0036431A">
          <w:rPr>
            <w:noProof/>
            <w:webHidden/>
          </w:rPr>
          <w:fldChar w:fldCharType="begin"/>
        </w:r>
        <w:r w:rsidR="0036431A">
          <w:rPr>
            <w:noProof/>
            <w:webHidden/>
          </w:rPr>
          <w:instrText xml:space="preserve"> PAGEREF _Toc526941622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6CA6226B" w14:textId="0BED2A3E"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23" w:history="1">
        <w:r w:rsidR="0036431A" w:rsidRPr="00DB0898">
          <w:rPr>
            <w:rStyle w:val="Hyperlink"/>
            <w:noProof/>
          </w:rPr>
          <w:t>3.23.14 message property</w:t>
        </w:r>
        <w:r w:rsidR="0036431A">
          <w:rPr>
            <w:noProof/>
            <w:webHidden/>
          </w:rPr>
          <w:tab/>
        </w:r>
        <w:r w:rsidR="0036431A">
          <w:rPr>
            <w:noProof/>
            <w:webHidden/>
          </w:rPr>
          <w:fldChar w:fldCharType="begin"/>
        </w:r>
        <w:r w:rsidR="0036431A">
          <w:rPr>
            <w:noProof/>
            <w:webHidden/>
          </w:rPr>
          <w:instrText xml:space="preserve"> PAGEREF _Toc526941623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3C8360E7" w14:textId="10D0FA4C"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624" w:history="1">
        <w:r w:rsidR="0036431A" w:rsidRPr="00DB0898">
          <w:rPr>
            <w:rStyle w:val="Hyperlink"/>
            <w:noProof/>
          </w:rPr>
          <w:t>3.24 rectangle object</w:t>
        </w:r>
        <w:r w:rsidR="0036431A">
          <w:rPr>
            <w:noProof/>
            <w:webHidden/>
          </w:rPr>
          <w:tab/>
        </w:r>
        <w:r w:rsidR="0036431A">
          <w:rPr>
            <w:noProof/>
            <w:webHidden/>
          </w:rPr>
          <w:fldChar w:fldCharType="begin"/>
        </w:r>
        <w:r w:rsidR="0036431A">
          <w:rPr>
            <w:noProof/>
            <w:webHidden/>
          </w:rPr>
          <w:instrText xml:space="preserve"> PAGEREF _Toc526941624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17295C68" w14:textId="2651AC69"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25" w:history="1">
        <w:r w:rsidR="0036431A" w:rsidRPr="00DB0898">
          <w:rPr>
            <w:rStyle w:val="Hyperlink"/>
            <w:noProof/>
          </w:rPr>
          <w:t>3.24.1 General</w:t>
        </w:r>
        <w:r w:rsidR="0036431A">
          <w:rPr>
            <w:noProof/>
            <w:webHidden/>
          </w:rPr>
          <w:tab/>
        </w:r>
        <w:r w:rsidR="0036431A">
          <w:rPr>
            <w:noProof/>
            <w:webHidden/>
          </w:rPr>
          <w:fldChar w:fldCharType="begin"/>
        </w:r>
        <w:r w:rsidR="0036431A">
          <w:rPr>
            <w:noProof/>
            <w:webHidden/>
          </w:rPr>
          <w:instrText xml:space="preserve"> PAGEREF _Toc526941625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28CAB722" w14:textId="6E4C1BE3"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26" w:history="1">
        <w:r w:rsidR="0036431A" w:rsidRPr="00DB0898">
          <w:rPr>
            <w:rStyle w:val="Hyperlink"/>
            <w:noProof/>
          </w:rPr>
          <w:t>3.24.2 top, left, bottom, and right properties</w:t>
        </w:r>
        <w:r w:rsidR="0036431A">
          <w:rPr>
            <w:noProof/>
            <w:webHidden/>
          </w:rPr>
          <w:tab/>
        </w:r>
        <w:r w:rsidR="0036431A">
          <w:rPr>
            <w:noProof/>
            <w:webHidden/>
          </w:rPr>
          <w:fldChar w:fldCharType="begin"/>
        </w:r>
        <w:r w:rsidR="0036431A">
          <w:rPr>
            <w:noProof/>
            <w:webHidden/>
          </w:rPr>
          <w:instrText xml:space="preserve"> PAGEREF _Toc526941626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03E0536B" w14:textId="33AEE6AA"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27" w:history="1">
        <w:r w:rsidR="0036431A" w:rsidRPr="00DB0898">
          <w:rPr>
            <w:rStyle w:val="Hyperlink"/>
            <w:noProof/>
          </w:rPr>
          <w:t>3.24.3 message property</w:t>
        </w:r>
        <w:r w:rsidR="0036431A">
          <w:rPr>
            <w:noProof/>
            <w:webHidden/>
          </w:rPr>
          <w:tab/>
        </w:r>
        <w:r w:rsidR="0036431A">
          <w:rPr>
            <w:noProof/>
            <w:webHidden/>
          </w:rPr>
          <w:fldChar w:fldCharType="begin"/>
        </w:r>
        <w:r w:rsidR="0036431A">
          <w:rPr>
            <w:noProof/>
            <w:webHidden/>
          </w:rPr>
          <w:instrText xml:space="preserve"> PAGEREF _Toc526941627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4FECEEF6" w14:textId="46E09A30"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628" w:history="1">
        <w:r w:rsidR="0036431A" w:rsidRPr="00DB0898">
          <w:rPr>
            <w:rStyle w:val="Hyperlink"/>
            <w:noProof/>
          </w:rPr>
          <w:t>3.25 logicalLocation object</w:t>
        </w:r>
        <w:r w:rsidR="0036431A">
          <w:rPr>
            <w:noProof/>
            <w:webHidden/>
          </w:rPr>
          <w:tab/>
        </w:r>
        <w:r w:rsidR="0036431A">
          <w:rPr>
            <w:noProof/>
            <w:webHidden/>
          </w:rPr>
          <w:fldChar w:fldCharType="begin"/>
        </w:r>
        <w:r w:rsidR="0036431A">
          <w:rPr>
            <w:noProof/>
            <w:webHidden/>
          </w:rPr>
          <w:instrText xml:space="preserve"> PAGEREF _Toc526941628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4F982AF5" w14:textId="12FB03CC"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29" w:history="1">
        <w:r w:rsidR="0036431A" w:rsidRPr="00DB0898">
          <w:rPr>
            <w:rStyle w:val="Hyperlink"/>
            <w:noProof/>
          </w:rPr>
          <w:t>3.25.1 General</w:t>
        </w:r>
        <w:r w:rsidR="0036431A">
          <w:rPr>
            <w:noProof/>
            <w:webHidden/>
          </w:rPr>
          <w:tab/>
        </w:r>
        <w:r w:rsidR="0036431A">
          <w:rPr>
            <w:noProof/>
            <w:webHidden/>
          </w:rPr>
          <w:fldChar w:fldCharType="begin"/>
        </w:r>
        <w:r w:rsidR="0036431A">
          <w:rPr>
            <w:noProof/>
            <w:webHidden/>
          </w:rPr>
          <w:instrText xml:space="preserve"> PAGEREF _Toc526941629 \h </w:instrText>
        </w:r>
        <w:r w:rsidR="0036431A">
          <w:rPr>
            <w:noProof/>
            <w:webHidden/>
          </w:rPr>
        </w:r>
        <w:r w:rsidR="0036431A">
          <w:rPr>
            <w:noProof/>
            <w:webHidden/>
          </w:rPr>
          <w:fldChar w:fldCharType="separate"/>
        </w:r>
        <w:r w:rsidR="0036431A">
          <w:rPr>
            <w:noProof/>
            <w:webHidden/>
          </w:rPr>
          <w:t>91</w:t>
        </w:r>
        <w:r w:rsidR="0036431A">
          <w:rPr>
            <w:noProof/>
            <w:webHidden/>
          </w:rPr>
          <w:fldChar w:fldCharType="end"/>
        </w:r>
      </w:hyperlink>
    </w:p>
    <w:p w14:paraId="1BB4DFCF" w14:textId="3C413C28"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30" w:history="1">
        <w:r w:rsidR="0036431A" w:rsidRPr="00DB0898">
          <w:rPr>
            <w:rStyle w:val="Hyperlink"/>
            <w:noProof/>
          </w:rPr>
          <w:t>3.25.2 Logical location naming rules</w:t>
        </w:r>
        <w:r w:rsidR="0036431A">
          <w:rPr>
            <w:noProof/>
            <w:webHidden/>
          </w:rPr>
          <w:tab/>
        </w:r>
        <w:r w:rsidR="0036431A">
          <w:rPr>
            <w:noProof/>
            <w:webHidden/>
          </w:rPr>
          <w:fldChar w:fldCharType="begin"/>
        </w:r>
        <w:r w:rsidR="0036431A">
          <w:rPr>
            <w:noProof/>
            <w:webHidden/>
          </w:rPr>
          <w:instrText xml:space="preserve"> PAGEREF _Toc526941630 \h </w:instrText>
        </w:r>
        <w:r w:rsidR="0036431A">
          <w:rPr>
            <w:noProof/>
            <w:webHidden/>
          </w:rPr>
        </w:r>
        <w:r w:rsidR="0036431A">
          <w:rPr>
            <w:noProof/>
            <w:webHidden/>
          </w:rPr>
          <w:fldChar w:fldCharType="separate"/>
        </w:r>
        <w:r w:rsidR="0036431A">
          <w:rPr>
            <w:noProof/>
            <w:webHidden/>
          </w:rPr>
          <w:t>92</w:t>
        </w:r>
        <w:r w:rsidR="0036431A">
          <w:rPr>
            <w:noProof/>
            <w:webHidden/>
          </w:rPr>
          <w:fldChar w:fldCharType="end"/>
        </w:r>
      </w:hyperlink>
    </w:p>
    <w:p w14:paraId="04FAC3C5" w14:textId="01FFEEB4"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31" w:history="1">
        <w:r w:rsidR="0036431A" w:rsidRPr="00DB0898">
          <w:rPr>
            <w:rStyle w:val="Hyperlink"/>
            <w:noProof/>
          </w:rPr>
          <w:t>3.25.3 name property</w:t>
        </w:r>
        <w:r w:rsidR="0036431A">
          <w:rPr>
            <w:noProof/>
            <w:webHidden/>
          </w:rPr>
          <w:tab/>
        </w:r>
        <w:r w:rsidR="0036431A">
          <w:rPr>
            <w:noProof/>
            <w:webHidden/>
          </w:rPr>
          <w:fldChar w:fldCharType="begin"/>
        </w:r>
        <w:r w:rsidR="0036431A">
          <w:rPr>
            <w:noProof/>
            <w:webHidden/>
          </w:rPr>
          <w:instrText xml:space="preserve"> PAGEREF _Toc526941631 \h </w:instrText>
        </w:r>
        <w:r w:rsidR="0036431A">
          <w:rPr>
            <w:noProof/>
            <w:webHidden/>
          </w:rPr>
        </w:r>
        <w:r w:rsidR="0036431A">
          <w:rPr>
            <w:noProof/>
            <w:webHidden/>
          </w:rPr>
          <w:fldChar w:fldCharType="separate"/>
        </w:r>
        <w:r w:rsidR="0036431A">
          <w:rPr>
            <w:noProof/>
            <w:webHidden/>
          </w:rPr>
          <w:t>92</w:t>
        </w:r>
        <w:r w:rsidR="0036431A">
          <w:rPr>
            <w:noProof/>
            <w:webHidden/>
          </w:rPr>
          <w:fldChar w:fldCharType="end"/>
        </w:r>
      </w:hyperlink>
    </w:p>
    <w:p w14:paraId="23351F8E" w14:textId="77D36A7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32" w:history="1">
        <w:r w:rsidR="0036431A" w:rsidRPr="00DB0898">
          <w:rPr>
            <w:rStyle w:val="Hyperlink"/>
            <w:noProof/>
          </w:rPr>
          <w:t>3.25.4 fullyQualifiedName property</w:t>
        </w:r>
        <w:r w:rsidR="0036431A">
          <w:rPr>
            <w:noProof/>
            <w:webHidden/>
          </w:rPr>
          <w:tab/>
        </w:r>
        <w:r w:rsidR="0036431A">
          <w:rPr>
            <w:noProof/>
            <w:webHidden/>
          </w:rPr>
          <w:fldChar w:fldCharType="begin"/>
        </w:r>
        <w:r w:rsidR="0036431A">
          <w:rPr>
            <w:noProof/>
            <w:webHidden/>
          </w:rPr>
          <w:instrText xml:space="preserve"> PAGEREF _Toc526941632 \h </w:instrText>
        </w:r>
        <w:r w:rsidR="0036431A">
          <w:rPr>
            <w:noProof/>
            <w:webHidden/>
          </w:rPr>
        </w:r>
        <w:r w:rsidR="0036431A">
          <w:rPr>
            <w:noProof/>
            <w:webHidden/>
          </w:rPr>
          <w:fldChar w:fldCharType="separate"/>
        </w:r>
        <w:r w:rsidR="0036431A">
          <w:rPr>
            <w:noProof/>
            <w:webHidden/>
          </w:rPr>
          <w:t>93</w:t>
        </w:r>
        <w:r w:rsidR="0036431A">
          <w:rPr>
            <w:noProof/>
            <w:webHidden/>
          </w:rPr>
          <w:fldChar w:fldCharType="end"/>
        </w:r>
      </w:hyperlink>
    </w:p>
    <w:p w14:paraId="48084CE6" w14:textId="70C2477D"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33" w:history="1">
        <w:r w:rsidR="0036431A" w:rsidRPr="00DB0898">
          <w:rPr>
            <w:rStyle w:val="Hyperlink"/>
            <w:noProof/>
          </w:rPr>
          <w:t>3.25.5 decoratedName property</w:t>
        </w:r>
        <w:r w:rsidR="0036431A">
          <w:rPr>
            <w:noProof/>
            <w:webHidden/>
          </w:rPr>
          <w:tab/>
        </w:r>
        <w:r w:rsidR="0036431A">
          <w:rPr>
            <w:noProof/>
            <w:webHidden/>
          </w:rPr>
          <w:fldChar w:fldCharType="begin"/>
        </w:r>
        <w:r w:rsidR="0036431A">
          <w:rPr>
            <w:noProof/>
            <w:webHidden/>
          </w:rPr>
          <w:instrText xml:space="preserve"> PAGEREF _Toc526941633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017AE3E2" w14:textId="300D41A9"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34" w:history="1">
        <w:r w:rsidR="0036431A" w:rsidRPr="00DB0898">
          <w:rPr>
            <w:rStyle w:val="Hyperlink"/>
            <w:noProof/>
          </w:rPr>
          <w:t>3.25.6 kind property</w:t>
        </w:r>
        <w:r w:rsidR="0036431A">
          <w:rPr>
            <w:noProof/>
            <w:webHidden/>
          </w:rPr>
          <w:tab/>
        </w:r>
        <w:r w:rsidR="0036431A">
          <w:rPr>
            <w:noProof/>
            <w:webHidden/>
          </w:rPr>
          <w:fldChar w:fldCharType="begin"/>
        </w:r>
        <w:r w:rsidR="0036431A">
          <w:rPr>
            <w:noProof/>
            <w:webHidden/>
          </w:rPr>
          <w:instrText xml:space="preserve"> PAGEREF _Toc526941634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6284FDC9" w14:textId="31666790"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35" w:history="1">
        <w:r w:rsidR="0036431A" w:rsidRPr="00DB0898">
          <w:rPr>
            <w:rStyle w:val="Hyperlink"/>
            <w:noProof/>
          </w:rPr>
          <w:t>3.25.7 parentKey property</w:t>
        </w:r>
        <w:r w:rsidR="0036431A">
          <w:rPr>
            <w:noProof/>
            <w:webHidden/>
          </w:rPr>
          <w:tab/>
        </w:r>
        <w:r w:rsidR="0036431A">
          <w:rPr>
            <w:noProof/>
            <w:webHidden/>
          </w:rPr>
          <w:fldChar w:fldCharType="begin"/>
        </w:r>
        <w:r w:rsidR="0036431A">
          <w:rPr>
            <w:noProof/>
            <w:webHidden/>
          </w:rPr>
          <w:instrText xml:space="preserve"> PAGEREF _Toc526941635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2308FA10" w14:textId="3F5467C9"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636" w:history="1">
        <w:r w:rsidR="0036431A" w:rsidRPr="00DB0898">
          <w:rPr>
            <w:rStyle w:val="Hyperlink"/>
            <w:noProof/>
          </w:rPr>
          <w:t>3.26 codeFlow object</w:t>
        </w:r>
        <w:r w:rsidR="0036431A">
          <w:rPr>
            <w:noProof/>
            <w:webHidden/>
          </w:rPr>
          <w:tab/>
        </w:r>
        <w:r w:rsidR="0036431A">
          <w:rPr>
            <w:noProof/>
            <w:webHidden/>
          </w:rPr>
          <w:fldChar w:fldCharType="begin"/>
        </w:r>
        <w:r w:rsidR="0036431A">
          <w:rPr>
            <w:noProof/>
            <w:webHidden/>
          </w:rPr>
          <w:instrText xml:space="preserve"> PAGEREF _Toc526941636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2A6E084A" w14:textId="0AA66984"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37" w:history="1">
        <w:r w:rsidR="0036431A" w:rsidRPr="00DB0898">
          <w:rPr>
            <w:rStyle w:val="Hyperlink"/>
            <w:noProof/>
          </w:rPr>
          <w:t>3.26.1 General</w:t>
        </w:r>
        <w:r w:rsidR="0036431A">
          <w:rPr>
            <w:noProof/>
            <w:webHidden/>
          </w:rPr>
          <w:tab/>
        </w:r>
        <w:r w:rsidR="0036431A">
          <w:rPr>
            <w:noProof/>
            <w:webHidden/>
          </w:rPr>
          <w:fldChar w:fldCharType="begin"/>
        </w:r>
        <w:r w:rsidR="0036431A">
          <w:rPr>
            <w:noProof/>
            <w:webHidden/>
          </w:rPr>
          <w:instrText xml:space="preserve"> PAGEREF _Toc526941637 \h </w:instrText>
        </w:r>
        <w:r w:rsidR="0036431A">
          <w:rPr>
            <w:noProof/>
            <w:webHidden/>
          </w:rPr>
        </w:r>
        <w:r w:rsidR="0036431A">
          <w:rPr>
            <w:noProof/>
            <w:webHidden/>
          </w:rPr>
          <w:fldChar w:fldCharType="separate"/>
        </w:r>
        <w:r w:rsidR="0036431A">
          <w:rPr>
            <w:noProof/>
            <w:webHidden/>
          </w:rPr>
          <w:t>94</w:t>
        </w:r>
        <w:r w:rsidR="0036431A">
          <w:rPr>
            <w:noProof/>
            <w:webHidden/>
          </w:rPr>
          <w:fldChar w:fldCharType="end"/>
        </w:r>
      </w:hyperlink>
    </w:p>
    <w:p w14:paraId="5A40B581" w14:textId="358A54EB"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38" w:history="1">
        <w:r w:rsidR="0036431A" w:rsidRPr="00DB0898">
          <w:rPr>
            <w:rStyle w:val="Hyperlink"/>
            <w:noProof/>
          </w:rPr>
          <w:t>3.26.2 message property</w:t>
        </w:r>
        <w:r w:rsidR="0036431A">
          <w:rPr>
            <w:noProof/>
            <w:webHidden/>
          </w:rPr>
          <w:tab/>
        </w:r>
        <w:r w:rsidR="0036431A">
          <w:rPr>
            <w:noProof/>
            <w:webHidden/>
          </w:rPr>
          <w:fldChar w:fldCharType="begin"/>
        </w:r>
        <w:r w:rsidR="0036431A">
          <w:rPr>
            <w:noProof/>
            <w:webHidden/>
          </w:rPr>
          <w:instrText xml:space="preserve"> PAGEREF _Toc526941638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7F7FFFA9" w14:textId="13DEC5E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39" w:history="1">
        <w:r w:rsidR="0036431A" w:rsidRPr="00DB0898">
          <w:rPr>
            <w:rStyle w:val="Hyperlink"/>
            <w:noProof/>
          </w:rPr>
          <w:t>3.26.3 threadFlows property</w:t>
        </w:r>
        <w:r w:rsidR="0036431A">
          <w:rPr>
            <w:noProof/>
            <w:webHidden/>
          </w:rPr>
          <w:tab/>
        </w:r>
        <w:r w:rsidR="0036431A">
          <w:rPr>
            <w:noProof/>
            <w:webHidden/>
          </w:rPr>
          <w:fldChar w:fldCharType="begin"/>
        </w:r>
        <w:r w:rsidR="0036431A">
          <w:rPr>
            <w:noProof/>
            <w:webHidden/>
          </w:rPr>
          <w:instrText xml:space="preserve"> PAGEREF _Toc526941639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6C7FE284" w14:textId="314123A2"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640" w:history="1">
        <w:r w:rsidR="0036431A" w:rsidRPr="00DB0898">
          <w:rPr>
            <w:rStyle w:val="Hyperlink"/>
            <w:noProof/>
          </w:rPr>
          <w:t>3.27 threadFlow object</w:t>
        </w:r>
        <w:r w:rsidR="0036431A">
          <w:rPr>
            <w:noProof/>
            <w:webHidden/>
          </w:rPr>
          <w:tab/>
        </w:r>
        <w:r w:rsidR="0036431A">
          <w:rPr>
            <w:noProof/>
            <w:webHidden/>
          </w:rPr>
          <w:fldChar w:fldCharType="begin"/>
        </w:r>
        <w:r w:rsidR="0036431A">
          <w:rPr>
            <w:noProof/>
            <w:webHidden/>
          </w:rPr>
          <w:instrText xml:space="preserve"> PAGEREF _Toc526941640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0121BFFE" w14:textId="377109E5"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41" w:history="1">
        <w:r w:rsidR="0036431A" w:rsidRPr="00DB0898">
          <w:rPr>
            <w:rStyle w:val="Hyperlink"/>
            <w:noProof/>
          </w:rPr>
          <w:t>3.27.1 General</w:t>
        </w:r>
        <w:r w:rsidR="0036431A">
          <w:rPr>
            <w:noProof/>
            <w:webHidden/>
          </w:rPr>
          <w:tab/>
        </w:r>
        <w:r w:rsidR="0036431A">
          <w:rPr>
            <w:noProof/>
            <w:webHidden/>
          </w:rPr>
          <w:fldChar w:fldCharType="begin"/>
        </w:r>
        <w:r w:rsidR="0036431A">
          <w:rPr>
            <w:noProof/>
            <w:webHidden/>
          </w:rPr>
          <w:instrText xml:space="preserve"> PAGEREF _Toc526941641 \h </w:instrText>
        </w:r>
        <w:r w:rsidR="0036431A">
          <w:rPr>
            <w:noProof/>
            <w:webHidden/>
          </w:rPr>
        </w:r>
        <w:r w:rsidR="0036431A">
          <w:rPr>
            <w:noProof/>
            <w:webHidden/>
          </w:rPr>
          <w:fldChar w:fldCharType="separate"/>
        </w:r>
        <w:r w:rsidR="0036431A">
          <w:rPr>
            <w:noProof/>
            <w:webHidden/>
          </w:rPr>
          <w:t>95</w:t>
        </w:r>
        <w:r w:rsidR="0036431A">
          <w:rPr>
            <w:noProof/>
            <w:webHidden/>
          </w:rPr>
          <w:fldChar w:fldCharType="end"/>
        </w:r>
      </w:hyperlink>
    </w:p>
    <w:p w14:paraId="06CF2541" w14:textId="10DC4606"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42" w:history="1">
        <w:r w:rsidR="0036431A" w:rsidRPr="00DB0898">
          <w:rPr>
            <w:rStyle w:val="Hyperlink"/>
            <w:noProof/>
          </w:rPr>
          <w:t>3.27.2 id property</w:t>
        </w:r>
        <w:r w:rsidR="0036431A">
          <w:rPr>
            <w:noProof/>
            <w:webHidden/>
          </w:rPr>
          <w:tab/>
        </w:r>
        <w:r w:rsidR="0036431A">
          <w:rPr>
            <w:noProof/>
            <w:webHidden/>
          </w:rPr>
          <w:fldChar w:fldCharType="begin"/>
        </w:r>
        <w:r w:rsidR="0036431A">
          <w:rPr>
            <w:noProof/>
            <w:webHidden/>
          </w:rPr>
          <w:instrText xml:space="preserve"> PAGEREF _Toc526941642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53D4E802" w14:textId="10F34FB0"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43" w:history="1">
        <w:r w:rsidR="0036431A" w:rsidRPr="00DB0898">
          <w:rPr>
            <w:rStyle w:val="Hyperlink"/>
            <w:noProof/>
          </w:rPr>
          <w:t>3.27.3 message property</w:t>
        </w:r>
        <w:r w:rsidR="0036431A">
          <w:rPr>
            <w:noProof/>
            <w:webHidden/>
          </w:rPr>
          <w:tab/>
        </w:r>
        <w:r w:rsidR="0036431A">
          <w:rPr>
            <w:noProof/>
            <w:webHidden/>
          </w:rPr>
          <w:fldChar w:fldCharType="begin"/>
        </w:r>
        <w:r w:rsidR="0036431A">
          <w:rPr>
            <w:noProof/>
            <w:webHidden/>
          </w:rPr>
          <w:instrText xml:space="preserve"> PAGEREF _Toc526941643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29D57F50" w14:textId="7D22E3A6"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44" w:history="1">
        <w:r w:rsidR="0036431A" w:rsidRPr="00DB0898">
          <w:rPr>
            <w:rStyle w:val="Hyperlink"/>
            <w:noProof/>
          </w:rPr>
          <w:t>3.27.4 locations property</w:t>
        </w:r>
        <w:r w:rsidR="0036431A">
          <w:rPr>
            <w:noProof/>
            <w:webHidden/>
          </w:rPr>
          <w:tab/>
        </w:r>
        <w:r w:rsidR="0036431A">
          <w:rPr>
            <w:noProof/>
            <w:webHidden/>
          </w:rPr>
          <w:fldChar w:fldCharType="begin"/>
        </w:r>
        <w:r w:rsidR="0036431A">
          <w:rPr>
            <w:noProof/>
            <w:webHidden/>
          </w:rPr>
          <w:instrText xml:space="preserve"> PAGEREF _Toc526941644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7E81F57A" w14:textId="1C48BE02"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645" w:history="1">
        <w:r w:rsidR="0036431A" w:rsidRPr="00DB0898">
          <w:rPr>
            <w:rStyle w:val="Hyperlink"/>
            <w:noProof/>
          </w:rPr>
          <w:t>3.28 graph object</w:t>
        </w:r>
        <w:r w:rsidR="0036431A">
          <w:rPr>
            <w:noProof/>
            <w:webHidden/>
          </w:rPr>
          <w:tab/>
        </w:r>
        <w:r w:rsidR="0036431A">
          <w:rPr>
            <w:noProof/>
            <w:webHidden/>
          </w:rPr>
          <w:fldChar w:fldCharType="begin"/>
        </w:r>
        <w:r w:rsidR="0036431A">
          <w:rPr>
            <w:noProof/>
            <w:webHidden/>
          </w:rPr>
          <w:instrText xml:space="preserve"> PAGEREF _Toc526941645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5AB34C38" w14:textId="6BC10716"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46" w:history="1">
        <w:r w:rsidR="0036431A" w:rsidRPr="00DB0898">
          <w:rPr>
            <w:rStyle w:val="Hyperlink"/>
            <w:noProof/>
          </w:rPr>
          <w:t>3.28.1 General</w:t>
        </w:r>
        <w:r w:rsidR="0036431A">
          <w:rPr>
            <w:noProof/>
            <w:webHidden/>
          </w:rPr>
          <w:tab/>
        </w:r>
        <w:r w:rsidR="0036431A">
          <w:rPr>
            <w:noProof/>
            <w:webHidden/>
          </w:rPr>
          <w:fldChar w:fldCharType="begin"/>
        </w:r>
        <w:r w:rsidR="0036431A">
          <w:rPr>
            <w:noProof/>
            <w:webHidden/>
          </w:rPr>
          <w:instrText xml:space="preserve"> PAGEREF _Toc526941646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2B7FE6C6" w14:textId="40D6882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47" w:history="1">
        <w:r w:rsidR="0036431A" w:rsidRPr="00DB0898">
          <w:rPr>
            <w:rStyle w:val="Hyperlink"/>
            <w:noProof/>
          </w:rPr>
          <w:t>3.28.2 id property</w:t>
        </w:r>
        <w:r w:rsidR="0036431A">
          <w:rPr>
            <w:noProof/>
            <w:webHidden/>
          </w:rPr>
          <w:tab/>
        </w:r>
        <w:r w:rsidR="0036431A">
          <w:rPr>
            <w:noProof/>
            <w:webHidden/>
          </w:rPr>
          <w:fldChar w:fldCharType="begin"/>
        </w:r>
        <w:r w:rsidR="0036431A">
          <w:rPr>
            <w:noProof/>
            <w:webHidden/>
          </w:rPr>
          <w:instrText xml:space="preserve"> PAGEREF _Toc526941647 \h </w:instrText>
        </w:r>
        <w:r w:rsidR="0036431A">
          <w:rPr>
            <w:noProof/>
            <w:webHidden/>
          </w:rPr>
        </w:r>
        <w:r w:rsidR="0036431A">
          <w:rPr>
            <w:noProof/>
            <w:webHidden/>
          </w:rPr>
          <w:fldChar w:fldCharType="separate"/>
        </w:r>
        <w:r w:rsidR="0036431A">
          <w:rPr>
            <w:noProof/>
            <w:webHidden/>
          </w:rPr>
          <w:t>96</w:t>
        </w:r>
        <w:r w:rsidR="0036431A">
          <w:rPr>
            <w:noProof/>
            <w:webHidden/>
          </w:rPr>
          <w:fldChar w:fldCharType="end"/>
        </w:r>
      </w:hyperlink>
    </w:p>
    <w:p w14:paraId="64C4F904" w14:textId="7B57D44C"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48" w:history="1">
        <w:r w:rsidR="0036431A" w:rsidRPr="00DB0898">
          <w:rPr>
            <w:rStyle w:val="Hyperlink"/>
            <w:noProof/>
          </w:rPr>
          <w:t>3.28.3 description property</w:t>
        </w:r>
        <w:r w:rsidR="0036431A">
          <w:rPr>
            <w:noProof/>
            <w:webHidden/>
          </w:rPr>
          <w:tab/>
        </w:r>
        <w:r w:rsidR="0036431A">
          <w:rPr>
            <w:noProof/>
            <w:webHidden/>
          </w:rPr>
          <w:fldChar w:fldCharType="begin"/>
        </w:r>
        <w:r w:rsidR="0036431A">
          <w:rPr>
            <w:noProof/>
            <w:webHidden/>
          </w:rPr>
          <w:instrText xml:space="preserve"> PAGEREF _Toc526941648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73920C68" w14:textId="2D5553FA"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49" w:history="1">
        <w:r w:rsidR="0036431A" w:rsidRPr="00DB0898">
          <w:rPr>
            <w:rStyle w:val="Hyperlink"/>
            <w:noProof/>
          </w:rPr>
          <w:t>3.28.4 nodes property</w:t>
        </w:r>
        <w:r w:rsidR="0036431A">
          <w:rPr>
            <w:noProof/>
            <w:webHidden/>
          </w:rPr>
          <w:tab/>
        </w:r>
        <w:r w:rsidR="0036431A">
          <w:rPr>
            <w:noProof/>
            <w:webHidden/>
          </w:rPr>
          <w:fldChar w:fldCharType="begin"/>
        </w:r>
        <w:r w:rsidR="0036431A">
          <w:rPr>
            <w:noProof/>
            <w:webHidden/>
          </w:rPr>
          <w:instrText xml:space="preserve"> PAGEREF _Toc526941649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44F2D895" w14:textId="47BB26D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50" w:history="1">
        <w:r w:rsidR="0036431A" w:rsidRPr="00DB0898">
          <w:rPr>
            <w:rStyle w:val="Hyperlink"/>
            <w:noProof/>
          </w:rPr>
          <w:t>3.28.5 edges property</w:t>
        </w:r>
        <w:r w:rsidR="0036431A">
          <w:rPr>
            <w:noProof/>
            <w:webHidden/>
          </w:rPr>
          <w:tab/>
        </w:r>
        <w:r w:rsidR="0036431A">
          <w:rPr>
            <w:noProof/>
            <w:webHidden/>
          </w:rPr>
          <w:fldChar w:fldCharType="begin"/>
        </w:r>
        <w:r w:rsidR="0036431A">
          <w:rPr>
            <w:noProof/>
            <w:webHidden/>
          </w:rPr>
          <w:instrText xml:space="preserve"> PAGEREF _Toc526941650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336BAE10" w14:textId="66CCCBAB"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651" w:history="1">
        <w:r w:rsidR="0036431A" w:rsidRPr="00DB0898">
          <w:rPr>
            <w:rStyle w:val="Hyperlink"/>
            <w:noProof/>
          </w:rPr>
          <w:t>3.29 node object</w:t>
        </w:r>
        <w:r w:rsidR="0036431A">
          <w:rPr>
            <w:noProof/>
            <w:webHidden/>
          </w:rPr>
          <w:tab/>
        </w:r>
        <w:r w:rsidR="0036431A">
          <w:rPr>
            <w:noProof/>
            <w:webHidden/>
          </w:rPr>
          <w:fldChar w:fldCharType="begin"/>
        </w:r>
        <w:r w:rsidR="0036431A">
          <w:rPr>
            <w:noProof/>
            <w:webHidden/>
          </w:rPr>
          <w:instrText xml:space="preserve"> PAGEREF _Toc526941651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45015ECC" w14:textId="71DD108E"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52" w:history="1">
        <w:r w:rsidR="0036431A" w:rsidRPr="00DB0898">
          <w:rPr>
            <w:rStyle w:val="Hyperlink"/>
            <w:noProof/>
          </w:rPr>
          <w:t>3.29.1 General</w:t>
        </w:r>
        <w:r w:rsidR="0036431A">
          <w:rPr>
            <w:noProof/>
            <w:webHidden/>
          </w:rPr>
          <w:tab/>
        </w:r>
        <w:r w:rsidR="0036431A">
          <w:rPr>
            <w:noProof/>
            <w:webHidden/>
          </w:rPr>
          <w:fldChar w:fldCharType="begin"/>
        </w:r>
        <w:r w:rsidR="0036431A">
          <w:rPr>
            <w:noProof/>
            <w:webHidden/>
          </w:rPr>
          <w:instrText xml:space="preserve"> PAGEREF _Toc526941652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609EA0C8" w14:textId="5B890100"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53" w:history="1">
        <w:r w:rsidR="0036431A" w:rsidRPr="00DB0898">
          <w:rPr>
            <w:rStyle w:val="Hyperlink"/>
            <w:noProof/>
          </w:rPr>
          <w:t>3.29.2 id property</w:t>
        </w:r>
        <w:r w:rsidR="0036431A">
          <w:rPr>
            <w:noProof/>
            <w:webHidden/>
          </w:rPr>
          <w:tab/>
        </w:r>
        <w:r w:rsidR="0036431A">
          <w:rPr>
            <w:noProof/>
            <w:webHidden/>
          </w:rPr>
          <w:fldChar w:fldCharType="begin"/>
        </w:r>
        <w:r w:rsidR="0036431A">
          <w:rPr>
            <w:noProof/>
            <w:webHidden/>
          </w:rPr>
          <w:instrText xml:space="preserve"> PAGEREF _Toc526941653 \h </w:instrText>
        </w:r>
        <w:r w:rsidR="0036431A">
          <w:rPr>
            <w:noProof/>
            <w:webHidden/>
          </w:rPr>
        </w:r>
        <w:r w:rsidR="0036431A">
          <w:rPr>
            <w:noProof/>
            <w:webHidden/>
          </w:rPr>
          <w:fldChar w:fldCharType="separate"/>
        </w:r>
        <w:r w:rsidR="0036431A">
          <w:rPr>
            <w:noProof/>
            <w:webHidden/>
          </w:rPr>
          <w:t>97</w:t>
        </w:r>
        <w:r w:rsidR="0036431A">
          <w:rPr>
            <w:noProof/>
            <w:webHidden/>
          </w:rPr>
          <w:fldChar w:fldCharType="end"/>
        </w:r>
      </w:hyperlink>
    </w:p>
    <w:p w14:paraId="408B0F58" w14:textId="5DD1C711"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54" w:history="1">
        <w:r w:rsidR="0036431A" w:rsidRPr="00DB0898">
          <w:rPr>
            <w:rStyle w:val="Hyperlink"/>
            <w:noProof/>
          </w:rPr>
          <w:t>3.29.3 label property</w:t>
        </w:r>
        <w:r w:rsidR="0036431A">
          <w:rPr>
            <w:noProof/>
            <w:webHidden/>
          </w:rPr>
          <w:tab/>
        </w:r>
        <w:r w:rsidR="0036431A">
          <w:rPr>
            <w:noProof/>
            <w:webHidden/>
          </w:rPr>
          <w:fldChar w:fldCharType="begin"/>
        </w:r>
        <w:r w:rsidR="0036431A">
          <w:rPr>
            <w:noProof/>
            <w:webHidden/>
          </w:rPr>
          <w:instrText xml:space="preserve"> PAGEREF _Toc526941654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31D87205" w14:textId="795636DE"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55" w:history="1">
        <w:r w:rsidR="0036431A" w:rsidRPr="00DB0898">
          <w:rPr>
            <w:rStyle w:val="Hyperlink"/>
            <w:noProof/>
          </w:rPr>
          <w:t>3.29.4 location property</w:t>
        </w:r>
        <w:r w:rsidR="0036431A">
          <w:rPr>
            <w:noProof/>
            <w:webHidden/>
          </w:rPr>
          <w:tab/>
        </w:r>
        <w:r w:rsidR="0036431A">
          <w:rPr>
            <w:noProof/>
            <w:webHidden/>
          </w:rPr>
          <w:fldChar w:fldCharType="begin"/>
        </w:r>
        <w:r w:rsidR="0036431A">
          <w:rPr>
            <w:noProof/>
            <w:webHidden/>
          </w:rPr>
          <w:instrText xml:space="preserve"> PAGEREF _Toc526941655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579AF57E" w14:textId="762F023A"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56" w:history="1">
        <w:r w:rsidR="0036431A" w:rsidRPr="00DB0898">
          <w:rPr>
            <w:rStyle w:val="Hyperlink"/>
            <w:noProof/>
          </w:rPr>
          <w:t>3.29.5 children property</w:t>
        </w:r>
        <w:r w:rsidR="0036431A">
          <w:rPr>
            <w:noProof/>
            <w:webHidden/>
          </w:rPr>
          <w:tab/>
        </w:r>
        <w:r w:rsidR="0036431A">
          <w:rPr>
            <w:noProof/>
            <w:webHidden/>
          </w:rPr>
          <w:fldChar w:fldCharType="begin"/>
        </w:r>
        <w:r w:rsidR="0036431A">
          <w:rPr>
            <w:noProof/>
            <w:webHidden/>
          </w:rPr>
          <w:instrText xml:space="preserve"> PAGEREF _Toc526941656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6EC8CE25" w14:textId="57A96437"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657" w:history="1">
        <w:r w:rsidR="0036431A" w:rsidRPr="00DB0898">
          <w:rPr>
            <w:rStyle w:val="Hyperlink"/>
            <w:noProof/>
          </w:rPr>
          <w:t>3.30 edge object</w:t>
        </w:r>
        <w:r w:rsidR="0036431A">
          <w:rPr>
            <w:noProof/>
            <w:webHidden/>
          </w:rPr>
          <w:tab/>
        </w:r>
        <w:r w:rsidR="0036431A">
          <w:rPr>
            <w:noProof/>
            <w:webHidden/>
          </w:rPr>
          <w:fldChar w:fldCharType="begin"/>
        </w:r>
        <w:r w:rsidR="0036431A">
          <w:rPr>
            <w:noProof/>
            <w:webHidden/>
          </w:rPr>
          <w:instrText xml:space="preserve"> PAGEREF _Toc526941657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28994672" w14:textId="328FA24A"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58" w:history="1">
        <w:r w:rsidR="0036431A" w:rsidRPr="00DB0898">
          <w:rPr>
            <w:rStyle w:val="Hyperlink"/>
            <w:noProof/>
          </w:rPr>
          <w:t>3.30.1 General</w:t>
        </w:r>
        <w:r w:rsidR="0036431A">
          <w:rPr>
            <w:noProof/>
            <w:webHidden/>
          </w:rPr>
          <w:tab/>
        </w:r>
        <w:r w:rsidR="0036431A">
          <w:rPr>
            <w:noProof/>
            <w:webHidden/>
          </w:rPr>
          <w:fldChar w:fldCharType="begin"/>
        </w:r>
        <w:r w:rsidR="0036431A">
          <w:rPr>
            <w:noProof/>
            <w:webHidden/>
          </w:rPr>
          <w:instrText xml:space="preserve"> PAGEREF _Toc526941658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1B305790" w14:textId="54E07ECE"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59" w:history="1">
        <w:r w:rsidR="0036431A" w:rsidRPr="00DB0898">
          <w:rPr>
            <w:rStyle w:val="Hyperlink"/>
            <w:noProof/>
          </w:rPr>
          <w:t>3.30.2 id property</w:t>
        </w:r>
        <w:r w:rsidR="0036431A">
          <w:rPr>
            <w:noProof/>
            <w:webHidden/>
          </w:rPr>
          <w:tab/>
        </w:r>
        <w:r w:rsidR="0036431A">
          <w:rPr>
            <w:noProof/>
            <w:webHidden/>
          </w:rPr>
          <w:fldChar w:fldCharType="begin"/>
        </w:r>
        <w:r w:rsidR="0036431A">
          <w:rPr>
            <w:noProof/>
            <w:webHidden/>
          </w:rPr>
          <w:instrText xml:space="preserve"> PAGEREF _Toc526941659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289BE21E" w14:textId="3533AA6F"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60" w:history="1">
        <w:r w:rsidR="0036431A" w:rsidRPr="00DB0898">
          <w:rPr>
            <w:rStyle w:val="Hyperlink"/>
            <w:noProof/>
          </w:rPr>
          <w:t>3.30.3 label property</w:t>
        </w:r>
        <w:r w:rsidR="0036431A">
          <w:rPr>
            <w:noProof/>
            <w:webHidden/>
          </w:rPr>
          <w:tab/>
        </w:r>
        <w:r w:rsidR="0036431A">
          <w:rPr>
            <w:noProof/>
            <w:webHidden/>
          </w:rPr>
          <w:fldChar w:fldCharType="begin"/>
        </w:r>
        <w:r w:rsidR="0036431A">
          <w:rPr>
            <w:noProof/>
            <w:webHidden/>
          </w:rPr>
          <w:instrText xml:space="preserve"> PAGEREF _Toc526941660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7F3E5237" w14:textId="780A731D"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61" w:history="1">
        <w:r w:rsidR="0036431A" w:rsidRPr="00DB0898">
          <w:rPr>
            <w:rStyle w:val="Hyperlink"/>
            <w:noProof/>
          </w:rPr>
          <w:t>3.30.4 sourceNodeId property</w:t>
        </w:r>
        <w:r w:rsidR="0036431A">
          <w:rPr>
            <w:noProof/>
            <w:webHidden/>
          </w:rPr>
          <w:tab/>
        </w:r>
        <w:r w:rsidR="0036431A">
          <w:rPr>
            <w:noProof/>
            <w:webHidden/>
          </w:rPr>
          <w:fldChar w:fldCharType="begin"/>
        </w:r>
        <w:r w:rsidR="0036431A">
          <w:rPr>
            <w:noProof/>
            <w:webHidden/>
          </w:rPr>
          <w:instrText xml:space="preserve"> PAGEREF _Toc526941661 \h </w:instrText>
        </w:r>
        <w:r w:rsidR="0036431A">
          <w:rPr>
            <w:noProof/>
            <w:webHidden/>
          </w:rPr>
        </w:r>
        <w:r w:rsidR="0036431A">
          <w:rPr>
            <w:noProof/>
            <w:webHidden/>
          </w:rPr>
          <w:fldChar w:fldCharType="separate"/>
        </w:r>
        <w:r w:rsidR="0036431A">
          <w:rPr>
            <w:noProof/>
            <w:webHidden/>
          </w:rPr>
          <w:t>98</w:t>
        </w:r>
        <w:r w:rsidR="0036431A">
          <w:rPr>
            <w:noProof/>
            <w:webHidden/>
          </w:rPr>
          <w:fldChar w:fldCharType="end"/>
        </w:r>
      </w:hyperlink>
    </w:p>
    <w:p w14:paraId="14E50676" w14:textId="4A99AEE1"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62" w:history="1">
        <w:r w:rsidR="0036431A" w:rsidRPr="00DB0898">
          <w:rPr>
            <w:rStyle w:val="Hyperlink"/>
            <w:noProof/>
          </w:rPr>
          <w:t>3.30.5 targetNodeId property</w:t>
        </w:r>
        <w:r w:rsidR="0036431A">
          <w:rPr>
            <w:noProof/>
            <w:webHidden/>
          </w:rPr>
          <w:tab/>
        </w:r>
        <w:r w:rsidR="0036431A">
          <w:rPr>
            <w:noProof/>
            <w:webHidden/>
          </w:rPr>
          <w:fldChar w:fldCharType="begin"/>
        </w:r>
        <w:r w:rsidR="0036431A">
          <w:rPr>
            <w:noProof/>
            <w:webHidden/>
          </w:rPr>
          <w:instrText xml:space="preserve"> PAGEREF _Toc526941662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3135A7B9" w14:textId="38AC6494"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663" w:history="1">
        <w:r w:rsidR="0036431A" w:rsidRPr="00DB0898">
          <w:rPr>
            <w:rStyle w:val="Hyperlink"/>
            <w:noProof/>
          </w:rPr>
          <w:t>3.31 graphTraversal object</w:t>
        </w:r>
        <w:r w:rsidR="0036431A">
          <w:rPr>
            <w:noProof/>
            <w:webHidden/>
          </w:rPr>
          <w:tab/>
        </w:r>
        <w:r w:rsidR="0036431A">
          <w:rPr>
            <w:noProof/>
            <w:webHidden/>
          </w:rPr>
          <w:fldChar w:fldCharType="begin"/>
        </w:r>
        <w:r w:rsidR="0036431A">
          <w:rPr>
            <w:noProof/>
            <w:webHidden/>
          </w:rPr>
          <w:instrText xml:space="preserve"> PAGEREF _Toc526941663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7270294A" w14:textId="6B7D0392"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64" w:history="1">
        <w:r w:rsidR="0036431A" w:rsidRPr="00DB0898">
          <w:rPr>
            <w:rStyle w:val="Hyperlink"/>
            <w:noProof/>
          </w:rPr>
          <w:t>3.31.1 General</w:t>
        </w:r>
        <w:r w:rsidR="0036431A">
          <w:rPr>
            <w:noProof/>
            <w:webHidden/>
          </w:rPr>
          <w:tab/>
        </w:r>
        <w:r w:rsidR="0036431A">
          <w:rPr>
            <w:noProof/>
            <w:webHidden/>
          </w:rPr>
          <w:fldChar w:fldCharType="begin"/>
        </w:r>
        <w:r w:rsidR="0036431A">
          <w:rPr>
            <w:noProof/>
            <w:webHidden/>
          </w:rPr>
          <w:instrText xml:space="preserve"> PAGEREF _Toc526941664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53ECE7DB" w14:textId="79EA1513"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65" w:history="1">
        <w:r w:rsidR="0036431A" w:rsidRPr="00DB0898">
          <w:rPr>
            <w:rStyle w:val="Hyperlink"/>
            <w:noProof/>
          </w:rPr>
          <w:t>3.31.2 graphId property</w:t>
        </w:r>
        <w:r w:rsidR="0036431A">
          <w:rPr>
            <w:noProof/>
            <w:webHidden/>
          </w:rPr>
          <w:tab/>
        </w:r>
        <w:r w:rsidR="0036431A">
          <w:rPr>
            <w:noProof/>
            <w:webHidden/>
          </w:rPr>
          <w:fldChar w:fldCharType="begin"/>
        </w:r>
        <w:r w:rsidR="0036431A">
          <w:rPr>
            <w:noProof/>
            <w:webHidden/>
          </w:rPr>
          <w:instrText xml:space="preserve"> PAGEREF _Toc526941665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42878CA8" w14:textId="13357908"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66" w:history="1">
        <w:r w:rsidR="0036431A" w:rsidRPr="00DB0898">
          <w:rPr>
            <w:rStyle w:val="Hyperlink"/>
            <w:noProof/>
          </w:rPr>
          <w:t>3.31.3 description property</w:t>
        </w:r>
        <w:r w:rsidR="0036431A">
          <w:rPr>
            <w:noProof/>
            <w:webHidden/>
          </w:rPr>
          <w:tab/>
        </w:r>
        <w:r w:rsidR="0036431A">
          <w:rPr>
            <w:noProof/>
            <w:webHidden/>
          </w:rPr>
          <w:fldChar w:fldCharType="begin"/>
        </w:r>
        <w:r w:rsidR="0036431A">
          <w:rPr>
            <w:noProof/>
            <w:webHidden/>
          </w:rPr>
          <w:instrText xml:space="preserve"> PAGEREF _Toc526941666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652BE989" w14:textId="52517779"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67" w:history="1">
        <w:r w:rsidR="0036431A" w:rsidRPr="00DB0898">
          <w:rPr>
            <w:rStyle w:val="Hyperlink"/>
            <w:noProof/>
          </w:rPr>
          <w:t>3.31.4 initialState property</w:t>
        </w:r>
        <w:r w:rsidR="0036431A">
          <w:rPr>
            <w:noProof/>
            <w:webHidden/>
          </w:rPr>
          <w:tab/>
        </w:r>
        <w:r w:rsidR="0036431A">
          <w:rPr>
            <w:noProof/>
            <w:webHidden/>
          </w:rPr>
          <w:fldChar w:fldCharType="begin"/>
        </w:r>
        <w:r w:rsidR="0036431A">
          <w:rPr>
            <w:noProof/>
            <w:webHidden/>
          </w:rPr>
          <w:instrText xml:space="preserve"> PAGEREF _Toc526941667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60AB2B2C" w14:textId="5A873869"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68" w:history="1">
        <w:r w:rsidR="0036431A" w:rsidRPr="00DB0898">
          <w:rPr>
            <w:rStyle w:val="Hyperlink"/>
            <w:noProof/>
          </w:rPr>
          <w:t>3.31.5 edgeTraversals property</w:t>
        </w:r>
        <w:r w:rsidR="0036431A">
          <w:rPr>
            <w:noProof/>
            <w:webHidden/>
          </w:rPr>
          <w:tab/>
        </w:r>
        <w:r w:rsidR="0036431A">
          <w:rPr>
            <w:noProof/>
            <w:webHidden/>
          </w:rPr>
          <w:fldChar w:fldCharType="begin"/>
        </w:r>
        <w:r w:rsidR="0036431A">
          <w:rPr>
            <w:noProof/>
            <w:webHidden/>
          </w:rPr>
          <w:instrText xml:space="preserve"> PAGEREF _Toc526941668 \h </w:instrText>
        </w:r>
        <w:r w:rsidR="0036431A">
          <w:rPr>
            <w:noProof/>
            <w:webHidden/>
          </w:rPr>
        </w:r>
        <w:r w:rsidR="0036431A">
          <w:rPr>
            <w:noProof/>
            <w:webHidden/>
          </w:rPr>
          <w:fldChar w:fldCharType="separate"/>
        </w:r>
        <w:r w:rsidR="0036431A">
          <w:rPr>
            <w:noProof/>
            <w:webHidden/>
          </w:rPr>
          <w:t>99</w:t>
        </w:r>
        <w:r w:rsidR="0036431A">
          <w:rPr>
            <w:noProof/>
            <w:webHidden/>
          </w:rPr>
          <w:fldChar w:fldCharType="end"/>
        </w:r>
      </w:hyperlink>
    </w:p>
    <w:p w14:paraId="21A4213C" w14:textId="4F76C1D8"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669" w:history="1">
        <w:r w:rsidR="0036431A" w:rsidRPr="00DB0898">
          <w:rPr>
            <w:rStyle w:val="Hyperlink"/>
            <w:noProof/>
          </w:rPr>
          <w:t>3.32 edgeTraversal object</w:t>
        </w:r>
        <w:r w:rsidR="0036431A">
          <w:rPr>
            <w:noProof/>
            <w:webHidden/>
          </w:rPr>
          <w:tab/>
        </w:r>
        <w:r w:rsidR="0036431A">
          <w:rPr>
            <w:noProof/>
            <w:webHidden/>
          </w:rPr>
          <w:fldChar w:fldCharType="begin"/>
        </w:r>
        <w:r w:rsidR="0036431A">
          <w:rPr>
            <w:noProof/>
            <w:webHidden/>
          </w:rPr>
          <w:instrText xml:space="preserve"> PAGEREF _Toc526941669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309BC401" w14:textId="6FFDF588"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70" w:history="1">
        <w:r w:rsidR="0036431A" w:rsidRPr="00DB0898">
          <w:rPr>
            <w:rStyle w:val="Hyperlink"/>
            <w:noProof/>
          </w:rPr>
          <w:t>3.32.1 General</w:t>
        </w:r>
        <w:r w:rsidR="0036431A">
          <w:rPr>
            <w:noProof/>
            <w:webHidden/>
          </w:rPr>
          <w:tab/>
        </w:r>
        <w:r w:rsidR="0036431A">
          <w:rPr>
            <w:noProof/>
            <w:webHidden/>
          </w:rPr>
          <w:fldChar w:fldCharType="begin"/>
        </w:r>
        <w:r w:rsidR="0036431A">
          <w:rPr>
            <w:noProof/>
            <w:webHidden/>
          </w:rPr>
          <w:instrText xml:space="preserve"> PAGEREF _Toc526941670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62BB1F98" w14:textId="4BDA1BFD"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71" w:history="1">
        <w:r w:rsidR="0036431A" w:rsidRPr="00DB0898">
          <w:rPr>
            <w:rStyle w:val="Hyperlink"/>
            <w:noProof/>
          </w:rPr>
          <w:t>3.32.2 edgeId property</w:t>
        </w:r>
        <w:r w:rsidR="0036431A">
          <w:rPr>
            <w:noProof/>
            <w:webHidden/>
          </w:rPr>
          <w:tab/>
        </w:r>
        <w:r w:rsidR="0036431A">
          <w:rPr>
            <w:noProof/>
            <w:webHidden/>
          </w:rPr>
          <w:fldChar w:fldCharType="begin"/>
        </w:r>
        <w:r w:rsidR="0036431A">
          <w:rPr>
            <w:noProof/>
            <w:webHidden/>
          </w:rPr>
          <w:instrText xml:space="preserve"> PAGEREF _Toc526941671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3FB80421" w14:textId="6C9AAEF4"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72" w:history="1">
        <w:r w:rsidR="0036431A" w:rsidRPr="00DB0898">
          <w:rPr>
            <w:rStyle w:val="Hyperlink"/>
            <w:noProof/>
          </w:rPr>
          <w:t>3.32.3 message property</w:t>
        </w:r>
        <w:r w:rsidR="0036431A">
          <w:rPr>
            <w:noProof/>
            <w:webHidden/>
          </w:rPr>
          <w:tab/>
        </w:r>
        <w:r w:rsidR="0036431A">
          <w:rPr>
            <w:noProof/>
            <w:webHidden/>
          </w:rPr>
          <w:fldChar w:fldCharType="begin"/>
        </w:r>
        <w:r w:rsidR="0036431A">
          <w:rPr>
            <w:noProof/>
            <w:webHidden/>
          </w:rPr>
          <w:instrText xml:space="preserve"> PAGEREF _Toc526941672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11832DC6" w14:textId="4E2405A1"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73" w:history="1">
        <w:r w:rsidR="0036431A" w:rsidRPr="00DB0898">
          <w:rPr>
            <w:rStyle w:val="Hyperlink"/>
            <w:noProof/>
          </w:rPr>
          <w:t>3.32.4 finalState property</w:t>
        </w:r>
        <w:r w:rsidR="0036431A">
          <w:rPr>
            <w:noProof/>
            <w:webHidden/>
          </w:rPr>
          <w:tab/>
        </w:r>
        <w:r w:rsidR="0036431A">
          <w:rPr>
            <w:noProof/>
            <w:webHidden/>
          </w:rPr>
          <w:fldChar w:fldCharType="begin"/>
        </w:r>
        <w:r w:rsidR="0036431A">
          <w:rPr>
            <w:noProof/>
            <w:webHidden/>
          </w:rPr>
          <w:instrText xml:space="preserve"> PAGEREF _Toc526941673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707FB8DA" w14:textId="269F7385"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74" w:history="1">
        <w:r w:rsidR="0036431A" w:rsidRPr="00DB0898">
          <w:rPr>
            <w:rStyle w:val="Hyperlink"/>
            <w:noProof/>
          </w:rPr>
          <w:t>3.32.5 stepOverEdgeCount property</w:t>
        </w:r>
        <w:r w:rsidR="0036431A">
          <w:rPr>
            <w:noProof/>
            <w:webHidden/>
          </w:rPr>
          <w:tab/>
        </w:r>
        <w:r w:rsidR="0036431A">
          <w:rPr>
            <w:noProof/>
            <w:webHidden/>
          </w:rPr>
          <w:fldChar w:fldCharType="begin"/>
        </w:r>
        <w:r w:rsidR="0036431A">
          <w:rPr>
            <w:noProof/>
            <w:webHidden/>
          </w:rPr>
          <w:instrText xml:space="preserve"> PAGEREF _Toc526941674 \h </w:instrText>
        </w:r>
        <w:r w:rsidR="0036431A">
          <w:rPr>
            <w:noProof/>
            <w:webHidden/>
          </w:rPr>
        </w:r>
        <w:r w:rsidR="0036431A">
          <w:rPr>
            <w:noProof/>
            <w:webHidden/>
          </w:rPr>
          <w:fldChar w:fldCharType="separate"/>
        </w:r>
        <w:r w:rsidR="0036431A">
          <w:rPr>
            <w:noProof/>
            <w:webHidden/>
          </w:rPr>
          <w:t>101</w:t>
        </w:r>
        <w:r w:rsidR="0036431A">
          <w:rPr>
            <w:noProof/>
            <w:webHidden/>
          </w:rPr>
          <w:fldChar w:fldCharType="end"/>
        </w:r>
      </w:hyperlink>
    </w:p>
    <w:p w14:paraId="6EE37EAD" w14:textId="339789AD"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675" w:history="1">
        <w:r w:rsidR="0036431A" w:rsidRPr="00DB0898">
          <w:rPr>
            <w:rStyle w:val="Hyperlink"/>
            <w:noProof/>
          </w:rPr>
          <w:t>3.33 stack object</w:t>
        </w:r>
        <w:r w:rsidR="0036431A">
          <w:rPr>
            <w:noProof/>
            <w:webHidden/>
          </w:rPr>
          <w:tab/>
        </w:r>
        <w:r w:rsidR="0036431A">
          <w:rPr>
            <w:noProof/>
            <w:webHidden/>
          </w:rPr>
          <w:fldChar w:fldCharType="begin"/>
        </w:r>
        <w:r w:rsidR="0036431A">
          <w:rPr>
            <w:noProof/>
            <w:webHidden/>
          </w:rPr>
          <w:instrText xml:space="preserve"> PAGEREF _Toc526941675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87F99E0" w14:textId="18BD59C0"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76" w:history="1">
        <w:r w:rsidR="0036431A" w:rsidRPr="00DB0898">
          <w:rPr>
            <w:rStyle w:val="Hyperlink"/>
            <w:noProof/>
          </w:rPr>
          <w:t>3.33.1 General</w:t>
        </w:r>
        <w:r w:rsidR="0036431A">
          <w:rPr>
            <w:noProof/>
            <w:webHidden/>
          </w:rPr>
          <w:tab/>
        </w:r>
        <w:r w:rsidR="0036431A">
          <w:rPr>
            <w:noProof/>
            <w:webHidden/>
          </w:rPr>
          <w:fldChar w:fldCharType="begin"/>
        </w:r>
        <w:r w:rsidR="0036431A">
          <w:rPr>
            <w:noProof/>
            <w:webHidden/>
          </w:rPr>
          <w:instrText xml:space="preserve"> PAGEREF _Toc526941676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423EF6EC" w14:textId="4234911F"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77" w:history="1">
        <w:r w:rsidR="0036431A" w:rsidRPr="00DB0898">
          <w:rPr>
            <w:rStyle w:val="Hyperlink"/>
            <w:noProof/>
          </w:rPr>
          <w:t>3.33.2 message property</w:t>
        </w:r>
        <w:r w:rsidR="0036431A">
          <w:rPr>
            <w:noProof/>
            <w:webHidden/>
          </w:rPr>
          <w:tab/>
        </w:r>
        <w:r w:rsidR="0036431A">
          <w:rPr>
            <w:noProof/>
            <w:webHidden/>
          </w:rPr>
          <w:fldChar w:fldCharType="begin"/>
        </w:r>
        <w:r w:rsidR="0036431A">
          <w:rPr>
            <w:noProof/>
            <w:webHidden/>
          </w:rPr>
          <w:instrText xml:space="preserve"> PAGEREF _Toc526941677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04939FB1" w14:textId="1758B4F3"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78" w:history="1">
        <w:r w:rsidR="0036431A" w:rsidRPr="00DB0898">
          <w:rPr>
            <w:rStyle w:val="Hyperlink"/>
            <w:noProof/>
          </w:rPr>
          <w:t>3.33.3 frames property</w:t>
        </w:r>
        <w:r w:rsidR="0036431A">
          <w:rPr>
            <w:noProof/>
            <w:webHidden/>
          </w:rPr>
          <w:tab/>
        </w:r>
        <w:r w:rsidR="0036431A">
          <w:rPr>
            <w:noProof/>
            <w:webHidden/>
          </w:rPr>
          <w:fldChar w:fldCharType="begin"/>
        </w:r>
        <w:r w:rsidR="0036431A">
          <w:rPr>
            <w:noProof/>
            <w:webHidden/>
          </w:rPr>
          <w:instrText xml:space="preserve"> PAGEREF _Toc526941678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E62089E" w14:textId="147A086B"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679" w:history="1">
        <w:r w:rsidR="0036431A" w:rsidRPr="00DB0898">
          <w:rPr>
            <w:rStyle w:val="Hyperlink"/>
            <w:noProof/>
          </w:rPr>
          <w:t>3.34 stackFrame object</w:t>
        </w:r>
        <w:r w:rsidR="0036431A">
          <w:rPr>
            <w:noProof/>
            <w:webHidden/>
          </w:rPr>
          <w:tab/>
        </w:r>
        <w:r w:rsidR="0036431A">
          <w:rPr>
            <w:noProof/>
            <w:webHidden/>
          </w:rPr>
          <w:fldChar w:fldCharType="begin"/>
        </w:r>
        <w:r w:rsidR="0036431A">
          <w:rPr>
            <w:noProof/>
            <w:webHidden/>
          </w:rPr>
          <w:instrText xml:space="preserve"> PAGEREF _Toc526941679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01F15B89" w14:textId="28354ADA"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80" w:history="1">
        <w:r w:rsidR="0036431A" w:rsidRPr="00DB0898">
          <w:rPr>
            <w:rStyle w:val="Hyperlink"/>
            <w:noProof/>
          </w:rPr>
          <w:t>3.34.1 General</w:t>
        </w:r>
        <w:r w:rsidR="0036431A">
          <w:rPr>
            <w:noProof/>
            <w:webHidden/>
          </w:rPr>
          <w:tab/>
        </w:r>
        <w:r w:rsidR="0036431A">
          <w:rPr>
            <w:noProof/>
            <w:webHidden/>
          </w:rPr>
          <w:fldChar w:fldCharType="begin"/>
        </w:r>
        <w:r w:rsidR="0036431A">
          <w:rPr>
            <w:noProof/>
            <w:webHidden/>
          </w:rPr>
          <w:instrText xml:space="preserve"> PAGEREF _Toc526941680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3514AD9" w14:textId="4862101C"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81" w:history="1">
        <w:r w:rsidR="0036431A" w:rsidRPr="00DB0898">
          <w:rPr>
            <w:rStyle w:val="Hyperlink"/>
            <w:noProof/>
          </w:rPr>
          <w:t>3.34.2 location property</w:t>
        </w:r>
        <w:r w:rsidR="0036431A">
          <w:rPr>
            <w:noProof/>
            <w:webHidden/>
          </w:rPr>
          <w:tab/>
        </w:r>
        <w:r w:rsidR="0036431A">
          <w:rPr>
            <w:noProof/>
            <w:webHidden/>
          </w:rPr>
          <w:fldChar w:fldCharType="begin"/>
        </w:r>
        <w:r w:rsidR="0036431A">
          <w:rPr>
            <w:noProof/>
            <w:webHidden/>
          </w:rPr>
          <w:instrText xml:space="preserve"> PAGEREF _Toc526941681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00B12388" w14:textId="09EE7BD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82" w:history="1">
        <w:r w:rsidR="0036431A" w:rsidRPr="00DB0898">
          <w:rPr>
            <w:rStyle w:val="Hyperlink"/>
            <w:noProof/>
          </w:rPr>
          <w:t>3.34.3 module property</w:t>
        </w:r>
        <w:r w:rsidR="0036431A">
          <w:rPr>
            <w:noProof/>
            <w:webHidden/>
          </w:rPr>
          <w:tab/>
        </w:r>
        <w:r w:rsidR="0036431A">
          <w:rPr>
            <w:noProof/>
            <w:webHidden/>
          </w:rPr>
          <w:fldChar w:fldCharType="begin"/>
        </w:r>
        <w:r w:rsidR="0036431A">
          <w:rPr>
            <w:noProof/>
            <w:webHidden/>
          </w:rPr>
          <w:instrText xml:space="preserve"> PAGEREF _Toc526941682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26ACC178" w14:textId="1BF7FF71"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83" w:history="1">
        <w:r w:rsidR="0036431A" w:rsidRPr="00DB0898">
          <w:rPr>
            <w:rStyle w:val="Hyperlink"/>
            <w:noProof/>
          </w:rPr>
          <w:t>3.34.4 threadId property</w:t>
        </w:r>
        <w:r w:rsidR="0036431A">
          <w:rPr>
            <w:noProof/>
            <w:webHidden/>
          </w:rPr>
          <w:tab/>
        </w:r>
        <w:r w:rsidR="0036431A">
          <w:rPr>
            <w:noProof/>
            <w:webHidden/>
          </w:rPr>
          <w:fldChar w:fldCharType="begin"/>
        </w:r>
        <w:r w:rsidR="0036431A">
          <w:rPr>
            <w:noProof/>
            <w:webHidden/>
          </w:rPr>
          <w:instrText xml:space="preserve"> PAGEREF _Toc526941683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4C86E0C0" w14:textId="4D0A374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84" w:history="1">
        <w:r w:rsidR="0036431A" w:rsidRPr="00DB0898">
          <w:rPr>
            <w:rStyle w:val="Hyperlink"/>
            <w:noProof/>
          </w:rPr>
          <w:t>3.34.5 address property</w:t>
        </w:r>
        <w:r w:rsidR="0036431A">
          <w:rPr>
            <w:noProof/>
            <w:webHidden/>
          </w:rPr>
          <w:tab/>
        </w:r>
        <w:r w:rsidR="0036431A">
          <w:rPr>
            <w:noProof/>
            <w:webHidden/>
          </w:rPr>
          <w:fldChar w:fldCharType="begin"/>
        </w:r>
        <w:r w:rsidR="0036431A">
          <w:rPr>
            <w:noProof/>
            <w:webHidden/>
          </w:rPr>
          <w:instrText xml:space="preserve"> PAGEREF _Toc526941684 \h </w:instrText>
        </w:r>
        <w:r w:rsidR="0036431A">
          <w:rPr>
            <w:noProof/>
            <w:webHidden/>
          </w:rPr>
        </w:r>
        <w:r w:rsidR="0036431A">
          <w:rPr>
            <w:noProof/>
            <w:webHidden/>
          </w:rPr>
          <w:fldChar w:fldCharType="separate"/>
        </w:r>
        <w:r w:rsidR="0036431A">
          <w:rPr>
            <w:noProof/>
            <w:webHidden/>
          </w:rPr>
          <w:t>103</w:t>
        </w:r>
        <w:r w:rsidR="0036431A">
          <w:rPr>
            <w:noProof/>
            <w:webHidden/>
          </w:rPr>
          <w:fldChar w:fldCharType="end"/>
        </w:r>
      </w:hyperlink>
    </w:p>
    <w:p w14:paraId="6D690804" w14:textId="5571C7E8"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85" w:history="1">
        <w:r w:rsidR="0036431A" w:rsidRPr="00DB0898">
          <w:rPr>
            <w:rStyle w:val="Hyperlink"/>
            <w:noProof/>
          </w:rPr>
          <w:t>3.34.6 offset property</w:t>
        </w:r>
        <w:r w:rsidR="0036431A">
          <w:rPr>
            <w:noProof/>
            <w:webHidden/>
          </w:rPr>
          <w:tab/>
        </w:r>
        <w:r w:rsidR="0036431A">
          <w:rPr>
            <w:noProof/>
            <w:webHidden/>
          </w:rPr>
          <w:fldChar w:fldCharType="begin"/>
        </w:r>
        <w:r w:rsidR="0036431A">
          <w:rPr>
            <w:noProof/>
            <w:webHidden/>
          </w:rPr>
          <w:instrText xml:space="preserve"> PAGEREF _Toc526941685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716576F0" w14:textId="673880B1"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86" w:history="1">
        <w:r w:rsidR="0036431A" w:rsidRPr="00DB0898">
          <w:rPr>
            <w:rStyle w:val="Hyperlink"/>
            <w:noProof/>
          </w:rPr>
          <w:t>3.34.7 parameters property</w:t>
        </w:r>
        <w:r w:rsidR="0036431A">
          <w:rPr>
            <w:noProof/>
            <w:webHidden/>
          </w:rPr>
          <w:tab/>
        </w:r>
        <w:r w:rsidR="0036431A">
          <w:rPr>
            <w:noProof/>
            <w:webHidden/>
          </w:rPr>
          <w:fldChar w:fldCharType="begin"/>
        </w:r>
        <w:r w:rsidR="0036431A">
          <w:rPr>
            <w:noProof/>
            <w:webHidden/>
          </w:rPr>
          <w:instrText xml:space="preserve"> PAGEREF _Toc526941686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5C90CE32" w14:textId="7035D62E"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687" w:history="1">
        <w:r w:rsidR="0036431A" w:rsidRPr="00DB0898">
          <w:rPr>
            <w:rStyle w:val="Hyperlink"/>
            <w:noProof/>
          </w:rPr>
          <w:t>3.35 threadFlowLocation object</w:t>
        </w:r>
        <w:r w:rsidR="0036431A">
          <w:rPr>
            <w:noProof/>
            <w:webHidden/>
          </w:rPr>
          <w:tab/>
        </w:r>
        <w:r w:rsidR="0036431A">
          <w:rPr>
            <w:noProof/>
            <w:webHidden/>
          </w:rPr>
          <w:fldChar w:fldCharType="begin"/>
        </w:r>
        <w:r w:rsidR="0036431A">
          <w:rPr>
            <w:noProof/>
            <w:webHidden/>
          </w:rPr>
          <w:instrText xml:space="preserve"> PAGEREF _Toc526941687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3A433B7E" w14:textId="1C4C3D3A"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88" w:history="1">
        <w:r w:rsidR="0036431A" w:rsidRPr="00DB0898">
          <w:rPr>
            <w:rStyle w:val="Hyperlink"/>
            <w:noProof/>
          </w:rPr>
          <w:t>3.35.1 General</w:t>
        </w:r>
        <w:r w:rsidR="0036431A">
          <w:rPr>
            <w:noProof/>
            <w:webHidden/>
          </w:rPr>
          <w:tab/>
        </w:r>
        <w:r w:rsidR="0036431A">
          <w:rPr>
            <w:noProof/>
            <w:webHidden/>
          </w:rPr>
          <w:fldChar w:fldCharType="begin"/>
        </w:r>
        <w:r w:rsidR="0036431A">
          <w:rPr>
            <w:noProof/>
            <w:webHidden/>
          </w:rPr>
          <w:instrText xml:space="preserve"> PAGEREF _Toc526941688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404E16C2" w14:textId="18079473"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89" w:history="1">
        <w:r w:rsidR="0036431A" w:rsidRPr="00DB0898">
          <w:rPr>
            <w:rStyle w:val="Hyperlink"/>
            <w:noProof/>
          </w:rPr>
          <w:t>3.35.2 location property</w:t>
        </w:r>
        <w:r w:rsidR="0036431A">
          <w:rPr>
            <w:noProof/>
            <w:webHidden/>
          </w:rPr>
          <w:tab/>
        </w:r>
        <w:r w:rsidR="0036431A">
          <w:rPr>
            <w:noProof/>
            <w:webHidden/>
          </w:rPr>
          <w:fldChar w:fldCharType="begin"/>
        </w:r>
        <w:r w:rsidR="0036431A">
          <w:rPr>
            <w:noProof/>
            <w:webHidden/>
          </w:rPr>
          <w:instrText xml:space="preserve"> PAGEREF _Toc526941689 \h </w:instrText>
        </w:r>
        <w:r w:rsidR="0036431A">
          <w:rPr>
            <w:noProof/>
            <w:webHidden/>
          </w:rPr>
        </w:r>
        <w:r w:rsidR="0036431A">
          <w:rPr>
            <w:noProof/>
            <w:webHidden/>
          </w:rPr>
          <w:fldChar w:fldCharType="separate"/>
        </w:r>
        <w:r w:rsidR="0036431A">
          <w:rPr>
            <w:noProof/>
            <w:webHidden/>
          </w:rPr>
          <w:t>104</w:t>
        </w:r>
        <w:r w:rsidR="0036431A">
          <w:rPr>
            <w:noProof/>
            <w:webHidden/>
          </w:rPr>
          <w:fldChar w:fldCharType="end"/>
        </w:r>
      </w:hyperlink>
    </w:p>
    <w:p w14:paraId="0ECBDCFB" w14:textId="427CB27D"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90" w:history="1">
        <w:r w:rsidR="0036431A" w:rsidRPr="00DB0898">
          <w:rPr>
            <w:rStyle w:val="Hyperlink"/>
            <w:noProof/>
          </w:rPr>
          <w:t>3.35.3 module property</w:t>
        </w:r>
        <w:r w:rsidR="0036431A">
          <w:rPr>
            <w:noProof/>
            <w:webHidden/>
          </w:rPr>
          <w:tab/>
        </w:r>
        <w:r w:rsidR="0036431A">
          <w:rPr>
            <w:noProof/>
            <w:webHidden/>
          </w:rPr>
          <w:fldChar w:fldCharType="begin"/>
        </w:r>
        <w:r w:rsidR="0036431A">
          <w:rPr>
            <w:noProof/>
            <w:webHidden/>
          </w:rPr>
          <w:instrText xml:space="preserve"> PAGEREF _Toc526941690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3DE94E1E" w14:textId="13CA384E"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91" w:history="1">
        <w:r w:rsidR="0036431A" w:rsidRPr="00DB0898">
          <w:rPr>
            <w:rStyle w:val="Hyperlink"/>
            <w:noProof/>
          </w:rPr>
          <w:t>3.35.4 stack property</w:t>
        </w:r>
        <w:r w:rsidR="0036431A">
          <w:rPr>
            <w:noProof/>
            <w:webHidden/>
          </w:rPr>
          <w:tab/>
        </w:r>
        <w:r w:rsidR="0036431A">
          <w:rPr>
            <w:noProof/>
            <w:webHidden/>
          </w:rPr>
          <w:fldChar w:fldCharType="begin"/>
        </w:r>
        <w:r w:rsidR="0036431A">
          <w:rPr>
            <w:noProof/>
            <w:webHidden/>
          </w:rPr>
          <w:instrText xml:space="preserve"> PAGEREF _Toc526941691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3A66B2EF" w14:textId="57ADEE60"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92" w:history="1">
        <w:r w:rsidR="0036431A" w:rsidRPr="00DB0898">
          <w:rPr>
            <w:rStyle w:val="Hyperlink"/>
            <w:noProof/>
          </w:rPr>
          <w:t>3.35.5 kind property</w:t>
        </w:r>
        <w:r w:rsidR="0036431A">
          <w:rPr>
            <w:noProof/>
            <w:webHidden/>
          </w:rPr>
          <w:tab/>
        </w:r>
        <w:r w:rsidR="0036431A">
          <w:rPr>
            <w:noProof/>
            <w:webHidden/>
          </w:rPr>
          <w:fldChar w:fldCharType="begin"/>
        </w:r>
        <w:r w:rsidR="0036431A">
          <w:rPr>
            <w:noProof/>
            <w:webHidden/>
          </w:rPr>
          <w:instrText xml:space="preserve"> PAGEREF _Toc526941692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10EB5318" w14:textId="0A024643"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93" w:history="1">
        <w:r w:rsidR="0036431A" w:rsidRPr="00DB0898">
          <w:rPr>
            <w:rStyle w:val="Hyperlink"/>
            <w:noProof/>
          </w:rPr>
          <w:t>3.35.6 state property</w:t>
        </w:r>
        <w:r w:rsidR="0036431A">
          <w:rPr>
            <w:noProof/>
            <w:webHidden/>
          </w:rPr>
          <w:tab/>
        </w:r>
        <w:r w:rsidR="0036431A">
          <w:rPr>
            <w:noProof/>
            <w:webHidden/>
          </w:rPr>
          <w:fldChar w:fldCharType="begin"/>
        </w:r>
        <w:r w:rsidR="0036431A">
          <w:rPr>
            <w:noProof/>
            <w:webHidden/>
          </w:rPr>
          <w:instrText xml:space="preserve"> PAGEREF _Toc526941693 \h </w:instrText>
        </w:r>
        <w:r w:rsidR="0036431A">
          <w:rPr>
            <w:noProof/>
            <w:webHidden/>
          </w:rPr>
        </w:r>
        <w:r w:rsidR="0036431A">
          <w:rPr>
            <w:noProof/>
            <w:webHidden/>
          </w:rPr>
          <w:fldChar w:fldCharType="separate"/>
        </w:r>
        <w:r w:rsidR="0036431A">
          <w:rPr>
            <w:noProof/>
            <w:webHidden/>
          </w:rPr>
          <w:t>105</w:t>
        </w:r>
        <w:r w:rsidR="0036431A">
          <w:rPr>
            <w:noProof/>
            <w:webHidden/>
          </w:rPr>
          <w:fldChar w:fldCharType="end"/>
        </w:r>
      </w:hyperlink>
    </w:p>
    <w:p w14:paraId="2EDF7226" w14:textId="09A6FB76"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94" w:history="1">
        <w:r w:rsidR="0036431A" w:rsidRPr="00DB0898">
          <w:rPr>
            <w:rStyle w:val="Hyperlink"/>
            <w:noProof/>
          </w:rPr>
          <w:t>3.35.7 nestingLevel property</w:t>
        </w:r>
        <w:r w:rsidR="0036431A">
          <w:rPr>
            <w:noProof/>
            <w:webHidden/>
          </w:rPr>
          <w:tab/>
        </w:r>
        <w:r w:rsidR="0036431A">
          <w:rPr>
            <w:noProof/>
            <w:webHidden/>
          </w:rPr>
          <w:fldChar w:fldCharType="begin"/>
        </w:r>
        <w:r w:rsidR="0036431A">
          <w:rPr>
            <w:noProof/>
            <w:webHidden/>
          </w:rPr>
          <w:instrText xml:space="preserve"> PAGEREF _Toc526941694 \h </w:instrText>
        </w:r>
        <w:r w:rsidR="0036431A">
          <w:rPr>
            <w:noProof/>
            <w:webHidden/>
          </w:rPr>
        </w:r>
        <w:r w:rsidR="0036431A">
          <w:rPr>
            <w:noProof/>
            <w:webHidden/>
          </w:rPr>
          <w:fldChar w:fldCharType="separate"/>
        </w:r>
        <w:r w:rsidR="0036431A">
          <w:rPr>
            <w:noProof/>
            <w:webHidden/>
          </w:rPr>
          <w:t>106</w:t>
        </w:r>
        <w:r w:rsidR="0036431A">
          <w:rPr>
            <w:noProof/>
            <w:webHidden/>
          </w:rPr>
          <w:fldChar w:fldCharType="end"/>
        </w:r>
      </w:hyperlink>
    </w:p>
    <w:p w14:paraId="4D2AD8A5" w14:textId="39CAEE1F"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95" w:history="1">
        <w:r w:rsidR="0036431A" w:rsidRPr="00DB0898">
          <w:rPr>
            <w:rStyle w:val="Hyperlink"/>
            <w:noProof/>
          </w:rPr>
          <w:t>3.35.8 executionOrder property</w:t>
        </w:r>
        <w:r w:rsidR="0036431A">
          <w:rPr>
            <w:noProof/>
            <w:webHidden/>
          </w:rPr>
          <w:tab/>
        </w:r>
        <w:r w:rsidR="0036431A">
          <w:rPr>
            <w:noProof/>
            <w:webHidden/>
          </w:rPr>
          <w:fldChar w:fldCharType="begin"/>
        </w:r>
        <w:r w:rsidR="0036431A">
          <w:rPr>
            <w:noProof/>
            <w:webHidden/>
          </w:rPr>
          <w:instrText xml:space="preserve"> PAGEREF _Toc526941695 \h </w:instrText>
        </w:r>
        <w:r w:rsidR="0036431A">
          <w:rPr>
            <w:noProof/>
            <w:webHidden/>
          </w:rPr>
        </w:r>
        <w:r w:rsidR="0036431A">
          <w:rPr>
            <w:noProof/>
            <w:webHidden/>
          </w:rPr>
          <w:fldChar w:fldCharType="separate"/>
        </w:r>
        <w:r w:rsidR="0036431A">
          <w:rPr>
            <w:noProof/>
            <w:webHidden/>
          </w:rPr>
          <w:t>106</w:t>
        </w:r>
        <w:r w:rsidR="0036431A">
          <w:rPr>
            <w:noProof/>
            <w:webHidden/>
          </w:rPr>
          <w:fldChar w:fldCharType="end"/>
        </w:r>
      </w:hyperlink>
    </w:p>
    <w:p w14:paraId="7FC61EA9" w14:textId="47003BE8"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96" w:history="1">
        <w:r w:rsidR="0036431A" w:rsidRPr="00DB0898">
          <w:rPr>
            <w:rStyle w:val="Hyperlink"/>
            <w:noProof/>
          </w:rPr>
          <w:t>3.35.9 executionTimeUtc property</w:t>
        </w:r>
        <w:r w:rsidR="0036431A">
          <w:rPr>
            <w:noProof/>
            <w:webHidden/>
          </w:rPr>
          <w:tab/>
        </w:r>
        <w:r w:rsidR="0036431A">
          <w:rPr>
            <w:noProof/>
            <w:webHidden/>
          </w:rPr>
          <w:fldChar w:fldCharType="begin"/>
        </w:r>
        <w:r w:rsidR="0036431A">
          <w:rPr>
            <w:noProof/>
            <w:webHidden/>
          </w:rPr>
          <w:instrText xml:space="preserve"> PAGEREF _Toc526941696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6E9328BC" w14:textId="586E4A22"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97" w:history="1">
        <w:r w:rsidR="0036431A" w:rsidRPr="00DB0898">
          <w:rPr>
            <w:rStyle w:val="Hyperlink"/>
            <w:noProof/>
          </w:rPr>
          <w:t>3.35.10 importance property</w:t>
        </w:r>
        <w:r w:rsidR="0036431A">
          <w:rPr>
            <w:noProof/>
            <w:webHidden/>
          </w:rPr>
          <w:tab/>
        </w:r>
        <w:r w:rsidR="0036431A">
          <w:rPr>
            <w:noProof/>
            <w:webHidden/>
          </w:rPr>
          <w:fldChar w:fldCharType="begin"/>
        </w:r>
        <w:r w:rsidR="0036431A">
          <w:rPr>
            <w:noProof/>
            <w:webHidden/>
          </w:rPr>
          <w:instrText xml:space="preserve"> PAGEREF _Toc526941697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1E8EB181" w14:textId="110E764E"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698" w:history="1">
        <w:r w:rsidR="0036431A" w:rsidRPr="00DB0898">
          <w:rPr>
            <w:rStyle w:val="Hyperlink"/>
            <w:noProof/>
          </w:rPr>
          <w:t>3.36 resources object</w:t>
        </w:r>
        <w:r w:rsidR="0036431A">
          <w:rPr>
            <w:noProof/>
            <w:webHidden/>
          </w:rPr>
          <w:tab/>
        </w:r>
        <w:r w:rsidR="0036431A">
          <w:rPr>
            <w:noProof/>
            <w:webHidden/>
          </w:rPr>
          <w:fldChar w:fldCharType="begin"/>
        </w:r>
        <w:r w:rsidR="0036431A">
          <w:rPr>
            <w:noProof/>
            <w:webHidden/>
          </w:rPr>
          <w:instrText xml:space="preserve"> PAGEREF _Toc526941698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633C696B" w14:textId="377E1F12"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699" w:history="1">
        <w:r w:rsidR="0036431A" w:rsidRPr="00DB0898">
          <w:rPr>
            <w:rStyle w:val="Hyperlink"/>
            <w:noProof/>
          </w:rPr>
          <w:t>3.36.1 General</w:t>
        </w:r>
        <w:r w:rsidR="0036431A">
          <w:rPr>
            <w:noProof/>
            <w:webHidden/>
          </w:rPr>
          <w:tab/>
        </w:r>
        <w:r w:rsidR="0036431A">
          <w:rPr>
            <w:noProof/>
            <w:webHidden/>
          </w:rPr>
          <w:fldChar w:fldCharType="begin"/>
        </w:r>
        <w:r w:rsidR="0036431A">
          <w:rPr>
            <w:noProof/>
            <w:webHidden/>
          </w:rPr>
          <w:instrText xml:space="preserve"> PAGEREF _Toc526941699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1FA5199F" w14:textId="706F1CFE"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00" w:history="1">
        <w:r w:rsidR="0036431A" w:rsidRPr="00DB0898">
          <w:rPr>
            <w:rStyle w:val="Hyperlink"/>
            <w:noProof/>
          </w:rPr>
          <w:t>3.36.2 messageStrings property</w:t>
        </w:r>
        <w:r w:rsidR="0036431A">
          <w:rPr>
            <w:noProof/>
            <w:webHidden/>
          </w:rPr>
          <w:tab/>
        </w:r>
        <w:r w:rsidR="0036431A">
          <w:rPr>
            <w:noProof/>
            <w:webHidden/>
          </w:rPr>
          <w:fldChar w:fldCharType="begin"/>
        </w:r>
        <w:r w:rsidR="0036431A">
          <w:rPr>
            <w:noProof/>
            <w:webHidden/>
          </w:rPr>
          <w:instrText xml:space="preserve"> PAGEREF _Toc526941700 \h </w:instrText>
        </w:r>
        <w:r w:rsidR="0036431A">
          <w:rPr>
            <w:noProof/>
            <w:webHidden/>
          </w:rPr>
        </w:r>
        <w:r w:rsidR="0036431A">
          <w:rPr>
            <w:noProof/>
            <w:webHidden/>
          </w:rPr>
          <w:fldChar w:fldCharType="separate"/>
        </w:r>
        <w:r w:rsidR="0036431A">
          <w:rPr>
            <w:noProof/>
            <w:webHidden/>
          </w:rPr>
          <w:t>107</w:t>
        </w:r>
        <w:r w:rsidR="0036431A">
          <w:rPr>
            <w:noProof/>
            <w:webHidden/>
          </w:rPr>
          <w:fldChar w:fldCharType="end"/>
        </w:r>
      </w:hyperlink>
    </w:p>
    <w:p w14:paraId="1BD4A3E2" w14:textId="0D8A3C4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01" w:history="1">
        <w:r w:rsidR="0036431A" w:rsidRPr="00DB0898">
          <w:rPr>
            <w:rStyle w:val="Hyperlink"/>
            <w:noProof/>
          </w:rPr>
          <w:t>3.36.3 rules property</w:t>
        </w:r>
        <w:r w:rsidR="0036431A">
          <w:rPr>
            <w:noProof/>
            <w:webHidden/>
          </w:rPr>
          <w:tab/>
        </w:r>
        <w:r w:rsidR="0036431A">
          <w:rPr>
            <w:noProof/>
            <w:webHidden/>
          </w:rPr>
          <w:fldChar w:fldCharType="begin"/>
        </w:r>
        <w:r w:rsidR="0036431A">
          <w:rPr>
            <w:noProof/>
            <w:webHidden/>
          </w:rPr>
          <w:instrText xml:space="preserve"> PAGEREF _Toc526941701 \h </w:instrText>
        </w:r>
        <w:r w:rsidR="0036431A">
          <w:rPr>
            <w:noProof/>
            <w:webHidden/>
          </w:rPr>
        </w:r>
        <w:r w:rsidR="0036431A">
          <w:rPr>
            <w:noProof/>
            <w:webHidden/>
          </w:rPr>
          <w:fldChar w:fldCharType="separate"/>
        </w:r>
        <w:r w:rsidR="0036431A">
          <w:rPr>
            <w:noProof/>
            <w:webHidden/>
          </w:rPr>
          <w:t>108</w:t>
        </w:r>
        <w:r w:rsidR="0036431A">
          <w:rPr>
            <w:noProof/>
            <w:webHidden/>
          </w:rPr>
          <w:fldChar w:fldCharType="end"/>
        </w:r>
      </w:hyperlink>
    </w:p>
    <w:p w14:paraId="479FD4A4" w14:textId="70C9947C"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02" w:history="1">
        <w:r w:rsidR="0036431A" w:rsidRPr="00DB0898">
          <w:rPr>
            <w:rStyle w:val="Hyperlink"/>
            <w:noProof/>
          </w:rPr>
          <w:t>3.37 rule object</w:t>
        </w:r>
        <w:r w:rsidR="0036431A">
          <w:rPr>
            <w:noProof/>
            <w:webHidden/>
          </w:rPr>
          <w:tab/>
        </w:r>
        <w:r w:rsidR="0036431A">
          <w:rPr>
            <w:noProof/>
            <w:webHidden/>
          </w:rPr>
          <w:fldChar w:fldCharType="begin"/>
        </w:r>
        <w:r w:rsidR="0036431A">
          <w:rPr>
            <w:noProof/>
            <w:webHidden/>
          </w:rPr>
          <w:instrText xml:space="preserve"> PAGEREF _Toc526941702 \h </w:instrText>
        </w:r>
        <w:r w:rsidR="0036431A">
          <w:rPr>
            <w:noProof/>
            <w:webHidden/>
          </w:rPr>
        </w:r>
        <w:r w:rsidR="0036431A">
          <w:rPr>
            <w:noProof/>
            <w:webHidden/>
          </w:rPr>
          <w:fldChar w:fldCharType="separate"/>
        </w:r>
        <w:r w:rsidR="0036431A">
          <w:rPr>
            <w:noProof/>
            <w:webHidden/>
          </w:rPr>
          <w:t>108</w:t>
        </w:r>
        <w:r w:rsidR="0036431A">
          <w:rPr>
            <w:noProof/>
            <w:webHidden/>
          </w:rPr>
          <w:fldChar w:fldCharType="end"/>
        </w:r>
      </w:hyperlink>
    </w:p>
    <w:p w14:paraId="59AD729D" w14:textId="2D83F17B"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03" w:history="1">
        <w:r w:rsidR="0036431A" w:rsidRPr="00DB0898">
          <w:rPr>
            <w:rStyle w:val="Hyperlink"/>
            <w:noProof/>
          </w:rPr>
          <w:t>3.37.1 General</w:t>
        </w:r>
        <w:r w:rsidR="0036431A">
          <w:rPr>
            <w:noProof/>
            <w:webHidden/>
          </w:rPr>
          <w:tab/>
        </w:r>
        <w:r w:rsidR="0036431A">
          <w:rPr>
            <w:noProof/>
            <w:webHidden/>
          </w:rPr>
          <w:fldChar w:fldCharType="begin"/>
        </w:r>
        <w:r w:rsidR="0036431A">
          <w:rPr>
            <w:noProof/>
            <w:webHidden/>
          </w:rPr>
          <w:instrText xml:space="preserve"> PAGEREF _Toc526941703 \h </w:instrText>
        </w:r>
        <w:r w:rsidR="0036431A">
          <w:rPr>
            <w:noProof/>
            <w:webHidden/>
          </w:rPr>
        </w:r>
        <w:r w:rsidR="0036431A">
          <w:rPr>
            <w:noProof/>
            <w:webHidden/>
          </w:rPr>
          <w:fldChar w:fldCharType="separate"/>
        </w:r>
        <w:r w:rsidR="0036431A">
          <w:rPr>
            <w:noProof/>
            <w:webHidden/>
          </w:rPr>
          <w:t>108</w:t>
        </w:r>
        <w:r w:rsidR="0036431A">
          <w:rPr>
            <w:noProof/>
            <w:webHidden/>
          </w:rPr>
          <w:fldChar w:fldCharType="end"/>
        </w:r>
      </w:hyperlink>
    </w:p>
    <w:p w14:paraId="6E12E579" w14:textId="0006792C"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04" w:history="1">
        <w:r w:rsidR="0036431A" w:rsidRPr="00DB0898">
          <w:rPr>
            <w:rStyle w:val="Hyperlink"/>
            <w:noProof/>
          </w:rPr>
          <w:t>3.37.2 Constraints</w:t>
        </w:r>
        <w:r w:rsidR="0036431A">
          <w:rPr>
            <w:noProof/>
            <w:webHidden/>
          </w:rPr>
          <w:tab/>
        </w:r>
        <w:r w:rsidR="0036431A">
          <w:rPr>
            <w:noProof/>
            <w:webHidden/>
          </w:rPr>
          <w:fldChar w:fldCharType="begin"/>
        </w:r>
        <w:r w:rsidR="0036431A">
          <w:rPr>
            <w:noProof/>
            <w:webHidden/>
          </w:rPr>
          <w:instrText xml:space="preserve"> PAGEREF _Toc526941704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65FA3722" w14:textId="66BD763C"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05" w:history="1">
        <w:r w:rsidR="0036431A" w:rsidRPr="00DB0898">
          <w:rPr>
            <w:rStyle w:val="Hyperlink"/>
            <w:noProof/>
          </w:rPr>
          <w:t>3.37.3 id property</w:t>
        </w:r>
        <w:r w:rsidR="0036431A">
          <w:rPr>
            <w:noProof/>
            <w:webHidden/>
          </w:rPr>
          <w:tab/>
        </w:r>
        <w:r w:rsidR="0036431A">
          <w:rPr>
            <w:noProof/>
            <w:webHidden/>
          </w:rPr>
          <w:fldChar w:fldCharType="begin"/>
        </w:r>
        <w:r w:rsidR="0036431A">
          <w:rPr>
            <w:noProof/>
            <w:webHidden/>
          </w:rPr>
          <w:instrText xml:space="preserve"> PAGEREF _Toc526941705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4B220E02" w14:textId="5735D903"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06" w:history="1">
        <w:r w:rsidR="0036431A" w:rsidRPr="00DB0898">
          <w:rPr>
            <w:rStyle w:val="Hyperlink"/>
            <w:noProof/>
          </w:rPr>
          <w:t>3.37.4 name property</w:t>
        </w:r>
        <w:r w:rsidR="0036431A">
          <w:rPr>
            <w:noProof/>
            <w:webHidden/>
          </w:rPr>
          <w:tab/>
        </w:r>
        <w:r w:rsidR="0036431A">
          <w:rPr>
            <w:noProof/>
            <w:webHidden/>
          </w:rPr>
          <w:fldChar w:fldCharType="begin"/>
        </w:r>
        <w:r w:rsidR="0036431A">
          <w:rPr>
            <w:noProof/>
            <w:webHidden/>
          </w:rPr>
          <w:instrText xml:space="preserve"> PAGEREF _Toc526941706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748049D3" w14:textId="4B00372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07" w:history="1">
        <w:r w:rsidR="0036431A" w:rsidRPr="00DB0898">
          <w:rPr>
            <w:rStyle w:val="Hyperlink"/>
            <w:noProof/>
          </w:rPr>
          <w:t>3.37.5 shortDescription property</w:t>
        </w:r>
        <w:r w:rsidR="0036431A">
          <w:rPr>
            <w:noProof/>
            <w:webHidden/>
          </w:rPr>
          <w:tab/>
        </w:r>
        <w:r w:rsidR="0036431A">
          <w:rPr>
            <w:noProof/>
            <w:webHidden/>
          </w:rPr>
          <w:fldChar w:fldCharType="begin"/>
        </w:r>
        <w:r w:rsidR="0036431A">
          <w:rPr>
            <w:noProof/>
            <w:webHidden/>
          </w:rPr>
          <w:instrText xml:space="preserve"> PAGEREF _Toc526941707 \h </w:instrText>
        </w:r>
        <w:r w:rsidR="0036431A">
          <w:rPr>
            <w:noProof/>
            <w:webHidden/>
          </w:rPr>
        </w:r>
        <w:r w:rsidR="0036431A">
          <w:rPr>
            <w:noProof/>
            <w:webHidden/>
          </w:rPr>
          <w:fldChar w:fldCharType="separate"/>
        </w:r>
        <w:r w:rsidR="0036431A">
          <w:rPr>
            <w:noProof/>
            <w:webHidden/>
          </w:rPr>
          <w:t>109</w:t>
        </w:r>
        <w:r w:rsidR="0036431A">
          <w:rPr>
            <w:noProof/>
            <w:webHidden/>
          </w:rPr>
          <w:fldChar w:fldCharType="end"/>
        </w:r>
      </w:hyperlink>
    </w:p>
    <w:p w14:paraId="789D2174" w14:textId="0896C449"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08" w:history="1">
        <w:r w:rsidR="0036431A" w:rsidRPr="00DB0898">
          <w:rPr>
            <w:rStyle w:val="Hyperlink"/>
            <w:noProof/>
          </w:rPr>
          <w:t>3.37.6 fullDescription property</w:t>
        </w:r>
        <w:r w:rsidR="0036431A">
          <w:rPr>
            <w:noProof/>
            <w:webHidden/>
          </w:rPr>
          <w:tab/>
        </w:r>
        <w:r w:rsidR="0036431A">
          <w:rPr>
            <w:noProof/>
            <w:webHidden/>
          </w:rPr>
          <w:fldChar w:fldCharType="begin"/>
        </w:r>
        <w:r w:rsidR="0036431A">
          <w:rPr>
            <w:noProof/>
            <w:webHidden/>
          </w:rPr>
          <w:instrText xml:space="preserve"> PAGEREF _Toc526941708 \h </w:instrText>
        </w:r>
        <w:r w:rsidR="0036431A">
          <w:rPr>
            <w:noProof/>
            <w:webHidden/>
          </w:rPr>
        </w:r>
        <w:r w:rsidR="0036431A">
          <w:rPr>
            <w:noProof/>
            <w:webHidden/>
          </w:rPr>
          <w:fldChar w:fldCharType="separate"/>
        </w:r>
        <w:r w:rsidR="0036431A">
          <w:rPr>
            <w:noProof/>
            <w:webHidden/>
          </w:rPr>
          <w:t>110</w:t>
        </w:r>
        <w:r w:rsidR="0036431A">
          <w:rPr>
            <w:noProof/>
            <w:webHidden/>
          </w:rPr>
          <w:fldChar w:fldCharType="end"/>
        </w:r>
      </w:hyperlink>
    </w:p>
    <w:p w14:paraId="3F195E72" w14:textId="2622058E"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09" w:history="1">
        <w:r w:rsidR="0036431A" w:rsidRPr="00DB0898">
          <w:rPr>
            <w:rStyle w:val="Hyperlink"/>
            <w:noProof/>
          </w:rPr>
          <w:t>3.37.7 messageStrings property</w:t>
        </w:r>
        <w:r w:rsidR="0036431A">
          <w:rPr>
            <w:noProof/>
            <w:webHidden/>
          </w:rPr>
          <w:tab/>
        </w:r>
        <w:r w:rsidR="0036431A">
          <w:rPr>
            <w:noProof/>
            <w:webHidden/>
          </w:rPr>
          <w:fldChar w:fldCharType="begin"/>
        </w:r>
        <w:r w:rsidR="0036431A">
          <w:rPr>
            <w:noProof/>
            <w:webHidden/>
          </w:rPr>
          <w:instrText xml:space="preserve"> PAGEREF _Toc526941709 \h </w:instrText>
        </w:r>
        <w:r w:rsidR="0036431A">
          <w:rPr>
            <w:noProof/>
            <w:webHidden/>
          </w:rPr>
        </w:r>
        <w:r w:rsidR="0036431A">
          <w:rPr>
            <w:noProof/>
            <w:webHidden/>
          </w:rPr>
          <w:fldChar w:fldCharType="separate"/>
        </w:r>
        <w:r w:rsidR="0036431A">
          <w:rPr>
            <w:noProof/>
            <w:webHidden/>
          </w:rPr>
          <w:t>110</w:t>
        </w:r>
        <w:r w:rsidR="0036431A">
          <w:rPr>
            <w:noProof/>
            <w:webHidden/>
          </w:rPr>
          <w:fldChar w:fldCharType="end"/>
        </w:r>
      </w:hyperlink>
    </w:p>
    <w:p w14:paraId="4B490644" w14:textId="1969373E"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10" w:history="1">
        <w:r w:rsidR="0036431A" w:rsidRPr="00DB0898">
          <w:rPr>
            <w:rStyle w:val="Hyperlink"/>
            <w:noProof/>
          </w:rPr>
          <w:t>3.37.8 richMessageStrings property</w:t>
        </w:r>
        <w:r w:rsidR="0036431A">
          <w:rPr>
            <w:noProof/>
            <w:webHidden/>
          </w:rPr>
          <w:tab/>
        </w:r>
        <w:r w:rsidR="0036431A">
          <w:rPr>
            <w:noProof/>
            <w:webHidden/>
          </w:rPr>
          <w:fldChar w:fldCharType="begin"/>
        </w:r>
        <w:r w:rsidR="0036431A">
          <w:rPr>
            <w:noProof/>
            <w:webHidden/>
          </w:rPr>
          <w:instrText xml:space="preserve"> PAGEREF _Toc526941710 \h </w:instrText>
        </w:r>
        <w:r w:rsidR="0036431A">
          <w:rPr>
            <w:noProof/>
            <w:webHidden/>
          </w:rPr>
        </w:r>
        <w:r w:rsidR="0036431A">
          <w:rPr>
            <w:noProof/>
            <w:webHidden/>
          </w:rPr>
          <w:fldChar w:fldCharType="separate"/>
        </w:r>
        <w:r w:rsidR="0036431A">
          <w:rPr>
            <w:noProof/>
            <w:webHidden/>
          </w:rPr>
          <w:t>110</w:t>
        </w:r>
        <w:r w:rsidR="0036431A">
          <w:rPr>
            <w:noProof/>
            <w:webHidden/>
          </w:rPr>
          <w:fldChar w:fldCharType="end"/>
        </w:r>
      </w:hyperlink>
    </w:p>
    <w:p w14:paraId="4B824A26" w14:textId="31C5674A"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11" w:history="1">
        <w:r w:rsidR="0036431A" w:rsidRPr="00DB0898">
          <w:rPr>
            <w:rStyle w:val="Hyperlink"/>
            <w:noProof/>
          </w:rPr>
          <w:t>3.37.9 helpUri property</w:t>
        </w:r>
        <w:r w:rsidR="0036431A">
          <w:rPr>
            <w:noProof/>
            <w:webHidden/>
          </w:rPr>
          <w:tab/>
        </w:r>
        <w:r w:rsidR="0036431A">
          <w:rPr>
            <w:noProof/>
            <w:webHidden/>
          </w:rPr>
          <w:fldChar w:fldCharType="begin"/>
        </w:r>
        <w:r w:rsidR="0036431A">
          <w:rPr>
            <w:noProof/>
            <w:webHidden/>
          </w:rPr>
          <w:instrText xml:space="preserve"> PAGEREF _Toc526941711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60637FC6" w14:textId="1D442A4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12" w:history="1">
        <w:r w:rsidR="0036431A" w:rsidRPr="00DB0898">
          <w:rPr>
            <w:rStyle w:val="Hyperlink"/>
            <w:noProof/>
          </w:rPr>
          <w:t>3.37.10 help property</w:t>
        </w:r>
        <w:r w:rsidR="0036431A">
          <w:rPr>
            <w:noProof/>
            <w:webHidden/>
          </w:rPr>
          <w:tab/>
        </w:r>
        <w:r w:rsidR="0036431A">
          <w:rPr>
            <w:noProof/>
            <w:webHidden/>
          </w:rPr>
          <w:fldChar w:fldCharType="begin"/>
        </w:r>
        <w:r w:rsidR="0036431A">
          <w:rPr>
            <w:noProof/>
            <w:webHidden/>
          </w:rPr>
          <w:instrText xml:space="preserve"> PAGEREF _Toc526941712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6429C551" w14:textId="20003086"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13" w:history="1">
        <w:r w:rsidR="0036431A" w:rsidRPr="00DB0898">
          <w:rPr>
            <w:rStyle w:val="Hyperlink"/>
            <w:noProof/>
          </w:rPr>
          <w:t>3.37.11 configuration property</w:t>
        </w:r>
        <w:r w:rsidR="0036431A">
          <w:rPr>
            <w:noProof/>
            <w:webHidden/>
          </w:rPr>
          <w:tab/>
        </w:r>
        <w:r w:rsidR="0036431A">
          <w:rPr>
            <w:noProof/>
            <w:webHidden/>
          </w:rPr>
          <w:fldChar w:fldCharType="begin"/>
        </w:r>
        <w:r w:rsidR="0036431A">
          <w:rPr>
            <w:noProof/>
            <w:webHidden/>
          </w:rPr>
          <w:instrText xml:space="preserve"> PAGEREF _Toc526941713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31838DF7" w14:textId="15BB3C1C"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14" w:history="1">
        <w:r w:rsidR="0036431A" w:rsidRPr="00DB0898">
          <w:rPr>
            <w:rStyle w:val="Hyperlink"/>
            <w:noProof/>
          </w:rPr>
          <w:t>3.38 ruleConfiguration object</w:t>
        </w:r>
        <w:r w:rsidR="0036431A">
          <w:rPr>
            <w:noProof/>
            <w:webHidden/>
          </w:rPr>
          <w:tab/>
        </w:r>
        <w:r w:rsidR="0036431A">
          <w:rPr>
            <w:noProof/>
            <w:webHidden/>
          </w:rPr>
          <w:fldChar w:fldCharType="begin"/>
        </w:r>
        <w:r w:rsidR="0036431A">
          <w:rPr>
            <w:noProof/>
            <w:webHidden/>
          </w:rPr>
          <w:instrText xml:space="preserve"> PAGEREF _Toc526941714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1EEA18E5" w14:textId="73E9AE9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15" w:history="1">
        <w:r w:rsidR="0036431A" w:rsidRPr="00DB0898">
          <w:rPr>
            <w:rStyle w:val="Hyperlink"/>
            <w:noProof/>
          </w:rPr>
          <w:t>3.38.1 General</w:t>
        </w:r>
        <w:r w:rsidR="0036431A">
          <w:rPr>
            <w:noProof/>
            <w:webHidden/>
          </w:rPr>
          <w:tab/>
        </w:r>
        <w:r w:rsidR="0036431A">
          <w:rPr>
            <w:noProof/>
            <w:webHidden/>
          </w:rPr>
          <w:fldChar w:fldCharType="begin"/>
        </w:r>
        <w:r w:rsidR="0036431A">
          <w:rPr>
            <w:noProof/>
            <w:webHidden/>
          </w:rPr>
          <w:instrText xml:space="preserve"> PAGEREF _Toc526941715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15C9CCB4" w14:textId="322A79AF"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16" w:history="1">
        <w:r w:rsidR="0036431A" w:rsidRPr="00DB0898">
          <w:rPr>
            <w:rStyle w:val="Hyperlink"/>
            <w:noProof/>
          </w:rPr>
          <w:t>3.38.2 enabled property</w:t>
        </w:r>
        <w:r w:rsidR="0036431A">
          <w:rPr>
            <w:noProof/>
            <w:webHidden/>
          </w:rPr>
          <w:tab/>
        </w:r>
        <w:r w:rsidR="0036431A">
          <w:rPr>
            <w:noProof/>
            <w:webHidden/>
          </w:rPr>
          <w:fldChar w:fldCharType="begin"/>
        </w:r>
        <w:r w:rsidR="0036431A">
          <w:rPr>
            <w:noProof/>
            <w:webHidden/>
          </w:rPr>
          <w:instrText xml:space="preserve"> PAGEREF _Toc526941716 \h </w:instrText>
        </w:r>
        <w:r w:rsidR="0036431A">
          <w:rPr>
            <w:noProof/>
            <w:webHidden/>
          </w:rPr>
        </w:r>
        <w:r w:rsidR="0036431A">
          <w:rPr>
            <w:noProof/>
            <w:webHidden/>
          </w:rPr>
          <w:fldChar w:fldCharType="separate"/>
        </w:r>
        <w:r w:rsidR="0036431A">
          <w:rPr>
            <w:noProof/>
            <w:webHidden/>
          </w:rPr>
          <w:t>111</w:t>
        </w:r>
        <w:r w:rsidR="0036431A">
          <w:rPr>
            <w:noProof/>
            <w:webHidden/>
          </w:rPr>
          <w:fldChar w:fldCharType="end"/>
        </w:r>
      </w:hyperlink>
    </w:p>
    <w:p w14:paraId="79BEE21D" w14:textId="368D43EB"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17" w:history="1">
        <w:r w:rsidR="0036431A" w:rsidRPr="00DB0898">
          <w:rPr>
            <w:rStyle w:val="Hyperlink"/>
            <w:noProof/>
          </w:rPr>
          <w:t>3.38.3 defaultLevel property</w:t>
        </w:r>
        <w:r w:rsidR="0036431A">
          <w:rPr>
            <w:noProof/>
            <w:webHidden/>
          </w:rPr>
          <w:tab/>
        </w:r>
        <w:r w:rsidR="0036431A">
          <w:rPr>
            <w:noProof/>
            <w:webHidden/>
          </w:rPr>
          <w:fldChar w:fldCharType="begin"/>
        </w:r>
        <w:r w:rsidR="0036431A">
          <w:rPr>
            <w:noProof/>
            <w:webHidden/>
          </w:rPr>
          <w:instrText xml:space="preserve"> PAGEREF _Toc526941717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2AF572BD" w14:textId="2D4792B0"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18" w:history="1">
        <w:r w:rsidR="0036431A" w:rsidRPr="00DB0898">
          <w:rPr>
            <w:rStyle w:val="Hyperlink"/>
            <w:noProof/>
          </w:rPr>
          <w:t>3.38.4 parameters property</w:t>
        </w:r>
        <w:r w:rsidR="0036431A">
          <w:rPr>
            <w:noProof/>
            <w:webHidden/>
          </w:rPr>
          <w:tab/>
        </w:r>
        <w:r w:rsidR="0036431A">
          <w:rPr>
            <w:noProof/>
            <w:webHidden/>
          </w:rPr>
          <w:fldChar w:fldCharType="begin"/>
        </w:r>
        <w:r w:rsidR="0036431A">
          <w:rPr>
            <w:noProof/>
            <w:webHidden/>
          </w:rPr>
          <w:instrText xml:space="preserve"> PAGEREF _Toc526941718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253F8E69" w14:textId="26E70EA7"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19" w:history="1">
        <w:r w:rsidR="0036431A" w:rsidRPr="00DB0898">
          <w:rPr>
            <w:rStyle w:val="Hyperlink"/>
            <w:noProof/>
          </w:rPr>
          <w:t>3.39 fix object</w:t>
        </w:r>
        <w:r w:rsidR="0036431A">
          <w:rPr>
            <w:noProof/>
            <w:webHidden/>
          </w:rPr>
          <w:tab/>
        </w:r>
        <w:r w:rsidR="0036431A">
          <w:rPr>
            <w:noProof/>
            <w:webHidden/>
          </w:rPr>
          <w:fldChar w:fldCharType="begin"/>
        </w:r>
        <w:r w:rsidR="0036431A">
          <w:rPr>
            <w:noProof/>
            <w:webHidden/>
          </w:rPr>
          <w:instrText xml:space="preserve"> PAGEREF _Toc526941719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12470C24" w14:textId="4510F3C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20" w:history="1">
        <w:r w:rsidR="0036431A" w:rsidRPr="00DB0898">
          <w:rPr>
            <w:rStyle w:val="Hyperlink"/>
            <w:noProof/>
          </w:rPr>
          <w:t>3.39.1 General</w:t>
        </w:r>
        <w:r w:rsidR="0036431A">
          <w:rPr>
            <w:noProof/>
            <w:webHidden/>
          </w:rPr>
          <w:tab/>
        </w:r>
        <w:r w:rsidR="0036431A">
          <w:rPr>
            <w:noProof/>
            <w:webHidden/>
          </w:rPr>
          <w:fldChar w:fldCharType="begin"/>
        </w:r>
        <w:r w:rsidR="0036431A">
          <w:rPr>
            <w:noProof/>
            <w:webHidden/>
          </w:rPr>
          <w:instrText xml:space="preserve"> PAGEREF _Toc526941720 \h </w:instrText>
        </w:r>
        <w:r w:rsidR="0036431A">
          <w:rPr>
            <w:noProof/>
            <w:webHidden/>
          </w:rPr>
        </w:r>
        <w:r w:rsidR="0036431A">
          <w:rPr>
            <w:noProof/>
            <w:webHidden/>
          </w:rPr>
          <w:fldChar w:fldCharType="separate"/>
        </w:r>
        <w:r w:rsidR="0036431A">
          <w:rPr>
            <w:noProof/>
            <w:webHidden/>
          </w:rPr>
          <w:t>112</w:t>
        </w:r>
        <w:r w:rsidR="0036431A">
          <w:rPr>
            <w:noProof/>
            <w:webHidden/>
          </w:rPr>
          <w:fldChar w:fldCharType="end"/>
        </w:r>
      </w:hyperlink>
    </w:p>
    <w:p w14:paraId="4AA98B2F" w14:textId="38D08C27"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21" w:history="1">
        <w:r w:rsidR="0036431A" w:rsidRPr="00DB0898">
          <w:rPr>
            <w:rStyle w:val="Hyperlink"/>
            <w:noProof/>
          </w:rPr>
          <w:t>3.39.2 description property</w:t>
        </w:r>
        <w:r w:rsidR="0036431A">
          <w:rPr>
            <w:noProof/>
            <w:webHidden/>
          </w:rPr>
          <w:tab/>
        </w:r>
        <w:r w:rsidR="0036431A">
          <w:rPr>
            <w:noProof/>
            <w:webHidden/>
          </w:rPr>
          <w:fldChar w:fldCharType="begin"/>
        </w:r>
        <w:r w:rsidR="0036431A">
          <w:rPr>
            <w:noProof/>
            <w:webHidden/>
          </w:rPr>
          <w:instrText xml:space="preserve"> PAGEREF _Toc526941721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654D5633" w14:textId="5FC07DFF"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22" w:history="1">
        <w:r w:rsidR="0036431A" w:rsidRPr="00DB0898">
          <w:rPr>
            <w:rStyle w:val="Hyperlink"/>
            <w:noProof/>
          </w:rPr>
          <w:t>3.39.3 fileChanges property</w:t>
        </w:r>
        <w:r w:rsidR="0036431A">
          <w:rPr>
            <w:noProof/>
            <w:webHidden/>
          </w:rPr>
          <w:tab/>
        </w:r>
        <w:r w:rsidR="0036431A">
          <w:rPr>
            <w:noProof/>
            <w:webHidden/>
          </w:rPr>
          <w:fldChar w:fldCharType="begin"/>
        </w:r>
        <w:r w:rsidR="0036431A">
          <w:rPr>
            <w:noProof/>
            <w:webHidden/>
          </w:rPr>
          <w:instrText xml:space="preserve"> PAGEREF _Toc526941722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62F0D158" w14:textId="7E2FE83A"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23" w:history="1">
        <w:r w:rsidR="0036431A" w:rsidRPr="00DB0898">
          <w:rPr>
            <w:rStyle w:val="Hyperlink"/>
            <w:noProof/>
          </w:rPr>
          <w:t>3.40 fileChange object</w:t>
        </w:r>
        <w:r w:rsidR="0036431A">
          <w:rPr>
            <w:noProof/>
            <w:webHidden/>
          </w:rPr>
          <w:tab/>
        </w:r>
        <w:r w:rsidR="0036431A">
          <w:rPr>
            <w:noProof/>
            <w:webHidden/>
          </w:rPr>
          <w:fldChar w:fldCharType="begin"/>
        </w:r>
        <w:r w:rsidR="0036431A">
          <w:rPr>
            <w:noProof/>
            <w:webHidden/>
          </w:rPr>
          <w:instrText xml:space="preserve"> PAGEREF _Toc526941723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4B9C0F9C" w14:textId="23C48B8B"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24" w:history="1">
        <w:r w:rsidR="0036431A" w:rsidRPr="00DB0898">
          <w:rPr>
            <w:rStyle w:val="Hyperlink"/>
            <w:noProof/>
          </w:rPr>
          <w:t>3.40.1 General</w:t>
        </w:r>
        <w:r w:rsidR="0036431A">
          <w:rPr>
            <w:noProof/>
            <w:webHidden/>
          </w:rPr>
          <w:tab/>
        </w:r>
        <w:r w:rsidR="0036431A">
          <w:rPr>
            <w:noProof/>
            <w:webHidden/>
          </w:rPr>
          <w:fldChar w:fldCharType="begin"/>
        </w:r>
        <w:r w:rsidR="0036431A">
          <w:rPr>
            <w:noProof/>
            <w:webHidden/>
          </w:rPr>
          <w:instrText xml:space="preserve"> PAGEREF _Toc526941724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3D0FAA11" w14:textId="15696D89"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25" w:history="1">
        <w:r w:rsidR="0036431A" w:rsidRPr="00DB0898">
          <w:rPr>
            <w:rStyle w:val="Hyperlink"/>
            <w:noProof/>
          </w:rPr>
          <w:t>3.40.2 fileLocation property</w:t>
        </w:r>
        <w:r w:rsidR="0036431A">
          <w:rPr>
            <w:noProof/>
            <w:webHidden/>
          </w:rPr>
          <w:tab/>
        </w:r>
        <w:r w:rsidR="0036431A">
          <w:rPr>
            <w:noProof/>
            <w:webHidden/>
          </w:rPr>
          <w:fldChar w:fldCharType="begin"/>
        </w:r>
        <w:r w:rsidR="0036431A">
          <w:rPr>
            <w:noProof/>
            <w:webHidden/>
          </w:rPr>
          <w:instrText xml:space="preserve"> PAGEREF _Toc526941725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1CFC1237" w14:textId="0388763B"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26" w:history="1">
        <w:r w:rsidR="0036431A" w:rsidRPr="00DB0898">
          <w:rPr>
            <w:rStyle w:val="Hyperlink"/>
            <w:noProof/>
          </w:rPr>
          <w:t>3.40.3 replacements property</w:t>
        </w:r>
        <w:r w:rsidR="0036431A">
          <w:rPr>
            <w:noProof/>
            <w:webHidden/>
          </w:rPr>
          <w:tab/>
        </w:r>
        <w:r w:rsidR="0036431A">
          <w:rPr>
            <w:noProof/>
            <w:webHidden/>
          </w:rPr>
          <w:fldChar w:fldCharType="begin"/>
        </w:r>
        <w:r w:rsidR="0036431A">
          <w:rPr>
            <w:noProof/>
            <w:webHidden/>
          </w:rPr>
          <w:instrText xml:space="preserve"> PAGEREF _Toc526941726 \h </w:instrText>
        </w:r>
        <w:r w:rsidR="0036431A">
          <w:rPr>
            <w:noProof/>
            <w:webHidden/>
          </w:rPr>
        </w:r>
        <w:r w:rsidR="0036431A">
          <w:rPr>
            <w:noProof/>
            <w:webHidden/>
          </w:rPr>
          <w:fldChar w:fldCharType="separate"/>
        </w:r>
        <w:r w:rsidR="0036431A">
          <w:rPr>
            <w:noProof/>
            <w:webHidden/>
          </w:rPr>
          <w:t>113</w:t>
        </w:r>
        <w:r w:rsidR="0036431A">
          <w:rPr>
            <w:noProof/>
            <w:webHidden/>
          </w:rPr>
          <w:fldChar w:fldCharType="end"/>
        </w:r>
      </w:hyperlink>
    </w:p>
    <w:p w14:paraId="0D5378C3" w14:textId="0261BB69"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27" w:history="1">
        <w:r w:rsidR="0036431A" w:rsidRPr="00DB0898">
          <w:rPr>
            <w:rStyle w:val="Hyperlink"/>
            <w:noProof/>
          </w:rPr>
          <w:t>3.41 replacement object</w:t>
        </w:r>
        <w:r w:rsidR="0036431A">
          <w:rPr>
            <w:noProof/>
            <w:webHidden/>
          </w:rPr>
          <w:tab/>
        </w:r>
        <w:r w:rsidR="0036431A">
          <w:rPr>
            <w:noProof/>
            <w:webHidden/>
          </w:rPr>
          <w:fldChar w:fldCharType="begin"/>
        </w:r>
        <w:r w:rsidR="0036431A">
          <w:rPr>
            <w:noProof/>
            <w:webHidden/>
          </w:rPr>
          <w:instrText xml:space="preserve"> PAGEREF _Toc526941727 \h </w:instrText>
        </w:r>
        <w:r w:rsidR="0036431A">
          <w:rPr>
            <w:noProof/>
            <w:webHidden/>
          </w:rPr>
        </w:r>
        <w:r w:rsidR="0036431A">
          <w:rPr>
            <w:noProof/>
            <w:webHidden/>
          </w:rPr>
          <w:fldChar w:fldCharType="separate"/>
        </w:r>
        <w:r w:rsidR="0036431A">
          <w:rPr>
            <w:noProof/>
            <w:webHidden/>
          </w:rPr>
          <w:t>114</w:t>
        </w:r>
        <w:r w:rsidR="0036431A">
          <w:rPr>
            <w:noProof/>
            <w:webHidden/>
          </w:rPr>
          <w:fldChar w:fldCharType="end"/>
        </w:r>
      </w:hyperlink>
    </w:p>
    <w:p w14:paraId="564C8DD5" w14:textId="0A7CE4EA"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28" w:history="1">
        <w:r w:rsidR="0036431A" w:rsidRPr="00DB0898">
          <w:rPr>
            <w:rStyle w:val="Hyperlink"/>
            <w:noProof/>
          </w:rPr>
          <w:t>3.41.1 General</w:t>
        </w:r>
        <w:r w:rsidR="0036431A">
          <w:rPr>
            <w:noProof/>
            <w:webHidden/>
          </w:rPr>
          <w:tab/>
        </w:r>
        <w:r w:rsidR="0036431A">
          <w:rPr>
            <w:noProof/>
            <w:webHidden/>
          </w:rPr>
          <w:fldChar w:fldCharType="begin"/>
        </w:r>
        <w:r w:rsidR="0036431A">
          <w:rPr>
            <w:noProof/>
            <w:webHidden/>
          </w:rPr>
          <w:instrText xml:space="preserve"> PAGEREF _Toc526941728 \h </w:instrText>
        </w:r>
        <w:r w:rsidR="0036431A">
          <w:rPr>
            <w:noProof/>
            <w:webHidden/>
          </w:rPr>
        </w:r>
        <w:r w:rsidR="0036431A">
          <w:rPr>
            <w:noProof/>
            <w:webHidden/>
          </w:rPr>
          <w:fldChar w:fldCharType="separate"/>
        </w:r>
        <w:r w:rsidR="0036431A">
          <w:rPr>
            <w:noProof/>
            <w:webHidden/>
          </w:rPr>
          <w:t>114</w:t>
        </w:r>
        <w:r w:rsidR="0036431A">
          <w:rPr>
            <w:noProof/>
            <w:webHidden/>
          </w:rPr>
          <w:fldChar w:fldCharType="end"/>
        </w:r>
      </w:hyperlink>
    </w:p>
    <w:p w14:paraId="51E9F8AC" w14:textId="2FF61A90"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29" w:history="1">
        <w:r w:rsidR="0036431A" w:rsidRPr="00DB0898">
          <w:rPr>
            <w:rStyle w:val="Hyperlink"/>
            <w:noProof/>
          </w:rPr>
          <w:t>3.41.2 Constraints</w:t>
        </w:r>
        <w:r w:rsidR="0036431A">
          <w:rPr>
            <w:noProof/>
            <w:webHidden/>
          </w:rPr>
          <w:tab/>
        </w:r>
        <w:r w:rsidR="0036431A">
          <w:rPr>
            <w:noProof/>
            <w:webHidden/>
          </w:rPr>
          <w:fldChar w:fldCharType="begin"/>
        </w:r>
        <w:r w:rsidR="0036431A">
          <w:rPr>
            <w:noProof/>
            <w:webHidden/>
          </w:rPr>
          <w:instrText xml:space="preserve"> PAGEREF _Toc526941729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17F5C597" w14:textId="396A0C00"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30" w:history="1">
        <w:r w:rsidR="0036431A" w:rsidRPr="00DB0898">
          <w:rPr>
            <w:rStyle w:val="Hyperlink"/>
            <w:noProof/>
          </w:rPr>
          <w:t>3.41.3 deletedRegion property</w:t>
        </w:r>
        <w:r w:rsidR="0036431A">
          <w:rPr>
            <w:noProof/>
            <w:webHidden/>
          </w:rPr>
          <w:tab/>
        </w:r>
        <w:r w:rsidR="0036431A">
          <w:rPr>
            <w:noProof/>
            <w:webHidden/>
          </w:rPr>
          <w:fldChar w:fldCharType="begin"/>
        </w:r>
        <w:r w:rsidR="0036431A">
          <w:rPr>
            <w:noProof/>
            <w:webHidden/>
          </w:rPr>
          <w:instrText xml:space="preserve"> PAGEREF _Toc526941730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4AA9E2EF" w14:textId="481F0C86"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31" w:history="1">
        <w:r w:rsidR="0036431A" w:rsidRPr="00DB0898">
          <w:rPr>
            <w:rStyle w:val="Hyperlink"/>
            <w:noProof/>
          </w:rPr>
          <w:t>3.41.4 insertedContent property</w:t>
        </w:r>
        <w:r w:rsidR="0036431A">
          <w:rPr>
            <w:noProof/>
            <w:webHidden/>
          </w:rPr>
          <w:tab/>
        </w:r>
        <w:r w:rsidR="0036431A">
          <w:rPr>
            <w:noProof/>
            <w:webHidden/>
          </w:rPr>
          <w:fldChar w:fldCharType="begin"/>
        </w:r>
        <w:r w:rsidR="0036431A">
          <w:rPr>
            <w:noProof/>
            <w:webHidden/>
          </w:rPr>
          <w:instrText xml:space="preserve"> PAGEREF _Toc526941731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7273C3B0" w14:textId="35A7BFF8"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32" w:history="1">
        <w:r w:rsidR="0036431A" w:rsidRPr="00DB0898">
          <w:rPr>
            <w:rStyle w:val="Hyperlink"/>
            <w:noProof/>
          </w:rPr>
          <w:t>3.42 notification object</w:t>
        </w:r>
        <w:r w:rsidR="0036431A">
          <w:rPr>
            <w:noProof/>
            <w:webHidden/>
          </w:rPr>
          <w:tab/>
        </w:r>
        <w:r w:rsidR="0036431A">
          <w:rPr>
            <w:noProof/>
            <w:webHidden/>
          </w:rPr>
          <w:fldChar w:fldCharType="begin"/>
        </w:r>
        <w:r w:rsidR="0036431A">
          <w:rPr>
            <w:noProof/>
            <w:webHidden/>
          </w:rPr>
          <w:instrText xml:space="preserve"> PAGEREF _Toc526941732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5E27211C" w14:textId="003AE79D"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33" w:history="1">
        <w:r w:rsidR="0036431A" w:rsidRPr="00DB0898">
          <w:rPr>
            <w:rStyle w:val="Hyperlink"/>
            <w:noProof/>
          </w:rPr>
          <w:t>3.42.1 General</w:t>
        </w:r>
        <w:r w:rsidR="0036431A">
          <w:rPr>
            <w:noProof/>
            <w:webHidden/>
          </w:rPr>
          <w:tab/>
        </w:r>
        <w:r w:rsidR="0036431A">
          <w:rPr>
            <w:noProof/>
            <w:webHidden/>
          </w:rPr>
          <w:fldChar w:fldCharType="begin"/>
        </w:r>
        <w:r w:rsidR="0036431A">
          <w:rPr>
            <w:noProof/>
            <w:webHidden/>
          </w:rPr>
          <w:instrText xml:space="preserve"> PAGEREF _Toc526941733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1E2E17D9" w14:textId="4442C5D1"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34" w:history="1">
        <w:r w:rsidR="0036431A" w:rsidRPr="00DB0898">
          <w:rPr>
            <w:rStyle w:val="Hyperlink"/>
            <w:noProof/>
          </w:rPr>
          <w:t>3.42.2 id property</w:t>
        </w:r>
        <w:r w:rsidR="0036431A">
          <w:rPr>
            <w:noProof/>
            <w:webHidden/>
          </w:rPr>
          <w:tab/>
        </w:r>
        <w:r w:rsidR="0036431A">
          <w:rPr>
            <w:noProof/>
            <w:webHidden/>
          </w:rPr>
          <w:fldChar w:fldCharType="begin"/>
        </w:r>
        <w:r w:rsidR="0036431A">
          <w:rPr>
            <w:noProof/>
            <w:webHidden/>
          </w:rPr>
          <w:instrText xml:space="preserve"> PAGEREF _Toc526941734 \h </w:instrText>
        </w:r>
        <w:r w:rsidR="0036431A">
          <w:rPr>
            <w:noProof/>
            <w:webHidden/>
          </w:rPr>
        </w:r>
        <w:r w:rsidR="0036431A">
          <w:rPr>
            <w:noProof/>
            <w:webHidden/>
          </w:rPr>
          <w:fldChar w:fldCharType="separate"/>
        </w:r>
        <w:r w:rsidR="0036431A">
          <w:rPr>
            <w:noProof/>
            <w:webHidden/>
          </w:rPr>
          <w:t>115</w:t>
        </w:r>
        <w:r w:rsidR="0036431A">
          <w:rPr>
            <w:noProof/>
            <w:webHidden/>
          </w:rPr>
          <w:fldChar w:fldCharType="end"/>
        </w:r>
      </w:hyperlink>
    </w:p>
    <w:p w14:paraId="6955B027" w14:textId="24455FE2"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35" w:history="1">
        <w:r w:rsidR="0036431A" w:rsidRPr="00DB0898">
          <w:rPr>
            <w:rStyle w:val="Hyperlink"/>
            <w:noProof/>
          </w:rPr>
          <w:t>3.42.3 ruleId property</w:t>
        </w:r>
        <w:r w:rsidR="0036431A">
          <w:rPr>
            <w:noProof/>
            <w:webHidden/>
          </w:rPr>
          <w:tab/>
        </w:r>
        <w:r w:rsidR="0036431A">
          <w:rPr>
            <w:noProof/>
            <w:webHidden/>
          </w:rPr>
          <w:fldChar w:fldCharType="begin"/>
        </w:r>
        <w:r w:rsidR="0036431A">
          <w:rPr>
            <w:noProof/>
            <w:webHidden/>
          </w:rPr>
          <w:instrText xml:space="preserve"> PAGEREF _Toc526941735 \h </w:instrText>
        </w:r>
        <w:r w:rsidR="0036431A">
          <w:rPr>
            <w:noProof/>
            <w:webHidden/>
          </w:rPr>
        </w:r>
        <w:r w:rsidR="0036431A">
          <w:rPr>
            <w:noProof/>
            <w:webHidden/>
          </w:rPr>
          <w:fldChar w:fldCharType="separate"/>
        </w:r>
        <w:r w:rsidR="0036431A">
          <w:rPr>
            <w:noProof/>
            <w:webHidden/>
          </w:rPr>
          <w:t>116</w:t>
        </w:r>
        <w:r w:rsidR="0036431A">
          <w:rPr>
            <w:noProof/>
            <w:webHidden/>
          </w:rPr>
          <w:fldChar w:fldCharType="end"/>
        </w:r>
      </w:hyperlink>
    </w:p>
    <w:p w14:paraId="1753BD95" w14:textId="05104BD0"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36" w:history="1">
        <w:r w:rsidR="0036431A" w:rsidRPr="00DB0898">
          <w:rPr>
            <w:rStyle w:val="Hyperlink"/>
            <w:noProof/>
          </w:rPr>
          <w:t>3.42.4 physicalLocation property</w:t>
        </w:r>
        <w:r w:rsidR="0036431A">
          <w:rPr>
            <w:noProof/>
            <w:webHidden/>
          </w:rPr>
          <w:tab/>
        </w:r>
        <w:r w:rsidR="0036431A">
          <w:rPr>
            <w:noProof/>
            <w:webHidden/>
          </w:rPr>
          <w:fldChar w:fldCharType="begin"/>
        </w:r>
        <w:r w:rsidR="0036431A">
          <w:rPr>
            <w:noProof/>
            <w:webHidden/>
          </w:rPr>
          <w:instrText xml:space="preserve"> PAGEREF _Toc526941736 \h </w:instrText>
        </w:r>
        <w:r w:rsidR="0036431A">
          <w:rPr>
            <w:noProof/>
            <w:webHidden/>
          </w:rPr>
        </w:r>
        <w:r w:rsidR="0036431A">
          <w:rPr>
            <w:noProof/>
            <w:webHidden/>
          </w:rPr>
          <w:fldChar w:fldCharType="separate"/>
        </w:r>
        <w:r w:rsidR="0036431A">
          <w:rPr>
            <w:noProof/>
            <w:webHidden/>
          </w:rPr>
          <w:t>116</w:t>
        </w:r>
        <w:r w:rsidR="0036431A">
          <w:rPr>
            <w:noProof/>
            <w:webHidden/>
          </w:rPr>
          <w:fldChar w:fldCharType="end"/>
        </w:r>
      </w:hyperlink>
    </w:p>
    <w:p w14:paraId="029CC8D0" w14:textId="5A29D668"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37" w:history="1">
        <w:r w:rsidR="0036431A" w:rsidRPr="00DB0898">
          <w:rPr>
            <w:rStyle w:val="Hyperlink"/>
            <w:noProof/>
          </w:rPr>
          <w:t>3.42.5 message property</w:t>
        </w:r>
        <w:r w:rsidR="0036431A">
          <w:rPr>
            <w:noProof/>
            <w:webHidden/>
          </w:rPr>
          <w:tab/>
        </w:r>
        <w:r w:rsidR="0036431A">
          <w:rPr>
            <w:noProof/>
            <w:webHidden/>
          </w:rPr>
          <w:fldChar w:fldCharType="begin"/>
        </w:r>
        <w:r w:rsidR="0036431A">
          <w:rPr>
            <w:noProof/>
            <w:webHidden/>
          </w:rPr>
          <w:instrText xml:space="preserve"> PAGEREF _Toc526941737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53D07235" w14:textId="2F922289"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38" w:history="1">
        <w:r w:rsidR="0036431A" w:rsidRPr="00DB0898">
          <w:rPr>
            <w:rStyle w:val="Hyperlink"/>
            <w:noProof/>
          </w:rPr>
          <w:t>3.42.6 level property</w:t>
        </w:r>
        <w:r w:rsidR="0036431A">
          <w:rPr>
            <w:noProof/>
            <w:webHidden/>
          </w:rPr>
          <w:tab/>
        </w:r>
        <w:r w:rsidR="0036431A">
          <w:rPr>
            <w:noProof/>
            <w:webHidden/>
          </w:rPr>
          <w:fldChar w:fldCharType="begin"/>
        </w:r>
        <w:r w:rsidR="0036431A">
          <w:rPr>
            <w:noProof/>
            <w:webHidden/>
          </w:rPr>
          <w:instrText xml:space="preserve"> PAGEREF _Toc526941738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7EBA4042" w14:textId="2E642E30"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39" w:history="1">
        <w:r w:rsidR="0036431A" w:rsidRPr="00DB0898">
          <w:rPr>
            <w:rStyle w:val="Hyperlink"/>
            <w:noProof/>
          </w:rPr>
          <w:t>3.42.7 threadId property</w:t>
        </w:r>
        <w:r w:rsidR="0036431A">
          <w:rPr>
            <w:noProof/>
            <w:webHidden/>
          </w:rPr>
          <w:tab/>
        </w:r>
        <w:r w:rsidR="0036431A">
          <w:rPr>
            <w:noProof/>
            <w:webHidden/>
          </w:rPr>
          <w:fldChar w:fldCharType="begin"/>
        </w:r>
        <w:r w:rsidR="0036431A">
          <w:rPr>
            <w:noProof/>
            <w:webHidden/>
          </w:rPr>
          <w:instrText xml:space="preserve"> PAGEREF _Toc526941739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4A400F20" w14:textId="7902D1CF"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40" w:history="1">
        <w:r w:rsidR="0036431A" w:rsidRPr="00DB0898">
          <w:rPr>
            <w:rStyle w:val="Hyperlink"/>
            <w:noProof/>
          </w:rPr>
          <w:t>3.42.8 timeUtc property</w:t>
        </w:r>
        <w:r w:rsidR="0036431A">
          <w:rPr>
            <w:noProof/>
            <w:webHidden/>
          </w:rPr>
          <w:tab/>
        </w:r>
        <w:r w:rsidR="0036431A">
          <w:rPr>
            <w:noProof/>
            <w:webHidden/>
          </w:rPr>
          <w:fldChar w:fldCharType="begin"/>
        </w:r>
        <w:r w:rsidR="0036431A">
          <w:rPr>
            <w:noProof/>
            <w:webHidden/>
          </w:rPr>
          <w:instrText xml:space="preserve"> PAGEREF _Toc526941740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16910EE0" w14:textId="57D2DE41"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41" w:history="1">
        <w:r w:rsidR="0036431A" w:rsidRPr="00DB0898">
          <w:rPr>
            <w:rStyle w:val="Hyperlink"/>
            <w:noProof/>
          </w:rPr>
          <w:t>3.42.9 exception property</w:t>
        </w:r>
        <w:r w:rsidR="0036431A">
          <w:rPr>
            <w:noProof/>
            <w:webHidden/>
          </w:rPr>
          <w:tab/>
        </w:r>
        <w:r w:rsidR="0036431A">
          <w:rPr>
            <w:noProof/>
            <w:webHidden/>
          </w:rPr>
          <w:fldChar w:fldCharType="begin"/>
        </w:r>
        <w:r w:rsidR="0036431A">
          <w:rPr>
            <w:noProof/>
            <w:webHidden/>
          </w:rPr>
          <w:instrText xml:space="preserve"> PAGEREF _Toc526941741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55F46F74" w14:textId="28C17D22"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42" w:history="1">
        <w:r w:rsidR="0036431A" w:rsidRPr="00DB0898">
          <w:rPr>
            <w:rStyle w:val="Hyperlink"/>
            <w:noProof/>
          </w:rPr>
          <w:t>3.43 exception object</w:t>
        </w:r>
        <w:r w:rsidR="0036431A">
          <w:rPr>
            <w:noProof/>
            <w:webHidden/>
          </w:rPr>
          <w:tab/>
        </w:r>
        <w:r w:rsidR="0036431A">
          <w:rPr>
            <w:noProof/>
            <w:webHidden/>
          </w:rPr>
          <w:fldChar w:fldCharType="begin"/>
        </w:r>
        <w:r w:rsidR="0036431A">
          <w:rPr>
            <w:noProof/>
            <w:webHidden/>
          </w:rPr>
          <w:instrText xml:space="preserve"> PAGEREF _Toc526941742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1D64AB4E" w14:textId="3ECA5C0A"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43" w:history="1">
        <w:r w:rsidR="0036431A" w:rsidRPr="00DB0898">
          <w:rPr>
            <w:rStyle w:val="Hyperlink"/>
            <w:noProof/>
          </w:rPr>
          <w:t>3.43.1 General</w:t>
        </w:r>
        <w:r w:rsidR="0036431A">
          <w:rPr>
            <w:noProof/>
            <w:webHidden/>
          </w:rPr>
          <w:tab/>
        </w:r>
        <w:r w:rsidR="0036431A">
          <w:rPr>
            <w:noProof/>
            <w:webHidden/>
          </w:rPr>
          <w:fldChar w:fldCharType="begin"/>
        </w:r>
        <w:r w:rsidR="0036431A">
          <w:rPr>
            <w:noProof/>
            <w:webHidden/>
          </w:rPr>
          <w:instrText xml:space="preserve"> PAGEREF _Toc526941743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3A0C93F9" w14:textId="32BEA2DF"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44" w:history="1">
        <w:r w:rsidR="0036431A" w:rsidRPr="00DB0898">
          <w:rPr>
            <w:rStyle w:val="Hyperlink"/>
            <w:noProof/>
          </w:rPr>
          <w:t>3.43.2 kind property</w:t>
        </w:r>
        <w:r w:rsidR="0036431A">
          <w:rPr>
            <w:noProof/>
            <w:webHidden/>
          </w:rPr>
          <w:tab/>
        </w:r>
        <w:r w:rsidR="0036431A">
          <w:rPr>
            <w:noProof/>
            <w:webHidden/>
          </w:rPr>
          <w:fldChar w:fldCharType="begin"/>
        </w:r>
        <w:r w:rsidR="0036431A">
          <w:rPr>
            <w:noProof/>
            <w:webHidden/>
          </w:rPr>
          <w:instrText xml:space="preserve"> PAGEREF _Toc526941744 \h </w:instrText>
        </w:r>
        <w:r w:rsidR="0036431A">
          <w:rPr>
            <w:noProof/>
            <w:webHidden/>
          </w:rPr>
        </w:r>
        <w:r w:rsidR="0036431A">
          <w:rPr>
            <w:noProof/>
            <w:webHidden/>
          </w:rPr>
          <w:fldChar w:fldCharType="separate"/>
        </w:r>
        <w:r w:rsidR="0036431A">
          <w:rPr>
            <w:noProof/>
            <w:webHidden/>
          </w:rPr>
          <w:t>117</w:t>
        </w:r>
        <w:r w:rsidR="0036431A">
          <w:rPr>
            <w:noProof/>
            <w:webHidden/>
          </w:rPr>
          <w:fldChar w:fldCharType="end"/>
        </w:r>
      </w:hyperlink>
    </w:p>
    <w:p w14:paraId="0F95799F" w14:textId="3F1774BF"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45" w:history="1">
        <w:r w:rsidR="0036431A" w:rsidRPr="00DB0898">
          <w:rPr>
            <w:rStyle w:val="Hyperlink"/>
            <w:noProof/>
          </w:rPr>
          <w:t>3.43.3 message property</w:t>
        </w:r>
        <w:r w:rsidR="0036431A">
          <w:rPr>
            <w:noProof/>
            <w:webHidden/>
          </w:rPr>
          <w:tab/>
        </w:r>
        <w:r w:rsidR="0036431A">
          <w:rPr>
            <w:noProof/>
            <w:webHidden/>
          </w:rPr>
          <w:fldChar w:fldCharType="begin"/>
        </w:r>
        <w:r w:rsidR="0036431A">
          <w:rPr>
            <w:noProof/>
            <w:webHidden/>
          </w:rPr>
          <w:instrText xml:space="preserve"> PAGEREF _Toc526941745 \h </w:instrText>
        </w:r>
        <w:r w:rsidR="0036431A">
          <w:rPr>
            <w:noProof/>
            <w:webHidden/>
          </w:rPr>
        </w:r>
        <w:r w:rsidR="0036431A">
          <w:rPr>
            <w:noProof/>
            <w:webHidden/>
          </w:rPr>
          <w:fldChar w:fldCharType="separate"/>
        </w:r>
        <w:r w:rsidR="0036431A">
          <w:rPr>
            <w:noProof/>
            <w:webHidden/>
          </w:rPr>
          <w:t>118</w:t>
        </w:r>
        <w:r w:rsidR="0036431A">
          <w:rPr>
            <w:noProof/>
            <w:webHidden/>
          </w:rPr>
          <w:fldChar w:fldCharType="end"/>
        </w:r>
      </w:hyperlink>
    </w:p>
    <w:p w14:paraId="74678B25" w14:textId="44F272DF"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46" w:history="1">
        <w:r w:rsidR="0036431A" w:rsidRPr="00DB0898">
          <w:rPr>
            <w:rStyle w:val="Hyperlink"/>
            <w:noProof/>
          </w:rPr>
          <w:t>3.43.4 stack property</w:t>
        </w:r>
        <w:r w:rsidR="0036431A">
          <w:rPr>
            <w:noProof/>
            <w:webHidden/>
          </w:rPr>
          <w:tab/>
        </w:r>
        <w:r w:rsidR="0036431A">
          <w:rPr>
            <w:noProof/>
            <w:webHidden/>
          </w:rPr>
          <w:fldChar w:fldCharType="begin"/>
        </w:r>
        <w:r w:rsidR="0036431A">
          <w:rPr>
            <w:noProof/>
            <w:webHidden/>
          </w:rPr>
          <w:instrText xml:space="preserve"> PAGEREF _Toc526941746 \h </w:instrText>
        </w:r>
        <w:r w:rsidR="0036431A">
          <w:rPr>
            <w:noProof/>
            <w:webHidden/>
          </w:rPr>
        </w:r>
        <w:r w:rsidR="0036431A">
          <w:rPr>
            <w:noProof/>
            <w:webHidden/>
          </w:rPr>
          <w:fldChar w:fldCharType="separate"/>
        </w:r>
        <w:r w:rsidR="0036431A">
          <w:rPr>
            <w:noProof/>
            <w:webHidden/>
          </w:rPr>
          <w:t>118</w:t>
        </w:r>
        <w:r w:rsidR="0036431A">
          <w:rPr>
            <w:noProof/>
            <w:webHidden/>
          </w:rPr>
          <w:fldChar w:fldCharType="end"/>
        </w:r>
      </w:hyperlink>
    </w:p>
    <w:p w14:paraId="43520819" w14:textId="78FE217B"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47" w:history="1">
        <w:r w:rsidR="0036431A" w:rsidRPr="00DB0898">
          <w:rPr>
            <w:rStyle w:val="Hyperlink"/>
            <w:noProof/>
          </w:rPr>
          <w:t>3.43.5 innerExceptions property</w:t>
        </w:r>
        <w:r w:rsidR="0036431A">
          <w:rPr>
            <w:noProof/>
            <w:webHidden/>
          </w:rPr>
          <w:tab/>
        </w:r>
        <w:r w:rsidR="0036431A">
          <w:rPr>
            <w:noProof/>
            <w:webHidden/>
          </w:rPr>
          <w:fldChar w:fldCharType="begin"/>
        </w:r>
        <w:r w:rsidR="0036431A">
          <w:rPr>
            <w:noProof/>
            <w:webHidden/>
          </w:rPr>
          <w:instrText xml:space="preserve"> PAGEREF _Toc526941747 \h </w:instrText>
        </w:r>
        <w:r w:rsidR="0036431A">
          <w:rPr>
            <w:noProof/>
            <w:webHidden/>
          </w:rPr>
        </w:r>
        <w:r w:rsidR="0036431A">
          <w:rPr>
            <w:noProof/>
            <w:webHidden/>
          </w:rPr>
          <w:fldChar w:fldCharType="separate"/>
        </w:r>
        <w:r w:rsidR="0036431A">
          <w:rPr>
            <w:noProof/>
            <w:webHidden/>
          </w:rPr>
          <w:t>118</w:t>
        </w:r>
        <w:r w:rsidR="0036431A">
          <w:rPr>
            <w:noProof/>
            <w:webHidden/>
          </w:rPr>
          <w:fldChar w:fldCharType="end"/>
        </w:r>
      </w:hyperlink>
    </w:p>
    <w:p w14:paraId="3D0D7216" w14:textId="0E44447C" w:rsidR="0036431A" w:rsidRDefault="00A93E6B">
      <w:pPr>
        <w:pStyle w:val="TOC1"/>
        <w:rPr>
          <w:rFonts w:asciiTheme="minorHAnsi" w:eastAsiaTheme="minorEastAsia" w:hAnsiTheme="minorHAnsi" w:cstheme="minorBidi"/>
          <w:noProof/>
          <w:sz w:val="22"/>
          <w:szCs w:val="22"/>
        </w:rPr>
      </w:pPr>
      <w:hyperlink w:anchor="_Toc526941748" w:history="1">
        <w:r w:rsidR="0036431A" w:rsidRPr="00DB0898">
          <w:rPr>
            <w:rStyle w:val="Hyperlink"/>
            <w:noProof/>
          </w:rPr>
          <w:t>4</w:t>
        </w:r>
        <w:r w:rsidR="0036431A">
          <w:rPr>
            <w:rFonts w:asciiTheme="minorHAnsi" w:eastAsiaTheme="minorEastAsia" w:hAnsiTheme="minorHAnsi" w:cstheme="minorBidi"/>
            <w:noProof/>
            <w:sz w:val="22"/>
            <w:szCs w:val="22"/>
          </w:rPr>
          <w:tab/>
        </w:r>
        <w:r w:rsidR="0036431A" w:rsidRPr="00DB0898">
          <w:rPr>
            <w:rStyle w:val="Hyperlink"/>
            <w:noProof/>
          </w:rPr>
          <w:t>External file format</w:t>
        </w:r>
        <w:r w:rsidR="0036431A">
          <w:rPr>
            <w:noProof/>
            <w:webHidden/>
          </w:rPr>
          <w:tab/>
        </w:r>
        <w:r w:rsidR="0036431A">
          <w:rPr>
            <w:noProof/>
            <w:webHidden/>
          </w:rPr>
          <w:fldChar w:fldCharType="begin"/>
        </w:r>
        <w:r w:rsidR="0036431A">
          <w:rPr>
            <w:noProof/>
            <w:webHidden/>
          </w:rPr>
          <w:instrText xml:space="preserve"> PAGEREF _Toc526941748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47DE8903" w14:textId="5CB82AED"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49" w:history="1">
        <w:r w:rsidR="0036431A" w:rsidRPr="00DB0898">
          <w:rPr>
            <w:rStyle w:val="Hyperlink"/>
            <w:noProof/>
          </w:rPr>
          <w:t>4.1 General</w:t>
        </w:r>
        <w:r w:rsidR="0036431A">
          <w:rPr>
            <w:noProof/>
            <w:webHidden/>
          </w:rPr>
          <w:tab/>
        </w:r>
        <w:r w:rsidR="0036431A">
          <w:rPr>
            <w:noProof/>
            <w:webHidden/>
          </w:rPr>
          <w:fldChar w:fldCharType="begin"/>
        </w:r>
        <w:r w:rsidR="0036431A">
          <w:rPr>
            <w:noProof/>
            <w:webHidden/>
          </w:rPr>
          <w:instrText xml:space="preserve"> PAGEREF _Toc526941749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3F3B1BD2" w14:textId="405A04B2"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50" w:history="1">
        <w:r w:rsidR="0036431A" w:rsidRPr="00DB0898">
          <w:rPr>
            <w:rStyle w:val="Hyperlink"/>
            <w:noProof/>
          </w:rPr>
          <w:t>4.2 externalizedProperty object</w:t>
        </w:r>
        <w:r w:rsidR="0036431A">
          <w:rPr>
            <w:noProof/>
            <w:webHidden/>
          </w:rPr>
          <w:tab/>
        </w:r>
        <w:r w:rsidR="0036431A">
          <w:rPr>
            <w:noProof/>
            <w:webHidden/>
          </w:rPr>
          <w:fldChar w:fldCharType="begin"/>
        </w:r>
        <w:r w:rsidR="0036431A">
          <w:rPr>
            <w:noProof/>
            <w:webHidden/>
          </w:rPr>
          <w:instrText xml:space="preserve"> PAGEREF _Toc526941750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59A7180F" w14:textId="23DAEA5E"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51" w:history="1">
        <w:r w:rsidR="0036431A" w:rsidRPr="00DB0898">
          <w:rPr>
            <w:rStyle w:val="Hyperlink"/>
            <w:noProof/>
          </w:rPr>
          <w:t>4.2.1 General</w:t>
        </w:r>
        <w:r w:rsidR="0036431A">
          <w:rPr>
            <w:noProof/>
            <w:webHidden/>
          </w:rPr>
          <w:tab/>
        </w:r>
        <w:r w:rsidR="0036431A">
          <w:rPr>
            <w:noProof/>
            <w:webHidden/>
          </w:rPr>
          <w:fldChar w:fldCharType="begin"/>
        </w:r>
        <w:r w:rsidR="0036431A">
          <w:rPr>
            <w:noProof/>
            <w:webHidden/>
          </w:rPr>
          <w:instrText xml:space="preserve"> PAGEREF _Toc526941751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7A52F04E" w14:textId="03140D0E"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52" w:history="1">
        <w:r w:rsidR="0036431A" w:rsidRPr="00DB0898">
          <w:rPr>
            <w:rStyle w:val="Hyperlink"/>
            <w:noProof/>
          </w:rPr>
          <w:t>4.2.2 $schema property</w:t>
        </w:r>
        <w:r w:rsidR="0036431A">
          <w:rPr>
            <w:noProof/>
            <w:webHidden/>
          </w:rPr>
          <w:tab/>
        </w:r>
        <w:r w:rsidR="0036431A">
          <w:rPr>
            <w:noProof/>
            <w:webHidden/>
          </w:rPr>
          <w:fldChar w:fldCharType="begin"/>
        </w:r>
        <w:r w:rsidR="0036431A">
          <w:rPr>
            <w:noProof/>
            <w:webHidden/>
          </w:rPr>
          <w:instrText xml:space="preserve"> PAGEREF _Toc526941752 \h </w:instrText>
        </w:r>
        <w:r w:rsidR="0036431A">
          <w:rPr>
            <w:noProof/>
            <w:webHidden/>
          </w:rPr>
        </w:r>
        <w:r w:rsidR="0036431A">
          <w:rPr>
            <w:noProof/>
            <w:webHidden/>
          </w:rPr>
          <w:fldChar w:fldCharType="separate"/>
        </w:r>
        <w:r w:rsidR="0036431A">
          <w:rPr>
            <w:noProof/>
            <w:webHidden/>
          </w:rPr>
          <w:t>119</w:t>
        </w:r>
        <w:r w:rsidR="0036431A">
          <w:rPr>
            <w:noProof/>
            <w:webHidden/>
          </w:rPr>
          <w:fldChar w:fldCharType="end"/>
        </w:r>
      </w:hyperlink>
    </w:p>
    <w:p w14:paraId="5AD9E003" w14:textId="7A4D8EBA"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53" w:history="1">
        <w:r w:rsidR="0036431A" w:rsidRPr="00DB0898">
          <w:rPr>
            <w:rStyle w:val="Hyperlink"/>
            <w:noProof/>
          </w:rPr>
          <w:t>4.2.3 version property</w:t>
        </w:r>
        <w:r w:rsidR="0036431A">
          <w:rPr>
            <w:noProof/>
            <w:webHidden/>
          </w:rPr>
          <w:tab/>
        </w:r>
        <w:r w:rsidR="0036431A">
          <w:rPr>
            <w:noProof/>
            <w:webHidden/>
          </w:rPr>
          <w:fldChar w:fldCharType="begin"/>
        </w:r>
        <w:r w:rsidR="0036431A">
          <w:rPr>
            <w:noProof/>
            <w:webHidden/>
          </w:rPr>
          <w:instrText xml:space="preserve"> PAGEREF _Toc526941753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7373C0B5" w14:textId="39C47AF4"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54" w:history="1">
        <w:r w:rsidR="0036431A" w:rsidRPr="00DB0898">
          <w:rPr>
            <w:rStyle w:val="Hyperlink"/>
            <w:noProof/>
          </w:rPr>
          <w:t>4.2.4 instanceGuid property</w:t>
        </w:r>
        <w:r w:rsidR="0036431A">
          <w:rPr>
            <w:noProof/>
            <w:webHidden/>
          </w:rPr>
          <w:tab/>
        </w:r>
        <w:r w:rsidR="0036431A">
          <w:rPr>
            <w:noProof/>
            <w:webHidden/>
          </w:rPr>
          <w:fldChar w:fldCharType="begin"/>
        </w:r>
        <w:r w:rsidR="0036431A">
          <w:rPr>
            <w:noProof/>
            <w:webHidden/>
          </w:rPr>
          <w:instrText xml:space="preserve"> PAGEREF _Toc526941754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3AB4D5FE" w14:textId="783BE7B4"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55" w:history="1">
        <w:r w:rsidR="0036431A" w:rsidRPr="00DB0898">
          <w:rPr>
            <w:rStyle w:val="Hyperlink"/>
            <w:noProof/>
          </w:rPr>
          <w:t>4.2.5 runInstanceGuid property</w:t>
        </w:r>
        <w:r w:rsidR="0036431A">
          <w:rPr>
            <w:noProof/>
            <w:webHidden/>
          </w:rPr>
          <w:tab/>
        </w:r>
        <w:r w:rsidR="0036431A">
          <w:rPr>
            <w:noProof/>
            <w:webHidden/>
          </w:rPr>
          <w:fldChar w:fldCharType="begin"/>
        </w:r>
        <w:r w:rsidR="0036431A">
          <w:rPr>
            <w:noProof/>
            <w:webHidden/>
          </w:rPr>
          <w:instrText xml:space="preserve"> PAGEREF _Toc526941755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46823D07" w14:textId="0B8896DE" w:rsidR="0036431A" w:rsidRDefault="00A93E6B">
      <w:pPr>
        <w:pStyle w:val="TOC3"/>
        <w:tabs>
          <w:tab w:val="right" w:leader="dot" w:pos="9350"/>
        </w:tabs>
        <w:rPr>
          <w:rFonts w:asciiTheme="minorHAnsi" w:eastAsiaTheme="minorEastAsia" w:hAnsiTheme="minorHAnsi" w:cstheme="minorBidi"/>
          <w:noProof/>
          <w:sz w:val="22"/>
          <w:szCs w:val="22"/>
        </w:rPr>
      </w:pPr>
      <w:hyperlink w:anchor="_Toc526941756" w:history="1">
        <w:r w:rsidR="0036431A" w:rsidRPr="00DB0898">
          <w:rPr>
            <w:rStyle w:val="Hyperlink"/>
            <w:noProof/>
          </w:rPr>
          <w:t>4.2.6 The property value property</w:t>
        </w:r>
        <w:r w:rsidR="0036431A">
          <w:rPr>
            <w:noProof/>
            <w:webHidden/>
          </w:rPr>
          <w:tab/>
        </w:r>
        <w:r w:rsidR="0036431A">
          <w:rPr>
            <w:noProof/>
            <w:webHidden/>
          </w:rPr>
          <w:fldChar w:fldCharType="begin"/>
        </w:r>
        <w:r w:rsidR="0036431A">
          <w:rPr>
            <w:noProof/>
            <w:webHidden/>
          </w:rPr>
          <w:instrText xml:space="preserve"> PAGEREF _Toc526941756 \h </w:instrText>
        </w:r>
        <w:r w:rsidR="0036431A">
          <w:rPr>
            <w:noProof/>
            <w:webHidden/>
          </w:rPr>
        </w:r>
        <w:r w:rsidR="0036431A">
          <w:rPr>
            <w:noProof/>
            <w:webHidden/>
          </w:rPr>
          <w:fldChar w:fldCharType="separate"/>
        </w:r>
        <w:r w:rsidR="0036431A">
          <w:rPr>
            <w:noProof/>
            <w:webHidden/>
          </w:rPr>
          <w:t>120</w:t>
        </w:r>
        <w:r w:rsidR="0036431A">
          <w:rPr>
            <w:noProof/>
            <w:webHidden/>
          </w:rPr>
          <w:fldChar w:fldCharType="end"/>
        </w:r>
      </w:hyperlink>
    </w:p>
    <w:p w14:paraId="0D6C0186" w14:textId="6DCEFC4C" w:rsidR="0036431A" w:rsidRDefault="00A93E6B">
      <w:pPr>
        <w:pStyle w:val="TOC1"/>
        <w:rPr>
          <w:rFonts w:asciiTheme="minorHAnsi" w:eastAsiaTheme="minorEastAsia" w:hAnsiTheme="minorHAnsi" w:cstheme="minorBidi"/>
          <w:noProof/>
          <w:sz w:val="22"/>
          <w:szCs w:val="22"/>
        </w:rPr>
      </w:pPr>
      <w:hyperlink w:anchor="_Toc526941757" w:history="1">
        <w:r w:rsidR="0036431A" w:rsidRPr="00DB0898">
          <w:rPr>
            <w:rStyle w:val="Hyperlink"/>
            <w:noProof/>
          </w:rPr>
          <w:t>5</w:t>
        </w:r>
        <w:r w:rsidR="0036431A">
          <w:rPr>
            <w:rFonts w:asciiTheme="minorHAnsi" w:eastAsiaTheme="minorEastAsia" w:hAnsiTheme="minorHAnsi" w:cstheme="minorBidi"/>
            <w:noProof/>
            <w:sz w:val="22"/>
            <w:szCs w:val="22"/>
          </w:rPr>
          <w:tab/>
        </w:r>
        <w:r w:rsidR="0036431A" w:rsidRPr="00DB0898">
          <w:rPr>
            <w:rStyle w:val="Hyperlink"/>
            <w:noProof/>
          </w:rPr>
          <w:t>Conformance</w:t>
        </w:r>
        <w:r w:rsidR="0036431A">
          <w:rPr>
            <w:noProof/>
            <w:webHidden/>
          </w:rPr>
          <w:tab/>
        </w:r>
        <w:r w:rsidR="0036431A">
          <w:rPr>
            <w:noProof/>
            <w:webHidden/>
          </w:rPr>
          <w:fldChar w:fldCharType="begin"/>
        </w:r>
        <w:r w:rsidR="0036431A">
          <w:rPr>
            <w:noProof/>
            <w:webHidden/>
          </w:rPr>
          <w:instrText xml:space="preserve"> PAGEREF _Toc526941757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03832C34" w14:textId="2B075BC7"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58" w:history="1">
        <w:r w:rsidR="0036431A" w:rsidRPr="00DB0898">
          <w:rPr>
            <w:rStyle w:val="Hyperlink"/>
            <w:noProof/>
          </w:rPr>
          <w:t>5.1 Conformance targets</w:t>
        </w:r>
        <w:r w:rsidR="0036431A">
          <w:rPr>
            <w:noProof/>
            <w:webHidden/>
          </w:rPr>
          <w:tab/>
        </w:r>
        <w:r w:rsidR="0036431A">
          <w:rPr>
            <w:noProof/>
            <w:webHidden/>
          </w:rPr>
          <w:fldChar w:fldCharType="begin"/>
        </w:r>
        <w:r w:rsidR="0036431A">
          <w:rPr>
            <w:noProof/>
            <w:webHidden/>
          </w:rPr>
          <w:instrText xml:space="preserve"> PAGEREF _Toc526941758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5A43750C" w14:textId="2A75276E"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59" w:history="1">
        <w:r w:rsidR="0036431A" w:rsidRPr="00DB0898">
          <w:rPr>
            <w:rStyle w:val="Hyperlink"/>
            <w:noProof/>
          </w:rPr>
          <w:t>5.2 Conformance Clause 1: SARIF log file</w:t>
        </w:r>
        <w:r w:rsidR="0036431A">
          <w:rPr>
            <w:noProof/>
            <w:webHidden/>
          </w:rPr>
          <w:tab/>
        </w:r>
        <w:r w:rsidR="0036431A">
          <w:rPr>
            <w:noProof/>
            <w:webHidden/>
          </w:rPr>
          <w:fldChar w:fldCharType="begin"/>
        </w:r>
        <w:r w:rsidR="0036431A">
          <w:rPr>
            <w:noProof/>
            <w:webHidden/>
          </w:rPr>
          <w:instrText xml:space="preserve"> PAGEREF _Toc526941759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68EE2300" w14:textId="3B0D3A4D"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60" w:history="1">
        <w:r w:rsidR="0036431A" w:rsidRPr="00DB0898">
          <w:rPr>
            <w:rStyle w:val="Hyperlink"/>
            <w:noProof/>
          </w:rPr>
          <w:t>5.3 Conformance Clause 2: SARIF resource file</w:t>
        </w:r>
        <w:r w:rsidR="0036431A">
          <w:rPr>
            <w:noProof/>
            <w:webHidden/>
          </w:rPr>
          <w:tab/>
        </w:r>
        <w:r w:rsidR="0036431A">
          <w:rPr>
            <w:noProof/>
            <w:webHidden/>
          </w:rPr>
          <w:fldChar w:fldCharType="begin"/>
        </w:r>
        <w:r w:rsidR="0036431A">
          <w:rPr>
            <w:noProof/>
            <w:webHidden/>
          </w:rPr>
          <w:instrText xml:space="preserve"> PAGEREF _Toc526941760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12C1A872" w14:textId="674F101B"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61" w:history="1">
        <w:r w:rsidR="0036431A" w:rsidRPr="00DB0898">
          <w:rPr>
            <w:rStyle w:val="Hyperlink"/>
            <w:noProof/>
          </w:rPr>
          <w:t>5.4 Conformance Clause 3: SARIF producer</w:t>
        </w:r>
        <w:r w:rsidR="0036431A">
          <w:rPr>
            <w:noProof/>
            <w:webHidden/>
          </w:rPr>
          <w:tab/>
        </w:r>
        <w:r w:rsidR="0036431A">
          <w:rPr>
            <w:noProof/>
            <w:webHidden/>
          </w:rPr>
          <w:fldChar w:fldCharType="begin"/>
        </w:r>
        <w:r w:rsidR="0036431A">
          <w:rPr>
            <w:noProof/>
            <w:webHidden/>
          </w:rPr>
          <w:instrText xml:space="preserve"> PAGEREF _Toc526941761 \h </w:instrText>
        </w:r>
        <w:r w:rsidR="0036431A">
          <w:rPr>
            <w:noProof/>
            <w:webHidden/>
          </w:rPr>
        </w:r>
        <w:r w:rsidR="0036431A">
          <w:rPr>
            <w:noProof/>
            <w:webHidden/>
          </w:rPr>
          <w:fldChar w:fldCharType="separate"/>
        </w:r>
        <w:r w:rsidR="0036431A">
          <w:rPr>
            <w:noProof/>
            <w:webHidden/>
          </w:rPr>
          <w:t>121</w:t>
        </w:r>
        <w:r w:rsidR="0036431A">
          <w:rPr>
            <w:noProof/>
            <w:webHidden/>
          </w:rPr>
          <w:fldChar w:fldCharType="end"/>
        </w:r>
      </w:hyperlink>
    </w:p>
    <w:p w14:paraId="2A67D10B" w14:textId="3F5AAAEA"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62" w:history="1">
        <w:r w:rsidR="0036431A" w:rsidRPr="00DB0898">
          <w:rPr>
            <w:rStyle w:val="Hyperlink"/>
            <w:noProof/>
          </w:rPr>
          <w:t>5.5 Conformance Clause 4: Direct producer</w:t>
        </w:r>
        <w:r w:rsidR="0036431A">
          <w:rPr>
            <w:noProof/>
            <w:webHidden/>
          </w:rPr>
          <w:tab/>
        </w:r>
        <w:r w:rsidR="0036431A">
          <w:rPr>
            <w:noProof/>
            <w:webHidden/>
          </w:rPr>
          <w:fldChar w:fldCharType="begin"/>
        </w:r>
        <w:r w:rsidR="0036431A">
          <w:rPr>
            <w:noProof/>
            <w:webHidden/>
          </w:rPr>
          <w:instrText xml:space="preserve"> PAGEREF _Toc526941762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6BCB4C3D" w14:textId="02155CA5"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63" w:history="1">
        <w:r w:rsidR="0036431A" w:rsidRPr="00DB0898">
          <w:rPr>
            <w:rStyle w:val="Hyperlink"/>
            <w:noProof/>
          </w:rPr>
          <w:t>5.6 Conformance Clause 5: Deterministic producer</w:t>
        </w:r>
        <w:r w:rsidR="0036431A">
          <w:rPr>
            <w:noProof/>
            <w:webHidden/>
          </w:rPr>
          <w:tab/>
        </w:r>
        <w:r w:rsidR="0036431A">
          <w:rPr>
            <w:noProof/>
            <w:webHidden/>
          </w:rPr>
          <w:fldChar w:fldCharType="begin"/>
        </w:r>
        <w:r w:rsidR="0036431A">
          <w:rPr>
            <w:noProof/>
            <w:webHidden/>
          </w:rPr>
          <w:instrText xml:space="preserve"> PAGEREF _Toc526941763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7138B7AB" w14:textId="6F79F6D2"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64" w:history="1">
        <w:r w:rsidR="0036431A" w:rsidRPr="00DB0898">
          <w:rPr>
            <w:rStyle w:val="Hyperlink"/>
            <w:noProof/>
          </w:rPr>
          <w:t>5.7 Conformance Clause 6: Converter</w:t>
        </w:r>
        <w:r w:rsidR="0036431A">
          <w:rPr>
            <w:noProof/>
            <w:webHidden/>
          </w:rPr>
          <w:tab/>
        </w:r>
        <w:r w:rsidR="0036431A">
          <w:rPr>
            <w:noProof/>
            <w:webHidden/>
          </w:rPr>
          <w:fldChar w:fldCharType="begin"/>
        </w:r>
        <w:r w:rsidR="0036431A">
          <w:rPr>
            <w:noProof/>
            <w:webHidden/>
          </w:rPr>
          <w:instrText xml:space="preserve"> PAGEREF _Toc526941764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27EB1089" w14:textId="5B046FB6"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65" w:history="1">
        <w:r w:rsidR="0036431A" w:rsidRPr="00DB0898">
          <w:rPr>
            <w:rStyle w:val="Hyperlink"/>
            <w:noProof/>
          </w:rPr>
          <w:t>5.8 Conformance Clause 7: SARIF post-processor</w:t>
        </w:r>
        <w:r w:rsidR="0036431A">
          <w:rPr>
            <w:noProof/>
            <w:webHidden/>
          </w:rPr>
          <w:tab/>
        </w:r>
        <w:r w:rsidR="0036431A">
          <w:rPr>
            <w:noProof/>
            <w:webHidden/>
          </w:rPr>
          <w:fldChar w:fldCharType="begin"/>
        </w:r>
        <w:r w:rsidR="0036431A">
          <w:rPr>
            <w:noProof/>
            <w:webHidden/>
          </w:rPr>
          <w:instrText xml:space="preserve"> PAGEREF _Toc526941765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7FE62385" w14:textId="0498AFC9"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66" w:history="1">
        <w:r w:rsidR="0036431A" w:rsidRPr="00DB0898">
          <w:rPr>
            <w:rStyle w:val="Hyperlink"/>
            <w:noProof/>
          </w:rPr>
          <w:t>5.9 Conformance Clause 8: SARIF consumer</w:t>
        </w:r>
        <w:r w:rsidR="0036431A">
          <w:rPr>
            <w:noProof/>
            <w:webHidden/>
          </w:rPr>
          <w:tab/>
        </w:r>
        <w:r w:rsidR="0036431A">
          <w:rPr>
            <w:noProof/>
            <w:webHidden/>
          </w:rPr>
          <w:fldChar w:fldCharType="begin"/>
        </w:r>
        <w:r w:rsidR="0036431A">
          <w:rPr>
            <w:noProof/>
            <w:webHidden/>
          </w:rPr>
          <w:instrText xml:space="preserve"> PAGEREF _Toc526941766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3AED97A8" w14:textId="764CF306"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67" w:history="1">
        <w:r w:rsidR="0036431A" w:rsidRPr="00DB0898">
          <w:rPr>
            <w:rStyle w:val="Hyperlink"/>
            <w:noProof/>
          </w:rPr>
          <w:t>5.10 Conformance Clause 9: Viewer</w:t>
        </w:r>
        <w:r w:rsidR="0036431A">
          <w:rPr>
            <w:noProof/>
            <w:webHidden/>
          </w:rPr>
          <w:tab/>
        </w:r>
        <w:r w:rsidR="0036431A">
          <w:rPr>
            <w:noProof/>
            <w:webHidden/>
          </w:rPr>
          <w:fldChar w:fldCharType="begin"/>
        </w:r>
        <w:r w:rsidR="0036431A">
          <w:rPr>
            <w:noProof/>
            <w:webHidden/>
          </w:rPr>
          <w:instrText xml:space="preserve"> PAGEREF _Toc526941767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47DFE910" w14:textId="3F9874BB"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68" w:history="1">
        <w:r w:rsidR="0036431A" w:rsidRPr="00DB0898">
          <w:rPr>
            <w:rStyle w:val="Hyperlink"/>
            <w:noProof/>
          </w:rPr>
          <w:t>5.11 Conformance Clause 10: Result management system</w:t>
        </w:r>
        <w:r w:rsidR="0036431A">
          <w:rPr>
            <w:noProof/>
            <w:webHidden/>
          </w:rPr>
          <w:tab/>
        </w:r>
        <w:r w:rsidR="0036431A">
          <w:rPr>
            <w:noProof/>
            <w:webHidden/>
          </w:rPr>
          <w:fldChar w:fldCharType="begin"/>
        </w:r>
        <w:r w:rsidR="0036431A">
          <w:rPr>
            <w:noProof/>
            <w:webHidden/>
          </w:rPr>
          <w:instrText xml:space="preserve"> PAGEREF _Toc526941768 \h </w:instrText>
        </w:r>
        <w:r w:rsidR="0036431A">
          <w:rPr>
            <w:noProof/>
            <w:webHidden/>
          </w:rPr>
        </w:r>
        <w:r w:rsidR="0036431A">
          <w:rPr>
            <w:noProof/>
            <w:webHidden/>
          </w:rPr>
          <w:fldChar w:fldCharType="separate"/>
        </w:r>
        <w:r w:rsidR="0036431A">
          <w:rPr>
            <w:noProof/>
            <w:webHidden/>
          </w:rPr>
          <w:t>122</w:t>
        </w:r>
        <w:r w:rsidR="0036431A">
          <w:rPr>
            <w:noProof/>
            <w:webHidden/>
          </w:rPr>
          <w:fldChar w:fldCharType="end"/>
        </w:r>
      </w:hyperlink>
    </w:p>
    <w:p w14:paraId="73FCED44" w14:textId="6930C40F"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69" w:history="1">
        <w:r w:rsidR="0036431A" w:rsidRPr="00DB0898">
          <w:rPr>
            <w:rStyle w:val="Hyperlink"/>
            <w:noProof/>
          </w:rPr>
          <w:t>5.12 Conformance Clause 11: Engineering system</w:t>
        </w:r>
        <w:r w:rsidR="0036431A">
          <w:rPr>
            <w:noProof/>
            <w:webHidden/>
          </w:rPr>
          <w:tab/>
        </w:r>
        <w:r w:rsidR="0036431A">
          <w:rPr>
            <w:noProof/>
            <w:webHidden/>
          </w:rPr>
          <w:fldChar w:fldCharType="begin"/>
        </w:r>
        <w:r w:rsidR="0036431A">
          <w:rPr>
            <w:noProof/>
            <w:webHidden/>
          </w:rPr>
          <w:instrText xml:space="preserve"> PAGEREF _Toc526941769 \h </w:instrText>
        </w:r>
        <w:r w:rsidR="0036431A">
          <w:rPr>
            <w:noProof/>
            <w:webHidden/>
          </w:rPr>
        </w:r>
        <w:r w:rsidR="0036431A">
          <w:rPr>
            <w:noProof/>
            <w:webHidden/>
          </w:rPr>
          <w:fldChar w:fldCharType="separate"/>
        </w:r>
        <w:r w:rsidR="0036431A">
          <w:rPr>
            <w:noProof/>
            <w:webHidden/>
          </w:rPr>
          <w:t>123</w:t>
        </w:r>
        <w:r w:rsidR="0036431A">
          <w:rPr>
            <w:noProof/>
            <w:webHidden/>
          </w:rPr>
          <w:fldChar w:fldCharType="end"/>
        </w:r>
      </w:hyperlink>
    </w:p>
    <w:p w14:paraId="49273D78" w14:textId="5EADFB3D" w:rsidR="0036431A" w:rsidRDefault="00A93E6B">
      <w:pPr>
        <w:pStyle w:val="TOC1"/>
        <w:rPr>
          <w:rFonts w:asciiTheme="minorHAnsi" w:eastAsiaTheme="minorEastAsia" w:hAnsiTheme="minorHAnsi" w:cstheme="minorBidi"/>
          <w:noProof/>
          <w:sz w:val="22"/>
          <w:szCs w:val="22"/>
        </w:rPr>
      </w:pPr>
      <w:hyperlink w:anchor="_Toc526941770" w:history="1">
        <w:r w:rsidR="0036431A" w:rsidRPr="00DB0898">
          <w:rPr>
            <w:rStyle w:val="Hyperlink"/>
            <w:noProof/>
          </w:rPr>
          <w:t>Appendix A. (Informative) Acknowledgments</w:t>
        </w:r>
        <w:r w:rsidR="0036431A">
          <w:rPr>
            <w:noProof/>
            <w:webHidden/>
          </w:rPr>
          <w:tab/>
        </w:r>
        <w:r w:rsidR="0036431A">
          <w:rPr>
            <w:noProof/>
            <w:webHidden/>
          </w:rPr>
          <w:fldChar w:fldCharType="begin"/>
        </w:r>
        <w:r w:rsidR="0036431A">
          <w:rPr>
            <w:noProof/>
            <w:webHidden/>
          </w:rPr>
          <w:instrText xml:space="preserve"> PAGEREF _Toc526941770 \h </w:instrText>
        </w:r>
        <w:r w:rsidR="0036431A">
          <w:rPr>
            <w:noProof/>
            <w:webHidden/>
          </w:rPr>
        </w:r>
        <w:r w:rsidR="0036431A">
          <w:rPr>
            <w:noProof/>
            <w:webHidden/>
          </w:rPr>
          <w:fldChar w:fldCharType="separate"/>
        </w:r>
        <w:r w:rsidR="0036431A">
          <w:rPr>
            <w:noProof/>
            <w:webHidden/>
          </w:rPr>
          <w:t>124</w:t>
        </w:r>
        <w:r w:rsidR="0036431A">
          <w:rPr>
            <w:noProof/>
            <w:webHidden/>
          </w:rPr>
          <w:fldChar w:fldCharType="end"/>
        </w:r>
      </w:hyperlink>
    </w:p>
    <w:p w14:paraId="016DF080" w14:textId="17AB9331" w:rsidR="0036431A" w:rsidRDefault="00A93E6B">
      <w:pPr>
        <w:pStyle w:val="TOC1"/>
        <w:rPr>
          <w:rFonts w:asciiTheme="minorHAnsi" w:eastAsiaTheme="minorEastAsia" w:hAnsiTheme="minorHAnsi" w:cstheme="minorBidi"/>
          <w:noProof/>
          <w:sz w:val="22"/>
          <w:szCs w:val="22"/>
        </w:rPr>
      </w:pPr>
      <w:hyperlink w:anchor="_Toc526941771" w:history="1">
        <w:r w:rsidR="0036431A" w:rsidRPr="00DB0898">
          <w:rPr>
            <w:rStyle w:val="Hyperlink"/>
            <w:noProof/>
          </w:rPr>
          <w:t>Appendix B. (Normative) Use of fingerprints by result management systems</w:t>
        </w:r>
        <w:r w:rsidR="0036431A">
          <w:rPr>
            <w:noProof/>
            <w:webHidden/>
          </w:rPr>
          <w:tab/>
        </w:r>
        <w:r w:rsidR="0036431A">
          <w:rPr>
            <w:noProof/>
            <w:webHidden/>
          </w:rPr>
          <w:fldChar w:fldCharType="begin"/>
        </w:r>
        <w:r w:rsidR="0036431A">
          <w:rPr>
            <w:noProof/>
            <w:webHidden/>
          </w:rPr>
          <w:instrText xml:space="preserve"> PAGEREF _Toc526941771 \h </w:instrText>
        </w:r>
        <w:r w:rsidR="0036431A">
          <w:rPr>
            <w:noProof/>
            <w:webHidden/>
          </w:rPr>
        </w:r>
        <w:r w:rsidR="0036431A">
          <w:rPr>
            <w:noProof/>
            <w:webHidden/>
          </w:rPr>
          <w:fldChar w:fldCharType="separate"/>
        </w:r>
        <w:r w:rsidR="0036431A">
          <w:rPr>
            <w:noProof/>
            <w:webHidden/>
          </w:rPr>
          <w:t>125</w:t>
        </w:r>
        <w:r w:rsidR="0036431A">
          <w:rPr>
            <w:noProof/>
            <w:webHidden/>
          </w:rPr>
          <w:fldChar w:fldCharType="end"/>
        </w:r>
      </w:hyperlink>
    </w:p>
    <w:p w14:paraId="71B0120C" w14:textId="7F1CD2AA" w:rsidR="0036431A" w:rsidRDefault="00A93E6B">
      <w:pPr>
        <w:pStyle w:val="TOC1"/>
        <w:rPr>
          <w:rFonts w:asciiTheme="minorHAnsi" w:eastAsiaTheme="minorEastAsia" w:hAnsiTheme="minorHAnsi" w:cstheme="minorBidi"/>
          <w:noProof/>
          <w:sz w:val="22"/>
          <w:szCs w:val="22"/>
        </w:rPr>
      </w:pPr>
      <w:hyperlink w:anchor="_Toc526941772" w:history="1">
        <w:r w:rsidR="0036431A" w:rsidRPr="00DB0898">
          <w:rPr>
            <w:rStyle w:val="Hyperlink"/>
            <w:noProof/>
          </w:rPr>
          <w:t>Appendix C. (Informative) Use of SARIF by log file viewers</w:t>
        </w:r>
        <w:r w:rsidR="0036431A">
          <w:rPr>
            <w:noProof/>
            <w:webHidden/>
          </w:rPr>
          <w:tab/>
        </w:r>
        <w:r w:rsidR="0036431A">
          <w:rPr>
            <w:noProof/>
            <w:webHidden/>
          </w:rPr>
          <w:fldChar w:fldCharType="begin"/>
        </w:r>
        <w:r w:rsidR="0036431A">
          <w:rPr>
            <w:noProof/>
            <w:webHidden/>
          </w:rPr>
          <w:instrText xml:space="preserve"> PAGEREF _Toc526941772 \h </w:instrText>
        </w:r>
        <w:r w:rsidR="0036431A">
          <w:rPr>
            <w:noProof/>
            <w:webHidden/>
          </w:rPr>
        </w:r>
        <w:r w:rsidR="0036431A">
          <w:rPr>
            <w:noProof/>
            <w:webHidden/>
          </w:rPr>
          <w:fldChar w:fldCharType="separate"/>
        </w:r>
        <w:r w:rsidR="0036431A">
          <w:rPr>
            <w:noProof/>
            <w:webHidden/>
          </w:rPr>
          <w:t>126</w:t>
        </w:r>
        <w:r w:rsidR="0036431A">
          <w:rPr>
            <w:noProof/>
            <w:webHidden/>
          </w:rPr>
          <w:fldChar w:fldCharType="end"/>
        </w:r>
      </w:hyperlink>
    </w:p>
    <w:p w14:paraId="0AB1555E" w14:textId="588ADE83" w:rsidR="0036431A" w:rsidRDefault="00A93E6B">
      <w:pPr>
        <w:pStyle w:val="TOC1"/>
        <w:rPr>
          <w:rFonts w:asciiTheme="minorHAnsi" w:eastAsiaTheme="minorEastAsia" w:hAnsiTheme="minorHAnsi" w:cstheme="minorBidi"/>
          <w:noProof/>
          <w:sz w:val="22"/>
          <w:szCs w:val="22"/>
        </w:rPr>
      </w:pPr>
      <w:hyperlink w:anchor="_Toc526941773" w:history="1">
        <w:r w:rsidR="0036431A" w:rsidRPr="00DB0898">
          <w:rPr>
            <w:rStyle w:val="Hyperlink"/>
            <w:noProof/>
          </w:rPr>
          <w:t>Appendix D. (Informative) Production of SARIF by converters</w:t>
        </w:r>
        <w:r w:rsidR="0036431A">
          <w:rPr>
            <w:noProof/>
            <w:webHidden/>
          </w:rPr>
          <w:tab/>
        </w:r>
        <w:r w:rsidR="0036431A">
          <w:rPr>
            <w:noProof/>
            <w:webHidden/>
          </w:rPr>
          <w:fldChar w:fldCharType="begin"/>
        </w:r>
        <w:r w:rsidR="0036431A">
          <w:rPr>
            <w:noProof/>
            <w:webHidden/>
          </w:rPr>
          <w:instrText xml:space="preserve"> PAGEREF _Toc526941773 \h </w:instrText>
        </w:r>
        <w:r w:rsidR="0036431A">
          <w:rPr>
            <w:noProof/>
            <w:webHidden/>
          </w:rPr>
        </w:r>
        <w:r w:rsidR="0036431A">
          <w:rPr>
            <w:noProof/>
            <w:webHidden/>
          </w:rPr>
          <w:fldChar w:fldCharType="separate"/>
        </w:r>
        <w:r w:rsidR="0036431A">
          <w:rPr>
            <w:noProof/>
            <w:webHidden/>
          </w:rPr>
          <w:t>127</w:t>
        </w:r>
        <w:r w:rsidR="0036431A">
          <w:rPr>
            <w:noProof/>
            <w:webHidden/>
          </w:rPr>
          <w:fldChar w:fldCharType="end"/>
        </w:r>
      </w:hyperlink>
    </w:p>
    <w:p w14:paraId="5024B1AB" w14:textId="3C033E7B" w:rsidR="0036431A" w:rsidRDefault="00A93E6B">
      <w:pPr>
        <w:pStyle w:val="TOC1"/>
        <w:rPr>
          <w:rFonts w:asciiTheme="minorHAnsi" w:eastAsiaTheme="minorEastAsia" w:hAnsiTheme="minorHAnsi" w:cstheme="minorBidi"/>
          <w:noProof/>
          <w:sz w:val="22"/>
          <w:szCs w:val="22"/>
        </w:rPr>
      </w:pPr>
      <w:hyperlink w:anchor="_Toc526941774" w:history="1">
        <w:r w:rsidR="0036431A" w:rsidRPr="00DB0898">
          <w:rPr>
            <w:rStyle w:val="Hyperlink"/>
            <w:noProof/>
          </w:rPr>
          <w:t>Appendix E. (Informative) Locating rule metadata</w:t>
        </w:r>
        <w:r w:rsidR="0036431A">
          <w:rPr>
            <w:noProof/>
            <w:webHidden/>
          </w:rPr>
          <w:tab/>
        </w:r>
        <w:r w:rsidR="0036431A">
          <w:rPr>
            <w:noProof/>
            <w:webHidden/>
          </w:rPr>
          <w:fldChar w:fldCharType="begin"/>
        </w:r>
        <w:r w:rsidR="0036431A">
          <w:rPr>
            <w:noProof/>
            <w:webHidden/>
          </w:rPr>
          <w:instrText xml:space="preserve"> PAGEREF _Toc526941774 \h </w:instrText>
        </w:r>
        <w:r w:rsidR="0036431A">
          <w:rPr>
            <w:noProof/>
            <w:webHidden/>
          </w:rPr>
        </w:r>
        <w:r w:rsidR="0036431A">
          <w:rPr>
            <w:noProof/>
            <w:webHidden/>
          </w:rPr>
          <w:fldChar w:fldCharType="separate"/>
        </w:r>
        <w:r w:rsidR="0036431A">
          <w:rPr>
            <w:noProof/>
            <w:webHidden/>
          </w:rPr>
          <w:t>128</w:t>
        </w:r>
        <w:r w:rsidR="0036431A">
          <w:rPr>
            <w:noProof/>
            <w:webHidden/>
          </w:rPr>
          <w:fldChar w:fldCharType="end"/>
        </w:r>
      </w:hyperlink>
    </w:p>
    <w:p w14:paraId="2AC0C1A4" w14:textId="628291CD" w:rsidR="0036431A" w:rsidRDefault="00A93E6B">
      <w:pPr>
        <w:pStyle w:val="TOC1"/>
        <w:rPr>
          <w:rFonts w:asciiTheme="minorHAnsi" w:eastAsiaTheme="minorEastAsia" w:hAnsiTheme="minorHAnsi" w:cstheme="minorBidi"/>
          <w:noProof/>
          <w:sz w:val="22"/>
          <w:szCs w:val="22"/>
        </w:rPr>
      </w:pPr>
      <w:hyperlink w:anchor="_Toc526941775" w:history="1">
        <w:r w:rsidR="0036431A" w:rsidRPr="00DB0898">
          <w:rPr>
            <w:rStyle w:val="Hyperlink"/>
            <w:noProof/>
          </w:rPr>
          <w:t>Appendix F. (Normative) Producing deterministic SARIF log files</w:t>
        </w:r>
        <w:r w:rsidR="0036431A">
          <w:rPr>
            <w:noProof/>
            <w:webHidden/>
          </w:rPr>
          <w:tab/>
        </w:r>
        <w:r w:rsidR="0036431A">
          <w:rPr>
            <w:noProof/>
            <w:webHidden/>
          </w:rPr>
          <w:fldChar w:fldCharType="begin"/>
        </w:r>
        <w:r w:rsidR="0036431A">
          <w:rPr>
            <w:noProof/>
            <w:webHidden/>
          </w:rPr>
          <w:instrText xml:space="preserve"> PAGEREF _Toc526941775 \h </w:instrText>
        </w:r>
        <w:r w:rsidR="0036431A">
          <w:rPr>
            <w:noProof/>
            <w:webHidden/>
          </w:rPr>
        </w:r>
        <w:r w:rsidR="0036431A">
          <w:rPr>
            <w:noProof/>
            <w:webHidden/>
          </w:rPr>
          <w:fldChar w:fldCharType="separate"/>
        </w:r>
        <w:r w:rsidR="0036431A">
          <w:rPr>
            <w:noProof/>
            <w:webHidden/>
          </w:rPr>
          <w:t>129</w:t>
        </w:r>
        <w:r w:rsidR="0036431A">
          <w:rPr>
            <w:noProof/>
            <w:webHidden/>
          </w:rPr>
          <w:fldChar w:fldCharType="end"/>
        </w:r>
      </w:hyperlink>
    </w:p>
    <w:p w14:paraId="3FD18639" w14:textId="2EFE5920"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76" w:history="1">
        <w:r w:rsidR="0036431A" w:rsidRPr="00DB0898">
          <w:rPr>
            <w:rStyle w:val="Hyperlink"/>
            <w:noProof/>
          </w:rPr>
          <w:t>F.1 General</w:t>
        </w:r>
        <w:r w:rsidR="0036431A">
          <w:rPr>
            <w:noProof/>
            <w:webHidden/>
          </w:rPr>
          <w:tab/>
        </w:r>
        <w:r w:rsidR="0036431A">
          <w:rPr>
            <w:noProof/>
            <w:webHidden/>
          </w:rPr>
          <w:fldChar w:fldCharType="begin"/>
        </w:r>
        <w:r w:rsidR="0036431A">
          <w:rPr>
            <w:noProof/>
            <w:webHidden/>
          </w:rPr>
          <w:instrText xml:space="preserve"> PAGEREF _Toc526941776 \h </w:instrText>
        </w:r>
        <w:r w:rsidR="0036431A">
          <w:rPr>
            <w:noProof/>
            <w:webHidden/>
          </w:rPr>
        </w:r>
        <w:r w:rsidR="0036431A">
          <w:rPr>
            <w:noProof/>
            <w:webHidden/>
          </w:rPr>
          <w:fldChar w:fldCharType="separate"/>
        </w:r>
        <w:r w:rsidR="0036431A">
          <w:rPr>
            <w:noProof/>
            <w:webHidden/>
          </w:rPr>
          <w:t>129</w:t>
        </w:r>
        <w:r w:rsidR="0036431A">
          <w:rPr>
            <w:noProof/>
            <w:webHidden/>
          </w:rPr>
          <w:fldChar w:fldCharType="end"/>
        </w:r>
      </w:hyperlink>
    </w:p>
    <w:p w14:paraId="641703C9" w14:textId="4121B1C0"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77" w:history="1">
        <w:r w:rsidR="0036431A" w:rsidRPr="00DB0898">
          <w:rPr>
            <w:rStyle w:val="Hyperlink"/>
            <w:noProof/>
          </w:rPr>
          <w:t>F.2 Non-deterministic file format elements</w:t>
        </w:r>
        <w:r w:rsidR="0036431A">
          <w:rPr>
            <w:noProof/>
            <w:webHidden/>
          </w:rPr>
          <w:tab/>
        </w:r>
        <w:r w:rsidR="0036431A">
          <w:rPr>
            <w:noProof/>
            <w:webHidden/>
          </w:rPr>
          <w:fldChar w:fldCharType="begin"/>
        </w:r>
        <w:r w:rsidR="0036431A">
          <w:rPr>
            <w:noProof/>
            <w:webHidden/>
          </w:rPr>
          <w:instrText xml:space="preserve"> PAGEREF _Toc526941777 \h </w:instrText>
        </w:r>
        <w:r w:rsidR="0036431A">
          <w:rPr>
            <w:noProof/>
            <w:webHidden/>
          </w:rPr>
        </w:r>
        <w:r w:rsidR="0036431A">
          <w:rPr>
            <w:noProof/>
            <w:webHidden/>
          </w:rPr>
          <w:fldChar w:fldCharType="separate"/>
        </w:r>
        <w:r w:rsidR="0036431A">
          <w:rPr>
            <w:noProof/>
            <w:webHidden/>
          </w:rPr>
          <w:t>129</w:t>
        </w:r>
        <w:r w:rsidR="0036431A">
          <w:rPr>
            <w:noProof/>
            <w:webHidden/>
          </w:rPr>
          <w:fldChar w:fldCharType="end"/>
        </w:r>
      </w:hyperlink>
    </w:p>
    <w:p w14:paraId="61F91002" w14:textId="24EC635A"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78" w:history="1">
        <w:r w:rsidR="0036431A" w:rsidRPr="00DB0898">
          <w:rPr>
            <w:rStyle w:val="Hyperlink"/>
            <w:noProof/>
          </w:rPr>
          <w:t>F.3 Array and dictionary element ordering</w:t>
        </w:r>
        <w:r w:rsidR="0036431A">
          <w:rPr>
            <w:noProof/>
            <w:webHidden/>
          </w:rPr>
          <w:tab/>
        </w:r>
        <w:r w:rsidR="0036431A">
          <w:rPr>
            <w:noProof/>
            <w:webHidden/>
          </w:rPr>
          <w:fldChar w:fldCharType="begin"/>
        </w:r>
        <w:r w:rsidR="0036431A">
          <w:rPr>
            <w:noProof/>
            <w:webHidden/>
          </w:rPr>
          <w:instrText xml:space="preserve"> PAGEREF _Toc526941778 \h </w:instrText>
        </w:r>
        <w:r w:rsidR="0036431A">
          <w:rPr>
            <w:noProof/>
            <w:webHidden/>
          </w:rPr>
        </w:r>
        <w:r w:rsidR="0036431A">
          <w:rPr>
            <w:noProof/>
            <w:webHidden/>
          </w:rPr>
          <w:fldChar w:fldCharType="separate"/>
        </w:r>
        <w:r w:rsidR="0036431A">
          <w:rPr>
            <w:noProof/>
            <w:webHidden/>
          </w:rPr>
          <w:t>130</w:t>
        </w:r>
        <w:r w:rsidR="0036431A">
          <w:rPr>
            <w:noProof/>
            <w:webHidden/>
          </w:rPr>
          <w:fldChar w:fldCharType="end"/>
        </w:r>
      </w:hyperlink>
    </w:p>
    <w:p w14:paraId="2AE7FC56" w14:textId="7D8136F2"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79" w:history="1">
        <w:r w:rsidR="0036431A" w:rsidRPr="00DB0898">
          <w:rPr>
            <w:rStyle w:val="Hyperlink"/>
            <w:noProof/>
          </w:rPr>
          <w:t>F.4 Absolute paths</w:t>
        </w:r>
        <w:r w:rsidR="0036431A">
          <w:rPr>
            <w:noProof/>
            <w:webHidden/>
          </w:rPr>
          <w:tab/>
        </w:r>
        <w:r w:rsidR="0036431A">
          <w:rPr>
            <w:noProof/>
            <w:webHidden/>
          </w:rPr>
          <w:fldChar w:fldCharType="begin"/>
        </w:r>
        <w:r w:rsidR="0036431A">
          <w:rPr>
            <w:noProof/>
            <w:webHidden/>
          </w:rPr>
          <w:instrText xml:space="preserve"> PAGEREF _Toc526941779 \h </w:instrText>
        </w:r>
        <w:r w:rsidR="0036431A">
          <w:rPr>
            <w:noProof/>
            <w:webHidden/>
          </w:rPr>
        </w:r>
        <w:r w:rsidR="0036431A">
          <w:rPr>
            <w:noProof/>
            <w:webHidden/>
          </w:rPr>
          <w:fldChar w:fldCharType="separate"/>
        </w:r>
        <w:r w:rsidR="0036431A">
          <w:rPr>
            <w:noProof/>
            <w:webHidden/>
          </w:rPr>
          <w:t>130</w:t>
        </w:r>
        <w:r w:rsidR="0036431A">
          <w:rPr>
            <w:noProof/>
            <w:webHidden/>
          </w:rPr>
          <w:fldChar w:fldCharType="end"/>
        </w:r>
      </w:hyperlink>
    </w:p>
    <w:p w14:paraId="20C84064" w14:textId="7B15C1D0"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80" w:history="1">
        <w:r w:rsidR="0036431A" w:rsidRPr="00DB0898">
          <w:rPr>
            <w:rStyle w:val="Hyperlink"/>
            <w:noProof/>
          </w:rPr>
          <w:t>F.5 Compensating for non-deterministic output</w:t>
        </w:r>
        <w:r w:rsidR="0036431A">
          <w:rPr>
            <w:noProof/>
            <w:webHidden/>
          </w:rPr>
          <w:tab/>
        </w:r>
        <w:r w:rsidR="0036431A">
          <w:rPr>
            <w:noProof/>
            <w:webHidden/>
          </w:rPr>
          <w:fldChar w:fldCharType="begin"/>
        </w:r>
        <w:r w:rsidR="0036431A">
          <w:rPr>
            <w:noProof/>
            <w:webHidden/>
          </w:rPr>
          <w:instrText xml:space="preserve"> PAGEREF _Toc526941780 \h </w:instrText>
        </w:r>
        <w:r w:rsidR="0036431A">
          <w:rPr>
            <w:noProof/>
            <w:webHidden/>
          </w:rPr>
        </w:r>
        <w:r w:rsidR="0036431A">
          <w:rPr>
            <w:noProof/>
            <w:webHidden/>
          </w:rPr>
          <w:fldChar w:fldCharType="separate"/>
        </w:r>
        <w:r w:rsidR="0036431A">
          <w:rPr>
            <w:noProof/>
            <w:webHidden/>
          </w:rPr>
          <w:t>130</w:t>
        </w:r>
        <w:r w:rsidR="0036431A">
          <w:rPr>
            <w:noProof/>
            <w:webHidden/>
          </w:rPr>
          <w:fldChar w:fldCharType="end"/>
        </w:r>
      </w:hyperlink>
    </w:p>
    <w:p w14:paraId="3D5B0B4E" w14:textId="03178B9F"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81" w:history="1">
        <w:r w:rsidR="0036431A" w:rsidRPr="00DB0898">
          <w:rPr>
            <w:rStyle w:val="Hyperlink"/>
            <w:noProof/>
          </w:rPr>
          <w:t>F.6 Interaction between determinism and baselining</w:t>
        </w:r>
        <w:r w:rsidR="0036431A">
          <w:rPr>
            <w:noProof/>
            <w:webHidden/>
          </w:rPr>
          <w:tab/>
        </w:r>
        <w:r w:rsidR="0036431A">
          <w:rPr>
            <w:noProof/>
            <w:webHidden/>
          </w:rPr>
          <w:fldChar w:fldCharType="begin"/>
        </w:r>
        <w:r w:rsidR="0036431A">
          <w:rPr>
            <w:noProof/>
            <w:webHidden/>
          </w:rPr>
          <w:instrText xml:space="preserve"> PAGEREF _Toc526941781 \h </w:instrText>
        </w:r>
        <w:r w:rsidR="0036431A">
          <w:rPr>
            <w:noProof/>
            <w:webHidden/>
          </w:rPr>
        </w:r>
        <w:r w:rsidR="0036431A">
          <w:rPr>
            <w:noProof/>
            <w:webHidden/>
          </w:rPr>
          <w:fldChar w:fldCharType="separate"/>
        </w:r>
        <w:r w:rsidR="0036431A">
          <w:rPr>
            <w:noProof/>
            <w:webHidden/>
          </w:rPr>
          <w:t>131</w:t>
        </w:r>
        <w:r w:rsidR="0036431A">
          <w:rPr>
            <w:noProof/>
            <w:webHidden/>
          </w:rPr>
          <w:fldChar w:fldCharType="end"/>
        </w:r>
      </w:hyperlink>
    </w:p>
    <w:p w14:paraId="68CD740B" w14:textId="1AC41B8B" w:rsidR="0036431A" w:rsidRDefault="00A93E6B">
      <w:pPr>
        <w:pStyle w:val="TOC1"/>
        <w:rPr>
          <w:rFonts w:asciiTheme="minorHAnsi" w:eastAsiaTheme="minorEastAsia" w:hAnsiTheme="minorHAnsi" w:cstheme="minorBidi"/>
          <w:noProof/>
          <w:sz w:val="22"/>
          <w:szCs w:val="22"/>
        </w:rPr>
      </w:pPr>
      <w:hyperlink w:anchor="_Toc526941782" w:history="1">
        <w:r w:rsidR="0036431A" w:rsidRPr="00DB0898">
          <w:rPr>
            <w:rStyle w:val="Hyperlink"/>
            <w:noProof/>
          </w:rPr>
          <w:t>Appendix G. (Informative) Guidance on fixes</w:t>
        </w:r>
        <w:r w:rsidR="0036431A">
          <w:rPr>
            <w:noProof/>
            <w:webHidden/>
          </w:rPr>
          <w:tab/>
        </w:r>
        <w:r w:rsidR="0036431A">
          <w:rPr>
            <w:noProof/>
            <w:webHidden/>
          </w:rPr>
          <w:fldChar w:fldCharType="begin"/>
        </w:r>
        <w:r w:rsidR="0036431A">
          <w:rPr>
            <w:noProof/>
            <w:webHidden/>
          </w:rPr>
          <w:instrText xml:space="preserve"> PAGEREF _Toc526941782 \h </w:instrText>
        </w:r>
        <w:r w:rsidR="0036431A">
          <w:rPr>
            <w:noProof/>
            <w:webHidden/>
          </w:rPr>
        </w:r>
        <w:r w:rsidR="0036431A">
          <w:rPr>
            <w:noProof/>
            <w:webHidden/>
          </w:rPr>
          <w:fldChar w:fldCharType="separate"/>
        </w:r>
        <w:r w:rsidR="0036431A">
          <w:rPr>
            <w:noProof/>
            <w:webHidden/>
          </w:rPr>
          <w:t>132</w:t>
        </w:r>
        <w:r w:rsidR="0036431A">
          <w:rPr>
            <w:noProof/>
            <w:webHidden/>
          </w:rPr>
          <w:fldChar w:fldCharType="end"/>
        </w:r>
      </w:hyperlink>
    </w:p>
    <w:p w14:paraId="2CE9B97E" w14:textId="1A364627" w:rsidR="0036431A" w:rsidRDefault="00A93E6B">
      <w:pPr>
        <w:pStyle w:val="TOC1"/>
        <w:rPr>
          <w:rFonts w:asciiTheme="minorHAnsi" w:eastAsiaTheme="minorEastAsia" w:hAnsiTheme="minorHAnsi" w:cstheme="minorBidi"/>
          <w:noProof/>
          <w:sz w:val="22"/>
          <w:szCs w:val="22"/>
        </w:rPr>
      </w:pPr>
      <w:hyperlink w:anchor="_Toc526941783" w:history="1">
        <w:r w:rsidR="0036431A" w:rsidRPr="00DB0898">
          <w:rPr>
            <w:rStyle w:val="Hyperlink"/>
            <w:noProof/>
          </w:rPr>
          <w:t>Appendix H. (Informative) Diagnosing results in generated files</w:t>
        </w:r>
        <w:r w:rsidR="0036431A">
          <w:rPr>
            <w:noProof/>
            <w:webHidden/>
          </w:rPr>
          <w:tab/>
        </w:r>
        <w:r w:rsidR="0036431A">
          <w:rPr>
            <w:noProof/>
            <w:webHidden/>
          </w:rPr>
          <w:fldChar w:fldCharType="begin"/>
        </w:r>
        <w:r w:rsidR="0036431A">
          <w:rPr>
            <w:noProof/>
            <w:webHidden/>
          </w:rPr>
          <w:instrText xml:space="preserve"> PAGEREF _Toc526941783 \h </w:instrText>
        </w:r>
        <w:r w:rsidR="0036431A">
          <w:rPr>
            <w:noProof/>
            <w:webHidden/>
          </w:rPr>
        </w:r>
        <w:r w:rsidR="0036431A">
          <w:rPr>
            <w:noProof/>
            <w:webHidden/>
          </w:rPr>
          <w:fldChar w:fldCharType="separate"/>
        </w:r>
        <w:r w:rsidR="0036431A">
          <w:rPr>
            <w:noProof/>
            <w:webHidden/>
          </w:rPr>
          <w:t>133</w:t>
        </w:r>
        <w:r w:rsidR="0036431A">
          <w:rPr>
            <w:noProof/>
            <w:webHidden/>
          </w:rPr>
          <w:fldChar w:fldCharType="end"/>
        </w:r>
      </w:hyperlink>
    </w:p>
    <w:p w14:paraId="1D7DD50B" w14:textId="37C1D2EA" w:rsidR="0036431A" w:rsidRDefault="00A93E6B">
      <w:pPr>
        <w:pStyle w:val="TOC1"/>
        <w:rPr>
          <w:rFonts w:asciiTheme="minorHAnsi" w:eastAsiaTheme="minorEastAsia" w:hAnsiTheme="minorHAnsi" w:cstheme="minorBidi"/>
          <w:noProof/>
          <w:sz w:val="22"/>
          <w:szCs w:val="22"/>
        </w:rPr>
      </w:pPr>
      <w:hyperlink w:anchor="_Toc526941784" w:history="1">
        <w:r w:rsidR="0036431A" w:rsidRPr="00DB0898">
          <w:rPr>
            <w:rStyle w:val="Hyperlink"/>
            <w:noProof/>
          </w:rPr>
          <w:t>Appendix I. (Informative) Examples</w:t>
        </w:r>
        <w:r w:rsidR="0036431A">
          <w:rPr>
            <w:noProof/>
            <w:webHidden/>
          </w:rPr>
          <w:tab/>
        </w:r>
        <w:r w:rsidR="0036431A">
          <w:rPr>
            <w:noProof/>
            <w:webHidden/>
          </w:rPr>
          <w:fldChar w:fldCharType="begin"/>
        </w:r>
        <w:r w:rsidR="0036431A">
          <w:rPr>
            <w:noProof/>
            <w:webHidden/>
          </w:rPr>
          <w:instrText xml:space="preserve"> PAGEREF _Toc526941784 \h </w:instrText>
        </w:r>
        <w:r w:rsidR="0036431A">
          <w:rPr>
            <w:noProof/>
            <w:webHidden/>
          </w:rPr>
        </w:r>
        <w:r w:rsidR="0036431A">
          <w:rPr>
            <w:noProof/>
            <w:webHidden/>
          </w:rPr>
          <w:fldChar w:fldCharType="separate"/>
        </w:r>
        <w:r w:rsidR="0036431A">
          <w:rPr>
            <w:noProof/>
            <w:webHidden/>
          </w:rPr>
          <w:t>136</w:t>
        </w:r>
        <w:r w:rsidR="0036431A">
          <w:rPr>
            <w:noProof/>
            <w:webHidden/>
          </w:rPr>
          <w:fldChar w:fldCharType="end"/>
        </w:r>
      </w:hyperlink>
    </w:p>
    <w:p w14:paraId="7F62B84C" w14:textId="4201EB3E"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85" w:history="1">
        <w:r w:rsidR="0036431A" w:rsidRPr="00DB0898">
          <w:rPr>
            <w:rStyle w:val="Hyperlink"/>
            <w:noProof/>
          </w:rPr>
          <w:t>I.1 Minimal valid SARIF log file</w:t>
        </w:r>
        <w:r w:rsidR="0036431A">
          <w:rPr>
            <w:noProof/>
            <w:webHidden/>
          </w:rPr>
          <w:tab/>
        </w:r>
        <w:r w:rsidR="0036431A">
          <w:rPr>
            <w:noProof/>
            <w:webHidden/>
          </w:rPr>
          <w:fldChar w:fldCharType="begin"/>
        </w:r>
        <w:r w:rsidR="0036431A">
          <w:rPr>
            <w:noProof/>
            <w:webHidden/>
          </w:rPr>
          <w:instrText xml:space="preserve"> PAGEREF _Toc526941785 \h </w:instrText>
        </w:r>
        <w:r w:rsidR="0036431A">
          <w:rPr>
            <w:noProof/>
            <w:webHidden/>
          </w:rPr>
        </w:r>
        <w:r w:rsidR="0036431A">
          <w:rPr>
            <w:noProof/>
            <w:webHidden/>
          </w:rPr>
          <w:fldChar w:fldCharType="separate"/>
        </w:r>
        <w:r w:rsidR="0036431A">
          <w:rPr>
            <w:noProof/>
            <w:webHidden/>
          </w:rPr>
          <w:t>136</w:t>
        </w:r>
        <w:r w:rsidR="0036431A">
          <w:rPr>
            <w:noProof/>
            <w:webHidden/>
          </w:rPr>
          <w:fldChar w:fldCharType="end"/>
        </w:r>
      </w:hyperlink>
    </w:p>
    <w:p w14:paraId="09452962" w14:textId="0B8AB394"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86" w:history="1">
        <w:r w:rsidR="0036431A" w:rsidRPr="00DB0898">
          <w:rPr>
            <w:rStyle w:val="Hyperlink"/>
            <w:noProof/>
          </w:rPr>
          <w:t>I.2 Minimal recommended SARIF log file with source information</w:t>
        </w:r>
        <w:r w:rsidR="0036431A">
          <w:rPr>
            <w:noProof/>
            <w:webHidden/>
          </w:rPr>
          <w:tab/>
        </w:r>
        <w:r w:rsidR="0036431A">
          <w:rPr>
            <w:noProof/>
            <w:webHidden/>
          </w:rPr>
          <w:fldChar w:fldCharType="begin"/>
        </w:r>
        <w:r w:rsidR="0036431A">
          <w:rPr>
            <w:noProof/>
            <w:webHidden/>
          </w:rPr>
          <w:instrText xml:space="preserve"> PAGEREF _Toc526941786 \h </w:instrText>
        </w:r>
        <w:r w:rsidR="0036431A">
          <w:rPr>
            <w:noProof/>
            <w:webHidden/>
          </w:rPr>
        </w:r>
        <w:r w:rsidR="0036431A">
          <w:rPr>
            <w:noProof/>
            <w:webHidden/>
          </w:rPr>
          <w:fldChar w:fldCharType="separate"/>
        </w:r>
        <w:r w:rsidR="0036431A">
          <w:rPr>
            <w:noProof/>
            <w:webHidden/>
          </w:rPr>
          <w:t>136</w:t>
        </w:r>
        <w:r w:rsidR="0036431A">
          <w:rPr>
            <w:noProof/>
            <w:webHidden/>
          </w:rPr>
          <w:fldChar w:fldCharType="end"/>
        </w:r>
      </w:hyperlink>
    </w:p>
    <w:p w14:paraId="3D514C20" w14:textId="23FD14E4"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87" w:history="1">
        <w:r w:rsidR="0036431A" w:rsidRPr="00DB0898">
          <w:rPr>
            <w:rStyle w:val="Hyperlink"/>
            <w:noProof/>
          </w:rPr>
          <w:t>I.3 Minimal recommended SARIF log file without source information</w:t>
        </w:r>
        <w:r w:rsidR="0036431A">
          <w:rPr>
            <w:noProof/>
            <w:webHidden/>
          </w:rPr>
          <w:tab/>
        </w:r>
        <w:r w:rsidR="0036431A">
          <w:rPr>
            <w:noProof/>
            <w:webHidden/>
          </w:rPr>
          <w:fldChar w:fldCharType="begin"/>
        </w:r>
        <w:r w:rsidR="0036431A">
          <w:rPr>
            <w:noProof/>
            <w:webHidden/>
          </w:rPr>
          <w:instrText xml:space="preserve"> PAGEREF _Toc526941787 \h </w:instrText>
        </w:r>
        <w:r w:rsidR="0036431A">
          <w:rPr>
            <w:noProof/>
            <w:webHidden/>
          </w:rPr>
        </w:r>
        <w:r w:rsidR="0036431A">
          <w:rPr>
            <w:noProof/>
            <w:webHidden/>
          </w:rPr>
          <w:fldChar w:fldCharType="separate"/>
        </w:r>
        <w:r w:rsidR="0036431A">
          <w:rPr>
            <w:noProof/>
            <w:webHidden/>
          </w:rPr>
          <w:t>137</w:t>
        </w:r>
        <w:r w:rsidR="0036431A">
          <w:rPr>
            <w:noProof/>
            <w:webHidden/>
          </w:rPr>
          <w:fldChar w:fldCharType="end"/>
        </w:r>
      </w:hyperlink>
    </w:p>
    <w:p w14:paraId="72E231F3" w14:textId="3D1D3204"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88" w:history="1">
        <w:r w:rsidR="0036431A" w:rsidRPr="00DB0898">
          <w:rPr>
            <w:rStyle w:val="Hyperlink"/>
            <w:noProof/>
          </w:rPr>
          <w:t>I.4 SARIF resource file with rule metadata</w:t>
        </w:r>
        <w:r w:rsidR="0036431A">
          <w:rPr>
            <w:noProof/>
            <w:webHidden/>
          </w:rPr>
          <w:tab/>
        </w:r>
        <w:r w:rsidR="0036431A">
          <w:rPr>
            <w:noProof/>
            <w:webHidden/>
          </w:rPr>
          <w:fldChar w:fldCharType="begin"/>
        </w:r>
        <w:r w:rsidR="0036431A">
          <w:rPr>
            <w:noProof/>
            <w:webHidden/>
          </w:rPr>
          <w:instrText xml:space="preserve"> PAGEREF _Toc526941788 \h </w:instrText>
        </w:r>
        <w:r w:rsidR="0036431A">
          <w:rPr>
            <w:noProof/>
            <w:webHidden/>
          </w:rPr>
        </w:r>
        <w:r w:rsidR="0036431A">
          <w:rPr>
            <w:noProof/>
            <w:webHidden/>
          </w:rPr>
          <w:fldChar w:fldCharType="separate"/>
        </w:r>
        <w:r w:rsidR="0036431A">
          <w:rPr>
            <w:noProof/>
            <w:webHidden/>
          </w:rPr>
          <w:t>138</w:t>
        </w:r>
        <w:r w:rsidR="0036431A">
          <w:rPr>
            <w:noProof/>
            <w:webHidden/>
          </w:rPr>
          <w:fldChar w:fldCharType="end"/>
        </w:r>
      </w:hyperlink>
    </w:p>
    <w:p w14:paraId="6AA33EAC" w14:textId="7F0CB9CC" w:rsidR="0036431A" w:rsidRDefault="00A93E6B">
      <w:pPr>
        <w:pStyle w:val="TOC2"/>
        <w:tabs>
          <w:tab w:val="right" w:leader="dot" w:pos="9350"/>
        </w:tabs>
        <w:rPr>
          <w:rFonts w:asciiTheme="minorHAnsi" w:eastAsiaTheme="minorEastAsia" w:hAnsiTheme="minorHAnsi" w:cstheme="minorBidi"/>
          <w:noProof/>
          <w:sz w:val="22"/>
          <w:szCs w:val="22"/>
        </w:rPr>
      </w:pPr>
      <w:hyperlink w:anchor="_Toc526941789" w:history="1">
        <w:r w:rsidR="0036431A" w:rsidRPr="00DB0898">
          <w:rPr>
            <w:rStyle w:val="Hyperlink"/>
            <w:noProof/>
          </w:rPr>
          <w:t>I.5 Comprehensive SARIF file</w:t>
        </w:r>
        <w:r w:rsidR="0036431A">
          <w:rPr>
            <w:noProof/>
            <w:webHidden/>
          </w:rPr>
          <w:tab/>
        </w:r>
        <w:r w:rsidR="0036431A">
          <w:rPr>
            <w:noProof/>
            <w:webHidden/>
          </w:rPr>
          <w:fldChar w:fldCharType="begin"/>
        </w:r>
        <w:r w:rsidR="0036431A">
          <w:rPr>
            <w:noProof/>
            <w:webHidden/>
          </w:rPr>
          <w:instrText xml:space="preserve"> PAGEREF _Toc526941789 \h </w:instrText>
        </w:r>
        <w:r w:rsidR="0036431A">
          <w:rPr>
            <w:noProof/>
            <w:webHidden/>
          </w:rPr>
        </w:r>
        <w:r w:rsidR="0036431A">
          <w:rPr>
            <w:noProof/>
            <w:webHidden/>
          </w:rPr>
          <w:fldChar w:fldCharType="separate"/>
        </w:r>
        <w:r w:rsidR="0036431A">
          <w:rPr>
            <w:noProof/>
            <w:webHidden/>
          </w:rPr>
          <w:t>139</w:t>
        </w:r>
        <w:r w:rsidR="0036431A">
          <w:rPr>
            <w:noProof/>
            <w:webHidden/>
          </w:rPr>
          <w:fldChar w:fldCharType="end"/>
        </w:r>
      </w:hyperlink>
    </w:p>
    <w:p w14:paraId="13A82F05" w14:textId="6A6747B4" w:rsidR="0036431A" w:rsidRDefault="00A93E6B">
      <w:pPr>
        <w:pStyle w:val="TOC1"/>
        <w:rPr>
          <w:rFonts w:asciiTheme="minorHAnsi" w:eastAsiaTheme="minorEastAsia" w:hAnsiTheme="minorHAnsi" w:cstheme="minorBidi"/>
          <w:noProof/>
          <w:sz w:val="22"/>
          <w:szCs w:val="22"/>
        </w:rPr>
      </w:pPr>
      <w:hyperlink w:anchor="_Toc526941790" w:history="1">
        <w:r w:rsidR="0036431A" w:rsidRPr="00DB0898">
          <w:rPr>
            <w:rStyle w:val="Hyperlink"/>
            <w:noProof/>
          </w:rPr>
          <w:t>Appendix J. (Informative) Revision History</w:t>
        </w:r>
        <w:r w:rsidR="0036431A">
          <w:rPr>
            <w:noProof/>
            <w:webHidden/>
          </w:rPr>
          <w:tab/>
        </w:r>
        <w:r w:rsidR="0036431A">
          <w:rPr>
            <w:noProof/>
            <w:webHidden/>
          </w:rPr>
          <w:fldChar w:fldCharType="begin"/>
        </w:r>
        <w:r w:rsidR="0036431A">
          <w:rPr>
            <w:noProof/>
            <w:webHidden/>
          </w:rPr>
          <w:instrText xml:space="preserve"> PAGEREF _Toc526941790 \h </w:instrText>
        </w:r>
        <w:r w:rsidR="0036431A">
          <w:rPr>
            <w:noProof/>
            <w:webHidden/>
          </w:rPr>
        </w:r>
        <w:r w:rsidR="0036431A">
          <w:rPr>
            <w:noProof/>
            <w:webHidden/>
          </w:rPr>
          <w:fldChar w:fldCharType="separate"/>
        </w:r>
        <w:r w:rsidR="0036431A">
          <w:rPr>
            <w:noProof/>
            <w:webHidden/>
          </w:rPr>
          <w:t>146</w:t>
        </w:r>
        <w:r w:rsidR="0036431A">
          <w:rPr>
            <w:noProof/>
            <w:webHidden/>
          </w:rPr>
          <w:fldChar w:fldCharType="end"/>
        </w:r>
      </w:hyperlink>
    </w:p>
    <w:p w14:paraId="300EBE96" w14:textId="3322F66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6" w:name="_Toc287332006"/>
    </w:p>
    <w:p w14:paraId="12382379" w14:textId="77777777" w:rsidR="00C71349" w:rsidRPr="00C52EFC" w:rsidRDefault="00177DED" w:rsidP="0076113A">
      <w:pPr>
        <w:pStyle w:val="Heading1"/>
      </w:pPr>
      <w:bookmarkStart w:id="7" w:name="_Toc526941399"/>
      <w:r>
        <w:lastRenderedPageBreak/>
        <w:t>Introduction</w:t>
      </w:r>
      <w:bookmarkEnd w:id="0"/>
      <w:bookmarkEnd w:id="6"/>
      <w:bookmarkEnd w:id="7"/>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8" w:name="_Toc526941400"/>
      <w:bookmarkStart w:id="9" w:name="_Toc85472893"/>
      <w:bookmarkStart w:id="10" w:name="_Toc287332007"/>
      <w:r>
        <w:t>IPR Policy</w:t>
      </w:r>
      <w:bookmarkEnd w:id="8"/>
    </w:p>
    <w:p w14:paraId="46AF25ED" w14:textId="1CE99D4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494438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1" w:name="_Toc526941401"/>
      <w:r>
        <w:t>Terminology</w:t>
      </w:r>
      <w:bookmarkEnd w:id="9"/>
      <w:bookmarkEnd w:id="10"/>
      <w:bookmarkEnd w:id="11"/>
    </w:p>
    <w:p w14:paraId="332C78E7" w14:textId="2796DDE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2" w:name="def_analysis_target"/>
      <w:r>
        <w:t>analysis target</w:t>
      </w:r>
      <w:bookmarkEnd w:id="12"/>
    </w:p>
    <w:p w14:paraId="38F3CE24" w14:textId="07C4C1F8" w:rsidR="00B05C99" w:rsidRDefault="00A93E6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251FC9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3" w:name="def_baseline"/>
      <w:r>
        <w:t>baseline</w:t>
      </w:r>
      <w:bookmarkEnd w:id="13"/>
    </w:p>
    <w:p w14:paraId="6EE62249" w14:textId="1F4954D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CA4064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4" w:name="def_baseline_run"/>
      <w:bookmarkStart w:id="15" w:name="_Hlk514318092"/>
      <w:r>
        <w:t xml:space="preserve">baseline </w:t>
      </w:r>
      <w:proofErr w:type="gramStart"/>
      <w:r>
        <w:t>run</w:t>
      </w:r>
      <w:bookmarkEnd w:id="14"/>
      <w:proofErr w:type="gramEnd"/>
    </w:p>
    <w:p w14:paraId="16ED2498" w14:textId="18E0EECE" w:rsidR="008119BF" w:rsidRPr="008119BF" w:rsidRDefault="00A93E6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6" w:name="def_binary_file"/>
      <w:bookmarkEnd w:id="15"/>
      <w:r>
        <w:t>binary file</w:t>
      </w:r>
      <w:bookmarkEnd w:id="16"/>
    </w:p>
    <w:p w14:paraId="0D5EBE60" w14:textId="083609E4" w:rsidR="0044419A" w:rsidRDefault="00A93E6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BDAD363" w:rsidR="0044419A" w:rsidRDefault="00A93E6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7" w:name="def_camelCase_name"/>
      <w:r>
        <w:t>camelCase name</w:t>
      </w:r>
    </w:p>
    <w:bookmarkEnd w:id="17"/>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4EFAF2D5"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8" w:name="def_column"/>
      <w:r>
        <w:t>column</w:t>
      </w:r>
      <w:bookmarkEnd w:id="18"/>
    </w:p>
    <w:p w14:paraId="06998AFE" w14:textId="0C42C3F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6850B8E" w:rsidR="00B05C99" w:rsidRDefault="00A93E6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653AC5E" w:rsidR="00D06F1A" w:rsidRPr="00D06F1A" w:rsidRDefault="00A93E6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68D82FE7" w:rsidR="00376AE7" w:rsidRPr="00376AE7" w:rsidRDefault="00A93E6B"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F1CE304"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E93D6EC" w:rsidR="00366BA7" w:rsidRDefault="00A93E6B"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20" w:name="def_engineering_system"/>
      <w:r>
        <w:t>engineering system</w:t>
      </w:r>
      <w:bookmarkEnd w:id="20"/>
    </w:p>
    <w:p w14:paraId="5762D674" w14:textId="68A904C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7295FD2"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1" w:name="def_end_user"/>
      <w:r>
        <w:lastRenderedPageBreak/>
        <w:t>(end) user</w:t>
      </w:r>
      <w:bookmarkEnd w:id="21"/>
    </w:p>
    <w:p w14:paraId="2B9FF6D7" w14:textId="127DB89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615DA4C" w:rsidR="000237CE" w:rsidRDefault="00A93E6B" w:rsidP="000237CE">
      <w:pPr>
        <w:pStyle w:val="Definition"/>
        <w:rPr>
          <w:ins w:id="22" w:author="Laurence Golding" w:date="2018-10-23T11:03:00Z"/>
          <w:rStyle w:val="Hyperlink"/>
        </w:rPr>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4F6476CA" w14:textId="24F0B7DF" w:rsidR="00AD424F" w:rsidRDefault="00AD424F" w:rsidP="00AD424F">
      <w:pPr>
        <w:pStyle w:val="Definitionterm"/>
        <w:rPr>
          <w:ins w:id="23" w:author="Laurence Golding" w:date="2018-10-23T11:03:00Z"/>
        </w:rPr>
      </w:pPr>
      <w:ins w:id="24" w:author="Laurence Golding" w:date="2018-10-23T11:03:00Z">
        <w:r>
          <w:t>external property</w:t>
        </w:r>
      </w:ins>
    </w:p>
    <w:p w14:paraId="578C9C3D" w14:textId="19139662" w:rsidR="00AD424F" w:rsidRDefault="00AD424F" w:rsidP="00AD424F">
      <w:pPr>
        <w:pStyle w:val="Definition"/>
        <w:rPr>
          <w:ins w:id="25" w:author="Laurence Golding" w:date="2018-10-24T09:15:00Z"/>
        </w:rPr>
      </w:pPr>
      <w:ins w:id="26" w:author="Laurence Golding" w:date="2018-10-23T11:04:00Z">
        <w:r>
          <w:t xml:space="preserve">property that is contained </w:t>
        </w:r>
      </w:ins>
      <w:ins w:id="27" w:author="Laurence Golding" w:date="2018-10-23T11:19:00Z">
        <w:r w:rsidR="00B36732">
          <w:t>in</w:t>
        </w:r>
      </w:ins>
      <w:ins w:id="28" w:author="Laurence Golding" w:date="2018-10-24T09:13:00Z">
        <w:r w:rsidR="008178B8">
          <w:t xml:space="preserve"> an </w:t>
        </w:r>
      </w:ins>
      <w:ins w:id="29" w:author="Laurence Golding" w:date="2018-10-24T09:15:00Z">
        <w:r w:rsidR="0050406C">
          <w:fldChar w:fldCharType="begin"/>
        </w:r>
        <w:r w:rsidR="0050406C">
          <w:instrText xml:space="preserve"> HYPERLINK  \l "def_external_property_file" </w:instrText>
        </w:r>
        <w:r w:rsidR="0050406C">
          <w:fldChar w:fldCharType="separate"/>
        </w:r>
        <w:r w:rsidR="008178B8" w:rsidRPr="0050406C">
          <w:rPr>
            <w:rStyle w:val="Hyperlink"/>
          </w:rPr>
          <w:t>external pro</w:t>
        </w:r>
        <w:r w:rsidR="008178B8" w:rsidRPr="0050406C">
          <w:rPr>
            <w:rStyle w:val="Hyperlink"/>
          </w:rPr>
          <w:t>p</w:t>
        </w:r>
        <w:r w:rsidR="008178B8" w:rsidRPr="0050406C">
          <w:rPr>
            <w:rStyle w:val="Hyperlink"/>
          </w:rPr>
          <w:t>erty file</w:t>
        </w:r>
        <w:r w:rsidR="0050406C">
          <w:fldChar w:fldCharType="end"/>
        </w:r>
      </w:ins>
    </w:p>
    <w:p w14:paraId="48B55342" w14:textId="77777777" w:rsidR="0050406C" w:rsidRDefault="0050406C" w:rsidP="0050406C">
      <w:pPr>
        <w:pStyle w:val="Definitionterm"/>
        <w:rPr>
          <w:ins w:id="30" w:author="Laurence Golding" w:date="2018-10-24T09:15:00Z"/>
        </w:rPr>
      </w:pPr>
      <w:bookmarkStart w:id="31" w:name="def_external_property_file"/>
      <w:ins w:id="32" w:author="Laurence Golding" w:date="2018-10-24T09:15:00Z">
        <w:r>
          <w:t>external</w:t>
        </w:r>
        <w:r>
          <w:t xml:space="preserve"> property file</w:t>
        </w:r>
        <w:bookmarkEnd w:id="31"/>
      </w:ins>
    </w:p>
    <w:p w14:paraId="7B5D633F" w14:textId="35D12433" w:rsidR="0050406C" w:rsidRPr="0050406C" w:rsidRDefault="0050406C" w:rsidP="0050406C">
      <w:pPr>
        <w:pStyle w:val="Definition"/>
        <w:rPr>
          <w:ins w:id="33" w:author="Laurence Golding" w:date="2018-10-23T11:19:00Z"/>
        </w:rPr>
      </w:pPr>
      <w:ins w:id="34" w:author="Laurence Golding" w:date="2018-10-24T09:15:00Z">
        <w:r>
          <w:t>file containing the value</w:t>
        </w:r>
        <w:r>
          <w:t>s</w:t>
        </w:r>
        <w:r>
          <w:t xml:space="preserve"> of </w:t>
        </w:r>
        <w:r>
          <w:t>one or more</w:t>
        </w:r>
        <w:r>
          <w:t xml:space="preserve"> propert</w:t>
        </w:r>
        <w:r>
          <w:t xml:space="preserve">ies that are stored </w:t>
        </w:r>
        <w:r>
          <w:t>outside of</w:t>
        </w:r>
        <w:r>
          <w:t xml:space="preserve"> the </w:t>
        </w:r>
        <w:r>
          <w:fldChar w:fldCharType="begin"/>
        </w:r>
        <w:r>
          <w:instrText xml:space="preserve"> HYPERLINK  \l "def_log_file" </w:instrText>
        </w:r>
        <w:r>
          <w:fldChar w:fldCharType="separate"/>
        </w:r>
        <w:r w:rsidRPr="001828A5">
          <w:rPr>
            <w:rStyle w:val="Hyperlink"/>
          </w:rPr>
          <w:t xml:space="preserve">SARIF </w:t>
        </w:r>
        <w:r w:rsidRPr="001828A5">
          <w:rPr>
            <w:rStyle w:val="Hyperlink"/>
          </w:rPr>
          <w:t>l</w:t>
        </w:r>
        <w:r w:rsidRPr="001828A5">
          <w:rPr>
            <w:rStyle w:val="Hyperlink"/>
          </w:rPr>
          <w:t>og file</w:t>
        </w:r>
        <w:r>
          <w:fldChar w:fldCharType="end"/>
        </w:r>
        <w:r>
          <w:t xml:space="preserve"> to which they logically belong</w:t>
        </w:r>
      </w:ins>
    </w:p>
    <w:p w14:paraId="1B04D08F" w14:textId="452862EC" w:rsidR="00B36732" w:rsidRDefault="00B36732" w:rsidP="00B36732">
      <w:pPr>
        <w:pStyle w:val="Definitionterm"/>
        <w:rPr>
          <w:ins w:id="35" w:author="Laurence Golding" w:date="2018-10-23T11:19:00Z"/>
        </w:rPr>
      </w:pPr>
      <w:ins w:id="36" w:author="Laurence Golding" w:date="2018-10-23T11:19:00Z">
        <w:r>
          <w:t>externalizable property</w:t>
        </w:r>
      </w:ins>
    </w:p>
    <w:p w14:paraId="3967DF10" w14:textId="3A27F4DD" w:rsidR="00B36732" w:rsidRPr="00B36732" w:rsidRDefault="00B36732" w:rsidP="00B36732">
      <w:pPr>
        <w:pStyle w:val="Definition"/>
      </w:pPr>
      <w:ins w:id="37" w:author="Laurence Golding" w:date="2018-10-23T11:19:00Z">
        <w:r>
          <w:t xml:space="preserve">property that can be contained </w:t>
        </w:r>
      </w:ins>
      <w:ins w:id="38" w:author="Laurence Golding" w:date="2018-10-24T09:13:00Z">
        <w:r w:rsidR="008178B8">
          <w:t xml:space="preserve">in an </w:t>
        </w:r>
      </w:ins>
      <w:ins w:id="39" w:author="Laurence Golding" w:date="2018-10-24T09:15:00Z">
        <w:r w:rsidR="0050406C">
          <w:fldChar w:fldCharType="begin"/>
        </w:r>
        <w:r w:rsidR="0050406C">
          <w:instrText xml:space="preserve"> HYPERLINK  \l "def_external_property_file" </w:instrText>
        </w:r>
        <w:r w:rsidR="0050406C">
          <w:fldChar w:fldCharType="separate"/>
        </w:r>
        <w:r w:rsidR="008178B8" w:rsidRPr="0050406C">
          <w:rPr>
            <w:rStyle w:val="Hyperlink"/>
          </w:rPr>
          <w:t>external prop</w:t>
        </w:r>
        <w:r w:rsidR="008178B8" w:rsidRPr="0050406C">
          <w:rPr>
            <w:rStyle w:val="Hyperlink"/>
          </w:rPr>
          <w:t>e</w:t>
        </w:r>
        <w:r w:rsidR="008178B8" w:rsidRPr="0050406C">
          <w:rPr>
            <w:rStyle w:val="Hyperlink"/>
          </w:rPr>
          <w:t>rty file</w:t>
        </w:r>
        <w:r w:rsidR="0050406C">
          <w:fldChar w:fldCharType="end"/>
        </w:r>
      </w:ins>
    </w:p>
    <w:p w14:paraId="13894EA0" w14:textId="21385B12" w:rsidR="0044419A" w:rsidRDefault="0044419A" w:rsidP="0044419A">
      <w:pPr>
        <w:pStyle w:val="Definitionterm"/>
      </w:pPr>
      <w:r>
        <w:t>false positive</w:t>
      </w:r>
    </w:p>
    <w:p w14:paraId="159A1BF5" w14:textId="004C89E9" w:rsidR="0044419A" w:rsidRDefault="00A93E6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40" w:name="def_file"/>
      <w:r>
        <w:t>file</w:t>
      </w:r>
      <w:bookmarkEnd w:id="40"/>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5D8181B" w:rsidR="0044419A" w:rsidRDefault="00A93E6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41" w:name="def_fully_qualified_logical_name"/>
      <w:r>
        <w:t>fully qualified logical name</w:t>
      </w:r>
      <w:bookmarkEnd w:id="41"/>
    </w:p>
    <w:p w14:paraId="2BC69F36" w14:textId="2E21A00C"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05B6D6"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42" w:name="def_hierarchical_string"/>
      <w:r>
        <w:t>hierarchical string</w:t>
      </w:r>
      <w:bookmarkEnd w:id="42"/>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43" w:name="def_line"/>
      <w:r>
        <w:t>line</w:t>
      </w:r>
      <w:bookmarkEnd w:id="43"/>
    </w:p>
    <w:p w14:paraId="1C2EBEBC" w14:textId="215B065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44" w:name="def_localization"/>
      <w:r>
        <w:t>localization</w:t>
      </w:r>
      <w:bookmarkEnd w:id="44"/>
    </w:p>
    <w:p w14:paraId="7388F780" w14:textId="3C0EB90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45" w:name="def_log_file"/>
      <w:r>
        <w:t>log file</w:t>
      </w:r>
      <w:bookmarkEnd w:id="45"/>
    </w:p>
    <w:p w14:paraId="7A312E29" w14:textId="0F08526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6" w:name="def_log_file_viewer"/>
      <w:r>
        <w:t>(log file) viewer</w:t>
      </w:r>
      <w:bookmarkEnd w:id="46"/>
    </w:p>
    <w:p w14:paraId="16E84D5B" w14:textId="6C4DB87E" w:rsidR="0044419A" w:rsidRDefault="00A93E6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47" w:name="def_logical_location"/>
      <w:r>
        <w:t>logical location</w:t>
      </w:r>
      <w:bookmarkEnd w:id="47"/>
    </w:p>
    <w:p w14:paraId="4BBB3B8A" w14:textId="7CABB3AE"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8" w:name="def_logical_name"/>
      <w:r>
        <w:lastRenderedPageBreak/>
        <w:t>logical name</w:t>
      </w:r>
      <w:bookmarkEnd w:id="48"/>
    </w:p>
    <w:p w14:paraId="61CE7EB5" w14:textId="7565454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49202636"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49" w:name="def_message_string"/>
      <w:r>
        <w:t>message</w:t>
      </w:r>
      <w:r w:rsidR="00366BA7">
        <w:t xml:space="preserve"> string</w:t>
      </w:r>
      <w:bookmarkEnd w:id="49"/>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166C90B" w:rsidR="00646038" w:rsidRDefault="00A93E6B"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F3BACA0" w:rsidR="0044419A" w:rsidRDefault="00A93E6B"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50" w:name="def_newline_sequence"/>
      <w:r>
        <w:t>newline sequence</w:t>
      </w:r>
      <w:bookmarkEnd w:id="5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F5A32E3" w:rsidR="00646038" w:rsidRDefault="00A93E6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A57336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E5AF47E" w:rsidR="0044419A" w:rsidRDefault="00A93E6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51" w:name="def_programming_artifact"/>
      <w:r>
        <w:t xml:space="preserve"> </w:t>
      </w:r>
      <w:r w:rsidR="00646038">
        <w:t>(programming) artifact</w:t>
      </w:r>
    </w:p>
    <w:bookmarkEnd w:id="51"/>
    <w:p w14:paraId="423BBE77" w14:textId="626260F6"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52" w:name="def_problem"/>
      <w:r>
        <w:t>problem</w:t>
      </w:r>
      <w:bookmarkEnd w:id="52"/>
    </w:p>
    <w:p w14:paraId="6CDABD9B" w14:textId="732E9960" w:rsidR="00B05C99" w:rsidRDefault="00A93E6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DBEFA2C"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88E8D62"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53" w:name="def_region"/>
      <w:r>
        <w:t>region</w:t>
      </w:r>
      <w:bookmarkEnd w:id="53"/>
    </w:p>
    <w:p w14:paraId="1059A9E8" w14:textId="0FD2E391"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54" w:name="def_repository"/>
      <w:r>
        <w:t>repository</w:t>
      </w:r>
      <w:bookmarkEnd w:id="5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C30F092" w:rsidR="0044419A" w:rsidRDefault="00A93E6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55" w:name="def_resource"/>
      <w:r>
        <w:t>resource</w:t>
      </w:r>
      <w:bookmarkEnd w:id="55"/>
    </w:p>
    <w:p w14:paraId="6016A970" w14:textId="1784BE8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56" w:name="def_result"/>
      <w:r>
        <w:t>result</w:t>
      </w:r>
      <w:bookmarkEnd w:id="56"/>
    </w:p>
    <w:p w14:paraId="7C7B90EF" w14:textId="34ADFF1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1FC30D9" w:rsidR="00B05C99" w:rsidRDefault="00A93E6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7" w:name="def_result_management_system"/>
      <w:r>
        <w:t>result management system</w:t>
      </w:r>
      <w:bookmarkEnd w:id="57"/>
    </w:p>
    <w:p w14:paraId="1864B8E6" w14:textId="700DFE2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3DB7B2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B90F479" w:rsidR="0044419A" w:rsidRDefault="00A93E6B" w:rsidP="0044419A">
      <w:pPr>
        <w:pStyle w:val="Definition"/>
        <w:rPr>
          <w:ins w:id="58" w:author="Laurence Golding" w:date="2018-10-23T11:20: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2FF8D84" w14:textId="1CBFE6EB" w:rsidR="00B36732" w:rsidRDefault="00B36732" w:rsidP="00B36732">
      <w:pPr>
        <w:pStyle w:val="Definitionterm"/>
        <w:rPr>
          <w:ins w:id="59" w:author="Laurence Golding" w:date="2018-10-23T11:20:00Z"/>
        </w:rPr>
      </w:pPr>
      <w:ins w:id="60" w:author="Laurence Golding" w:date="2018-10-23T11:20:00Z">
        <w:r>
          <w:t>root file</w:t>
        </w:r>
      </w:ins>
    </w:p>
    <w:p w14:paraId="090A8E94" w14:textId="56B5E1E9" w:rsidR="00B36732" w:rsidRPr="00B36732" w:rsidRDefault="00B36732" w:rsidP="00B36732">
      <w:pPr>
        <w:pStyle w:val="Definition"/>
      </w:pPr>
      <w:ins w:id="61" w:author="Laurence Golding" w:date="2018-10-23T11:21:00Z">
        <w:r>
          <w:fldChar w:fldCharType="begin"/>
        </w:r>
        <w:r>
          <w:instrText xml:space="preserve"> HYPERLINK  \l "def_log_file" </w:instrText>
        </w:r>
        <w:r>
          <w:fldChar w:fldCharType="separate"/>
        </w:r>
        <w:r w:rsidRPr="00B36732">
          <w:rPr>
            <w:rStyle w:val="Hyperlink"/>
          </w:rPr>
          <w:t>SARIF log file</w:t>
        </w:r>
        <w:r>
          <w:fldChar w:fldCharType="end"/>
        </w:r>
      </w:ins>
      <w:ins w:id="62" w:author="Laurence Golding" w:date="2018-10-23T11:20:00Z">
        <w:r>
          <w:t xml:space="preserve"> </w:t>
        </w:r>
      </w:ins>
      <w:ins w:id="63" w:author="Laurence Golding" w:date="2018-10-23T11:21:00Z">
        <w:r>
          <w:t>that is associated with one or more</w:t>
        </w:r>
      </w:ins>
      <w:ins w:id="64" w:author="Laurence Golding" w:date="2018-10-24T09:14:00Z">
        <w:r w:rsidR="008178B8">
          <w:t xml:space="preserve"> </w:t>
        </w:r>
      </w:ins>
      <w:ins w:id="65" w:author="Laurence Golding" w:date="2018-10-24T09:16:00Z">
        <w:r w:rsidR="0086359E">
          <w:fldChar w:fldCharType="begin"/>
        </w:r>
        <w:r w:rsidR="0086359E">
          <w:instrText xml:space="preserve"> HYPERLINK  \l "def_external_property_file" </w:instrText>
        </w:r>
        <w:r w:rsidR="0086359E">
          <w:fldChar w:fldCharType="separate"/>
        </w:r>
        <w:r w:rsidR="008178B8" w:rsidRPr="0086359E">
          <w:rPr>
            <w:rStyle w:val="Hyperlink"/>
          </w:rPr>
          <w:t>extern</w:t>
        </w:r>
        <w:r w:rsidR="008178B8" w:rsidRPr="0086359E">
          <w:rPr>
            <w:rStyle w:val="Hyperlink"/>
          </w:rPr>
          <w:t>a</w:t>
        </w:r>
        <w:r w:rsidR="008178B8" w:rsidRPr="0086359E">
          <w:rPr>
            <w:rStyle w:val="Hyperlink"/>
          </w:rPr>
          <w:t>l property files</w:t>
        </w:r>
        <w:r w:rsidR="0086359E">
          <w:fldChar w:fldCharType="end"/>
        </w:r>
      </w:ins>
    </w:p>
    <w:p w14:paraId="36F71883" w14:textId="77777777" w:rsidR="00B05C99" w:rsidRDefault="00B05C99" w:rsidP="00B05C99">
      <w:pPr>
        <w:pStyle w:val="Definitionterm"/>
      </w:pPr>
      <w:bookmarkStart w:id="66" w:name="def_rule"/>
      <w:r>
        <w:t>rule</w:t>
      </w:r>
      <w:bookmarkEnd w:id="66"/>
    </w:p>
    <w:p w14:paraId="40742D5C" w14:textId="10E78279"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98551C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235A205" w:rsidR="00822D1D" w:rsidRPr="00822D1D" w:rsidRDefault="00A93E6B"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67" w:name="def_rule_id"/>
      <w:r>
        <w:t>rule id</w:t>
      </w:r>
      <w:bookmarkEnd w:id="67"/>
    </w:p>
    <w:p w14:paraId="4C9F5179" w14:textId="6351D36A" w:rsidR="00B05C99" w:rsidRDefault="00A93E6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68" w:name="def_rule_metadata"/>
      <w:r>
        <w:t>rule metadata</w:t>
      </w:r>
      <w:bookmarkEnd w:id="68"/>
    </w:p>
    <w:p w14:paraId="4DC3C58A" w14:textId="552879E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69" w:name="def_run"/>
      <w:r>
        <w:t>run</w:t>
      </w:r>
      <w:bookmarkEnd w:id="69"/>
    </w:p>
    <w:p w14:paraId="22615526" w14:textId="0914C3D9"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CAA015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70" w:name="def_sarif_consumer"/>
      <w:r>
        <w:t>SARIF consumer</w:t>
      </w:r>
      <w:bookmarkEnd w:id="70"/>
    </w:p>
    <w:p w14:paraId="626893BB" w14:textId="44203C57" w:rsidR="00817B44" w:rsidRDefault="00817B44" w:rsidP="00817B44">
      <w:pPr>
        <w:pStyle w:val="Definition"/>
      </w:pPr>
      <w:r>
        <w:lastRenderedPageBreak/>
        <w:t>program that reads and interprets a SARIF log file</w:t>
      </w:r>
    </w:p>
    <w:p w14:paraId="12227F01" w14:textId="2965A7A7" w:rsidR="00366BA7" w:rsidRDefault="00366BA7" w:rsidP="00817B44">
      <w:pPr>
        <w:pStyle w:val="Definitionterm"/>
      </w:pPr>
      <w:bookmarkStart w:id="71" w:name="def_sarif_log_file"/>
      <w:r>
        <w:t>SARIF log file</w:t>
      </w:r>
      <w:bookmarkEnd w:id="71"/>
    </w:p>
    <w:p w14:paraId="3BDD8C08" w14:textId="2103736E" w:rsidR="00366BA7" w:rsidRDefault="00A93E6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72" w:name="def_post_processor"/>
      <w:r>
        <w:t>SARIF post-processor</w:t>
      </w:r>
      <w:bookmarkEnd w:id="72"/>
    </w:p>
    <w:p w14:paraId="346D0207" w14:textId="0E1FFA6F" w:rsidR="00753025" w:rsidRPr="00753025" w:rsidRDefault="00A93E6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73" w:name="def_sarif_producer"/>
      <w:r>
        <w:t>SARIF producer</w:t>
      </w:r>
      <w:bookmarkEnd w:id="73"/>
    </w:p>
    <w:p w14:paraId="4C7C59F8" w14:textId="1138DB92" w:rsidR="00AD424F" w:rsidRPr="00AD424F" w:rsidRDefault="00817B44" w:rsidP="00AD424F">
      <w:pPr>
        <w:pStyle w:val="Definition"/>
      </w:pPr>
      <w:r>
        <w:t>program that emits output in the SARIF format</w:t>
      </w:r>
    </w:p>
    <w:p w14:paraId="0AB0F52F" w14:textId="22C78B47" w:rsidR="00366BA7" w:rsidRDefault="00366BA7" w:rsidP="00B05C99">
      <w:pPr>
        <w:pStyle w:val="Definitionterm"/>
      </w:pPr>
      <w:bookmarkStart w:id="74" w:name="def_sarif_resource_file"/>
      <w:r>
        <w:t>SARIF resource file</w:t>
      </w:r>
      <w:bookmarkEnd w:id="74"/>
    </w:p>
    <w:p w14:paraId="37BBB05A" w14:textId="7BD71C8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75" w:name="def_stable_value"/>
      <w:r>
        <w:t>stable value</w:t>
      </w:r>
      <w:bookmarkEnd w:id="7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76" w:name="def_static_analysis_tool"/>
      <w:r>
        <w:t>(static analysis) tool</w:t>
      </w:r>
      <w:bookmarkEnd w:id="76"/>
    </w:p>
    <w:p w14:paraId="1D0151E8" w14:textId="066F888C"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77" w:name="def_tag"/>
      <w:r>
        <w:t>tag</w:t>
      </w:r>
      <w:bookmarkEnd w:id="77"/>
    </w:p>
    <w:p w14:paraId="54E71C71" w14:textId="7FD61A3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78" w:name="def_text_file"/>
      <w:r>
        <w:t>text file</w:t>
      </w:r>
      <w:bookmarkEnd w:id="78"/>
    </w:p>
    <w:p w14:paraId="29A46E48" w14:textId="3336E591" w:rsidR="0044419A" w:rsidRDefault="00A93E6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EC8192B" w:rsidR="0044419A" w:rsidRDefault="00A93E6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79" w:name="def_thread_flow"/>
      <w:r>
        <w:t>thread flow</w:t>
      </w:r>
      <w:bookmarkEnd w:id="79"/>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4D7A45B6" w:rsidR="0003129F" w:rsidRDefault="00A93E6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6D12EB5" w:rsidR="0044419A" w:rsidRDefault="00A93E6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80" w:name="def_triage"/>
      <w:r>
        <w:t>triage</w:t>
      </w:r>
      <w:bookmarkEnd w:id="80"/>
    </w:p>
    <w:p w14:paraId="38D08C7E" w14:textId="64C3758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980324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81" w:name="def_vcs"/>
      <w:r>
        <w:t>VCS</w:t>
      </w:r>
      <w:bookmarkEnd w:id="8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lastRenderedPageBreak/>
        <w:t>viewer</w:t>
      </w:r>
    </w:p>
    <w:p w14:paraId="534881BE" w14:textId="0616B3A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82" w:name="_Ref7502892"/>
      <w:bookmarkStart w:id="83" w:name="_Toc12011611"/>
      <w:bookmarkStart w:id="84" w:name="_Toc85472894"/>
      <w:bookmarkStart w:id="85" w:name="_Toc287332008"/>
      <w:bookmarkStart w:id="86" w:name="_Toc526941402"/>
      <w:r>
        <w:t>Normative</w:t>
      </w:r>
      <w:bookmarkEnd w:id="82"/>
      <w:bookmarkEnd w:id="83"/>
      <w:r>
        <w:t xml:space="preserve"> References</w:t>
      </w:r>
      <w:bookmarkEnd w:id="84"/>
      <w:bookmarkEnd w:id="85"/>
      <w:bookmarkEnd w:id="86"/>
    </w:p>
    <w:p w14:paraId="1CA20F39" w14:textId="3EB9E8F7" w:rsidR="00130B0A" w:rsidRDefault="00130B0A" w:rsidP="00130B0A">
      <w:pPr>
        <w:pStyle w:val="Ref"/>
        <w:rPr>
          <w:rStyle w:val="Refterm"/>
          <w:b w:val="0"/>
        </w:rPr>
      </w:pPr>
      <w:r w:rsidRPr="00EE7D13">
        <w:rPr>
          <w:rStyle w:val="Refterm"/>
        </w:rPr>
        <w:t>[</w:t>
      </w:r>
      <w:bookmarkStart w:id="87" w:name="BCP14"/>
      <w:r>
        <w:rPr>
          <w:rStyle w:val="Refterm"/>
        </w:rPr>
        <w:t>BCP14</w:t>
      </w:r>
      <w:bookmarkEnd w:id="87"/>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2FF6D4ED" w:rsidR="005B76B8" w:rsidRDefault="005B76B8" w:rsidP="005B76B8">
      <w:pPr>
        <w:pStyle w:val="Ref"/>
        <w:rPr>
          <w:rStyle w:val="Refterm"/>
          <w:b w:val="0"/>
        </w:rPr>
      </w:pPr>
      <w:r w:rsidRPr="00EE7D13">
        <w:rPr>
          <w:rStyle w:val="Refterm"/>
        </w:rPr>
        <w:t>[</w:t>
      </w:r>
      <w:bookmarkStart w:id="88" w:name="GFM"/>
      <w:r>
        <w:rPr>
          <w:rStyle w:val="Refterm"/>
        </w:rPr>
        <w:t>GFM</w:t>
      </w:r>
      <w:bookmarkEnd w:id="8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2B5357F9" w:rsidR="00A95453" w:rsidRDefault="00A95453" w:rsidP="005B76B8">
      <w:pPr>
        <w:pStyle w:val="Ref"/>
        <w:rPr>
          <w:rStyle w:val="Refterm"/>
          <w:b w:val="0"/>
        </w:rPr>
      </w:pPr>
      <w:r w:rsidRPr="00EE7D13">
        <w:rPr>
          <w:rStyle w:val="Refterm"/>
        </w:rPr>
        <w:t>[</w:t>
      </w:r>
      <w:bookmarkStart w:id="89" w:name="IANA_ENC"/>
      <w:r>
        <w:rPr>
          <w:rStyle w:val="Refterm"/>
        </w:rPr>
        <w:t>IANA-ENC</w:t>
      </w:r>
      <w:bookmarkEnd w:id="89"/>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762B70F" w:rsidR="00EE0846" w:rsidRDefault="00EE0846" w:rsidP="00EE0846">
      <w:pPr>
        <w:pStyle w:val="Ref"/>
        <w:rPr>
          <w:rStyle w:val="Refterm"/>
          <w:b w:val="0"/>
        </w:rPr>
      </w:pPr>
      <w:r w:rsidRPr="00EE7D13">
        <w:rPr>
          <w:rStyle w:val="Refterm"/>
        </w:rPr>
        <w:t>[</w:t>
      </w:r>
      <w:bookmarkStart w:id="90" w:name="IANA_HASH"/>
      <w:r>
        <w:rPr>
          <w:rStyle w:val="Refterm"/>
        </w:rPr>
        <w:t>IANA-HASH</w:t>
      </w:r>
      <w:bookmarkEnd w:id="90"/>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61159EDA" w:rsidR="00F27B42" w:rsidRDefault="00F27B42" w:rsidP="00EE0846">
      <w:pPr>
        <w:pStyle w:val="Ref"/>
        <w:rPr>
          <w:rStyle w:val="Refterm"/>
          <w:b w:val="0"/>
        </w:rPr>
      </w:pPr>
      <w:r w:rsidRPr="00EE7D13">
        <w:rPr>
          <w:rStyle w:val="Refterm"/>
        </w:rPr>
        <w:t>[</w:t>
      </w:r>
      <w:bookmarkStart w:id="91" w:name="ISO639_1"/>
      <w:r>
        <w:rPr>
          <w:rStyle w:val="Refterm"/>
        </w:rPr>
        <w:t>ISO639-1</w:t>
      </w:r>
      <w:bookmarkEnd w:id="9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57BFA53" w:rsidR="00F27B42" w:rsidRDefault="00F27B42" w:rsidP="00F27B42">
      <w:pPr>
        <w:pStyle w:val="Ref"/>
        <w:rPr>
          <w:rStyle w:val="Refterm"/>
          <w:b w:val="0"/>
        </w:rPr>
      </w:pPr>
      <w:r w:rsidRPr="00EE7D13">
        <w:rPr>
          <w:rStyle w:val="Refterm"/>
        </w:rPr>
        <w:t>[</w:t>
      </w:r>
      <w:bookmarkStart w:id="92" w:name="ISO639_2"/>
      <w:r>
        <w:rPr>
          <w:rStyle w:val="Refterm"/>
        </w:rPr>
        <w:t>ISO639-2</w:t>
      </w:r>
      <w:bookmarkEnd w:id="9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503EEF8F" w:rsidR="00F27B42" w:rsidRDefault="00F27B42" w:rsidP="00F27B42">
      <w:pPr>
        <w:pStyle w:val="Ref"/>
        <w:rPr>
          <w:rStyle w:val="Refterm"/>
          <w:b w:val="0"/>
        </w:rPr>
      </w:pPr>
      <w:r w:rsidRPr="00EE7D13">
        <w:rPr>
          <w:rStyle w:val="Refterm"/>
        </w:rPr>
        <w:t>[</w:t>
      </w:r>
      <w:bookmarkStart w:id="93" w:name="ISO639_3"/>
      <w:r>
        <w:rPr>
          <w:rStyle w:val="Refterm"/>
        </w:rPr>
        <w:t>ISO639-3</w:t>
      </w:r>
      <w:bookmarkEnd w:id="9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19791DA3" w:rsidR="00AB66A4" w:rsidRDefault="00AB66A4" w:rsidP="00F27B42">
      <w:pPr>
        <w:pStyle w:val="Ref"/>
      </w:pPr>
      <w:r w:rsidRPr="00EE7D13">
        <w:rPr>
          <w:rStyle w:val="Refterm"/>
        </w:rPr>
        <w:t>[</w:t>
      </w:r>
      <w:bookmarkStart w:id="94" w:name="ISO86012004"/>
      <w:r w:rsidRPr="00EE7D13">
        <w:rPr>
          <w:rStyle w:val="Refterm"/>
        </w:rPr>
        <w:t>ISO8601:2004</w:t>
      </w:r>
      <w:bookmarkEnd w:id="94"/>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672C424" w:rsidR="004F385B" w:rsidRDefault="004F385B" w:rsidP="004F385B">
      <w:pPr>
        <w:pStyle w:val="Ref"/>
      </w:pPr>
      <w:r w:rsidRPr="00EE7D13">
        <w:rPr>
          <w:rStyle w:val="Refterm"/>
        </w:rPr>
        <w:t>[</w:t>
      </w:r>
      <w:bookmarkStart w:id="95" w:name="ISO14977"/>
      <w:r w:rsidRPr="00EE7D13">
        <w:rPr>
          <w:rStyle w:val="Refterm"/>
        </w:rPr>
        <w:t>ISO</w:t>
      </w:r>
      <w:r>
        <w:rPr>
          <w:rStyle w:val="Refterm"/>
        </w:rPr>
        <w:t>14977</w:t>
      </w:r>
      <w:r w:rsidRPr="00EE7D13">
        <w:rPr>
          <w:rStyle w:val="Refterm"/>
        </w:rPr>
        <w:t>:</w:t>
      </w:r>
      <w:r>
        <w:rPr>
          <w:rStyle w:val="Refterm"/>
        </w:rPr>
        <w:t>1996</w:t>
      </w:r>
      <w:bookmarkEnd w:id="95"/>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0BDB6F53" w:rsidR="00F85576" w:rsidRDefault="00F85576" w:rsidP="004F385B">
      <w:pPr>
        <w:pStyle w:val="Ref"/>
      </w:pPr>
      <w:r w:rsidRPr="00EE7D13">
        <w:rPr>
          <w:rStyle w:val="Refterm"/>
        </w:rPr>
        <w:t>[</w:t>
      </w:r>
      <w:bookmarkStart w:id="96" w:name="JSCHEMA01"/>
      <w:r w:rsidRPr="00EE7D13">
        <w:rPr>
          <w:rStyle w:val="Refterm"/>
        </w:rPr>
        <w:t>JSCHEMA01</w:t>
      </w:r>
      <w:bookmarkEnd w:id="9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7C4A793F" w:rsidR="00C02DEC" w:rsidRDefault="00C02DEC" w:rsidP="00F85576">
      <w:pPr>
        <w:pStyle w:val="Ref"/>
      </w:pPr>
      <w:r w:rsidRPr="00EE7D13">
        <w:rPr>
          <w:rStyle w:val="Refterm"/>
        </w:rPr>
        <w:t>[</w:t>
      </w:r>
      <w:bookmarkStart w:id="97" w:name="RFC2119"/>
      <w:r w:rsidRPr="00EE7D13">
        <w:rPr>
          <w:rStyle w:val="Refterm"/>
        </w:rPr>
        <w:t>RFC2119</w:t>
      </w:r>
      <w:bookmarkEnd w:id="97"/>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501A6BA2" w:rsidR="00AB66A4" w:rsidRDefault="00AB66A4" w:rsidP="00AB66A4">
      <w:pPr>
        <w:pStyle w:val="Ref"/>
      </w:pPr>
      <w:r w:rsidRPr="00EE7D13">
        <w:rPr>
          <w:rStyle w:val="Refterm"/>
        </w:rPr>
        <w:t>[</w:t>
      </w:r>
      <w:bookmarkStart w:id="98" w:name="RFC2045"/>
      <w:r w:rsidRPr="00EE7D13">
        <w:rPr>
          <w:rStyle w:val="Refterm"/>
        </w:rPr>
        <w:t>RFC2045</w:t>
      </w:r>
      <w:bookmarkEnd w:id="98"/>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20A00889" w:rsidR="00C56762" w:rsidRPr="0052312C" w:rsidRDefault="00C56762" w:rsidP="00C56762">
      <w:pPr>
        <w:pStyle w:val="Ref"/>
      </w:pPr>
      <w:r>
        <w:rPr>
          <w:rStyle w:val="Refterm"/>
        </w:rPr>
        <w:t>[</w:t>
      </w:r>
      <w:bookmarkStart w:id="99" w:name="RFC3629"/>
      <w:r>
        <w:rPr>
          <w:rStyle w:val="Refterm"/>
        </w:rPr>
        <w:t>RFC3629</w:t>
      </w:r>
      <w:bookmarkEnd w:id="99"/>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6742BB7" w:rsidR="0092395F" w:rsidRDefault="00AB66A4" w:rsidP="00C56762">
      <w:pPr>
        <w:pStyle w:val="Ref"/>
      </w:pPr>
      <w:r w:rsidRPr="00EE7D13">
        <w:rPr>
          <w:rStyle w:val="Refterm"/>
        </w:rPr>
        <w:t>[</w:t>
      </w:r>
      <w:bookmarkStart w:id="100" w:name="RFC3986"/>
      <w:r w:rsidRPr="00EE7D13">
        <w:rPr>
          <w:rStyle w:val="Refterm"/>
        </w:rPr>
        <w:t>RFC3986</w:t>
      </w:r>
      <w:bookmarkEnd w:id="100"/>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21BDCAF2" w:rsidR="00435405" w:rsidRDefault="00435405" w:rsidP="00435405">
      <w:pPr>
        <w:pStyle w:val="Ref"/>
      </w:pPr>
      <w:r>
        <w:rPr>
          <w:rStyle w:val="Refterm"/>
        </w:rPr>
        <w:t>[</w:t>
      </w:r>
      <w:bookmarkStart w:id="101" w:name="RFC4122"/>
      <w:r>
        <w:rPr>
          <w:rStyle w:val="Refterm"/>
        </w:rPr>
        <w:t>RFC4122</w:t>
      </w:r>
      <w:bookmarkEnd w:id="101"/>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91F79FD" w:rsidR="00C56762" w:rsidRDefault="00C56762" w:rsidP="00C56762">
      <w:pPr>
        <w:pStyle w:val="Ref"/>
      </w:pPr>
      <w:r>
        <w:rPr>
          <w:rStyle w:val="Refterm"/>
        </w:rPr>
        <w:t>[</w:t>
      </w:r>
      <w:bookmarkStart w:id="102" w:name="RFC5646"/>
      <w:r>
        <w:rPr>
          <w:rStyle w:val="Refterm"/>
        </w:rPr>
        <w:t>RFC5646</w:t>
      </w:r>
      <w:bookmarkEnd w:id="10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17978ABF" w:rsidR="006E09CB" w:rsidRDefault="006E09CB" w:rsidP="00130B0A">
      <w:pPr>
        <w:pStyle w:val="Ref"/>
        <w:rPr>
          <w:rStyle w:val="Refterm"/>
        </w:rPr>
      </w:pPr>
      <w:r>
        <w:rPr>
          <w:rStyle w:val="Refterm"/>
        </w:rPr>
        <w:t>[</w:t>
      </w:r>
      <w:bookmarkStart w:id="103" w:name="RFC7763"/>
      <w:r>
        <w:rPr>
          <w:rStyle w:val="Refterm"/>
        </w:rPr>
        <w:t>RFC7763</w:t>
      </w:r>
      <w:bookmarkEnd w:id="103"/>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2BB27ED4" w:rsidR="006E09CB" w:rsidRDefault="006E09CB" w:rsidP="006E09CB">
      <w:pPr>
        <w:pStyle w:val="Ref"/>
      </w:pPr>
      <w:r>
        <w:rPr>
          <w:rStyle w:val="Refterm"/>
          <w:bCs w:val="0"/>
        </w:rPr>
        <w:t>[</w:t>
      </w:r>
      <w:bookmarkStart w:id="104" w:name="RFC7764"/>
      <w:r>
        <w:rPr>
          <w:rStyle w:val="Refterm"/>
          <w:bCs w:val="0"/>
        </w:rPr>
        <w:t>RFC7764</w:t>
      </w:r>
      <w:bookmarkEnd w:id="10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79B862C1" w:rsidR="00130B0A" w:rsidRDefault="00130B0A" w:rsidP="00130B0A">
      <w:pPr>
        <w:pStyle w:val="Ref"/>
      </w:pPr>
      <w:r>
        <w:rPr>
          <w:rStyle w:val="Refterm"/>
          <w:bCs w:val="0"/>
        </w:rPr>
        <w:t>[</w:t>
      </w:r>
      <w:bookmarkStart w:id="105" w:name="RFC8174"/>
      <w:r>
        <w:rPr>
          <w:rStyle w:val="Refterm"/>
          <w:bCs w:val="0"/>
        </w:rPr>
        <w:t>RFC8174</w:t>
      </w:r>
      <w:bookmarkEnd w:id="10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31B17ADA" w:rsidR="00111248" w:rsidRDefault="00111248" w:rsidP="00111248">
      <w:pPr>
        <w:pStyle w:val="Ref"/>
      </w:pPr>
      <w:r>
        <w:rPr>
          <w:rStyle w:val="Refterm"/>
          <w:bCs w:val="0"/>
        </w:rPr>
        <w:lastRenderedPageBreak/>
        <w:t>[</w:t>
      </w:r>
      <w:bookmarkStart w:id="106" w:name="RFC8089"/>
      <w:r>
        <w:rPr>
          <w:rStyle w:val="Refterm"/>
          <w:bCs w:val="0"/>
        </w:rPr>
        <w:t>RFC8089</w:t>
      </w:r>
      <w:bookmarkEnd w:id="10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00C2D70A" w:rsidR="00034C6A" w:rsidRDefault="00034C6A" w:rsidP="00111248">
      <w:pPr>
        <w:pStyle w:val="Ref"/>
      </w:pPr>
      <w:r>
        <w:rPr>
          <w:rStyle w:val="Refterm"/>
          <w:bCs w:val="0"/>
        </w:rPr>
        <w:t>[</w:t>
      </w:r>
      <w:bookmarkStart w:id="107" w:name="RFC8259"/>
      <w:r>
        <w:rPr>
          <w:rStyle w:val="Refterm"/>
          <w:bCs w:val="0"/>
        </w:rPr>
        <w:t>RFC8259</w:t>
      </w:r>
      <w:bookmarkEnd w:id="10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4DC045F1" w:rsidR="00F85576" w:rsidRPr="00F85576" w:rsidRDefault="00F85576" w:rsidP="00034C6A">
      <w:pPr>
        <w:pStyle w:val="Ref"/>
        <w:rPr>
          <w:rStyle w:val="Refterm"/>
          <w:b w:val="0"/>
        </w:rPr>
      </w:pPr>
      <w:r>
        <w:rPr>
          <w:rStyle w:val="Refterm"/>
        </w:rPr>
        <w:t>[</w:t>
      </w:r>
      <w:bookmarkStart w:id="108" w:name="SEMVER"/>
      <w:r>
        <w:rPr>
          <w:rStyle w:val="Refterm"/>
        </w:rPr>
        <w:t>SEMVER</w:t>
      </w:r>
      <w:bookmarkEnd w:id="108"/>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644807F1" w:rsidR="0092395F" w:rsidRDefault="00DE0F9F" w:rsidP="00F85576">
      <w:pPr>
        <w:pStyle w:val="Ref"/>
      </w:pPr>
      <w:r>
        <w:rPr>
          <w:rStyle w:val="Refterm"/>
        </w:rPr>
        <w:t>[</w:t>
      </w:r>
      <w:bookmarkStart w:id="109" w:name="UNICODE10"/>
      <w:r>
        <w:rPr>
          <w:rStyle w:val="Refterm"/>
        </w:rPr>
        <w:t>UNICODE10</w:t>
      </w:r>
      <w:bookmarkEnd w:id="109"/>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110" w:name="_Toc85472895"/>
      <w:bookmarkStart w:id="111" w:name="_Toc287332009"/>
      <w:bookmarkStart w:id="112" w:name="_Toc526941403"/>
      <w:r>
        <w:t>Non-Normative References</w:t>
      </w:r>
      <w:bookmarkEnd w:id="110"/>
      <w:bookmarkEnd w:id="111"/>
      <w:bookmarkEnd w:id="112"/>
    </w:p>
    <w:p w14:paraId="1067680D" w14:textId="3A65823E" w:rsidR="00D422AB" w:rsidRDefault="00D422AB" w:rsidP="00D422AB">
      <w:pPr>
        <w:pStyle w:val="Ref"/>
        <w:rPr>
          <w:rStyle w:val="Refterm"/>
          <w:b w:val="0"/>
        </w:rPr>
      </w:pPr>
      <w:r w:rsidRPr="001A52C9">
        <w:rPr>
          <w:rStyle w:val="Refterm"/>
        </w:rPr>
        <w:t>[</w:t>
      </w:r>
      <w:bookmarkStart w:id="113" w:name="CMARK"/>
      <w:r>
        <w:rPr>
          <w:rStyle w:val="Refterm"/>
        </w:rPr>
        <w:t>CMARK</w:t>
      </w:r>
      <w:bookmarkEnd w:id="113"/>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3424842" w:rsidR="00A86F30" w:rsidRDefault="00A86F30" w:rsidP="00D422AB">
      <w:pPr>
        <w:pStyle w:val="Ref"/>
        <w:rPr>
          <w:rStyle w:val="Refterm"/>
          <w:b w:val="0"/>
        </w:rPr>
      </w:pPr>
      <w:r w:rsidRPr="001A52C9">
        <w:rPr>
          <w:rStyle w:val="Refterm"/>
        </w:rPr>
        <w:t>[</w:t>
      </w:r>
      <w:bookmarkStart w:id="114" w:name="CWE"/>
      <w:r>
        <w:rPr>
          <w:rStyle w:val="Refterm"/>
        </w:rPr>
        <w:t>CWE</w:t>
      </w:r>
      <w:bookmarkEnd w:id="114"/>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00DAED9D" w:rsidR="00F84A73" w:rsidRDefault="00F84A73" w:rsidP="00F84A73">
      <w:pPr>
        <w:pStyle w:val="Ref"/>
        <w:rPr>
          <w:rStyle w:val="Refterm"/>
          <w:b w:val="0"/>
        </w:rPr>
      </w:pPr>
      <w:r w:rsidRPr="001A52C9">
        <w:rPr>
          <w:rStyle w:val="Refterm"/>
        </w:rPr>
        <w:t>[</w:t>
      </w:r>
      <w:bookmarkStart w:id="115" w:name="GFMCMARK"/>
      <w:r>
        <w:rPr>
          <w:rStyle w:val="Refterm"/>
        </w:rPr>
        <w:t>GFMCMARK</w:t>
      </w:r>
      <w:bookmarkEnd w:id="11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6" w:history="1">
        <w:r w:rsidRPr="00705E4D">
          <w:rPr>
            <w:rStyle w:val="Hyperlink"/>
          </w:rPr>
          <w:t>https://github.com/github/cmark</w:t>
        </w:r>
      </w:hyperlink>
      <w:r w:rsidRPr="00F84A73">
        <w:t>.</w:t>
      </w:r>
    </w:p>
    <w:p w14:paraId="0FEC2F43" w14:textId="69DA4725" w:rsidR="00F84A73" w:rsidRDefault="00F84A73" w:rsidP="00F84A73">
      <w:pPr>
        <w:pStyle w:val="Ref"/>
        <w:rPr>
          <w:rStyle w:val="Refterm"/>
          <w:b w:val="0"/>
        </w:rPr>
      </w:pPr>
      <w:r w:rsidRPr="001A52C9">
        <w:rPr>
          <w:rStyle w:val="Refterm"/>
        </w:rPr>
        <w:t>[</w:t>
      </w:r>
      <w:bookmarkStart w:id="116" w:name="GFMENG"/>
      <w:r>
        <w:rPr>
          <w:rStyle w:val="Refterm"/>
        </w:rPr>
        <w:t>GFMENG</w:t>
      </w:r>
      <w:bookmarkEnd w:id="116"/>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75E84F9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6C42A13B"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53304FFD"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17" w:name="_Toc526941404"/>
      <w:r>
        <w:lastRenderedPageBreak/>
        <w:t>Conventions</w:t>
      </w:r>
      <w:bookmarkEnd w:id="117"/>
    </w:p>
    <w:p w14:paraId="50E64719" w14:textId="2428E7E7" w:rsidR="0012387E" w:rsidRPr="0012387E" w:rsidRDefault="0012387E" w:rsidP="0012387E"/>
    <w:p w14:paraId="2D42620D" w14:textId="4CD3D186" w:rsidR="0012387E" w:rsidRDefault="00EE7D13" w:rsidP="0012387E">
      <w:pPr>
        <w:pStyle w:val="Heading2"/>
      </w:pPr>
      <w:bookmarkStart w:id="118" w:name="_Toc526941405"/>
      <w:r>
        <w:t>General</w:t>
      </w:r>
      <w:bookmarkEnd w:id="11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9" w:name="_Toc526941406"/>
      <w:r>
        <w:t>Format examples</w:t>
      </w:r>
      <w:bookmarkEnd w:id="119"/>
    </w:p>
    <w:p w14:paraId="0C763244" w14:textId="7F798AFA"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20" w:name="_Toc526941407"/>
      <w:r>
        <w:t>Property notation</w:t>
      </w:r>
      <w:bookmarkEnd w:id="120"/>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21" w:name="_Toc526941408"/>
      <w:r>
        <w:t>Syntax notation</w:t>
      </w:r>
      <w:bookmarkEnd w:id="121"/>
    </w:p>
    <w:p w14:paraId="15BCDF38" w14:textId="74D5928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30F242D"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22" w:name="_Ref506805751"/>
      <w:bookmarkStart w:id="123" w:name="_Ref506805786"/>
      <w:bookmarkStart w:id="124" w:name="_Ref506805801"/>
      <w:bookmarkStart w:id="125" w:name="_Ref506805881"/>
      <w:bookmarkStart w:id="126" w:name="_Toc526941409"/>
      <w:r>
        <w:lastRenderedPageBreak/>
        <w:t>File format</w:t>
      </w:r>
      <w:bookmarkEnd w:id="122"/>
      <w:bookmarkEnd w:id="123"/>
      <w:bookmarkEnd w:id="124"/>
      <w:bookmarkEnd w:id="125"/>
      <w:bookmarkEnd w:id="126"/>
    </w:p>
    <w:p w14:paraId="4E58823B" w14:textId="39ED7B8C" w:rsidR="008F022E" w:rsidRDefault="008F022E" w:rsidP="008F022E">
      <w:pPr>
        <w:pStyle w:val="Heading2"/>
      </w:pPr>
      <w:bookmarkStart w:id="127" w:name="_Ref509041819"/>
      <w:bookmarkStart w:id="128" w:name="_Toc526941410"/>
      <w:r>
        <w:t>General</w:t>
      </w:r>
      <w:bookmarkEnd w:id="127"/>
      <w:bookmarkEnd w:id="128"/>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2AD05083"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proofErr w:type="spellStart"/>
      <w:r w:rsidRPr="00815787">
        <w:rPr>
          <w:rStyle w:val="CODEtemp"/>
        </w:rPr>
        <w:t>sarifLog</w:t>
      </w:r>
      <w:proofErr w:type="spellEnd"/>
      <w:r w:rsidRPr="00815787">
        <w:t xml:space="preserve"> object</w:t>
      </w:r>
      <w:r>
        <w:t xml:space="preserve"> (§</w:t>
      </w:r>
      <w:r w:rsidR="00C43D40">
        <w:fldChar w:fldCharType="begin"/>
      </w:r>
      <w:r w:rsidR="00C43D40">
        <w:instrText xml:space="preserve"> REF _Ref508812301 \r \h </w:instrText>
      </w:r>
      <w:r w:rsidR="00C43D40">
        <w:fldChar w:fldCharType="separate"/>
      </w:r>
      <w:r w:rsidR="0036431A">
        <w:t>3.10</w:t>
      </w:r>
      <w:r w:rsidR="00C43D40">
        <w:fldChar w:fldCharType="end"/>
      </w:r>
      <w:r>
        <w:t>).</w:t>
      </w:r>
    </w:p>
    <w:p w14:paraId="7A96C9E2" w14:textId="1BB563C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4E7B8C48" w:rsidR="003D1181" w:rsidRDefault="003D1181" w:rsidP="003D1181">
      <w:pPr>
        <w:pStyle w:val="Note"/>
        <w:rPr>
          <w:ins w:id="129" w:author="Laurence Golding" w:date="2018-10-24T08:55:00Z"/>
        </w:rPr>
      </w:pPr>
      <w:r>
        <w:t>NOTE: [</w:t>
      </w:r>
      <w:hyperlink w:anchor="RFC8259" w:history="1">
        <w:r w:rsidRPr="00035F28">
          <w:rPr>
            <w:rStyle w:val="Hyperlink"/>
          </w:rPr>
          <w:t>RFC8259</w:t>
        </w:r>
      </w:hyperlink>
      <w:r>
        <w:t>] requires this encoding for any JSON text “exchanged between systems that are not part of a closed ecosystem.”</w:t>
      </w:r>
    </w:p>
    <w:p w14:paraId="74C17700" w14:textId="7591FAF4" w:rsidR="00A93E6B" w:rsidRDefault="00A93E6B" w:rsidP="00A93E6B">
      <w:pPr>
        <w:pStyle w:val="Heading2"/>
        <w:rPr>
          <w:ins w:id="130" w:author="Laurence Golding" w:date="2018-10-24T08:55:00Z"/>
        </w:rPr>
      </w:pPr>
      <w:ins w:id="131" w:author="Laurence Golding" w:date="2018-10-24T08:55:00Z">
        <w:r>
          <w:t>SARIF file naming convention</w:t>
        </w:r>
      </w:ins>
    </w:p>
    <w:p w14:paraId="1C353FB6" w14:textId="77777777" w:rsidR="00A93E6B" w:rsidRDefault="00A93E6B" w:rsidP="00A93E6B">
      <w:pPr>
        <w:rPr>
          <w:ins w:id="132" w:author="Laurence Golding" w:date="2018-10-24T08:55:00Z"/>
        </w:rPr>
      </w:pPr>
      <w:ins w:id="133" w:author="Laurence Golding" w:date="2018-10-24T08:55: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41D9F2FF" w14:textId="77777777" w:rsidR="00A93E6B" w:rsidRDefault="00A93E6B" w:rsidP="00A93E6B">
      <w:pPr>
        <w:pStyle w:val="Note"/>
        <w:rPr>
          <w:ins w:id="134" w:author="Laurence Golding" w:date="2018-10-24T08:55:00Z"/>
        </w:rPr>
      </w:pPr>
      <w:ins w:id="135" w:author="Laurence Golding" w:date="2018-10-24T08:55:00Z">
        <w:r>
          <w:t xml:space="preserve">EXAMPLE 1: </w:t>
        </w:r>
        <w:proofErr w:type="spellStart"/>
        <w:r w:rsidRPr="00C8403B">
          <w:rPr>
            <w:rStyle w:val="CODEtemp"/>
          </w:rPr>
          <w:t>output.sarif</w:t>
        </w:r>
        <w:proofErr w:type="spellEnd"/>
      </w:ins>
    </w:p>
    <w:p w14:paraId="614BFE38" w14:textId="77777777" w:rsidR="00A93E6B" w:rsidRDefault="00A93E6B" w:rsidP="00A93E6B">
      <w:pPr>
        <w:rPr>
          <w:ins w:id="136" w:author="Laurence Golding" w:date="2018-10-24T08:55:00Z"/>
        </w:rPr>
      </w:pPr>
      <w:ins w:id="137" w:author="Laurence Golding" w:date="2018-10-24T08:55:00Z">
        <w:r>
          <w:t xml:space="preserve">The file name </w:t>
        </w:r>
        <w:r>
          <w:rPr>
            <w:b/>
          </w:rPr>
          <w:t>MAY</w:t>
        </w:r>
        <w:r>
          <w:t xml:space="preserve"> end with the additional extension </w:t>
        </w:r>
        <w:r w:rsidRPr="00C8403B">
          <w:rPr>
            <w:rStyle w:val="CODEtemp"/>
          </w:rPr>
          <w:t>".json"</w:t>
        </w:r>
        <w:r>
          <w:t>.</w:t>
        </w:r>
      </w:ins>
    </w:p>
    <w:p w14:paraId="7C556769" w14:textId="3B64A587" w:rsidR="00A93E6B" w:rsidRPr="00A93E6B" w:rsidRDefault="00A93E6B" w:rsidP="00A93E6B">
      <w:pPr>
        <w:pStyle w:val="Note"/>
      </w:pPr>
      <w:ins w:id="138" w:author="Laurence Golding" w:date="2018-10-24T08:55:00Z">
        <w:r>
          <w:t xml:space="preserve">EXAMPLE 2: </w:t>
        </w:r>
        <w:proofErr w:type="spellStart"/>
        <w:r w:rsidRPr="00C8403B">
          <w:rPr>
            <w:rStyle w:val="CODEtemp"/>
          </w:rPr>
          <w:t>output.sarif.json</w:t>
        </w:r>
      </w:ins>
      <w:proofErr w:type="spellEnd"/>
    </w:p>
    <w:p w14:paraId="221991BF" w14:textId="70C0BF21" w:rsidR="00C50C8C" w:rsidRDefault="00C50C8C" w:rsidP="00815787">
      <w:pPr>
        <w:pStyle w:val="Heading2"/>
      </w:pPr>
      <w:bookmarkStart w:id="139" w:name="_Ref509042171"/>
      <w:bookmarkStart w:id="140" w:name="_Ref509042221"/>
      <w:bookmarkStart w:id="141" w:name="_Ref509042382"/>
      <w:bookmarkStart w:id="142" w:name="_Ref509042434"/>
      <w:bookmarkStart w:id="143" w:name="_Ref509043989"/>
      <w:bookmarkStart w:id="144" w:name="_Toc526941411"/>
      <w:bookmarkStart w:id="145" w:name="_Ref507594747"/>
      <w:proofErr w:type="spellStart"/>
      <w:r>
        <w:t>fileContent</w:t>
      </w:r>
      <w:proofErr w:type="spellEnd"/>
      <w:r>
        <w:t xml:space="preserve"> objects</w:t>
      </w:r>
      <w:bookmarkEnd w:id="139"/>
      <w:bookmarkEnd w:id="140"/>
      <w:bookmarkEnd w:id="141"/>
      <w:bookmarkEnd w:id="142"/>
      <w:bookmarkEnd w:id="143"/>
      <w:bookmarkEnd w:id="144"/>
    </w:p>
    <w:p w14:paraId="2BBA9A14" w14:textId="2A52D71B" w:rsidR="00C50C8C" w:rsidRDefault="00C50C8C" w:rsidP="00C50C8C">
      <w:pPr>
        <w:pStyle w:val="Heading3"/>
      </w:pPr>
      <w:bookmarkStart w:id="146" w:name="_Toc526941412"/>
      <w:r>
        <w:t>General</w:t>
      </w:r>
      <w:bookmarkEnd w:id="146"/>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47" w:name="_Ref509043697"/>
      <w:bookmarkStart w:id="148" w:name="_Toc526941413"/>
      <w:r>
        <w:t>text property</w:t>
      </w:r>
      <w:bookmarkEnd w:id="147"/>
      <w:bookmarkEnd w:id="148"/>
    </w:p>
    <w:p w14:paraId="4A7B5CC6" w14:textId="60C50CE4"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6431A">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49" w:name="_Ref509043776"/>
      <w:bookmarkStart w:id="150" w:name="_Toc526941414"/>
      <w:r>
        <w:t>binary property</w:t>
      </w:r>
      <w:bookmarkEnd w:id="149"/>
      <w:bookmarkEnd w:id="150"/>
    </w:p>
    <w:p w14:paraId="1BB5464B" w14:textId="59C5EFF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lastRenderedPageBreak/>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51" w:name="_Ref508989521"/>
      <w:bookmarkStart w:id="152" w:name="_Toc526941415"/>
      <w:proofErr w:type="spellStart"/>
      <w:r>
        <w:t>fileLocation</w:t>
      </w:r>
      <w:proofErr w:type="spellEnd"/>
      <w:r>
        <w:t xml:space="preserve"> objects</w:t>
      </w:r>
      <w:bookmarkEnd w:id="145"/>
      <w:bookmarkEnd w:id="151"/>
      <w:bookmarkEnd w:id="152"/>
    </w:p>
    <w:p w14:paraId="15E45BC8" w14:textId="6BB90172" w:rsidR="00EF1697" w:rsidRPr="00EF1697" w:rsidRDefault="00EF1697" w:rsidP="00EF1697">
      <w:pPr>
        <w:pStyle w:val="Heading3"/>
      </w:pPr>
      <w:bookmarkStart w:id="153" w:name="_Ref507595872"/>
      <w:bookmarkStart w:id="154" w:name="_Toc526941416"/>
      <w:r>
        <w:t>General</w:t>
      </w:r>
      <w:bookmarkEnd w:id="153"/>
      <w:bookmarkEnd w:id="154"/>
    </w:p>
    <w:p w14:paraId="0DE4A1DE" w14:textId="1662630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6431A">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6431A">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55" w:name="_Ref507592462"/>
      <w:bookmarkStart w:id="156" w:name="_Toc526941417"/>
      <w:r>
        <w:t>uri property</w:t>
      </w:r>
      <w:bookmarkEnd w:id="155"/>
      <w:bookmarkEnd w:id="156"/>
    </w:p>
    <w:p w14:paraId="312B616B" w14:textId="376AEB65" w:rsidR="005345F2" w:rsidRDefault="005345F2" w:rsidP="005345F2">
      <w:pPr>
        <w:pStyle w:val="Heading4"/>
      </w:pPr>
      <w:bookmarkStart w:id="157" w:name="_Toc526941418"/>
      <w:r>
        <w:t>General</w:t>
      </w:r>
      <w:bookmarkEnd w:id="157"/>
    </w:p>
    <w:p w14:paraId="604C3241" w14:textId="6105205E"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7853205"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58"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58"/>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6431A">
        <w:t>3.11.12</w:t>
      </w:r>
      <w:r w:rsidR="00A41F43">
        <w:fldChar w:fldCharType="end"/>
      </w:r>
      <w:r w:rsidR="00A41F43">
        <w:t>).</w:t>
      </w:r>
    </w:p>
    <w:p w14:paraId="653D799B" w14:textId="11D5BEC4"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 xml:space="preserve">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w:t>
      </w:r>
      <w:r w:rsidRPr="00F24170">
        <w:lastRenderedPageBreak/>
        <w:t>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59" w:name="_Ref511910229"/>
      <w:bookmarkStart w:id="160" w:name="_Toc526941419"/>
      <w:r>
        <w:t>URIs that use the "file" protocol</w:t>
      </w:r>
      <w:bookmarkEnd w:id="159"/>
      <w:bookmarkEnd w:id="160"/>
    </w:p>
    <w:p w14:paraId="7C3ECB2F" w14:textId="50041C80"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8C63649"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61" w:name="_Ref507592476"/>
      <w:bookmarkStart w:id="162" w:name="_Toc526941420"/>
      <w:proofErr w:type="spellStart"/>
      <w:r>
        <w:t>uriBaseId</w:t>
      </w:r>
      <w:proofErr w:type="spellEnd"/>
      <w:r>
        <w:t xml:space="preserve"> property</w:t>
      </w:r>
      <w:bookmarkEnd w:id="161"/>
      <w:bookmarkEnd w:id="162"/>
    </w:p>
    <w:p w14:paraId="3E55F101" w14:textId="5083D133" w:rsidR="00C50C8C" w:rsidRPr="00C50C8C"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C50C8C">
        <w:t>To</w:t>
      </w:r>
      <w:proofErr w:type="spellEnd"/>
      <w:r w:rsidR="00C50C8C">
        <w:t xml:space="preserve"> avoid ambiguity in interpreting the property names (§</w:t>
      </w:r>
      <w:r w:rsidR="00C50C8C">
        <w:fldChar w:fldCharType="begin"/>
      </w:r>
      <w:r w:rsidR="00C50C8C">
        <w:instrText xml:space="preserve"> REF _Ref508985072 \r \h </w:instrText>
      </w:r>
      <w:r w:rsidR="00C50C8C">
        <w:fldChar w:fldCharType="separate"/>
      </w:r>
      <w:r w:rsidR="0036431A">
        <w:t>3.11.12.2</w:t>
      </w:r>
      <w:r w:rsidR="00C50C8C">
        <w:fldChar w:fldCharType="end"/>
      </w:r>
      <w:r w:rsidR="00C50C8C">
        <w:t xml:space="preserve">) in </w:t>
      </w:r>
      <w:r w:rsidR="00C50C8C" w:rsidRPr="00C50C8C">
        <w:rPr>
          <w:rStyle w:val="CODEtemp"/>
        </w:rPr>
        <w:t>run.files</w:t>
      </w:r>
      <w:r w:rsidR="00C50C8C">
        <w:t xml:space="preserve"> (§</w:t>
      </w:r>
      <w:r w:rsidR="00C50C8C">
        <w:fldChar w:fldCharType="begin"/>
      </w:r>
      <w:r w:rsidR="00C50C8C">
        <w:instrText xml:space="preserve"> REF _Ref507667580 \r \h </w:instrText>
      </w:r>
      <w:r w:rsidR="00C50C8C">
        <w:fldChar w:fldCharType="separate"/>
      </w:r>
      <w:r w:rsidR="0036431A">
        <w:t>3.11.12</w:t>
      </w:r>
      <w:r w:rsidR="00C50C8C">
        <w:fldChar w:fldCharType="end"/>
      </w:r>
      <w:r w:rsidR="00C50C8C">
        <w:t xml:space="preserve">), </w:t>
      </w:r>
      <w:proofErr w:type="spellStart"/>
      <w:r w:rsidR="00C50C8C" w:rsidRPr="00C50C8C">
        <w:rPr>
          <w:rStyle w:val="CODEtemp"/>
        </w:rPr>
        <w:t>uriBaseId</w:t>
      </w:r>
      <w:proofErr w:type="spellEnd"/>
      <w:r w:rsidR="00C50C8C">
        <w:t xml:space="preserve"> </w:t>
      </w:r>
      <w:r w:rsidR="00C50C8C">
        <w:rPr>
          <w:b/>
        </w:rPr>
        <w:t>SHALL NOT</w:t>
      </w:r>
      <w:r w:rsidR="00C50C8C">
        <w:t xml:space="preserve"> </w:t>
      </w:r>
      <w:r w:rsidR="00CA197F">
        <w:t>contain</w:t>
      </w:r>
      <w:r w:rsidR="00C50C8C">
        <w:t xml:space="preserve"> the character </w:t>
      </w:r>
      <w:r w:rsidR="00C50C8C" w:rsidRPr="00C50C8C">
        <w:rPr>
          <w:rStyle w:val="CODEtemp"/>
        </w:rPr>
        <w:t>"#"</w:t>
      </w:r>
      <w:r w:rsidR="00C50C8C">
        <w:t>.</w:t>
      </w:r>
    </w:p>
    <w:p w14:paraId="7D1F0E2C" w14:textId="706AB04C"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5AC8E560" w:rsidR="004E2E96" w:rsidRDefault="004E2E96" w:rsidP="004E2E96">
      <w:pPr>
        <w:pStyle w:val="ListParagraph"/>
        <w:numPr>
          <w:ilvl w:val="0"/>
          <w:numId w:val="71"/>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36431A">
        <w:t>3.11.11</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36431A">
        <w:t>3.11.11</w:t>
      </w:r>
      <w:r>
        <w:fldChar w:fldCharType="end"/>
      </w:r>
      <w:r>
        <w:t>.</w:t>
      </w:r>
    </w:p>
    <w:p w14:paraId="45A5749D" w14:textId="4BA6F2B4" w:rsidR="004E2E96" w:rsidRDefault="004E2E96" w:rsidP="004E2E96">
      <w:pPr>
        <w:pStyle w:val="ListParagraph"/>
        <w:numPr>
          <w:ilvl w:val="0"/>
          <w:numId w:val="71"/>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1D901A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6431A">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lastRenderedPageBreak/>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proofErr w:type="spellStart"/>
      <w:r w:rsidR="00663A4D" w:rsidRPr="00663A4D">
        <w:rPr>
          <w:rStyle w:val="CODEtemp"/>
        </w:rPr>
        <w:t>uriBaseId</w:t>
      </w:r>
      <w:proofErr w:type="spellEnd"/>
      <w:r w:rsidRPr="006041EE">
        <w:t xml:space="preserve"> property might be shorter than the absolute path it represents.</w:t>
      </w:r>
    </w:p>
    <w:p w14:paraId="78A09727" w14:textId="4AF9F7C0"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6431A">
        <w:t>3.3.4</w:t>
      </w:r>
      <w:r>
        <w:fldChar w:fldCharType="end"/>
      </w:r>
      <w:r>
        <w:t>.</w:t>
      </w:r>
    </w:p>
    <w:p w14:paraId="2223DEA6" w14:textId="74C0FBD7" w:rsidR="00F47A7C" w:rsidRDefault="00F47A7C" w:rsidP="00F47A7C">
      <w:pPr>
        <w:pStyle w:val="Heading3"/>
      </w:pPr>
      <w:bookmarkStart w:id="163" w:name="_Ref510013017"/>
      <w:bookmarkStart w:id="164" w:name="_Toc526941421"/>
      <w:r>
        <w:t xml:space="preserve">Guidance on the use of </w:t>
      </w:r>
      <w:proofErr w:type="spellStart"/>
      <w:r>
        <w:t>fileLocation</w:t>
      </w:r>
      <w:proofErr w:type="spellEnd"/>
      <w:r>
        <w:t xml:space="preserve"> objects</w:t>
      </w:r>
      <w:bookmarkEnd w:id="163"/>
      <w:bookmarkEnd w:id="16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C05CF85"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6431A">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0B1A2CBB" w:rsidR="00F47A7C" w:rsidRDefault="00F47A7C" w:rsidP="00F47A7C">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4DCC6D62" w14:textId="61411C02"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6431A">
        <w:t>3.11.11</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07D9F8" w:rsidR="00F47A7C" w:rsidRDefault="00F47A7C" w:rsidP="00F47A7C">
      <w:pPr>
        <w:pStyle w:val="Codesmall"/>
      </w:pPr>
      <w:r>
        <w:t xml:space="preserve">  "results": [                                   # See §</w:t>
      </w:r>
      <w:r>
        <w:fldChar w:fldCharType="begin"/>
      </w:r>
      <w:r>
        <w:instrText xml:space="preserve"> REF _Ref493350972 \r \h </w:instrText>
      </w:r>
      <w:r>
        <w:fldChar w:fldCharType="separate"/>
      </w:r>
      <w:r w:rsidR="0036431A">
        <w:t>3.11.15</w:t>
      </w:r>
      <w:r>
        <w:fldChar w:fldCharType="end"/>
      </w:r>
      <w:r>
        <w:t xml:space="preserve">.                                     </w:t>
      </w:r>
    </w:p>
    <w:p w14:paraId="6EB641EB" w14:textId="75265AC0"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 xml:space="preserve">). </w:t>
      </w:r>
    </w:p>
    <w:p w14:paraId="610BCD74" w14:textId="1F558FF1" w:rsidR="00F47A7C" w:rsidRDefault="00F47A7C" w:rsidP="00F47A7C">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1CD5C95D" w14:textId="308D3258"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509AAFAE" w14:textId="7C4A3788"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6431A">
        <w:t>3.21.2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lastRenderedPageBreak/>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65" w:name="_Toc526941422"/>
      <w:r>
        <w:t>String properties</w:t>
      </w:r>
      <w:bookmarkEnd w:id="165"/>
    </w:p>
    <w:p w14:paraId="6C63FE5C" w14:textId="4016EE67" w:rsidR="00D65090" w:rsidRDefault="00D65090" w:rsidP="00D65090">
      <w:pPr>
        <w:pStyle w:val="Heading3"/>
      </w:pPr>
      <w:bookmarkStart w:id="166" w:name="_Toc526941423"/>
      <w:r>
        <w:t>General</w:t>
      </w:r>
      <w:bookmarkEnd w:id="166"/>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67" w:name="_Ref510017878"/>
      <w:bookmarkStart w:id="168" w:name="_Toc526941424"/>
      <w:r>
        <w:t>Redaction</w:t>
      </w:r>
      <w:bookmarkEnd w:id="167"/>
      <w:r w:rsidR="00D244F4">
        <w:t>-aware string properties</w:t>
      </w:r>
      <w:bookmarkEnd w:id="168"/>
    </w:p>
    <w:p w14:paraId="553A2175" w14:textId="52F550BA"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6431A">
        <w:t>3.15.2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75E691D6"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6431A">
        <w:t>3.11.20</w:t>
      </w:r>
      <w:r>
        <w:fldChar w:fldCharType="end"/>
      </w:r>
      <w:r>
        <w:t>).</w:t>
      </w:r>
    </w:p>
    <w:p w14:paraId="670174B2" w14:textId="2F6F7D08" w:rsidR="00435405" w:rsidRDefault="00435405" w:rsidP="00435405">
      <w:pPr>
        <w:pStyle w:val="Heading3"/>
      </w:pPr>
      <w:bookmarkStart w:id="169" w:name="_Ref514314114"/>
      <w:bookmarkStart w:id="170" w:name="_Toc526941425"/>
      <w:r>
        <w:t>GUID-valued string properties</w:t>
      </w:r>
      <w:bookmarkEnd w:id="169"/>
      <w:bookmarkEnd w:id="170"/>
    </w:p>
    <w:p w14:paraId="515A660C" w14:textId="2E168ABA"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71" w:name="_Ref514326061"/>
      <w:bookmarkStart w:id="172" w:name="_Ref526937577"/>
      <w:bookmarkStart w:id="173" w:name="_Toc526941426"/>
      <w:r>
        <w:t>Hierarchical string</w:t>
      </w:r>
      <w:bookmarkEnd w:id="171"/>
      <w:r w:rsidR="00EA1909">
        <w:t>s</w:t>
      </w:r>
      <w:bookmarkEnd w:id="172"/>
      <w:bookmarkEnd w:id="173"/>
    </w:p>
    <w:p w14:paraId="48E1903C" w14:textId="613DF0CD" w:rsidR="00C535F2" w:rsidRPr="00C535F2" w:rsidRDefault="00C535F2" w:rsidP="00C535F2">
      <w:pPr>
        <w:pStyle w:val="Heading4"/>
      </w:pPr>
      <w:bookmarkStart w:id="174" w:name="_Toc526941427"/>
      <w:r>
        <w:t>General</w:t>
      </w:r>
      <w:bookmarkEnd w:id="174"/>
    </w:p>
    <w:p w14:paraId="06B22FB1" w14:textId="31682C5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36431A">
        <w:t>3.13.4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6431A">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5"/>
    <w:p w14:paraId="0DB85927" w14:textId="57383A78" w:rsidR="00D244F4" w:rsidRDefault="00D244F4" w:rsidP="00D244F4">
      <w:r>
        <w:t>For examples, see §</w:t>
      </w:r>
      <w:r>
        <w:fldChar w:fldCharType="begin"/>
      </w:r>
      <w:r>
        <w:instrText xml:space="preserve"> REF _Ref514325725 \r \h </w:instrText>
      </w:r>
      <w:r>
        <w:fldChar w:fldCharType="separate"/>
      </w:r>
      <w:r w:rsidR="0036431A">
        <w:t>3.7.2</w:t>
      </w:r>
      <w:r>
        <w:fldChar w:fldCharType="end"/>
      </w:r>
      <w:r>
        <w:t xml:space="preserve"> and §</w:t>
      </w:r>
      <w:r>
        <w:fldChar w:fldCharType="begin"/>
      </w:r>
      <w:r>
        <w:instrText xml:space="preserve"> REF _Ref514325738 \r \h </w:instrText>
      </w:r>
      <w:r>
        <w:fldChar w:fldCharType="separate"/>
      </w:r>
      <w:r w:rsidR="0036431A">
        <w:rPr>
          <w:b/>
          <w:bCs/>
        </w:rPr>
        <w:t>Error! Reference source not found.</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lastRenderedPageBreak/>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6" w:name="_Ref515815105"/>
      <w:bookmarkStart w:id="177" w:name="_Toc526941428"/>
      <w:r>
        <w:t>Versioned hierarchical strings</w:t>
      </w:r>
      <w:bookmarkEnd w:id="176"/>
      <w:bookmarkEnd w:id="177"/>
    </w:p>
    <w:p w14:paraId="0E475B79" w14:textId="2B2D00E1"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6431A">
        <w:t>3.20.10</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6431A">
        <w:t>3.20.11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03AF2F07" w:rsidR="004108B9" w:rsidRDefault="004108B9" w:rsidP="004108B9">
      <w:pPr>
        <w:pStyle w:val="Code"/>
      </w:pPr>
      <w:r>
        <w:t>{                                 # A result object (§</w:t>
      </w:r>
      <w:r>
        <w:fldChar w:fldCharType="begin"/>
      </w:r>
      <w:r>
        <w:instrText xml:space="preserve"> REF _Ref493350984 \r \h </w:instrText>
      </w:r>
      <w:r>
        <w:fldChar w:fldCharType="separate"/>
      </w:r>
      <w:r w:rsidR="0036431A">
        <w:t>3.20</w:t>
      </w:r>
      <w:r>
        <w:fldChar w:fldCharType="end"/>
      </w:r>
      <w:r>
        <w:t>).</w:t>
      </w:r>
    </w:p>
    <w:p w14:paraId="38CD9D1B" w14:textId="459A2F2D"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6431A">
        <w:t>3.20.11</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8" w:name="_Ref508798892"/>
      <w:bookmarkStart w:id="179" w:name="_Toc526941429"/>
      <w:r>
        <w:t>Object properties</w:t>
      </w:r>
      <w:bookmarkEnd w:id="178"/>
      <w:bookmarkEnd w:id="179"/>
    </w:p>
    <w:p w14:paraId="1C30B6EF" w14:textId="4B276E4D"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6431A">
        <w:t>3.11.12</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6431A">
        <w:t>3.37.7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80" w:name="_Ref508869720"/>
      <w:bookmarkStart w:id="181" w:name="_Toc526941430"/>
      <w:r>
        <w:t>Array properties</w:t>
      </w:r>
      <w:bookmarkEnd w:id="180"/>
      <w:bookmarkEnd w:id="181"/>
    </w:p>
    <w:p w14:paraId="28EB82AC" w14:textId="5479DEBF" w:rsidR="000308F0" w:rsidRDefault="000308F0" w:rsidP="000308F0">
      <w:pPr>
        <w:pStyle w:val="Heading3"/>
      </w:pPr>
      <w:bookmarkStart w:id="182" w:name="_Toc526941431"/>
      <w:r>
        <w:t>General</w:t>
      </w:r>
      <w:bookmarkEnd w:id="182"/>
    </w:p>
    <w:p w14:paraId="5EBAA746" w14:textId="4F373231" w:rsidR="008F0C80" w:rsidRDefault="008F0C80" w:rsidP="008F0C80">
      <w:r w:rsidRPr="008F0C80">
        <w:t xml:space="preserve">Certain properties in this specification are defined to be JSON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6431A">
        <w:t>3.15.20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36431A">
        <w:t>3.7.2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83" w:name="_Ref493404799"/>
      <w:bookmarkStart w:id="184" w:name="_Toc526941432"/>
      <w:r>
        <w:lastRenderedPageBreak/>
        <w:t>Array properties with unique values</w:t>
      </w:r>
      <w:bookmarkEnd w:id="183"/>
      <w:bookmarkEnd w:id="184"/>
    </w:p>
    <w:p w14:paraId="125B0718" w14:textId="47D0872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85" w:name="_Ref493408960"/>
      <w:bookmarkStart w:id="186" w:name="_Toc526941433"/>
      <w:r>
        <w:t>Property bags</w:t>
      </w:r>
      <w:bookmarkEnd w:id="185"/>
      <w:bookmarkEnd w:id="186"/>
    </w:p>
    <w:p w14:paraId="394A6CDE" w14:textId="6ABA55FC" w:rsidR="00815787" w:rsidRDefault="00815787" w:rsidP="00815787">
      <w:pPr>
        <w:pStyle w:val="Heading3"/>
      </w:pPr>
      <w:bookmarkStart w:id="187" w:name="_Toc526941434"/>
      <w:r>
        <w:t>General</w:t>
      </w:r>
      <w:bookmarkEnd w:id="187"/>
    </w:p>
    <w:p w14:paraId="0C250E31" w14:textId="334BD9DE"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6431A">
        <w:t>3.5</w:t>
      </w:r>
      <w:r w:rsidR="000E5572">
        <w:fldChar w:fldCharType="end"/>
      </w:r>
      <w:r w:rsidR="000E5572">
        <w:t>)</w:t>
      </w:r>
      <w:r w:rsidRPr="00490AEA">
        <w:t xml:space="preserve"> containing an arbitrary set of properties.</w:t>
      </w:r>
    </w:p>
    <w:p w14:paraId="5D63B18F" w14:textId="00840F2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6431A">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8" w:name="_Ref514325416"/>
      <w:bookmarkStart w:id="189" w:name="_Ref514325725"/>
      <w:bookmarkStart w:id="190" w:name="_Toc526941435"/>
      <w:r>
        <w:t>Tags</w:t>
      </w:r>
      <w:bookmarkEnd w:id="188"/>
      <w:bookmarkEnd w:id="189"/>
      <w:bookmarkEnd w:id="190"/>
    </w:p>
    <w:p w14:paraId="0765905B" w14:textId="2D9C6858" w:rsidR="00B501CE" w:rsidRPr="00B501CE" w:rsidRDefault="00B501CE" w:rsidP="00B501CE">
      <w:pPr>
        <w:pStyle w:val="Heading4"/>
      </w:pPr>
      <w:bookmarkStart w:id="191" w:name="_Toc526941436"/>
      <w:r>
        <w:t>General</w:t>
      </w:r>
      <w:bookmarkEnd w:id="191"/>
    </w:p>
    <w:p w14:paraId="0F1BC690" w14:textId="657B8CB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2" w:name="_Hlk493349329"/>
      <w:r w:rsidRPr="001A344F">
        <w:t xml:space="preserve">an array </w:t>
      </w:r>
      <w:r w:rsidR="00DC2EEB">
        <w:t>of</w:t>
      </w:r>
      <w:r w:rsidRPr="001A344F">
        <w:t xml:space="preserve"> zero or more </w:t>
      </w:r>
      <w:r w:rsidR="00DC2EEB">
        <w:t>unique</w:t>
      </w:r>
      <w:r w:rsidRPr="001A344F">
        <w:t xml:space="preserve"> strings</w:t>
      </w:r>
      <w:bookmarkEnd w:id="192"/>
      <w:r w:rsidR="00DC2EEB">
        <w:t xml:space="preserve"> (§</w:t>
      </w:r>
      <w:r w:rsidR="00DC2EEB">
        <w:fldChar w:fldCharType="begin"/>
      </w:r>
      <w:r w:rsidR="00DC2EEB">
        <w:instrText xml:space="preserve"> REF _Ref493404799 \r \h </w:instrText>
      </w:r>
      <w:r w:rsidR="00DC2EEB">
        <w:fldChar w:fldCharType="separate"/>
      </w:r>
      <w:r w:rsidR="0036431A">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05E66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6431A">
        <w:t>3.4.4</w:t>
      </w:r>
      <w:r>
        <w:fldChar w:fldCharType="end"/>
      </w:r>
      <w:r>
        <w:t>).</w:t>
      </w:r>
    </w:p>
    <w:p w14:paraId="040355DB" w14:textId="44D9F70A"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35C53C2"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6431A">
        <w:t>3.20</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93" w:name="_Toc526941437"/>
      <w:r>
        <w:t>Tag metadata</w:t>
      </w:r>
      <w:bookmarkEnd w:id="19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50B1C776" w:rsidR="00E945FA" w:rsidRDefault="00E945FA" w:rsidP="00E945FA">
      <w:pPr>
        <w:pStyle w:val="Code"/>
      </w:pPr>
      <w:r>
        <w:t>{                              # A result object (§</w:t>
      </w:r>
      <w:r>
        <w:fldChar w:fldCharType="begin"/>
      </w:r>
      <w:r>
        <w:instrText xml:space="preserve"> REF _Ref493350984 \r \h </w:instrText>
      </w:r>
      <w:r>
        <w:fldChar w:fldCharType="separate"/>
      </w:r>
      <w:r w:rsidR="0036431A">
        <w:t>3.20</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lastRenderedPageBreak/>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37966B6" w:rsidR="00E945FA" w:rsidRDefault="00E945FA" w:rsidP="00E945FA">
      <w:pPr>
        <w:pStyle w:val="Code"/>
      </w:pPr>
      <w:r>
        <w:t>{                              # A result object (§</w:t>
      </w:r>
      <w:r>
        <w:fldChar w:fldCharType="begin"/>
      </w:r>
      <w:r>
        <w:instrText xml:space="preserve"> REF _Ref493350984 \r \h </w:instrText>
      </w:r>
      <w:r>
        <w:fldChar w:fldCharType="separate"/>
      </w:r>
      <w:r w:rsidR="0036431A">
        <w:t>3.20</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DCDB1E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6431A">
        <w:t>3.11</w:t>
      </w:r>
      <w:r>
        <w:fldChar w:fldCharType="end"/>
      </w:r>
      <w:r>
        <w:t xml:space="preserve">) that lexically contains the </w:t>
      </w:r>
      <w:r w:rsidRPr="00B94FAC">
        <w:rPr>
          <w:rStyle w:val="CODEtemp"/>
        </w:rPr>
        <w:t>result</w:t>
      </w:r>
      <w:r>
        <w:t xml:space="preserve"> object:</w:t>
      </w:r>
    </w:p>
    <w:p w14:paraId="2D58AD47" w14:textId="39D1ADC1" w:rsidR="00E945FA" w:rsidRDefault="00E945FA" w:rsidP="00E945FA">
      <w:pPr>
        <w:pStyle w:val="Code"/>
      </w:pPr>
      <w:r>
        <w:t>{                              # A run object (see §</w:t>
      </w:r>
      <w:r>
        <w:fldChar w:fldCharType="begin"/>
      </w:r>
      <w:r>
        <w:instrText xml:space="preserve"> REF _Ref493349997 \r \h </w:instrText>
      </w:r>
      <w:r>
        <w:fldChar w:fldCharType="separate"/>
      </w:r>
      <w:r w:rsidR="0036431A">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94" w:name="_Ref493413701"/>
      <w:bookmarkStart w:id="195" w:name="_Ref493413744"/>
      <w:bookmarkStart w:id="196" w:name="_Toc526941438"/>
      <w:r>
        <w:lastRenderedPageBreak/>
        <w:t>Date/time properties</w:t>
      </w:r>
      <w:bookmarkEnd w:id="194"/>
      <w:bookmarkEnd w:id="195"/>
      <w:bookmarkEnd w:id="196"/>
    </w:p>
    <w:p w14:paraId="33510EF1" w14:textId="575FD7F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13AF0B7" w:rsidR="00485F6A" w:rsidRDefault="00485F6A" w:rsidP="00A14EA3">
      <w:r>
        <w:t>The time components of date/time-valued properties in property bags (§</w:t>
      </w:r>
      <w:r>
        <w:fldChar w:fldCharType="begin"/>
      </w:r>
      <w:r>
        <w:instrText xml:space="preserve"> REF _Ref493408960 \r \h </w:instrText>
      </w:r>
      <w:r>
        <w:fldChar w:fldCharType="separate"/>
      </w:r>
      <w:r w:rsidR="0036431A">
        <w:t>3.7</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7"/>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98" w:name="_Ref493426052"/>
      <w:bookmarkStart w:id="199" w:name="_Ref508814664"/>
      <w:bookmarkStart w:id="200" w:name="_Toc526941439"/>
      <w:r>
        <w:t>m</w:t>
      </w:r>
      <w:r w:rsidR="00815787">
        <w:t xml:space="preserve">essage </w:t>
      </w:r>
      <w:bookmarkEnd w:id="198"/>
      <w:r>
        <w:t>objects</w:t>
      </w:r>
      <w:bookmarkEnd w:id="199"/>
      <w:bookmarkEnd w:id="200"/>
    </w:p>
    <w:p w14:paraId="0A758B59" w14:textId="372BB610" w:rsidR="00354823" w:rsidRPr="00354823" w:rsidRDefault="00354823" w:rsidP="00354823">
      <w:pPr>
        <w:pStyle w:val="Heading3"/>
      </w:pPr>
      <w:bookmarkStart w:id="201" w:name="_Toc526941440"/>
      <w:r>
        <w:t>General</w:t>
      </w:r>
      <w:bookmarkEnd w:id="20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02" w:name="_Ref503354593"/>
      <w:bookmarkStart w:id="203" w:name="_Toc526941441"/>
      <w:r>
        <w:t>Plain text messages</w:t>
      </w:r>
      <w:bookmarkEnd w:id="202"/>
      <w:bookmarkEnd w:id="20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1552FEC"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6431A">
        <w:t>3.9.4</w:t>
      </w:r>
      <w:r>
        <w:fldChar w:fldCharType="end"/>
      </w:r>
      <w:r>
        <w:t>) and embedded links (§</w:t>
      </w:r>
      <w:r>
        <w:fldChar w:fldCharType="begin"/>
      </w:r>
      <w:r>
        <w:instrText xml:space="preserve"> REF _Ref508810900 \r \h </w:instrText>
      </w:r>
      <w:r>
        <w:fldChar w:fldCharType="separate"/>
      </w:r>
      <w:r w:rsidR="0036431A">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04" w:name="_Ref503354606"/>
      <w:bookmarkStart w:id="205" w:name="_Toc526941442"/>
      <w:r>
        <w:t>Rich text messages</w:t>
      </w:r>
      <w:bookmarkEnd w:id="204"/>
      <w:bookmarkEnd w:id="205"/>
    </w:p>
    <w:p w14:paraId="78C77DEB" w14:textId="06212753" w:rsidR="00675C8D" w:rsidRPr="00675C8D" w:rsidRDefault="00675C8D" w:rsidP="00675C8D">
      <w:pPr>
        <w:pStyle w:val="Heading4"/>
      </w:pPr>
      <w:bookmarkStart w:id="206" w:name="_Toc526941443"/>
      <w:r>
        <w:t>General</w:t>
      </w:r>
      <w:bookmarkEnd w:id="206"/>
    </w:p>
    <w:p w14:paraId="45F56986" w14:textId="35F80131"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6431A">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6431A">
        <w:t>3.9.5</w:t>
      </w:r>
      <w:r w:rsidR="0085499B">
        <w:fldChar w:fldCharType="end"/>
      </w:r>
      <w:r w:rsidR="0085499B">
        <w:t>).</w:t>
      </w:r>
    </w:p>
    <w:p w14:paraId="1BFC46D5" w14:textId="26683013"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6431A">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207" w:name="_Ref503355198"/>
      <w:bookmarkStart w:id="208" w:name="_Toc526941444"/>
      <w:r>
        <w:t>Security implications</w:t>
      </w:r>
      <w:bookmarkEnd w:id="207"/>
      <w:bookmarkEnd w:id="208"/>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944D001"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09" w:name="_Ref508810893"/>
      <w:bookmarkStart w:id="210" w:name="_Toc526941445"/>
      <w:bookmarkStart w:id="211" w:name="_Ref503352567"/>
      <w:r>
        <w:t>Messages with placeholders</w:t>
      </w:r>
      <w:bookmarkEnd w:id="209"/>
      <w:bookmarkEnd w:id="21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 xml:space="preserve">index = </w:t>
      </w:r>
      <w:proofErr w:type="gramStart"/>
      <w:r>
        <w:t>non negative</w:t>
      </w:r>
      <w:proofErr w:type="gramEnd"/>
      <w:r>
        <w:t xml:space="preserve"> integer</w:t>
      </w:r>
    </w:p>
    <w:p w14:paraId="023C3CDE" w14:textId="2367B42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6431A">
        <w:t>3.9.11</w:t>
      </w:r>
      <w:r>
        <w:fldChar w:fldCharType="end"/>
      </w:r>
      <w:r>
        <w:t>).</w:t>
      </w:r>
    </w:p>
    <w:p w14:paraId="5BF7BEF4" w14:textId="67B25EE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6431A">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9DEBC3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6431A">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BEFC236"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6431A">
        <w:t>3.11</w:t>
      </w:r>
      <w:r>
        <w:fldChar w:fldCharType="end"/>
      </w:r>
      <w:r>
        <w:t>).</w:t>
      </w:r>
    </w:p>
    <w:p w14:paraId="2D82F457" w14:textId="7FC4F8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6431A">
        <w:t>3.11.15</w:t>
      </w:r>
      <w:r>
        <w:fldChar w:fldCharType="end"/>
      </w:r>
      <w:r>
        <w:t>.</w:t>
      </w:r>
    </w:p>
    <w:p w14:paraId="13E475FD" w14:textId="34ADBF86"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6431A">
        <w:t>3.20</w:t>
      </w:r>
      <w:r>
        <w:fldChar w:fldCharType="end"/>
      </w:r>
      <w:r>
        <w:t>).</w:t>
      </w:r>
    </w:p>
    <w:p w14:paraId="3E8F3038" w14:textId="7DA543CD"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36431A">
        <w:t>3.20.5</w:t>
      </w:r>
      <w:r>
        <w:fldChar w:fldCharType="end"/>
      </w:r>
      <w:r>
        <w:t>.</w:t>
      </w:r>
    </w:p>
    <w:p w14:paraId="1639AEDC" w14:textId="1FA4F999"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6431A">
        <w:t>3.20.7</w:t>
      </w:r>
      <w:r>
        <w:fldChar w:fldCharType="end"/>
      </w:r>
      <w:r>
        <w:t>.</w:t>
      </w:r>
    </w:p>
    <w:p w14:paraId="3DF5F195" w14:textId="2CECA77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6431A">
        <w:t>3.9.7</w:t>
      </w:r>
      <w:r>
        <w:fldChar w:fldCharType="end"/>
      </w:r>
      <w:r>
        <w:t>.</w:t>
      </w:r>
    </w:p>
    <w:p w14:paraId="1F41BBCB" w14:textId="3F84DDDB"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36431A">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12" w:name="_Ref508810900"/>
      <w:bookmarkStart w:id="213" w:name="_Toc526941446"/>
      <w:r>
        <w:t>Messages with e</w:t>
      </w:r>
      <w:r w:rsidR="00A4123E">
        <w:t>mbedded links</w:t>
      </w:r>
      <w:bookmarkEnd w:id="211"/>
      <w:bookmarkEnd w:id="212"/>
      <w:bookmarkEnd w:id="213"/>
    </w:p>
    <w:p w14:paraId="039E6FD3" w14:textId="1CCED060"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6431A">
        <w:t>3.20</w:t>
      </w:r>
      <w:r w:rsidR="00360983">
        <w:fldChar w:fldCharType="end"/>
      </w:r>
      <w:r w:rsidR="006B7822">
        <w:t>)</w:t>
      </w:r>
      <w:r w:rsidR="002957C4">
        <w:t>. We refer to these links as “embedded links”.</w:t>
      </w:r>
    </w:p>
    <w:p w14:paraId="2E75A42E" w14:textId="77857819" w:rsidR="00424AAB" w:rsidRDefault="00424AAB" w:rsidP="00424AAB">
      <w:r>
        <w:t>Within a rich text message (§</w:t>
      </w:r>
      <w:r>
        <w:fldChar w:fldCharType="begin"/>
      </w:r>
      <w:r>
        <w:instrText xml:space="preserve"> REF _Ref503354606 \r \h </w:instrText>
      </w:r>
      <w:r>
        <w:fldChar w:fldCharType="separate"/>
      </w:r>
      <w:r w:rsidR="0036431A">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52B72233" w:rsidR="002957C4" w:rsidRDefault="00424AAB" w:rsidP="002957C4">
      <w:r>
        <w:t>Within a plain text message (§</w:t>
      </w:r>
      <w:r>
        <w:fldChar w:fldCharType="begin"/>
      </w:r>
      <w:r>
        <w:instrText xml:space="preserve"> REF _Ref503354593 \r \h </w:instrText>
      </w:r>
      <w:r>
        <w:fldChar w:fldCharType="separate"/>
      </w:r>
      <w:r w:rsidR="0036431A">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7FF38204"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6431A">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66AED55"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26F7EF8"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6431A">
        <w:t>3.22</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6431A">
        <w:t>3.22.2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14" w:name="_Ref508812963"/>
      <w:bookmarkStart w:id="215" w:name="_Toc526941447"/>
      <w:bookmarkStart w:id="216" w:name="_Ref493337542"/>
      <w:r>
        <w:t>Message string resources</w:t>
      </w:r>
      <w:bookmarkEnd w:id="214"/>
      <w:bookmarkEnd w:id="215"/>
    </w:p>
    <w:p w14:paraId="558CEB2A" w14:textId="15F84E5D" w:rsidR="00F27B42" w:rsidRDefault="00F27B42" w:rsidP="00F27B42">
      <w:pPr>
        <w:pStyle w:val="Heading4"/>
      </w:pPr>
      <w:bookmarkStart w:id="217" w:name="_Toc526941448"/>
      <w:r>
        <w:t>General</w:t>
      </w:r>
      <w:bookmarkEnd w:id="217"/>
    </w:p>
    <w:p w14:paraId="2DC31705" w14:textId="6BC5854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6431A">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6431A">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6431A">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6431A">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42FFC73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6431A">
        <w:t>3.14.8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6431A">
        <w:t>3.36.2</w:t>
      </w:r>
      <w:r w:rsidR="000A6828">
        <w:fldChar w:fldCharType="end"/>
      </w:r>
      <w:r>
        <w:t>).</w:t>
      </w:r>
    </w:p>
    <w:p w14:paraId="71E30852" w14:textId="79692FFB"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6431A">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6431A">
        <w:t>3.9.6.4</w:t>
      </w:r>
      <w:r>
        <w:fldChar w:fldCharType="end"/>
      </w:r>
      <w:r>
        <w:t xml:space="preserve"> defines the SARIF resource file format.</w:t>
      </w:r>
    </w:p>
    <w:p w14:paraId="256FEF1F" w14:textId="2E1E79D9" w:rsidR="00F27B42" w:rsidRDefault="00F27B42" w:rsidP="00F27B42">
      <w:pPr>
        <w:pStyle w:val="Heading4"/>
      </w:pPr>
      <w:bookmarkStart w:id="218" w:name="_Ref508812199"/>
      <w:bookmarkStart w:id="219" w:name="_Toc526941449"/>
      <w:r>
        <w:t>Embedded string resource lookup procedure</w:t>
      </w:r>
      <w:bookmarkEnd w:id="218"/>
      <w:bookmarkEnd w:id="21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68CCF2BF" w:rsidR="000A6828" w:rsidRDefault="000A6828" w:rsidP="00EA540C">
      <w:pPr>
        <w:pStyle w:val="ListParagraph"/>
        <w:numPr>
          <w:ilvl w:val="0"/>
          <w:numId w:val="49"/>
        </w:numPr>
        <w:rPr>
          <w:ins w:id="220" w:author="Laurence Golding" w:date="2018-10-24T08:56:00Z"/>
        </w:rPr>
      </w:pPr>
      <w:r>
        <w:t>Otherwise, the string lookup procedure fails</w:t>
      </w:r>
      <w:r w:rsidR="00C00D1C">
        <w:t xml:space="preserve"> (which means that the SARIF log file is invalid)</w:t>
      </w:r>
      <w:r>
        <w:t>.</w:t>
      </w:r>
    </w:p>
    <w:p w14:paraId="19898146" w14:textId="10E546A7" w:rsidR="00A93E6B" w:rsidRDefault="00A93E6B" w:rsidP="00A93E6B">
      <w:pPr>
        <w:pStyle w:val="Heading4"/>
        <w:rPr>
          <w:ins w:id="221" w:author="Laurence Golding" w:date="2018-10-24T08:57:00Z"/>
        </w:rPr>
      </w:pPr>
      <w:ins w:id="222" w:author="Laurence Golding" w:date="2018-10-24T08:57:00Z">
        <w:r>
          <w:t>SARIF resource file naming convention</w:t>
        </w:r>
      </w:ins>
    </w:p>
    <w:p w14:paraId="4AC15D9D" w14:textId="77777777" w:rsidR="00A93E6B" w:rsidRDefault="00A93E6B" w:rsidP="00A93E6B">
      <w:pPr>
        <w:rPr>
          <w:ins w:id="223" w:author="Laurence Golding" w:date="2018-10-24T08:57:00Z"/>
        </w:rPr>
      </w:pPr>
      <w:ins w:id="224" w:author="Laurence Golding" w:date="2018-10-24T08:57:00Z">
        <w:r>
          <w:t xml:space="preserve">The file name of a SARIF resource file </w:t>
        </w:r>
        <w:r>
          <w:rPr>
            <w:b/>
          </w:rPr>
          <w:t>SHALL</w:t>
        </w:r>
        <w:r>
          <w:t xml:space="preserve"> follow the naming convention defined by the following syntax:</w:t>
        </w:r>
      </w:ins>
    </w:p>
    <w:p w14:paraId="7731202B" w14:textId="77777777" w:rsidR="00A93E6B" w:rsidRDefault="00A93E6B" w:rsidP="00A93E6B">
      <w:pPr>
        <w:pStyle w:val="Code"/>
        <w:rPr>
          <w:ins w:id="225" w:author="Laurence Golding" w:date="2018-10-24T08:57:00Z"/>
        </w:rPr>
      </w:pPr>
      <w:ins w:id="226" w:author="Laurence Golding" w:date="2018-10-24T08:57:00Z">
        <w:r>
          <w:lastRenderedPageBreak/>
          <w:t>SARIF resource file name = language tag, ".sarif-resources"</w:t>
        </w:r>
      </w:ins>
    </w:p>
    <w:p w14:paraId="32AC08C2" w14:textId="77777777" w:rsidR="00A93E6B" w:rsidRDefault="00A93E6B" w:rsidP="00A93E6B">
      <w:pPr>
        <w:pStyle w:val="Code"/>
        <w:rPr>
          <w:ins w:id="227" w:author="Laurence Golding" w:date="2018-10-24T08:57:00Z"/>
        </w:rPr>
      </w:pPr>
    </w:p>
    <w:p w14:paraId="0CD8CD20" w14:textId="77777777" w:rsidR="00A93E6B" w:rsidRPr="008721F6" w:rsidRDefault="00A93E6B" w:rsidP="00A93E6B">
      <w:pPr>
        <w:pStyle w:val="Code"/>
        <w:rPr>
          <w:ins w:id="228" w:author="Laurence Golding" w:date="2018-10-24T08:57:00Z"/>
        </w:rPr>
      </w:pPr>
      <w:ins w:id="229" w:author="Laurence Golding" w:date="2018-10-24T08:57:00Z">
        <w:r>
          <w:t>language tag = ? RFC 5646 language tag ?</w:t>
        </w:r>
      </w:ins>
    </w:p>
    <w:p w14:paraId="74420583" w14:textId="77777777" w:rsidR="00A93E6B" w:rsidRDefault="00A93E6B" w:rsidP="00A93E6B">
      <w:pPr>
        <w:pStyle w:val="Note"/>
        <w:rPr>
          <w:ins w:id="230" w:author="Laurence Golding" w:date="2018-10-24T08:57:00Z"/>
        </w:rPr>
      </w:pPr>
      <w:ins w:id="231" w:author="Laurence Golding" w:date="2018-10-24T08:57:00Z">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ins>
    </w:p>
    <w:p w14:paraId="23DA57F8" w14:textId="77777777" w:rsidR="00A93E6B" w:rsidRDefault="00A93E6B" w:rsidP="00A93E6B">
      <w:pPr>
        <w:rPr>
          <w:ins w:id="232" w:author="Laurence Golding" w:date="2018-10-24T08:57:00Z"/>
        </w:rPr>
      </w:pPr>
      <w:ins w:id="233" w:author="Laurence Golding" w:date="2018-10-24T08:57:00Z">
        <w:r>
          <w:t xml:space="preserve">The file name </w:t>
        </w:r>
        <w:r>
          <w:rPr>
            <w:b/>
          </w:rPr>
          <w:t>MAY</w:t>
        </w:r>
        <w:r>
          <w:t xml:space="preserve"> end with the additional extension </w:t>
        </w:r>
        <w:r w:rsidRPr="00C8403B">
          <w:rPr>
            <w:rStyle w:val="CODEtemp"/>
          </w:rPr>
          <w:t>".json"</w:t>
        </w:r>
        <w:r>
          <w:t>.</w:t>
        </w:r>
      </w:ins>
    </w:p>
    <w:p w14:paraId="46D43029" w14:textId="4F1AD588" w:rsidR="00A93E6B" w:rsidRPr="00A93E6B" w:rsidRDefault="00A93E6B" w:rsidP="00A93E6B">
      <w:pPr>
        <w:pStyle w:val="Note"/>
      </w:pPr>
      <w:ins w:id="234" w:author="Laurence Golding" w:date="2018-10-24T08:57:00Z">
        <w:r>
          <w:t xml:space="preserve">EXAMPLE 2: </w:t>
        </w:r>
        <w:proofErr w:type="spellStart"/>
        <w:r w:rsidRPr="00C8403B">
          <w:rPr>
            <w:rStyle w:val="CODEtemp"/>
          </w:rPr>
          <w:t>en-US.sarif-resources.json</w:t>
        </w:r>
      </w:ins>
      <w:proofErr w:type="spellEnd"/>
    </w:p>
    <w:p w14:paraId="4DFA0602" w14:textId="0143C933" w:rsidR="00F27B42" w:rsidRDefault="00F27B42" w:rsidP="00F27B42">
      <w:pPr>
        <w:pStyle w:val="Heading4"/>
      </w:pPr>
      <w:bookmarkStart w:id="235" w:name="_Ref508811713"/>
      <w:bookmarkStart w:id="236" w:name="_Toc526941450"/>
      <w:r>
        <w:t>SARIF resource file lookup procedure</w:t>
      </w:r>
      <w:bookmarkEnd w:id="235"/>
      <w:bookmarkEnd w:id="23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02018F66" w:rsidR="000A6828" w:rsidDel="00A93E6B" w:rsidRDefault="000A6828" w:rsidP="000A6828">
      <w:pPr>
        <w:rPr>
          <w:del w:id="237" w:author="Laurence Golding" w:date="2018-10-24T08:58:00Z"/>
        </w:rPr>
      </w:pPr>
      <w:del w:id="238" w:author="Laurence Golding" w:date="2018-10-24T08:58:00Z">
        <w:r w:rsidDel="00A93E6B">
          <w:delText xml:space="preserve">SARIF resource file names </w:delText>
        </w:r>
        <w:r w:rsidDel="00A93E6B">
          <w:rPr>
            <w:b/>
          </w:rPr>
          <w:delText>SHALL</w:delText>
        </w:r>
        <w:r w:rsidDel="00A93E6B">
          <w:delText xml:space="preserve"> follow the naming convention defined by the following syntax:</w:delText>
        </w:r>
      </w:del>
    </w:p>
    <w:p w14:paraId="31C4CBC4" w14:textId="03C86562" w:rsidR="000A6828" w:rsidDel="00A93E6B" w:rsidRDefault="000A6828" w:rsidP="000A6828">
      <w:pPr>
        <w:pStyle w:val="Code"/>
        <w:rPr>
          <w:del w:id="239" w:author="Laurence Golding" w:date="2018-10-24T08:58:00Z"/>
        </w:rPr>
      </w:pPr>
      <w:del w:id="240" w:author="Laurence Golding" w:date="2018-10-24T08:58:00Z">
        <w:r w:rsidDel="00A93E6B">
          <w:delText>SARIF resource file name = language tag, ".resources.sarif"</w:delText>
        </w:r>
      </w:del>
    </w:p>
    <w:p w14:paraId="65C9E90F" w14:textId="39E6041E" w:rsidR="000A6828" w:rsidDel="00A93E6B" w:rsidRDefault="000A6828" w:rsidP="000A6828">
      <w:pPr>
        <w:pStyle w:val="Code"/>
        <w:rPr>
          <w:del w:id="241" w:author="Laurence Golding" w:date="2018-10-24T08:58:00Z"/>
        </w:rPr>
      </w:pPr>
    </w:p>
    <w:p w14:paraId="0DFEC08A" w14:textId="46A2F9DE" w:rsidR="000A6828" w:rsidRPr="008721F6" w:rsidDel="00A93E6B" w:rsidRDefault="000A6828" w:rsidP="000A6828">
      <w:pPr>
        <w:pStyle w:val="Code"/>
        <w:rPr>
          <w:del w:id="242" w:author="Laurence Golding" w:date="2018-10-24T08:58:00Z"/>
        </w:rPr>
      </w:pPr>
      <w:del w:id="243" w:author="Laurence Golding" w:date="2018-10-24T08:58:00Z">
        <w:r w:rsidDel="00A93E6B">
          <w:delText>language tag = ? RFC 5646 language tag ?</w:delText>
        </w:r>
      </w:del>
    </w:p>
    <w:p w14:paraId="012D2AAE" w14:textId="755884CC" w:rsidR="000A6828" w:rsidDel="00A93E6B" w:rsidRDefault="000A6828" w:rsidP="000A6828">
      <w:pPr>
        <w:rPr>
          <w:del w:id="244" w:author="Laurence Golding" w:date="2018-10-24T08:58: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0941384E"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6431A">
        <w:t>3.14.9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DD1EFA0"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ins w:id="245" w:author="Laurence Golding" w:date="2018-10-24T08:58:00Z">
        <w:r w:rsidR="00A93E6B">
          <w:rPr>
            <w:rStyle w:val="CODEtemp"/>
          </w:rPr>
          <w:t>sarif</w:t>
        </w:r>
        <w:proofErr w:type="spellEnd"/>
        <w:r w:rsidR="00A93E6B">
          <w:rPr>
            <w:rStyle w:val="CODEtemp"/>
          </w:rPr>
          <w:t>-</w:t>
        </w:r>
      </w:ins>
      <w:r>
        <w:rPr>
          <w:rStyle w:val="CODEtemp"/>
        </w:rPr>
        <w:t>resources</w:t>
      </w:r>
      <w:del w:id="246" w:author="Laurence Golding" w:date="2018-10-24T08:58:00Z">
        <w:r w:rsidDel="00A93E6B">
          <w:rPr>
            <w:rStyle w:val="CODEtemp"/>
          </w:rPr>
          <w:delText>.</w:delText>
        </w:r>
        <w:r w:rsidRPr="00225056" w:rsidDel="00A93E6B">
          <w:rPr>
            <w:rStyle w:val="CODEtemp"/>
          </w:rPr>
          <w:delText>sarif</w:delText>
        </w:r>
      </w:del>
      <w:del w:id="247" w:author="Laurence Golding" w:date="2018-10-24T09:00:00Z">
        <w:r w:rsidDel="00A93E6B">
          <w:delText>.</w:delText>
        </w:r>
      </w:del>
      <w:ins w:id="248" w:author="Laurence Golding" w:date="2018-10-24T08:59:00Z">
        <w:r w:rsidR="00A93E6B">
          <w:t xml:space="preserve"> or </w:t>
        </w:r>
        <w:proofErr w:type="spellStart"/>
        <w:r w:rsidR="00A93E6B" w:rsidRPr="00225056">
          <w:rPr>
            <w:rStyle w:val="CODEtemp"/>
          </w:rPr>
          <w:t>fr-FR.</w:t>
        </w:r>
        <w:r w:rsidR="00A93E6B">
          <w:rPr>
            <w:rStyle w:val="CODEtemp"/>
          </w:rPr>
          <w:t>sarif-resources.json</w:t>
        </w:r>
        <w:proofErr w:type="spellEnd"/>
        <w:r w:rsidR="00A93E6B">
          <w:t>.</w:t>
        </w:r>
      </w:ins>
      <w:r>
        <w:t>) If a file by that name is present, use it.</w:t>
      </w:r>
      <w:r>
        <w:br/>
      </w:r>
    </w:p>
    <w:p w14:paraId="3AD11B53" w14:textId="36345387"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lastRenderedPageBreak/>
        <w:t>subtag</w:t>
      </w:r>
      <w:proofErr w:type="spellEnd"/>
      <w:r>
        <w:t xml:space="preserve">. (Continuing the previous example, the file name would be </w:t>
      </w:r>
      <w:proofErr w:type="spellStart"/>
      <w:r w:rsidRPr="00225056">
        <w:rPr>
          <w:rStyle w:val="CODEtemp"/>
        </w:rPr>
        <w:t>fr.</w:t>
      </w:r>
      <w:ins w:id="249" w:author="Laurence Golding" w:date="2018-10-24T08:58:00Z">
        <w:r w:rsidR="00A93E6B">
          <w:rPr>
            <w:rStyle w:val="CODEtemp"/>
          </w:rPr>
          <w:t>sarif</w:t>
        </w:r>
        <w:proofErr w:type="spellEnd"/>
        <w:r w:rsidR="00A93E6B">
          <w:rPr>
            <w:rStyle w:val="CODEtemp"/>
          </w:rPr>
          <w:t>-</w:t>
        </w:r>
      </w:ins>
      <w:r>
        <w:rPr>
          <w:rStyle w:val="CODEtemp"/>
        </w:rPr>
        <w:t>resources</w:t>
      </w:r>
      <w:del w:id="250" w:author="Laurence Golding" w:date="2018-10-24T08:58:00Z">
        <w:r w:rsidDel="00A93E6B">
          <w:rPr>
            <w:rStyle w:val="CODEtemp"/>
          </w:rPr>
          <w:delText>.</w:delText>
        </w:r>
        <w:r w:rsidRPr="00225056" w:rsidDel="00A93E6B">
          <w:rPr>
            <w:rStyle w:val="CODEtemp"/>
          </w:rPr>
          <w:delText>sarif</w:delText>
        </w:r>
      </w:del>
      <w:del w:id="251" w:author="Laurence Golding" w:date="2018-10-24T09:01:00Z">
        <w:r w:rsidRPr="000A6828" w:rsidDel="00A93E6B">
          <w:delText>.</w:delText>
        </w:r>
      </w:del>
      <w:ins w:id="252" w:author="Laurence Golding" w:date="2018-10-24T09:01:00Z">
        <w:r w:rsidR="00A93E6B">
          <w:t xml:space="preserve"> o</w:t>
        </w:r>
      </w:ins>
      <w:ins w:id="253" w:author="Laurence Golding" w:date="2018-10-24T09:00:00Z">
        <w:r w:rsidR="00A93E6B">
          <w:t xml:space="preserve">r </w:t>
        </w:r>
        <w:proofErr w:type="spellStart"/>
        <w:r w:rsidR="00A93E6B" w:rsidRPr="00A93E6B">
          <w:rPr>
            <w:rStyle w:val="CODEtemp"/>
          </w:rPr>
          <w:t>fr.sarif-resources.json</w:t>
        </w:r>
      </w:ins>
      <w:proofErr w:type="spellEnd"/>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5A87C5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6431A">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182EF9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6431A">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54" w:name="_Ref508811723"/>
      <w:bookmarkStart w:id="255" w:name="_Toc526941451"/>
      <w:r>
        <w:t>SARIF resource file format</w:t>
      </w:r>
      <w:bookmarkEnd w:id="254"/>
      <w:bookmarkEnd w:id="255"/>
    </w:p>
    <w:p w14:paraId="441176F7" w14:textId="05E307FC" w:rsidR="00F27B42" w:rsidRDefault="00F27B42" w:rsidP="00F27B42">
      <w:pPr>
        <w:pStyle w:val="Heading5"/>
      </w:pPr>
      <w:bookmarkStart w:id="256" w:name="_Toc526941452"/>
      <w:r>
        <w:t>General</w:t>
      </w:r>
      <w:bookmarkEnd w:id="25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57" w:name="_Toc526941453"/>
      <w:proofErr w:type="spellStart"/>
      <w:r>
        <w:t>sarifLog</w:t>
      </w:r>
      <w:proofErr w:type="spellEnd"/>
      <w:r>
        <w:t xml:space="preserve"> object</w:t>
      </w:r>
      <w:bookmarkEnd w:id="257"/>
    </w:p>
    <w:p w14:paraId="5BC49FE7" w14:textId="49A099EE"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6431A">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6D62B3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6431A">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51240A9F"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6431A">
              <w:t>3.10.4</w:t>
            </w:r>
            <w:r>
              <w:fldChar w:fldCharType="end"/>
            </w:r>
            <w:r>
              <w:rPr>
                <w:rStyle w:val="CODEtemp"/>
              </w:rPr>
              <w:t>)</w:t>
            </w:r>
          </w:p>
        </w:tc>
        <w:tc>
          <w:tcPr>
            <w:tcW w:w="1890" w:type="dxa"/>
          </w:tcPr>
          <w:p w14:paraId="4E542B44" w14:textId="2E8AE75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6431A">
              <w:t>3.11</w:t>
            </w:r>
            <w:r>
              <w:fldChar w:fldCharType="end"/>
            </w:r>
            <w:r>
              <w:t>)</w:t>
            </w:r>
          </w:p>
        </w:tc>
        <w:tc>
          <w:tcPr>
            <w:tcW w:w="1170" w:type="dxa"/>
          </w:tcPr>
          <w:p w14:paraId="0E0CACFE" w14:textId="77777777" w:rsidR="0086153A" w:rsidRDefault="0086153A" w:rsidP="00282714">
            <w:r>
              <w:t>Yes</w:t>
            </w:r>
          </w:p>
        </w:tc>
        <w:tc>
          <w:tcPr>
            <w:tcW w:w="5691" w:type="dxa"/>
          </w:tcPr>
          <w:p w14:paraId="17554539" w14:textId="59E9627E"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6431A">
              <w:t>3.9.6.4.3</w:t>
            </w:r>
            <w:r>
              <w:fldChar w:fldCharType="end"/>
            </w:r>
            <w:r>
              <w:t>.</w:t>
            </w:r>
          </w:p>
        </w:tc>
      </w:tr>
    </w:tbl>
    <w:p w14:paraId="1325EAA7" w14:textId="079EF80F" w:rsidR="00F27B42" w:rsidRDefault="00F27B42" w:rsidP="00F27B42">
      <w:pPr>
        <w:pStyle w:val="Heading5"/>
      </w:pPr>
      <w:bookmarkStart w:id="258" w:name="_Ref508812519"/>
      <w:bookmarkStart w:id="259" w:name="_Toc526941454"/>
      <w:r>
        <w:t>run object</w:t>
      </w:r>
      <w:bookmarkEnd w:id="258"/>
      <w:bookmarkEnd w:id="25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F94F33E"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6431A">
              <w:t>3.11.7</w:t>
            </w:r>
            <w:r>
              <w:fldChar w:fldCharType="end"/>
            </w:r>
            <w:r>
              <w:t>)</w:t>
            </w:r>
          </w:p>
        </w:tc>
        <w:tc>
          <w:tcPr>
            <w:tcW w:w="1966" w:type="dxa"/>
          </w:tcPr>
          <w:p w14:paraId="562C4BC7" w14:textId="59A439CE"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6431A">
              <w:t>3.14</w:t>
            </w:r>
            <w:r>
              <w:fldChar w:fldCharType="end"/>
            </w:r>
            <w:r>
              <w:t>)</w:t>
            </w:r>
          </w:p>
        </w:tc>
        <w:tc>
          <w:tcPr>
            <w:tcW w:w="1205" w:type="dxa"/>
          </w:tcPr>
          <w:p w14:paraId="7C63EEBA" w14:textId="77777777" w:rsidR="0086153A" w:rsidRDefault="0086153A" w:rsidP="00282714">
            <w:r>
              <w:t>Yes</w:t>
            </w:r>
          </w:p>
        </w:tc>
        <w:tc>
          <w:tcPr>
            <w:tcW w:w="5597" w:type="dxa"/>
          </w:tcPr>
          <w:p w14:paraId="20CA42D1" w14:textId="1E9DA31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6431A">
              <w:t>3.9.6.4.4</w:t>
            </w:r>
            <w:r>
              <w:fldChar w:fldCharType="end"/>
            </w:r>
            <w:r>
              <w:t>.</w:t>
            </w:r>
          </w:p>
        </w:tc>
      </w:tr>
      <w:tr w:rsidR="0086153A" w14:paraId="0A6EE765" w14:textId="77777777" w:rsidTr="00282714">
        <w:trPr>
          <w:trHeight w:val="485"/>
        </w:trPr>
        <w:tc>
          <w:tcPr>
            <w:tcW w:w="2071" w:type="dxa"/>
          </w:tcPr>
          <w:p w14:paraId="572E2CBD" w14:textId="3845D77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6431A">
              <w:t>3.11.16</w:t>
            </w:r>
            <w:r>
              <w:fldChar w:fldCharType="end"/>
            </w:r>
            <w:r>
              <w:t>)</w:t>
            </w:r>
          </w:p>
        </w:tc>
        <w:tc>
          <w:tcPr>
            <w:tcW w:w="1966" w:type="dxa"/>
          </w:tcPr>
          <w:p w14:paraId="217728F3" w14:textId="10CFD0F5"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6431A">
              <w:t>3.36</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60" w:name="_Ref508812478"/>
      <w:bookmarkStart w:id="261" w:name="_Toc526941455"/>
      <w:r>
        <w:lastRenderedPageBreak/>
        <w:t>tool object</w:t>
      </w:r>
      <w:bookmarkEnd w:id="260"/>
      <w:bookmarkEnd w:id="26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24C8990"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6431A">
              <w:t>3.14.2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5385CB"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6431A">
              <w:t>3.14.3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75CF284"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36431A">
              <w:t>3.14.4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FB59D4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6431A">
              <w:t>3.14.5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D0FFB23"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6431A">
              <w:t>3.14.6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3E07B9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6431A">
              <w:t>3.14.8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62" w:name="_Toc526941456"/>
      <w:r>
        <w:t>resources object</w:t>
      </w:r>
      <w:bookmarkEnd w:id="262"/>
    </w:p>
    <w:p w14:paraId="56784490" w14:textId="7AC56ED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6431A">
        <w:t>3.36</w:t>
      </w:r>
      <w:r>
        <w:fldChar w:fldCharType="end"/>
      </w:r>
      <w:r>
        <w:t>).</w:t>
      </w:r>
    </w:p>
    <w:p w14:paraId="55D59945" w14:textId="28AAB945" w:rsidR="00B607AD" w:rsidRDefault="00B607AD" w:rsidP="00B607AD">
      <w:pPr>
        <w:pStyle w:val="Heading3"/>
      </w:pPr>
      <w:bookmarkStart w:id="263" w:name="_Ref508811133"/>
      <w:bookmarkStart w:id="264" w:name="_Toc526941457"/>
      <w:r>
        <w:t>text property</w:t>
      </w:r>
      <w:bookmarkEnd w:id="263"/>
      <w:bookmarkEnd w:id="264"/>
    </w:p>
    <w:p w14:paraId="38926169" w14:textId="55384E7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6431A">
        <w:t>3.9.2</w:t>
      </w:r>
      <w:r>
        <w:fldChar w:fldCharType="end"/>
      </w:r>
      <w:r>
        <w:t>)</w:t>
      </w:r>
      <w:r w:rsidRPr="0027620D">
        <w:t>.</w:t>
      </w:r>
    </w:p>
    <w:p w14:paraId="68ED5C2D" w14:textId="1A275EF8" w:rsidR="00B607AD" w:rsidRDefault="00B607AD" w:rsidP="00B607AD">
      <w:pPr>
        <w:pStyle w:val="Heading3"/>
      </w:pPr>
      <w:bookmarkStart w:id="265" w:name="_Ref508811583"/>
      <w:bookmarkStart w:id="266" w:name="_Toc526941458"/>
      <w:proofErr w:type="spellStart"/>
      <w:r>
        <w:t>richText</w:t>
      </w:r>
      <w:proofErr w:type="spellEnd"/>
      <w:r>
        <w:t xml:space="preserve"> property</w:t>
      </w:r>
      <w:bookmarkEnd w:id="265"/>
      <w:bookmarkEnd w:id="266"/>
    </w:p>
    <w:p w14:paraId="252D70DD" w14:textId="3E9BE3B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6431A">
        <w:t>3.9.3</w:t>
      </w:r>
      <w:r>
        <w:fldChar w:fldCharType="end"/>
      </w:r>
      <w:r>
        <w:t>)</w:t>
      </w:r>
      <w:r w:rsidRPr="0027620D">
        <w:t>.</w:t>
      </w:r>
    </w:p>
    <w:p w14:paraId="5B4F9624" w14:textId="7C999996"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6431A">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67" w:name="_Ref508811592"/>
      <w:bookmarkStart w:id="268" w:name="_Toc526941459"/>
      <w:proofErr w:type="spellStart"/>
      <w:r>
        <w:t>messageId</w:t>
      </w:r>
      <w:proofErr w:type="spellEnd"/>
      <w:r>
        <w:t xml:space="preserve"> property</w:t>
      </w:r>
      <w:bookmarkEnd w:id="267"/>
      <w:bookmarkEnd w:id="268"/>
    </w:p>
    <w:p w14:paraId="5F5AED7E" w14:textId="0838403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6431A">
        <w:t>3.9.6</w:t>
      </w:r>
      <w:r>
        <w:fldChar w:fldCharType="end"/>
      </w:r>
      <w:r>
        <w:t>) for the desired plain text message (§</w:t>
      </w:r>
      <w:r>
        <w:fldChar w:fldCharType="begin"/>
      </w:r>
      <w:r>
        <w:instrText xml:space="preserve"> REF _Ref503354593 \r \h </w:instrText>
      </w:r>
      <w:r>
        <w:fldChar w:fldCharType="separate"/>
      </w:r>
      <w:r w:rsidR="0036431A">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6431A">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6431A">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69" w:name="_Ref508811630"/>
      <w:bookmarkStart w:id="270" w:name="_Toc526941460"/>
      <w:proofErr w:type="spellStart"/>
      <w:r>
        <w:t>richMessageId</w:t>
      </w:r>
      <w:proofErr w:type="spellEnd"/>
      <w:r>
        <w:t xml:space="preserve"> property</w:t>
      </w:r>
      <w:bookmarkEnd w:id="269"/>
      <w:bookmarkEnd w:id="270"/>
    </w:p>
    <w:p w14:paraId="71ECB735" w14:textId="0C8E44F6"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6431A">
        <w:t>3.9.6</w:t>
      </w:r>
      <w:r>
        <w:fldChar w:fldCharType="end"/>
      </w:r>
      <w:r>
        <w:t>) for the desired rich text message (§</w:t>
      </w:r>
      <w:r>
        <w:fldChar w:fldCharType="begin"/>
      </w:r>
      <w:r>
        <w:instrText xml:space="preserve"> REF _Ref503354606 \r \h </w:instrText>
      </w:r>
      <w:r>
        <w:fldChar w:fldCharType="separate"/>
      </w:r>
      <w:r w:rsidR="0036431A">
        <w:t>3.9.3</w:t>
      </w:r>
      <w:r>
        <w:fldChar w:fldCharType="end"/>
      </w:r>
      <w:r>
        <w:t>).</w:t>
      </w:r>
    </w:p>
    <w:p w14:paraId="1DCA38AB" w14:textId="2227ECE9"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6431A">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6431A">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71" w:name="_Ref508811093"/>
      <w:bookmarkStart w:id="272" w:name="_Toc526941461"/>
      <w:r>
        <w:lastRenderedPageBreak/>
        <w:t>arguments property</w:t>
      </w:r>
      <w:bookmarkEnd w:id="271"/>
      <w:bookmarkEnd w:id="272"/>
    </w:p>
    <w:p w14:paraId="3337B550" w14:textId="4CD9FBA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6431A">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6431A">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6431A">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6431A">
        <w:t>3.9.10</w:t>
      </w:r>
      <w:r>
        <w:fldChar w:fldCharType="end"/>
      </w:r>
      <w:r>
        <w:t>) contains any placeholders (§</w:t>
      </w:r>
      <w:r>
        <w:fldChar w:fldCharType="begin"/>
      </w:r>
      <w:r>
        <w:instrText xml:space="preserve"> REF _Ref508810893 \r \h </w:instrText>
      </w:r>
      <w:r>
        <w:fldChar w:fldCharType="separate"/>
      </w:r>
      <w:r w:rsidR="0036431A">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6431A">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73" w:name="_Ref508812301"/>
      <w:bookmarkStart w:id="274" w:name="_Toc526941462"/>
      <w:proofErr w:type="spellStart"/>
      <w:r>
        <w:t>sarifLog</w:t>
      </w:r>
      <w:proofErr w:type="spellEnd"/>
      <w:r>
        <w:t xml:space="preserve"> object</w:t>
      </w:r>
      <w:bookmarkEnd w:id="216"/>
      <w:bookmarkEnd w:id="273"/>
      <w:bookmarkEnd w:id="274"/>
    </w:p>
    <w:p w14:paraId="5DEDD21B" w14:textId="0630136E" w:rsidR="000D32C1" w:rsidRDefault="000D32C1" w:rsidP="000D32C1">
      <w:pPr>
        <w:pStyle w:val="Heading3"/>
      </w:pPr>
      <w:bookmarkStart w:id="275" w:name="_Toc526941463"/>
      <w:r>
        <w:t>General</w:t>
      </w:r>
      <w:bookmarkEnd w:id="275"/>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0F7935"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6431A">
        <w:t>3.10.2</w:t>
      </w:r>
      <w:r w:rsidR="0038356E">
        <w:fldChar w:fldCharType="end"/>
      </w:r>
      <w:r w:rsidR="00D71A1D">
        <w:t>.</w:t>
      </w:r>
    </w:p>
    <w:p w14:paraId="69B7D7D3" w14:textId="54CB3AF1"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6431A">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830A21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6431A">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76" w:name="_Ref493349977"/>
      <w:bookmarkStart w:id="277" w:name="_Ref493350297"/>
      <w:bookmarkStart w:id="278" w:name="_Toc526941464"/>
      <w:r>
        <w:t>version property</w:t>
      </w:r>
      <w:bookmarkEnd w:id="276"/>
      <w:bookmarkEnd w:id="277"/>
      <w:bookmarkEnd w:id="278"/>
    </w:p>
    <w:p w14:paraId="369A921C" w14:textId="103B129E"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w:t>
      </w:r>
      <w:bookmarkStart w:id="279" w:name="_Hlk528064748"/>
      <w:r w:rsidRPr="00FC1320">
        <w:t xml:space="preserve">the version of the SARIF </w:t>
      </w:r>
      <w:r w:rsidR="00BB3FA6">
        <w:t>specification</w:t>
      </w:r>
      <w:r w:rsidR="00BB3FA6" w:rsidRPr="00FC1320">
        <w:t xml:space="preserve"> </w:t>
      </w:r>
      <w:r w:rsidRPr="00FC1320">
        <w:t>to which this log file conforms.</w:t>
      </w:r>
      <w:bookmarkEnd w:id="279"/>
      <w:r w:rsidRPr="00FC1320">
        <w:t xml:space="preserve">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545FD6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80" w:name="_Ref508812350"/>
      <w:bookmarkStart w:id="281" w:name="_Toc526941465"/>
      <w:r>
        <w:lastRenderedPageBreak/>
        <w:t>$schema property</w:t>
      </w:r>
      <w:bookmarkEnd w:id="280"/>
      <w:bookmarkEnd w:id="281"/>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3C2F73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6431A">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82" w:name="_Ref493349987"/>
      <w:bookmarkStart w:id="283" w:name="_Toc526941466"/>
      <w:r>
        <w:t>runs property</w:t>
      </w:r>
      <w:bookmarkEnd w:id="282"/>
      <w:bookmarkEnd w:id="283"/>
    </w:p>
    <w:p w14:paraId="4CED6907" w14:textId="7953A0F5"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6431A">
        <w:t>3.11</w:t>
      </w:r>
      <w:r>
        <w:fldChar w:fldCharType="end"/>
      </w:r>
      <w:r w:rsidRPr="00584D35">
        <w:t>).</w:t>
      </w:r>
    </w:p>
    <w:p w14:paraId="076C2078" w14:textId="7A8121FC" w:rsidR="00C66549" w:rsidRPr="00C66549" w:rsidRDefault="00EC6397" w:rsidP="00C66549">
      <w:pPr>
        <w:pStyle w:val="Heading2"/>
      </w:pPr>
      <w:bookmarkStart w:id="284" w:name="_Ref493349997"/>
      <w:bookmarkStart w:id="285" w:name="_Ref493350451"/>
      <w:bookmarkStart w:id="286" w:name="_Toc526941467"/>
      <w:r>
        <w:t>run object</w:t>
      </w:r>
      <w:bookmarkEnd w:id="284"/>
      <w:bookmarkEnd w:id="285"/>
      <w:bookmarkEnd w:id="286"/>
    </w:p>
    <w:p w14:paraId="10E42C1C" w14:textId="534C375F" w:rsidR="000D32C1" w:rsidRDefault="000D32C1" w:rsidP="000D32C1">
      <w:pPr>
        <w:pStyle w:val="Heading3"/>
      </w:pPr>
      <w:bookmarkStart w:id="287" w:name="_Toc526941468"/>
      <w:r>
        <w:t>General</w:t>
      </w:r>
      <w:bookmarkEnd w:id="28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9CF83C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6431A">
        <w:t>3.11.7</w:t>
      </w:r>
      <w:r>
        <w:fldChar w:fldCharType="end"/>
      </w:r>
      <w:r w:rsidR="00893398">
        <w:t>.</w:t>
      </w:r>
    </w:p>
    <w:p w14:paraId="458D3C95" w14:textId="0FD6C652"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6431A">
        <w:t>3.14</w:t>
      </w:r>
      <w:r>
        <w:fldChar w:fldCharType="end"/>
      </w:r>
      <w:r>
        <w:t>)</w:t>
      </w:r>
      <w:r w:rsidR="00893398">
        <w:t>.</w:t>
      </w:r>
    </w:p>
    <w:p w14:paraId="5659FE03" w14:textId="398D62B9" w:rsidR="00C66549" w:rsidRDefault="00C66549" w:rsidP="00893398">
      <w:pPr>
        <w:pStyle w:val="Codesmall"/>
      </w:pPr>
      <w:r>
        <w:t xml:space="preserve">  },</w:t>
      </w:r>
    </w:p>
    <w:p w14:paraId="5572A9C8" w14:textId="651AA3C2"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6431A">
        <w:t>3.11.15</w:t>
      </w:r>
      <w:r>
        <w:fldChar w:fldCharType="end"/>
      </w:r>
      <w:r w:rsidR="00893398">
        <w:t>.</w:t>
      </w:r>
    </w:p>
    <w:p w14:paraId="2AB9C865" w14:textId="68161F9F" w:rsidR="00C66549" w:rsidRDefault="00C66549" w:rsidP="00893398">
      <w:pPr>
        <w:pStyle w:val="Codesmall"/>
      </w:pPr>
      <w:r>
        <w:t xml:space="preserve">    {</w:t>
      </w:r>
    </w:p>
    <w:p w14:paraId="34499818" w14:textId="5DD8B25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6431A">
        <w:t>3.20</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ACC77B4" w:rsidR="0040239D" w:rsidRDefault="0040239D" w:rsidP="0040239D">
      <w:pPr>
        <w:pStyle w:val="Heading3"/>
        <w:numPr>
          <w:ilvl w:val="2"/>
          <w:numId w:val="2"/>
        </w:numPr>
      </w:pPr>
      <w:bookmarkStart w:id="288" w:name="_Ref522953645"/>
      <w:bookmarkStart w:id="289" w:name="_Toc526941469"/>
      <w:proofErr w:type="spellStart"/>
      <w:r>
        <w:t>external</w:t>
      </w:r>
      <w:ins w:id="290" w:author="Laurence Golding" w:date="2018-10-24T09:06:00Z">
        <w:r w:rsidR="008178B8">
          <w:t>Property</w:t>
        </w:r>
      </w:ins>
      <w:r>
        <w:t>Files</w:t>
      </w:r>
      <w:proofErr w:type="spellEnd"/>
      <w:r>
        <w:t xml:space="preserve"> property</w:t>
      </w:r>
      <w:bookmarkEnd w:id="288"/>
      <w:bookmarkEnd w:id="289"/>
    </w:p>
    <w:p w14:paraId="3E8B7EF9" w14:textId="6DFD68BA" w:rsidR="000F505D" w:rsidRPr="000F505D" w:rsidRDefault="00AF60C1" w:rsidP="000F505D">
      <w:pPr>
        <w:pStyle w:val="Heading4"/>
      </w:pPr>
      <w:bookmarkStart w:id="291" w:name="_Toc526941470"/>
      <w:r>
        <w:t>Rationale</w:t>
      </w:r>
      <w:bookmarkEnd w:id="291"/>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1D1A6236" w14:textId="4B209798" w:rsidR="000F505D" w:rsidRPr="00AD424F" w:rsidRDefault="0040239D" w:rsidP="0040239D">
      <w:pPr>
        <w:rPr>
          <w:ins w:id="292" w:author="Laurence Golding" w:date="2018-10-23T10:56:00Z"/>
        </w:rPr>
      </w:pPr>
      <w:r>
        <w:t xml:space="preserve">To mitigate these problems, SARIF allows certain properties of a </w:t>
      </w:r>
      <w:r w:rsidRPr="008A4421">
        <w:rPr>
          <w:rStyle w:val="CODEtemp"/>
        </w:rPr>
        <w:t>run</w:t>
      </w:r>
      <w:r>
        <w:t xml:space="preserve"> object to be stored in separate files. We refer to these files as “external</w:t>
      </w:r>
      <w:ins w:id="293" w:author="Laurence Golding" w:date="2018-10-24T09:06:00Z">
        <w:r w:rsidR="008178B8">
          <w:t xml:space="preserve"> property</w:t>
        </w:r>
      </w:ins>
      <w:r>
        <w:t xml:space="preserve"> files”, and we refer to the file containing the </w:t>
      </w:r>
      <w:r w:rsidRPr="008A4421">
        <w:rPr>
          <w:rStyle w:val="CODEtemp"/>
        </w:rPr>
        <w:t>run</w:t>
      </w:r>
      <w:r>
        <w:t xml:space="preserve"> object itself as the “root file”. We refer to a property that can be stored in an external </w:t>
      </w:r>
      <w:ins w:id="294" w:author="Laurence Golding" w:date="2018-10-23T10:55:00Z">
        <w:r w:rsidR="00322E2E">
          <w:t xml:space="preserve">property </w:t>
        </w:r>
      </w:ins>
      <w:r>
        <w:t xml:space="preserve">file as an </w:t>
      </w:r>
      <w:r>
        <w:lastRenderedPageBreak/>
        <w:t>“externalizable property.”</w:t>
      </w:r>
      <w:ins w:id="295" w:author="Laurence Golding" w:date="2018-10-23T11:07:00Z">
        <w:r w:rsidR="00AD424F">
          <w:t xml:space="preserve"> We refer to a property that </w:t>
        </w:r>
        <w:r w:rsidR="00AD424F">
          <w:rPr>
            <w:i/>
          </w:rPr>
          <w:t>has</w:t>
        </w:r>
        <w:r w:rsidR="00AD424F">
          <w:t xml:space="preserve"> been stored in a</w:t>
        </w:r>
      </w:ins>
      <w:ins w:id="296" w:author="Laurence Golding" w:date="2018-10-24T09:07:00Z">
        <w:r w:rsidR="008178B8">
          <w:t xml:space="preserve">n external </w:t>
        </w:r>
      </w:ins>
      <w:ins w:id="297" w:author="Laurence Golding" w:date="2018-10-23T11:07:00Z">
        <w:r w:rsidR="00AD424F">
          <w:t>property file as an “external property</w:t>
        </w:r>
      </w:ins>
      <w:ins w:id="298" w:author="Laurence Golding" w:date="2018-10-23T11:08:00Z">
        <w:r w:rsidR="00AD424F">
          <w:t>.</w:t>
        </w:r>
      </w:ins>
      <w:ins w:id="299" w:author="Laurence Golding" w:date="2018-10-23T11:07:00Z">
        <w:r w:rsidR="00AD424F">
          <w:t>”</w:t>
        </w:r>
      </w:ins>
    </w:p>
    <w:p w14:paraId="6A693564" w14:textId="137711BC" w:rsidR="00322E2E" w:rsidRPr="00322E2E" w:rsidRDefault="00322E2E" w:rsidP="0040239D">
      <w:ins w:id="300" w:author="Laurence Golding" w:date="2018-10-23T10:56:00Z">
        <w:r>
          <w:t>A</w:t>
        </w:r>
      </w:ins>
      <w:ins w:id="301" w:author="Laurence Golding" w:date="2018-10-24T09:07:00Z">
        <w:r w:rsidR="008178B8">
          <w:t>n</w:t>
        </w:r>
      </w:ins>
      <w:ins w:id="302" w:author="Laurence Golding" w:date="2018-10-23T10:56:00Z">
        <w:r>
          <w:t xml:space="preserve"> </w:t>
        </w:r>
      </w:ins>
      <w:ins w:id="303" w:author="Laurence Golding" w:date="2018-10-24T09:07:00Z">
        <w:r w:rsidR="008178B8">
          <w:t>external</w:t>
        </w:r>
      </w:ins>
      <w:ins w:id="304" w:author="Laurence Golding" w:date="2018-10-23T10:56:00Z">
        <w:r>
          <w:t xml:space="preserve"> property file </w:t>
        </w:r>
      </w:ins>
      <w:ins w:id="305" w:author="Laurence Golding" w:date="2018-10-23T10:58:00Z">
        <w:r w:rsidR="00911AA3">
          <w:rPr>
            <w:b/>
          </w:rPr>
          <w:t>SHALL</w:t>
        </w:r>
      </w:ins>
      <w:ins w:id="306" w:author="Laurence Golding" w:date="2018-10-23T10:56:00Z">
        <w:r>
          <w:t xml:space="preserve"> contain</w:t>
        </w:r>
      </w:ins>
      <w:ins w:id="307" w:author="Laurence Golding" w:date="2018-10-23T10:58:00Z">
        <w:r w:rsidR="00911AA3">
          <w:t xml:space="preserve"> at least one external property; it</w:t>
        </w:r>
      </w:ins>
      <w:ins w:id="308" w:author="Laurence Golding" w:date="2018-10-23T10:59:00Z">
        <w:r w:rsidR="00911AA3">
          <w:t xml:space="preserve"> </w:t>
        </w:r>
        <w:r w:rsidR="00911AA3" w:rsidRPr="00AD424F">
          <w:rPr>
            <w:b/>
          </w:rPr>
          <w:t>MAY</w:t>
        </w:r>
        <w:r w:rsidR="00911AA3">
          <w:t xml:space="preserve"> </w:t>
        </w:r>
      </w:ins>
      <w:ins w:id="309" w:author="Laurence Golding" w:date="2018-10-23T11:01:00Z">
        <w:r w:rsidR="00AD424F">
          <w:t>contain more than one</w:t>
        </w:r>
      </w:ins>
      <w:ins w:id="310" w:author="Laurence Golding" w:date="2018-10-23T10:57:00Z">
        <w:r>
          <w:t>.</w:t>
        </w:r>
      </w:ins>
      <w:ins w:id="311" w:author="Laurence Golding" w:date="2018-10-23T13:32:00Z">
        <w:r w:rsidR="000D5426">
          <w:t xml:space="preserve"> The format of a</w:t>
        </w:r>
      </w:ins>
      <w:ins w:id="312" w:author="Laurence Golding" w:date="2018-10-24T09:07:00Z">
        <w:r w:rsidR="008178B8">
          <w:t xml:space="preserve">n external </w:t>
        </w:r>
      </w:ins>
      <w:ins w:id="313" w:author="Laurence Golding" w:date="2018-10-23T13:32:00Z">
        <w:r w:rsidR="000D5426">
          <w:t>property file is described</w:t>
        </w:r>
      </w:ins>
      <w:ins w:id="314" w:author="Laurence Golding" w:date="2018-10-23T13:33:00Z">
        <w:r w:rsidR="000D5426">
          <w:t xml:space="preserve"> in §</w:t>
        </w:r>
        <w:r w:rsidR="000D5426">
          <w:fldChar w:fldCharType="begin"/>
        </w:r>
        <w:r w:rsidR="000D5426">
          <w:instrText xml:space="preserve"> REF _Ref528064935 \r \h </w:instrText>
        </w:r>
      </w:ins>
      <w:r w:rsidR="000D5426">
        <w:fldChar w:fldCharType="separate"/>
      </w:r>
      <w:ins w:id="315" w:author="Laurence Golding" w:date="2018-10-23T13:33:00Z">
        <w:r w:rsidR="000D5426">
          <w:t>4</w:t>
        </w:r>
        <w:r w:rsidR="000D5426">
          <w:fldChar w:fldCharType="end"/>
        </w:r>
        <w:r w:rsidR="000D5426">
          <w:t>.</w:t>
        </w:r>
      </w:ins>
    </w:p>
    <w:p w14:paraId="36AA7B85" w14:textId="6C90B249" w:rsidR="0040239D" w:rsidRDefault="0040239D" w:rsidP="0040239D">
      <w:r>
        <w:t xml:space="preserve">A SARIF consumer </w:t>
      </w:r>
      <w:r>
        <w:rPr>
          <w:b/>
        </w:rPr>
        <w:t>SHALL</w:t>
      </w:r>
      <w:r>
        <w:t xml:space="preserve"> treat the contents of </w:t>
      </w:r>
      <w:r w:rsidR="000F505D">
        <w:t xml:space="preserve">a property stored in </w:t>
      </w:r>
      <w:r>
        <w:t xml:space="preserve">an external </w:t>
      </w:r>
      <w:ins w:id="316" w:author="Laurence Golding" w:date="2018-10-23T10:55:00Z">
        <w:r w:rsidR="00322E2E">
          <w:t xml:space="preserve">property </w:t>
        </w:r>
      </w:ins>
      <w:r>
        <w:t xml:space="preserve">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36431A">
        <w:t>3.11.16</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36431A">
        <w:t>3.14.8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36431A">
        <w:t>3.9.6.3</w:t>
      </w:r>
      <w:r w:rsidR="000F505D">
        <w:fldChar w:fldCharType="end"/>
      </w:r>
      <w:r w:rsidR="000F505D">
        <w:t>).</w:t>
      </w:r>
    </w:p>
    <w:p w14:paraId="0FDFB684" w14:textId="774F83CA" w:rsidR="00AF60C1" w:rsidRPr="00C43CC5" w:rsidRDefault="00AF60C1" w:rsidP="00AF60C1">
      <w:pPr>
        <w:pStyle w:val="Heading4"/>
      </w:pPr>
      <w:bookmarkStart w:id="317" w:name="_Toc526941471"/>
      <w:r>
        <w:t>Property definition</w:t>
      </w:r>
      <w:bookmarkEnd w:id="317"/>
    </w:p>
    <w:p w14:paraId="60C8318A" w14:textId="66E5A58B" w:rsidR="0040239D" w:rsidRDefault="0040239D" w:rsidP="0040239D">
      <w:r>
        <w:t xml:space="preserve">A run object </w:t>
      </w:r>
      <w:r>
        <w:rPr>
          <w:b/>
        </w:rPr>
        <w:t>MAY</w:t>
      </w:r>
      <w:r>
        <w:t xml:space="preserve"> contain a property named </w:t>
      </w:r>
      <w:proofErr w:type="spellStart"/>
      <w:r w:rsidRPr="00E15036">
        <w:rPr>
          <w:rStyle w:val="CODEtemp"/>
        </w:rPr>
        <w:t>external</w:t>
      </w:r>
      <w:ins w:id="318" w:author="Laurence Golding" w:date="2018-10-24T09:08:00Z">
        <w:r w:rsidR="008178B8">
          <w:rPr>
            <w:rStyle w:val="CODEtemp"/>
          </w:rPr>
          <w:t>Property</w:t>
        </w:r>
      </w:ins>
      <w:r w:rsidRPr="00E15036">
        <w:rPr>
          <w:rStyle w:val="CODEtemp"/>
        </w:rPr>
        <w:t>Files</w:t>
      </w:r>
      <w:proofErr w:type="spellEnd"/>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proofErr w:type="spellStart"/>
      <w:r w:rsidRPr="000F505D">
        <w:rPr>
          <w:rStyle w:val="CODEtemp"/>
        </w:rPr>
        <w:t>logicalLocations</w:t>
      </w:r>
      <w:proofErr w:type="spellEnd"/>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08179270" w:rsidR="000F505D" w:rsidRDefault="000F505D" w:rsidP="000F505D">
      <w:r>
        <w:t xml:space="preserve">If the value of an externalizable property is a JSON object, then if the property is externalized, it </w:t>
      </w:r>
      <w:r>
        <w:rPr>
          <w:b/>
        </w:rPr>
        <w:t>SHALL</w:t>
      </w:r>
      <w:r>
        <w:t xml:space="preserve"> be stored in a single external </w:t>
      </w:r>
      <w:ins w:id="319" w:author="Laurence Golding" w:date="2018-10-23T10:56:00Z">
        <w:r w:rsidR="00322E2E">
          <w:t xml:space="preserve">property </w:t>
        </w:r>
      </w:ins>
      <w:r>
        <w:t xml:space="preserve">file. In that case, the value of the corresponding property in </w:t>
      </w:r>
      <w:proofErr w:type="spellStart"/>
      <w:r w:rsidRPr="005637C2">
        <w:rPr>
          <w:rStyle w:val="CODEtemp"/>
        </w:rPr>
        <w:t>external</w:t>
      </w:r>
      <w:ins w:id="320" w:author="Laurence Golding" w:date="2018-10-24T09:08:00Z">
        <w:r w:rsidR="008178B8">
          <w:rPr>
            <w:rStyle w:val="CODEtemp"/>
          </w:rPr>
          <w:t>Property</w:t>
        </w:r>
      </w:ins>
      <w:r w:rsidRPr="005637C2">
        <w:rPr>
          <w:rStyle w:val="CODEtemp"/>
        </w:rPr>
        <w:t>Files</w:t>
      </w:r>
      <w:proofErr w:type="spellEnd"/>
      <w:r>
        <w:t xml:space="preserve"> </w:t>
      </w:r>
      <w:r>
        <w:rPr>
          <w:b/>
        </w:rPr>
        <w:t>SHALL</w:t>
      </w:r>
      <w:r>
        <w:t xml:space="preserve"> be an </w:t>
      </w:r>
      <w:proofErr w:type="spellStart"/>
      <w:r>
        <w:rPr>
          <w:rStyle w:val="CODEtemp"/>
        </w:rPr>
        <w:t>external</w:t>
      </w:r>
      <w:ins w:id="321" w:author="Laurence Golding" w:date="2018-10-24T09:08:00Z">
        <w:r w:rsidR="008178B8">
          <w:rPr>
            <w:rStyle w:val="CODEtemp"/>
          </w:rPr>
          <w:t>Property</w:t>
        </w:r>
      </w:ins>
      <w:r>
        <w:rPr>
          <w:rStyle w:val="CODEtemp"/>
        </w:rPr>
        <w:t>File</w:t>
      </w:r>
      <w:proofErr w:type="spellEnd"/>
      <w:r>
        <w:t xml:space="preserve"> object (§</w:t>
      </w:r>
      <w:r>
        <w:fldChar w:fldCharType="begin"/>
      </w:r>
      <w:r>
        <w:instrText xml:space="preserve"> REF _Ref525806896 \r \h </w:instrText>
      </w:r>
      <w:r>
        <w:fldChar w:fldCharType="separate"/>
      </w:r>
      <w:r w:rsidR="0036431A">
        <w:t>3.12</w:t>
      </w:r>
      <w:r>
        <w:fldChar w:fldCharType="end"/>
      </w:r>
      <w:r>
        <w:t xml:space="preserve">) specifying the location of the external </w:t>
      </w:r>
      <w:ins w:id="322" w:author="Laurence Golding" w:date="2018-10-23T11:02:00Z">
        <w:r w:rsidR="00AD424F">
          <w:t xml:space="preserve">property </w:t>
        </w:r>
      </w:ins>
      <w:r>
        <w:t>file.</w:t>
      </w:r>
    </w:p>
    <w:p w14:paraId="76C4D05F" w14:textId="77777777" w:rsidR="000F505D" w:rsidRDefault="000F505D" w:rsidP="000F505D">
      <w:r>
        <w:t>The following externalizable properties have values that are JSON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72F4DF11" w:rsidR="000F505D" w:rsidRPr="000F505D" w:rsidRDefault="000F505D" w:rsidP="000F505D">
      <w:pPr>
        <w:pStyle w:val="ListParagraph"/>
        <w:numPr>
          <w:ilvl w:val="0"/>
          <w:numId w:val="69"/>
        </w:numPr>
        <w:rPr>
          <w:rStyle w:val="CODEtemp"/>
        </w:rPr>
      </w:pPr>
      <w:r w:rsidRPr="000F505D">
        <w:rPr>
          <w:rStyle w:val="CODEtemp"/>
        </w:rPr>
        <w:t>files</w:t>
      </w:r>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02AC395B" w:rsidR="000F505D" w:rsidRPr="000F505D" w:rsidRDefault="000F505D" w:rsidP="000F505D">
      <w:pPr>
        <w:pStyle w:val="ListParagraph"/>
        <w:numPr>
          <w:ilvl w:val="0"/>
          <w:numId w:val="69"/>
        </w:numPr>
        <w:rPr>
          <w:rStyle w:val="CODEtemp"/>
        </w:rPr>
      </w:pPr>
      <w:proofErr w:type="spellStart"/>
      <w:r w:rsidRPr="000F505D">
        <w:rPr>
          <w:rStyle w:val="CODEtemp"/>
        </w:rPr>
        <w:t>logicalLocations</w:t>
      </w:r>
      <w:proofErr w:type="spellEnd"/>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705EE650" w:rsidR="000F505D" w:rsidRDefault="000F505D" w:rsidP="000F505D">
      <w:r>
        <w:t xml:space="preserve">If the value of an externalizable property is an array, then if the property is externalized, it </w:t>
      </w:r>
      <w:r>
        <w:rPr>
          <w:b/>
        </w:rPr>
        <w:t>SHALL</w:t>
      </w:r>
      <w:r>
        <w:t xml:space="preserve"> be stored in one or more external </w:t>
      </w:r>
      <w:ins w:id="323" w:author="Laurence Golding" w:date="2018-10-23T11:02:00Z">
        <w:r w:rsidR="00AD424F">
          <w:t xml:space="preserve">property </w:t>
        </w:r>
      </w:ins>
      <w:r>
        <w:t xml:space="preserve">files. In this case, the value of the corresponding property in </w:t>
      </w:r>
      <w:proofErr w:type="spellStart"/>
      <w:r w:rsidRPr="0040117F">
        <w:rPr>
          <w:rStyle w:val="CODEtemp"/>
        </w:rPr>
        <w:t>external</w:t>
      </w:r>
      <w:ins w:id="324" w:author="Laurence Golding" w:date="2018-10-24T09:09:00Z">
        <w:r w:rsidR="008178B8">
          <w:rPr>
            <w:rStyle w:val="CODEtemp"/>
          </w:rPr>
          <w:t>Property</w:t>
        </w:r>
      </w:ins>
      <w:r w:rsidRPr="0040117F">
        <w:rPr>
          <w:rStyle w:val="CODEtemp"/>
        </w:rPr>
        <w:t>Files</w:t>
      </w:r>
      <w:proofErr w:type="spellEnd"/>
      <w:r>
        <w:t xml:space="preserve"> </w:t>
      </w:r>
      <w:r>
        <w:rPr>
          <w:b/>
        </w:rPr>
        <w:t>SHALL</w:t>
      </w:r>
      <w:r>
        <w:t xml:space="preserve"> be an array of </w:t>
      </w:r>
      <w:proofErr w:type="spellStart"/>
      <w:r>
        <w:rPr>
          <w:rStyle w:val="CODEtemp"/>
        </w:rPr>
        <w:t>external</w:t>
      </w:r>
      <w:ins w:id="325" w:author="Laurence Golding" w:date="2018-10-24T09:09:00Z">
        <w:r w:rsidR="008178B8">
          <w:rPr>
            <w:rStyle w:val="CODEtemp"/>
          </w:rPr>
          <w:t>Property</w:t>
        </w:r>
      </w:ins>
      <w:r>
        <w:rPr>
          <w:rStyle w:val="CODEtemp"/>
        </w:rPr>
        <w:t>File</w:t>
      </w:r>
      <w:proofErr w:type="spellEnd"/>
      <w:r>
        <w:t xml:space="preserve"> objects specifying the locations of those external </w:t>
      </w:r>
      <w:ins w:id="326" w:author="Laurence Golding" w:date="2018-10-24T09:10:00Z">
        <w:r w:rsidR="008178B8">
          <w:t xml:space="preserve">property </w:t>
        </w:r>
      </w:ins>
      <w:r>
        <w:t>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505D">
      <w:pPr>
        <w:pStyle w:val="ListParagraph"/>
        <w:numPr>
          <w:ilvl w:val="0"/>
          <w:numId w:val="70"/>
        </w:numPr>
        <w:rPr>
          <w:rStyle w:val="CODEtemp"/>
        </w:rPr>
      </w:pPr>
      <w:r w:rsidRPr="00604BE7">
        <w:rPr>
          <w:rStyle w:val="CODEtemp"/>
        </w:rPr>
        <w:t>invocations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5638AC0" w:rsidR="00604BE7" w:rsidRDefault="00604BE7" w:rsidP="00604BE7">
      <w:pPr>
        <w:pStyle w:val="Note"/>
      </w:pPr>
      <w:r>
        <w:t>EXAMPLE</w:t>
      </w:r>
      <w:ins w:id="327" w:author="Laurence Golding" w:date="2018-10-23T11:34:00Z">
        <w:r w:rsidR="00061634">
          <w:t xml:space="preserve"> 1</w:t>
        </w:r>
      </w:ins>
      <w:r>
        <w:t xml:space="preserve">: In this example, the </w:t>
      </w:r>
      <w:r w:rsidRPr="005679F2">
        <w:rPr>
          <w:rStyle w:val="CODEtemp"/>
        </w:rPr>
        <w:t>run.files</w:t>
      </w:r>
      <w:r>
        <w:t xml:space="preserve"> property is stored in the file </w:t>
      </w:r>
      <w:r w:rsidR="004E2E96" w:rsidRPr="005679F2">
        <w:rPr>
          <w:rStyle w:val="CODEtemp"/>
        </w:rPr>
        <w:t>C:\logs\scantool.files.sarif</w:t>
      </w:r>
      <w:ins w:id="328" w:author="Laurence Golding" w:date="2018-10-23T11:46:00Z">
        <w:r w:rsidR="00457090">
          <w:rPr>
            <w:rStyle w:val="CODEtemp"/>
          </w:rPr>
          <w:t>-</w:t>
        </w:r>
      </w:ins>
      <w:ins w:id="329" w:author="Laurence Golding" w:date="2018-10-24T09:10:00Z">
        <w:r w:rsidR="008178B8">
          <w:rPr>
            <w:rStyle w:val="CODEtemp"/>
          </w:rPr>
          <w:t>external-</w:t>
        </w:r>
      </w:ins>
      <w:ins w:id="330" w:author="Laurence Golding" w:date="2018-10-23T11:46:00Z">
        <w:r w:rsidR="00457090">
          <w:rPr>
            <w:rStyle w:val="CODEtemp"/>
          </w:rPr>
          <w:t>propert</w:t>
        </w:r>
      </w:ins>
      <w:ins w:id="331" w:author="Laurence Golding" w:date="2018-10-23T12:02:00Z">
        <w:r w:rsidR="00902F56">
          <w:rPr>
            <w:rStyle w:val="CODEtemp"/>
          </w:rPr>
          <w:t>ies</w:t>
        </w:r>
      </w:ins>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ins w:id="332" w:author="Laurence Golding" w:date="2018-10-23T11:46:00Z">
        <w:r w:rsidR="00457090">
          <w:rPr>
            <w:rStyle w:val="CODEtemp"/>
          </w:rPr>
          <w:t>-</w:t>
        </w:r>
      </w:ins>
      <w:ins w:id="333" w:author="Laurence Golding" w:date="2018-10-24T09:10:00Z">
        <w:r w:rsidR="008178B8">
          <w:rPr>
            <w:rStyle w:val="CODEtemp"/>
          </w:rPr>
          <w:t>external-</w:t>
        </w:r>
      </w:ins>
      <w:ins w:id="334" w:author="Laurence Golding" w:date="2018-10-23T11:46:00Z">
        <w:r w:rsidR="00457090">
          <w:rPr>
            <w:rStyle w:val="CODEtemp"/>
          </w:rPr>
          <w:t>propert</w:t>
        </w:r>
      </w:ins>
      <w:ins w:id="335" w:author="Laurence Golding" w:date="2018-10-23T12:02:00Z">
        <w:r w:rsidR="00902F56">
          <w:rPr>
            <w:rStyle w:val="CODEtemp"/>
          </w:rPr>
          <w:t>ies</w:t>
        </w:r>
      </w:ins>
      <w:r>
        <w:t xml:space="preserve"> and </w:t>
      </w:r>
      <w:r w:rsidRPr="0040117F">
        <w:rPr>
          <w:rStyle w:val="CODEtemp"/>
        </w:rPr>
        <w:t>C:\logs\scantools.results-2.sarif</w:t>
      </w:r>
      <w:ins w:id="336" w:author="Laurence Golding" w:date="2018-10-23T11:46:00Z">
        <w:r w:rsidR="00457090">
          <w:rPr>
            <w:rStyle w:val="CODEtemp"/>
          </w:rPr>
          <w:t>-</w:t>
        </w:r>
      </w:ins>
      <w:ins w:id="337" w:author="Laurence Golding" w:date="2018-10-24T09:10:00Z">
        <w:r w:rsidR="008178B8">
          <w:rPr>
            <w:rStyle w:val="CODEtemp"/>
          </w:rPr>
          <w:t>external-</w:t>
        </w:r>
      </w:ins>
      <w:ins w:id="338" w:author="Laurence Golding" w:date="2018-10-23T11:46:00Z">
        <w:r w:rsidR="00457090">
          <w:rPr>
            <w:rStyle w:val="CODEtemp"/>
          </w:rPr>
          <w:t>propert</w:t>
        </w:r>
      </w:ins>
      <w:ins w:id="339" w:author="Laurence Golding" w:date="2018-10-23T12:02:00Z">
        <w:r w:rsidR="00902F56">
          <w:rPr>
            <w:rStyle w:val="CODEtemp"/>
          </w:rPr>
          <w:t>ies</w:t>
        </w:r>
      </w:ins>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2D057357"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6431A">
        <w:t>3.11.11</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lastRenderedPageBreak/>
        <w:t xml:space="preserve">    }</w:t>
      </w:r>
    </w:p>
    <w:p w14:paraId="7AC39C31" w14:textId="77777777" w:rsidR="00604BE7" w:rsidRDefault="00604BE7" w:rsidP="00604BE7">
      <w:pPr>
        <w:pStyle w:val="Code"/>
      </w:pPr>
      <w:r>
        <w:t xml:space="preserve">  },</w:t>
      </w:r>
    </w:p>
    <w:p w14:paraId="3D4BF65E" w14:textId="0CE582E3" w:rsidR="00604BE7" w:rsidRDefault="00604BE7" w:rsidP="00604BE7">
      <w:pPr>
        <w:pStyle w:val="Code"/>
      </w:pPr>
      <w:r>
        <w:t xml:space="preserve">  "</w:t>
      </w:r>
      <w:proofErr w:type="spellStart"/>
      <w:del w:id="340" w:author="Laurence Golding" w:date="2018-10-23T11:36:00Z">
        <w:r w:rsidDel="00061634">
          <w:delText>externalFiles</w:delText>
        </w:r>
      </w:del>
      <w:ins w:id="341" w:author="Laurence Golding" w:date="2018-10-23T11:36:00Z">
        <w:r w:rsidR="00061634">
          <w:t>propertyFiles</w:t>
        </w:r>
      </w:ins>
      <w:proofErr w:type="spellEnd"/>
      <w:r>
        <w:t>": {</w:t>
      </w:r>
    </w:p>
    <w:p w14:paraId="263743A6" w14:textId="4B17A7CF" w:rsidR="00604BE7" w:rsidRDefault="00604BE7" w:rsidP="00604BE7">
      <w:pPr>
        <w:pStyle w:val="Code"/>
      </w:pPr>
      <w:r>
        <w:t xml:space="preserve">    "files": {</w:t>
      </w:r>
      <w:r w:rsidR="0069571F">
        <w:t xml:space="preserve">               # A</w:t>
      </w:r>
      <w:del w:id="342" w:author="Laurence Golding" w:date="2018-10-23T11:47:00Z">
        <w:r w:rsidR="0069571F" w:rsidDel="00457090">
          <w:delText>n</w:delText>
        </w:r>
      </w:del>
      <w:r w:rsidR="0069571F">
        <w:t xml:space="preserve"> </w:t>
      </w:r>
      <w:del w:id="343" w:author="Laurence Golding" w:date="2018-10-23T11:36:00Z">
        <w:r w:rsidR="0069571F" w:rsidDel="00061634">
          <w:delText xml:space="preserve">externalFile </w:delText>
        </w:r>
      </w:del>
      <w:proofErr w:type="spellStart"/>
      <w:ins w:id="344" w:author="Laurence Golding" w:date="2018-10-23T11:36:00Z">
        <w:r w:rsidR="00061634">
          <w:t>propertyFile</w:t>
        </w:r>
        <w:proofErr w:type="spellEnd"/>
        <w:r w:rsidR="00061634">
          <w:t xml:space="preserve"> </w:t>
        </w:r>
      </w:ins>
      <w:r w:rsidR="0069571F">
        <w:t>object (see §</w:t>
      </w:r>
      <w:r w:rsidR="0069571F">
        <w:fldChar w:fldCharType="begin"/>
      </w:r>
      <w:r w:rsidR="0069571F">
        <w:instrText xml:space="preserve"> REF _Ref525806896 \r \h </w:instrText>
      </w:r>
      <w:r w:rsidR="0069571F">
        <w:fldChar w:fldCharType="separate"/>
      </w:r>
      <w:r w:rsidR="0036431A">
        <w:t>3.12</w:t>
      </w:r>
      <w:r w:rsidR="0069571F">
        <w:fldChar w:fldCharType="end"/>
      </w:r>
      <w:r w:rsidR="0069571F">
        <w:t>).</w:t>
      </w:r>
    </w:p>
    <w:p w14:paraId="3F42E1CE" w14:textId="41B220C5"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36431A">
        <w:t>3.12.2</w:t>
      </w:r>
      <w:r w:rsidR="0069571F">
        <w:fldChar w:fldCharType="end"/>
      </w:r>
      <w:r w:rsidR="0069571F">
        <w:t>.</w:t>
      </w:r>
    </w:p>
    <w:p w14:paraId="312B066E" w14:textId="2D34C362" w:rsidR="00604BE7" w:rsidRDefault="00604BE7" w:rsidP="00604BE7">
      <w:pPr>
        <w:pStyle w:val="Code"/>
      </w:pPr>
      <w:r>
        <w:t xml:space="preserve">      </w:t>
      </w:r>
      <w:r w:rsidR="006F4CE3">
        <w:t xml:space="preserve">  </w:t>
      </w:r>
      <w:r>
        <w:t>"uri": "</w:t>
      </w:r>
      <w:proofErr w:type="spellStart"/>
      <w:r>
        <w:t>scantool.files.sarif</w:t>
      </w:r>
      <w:proofErr w:type="spellEnd"/>
      <w:ins w:id="345" w:author="Laurence Golding" w:date="2018-10-23T11:39:00Z">
        <w:r w:rsidR="00061634">
          <w:t>-</w:t>
        </w:r>
      </w:ins>
      <w:ins w:id="346" w:author="Laurence Golding" w:date="2018-10-24T09:10:00Z">
        <w:r w:rsidR="008178B8">
          <w:t>external-</w:t>
        </w:r>
      </w:ins>
      <w:ins w:id="347" w:author="Laurence Golding" w:date="2018-10-23T11:39:00Z">
        <w:r w:rsidR="00061634">
          <w:t>propert</w:t>
        </w:r>
      </w:ins>
      <w:ins w:id="348" w:author="Laurence Golding" w:date="2018-10-23T12:02:00Z">
        <w:r w:rsidR="00902F56">
          <w:t>ies</w:t>
        </w:r>
      </w:ins>
      <w:r>
        <w:t>",</w:t>
      </w:r>
    </w:p>
    <w:p w14:paraId="5AA27C9B" w14:textId="518E3BCF" w:rsidR="00604BE7" w:rsidRDefault="00604BE7" w:rsidP="00604BE7">
      <w:pPr>
        <w:pStyle w:val="Code"/>
      </w:pPr>
      <w:r>
        <w:t xml:space="preserve">      </w:t>
      </w:r>
      <w:r w:rsidR="006F4CE3">
        <w:t xml:space="preserve">  </w:t>
      </w:r>
      <w:r>
        <w:t>"</w:t>
      </w:r>
      <w:proofErr w:type="spellStart"/>
      <w:r>
        <w:t>uriBaseId</w:t>
      </w:r>
      <w:proofErr w:type="spellEnd"/>
      <w:r>
        <w:t>": "LOGSDIR"</w:t>
      </w:r>
    </w:p>
    <w:p w14:paraId="58994426" w14:textId="1FDAD81F" w:rsidR="006F4CE3" w:rsidRDefault="006F4CE3" w:rsidP="00604BE7">
      <w:pPr>
        <w:pStyle w:val="Code"/>
      </w:pPr>
      <w:r>
        <w:t xml:space="preserve">      },</w:t>
      </w:r>
    </w:p>
    <w:p w14:paraId="29A1D430" w14:textId="3966B258"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36431A">
        <w:t>3.12.3</w:t>
      </w:r>
      <w:r w:rsidR="0069571F">
        <w:fldChar w:fldCharType="end"/>
      </w:r>
      <w:r w:rsidR="0069571F">
        <w:t>.</w:t>
      </w:r>
    </w:p>
    <w:p w14:paraId="26932D90" w14:textId="77777777" w:rsidR="00604BE7" w:rsidRDefault="00604BE7" w:rsidP="00604BE7">
      <w:pPr>
        <w:pStyle w:val="Code"/>
      </w:pPr>
      <w:r>
        <w:t xml:space="preserve">    },</w:t>
      </w:r>
    </w:p>
    <w:p w14:paraId="7747AC53" w14:textId="743DFABD" w:rsidR="00604BE7" w:rsidRDefault="00604BE7" w:rsidP="00604BE7">
      <w:pPr>
        <w:pStyle w:val="Code"/>
        <w:rPr>
          <w:ins w:id="349" w:author="Laurence Golding" w:date="2018-10-23T11:37:00Z"/>
        </w:rPr>
      </w:pPr>
      <w:r>
        <w:t xml:space="preserve">    "results": [</w:t>
      </w:r>
    </w:p>
    <w:p w14:paraId="08C925C4" w14:textId="782141C3" w:rsidR="00061634" w:rsidRDefault="00061634" w:rsidP="00604BE7">
      <w:pPr>
        <w:pStyle w:val="Code"/>
      </w:pPr>
      <w:ins w:id="350" w:author="Laurence Golding" w:date="2018-10-23T11:37:00Z">
        <w:r>
          <w:t xml:space="preserve"> </w:t>
        </w:r>
      </w:ins>
      <w:ins w:id="351" w:author="Laurence Golding" w:date="2018-10-23T11:38:00Z">
        <w:r>
          <w:t xml:space="preserve">     {</w:t>
        </w:r>
      </w:ins>
    </w:p>
    <w:p w14:paraId="13AAE324" w14:textId="6DF1E729" w:rsidR="00604BE7" w:rsidRDefault="00604BE7" w:rsidP="00604BE7">
      <w:pPr>
        <w:pStyle w:val="Code"/>
      </w:pPr>
      <w:r>
        <w:t xml:space="preserve">      </w:t>
      </w:r>
      <w:ins w:id="352" w:author="Laurence Golding" w:date="2018-10-23T11:37:00Z">
        <w:r w:rsidR="00061634">
          <w:t xml:space="preserve">  </w:t>
        </w:r>
      </w:ins>
      <w:r w:rsidR="006B7DBD">
        <w:t>"</w:t>
      </w:r>
      <w:proofErr w:type="spellStart"/>
      <w:r w:rsidR="006B7DBD">
        <w:t>fileLocation</w:t>
      </w:r>
      <w:proofErr w:type="spellEnd"/>
      <w:r w:rsidR="006B7DBD">
        <w:t xml:space="preserve">": </w:t>
      </w:r>
      <w:r>
        <w:t>{</w:t>
      </w:r>
    </w:p>
    <w:p w14:paraId="1DD8A0A4" w14:textId="17E73109" w:rsidR="00604BE7" w:rsidRDefault="00604BE7" w:rsidP="00604BE7">
      <w:pPr>
        <w:pStyle w:val="Code"/>
      </w:pPr>
      <w:r>
        <w:t xml:space="preserve">        </w:t>
      </w:r>
      <w:r w:rsidR="006B7DBD">
        <w:t xml:space="preserve">  </w:t>
      </w:r>
      <w:r>
        <w:t>"uri": "scantool.results-1.sarif</w:t>
      </w:r>
      <w:ins w:id="353" w:author="Laurence Golding" w:date="2018-10-23T11:39:00Z">
        <w:r w:rsidR="00457090">
          <w:t>-</w:t>
        </w:r>
      </w:ins>
      <w:ins w:id="354" w:author="Laurence Golding" w:date="2018-10-24T09:10:00Z">
        <w:r w:rsidR="008178B8">
          <w:t>external-</w:t>
        </w:r>
      </w:ins>
      <w:ins w:id="355" w:author="Laurence Golding" w:date="2018-10-23T11:39:00Z">
        <w:r w:rsidR="00457090">
          <w:t>propert</w:t>
        </w:r>
      </w:ins>
      <w:ins w:id="356" w:author="Laurence Golding" w:date="2018-10-23T12:02:00Z">
        <w:r w:rsidR="00902F56">
          <w:t>ies</w:t>
        </w:r>
      </w:ins>
      <w:r>
        <w:t>",</w:t>
      </w:r>
    </w:p>
    <w:p w14:paraId="1A976EC6" w14:textId="6F24FE0B" w:rsidR="00604BE7" w:rsidRDefault="00604BE7" w:rsidP="00604BE7">
      <w:pPr>
        <w:pStyle w:val="Code"/>
      </w:pPr>
      <w:r>
        <w:t xml:space="preserve">        </w:t>
      </w:r>
      <w:r w:rsidR="006B7DBD">
        <w:t xml:space="preserve">  </w:t>
      </w:r>
      <w:r>
        <w:t>"</w:t>
      </w:r>
      <w:proofErr w:type="spellStart"/>
      <w:r>
        <w:t>uriBaseId</w:t>
      </w:r>
      <w:proofErr w:type="spellEnd"/>
      <w:r>
        <w:t>": "LOGSDIR"</w:t>
      </w:r>
    </w:p>
    <w:p w14:paraId="78AD6B35" w14:textId="16716198" w:rsidR="006B7DBD" w:rsidRDefault="006B7DBD" w:rsidP="00604BE7">
      <w:pPr>
        <w:pStyle w:val="Code"/>
      </w:pPr>
      <w:r>
        <w:t xml:space="preserve">        },</w:t>
      </w:r>
    </w:p>
    <w:p w14:paraId="16B9C0FD" w14:textId="50EDEBAE" w:rsidR="006B7DBD" w:rsidRDefault="006B7DBD" w:rsidP="00604BE7">
      <w:pPr>
        <w:pStyle w:val="Code"/>
      </w:pPr>
      <w:r>
        <w:t xml:space="preserve">        "</w:t>
      </w:r>
      <w:proofErr w:type="spellStart"/>
      <w:r>
        <w:t>instanceGuid</w:t>
      </w:r>
      <w:proofErr w:type="spellEnd"/>
      <w:r>
        <w:t>":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02419E13" w:rsidR="00604BE7" w:rsidRDefault="006B7DBD" w:rsidP="00604BE7">
      <w:pPr>
        <w:pStyle w:val="Code"/>
      </w:pPr>
      <w:r>
        <w:t xml:space="preserve">    </w:t>
      </w:r>
      <w:r w:rsidR="00604BE7">
        <w:t xml:space="preserve">      </w:t>
      </w:r>
      <w:del w:id="357" w:author="Laurence Golding" w:date="2018-10-23T11:43:00Z">
        <w:r w:rsidR="00604BE7" w:rsidDel="00457090">
          <w:delText xml:space="preserve">  </w:delText>
        </w:r>
      </w:del>
      <w:r w:rsidR="00604BE7">
        <w:t>"uri": "scantool.results-2.sarif</w:t>
      </w:r>
      <w:ins w:id="358" w:author="Laurence Golding" w:date="2018-10-23T11:39:00Z">
        <w:r w:rsidR="00457090">
          <w:t>-</w:t>
        </w:r>
      </w:ins>
      <w:ins w:id="359" w:author="Laurence Golding" w:date="2018-10-24T09:10:00Z">
        <w:r w:rsidR="008178B8">
          <w:t>external-</w:t>
        </w:r>
      </w:ins>
      <w:ins w:id="360" w:author="Laurence Golding" w:date="2018-10-23T11:39:00Z">
        <w:r w:rsidR="00457090">
          <w:t>propert</w:t>
        </w:r>
      </w:ins>
      <w:ins w:id="361" w:author="Laurence Golding" w:date="2018-10-23T12:02:00Z">
        <w:r w:rsidR="00902F56">
          <w:t>ies</w:t>
        </w:r>
      </w:ins>
      <w:r w:rsidR="00604BE7">
        <w:t>",</w:t>
      </w:r>
    </w:p>
    <w:p w14:paraId="23DCBA23" w14:textId="2EFB1550" w:rsidR="00604BE7" w:rsidRDefault="00604BE7" w:rsidP="00604BE7">
      <w:pPr>
        <w:pStyle w:val="Code"/>
      </w:pPr>
      <w:r>
        <w:t xml:space="preserve">    </w:t>
      </w:r>
      <w:r w:rsidR="006B7DBD">
        <w:t xml:space="preserve">    </w:t>
      </w:r>
      <w:r>
        <w:t xml:space="preserve">  </w:t>
      </w:r>
      <w:del w:id="362" w:author="Laurence Golding" w:date="2018-10-23T11:43:00Z">
        <w:r w:rsidDel="00457090">
          <w:delText xml:space="preserve">  </w:delText>
        </w:r>
      </w:del>
      <w:r>
        <w:t>"</w:t>
      </w:r>
      <w:proofErr w:type="spellStart"/>
      <w:r>
        <w:t>uriBaseId</w:t>
      </w:r>
      <w:proofErr w:type="spellEnd"/>
      <w:r>
        <w:t>":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w:t>
      </w:r>
      <w:proofErr w:type="spellStart"/>
      <w:r>
        <w:t>instanceGuid</w:t>
      </w:r>
      <w:proofErr w:type="spellEnd"/>
      <w:r>
        <w:t>": "333333333333-3333-3333-3333-333333333333"</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4BCFBD01" w14:textId="12AF7BCC" w:rsidR="00B459A4" w:rsidRDefault="0040239D" w:rsidP="00B459A4">
      <w:pPr>
        <w:rPr>
          <w:ins w:id="363" w:author="Laurence Golding" w:date="2018-10-23T11:30:00Z"/>
        </w:rPr>
      </w:pPr>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ins w:id="364" w:author="Laurence Golding" w:date="2018-10-24T09:10:00Z">
        <w:r w:rsidR="008178B8">
          <w:rPr>
            <w:rStyle w:val="CODEtemp"/>
          </w:rPr>
          <w:t>Property</w:t>
        </w:r>
      </w:ins>
      <w:r w:rsidRPr="00C43CC5">
        <w:rPr>
          <w:rStyle w:val="CODEtemp"/>
        </w:rPr>
        <w:t>Files</w:t>
      </w:r>
      <w:proofErr w:type="spellEnd"/>
      <w:r>
        <w:t xml:space="preserve">. Even if the property name erroneously appears in </w:t>
      </w:r>
      <w:proofErr w:type="spellStart"/>
      <w:r w:rsidRPr="00C43CC5">
        <w:rPr>
          <w:rStyle w:val="CODEtemp"/>
        </w:rPr>
        <w:t>external</w:t>
      </w:r>
      <w:ins w:id="365" w:author="Laurence Golding" w:date="2018-10-24T09:11:00Z">
        <w:r w:rsidR="008178B8">
          <w:rPr>
            <w:rStyle w:val="CODEtemp"/>
          </w:rPr>
          <w:t>Property</w:t>
        </w:r>
      </w:ins>
      <w:r w:rsidRPr="00C43CC5">
        <w:rPr>
          <w:rStyle w:val="CODEtemp"/>
        </w:rPr>
        <w:t>Files</w:t>
      </w:r>
      <w:proofErr w:type="spellEnd"/>
      <w:r>
        <w:t xml:space="preserve">, a SARIF consumer </w:t>
      </w:r>
      <w:r>
        <w:rPr>
          <w:b/>
        </w:rPr>
        <w:t xml:space="preserve">SHALL </w:t>
      </w:r>
      <w:r>
        <w:t xml:space="preserve">ignore the contents of the external </w:t>
      </w:r>
      <w:ins w:id="366" w:author="Laurence Golding" w:date="2018-10-23T11:30:00Z">
        <w:r w:rsidR="00061634">
          <w:t xml:space="preserve">property </w:t>
        </w:r>
      </w:ins>
      <w:r>
        <w:t>file.</w:t>
      </w:r>
      <w:bookmarkStart w:id="367" w:name="_Ref526937024"/>
    </w:p>
    <w:p w14:paraId="441A026C" w14:textId="1D7927FB" w:rsidR="00061634" w:rsidRDefault="00061634" w:rsidP="00B459A4">
      <w:pPr>
        <w:rPr>
          <w:ins w:id="368" w:author="Laurence Golding" w:date="2018-10-23T11:34:00Z"/>
        </w:rPr>
      </w:pPr>
      <w:ins w:id="369" w:author="Laurence Golding" w:date="2018-10-23T11:30:00Z">
        <w:r>
          <w:t>Since a</w:t>
        </w:r>
      </w:ins>
      <w:ins w:id="370" w:author="Laurence Golding" w:date="2018-10-24T09:11:00Z">
        <w:r w:rsidR="008178B8">
          <w:t>n external</w:t>
        </w:r>
      </w:ins>
      <w:ins w:id="371" w:author="Laurence Golding" w:date="2018-10-23T11:30:00Z">
        <w:r>
          <w:t xml:space="preserve"> property file can contain multiple external properties, </w:t>
        </w:r>
      </w:ins>
      <w:proofErr w:type="spellStart"/>
      <w:ins w:id="372" w:author="Laurence Golding" w:date="2018-10-24T09:11:00Z">
        <w:r w:rsidR="008178B8">
          <w:rPr>
            <w:rStyle w:val="CODEtemp"/>
          </w:rPr>
          <w:t>externalP</w:t>
        </w:r>
      </w:ins>
      <w:ins w:id="373" w:author="Laurence Golding" w:date="2018-10-23T11:30:00Z">
        <w:r w:rsidRPr="00061634">
          <w:rPr>
            <w:rStyle w:val="CODEtemp"/>
          </w:rPr>
          <w:t>ropertyFile</w:t>
        </w:r>
        <w:proofErr w:type="spellEnd"/>
        <w:r>
          <w:t xml:space="preserve"> objects</w:t>
        </w:r>
      </w:ins>
      <w:ins w:id="374" w:author="Laurence Golding" w:date="2018-10-23T11:31:00Z">
        <w:r>
          <w:t xml:space="preserve"> belonging to distinct properties </w:t>
        </w:r>
        <w:r>
          <w:rPr>
            <w:b/>
          </w:rPr>
          <w:t>MAY</w:t>
        </w:r>
        <w:r>
          <w:t xml:space="preserve"> denote the same </w:t>
        </w:r>
      </w:ins>
      <w:ins w:id="375" w:author="Laurence Golding" w:date="2018-10-24T09:11:00Z">
        <w:r w:rsidR="008178B8">
          <w:t>external</w:t>
        </w:r>
      </w:ins>
      <w:ins w:id="376" w:author="Laurence Golding" w:date="2018-10-23T11:31:00Z">
        <w:r>
          <w:t xml:space="preserve"> property file. However</w:t>
        </w:r>
      </w:ins>
      <w:ins w:id="377" w:author="Laurence Golding" w:date="2018-10-23T11:32:00Z">
        <w:r>
          <w:t xml:space="preserve">, if an </w:t>
        </w:r>
      </w:ins>
      <w:ins w:id="378" w:author="Laurence Golding" w:date="2018-10-23T11:31:00Z">
        <w:r>
          <w:t>array-valued external propert</w:t>
        </w:r>
      </w:ins>
      <w:ins w:id="379" w:author="Laurence Golding" w:date="2018-10-23T11:32:00Z">
        <w:r>
          <w:t xml:space="preserve">y is divided among multiple </w:t>
        </w:r>
      </w:ins>
      <w:ins w:id="380" w:author="Laurence Golding" w:date="2018-10-24T09:11:00Z">
        <w:r w:rsidR="008178B8">
          <w:t>external</w:t>
        </w:r>
      </w:ins>
      <w:ins w:id="381" w:author="Laurence Golding" w:date="2018-10-23T11:32:00Z">
        <w:r>
          <w:t xml:space="preserve"> property files,</w:t>
        </w:r>
      </w:ins>
      <w:ins w:id="382" w:author="Laurence Golding" w:date="2018-10-23T11:31:00Z">
        <w:r>
          <w:t xml:space="preserve"> </w:t>
        </w:r>
      </w:ins>
      <w:ins w:id="383" w:author="Laurence Golding" w:date="2018-10-23T11:32:00Z">
        <w:r>
          <w:t xml:space="preserve">the </w:t>
        </w:r>
      </w:ins>
      <w:proofErr w:type="spellStart"/>
      <w:ins w:id="384" w:author="Laurence Golding" w:date="2018-10-24T09:11:00Z">
        <w:r w:rsidR="008178B8">
          <w:rPr>
            <w:rStyle w:val="CODEtemp"/>
          </w:rPr>
          <w:t>externalP</w:t>
        </w:r>
      </w:ins>
      <w:ins w:id="385" w:author="Laurence Golding" w:date="2018-10-23T11:32:00Z">
        <w:r w:rsidRPr="00061634">
          <w:rPr>
            <w:rStyle w:val="CODEtemp"/>
          </w:rPr>
          <w:t>ropertyFile</w:t>
        </w:r>
        <w:proofErr w:type="spellEnd"/>
        <w:r>
          <w:t xml:space="preserve"> objects belonging to that property </w:t>
        </w:r>
        <w:r>
          <w:rPr>
            <w:b/>
          </w:rPr>
          <w:t>SHALL</w:t>
        </w:r>
        <w:r>
          <w:t xml:space="preserve"> de</w:t>
        </w:r>
      </w:ins>
      <w:ins w:id="386" w:author="Laurence Golding" w:date="2018-10-23T11:33:00Z">
        <w:r>
          <w:t xml:space="preserve">note distinct </w:t>
        </w:r>
      </w:ins>
      <w:ins w:id="387" w:author="Laurence Golding" w:date="2018-10-24T09:11:00Z">
        <w:r w:rsidR="008178B8">
          <w:t>external</w:t>
        </w:r>
      </w:ins>
      <w:ins w:id="388" w:author="Laurence Golding" w:date="2018-10-23T11:33:00Z">
        <w:r>
          <w:t xml:space="preserve"> property files.</w:t>
        </w:r>
      </w:ins>
    </w:p>
    <w:p w14:paraId="77E1C114" w14:textId="1BC8A0D4" w:rsidR="00061634" w:rsidRDefault="00061634" w:rsidP="00061634">
      <w:pPr>
        <w:pStyle w:val="Note"/>
        <w:rPr>
          <w:ins w:id="389" w:author="Laurence Golding" w:date="2018-10-23T11:35:00Z"/>
        </w:rPr>
      </w:pPr>
      <w:ins w:id="390" w:author="Laurence Golding" w:date="2018-10-23T11:34:00Z">
        <w:r>
          <w:t xml:space="preserve">EXAMPLE 2: In this example, the </w:t>
        </w:r>
        <w:proofErr w:type="spellStart"/>
        <w:r w:rsidRPr="00061634">
          <w:rPr>
            <w:rStyle w:val="CODEtemp"/>
          </w:rPr>
          <w:t>run.</w:t>
        </w:r>
      </w:ins>
      <w:ins w:id="391" w:author="Laurence Golding" w:date="2018-10-23T11:36:00Z">
        <w:r>
          <w:rPr>
            <w:rStyle w:val="CODEtemp"/>
          </w:rPr>
          <w:t>conversion</w:t>
        </w:r>
      </w:ins>
      <w:proofErr w:type="spellEnd"/>
      <w:ins w:id="392" w:author="Laurence Golding" w:date="2018-10-23T11:34:00Z">
        <w:r>
          <w:t xml:space="preserve"> property and the </w:t>
        </w:r>
        <w:proofErr w:type="spellStart"/>
        <w:r w:rsidRPr="00061634">
          <w:rPr>
            <w:rStyle w:val="CODEtemp"/>
          </w:rPr>
          <w:t>run.properties</w:t>
        </w:r>
        <w:proofErr w:type="spellEnd"/>
        <w:r>
          <w:t xml:space="preserve"> propert</w:t>
        </w:r>
      </w:ins>
      <w:ins w:id="393" w:author="Laurence Golding" w:date="2018-10-23T11:35:00Z">
        <w:r>
          <w:t xml:space="preserve">y are stored in the same </w:t>
        </w:r>
      </w:ins>
      <w:ins w:id="394" w:author="Laurence Golding" w:date="2018-10-24T09:11:00Z">
        <w:r w:rsidR="008178B8">
          <w:t>external</w:t>
        </w:r>
      </w:ins>
      <w:ins w:id="395" w:author="Laurence Golding" w:date="2018-10-23T11:35:00Z">
        <w:r>
          <w:t xml:space="preserve"> property file.</w:t>
        </w:r>
      </w:ins>
    </w:p>
    <w:p w14:paraId="50B4F26C" w14:textId="77777777" w:rsidR="00061634" w:rsidRDefault="00061634" w:rsidP="00061634">
      <w:pPr>
        <w:pStyle w:val="Code"/>
        <w:rPr>
          <w:ins w:id="396" w:author="Laurence Golding" w:date="2018-10-23T11:35:00Z"/>
        </w:rPr>
      </w:pPr>
      <w:ins w:id="397" w:author="Laurence Golding" w:date="2018-10-23T11:35:00Z">
        <w:r>
          <w:t xml:space="preserve">{                            # A run </w:t>
        </w:r>
        <w:proofErr w:type="gramStart"/>
        <w:r>
          <w:t>object</w:t>
        </w:r>
        <w:proofErr w:type="gramEnd"/>
        <w:r>
          <w:t>.</w:t>
        </w:r>
      </w:ins>
    </w:p>
    <w:p w14:paraId="48C5056F" w14:textId="77777777" w:rsidR="00061634" w:rsidRDefault="00061634" w:rsidP="00061634">
      <w:pPr>
        <w:pStyle w:val="Code"/>
        <w:rPr>
          <w:ins w:id="398" w:author="Laurence Golding" w:date="2018-10-23T11:35:00Z"/>
        </w:rPr>
      </w:pPr>
      <w:ins w:id="399" w:author="Laurence Golding" w:date="2018-10-23T11:35:00Z">
        <w:r>
          <w:t xml:space="preserve">  "</w:t>
        </w:r>
        <w:proofErr w:type="spellStart"/>
        <w:r>
          <w:t>originalUriBaseIds</w:t>
        </w:r>
        <w:proofErr w:type="spellEnd"/>
        <w:r>
          <w:t>": {    # See §</w:t>
        </w:r>
        <w:r>
          <w:fldChar w:fldCharType="begin"/>
        </w:r>
        <w:r>
          <w:instrText xml:space="preserve"> REF _Ref508869459 \r \h </w:instrText>
        </w:r>
      </w:ins>
      <w:ins w:id="400" w:author="Laurence Golding" w:date="2018-10-23T11:35:00Z">
        <w:r>
          <w:fldChar w:fldCharType="separate"/>
        </w:r>
        <w:r>
          <w:t>3.11.11</w:t>
        </w:r>
        <w:r>
          <w:fldChar w:fldCharType="end"/>
        </w:r>
      </w:ins>
    </w:p>
    <w:p w14:paraId="496E3D5A" w14:textId="77777777" w:rsidR="00061634" w:rsidRDefault="00061634" w:rsidP="00061634">
      <w:pPr>
        <w:pStyle w:val="Code"/>
        <w:rPr>
          <w:ins w:id="401" w:author="Laurence Golding" w:date="2018-10-23T11:35:00Z"/>
        </w:rPr>
      </w:pPr>
      <w:ins w:id="402" w:author="Laurence Golding" w:date="2018-10-23T11:35:00Z">
        <w:r>
          <w:t xml:space="preserve">    "LOGSDIR": {</w:t>
        </w:r>
      </w:ins>
    </w:p>
    <w:p w14:paraId="25349138" w14:textId="77777777" w:rsidR="00061634" w:rsidRDefault="00061634" w:rsidP="00061634">
      <w:pPr>
        <w:pStyle w:val="Code"/>
        <w:rPr>
          <w:ins w:id="403" w:author="Laurence Golding" w:date="2018-10-23T11:35:00Z"/>
        </w:rPr>
      </w:pPr>
      <w:ins w:id="404" w:author="Laurence Golding" w:date="2018-10-23T11:35:00Z">
        <w:r>
          <w:t xml:space="preserve">      "uri": "</w:t>
        </w:r>
        <w:r w:rsidRPr="00636635">
          <w:t>file:///C:/logs</w:t>
        </w:r>
        <w:r>
          <w:t>/"</w:t>
        </w:r>
      </w:ins>
    </w:p>
    <w:p w14:paraId="6CB3DDEB" w14:textId="77777777" w:rsidR="00061634" w:rsidRDefault="00061634" w:rsidP="00061634">
      <w:pPr>
        <w:pStyle w:val="Code"/>
        <w:rPr>
          <w:ins w:id="405" w:author="Laurence Golding" w:date="2018-10-23T11:35:00Z"/>
        </w:rPr>
      </w:pPr>
      <w:ins w:id="406" w:author="Laurence Golding" w:date="2018-10-23T11:35:00Z">
        <w:r>
          <w:t xml:space="preserve">    }</w:t>
        </w:r>
      </w:ins>
    </w:p>
    <w:p w14:paraId="4B5572A3" w14:textId="77777777" w:rsidR="00061634" w:rsidRDefault="00061634" w:rsidP="00061634">
      <w:pPr>
        <w:pStyle w:val="Code"/>
        <w:rPr>
          <w:ins w:id="407" w:author="Laurence Golding" w:date="2018-10-23T11:35:00Z"/>
        </w:rPr>
      </w:pPr>
      <w:ins w:id="408" w:author="Laurence Golding" w:date="2018-10-23T11:35:00Z">
        <w:r>
          <w:t xml:space="preserve">  },</w:t>
        </w:r>
      </w:ins>
    </w:p>
    <w:p w14:paraId="281BB135" w14:textId="2A752F71" w:rsidR="00061634" w:rsidRDefault="00061634" w:rsidP="00061634">
      <w:pPr>
        <w:pStyle w:val="Code"/>
        <w:rPr>
          <w:ins w:id="409" w:author="Laurence Golding" w:date="2018-10-23T11:35:00Z"/>
        </w:rPr>
      </w:pPr>
      <w:ins w:id="410" w:author="Laurence Golding" w:date="2018-10-23T11:35:00Z">
        <w:r>
          <w:t xml:space="preserve">  "</w:t>
        </w:r>
      </w:ins>
      <w:proofErr w:type="spellStart"/>
      <w:ins w:id="411" w:author="Laurence Golding" w:date="2018-10-23T11:36:00Z">
        <w:r>
          <w:t>property</w:t>
        </w:r>
      </w:ins>
      <w:ins w:id="412" w:author="Laurence Golding" w:date="2018-10-23T11:35:00Z">
        <w:r>
          <w:t>Files</w:t>
        </w:r>
        <w:proofErr w:type="spellEnd"/>
        <w:r>
          <w:t>": {</w:t>
        </w:r>
      </w:ins>
    </w:p>
    <w:p w14:paraId="4969F780" w14:textId="644B1F24" w:rsidR="00061634" w:rsidRDefault="00061634" w:rsidP="00061634">
      <w:pPr>
        <w:pStyle w:val="Code"/>
        <w:rPr>
          <w:ins w:id="413" w:author="Laurence Golding" w:date="2018-10-23T11:35:00Z"/>
        </w:rPr>
      </w:pPr>
      <w:ins w:id="414" w:author="Laurence Golding" w:date="2018-10-23T11:35:00Z">
        <w:r>
          <w:t xml:space="preserve">    "</w:t>
        </w:r>
      </w:ins>
      <w:ins w:id="415" w:author="Laurence Golding" w:date="2018-10-23T11:36:00Z">
        <w:r>
          <w:t>conversion</w:t>
        </w:r>
      </w:ins>
      <w:ins w:id="416" w:author="Laurence Golding" w:date="2018-10-23T11:35:00Z">
        <w:r>
          <w:t>": {          # A</w:t>
        </w:r>
      </w:ins>
      <w:ins w:id="417" w:author="Laurence Golding" w:date="2018-10-24T09:11:00Z">
        <w:r w:rsidR="008178B8">
          <w:t>n</w:t>
        </w:r>
      </w:ins>
      <w:ins w:id="418" w:author="Laurence Golding" w:date="2018-10-23T11:35:00Z">
        <w:r>
          <w:t xml:space="preserve"> </w:t>
        </w:r>
      </w:ins>
      <w:proofErr w:type="spellStart"/>
      <w:ins w:id="419" w:author="Laurence Golding" w:date="2018-10-24T09:12:00Z">
        <w:r w:rsidR="008178B8">
          <w:t>externalP</w:t>
        </w:r>
      </w:ins>
      <w:ins w:id="420" w:author="Laurence Golding" w:date="2018-10-23T11:36:00Z">
        <w:r>
          <w:t>roperty</w:t>
        </w:r>
      </w:ins>
      <w:ins w:id="421" w:author="Laurence Golding" w:date="2018-10-23T11:35:00Z">
        <w:r>
          <w:t>File</w:t>
        </w:r>
        <w:proofErr w:type="spellEnd"/>
        <w:r>
          <w:t xml:space="preserve"> object (see §</w:t>
        </w:r>
        <w:r>
          <w:fldChar w:fldCharType="begin"/>
        </w:r>
        <w:r>
          <w:instrText xml:space="preserve"> REF _Ref525806896 \r \h </w:instrText>
        </w:r>
      </w:ins>
      <w:ins w:id="422" w:author="Laurence Golding" w:date="2018-10-23T11:35:00Z">
        <w:r>
          <w:fldChar w:fldCharType="separate"/>
        </w:r>
        <w:r>
          <w:t>3.12</w:t>
        </w:r>
        <w:r>
          <w:fldChar w:fldCharType="end"/>
        </w:r>
        <w:r>
          <w:t>).</w:t>
        </w:r>
      </w:ins>
    </w:p>
    <w:p w14:paraId="0148BAA7" w14:textId="77777777" w:rsidR="00061634" w:rsidRDefault="00061634" w:rsidP="00061634">
      <w:pPr>
        <w:pStyle w:val="Code"/>
        <w:rPr>
          <w:ins w:id="423" w:author="Laurence Golding" w:date="2018-10-23T11:35:00Z"/>
        </w:rPr>
      </w:pPr>
      <w:ins w:id="424" w:author="Laurence Golding" w:date="2018-10-23T11:35:00Z">
        <w:r>
          <w:t xml:space="preserve">      "</w:t>
        </w:r>
        <w:proofErr w:type="spellStart"/>
        <w:r>
          <w:t>fileLocation</w:t>
        </w:r>
        <w:proofErr w:type="spellEnd"/>
        <w:r>
          <w:t>": {      # See §</w:t>
        </w:r>
        <w:r>
          <w:fldChar w:fldCharType="begin"/>
        </w:r>
        <w:r>
          <w:instrText xml:space="preserve"> REF _Ref525810081 \r \h </w:instrText>
        </w:r>
      </w:ins>
      <w:ins w:id="425" w:author="Laurence Golding" w:date="2018-10-23T11:35:00Z">
        <w:r>
          <w:fldChar w:fldCharType="separate"/>
        </w:r>
        <w:r>
          <w:t>3.12.2</w:t>
        </w:r>
        <w:r>
          <w:fldChar w:fldCharType="end"/>
        </w:r>
        <w:r>
          <w:t>.</w:t>
        </w:r>
      </w:ins>
    </w:p>
    <w:p w14:paraId="5E2D4147" w14:textId="12593A96" w:rsidR="00061634" w:rsidRDefault="00061634" w:rsidP="00061634">
      <w:pPr>
        <w:pStyle w:val="Code"/>
        <w:rPr>
          <w:ins w:id="426" w:author="Laurence Golding" w:date="2018-10-23T11:35:00Z"/>
        </w:rPr>
      </w:pPr>
      <w:ins w:id="427" w:author="Laurence Golding" w:date="2018-10-23T11:35:00Z">
        <w:r>
          <w:t xml:space="preserve">        "uri": "</w:t>
        </w:r>
        <w:proofErr w:type="spellStart"/>
        <w:r>
          <w:t>scantool.sarif</w:t>
        </w:r>
      </w:ins>
      <w:proofErr w:type="spellEnd"/>
      <w:ins w:id="428" w:author="Laurence Golding" w:date="2018-10-24T09:12:00Z">
        <w:r w:rsidR="008178B8">
          <w:t>-external</w:t>
        </w:r>
      </w:ins>
      <w:ins w:id="429" w:author="Laurence Golding" w:date="2018-10-23T11:39:00Z">
        <w:r w:rsidR="00457090">
          <w:t>-propert</w:t>
        </w:r>
      </w:ins>
      <w:ins w:id="430" w:author="Laurence Golding" w:date="2018-10-23T12:03:00Z">
        <w:r w:rsidR="00902F56">
          <w:t>ies</w:t>
        </w:r>
      </w:ins>
      <w:ins w:id="431" w:author="Laurence Golding" w:date="2018-10-23T11:35:00Z">
        <w:r>
          <w:t>",</w:t>
        </w:r>
      </w:ins>
    </w:p>
    <w:p w14:paraId="092E2BDF" w14:textId="77777777" w:rsidR="00061634" w:rsidRDefault="00061634" w:rsidP="00061634">
      <w:pPr>
        <w:pStyle w:val="Code"/>
        <w:rPr>
          <w:ins w:id="432" w:author="Laurence Golding" w:date="2018-10-23T11:35:00Z"/>
        </w:rPr>
      </w:pPr>
      <w:ins w:id="433" w:author="Laurence Golding" w:date="2018-10-23T11:35:00Z">
        <w:r>
          <w:t xml:space="preserve">        "</w:t>
        </w:r>
        <w:proofErr w:type="spellStart"/>
        <w:r>
          <w:t>uriBaseId</w:t>
        </w:r>
        <w:proofErr w:type="spellEnd"/>
        <w:r>
          <w:t>": "LOGSDIR"</w:t>
        </w:r>
      </w:ins>
    </w:p>
    <w:p w14:paraId="4B55B83E" w14:textId="77777777" w:rsidR="00061634" w:rsidRDefault="00061634" w:rsidP="00061634">
      <w:pPr>
        <w:pStyle w:val="Code"/>
        <w:rPr>
          <w:ins w:id="434" w:author="Laurence Golding" w:date="2018-10-23T11:35:00Z"/>
        </w:rPr>
      </w:pPr>
      <w:ins w:id="435" w:author="Laurence Golding" w:date="2018-10-23T11:35:00Z">
        <w:r>
          <w:t xml:space="preserve">      },</w:t>
        </w:r>
      </w:ins>
    </w:p>
    <w:p w14:paraId="3289FF23" w14:textId="77777777" w:rsidR="00061634" w:rsidRDefault="00061634" w:rsidP="00061634">
      <w:pPr>
        <w:pStyle w:val="Code"/>
        <w:rPr>
          <w:ins w:id="436" w:author="Laurence Golding" w:date="2018-10-23T11:35:00Z"/>
        </w:rPr>
      </w:pPr>
      <w:ins w:id="437" w:author="Laurence Golding" w:date="2018-10-23T11:35:00Z">
        <w:r>
          <w:t xml:space="preserve">      "</w:t>
        </w:r>
        <w:proofErr w:type="spellStart"/>
        <w:r>
          <w:t>instanceGuid</w:t>
        </w:r>
        <w:proofErr w:type="spellEnd"/>
        <w:r>
          <w:t>": "11111111-1111-1111-1111-111111111111" # See §</w:t>
        </w:r>
        <w:r>
          <w:fldChar w:fldCharType="begin"/>
        </w:r>
        <w:r>
          <w:instrText xml:space="preserve"> REF _Ref525810085 \r \h </w:instrText>
        </w:r>
      </w:ins>
      <w:ins w:id="438" w:author="Laurence Golding" w:date="2018-10-23T11:35:00Z">
        <w:r>
          <w:fldChar w:fldCharType="separate"/>
        </w:r>
        <w:r>
          <w:t>3.12.3</w:t>
        </w:r>
        <w:r>
          <w:fldChar w:fldCharType="end"/>
        </w:r>
        <w:r>
          <w:t>.</w:t>
        </w:r>
      </w:ins>
    </w:p>
    <w:p w14:paraId="730DA8AB" w14:textId="77777777" w:rsidR="00061634" w:rsidRDefault="00061634" w:rsidP="00061634">
      <w:pPr>
        <w:pStyle w:val="Code"/>
        <w:rPr>
          <w:ins w:id="439" w:author="Laurence Golding" w:date="2018-10-23T11:35:00Z"/>
        </w:rPr>
      </w:pPr>
      <w:ins w:id="440" w:author="Laurence Golding" w:date="2018-10-23T11:35:00Z">
        <w:r>
          <w:t xml:space="preserve">    },</w:t>
        </w:r>
      </w:ins>
    </w:p>
    <w:p w14:paraId="6E0CA8D8" w14:textId="181897B6" w:rsidR="00061634" w:rsidRDefault="00061634" w:rsidP="00061634">
      <w:pPr>
        <w:pStyle w:val="Code"/>
        <w:rPr>
          <w:ins w:id="441" w:author="Laurence Golding" w:date="2018-10-23T11:38:00Z"/>
        </w:rPr>
      </w:pPr>
      <w:ins w:id="442" w:author="Laurence Golding" w:date="2018-10-23T11:35:00Z">
        <w:r>
          <w:t xml:space="preserve">    "</w:t>
        </w:r>
      </w:ins>
      <w:ins w:id="443" w:author="Laurence Golding" w:date="2018-10-23T11:37:00Z">
        <w:r>
          <w:t>properties</w:t>
        </w:r>
      </w:ins>
      <w:ins w:id="444" w:author="Laurence Golding" w:date="2018-10-23T11:35:00Z">
        <w:r>
          <w:t xml:space="preserve">": </w:t>
        </w:r>
      </w:ins>
      <w:ins w:id="445" w:author="Laurence Golding" w:date="2018-10-23T11:38:00Z">
        <w:r>
          <w:t>{</w:t>
        </w:r>
      </w:ins>
    </w:p>
    <w:p w14:paraId="76B66911" w14:textId="1D772EE6" w:rsidR="00061634" w:rsidRDefault="00061634" w:rsidP="00061634">
      <w:pPr>
        <w:pStyle w:val="Code"/>
        <w:rPr>
          <w:ins w:id="446" w:author="Laurence Golding" w:date="2018-10-23T11:35:00Z"/>
        </w:rPr>
      </w:pPr>
      <w:ins w:id="447" w:author="Laurence Golding" w:date="2018-10-23T11:35:00Z">
        <w:r>
          <w:t xml:space="preserve">    </w:t>
        </w:r>
      </w:ins>
      <w:ins w:id="448" w:author="Laurence Golding" w:date="2018-10-23T11:38:00Z">
        <w:r>
          <w:t xml:space="preserve">  </w:t>
        </w:r>
      </w:ins>
      <w:ins w:id="449" w:author="Laurence Golding" w:date="2018-10-23T11:35:00Z">
        <w:r>
          <w:t>"</w:t>
        </w:r>
        <w:proofErr w:type="spellStart"/>
        <w:r>
          <w:t>fileLocation</w:t>
        </w:r>
        <w:proofErr w:type="spellEnd"/>
        <w:r>
          <w:t>": {</w:t>
        </w:r>
      </w:ins>
    </w:p>
    <w:p w14:paraId="4EE9A218" w14:textId="227F4F6A" w:rsidR="00061634" w:rsidRDefault="00061634" w:rsidP="00061634">
      <w:pPr>
        <w:pStyle w:val="Code"/>
        <w:rPr>
          <w:ins w:id="450" w:author="Laurence Golding" w:date="2018-10-23T11:35:00Z"/>
        </w:rPr>
      </w:pPr>
      <w:ins w:id="451" w:author="Laurence Golding" w:date="2018-10-23T11:35:00Z">
        <w:r>
          <w:t xml:space="preserve">        "uri": "</w:t>
        </w:r>
        <w:proofErr w:type="spellStart"/>
        <w:r>
          <w:t>scantool.sarif</w:t>
        </w:r>
      </w:ins>
      <w:proofErr w:type="spellEnd"/>
      <w:ins w:id="452" w:author="Laurence Golding" w:date="2018-10-24T09:12:00Z">
        <w:r w:rsidR="008178B8">
          <w:t>-external</w:t>
        </w:r>
      </w:ins>
      <w:ins w:id="453" w:author="Laurence Golding" w:date="2018-10-23T11:40:00Z">
        <w:r w:rsidR="00457090">
          <w:t>-propert</w:t>
        </w:r>
      </w:ins>
      <w:ins w:id="454" w:author="Laurence Golding" w:date="2018-10-23T12:03:00Z">
        <w:r w:rsidR="00902F56">
          <w:t>ies</w:t>
        </w:r>
      </w:ins>
      <w:ins w:id="455" w:author="Laurence Golding" w:date="2018-10-23T11:35:00Z">
        <w:r>
          <w:t>",</w:t>
        </w:r>
      </w:ins>
    </w:p>
    <w:p w14:paraId="73FC425D" w14:textId="0DBC02B0" w:rsidR="00061634" w:rsidRDefault="00061634" w:rsidP="00061634">
      <w:pPr>
        <w:pStyle w:val="Code"/>
        <w:rPr>
          <w:ins w:id="456" w:author="Laurence Golding" w:date="2018-10-23T11:35:00Z"/>
        </w:rPr>
      </w:pPr>
      <w:ins w:id="457" w:author="Laurence Golding" w:date="2018-10-23T11:35:00Z">
        <w:r>
          <w:t xml:space="preserve">        "</w:t>
        </w:r>
        <w:proofErr w:type="spellStart"/>
        <w:r>
          <w:t>uriBaseId</w:t>
        </w:r>
        <w:proofErr w:type="spellEnd"/>
        <w:r>
          <w:t>": "LOGSDIR"</w:t>
        </w:r>
      </w:ins>
    </w:p>
    <w:p w14:paraId="2F8AED36" w14:textId="58831553" w:rsidR="00061634" w:rsidRDefault="00061634" w:rsidP="00061634">
      <w:pPr>
        <w:pStyle w:val="Code"/>
        <w:rPr>
          <w:ins w:id="458" w:author="Laurence Golding" w:date="2018-10-23T11:35:00Z"/>
        </w:rPr>
      </w:pPr>
      <w:ins w:id="459" w:author="Laurence Golding" w:date="2018-10-23T11:35:00Z">
        <w:r>
          <w:t xml:space="preserve">      },</w:t>
        </w:r>
      </w:ins>
    </w:p>
    <w:p w14:paraId="7FBAFB2B" w14:textId="6AE418B8" w:rsidR="00061634" w:rsidRDefault="00061634" w:rsidP="00061634">
      <w:pPr>
        <w:pStyle w:val="Code"/>
        <w:rPr>
          <w:ins w:id="460" w:author="Laurence Golding" w:date="2018-10-23T11:35:00Z"/>
        </w:rPr>
      </w:pPr>
      <w:ins w:id="461" w:author="Laurence Golding" w:date="2018-10-23T11:35:00Z">
        <w:r>
          <w:t xml:space="preserve">      "</w:t>
        </w:r>
        <w:proofErr w:type="spellStart"/>
        <w:r>
          <w:t>instanceGuid</w:t>
        </w:r>
        <w:proofErr w:type="spellEnd"/>
        <w:r>
          <w:t>": "</w:t>
        </w:r>
      </w:ins>
      <w:ins w:id="462" w:author="Laurence Golding" w:date="2018-10-23T11:40:00Z">
        <w:r w:rsidR="00457090">
          <w:t>11111111-1111-1111-1111-111111111111</w:t>
        </w:r>
      </w:ins>
      <w:ins w:id="463" w:author="Laurence Golding" w:date="2018-10-23T11:35:00Z">
        <w:r>
          <w:t>"</w:t>
        </w:r>
      </w:ins>
    </w:p>
    <w:p w14:paraId="4342968F" w14:textId="4654E667" w:rsidR="00061634" w:rsidRDefault="00061634" w:rsidP="00061634">
      <w:pPr>
        <w:pStyle w:val="Code"/>
        <w:rPr>
          <w:ins w:id="464" w:author="Laurence Golding" w:date="2018-10-23T11:35:00Z"/>
        </w:rPr>
      </w:pPr>
      <w:ins w:id="465" w:author="Laurence Golding" w:date="2018-10-23T11:35:00Z">
        <w:r>
          <w:t xml:space="preserve">    }</w:t>
        </w:r>
      </w:ins>
    </w:p>
    <w:p w14:paraId="561E4575" w14:textId="77777777" w:rsidR="00061634" w:rsidRDefault="00061634" w:rsidP="00061634">
      <w:pPr>
        <w:pStyle w:val="Code"/>
        <w:rPr>
          <w:ins w:id="466" w:author="Laurence Golding" w:date="2018-10-23T11:35:00Z"/>
        </w:rPr>
      </w:pPr>
      <w:ins w:id="467" w:author="Laurence Golding" w:date="2018-10-23T11:35:00Z">
        <w:r>
          <w:lastRenderedPageBreak/>
          <w:t xml:space="preserve">  }</w:t>
        </w:r>
      </w:ins>
    </w:p>
    <w:p w14:paraId="625B7B5C" w14:textId="77777777" w:rsidR="00061634" w:rsidRDefault="00061634" w:rsidP="00061634">
      <w:pPr>
        <w:pStyle w:val="Code"/>
        <w:rPr>
          <w:ins w:id="468" w:author="Laurence Golding" w:date="2018-10-23T11:35:00Z"/>
        </w:rPr>
      </w:pPr>
      <w:ins w:id="469" w:author="Laurence Golding" w:date="2018-10-23T11:35:00Z">
        <w:r>
          <w:t xml:space="preserve">  ...</w:t>
        </w:r>
      </w:ins>
    </w:p>
    <w:p w14:paraId="6A985ACD" w14:textId="77777777" w:rsidR="00061634" w:rsidRPr="00604BE7" w:rsidRDefault="00061634" w:rsidP="00061634">
      <w:pPr>
        <w:pStyle w:val="Code"/>
        <w:rPr>
          <w:ins w:id="470" w:author="Laurence Golding" w:date="2018-10-23T11:35:00Z"/>
        </w:rPr>
      </w:pPr>
      <w:ins w:id="471" w:author="Laurence Golding" w:date="2018-10-23T11:35:00Z">
        <w:r>
          <w:t>}</w:t>
        </w:r>
      </w:ins>
    </w:p>
    <w:p w14:paraId="051DFA20" w14:textId="3FF57189" w:rsidR="00061634" w:rsidRDefault="00457090" w:rsidP="00457090">
      <w:pPr>
        <w:pStyle w:val="Note"/>
        <w:rPr>
          <w:ins w:id="472" w:author="Laurence Golding" w:date="2018-10-23T11:42:00Z"/>
        </w:rPr>
      </w:pPr>
      <w:ins w:id="473" w:author="Laurence Golding" w:date="2018-10-23T11:40:00Z">
        <w:r>
          <w:t>EXAMPLE 3: Th</w:t>
        </w:r>
      </w:ins>
      <w:ins w:id="474" w:author="Laurence Golding" w:date="2018-10-23T11:41:00Z">
        <w:r>
          <w:t xml:space="preserve">is example represents invalid SARIF because both elements of the array belonging to </w:t>
        </w:r>
      </w:ins>
      <w:ins w:id="475" w:author="Laurence Golding" w:date="2018-10-23T11:42:00Z">
        <w:r>
          <w:t xml:space="preserve">the </w:t>
        </w:r>
        <w:proofErr w:type="spellStart"/>
        <w:r w:rsidRPr="00457090">
          <w:rPr>
            <w:rStyle w:val="CODEtemp"/>
          </w:rPr>
          <w:t>run.results</w:t>
        </w:r>
        <w:proofErr w:type="spellEnd"/>
        <w:r>
          <w:t xml:space="preserve"> property denote the same </w:t>
        </w:r>
      </w:ins>
      <w:ins w:id="476" w:author="Laurence Golding" w:date="2018-10-24T09:12:00Z">
        <w:r w:rsidR="008178B8">
          <w:t>external</w:t>
        </w:r>
      </w:ins>
      <w:ins w:id="477" w:author="Laurence Golding" w:date="2018-10-23T11:42:00Z">
        <w:r>
          <w:t xml:space="preserve"> property file.</w:t>
        </w:r>
      </w:ins>
    </w:p>
    <w:p w14:paraId="2B7DC628" w14:textId="77777777" w:rsidR="00457090" w:rsidRDefault="00457090" w:rsidP="00457090">
      <w:pPr>
        <w:pStyle w:val="Code"/>
        <w:rPr>
          <w:ins w:id="478" w:author="Laurence Golding" w:date="2018-10-23T11:42:00Z"/>
        </w:rPr>
      </w:pPr>
      <w:ins w:id="479" w:author="Laurence Golding" w:date="2018-10-23T11:42:00Z">
        <w:r>
          <w:t xml:space="preserve">{                            # A run </w:t>
        </w:r>
        <w:proofErr w:type="gramStart"/>
        <w:r>
          <w:t>object</w:t>
        </w:r>
        <w:proofErr w:type="gramEnd"/>
        <w:r>
          <w:t>.</w:t>
        </w:r>
      </w:ins>
    </w:p>
    <w:p w14:paraId="1327BEBB" w14:textId="77777777" w:rsidR="00457090" w:rsidRDefault="00457090" w:rsidP="00457090">
      <w:pPr>
        <w:pStyle w:val="Code"/>
        <w:rPr>
          <w:ins w:id="480" w:author="Laurence Golding" w:date="2018-10-23T11:42:00Z"/>
        </w:rPr>
      </w:pPr>
      <w:ins w:id="481" w:author="Laurence Golding" w:date="2018-10-23T11:42:00Z">
        <w:r>
          <w:t xml:space="preserve">  "</w:t>
        </w:r>
        <w:proofErr w:type="spellStart"/>
        <w:r>
          <w:t>originalUriBaseIds</w:t>
        </w:r>
        <w:proofErr w:type="spellEnd"/>
        <w:r>
          <w:t>": {    # See §</w:t>
        </w:r>
        <w:r>
          <w:fldChar w:fldCharType="begin"/>
        </w:r>
        <w:r>
          <w:instrText xml:space="preserve"> REF _Ref508869459 \r \h </w:instrText>
        </w:r>
      </w:ins>
      <w:ins w:id="482" w:author="Laurence Golding" w:date="2018-10-23T11:42:00Z">
        <w:r>
          <w:fldChar w:fldCharType="separate"/>
        </w:r>
        <w:r>
          <w:t>3.11.11</w:t>
        </w:r>
        <w:r>
          <w:fldChar w:fldCharType="end"/>
        </w:r>
      </w:ins>
    </w:p>
    <w:p w14:paraId="76CCC95F" w14:textId="77777777" w:rsidR="00457090" w:rsidRDefault="00457090" w:rsidP="00457090">
      <w:pPr>
        <w:pStyle w:val="Code"/>
        <w:rPr>
          <w:ins w:id="483" w:author="Laurence Golding" w:date="2018-10-23T11:42:00Z"/>
        </w:rPr>
      </w:pPr>
      <w:ins w:id="484" w:author="Laurence Golding" w:date="2018-10-23T11:42:00Z">
        <w:r>
          <w:t xml:space="preserve">    "LOGSDIR": {</w:t>
        </w:r>
      </w:ins>
    </w:p>
    <w:p w14:paraId="29563F9E" w14:textId="77777777" w:rsidR="00457090" w:rsidRDefault="00457090" w:rsidP="00457090">
      <w:pPr>
        <w:pStyle w:val="Code"/>
        <w:rPr>
          <w:ins w:id="485" w:author="Laurence Golding" w:date="2018-10-23T11:42:00Z"/>
        </w:rPr>
      </w:pPr>
      <w:ins w:id="486" w:author="Laurence Golding" w:date="2018-10-23T11:42:00Z">
        <w:r>
          <w:t xml:space="preserve">      "uri": "</w:t>
        </w:r>
        <w:r w:rsidRPr="00636635">
          <w:t>file:///C:/logs</w:t>
        </w:r>
        <w:r>
          <w:t>/"</w:t>
        </w:r>
      </w:ins>
    </w:p>
    <w:p w14:paraId="6CD35ED9" w14:textId="77777777" w:rsidR="00457090" w:rsidRDefault="00457090" w:rsidP="00457090">
      <w:pPr>
        <w:pStyle w:val="Code"/>
        <w:rPr>
          <w:ins w:id="487" w:author="Laurence Golding" w:date="2018-10-23T11:42:00Z"/>
        </w:rPr>
      </w:pPr>
      <w:ins w:id="488" w:author="Laurence Golding" w:date="2018-10-23T11:42:00Z">
        <w:r>
          <w:t xml:space="preserve">    }</w:t>
        </w:r>
      </w:ins>
    </w:p>
    <w:p w14:paraId="03EA8B7E" w14:textId="77777777" w:rsidR="00457090" w:rsidRDefault="00457090" w:rsidP="00457090">
      <w:pPr>
        <w:pStyle w:val="Code"/>
        <w:rPr>
          <w:ins w:id="489" w:author="Laurence Golding" w:date="2018-10-23T11:42:00Z"/>
        </w:rPr>
      </w:pPr>
      <w:ins w:id="490" w:author="Laurence Golding" w:date="2018-10-23T11:42:00Z">
        <w:r>
          <w:t xml:space="preserve">  },</w:t>
        </w:r>
      </w:ins>
    </w:p>
    <w:p w14:paraId="57F62089" w14:textId="77777777" w:rsidR="00457090" w:rsidRDefault="00457090" w:rsidP="00457090">
      <w:pPr>
        <w:pStyle w:val="Code"/>
        <w:rPr>
          <w:ins w:id="491" w:author="Laurence Golding" w:date="2018-10-23T11:42:00Z"/>
        </w:rPr>
      </w:pPr>
      <w:ins w:id="492" w:author="Laurence Golding" w:date="2018-10-23T11:42:00Z">
        <w:r>
          <w:t xml:space="preserve">  "</w:t>
        </w:r>
        <w:proofErr w:type="spellStart"/>
        <w:r>
          <w:t>propertyFiles</w:t>
        </w:r>
        <w:proofErr w:type="spellEnd"/>
        <w:r>
          <w:t>": {</w:t>
        </w:r>
      </w:ins>
    </w:p>
    <w:p w14:paraId="46A6B785" w14:textId="77777777" w:rsidR="00457090" w:rsidRDefault="00457090" w:rsidP="00457090">
      <w:pPr>
        <w:pStyle w:val="Code"/>
        <w:rPr>
          <w:ins w:id="493" w:author="Laurence Golding" w:date="2018-10-23T11:42:00Z"/>
        </w:rPr>
      </w:pPr>
      <w:ins w:id="494" w:author="Laurence Golding" w:date="2018-10-23T11:42:00Z">
        <w:r>
          <w:t xml:space="preserve">    "results": [</w:t>
        </w:r>
      </w:ins>
    </w:p>
    <w:p w14:paraId="04DB35F9" w14:textId="77777777" w:rsidR="00457090" w:rsidRDefault="00457090" w:rsidP="00457090">
      <w:pPr>
        <w:pStyle w:val="Code"/>
        <w:rPr>
          <w:ins w:id="495" w:author="Laurence Golding" w:date="2018-10-23T11:42:00Z"/>
        </w:rPr>
      </w:pPr>
      <w:ins w:id="496" w:author="Laurence Golding" w:date="2018-10-23T11:42:00Z">
        <w:r>
          <w:t xml:space="preserve">      {</w:t>
        </w:r>
      </w:ins>
    </w:p>
    <w:p w14:paraId="68B23DF6" w14:textId="77777777" w:rsidR="00457090" w:rsidRDefault="00457090" w:rsidP="00457090">
      <w:pPr>
        <w:pStyle w:val="Code"/>
        <w:rPr>
          <w:ins w:id="497" w:author="Laurence Golding" w:date="2018-10-23T11:42:00Z"/>
        </w:rPr>
      </w:pPr>
      <w:ins w:id="498" w:author="Laurence Golding" w:date="2018-10-23T11:42:00Z">
        <w:r>
          <w:t xml:space="preserve">        "</w:t>
        </w:r>
        <w:proofErr w:type="spellStart"/>
        <w:r>
          <w:t>fileLocation</w:t>
        </w:r>
        <w:proofErr w:type="spellEnd"/>
        <w:r>
          <w:t>": {</w:t>
        </w:r>
      </w:ins>
    </w:p>
    <w:p w14:paraId="19000287" w14:textId="7D6CC3B5" w:rsidR="00457090" w:rsidRDefault="00457090" w:rsidP="00457090">
      <w:pPr>
        <w:pStyle w:val="Code"/>
        <w:rPr>
          <w:ins w:id="499" w:author="Laurence Golding" w:date="2018-10-23T11:42:00Z"/>
        </w:rPr>
      </w:pPr>
      <w:ins w:id="500" w:author="Laurence Golding" w:date="2018-10-23T11:42:00Z">
        <w:r>
          <w:t xml:space="preserve">          "uri": "</w:t>
        </w:r>
        <w:proofErr w:type="spellStart"/>
        <w:r>
          <w:t>scantool.results.sarif</w:t>
        </w:r>
        <w:proofErr w:type="spellEnd"/>
        <w:r>
          <w:t>-</w:t>
        </w:r>
      </w:ins>
      <w:ins w:id="501" w:author="Laurence Golding" w:date="2018-10-24T09:12:00Z">
        <w:r w:rsidR="008178B8">
          <w:t>external-</w:t>
        </w:r>
      </w:ins>
      <w:ins w:id="502" w:author="Laurence Golding" w:date="2018-10-23T11:42:00Z">
        <w:r>
          <w:t>propert</w:t>
        </w:r>
      </w:ins>
      <w:ins w:id="503" w:author="Laurence Golding" w:date="2018-10-23T12:03:00Z">
        <w:r w:rsidR="00902F56">
          <w:t>ies</w:t>
        </w:r>
      </w:ins>
      <w:ins w:id="504" w:author="Laurence Golding" w:date="2018-10-23T11:42:00Z">
        <w:r>
          <w:t>",</w:t>
        </w:r>
      </w:ins>
    </w:p>
    <w:p w14:paraId="306DA7B2" w14:textId="77777777" w:rsidR="00457090" w:rsidRDefault="00457090" w:rsidP="00457090">
      <w:pPr>
        <w:pStyle w:val="Code"/>
        <w:rPr>
          <w:ins w:id="505" w:author="Laurence Golding" w:date="2018-10-23T11:42:00Z"/>
        </w:rPr>
      </w:pPr>
      <w:ins w:id="506" w:author="Laurence Golding" w:date="2018-10-23T11:42:00Z">
        <w:r>
          <w:t xml:space="preserve">          "</w:t>
        </w:r>
        <w:proofErr w:type="spellStart"/>
        <w:r>
          <w:t>uriBaseId</w:t>
        </w:r>
        <w:proofErr w:type="spellEnd"/>
        <w:r>
          <w:t>": "LOGSDIR"</w:t>
        </w:r>
      </w:ins>
    </w:p>
    <w:p w14:paraId="79C72968" w14:textId="77777777" w:rsidR="00457090" w:rsidRDefault="00457090" w:rsidP="00457090">
      <w:pPr>
        <w:pStyle w:val="Code"/>
        <w:rPr>
          <w:ins w:id="507" w:author="Laurence Golding" w:date="2018-10-23T11:42:00Z"/>
        </w:rPr>
      </w:pPr>
      <w:ins w:id="508" w:author="Laurence Golding" w:date="2018-10-23T11:42:00Z">
        <w:r>
          <w:t xml:space="preserve">        },</w:t>
        </w:r>
      </w:ins>
    </w:p>
    <w:p w14:paraId="688C8180" w14:textId="77777777" w:rsidR="00457090" w:rsidRDefault="00457090" w:rsidP="00457090">
      <w:pPr>
        <w:pStyle w:val="Code"/>
        <w:rPr>
          <w:ins w:id="509" w:author="Laurence Golding" w:date="2018-10-23T11:42:00Z"/>
        </w:rPr>
      </w:pPr>
      <w:ins w:id="510" w:author="Laurence Golding" w:date="2018-10-23T11:42:00Z">
        <w:r>
          <w:t xml:space="preserve">        "</w:t>
        </w:r>
        <w:proofErr w:type="spellStart"/>
        <w:r>
          <w:t>instanceGuid</w:t>
        </w:r>
        <w:proofErr w:type="spellEnd"/>
        <w:r>
          <w:t>": "22222222-2222-2222-2222-222222222222"</w:t>
        </w:r>
      </w:ins>
    </w:p>
    <w:p w14:paraId="7150FC1D" w14:textId="77777777" w:rsidR="00457090" w:rsidRDefault="00457090" w:rsidP="00457090">
      <w:pPr>
        <w:pStyle w:val="Code"/>
        <w:rPr>
          <w:ins w:id="511" w:author="Laurence Golding" w:date="2018-10-23T11:42:00Z"/>
        </w:rPr>
      </w:pPr>
      <w:ins w:id="512" w:author="Laurence Golding" w:date="2018-10-23T11:42:00Z">
        <w:r>
          <w:t xml:space="preserve">      },</w:t>
        </w:r>
      </w:ins>
    </w:p>
    <w:p w14:paraId="4AE4E4F6" w14:textId="776A7694" w:rsidR="00457090" w:rsidRDefault="00457090" w:rsidP="00457090">
      <w:pPr>
        <w:pStyle w:val="Code"/>
        <w:rPr>
          <w:ins w:id="513" w:author="Laurence Golding" w:date="2018-10-23T11:42:00Z"/>
        </w:rPr>
      </w:pPr>
      <w:ins w:id="514" w:author="Laurence Golding" w:date="2018-10-23T11:42:00Z">
        <w:r>
          <w:t xml:space="preserve">      {</w:t>
        </w:r>
      </w:ins>
      <w:ins w:id="515" w:author="Laurence Golding" w:date="2018-10-23T11:43:00Z">
        <w:r>
          <w:t xml:space="preserve">              # INVALID: The two </w:t>
        </w:r>
      </w:ins>
      <w:ins w:id="516" w:author="Laurence Golding" w:date="2018-10-24T09:12:00Z">
        <w:r w:rsidR="008178B8">
          <w:t>external</w:t>
        </w:r>
      </w:ins>
      <w:ins w:id="517" w:author="Laurence Golding" w:date="2018-10-23T11:43:00Z">
        <w:r>
          <w:t xml:space="preserve"> property files are the same.</w:t>
        </w:r>
      </w:ins>
    </w:p>
    <w:p w14:paraId="4A309818" w14:textId="77777777" w:rsidR="00457090" w:rsidRDefault="00457090" w:rsidP="00457090">
      <w:pPr>
        <w:pStyle w:val="Code"/>
        <w:rPr>
          <w:ins w:id="518" w:author="Laurence Golding" w:date="2018-10-23T11:42:00Z"/>
        </w:rPr>
      </w:pPr>
      <w:ins w:id="519" w:author="Laurence Golding" w:date="2018-10-23T11:42:00Z">
        <w:r>
          <w:t xml:space="preserve">        "</w:t>
        </w:r>
        <w:proofErr w:type="spellStart"/>
        <w:r>
          <w:t>fileLocation</w:t>
        </w:r>
        <w:proofErr w:type="spellEnd"/>
        <w:r>
          <w:t>": {</w:t>
        </w:r>
      </w:ins>
    </w:p>
    <w:p w14:paraId="4547ABAF" w14:textId="7BBF50F1" w:rsidR="00457090" w:rsidRDefault="00457090" w:rsidP="00457090">
      <w:pPr>
        <w:pStyle w:val="Code"/>
        <w:rPr>
          <w:ins w:id="520" w:author="Laurence Golding" w:date="2018-10-23T11:42:00Z"/>
        </w:rPr>
      </w:pPr>
      <w:ins w:id="521" w:author="Laurence Golding" w:date="2018-10-23T11:42:00Z">
        <w:r>
          <w:t xml:space="preserve">          "uri": "</w:t>
        </w:r>
        <w:proofErr w:type="spellStart"/>
        <w:r>
          <w:t>scantool.results.sarif</w:t>
        </w:r>
        <w:proofErr w:type="spellEnd"/>
        <w:r>
          <w:t>-</w:t>
        </w:r>
      </w:ins>
      <w:ins w:id="522" w:author="Laurence Golding" w:date="2018-10-24T09:12:00Z">
        <w:r w:rsidR="008178B8">
          <w:t>external-</w:t>
        </w:r>
      </w:ins>
      <w:ins w:id="523" w:author="Laurence Golding" w:date="2018-10-23T11:42:00Z">
        <w:r>
          <w:t>propert</w:t>
        </w:r>
      </w:ins>
      <w:ins w:id="524" w:author="Laurence Golding" w:date="2018-10-23T12:03:00Z">
        <w:r w:rsidR="00902F56">
          <w:t>ies</w:t>
        </w:r>
      </w:ins>
      <w:ins w:id="525" w:author="Laurence Golding" w:date="2018-10-23T11:42:00Z">
        <w:r>
          <w:t>",</w:t>
        </w:r>
      </w:ins>
    </w:p>
    <w:p w14:paraId="69921FAE" w14:textId="1F8D6A1E" w:rsidR="00457090" w:rsidRDefault="00457090" w:rsidP="00457090">
      <w:pPr>
        <w:pStyle w:val="Code"/>
        <w:rPr>
          <w:ins w:id="526" w:author="Laurence Golding" w:date="2018-10-23T11:42:00Z"/>
        </w:rPr>
      </w:pPr>
      <w:ins w:id="527" w:author="Laurence Golding" w:date="2018-10-23T11:42:00Z">
        <w:r>
          <w:t xml:space="preserve">          "</w:t>
        </w:r>
        <w:proofErr w:type="spellStart"/>
        <w:r>
          <w:t>uriBaseId</w:t>
        </w:r>
        <w:proofErr w:type="spellEnd"/>
        <w:r>
          <w:t>": "LOGSDIR"</w:t>
        </w:r>
      </w:ins>
    </w:p>
    <w:p w14:paraId="25D63E83" w14:textId="77777777" w:rsidR="00457090" w:rsidRDefault="00457090" w:rsidP="00457090">
      <w:pPr>
        <w:pStyle w:val="Code"/>
        <w:rPr>
          <w:ins w:id="528" w:author="Laurence Golding" w:date="2018-10-23T11:42:00Z"/>
        </w:rPr>
      </w:pPr>
      <w:ins w:id="529" w:author="Laurence Golding" w:date="2018-10-23T11:42:00Z">
        <w:r>
          <w:t xml:space="preserve">        },</w:t>
        </w:r>
      </w:ins>
    </w:p>
    <w:p w14:paraId="2728FB70" w14:textId="6796907F" w:rsidR="00457090" w:rsidRDefault="00457090" w:rsidP="00457090">
      <w:pPr>
        <w:pStyle w:val="Code"/>
        <w:rPr>
          <w:ins w:id="530" w:author="Laurence Golding" w:date="2018-10-23T11:42:00Z"/>
        </w:rPr>
      </w:pPr>
      <w:ins w:id="531" w:author="Laurence Golding" w:date="2018-10-23T11:42:00Z">
        <w:r>
          <w:t xml:space="preserve">        "</w:t>
        </w:r>
        <w:proofErr w:type="spellStart"/>
        <w:r>
          <w:t>instanceGuid</w:t>
        </w:r>
        <w:proofErr w:type="spellEnd"/>
        <w:r>
          <w:t>": "22222222-2222-2222-2222-222222222222"</w:t>
        </w:r>
      </w:ins>
    </w:p>
    <w:p w14:paraId="6A42B4FA" w14:textId="77777777" w:rsidR="00457090" w:rsidRDefault="00457090" w:rsidP="00457090">
      <w:pPr>
        <w:pStyle w:val="Code"/>
        <w:rPr>
          <w:ins w:id="532" w:author="Laurence Golding" w:date="2018-10-23T11:42:00Z"/>
        </w:rPr>
      </w:pPr>
      <w:ins w:id="533" w:author="Laurence Golding" w:date="2018-10-23T11:42:00Z">
        <w:r>
          <w:t xml:space="preserve">      }</w:t>
        </w:r>
      </w:ins>
    </w:p>
    <w:p w14:paraId="1C25CAFE" w14:textId="77777777" w:rsidR="00457090" w:rsidRDefault="00457090" w:rsidP="00457090">
      <w:pPr>
        <w:pStyle w:val="Code"/>
        <w:rPr>
          <w:ins w:id="534" w:author="Laurence Golding" w:date="2018-10-23T11:42:00Z"/>
        </w:rPr>
      </w:pPr>
      <w:ins w:id="535" w:author="Laurence Golding" w:date="2018-10-23T11:42:00Z">
        <w:r>
          <w:t xml:space="preserve">    ]</w:t>
        </w:r>
      </w:ins>
    </w:p>
    <w:p w14:paraId="70E92286" w14:textId="77777777" w:rsidR="00457090" w:rsidRDefault="00457090" w:rsidP="00457090">
      <w:pPr>
        <w:pStyle w:val="Code"/>
        <w:rPr>
          <w:ins w:id="536" w:author="Laurence Golding" w:date="2018-10-23T11:42:00Z"/>
        </w:rPr>
      </w:pPr>
      <w:ins w:id="537" w:author="Laurence Golding" w:date="2018-10-23T11:42:00Z">
        <w:r>
          <w:t xml:space="preserve">  }</w:t>
        </w:r>
      </w:ins>
    </w:p>
    <w:p w14:paraId="3ADE6DFC" w14:textId="77777777" w:rsidR="00457090" w:rsidRDefault="00457090" w:rsidP="00457090">
      <w:pPr>
        <w:pStyle w:val="Code"/>
        <w:rPr>
          <w:ins w:id="538" w:author="Laurence Golding" w:date="2018-10-23T11:42:00Z"/>
        </w:rPr>
      </w:pPr>
      <w:ins w:id="539" w:author="Laurence Golding" w:date="2018-10-23T11:42:00Z">
        <w:r>
          <w:t xml:space="preserve">  ...</w:t>
        </w:r>
      </w:ins>
    </w:p>
    <w:p w14:paraId="4D83E6B2" w14:textId="25A65E31" w:rsidR="00457090" w:rsidRPr="00457090" w:rsidRDefault="00457090" w:rsidP="00457090">
      <w:pPr>
        <w:pStyle w:val="Code"/>
      </w:pPr>
      <w:ins w:id="540" w:author="Laurence Golding" w:date="2018-10-23T11:42:00Z">
        <w:r>
          <w:t>}</w:t>
        </w:r>
      </w:ins>
    </w:p>
    <w:p w14:paraId="0CCFB042" w14:textId="3DCF1119" w:rsidR="00636635" w:rsidRDefault="00636635" w:rsidP="00636635">
      <w:pPr>
        <w:pStyle w:val="Heading3"/>
      </w:pPr>
      <w:bookmarkStart w:id="541" w:name="_Ref526941397"/>
      <w:bookmarkStart w:id="542" w:name="_Ref526941398"/>
      <w:bookmarkStart w:id="543" w:name="_Toc526941472"/>
      <w:r>
        <w:t>id property</w:t>
      </w:r>
      <w:bookmarkEnd w:id="367"/>
      <w:bookmarkEnd w:id="541"/>
      <w:bookmarkEnd w:id="542"/>
      <w:bookmarkEnd w:id="543"/>
    </w:p>
    <w:p w14:paraId="389493B0" w14:textId="7F5F5C4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36431A">
        <w:t>3.13</w:t>
      </w:r>
      <w:r>
        <w:fldChar w:fldCharType="end"/>
      </w:r>
      <w:r>
        <w:t>) that describes this run.</w:t>
      </w:r>
    </w:p>
    <w:p w14:paraId="678537B0" w14:textId="665DD724" w:rsidR="00636635" w:rsidRDefault="00636635" w:rsidP="00636635">
      <w:r>
        <w:t>For an example, see §</w:t>
      </w:r>
      <w:r>
        <w:fldChar w:fldCharType="begin"/>
      </w:r>
      <w:r>
        <w:instrText xml:space="preserve"> REF _Ref526936874 \r \h </w:instrText>
      </w:r>
      <w:r>
        <w:fldChar w:fldCharType="separate"/>
      </w:r>
      <w:r w:rsidR="0036431A">
        <w:t>3.13.1</w:t>
      </w:r>
      <w:r>
        <w:fldChar w:fldCharType="end"/>
      </w:r>
      <w:r>
        <w:t>.</w:t>
      </w:r>
    </w:p>
    <w:p w14:paraId="0FE6118B" w14:textId="09B45A4E" w:rsidR="00636635" w:rsidRDefault="00636635" w:rsidP="00636635">
      <w:pPr>
        <w:pStyle w:val="Heading3"/>
      </w:pPr>
      <w:bookmarkStart w:id="544" w:name="_Ref526937372"/>
      <w:bookmarkStart w:id="545" w:name="_Toc526941473"/>
      <w:proofErr w:type="spellStart"/>
      <w:r>
        <w:t>aggregateIds</w:t>
      </w:r>
      <w:proofErr w:type="spellEnd"/>
      <w:r>
        <w:t xml:space="preserve"> property</w:t>
      </w:r>
      <w:bookmarkEnd w:id="544"/>
      <w:bookmarkEnd w:id="545"/>
    </w:p>
    <w:p w14:paraId="1964DFAF" w14:textId="39B1D869"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36431A">
        <w:t>3.13</w:t>
      </w:r>
      <w:r>
        <w:fldChar w:fldCharType="end"/>
      </w:r>
      <w:r>
        <w:t>) each of which describes an aggregate of runs to which this run belongs.</w:t>
      </w:r>
    </w:p>
    <w:p w14:paraId="66F91BCE" w14:textId="723DC031" w:rsidR="00636635" w:rsidRPr="00636635" w:rsidRDefault="00636635" w:rsidP="00636635">
      <w:r>
        <w:t>For an example, see §</w:t>
      </w:r>
      <w:r>
        <w:fldChar w:fldCharType="begin"/>
      </w:r>
      <w:r>
        <w:instrText xml:space="preserve"> REF _Ref526936874 \r \h </w:instrText>
      </w:r>
      <w:r>
        <w:fldChar w:fldCharType="separate"/>
      </w:r>
      <w:r w:rsidR="0036431A">
        <w:t>3.13.1</w:t>
      </w:r>
      <w:r>
        <w:fldChar w:fldCharType="end"/>
      </w:r>
      <w:r>
        <w:t>.</w:t>
      </w:r>
    </w:p>
    <w:p w14:paraId="2BC037D2" w14:textId="07B23A0B" w:rsidR="000D32C1" w:rsidRDefault="000D32C1" w:rsidP="000D32C1">
      <w:pPr>
        <w:pStyle w:val="Heading3"/>
      </w:pPr>
      <w:bookmarkStart w:id="546" w:name="_Ref493475805"/>
      <w:bookmarkStart w:id="547" w:name="_Toc526941474"/>
      <w:proofErr w:type="spellStart"/>
      <w:r>
        <w:t>baselineI</w:t>
      </w:r>
      <w:r w:rsidR="00435405">
        <w:t>nstanceGui</w:t>
      </w:r>
      <w:r>
        <w:t>d</w:t>
      </w:r>
      <w:proofErr w:type="spellEnd"/>
      <w:r>
        <w:t xml:space="preserve"> property</w:t>
      </w:r>
      <w:bookmarkEnd w:id="546"/>
      <w:bookmarkEnd w:id="547"/>
    </w:p>
    <w:p w14:paraId="2AAA192D" w14:textId="18BB20D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6431A">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36431A" w:rsidRPr="006066AC">
        <w:t>§</w:t>
      </w:r>
      <w:r w:rsidR="0036431A">
        <w:fldChar w:fldCharType="begin"/>
      </w:r>
      <w:r w:rsidR="0036431A">
        <w:instrText xml:space="preserve"> REF _Ref526941397 \r \h </w:instrText>
      </w:r>
      <w:r w:rsidR="0036431A">
        <w:fldChar w:fldCharType="separate"/>
      </w:r>
      <w:r w:rsidR="0036431A">
        <w:t>3.11.3</w:t>
      </w:r>
      <w:r w:rsidR="0036431A">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36431A">
        <w:t>3.13.5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9DB1841"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6431A">
        <w:t>3.20.18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6431A">
        <w:t>3.20</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D2FFE6B" w14:textId="29A8A230" w:rsidR="000D32C1" w:rsidRDefault="000D32C1" w:rsidP="000D32C1">
      <w:pPr>
        <w:pStyle w:val="Heading3"/>
      </w:pPr>
      <w:bookmarkStart w:id="548" w:name="_Toc526941475"/>
      <w:r>
        <w:lastRenderedPageBreak/>
        <w:t>architecture property</w:t>
      </w:r>
      <w:bookmarkEnd w:id="54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549" w:name="_Ref493350956"/>
      <w:bookmarkStart w:id="550" w:name="_Toc526941476"/>
      <w:r>
        <w:t>tool property</w:t>
      </w:r>
      <w:bookmarkEnd w:id="549"/>
      <w:bookmarkEnd w:id="550"/>
    </w:p>
    <w:p w14:paraId="56566E8E" w14:textId="1335BE6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6431A">
        <w:t>3.14</w:t>
      </w:r>
      <w:r>
        <w:fldChar w:fldCharType="end"/>
      </w:r>
      <w:r w:rsidRPr="003B5868">
        <w:t>) that describes the analysis tool that was run.</w:t>
      </w:r>
    </w:p>
    <w:p w14:paraId="29FA70CD" w14:textId="52EE5F0A" w:rsidR="000D32C1" w:rsidRDefault="000D32C1" w:rsidP="000D32C1">
      <w:pPr>
        <w:pStyle w:val="Heading3"/>
      </w:pPr>
      <w:bookmarkStart w:id="551" w:name="_Ref507657941"/>
      <w:bookmarkStart w:id="552" w:name="_Toc526941477"/>
      <w:r>
        <w:t>invocation</w:t>
      </w:r>
      <w:r w:rsidR="00514F09">
        <w:t>s</w:t>
      </w:r>
      <w:r>
        <w:t xml:space="preserve"> property</w:t>
      </w:r>
      <w:bookmarkEnd w:id="551"/>
      <w:bookmarkEnd w:id="552"/>
    </w:p>
    <w:p w14:paraId="676BBCBB" w14:textId="2133B05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6431A">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6431A">
        <w:t>3.15</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553" w:name="_Toc526941478"/>
      <w:r>
        <w:t>conversion property</w:t>
      </w:r>
      <w:bookmarkEnd w:id="553"/>
    </w:p>
    <w:p w14:paraId="226462F1" w14:textId="3C3E424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6431A">
        <w:t>3.16</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554" w:name="_Ref511829897"/>
      <w:bookmarkStart w:id="555" w:name="_Toc526941479"/>
      <w:proofErr w:type="spellStart"/>
      <w:r>
        <w:t>versionControlProvenance</w:t>
      </w:r>
      <w:proofErr w:type="spellEnd"/>
      <w:r>
        <w:t xml:space="preserve"> property</w:t>
      </w:r>
      <w:bookmarkEnd w:id="554"/>
      <w:bookmarkEnd w:id="555"/>
    </w:p>
    <w:p w14:paraId="40DFBA3C" w14:textId="27F31636"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6431A">
        <w:t>3.18</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4B9A58AF"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36431A">
        <w:t>3.18</w:t>
      </w:r>
      <w:r>
        <w:fldChar w:fldCharType="end"/>
      </w:r>
      <w:r>
        <w:t>).</w:t>
      </w:r>
    </w:p>
    <w:p w14:paraId="252CBC5B" w14:textId="3F6F6ED7" w:rsidR="002315DB" w:rsidRDefault="002315DB" w:rsidP="002315DB">
      <w:pPr>
        <w:pStyle w:val="Codesmall"/>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6431A">
        <w:t>3.18.3</w:t>
      </w:r>
      <w:r w:rsidR="00EC5421">
        <w:fldChar w:fldCharType="end"/>
      </w:r>
      <w:r>
        <w:t>.</w:t>
      </w:r>
    </w:p>
    <w:p w14:paraId="5C24FC9B" w14:textId="4EAA2D85"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6431A">
        <w:t>3.18.4</w:t>
      </w:r>
      <w:r w:rsidR="00EC5421">
        <w:fldChar w:fldCharType="end"/>
      </w:r>
      <w:r>
        <w:t>.</w:t>
      </w:r>
    </w:p>
    <w:p w14:paraId="1B1D75B0" w14:textId="4BF51F0D"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6431A">
        <w:t>3.18.5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556" w:name="_Ref508869459"/>
      <w:bookmarkStart w:id="557" w:name="_Ref508869524"/>
      <w:bookmarkStart w:id="558" w:name="_Ref508869585"/>
      <w:bookmarkStart w:id="559" w:name="_Toc526941480"/>
      <w:bookmarkStart w:id="560" w:name="_Ref493345118"/>
      <w:proofErr w:type="spellStart"/>
      <w:r>
        <w:t>originalUriBaseIds</w:t>
      </w:r>
      <w:proofErr w:type="spellEnd"/>
      <w:r>
        <w:t xml:space="preserve"> property</w:t>
      </w:r>
      <w:bookmarkEnd w:id="556"/>
      <w:bookmarkEnd w:id="557"/>
      <w:bookmarkEnd w:id="558"/>
      <w:bookmarkEnd w:id="559"/>
    </w:p>
    <w:p w14:paraId="2DDCF7C4" w14:textId="6AF0064C"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6431A">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6431A">
        <w:t>3.3.3</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36431A">
        <w:t>3.3</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3BCCB6B"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36431A">
        <w:t>3.3.2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4685D0DB"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266CAA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36431A">
        <w:t>3.3.3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77777777" w:rsidR="00A34799" w:rsidRDefault="00A34799" w:rsidP="00A34799">
      <w:pPr>
        <w:pStyle w:val="ListParagraph"/>
        <w:numPr>
          <w:ilvl w:val="0"/>
          <w:numId w:val="72"/>
        </w:numPr>
      </w:pPr>
      <w:r>
        <w:t xml:space="preserve">Set </w:t>
      </w:r>
      <w:proofErr w:type="spellStart"/>
      <w:r w:rsidRPr="00F45E15">
        <w:rPr>
          <w:rStyle w:val="CODEtemp"/>
        </w:rPr>
        <w:t>resolvedUri</w:t>
      </w:r>
      <w:proofErr w:type="spellEnd"/>
      <w:r>
        <w:t xml:space="preserve"> to the empty string.</w:t>
      </w:r>
      <w:r>
        <w:br/>
      </w:r>
    </w:p>
    <w:p w14:paraId="179700A3" w14:textId="77777777" w:rsidR="00A34799" w:rsidRDefault="00A34799" w:rsidP="00A34799">
      <w:pPr>
        <w:pStyle w:val="ListParagraph"/>
        <w:numPr>
          <w:ilvl w:val="0"/>
          <w:numId w:val="72"/>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A34799">
      <w:pPr>
        <w:pStyle w:val="ListParagraph"/>
        <w:numPr>
          <w:ilvl w:val="0"/>
          <w:numId w:val="72"/>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lastRenderedPageBreak/>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2D6DE371" w:rsidR="0012319B" w:rsidRDefault="0012319B" w:rsidP="0012319B">
      <w:pPr>
        <w:pStyle w:val="Codesmall"/>
      </w:pPr>
      <w:r>
        <w:t xml:space="preserve">  "</w:t>
      </w:r>
      <w:proofErr w:type="spellStart"/>
      <w:r>
        <w:t>originalBaseIds</w:t>
      </w:r>
      <w:proofErr w:type="spellEnd"/>
      <w:r>
        <w:t>":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16AA39E7" w:rsidR="0012319B" w:rsidRDefault="00B9118E" w:rsidP="0012319B">
      <w:pPr>
        <w:pStyle w:val="Codesmall"/>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12319B">
      <w:pPr>
        <w:pStyle w:val="Codesmall"/>
      </w:pPr>
      <w:r>
        <w:t xml:space="preserve">      "</w:t>
      </w:r>
      <w:proofErr w:type="spellStart"/>
      <w:r>
        <w:t>uriBaseId</w:t>
      </w:r>
      <w:proofErr w:type="spellEnd"/>
      <w:r>
        <w:t>":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384E81C2"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6431A">
        <w:t>3.20</w:t>
      </w:r>
      <w:r w:rsidR="00B213E1">
        <w:fldChar w:fldCharType="end"/>
      </w:r>
      <w:r w:rsidR="00B213E1">
        <w:t>)</w:t>
      </w:r>
      <w:r w:rsidR="00A34799">
        <w:t>.</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1C757783"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6431A">
        <w:t>3.21</w:t>
      </w:r>
      <w:r w:rsidR="00B213E1">
        <w:fldChar w:fldCharType="end"/>
      </w:r>
      <w:r w:rsidR="00B213E1">
        <w:t>)</w:t>
      </w:r>
      <w:r w:rsidR="00A34799">
        <w:t>.</w:t>
      </w:r>
    </w:p>
    <w:p w14:paraId="26DCDECF" w14:textId="2155B63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6431A">
        <w:t>3.21.2</w:t>
      </w:r>
      <w:r w:rsidR="00C6546E">
        <w:fldChar w:fldCharType="end"/>
      </w:r>
      <w:r w:rsidR="00C6546E">
        <w:t>.</w:t>
      </w:r>
    </w:p>
    <w:p w14:paraId="14E37F0A" w14:textId="723D0B1E"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6431A">
        <w:t>3.2</w:t>
      </w:r>
      <w:r w:rsidR="00B213E1">
        <w:fldChar w:fldCharType="end"/>
      </w:r>
      <w:r w:rsidR="00B213E1">
        <w:t>)</w:t>
      </w:r>
      <w:r w:rsidR="00A34799">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561" w:name="_Ref507667580"/>
      <w:bookmarkStart w:id="562" w:name="_Toc526941481"/>
      <w:r>
        <w:t>files property</w:t>
      </w:r>
      <w:bookmarkEnd w:id="560"/>
      <w:bookmarkEnd w:id="561"/>
      <w:bookmarkEnd w:id="562"/>
    </w:p>
    <w:p w14:paraId="07E80975" w14:textId="24B82ABD" w:rsidR="006A16A8" w:rsidRDefault="006A16A8" w:rsidP="006A16A8">
      <w:pPr>
        <w:pStyle w:val="Heading4"/>
      </w:pPr>
      <w:bookmarkStart w:id="563" w:name="_Toc526941482"/>
      <w:r>
        <w:t>General</w:t>
      </w:r>
      <w:bookmarkEnd w:id="563"/>
    </w:p>
    <w:p w14:paraId="1A04899C" w14:textId="0243F25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6431A">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0718B2E0"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6431A">
        <w:t>3.15.5</w:t>
      </w:r>
      <w:r w:rsidR="00F132B2">
        <w:fldChar w:fldCharType="end"/>
      </w:r>
      <w:r w:rsidR="00F132B2">
        <w:t>, §</w:t>
      </w:r>
      <w:r w:rsidR="00F132B2">
        <w:fldChar w:fldCharType="begin"/>
      </w:r>
      <w:r w:rsidR="00F132B2">
        <w:instrText xml:space="preserve"> REF _Ref508987354 \r \h </w:instrText>
      </w:r>
      <w:r w:rsidR="00F132B2">
        <w:fldChar w:fldCharType="separate"/>
      </w:r>
      <w:r w:rsidR="0036431A">
        <w:t>3.20.19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1CC41B84" w:rsidR="003B5868" w:rsidRDefault="003B5868" w:rsidP="00C85F5E">
      <w:pPr>
        <w:pStyle w:val="Codesmall"/>
      </w:pPr>
      <w:r>
        <w:t xml:space="preserve">    "hashes": </w:t>
      </w:r>
      <w:r w:rsidR="00C16C96">
        <w:t>{</w:t>
      </w:r>
    </w:p>
    <w:p w14:paraId="7A9747BB" w14:textId="03CDE165" w:rsidR="003B5868" w:rsidRDefault="003B5868" w:rsidP="00C85F5E">
      <w:pPr>
        <w:pStyle w:val="Codesmall"/>
      </w:pPr>
      <w:r>
        <w:t xml:space="preserve">      "</w:t>
      </w:r>
      <w:r w:rsidR="00C16C96">
        <w:t>sha-256</w:t>
      </w:r>
      <w:r>
        <w:t>": "b13ce2678a8807ba0765ab94a0ecd394f869bc81"</w:t>
      </w:r>
    </w:p>
    <w:p w14:paraId="165F481D" w14:textId="4D367C04"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564" w:name="_Ref508985072"/>
      <w:bookmarkStart w:id="565" w:name="_Toc526941483"/>
      <w:r>
        <w:lastRenderedPageBreak/>
        <w:t>Property names</w:t>
      </w:r>
      <w:bookmarkEnd w:id="564"/>
      <w:bookmarkEnd w:id="565"/>
    </w:p>
    <w:p w14:paraId="2525CEB8" w14:textId="733E45BF"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36431A">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566" w:name="_Hlk508703537"/>
      <w:r>
        <w:t>relative property name</w:t>
      </w:r>
      <w:bookmarkEnd w:id="566"/>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object ?)</w:t>
      </w:r>
    </w:p>
    <w:p w14:paraId="4ADE1425" w14:textId="07EB6E61"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36431A">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6431A">
        <w:t>3.3.2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96343E3" w:rsidR="00C85F5E" w:rsidRDefault="00C85F5E" w:rsidP="00C85F5E">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32923A5F" w14:textId="77777777" w:rsidR="00C85F5E" w:rsidRDefault="00C85F5E" w:rsidP="00C85F5E">
      <w:pPr>
        <w:pStyle w:val="Codesmall"/>
      </w:pPr>
      <w:r>
        <w:t xml:space="preserve">  "results": [</w:t>
      </w:r>
    </w:p>
    <w:p w14:paraId="2ED60C67" w14:textId="214967B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3F643C8A"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6431A">
        <w:t>3.35</w:t>
      </w:r>
      <w:r>
        <w:fldChar w:fldCharType="end"/>
      </w:r>
      <w:r>
        <w:t>).</w:t>
      </w:r>
    </w:p>
    <w:p w14:paraId="3BDF79BA" w14:textId="78B45CC9"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6431A">
        <w:t>3.22</w:t>
      </w:r>
      <w:r>
        <w:fldChar w:fldCharType="end"/>
      </w:r>
      <w:r>
        <w:t>).</w:t>
      </w:r>
    </w:p>
    <w:p w14:paraId="074DA98B" w14:textId="6DF3C8B7"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6431A">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E983EA2"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6431A">
        <w:t>3.3.2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0C22130B" w:rsidR="00C85F5E" w:rsidRDefault="00C85F5E" w:rsidP="00C85F5E">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0E9FFF9F" w14:textId="77777777" w:rsidR="00C85F5E" w:rsidRDefault="00C85F5E" w:rsidP="00C85F5E">
      <w:pPr>
        <w:pStyle w:val="Codesmall"/>
      </w:pPr>
      <w:r>
        <w:t xml:space="preserve">  "results": [</w:t>
      </w:r>
    </w:p>
    <w:p w14:paraId="2B1E2CCA" w14:textId="6BDD58E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74542DA6"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6431A">
        <w:t>3.21</w:t>
      </w:r>
      <w:r w:rsidR="009A40CD">
        <w:fldChar w:fldCharType="end"/>
      </w:r>
      <w:r>
        <w:t>).</w:t>
      </w:r>
    </w:p>
    <w:p w14:paraId="7A65DBF0" w14:textId="21FACA03"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6431A">
        <w:t>3.22</w:t>
      </w:r>
      <w:r>
        <w:fldChar w:fldCharType="end"/>
      </w:r>
      <w:r>
        <w:t>).</w:t>
      </w:r>
    </w:p>
    <w:p w14:paraId="30B3771B" w14:textId="70B9F043"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6431A">
        <w:t>3.2</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lastRenderedPageBreak/>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6439701"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36431A">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779CA2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6431A">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3A995D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6431A">
        <w:t>3.20</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1291F41F"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6431A">
        <w:t>3.21</w:t>
      </w:r>
      <w:r w:rsidR="009A40CD">
        <w:fldChar w:fldCharType="end"/>
      </w:r>
      <w:r w:rsidR="00EB5421">
        <w:t>).</w:t>
      </w:r>
    </w:p>
    <w:p w14:paraId="39ADA288" w14:textId="63A7A2D3"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36431A">
        <w:t>3.22</w:t>
      </w:r>
      <w:r w:rsidR="00EB5421">
        <w:fldChar w:fldCharType="end"/>
      </w:r>
      <w:r w:rsidR="00EB5421">
        <w:t>).</w:t>
      </w:r>
    </w:p>
    <w:p w14:paraId="5540FCD1" w14:textId="7552064B"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36431A">
        <w:t>3.2</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BE37A08"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lastRenderedPageBreak/>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06D5C5C"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6431A">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A27A3E8"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6431A">
        <w:t>3.20</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25DA9CDA"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6431A">
        <w:t>3.21</w:t>
      </w:r>
      <w:r w:rsidR="00EB5632">
        <w:fldChar w:fldCharType="end"/>
      </w:r>
      <w:r w:rsidR="00EB5632">
        <w:t>)</w:t>
      </w:r>
    </w:p>
    <w:p w14:paraId="1A34D47A" w14:textId="38CDB580"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36431A">
        <w:t>3.22</w:t>
      </w:r>
      <w:r w:rsidR="00EB5632">
        <w:fldChar w:fldCharType="end"/>
      </w:r>
      <w:r w:rsidR="00EB5632">
        <w:t>)</w:t>
      </w:r>
    </w:p>
    <w:p w14:paraId="77C7FCB9" w14:textId="3AC31842"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36431A">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68458EDE"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6431A">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567" w:name="_Toc526941484"/>
      <w:r>
        <w:t>Property values</w:t>
      </w:r>
      <w:bookmarkEnd w:id="567"/>
    </w:p>
    <w:p w14:paraId="7A6BA100" w14:textId="75866BC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6431A">
        <w:t>3.19</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6431A">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lastRenderedPageBreak/>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9229E0"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6431A">
        <w:t>3.3.2</w:t>
      </w:r>
      <w:r w:rsidR="0054415E">
        <w:fldChar w:fldCharType="end"/>
      </w:r>
      <w:r w:rsidRPr="001C3E3E">
        <w:t>.</w:t>
      </w:r>
    </w:p>
    <w:p w14:paraId="7F2B59B5" w14:textId="5EA39B97"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36431A">
        <w:t>3.19.2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6431A">
        <w:t>3.19.4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6431A">
        <w:t>3.19.5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84230B1"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B493DF5"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6431A">
        <w:t>3.19</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3E84C6D4"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36431A">
        <w:t>3.19.3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568" w:name="_Ref493479000"/>
      <w:bookmarkStart w:id="569" w:name="_Ref493479448"/>
      <w:bookmarkStart w:id="570" w:name="_Toc526941485"/>
      <w:proofErr w:type="spellStart"/>
      <w:r>
        <w:lastRenderedPageBreak/>
        <w:t>logicalLocations</w:t>
      </w:r>
      <w:proofErr w:type="spellEnd"/>
      <w:r>
        <w:t xml:space="preserve"> property</w:t>
      </w:r>
      <w:bookmarkEnd w:id="568"/>
      <w:bookmarkEnd w:id="569"/>
      <w:bookmarkEnd w:id="570"/>
    </w:p>
    <w:p w14:paraId="428BC587" w14:textId="6D33C28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6431A">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0049F850"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6431A">
        <w:t>3.21.3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6431A">
        <w:t>3.21.3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6431A">
        <w:t>3.25.2</w:t>
      </w:r>
      <w:r w:rsidR="00DC1421">
        <w:fldChar w:fldCharType="end"/>
      </w:r>
      <w:r w:rsidR="00FE30E5">
        <w:t>.</w:t>
      </w:r>
    </w:p>
    <w:p w14:paraId="1928BB84" w14:textId="7D56716E"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36431A">
        <w:t>3.25</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5D3810B1" w:rsidR="00D373E0" w:rsidRPr="00D373E0" w:rsidRDefault="00D27F62" w:rsidP="00D373E0">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6431A">
        <w:t>3.21.3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571" w:name="_Ref511820652"/>
      <w:bookmarkStart w:id="572" w:name="_Toc526941486"/>
      <w:r>
        <w:t>graphs property</w:t>
      </w:r>
      <w:bookmarkEnd w:id="571"/>
      <w:bookmarkEnd w:id="572"/>
    </w:p>
    <w:p w14:paraId="2212E1F5" w14:textId="2405D2D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 JSON object (§</w:t>
      </w:r>
      <w:r w:rsidR="004C42AD">
        <w:fldChar w:fldCharType="begin"/>
      </w:r>
      <w:r w:rsidR="004C42AD">
        <w:instrText xml:space="preserve"> REF _Ref508798892 \r \h </w:instrText>
      </w:r>
      <w:r w:rsidR="004C42AD">
        <w:fldChar w:fldCharType="separate"/>
      </w:r>
      <w:r w:rsidR="0036431A">
        <w:t>3.5</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36431A">
        <w:t>3.28.2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00C94392" w:rsidR="008B7D32" w:rsidRDefault="008B7D32" w:rsidP="008B7D32">
      <w:r>
        <w:lastRenderedPageBreak/>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6431A">
        <w:t>3.20.14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573" w:name="_Ref493350972"/>
      <w:bookmarkStart w:id="574" w:name="_Toc526941487"/>
      <w:r>
        <w:t>results property</w:t>
      </w:r>
      <w:bookmarkEnd w:id="573"/>
      <w:bookmarkEnd w:id="574"/>
    </w:p>
    <w:p w14:paraId="319EAE63" w14:textId="4A0839EB"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6431A">
        <w:t>3.20</w:t>
      </w:r>
      <w:r w:rsidR="00FB5300">
        <w:fldChar w:fldCharType="end"/>
      </w:r>
      <w:r w:rsidR="00FB5300" w:rsidRPr="00FB5300">
        <w:t>), each of which represents a single result detected in the course of the run.</w:t>
      </w:r>
    </w:p>
    <w:p w14:paraId="66E8B62B" w14:textId="59AE9F5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6431A">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4DD402A"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36431A">
        <w:t>3.15.12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575" w:name="_Ref493404878"/>
      <w:bookmarkStart w:id="576" w:name="_Toc526941488"/>
      <w:r>
        <w:t>resource</w:t>
      </w:r>
      <w:r w:rsidR="00401BB5">
        <w:t>s property</w:t>
      </w:r>
      <w:bookmarkEnd w:id="575"/>
      <w:bookmarkEnd w:id="576"/>
    </w:p>
    <w:p w14:paraId="1CBD9094" w14:textId="163776B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6431A">
        <w:t>3.36</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577" w:name="_Ref511828248"/>
      <w:bookmarkStart w:id="578" w:name="_Toc526941489"/>
      <w:proofErr w:type="spellStart"/>
      <w:r>
        <w:t>defaultFileEncoding</w:t>
      </w:r>
      <w:bookmarkEnd w:id="577"/>
      <w:bookmarkEnd w:id="578"/>
      <w:proofErr w:type="spellEnd"/>
    </w:p>
    <w:p w14:paraId="305609EB" w14:textId="0900FEB9"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6431A">
        <w:t>3.19.9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6431A">
        <w:t>3.19</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6431A">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4B05D466" w:rsidR="00926829" w:rsidRDefault="00926829" w:rsidP="00926829">
      <w:r>
        <w:t>For an example, see §</w:t>
      </w:r>
      <w:r>
        <w:fldChar w:fldCharType="begin"/>
      </w:r>
      <w:r>
        <w:instrText xml:space="preserve"> REF _Ref511828128 \r \h </w:instrText>
      </w:r>
      <w:r>
        <w:fldChar w:fldCharType="separate"/>
      </w:r>
      <w:r w:rsidR="0036431A">
        <w:t>3.19.9</w:t>
      </w:r>
      <w:r>
        <w:fldChar w:fldCharType="end"/>
      </w:r>
      <w:r>
        <w:t>.</w:t>
      </w:r>
    </w:p>
    <w:p w14:paraId="44FDA287" w14:textId="3E8323D4" w:rsidR="00153C25" w:rsidRDefault="00153C25" w:rsidP="00153C25">
      <w:pPr>
        <w:pStyle w:val="Heading3"/>
      </w:pPr>
      <w:bookmarkStart w:id="579" w:name="_Ref516063927"/>
      <w:bookmarkStart w:id="580" w:name="_Toc526941490"/>
      <w:proofErr w:type="spellStart"/>
      <w:r>
        <w:t>columnKind</w:t>
      </w:r>
      <w:proofErr w:type="spellEnd"/>
      <w:r>
        <w:t xml:space="preserve"> property</w:t>
      </w:r>
      <w:bookmarkEnd w:id="579"/>
      <w:bookmarkEnd w:id="58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581" w:name="_Ref503355262"/>
      <w:bookmarkStart w:id="582" w:name="_Toc526941491"/>
      <w:proofErr w:type="spellStart"/>
      <w:r>
        <w:lastRenderedPageBreak/>
        <w:t>richMessageMimeType</w:t>
      </w:r>
      <w:proofErr w:type="spellEnd"/>
      <w:r>
        <w:t xml:space="preserve"> property</w:t>
      </w:r>
      <w:bookmarkEnd w:id="581"/>
      <w:bookmarkEnd w:id="582"/>
    </w:p>
    <w:p w14:paraId="6FE5FA9A" w14:textId="00D60486"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6431A">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A7A4740"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6431A">
        <w:t>3.9.3.2</w:t>
      </w:r>
      <w:r>
        <w:fldChar w:fldCharType="end"/>
      </w:r>
      <w:r>
        <w:t>.</w:t>
      </w:r>
    </w:p>
    <w:p w14:paraId="0976C2B8" w14:textId="69407A93" w:rsidR="00D65090" w:rsidRDefault="00D65090" w:rsidP="00D65090">
      <w:pPr>
        <w:pStyle w:val="Heading3"/>
      </w:pPr>
      <w:bookmarkStart w:id="583" w:name="_Ref510017893"/>
      <w:bookmarkStart w:id="584" w:name="_Toc526941492"/>
      <w:proofErr w:type="spellStart"/>
      <w:r>
        <w:t>redactionToken</w:t>
      </w:r>
      <w:bookmarkEnd w:id="583"/>
      <w:proofErr w:type="spellEnd"/>
      <w:r>
        <w:t xml:space="preserve"> property</w:t>
      </w:r>
      <w:bookmarkEnd w:id="584"/>
    </w:p>
    <w:p w14:paraId="0674C185" w14:textId="3581A57E" w:rsidR="00D65090" w:rsidRDefault="00D65090" w:rsidP="00D65090">
      <w:r>
        <w:t>If the value of any redaction-aware property (§</w:t>
      </w:r>
      <w:r>
        <w:fldChar w:fldCharType="begin"/>
      </w:r>
      <w:r>
        <w:instrText xml:space="preserve"> REF _Ref510017878 \r \h </w:instrText>
      </w:r>
      <w:r>
        <w:fldChar w:fldCharType="separate"/>
      </w:r>
      <w:r w:rsidR="0036431A">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77777777" w:rsidR="00D65090" w:rsidRDefault="00D65090" w:rsidP="00D65090">
      <w:pPr>
        <w:pStyle w:val="Codesmall"/>
      </w:pPr>
      <w:bookmarkStart w:id="585"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12CD6771" w:rsidR="000F505D" w:rsidRDefault="000F505D" w:rsidP="000F505D">
      <w:pPr>
        <w:pStyle w:val="Heading2"/>
      </w:pPr>
      <w:bookmarkStart w:id="586" w:name="_Ref525806896"/>
      <w:bookmarkStart w:id="587" w:name="_Toc526941493"/>
      <w:bookmarkEnd w:id="585"/>
      <w:proofErr w:type="spellStart"/>
      <w:r>
        <w:t>external</w:t>
      </w:r>
      <w:ins w:id="588" w:author="Laurence Golding" w:date="2018-10-24T09:18:00Z">
        <w:r w:rsidR="0086359E">
          <w:t>Property</w:t>
        </w:r>
      </w:ins>
      <w:r>
        <w:t>File</w:t>
      </w:r>
      <w:proofErr w:type="spellEnd"/>
      <w:r>
        <w:t xml:space="preserve"> object</w:t>
      </w:r>
      <w:bookmarkEnd w:id="586"/>
      <w:bookmarkEnd w:id="587"/>
    </w:p>
    <w:p w14:paraId="020DB163" w14:textId="0923AD36" w:rsidR="00AF60C1" w:rsidRDefault="00AF60C1" w:rsidP="00AF60C1">
      <w:pPr>
        <w:pStyle w:val="Heading3"/>
      </w:pPr>
      <w:bookmarkStart w:id="589" w:name="_Toc526941494"/>
      <w:r>
        <w:t>General</w:t>
      </w:r>
      <w:bookmarkEnd w:id="589"/>
    </w:p>
    <w:p w14:paraId="38B8B5C7" w14:textId="6BA894B8" w:rsidR="00604E7A" w:rsidRPr="00604E7A" w:rsidRDefault="00604E7A" w:rsidP="00604E7A">
      <w:r>
        <w:t xml:space="preserve">An </w:t>
      </w:r>
      <w:proofErr w:type="spellStart"/>
      <w:r w:rsidRPr="00604E7A">
        <w:rPr>
          <w:rStyle w:val="CODEtemp"/>
        </w:rPr>
        <w:t>external</w:t>
      </w:r>
      <w:ins w:id="590" w:author="Laurence Golding" w:date="2018-10-24T09:18:00Z">
        <w:r w:rsidR="0086359E">
          <w:rPr>
            <w:rStyle w:val="CODEtemp"/>
          </w:rPr>
          <w:t>Property</w:t>
        </w:r>
      </w:ins>
      <w:r w:rsidRPr="00604E7A">
        <w:rPr>
          <w:rStyle w:val="CODEtemp"/>
        </w:rPr>
        <w:t>File</w:t>
      </w:r>
      <w:proofErr w:type="spellEnd"/>
      <w:r>
        <w:t xml:space="preserve"> object contains information that enables a SARIF consumer to locate the external </w:t>
      </w:r>
      <w:ins w:id="591" w:author="Laurence Golding" w:date="2018-10-24T09:18:00Z">
        <w:r w:rsidR="0086359E">
          <w:t xml:space="preserve">property </w:t>
        </w:r>
      </w:ins>
      <w:r>
        <w:t>file (see §</w:t>
      </w:r>
      <w:r>
        <w:fldChar w:fldCharType="begin"/>
      </w:r>
      <w:r>
        <w:instrText xml:space="preserve"> REF _Ref522953645 \r \h </w:instrText>
      </w:r>
      <w:r>
        <w:fldChar w:fldCharType="separate"/>
      </w:r>
      <w:r w:rsidR="0036431A">
        <w:t>3.11.2</w:t>
      </w:r>
      <w:r>
        <w:fldChar w:fldCharType="end"/>
      </w:r>
      <w:r>
        <w:t>) that contains the value of an external</w:t>
      </w:r>
      <w:del w:id="592" w:author="Laurence Golding" w:date="2018-10-23T11:08:00Z">
        <w:r w:rsidDel="00AD424F">
          <w:delText>ized</w:delText>
        </w:r>
      </w:del>
      <w:r>
        <w:t xml:space="preserve"> property.</w:t>
      </w:r>
    </w:p>
    <w:p w14:paraId="31539CEB" w14:textId="2E211526" w:rsidR="00AF60C1" w:rsidRDefault="00AF60C1" w:rsidP="00AF60C1">
      <w:pPr>
        <w:pStyle w:val="Heading3"/>
      </w:pPr>
      <w:bookmarkStart w:id="593" w:name="_Ref525810081"/>
      <w:bookmarkStart w:id="594" w:name="_Toc526941495"/>
      <w:proofErr w:type="spellStart"/>
      <w:r>
        <w:t>fileLocation</w:t>
      </w:r>
      <w:proofErr w:type="spellEnd"/>
      <w:r>
        <w:t xml:space="preserve"> property</w:t>
      </w:r>
      <w:bookmarkEnd w:id="593"/>
      <w:bookmarkEnd w:id="594"/>
    </w:p>
    <w:p w14:paraId="46352381" w14:textId="2201FF29" w:rsidR="00604E7A" w:rsidRDefault="00604E7A" w:rsidP="00604E7A">
      <w:r>
        <w:t xml:space="preserve">An </w:t>
      </w:r>
      <w:proofErr w:type="spellStart"/>
      <w:r w:rsidRPr="00604E7A">
        <w:rPr>
          <w:rStyle w:val="CODEtemp"/>
        </w:rPr>
        <w:t>external</w:t>
      </w:r>
      <w:ins w:id="595" w:author="Laurence Golding" w:date="2018-10-24T09:18:00Z">
        <w:r w:rsidR="0086359E">
          <w:rPr>
            <w:rStyle w:val="CODEtemp"/>
          </w:rPr>
          <w:t>Property</w:t>
        </w:r>
      </w:ins>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36431A">
        <w:t>3.3</w:t>
      </w:r>
      <w:r>
        <w:fldChar w:fldCharType="end"/>
      </w:r>
      <w:r>
        <w:t xml:space="preserve">) that specifies the location of the external </w:t>
      </w:r>
      <w:ins w:id="596" w:author="Laurence Golding" w:date="2018-10-23T12:04:00Z">
        <w:r w:rsidR="00902F56">
          <w:t xml:space="preserve">property </w:t>
        </w:r>
      </w:ins>
      <w:r>
        <w:t>file.</w:t>
      </w:r>
    </w:p>
    <w:p w14:paraId="79BAE496" w14:textId="676C6633"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36431A">
        <w:t>3.3.2</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36431A">
        <w:t>3.3.3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597" w:name="_Ref525810085"/>
      <w:bookmarkStart w:id="598" w:name="_Toc526941496"/>
      <w:proofErr w:type="spellStart"/>
      <w:r>
        <w:t>instanceGuid</w:t>
      </w:r>
      <w:proofErr w:type="spellEnd"/>
      <w:r>
        <w:t xml:space="preserve"> property</w:t>
      </w:r>
      <w:bookmarkEnd w:id="597"/>
      <w:bookmarkEnd w:id="598"/>
    </w:p>
    <w:p w14:paraId="54EBB426" w14:textId="51035119" w:rsidR="000F505D" w:rsidRDefault="00604E7A" w:rsidP="000F505D">
      <w:r>
        <w:t xml:space="preserve">An </w:t>
      </w:r>
      <w:proofErr w:type="spellStart"/>
      <w:r w:rsidRPr="00604E7A">
        <w:rPr>
          <w:rStyle w:val="CODEtemp"/>
        </w:rPr>
        <w:t>external</w:t>
      </w:r>
      <w:ins w:id="599" w:author="Laurence Golding" w:date="2018-10-24T09:19:00Z">
        <w:r w:rsidR="0086359E">
          <w:rPr>
            <w:rStyle w:val="CODEtemp"/>
          </w:rPr>
          <w:t>Property</w:t>
        </w:r>
      </w:ins>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36431A">
        <w:t>3.4.3</w:t>
      </w:r>
      <w:r>
        <w:fldChar w:fldCharType="end"/>
      </w:r>
      <w:r>
        <w:t>)</w:t>
      </w:r>
      <w:r w:rsidRPr="006066AC">
        <w:t xml:space="preserve"> which </w:t>
      </w:r>
      <w:r>
        <w:t>provides a unique, stable identifier for</w:t>
      </w:r>
      <w:r w:rsidRPr="006066AC">
        <w:t xml:space="preserve"> the </w:t>
      </w:r>
      <w:r>
        <w:t xml:space="preserve">external </w:t>
      </w:r>
      <w:ins w:id="600" w:author="Laurence Golding" w:date="2018-10-23T12:05:00Z">
        <w:r w:rsidR="00902F56">
          <w:t xml:space="preserve">property </w:t>
        </w:r>
      </w:ins>
      <w:r>
        <w:t>file.</w:t>
      </w:r>
    </w:p>
    <w:p w14:paraId="13769655" w14:textId="58B2A61C" w:rsidR="00636635" w:rsidRDefault="00636635" w:rsidP="00636635">
      <w:pPr>
        <w:pStyle w:val="Heading2"/>
      </w:pPr>
      <w:bookmarkStart w:id="601" w:name="_Ref526936831"/>
      <w:bookmarkStart w:id="602" w:name="_Toc526941497"/>
      <w:proofErr w:type="spellStart"/>
      <w:r>
        <w:t>runAutomationDetails</w:t>
      </w:r>
      <w:proofErr w:type="spellEnd"/>
      <w:r>
        <w:t xml:space="preserve"> object</w:t>
      </w:r>
      <w:bookmarkEnd w:id="601"/>
      <w:bookmarkEnd w:id="602"/>
    </w:p>
    <w:p w14:paraId="589B6DF1" w14:textId="63103A8B" w:rsidR="00636635" w:rsidRDefault="00636635" w:rsidP="00636635">
      <w:pPr>
        <w:pStyle w:val="Heading3"/>
      </w:pPr>
      <w:bookmarkStart w:id="603" w:name="_Ref526936874"/>
      <w:bookmarkStart w:id="604" w:name="_Toc526941498"/>
      <w:r>
        <w:t>General</w:t>
      </w:r>
      <w:bookmarkEnd w:id="603"/>
      <w:bookmarkEnd w:id="604"/>
    </w:p>
    <w:p w14:paraId="00A2DEFC" w14:textId="58685A1E" w:rsidR="00A0147E" w:rsidRDefault="00A0147E" w:rsidP="00A0147E">
      <w:bookmarkStart w:id="605" w:name="_Hlk526586231"/>
      <w:r>
        <w:t xml:space="preserve">A </w:t>
      </w:r>
      <w:proofErr w:type="spellStart"/>
      <w:r>
        <w:rPr>
          <w:rStyle w:val="CODEtemp"/>
        </w:rPr>
        <w:t>runAutomationDetails</w:t>
      </w:r>
      <w:proofErr w:type="spellEnd"/>
      <w:r>
        <w:t xml:space="preserve"> object contains information that specifies its containing </w:t>
      </w:r>
      <w:bookmarkEnd w:id="605"/>
      <w:r w:rsidRPr="00023F62">
        <w:rPr>
          <w:rStyle w:val="CODEtemp"/>
        </w:rPr>
        <w:t>run</w:t>
      </w:r>
      <w:r>
        <w:t xml:space="preserve"> object’s (§</w:t>
      </w:r>
      <w:r>
        <w:fldChar w:fldCharType="begin"/>
      </w:r>
      <w:r>
        <w:instrText xml:space="preserve"> REF _Ref493349997 \r \h </w:instrText>
      </w:r>
      <w:r>
        <w:fldChar w:fldCharType="separate"/>
      </w:r>
      <w:r w:rsidR="0036431A">
        <w:t>3.11</w:t>
      </w:r>
      <w:r>
        <w:fldChar w:fldCharType="end"/>
      </w:r>
      <w:r>
        <w:t>) identity and role within an engineering system.</w:t>
      </w:r>
    </w:p>
    <w:p w14:paraId="1BC6A237" w14:textId="77777777" w:rsidR="00A0147E" w:rsidRPr="001E4552" w:rsidRDefault="00A0147E" w:rsidP="00A0147E">
      <w:pPr>
        <w:pStyle w:val="Note"/>
      </w:pPr>
      <w:r>
        <w:lastRenderedPageBreak/>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1FE94F2F"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36431A">
        <w:t>3.11</w:t>
      </w:r>
      <w:r w:rsidR="008B6DA3">
        <w:fldChar w:fldCharType="end"/>
      </w:r>
      <w:r>
        <w:t>).</w:t>
      </w:r>
    </w:p>
    <w:p w14:paraId="340889C7" w14:textId="22622D97" w:rsidR="00A0147E" w:rsidRDefault="00A0147E" w:rsidP="00A0147E">
      <w:pPr>
        <w:pStyle w:val="Codesmall"/>
      </w:pPr>
      <w:r>
        <w:t xml:space="preserve">  "id": {                      # See §</w:t>
      </w:r>
      <w:r w:rsidR="0036431A">
        <w:fldChar w:fldCharType="begin"/>
      </w:r>
      <w:r w:rsidR="0036431A">
        <w:instrText xml:space="preserve"> REF _Ref526941398 \r \h </w:instrText>
      </w:r>
      <w:r w:rsidR="0036431A">
        <w:fldChar w:fldCharType="separate"/>
      </w:r>
      <w:r w:rsidR="0036431A">
        <w:t>3.11.3</w:t>
      </w:r>
      <w:r w:rsidR="0036431A">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w:t>
      </w:r>
      <w:proofErr w:type="spellStart"/>
      <w:r>
        <w:t>Credentaial</w:t>
      </w:r>
      <w:proofErr w:type="spellEnd"/>
      <w:r>
        <w:t xml:space="preserve">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w:t>
      </w:r>
      <w:proofErr w:type="spellStart"/>
      <w:r>
        <w:t>sdk</w:t>
      </w:r>
      <w:proofErr w:type="spellEnd"/>
      <w:r>
        <w:t>",</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w:t>
      </w:r>
      <w:proofErr w:type="spellStart"/>
      <w:r>
        <w:t>instanceId</w:t>
      </w:r>
      <w:proofErr w:type="spellEnd"/>
      <w:r>
        <w:t>":</w:t>
      </w:r>
    </w:p>
    <w:p w14:paraId="146E918D" w14:textId="77777777" w:rsidR="00A0147E" w:rsidRDefault="00A0147E" w:rsidP="00A0147E">
      <w:pPr>
        <w:pStyle w:val="Codesmall"/>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A0147E">
      <w:pPr>
        <w:pStyle w:val="Codesmall"/>
      </w:pPr>
      <w:r>
        <w:t xml:space="preserve">    "</w:t>
      </w:r>
      <w:proofErr w:type="spellStart"/>
      <w:r>
        <w:t>instanceGuid</w:t>
      </w:r>
      <w:proofErr w:type="spellEnd"/>
      <w:r>
        <w:t>": "11111111-...",</w:t>
      </w:r>
    </w:p>
    <w:p w14:paraId="57701A11" w14:textId="77777777" w:rsidR="00A0147E" w:rsidRDefault="00A0147E" w:rsidP="00A0147E">
      <w:pPr>
        <w:pStyle w:val="Codesmall"/>
      </w:pPr>
      <w:r>
        <w:t xml:space="preserve">    "</w:t>
      </w:r>
      <w:proofErr w:type="spellStart"/>
      <w:r>
        <w:t>correlationGuid</w:t>
      </w:r>
      <w:proofErr w:type="spellEnd"/>
      <w:r>
        <w:t>": "22222222-...."</w:t>
      </w:r>
    </w:p>
    <w:p w14:paraId="02A4F10B" w14:textId="77777777" w:rsidR="00A0147E" w:rsidRDefault="00A0147E" w:rsidP="00A0147E">
      <w:pPr>
        <w:pStyle w:val="Codesmall"/>
      </w:pPr>
      <w:r>
        <w:t xml:space="preserve">  },</w:t>
      </w:r>
    </w:p>
    <w:p w14:paraId="0CBFF7EF" w14:textId="43DD7A3B" w:rsidR="00A0147E" w:rsidRDefault="00A0147E" w:rsidP="00A0147E">
      <w:pPr>
        <w:pStyle w:val="Codesmall"/>
      </w:pPr>
      <w:r>
        <w:t xml:space="preserve">  "</w:t>
      </w:r>
      <w:proofErr w:type="spellStart"/>
      <w:r>
        <w:t>aggregateIds</w:t>
      </w:r>
      <w:proofErr w:type="spellEnd"/>
      <w:r>
        <w:t>": [            # See §</w:t>
      </w:r>
      <w:r w:rsidR="008B6DA3">
        <w:fldChar w:fldCharType="begin"/>
      </w:r>
      <w:r w:rsidR="008B6DA3">
        <w:instrText xml:space="preserve"> REF _Ref526937372 \r \h </w:instrText>
      </w:r>
      <w:r w:rsidR="008B6DA3">
        <w:fldChar w:fldCharType="separate"/>
      </w:r>
      <w:r w:rsidR="0036431A">
        <w:t>3.11.4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w:t>
      </w:r>
      <w:proofErr w:type="spellStart"/>
      <w:r>
        <w:t>instanceId</w:t>
      </w:r>
      <w:proofErr w:type="spellEnd"/>
      <w:r>
        <w:t>":</w:t>
      </w:r>
    </w:p>
    <w:p w14:paraId="279D5F7F" w14:textId="77777777" w:rsidR="00A0147E" w:rsidRDefault="00A0147E" w:rsidP="00A0147E">
      <w:pPr>
        <w:pStyle w:val="Codesmall"/>
      </w:pPr>
      <w:r>
        <w:t xml:space="preserve">        "Nightly security tools run for sarif-</w:t>
      </w:r>
      <w:proofErr w:type="spellStart"/>
      <w:r>
        <w:t>sdk</w:t>
      </w:r>
      <w:proofErr w:type="spellEnd"/>
      <w:r>
        <w:t>/master/x86/debug/2018-10-05"</w:t>
      </w:r>
    </w:p>
    <w:p w14:paraId="5B6546B4" w14:textId="120876AF" w:rsidR="00A0147E" w:rsidRDefault="00A0147E" w:rsidP="00A0147E">
      <w:pPr>
        <w:pStyle w:val="Codesmall"/>
      </w:pPr>
      <w:r>
        <w:t xml:space="preserve">      "</w:t>
      </w:r>
      <w:proofErr w:type="spellStart"/>
      <w:r>
        <w:t>instanceGuid</w:t>
      </w:r>
      <w:proofErr w:type="spellEnd"/>
      <w:r>
        <w:t>": "33333333-...",</w:t>
      </w:r>
    </w:p>
    <w:p w14:paraId="575650BD" w14:textId="34CF791B" w:rsidR="00A0147E" w:rsidRDefault="00A0147E" w:rsidP="00A0147E">
      <w:pPr>
        <w:pStyle w:val="Codesmall"/>
      </w:pPr>
      <w:r>
        <w:t xml:space="preserve">      "</w:t>
      </w:r>
      <w:proofErr w:type="spellStart"/>
      <w:r>
        <w:t>correlationGuid</w:t>
      </w:r>
      <w:proofErr w:type="spellEnd"/>
      <w:r>
        <w:t>":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606" w:name="_Toc526941499"/>
      <w:r>
        <w:t>Constraints</w:t>
      </w:r>
      <w:bookmarkEnd w:id="606"/>
    </w:p>
    <w:p w14:paraId="2467F699" w14:textId="6CEE0763"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36431A">
        <w:t>3.13.4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36431A">
        <w:t>3.13.5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36431A">
        <w:t>3.13.6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607" w:name="_Toc526941500"/>
      <w:r>
        <w:t>description property</w:t>
      </w:r>
      <w:bookmarkEnd w:id="607"/>
    </w:p>
    <w:p w14:paraId="25D213B4" w14:textId="5B9A7125"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w:t>
      </w:r>
    </w:p>
    <w:p w14:paraId="17390DAB" w14:textId="53CF1BF4" w:rsidR="00636635" w:rsidRDefault="00636635" w:rsidP="00636635">
      <w:pPr>
        <w:pStyle w:val="Heading3"/>
      </w:pPr>
      <w:bookmarkStart w:id="608" w:name="_Ref526936776"/>
      <w:bookmarkStart w:id="609" w:name="_Toc526941501"/>
      <w:proofErr w:type="spellStart"/>
      <w:r>
        <w:t>instanceId</w:t>
      </w:r>
      <w:proofErr w:type="spellEnd"/>
      <w:r>
        <w:t xml:space="preserve"> property</w:t>
      </w:r>
      <w:bookmarkEnd w:id="608"/>
      <w:bookmarkEnd w:id="609"/>
    </w:p>
    <w:p w14:paraId="4B70380E" w14:textId="18DE55E8" w:rsidR="008B6DA3" w:rsidRDefault="008B6DA3" w:rsidP="008B6DA3">
      <w:bookmarkStart w:id="610"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36431A">
        <w:t>3.4.4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36431A">
        <w:t>3.11</w:t>
      </w:r>
      <w:r>
        <w:fldChar w:fldCharType="end"/>
      </w:r>
      <w:r>
        <w:t>) object within the engineering system</w:t>
      </w:r>
      <w:bookmarkEnd w:id="610"/>
      <w:r>
        <w:t>.</w:t>
      </w:r>
    </w:p>
    <w:p w14:paraId="2B7F33B6" w14:textId="77777777" w:rsid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0F9188B7" w:rsidR="008B6DA3" w:rsidRP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03D7677B" w14:textId="634FE76C" w:rsidR="00636635" w:rsidRDefault="00636635" w:rsidP="00636635">
      <w:pPr>
        <w:pStyle w:val="Heading3"/>
      </w:pPr>
      <w:bookmarkStart w:id="611" w:name="_Ref526937044"/>
      <w:bookmarkStart w:id="612" w:name="_Toc526941502"/>
      <w:proofErr w:type="spellStart"/>
      <w:r>
        <w:t>instanceGuid</w:t>
      </w:r>
      <w:proofErr w:type="spellEnd"/>
      <w:r>
        <w:t xml:space="preserve"> property</w:t>
      </w:r>
      <w:bookmarkEnd w:id="611"/>
      <w:bookmarkEnd w:id="612"/>
    </w:p>
    <w:p w14:paraId="171C0D57" w14:textId="1C97C555"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36431A">
        <w:t>3.4.3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613" w:name="_Ref526937456"/>
      <w:bookmarkStart w:id="614" w:name="_Toc526941503"/>
      <w:proofErr w:type="spellStart"/>
      <w:r>
        <w:t>correlationGuid</w:t>
      </w:r>
      <w:proofErr w:type="spellEnd"/>
      <w:r>
        <w:t xml:space="preserve"> property</w:t>
      </w:r>
      <w:bookmarkEnd w:id="613"/>
      <w:bookmarkEnd w:id="614"/>
    </w:p>
    <w:p w14:paraId="0DF48F07" w14:textId="381C48FE"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36431A">
        <w:t>3.4.3</w:t>
      </w:r>
      <w:r>
        <w:fldChar w:fldCharType="end"/>
      </w:r>
      <w:r>
        <w:t>) which is shared by all such runs of the same type, and differs between any two runs of different types.</w:t>
      </w:r>
    </w:p>
    <w:p w14:paraId="7A1FBC28" w14:textId="33860A40"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36431A">
        <w:t>3.13.4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615" w:name="_Ref493350964"/>
      <w:bookmarkStart w:id="616" w:name="_Toc526941504"/>
      <w:r>
        <w:t>tool object</w:t>
      </w:r>
      <w:bookmarkEnd w:id="615"/>
      <w:bookmarkEnd w:id="616"/>
    </w:p>
    <w:p w14:paraId="389A43BD" w14:textId="582B65CB" w:rsidR="00401BB5" w:rsidRDefault="00401BB5" w:rsidP="00401BB5">
      <w:pPr>
        <w:pStyle w:val="Heading3"/>
      </w:pPr>
      <w:bookmarkStart w:id="617" w:name="_Toc526941505"/>
      <w:r>
        <w:t>General</w:t>
      </w:r>
      <w:bookmarkEnd w:id="61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24FC5DC8"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6431A">
        <w:t>3.14.2</w:t>
      </w:r>
      <w:r>
        <w:fldChar w:fldCharType="end"/>
      </w:r>
    </w:p>
    <w:p w14:paraId="69B4117F" w14:textId="102725A7"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6431A">
        <w:t>3.14.3</w:t>
      </w:r>
      <w:r>
        <w:fldChar w:fldCharType="end"/>
      </w:r>
    </w:p>
    <w:p w14:paraId="3C102082" w14:textId="411CAB5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6431A">
        <w:t>3.14.4</w:t>
      </w:r>
      <w:r>
        <w:fldChar w:fldCharType="end"/>
      </w:r>
    </w:p>
    <w:p w14:paraId="51BC003B" w14:textId="4F42D398"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6431A">
        <w:t>3.14.5</w:t>
      </w:r>
      <w:r>
        <w:fldChar w:fldCharType="end"/>
      </w:r>
    </w:p>
    <w:p w14:paraId="3461AB94" w14:textId="4086C937"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6431A">
        <w:t>3.14.6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618" w:name="_Ref493409155"/>
      <w:bookmarkStart w:id="619" w:name="_Toc526941506"/>
      <w:r>
        <w:t>name property</w:t>
      </w:r>
      <w:bookmarkEnd w:id="618"/>
      <w:bookmarkEnd w:id="61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620" w:name="_Ref493409168"/>
      <w:bookmarkStart w:id="621" w:name="_Toc526941507"/>
      <w:proofErr w:type="spellStart"/>
      <w:r>
        <w:lastRenderedPageBreak/>
        <w:t>fullName</w:t>
      </w:r>
      <w:proofErr w:type="spellEnd"/>
      <w:r>
        <w:t xml:space="preserve"> property</w:t>
      </w:r>
      <w:bookmarkEnd w:id="620"/>
      <w:bookmarkEnd w:id="62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622" w:name="_Ref493409198"/>
      <w:bookmarkStart w:id="623" w:name="_Toc526941508"/>
      <w:proofErr w:type="spellStart"/>
      <w:r>
        <w:t>semanticVersion</w:t>
      </w:r>
      <w:proofErr w:type="spellEnd"/>
      <w:r>
        <w:t xml:space="preserve"> property</w:t>
      </w:r>
      <w:bookmarkEnd w:id="622"/>
      <w:bookmarkEnd w:id="623"/>
    </w:p>
    <w:p w14:paraId="0F26CA6A" w14:textId="4D93C66C"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624" w:name="_Ref493409191"/>
      <w:bookmarkStart w:id="625" w:name="_Toc526941509"/>
      <w:r>
        <w:t>version property</w:t>
      </w:r>
      <w:bookmarkEnd w:id="624"/>
      <w:bookmarkEnd w:id="62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626" w:name="_Ref493409205"/>
      <w:bookmarkStart w:id="627" w:name="_Toc526941510"/>
      <w:proofErr w:type="spellStart"/>
      <w:r>
        <w:t>fileVersion</w:t>
      </w:r>
      <w:proofErr w:type="spellEnd"/>
      <w:r>
        <w:t xml:space="preserve"> property</w:t>
      </w:r>
      <w:bookmarkEnd w:id="626"/>
      <w:bookmarkEnd w:id="62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628" w:name="_Toc526941511"/>
      <w:proofErr w:type="spellStart"/>
      <w:r>
        <w:t>downloadUri</w:t>
      </w:r>
      <w:proofErr w:type="spellEnd"/>
      <w:r>
        <w:t xml:space="preserve"> property</w:t>
      </w:r>
      <w:bookmarkEnd w:id="628"/>
    </w:p>
    <w:p w14:paraId="29604BF7" w14:textId="392FF25B"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629" w:name="_Ref508811658"/>
      <w:bookmarkStart w:id="630" w:name="_Ref508812630"/>
      <w:bookmarkStart w:id="631" w:name="_Toc526941512"/>
      <w:r>
        <w:t>language property</w:t>
      </w:r>
      <w:bookmarkEnd w:id="629"/>
      <w:bookmarkEnd w:id="630"/>
      <w:bookmarkEnd w:id="631"/>
    </w:p>
    <w:p w14:paraId="0DEC6669" w14:textId="7F714DB8"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632" w:name="_Hlk503355525"/>
      <w:r w:rsidRPr="00C56762">
        <w:t>a string specifying the language of the messages produced by the tool</w:t>
      </w:r>
      <w:bookmarkEnd w:id="63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lastRenderedPageBreak/>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633" w:name="_Ref508812052"/>
      <w:r>
        <w:t xml:space="preserve">The </w:t>
      </w:r>
      <w:r w:rsidRPr="00062677">
        <w:rPr>
          <w:rStyle w:val="CODEtemp"/>
        </w:rPr>
        <w:t>language</w:t>
      </w:r>
      <w:r>
        <w:t xml:space="preserve"> property specifies:</w:t>
      </w:r>
    </w:p>
    <w:p w14:paraId="4C6405EF" w14:textId="1756AA7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6431A">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6431A">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6431A">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6431A">
        <w:t>3.11</w:t>
      </w:r>
      <w:r>
        <w:fldChar w:fldCharType="end"/>
      </w:r>
      <w:r w:rsidRPr="008867D2">
        <w:t>).</w:t>
      </w:r>
    </w:p>
    <w:p w14:paraId="3FBBE723" w14:textId="25FE0C17"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6431A">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6431A">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634" w:name="_Ref508891515"/>
      <w:bookmarkStart w:id="635" w:name="_Toc526941513"/>
      <w:proofErr w:type="spellStart"/>
      <w:r>
        <w:t>resourceLocation</w:t>
      </w:r>
      <w:proofErr w:type="spellEnd"/>
      <w:r>
        <w:t xml:space="preserve"> property</w:t>
      </w:r>
      <w:bookmarkEnd w:id="633"/>
      <w:bookmarkEnd w:id="634"/>
      <w:bookmarkEnd w:id="635"/>
    </w:p>
    <w:p w14:paraId="012A55E0" w14:textId="38BEBB8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6431A">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6431A">
        <w:t>3.14.8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6431A">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5294ADEA"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6431A">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6431A">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6431A">
        <w:t>3.11.11</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4BAD98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6431A">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4B473FB"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6431A">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29C5299"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36431A">
        <w:t>3.11.11</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D9E635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6431A">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2360856C"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6431A">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w:t>
      </w:r>
      <w:proofErr w:type="spellStart"/>
      <w:r>
        <w:t>uriBaseId</w:t>
      </w:r>
      <w:proofErr w:type="spellEnd"/>
      <w:r>
        <w:t>":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4A6E23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_Ref508869585 \r \h </w:instrText>
      </w:r>
      <w:r>
        <w:fldChar w:fldCharType="separate"/>
      </w:r>
      <w:r w:rsidR="0036431A">
        <w:t>3.11.11</w:t>
      </w:r>
      <w:r>
        <w:fldChar w:fldCharType="end"/>
      </w:r>
      <w:r w:rsidR="00980B92">
        <w:t>.</w:t>
      </w:r>
    </w:p>
    <w:p w14:paraId="0EA44C78" w14:textId="77777777" w:rsidR="00463E5C" w:rsidRDefault="000308F0" w:rsidP="000308F0">
      <w:pPr>
        <w:pStyle w:val="Codesmall"/>
      </w:pPr>
      <w:r>
        <w:t xml:space="preserve">    "RESOURCES": </w:t>
      </w:r>
      <w:r w:rsidR="00463E5C">
        <w:t>{</w:t>
      </w:r>
    </w:p>
    <w:p w14:paraId="319C66F1" w14:textId="59114600" w:rsidR="000308F0" w:rsidRDefault="00463E5C" w:rsidP="000308F0">
      <w:pPr>
        <w:pStyle w:val="Codesmall"/>
      </w:pPr>
      <w:r>
        <w:t xml:space="preserve">      "uri": </w:t>
      </w:r>
      <w:r w:rsidR="000308F0">
        <w:t>"https://www.example.com/tools/security-scanner/resources/2.0.1</w:t>
      </w:r>
      <w:r>
        <w:t>/</w:t>
      </w:r>
      <w:r w:rsidR="000308F0">
        <w:t>"</w:t>
      </w:r>
    </w:p>
    <w:p w14:paraId="06B74E96" w14:textId="66967005" w:rsidR="00463E5C" w:rsidRDefault="00463E5C" w:rsidP="000308F0">
      <w:pPr>
        <w:pStyle w:val="Codesmall"/>
      </w:pPr>
      <w:r>
        <w:t xml:space="preserve">    }</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lastRenderedPageBreak/>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636" w:name="_Toc526941514"/>
      <w:proofErr w:type="spellStart"/>
      <w:r>
        <w:t>sarifLoggerVersion</w:t>
      </w:r>
      <w:proofErr w:type="spellEnd"/>
      <w:r>
        <w:t xml:space="preserve"> property</w:t>
      </w:r>
      <w:bookmarkEnd w:id="63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637" w:name="_Ref493352563"/>
      <w:bookmarkStart w:id="638" w:name="_Toc526941515"/>
      <w:r>
        <w:t>invocation object</w:t>
      </w:r>
      <w:bookmarkEnd w:id="637"/>
      <w:bookmarkEnd w:id="638"/>
    </w:p>
    <w:p w14:paraId="10E65C9D" w14:textId="17190F2B" w:rsidR="00401BB5" w:rsidRDefault="00401BB5" w:rsidP="00401BB5">
      <w:pPr>
        <w:pStyle w:val="Heading3"/>
      </w:pPr>
      <w:bookmarkStart w:id="639" w:name="_Toc526941516"/>
      <w:r>
        <w:t>General</w:t>
      </w:r>
      <w:bookmarkEnd w:id="63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640" w:name="_Ref493414102"/>
      <w:bookmarkStart w:id="641" w:name="_Toc526941517"/>
      <w:proofErr w:type="spellStart"/>
      <w:r>
        <w:t>commandLine</w:t>
      </w:r>
      <w:proofErr w:type="spellEnd"/>
      <w:r>
        <w:t xml:space="preserve"> property</w:t>
      </w:r>
      <w:bookmarkEnd w:id="640"/>
      <w:bookmarkEnd w:id="64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030EAAF8"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36431A">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642" w:name="_Ref506976541"/>
      <w:bookmarkStart w:id="643" w:name="_Toc526941518"/>
      <w:r>
        <w:lastRenderedPageBreak/>
        <w:t>arguments property</w:t>
      </w:r>
      <w:bookmarkEnd w:id="642"/>
      <w:bookmarkEnd w:id="64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75103ED2"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6431A">
        <w:t>3.15.2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644" w:name="_Ref511899181"/>
      <w:bookmarkStart w:id="645" w:name="_Toc526941519"/>
      <w:proofErr w:type="spellStart"/>
      <w:r>
        <w:t>responseFiles</w:t>
      </w:r>
      <w:proofErr w:type="spellEnd"/>
      <w:r>
        <w:t xml:space="preserve"> property</w:t>
      </w:r>
      <w:bookmarkEnd w:id="644"/>
      <w:bookmarkEnd w:id="645"/>
    </w:p>
    <w:p w14:paraId="7F9B09E3" w14:textId="3B2B55B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6431A">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829F56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6431A">
        <w:t>3.11.12</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2C076EA9"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6431A">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646" w:name="_Ref507597986"/>
      <w:bookmarkStart w:id="647" w:name="_Toc526941520"/>
      <w:r>
        <w:t>attachments property</w:t>
      </w:r>
      <w:bookmarkEnd w:id="646"/>
      <w:bookmarkEnd w:id="647"/>
    </w:p>
    <w:p w14:paraId="13917F9A" w14:textId="66CA40E3"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6431A">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6431A">
        <w:t>3.16</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6431A">
        <w:t>3.15.2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6431A">
        <w:t>3.15.3</w:t>
      </w:r>
      <w:r w:rsidR="00A27D47">
        <w:fldChar w:fldCharType="end"/>
      </w:r>
      <w:r>
        <w:t>), if present. They might also be files implicitly consumed by the tool, such as a configuration file.</w:t>
      </w:r>
    </w:p>
    <w:p w14:paraId="5A68CC32" w14:textId="3994C02D"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6431A">
        <w:t>3.16.1</w:t>
      </w:r>
      <w:r w:rsidR="00A27D47">
        <w:fldChar w:fldCharType="end"/>
      </w:r>
      <w:r>
        <w:t>.</w:t>
      </w:r>
    </w:p>
    <w:p w14:paraId="01B231BB" w14:textId="1C3DE155" w:rsidR="00401BB5" w:rsidRDefault="00401BB5" w:rsidP="00401BB5">
      <w:pPr>
        <w:pStyle w:val="Heading3"/>
      </w:pPr>
      <w:bookmarkStart w:id="648" w:name="_Toc526941521"/>
      <w:proofErr w:type="spellStart"/>
      <w:r>
        <w:t>startTime</w:t>
      </w:r>
      <w:r w:rsidR="00485F6A">
        <w:t>Utc</w:t>
      </w:r>
      <w:proofErr w:type="spellEnd"/>
      <w:r>
        <w:t xml:space="preserve"> property</w:t>
      </w:r>
      <w:bookmarkEnd w:id="648"/>
    </w:p>
    <w:p w14:paraId="16315911" w14:textId="20C3015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6431A">
        <w:t>3.8</w:t>
      </w:r>
      <w:r>
        <w:fldChar w:fldCharType="end"/>
      </w:r>
      <w:r w:rsidRPr="00A14F9A">
        <w:t>.</w:t>
      </w:r>
    </w:p>
    <w:p w14:paraId="64D62131" w14:textId="3281FC92" w:rsidR="00401BB5" w:rsidRDefault="00401BB5" w:rsidP="00401BB5">
      <w:pPr>
        <w:pStyle w:val="Heading3"/>
      </w:pPr>
      <w:bookmarkStart w:id="649" w:name="_Toc526941522"/>
      <w:proofErr w:type="spellStart"/>
      <w:r>
        <w:t>endTime</w:t>
      </w:r>
      <w:r w:rsidR="00D1201D">
        <w:t>Utc</w:t>
      </w:r>
      <w:proofErr w:type="spellEnd"/>
      <w:r>
        <w:t xml:space="preserve"> property</w:t>
      </w:r>
      <w:bookmarkEnd w:id="649"/>
    </w:p>
    <w:p w14:paraId="7310B713" w14:textId="19666AC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6431A">
        <w:t>3.8</w:t>
      </w:r>
      <w:r>
        <w:fldChar w:fldCharType="end"/>
      </w:r>
      <w:r w:rsidRPr="00A14F9A">
        <w:t>.</w:t>
      </w:r>
    </w:p>
    <w:p w14:paraId="018E25F2" w14:textId="7C837EBB" w:rsidR="00BE0635" w:rsidRDefault="00BE0635" w:rsidP="00BE0635">
      <w:pPr>
        <w:pStyle w:val="Heading3"/>
      </w:pPr>
      <w:bookmarkStart w:id="650" w:name="_Ref509050679"/>
      <w:bookmarkStart w:id="651" w:name="_Toc526941523"/>
      <w:proofErr w:type="spellStart"/>
      <w:r>
        <w:lastRenderedPageBreak/>
        <w:t>exitCode</w:t>
      </w:r>
      <w:proofErr w:type="spellEnd"/>
      <w:r>
        <w:t xml:space="preserve"> property</w:t>
      </w:r>
      <w:bookmarkEnd w:id="650"/>
      <w:bookmarkEnd w:id="65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1B3D4DF0" w:rsidR="00BE0635" w:rsidRDefault="00BE0635" w:rsidP="00BE0635">
      <w:r>
        <w:t>For examples, see §</w:t>
      </w:r>
      <w:r>
        <w:fldChar w:fldCharType="begin"/>
      </w:r>
      <w:r>
        <w:instrText xml:space="preserve"> REF _Ref509050368 \r \h </w:instrText>
      </w:r>
      <w:r>
        <w:fldChar w:fldCharType="separate"/>
      </w:r>
      <w:r w:rsidR="0036431A">
        <w:t>3.15.9</w:t>
      </w:r>
      <w:r>
        <w:fldChar w:fldCharType="end"/>
      </w:r>
      <w:r>
        <w:t>.</w:t>
      </w:r>
    </w:p>
    <w:p w14:paraId="2AB6A1A3" w14:textId="0E19F05A" w:rsidR="00BE0635" w:rsidRDefault="00BE0635" w:rsidP="00401BB5">
      <w:pPr>
        <w:pStyle w:val="Heading3"/>
      </w:pPr>
      <w:bookmarkStart w:id="652" w:name="_Ref509050368"/>
      <w:bookmarkStart w:id="653" w:name="_Toc526941524"/>
      <w:proofErr w:type="spellStart"/>
      <w:r>
        <w:t>exitCodeDescription</w:t>
      </w:r>
      <w:proofErr w:type="spellEnd"/>
      <w:r>
        <w:t xml:space="preserve"> property</w:t>
      </w:r>
      <w:bookmarkEnd w:id="652"/>
      <w:bookmarkEnd w:id="65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654" w:name="_Toc526941525"/>
      <w:proofErr w:type="spellStart"/>
      <w:r>
        <w:t>exitSignalName</w:t>
      </w:r>
      <w:proofErr w:type="spellEnd"/>
      <w:r>
        <w:t xml:space="preserve"> property</w:t>
      </w:r>
      <w:bookmarkEnd w:id="65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4C1ECD09" w:rsidR="00BE0635" w:rsidRDefault="00BE0635" w:rsidP="00BE0635">
      <w:r>
        <w:t>For an example, see §</w:t>
      </w:r>
      <w:r>
        <w:fldChar w:fldCharType="begin"/>
      </w:r>
      <w:r>
        <w:instrText xml:space="preserve"> REF _Ref509050492 \r \h </w:instrText>
      </w:r>
      <w:r>
        <w:fldChar w:fldCharType="separate"/>
      </w:r>
      <w:r w:rsidR="0036431A">
        <w:t>3.15.11</w:t>
      </w:r>
      <w:r>
        <w:fldChar w:fldCharType="end"/>
      </w:r>
      <w:r>
        <w:t>.</w:t>
      </w:r>
    </w:p>
    <w:p w14:paraId="01CF0A31" w14:textId="198FD4EE" w:rsidR="00BE0635" w:rsidRDefault="00BE0635" w:rsidP="00BE0635">
      <w:pPr>
        <w:pStyle w:val="Heading3"/>
      </w:pPr>
      <w:bookmarkStart w:id="655" w:name="_Ref509050492"/>
      <w:bookmarkStart w:id="656" w:name="_Toc526941526"/>
      <w:proofErr w:type="spellStart"/>
      <w:r>
        <w:t>exitSignalNumber</w:t>
      </w:r>
      <w:proofErr w:type="spellEnd"/>
      <w:r>
        <w:t xml:space="preserve"> property</w:t>
      </w:r>
      <w:bookmarkEnd w:id="655"/>
      <w:bookmarkEnd w:id="65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657" w:name="_Ref525821649"/>
      <w:bookmarkStart w:id="658" w:name="_Toc526941527"/>
      <w:proofErr w:type="spellStart"/>
      <w:r>
        <w:t>processStartFailureMessage</w:t>
      </w:r>
      <w:proofErr w:type="spellEnd"/>
      <w:r>
        <w:t xml:space="preserve"> property</w:t>
      </w:r>
      <w:bookmarkEnd w:id="657"/>
      <w:bookmarkEnd w:id="65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lastRenderedPageBreak/>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659" w:name="_Toc526941528"/>
      <w:proofErr w:type="spellStart"/>
      <w:r>
        <w:t>toolExecutionSuccessful</w:t>
      </w:r>
      <w:proofErr w:type="spellEnd"/>
      <w:r w:rsidR="00B209DE">
        <w:t xml:space="preserve"> property</w:t>
      </w:r>
      <w:bookmarkEnd w:id="65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E288D4A" w:rsidR="00B209DE" w:rsidRDefault="00B209DE" w:rsidP="00B209DE">
      <w:bookmarkStart w:id="66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6431A">
        <w:t>3.15.8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66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661" w:name="_Toc526941529"/>
      <w:r>
        <w:t>machine property</w:t>
      </w:r>
      <w:bookmarkEnd w:id="66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662" w:name="_Toc526941530"/>
      <w:r>
        <w:t>account property</w:t>
      </w:r>
      <w:bookmarkEnd w:id="66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663" w:name="_Toc526941531"/>
      <w:proofErr w:type="spellStart"/>
      <w:r>
        <w:t>processId</w:t>
      </w:r>
      <w:proofErr w:type="spellEnd"/>
      <w:r>
        <w:t xml:space="preserve"> property</w:t>
      </w:r>
      <w:bookmarkEnd w:id="66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664" w:name="_Toc526941532"/>
      <w:proofErr w:type="spellStart"/>
      <w:r>
        <w:t>executableLocation</w:t>
      </w:r>
      <w:proofErr w:type="spellEnd"/>
      <w:r w:rsidR="00401BB5">
        <w:t xml:space="preserve"> property</w:t>
      </w:r>
      <w:bookmarkEnd w:id="664"/>
    </w:p>
    <w:p w14:paraId="2EFF9849" w14:textId="3815E32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6431A">
        <w:t>3.3</w:t>
      </w:r>
      <w:r w:rsidR="00F47A7C">
        <w:fldChar w:fldCharType="end"/>
      </w:r>
      <w:r w:rsidR="00F47A7C">
        <w:t xml:space="preserve">) specifying the </w:t>
      </w:r>
      <w:r w:rsidR="00B56418">
        <w:t>location</w:t>
      </w:r>
      <w:r w:rsidRPr="00A14F9A">
        <w:t xml:space="preserve"> of the tool's executable file.</w:t>
      </w:r>
    </w:p>
    <w:p w14:paraId="52D317A6" w14:textId="2B61F66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6431A">
        <w:t>3.14</w:t>
      </w:r>
      <w:r>
        <w:fldChar w:fldCharType="end"/>
      </w:r>
      <w:r w:rsidRPr="00A14F9A">
        <w:t>) because the identical tool might be invoked from different paths on different machines.</w:t>
      </w:r>
    </w:p>
    <w:p w14:paraId="4CBA5986" w14:textId="2AC5D746"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6431A">
        <w:t>3.15.2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665" w:name="_Toc526941533"/>
      <w:proofErr w:type="spellStart"/>
      <w:r>
        <w:lastRenderedPageBreak/>
        <w:t>workingDirectory</w:t>
      </w:r>
      <w:proofErr w:type="spellEnd"/>
      <w:r>
        <w:t xml:space="preserve"> property</w:t>
      </w:r>
      <w:bookmarkEnd w:id="665"/>
    </w:p>
    <w:p w14:paraId="33341A2E" w14:textId="7502EFF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36431A">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666" w:name="_Toc526941534"/>
      <w:proofErr w:type="spellStart"/>
      <w:r>
        <w:t>environmentVariables</w:t>
      </w:r>
      <w:proofErr w:type="spellEnd"/>
      <w:r>
        <w:t xml:space="preserve"> property</w:t>
      </w:r>
      <w:bookmarkEnd w:id="66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667" w:name="_Ref493345429"/>
      <w:bookmarkStart w:id="668" w:name="_Toc526941535"/>
      <w:proofErr w:type="spellStart"/>
      <w:r>
        <w:t>toolNotifications</w:t>
      </w:r>
      <w:proofErr w:type="spellEnd"/>
      <w:r>
        <w:t xml:space="preserve"> property</w:t>
      </w:r>
      <w:bookmarkEnd w:id="667"/>
      <w:bookmarkEnd w:id="668"/>
    </w:p>
    <w:p w14:paraId="24067D15" w14:textId="5F205676"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6431A">
        <w:t>3.42</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6431A">
        <w:t>3.42.6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669" w:name="_Ref509576439"/>
      <w:bookmarkStart w:id="670" w:name="_Toc526941536"/>
      <w:proofErr w:type="spellStart"/>
      <w:r>
        <w:t>configurationNotifications</w:t>
      </w:r>
      <w:proofErr w:type="spellEnd"/>
      <w:r>
        <w:t xml:space="preserve"> property</w:t>
      </w:r>
      <w:bookmarkEnd w:id="669"/>
      <w:bookmarkEnd w:id="670"/>
    </w:p>
    <w:p w14:paraId="59DC01CB" w14:textId="4520E437"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6431A">
        <w:t>3.42</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6431A">
        <w:t>3.42.6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671" w:name="_Ref511899216"/>
      <w:bookmarkStart w:id="672" w:name="_Toc526941537"/>
      <w:r>
        <w:t>stdin, stdout, stderr</w:t>
      </w:r>
      <w:r w:rsidR="00D943E5">
        <w:t xml:space="preserve">, and </w:t>
      </w:r>
      <w:proofErr w:type="spellStart"/>
      <w:r w:rsidR="00D943E5">
        <w:t>stdoutStderr</w:t>
      </w:r>
      <w:proofErr w:type="spellEnd"/>
      <w:r>
        <w:t xml:space="preserve"> properties</w:t>
      </w:r>
      <w:bookmarkEnd w:id="671"/>
      <w:bookmarkEnd w:id="672"/>
    </w:p>
    <w:p w14:paraId="47275264" w14:textId="3C55D7C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6431A">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6F5ADE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6431A">
        <w:t>3.11.12</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30FD5CA1" w14:textId="781D3718" w:rsidR="00DC389E" w:rsidRDefault="00DC389E" w:rsidP="00AC6C45">
      <w:pPr>
        <w:pStyle w:val="Heading2"/>
      </w:pPr>
      <w:bookmarkStart w:id="673" w:name="_Ref507597819"/>
      <w:bookmarkStart w:id="674" w:name="_Toc526941538"/>
      <w:bookmarkStart w:id="675" w:name="_Ref506806657"/>
      <w:r>
        <w:t>attachment object</w:t>
      </w:r>
      <w:bookmarkEnd w:id="673"/>
      <w:bookmarkEnd w:id="674"/>
    </w:p>
    <w:p w14:paraId="554194B0" w14:textId="77777777" w:rsidR="00A27D47" w:rsidRDefault="00A27D47" w:rsidP="00A27D47">
      <w:pPr>
        <w:pStyle w:val="Heading3"/>
        <w:numPr>
          <w:ilvl w:val="2"/>
          <w:numId w:val="2"/>
        </w:numPr>
      </w:pPr>
      <w:bookmarkStart w:id="676" w:name="_Ref506978653"/>
      <w:bookmarkStart w:id="677" w:name="_Toc526941539"/>
      <w:r>
        <w:t>General</w:t>
      </w:r>
      <w:bookmarkEnd w:id="676"/>
      <w:bookmarkEnd w:id="677"/>
    </w:p>
    <w:p w14:paraId="4FF20040" w14:textId="7C82EB37"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6431A">
        <w:t>3.15.5</w:t>
      </w:r>
      <w:r>
        <w:fldChar w:fldCharType="end"/>
      </w:r>
      <w:r>
        <w:t xml:space="preserve">) or to the detection of a result (see </w:t>
      </w:r>
      <w:r w:rsidRPr="000C59FB">
        <w:t>§</w:t>
      </w:r>
      <w:r>
        <w:fldChar w:fldCharType="begin"/>
      </w:r>
      <w:r>
        <w:instrText xml:space="preserve"> REF _Ref507598047 \r \h </w:instrText>
      </w:r>
      <w:r>
        <w:fldChar w:fldCharType="separate"/>
      </w:r>
      <w:r w:rsidR="0036431A">
        <w:t>3.20.19</w:t>
      </w:r>
      <w:r>
        <w:fldChar w:fldCharType="end"/>
      </w:r>
      <w:r>
        <w:t>).</w:t>
      </w:r>
    </w:p>
    <w:p w14:paraId="120068B3" w14:textId="628E3810"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6431A">
        <w:t>3.11.12</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6431A">
        <w:t>3.19.8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5EA9753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6431A">
        <w:t>3.11</w:t>
      </w:r>
      <w:r w:rsidR="00E92030">
        <w:fldChar w:fldCharType="end"/>
      </w:r>
      <w:r w:rsidR="00E92030">
        <w:t>)</w:t>
      </w:r>
      <w:r w:rsidR="006D4B00">
        <w:t>.</w:t>
      </w:r>
    </w:p>
    <w:p w14:paraId="62B645C6" w14:textId="40F1A91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6431A">
        <w:t>3.11.8</w:t>
      </w:r>
      <w:r w:rsidR="00DF2D77">
        <w:fldChar w:fldCharType="end"/>
      </w:r>
      <w:r w:rsidR="00DF2D77">
        <w:t>.</w:t>
      </w:r>
    </w:p>
    <w:p w14:paraId="4A70386B" w14:textId="7230E3C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6431A">
        <w:t>3.15</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D4A8A5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6431A">
        <w:t>3.15.5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45DF77C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6431A">
        <w:t>3.16.2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65ADA526"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36431A">
        <w:t>3.16.3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560AF77"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6431A">
        <w:t>3.20</w:t>
      </w:r>
      <w:r>
        <w:fldChar w:fldCharType="end"/>
      </w:r>
      <w:r>
        <w:t>)</w:t>
      </w:r>
      <w:r w:rsidR="006D4B00">
        <w:t>.</w:t>
      </w:r>
    </w:p>
    <w:p w14:paraId="30BF41E2" w14:textId="69A25B72" w:rsidR="00A27D47" w:rsidRDefault="00A27D47" w:rsidP="00A27D47">
      <w:pPr>
        <w:pStyle w:val="Codesmall"/>
      </w:pPr>
      <w:r>
        <w:t xml:space="preserve">  ...</w:t>
      </w:r>
    </w:p>
    <w:p w14:paraId="344F43B5" w14:textId="7F904F9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6431A">
        <w:t>3.20.19</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696CDCCF"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6431A">
        <w:t>3.16.2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7E89A31" w:rsidR="00E92030" w:rsidRDefault="00E92030" w:rsidP="00A27D47">
      <w:pPr>
        <w:pStyle w:val="Codesmall"/>
      </w:pPr>
      <w:r>
        <w:t xml:space="preserve">      "</w:t>
      </w:r>
      <w:proofErr w:type="spellStart"/>
      <w:r>
        <w:t>fileLocation</w:t>
      </w:r>
      <w:proofErr w:type="spellEnd"/>
      <w:r>
        <w:t xml:space="preserve">": {                           # See </w:t>
      </w:r>
      <w:r w:rsidRPr="00F90F0E">
        <w:t>§</w:t>
      </w:r>
      <w:bookmarkStart w:id="678" w:name="_Hlk507657707"/>
      <w:r>
        <w:fldChar w:fldCharType="begin"/>
      </w:r>
      <w:r>
        <w:instrText xml:space="preserve"> REF _Ref506978525 \r \h </w:instrText>
      </w:r>
      <w:r>
        <w:fldChar w:fldCharType="separate"/>
      </w:r>
      <w:r w:rsidR="0036431A">
        <w:t>3.16.3</w:t>
      </w:r>
      <w:r>
        <w:fldChar w:fldCharType="end"/>
      </w:r>
      <w:bookmarkEnd w:id="67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679" w:name="_Ref506978925"/>
      <w:bookmarkStart w:id="680" w:name="_Toc526941540"/>
      <w:r>
        <w:t>description property</w:t>
      </w:r>
      <w:bookmarkEnd w:id="679"/>
      <w:bookmarkEnd w:id="680"/>
    </w:p>
    <w:p w14:paraId="237B6C86" w14:textId="03E3957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6431A">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681" w:name="_Ref506978525"/>
      <w:bookmarkStart w:id="682" w:name="_Toc526941541"/>
      <w:proofErr w:type="spellStart"/>
      <w:r>
        <w:t>fileLocation</w:t>
      </w:r>
      <w:proofErr w:type="spellEnd"/>
      <w:r w:rsidR="00A27D47">
        <w:t xml:space="preserve"> property</w:t>
      </w:r>
      <w:bookmarkEnd w:id="681"/>
      <w:bookmarkEnd w:id="682"/>
    </w:p>
    <w:p w14:paraId="13D7987F" w14:textId="4640F64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6431A">
        <w:t>3.2</w:t>
      </w:r>
      <w:r w:rsidR="00E92030">
        <w:fldChar w:fldCharType="end"/>
      </w:r>
      <w:r>
        <w:t>) that specifies the location of the attachment file.</w:t>
      </w:r>
    </w:p>
    <w:p w14:paraId="75143AAE" w14:textId="458144C3" w:rsidR="008A21D5" w:rsidRDefault="008A21D5" w:rsidP="008A21D5">
      <w:pPr>
        <w:pStyle w:val="Heading3"/>
      </w:pPr>
      <w:bookmarkStart w:id="683" w:name="_Toc526941542"/>
      <w:r>
        <w:lastRenderedPageBreak/>
        <w:t>regions property</w:t>
      </w:r>
      <w:bookmarkEnd w:id="683"/>
    </w:p>
    <w:p w14:paraId="0B37D4FE" w14:textId="2DA85B0D"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6431A">
        <w:t>3.23</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6431A">
        <w:t>3.23.14</w:t>
      </w:r>
      <w:r>
        <w:fldChar w:fldCharType="end"/>
      </w:r>
      <w:r>
        <w:t>) so a user can understand their relevance.</w:t>
      </w:r>
    </w:p>
    <w:p w14:paraId="7A2A7AE2" w14:textId="2F726FF8" w:rsidR="008A21D5" w:rsidRDefault="008A21D5" w:rsidP="008A21D5">
      <w:pPr>
        <w:pStyle w:val="Heading3"/>
      </w:pPr>
      <w:bookmarkStart w:id="684" w:name="_Toc526941543"/>
      <w:bookmarkStart w:id="685" w:name="_Hlk513212887"/>
      <w:r>
        <w:t>rectangles property</w:t>
      </w:r>
      <w:bookmarkEnd w:id="684"/>
    </w:p>
    <w:p w14:paraId="731EC896" w14:textId="7D12E5C3"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6431A">
        <w:t>3.24</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6431A">
        <w:t>3.24.3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686" w:name="_Toc526941544"/>
      <w:bookmarkEnd w:id="685"/>
      <w:r>
        <w:t>conversion object</w:t>
      </w:r>
      <w:bookmarkEnd w:id="675"/>
      <w:bookmarkEnd w:id="686"/>
    </w:p>
    <w:p w14:paraId="615BCC83" w14:textId="7B3EE260" w:rsidR="00AC6C45" w:rsidRDefault="00AC6C45" w:rsidP="00AC6C45">
      <w:pPr>
        <w:pStyle w:val="Heading3"/>
      </w:pPr>
      <w:bookmarkStart w:id="687" w:name="_Toc526941545"/>
      <w:r>
        <w:t>General</w:t>
      </w:r>
      <w:bookmarkEnd w:id="68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4B27933"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6431A">
        <w:t>3.17.2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76BC6A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6431A">
        <w:t>3.17.3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43F2A936"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6431A">
        <w:t>3.17.4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688" w:name="_Ref503539410"/>
      <w:bookmarkStart w:id="689" w:name="_Toc526941546"/>
      <w:r>
        <w:t>tool property</w:t>
      </w:r>
      <w:bookmarkEnd w:id="688"/>
      <w:bookmarkEnd w:id="689"/>
    </w:p>
    <w:p w14:paraId="3E0454EE" w14:textId="23F1220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6431A">
        <w:t>3.14</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690" w:name="_Ref503608264"/>
      <w:bookmarkStart w:id="691" w:name="_Toc526941547"/>
      <w:r>
        <w:t>invocation property</w:t>
      </w:r>
      <w:bookmarkEnd w:id="690"/>
      <w:bookmarkEnd w:id="691"/>
    </w:p>
    <w:p w14:paraId="3E5B67EA" w14:textId="7A1B847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6431A">
        <w:t>3.15</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692" w:name="_Ref503539431"/>
      <w:bookmarkStart w:id="693" w:name="_Toc526941548"/>
      <w:proofErr w:type="spellStart"/>
      <w:r>
        <w:lastRenderedPageBreak/>
        <w:t>analysisToolLog</w:t>
      </w:r>
      <w:r w:rsidR="00ED76F2">
        <w:t>Files</w:t>
      </w:r>
      <w:proofErr w:type="spellEnd"/>
      <w:r>
        <w:t xml:space="preserve"> property</w:t>
      </w:r>
      <w:bookmarkEnd w:id="692"/>
      <w:bookmarkEnd w:id="69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617E73BD"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6431A">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6431A">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49D206EA"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36431A">
        <w:t>3.20.22</w:t>
      </w:r>
      <w:r>
        <w:fldChar w:fldCharType="end"/>
      </w:r>
      <w:r>
        <w:t>).</w:t>
      </w:r>
    </w:p>
    <w:p w14:paraId="3476EB07" w14:textId="7DAB202C" w:rsidR="002315DB" w:rsidRDefault="002315DB" w:rsidP="002315DB">
      <w:pPr>
        <w:pStyle w:val="Heading2"/>
      </w:pPr>
      <w:bookmarkStart w:id="694" w:name="_Ref511829625"/>
      <w:bookmarkStart w:id="695" w:name="_Toc526941549"/>
      <w:proofErr w:type="spellStart"/>
      <w:r>
        <w:t>versionControlDetails</w:t>
      </w:r>
      <w:proofErr w:type="spellEnd"/>
      <w:r>
        <w:t xml:space="preserve"> object</w:t>
      </w:r>
      <w:bookmarkEnd w:id="694"/>
      <w:bookmarkEnd w:id="695"/>
    </w:p>
    <w:p w14:paraId="28FE29F4" w14:textId="169979D6" w:rsidR="002315DB" w:rsidRDefault="002315DB" w:rsidP="002315DB">
      <w:pPr>
        <w:pStyle w:val="Heading3"/>
      </w:pPr>
      <w:bookmarkStart w:id="696" w:name="_Toc526941550"/>
      <w:r>
        <w:t>General</w:t>
      </w:r>
      <w:bookmarkEnd w:id="696"/>
    </w:p>
    <w:p w14:paraId="7229D67F" w14:textId="15589D8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6431A">
        <w:t>3.11</w:t>
      </w:r>
      <w:r>
        <w:fldChar w:fldCharType="end"/>
      </w:r>
      <w:r>
        <w:t>).</w:t>
      </w:r>
    </w:p>
    <w:p w14:paraId="18E3B1D4" w14:textId="10BDE852" w:rsidR="001466B1" w:rsidRPr="001466B1" w:rsidRDefault="001466B1" w:rsidP="001466B1">
      <w:r>
        <w:t>For an example, see §</w:t>
      </w:r>
      <w:r>
        <w:fldChar w:fldCharType="begin"/>
      </w:r>
      <w:r>
        <w:instrText xml:space="preserve"> REF _Ref511829897 \r \h </w:instrText>
      </w:r>
      <w:r>
        <w:fldChar w:fldCharType="separate"/>
      </w:r>
      <w:r w:rsidR="0036431A">
        <w:t>3.11.10</w:t>
      </w:r>
      <w:r>
        <w:fldChar w:fldCharType="end"/>
      </w:r>
      <w:r>
        <w:t>.</w:t>
      </w:r>
    </w:p>
    <w:p w14:paraId="5CE76795" w14:textId="0BDD8598" w:rsidR="002315DB" w:rsidRDefault="002315DB" w:rsidP="002315DB">
      <w:pPr>
        <w:pStyle w:val="Heading3"/>
      </w:pPr>
      <w:bookmarkStart w:id="697" w:name="_Toc526941551"/>
      <w:r>
        <w:t>Constraints</w:t>
      </w:r>
      <w:bookmarkEnd w:id="697"/>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645A77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36431A">
        <w:t>3.18.5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36431A">
        <w:t>3.18.7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36431A">
        <w:t>3.18.6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48264229" w:rsidR="002315DB" w:rsidRDefault="007A480E" w:rsidP="002315DB">
      <w:pPr>
        <w:pStyle w:val="Heading3"/>
      </w:pPr>
      <w:bookmarkStart w:id="698" w:name="_Ref511829678"/>
      <w:bookmarkStart w:id="699" w:name="_Toc526941552"/>
      <w:proofErr w:type="spellStart"/>
      <w:r>
        <w:t>repositoryUri</w:t>
      </w:r>
      <w:proofErr w:type="spellEnd"/>
      <w:r>
        <w:t xml:space="preserve"> </w:t>
      </w:r>
      <w:r w:rsidR="002315DB">
        <w:t>property</w:t>
      </w:r>
      <w:bookmarkEnd w:id="698"/>
      <w:bookmarkEnd w:id="699"/>
    </w:p>
    <w:p w14:paraId="1785AFD1" w14:textId="0CC4498B" w:rsidR="001466B1" w:rsidRDefault="001466B1" w:rsidP="001466B1">
      <w:bookmarkStart w:id="700"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701" w:name="_Ref513199006"/>
      <w:bookmarkStart w:id="702" w:name="_Toc526941553"/>
      <w:proofErr w:type="spellStart"/>
      <w:r>
        <w:t>revisionId</w:t>
      </w:r>
      <w:proofErr w:type="spellEnd"/>
      <w:r>
        <w:t xml:space="preserve"> property</w:t>
      </w:r>
      <w:bookmarkEnd w:id="700"/>
      <w:bookmarkEnd w:id="701"/>
      <w:bookmarkEnd w:id="702"/>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703" w:name="_Ref511829698"/>
      <w:bookmarkStart w:id="704" w:name="_Toc526941554"/>
      <w:r>
        <w:t>branch property</w:t>
      </w:r>
      <w:bookmarkEnd w:id="703"/>
      <w:bookmarkEnd w:id="704"/>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31200E0C" w:rsidR="002315DB" w:rsidRDefault="00AC2FD2" w:rsidP="002315DB">
      <w:pPr>
        <w:pStyle w:val="Heading3"/>
      </w:pPr>
      <w:bookmarkStart w:id="705" w:name="_Ref526939310"/>
      <w:bookmarkStart w:id="706" w:name="_Toc526941555"/>
      <w:proofErr w:type="spellStart"/>
      <w:r>
        <w:t>revisionTag</w:t>
      </w:r>
      <w:proofErr w:type="spellEnd"/>
      <w:r>
        <w:t xml:space="preserve"> </w:t>
      </w:r>
      <w:r w:rsidR="002315DB">
        <w:t>property</w:t>
      </w:r>
      <w:bookmarkEnd w:id="705"/>
      <w:bookmarkEnd w:id="706"/>
    </w:p>
    <w:p w14:paraId="343EFC1F" w14:textId="1CA97EA4"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440BDFEF"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169AADD1" w:rsidR="002315DB" w:rsidRDefault="00D1201D" w:rsidP="002315DB">
      <w:pPr>
        <w:pStyle w:val="Heading3"/>
      </w:pPr>
      <w:bookmarkStart w:id="707" w:name="_Ref526939293"/>
      <w:bookmarkStart w:id="708" w:name="_Toc526941556"/>
      <w:bookmarkStart w:id="709" w:name="_Hlk525802952"/>
      <w:proofErr w:type="spellStart"/>
      <w:r>
        <w:t>asOfTimeUtc</w:t>
      </w:r>
      <w:proofErr w:type="spellEnd"/>
      <w:r>
        <w:t xml:space="preserve"> </w:t>
      </w:r>
      <w:r w:rsidR="002315DB">
        <w:t>property</w:t>
      </w:r>
      <w:bookmarkEnd w:id="707"/>
      <w:bookmarkEnd w:id="708"/>
    </w:p>
    <w:p w14:paraId="1844A6A7" w14:textId="73251CE8"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EABEAD9" w14:textId="074FFE65" w:rsidR="00401BB5" w:rsidRDefault="00401BB5" w:rsidP="00401BB5">
      <w:pPr>
        <w:pStyle w:val="Heading2"/>
      </w:pPr>
      <w:bookmarkStart w:id="710" w:name="_Ref493403111"/>
      <w:bookmarkStart w:id="711" w:name="_Ref493404005"/>
      <w:bookmarkStart w:id="712" w:name="_Toc526941557"/>
      <w:bookmarkEnd w:id="709"/>
      <w:r>
        <w:t>file object</w:t>
      </w:r>
      <w:bookmarkEnd w:id="710"/>
      <w:bookmarkEnd w:id="711"/>
      <w:bookmarkEnd w:id="712"/>
    </w:p>
    <w:p w14:paraId="375224F2" w14:textId="20156049" w:rsidR="00401BB5" w:rsidRDefault="00401BB5" w:rsidP="00401BB5">
      <w:pPr>
        <w:pStyle w:val="Heading3"/>
      </w:pPr>
      <w:bookmarkStart w:id="713" w:name="_Toc526941558"/>
      <w:r>
        <w:t>General</w:t>
      </w:r>
      <w:bookmarkEnd w:id="71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714" w:name="_Ref493403519"/>
      <w:bookmarkStart w:id="715" w:name="_Toc526941559"/>
      <w:proofErr w:type="spellStart"/>
      <w:r>
        <w:t>fileLocation</w:t>
      </w:r>
      <w:proofErr w:type="spellEnd"/>
      <w:r w:rsidR="00401BB5">
        <w:t xml:space="preserve"> property</w:t>
      </w:r>
      <w:bookmarkEnd w:id="714"/>
      <w:bookmarkEnd w:id="715"/>
    </w:p>
    <w:p w14:paraId="35DB6B07" w14:textId="455D8B6A"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6431A">
        <w:t>3.2</w:t>
      </w:r>
      <w:r w:rsidR="00316A25">
        <w:fldChar w:fldCharType="end"/>
      </w:r>
      <w:r w:rsidRPr="00F90F0E">
        <w:t>).</w:t>
      </w:r>
    </w:p>
    <w:p w14:paraId="421F8AA7" w14:textId="039BCF38"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6431A">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6C5C314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619909C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6431A">
        <w:t>3.19.4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lastRenderedPageBreak/>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0CD71527"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36431A">
        <w:t>3.19.3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716" w:name="_Ref493404063"/>
      <w:bookmarkStart w:id="717" w:name="_Toc526941560"/>
      <w:proofErr w:type="spellStart"/>
      <w:r>
        <w:t>parentKey</w:t>
      </w:r>
      <w:proofErr w:type="spellEnd"/>
      <w:r>
        <w:t xml:space="preserve"> property</w:t>
      </w:r>
      <w:bookmarkEnd w:id="716"/>
      <w:bookmarkEnd w:id="717"/>
    </w:p>
    <w:p w14:paraId="7B9D65E1" w14:textId="3C4EE2D4"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w:t>
      </w:r>
      <w:r w:rsidRPr="00321264">
        <w:lastRenderedPageBreak/>
        <w:t xml:space="preserve">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718" w:name="_Ref493403563"/>
      <w:bookmarkStart w:id="719" w:name="_Toc526941561"/>
      <w:r>
        <w:t>offset property</w:t>
      </w:r>
      <w:bookmarkEnd w:id="718"/>
      <w:bookmarkEnd w:id="71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EB49A53"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6431A">
        <w:t>3.19.2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720" w:name="_Ref493403574"/>
      <w:bookmarkStart w:id="721" w:name="_Toc526941562"/>
      <w:r>
        <w:t>length property</w:t>
      </w:r>
      <w:bookmarkEnd w:id="720"/>
      <w:bookmarkEnd w:id="72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722" w:name="_Toc526941563"/>
      <w:bookmarkStart w:id="723" w:name="_Hlk514318855"/>
      <w:r>
        <w:t>roles property</w:t>
      </w:r>
      <w:bookmarkEnd w:id="722"/>
    </w:p>
    <w:bookmarkEnd w:id="72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3E4DCB8F"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6431A">
        <w:t>3.15.5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6431A">
        <w:t>3.20.19</w:t>
      </w:r>
      <w:r>
        <w:fldChar w:fldCharType="end"/>
      </w:r>
      <w:r>
        <w:t>).</w:t>
      </w:r>
    </w:p>
    <w:p w14:paraId="3F2585BF" w14:textId="5DEDF01A"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6431A">
        <w:t>3.15.4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9E6EE64"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6431A">
        <w:t>3.15.22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4C077F85" w:rsidR="001F66A6" w:rsidRDefault="001F66A6" w:rsidP="001F66A6">
      <w:pPr>
        <w:ind w:left="360"/>
      </w:pPr>
      <w:bookmarkStart w:id="724"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6431A">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lastRenderedPageBreak/>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725" w:name="_Toc526941564"/>
      <w:bookmarkEnd w:id="724"/>
      <w:proofErr w:type="spellStart"/>
      <w:r>
        <w:t>mimeType</w:t>
      </w:r>
      <w:proofErr w:type="spellEnd"/>
      <w:r>
        <w:t xml:space="preserve"> property</w:t>
      </w:r>
      <w:bookmarkEnd w:id="725"/>
    </w:p>
    <w:p w14:paraId="4EDBA528" w14:textId="7257356E"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726" w:name="_Ref511899450"/>
      <w:bookmarkStart w:id="727" w:name="_Toc526941565"/>
      <w:r>
        <w:t>contents property</w:t>
      </w:r>
      <w:bookmarkEnd w:id="726"/>
      <w:bookmarkEnd w:id="727"/>
    </w:p>
    <w:p w14:paraId="3EAD79DF" w14:textId="4E5FBA1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6431A">
        <w:t>3.2</w:t>
      </w:r>
      <w:r>
        <w:fldChar w:fldCharType="end"/>
      </w:r>
      <w:r w:rsidRPr="00201FA6">
        <w:t>) representing the entire contents of the file.</w:t>
      </w:r>
    </w:p>
    <w:p w14:paraId="37061BF8" w14:textId="389B7925" w:rsidR="00926829" w:rsidRDefault="00926829" w:rsidP="00926829">
      <w:pPr>
        <w:pStyle w:val="Heading3"/>
      </w:pPr>
      <w:bookmarkStart w:id="728" w:name="_Ref511828128"/>
      <w:bookmarkStart w:id="729" w:name="_Toc526941566"/>
      <w:r>
        <w:t>encoding property</w:t>
      </w:r>
      <w:bookmarkEnd w:id="728"/>
      <w:bookmarkEnd w:id="729"/>
    </w:p>
    <w:p w14:paraId="29D5943D" w14:textId="063CCD3E"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E4014E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6431A">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71F1238" w:rsidR="00926829" w:rsidRDefault="00926829" w:rsidP="00926829">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170FA798" w14:textId="627A1908"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36431A">
        <w:t>3.11.17</w:t>
      </w:r>
      <w:r>
        <w:fldChar w:fldCharType="end"/>
      </w:r>
      <w:r>
        <w:t>.</w:t>
      </w:r>
    </w:p>
    <w:p w14:paraId="4E9D1D4D" w14:textId="77777777" w:rsidR="00926829" w:rsidRDefault="00926829" w:rsidP="00926829">
      <w:pPr>
        <w:pStyle w:val="Codesmall"/>
      </w:pPr>
    </w:p>
    <w:p w14:paraId="7C79FDD1" w14:textId="2646C10E" w:rsidR="00926829" w:rsidRDefault="00926829" w:rsidP="00926829">
      <w:pPr>
        <w:pStyle w:val="Codesmall"/>
      </w:pPr>
      <w:r>
        <w:t xml:space="preserve">  "files": {                           # See §</w:t>
      </w:r>
      <w:r>
        <w:fldChar w:fldCharType="begin"/>
      </w:r>
      <w:r>
        <w:instrText xml:space="preserve"> REF _Ref507667580 \r \h </w:instrText>
      </w:r>
      <w:r>
        <w:fldChar w:fldCharType="separate"/>
      </w:r>
      <w:r w:rsidR="0036431A">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730" w:name="_Ref493345445"/>
      <w:bookmarkStart w:id="731" w:name="_Toc526941567"/>
      <w:r>
        <w:t>hashes property</w:t>
      </w:r>
      <w:bookmarkEnd w:id="730"/>
      <w:bookmarkEnd w:id="731"/>
    </w:p>
    <w:p w14:paraId="084CC4D1" w14:textId="6E502E6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JSON object (</w:t>
      </w:r>
      <w:r w:rsidR="0010345D" w:rsidRPr="00201FA6">
        <w:t>§</w:t>
      </w:r>
      <w:r w:rsidR="0010345D">
        <w:fldChar w:fldCharType="begin"/>
      </w:r>
      <w:r w:rsidR="0010345D">
        <w:instrText xml:space="preserve"> REF _Ref508798892 \r \h </w:instrText>
      </w:r>
      <w:r w:rsidR="0010345D">
        <w:fldChar w:fldCharType="separate"/>
      </w:r>
      <w:r w:rsidR="0036431A">
        <w:t>3.5</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5DE5E71" w:rsidR="009E3235" w:rsidRDefault="009E3235" w:rsidP="009E3235">
      <w:r>
        <w:lastRenderedPageBreak/>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43D420E4"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32258F9F"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732" w:name="_Toc526941568"/>
      <w:proofErr w:type="spellStart"/>
      <w:r>
        <w:t>lastModifiedTime</w:t>
      </w:r>
      <w:r w:rsidR="00327EBE">
        <w:t>Utc</w:t>
      </w:r>
      <w:proofErr w:type="spellEnd"/>
      <w:r>
        <w:t xml:space="preserve"> property</w:t>
      </w:r>
      <w:bookmarkEnd w:id="732"/>
    </w:p>
    <w:p w14:paraId="70E36537" w14:textId="3D03E89A"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rsidRPr="00A14F9A">
        <w:t>.</w:t>
      </w:r>
    </w:p>
    <w:p w14:paraId="44C1321C" w14:textId="2B91B64B"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6431A">
        <w:t>3.19.10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733" w:name="_Ref493350984"/>
      <w:bookmarkStart w:id="734" w:name="_Toc526941569"/>
      <w:r>
        <w:t>result object</w:t>
      </w:r>
      <w:bookmarkEnd w:id="733"/>
      <w:bookmarkEnd w:id="734"/>
    </w:p>
    <w:p w14:paraId="74FD90F6" w14:textId="18F2DD20" w:rsidR="00401BB5" w:rsidRDefault="00401BB5" w:rsidP="00401BB5">
      <w:pPr>
        <w:pStyle w:val="Heading3"/>
      </w:pPr>
      <w:bookmarkStart w:id="735" w:name="_Toc526941570"/>
      <w:r>
        <w:t>General</w:t>
      </w:r>
      <w:bookmarkEnd w:id="73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736" w:name="_Ref515624666"/>
      <w:bookmarkStart w:id="737" w:name="_Toc526941571"/>
      <w:r>
        <w:t>Distinguishing logically identical from logically distinct results</w:t>
      </w:r>
      <w:bookmarkEnd w:id="736"/>
      <w:bookmarkEnd w:id="73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8B2659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6431A">
        <w:t>3.20.10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6431A">
        <w:t>3.20.4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738" w:name="_Toc526941572"/>
      <w:bookmarkStart w:id="739" w:name="_Ref493408865"/>
      <w:proofErr w:type="spellStart"/>
      <w:r>
        <w:t>i</w:t>
      </w:r>
      <w:r w:rsidR="00435405">
        <w:t>nstanceGui</w:t>
      </w:r>
      <w:r>
        <w:t>d</w:t>
      </w:r>
      <w:proofErr w:type="spellEnd"/>
      <w:r>
        <w:t xml:space="preserve"> property</w:t>
      </w:r>
      <w:bookmarkEnd w:id="738"/>
    </w:p>
    <w:p w14:paraId="2C599143" w14:textId="18A474A9" w:rsidR="00376B6D" w:rsidRDefault="00376B6D" w:rsidP="00376B6D">
      <w:bookmarkStart w:id="740"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6431A">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B12E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6431A">
        <w:t>3.20.10</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741" w:name="_Ref516055541"/>
      <w:bookmarkStart w:id="742" w:name="_Toc526941573"/>
      <w:proofErr w:type="spellStart"/>
      <w:r>
        <w:t>correlationGuid</w:t>
      </w:r>
      <w:proofErr w:type="spellEnd"/>
      <w:r>
        <w:t xml:space="preserve"> property</w:t>
      </w:r>
      <w:bookmarkEnd w:id="741"/>
      <w:bookmarkEnd w:id="742"/>
    </w:p>
    <w:p w14:paraId="28683740" w14:textId="51D42F8F"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6431A">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6E229E5"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6431A">
        <w:t>3.20.10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6431A">
        <w:t>3.20.2</w:t>
      </w:r>
      <w:r>
        <w:fldChar w:fldCharType="end"/>
      </w:r>
      <w:r>
        <w:t xml:space="preserve"> for more information.</w:t>
      </w:r>
    </w:p>
    <w:p w14:paraId="4D5CBA4B" w14:textId="4E46EB73" w:rsidR="00401BB5" w:rsidRDefault="00401BB5" w:rsidP="00401BB5">
      <w:pPr>
        <w:pStyle w:val="Heading3"/>
      </w:pPr>
      <w:bookmarkStart w:id="743" w:name="_Ref513193500"/>
      <w:bookmarkStart w:id="744" w:name="_Ref513195673"/>
      <w:bookmarkStart w:id="745" w:name="_Toc526941574"/>
      <w:proofErr w:type="spellStart"/>
      <w:r>
        <w:t>ruleId</w:t>
      </w:r>
      <w:proofErr w:type="spellEnd"/>
      <w:r>
        <w:t xml:space="preserve"> property</w:t>
      </w:r>
      <w:bookmarkEnd w:id="739"/>
      <w:bookmarkEnd w:id="740"/>
      <w:bookmarkEnd w:id="743"/>
      <w:bookmarkEnd w:id="744"/>
      <w:bookmarkEnd w:id="74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37D9FF94"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6431A">
        <w:t>3.11</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36431A">
        <w:t>3.11.16</w:t>
      </w:r>
      <w:r w:rsidR="00465D52">
        <w:fldChar w:fldCharType="end"/>
      </w:r>
      <w:r w:rsidR="00A8547F">
        <w:t>, §</w:t>
      </w:r>
      <w:r w:rsidR="00242824">
        <w:fldChar w:fldCharType="begin"/>
      </w:r>
      <w:r w:rsidR="00242824">
        <w:instrText xml:space="preserve"> REF _Ref508870783 \r \h </w:instrText>
      </w:r>
      <w:r w:rsidR="00242824">
        <w:fldChar w:fldCharType="separate"/>
      </w:r>
      <w:r w:rsidR="0036431A">
        <w:t>3.36.3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6431A">
        <w:t>3.37.3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6431A">
        <w:t>3.37</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3503941E"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6431A">
        <w:t>3.11</w:t>
      </w:r>
      <w:r w:rsidR="00C32311">
        <w:fldChar w:fldCharType="end"/>
      </w:r>
      <w:r w:rsidR="00C32311">
        <w:t>).</w:t>
      </w:r>
    </w:p>
    <w:p w14:paraId="00325953" w14:textId="2FB0FD57"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6431A">
        <w:t>3.11.15</w:t>
      </w:r>
      <w:r w:rsidR="00C32311">
        <w:fldChar w:fldCharType="end"/>
      </w:r>
      <w:r w:rsidR="000F5B03">
        <w:t>.</w:t>
      </w:r>
    </w:p>
    <w:p w14:paraId="269975A2" w14:textId="27596CBB"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6431A">
        <w:t>3.20</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5A2688A"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6431A">
        <w:t>3.11.16</w:t>
      </w:r>
      <w:r w:rsidR="00C32311">
        <w:fldChar w:fldCharType="end"/>
      </w:r>
      <w:r w:rsidR="00C32311">
        <w:t>.</w:t>
      </w:r>
    </w:p>
    <w:p w14:paraId="57DE0082" w14:textId="570FCAAB"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6431A">
        <w:t>3.36.3</w:t>
      </w:r>
      <w:r w:rsidR="00C32311">
        <w:fldChar w:fldCharType="end"/>
      </w:r>
      <w:r w:rsidR="00C32311">
        <w:t>.</w:t>
      </w:r>
    </w:p>
    <w:p w14:paraId="7AC6549D" w14:textId="6A4F9F84"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6431A">
        <w:t>3.37</w:t>
      </w:r>
      <w:r w:rsidR="00C32311">
        <w:fldChar w:fldCharType="end"/>
      </w:r>
      <w:r w:rsidR="00C32311">
        <w:t>).</w:t>
      </w:r>
    </w:p>
    <w:p w14:paraId="25A8FFA0" w14:textId="337BA742"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6431A">
        <w:t>3.37.3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746" w:name="_Ref493511208"/>
      <w:bookmarkStart w:id="747" w:name="_Toc526941575"/>
      <w:r>
        <w:lastRenderedPageBreak/>
        <w:t>level property</w:t>
      </w:r>
      <w:bookmarkEnd w:id="746"/>
      <w:bookmarkEnd w:id="74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1AFEDAB"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6431A">
        <w:t>3.20.3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lastRenderedPageBreak/>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4F5A2EDA"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6431A">
        <w:t>3.38.3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6431A">
        <w:t>3.38</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6431A">
        <w:t>3.37.11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6431A">
        <w:t>3.37</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6431A">
        <w:t>3.20.3</w:t>
      </w:r>
      <w:r>
        <w:fldChar w:fldCharType="end"/>
      </w:r>
      <w:r w:rsidRPr="00B050AF">
        <w:t>).</w:t>
      </w:r>
    </w:p>
    <w:p w14:paraId="5E554133" w14:textId="3CBA953F"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6431A">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6431A">
        <w:t>3.11.16</w:t>
      </w:r>
      <w:r>
        <w:fldChar w:fldCharType="end"/>
      </w:r>
      <w:r w:rsidR="00892DEE">
        <w:t>, §</w:t>
      </w:r>
      <w:r w:rsidR="00892DEE">
        <w:fldChar w:fldCharType="begin"/>
      </w:r>
      <w:r w:rsidR="00892DEE">
        <w:instrText xml:space="preserve"> REF _Ref508871574 \r \h </w:instrText>
      </w:r>
      <w:r w:rsidR="00892DEE">
        <w:fldChar w:fldCharType="separate"/>
      </w:r>
      <w:r w:rsidR="0036431A">
        <w:t>3.36.3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748" w:name="_Ref493426628"/>
      <w:bookmarkStart w:id="749" w:name="_Toc526941576"/>
      <w:r>
        <w:t>message property</w:t>
      </w:r>
      <w:bookmarkEnd w:id="748"/>
      <w:bookmarkEnd w:id="749"/>
    </w:p>
    <w:p w14:paraId="2544155E" w14:textId="59C37B7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6431A">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lastRenderedPageBreak/>
        <w:t>]</w:t>
      </w:r>
    </w:p>
    <w:p w14:paraId="15E07533" w14:textId="777A7C23"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36431A">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36431A">
        <w:t>3.11.16</w:t>
      </w:r>
      <w:r>
        <w:fldChar w:fldCharType="end"/>
      </w:r>
      <w:r>
        <w:t>, §</w:t>
      </w:r>
      <w:r>
        <w:fldChar w:fldCharType="begin"/>
      </w:r>
      <w:r>
        <w:instrText xml:space="preserve"> REF _Ref508870783 \r \h </w:instrText>
      </w:r>
      <w:r>
        <w:fldChar w:fldCharType="separate"/>
      </w:r>
      <w:r w:rsidR="0036431A">
        <w:t>3.36.3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36431A">
        <w:t>3.37.7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36431A">
        <w:t>3.37</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36431A">
        <w:t>3.20.5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36431A">
        <w:t>3.37.8</w:t>
      </w:r>
      <w:r>
        <w:fldChar w:fldCharType="end"/>
      </w:r>
      <w:r>
        <w:t xml:space="preserve">) of that </w:t>
      </w:r>
      <w:r>
        <w:rPr>
          <w:rStyle w:val="CODEtemp"/>
        </w:rPr>
        <w:t>rule</w:t>
      </w:r>
      <w:r>
        <w:t xml:space="preserve"> object.</w:t>
      </w:r>
    </w:p>
    <w:p w14:paraId="354B25E0" w14:textId="61A14B0B"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36431A">
        <w:t>3.9.9</w:t>
      </w:r>
      <w:r>
        <w:fldChar w:fldCharType="end"/>
      </w:r>
      <w:r>
        <w:t xml:space="preserve">, and see </w:t>
      </w:r>
      <w:bookmarkStart w:id="750" w:name="_Hlk522873802"/>
      <w:r>
        <w:t>§</w:t>
      </w:r>
      <w:bookmarkEnd w:id="750"/>
      <w:r>
        <w:fldChar w:fldCharType="begin"/>
      </w:r>
      <w:r>
        <w:instrText xml:space="preserve"> REF _Ref508812199 \r \h </w:instrText>
      </w:r>
      <w:r>
        <w:fldChar w:fldCharType="separate"/>
      </w:r>
      <w:r w:rsidR="0036431A">
        <w:t>3.9.6.2</w:t>
      </w:r>
      <w:r>
        <w:fldChar w:fldCharType="end"/>
      </w:r>
      <w:r>
        <w:t xml:space="preserve"> and §</w:t>
      </w:r>
      <w:r>
        <w:fldChar w:fldCharType="begin"/>
      </w:r>
      <w:r>
        <w:instrText xml:space="preserve"> REF _Ref508811713 \r \h </w:instrText>
      </w:r>
      <w:r>
        <w:fldChar w:fldCharType="separate"/>
      </w:r>
      <w:r w:rsidR="0036431A">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4CA34BFC" w:rsidR="003B3A06" w:rsidRDefault="003B3A06" w:rsidP="003B3A06">
      <w:pPr>
        <w:pStyle w:val="Codesmall"/>
      </w:pPr>
      <w:r>
        <w:t>{                                 # A run object (§</w:t>
      </w:r>
      <w:r>
        <w:fldChar w:fldCharType="begin"/>
      </w:r>
      <w:r>
        <w:instrText xml:space="preserve"> REF _Ref493349997 \w \h </w:instrText>
      </w:r>
      <w:r>
        <w:fldChar w:fldCharType="separate"/>
      </w:r>
      <w:r w:rsidR="0036431A">
        <w:t>3.11</w:t>
      </w:r>
      <w:r>
        <w:fldChar w:fldCharType="end"/>
      </w:r>
      <w:r>
        <w:t>).</w:t>
      </w:r>
    </w:p>
    <w:p w14:paraId="5048079C" w14:textId="77777777" w:rsidR="003B3A06" w:rsidRDefault="003B3A06" w:rsidP="003B3A06">
      <w:pPr>
        <w:pStyle w:val="Codesmall"/>
      </w:pPr>
      <w:r>
        <w:t xml:space="preserve">  "results": [</w:t>
      </w:r>
    </w:p>
    <w:p w14:paraId="7658BE2A" w14:textId="2F2AF618" w:rsidR="003B3A06" w:rsidRDefault="003B3A06" w:rsidP="003B3A06">
      <w:pPr>
        <w:pStyle w:val="Codesmall"/>
      </w:pPr>
      <w:r>
        <w:t xml:space="preserve">    {                             # A result object (§</w:t>
      </w:r>
      <w:r>
        <w:fldChar w:fldCharType="begin"/>
      </w:r>
      <w:r>
        <w:instrText xml:space="preserve"> REF _Ref493350984 \w \h </w:instrText>
      </w:r>
      <w:r>
        <w:fldChar w:fldCharType="separate"/>
      </w:r>
      <w:r w:rsidR="0036431A">
        <w:t>3.20</w:t>
      </w:r>
      <w:r>
        <w:fldChar w:fldCharType="end"/>
      </w:r>
      <w:r>
        <w:t>).</w:t>
      </w:r>
    </w:p>
    <w:p w14:paraId="458450F0" w14:textId="77777777" w:rsidR="003B3A06" w:rsidRDefault="003B3A06" w:rsidP="003B3A06">
      <w:pPr>
        <w:pStyle w:val="Codesmall"/>
      </w:pPr>
      <w:r>
        <w:t xml:space="preserve">      "</w:t>
      </w:r>
      <w:proofErr w:type="spellStart"/>
      <w:r>
        <w:t>ruleId</w:t>
      </w:r>
      <w:proofErr w:type="spellEnd"/>
      <w:r>
        <w:t>":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w:t>
      </w:r>
      <w:proofErr w:type="spellStart"/>
      <w:r>
        <w:t>messageId</w:t>
      </w:r>
      <w:proofErr w:type="spellEnd"/>
      <w:r>
        <w:t>":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2B8BEDA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36431A">
        <w:t>3.36</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w:t>
      </w:r>
      <w:proofErr w:type="spellStart"/>
      <w:r>
        <w:t>messageStrings</w:t>
      </w:r>
      <w:proofErr w:type="spellEnd"/>
      <w:r>
        <w:t>":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w:t>
      </w:r>
      <w:proofErr w:type="spellStart"/>
      <w:r>
        <w:t>richMessageStrings</w:t>
      </w:r>
      <w:proofErr w:type="spellEnd"/>
      <w:r>
        <w:t>":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w:t>
      </w:r>
      <w:proofErr w:type="spellStart"/>
      <w:r>
        <w:t>special_cases</w:t>
      </w:r>
      <w:proofErr w:type="spellEnd"/>
      <w:r>
        <w:t>."</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751" w:name="_Ref510013155"/>
      <w:bookmarkStart w:id="752" w:name="_Toc526941577"/>
      <w:r>
        <w:t>locations property</w:t>
      </w:r>
      <w:bookmarkEnd w:id="751"/>
      <w:bookmarkEnd w:id="752"/>
    </w:p>
    <w:p w14:paraId="065F9E8C" w14:textId="3AF8F8F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6431A">
        <w:t>3.21</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753" w:name="_Ref510085223"/>
      <w:bookmarkStart w:id="754" w:name="_Toc526941578"/>
      <w:proofErr w:type="spellStart"/>
      <w:r>
        <w:t>analysisTarget</w:t>
      </w:r>
      <w:proofErr w:type="spellEnd"/>
      <w:r w:rsidR="00673F27">
        <w:t xml:space="preserve"> p</w:t>
      </w:r>
      <w:r>
        <w:t>roperty</w:t>
      </w:r>
      <w:bookmarkEnd w:id="753"/>
      <w:bookmarkEnd w:id="754"/>
    </w:p>
    <w:p w14:paraId="50B31C9B" w14:textId="29A38BF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6431A">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2194ED81" w:rsidR="00673F27" w:rsidRDefault="00673F27" w:rsidP="00673F27">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58DF954F" w14:textId="5D8B8FFB"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36431A">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A8BA7CE" w:rsidR="00673F27" w:rsidRDefault="00673F27" w:rsidP="00673F27">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29DB0443" w14:textId="0EEE3C31"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7C6BCB69" w14:textId="4AF8A95A"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6431A">
        <w:t>3.21.2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755" w:name="_Ref513040093"/>
      <w:bookmarkStart w:id="756" w:name="_Toc526941579"/>
      <w:r>
        <w:t>fingerprints property</w:t>
      </w:r>
      <w:bookmarkEnd w:id="755"/>
      <w:bookmarkEnd w:id="756"/>
    </w:p>
    <w:p w14:paraId="3AC53915" w14:textId="65EE232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6431A">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 xml:space="preserve">This requirement is intended to ensure that a </w:t>
      </w:r>
      <w:r>
        <w:lastRenderedPageBreak/>
        <w:t>fingerprint is resistant to changes that do not affect the logical identity of the result, such as the location of the root of a source code enlistment, or the line number where a result appears in a source file.</w:t>
      </w:r>
    </w:p>
    <w:p w14:paraId="14898A5C" w14:textId="1870C598"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6431A">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764C5E0" w:rsidR="004108B9" w:rsidRDefault="004108B9" w:rsidP="004108B9">
      <w:pPr>
        <w:pStyle w:val="Code"/>
      </w:pPr>
      <w:r>
        <w:t>{                                  # A run object (§</w:t>
      </w:r>
      <w:r>
        <w:fldChar w:fldCharType="begin"/>
      </w:r>
      <w:r>
        <w:instrText xml:space="preserve"> REF _Ref493349997 \r \h </w:instrText>
      </w:r>
      <w:r>
        <w:fldChar w:fldCharType="separate"/>
      </w:r>
      <w:r w:rsidR="0036431A">
        <w:t>3.11</w:t>
      </w:r>
      <w:r>
        <w:fldChar w:fldCharType="end"/>
      </w:r>
      <w:r>
        <w:t>).</w:t>
      </w:r>
    </w:p>
    <w:p w14:paraId="3958BEF4" w14:textId="2816D8B2" w:rsidR="004108B9" w:rsidRDefault="004108B9" w:rsidP="004108B9">
      <w:pPr>
        <w:pStyle w:val="Code"/>
      </w:pPr>
      <w:r>
        <w:t xml:space="preserve">  "results": [                     # See §</w:t>
      </w:r>
      <w:r>
        <w:fldChar w:fldCharType="begin"/>
      </w:r>
      <w:r>
        <w:instrText xml:space="preserve"> REF _Ref493350972 \r \h </w:instrText>
      </w:r>
      <w:r>
        <w:fldChar w:fldCharType="separate"/>
      </w:r>
      <w:r w:rsidR="0036431A">
        <w:t>3.11.15</w:t>
      </w:r>
      <w:r>
        <w:fldChar w:fldCharType="end"/>
      </w:r>
      <w:r>
        <w:t>.</w:t>
      </w:r>
    </w:p>
    <w:p w14:paraId="1CA25AAE" w14:textId="540140F8" w:rsidR="004108B9" w:rsidRDefault="004108B9" w:rsidP="004108B9">
      <w:pPr>
        <w:pStyle w:val="Code"/>
      </w:pPr>
      <w:r>
        <w:t xml:space="preserve">    {                              # A result object (§</w:t>
      </w:r>
      <w:r>
        <w:fldChar w:fldCharType="begin"/>
      </w:r>
      <w:r>
        <w:instrText xml:space="preserve"> REF _Ref493350984 \r \h </w:instrText>
      </w:r>
      <w:r>
        <w:fldChar w:fldCharType="separate"/>
      </w:r>
      <w:r w:rsidR="0036431A">
        <w:t>3.20</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3E3C644" w:rsidR="003B6448" w:rsidRDefault="00A93E6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706033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6431A">
        <w:t>3.20.4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6431A">
        <w:t>3.20.2</w:t>
      </w:r>
      <w:r>
        <w:fldChar w:fldCharType="end"/>
      </w:r>
      <w:r>
        <w:t xml:space="preserve"> for more information.</w:t>
      </w:r>
    </w:p>
    <w:p w14:paraId="4BD017FA" w14:textId="0E8A2233" w:rsidR="00401BB5" w:rsidRDefault="00FA2C6D" w:rsidP="00401BB5">
      <w:pPr>
        <w:pStyle w:val="Heading3"/>
      </w:pPr>
      <w:bookmarkStart w:id="757" w:name="_Ref507591746"/>
      <w:bookmarkStart w:id="758" w:name="_Toc526941580"/>
      <w:proofErr w:type="spellStart"/>
      <w:r>
        <w:t>partialFingerprints</w:t>
      </w:r>
      <w:proofErr w:type="spellEnd"/>
      <w:r w:rsidR="00401BB5">
        <w:t xml:space="preserve"> property</w:t>
      </w:r>
      <w:bookmarkEnd w:id="757"/>
      <w:bookmarkEnd w:id="758"/>
    </w:p>
    <w:p w14:paraId="0F26AF7E" w14:textId="7121232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6431A">
        <w:t>3.5</w:t>
      </w:r>
      <w:r w:rsidR="002F1358">
        <w:fldChar w:fldCharType="end"/>
      </w:r>
      <w:r w:rsidR="002F1358">
        <w:t>).</w:t>
      </w:r>
    </w:p>
    <w:p w14:paraId="7DA72967" w14:textId="0856BE5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6431A">
        <w:t>3.20.10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95B792A" w:rsidR="00135BCE" w:rsidRDefault="00814E2A" w:rsidP="00135BCE">
      <w:r>
        <w:lastRenderedPageBreak/>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6431A">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2F1A8BBC"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6431A">
        <w:t>3.20</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781B656" w:rsidR="004108B9" w:rsidRDefault="004108B9" w:rsidP="004108B9">
      <w:pPr>
        <w:pStyle w:val="Code"/>
      </w:pPr>
      <w:r>
        <w:t>{                                  # A run object (§</w:t>
      </w:r>
      <w:r>
        <w:fldChar w:fldCharType="begin"/>
      </w:r>
      <w:r>
        <w:instrText xml:space="preserve"> REF _Ref493349997 \r \h </w:instrText>
      </w:r>
      <w:r>
        <w:fldChar w:fldCharType="separate"/>
      </w:r>
      <w:r w:rsidR="0036431A">
        <w:t>3.11</w:t>
      </w:r>
      <w:r>
        <w:fldChar w:fldCharType="end"/>
      </w:r>
      <w:r>
        <w:t>).</w:t>
      </w:r>
    </w:p>
    <w:p w14:paraId="76DAD22D" w14:textId="09EC6C70" w:rsidR="004108B9" w:rsidRDefault="004108B9" w:rsidP="004108B9">
      <w:pPr>
        <w:pStyle w:val="Code"/>
      </w:pPr>
      <w:r>
        <w:t xml:space="preserve">  "results": [                     # See §</w:t>
      </w:r>
      <w:r>
        <w:fldChar w:fldCharType="begin"/>
      </w:r>
      <w:r>
        <w:instrText xml:space="preserve"> REF _Ref493350972 \r \h </w:instrText>
      </w:r>
      <w:r>
        <w:fldChar w:fldCharType="separate"/>
      </w:r>
      <w:r w:rsidR="0036431A">
        <w:t>3.11.15</w:t>
      </w:r>
      <w:r>
        <w:fldChar w:fldCharType="end"/>
      </w:r>
      <w:r>
        <w:t>.</w:t>
      </w:r>
    </w:p>
    <w:p w14:paraId="0013B105" w14:textId="42739390" w:rsidR="004108B9" w:rsidRDefault="004108B9" w:rsidP="004108B9">
      <w:pPr>
        <w:pStyle w:val="Code"/>
      </w:pPr>
      <w:r>
        <w:t xml:space="preserve">    {                              # A result object (§</w:t>
      </w:r>
      <w:r>
        <w:fldChar w:fldCharType="begin"/>
      </w:r>
      <w:r>
        <w:instrText xml:space="preserve"> REF _Ref493350984 \r \h </w:instrText>
      </w:r>
      <w:r>
        <w:fldChar w:fldCharType="separate"/>
      </w:r>
      <w:r w:rsidR="0036431A">
        <w:t>3.20</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75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lastRenderedPageBreak/>
        <w:t>}</w:t>
      </w:r>
    </w:p>
    <w:bookmarkEnd w:id="75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760" w:name="_Ref510008160"/>
      <w:bookmarkStart w:id="761" w:name="_Toc526941581"/>
      <w:proofErr w:type="spellStart"/>
      <w:r>
        <w:t>codeFlows</w:t>
      </w:r>
      <w:proofErr w:type="spellEnd"/>
      <w:r>
        <w:t xml:space="preserve"> property</w:t>
      </w:r>
      <w:bookmarkEnd w:id="760"/>
      <w:bookmarkEnd w:id="761"/>
    </w:p>
    <w:p w14:paraId="4BD8575B" w14:textId="5048B9C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xml:space="preserve">) </w:t>
      </w:r>
      <w:proofErr w:type="spellStart"/>
      <w:r w:rsidRPr="000C5A2B">
        <w:rPr>
          <w:rStyle w:val="CODEtemp"/>
        </w:rPr>
        <w:t>codeFlow</w:t>
      </w:r>
      <w:proofErr w:type="spellEnd"/>
      <w:r w:rsidRPr="00135BCE">
        <w:t xml:space="preserve"> objects (§</w:t>
      </w:r>
      <w:r>
        <w:fldChar w:fldCharType="begin"/>
      </w:r>
      <w:r>
        <w:instrText xml:space="preserve"> REF _Ref493427364 \r \h </w:instrText>
      </w:r>
      <w:r>
        <w:fldChar w:fldCharType="separate"/>
      </w:r>
      <w:r w:rsidR="0036431A">
        <w:t>3.27</w:t>
      </w:r>
      <w:r>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762" w:name="_Ref511820702"/>
      <w:bookmarkStart w:id="763" w:name="_Toc526941582"/>
      <w:r>
        <w:t>graphs property</w:t>
      </w:r>
      <w:bookmarkEnd w:id="762"/>
      <w:bookmarkEnd w:id="763"/>
    </w:p>
    <w:p w14:paraId="7F5C098A" w14:textId="4166635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 JSON object (§</w:t>
      </w:r>
      <w:r w:rsidR="000C304C">
        <w:fldChar w:fldCharType="begin"/>
      </w:r>
      <w:r w:rsidR="000C304C">
        <w:instrText xml:space="preserve"> REF _Ref508798892 \r \h </w:instrText>
      </w:r>
      <w:r w:rsidR="000C304C">
        <w:fldChar w:fldCharType="separate"/>
      </w:r>
      <w:r w:rsidR="0036431A">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36431A">
        <w:t>3.28.2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BAC7EF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6431A">
        <w:t>3.31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6431A">
        <w:t>3.20.14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6431A">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764" w:name="_Ref511820008"/>
      <w:bookmarkStart w:id="765" w:name="_Toc526941583"/>
      <w:r>
        <w:t>graphTraversals property</w:t>
      </w:r>
      <w:bookmarkEnd w:id="764"/>
      <w:bookmarkEnd w:id="765"/>
    </w:p>
    <w:p w14:paraId="1AFBBE39" w14:textId="305A0E34"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6431A">
        <w:t>3.20.13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6431A">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6431A">
        <w:t>3.31</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766" w:name="_Toc526941584"/>
      <w:r>
        <w:t>stacks property</w:t>
      </w:r>
      <w:bookmarkEnd w:id="766"/>
    </w:p>
    <w:p w14:paraId="5ABDA84F" w14:textId="7836C8A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stack objects (§</w:t>
      </w:r>
      <w:r>
        <w:fldChar w:fldCharType="begin"/>
      </w:r>
      <w:r>
        <w:instrText xml:space="preserve"> REF _Ref493427479 \r \h </w:instrText>
      </w:r>
      <w:r>
        <w:fldChar w:fldCharType="separate"/>
      </w:r>
      <w:r w:rsidR="0036431A">
        <w:t>3.33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67" w:name="_Ref493499246"/>
      <w:bookmarkStart w:id="768" w:name="_Toc526941585"/>
      <w:proofErr w:type="spellStart"/>
      <w:r>
        <w:t>relatedLocations</w:t>
      </w:r>
      <w:proofErr w:type="spellEnd"/>
      <w:r>
        <w:t xml:space="preserve"> property</w:t>
      </w:r>
      <w:bookmarkEnd w:id="767"/>
      <w:bookmarkEnd w:id="768"/>
    </w:p>
    <w:p w14:paraId="31F869B5" w14:textId="3B57F3C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6431A">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6431A">
        <w:t>3.21</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3868F55B"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6431A">
        <w:t>3.21</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769" w:name="_Toc526941586"/>
      <w:proofErr w:type="spellStart"/>
      <w:r>
        <w:t>suppressionStates</w:t>
      </w:r>
      <w:proofErr w:type="spellEnd"/>
      <w:r>
        <w:t xml:space="preserve"> property</w:t>
      </w:r>
      <w:bookmarkEnd w:id="769"/>
    </w:p>
    <w:p w14:paraId="1AE8DC88" w14:textId="2A54B9A5" w:rsidR="00401BB5" w:rsidRDefault="00401BB5" w:rsidP="00401BB5">
      <w:pPr>
        <w:pStyle w:val="Heading4"/>
      </w:pPr>
      <w:bookmarkStart w:id="770" w:name="_Toc526941587"/>
      <w:r>
        <w:t>General</w:t>
      </w:r>
      <w:bookmarkEnd w:id="770"/>
    </w:p>
    <w:p w14:paraId="0F62C5DD" w14:textId="742F35D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6431A">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4C19B7D"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6431A">
        <w:t>3.20.17.2</w:t>
      </w:r>
      <w:r w:rsidR="00194A04">
        <w:fldChar w:fldCharType="end"/>
      </w:r>
      <w:r w:rsidR="002A24FE" w:rsidRPr="002A24FE">
        <w:t>)</w:t>
      </w:r>
      <w:r>
        <w:t>.</w:t>
      </w:r>
    </w:p>
    <w:p w14:paraId="1A5BE1CF" w14:textId="48558372"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6431A">
        <w:t>3.20.17.3</w:t>
      </w:r>
      <w:r w:rsidR="00194A04">
        <w:fldChar w:fldCharType="end"/>
      </w:r>
      <w:r w:rsidR="002A24FE" w:rsidRPr="002A24FE">
        <w:t>).</w:t>
      </w:r>
    </w:p>
    <w:p w14:paraId="4F013A56" w14:textId="1CD9F500" w:rsidR="00401BB5" w:rsidRDefault="00401BB5" w:rsidP="00401BB5">
      <w:pPr>
        <w:pStyle w:val="Heading4"/>
      </w:pPr>
      <w:bookmarkStart w:id="771" w:name="_Ref493475240"/>
      <w:bookmarkStart w:id="772" w:name="_Toc526941588"/>
      <w:proofErr w:type="spellStart"/>
      <w:r>
        <w:t>suppressedInSource</w:t>
      </w:r>
      <w:proofErr w:type="spellEnd"/>
      <w:r>
        <w:t xml:space="preserve"> value</w:t>
      </w:r>
      <w:bookmarkEnd w:id="771"/>
      <w:bookmarkEnd w:id="77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773" w:name="_Ref493475253"/>
      <w:bookmarkStart w:id="774" w:name="_Toc526941589"/>
      <w:proofErr w:type="spellStart"/>
      <w:r>
        <w:t>suppressedExternally</w:t>
      </w:r>
      <w:proofErr w:type="spellEnd"/>
      <w:r>
        <w:t xml:space="preserve"> value</w:t>
      </w:r>
      <w:bookmarkEnd w:id="773"/>
      <w:bookmarkEnd w:id="77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775" w:name="_Ref493351360"/>
      <w:bookmarkStart w:id="776" w:name="_Toc526941590"/>
      <w:bookmarkStart w:id="777" w:name="_Hlk514318442"/>
      <w:proofErr w:type="spellStart"/>
      <w:r>
        <w:t>baselineState</w:t>
      </w:r>
      <w:proofErr w:type="spellEnd"/>
      <w:r>
        <w:t xml:space="preserve"> property</w:t>
      </w:r>
      <w:bookmarkEnd w:id="775"/>
      <w:bookmarkEnd w:id="77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F3DC0D3"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6431A">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6431A">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77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0990173"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6431A">
        <w:t>3.20.10</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6431A">
        <w:t>3.20.11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778" w:name="_Ref507598047"/>
      <w:bookmarkStart w:id="779" w:name="_Ref508987354"/>
      <w:bookmarkStart w:id="780" w:name="_Toc526941591"/>
      <w:bookmarkStart w:id="781" w:name="_Ref506807829"/>
      <w:r>
        <w:t>a</w:t>
      </w:r>
      <w:r w:rsidR="00A27D47">
        <w:t>ttachments</w:t>
      </w:r>
      <w:bookmarkEnd w:id="778"/>
      <w:r>
        <w:t xml:space="preserve"> property</w:t>
      </w:r>
      <w:bookmarkEnd w:id="779"/>
      <w:bookmarkEnd w:id="780"/>
    </w:p>
    <w:p w14:paraId="7E972364" w14:textId="6E6DAA6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6431A">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6431A">
        <w:t>3.16</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C53B7CA"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6431A">
        <w:t>3.16.1</w:t>
      </w:r>
      <w:r>
        <w:fldChar w:fldCharType="end"/>
      </w:r>
      <w:r>
        <w:t>.</w:t>
      </w:r>
    </w:p>
    <w:p w14:paraId="373CC2C6" w14:textId="0820795C" w:rsidR="00563BBB" w:rsidRDefault="00563BBB" w:rsidP="00563BBB">
      <w:pPr>
        <w:pStyle w:val="Heading3"/>
      </w:pPr>
      <w:bookmarkStart w:id="782" w:name="_Toc526941592"/>
      <w:proofErr w:type="spellStart"/>
      <w:r>
        <w:t>workItem</w:t>
      </w:r>
      <w:r w:rsidR="00326BD5">
        <w:t>Uri</w:t>
      </w:r>
      <w:r w:rsidR="008C5D5A">
        <w:t>s</w:t>
      </w:r>
      <w:proofErr w:type="spellEnd"/>
      <w:r>
        <w:t xml:space="preserve"> property</w:t>
      </w:r>
      <w:bookmarkEnd w:id="782"/>
    </w:p>
    <w:p w14:paraId="1D36CDAB" w14:textId="387F569D"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6431A">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783" w:name="_Toc526941593"/>
      <w:proofErr w:type="spellStart"/>
      <w:r>
        <w:t>hostedViewerUri</w:t>
      </w:r>
      <w:proofErr w:type="spellEnd"/>
      <w:r>
        <w:t xml:space="preserve"> property</w:t>
      </w:r>
      <w:bookmarkEnd w:id="783"/>
    </w:p>
    <w:p w14:paraId="5C2C894B" w14:textId="58ADA1BA"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0A9E363" w:rsidR="00A07714" w:rsidRP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555548BF" w14:textId="223DC9DB" w:rsidR="00DF302D" w:rsidRDefault="00DF302D" w:rsidP="006E546E">
      <w:pPr>
        <w:pStyle w:val="Heading3"/>
      </w:pPr>
      <w:bookmarkStart w:id="784" w:name="_Ref510085934"/>
      <w:bookmarkStart w:id="785" w:name="_Toc526941594"/>
      <w:proofErr w:type="spellStart"/>
      <w:r>
        <w:t>conversionProvenance</w:t>
      </w:r>
      <w:proofErr w:type="spellEnd"/>
      <w:r>
        <w:t xml:space="preserve"> property</w:t>
      </w:r>
      <w:bookmarkEnd w:id="781"/>
      <w:bookmarkEnd w:id="784"/>
      <w:bookmarkEnd w:id="78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14DACE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6431A">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6431A">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6431A">
        <w:t>3.22</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1835C424"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6431A">
        <w:t>3.17.4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lastRenderedPageBreak/>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4B34146"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6431A">
        <w:t>3.16</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579BE2"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6431A">
        <w:t>3.22</w:t>
      </w:r>
      <w:r>
        <w:fldChar w:fldCharType="end"/>
      </w:r>
      <w:r>
        <w:t>).</w:t>
      </w:r>
    </w:p>
    <w:p w14:paraId="2A15CECD" w14:textId="77777777" w:rsidR="00DE4250" w:rsidRDefault="00DE4250" w:rsidP="00DE4250">
      <w:pPr>
        <w:pStyle w:val="Codesmall"/>
      </w:pPr>
      <w:r>
        <w:t xml:space="preserve">            {</w:t>
      </w:r>
    </w:p>
    <w:p w14:paraId="17292CE8" w14:textId="06BE2CEF"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36431A">
        <w:t>3.22.3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35143C09"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6431A">
        <w:t>3.22.4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786" w:name="_Toc526941595"/>
      <w:r>
        <w:t>fixes property</w:t>
      </w:r>
      <w:bookmarkEnd w:id="786"/>
    </w:p>
    <w:p w14:paraId="41DB16FF" w14:textId="38ABE24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6431A">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6431A">
        <w:t>3.38</w:t>
      </w:r>
      <w:r>
        <w:fldChar w:fldCharType="end"/>
      </w:r>
      <w:r w:rsidRPr="00E20F80">
        <w:t>).</w:t>
      </w:r>
    </w:p>
    <w:p w14:paraId="5BBA1AD3" w14:textId="32F833F7" w:rsidR="00E20F80" w:rsidRDefault="00E20F80" w:rsidP="00E20F80"/>
    <w:p w14:paraId="49F84533" w14:textId="6C250C95" w:rsidR="001335C7" w:rsidRDefault="001335C7" w:rsidP="001335C7">
      <w:pPr>
        <w:pStyle w:val="Heading3"/>
      </w:pPr>
      <w:bookmarkStart w:id="787" w:name="_Toc526941596"/>
      <w:proofErr w:type="spellStart"/>
      <w:r>
        <w:t>occurrenceCount</w:t>
      </w:r>
      <w:proofErr w:type="spellEnd"/>
      <w:r>
        <w:t xml:space="preserve"> property</w:t>
      </w:r>
      <w:bookmarkEnd w:id="787"/>
    </w:p>
    <w:p w14:paraId="284963B8" w14:textId="05687471"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36431A">
        <w:t>3.20.4</w:t>
      </w:r>
      <w:r>
        <w:fldChar w:fldCharType="end"/>
      </w:r>
      <w:r>
        <w:t>) has been observed.</w:t>
      </w:r>
    </w:p>
    <w:p w14:paraId="6460A4F1" w14:textId="41C92F89"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36431A">
        <w:t>3.20.2</w:t>
      </w:r>
      <w:r>
        <w:fldChar w:fldCharType="end"/>
      </w:r>
      <w:r>
        <w:t xml:space="preserve">) occurs only once in the merged file. In that case, the system performing the merge would select one occurrence of each logically distinct result to serve as the exemplar for that </w:t>
      </w:r>
      <w:r>
        <w:lastRenderedPageBreak/>
        <w:t xml:space="preserve">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788" w:name="_Ref493426721"/>
      <w:bookmarkStart w:id="789" w:name="_Ref507665939"/>
      <w:bookmarkStart w:id="790" w:name="_Toc526941597"/>
      <w:r>
        <w:t>location object</w:t>
      </w:r>
      <w:bookmarkEnd w:id="788"/>
      <w:bookmarkEnd w:id="789"/>
      <w:bookmarkEnd w:id="790"/>
    </w:p>
    <w:p w14:paraId="27ED50C0" w14:textId="23D428DC" w:rsidR="006E546E" w:rsidRDefault="006E546E" w:rsidP="006E546E">
      <w:pPr>
        <w:pStyle w:val="Heading3"/>
      </w:pPr>
      <w:bookmarkStart w:id="791" w:name="_Ref493479281"/>
      <w:bookmarkStart w:id="792" w:name="_Toc526941598"/>
      <w:r>
        <w:t>General</w:t>
      </w:r>
      <w:bookmarkEnd w:id="791"/>
      <w:bookmarkEnd w:id="792"/>
    </w:p>
    <w:p w14:paraId="1D30489B" w14:textId="1B0BD00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6431A">
        <w:t>3.22</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6431A">
        <w:t>3.21.3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2BB5ED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6431A">
        <w:t>3.21.3</w:t>
      </w:r>
      <w:r>
        <w:fldChar w:fldCharType="end"/>
      </w:r>
      <w:r w:rsidRPr="00180B28">
        <w:t>) is particularly convenient for fingerprinting.</w:t>
      </w:r>
    </w:p>
    <w:p w14:paraId="310AFACC" w14:textId="0CB3B5C9"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6431A">
        <w:t>3.35.2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6431A">
        <w:t>3.21.4</w:t>
      </w:r>
      <w:r>
        <w:fldChar w:fldCharType="end"/>
      </w:r>
      <w:r>
        <w:t>) explaining the significance of this “location.”</w:t>
      </w:r>
    </w:p>
    <w:p w14:paraId="7BB3738A" w14:textId="2222E264" w:rsidR="006E546E" w:rsidRDefault="00C6546E" w:rsidP="006E546E">
      <w:pPr>
        <w:pStyle w:val="Heading3"/>
      </w:pPr>
      <w:bookmarkStart w:id="793" w:name="_Ref493477623"/>
      <w:bookmarkStart w:id="794" w:name="_Ref493478351"/>
      <w:bookmarkStart w:id="795" w:name="_Toc526941599"/>
      <w:proofErr w:type="spellStart"/>
      <w:r>
        <w:t>physicalLocation</w:t>
      </w:r>
      <w:proofErr w:type="spellEnd"/>
      <w:r>
        <w:t xml:space="preserve"> </w:t>
      </w:r>
      <w:r w:rsidR="006E546E">
        <w:t>property</w:t>
      </w:r>
      <w:bookmarkEnd w:id="793"/>
      <w:bookmarkEnd w:id="794"/>
      <w:bookmarkEnd w:id="795"/>
    </w:p>
    <w:p w14:paraId="37D40289" w14:textId="06F5D0E8"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6431A">
        <w:t>3.22</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796" w:name="_Ref493404450"/>
      <w:bookmarkStart w:id="797" w:name="_Ref493404690"/>
      <w:bookmarkStart w:id="798" w:name="_Toc526941600"/>
      <w:proofErr w:type="spellStart"/>
      <w:r>
        <w:t>fullyQualifiedLogicalName</w:t>
      </w:r>
      <w:proofErr w:type="spellEnd"/>
      <w:r>
        <w:t xml:space="preserve"> property</w:t>
      </w:r>
      <w:bookmarkEnd w:id="796"/>
      <w:bookmarkEnd w:id="797"/>
      <w:bookmarkEnd w:id="79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757DE06" w:rsidR="00E66E38" w:rsidRDefault="00E66E38" w:rsidP="00E66E38">
      <w:bookmarkStart w:id="799" w:name="_Hlk513194534"/>
      <w:bookmarkStart w:id="800"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6431A">
        <w:t>3.25.2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799"/>
    </w:p>
    <w:p w14:paraId="01F88A86" w14:textId="7D306D3C"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36431A">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800"/>
      <w:r w:rsidR="00C32159">
        <w:t>§</w:t>
      </w:r>
      <w:r w:rsidR="00C32159">
        <w:fldChar w:fldCharType="begin"/>
      </w:r>
      <w:r w:rsidR="00C32159">
        <w:instrText xml:space="preserve"> REF _Ref493349997 \r \h </w:instrText>
      </w:r>
      <w:r w:rsidR="00C32159">
        <w:fldChar w:fldCharType="separate"/>
      </w:r>
      <w:r w:rsidR="0036431A">
        <w:t>3.11</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66EB7532"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36431A">
        <w:t>3.11.13</w:t>
      </w:r>
      <w:r>
        <w:fldChar w:fldCharType="end"/>
      </w:r>
      <w:r>
        <w:t xml:space="preserve">), then </w:t>
      </w:r>
      <w:r>
        <w:lastRenderedPageBreak/>
        <w:t xml:space="preserve">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36431A">
        <w:t>3.25.4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36431A">
        <w:t>3.25</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w:t>
      </w:r>
      <w:proofErr w:type="spellStart"/>
      <w:r>
        <w:t>fullyQualifiedName</w:t>
      </w:r>
      <w:proofErr w:type="spellEnd"/>
      <w:r>
        <w:t xml:space="preserv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66BAE1C8" w:rsidR="006E0178" w:rsidRDefault="006E0178" w:rsidP="00EA540C">
      <w:pPr>
        <w:pStyle w:val="Note"/>
        <w:numPr>
          <w:ilvl w:val="0"/>
          <w:numId w:val="11"/>
        </w:numPr>
      </w:pPr>
      <w:r w:rsidRPr="00E66E38">
        <w:lastRenderedPageBreak/>
        <w:t>As mentioned in §</w:t>
      </w:r>
      <w:r>
        <w:fldChar w:fldCharType="begin"/>
      </w:r>
      <w:r>
        <w:instrText xml:space="preserve"> REF _Ref493479281 \w \h  \* MERGEFORMAT </w:instrText>
      </w:r>
      <w:r>
        <w:fldChar w:fldCharType="separate"/>
      </w:r>
      <w:r w:rsidR="0036431A">
        <w:t>3.21.1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CD27C2E" w14:textId="16EED1C5" w:rsidR="00F13165" w:rsidRDefault="00F13165" w:rsidP="00F13165">
      <w:pPr>
        <w:pStyle w:val="Heading3"/>
      </w:pPr>
      <w:bookmarkStart w:id="801" w:name="_Ref513121634"/>
      <w:bookmarkStart w:id="802" w:name="_Ref513122103"/>
      <w:bookmarkStart w:id="803" w:name="_Toc526941601"/>
      <w:r>
        <w:t>message property</w:t>
      </w:r>
      <w:bookmarkEnd w:id="801"/>
      <w:bookmarkEnd w:id="802"/>
      <w:bookmarkEnd w:id="803"/>
    </w:p>
    <w:p w14:paraId="62F22E6F" w14:textId="5866622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relevant to the location.</w:t>
      </w:r>
    </w:p>
    <w:p w14:paraId="0E77A827" w14:textId="77777777" w:rsidR="00F13165" w:rsidRDefault="00F13165" w:rsidP="00F13165">
      <w:pPr>
        <w:pStyle w:val="Heading3"/>
      </w:pPr>
      <w:bookmarkStart w:id="804" w:name="_Ref510102819"/>
      <w:bookmarkStart w:id="805" w:name="_Toc526941602"/>
      <w:r>
        <w:t>annotations property</w:t>
      </w:r>
      <w:bookmarkEnd w:id="804"/>
      <w:bookmarkEnd w:id="805"/>
    </w:p>
    <w:p w14:paraId="1F7AABEC" w14:textId="2D15ACD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6431A">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6431A">
        <w:t>3.23</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6431A">
        <w:t>3.23.14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912E862"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6431A">
        <w:t>3.23</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806" w:name="_Ref493477390"/>
      <w:bookmarkStart w:id="807" w:name="_Ref493478323"/>
      <w:bookmarkStart w:id="808" w:name="_Ref493478590"/>
      <w:bookmarkStart w:id="809" w:name="_Toc526941603"/>
      <w:proofErr w:type="spellStart"/>
      <w:r>
        <w:t>physicalLocation</w:t>
      </w:r>
      <w:proofErr w:type="spellEnd"/>
      <w:r>
        <w:t xml:space="preserve"> object</w:t>
      </w:r>
      <w:bookmarkEnd w:id="806"/>
      <w:bookmarkEnd w:id="807"/>
      <w:bookmarkEnd w:id="808"/>
      <w:bookmarkEnd w:id="809"/>
    </w:p>
    <w:p w14:paraId="0B9181AD" w14:textId="12F902F2" w:rsidR="006E546E" w:rsidRDefault="006E546E" w:rsidP="006E546E">
      <w:pPr>
        <w:pStyle w:val="Heading3"/>
      </w:pPr>
      <w:bookmarkStart w:id="810" w:name="_Toc526941604"/>
      <w:r>
        <w:t>General</w:t>
      </w:r>
      <w:bookmarkEnd w:id="810"/>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811" w:name="_Ref503357394"/>
      <w:bookmarkStart w:id="812" w:name="_Toc526941605"/>
      <w:bookmarkStart w:id="813" w:name="_Ref493343236"/>
      <w:r>
        <w:t>id property</w:t>
      </w:r>
      <w:bookmarkEnd w:id="811"/>
      <w:bookmarkEnd w:id="812"/>
    </w:p>
    <w:p w14:paraId="39E78313" w14:textId="2C0CBA54"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lastRenderedPageBreak/>
        <w:t>result.stacks</w:t>
      </w:r>
      <w:proofErr w:type="spellEnd"/>
      <w:r>
        <w:t>[0].frames[0].</w:t>
      </w:r>
      <w:proofErr w:type="spellStart"/>
      <w:r>
        <w:t>physicalLocation</w:t>
      </w:r>
      <w:proofErr w:type="spellEnd"/>
    </w:p>
    <w:p w14:paraId="4E48198E" w14:textId="178F92B3"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6431A">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6431A">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814" w:name="_Ref503369432"/>
      <w:bookmarkStart w:id="815" w:name="_Ref503369435"/>
      <w:bookmarkStart w:id="816" w:name="_Ref503371110"/>
      <w:bookmarkStart w:id="817" w:name="_Ref503371652"/>
      <w:bookmarkStart w:id="818" w:name="_Toc526941606"/>
      <w:proofErr w:type="spellStart"/>
      <w:r>
        <w:t>fileLocation</w:t>
      </w:r>
      <w:proofErr w:type="spellEnd"/>
      <w:r w:rsidR="006E546E">
        <w:t xml:space="preserve"> property</w:t>
      </w:r>
      <w:bookmarkEnd w:id="813"/>
      <w:bookmarkEnd w:id="814"/>
      <w:bookmarkEnd w:id="815"/>
      <w:bookmarkEnd w:id="816"/>
      <w:bookmarkEnd w:id="817"/>
      <w:bookmarkEnd w:id="818"/>
    </w:p>
    <w:p w14:paraId="5D69C82C" w14:textId="43C68C52"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6431A">
        <w:t>3.2</w:t>
      </w:r>
      <w:r w:rsidR="00A308C2">
        <w:fldChar w:fldCharType="end"/>
      </w:r>
      <w:r w:rsidR="00A308C2">
        <w:t>)</w:t>
      </w:r>
      <w:r w:rsidR="00365886" w:rsidRPr="00365886">
        <w:t xml:space="preserve"> that represents the location of the file.</w:t>
      </w:r>
    </w:p>
    <w:p w14:paraId="03500782" w14:textId="6BDE7602"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6431A">
        <w:t>3.11.12</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CE86E5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6431A">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819" w:name="_Ref493509797"/>
      <w:bookmarkStart w:id="820" w:name="_Toc526941607"/>
      <w:r>
        <w:t>region property</w:t>
      </w:r>
      <w:bookmarkEnd w:id="819"/>
      <w:bookmarkEnd w:id="820"/>
    </w:p>
    <w:p w14:paraId="34CA82A6" w14:textId="3A8A9DB1"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6431A">
        <w:t>3.23</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6431A">
        <w:t>3.20.8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6431A">
        <w:t>3.20</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D3C5FD5" w:rsidR="006805FB" w:rsidRDefault="006805FB" w:rsidP="006805FB">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A49ADC4" w14:textId="26E6E09B" w:rsidR="006805FB" w:rsidRDefault="006805FB" w:rsidP="006805FB">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779C2718" w14:textId="6BD520A3"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3C94BD54" w14:textId="65CBCDB8"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6431A">
        <w:t>3.21.2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lastRenderedPageBreak/>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821" w:name="_Toc526941608"/>
      <w:proofErr w:type="spellStart"/>
      <w:r>
        <w:t>contextRegion</w:t>
      </w:r>
      <w:proofErr w:type="spellEnd"/>
      <w:r>
        <w:t xml:space="preserve"> property</w:t>
      </w:r>
      <w:bookmarkEnd w:id="821"/>
    </w:p>
    <w:p w14:paraId="220640FE" w14:textId="5D2224CB"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6431A">
        <w:t>3.22.4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6431A">
        <w:t>3.23</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68A0085" w:rsidR="00843397" w:rsidRDefault="00843397" w:rsidP="00843397">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E9D024B" w14:textId="64DDD38B" w:rsidR="00843397" w:rsidRDefault="00843397" w:rsidP="00843397">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686DE936" w14:textId="5F7F57D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6431A">
        <w:t>3.21</w:t>
      </w:r>
      <w:r>
        <w:fldChar w:fldCharType="end"/>
      </w:r>
      <w:r>
        <w:t>).</w:t>
      </w:r>
    </w:p>
    <w:p w14:paraId="5B98A118" w14:textId="0EFF779C"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6431A">
        <w:t>3.21.2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7FDC90B6" w:rsidR="00843397" w:rsidRDefault="00843397" w:rsidP="00843397">
      <w:pPr>
        <w:pStyle w:val="Codesmall"/>
      </w:pPr>
      <w:r>
        <w:t xml:space="preserve">        "region": {                      # See §</w:t>
      </w:r>
      <w:r>
        <w:fldChar w:fldCharType="begin"/>
      </w:r>
      <w:r>
        <w:instrText xml:space="preserve"> REF _Ref493509797 \r \h </w:instrText>
      </w:r>
      <w:r>
        <w:fldChar w:fldCharType="separate"/>
      </w:r>
      <w:r w:rsidR="0036431A">
        <w:t>3.22.4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822" w:name="_Ref493490350"/>
      <w:bookmarkStart w:id="823" w:name="_Toc526941609"/>
      <w:r>
        <w:lastRenderedPageBreak/>
        <w:t>region object</w:t>
      </w:r>
      <w:bookmarkEnd w:id="822"/>
      <w:bookmarkEnd w:id="823"/>
    </w:p>
    <w:p w14:paraId="5C4DB1F6" w14:textId="19917190" w:rsidR="006E546E" w:rsidRDefault="006E546E" w:rsidP="006E546E">
      <w:pPr>
        <w:pStyle w:val="Heading3"/>
      </w:pPr>
      <w:bookmarkStart w:id="824" w:name="_Toc526941610"/>
      <w:r>
        <w:t>General</w:t>
      </w:r>
      <w:bookmarkEnd w:id="824"/>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8887E2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6431A">
        <w:t>3.23.2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6431A">
        <w:t>3.23.3</w:t>
      </w:r>
      <w:r>
        <w:fldChar w:fldCharType="end"/>
      </w:r>
      <w:r>
        <w:t>).</w:t>
      </w:r>
    </w:p>
    <w:p w14:paraId="4D60C0C6" w14:textId="07795823" w:rsidR="006E546E" w:rsidRDefault="006E546E" w:rsidP="006E546E">
      <w:pPr>
        <w:pStyle w:val="Heading3"/>
      </w:pPr>
      <w:bookmarkStart w:id="825" w:name="_Ref493492556"/>
      <w:bookmarkStart w:id="826" w:name="_Ref493492604"/>
      <w:bookmarkStart w:id="827" w:name="_Ref493492671"/>
      <w:bookmarkStart w:id="828" w:name="_Toc526941611"/>
      <w:r>
        <w:t>Text regions</w:t>
      </w:r>
      <w:bookmarkEnd w:id="825"/>
      <w:bookmarkEnd w:id="826"/>
      <w:bookmarkEnd w:id="827"/>
      <w:bookmarkEnd w:id="82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F7ADF34"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6431A">
        <w:t>3.11.18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6431A">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B399DF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6431A">
        <w:t>3.19.9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6431A">
        <w:t>3.11.17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CD22CA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66070E01" w:rsidR="00257E64" w:rsidRDefault="00257E64" w:rsidP="00257E64">
      <w:r>
        <w:t xml:space="preserve">A text region </w:t>
      </w:r>
      <w:r>
        <w:rPr>
          <w:b/>
        </w:rPr>
        <w:t>MAY</w:t>
      </w:r>
      <w:r>
        <w:t xml:space="preserve"> be specified in </w:t>
      </w:r>
      <w:r w:rsidR="002E614C">
        <w:t xml:space="preserve">two </w:t>
      </w:r>
      <w:r>
        <w:t>ways:</w:t>
      </w:r>
    </w:p>
    <w:p w14:paraId="79EA6147" w14:textId="53B57907" w:rsidR="00257E64" w:rsidRDefault="00257E64" w:rsidP="00EA540C">
      <w:pPr>
        <w:pStyle w:val="ListParagraph"/>
        <w:numPr>
          <w:ilvl w:val="0"/>
          <w:numId w:val="62"/>
        </w:numPr>
      </w:pPr>
      <w:r>
        <w:lastRenderedPageBreak/>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6431A">
        <w:t>3.23.5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6431A">
        <w:t>3.23.6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6431A">
        <w:t>3.23.7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6431A">
        <w:t>3.23.8</w:t>
      </w:r>
      <w:r>
        <w:fldChar w:fldCharType="end"/>
      </w:r>
      <w:r w:rsidRPr="003E62A7">
        <w:t>)</w:t>
      </w:r>
      <w:r>
        <w:t>.</w:t>
      </w:r>
    </w:p>
    <w:p w14:paraId="2FA2CAD1" w14:textId="1CADDBDB"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6431A">
        <w:t>3.23.9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6431A">
        <w:t>3.23.10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0998E0A"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36431A">
        <w:t>3.23.8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77777777" w:rsidR="002E614C" w:rsidRDefault="002E614C" w:rsidP="002E614C">
      <w:pPr>
        <w:pStyle w:val="Code"/>
      </w:pPr>
      <w:r>
        <w:t xml:space="preserve">  "</w:t>
      </w:r>
      <w:proofErr w:type="spellStart"/>
      <w:r>
        <w:t>charOffset</w:t>
      </w:r>
      <w:proofErr w:type="spellEnd"/>
      <w:r>
        <w:t>": 1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48DD932"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36431A">
        <w:t>3.23.6</w:t>
      </w:r>
      <w:r>
        <w:fldChar w:fldCharType="end"/>
      </w:r>
      <w:r>
        <w:t>).</w:t>
      </w:r>
    </w:p>
    <w:p w14:paraId="2F4CCF7E" w14:textId="7BC02DCA"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36431A">
        <w:t>3.23.7</w:t>
      </w:r>
      <w:r>
        <w:fldChar w:fldCharType="end"/>
      </w:r>
      <w:r>
        <w:t>).</w:t>
      </w:r>
    </w:p>
    <w:p w14:paraId="30C0E1BA" w14:textId="03E535DD"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36431A">
        <w:t>3.23.10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1AF228BF" w:rsidR="002E614C" w:rsidRDefault="002E614C" w:rsidP="002E614C">
      <w:pPr>
        <w:pStyle w:val="Note"/>
      </w:pPr>
      <w:r>
        <w:lastRenderedPageBreak/>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6431A">
        <w:t>3.23.10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969CCF7"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AE920F1"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0CA1B3D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59D4CB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1E94C77F"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4C38E9E"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42E38B"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51B954E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829" w:name="_Ref509043519"/>
      <w:bookmarkStart w:id="830" w:name="_Ref509043733"/>
      <w:bookmarkStart w:id="831" w:name="_Toc526941612"/>
      <w:r>
        <w:t>Binary regions</w:t>
      </w:r>
      <w:bookmarkEnd w:id="829"/>
      <w:bookmarkEnd w:id="830"/>
      <w:bookmarkEnd w:id="83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24285005"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6431A">
        <w:t>3.23.11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6431A">
        <w:t>3.23.12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832" w:name="_Toc526941613"/>
      <w:r>
        <w:t>Independence of text and binary regions</w:t>
      </w:r>
      <w:bookmarkEnd w:id="83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8613C4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6431A">
        <w:t>3.23.2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4DFB2AF6"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833" w:name="_Ref493490565"/>
      <w:bookmarkStart w:id="834" w:name="_Ref493491243"/>
      <w:bookmarkStart w:id="835" w:name="_Ref493492406"/>
      <w:bookmarkStart w:id="836" w:name="_Toc526941614"/>
      <w:proofErr w:type="spellStart"/>
      <w:r>
        <w:t>startLine</w:t>
      </w:r>
      <w:proofErr w:type="spellEnd"/>
      <w:r>
        <w:t xml:space="preserve"> property</w:t>
      </w:r>
      <w:bookmarkEnd w:id="833"/>
      <w:bookmarkEnd w:id="834"/>
      <w:bookmarkEnd w:id="835"/>
      <w:bookmarkEnd w:id="836"/>
    </w:p>
    <w:p w14:paraId="03F07C1F" w14:textId="27771622"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w:t>
      </w:r>
      <w:proofErr w:type="spellStart"/>
      <w:r>
        <w:t>it</w:t>
      </w:r>
      <w:r w:rsidR="008057AC">
        <w:rPr>
          <w:b/>
        </w:rPr>
        <w:t>SHALL</w:t>
      </w:r>
      <w:proofErr w:type="spellEnd"/>
      <w:r w:rsidR="008057AC">
        <w:rPr>
          <w:b/>
        </w:rPr>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837" w:name="_Ref493491260"/>
      <w:bookmarkStart w:id="838" w:name="_Ref493492414"/>
      <w:bookmarkStart w:id="839" w:name="_Toc526941615"/>
      <w:proofErr w:type="spellStart"/>
      <w:r>
        <w:t>startColumn</w:t>
      </w:r>
      <w:proofErr w:type="spellEnd"/>
      <w:r>
        <w:t xml:space="preserve"> property</w:t>
      </w:r>
      <w:bookmarkEnd w:id="837"/>
      <w:bookmarkEnd w:id="838"/>
      <w:bookmarkEnd w:id="839"/>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43125AA1"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840" w:name="_Ref493491334"/>
      <w:bookmarkStart w:id="841" w:name="_Ref493492422"/>
      <w:bookmarkStart w:id="842" w:name="_Toc526941616"/>
      <w:proofErr w:type="spellStart"/>
      <w:r>
        <w:t>endLine</w:t>
      </w:r>
      <w:proofErr w:type="spellEnd"/>
      <w:r>
        <w:t xml:space="preserve"> property</w:t>
      </w:r>
      <w:bookmarkEnd w:id="840"/>
      <w:bookmarkEnd w:id="841"/>
      <w:bookmarkEnd w:id="842"/>
    </w:p>
    <w:p w14:paraId="05C61EE7" w14:textId="6CD2315D"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4EC717F9"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843" w:name="_Ref493491342"/>
      <w:bookmarkStart w:id="844" w:name="_Ref493492427"/>
      <w:bookmarkStart w:id="845" w:name="_Toc526941617"/>
      <w:proofErr w:type="spellStart"/>
      <w:r>
        <w:t>endColumn</w:t>
      </w:r>
      <w:proofErr w:type="spellEnd"/>
      <w:r>
        <w:t xml:space="preserve"> property</w:t>
      </w:r>
      <w:bookmarkEnd w:id="843"/>
      <w:bookmarkEnd w:id="844"/>
      <w:bookmarkEnd w:id="845"/>
    </w:p>
    <w:p w14:paraId="5938BD23" w14:textId="349F72F8"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0FE1B6D9"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846" w:name="_Ref493492251"/>
      <w:bookmarkStart w:id="847" w:name="_Ref493492981"/>
      <w:bookmarkStart w:id="848" w:name="_Toc526941618"/>
      <w:proofErr w:type="spellStart"/>
      <w:r>
        <w:t>charO</w:t>
      </w:r>
      <w:r w:rsidR="006E546E">
        <w:t>ffset</w:t>
      </w:r>
      <w:proofErr w:type="spellEnd"/>
      <w:r w:rsidR="006E546E">
        <w:t xml:space="preserve"> property</w:t>
      </w:r>
      <w:bookmarkEnd w:id="846"/>
      <w:bookmarkEnd w:id="847"/>
      <w:bookmarkEnd w:id="848"/>
    </w:p>
    <w:p w14:paraId="274D950F" w14:textId="1546B391"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849" w:name="_Ref493491350"/>
      <w:bookmarkStart w:id="850" w:name="_Ref493492312"/>
      <w:bookmarkStart w:id="851" w:name="_Toc526941619"/>
      <w:proofErr w:type="spellStart"/>
      <w:r>
        <w:lastRenderedPageBreak/>
        <w:t>charL</w:t>
      </w:r>
      <w:r w:rsidR="006E546E">
        <w:t>ength</w:t>
      </w:r>
      <w:proofErr w:type="spellEnd"/>
      <w:r w:rsidR="006E546E">
        <w:t xml:space="preserve"> property</w:t>
      </w:r>
      <w:bookmarkEnd w:id="849"/>
      <w:bookmarkEnd w:id="850"/>
      <w:bookmarkEnd w:id="851"/>
    </w:p>
    <w:p w14:paraId="4958FFFB" w14:textId="41745005"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4D6A455B"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36431A">
        <w:t>3.23.9</w:t>
      </w:r>
      <w:r>
        <w:fldChar w:fldCharType="end"/>
      </w:r>
      <w:r>
        <w:t>)</w:t>
      </w:r>
    </w:p>
    <w:p w14:paraId="26AA9C6F" w14:textId="677396A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852" w:name="_Ref515544104"/>
      <w:bookmarkStart w:id="853" w:name="_Toc526941620"/>
      <w:proofErr w:type="spellStart"/>
      <w:r>
        <w:t>byteOffset</w:t>
      </w:r>
      <w:proofErr w:type="spellEnd"/>
      <w:r>
        <w:t xml:space="preserve"> property</w:t>
      </w:r>
      <w:bookmarkEnd w:id="852"/>
      <w:bookmarkEnd w:id="85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854" w:name="_Ref515544119"/>
      <w:bookmarkStart w:id="855" w:name="_Toc526941621"/>
      <w:proofErr w:type="spellStart"/>
      <w:r>
        <w:t>byteLength</w:t>
      </w:r>
      <w:proofErr w:type="spellEnd"/>
      <w:r>
        <w:t xml:space="preserve"> property</w:t>
      </w:r>
      <w:bookmarkEnd w:id="854"/>
      <w:bookmarkEnd w:id="855"/>
    </w:p>
    <w:p w14:paraId="2FF66B09" w14:textId="1B04BD5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36431A">
        <w:t>3.23.11</w:t>
      </w:r>
      <w:r w:rsidR="00EB7FF6">
        <w:fldChar w:fldCharType="end"/>
      </w:r>
      <w:r w:rsidR="00EB7FF6">
        <w:t>)</w:t>
      </w:r>
      <w:r>
        <w:t>.</w:t>
      </w:r>
    </w:p>
    <w:p w14:paraId="1B751256" w14:textId="671BF0E0"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856" w:name="_Toc526941622"/>
      <w:r>
        <w:t>snippet property</w:t>
      </w:r>
      <w:bookmarkEnd w:id="856"/>
    </w:p>
    <w:p w14:paraId="4E596286" w14:textId="5BB0A44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6431A">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857" w:name="_Ref513118337"/>
      <w:bookmarkStart w:id="858" w:name="_Toc526941623"/>
      <w:r>
        <w:t>message property</w:t>
      </w:r>
      <w:bookmarkEnd w:id="857"/>
      <w:bookmarkEnd w:id="858"/>
    </w:p>
    <w:p w14:paraId="11547397" w14:textId="51C5A7A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859" w:name="_Ref513118449"/>
      <w:bookmarkStart w:id="860" w:name="_Toc526941624"/>
      <w:bookmarkStart w:id="861" w:name="_Hlk513212890"/>
      <w:r>
        <w:t>rectangle object</w:t>
      </w:r>
      <w:bookmarkEnd w:id="859"/>
      <w:bookmarkEnd w:id="860"/>
    </w:p>
    <w:p w14:paraId="3C4A6F0B" w14:textId="2FBD2981" w:rsidR="008A21D5" w:rsidRDefault="008A21D5" w:rsidP="008A21D5">
      <w:pPr>
        <w:pStyle w:val="Heading3"/>
      </w:pPr>
      <w:bookmarkStart w:id="862" w:name="_Toc526941625"/>
      <w:r>
        <w:t>General</w:t>
      </w:r>
      <w:bookmarkEnd w:id="86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863" w:name="_Toc526941626"/>
      <w:r>
        <w:lastRenderedPageBreak/>
        <w:t>top, left, bottom, and right properties</w:t>
      </w:r>
      <w:bookmarkEnd w:id="863"/>
    </w:p>
    <w:p w14:paraId="507C9305" w14:textId="2A5C264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64" w:name="_Ref513118473"/>
      <w:bookmarkStart w:id="865" w:name="_Toc526941627"/>
      <w:r>
        <w:t>message property</w:t>
      </w:r>
      <w:bookmarkEnd w:id="864"/>
      <w:bookmarkEnd w:id="865"/>
    </w:p>
    <w:p w14:paraId="00BBEF13" w14:textId="349CCE7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866" w:name="_Ref493404505"/>
      <w:bookmarkStart w:id="867" w:name="_Toc526941628"/>
      <w:bookmarkEnd w:id="861"/>
      <w:proofErr w:type="spellStart"/>
      <w:r>
        <w:t>logicalLocation</w:t>
      </w:r>
      <w:proofErr w:type="spellEnd"/>
      <w:r>
        <w:t xml:space="preserve"> object</w:t>
      </w:r>
      <w:bookmarkEnd w:id="866"/>
      <w:bookmarkEnd w:id="867"/>
    </w:p>
    <w:p w14:paraId="479717FF" w14:textId="2760154A" w:rsidR="006E546E" w:rsidRDefault="006E546E" w:rsidP="006E546E">
      <w:pPr>
        <w:pStyle w:val="Heading3"/>
      </w:pPr>
      <w:bookmarkStart w:id="868" w:name="_Toc526941629"/>
      <w:r>
        <w:t>General</w:t>
      </w:r>
      <w:bookmarkEnd w:id="868"/>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F8F2B71" w:rsidR="00161D0D" w:rsidRDefault="00161D0D" w:rsidP="00161D0D">
      <w:proofErr w:type="spellStart"/>
      <w:r w:rsidRPr="00161D0D">
        <w:rPr>
          <w:rStyle w:val="CODEtemp"/>
        </w:rPr>
        <w:t>logicalLocation</w:t>
      </w:r>
      <w:proofErr w:type="spellEnd"/>
      <w:r>
        <w:t xml:space="preserve"> objects occur as property values within the </w:t>
      </w:r>
      <w:proofErr w:type="spellStart"/>
      <w:r w:rsidRPr="00161D0D">
        <w:rPr>
          <w:rStyle w:val="CODEtemp"/>
        </w:rPr>
        <w:t>run.logicalLocations</w:t>
      </w:r>
      <w:proofErr w:type="spellEnd"/>
      <w:r>
        <w:t xml:space="preserve"> object (§</w:t>
      </w:r>
      <w:r>
        <w:fldChar w:fldCharType="begin"/>
      </w:r>
      <w:r>
        <w:instrText xml:space="preserve"> REF _Ref493479000 \w \h </w:instrText>
      </w:r>
      <w:r>
        <w:fldChar w:fldCharType="separate"/>
      </w:r>
      <w:r w:rsidR="0036431A">
        <w:t>3.11.13</w:t>
      </w:r>
      <w:r>
        <w:fldChar w:fldCharType="end"/>
      </w:r>
      <w:r>
        <w:t>).</w:t>
      </w:r>
    </w:p>
    <w:p w14:paraId="50DD453B" w14:textId="0DA90B69" w:rsidR="0024214F" w:rsidRDefault="0024214F" w:rsidP="0024214F">
      <w:pPr>
        <w:pStyle w:val="Heading3"/>
      </w:pPr>
      <w:bookmarkStart w:id="869" w:name="_Ref514248023"/>
      <w:bookmarkStart w:id="870" w:name="_Toc526941630"/>
      <w:r>
        <w:t>Logical location naming rules</w:t>
      </w:r>
      <w:bookmarkEnd w:id="869"/>
      <w:bookmarkEnd w:id="87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D6B836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6431A">
        <w:t>3.25.3</w:t>
      </w:r>
      <w:r w:rsidR="0024214F">
        <w:fldChar w:fldCharType="end"/>
      </w:r>
      <w:r>
        <w:t>): a logical name.</w:t>
      </w:r>
    </w:p>
    <w:p w14:paraId="0D62023B" w14:textId="5C6BB754"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6431A">
        <w:t>3.25.4</w:t>
      </w:r>
      <w:r w:rsidR="0024214F">
        <w:fldChar w:fldCharType="end"/>
      </w:r>
      <w:r>
        <w:t>): a fully qualified logical name.</w:t>
      </w:r>
    </w:p>
    <w:p w14:paraId="03FC3D7F" w14:textId="0418FF17"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6431A">
        <w:t>3.21.3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6431A">
        <w:t>3.21.3</w:t>
      </w:r>
      <w:r w:rsidR="0024214F">
        <w:fldChar w:fldCharType="end"/>
      </w:r>
      <w:r>
        <w:t>).</w:t>
      </w:r>
    </w:p>
    <w:p w14:paraId="7ECFDD1E" w14:textId="7624E7D0"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36431A">
        <w:t>3.11.13</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6431A">
        <w:t>3.21.3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4979DE1"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6431A">
        <w:t>3.25.6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871" w:name="_Ref514247682"/>
      <w:bookmarkStart w:id="872" w:name="_Toc526941631"/>
      <w:r>
        <w:t>name property</w:t>
      </w:r>
      <w:bookmarkEnd w:id="871"/>
      <w:bookmarkEnd w:id="872"/>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71789D8C"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6431A">
        <w:t>3.25.2</w:t>
      </w:r>
      <w:r w:rsidR="0024214F">
        <w:fldChar w:fldCharType="end"/>
      </w:r>
      <w:r w:rsidR="0024214F">
        <w:t>.</w:t>
      </w:r>
    </w:p>
    <w:p w14:paraId="6D79E424" w14:textId="445798D3"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6431A">
        <w:t>3.25.6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BF92D6" w:rsidR="00BA28C3" w:rsidRDefault="00BA28C3" w:rsidP="00BA28C3">
      <w:pPr>
        <w:pStyle w:val="Code"/>
      </w:pPr>
      <w:r>
        <w:t>"</w:t>
      </w:r>
      <w:proofErr w:type="spellStart"/>
      <w:r>
        <w:t>logicalLocations</w:t>
      </w:r>
      <w:proofErr w:type="spellEnd"/>
      <w:r>
        <w:t>":{                 # See §</w:t>
      </w:r>
      <w:r>
        <w:fldChar w:fldCharType="begin"/>
      </w:r>
      <w:r>
        <w:instrText xml:space="preserve"> REF _Ref493479000 \r \h </w:instrText>
      </w:r>
      <w:r>
        <w:fldChar w:fldCharType="separate"/>
      </w:r>
      <w:r w:rsidR="0036431A">
        <w:t>3.11.13</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lastRenderedPageBreak/>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873" w:name="_Ref513194876"/>
      <w:bookmarkStart w:id="874" w:name="_Toc526941632"/>
      <w:proofErr w:type="spellStart"/>
      <w:r>
        <w:t>fullyQualifiedName</w:t>
      </w:r>
      <w:proofErr w:type="spellEnd"/>
      <w:r>
        <w:t xml:space="preserve"> property</w:t>
      </w:r>
      <w:bookmarkEnd w:id="873"/>
      <w:bookmarkEnd w:id="874"/>
    </w:p>
    <w:p w14:paraId="0F5707EB" w14:textId="553CB5CD"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6431A">
        <w:t>3.25.2</w:t>
      </w:r>
      <w:r w:rsidR="00BA28C3">
        <w:fldChar w:fldCharType="end"/>
      </w:r>
      <w:r w:rsidR="00BA28C3">
        <w:t>.</w:t>
      </w:r>
    </w:p>
    <w:p w14:paraId="3D01F66A" w14:textId="5A386ACC"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36431A">
        <w:t>3.11.13</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6431A">
        <w:t>3.21.3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875" w:name="_Toc526941633"/>
      <w:proofErr w:type="spellStart"/>
      <w:r>
        <w:t>decoratedName</w:t>
      </w:r>
      <w:proofErr w:type="spellEnd"/>
      <w:r>
        <w:t xml:space="preserve"> property</w:t>
      </w:r>
      <w:bookmarkEnd w:id="875"/>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0162F28D"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36431A">
        <w:t>3.21.3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76" w:name="_Ref513195445"/>
      <w:bookmarkStart w:id="877" w:name="_Toc526941634"/>
      <w:r>
        <w:t>kind property</w:t>
      </w:r>
      <w:bookmarkEnd w:id="876"/>
      <w:bookmarkEnd w:id="877"/>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lastRenderedPageBreak/>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878" w:name="_Toc526941635"/>
      <w:proofErr w:type="spellStart"/>
      <w:r>
        <w:t>parentKey</w:t>
      </w:r>
      <w:proofErr w:type="spellEnd"/>
      <w:r>
        <w:t xml:space="preserve"> property</w:t>
      </w:r>
      <w:bookmarkEnd w:id="878"/>
    </w:p>
    <w:p w14:paraId="765BBE49" w14:textId="2FA50F49"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36431A">
        <w:t>3.11.13</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879" w:name="_Ref510008325"/>
      <w:bookmarkStart w:id="880" w:name="_Toc526941636"/>
      <w:proofErr w:type="spellStart"/>
      <w:r>
        <w:t>codeFlow</w:t>
      </w:r>
      <w:proofErr w:type="spellEnd"/>
      <w:r>
        <w:t xml:space="preserve"> object</w:t>
      </w:r>
      <w:bookmarkEnd w:id="879"/>
      <w:bookmarkEnd w:id="880"/>
    </w:p>
    <w:p w14:paraId="507EC364" w14:textId="20C3EC2C" w:rsidR="00B163FF" w:rsidRDefault="00B163FF" w:rsidP="00B163FF">
      <w:pPr>
        <w:pStyle w:val="Heading3"/>
      </w:pPr>
      <w:bookmarkStart w:id="881" w:name="_Ref510009088"/>
      <w:bookmarkStart w:id="882" w:name="_Toc526941637"/>
      <w:r>
        <w:t>General</w:t>
      </w:r>
      <w:bookmarkEnd w:id="881"/>
      <w:bookmarkEnd w:id="882"/>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D9B044B" w:rsidR="00B163FF" w:rsidRDefault="00B163FF" w:rsidP="00B163FF">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048B21D6" w14:textId="07204BE9"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6431A">
        <w:t>3.20.12</w:t>
      </w:r>
      <w:r>
        <w:fldChar w:fldCharType="end"/>
      </w:r>
      <w:r>
        <w:t>.</w:t>
      </w:r>
    </w:p>
    <w:p w14:paraId="689DCA88" w14:textId="74601F57"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36431A">
        <w:t>3.26</w:t>
      </w:r>
      <w:r>
        <w:fldChar w:fldCharType="end"/>
      </w:r>
      <w:r>
        <w:t>).</w:t>
      </w:r>
    </w:p>
    <w:p w14:paraId="086FC1AA" w14:textId="47DF781E" w:rsidR="00B163FF" w:rsidRDefault="00B163FF" w:rsidP="00B163FF">
      <w:pPr>
        <w:pStyle w:val="Codesmall"/>
      </w:pPr>
      <w:r>
        <w:t xml:space="preserve">      "message": {                      # See §</w:t>
      </w:r>
      <w:r>
        <w:fldChar w:fldCharType="begin"/>
      </w:r>
      <w:r>
        <w:instrText xml:space="preserve"> REF _Ref510008352 \r \h </w:instrText>
      </w:r>
      <w:r>
        <w:fldChar w:fldCharType="separate"/>
      </w:r>
      <w:r w:rsidR="0036431A">
        <w:t>3.26.2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7842556C"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6431A">
        <w:t>3.26.3</w:t>
      </w:r>
      <w:r>
        <w:fldChar w:fldCharType="end"/>
      </w:r>
      <w:r>
        <w:t>.</w:t>
      </w:r>
    </w:p>
    <w:p w14:paraId="761FD0DB" w14:textId="159677C1"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36431A">
        <w:t>3.27</w:t>
      </w:r>
      <w:r>
        <w:fldChar w:fldCharType="end"/>
      </w:r>
      <w:r>
        <w:t>).</w:t>
      </w:r>
    </w:p>
    <w:p w14:paraId="3D9C5E77" w14:textId="7CD7169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6431A">
        <w:t>3.27.2</w:t>
      </w:r>
      <w:r>
        <w:fldChar w:fldCharType="end"/>
      </w:r>
      <w:r>
        <w:t>.</w:t>
      </w:r>
    </w:p>
    <w:p w14:paraId="32E0CD47" w14:textId="1CABB089" w:rsidR="00B163FF" w:rsidRDefault="00B163FF" w:rsidP="00B163FF">
      <w:pPr>
        <w:pStyle w:val="Codesmall"/>
      </w:pPr>
      <w:r>
        <w:t xml:space="preserve">          "message": {                  # See §</w:t>
      </w:r>
      <w:r>
        <w:fldChar w:fldCharType="begin"/>
      </w:r>
      <w:r>
        <w:instrText xml:space="preserve"> REF _Ref503361742 \r \h </w:instrText>
      </w:r>
      <w:r>
        <w:fldChar w:fldCharType="separate"/>
      </w:r>
      <w:r w:rsidR="0036431A">
        <w:t>3.27.3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78E9FE95" w:rsidR="00B163FF" w:rsidRDefault="00B163FF" w:rsidP="00B163FF">
      <w:pPr>
        <w:pStyle w:val="Codesmall"/>
      </w:pPr>
      <w:r>
        <w:t xml:space="preserve">          "locations": [                # See §</w:t>
      </w:r>
      <w:r>
        <w:fldChar w:fldCharType="begin"/>
      </w:r>
      <w:r>
        <w:instrText xml:space="preserve"> REF _Ref510008412 \r \h </w:instrText>
      </w:r>
      <w:r>
        <w:fldChar w:fldCharType="separate"/>
      </w:r>
      <w:r w:rsidR="0036431A">
        <w:t>3.27.4</w:t>
      </w:r>
      <w:r>
        <w:fldChar w:fldCharType="end"/>
      </w:r>
      <w:r>
        <w:t>.</w:t>
      </w:r>
    </w:p>
    <w:p w14:paraId="7CF1AA49" w14:textId="64DF8C08"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6431A">
        <w:t>3.35</w:t>
      </w:r>
      <w:r>
        <w:fldChar w:fldCharType="end"/>
      </w:r>
      <w:r>
        <w:t>).</w:t>
      </w:r>
    </w:p>
    <w:p w14:paraId="7402E3F3" w14:textId="39C3F857" w:rsidR="00EB5632" w:rsidRDefault="00EB5632" w:rsidP="00B163FF">
      <w:pPr>
        <w:pStyle w:val="Codesmall"/>
      </w:pPr>
      <w:r>
        <w:t xml:space="preserve">              "location": {             # See §</w:t>
      </w:r>
      <w:r>
        <w:fldChar w:fldCharType="begin"/>
      </w:r>
      <w:r>
        <w:instrText xml:space="preserve"> REF _Ref493497783 \r \h </w:instrText>
      </w:r>
      <w:r>
        <w:fldChar w:fldCharType="separate"/>
      </w:r>
      <w:r w:rsidR="0036431A">
        <w:t>3.35.2</w:t>
      </w:r>
      <w:r>
        <w:fldChar w:fldCharType="end"/>
      </w:r>
      <w:r>
        <w:t>.</w:t>
      </w:r>
    </w:p>
    <w:p w14:paraId="5E1EB724" w14:textId="5B192280"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36431A">
        <w:t>3.21.2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B7D215D"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6431A">
        <w:t>3.35.6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0215E87"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36431A">
        <w:t>3.35.7</w:t>
      </w:r>
      <w:r w:rsidR="00EC5F35">
        <w:fldChar w:fldCharType="end"/>
      </w:r>
      <w:r>
        <w:t>.</w:t>
      </w:r>
    </w:p>
    <w:p w14:paraId="1029380F" w14:textId="4AE3E2E1"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6431A">
        <w:t>3.35.8</w:t>
      </w:r>
      <w:r w:rsidR="00EC5F35">
        <w:fldChar w:fldCharType="end"/>
      </w:r>
      <w:r>
        <w:t>.</w:t>
      </w:r>
    </w:p>
    <w:p w14:paraId="526BE71F" w14:textId="77777777" w:rsidR="00B163FF" w:rsidRDefault="00B163FF" w:rsidP="00B163FF">
      <w:pPr>
        <w:pStyle w:val="Codesmall"/>
      </w:pPr>
      <w:r>
        <w:lastRenderedPageBreak/>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883" w:name="_Ref510008352"/>
      <w:bookmarkStart w:id="884" w:name="_Toc526941638"/>
      <w:r>
        <w:t>message property</w:t>
      </w:r>
      <w:bookmarkEnd w:id="883"/>
      <w:bookmarkEnd w:id="884"/>
    </w:p>
    <w:p w14:paraId="39D6B74B" w14:textId="102E7DDA"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6431A">
        <w:t>3.9</w:t>
      </w:r>
      <w:r>
        <w:fldChar w:fldCharType="end"/>
      </w:r>
      <w:r>
        <w:t>)</w:t>
      </w:r>
      <w:r w:rsidRPr="00AD7FD8">
        <w:t xml:space="preserve"> relevant to the code flow.</w:t>
      </w:r>
    </w:p>
    <w:p w14:paraId="060DD1F9" w14:textId="5E6A402B" w:rsidR="00B163FF" w:rsidRDefault="00B163FF" w:rsidP="00B163FF">
      <w:pPr>
        <w:pStyle w:val="Heading3"/>
      </w:pPr>
      <w:bookmarkStart w:id="885" w:name="_Ref510008358"/>
      <w:bookmarkStart w:id="886" w:name="_Toc526941639"/>
      <w:proofErr w:type="spellStart"/>
      <w:r>
        <w:t>threadFlows</w:t>
      </w:r>
      <w:proofErr w:type="spellEnd"/>
      <w:r>
        <w:t xml:space="preserve"> property</w:t>
      </w:r>
      <w:bookmarkEnd w:id="885"/>
      <w:bookmarkEnd w:id="886"/>
    </w:p>
    <w:p w14:paraId="2D2C91FB" w14:textId="67845984"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6431A">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36431A">
        <w:t>3.27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87" w:name="_Ref493427364"/>
      <w:bookmarkStart w:id="888" w:name="_Toc526941640"/>
      <w:proofErr w:type="spellStart"/>
      <w:r>
        <w:t>thread</w:t>
      </w:r>
      <w:r w:rsidR="006E546E">
        <w:t>Flow</w:t>
      </w:r>
      <w:proofErr w:type="spellEnd"/>
      <w:r w:rsidR="006E546E">
        <w:t xml:space="preserve"> object</w:t>
      </w:r>
      <w:bookmarkEnd w:id="887"/>
      <w:bookmarkEnd w:id="888"/>
    </w:p>
    <w:p w14:paraId="68EE36AB" w14:textId="336A5D40" w:rsidR="006E546E" w:rsidRDefault="006E546E" w:rsidP="006E546E">
      <w:pPr>
        <w:pStyle w:val="Heading3"/>
      </w:pPr>
      <w:bookmarkStart w:id="889" w:name="_Toc526941641"/>
      <w:r>
        <w:t>General</w:t>
      </w:r>
      <w:bookmarkEnd w:id="88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5648F0F" w:rsidR="00481B7B" w:rsidRDefault="00481B7B" w:rsidP="00AD7FD8">
      <w:r>
        <w:t>For an example, see §</w:t>
      </w:r>
      <w:r>
        <w:fldChar w:fldCharType="begin"/>
      </w:r>
      <w:r>
        <w:instrText xml:space="preserve"> REF _Ref510009088 \r \h </w:instrText>
      </w:r>
      <w:r>
        <w:fldChar w:fldCharType="separate"/>
      </w:r>
      <w:r w:rsidR="0036431A">
        <w:t>3.26.1</w:t>
      </w:r>
      <w:r>
        <w:fldChar w:fldCharType="end"/>
      </w:r>
      <w:r>
        <w:t>.</w:t>
      </w:r>
    </w:p>
    <w:p w14:paraId="47D8E353" w14:textId="0B22E102" w:rsidR="00B163FF" w:rsidRDefault="00B163FF" w:rsidP="00B163FF">
      <w:pPr>
        <w:pStyle w:val="Heading3"/>
      </w:pPr>
      <w:bookmarkStart w:id="890" w:name="_Ref510008395"/>
      <w:bookmarkStart w:id="891" w:name="_Toc526941642"/>
      <w:r>
        <w:t>id property</w:t>
      </w:r>
      <w:bookmarkEnd w:id="890"/>
      <w:bookmarkEnd w:id="891"/>
    </w:p>
    <w:p w14:paraId="39CECB41" w14:textId="08A31B1E"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6431A">
        <w:t>3.26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92" w:name="_Ref503361742"/>
      <w:bookmarkStart w:id="893" w:name="_Toc526941643"/>
      <w:r>
        <w:t>message property</w:t>
      </w:r>
      <w:bookmarkEnd w:id="892"/>
      <w:bookmarkEnd w:id="893"/>
    </w:p>
    <w:p w14:paraId="3994B882" w14:textId="56A007B8"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6431A">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894" w:name="_Ref510008412"/>
      <w:bookmarkStart w:id="895" w:name="_Toc526941644"/>
      <w:r>
        <w:t>locations property</w:t>
      </w:r>
      <w:bookmarkEnd w:id="894"/>
      <w:bookmarkEnd w:id="895"/>
    </w:p>
    <w:p w14:paraId="648A48EB" w14:textId="59B1D1A0"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6431A">
        <w:t>3.35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96" w:name="_Ref511819945"/>
      <w:bookmarkStart w:id="897" w:name="_Toc526941645"/>
      <w:r>
        <w:lastRenderedPageBreak/>
        <w:t>graph object</w:t>
      </w:r>
      <w:bookmarkEnd w:id="896"/>
      <w:bookmarkEnd w:id="897"/>
    </w:p>
    <w:p w14:paraId="79771063" w14:textId="13A3DA96" w:rsidR="00CD4F20" w:rsidRDefault="00CD4F20" w:rsidP="00CD4F20">
      <w:pPr>
        <w:pStyle w:val="Heading3"/>
      </w:pPr>
      <w:bookmarkStart w:id="898" w:name="_Toc526941646"/>
      <w:r>
        <w:t>General</w:t>
      </w:r>
      <w:bookmarkEnd w:id="898"/>
    </w:p>
    <w:p w14:paraId="0FCD96E1" w14:textId="3AB4C64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6431A">
        <w:t>3.11.14</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6431A">
        <w:t>3.20.13</w:t>
      </w:r>
      <w:r>
        <w:fldChar w:fldCharType="end"/>
      </w:r>
      <w:r>
        <w:t>).</w:t>
      </w:r>
    </w:p>
    <w:p w14:paraId="1005630B" w14:textId="0E740E8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w:t>
      </w:r>
    </w:p>
    <w:p w14:paraId="6F72B729" w14:textId="09F530D7" w:rsidR="00CD4F20" w:rsidRDefault="00CD4F20" w:rsidP="00CD4F20">
      <w:pPr>
        <w:pStyle w:val="Heading3"/>
      </w:pPr>
      <w:bookmarkStart w:id="899" w:name="_Ref511822858"/>
      <w:bookmarkStart w:id="900" w:name="_Toc526941647"/>
      <w:r>
        <w:t>id property</w:t>
      </w:r>
      <w:bookmarkEnd w:id="899"/>
      <w:bookmarkEnd w:id="900"/>
    </w:p>
    <w:p w14:paraId="1E5F5537" w14:textId="342DB8BA"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6431A">
        <w:t>3.11.14</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6431A">
        <w:t>3.20.13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160E5C2" w:rsidR="000C304C" w:rsidRDefault="000C304C" w:rsidP="000C304C">
      <w:pPr>
        <w:pStyle w:val="Code"/>
      </w:pPr>
      <w:r>
        <w:t>{                        # A run object (§</w:t>
      </w:r>
      <w:r>
        <w:fldChar w:fldCharType="begin"/>
      </w:r>
      <w:r>
        <w:instrText xml:space="preserve"> REF _Ref493349997 \r \h </w:instrText>
      </w:r>
      <w:r>
        <w:fldChar w:fldCharType="separate"/>
      </w:r>
      <w:r w:rsidR="0036431A">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901" w:name="_Toc526941648"/>
      <w:r>
        <w:t>description property</w:t>
      </w:r>
      <w:bookmarkEnd w:id="901"/>
    </w:p>
    <w:p w14:paraId="60597691" w14:textId="23C1175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describes the graph.</w:t>
      </w:r>
    </w:p>
    <w:p w14:paraId="63CE6EE1" w14:textId="254DFD0E" w:rsidR="00CD4F20" w:rsidRDefault="00CD4F20" w:rsidP="00CD4F20">
      <w:pPr>
        <w:pStyle w:val="Heading3"/>
      </w:pPr>
      <w:bookmarkStart w:id="902" w:name="_Ref511823242"/>
      <w:bookmarkStart w:id="903" w:name="_Toc526941649"/>
      <w:r>
        <w:t>nodes property</w:t>
      </w:r>
      <w:bookmarkEnd w:id="902"/>
      <w:bookmarkEnd w:id="903"/>
    </w:p>
    <w:p w14:paraId="3BF1C872" w14:textId="2A937EC7"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which represent the nodes of the graph.</w:t>
      </w:r>
    </w:p>
    <w:p w14:paraId="660381CB" w14:textId="2915D5F8" w:rsidR="00CD4F20" w:rsidRDefault="00CD4F20" w:rsidP="00CD4F20">
      <w:pPr>
        <w:pStyle w:val="Heading3"/>
      </w:pPr>
      <w:bookmarkStart w:id="904" w:name="_Ref511823263"/>
      <w:bookmarkStart w:id="905" w:name="_Toc526941650"/>
      <w:r>
        <w:t>edges property</w:t>
      </w:r>
      <w:bookmarkEnd w:id="904"/>
      <w:bookmarkEnd w:id="905"/>
    </w:p>
    <w:p w14:paraId="45BE5533" w14:textId="463FA35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6431A">
        <w:t>3.30</w:t>
      </w:r>
      <w:r>
        <w:fldChar w:fldCharType="end"/>
      </w:r>
      <w:r>
        <w:t>) which represent the edges of the graph.</w:t>
      </w:r>
    </w:p>
    <w:p w14:paraId="231DDD9A" w14:textId="6EFC334D" w:rsidR="00CD4F20" w:rsidRDefault="00CD4F20" w:rsidP="00CD4F20">
      <w:pPr>
        <w:pStyle w:val="Heading2"/>
      </w:pPr>
      <w:bookmarkStart w:id="906" w:name="_Ref511821868"/>
      <w:bookmarkStart w:id="907" w:name="_Toc526941651"/>
      <w:r>
        <w:t>node object</w:t>
      </w:r>
      <w:bookmarkEnd w:id="906"/>
      <w:bookmarkEnd w:id="907"/>
    </w:p>
    <w:p w14:paraId="5C490915" w14:textId="5A0DD1FC" w:rsidR="00CD4F20" w:rsidRDefault="00CD4F20" w:rsidP="00CD4F20">
      <w:pPr>
        <w:pStyle w:val="Heading3"/>
      </w:pPr>
      <w:bookmarkStart w:id="908" w:name="_Toc526941652"/>
      <w:r>
        <w:t>General</w:t>
      </w:r>
      <w:bookmarkEnd w:id="908"/>
    </w:p>
    <w:p w14:paraId="5F3D946D" w14:textId="1C57575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31799269" w14:textId="7F2781A8" w:rsidR="00CD4F20" w:rsidRDefault="00CD4F20" w:rsidP="00CD4F20">
      <w:pPr>
        <w:pStyle w:val="Heading3"/>
      </w:pPr>
      <w:bookmarkStart w:id="909" w:name="_Ref511822118"/>
      <w:bookmarkStart w:id="910" w:name="_Toc526941653"/>
      <w:r>
        <w:lastRenderedPageBreak/>
        <w:t>id property</w:t>
      </w:r>
      <w:bookmarkEnd w:id="909"/>
      <w:bookmarkEnd w:id="910"/>
    </w:p>
    <w:p w14:paraId="3A12B52F" w14:textId="66E1AA6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6431A">
        <w:t>3.29.5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F876591" w:rsidR="00310D73" w:rsidRDefault="00310D73" w:rsidP="00310D73">
      <w:pPr>
        <w:pStyle w:val="Code"/>
      </w:pPr>
      <w:r>
        <w:t>{                             # A graph object (§</w:t>
      </w:r>
      <w:r>
        <w:fldChar w:fldCharType="begin"/>
      </w:r>
      <w:r>
        <w:instrText xml:space="preserve"> REF _Ref511819945 \r \h </w:instrText>
      </w:r>
      <w:r>
        <w:fldChar w:fldCharType="separate"/>
      </w:r>
      <w:r w:rsidR="0036431A">
        <w:t>3.28</w:t>
      </w:r>
      <w:r>
        <w:fldChar w:fldCharType="end"/>
      </w:r>
      <w:r>
        <w:t>).</w:t>
      </w:r>
    </w:p>
    <w:p w14:paraId="27EC8247" w14:textId="5A372E3F" w:rsidR="00310D73" w:rsidRDefault="00310D73" w:rsidP="00310D73">
      <w:pPr>
        <w:pStyle w:val="Code"/>
      </w:pPr>
      <w:r>
        <w:t xml:space="preserve">  "nodes": [                  # See §</w:t>
      </w:r>
      <w:r>
        <w:fldChar w:fldCharType="begin"/>
      </w:r>
      <w:r>
        <w:instrText xml:space="preserve"> REF _Ref511823242 \r \h </w:instrText>
      </w:r>
      <w:r>
        <w:fldChar w:fldCharType="separate"/>
      </w:r>
      <w:r w:rsidR="0036431A">
        <w:t>3.28.4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580F181" w:rsidR="00310D73" w:rsidRDefault="00310D73" w:rsidP="00310D73">
      <w:pPr>
        <w:pStyle w:val="Code"/>
      </w:pPr>
      <w:r>
        <w:t xml:space="preserve">      "children": [           # See §</w:t>
      </w:r>
      <w:r>
        <w:fldChar w:fldCharType="begin"/>
      </w:r>
      <w:r>
        <w:instrText xml:space="preserve"> REF _Ref515547420 \r \h </w:instrText>
      </w:r>
      <w:r>
        <w:fldChar w:fldCharType="separate"/>
      </w:r>
      <w:r w:rsidR="0036431A">
        <w:t>3.29.5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911" w:name="_Toc526941654"/>
      <w:r>
        <w:t>label property</w:t>
      </w:r>
      <w:bookmarkEnd w:id="911"/>
    </w:p>
    <w:p w14:paraId="5AE47AC0" w14:textId="2B41EED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provides a short description of the node.</w:t>
      </w:r>
    </w:p>
    <w:p w14:paraId="4E017FF4" w14:textId="21BB0F35" w:rsidR="00CD4F20" w:rsidRDefault="00CD4F20" w:rsidP="00CD4F20">
      <w:pPr>
        <w:pStyle w:val="Heading3"/>
      </w:pPr>
      <w:bookmarkStart w:id="912" w:name="_Toc526941655"/>
      <w:r>
        <w:t>location property</w:t>
      </w:r>
      <w:bookmarkEnd w:id="912"/>
    </w:p>
    <w:p w14:paraId="20431782" w14:textId="4E42B36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6431A">
        <w:t>3.21</w:t>
      </w:r>
      <w:r>
        <w:fldChar w:fldCharType="end"/>
      </w:r>
      <w:r>
        <w:t>) that specifies the location associated with the node.</w:t>
      </w:r>
    </w:p>
    <w:p w14:paraId="6D80BEE2" w14:textId="61FB435B" w:rsidR="00310D73" w:rsidRDefault="00310D73" w:rsidP="00310D73">
      <w:pPr>
        <w:pStyle w:val="Heading3"/>
      </w:pPr>
      <w:bookmarkStart w:id="913" w:name="_Ref515547420"/>
      <w:bookmarkStart w:id="914" w:name="_Toc526941656"/>
      <w:r>
        <w:t>children property</w:t>
      </w:r>
      <w:bookmarkEnd w:id="913"/>
      <w:bookmarkEnd w:id="914"/>
    </w:p>
    <w:p w14:paraId="5105ACEB" w14:textId="4E3848D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6431A">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915" w:name="_Ref511821891"/>
      <w:bookmarkStart w:id="916" w:name="_Toc526941657"/>
      <w:r>
        <w:t>edge object</w:t>
      </w:r>
      <w:bookmarkEnd w:id="915"/>
      <w:bookmarkEnd w:id="916"/>
    </w:p>
    <w:p w14:paraId="78AF70AE" w14:textId="37DDAA2D" w:rsidR="00CD4F20" w:rsidRDefault="00CD4F20" w:rsidP="00CD4F20">
      <w:pPr>
        <w:pStyle w:val="Heading3"/>
      </w:pPr>
      <w:bookmarkStart w:id="917" w:name="_Toc526941658"/>
      <w:r>
        <w:t>General</w:t>
      </w:r>
      <w:bookmarkEnd w:id="917"/>
    </w:p>
    <w:p w14:paraId="4DD63F10" w14:textId="3977464A"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793D7A79" w14:textId="635537BA" w:rsidR="00CD4F20" w:rsidRDefault="00CD4F20" w:rsidP="00CD4F20">
      <w:pPr>
        <w:pStyle w:val="Heading3"/>
      </w:pPr>
      <w:bookmarkStart w:id="918" w:name="_Ref511823280"/>
      <w:bookmarkStart w:id="919" w:name="_Toc526941659"/>
      <w:r>
        <w:t>id property</w:t>
      </w:r>
      <w:bookmarkEnd w:id="918"/>
      <w:bookmarkEnd w:id="919"/>
    </w:p>
    <w:p w14:paraId="5747D78D" w14:textId="643C9A01" w:rsidR="00380A89" w:rsidRPr="00380A89" w:rsidRDefault="00380A89" w:rsidP="00380A89">
      <w:bookmarkStart w:id="92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92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p>
    <w:p w14:paraId="1B21E298" w14:textId="491462EA" w:rsidR="00CD4F20" w:rsidRDefault="00CD4F20" w:rsidP="00CD4F20">
      <w:pPr>
        <w:pStyle w:val="Heading3"/>
      </w:pPr>
      <w:bookmarkStart w:id="921" w:name="_Toc526941660"/>
      <w:r>
        <w:lastRenderedPageBreak/>
        <w:t>label property</w:t>
      </w:r>
      <w:bookmarkEnd w:id="921"/>
    </w:p>
    <w:p w14:paraId="2E237F87" w14:textId="34EEFCB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provides a short description of the edge.</w:t>
      </w:r>
    </w:p>
    <w:p w14:paraId="4FD0229C" w14:textId="1F2B6CFF" w:rsidR="00CD4F20" w:rsidRDefault="00CD4F20" w:rsidP="00CD4F20">
      <w:pPr>
        <w:pStyle w:val="Heading3"/>
      </w:pPr>
      <w:bookmarkStart w:id="922" w:name="_Ref511822214"/>
      <w:bookmarkStart w:id="923" w:name="_Toc526941661"/>
      <w:r>
        <w:t>sourceNodeId property</w:t>
      </w:r>
      <w:bookmarkEnd w:id="922"/>
      <w:bookmarkEnd w:id="923"/>
    </w:p>
    <w:p w14:paraId="4F1F1502" w14:textId="111C2C3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2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6431A">
        <w:t>3.29.2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w:t>
      </w:r>
      <w:bookmarkEnd w:id="92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6431A">
        <w:t>3.29.5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CF20D47" w:rsidR="00310D73" w:rsidRDefault="00310D73" w:rsidP="00310D73">
      <w:pPr>
        <w:pStyle w:val="Code"/>
      </w:pPr>
      <w:r>
        <w:t>{                             # A graph object (§</w:t>
      </w:r>
      <w:r>
        <w:fldChar w:fldCharType="begin"/>
      </w:r>
      <w:r>
        <w:instrText xml:space="preserve"> REF _Ref511819945 \r \h </w:instrText>
      </w:r>
      <w:r>
        <w:fldChar w:fldCharType="separate"/>
      </w:r>
      <w:r w:rsidR="0036431A">
        <w:t>3.28</w:t>
      </w:r>
      <w:r>
        <w:fldChar w:fldCharType="end"/>
      </w:r>
      <w:r>
        <w:t>).</w:t>
      </w:r>
    </w:p>
    <w:p w14:paraId="4DF7DD5F" w14:textId="7D657E9A" w:rsidR="00310D73" w:rsidRDefault="00310D73" w:rsidP="00310D73">
      <w:pPr>
        <w:pStyle w:val="Code"/>
      </w:pPr>
      <w:r>
        <w:t xml:space="preserve">  "nodes": [                  # See §</w:t>
      </w:r>
      <w:r>
        <w:fldChar w:fldCharType="begin"/>
      </w:r>
      <w:r>
        <w:instrText xml:space="preserve"> REF _Ref511823242 \r \h </w:instrText>
      </w:r>
      <w:r>
        <w:fldChar w:fldCharType="separate"/>
      </w:r>
      <w:r w:rsidR="0036431A">
        <w:t>3.28.4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377F8E1B" w:rsidR="00310D73" w:rsidRDefault="00310D73" w:rsidP="00310D73">
      <w:pPr>
        <w:pStyle w:val="Code"/>
      </w:pPr>
      <w:r>
        <w:t xml:space="preserve">      "children": [           # See §</w:t>
      </w:r>
      <w:r>
        <w:fldChar w:fldCharType="begin"/>
      </w:r>
      <w:r>
        <w:instrText xml:space="preserve"> REF _Ref515547420 \r \h </w:instrText>
      </w:r>
      <w:r>
        <w:fldChar w:fldCharType="separate"/>
      </w:r>
      <w:r w:rsidR="0036431A">
        <w:t>3.29.5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27D09E7" w:rsidR="00310D73" w:rsidRDefault="00310D73" w:rsidP="00310D73">
      <w:pPr>
        <w:pStyle w:val="Code"/>
      </w:pPr>
      <w:r>
        <w:t xml:space="preserve">  "edges": [                  # See §</w:t>
      </w:r>
      <w:r>
        <w:fldChar w:fldCharType="begin"/>
      </w:r>
      <w:r>
        <w:instrText xml:space="preserve"> REF _Ref511823263 \r \h </w:instrText>
      </w:r>
      <w:r>
        <w:fldChar w:fldCharType="separate"/>
      </w:r>
      <w:r w:rsidR="0036431A">
        <w:t>3.28.5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25" w:name="_Ref511823298"/>
      <w:bookmarkStart w:id="926" w:name="_Toc526941662"/>
      <w:r>
        <w:t>targetNodeId property</w:t>
      </w:r>
      <w:bookmarkEnd w:id="925"/>
      <w:bookmarkEnd w:id="926"/>
    </w:p>
    <w:p w14:paraId="09C99A58" w14:textId="7B3827E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6431A">
        <w:t>3.29.2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6431A">
        <w:t>3.29</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6431A">
        <w:t>3.30.4</w:t>
      </w:r>
      <w:r>
        <w:fldChar w:fldCharType="end"/>
      </w:r>
      <w:r>
        <w:t>).</w:t>
      </w:r>
    </w:p>
    <w:p w14:paraId="0230A766" w14:textId="5CB74BEC" w:rsidR="00CD4F20" w:rsidRDefault="00CD4F20" w:rsidP="00CD4F20">
      <w:pPr>
        <w:pStyle w:val="Heading2"/>
      </w:pPr>
      <w:bookmarkStart w:id="927" w:name="_Ref511819971"/>
      <w:bookmarkStart w:id="928" w:name="_Toc526941663"/>
      <w:r>
        <w:t>graphTraversal object</w:t>
      </w:r>
      <w:bookmarkEnd w:id="927"/>
      <w:bookmarkEnd w:id="928"/>
    </w:p>
    <w:p w14:paraId="7EE87AC4" w14:textId="2D601D1D" w:rsidR="00CD4F20" w:rsidRDefault="00CD4F20" w:rsidP="00CD4F20">
      <w:pPr>
        <w:pStyle w:val="Heading3"/>
      </w:pPr>
      <w:bookmarkStart w:id="929" w:name="_Toc526941664"/>
      <w:r>
        <w:t>General</w:t>
      </w:r>
      <w:bookmarkEnd w:id="929"/>
    </w:p>
    <w:p w14:paraId="5B499FB9" w14:textId="39D01D24"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6431A">
        <w:t>3.32</w:t>
      </w:r>
      <w:r>
        <w:fldChar w:fldCharType="end"/>
      </w:r>
      <w:r>
        <w:t>). For an example, see §</w:t>
      </w:r>
      <w:r>
        <w:fldChar w:fldCharType="begin"/>
      </w:r>
      <w:r>
        <w:instrText xml:space="preserve"> REF _Ref511822614 \r \h </w:instrText>
      </w:r>
      <w:r>
        <w:fldChar w:fldCharType="separate"/>
      </w:r>
      <w:r w:rsidR="0036431A">
        <w:t>3.31.5</w:t>
      </w:r>
      <w:r>
        <w:fldChar w:fldCharType="end"/>
      </w:r>
      <w:r>
        <w:t>.</w:t>
      </w:r>
    </w:p>
    <w:p w14:paraId="69BF4E4E" w14:textId="332F5E8E" w:rsidR="00CD4F20" w:rsidRDefault="00CD4F20" w:rsidP="00CD4F20">
      <w:pPr>
        <w:pStyle w:val="Heading3"/>
      </w:pPr>
      <w:bookmarkStart w:id="930" w:name="_Ref511823337"/>
      <w:bookmarkStart w:id="931" w:name="_Toc526941665"/>
      <w:r>
        <w:lastRenderedPageBreak/>
        <w:t>graphId property</w:t>
      </w:r>
      <w:bookmarkEnd w:id="930"/>
      <w:bookmarkEnd w:id="931"/>
    </w:p>
    <w:p w14:paraId="569BEBAE" w14:textId="77774AC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6431A">
        <w:t>3.28.2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6431A">
        <w:t>3.28</w:t>
      </w:r>
      <w:r>
        <w:fldChar w:fldCharType="end"/>
      </w:r>
      <w:r>
        <w:t>) being traversed.</w:t>
      </w:r>
    </w:p>
    <w:p w14:paraId="3B4B2F13" w14:textId="404CC31C"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6431A">
        <w:t>3.20.13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6431A">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6431A">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932" w:name="_Toc526941666"/>
      <w:r>
        <w:t>description property</w:t>
      </w:r>
      <w:bookmarkEnd w:id="932"/>
    </w:p>
    <w:p w14:paraId="00450671" w14:textId="1D2BBCC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describes the graph traversal.</w:t>
      </w:r>
    </w:p>
    <w:p w14:paraId="1B078DE3" w14:textId="453A53D8" w:rsidR="00CD4F20" w:rsidRDefault="00CD4F20" w:rsidP="00CD4F20">
      <w:pPr>
        <w:pStyle w:val="Heading3"/>
      </w:pPr>
      <w:bookmarkStart w:id="933" w:name="_Ref511823179"/>
      <w:bookmarkStart w:id="934" w:name="_Toc526941667"/>
      <w:proofErr w:type="spellStart"/>
      <w:r>
        <w:t>initialState</w:t>
      </w:r>
      <w:proofErr w:type="spellEnd"/>
      <w:r>
        <w:t xml:space="preserve"> property</w:t>
      </w:r>
      <w:bookmarkEnd w:id="933"/>
      <w:bookmarkEnd w:id="934"/>
    </w:p>
    <w:p w14:paraId="0DAFE5D2" w14:textId="0FBD3B89"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6431A">
        <w:t>3.32.4</w:t>
      </w:r>
      <w:r>
        <w:fldChar w:fldCharType="end"/>
      </w:r>
      <w:r>
        <w:t>), enables a SARIF viewer to present a debugger-like “watch window” experience as the user traverses a graph.</w:t>
      </w:r>
    </w:p>
    <w:p w14:paraId="69AF54AA" w14:textId="78DC5244"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6431A">
        <w:t>3.35.6</w:t>
      </w:r>
      <w:r>
        <w:fldChar w:fldCharType="end"/>
      </w:r>
      <w:r>
        <w:t>.</w:t>
      </w:r>
    </w:p>
    <w:p w14:paraId="64F7666B" w14:textId="785BF9A5" w:rsidR="00CD4F20" w:rsidRDefault="00CD4F20" w:rsidP="00CD4F20">
      <w:pPr>
        <w:pStyle w:val="Heading3"/>
      </w:pPr>
      <w:bookmarkStart w:id="935" w:name="_Ref511822614"/>
      <w:bookmarkStart w:id="936" w:name="_Toc526941668"/>
      <w:r>
        <w:t>edgeTraversals property</w:t>
      </w:r>
      <w:bookmarkEnd w:id="935"/>
      <w:bookmarkEnd w:id="936"/>
    </w:p>
    <w:p w14:paraId="044B1D53" w14:textId="1BAA916A"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6431A">
        <w:t>3.32</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062B2F8"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6431A">
        <w:t>3.31.4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6431A">
        <w:t>3.32.4</w:t>
      </w:r>
      <w:r>
        <w:fldChar w:fldCharType="end"/>
      </w:r>
      <w:r>
        <w:t>).</w:t>
      </w:r>
    </w:p>
    <w:p w14:paraId="4808B3B4" w14:textId="6B774366" w:rsidR="009D3174" w:rsidRDefault="009D3174" w:rsidP="009D3174">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10E2D789" w14:textId="0FAA289C"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36431A">
        <w:t>3.20.13</w:t>
      </w:r>
      <w:r>
        <w:fldChar w:fldCharType="end"/>
      </w:r>
      <w:r>
        <w:t>.</w:t>
      </w:r>
    </w:p>
    <w:p w14:paraId="69735FC2" w14:textId="156F992E"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36431A">
        <w:t>3.28</w:t>
      </w:r>
      <w:r>
        <w:fldChar w:fldCharType="end"/>
      </w:r>
      <w:r>
        <w:t>).</w:t>
      </w:r>
    </w:p>
    <w:p w14:paraId="0A2D9023" w14:textId="39987923" w:rsidR="009D3174" w:rsidRDefault="009D3174" w:rsidP="009D3174">
      <w:pPr>
        <w:pStyle w:val="Codesmall"/>
      </w:pPr>
      <w:r>
        <w:t xml:space="preserve">      "id": "g1",                            # See §</w:t>
      </w:r>
      <w:r>
        <w:fldChar w:fldCharType="begin"/>
      </w:r>
      <w:r>
        <w:instrText xml:space="preserve"> REF _Ref511822858 \r \h </w:instrText>
      </w:r>
      <w:r>
        <w:fldChar w:fldCharType="separate"/>
      </w:r>
      <w:r w:rsidR="0036431A">
        <w:t>3.28.2</w:t>
      </w:r>
      <w:r>
        <w:fldChar w:fldCharType="end"/>
      </w:r>
      <w:r>
        <w:t>.</w:t>
      </w:r>
    </w:p>
    <w:p w14:paraId="10FF4F75" w14:textId="77777777" w:rsidR="009D3174" w:rsidRDefault="009D3174" w:rsidP="009D3174">
      <w:pPr>
        <w:pStyle w:val="Codesmall"/>
      </w:pPr>
    </w:p>
    <w:p w14:paraId="2D97EC95" w14:textId="2E8DB213" w:rsidR="009D3174" w:rsidRDefault="009D3174" w:rsidP="009D3174">
      <w:pPr>
        <w:pStyle w:val="Codesmall"/>
      </w:pPr>
      <w:r>
        <w:t xml:space="preserve">      "nodes": [                             # See §</w:t>
      </w:r>
      <w:r>
        <w:fldChar w:fldCharType="begin"/>
      </w:r>
      <w:r>
        <w:instrText xml:space="preserve"> REF _Ref511823242 \r \h </w:instrText>
      </w:r>
      <w:r>
        <w:fldChar w:fldCharType="separate"/>
      </w:r>
      <w:r w:rsidR="0036431A">
        <w:t>3.28.4</w:t>
      </w:r>
      <w:r>
        <w:fldChar w:fldCharType="end"/>
      </w:r>
      <w:r>
        <w:t>.</w:t>
      </w:r>
    </w:p>
    <w:p w14:paraId="385BE8FF" w14:textId="38955D7E"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6431A">
        <w:t>3.29</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42987E7B" w:rsidR="009D3174" w:rsidRDefault="009D3174" w:rsidP="009D3174">
      <w:pPr>
        <w:pStyle w:val="Codesmall"/>
      </w:pPr>
      <w:r>
        <w:t xml:space="preserve">      "edges": [                             # See §</w:t>
      </w:r>
      <w:r>
        <w:fldChar w:fldCharType="begin"/>
      </w:r>
      <w:r>
        <w:instrText xml:space="preserve"> REF _Ref511823263 \r \h </w:instrText>
      </w:r>
      <w:r>
        <w:fldChar w:fldCharType="separate"/>
      </w:r>
      <w:r w:rsidR="0036431A">
        <w:t>3.28.5</w:t>
      </w:r>
      <w:r>
        <w:fldChar w:fldCharType="end"/>
      </w:r>
      <w:r>
        <w:t>.</w:t>
      </w:r>
    </w:p>
    <w:p w14:paraId="3AE21EC0" w14:textId="7BEBF0F8" w:rsidR="009D3174" w:rsidRDefault="009D3174" w:rsidP="009D3174">
      <w:pPr>
        <w:pStyle w:val="Codesmall"/>
      </w:pPr>
      <w:r>
        <w:t xml:space="preserve">        {                                    # An edge object (§</w:t>
      </w:r>
      <w:r>
        <w:fldChar w:fldCharType="begin"/>
      </w:r>
      <w:r>
        <w:instrText xml:space="preserve"> REF _Ref511821891 \r \h </w:instrText>
      </w:r>
      <w:r>
        <w:fldChar w:fldCharType="separate"/>
      </w:r>
      <w:r w:rsidR="0036431A">
        <w:t>3.30</w:t>
      </w:r>
      <w:r>
        <w:fldChar w:fldCharType="end"/>
      </w:r>
      <w:r>
        <w:t>).</w:t>
      </w:r>
    </w:p>
    <w:p w14:paraId="0FC27E06" w14:textId="785685E0" w:rsidR="009D3174" w:rsidRDefault="009D3174" w:rsidP="009D3174">
      <w:pPr>
        <w:pStyle w:val="Codesmall"/>
      </w:pPr>
      <w:r>
        <w:t xml:space="preserve">          "id": "e1",                        # See §</w:t>
      </w:r>
      <w:r>
        <w:fldChar w:fldCharType="begin"/>
      </w:r>
      <w:r>
        <w:instrText xml:space="preserve"> REF _Ref511823280 \r \h </w:instrText>
      </w:r>
      <w:r>
        <w:fldChar w:fldCharType="separate"/>
      </w:r>
      <w:r w:rsidR="0036431A">
        <w:t>3.30.2</w:t>
      </w:r>
      <w:r>
        <w:fldChar w:fldCharType="end"/>
      </w:r>
      <w:r>
        <w:t>.</w:t>
      </w:r>
    </w:p>
    <w:p w14:paraId="33697097" w14:textId="78F2D945"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6431A">
        <w:t>3.30.4</w:t>
      </w:r>
      <w:r>
        <w:fldChar w:fldCharType="end"/>
      </w:r>
      <w:r>
        <w:t>.</w:t>
      </w:r>
    </w:p>
    <w:p w14:paraId="6F112479" w14:textId="0F775ABF"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6431A">
        <w:t>3.30.5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B7104A3"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066CE27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6431A">
        <w:t>3.20.14</w:t>
      </w:r>
      <w:r>
        <w:fldChar w:fldCharType="end"/>
      </w:r>
      <w:r>
        <w:t>.</w:t>
      </w:r>
    </w:p>
    <w:p w14:paraId="52989359" w14:textId="0ABE004F"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6431A">
        <w:t>3.31</w:t>
      </w:r>
      <w:r>
        <w:fldChar w:fldCharType="end"/>
      </w:r>
      <w:r>
        <w:t>).</w:t>
      </w:r>
    </w:p>
    <w:p w14:paraId="42598F9A" w14:textId="4B37C293" w:rsidR="009D3174" w:rsidRDefault="009D3174" w:rsidP="009D3174">
      <w:pPr>
        <w:pStyle w:val="Codesmall"/>
      </w:pPr>
      <w:r>
        <w:t xml:space="preserve">      "graphId": "g1",                       # See §</w:t>
      </w:r>
      <w:r>
        <w:fldChar w:fldCharType="begin"/>
      </w:r>
      <w:r>
        <w:instrText xml:space="preserve"> REF _Ref511823337 \r \h </w:instrText>
      </w:r>
      <w:r>
        <w:fldChar w:fldCharType="separate"/>
      </w:r>
      <w:r w:rsidR="0036431A">
        <w:t>3.31.2</w:t>
      </w:r>
      <w:r>
        <w:fldChar w:fldCharType="end"/>
      </w:r>
      <w:r>
        <w:t>.</w:t>
      </w:r>
    </w:p>
    <w:p w14:paraId="00E6F1B9" w14:textId="77777777" w:rsidR="009D3174" w:rsidRDefault="009D3174" w:rsidP="009D3174">
      <w:pPr>
        <w:pStyle w:val="Codesmall"/>
      </w:pPr>
    </w:p>
    <w:p w14:paraId="36D3F377" w14:textId="19A7FC87"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36431A">
        <w:t>3.31.4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98F78A5"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6431A">
        <w:t>3.31.5</w:t>
      </w:r>
      <w:r>
        <w:fldChar w:fldCharType="end"/>
      </w:r>
      <w:r>
        <w:t>.</w:t>
      </w:r>
    </w:p>
    <w:p w14:paraId="741740FA" w14:textId="7ABEEFF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6431A">
        <w:t>3.32</w:t>
      </w:r>
      <w:r>
        <w:fldChar w:fldCharType="end"/>
      </w:r>
      <w:r>
        <w:t>).</w:t>
      </w:r>
    </w:p>
    <w:p w14:paraId="3B24AD48" w14:textId="65DB47DE"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6431A">
        <w:t>3.32.2</w:t>
      </w:r>
      <w:r w:rsidR="00D1651A">
        <w:fldChar w:fldCharType="end"/>
      </w:r>
      <w:r>
        <w:t>.</w:t>
      </w:r>
    </w:p>
    <w:p w14:paraId="091883BE" w14:textId="77777777" w:rsidR="009D3174" w:rsidRDefault="009D3174" w:rsidP="009D3174">
      <w:pPr>
        <w:pStyle w:val="Codesmall"/>
      </w:pPr>
    </w:p>
    <w:p w14:paraId="0C82C8AC" w14:textId="2E4B1423"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36431A">
        <w:t>3.32.4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937" w:name="_Ref511822569"/>
      <w:bookmarkStart w:id="938" w:name="_Toc526941669"/>
      <w:r>
        <w:t>edgeTraversal object</w:t>
      </w:r>
      <w:bookmarkEnd w:id="937"/>
      <w:bookmarkEnd w:id="938"/>
    </w:p>
    <w:p w14:paraId="4A14EA88" w14:textId="696B8630" w:rsidR="00CD4F20" w:rsidRDefault="00CD4F20" w:rsidP="00CD4F20">
      <w:pPr>
        <w:pStyle w:val="Heading3"/>
      </w:pPr>
      <w:bookmarkStart w:id="939" w:name="_Toc526941670"/>
      <w:r>
        <w:t>General</w:t>
      </w:r>
      <w:bookmarkEnd w:id="939"/>
    </w:p>
    <w:p w14:paraId="7FC25DC6" w14:textId="57980962" w:rsidR="00E66DEE" w:rsidRDefault="00E66DEE" w:rsidP="00E66DEE">
      <w:bookmarkStart w:id="94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41" w:name="_Ref513199007"/>
      <w:bookmarkStart w:id="942" w:name="_Toc526941671"/>
      <w:r>
        <w:t>edgeId property</w:t>
      </w:r>
      <w:bookmarkEnd w:id="940"/>
      <w:bookmarkEnd w:id="941"/>
      <w:bookmarkEnd w:id="942"/>
    </w:p>
    <w:p w14:paraId="48F3DA24" w14:textId="0375267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6431A">
        <w:t>3.30.2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6431A">
        <w:t>3.30</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6431A">
        <w:t>3.31.2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6431A">
        <w:t>3.31</w:t>
      </w:r>
      <w:r>
        <w:fldChar w:fldCharType="end"/>
      </w:r>
      <w:r>
        <w:t>).</w:t>
      </w:r>
    </w:p>
    <w:p w14:paraId="0AD4B66E" w14:textId="675852EB" w:rsidR="00CD4F20" w:rsidRDefault="00CD4F20" w:rsidP="00CD4F20">
      <w:pPr>
        <w:pStyle w:val="Heading3"/>
      </w:pPr>
      <w:bookmarkStart w:id="943" w:name="_Toc526941672"/>
      <w:r>
        <w:t>message property</w:t>
      </w:r>
      <w:bookmarkEnd w:id="943"/>
    </w:p>
    <w:p w14:paraId="4271FA61" w14:textId="61B8D04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6431A">
        <w:t>3.9</w:t>
      </w:r>
      <w:r>
        <w:fldChar w:fldCharType="end"/>
      </w:r>
      <w:r>
        <w:t>) that contains a message to display to the user as the edge is traversed.</w:t>
      </w:r>
    </w:p>
    <w:p w14:paraId="188B3BCD" w14:textId="25EB188B" w:rsidR="00CD4F20" w:rsidRDefault="00CD4F20" w:rsidP="00CD4F20">
      <w:pPr>
        <w:pStyle w:val="Heading3"/>
      </w:pPr>
      <w:bookmarkStart w:id="944" w:name="_Ref511823070"/>
      <w:bookmarkStart w:id="945" w:name="_Toc526941673"/>
      <w:proofErr w:type="spellStart"/>
      <w:r>
        <w:lastRenderedPageBreak/>
        <w:t>finalState</w:t>
      </w:r>
      <w:proofErr w:type="spellEnd"/>
      <w:r>
        <w:t xml:space="preserve"> property</w:t>
      </w:r>
      <w:bookmarkEnd w:id="944"/>
      <w:bookmarkEnd w:id="945"/>
    </w:p>
    <w:p w14:paraId="254B59E1" w14:textId="0B2C706E"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6431A">
        <w:t>3.31.4</w:t>
      </w:r>
      <w:r>
        <w:fldChar w:fldCharType="end"/>
      </w:r>
      <w:r>
        <w:t>), enables a viewer to present a debugger-like “watch window” experience as the user traverses a graph.</w:t>
      </w:r>
    </w:p>
    <w:p w14:paraId="47194824" w14:textId="6C34B527"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6431A">
        <w:t>3.35.6</w:t>
      </w:r>
      <w:r>
        <w:fldChar w:fldCharType="end"/>
      </w:r>
      <w:r>
        <w:t>.</w:t>
      </w:r>
    </w:p>
    <w:p w14:paraId="0E93831D" w14:textId="4B6229DC" w:rsidR="00CD4F20" w:rsidRDefault="00326931" w:rsidP="00CD4F20">
      <w:pPr>
        <w:pStyle w:val="Heading3"/>
      </w:pPr>
      <w:bookmarkStart w:id="946" w:name="_Toc526941674"/>
      <w:proofErr w:type="spellStart"/>
      <w:r>
        <w:t>stepOverEdgeCount</w:t>
      </w:r>
      <w:proofErr w:type="spellEnd"/>
      <w:r w:rsidR="00CD4F20">
        <w:t xml:space="preserve"> property</w:t>
      </w:r>
      <w:bookmarkEnd w:id="94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259C738E"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6431A">
        <w:t>3.29.5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B7462CC" w:rsidR="00BE0DF6" w:rsidRDefault="00BE0DF6" w:rsidP="00BE0DF6">
      <w:pPr>
        <w:pStyle w:val="Codesmall"/>
      </w:pPr>
      <w:r>
        <w:t>{                                                 # A result object (§</w:t>
      </w:r>
      <w:r>
        <w:fldChar w:fldCharType="begin"/>
      </w:r>
      <w:r>
        <w:instrText xml:space="preserve"> REF _Ref493350984 \r \h </w:instrText>
      </w:r>
      <w:r>
        <w:fldChar w:fldCharType="separate"/>
      </w:r>
      <w:r w:rsidR="0036431A">
        <w:t>3.20</w:t>
      </w:r>
      <w:r>
        <w:fldChar w:fldCharType="end"/>
      </w:r>
      <w:r>
        <w:t>).</w:t>
      </w:r>
    </w:p>
    <w:p w14:paraId="75B400D0" w14:textId="45CA7EFB"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36431A">
        <w:t>3.20.13</w:t>
      </w:r>
      <w:r>
        <w:fldChar w:fldCharType="end"/>
      </w:r>
      <w:r>
        <w:t>.</w:t>
      </w:r>
    </w:p>
    <w:p w14:paraId="15902C38" w14:textId="4949073F"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36431A">
        <w:t>3.28</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lastRenderedPageBreak/>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1C83C45"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D2124DD"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6431A">
        <w:t>3.20.14</w:t>
      </w:r>
      <w:r>
        <w:fldChar w:fldCharType="end"/>
      </w:r>
      <w:r>
        <w:t>.</w:t>
      </w:r>
    </w:p>
    <w:p w14:paraId="7D1411F8" w14:textId="52CE9B1C"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6431A">
        <w:t>3.31</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947" w:name="_Ref493427479"/>
      <w:bookmarkStart w:id="948" w:name="_Toc526941675"/>
      <w:r>
        <w:t>stack object</w:t>
      </w:r>
      <w:bookmarkEnd w:id="947"/>
      <w:bookmarkEnd w:id="948"/>
    </w:p>
    <w:p w14:paraId="5A2500F3" w14:textId="474DE860" w:rsidR="006E546E" w:rsidRDefault="006E546E" w:rsidP="006E546E">
      <w:pPr>
        <w:pStyle w:val="Heading3"/>
      </w:pPr>
      <w:bookmarkStart w:id="949" w:name="_Toc526941676"/>
      <w:r>
        <w:t>General</w:t>
      </w:r>
      <w:bookmarkEnd w:id="94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50" w:name="_Ref503361859"/>
      <w:bookmarkStart w:id="951" w:name="_Toc526941677"/>
      <w:r>
        <w:t>message property</w:t>
      </w:r>
      <w:bookmarkEnd w:id="950"/>
      <w:bookmarkEnd w:id="951"/>
    </w:p>
    <w:p w14:paraId="2BDF4228" w14:textId="29DE319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6431A">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52" w:name="_Toc526941678"/>
      <w:r>
        <w:t>frames property</w:t>
      </w:r>
      <w:bookmarkEnd w:id="952"/>
    </w:p>
    <w:p w14:paraId="469B2FA7" w14:textId="0C78AE1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6431A">
        <w:t>3.34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53" w:name="_Ref493494398"/>
      <w:bookmarkStart w:id="954" w:name="_Toc526941679"/>
      <w:proofErr w:type="spellStart"/>
      <w:r>
        <w:lastRenderedPageBreak/>
        <w:t>stackFrame</w:t>
      </w:r>
      <w:proofErr w:type="spellEnd"/>
      <w:r>
        <w:t xml:space="preserve"> object</w:t>
      </w:r>
      <w:bookmarkEnd w:id="953"/>
      <w:bookmarkEnd w:id="954"/>
    </w:p>
    <w:p w14:paraId="440DEBE2" w14:textId="2D9664B2" w:rsidR="006E546E" w:rsidRDefault="006E546E" w:rsidP="006E546E">
      <w:pPr>
        <w:pStyle w:val="Heading3"/>
      </w:pPr>
      <w:bookmarkStart w:id="955" w:name="_Toc526941680"/>
      <w:r>
        <w:t>General</w:t>
      </w:r>
      <w:bookmarkEnd w:id="955"/>
    </w:p>
    <w:p w14:paraId="7DA1CA9D" w14:textId="27E7DC31"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6431A">
        <w:t>3.33</w:t>
      </w:r>
      <w:r>
        <w:fldChar w:fldCharType="end"/>
      </w:r>
      <w:r w:rsidRPr="00F41277">
        <w:t>).</w:t>
      </w:r>
    </w:p>
    <w:p w14:paraId="595703CE" w14:textId="2E0FEEF4" w:rsidR="00D10846" w:rsidRDefault="003F0742" w:rsidP="006E546E">
      <w:pPr>
        <w:pStyle w:val="Heading3"/>
      </w:pPr>
      <w:bookmarkStart w:id="956" w:name="_Ref503362303"/>
      <w:bookmarkStart w:id="957" w:name="_Toc526941681"/>
      <w:r>
        <w:t xml:space="preserve">location </w:t>
      </w:r>
      <w:r w:rsidR="00D10846">
        <w:t>property</w:t>
      </w:r>
      <w:bookmarkEnd w:id="956"/>
      <w:bookmarkEnd w:id="957"/>
    </w:p>
    <w:p w14:paraId="075462B0" w14:textId="174D0D59"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6431A">
        <w:t>3.21</w:t>
      </w:r>
      <w:r w:rsidR="003F0742">
        <w:fldChar w:fldCharType="end"/>
      </w:r>
      <w:r>
        <w:t>) specifying the location to which this stack frame refers.</w:t>
      </w:r>
    </w:p>
    <w:p w14:paraId="4ABAFAEB" w14:textId="487C084B" w:rsidR="006E546E" w:rsidRDefault="006E546E" w:rsidP="006E546E">
      <w:pPr>
        <w:pStyle w:val="Heading3"/>
      </w:pPr>
      <w:bookmarkStart w:id="958" w:name="_Toc526941682"/>
      <w:r>
        <w:t>module property</w:t>
      </w:r>
      <w:bookmarkEnd w:id="958"/>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59" w:name="_Toc526941683"/>
      <w:proofErr w:type="spellStart"/>
      <w:r>
        <w:t>threadId</w:t>
      </w:r>
      <w:proofErr w:type="spellEnd"/>
      <w:r>
        <w:t xml:space="preserve"> property</w:t>
      </w:r>
      <w:bookmarkEnd w:id="959"/>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960" w:name="_Toc526941684"/>
      <w:r>
        <w:t>address property</w:t>
      </w:r>
      <w:bookmarkEnd w:id="960"/>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961" w:name="_Toc526941685"/>
      <w:r>
        <w:t>offset property</w:t>
      </w:r>
      <w:bookmarkEnd w:id="961"/>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42AC12F"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6431A">
        <w:t>3.23.11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6431A">
        <w:t>3.34.2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962" w:name="_Toc526941686"/>
      <w:r>
        <w:t>parameters property</w:t>
      </w:r>
      <w:bookmarkEnd w:id="962"/>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963" w:name="_Ref493427581"/>
      <w:bookmarkStart w:id="964" w:name="_Ref493427754"/>
      <w:bookmarkStart w:id="965" w:name="_Toc526941687"/>
      <w:proofErr w:type="spellStart"/>
      <w:r>
        <w:t>thread</w:t>
      </w:r>
      <w:r w:rsidR="007D2F0F">
        <w:t>FlowLocation</w:t>
      </w:r>
      <w:proofErr w:type="spellEnd"/>
      <w:r w:rsidR="007D2F0F">
        <w:t xml:space="preserve"> </w:t>
      </w:r>
      <w:r w:rsidR="006E546E">
        <w:t>object</w:t>
      </w:r>
      <w:bookmarkEnd w:id="963"/>
      <w:bookmarkEnd w:id="964"/>
      <w:bookmarkEnd w:id="965"/>
    </w:p>
    <w:p w14:paraId="6AFFA125" w14:textId="72CDB951" w:rsidR="006E546E" w:rsidRDefault="006E546E" w:rsidP="006E546E">
      <w:pPr>
        <w:pStyle w:val="Heading3"/>
      </w:pPr>
      <w:bookmarkStart w:id="966" w:name="_Toc526941688"/>
      <w:r>
        <w:t>General</w:t>
      </w:r>
      <w:bookmarkEnd w:id="966"/>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967" w:name="_Ref493497783"/>
      <w:bookmarkStart w:id="968" w:name="_Ref493499799"/>
      <w:bookmarkStart w:id="969" w:name="_Toc526941689"/>
      <w:r>
        <w:t xml:space="preserve">location </w:t>
      </w:r>
      <w:r w:rsidR="006E546E">
        <w:t>property</w:t>
      </w:r>
      <w:bookmarkEnd w:id="967"/>
      <w:bookmarkEnd w:id="968"/>
      <w:bookmarkEnd w:id="969"/>
    </w:p>
    <w:p w14:paraId="4354E1E2" w14:textId="6639EEC1"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6431A">
        <w:t>3.21</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7520B5D" w:rsidR="00317F25" w:rsidRDefault="00317F25" w:rsidP="00317F25">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6431A">
        <w:t>3.21.4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48470B2"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6431A">
        <w:t>3.35.8</w:t>
      </w:r>
      <w:r w:rsidR="000A451A">
        <w:fldChar w:fldCharType="end"/>
      </w:r>
      <w:r>
        <w:t>) to ensure that the location in the external program executes before the location in the program being analyzed.</w:t>
      </w:r>
    </w:p>
    <w:p w14:paraId="33DB1A87" w14:textId="65A7AB97"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6431A">
        <w:t>3.26</w:t>
      </w:r>
      <w:r w:rsidR="000A451A">
        <w:fldChar w:fldCharType="end"/>
      </w:r>
      <w:r>
        <w:t>).</w:t>
      </w:r>
    </w:p>
    <w:p w14:paraId="77957EDD" w14:textId="6C8376E2"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6431A">
        <w:t>3.26.3</w:t>
      </w:r>
      <w:r w:rsidR="000A451A">
        <w:fldChar w:fldCharType="end"/>
      </w:r>
      <w:r>
        <w:t>.</w:t>
      </w:r>
    </w:p>
    <w:p w14:paraId="3D30CB9D" w14:textId="37B9F881"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6431A">
        <w:t>3.27</w:t>
      </w:r>
      <w:r w:rsidR="000A451A">
        <w:fldChar w:fldCharType="end"/>
      </w:r>
      <w:r>
        <w:t>).</w:t>
      </w:r>
    </w:p>
    <w:p w14:paraId="14000C19" w14:textId="4E5B8082"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6431A">
        <w:t>3.27.3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4598F24"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6431A">
        <w:t>3.27.4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970" w:name="_Toc526941690"/>
      <w:r>
        <w:t>module property</w:t>
      </w:r>
      <w:bookmarkEnd w:id="970"/>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71" w:name="_Toc526941691"/>
      <w:r>
        <w:lastRenderedPageBreak/>
        <w:t>stack property</w:t>
      </w:r>
      <w:bookmarkEnd w:id="971"/>
    </w:p>
    <w:p w14:paraId="1FCE52C5" w14:textId="32EB3362"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6431A">
        <w:t>3.33</w:t>
      </w:r>
      <w:r>
        <w:fldChar w:fldCharType="end"/>
      </w:r>
      <w:r>
        <w:t>) that represents the call stack leading to this location.</w:t>
      </w:r>
    </w:p>
    <w:p w14:paraId="612E79E6" w14:textId="774D149A" w:rsidR="00D31582" w:rsidRDefault="00D31582" w:rsidP="00D31582">
      <w:pPr>
        <w:pStyle w:val="Heading3"/>
      </w:pPr>
      <w:bookmarkStart w:id="972" w:name="_Toc526941692"/>
      <w:r>
        <w:t>kind property</w:t>
      </w:r>
      <w:bookmarkEnd w:id="972"/>
    </w:p>
    <w:p w14:paraId="7C674876" w14:textId="592BCA7D" w:rsidR="00D31582" w:rsidRDefault="00D31582" w:rsidP="00D31582">
      <w:bookmarkStart w:id="973"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6431A">
        <w:t>3.11.7</w:t>
      </w:r>
      <w:r>
        <w:fldChar w:fldCharType="end"/>
      </w:r>
      <w:r>
        <w:t>, §</w:t>
      </w:r>
      <w:r>
        <w:fldChar w:fldCharType="begin"/>
      </w:r>
      <w:r>
        <w:instrText xml:space="preserve"> REF _Ref493350964 \r \h </w:instrText>
      </w:r>
      <w:r>
        <w:fldChar w:fldCharType="separate"/>
      </w:r>
      <w:r w:rsidR="0036431A">
        <w:t>3.14</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973"/>
    </w:p>
    <w:p w14:paraId="0D282B13" w14:textId="241F5BD3" w:rsidR="00EC5F35" w:rsidRDefault="00EC5F35" w:rsidP="00EC5F35">
      <w:pPr>
        <w:pStyle w:val="Heading3"/>
      </w:pPr>
      <w:bookmarkStart w:id="974" w:name="_Ref510090188"/>
      <w:bookmarkStart w:id="975" w:name="_Toc526941693"/>
      <w:r>
        <w:t>state property</w:t>
      </w:r>
      <w:bookmarkEnd w:id="974"/>
      <w:bookmarkEnd w:id="975"/>
    </w:p>
    <w:p w14:paraId="7C600AFE" w14:textId="34BDD21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6431A">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lastRenderedPageBreak/>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976" w:name="_Ref510008884"/>
      <w:bookmarkStart w:id="977" w:name="_Toc526941694"/>
      <w:proofErr w:type="spellStart"/>
      <w:r>
        <w:t>nestingLevel</w:t>
      </w:r>
      <w:proofErr w:type="spellEnd"/>
      <w:r>
        <w:t xml:space="preserve"> property</w:t>
      </w:r>
      <w:bookmarkEnd w:id="976"/>
      <w:bookmarkEnd w:id="977"/>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978" w:name="_Ref510008873"/>
      <w:bookmarkStart w:id="979" w:name="_Toc526941695"/>
      <w:proofErr w:type="spellStart"/>
      <w:r>
        <w:t>executionOrder</w:t>
      </w:r>
      <w:proofErr w:type="spellEnd"/>
      <w:r>
        <w:t xml:space="preserve"> property</w:t>
      </w:r>
      <w:bookmarkEnd w:id="978"/>
      <w:bookmarkEnd w:id="979"/>
    </w:p>
    <w:p w14:paraId="61CA929F" w14:textId="004E59A9"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6431A">
        <w:t>3.26</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38425C0" w:rsidR="005D2999" w:rsidRDefault="00BF4F63" w:rsidP="005D2999">
      <w:pPr>
        <w:pStyle w:val="Heading3"/>
      </w:pPr>
      <w:bookmarkStart w:id="980" w:name="_Toc526941696"/>
      <w:proofErr w:type="spellStart"/>
      <w:r>
        <w:t>executionTimeUtc</w:t>
      </w:r>
      <w:proofErr w:type="spellEnd"/>
      <w:r>
        <w:t xml:space="preserve"> </w:t>
      </w:r>
      <w:r w:rsidR="005D2999">
        <w:t>property</w:t>
      </w:r>
      <w:bookmarkEnd w:id="980"/>
    </w:p>
    <w:p w14:paraId="27A7FA38" w14:textId="18FE8CFB"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6431A">
        <w:t>3.8</w:t>
      </w:r>
      <w:r>
        <w:fldChar w:fldCharType="end"/>
      </w:r>
      <w:r>
        <w:t>.</w:t>
      </w:r>
    </w:p>
    <w:p w14:paraId="1C0A658F" w14:textId="556D17D5" w:rsidR="00B86BC7" w:rsidRDefault="00B86BC7" w:rsidP="00B86BC7">
      <w:pPr>
        <w:pStyle w:val="Heading3"/>
      </w:pPr>
      <w:bookmarkStart w:id="981" w:name="_Toc526941697"/>
      <w:r>
        <w:t>importance property</w:t>
      </w:r>
      <w:bookmarkEnd w:id="981"/>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lastRenderedPageBreak/>
        <w:t>A “verbose view,” which displays all the locations in the code flow.</w:t>
      </w:r>
    </w:p>
    <w:p w14:paraId="30476A22" w14:textId="71D9FA88" w:rsidR="00262CD2" w:rsidRDefault="00262CD2" w:rsidP="00B86BC7">
      <w:pPr>
        <w:pStyle w:val="Heading2"/>
      </w:pPr>
      <w:bookmarkStart w:id="982" w:name="_Ref508812750"/>
      <w:bookmarkStart w:id="983" w:name="_Toc526941698"/>
      <w:bookmarkStart w:id="984" w:name="_Ref493407996"/>
      <w:r>
        <w:t>resources object</w:t>
      </w:r>
      <w:bookmarkEnd w:id="982"/>
      <w:bookmarkEnd w:id="983"/>
    </w:p>
    <w:p w14:paraId="526D1A22" w14:textId="73E461DD" w:rsidR="00E15F22" w:rsidRDefault="00E15F22" w:rsidP="00E15F22">
      <w:pPr>
        <w:pStyle w:val="Heading3"/>
      </w:pPr>
      <w:bookmarkStart w:id="985" w:name="_Toc526941699"/>
      <w:r>
        <w:t>General</w:t>
      </w:r>
      <w:bookmarkEnd w:id="98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986" w:name="_Ref508811824"/>
      <w:bookmarkStart w:id="987" w:name="_Toc526941700"/>
      <w:proofErr w:type="spellStart"/>
      <w:r>
        <w:t>messageStrings</w:t>
      </w:r>
      <w:proofErr w:type="spellEnd"/>
      <w:r>
        <w:t xml:space="preserve"> property</w:t>
      </w:r>
      <w:bookmarkEnd w:id="986"/>
      <w:bookmarkEnd w:id="987"/>
    </w:p>
    <w:p w14:paraId="58977C62" w14:textId="01C86337"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 JSON object (§</w:t>
      </w:r>
      <w:r>
        <w:fldChar w:fldCharType="begin"/>
      </w:r>
      <w:r>
        <w:instrText xml:space="preserve"> REF _Ref508798892 \r \h </w:instrText>
      </w:r>
      <w:r>
        <w:fldChar w:fldCharType="separate"/>
      </w:r>
      <w:r w:rsidR="0036431A">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6431A">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6431A">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6431A">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6431A">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6431A">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6431A">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6431A">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988" w:name="_Ref508870783"/>
      <w:bookmarkStart w:id="989" w:name="_Ref508871574"/>
      <w:bookmarkStart w:id="990" w:name="_Ref508876005"/>
      <w:bookmarkStart w:id="991" w:name="_Toc526941701"/>
      <w:r>
        <w:t>rules property</w:t>
      </w:r>
      <w:bookmarkEnd w:id="988"/>
      <w:bookmarkEnd w:id="989"/>
      <w:bookmarkEnd w:id="990"/>
      <w:bookmarkEnd w:id="991"/>
    </w:p>
    <w:p w14:paraId="0650D575" w14:textId="03FC7B41"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6431A">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6431A">
        <w:t>3.37</w:t>
      </w:r>
      <w:r>
        <w:fldChar w:fldCharType="end"/>
      </w:r>
      <w:r>
        <w:t>).</w:t>
      </w:r>
    </w:p>
    <w:p w14:paraId="757EA362" w14:textId="4563795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6431A">
        <w:t>3.37.3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36431A">
        <w:t>3.37.3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lastRenderedPageBreak/>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7A033224"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6431A">
        <w:t>3.20</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36431A">
        <w:t>3.20.5</w:t>
      </w:r>
      <w:r w:rsidR="00936D07">
        <w:fldChar w:fldCharType="end"/>
      </w:r>
      <w:r w:rsidRPr="0037313D">
        <w:t>).</w:t>
      </w:r>
    </w:p>
    <w:p w14:paraId="5EB63AAA" w14:textId="75C8B7FD" w:rsidR="00B86BC7" w:rsidRDefault="00B86BC7" w:rsidP="00B86BC7">
      <w:pPr>
        <w:pStyle w:val="Heading2"/>
      </w:pPr>
      <w:bookmarkStart w:id="992" w:name="_Ref508814067"/>
      <w:bookmarkStart w:id="993" w:name="_Toc526941702"/>
      <w:r>
        <w:t>rule object</w:t>
      </w:r>
      <w:bookmarkEnd w:id="984"/>
      <w:bookmarkEnd w:id="992"/>
      <w:bookmarkEnd w:id="993"/>
    </w:p>
    <w:p w14:paraId="0004BC6E" w14:textId="658F9ED1" w:rsidR="00B86BC7" w:rsidRDefault="00B86BC7" w:rsidP="00B86BC7">
      <w:pPr>
        <w:pStyle w:val="Heading3"/>
      </w:pPr>
      <w:bookmarkStart w:id="994" w:name="_Toc526941703"/>
      <w:r>
        <w:t>General</w:t>
      </w:r>
      <w:bookmarkEnd w:id="99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995" w:name="_Toc526941704"/>
      <w:r>
        <w:t>Constraints</w:t>
      </w:r>
      <w:bookmarkEnd w:id="995"/>
    </w:p>
    <w:p w14:paraId="1A1A3719" w14:textId="04D997F2"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6431A">
        <w:t>3.37.5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6431A">
        <w:t>3.37.6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96" w:name="_Ref493408046"/>
      <w:bookmarkStart w:id="997" w:name="_Toc526941705"/>
      <w:r>
        <w:t>id property</w:t>
      </w:r>
      <w:bookmarkEnd w:id="996"/>
      <w:bookmarkEnd w:id="997"/>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proofErr w:type="gramStart"/>
      <w:r w:rsidRPr="00517BAE">
        <w:rPr>
          <w:b/>
        </w:rPr>
        <w:t>SHALL</w:t>
      </w:r>
      <w:proofErr w:type="gramEnd"/>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2F247050" w:rsidR="0072164D" w:rsidRDefault="0072164D" w:rsidP="00517BAE">
      <w:r>
        <w:t xml:space="preserve">If </w:t>
      </w:r>
      <w:proofErr w:type="spellStart"/>
      <w:r>
        <w:rPr>
          <w:rStyle w:val="CODEtemp"/>
        </w:rPr>
        <w:t>id</w:t>
      </w:r>
      <w:proofErr w:type="spellEnd"/>
      <w:r>
        <w:t xml:space="preserve"> does not equal the property name for this </w:t>
      </w:r>
      <w:r>
        <w:rPr>
          <w:rStyle w:val="CODEtemp"/>
        </w:rPr>
        <w:t>rule</w:t>
      </w:r>
      <w:r>
        <w:t xml:space="preserve"> object in the </w:t>
      </w:r>
      <w:proofErr w:type="spellStart"/>
      <w:r>
        <w:rPr>
          <w:rStyle w:val="CODEtemp"/>
        </w:rPr>
        <w:t>run.resources.rules</w:t>
      </w:r>
      <w:proofErr w:type="spellEnd"/>
      <w:r>
        <w:t xml:space="preserve"> object (§</w:t>
      </w:r>
      <w:r>
        <w:fldChar w:fldCharType="begin"/>
      </w:r>
      <w:r>
        <w:instrText xml:space="preserve"> REF _Ref508870783 \r \h </w:instrText>
      </w:r>
      <w:r>
        <w:fldChar w:fldCharType="separate"/>
      </w:r>
      <w:r w:rsidR="0036431A">
        <w:t>3.36.3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36431A">
        <w:t>3.36.3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998" w:name="_Toc526941706"/>
      <w:r>
        <w:lastRenderedPageBreak/>
        <w:t>name property</w:t>
      </w:r>
      <w:bookmarkEnd w:id="998"/>
    </w:p>
    <w:p w14:paraId="19E18CE8" w14:textId="189393A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6431A">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999" w:name="_Ref493510771"/>
      <w:bookmarkStart w:id="1000" w:name="_Toc526941707"/>
      <w:proofErr w:type="spellStart"/>
      <w:r>
        <w:t>shortDescription</w:t>
      </w:r>
      <w:proofErr w:type="spellEnd"/>
      <w:r>
        <w:t xml:space="preserve"> property</w:t>
      </w:r>
      <w:bookmarkEnd w:id="999"/>
      <w:bookmarkEnd w:id="1000"/>
    </w:p>
    <w:p w14:paraId="529813AC" w14:textId="7D27615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6431A">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001" w:name="_Ref493510781"/>
      <w:bookmarkStart w:id="1002" w:name="_Toc526941708"/>
      <w:proofErr w:type="spellStart"/>
      <w:r>
        <w:t>fullDescription</w:t>
      </w:r>
      <w:proofErr w:type="spellEnd"/>
      <w:r>
        <w:t xml:space="preserve"> property</w:t>
      </w:r>
      <w:bookmarkEnd w:id="1001"/>
      <w:bookmarkEnd w:id="1002"/>
    </w:p>
    <w:p w14:paraId="1D1994A2" w14:textId="17C9FDC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6431A">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697F17AA"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6431A">
        <w:t>3.37.5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003" w:name="_Ref493345139"/>
      <w:bookmarkStart w:id="1004" w:name="_Toc526941709"/>
      <w:proofErr w:type="spellStart"/>
      <w:r>
        <w:t>message</w:t>
      </w:r>
      <w:r w:rsidR="00CD2BD7">
        <w:t>Strings</w:t>
      </w:r>
      <w:proofErr w:type="spellEnd"/>
      <w:r>
        <w:t xml:space="preserve"> property</w:t>
      </w:r>
      <w:bookmarkEnd w:id="1003"/>
      <w:bookmarkEnd w:id="1004"/>
    </w:p>
    <w:p w14:paraId="6AA2B3CA" w14:textId="7B1D2A2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 JSON object </w:t>
      </w:r>
      <w:r w:rsidR="004A12C7">
        <w:t>(§</w:t>
      </w:r>
      <w:r w:rsidR="007F1CE5">
        <w:fldChar w:fldCharType="begin"/>
      </w:r>
      <w:r w:rsidR="007F1CE5">
        <w:instrText xml:space="preserve"> REF _Ref508798892 \r \h </w:instrText>
      </w:r>
      <w:r w:rsidR="007F1CE5">
        <w:fldChar w:fldCharType="separate"/>
      </w:r>
      <w:r w:rsidR="0036431A">
        <w:t>3.5</w:t>
      </w:r>
      <w:r w:rsidR="007F1CE5">
        <w:fldChar w:fldCharType="end"/>
      </w:r>
      <w:r w:rsidR="004A12C7">
        <w:t xml:space="preserve">) </w:t>
      </w:r>
      <w:r>
        <w:t xml:space="preserve">consisting of a set of </w:t>
      </w:r>
      <w:r w:rsidR="00F83B35">
        <w:t>properties</w:t>
      </w:r>
      <w:r>
        <w:t xml:space="preserve"> with arbitrary names.</w:t>
      </w:r>
    </w:p>
    <w:p w14:paraId="4810A9EB" w14:textId="069BA5B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6431A">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6431A">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6431A">
        <w:t>3.9.5</w:t>
      </w:r>
      <w:r w:rsidR="00F67E65">
        <w:fldChar w:fldCharType="end"/>
      </w:r>
      <w:r w:rsidR="00F67E65">
        <w:t>).</w:t>
      </w:r>
    </w:p>
    <w:p w14:paraId="54AC3DC0" w14:textId="23ABDE6D"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6431A">
        <w:t>3.20.7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005" w:name="_Ref503366474"/>
      <w:bookmarkStart w:id="1006" w:name="_Ref503366805"/>
      <w:bookmarkStart w:id="1007" w:name="_Toc526941710"/>
      <w:proofErr w:type="spellStart"/>
      <w:r>
        <w:t>richMessageStrings</w:t>
      </w:r>
      <w:proofErr w:type="spellEnd"/>
      <w:r w:rsidR="00932BEE">
        <w:t xml:space="preserve"> property</w:t>
      </w:r>
      <w:bookmarkEnd w:id="1005"/>
      <w:bookmarkEnd w:id="1006"/>
      <w:bookmarkEnd w:id="1007"/>
    </w:p>
    <w:p w14:paraId="5301B6AC" w14:textId="23D9A1D5"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6431A">
        <w:t>3.37.7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6431A">
        <w:t>3.5</w:t>
      </w:r>
      <w:r w:rsidR="00F67E65">
        <w:fldChar w:fldCharType="end"/>
      </w:r>
      <w:r w:rsidR="004A12C7">
        <w:t>)</w:t>
      </w:r>
      <w:r>
        <w:t xml:space="preserve"> consisting of a set of properties with arbitrary names.</w:t>
      </w:r>
    </w:p>
    <w:p w14:paraId="03C9BFFA" w14:textId="3523711D"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6431A">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6431A">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6431A">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F468037"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6431A">
        <w:t>3.9.3.2</w:t>
      </w:r>
      <w:r w:rsidR="00454769">
        <w:fldChar w:fldCharType="end"/>
      </w:r>
      <w:r w:rsidR="00454769">
        <w:t>.</w:t>
      </w:r>
    </w:p>
    <w:p w14:paraId="207C80A3" w14:textId="4FE491C1" w:rsidR="00B86BC7" w:rsidRDefault="00B86BC7" w:rsidP="00B86BC7">
      <w:pPr>
        <w:pStyle w:val="Heading3"/>
      </w:pPr>
      <w:bookmarkStart w:id="1008" w:name="_Toc526941711"/>
      <w:proofErr w:type="spellStart"/>
      <w:r>
        <w:t>help</w:t>
      </w:r>
      <w:r w:rsidR="00326BD5">
        <w:t>Uri</w:t>
      </w:r>
      <w:proofErr w:type="spellEnd"/>
      <w:r>
        <w:t xml:space="preserve"> property</w:t>
      </w:r>
      <w:bookmarkEnd w:id="1008"/>
    </w:p>
    <w:p w14:paraId="782A7DB1" w14:textId="35288549"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009" w:name="_Ref503364566"/>
      <w:bookmarkStart w:id="1010" w:name="_Toc526941712"/>
      <w:r>
        <w:t>help property</w:t>
      </w:r>
      <w:bookmarkEnd w:id="1009"/>
      <w:bookmarkEnd w:id="1010"/>
    </w:p>
    <w:p w14:paraId="681BD68F" w14:textId="396B7AE4"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6431A">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011" w:name="_Ref508894471"/>
      <w:bookmarkStart w:id="1012" w:name="_Toc526941713"/>
      <w:r>
        <w:t>configuration property</w:t>
      </w:r>
      <w:bookmarkEnd w:id="1011"/>
      <w:bookmarkEnd w:id="1012"/>
    </w:p>
    <w:p w14:paraId="566C2663" w14:textId="69089E2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6431A">
        <w:t>3.38</w:t>
      </w:r>
      <w:r>
        <w:fldChar w:fldCharType="end"/>
      </w:r>
      <w:r>
        <w:t>)</w:t>
      </w:r>
      <w:r w:rsidRPr="000A7DA8">
        <w:t>.</w:t>
      </w:r>
    </w:p>
    <w:p w14:paraId="7BA3CFE9" w14:textId="676F9E4D"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6431A">
        <w:t>3.38</w:t>
      </w:r>
      <w:r>
        <w:fldChar w:fldCharType="end"/>
      </w:r>
      <w:r>
        <w:t>.</w:t>
      </w:r>
    </w:p>
    <w:p w14:paraId="0AFF06D6" w14:textId="41DE56E0" w:rsidR="00B110A0" w:rsidRPr="00D41895" w:rsidRDefault="00B110A0" w:rsidP="00D41895">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36431A">
        <w:t>3.7</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36431A">
        <w:t>3.38.4</w:t>
      </w:r>
      <w:r>
        <w:fldChar w:fldCharType="end"/>
      </w:r>
      <w:r>
        <w:t>).</w:t>
      </w:r>
    </w:p>
    <w:p w14:paraId="13B57609" w14:textId="2442BC85" w:rsidR="00164CCB" w:rsidRDefault="00164CCB" w:rsidP="00B86BC7">
      <w:pPr>
        <w:pStyle w:val="Heading2"/>
      </w:pPr>
      <w:bookmarkStart w:id="1013" w:name="_Ref508894470"/>
      <w:bookmarkStart w:id="1014" w:name="_Ref508894720"/>
      <w:bookmarkStart w:id="1015" w:name="_Ref508894737"/>
      <w:bookmarkStart w:id="1016" w:name="_Toc526941714"/>
      <w:bookmarkStart w:id="1017" w:name="_Ref493477061"/>
      <w:proofErr w:type="spellStart"/>
      <w:r>
        <w:t>ruleConfiguration</w:t>
      </w:r>
      <w:proofErr w:type="spellEnd"/>
      <w:r>
        <w:t xml:space="preserve"> object</w:t>
      </w:r>
      <w:bookmarkEnd w:id="1013"/>
      <w:bookmarkEnd w:id="1014"/>
      <w:bookmarkEnd w:id="1015"/>
      <w:bookmarkEnd w:id="1016"/>
    </w:p>
    <w:p w14:paraId="2F470253" w14:textId="738DA236" w:rsidR="00164CCB" w:rsidRDefault="00164CCB" w:rsidP="00164CCB">
      <w:pPr>
        <w:pStyle w:val="Heading3"/>
      </w:pPr>
      <w:bookmarkStart w:id="1018" w:name="_Toc526941715"/>
      <w:r>
        <w:t>General</w:t>
      </w:r>
      <w:bookmarkEnd w:id="1018"/>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2E47F92" w:rsidR="00D41895" w:rsidRPr="00D41895" w:rsidRDefault="00D41895" w:rsidP="00D41895">
      <w:r>
        <w:t>For an example, see §</w:t>
      </w:r>
      <w:r>
        <w:fldChar w:fldCharType="begin"/>
      </w:r>
      <w:r>
        <w:instrText xml:space="preserve"> REF _Ref508894796 \r \h </w:instrText>
      </w:r>
      <w:r>
        <w:fldChar w:fldCharType="separate"/>
      </w:r>
      <w:r w:rsidR="0036431A">
        <w:t>3.38.4</w:t>
      </w:r>
      <w:r>
        <w:fldChar w:fldCharType="end"/>
      </w:r>
      <w:r>
        <w:t>.</w:t>
      </w:r>
    </w:p>
    <w:p w14:paraId="3F5F290D" w14:textId="702ADA23" w:rsidR="00164CCB" w:rsidRDefault="00164CCB" w:rsidP="00164CCB">
      <w:pPr>
        <w:pStyle w:val="Heading3"/>
      </w:pPr>
      <w:bookmarkStart w:id="1019" w:name="_Toc526941716"/>
      <w:r>
        <w:t>enabled property</w:t>
      </w:r>
      <w:bookmarkEnd w:id="1019"/>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1020" w:name="_Ref508894469"/>
      <w:bookmarkStart w:id="1021" w:name="_Toc526941717"/>
      <w:proofErr w:type="spellStart"/>
      <w:r>
        <w:t>defaultLevel</w:t>
      </w:r>
      <w:proofErr w:type="spellEnd"/>
      <w:r>
        <w:t xml:space="preserve"> property</w:t>
      </w:r>
      <w:bookmarkEnd w:id="1020"/>
      <w:bookmarkEnd w:id="1021"/>
    </w:p>
    <w:p w14:paraId="2F7AE5CB" w14:textId="26CC4FD3"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6431A">
        <w:t>3.20.6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62BD470"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6431A">
        <w:t>3.20</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36431A">
        <w:t>3.20.3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1022" w:name="_Ref508894764"/>
      <w:bookmarkStart w:id="1023" w:name="_Ref508894796"/>
      <w:bookmarkStart w:id="1024" w:name="_Toc526941718"/>
      <w:r>
        <w:t>parameters property</w:t>
      </w:r>
      <w:bookmarkEnd w:id="1022"/>
      <w:bookmarkEnd w:id="1023"/>
      <w:bookmarkEnd w:id="1024"/>
    </w:p>
    <w:p w14:paraId="18FD260D" w14:textId="360A5253"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6431A">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FE53D0B" w:rsidR="00D41895" w:rsidRDefault="00D41895" w:rsidP="00D41895">
      <w:pPr>
        <w:pStyle w:val="Codesmall"/>
      </w:pPr>
      <w:r>
        <w:t>{                                  # A rule object (§</w:t>
      </w:r>
      <w:r>
        <w:fldChar w:fldCharType="begin"/>
      </w:r>
      <w:r>
        <w:instrText xml:space="preserve"> REF _Ref508814067 \r \h </w:instrText>
      </w:r>
      <w:r>
        <w:fldChar w:fldCharType="separate"/>
      </w:r>
      <w:r w:rsidR="0036431A">
        <w:t>3.37</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1025" w:name="_Toc526941719"/>
      <w:r>
        <w:t>fix object</w:t>
      </w:r>
      <w:bookmarkEnd w:id="1017"/>
      <w:bookmarkEnd w:id="1025"/>
    </w:p>
    <w:p w14:paraId="410A501F" w14:textId="4C707545" w:rsidR="00B86BC7" w:rsidRDefault="00B86BC7" w:rsidP="00B86BC7">
      <w:pPr>
        <w:pStyle w:val="Heading3"/>
      </w:pPr>
      <w:bookmarkStart w:id="1026" w:name="_Toc526941720"/>
      <w:r>
        <w:t>General</w:t>
      </w:r>
      <w:bookmarkEnd w:id="1026"/>
    </w:p>
    <w:p w14:paraId="493ABF69" w14:textId="66173253"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A92553"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6431A">
        <w:t>3.20</w:t>
      </w:r>
      <w:r>
        <w:fldChar w:fldCharType="end"/>
      </w:r>
      <w:r>
        <w:t>)</w:t>
      </w:r>
      <w:r w:rsidR="00DF5A5B">
        <w:t>.</w:t>
      </w:r>
    </w:p>
    <w:p w14:paraId="008E6A82" w14:textId="34D52C8C" w:rsidR="006F21F3" w:rsidRDefault="006F21F3" w:rsidP="00EA489A">
      <w:pPr>
        <w:pStyle w:val="Codesmall"/>
      </w:pPr>
      <w:r>
        <w:t xml:space="preserve">  "fix": {</w:t>
      </w:r>
    </w:p>
    <w:p w14:paraId="6386C02E" w14:textId="4E3AB53D"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6431A">
        <w:t>3.39.2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4D3308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6431A">
        <w:t>3.39.3</w:t>
      </w:r>
      <w:r w:rsidR="00EA23DD">
        <w:fldChar w:fldCharType="end"/>
      </w:r>
      <w:r w:rsidR="00DF5A5B">
        <w:t>.</w:t>
      </w:r>
    </w:p>
    <w:p w14:paraId="396348ED" w14:textId="6C55FD16"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6431A">
        <w:t>3.40</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027" w:name="_Ref493512730"/>
      <w:bookmarkStart w:id="1028" w:name="_Toc526941721"/>
      <w:r>
        <w:t>description property</w:t>
      </w:r>
      <w:bookmarkEnd w:id="1027"/>
      <w:bookmarkEnd w:id="1028"/>
    </w:p>
    <w:p w14:paraId="1893F7D7" w14:textId="27D4251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6431A">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029" w:name="_Ref493512752"/>
      <w:bookmarkStart w:id="1030" w:name="_Ref493513084"/>
      <w:bookmarkStart w:id="1031" w:name="_Ref503372111"/>
      <w:bookmarkStart w:id="1032" w:name="_Ref503372176"/>
      <w:bookmarkStart w:id="1033" w:name="_Toc526941722"/>
      <w:proofErr w:type="spellStart"/>
      <w:r>
        <w:t>fileChanges</w:t>
      </w:r>
      <w:proofErr w:type="spellEnd"/>
      <w:r>
        <w:t xml:space="preserve"> property</w:t>
      </w:r>
      <w:bookmarkEnd w:id="1029"/>
      <w:bookmarkEnd w:id="1030"/>
      <w:bookmarkEnd w:id="1031"/>
      <w:bookmarkEnd w:id="1032"/>
      <w:bookmarkEnd w:id="1033"/>
    </w:p>
    <w:p w14:paraId="6DE7B962" w14:textId="54FFDFD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6431A">
        <w:t>3.40</w:t>
      </w:r>
      <w:r>
        <w:fldChar w:fldCharType="end"/>
      </w:r>
      <w:r w:rsidRPr="006F21F3">
        <w:t>).</w:t>
      </w:r>
    </w:p>
    <w:p w14:paraId="6AA7DCCF" w14:textId="573A5B94" w:rsidR="00B86BC7" w:rsidRDefault="00B86BC7" w:rsidP="00B86BC7">
      <w:pPr>
        <w:pStyle w:val="Heading2"/>
      </w:pPr>
      <w:bookmarkStart w:id="1034" w:name="_Ref493512744"/>
      <w:bookmarkStart w:id="1035" w:name="_Ref493512991"/>
      <w:bookmarkStart w:id="1036" w:name="_Toc526941723"/>
      <w:proofErr w:type="spellStart"/>
      <w:r>
        <w:t>fileChange</w:t>
      </w:r>
      <w:proofErr w:type="spellEnd"/>
      <w:r>
        <w:t xml:space="preserve"> object</w:t>
      </w:r>
      <w:bookmarkEnd w:id="1034"/>
      <w:bookmarkEnd w:id="1035"/>
      <w:bookmarkEnd w:id="1036"/>
    </w:p>
    <w:p w14:paraId="74D8322D" w14:textId="06E505AA" w:rsidR="00B86BC7" w:rsidRDefault="00B86BC7" w:rsidP="00B86BC7">
      <w:pPr>
        <w:pStyle w:val="Heading3"/>
      </w:pPr>
      <w:bookmarkStart w:id="1037" w:name="_Toc526941724"/>
      <w:r>
        <w:t>General</w:t>
      </w:r>
      <w:bookmarkEnd w:id="1037"/>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AA8FE42"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6431A">
        <w:t>3.38</w:t>
      </w:r>
      <w:r>
        <w:fldChar w:fldCharType="end"/>
      </w:r>
      <w:r>
        <w:t>)</w:t>
      </w:r>
      <w:r w:rsidR="00F27F55">
        <w:t>.</w:t>
      </w:r>
    </w:p>
    <w:p w14:paraId="0FF6717D" w14:textId="16E03888"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6431A">
        <w:t>3.39.3</w:t>
      </w:r>
      <w:r w:rsidR="00770A97">
        <w:fldChar w:fldCharType="end"/>
      </w:r>
      <w:r w:rsidR="00855CF1">
        <w:t>.</w:t>
      </w:r>
    </w:p>
    <w:p w14:paraId="6A521431" w14:textId="0248D8F7" w:rsidR="006F21F3" w:rsidRDefault="006F21F3" w:rsidP="007C764E">
      <w:pPr>
        <w:pStyle w:val="Codesmall"/>
      </w:pPr>
      <w:r>
        <w:t xml:space="preserve">    {                          </w:t>
      </w:r>
    </w:p>
    <w:p w14:paraId="0805703A" w14:textId="281B99EE"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6431A">
        <w:t>3.40.2</w:t>
      </w:r>
      <w:r w:rsidR="00855CF1">
        <w:fldChar w:fldCharType="end"/>
      </w:r>
      <w:r w:rsidR="00855CF1">
        <w:t>.</w:t>
      </w:r>
    </w:p>
    <w:p w14:paraId="440FD7E3" w14:textId="77777777" w:rsidR="00855CF1" w:rsidRDefault="00855CF1" w:rsidP="007C764E">
      <w:pPr>
        <w:pStyle w:val="Codesmall"/>
      </w:pPr>
      <w:r>
        <w:lastRenderedPageBreak/>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2F2227FF"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6431A">
        <w:t>3.40.3</w:t>
      </w:r>
      <w:r>
        <w:fldChar w:fldCharType="end"/>
      </w:r>
      <w:r w:rsidR="00855CF1">
        <w:t>.</w:t>
      </w:r>
    </w:p>
    <w:p w14:paraId="1FAFE72E" w14:textId="6273CB51"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6431A">
        <w:t>3.41</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038" w:name="_Ref493513096"/>
      <w:bookmarkStart w:id="1039" w:name="_Ref493513195"/>
      <w:bookmarkStart w:id="1040" w:name="_Ref493513493"/>
      <w:bookmarkStart w:id="1041" w:name="_Toc526941725"/>
      <w:proofErr w:type="spellStart"/>
      <w:r>
        <w:t>fileLocation</w:t>
      </w:r>
      <w:proofErr w:type="spellEnd"/>
      <w:r w:rsidR="00B86BC7">
        <w:t xml:space="preserve"> property</w:t>
      </w:r>
      <w:bookmarkEnd w:id="1038"/>
      <w:bookmarkEnd w:id="1039"/>
      <w:bookmarkEnd w:id="1040"/>
      <w:bookmarkEnd w:id="1041"/>
    </w:p>
    <w:p w14:paraId="47E2D8A5" w14:textId="6CCF1155"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6431A">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042" w:name="_Ref493513106"/>
      <w:bookmarkStart w:id="1043" w:name="_Toc526941726"/>
      <w:r>
        <w:t>replacements property</w:t>
      </w:r>
      <w:bookmarkEnd w:id="1042"/>
      <w:bookmarkEnd w:id="1043"/>
    </w:p>
    <w:p w14:paraId="21F0788C" w14:textId="49C4F5B0"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6431A">
        <w:t>3.41</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6431A">
        <w:t>3.40.2</w:t>
      </w:r>
      <w:r>
        <w:fldChar w:fldCharType="end"/>
      </w:r>
      <w:r w:rsidRPr="006F21F3">
        <w:t>).</w:t>
      </w:r>
    </w:p>
    <w:p w14:paraId="40D9EA5A" w14:textId="3D521EDE" w:rsidR="00B86BC7" w:rsidRDefault="00B86BC7" w:rsidP="00B86BC7">
      <w:pPr>
        <w:pStyle w:val="Heading2"/>
      </w:pPr>
      <w:bookmarkStart w:id="1044" w:name="_Ref493513114"/>
      <w:bookmarkStart w:id="1045" w:name="_Ref493513476"/>
      <w:bookmarkStart w:id="1046" w:name="_Toc526941727"/>
      <w:r>
        <w:t>replacement object</w:t>
      </w:r>
      <w:bookmarkEnd w:id="1044"/>
      <w:bookmarkEnd w:id="1045"/>
      <w:bookmarkEnd w:id="1046"/>
    </w:p>
    <w:p w14:paraId="1276FD13" w14:textId="540BBC1F" w:rsidR="00B86BC7" w:rsidRDefault="00B86BC7" w:rsidP="00B86BC7">
      <w:pPr>
        <w:pStyle w:val="Heading3"/>
      </w:pPr>
      <w:bookmarkStart w:id="1047" w:name="_Toc526941728"/>
      <w:r>
        <w:t>General</w:t>
      </w:r>
      <w:bookmarkEnd w:id="104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423626E"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6431A">
        <w:t>3.41.3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6431A">
        <w:t>3.41.4</w:t>
      </w:r>
      <w:r>
        <w:fldChar w:fldCharType="end"/>
      </w:r>
      <w:r>
        <w:t xml:space="preserve">), then the effect of the replacement </w:t>
      </w:r>
      <w:r w:rsidRPr="003672C8">
        <w:rPr>
          <w:b/>
        </w:rPr>
        <w:t>SHALL</w:t>
      </w:r>
      <w:r>
        <w:t xml:space="preserve"> be as if the removal were performed before the insertion.</w:t>
      </w:r>
    </w:p>
    <w:p w14:paraId="51FA77A0" w14:textId="429D5E25"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6431A">
        <w:t>3.40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6431A">
        <w:t>3.40.3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lastRenderedPageBreak/>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3432A48F"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6431A">
        <w:t>3.41.3</w:t>
      </w:r>
      <w:r>
        <w:fldChar w:fldCharType="end"/>
      </w:r>
      <w:r>
        <w:t>) specifies a text region (§</w:t>
      </w:r>
      <w:r>
        <w:fldChar w:fldCharType="begin"/>
      </w:r>
      <w:r>
        <w:instrText xml:space="preserve"> REF _Ref493492556 \r \h </w:instrText>
      </w:r>
      <w:r>
        <w:fldChar w:fldCharType="separate"/>
      </w:r>
      <w:r w:rsidR="0036431A">
        <w:t>3.23.2</w:t>
      </w:r>
      <w:r>
        <w:fldChar w:fldCharType="end"/>
      </w:r>
      <w:r>
        <w:t>) or a binary region (§</w:t>
      </w:r>
      <w:r>
        <w:fldChar w:fldCharType="begin"/>
      </w:r>
      <w:r>
        <w:instrText xml:space="preserve"> REF _Ref509043519 \r \h </w:instrText>
      </w:r>
      <w:r>
        <w:fldChar w:fldCharType="separate"/>
      </w:r>
      <w:r w:rsidR="0036431A">
        <w:t>3.23.3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475BCD6D"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36431A">
        <w:t>3.23.2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048" w:name="_Toc526941729"/>
      <w:r>
        <w:t>Constraints</w:t>
      </w:r>
      <w:bookmarkEnd w:id="1048"/>
    </w:p>
    <w:p w14:paraId="58129AF5" w14:textId="0E2CEF16"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6431A">
        <w:t>3.41.3</w:t>
      </w:r>
      <w:r>
        <w:fldChar w:fldCharType="end"/>
      </w:r>
      <w:r>
        <w:t>) specifies a text region (§</w:t>
      </w:r>
      <w:r>
        <w:fldChar w:fldCharType="begin"/>
      </w:r>
      <w:r>
        <w:instrText xml:space="preserve"> REF _Ref493492556 \r \h </w:instrText>
      </w:r>
      <w:r>
        <w:fldChar w:fldCharType="separate"/>
      </w:r>
      <w:r w:rsidR="0036431A">
        <w:t>3.23.2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6431A">
        <w:t>3.41.4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6431A">
        <w:t>3.2.2</w:t>
      </w:r>
      <w:r>
        <w:fldChar w:fldCharType="end"/>
      </w:r>
      <w:r>
        <w:t>).</w:t>
      </w:r>
    </w:p>
    <w:p w14:paraId="77DC3A72" w14:textId="251C199B"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6431A">
        <w:t>3.23.3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6431A">
        <w:t>3.2.3</w:t>
      </w:r>
      <w:r>
        <w:fldChar w:fldCharType="end"/>
      </w:r>
      <w:r>
        <w:t>).</w:t>
      </w:r>
    </w:p>
    <w:p w14:paraId="2919F4E4" w14:textId="2FD85E3E" w:rsidR="00B86BC7" w:rsidRDefault="00B86BC7" w:rsidP="00B86BC7">
      <w:pPr>
        <w:pStyle w:val="Heading3"/>
      </w:pPr>
      <w:bookmarkStart w:id="1049" w:name="_Ref493518436"/>
      <w:bookmarkStart w:id="1050" w:name="_Ref493518439"/>
      <w:bookmarkStart w:id="1051" w:name="_Ref493518529"/>
      <w:bookmarkStart w:id="1052" w:name="_Toc526941730"/>
      <w:proofErr w:type="spellStart"/>
      <w:r>
        <w:t>deleted</w:t>
      </w:r>
      <w:r w:rsidR="00F27F55">
        <w:t>Region</w:t>
      </w:r>
      <w:proofErr w:type="spellEnd"/>
      <w:r>
        <w:t xml:space="preserve"> property</w:t>
      </w:r>
      <w:bookmarkEnd w:id="1049"/>
      <w:bookmarkEnd w:id="1050"/>
      <w:bookmarkEnd w:id="1051"/>
      <w:bookmarkEnd w:id="1052"/>
    </w:p>
    <w:p w14:paraId="1ECF4AC9" w14:textId="5846240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6431A">
        <w:t>3.23</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053" w:name="_Ref493518437"/>
      <w:bookmarkStart w:id="1054" w:name="_Ref493518440"/>
      <w:bookmarkStart w:id="1055" w:name="_Toc526941731"/>
      <w:proofErr w:type="spellStart"/>
      <w:r>
        <w:lastRenderedPageBreak/>
        <w:t>inserted</w:t>
      </w:r>
      <w:r w:rsidR="00F27F55">
        <w:t>Content</w:t>
      </w:r>
      <w:proofErr w:type="spellEnd"/>
      <w:r>
        <w:t xml:space="preserve"> property</w:t>
      </w:r>
      <w:bookmarkEnd w:id="1053"/>
      <w:bookmarkEnd w:id="1054"/>
      <w:bookmarkEnd w:id="1055"/>
    </w:p>
    <w:p w14:paraId="6E86F82E" w14:textId="6C71FE2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6431A">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56" w:name="_Ref493404948"/>
      <w:bookmarkStart w:id="1057" w:name="_Ref493406026"/>
      <w:bookmarkStart w:id="1058" w:name="_Toc526941732"/>
      <w:r>
        <w:t>notification object</w:t>
      </w:r>
      <w:bookmarkEnd w:id="1056"/>
      <w:bookmarkEnd w:id="1057"/>
      <w:bookmarkEnd w:id="1058"/>
    </w:p>
    <w:p w14:paraId="3BD7AF2E" w14:textId="23E07934" w:rsidR="00B86BC7" w:rsidRDefault="00B86BC7" w:rsidP="00B86BC7">
      <w:pPr>
        <w:pStyle w:val="Heading3"/>
      </w:pPr>
      <w:bookmarkStart w:id="1059" w:name="_Toc526941733"/>
      <w:r>
        <w:t>General</w:t>
      </w:r>
      <w:bookmarkEnd w:id="1059"/>
    </w:p>
    <w:p w14:paraId="759675E9" w14:textId="085B4A44"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6431A">
        <w:t>3.20</w:t>
      </w:r>
      <w:r>
        <w:fldChar w:fldCharType="end"/>
      </w:r>
      <w:r w:rsidRPr="003672C8">
        <w:t>).</w:t>
      </w:r>
    </w:p>
    <w:p w14:paraId="6C08731C" w14:textId="60FD4244" w:rsidR="00B86BC7" w:rsidRDefault="00B86BC7" w:rsidP="00B86BC7">
      <w:pPr>
        <w:pStyle w:val="Heading3"/>
      </w:pPr>
      <w:bookmarkStart w:id="1060" w:name="_Toc526941734"/>
      <w:r>
        <w:t>id property</w:t>
      </w:r>
      <w:bookmarkEnd w:id="106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4661A8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6431A">
        <w:t>3.37.3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061" w:name="_Ref493518926"/>
      <w:bookmarkStart w:id="1062" w:name="_Toc526941735"/>
      <w:proofErr w:type="spellStart"/>
      <w:r>
        <w:t>ruleId</w:t>
      </w:r>
      <w:proofErr w:type="spellEnd"/>
      <w:r>
        <w:t xml:space="preserve"> property</w:t>
      </w:r>
      <w:bookmarkEnd w:id="1061"/>
      <w:bookmarkEnd w:id="1062"/>
    </w:p>
    <w:p w14:paraId="72DC23AB" w14:textId="41C2D9E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36431A">
        <w:t>3.37.3</w:t>
      </w:r>
      <w:r>
        <w:fldChar w:fldCharType="end"/>
      </w:r>
      <w:r w:rsidRPr="003672C8">
        <w:t>).</w:t>
      </w:r>
    </w:p>
    <w:p w14:paraId="689839C4" w14:textId="6A6F4C6B"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6431A">
        <w:t>3.11</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36431A">
        <w:t>3.11.16</w:t>
      </w:r>
      <w:r>
        <w:fldChar w:fldCharType="end"/>
      </w:r>
      <w:r w:rsidR="00431CDA">
        <w:t>, §</w:t>
      </w:r>
      <w:r w:rsidR="00EC0042">
        <w:fldChar w:fldCharType="begin"/>
      </w:r>
      <w:r w:rsidR="00EC0042">
        <w:instrText xml:space="preserve"> REF _Ref508870783 \r \h </w:instrText>
      </w:r>
      <w:r w:rsidR="00EC0042">
        <w:fldChar w:fldCharType="separate"/>
      </w:r>
      <w:r w:rsidR="0036431A">
        <w:t>3.36.3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6431A">
        <w:t>3.37.3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6431A">
        <w:t>3.37</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34485D63"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6431A">
        <w:t>3.11</w:t>
      </w:r>
      <w:r w:rsidR="009F29FD">
        <w:fldChar w:fldCharType="end"/>
      </w:r>
      <w:r w:rsidR="009F29FD">
        <w:t>).</w:t>
      </w:r>
    </w:p>
    <w:p w14:paraId="37E39977" w14:textId="69C2EA21"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6431A">
        <w:t>3.11.8</w:t>
      </w:r>
      <w:r>
        <w:fldChar w:fldCharType="end"/>
      </w:r>
      <w:r>
        <w:t>.</w:t>
      </w:r>
    </w:p>
    <w:p w14:paraId="5CBB9063" w14:textId="20D812E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6431A">
        <w:t>3.15</w:t>
      </w:r>
      <w:r>
        <w:fldChar w:fldCharType="end"/>
      </w:r>
      <w:r>
        <w:t>).</w:t>
      </w:r>
    </w:p>
    <w:p w14:paraId="4EE5FB01" w14:textId="46E2200A"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36431A">
        <w:t>3.15.21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lastRenderedPageBreak/>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C85084D" w:rsidR="009F29FD" w:rsidRDefault="009F29FD" w:rsidP="00431CDA">
      <w:pPr>
        <w:pStyle w:val="Codesmall"/>
      </w:pPr>
      <w:r>
        <w:t xml:space="preserve">  "resources": {                          # See §</w:t>
      </w:r>
      <w:r>
        <w:fldChar w:fldCharType="begin"/>
      </w:r>
      <w:r>
        <w:instrText xml:space="preserve"> REF _Ref493404878 \r \h </w:instrText>
      </w:r>
      <w:r>
        <w:fldChar w:fldCharType="separate"/>
      </w:r>
      <w:r w:rsidR="0036431A">
        <w:t>3.11.16</w:t>
      </w:r>
      <w:r>
        <w:fldChar w:fldCharType="end"/>
      </w:r>
      <w:r>
        <w:t>.</w:t>
      </w:r>
    </w:p>
    <w:p w14:paraId="12676CFC" w14:textId="1018F5A9"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6431A">
        <w:t>3.36.3</w:t>
      </w:r>
      <w:r>
        <w:fldChar w:fldCharType="end"/>
      </w:r>
      <w:r>
        <w:t>.</w:t>
      </w:r>
    </w:p>
    <w:p w14:paraId="24CCC349" w14:textId="768A1CA2"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6431A">
        <w:t>3.37</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063" w:name="_Toc526941736"/>
      <w:proofErr w:type="spellStart"/>
      <w:r>
        <w:t>physicalLocation</w:t>
      </w:r>
      <w:proofErr w:type="spellEnd"/>
      <w:r>
        <w:t xml:space="preserve"> property</w:t>
      </w:r>
      <w:bookmarkEnd w:id="1063"/>
    </w:p>
    <w:p w14:paraId="23C5F0EF" w14:textId="69BEDA2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6431A">
        <w:t>3.22</w:t>
      </w:r>
      <w:r>
        <w:fldChar w:fldCharType="end"/>
      </w:r>
      <w:r w:rsidRPr="008651CE">
        <w:t>) that identifies the relevant location.</w:t>
      </w:r>
    </w:p>
    <w:p w14:paraId="0BE523CC" w14:textId="11807D96" w:rsidR="00B86BC7" w:rsidRDefault="00B86BC7" w:rsidP="00B86BC7">
      <w:pPr>
        <w:pStyle w:val="Heading3"/>
      </w:pPr>
      <w:bookmarkStart w:id="1064" w:name="_Toc526941737"/>
      <w:r>
        <w:t>message property</w:t>
      </w:r>
      <w:bookmarkEnd w:id="1064"/>
    </w:p>
    <w:p w14:paraId="095EAE33" w14:textId="773E158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6431A">
        <w:t>3.9</w:t>
      </w:r>
      <w:r w:rsidR="004C53FE">
        <w:fldChar w:fldCharType="end"/>
      </w:r>
      <w:r w:rsidR="006F4D22">
        <w:t>)</w:t>
      </w:r>
      <w:r w:rsidRPr="008651CE">
        <w:t xml:space="preserve"> that describes the condition that was encountered.</w:t>
      </w:r>
    </w:p>
    <w:p w14:paraId="17CA8781" w14:textId="2A61EFB4"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6431A">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6431A">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065" w:name="_Ref493404972"/>
      <w:bookmarkStart w:id="1066" w:name="_Ref493406037"/>
      <w:bookmarkStart w:id="1067" w:name="_Toc526941738"/>
      <w:r>
        <w:t>level property</w:t>
      </w:r>
      <w:bookmarkEnd w:id="1065"/>
      <w:bookmarkEnd w:id="1066"/>
      <w:bookmarkEnd w:id="106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068" w:name="_Toc526941739"/>
      <w:proofErr w:type="spellStart"/>
      <w:r>
        <w:t>threadId</w:t>
      </w:r>
      <w:proofErr w:type="spellEnd"/>
      <w:r>
        <w:t xml:space="preserve"> property</w:t>
      </w:r>
      <w:bookmarkEnd w:id="106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069" w:name="_Toc526941740"/>
      <w:proofErr w:type="spellStart"/>
      <w:r>
        <w:t>time</w:t>
      </w:r>
      <w:r w:rsidR="00BF4F63">
        <w:t>Utc</w:t>
      </w:r>
      <w:proofErr w:type="spellEnd"/>
      <w:r>
        <w:t xml:space="preserve"> property</w:t>
      </w:r>
      <w:bookmarkEnd w:id="1069"/>
    </w:p>
    <w:p w14:paraId="2D4A5B6B" w14:textId="435183F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6431A">
        <w:t>3.8</w:t>
      </w:r>
      <w:r>
        <w:fldChar w:fldCharType="end"/>
      </w:r>
      <w:r w:rsidRPr="008651CE">
        <w:t>).</w:t>
      </w:r>
    </w:p>
    <w:p w14:paraId="33699F22" w14:textId="56DC8386" w:rsidR="00B86BC7" w:rsidRDefault="00B86BC7" w:rsidP="00B86BC7">
      <w:pPr>
        <w:pStyle w:val="Heading3"/>
      </w:pPr>
      <w:bookmarkStart w:id="1070" w:name="_Toc526941741"/>
      <w:r>
        <w:lastRenderedPageBreak/>
        <w:t>exception property</w:t>
      </w:r>
      <w:bookmarkEnd w:id="1070"/>
    </w:p>
    <w:p w14:paraId="0929118A" w14:textId="4147DC6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6431A">
        <w:t>3.43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71" w:name="_Ref493570836"/>
      <w:bookmarkStart w:id="1072" w:name="_Toc526941742"/>
      <w:r>
        <w:t>exception object</w:t>
      </w:r>
      <w:bookmarkEnd w:id="1071"/>
      <w:bookmarkEnd w:id="1072"/>
    </w:p>
    <w:p w14:paraId="1257C9E2" w14:textId="6070509F" w:rsidR="00B86BC7" w:rsidRDefault="00B86BC7" w:rsidP="00B86BC7">
      <w:pPr>
        <w:pStyle w:val="Heading3"/>
      </w:pPr>
      <w:bookmarkStart w:id="1073" w:name="_Toc526941743"/>
      <w:r>
        <w:t>General</w:t>
      </w:r>
      <w:bookmarkEnd w:id="107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074" w:name="_Toc526941744"/>
      <w:r>
        <w:t>kind property</w:t>
      </w:r>
      <w:bookmarkEnd w:id="107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75" w:name="_Toc526941745"/>
      <w:r>
        <w:t>message property</w:t>
      </w:r>
      <w:bookmarkEnd w:id="1075"/>
    </w:p>
    <w:p w14:paraId="0E15DE57" w14:textId="0B977D1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36431A">
        <w:t>3.9</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0E680C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36431A">
        <w:t>3.9.4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76" w:name="_Toc526941746"/>
      <w:r>
        <w:t>stack property</w:t>
      </w:r>
      <w:bookmarkEnd w:id="1076"/>
    </w:p>
    <w:p w14:paraId="17152AD6" w14:textId="612AAEB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6431A">
        <w:t>3.33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77" w:name="_Toc526941747"/>
      <w:proofErr w:type="spellStart"/>
      <w:r>
        <w:t>innerExceptions</w:t>
      </w:r>
      <w:proofErr w:type="spellEnd"/>
      <w:r>
        <w:t xml:space="preserve"> property</w:t>
      </w:r>
      <w:bookmarkEnd w:id="107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175D6383" w:rsidR="00AF60C1" w:rsidRDefault="00AF60C1" w:rsidP="00FD22AC">
      <w:pPr>
        <w:pStyle w:val="Heading1"/>
      </w:pPr>
      <w:bookmarkStart w:id="1078" w:name="_Toc526941748"/>
      <w:bookmarkStart w:id="1079" w:name="_Toc287332011"/>
      <w:r>
        <w:lastRenderedPageBreak/>
        <w:t xml:space="preserve">External </w:t>
      </w:r>
      <w:bookmarkStart w:id="1080" w:name="_Ref528064935"/>
      <w:ins w:id="1081" w:author="Laurence Golding" w:date="2018-10-24T09:19:00Z">
        <w:r w:rsidR="0086359E">
          <w:t xml:space="preserve">property </w:t>
        </w:r>
      </w:ins>
      <w:r>
        <w:t>file format</w:t>
      </w:r>
      <w:bookmarkEnd w:id="1078"/>
      <w:bookmarkEnd w:id="1080"/>
    </w:p>
    <w:p w14:paraId="2A3E0063" w14:textId="270C9EBD" w:rsidR="00AF60C1" w:rsidRDefault="00AF60C1" w:rsidP="00AF60C1">
      <w:pPr>
        <w:pStyle w:val="Heading2"/>
      </w:pPr>
      <w:bookmarkStart w:id="1082" w:name="_Toc526941749"/>
      <w:r>
        <w:t>General</w:t>
      </w:r>
      <w:bookmarkEnd w:id="1082"/>
    </w:p>
    <w:p w14:paraId="71E0440E" w14:textId="6D3A12CA" w:rsidR="0069571F" w:rsidRDefault="00AF60C1" w:rsidP="0069571F">
      <w:pPr>
        <w:rPr>
          <w:ins w:id="1083" w:author="Laurence Golding" w:date="2018-10-24T09:03:00Z"/>
        </w:rPr>
      </w:pPr>
      <w:r>
        <w:t xml:space="preserve">External </w:t>
      </w:r>
      <w:ins w:id="1084" w:author="Laurence Golding" w:date="2018-10-23T11:50:00Z">
        <w:r w:rsidR="00946FA5">
          <w:t xml:space="preserve">property </w:t>
        </w:r>
      </w:ins>
      <w:r>
        <w:t>files</w:t>
      </w:r>
      <w:r w:rsidR="0069571F">
        <w:t xml:space="preserve"> (see §</w:t>
      </w:r>
      <w:r w:rsidR="0069571F">
        <w:fldChar w:fldCharType="begin"/>
      </w:r>
      <w:r w:rsidR="0069571F">
        <w:instrText xml:space="preserve"> REF _Ref522953645 \r \h </w:instrText>
      </w:r>
      <w:r w:rsidR="0069571F">
        <w:fldChar w:fldCharType="separate"/>
      </w:r>
      <w:r w:rsidR="0036431A">
        <w:t>3.11.2</w:t>
      </w:r>
      <w:r w:rsidR="0069571F">
        <w:fldChar w:fldCharType="end"/>
      </w:r>
      <w:r w:rsidR="0069571F">
        <w:t>)</w:t>
      </w:r>
      <w:r w:rsidR="0069571F" w:rsidRPr="0069571F">
        <w:t xml:space="preserve"> </w:t>
      </w:r>
      <w:r w:rsidR="0069571F">
        <w:t xml:space="preserve">conform to a schema distinct from that of the root file. External </w:t>
      </w:r>
      <w:ins w:id="1085" w:author="Laurence Golding" w:date="2018-10-23T11:50:00Z">
        <w:r w:rsidR="00946FA5">
          <w:t xml:space="preserve">property </w:t>
        </w:r>
      </w:ins>
      <w:r w:rsidR="0069571F">
        <w:t xml:space="preserve">files contain information that makes it possible for a consumer to determine which </w:t>
      </w:r>
      <w:del w:id="1086" w:author="Laurence Golding" w:date="2018-10-23T11:53:00Z">
        <w:r w:rsidR="0069571F" w:rsidDel="00946FA5">
          <w:delText xml:space="preserve">property </w:delText>
        </w:r>
      </w:del>
      <w:ins w:id="1087" w:author="Laurence Golding" w:date="2018-10-23T11:53:00Z">
        <w:r w:rsidR="00946FA5">
          <w:t xml:space="preserve">properties </w:t>
        </w:r>
      </w:ins>
      <w:del w:id="1088" w:author="Laurence Golding" w:date="2018-10-23T11:53:00Z">
        <w:r w:rsidR="0069571F" w:rsidDel="00946FA5">
          <w:delText xml:space="preserve">is </w:delText>
        </w:r>
      </w:del>
      <w:ins w:id="1089" w:author="Laurence Golding" w:date="2018-10-23T11:53:00Z">
        <w:r w:rsidR="00946FA5">
          <w:t xml:space="preserve">are </w:t>
        </w:r>
      </w:ins>
      <w:r w:rsidR="0069571F">
        <w:t xml:space="preserve">contained in the file, to parse </w:t>
      </w:r>
      <w:del w:id="1090" w:author="Laurence Golding" w:date="2018-10-23T11:53:00Z">
        <w:r w:rsidR="0069571F" w:rsidDel="00946FA5">
          <w:delText xml:space="preserve">its </w:delText>
        </w:r>
      </w:del>
      <w:ins w:id="1091" w:author="Laurence Golding" w:date="2018-10-23T11:53:00Z">
        <w:r w:rsidR="00946FA5">
          <w:t xml:space="preserve">their </w:t>
        </w:r>
      </w:ins>
      <w:r w:rsidR="0069571F">
        <w:t>contents, and to associate the external</w:t>
      </w:r>
      <w:del w:id="1092" w:author="Laurence Golding" w:date="2018-10-23T11:08:00Z">
        <w:r w:rsidR="0069571F" w:rsidDel="00AD424F">
          <w:delText>ized</w:delText>
        </w:r>
      </w:del>
      <w:r w:rsidR="0069571F">
        <w:t xml:space="preserve"> </w:t>
      </w:r>
      <w:del w:id="1093" w:author="Laurence Golding" w:date="2018-10-23T11:53:00Z">
        <w:r w:rsidR="0069571F" w:rsidDel="00946FA5">
          <w:delText xml:space="preserve">property </w:delText>
        </w:r>
      </w:del>
      <w:ins w:id="1094" w:author="Laurence Golding" w:date="2018-10-23T11:53:00Z">
        <w:r w:rsidR="00946FA5">
          <w:t xml:space="preserve">properties </w:t>
        </w:r>
      </w:ins>
      <w:r w:rsidR="0069571F">
        <w:t xml:space="preserve">with the run to which </w:t>
      </w:r>
      <w:del w:id="1095" w:author="Laurence Golding" w:date="2018-10-23T11:53:00Z">
        <w:r w:rsidR="0069571F" w:rsidDel="00946FA5">
          <w:delText xml:space="preserve">it </w:delText>
        </w:r>
      </w:del>
      <w:ins w:id="1096" w:author="Laurence Golding" w:date="2018-10-23T11:53:00Z">
        <w:r w:rsidR="00946FA5">
          <w:t xml:space="preserve">they </w:t>
        </w:r>
      </w:ins>
      <w:r w:rsidR="0069571F">
        <w:t>belong</w:t>
      </w:r>
      <w:del w:id="1097" w:author="Laurence Golding" w:date="2018-10-23T11:53:00Z">
        <w:r w:rsidR="0069571F" w:rsidDel="00946FA5">
          <w:delText>s</w:delText>
        </w:r>
      </w:del>
      <w:r w:rsidR="0069571F">
        <w:t>.</w:t>
      </w:r>
    </w:p>
    <w:p w14:paraId="7D44D63C" w14:textId="5C7D30E2" w:rsidR="00A93E6B" w:rsidRDefault="0086359E" w:rsidP="00A93E6B">
      <w:pPr>
        <w:pStyle w:val="Heading2"/>
        <w:rPr>
          <w:ins w:id="1098" w:author="Laurence Golding" w:date="2018-10-24T09:03:00Z"/>
        </w:rPr>
      </w:pPr>
      <w:ins w:id="1099" w:author="Laurence Golding" w:date="2018-10-24T09:20:00Z">
        <w:r>
          <w:t>E</w:t>
        </w:r>
      </w:ins>
      <w:ins w:id="1100" w:author="Laurence Golding" w:date="2018-10-24T09:03:00Z">
        <w:r w:rsidR="00A93E6B">
          <w:t>xternal property file naming convention</w:t>
        </w:r>
      </w:ins>
    </w:p>
    <w:p w14:paraId="1266885C" w14:textId="0448ADDA" w:rsidR="00A93E6B" w:rsidRDefault="00A93E6B" w:rsidP="00A93E6B">
      <w:pPr>
        <w:rPr>
          <w:ins w:id="1101" w:author="Laurence Golding" w:date="2018-10-24T09:03:00Z"/>
        </w:rPr>
      </w:pPr>
      <w:ins w:id="1102" w:author="Laurence Golding" w:date="2018-10-24T09:03:00Z">
        <w:r>
          <w:t>The file name of a</w:t>
        </w:r>
      </w:ins>
      <w:ins w:id="1103" w:author="Laurence Golding" w:date="2018-10-24T09:20:00Z">
        <w:r w:rsidR="0086359E">
          <w:t xml:space="preserve">n external </w:t>
        </w:r>
      </w:ins>
      <w:ins w:id="1104" w:author="Laurence Golding" w:date="2018-10-24T09:03:00Z">
        <w:r>
          <w:t xml:space="preserve">property file </w:t>
        </w:r>
        <w:r>
          <w:rPr>
            <w:b/>
          </w:rPr>
          <w:t>SHOULD</w:t>
        </w:r>
        <w:r>
          <w:t xml:space="preserve"> end with the extension </w:t>
        </w:r>
        <w:r w:rsidRPr="00C8403B">
          <w:rPr>
            <w:rStyle w:val="CODEtemp"/>
          </w:rPr>
          <w:t>".sarif</w:t>
        </w:r>
        <w:r>
          <w:rPr>
            <w:rStyle w:val="CODEtemp"/>
          </w:rPr>
          <w:t>-</w:t>
        </w:r>
      </w:ins>
      <w:ins w:id="1105" w:author="Laurence Golding" w:date="2018-10-24T09:04:00Z">
        <w:r>
          <w:rPr>
            <w:rStyle w:val="CODEtemp"/>
          </w:rPr>
          <w:t>external-</w:t>
        </w:r>
      </w:ins>
      <w:ins w:id="1106" w:author="Laurence Golding" w:date="2018-10-24T09:03:00Z">
        <w:r>
          <w:rPr>
            <w:rStyle w:val="CODEtemp"/>
          </w:rPr>
          <w:t>properties"</w:t>
        </w:r>
        <w:r>
          <w:t>.</w:t>
        </w:r>
      </w:ins>
    </w:p>
    <w:p w14:paraId="0289F3AA" w14:textId="7F57D870" w:rsidR="00A93E6B" w:rsidRDefault="00A93E6B" w:rsidP="00A93E6B">
      <w:pPr>
        <w:pStyle w:val="Note"/>
        <w:rPr>
          <w:ins w:id="1107" w:author="Laurence Golding" w:date="2018-10-24T09:03:00Z"/>
        </w:rPr>
      </w:pPr>
      <w:ins w:id="1108" w:author="Laurence Golding" w:date="2018-10-24T09:03:00Z">
        <w:r>
          <w:t xml:space="preserve">EXAMPLE 1: </w:t>
        </w:r>
        <w:r>
          <w:rPr>
            <w:rStyle w:val="CODEtemp"/>
          </w:rPr>
          <w:t>scan-</w:t>
        </w:r>
        <w:proofErr w:type="spellStart"/>
        <w:r>
          <w:rPr>
            <w:rStyle w:val="CODEtemp"/>
          </w:rPr>
          <w:t>results</w:t>
        </w:r>
        <w:r w:rsidRPr="00C8403B">
          <w:rPr>
            <w:rStyle w:val="CODEtemp"/>
          </w:rPr>
          <w:t>.sarif</w:t>
        </w:r>
      </w:ins>
      <w:proofErr w:type="spellEnd"/>
      <w:ins w:id="1109" w:author="Laurence Golding" w:date="2018-10-24T09:04:00Z">
        <w:r>
          <w:rPr>
            <w:rStyle w:val="CODEtemp"/>
          </w:rPr>
          <w:t>-external</w:t>
        </w:r>
      </w:ins>
      <w:ins w:id="1110" w:author="Laurence Golding" w:date="2018-10-24T09:03:00Z">
        <w:r>
          <w:rPr>
            <w:rStyle w:val="CODEtemp"/>
          </w:rPr>
          <w:t>-properties</w:t>
        </w:r>
      </w:ins>
    </w:p>
    <w:p w14:paraId="015563C1" w14:textId="77777777" w:rsidR="00A93E6B" w:rsidRDefault="00A93E6B" w:rsidP="00A93E6B">
      <w:pPr>
        <w:rPr>
          <w:ins w:id="1111" w:author="Laurence Golding" w:date="2018-10-24T09:03:00Z"/>
        </w:rPr>
      </w:pPr>
      <w:ins w:id="1112" w:author="Laurence Golding" w:date="2018-10-24T09:03:00Z">
        <w:r>
          <w:t xml:space="preserve">The file name </w:t>
        </w:r>
        <w:r>
          <w:rPr>
            <w:b/>
          </w:rPr>
          <w:t>MAY</w:t>
        </w:r>
        <w:r>
          <w:t xml:space="preserve"> end with the additional extension </w:t>
        </w:r>
        <w:r w:rsidRPr="00C8403B">
          <w:rPr>
            <w:rStyle w:val="CODEtemp"/>
          </w:rPr>
          <w:t>".json"</w:t>
        </w:r>
        <w:r>
          <w:t>.</w:t>
        </w:r>
      </w:ins>
    </w:p>
    <w:p w14:paraId="0A2F243A" w14:textId="41FB48F7" w:rsidR="00A93E6B" w:rsidRPr="00A93E6B" w:rsidRDefault="00A93E6B" w:rsidP="00A93E6B">
      <w:pPr>
        <w:pStyle w:val="Note"/>
      </w:pPr>
      <w:ins w:id="1113" w:author="Laurence Golding" w:date="2018-10-24T09:03:00Z">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w:t>
        </w:r>
      </w:ins>
      <w:ins w:id="1114" w:author="Laurence Golding" w:date="2018-10-24T09:04:00Z">
        <w:r>
          <w:rPr>
            <w:rStyle w:val="CODEtemp"/>
          </w:rPr>
          <w:t>external-</w:t>
        </w:r>
      </w:ins>
      <w:proofErr w:type="spellStart"/>
      <w:ins w:id="1115" w:author="Laurence Golding" w:date="2018-10-24T09:03:00Z">
        <w:r>
          <w:rPr>
            <w:rStyle w:val="CODEtemp"/>
          </w:rPr>
          <w:t>properties</w:t>
        </w:r>
        <w:r w:rsidRPr="00C8403B">
          <w:rPr>
            <w:rStyle w:val="CODEtemp"/>
          </w:rPr>
          <w:t>.json</w:t>
        </w:r>
      </w:ins>
      <w:proofErr w:type="spellEnd"/>
    </w:p>
    <w:p w14:paraId="59197921" w14:textId="3A34C2F2" w:rsidR="0069571F" w:rsidRDefault="0069571F" w:rsidP="0069571F">
      <w:pPr>
        <w:pStyle w:val="Heading2"/>
      </w:pPr>
      <w:bookmarkStart w:id="1116" w:name="_Toc526941750"/>
      <w:proofErr w:type="spellStart"/>
      <w:r>
        <w:t>external</w:t>
      </w:r>
      <w:del w:id="1117" w:author="Laurence Golding" w:date="2018-10-24T09:20:00Z">
        <w:r w:rsidDel="0086359E">
          <w:delText>ized</w:delText>
        </w:r>
      </w:del>
      <w:r>
        <w:t>Propert</w:t>
      </w:r>
      <w:del w:id="1118" w:author="Laurence Golding" w:date="2018-10-24T09:20:00Z">
        <w:r w:rsidDel="0086359E">
          <w:delText>y</w:delText>
        </w:r>
      </w:del>
      <w:ins w:id="1119" w:author="Laurence Golding" w:date="2018-10-24T09:20:00Z">
        <w:r w:rsidR="0086359E">
          <w:t>ies</w:t>
        </w:r>
      </w:ins>
      <w:proofErr w:type="spellEnd"/>
      <w:r>
        <w:t xml:space="preserve"> object</w:t>
      </w:r>
      <w:bookmarkEnd w:id="1116"/>
    </w:p>
    <w:p w14:paraId="6E569B6A" w14:textId="60E785B4" w:rsidR="0069571F" w:rsidRPr="0069571F" w:rsidRDefault="0069571F" w:rsidP="0069571F">
      <w:pPr>
        <w:pStyle w:val="Heading3"/>
      </w:pPr>
      <w:bookmarkStart w:id="1120" w:name="_Ref525812129"/>
      <w:bookmarkStart w:id="1121" w:name="_Toc526941751"/>
      <w:r>
        <w:t>General</w:t>
      </w:r>
      <w:bookmarkEnd w:id="1120"/>
      <w:bookmarkEnd w:id="1121"/>
    </w:p>
    <w:p w14:paraId="439FB1A4" w14:textId="0A9D9200" w:rsidR="0069571F" w:rsidRDefault="0069571F" w:rsidP="0069571F">
      <w:r>
        <w:t xml:space="preserve">The top-level element of an external </w:t>
      </w:r>
      <w:ins w:id="1122" w:author="Laurence Golding" w:date="2018-10-23T11:50:00Z">
        <w:r w:rsidR="00946FA5">
          <w:t xml:space="preserve">property </w:t>
        </w:r>
      </w:ins>
      <w:r>
        <w:t xml:space="preserve">file </w:t>
      </w:r>
      <w:r>
        <w:rPr>
          <w:b/>
        </w:rPr>
        <w:t>SHALL</w:t>
      </w:r>
      <w:r>
        <w:t xml:space="preserve"> be a JSON object which we refer to as an </w:t>
      </w:r>
      <w:proofErr w:type="spellStart"/>
      <w:r w:rsidRPr="00DA6510">
        <w:rPr>
          <w:rStyle w:val="CODEtemp"/>
        </w:rPr>
        <w:t>external</w:t>
      </w:r>
      <w:del w:id="1123" w:author="Laurence Golding" w:date="2018-10-24T09:21:00Z">
        <w:r w:rsidRPr="00DA6510" w:rsidDel="0086359E">
          <w:rPr>
            <w:rStyle w:val="CODEtemp"/>
          </w:rPr>
          <w:delText>ized</w:delText>
        </w:r>
      </w:del>
      <w:r w:rsidRPr="00DA6510">
        <w:rPr>
          <w:rStyle w:val="CODEtemp"/>
        </w:rPr>
        <w:t>Propert</w:t>
      </w:r>
      <w:del w:id="1124" w:author="Laurence Golding" w:date="2018-10-24T09:21:00Z">
        <w:r w:rsidRPr="00DA6510" w:rsidDel="0086359E">
          <w:rPr>
            <w:rStyle w:val="CODEtemp"/>
          </w:rPr>
          <w:delText>y</w:delText>
        </w:r>
      </w:del>
      <w:ins w:id="1125" w:author="Laurence Golding" w:date="2018-10-24T09:21:00Z">
        <w:r w:rsidR="0086359E">
          <w:rPr>
            <w:rStyle w:val="CODEtemp"/>
          </w:rPr>
          <w:t>ies</w:t>
        </w:r>
      </w:ins>
      <w:proofErr w:type="spellEnd"/>
      <w:r>
        <w:t xml:space="preserve"> object.</w:t>
      </w:r>
    </w:p>
    <w:p w14:paraId="606EB16D" w14:textId="4B05A011" w:rsidR="0069571F" w:rsidRDefault="0069571F" w:rsidP="0069571F">
      <w:pPr>
        <w:pStyle w:val="Note"/>
      </w:pPr>
      <w:r>
        <w:t xml:space="preserve">EXAMPLE: In this example, the </w:t>
      </w:r>
      <w:r w:rsidRPr="00230F9F">
        <w:rPr>
          <w:rStyle w:val="CODEtemp"/>
        </w:rPr>
        <w:t>files</w:t>
      </w:r>
      <w:r>
        <w:t xml:space="preserve"> property</w:t>
      </w:r>
      <w:ins w:id="1126" w:author="Laurence Golding" w:date="2018-10-23T11:51:00Z">
        <w:r w:rsidR="00946FA5">
          <w:t xml:space="preserve"> and the </w:t>
        </w:r>
        <w:r w:rsidR="00946FA5" w:rsidRPr="00946FA5">
          <w:rPr>
            <w:rStyle w:val="CODEtemp"/>
          </w:rPr>
          <w:t>properties</w:t>
        </w:r>
        <w:r w:rsidR="00946FA5">
          <w:t xml:space="preserve"> property</w:t>
        </w:r>
      </w:ins>
      <w:r>
        <w:t xml:space="preserve"> </w:t>
      </w:r>
      <w:del w:id="1127" w:author="Laurence Golding" w:date="2018-10-23T11:51:00Z">
        <w:r w:rsidDel="00946FA5">
          <w:delText xml:space="preserve">has </w:delText>
        </w:r>
      </w:del>
      <w:ins w:id="1128" w:author="Laurence Golding" w:date="2018-10-23T11:51:00Z">
        <w:r w:rsidR="00946FA5">
          <w:t xml:space="preserve">have </w:t>
        </w:r>
      </w:ins>
      <w:r>
        <w:t>been externalized to a file with these contents:</w:t>
      </w:r>
    </w:p>
    <w:p w14:paraId="11997C11" w14:textId="59F6CF3C" w:rsidR="0069571F" w:rsidRPr="00230F9F" w:rsidRDefault="0069571F" w:rsidP="0069571F">
      <w:pPr>
        <w:pStyle w:val="Code"/>
      </w:pPr>
      <w:bookmarkStart w:id="1129" w:name="_Hlk525811171"/>
      <w:r w:rsidRPr="00230F9F">
        <w:t>{</w:t>
      </w:r>
      <w:r>
        <w:t xml:space="preserve">                             # An </w:t>
      </w:r>
      <w:proofErr w:type="spellStart"/>
      <w:r>
        <w:t>external</w:t>
      </w:r>
      <w:del w:id="1130" w:author="Laurence Golding" w:date="2018-10-24T09:21:00Z">
        <w:r w:rsidDel="0086359E">
          <w:delText>ized</w:delText>
        </w:r>
      </w:del>
      <w:r>
        <w:t>Propert</w:t>
      </w:r>
      <w:del w:id="1131" w:author="Laurence Golding" w:date="2018-10-23T11:10:00Z">
        <w:r w:rsidDel="001828A5">
          <w:delText>y</w:delText>
        </w:r>
      </w:del>
      <w:ins w:id="1132" w:author="Laurence Golding" w:date="2018-10-23T11:10:00Z">
        <w:r w:rsidR="001828A5">
          <w:t>ies</w:t>
        </w:r>
      </w:ins>
      <w:proofErr w:type="spellEnd"/>
      <w:r>
        <w:t xml:space="preserve"> object</w:t>
      </w:r>
    </w:p>
    <w:p w14:paraId="48394701" w14:textId="211F3AF9"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36431A">
        <w:t>4.2.2</w:t>
      </w:r>
      <w:r>
        <w:fldChar w:fldCharType="end"/>
      </w:r>
      <w:r>
        <w:t>.</w:t>
      </w:r>
    </w:p>
    <w:p w14:paraId="5865DF5B" w14:textId="34B77422" w:rsidR="0069571F" w:rsidRDefault="0069571F" w:rsidP="0069571F">
      <w:pPr>
        <w:pStyle w:val="Code"/>
      </w:pPr>
      <w:r>
        <w:t xml:space="preserve">    </w:t>
      </w:r>
      <w:r w:rsidRPr="00230F9F">
        <w:t>"http:///json.schemastore.org/sarif-external</w:t>
      </w:r>
      <w:del w:id="1133" w:author="Laurence Golding" w:date="2018-10-24T09:22:00Z">
        <w:r w:rsidDel="0086359E">
          <w:delText>ized</w:delText>
        </w:r>
      </w:del>
      <w:r w:rsidRPr="00230F9F">
        <w:t>-</w:t>
      </w:r>
      <w:r>
        <w:t>property</w:t>
      </w:r>
      <w:ins w:id="1134" w:author="Laurence Golding" w:date="2018-10-24T09:22:00Z">
        <w:r w:rsidR="0086359E">
          <w:t>-file</w:t>
        </w:r>
      </w:ins>
      <w:r>
        <w:t>-</w:t>
      </w:r>
      <w:r w:rsidRPr="00230F9F">
        <w:t>2.0.0",</w:t>
      </w:r>
    </w:p>
    <w:p w14:paraId="0F03EF1A" w14:textId="77777777" w:rsidR="0069571F" w:rsidRPr="00230F9F" w:rsidRDefault="0069571F" w:rsidP="0069571F">
      <w:pPr>
        <w:pStyle w:val="Code"/>
      </w:pPr>
    </w:p>
    <w:p w14:paraId="573698C6" w14:textId="4337890A"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36431A">
        <w:t>4.2.3</w:t>
      </w:r>
      <w:r>
        <w:fldChar w:fldCharType="end"/>
      </w:r>
      <w:r>
        <w:t>.</w:t>
      </w:r>
    </w:p>
    <w:p w14:paraId="69E0C7F0" w14:textId="477B5B0A" w:rsidR="0069571F" w:rsidRDefault="0069571F" w:rsidP="0069571F">
      <w:pPr>
        <w:pStyle w:val="Code"/>
      </w:pPr>
    </w:p>
    <w:p w14:paraId="5B43C2CE" w14:textId="10C8FCEC" w:rsidR="006958DC" w:rsidRDefault="006958DC" w:rsidP="006958DC">
      <w:pPr>
        <w:pStyle w:val="Code"/>
      </w:pPr>
      <w:r>
        <w:t xml:space="preserve">                              # See §</w:t>
      </w:r>
      <w:r>
        <w:fldChar w:fldCharType="begin"/>
      </w:r>
      <w:r>
        <w:instrText xml:space="preserve"> REF _Ref525814013 \r \h </w:instrText>
      </w:r>
      <w:r>
        <w:fldChar w:fldCharType="separate"/>
      </w:r>
      <w:r w:rsidR="0036431A">
        <w:t>4.2.4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32B9E8FB" w:rsidR="0069571F" w:rsidRDefault="0069571F" w:rsidP="0069571F">
      <w:pPr>
        <w:pStyle w:val="Code"/>
      </w:pPr>
      <w:r>
        <w:t xml:space="preserve">                              # See §</w:t>
      </w:r>
      <w:r>
        <w:fldChar w:fldCharType="begin"/>
      </w:r>
      <w:r>
        <w:instrText xml:space="preserve"> REF _Ref525810969 \r \h </w:instrText>
      </w:r>
      <w:r>
        <w:fldChar w:fldCharType="separate"/>
      </w:r>
      <w:r w:rsidR="0036431A">
        <w:t>4.2.5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2020C42" w:rsidR="0069571F" w:rsidRPr="00230F9F" w:rsidRDefault="0069571F" w:rsidP="0069571F">
      <w:pPr>
        <w:pStyle w:val="Code"/>
      </w:pPr>
      <w:r w:rsidRPr="00230F9F">
        <w:t xml:space="preserve">  "</w:t>
      </w:r>
      <w:r>
        <w:t>files</w:t>
      </w:r>
      <w:r w:rsidRPr="00230F9F">
        <w:t>": {</w:t>
      </w:r>
      <w:r>
        <w:t xml:space="preserve">                  # See §</w:t>
      </w:r>
      <w:r>
        <w:fldChar w:fldCharType="begin"/>
      </w:r>
      <w:r>
        <w:instrText xml:space="preserve"> REF _Ref525810993 \r \h </w:instrText>
      </w:r>
      <w:r>
        <w:fldChar w:fldCharType="separate"/>
      </w:r>
      <w:r w:rsidR="0036431A">
        <w:t>4.2.6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266583DC" w:rsidR="0069571F" w:rsidRDefault="0069571F" w:rsidP="0069571F">
      <w:pPr>
        <w:pStyle w:val="Code"/>
        <w:rPr>
          <w:ins w:id="1135" w:author="Laurence Golding" w:date="2018-10-23T11:51:00Z"/>
        </w:rPr>
      </w:pPr>
      <w:r w:rsidRPr="00230F9F">
        <w:t xml:space="preserve">  }</w:t>
      </w:r>
      <w:ins w:id="1136" w:author="Laurence Golding" w:date="2018-10-23T11:51:00Z">
        <w:r w:rsidR="00946FA5">
          <w:t>,</w:t>
        </w:r>
      </w:ins>
    </w:p>
    <w:p w14:paraId="1F806517" w14:textId="1BB2F8DA" w:rsidR="00946FA5" w:rsidRDefault="00946FA5" w:rsidP="0069571F">
      <w:pPr>
        <w:pStyle w:val="Code"/>
        <w:rPr>
          <w:ins w:id="1137" w:author="Laurence Golding" w:date="2018-10-23T11:51:00Z"/>
        </w:rPr>
      </w:pPr>
    </w:p>
    <w:p w14:paraId="3C018056" w14:textId="4402B4F1" w:rsidR="00946FA5" w:rsidRDefault="00946FA5" w:rsidP="0069571F">
      <w:pPr>
        <w:pStyle w:val="Code"/>
        <w:rPr>
          <w:ins w:id="1138" w:author="Laurence Golding" w:date="2018-10-23T11:51:00Z"/>
        </w:rPr>
      </w:pPr>
      <w:ins w:id="1139" w:author="Laurence Golding" w:date="2018-10-23T11:51:00Z">
        <w:r>
          <w:t xml:space="preserve">  "</w:t>
        </w:r>
        <w:commentRangeStart w:id="1140"/>
        <w:r>
          <w:t>properties</w:t>
        </w:r>
      </w:ins>
      <w:commentRangeEnd w:id="1140"/>
      <w:ins w:id="1141" w:author="Laurence Golding" w:date="2018-10-23T13:38:00Z">
        <w:r w:rsidR="008F0F1B">
          <w:rPr>
            <w:rStyle w:val="CommentReference"/>
            <w:rFonts w:ascii="Arial" w:hAnsi="Arial"/>
          </w:rPr>
          <w:commentReference w:id="1140"/>
        </w:r>
      </w:ins>
      <w:ins w:id="1142" w:author="Laurence Golding" w:date="2018-10-23T11:51:00Z">
        <w:r>
          <w:t>": {</w:t>
        </w:r>
      </w:ins>
    </w:p>
    <w:p w14:paraId="36E4662E" w14:textId="3B60F6DF" w:rsidR="00946FA5" w:rsidRDefault="00946FA5" w:rsidP="0069571F">
      <w:pPr>
        <w:pStyle w:val="Code"/>
        <w:rPr>
          <w:ins w:id="1143" w:author="Laurence Golding" w:date="2018-10-23T11:52:00Z"/>
        </w:rPr>
      </w:pPr>
      <w:ins w:id="1144" w:author="Laurence Golding" w:date="2018-10-23T11:51:00Z">
        <w:r>
          <w:t xml:space="preserve">    "policy": "</w:t>
        </w:r>
      </w:ins>
      <w:ins w:id="1145" w:author="Laurence Golding" w:date="2018-10-23T11:52:00Z">
        <w:r>
          <w:t>Web application security policy",</w:t>
        </w:r>
      </w:ins>
    </w:p>
    <w:p w14:paraId="11EBAD0B" w14:textId="4F2861F4" w:rsidR="00946FA5" w:rsidRDefault="00946FA5" w:rsidP="0069571F">
      <w:pPr>
        <w:pStyle w:val="Code"/>
        <w:rPr>
          <w:ins w:id="1146" w:author="Laurence Golding" w:date="2018-10-23T11:51:00Z"/>
        </w:rPr>
      </w:pPr>
      <w:ins w:id="1147" w:author="Laurence Golding" w:date="2018-10-23T11:52:00Z">
        <w:r>
          <w:t xml:space="preserve">    "team": "Security Assurance Team"</w:t>
        </w:r>
      </w:ins>
    </w:p>
    <w:p w14:paraId="0B9ACE39" w14:textId="6B695C31" w:rsidR="00946FA5" w:rsidRPr="00230F9F" w:rsidRDefault="00946FA5" w:rsidP="0069571F">
      <w:pPr>
        <w:pStyle w:val="Code"/>
      </w:pPr>
      <w:ins w:id="1148" w:author="Laurence Golding" w:date="2018-10-23T11:51:00Z">
        <w:r>
          <w:t xml:space="preserve">  }</w:t>
        </w:r>
      </w:ins>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49" w:name="_Ref525810506"/>
      <w:bookmarkStart w:id="1150" w:name="_Toc526941752"/>
      <w:bookmarkEnd w:id="1129"/>
      <w:r>
        <w:lastRenderedPageBreak/>
        <w:t>$schema property</w:t>
      </w:r>
      <w:bookmarkEnd w:id="1149"/>
      <w:bookmarkEnd w:id="1150"/>
    </w:p>
    <w:p w14:paraId="0FB82C50" w14:textId="4D7B6C5D" w:rsidR="0069571F" w:rsidRDefault="0069571F" w:rsidP="0069571F">
      <w:r w:rsidRPr="00FC1320">
        <w:t>A</w:t>
      </w:r>
      <w:r>
        <w:t>n</w:t>
      </w:r>
      <w:r w:rsidRPr="00FC1320">
        <w:t xml:space="preserve"> </w:t>
      </w:r>
      <w:proofErr w:type="spellStart"/>
      <w:r>
        <w:rPr>
          <w:rStyle w:val="CODEtemp"/>
        </w:rPr>
        <w:t>external</w:t>
      </w:r>
      <w:del w:id="1151" w:author="Laurence Golding" w:date="2018-10-24T09:22:00Z">
        <w:r w:rsidDel="0086359E">
          <w:rPr>
            <w:rStyle w:val="CODEtemp"/>
          </w:rPr>
          <w:delText>ized</w:delText>
        </w:r>
      </w:del>
      <w:r>
        <w:rPr>
          <w:rStyle w:val="CODEtemp"/>
        </w:rPr>
        <w:t>Propert</w:t>
      </w:r>
      <w:del w:id="1152" w:author="Laurence Golding" w:date="2018-10-23T11:10:00Z">
        <w:r w:rsidDel="001828A5">
          <w:rPr>
            <w:rStyle w:val="CODEtemp"/>
          </w:rPr>
          <w:delText>y</w:delText>
        </w:r>
      </w:del>
      <w:ins w:id="1153" w:author="Laurence Golding" w:date="2018-10-23T11:10:00Z">
        <w:r w:rsidR="001828A5">
          <w:rPr>
            <w:rStyle w:val="CODEtemp"/>
          </w:rPr>
          <w:t>ies</w:t>
        </w:r>
      </w:ins>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d="1154" w:author="Laurence Golding" w:date="2018-10-23T12:07:00Z">
        <w:r w:rsidR="00902F56">
          <w:t xml:space="preserve">property </w:t>
        </w:r>
      </w:ins>
      <w:r>
        <w:t>file format</w:t>
      </w:r>
      <w:r w:rsidRPr="00FC1320">
        <w:t xml:space="preserve"> to which this </w:t>
      </w:r>
      <w:r>
        <w:t>external</w:t>
      </w:r>
      <w:r w:rsidRPr="00FC1320">
        <w:t xml:space="preserve"> </w:t>
      </w:r>
      <w:ins w:id="1155" w:author="Laurence Golding" w:date="2018-10-23T12:07:00Z">
        <w:r w:rsidR="00902F56">
          <w:t>property</w:t>
        </w:r>
        <w:r w:rsidR="00902F56" w:rsidRPr="00FC1320">
          <w:t xml:space="preserve"> </w:t>
        </w:r>
      </w:ins>
      <w:r w:rsidRPr="00FC1320">
        <w:t>file conforms can be obtained.</w:t>
      </w:r>
    </w:p>
    <w:p w14:paraId="2788AB6B" w14:textId="12F909D3"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 xml:space="preserve">external </w:t>
      </w:r>
      <w:ins w:id="1156" w:author="Laurence Golding" w:date="2018-10-23T13:40:00Z">
        <w:r w:rsidR="008F0F1B">
          <w:t xml:space="preserve">property </w:t>
        </w:r>
      </w:ins>
      <w:r>
        <w:t>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36431A">
        <w:t>4.2.3</w:t>
      </w:r>
      <w:r>
        <w:fldChar w:fldCharType="end"/>
      </w:r>
      <w:r w:rsidRPr="00FC1320">
        <w:t>).</w:t>
      </w:r>
    </w:p>
    <w:p w14:paraId="4124DDBF" w14:textId="36168E9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w:t>
      </w:r>
      <w:ins w:id="1157" w:author="Laurence Golding" w:date="2018-10-23T12:07:00Z">
        <w:r w:rsidR="00902F56">
          <w:t>pr</w:t>
        </w:r>
      </w:ins>
      <w:ins w:id="1158" w:author="Laurence Golding" w:date="2018-10-23T12:08:00Z">
        <w:r w:rsidR="00902F56">
          <w:t>operty</w:t>
        </w:r>
      </w:ins>
      <w:ins w:id="1159" w:author="Laurence Golding" w:date="2018-10-23T12:07:00Z">
        <w:r w:rsidR="00902F56" w:rsidRPr="00FC1320">
          <w:t xml:space="preserve"> </w:t>
        </w:r>
      </w:ins>
      <w:r w:rsidRPr="00FC1320">
        <w:t xml:space="preserve">file. This is useful, for example, for tool authors who wish to ensure that </w:t>
      </w:r>
      <w:r>
        <w:t xml:space="preserve">external </w:t>
      </w:r>
      <w:ins w:id="1160" w:author="Laurence Golding" w:date="2018-10-23T12:08:00Z">
        <w:r w:rsidR="00902F56">
          <w:t xml:space="preserve">property </w:t>
        </w:r>
      </w:ins>
      <w:r>
        <w:t>files</w:t>
      </w:r>
      <w:r w:rsidRPr="00FC1320">
        <w:t xml:space="preserve"> produced by their tools conform to the </w:t>
      </w:r>
      <w:r>
        <w:t xml:space="preserve">external </w:t>
      </w:r>
      <w:ins w:id="1161" w:author="Laurence Golding" w:date="2018-10-23T13:40:00Z">
        <w:r w:rsidR="008F0F1B">
          <w:t xml:space="preserve">property </w:t>
        </w:r>
      </w:ins>
      <w:r>
        <w:t>file</w:t>
      </w:r>
      <w:r w:rsidRPr="00FC1320">
        <w:t xml:space="preserve"> format.</w:t>
      </w:r>
    </w:p>
    <w:p w14:paraId="3E5BB2DE" w14:textId="77777777" w:rsidR="0069571F" w:rsidRDefault="0069571F" w:rsidP="0069571F">
      <w:pPr>
        <w:pStyle w:val="Heading3"/>
      </w:pPr>
      <w:bookmarkStart w:id="1162" w:name="_Ref523913350"/>
      <w:bookmarkStart w:id="1163" w:name="_Toc526941753"/>
      <w:r>
        <w:t>version property</w:t>
      </w:r>
      <w:bookmarkEnd w:id="1162"/>
      <w:bookmarkEnd w:id="1163"/>
    </w:p>
    <w:p w14:paraId="5EE9B741" w14:textId="3A9E330B" w:rsidR="0069571F" w:rsidRDefault="0069571F" w:rsidP="0069571F">
      <w:r w:rsidRPr="00FC1320">
        <w:t>A</w:t>
      </w:r>
      <w:r>
        <w:t>n</w:t>
      </w:r>
      <w:r w:rsidRPr="00FC1320">
        <w:t xml:space="preserve"> </w:t>
      </w:r>
      <w:proofErr w:type="spellStart"/>
      <w:r>
        <w:rPr>
          <w:rStyle w:val="CODEtemp"/>
        </w:rPr>
        <w:t>external</w:t>
      </w:r>
      <w:del w:id="1164" w:author="Laurence Golding" w:date="2018-10-24T09:23:00Z">
        <w:r w:rsidDel="0086359E">
          <w:rPr>
            <w:rStyle w:val="CODEtemp"/>
          </w:rPr>
          <w:delText>ized</w:delText>
        </w:r>
      </w:del>
      <w:r>
        <w:rPr>
          <w:rStyle w:val="CODEtemp"/>
        </w:rPr>
        <w:t>Propert</w:t>
      </w:r>
      <w:del w:id="1165" w:author="Laurence Golding" w:date="2018-10-23T11:10:00Z">
        <w:r w:rsidDel="001828A5">
          <w:rPr>
            <w:rStyle w:val="CODEtemp"/>
          </w:rPr>
          <w:delText>y</w:delText>
        </w:r>
      </w:del>
      <w:ins w:id="1166" w:author="Laurence Golding" w:date="2018-10-23T11:10:00Z">
        <w:r w:rsidR="001828A5">
          <w:rPr>
            <w:rStyle w:val="CODEtemp"/>
          </w:rPr>
          <w:t>ies</w:t>
        </w:r>
      </w:ins>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ins w:id="1167" w:author="Laurence Golding" w:date="2018-10-23T13:21:00Z">
        <w:r w:rsidR="00BF5DF8">
          <w:t>property</w:t>
        </w:r>
        <w:r w:rsidR="00BF5DF8" w:rsidRPr="00FC1320">
          <w:t xml:space="preserve"> </w:t>
        </w:r>
      </w:ins>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6218EEEE" w:rsidR="0069571F" w:rsidRDefault="0069571F" w:rsidP="0069571F">
      <w:pPr>
        <w:pStyle w:val="Note"/>
      </w:pPr>
      <w:r>
        <w:t xml:space="preserve">NOTE: </w:t>
      </w:r>
      <w:r w:rsidRPr="00FC1320">
        <w:t xml:space="preserve">This will make it easier for parsers to handle multiple versions of the </w:t>
      </w:r>
      <w:r>
        <w:t xml:space="preserve">external </w:t>
      </w:r>
      <w:ins w:id="1168" w:author="Laurence Golding" w:date="2018-10-23T13:41:00Z">
        <w:r w:rsidR="008F0F1B">
          <w:t xml:space="preserve">property </w:t>
        </w:r>
      </w:ins>
      <w:r>
        <w:t>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1169" w:name="_Ref525814013"/>
      <w:bookmarkStart w:id="1170" w:name="_Toc526941754"/>
      <w:proofErr w:type="spellStart"/>
      <w:r>
        <w:t>instanceGuid</w:t>
      </w:r>
      <w:proofErr w:type="spellEnd"/>
      <w:r>
        <w:t xml:space="preserve"> property</w:t>
      </w:r>
      <w:bookmarkEnd w:id="1169"/>
      <w:bookmarkEnd w:id="1170"/>
    </w:p>
    <w:p w14:paraId="6E3F5D71" w14:textId="67AAEC23" w:rsidR="006958DC" w:rsidRPr="006958DC" w:rsidRDefault="006958DC" w:rsidP="006958DC">
      <w:r w:rsidRPr="00FC1320">
        <w:t>A</w:t>
      </w:r>
      <w:r>
        <w:t>n</w:t>
      </w:r>
      <w:r w:rsidRPr="00FC1320">
        <w:t xml:space="preserve"> </w:t>
      </w:r>
      <w:proofErr w:type="spellStart"/>
      <w:r>
        <w:rPr>
          <w:rStyle w:val="CODEtemp"/>
        </w:rPr>
        <w:t>external</w:t>
      </w:r>
      <w:del w:id="1171" w:author="Laurence Golding" w:date="2018-10-24T09:23:00Z">
        <w:r w:rsidDel="0086359E">
          <w:rPr>
            <w:rStyle w:val="CODEtemp"/>
          </w:rPr>
          <w:delText>ized</w:delText>
        </w:r>
      </w:del>
      <w:r>
        <w:rPr>
          <w:rStyle w:val="CODEtemp"/>
        </w:rPr>
        <w:t>Propert</w:t>
      </w:r>
      <w:del w:id="1172" w:author="Laurence Golding" w:date="2018-10-23T11:10:00Z">
        <w:r w:rsidDel="001828A5">
          <w:rPr>
            <w:rStyle w:val="CODEtemp"/>
          </w:rPr>
          <w:delText>y</w:delText>
        </w:r>
      </w:del>
      <w:ins w:id="1173" w:author="Laurence Golding" w:date="2018-10-23T11:10:00Z">
        <w:r w:rsidR="001828A5">
          <w:rPr>
            <w:rStyle w:val="CODEtemp"/>
          </w:rPr>
          <w:t>ies</w:t>
        </w:r>
      </w:ins>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36431A">
        <w:t>3.4.3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36431A">
        <w:t>3.12.3</w:t>
      </w:r>
      <w:r>
        <w:fldChar w:fldCharType="end"/>
      </w:r>
      <w:r>
        <w:t xml:space="preserve">) of the corresponding </w:t>
      </w:r>
      <w:proofErr w:type="spellStart"/>
      <w:r w:rsidRPr="006958DC">
        <w:rPr>
          <w:rStyle w:val="CODEtemp"/>
        </w:rPr>
        <w:t>external</w:t>
      </w:r>
      <w:ins w:id="1174" w:author="Laurence Golding" w:date="2018-10-24T09:24:00Z">
        <w:r w:rsidR="0086359E">
          <w:rPr>
            <w:rStyle w:val="CODEtemp"/>
          </w:rPr>
          <w:t>Property</w:t>
        </w:r>
      </w:ins>
      <w:r w:rsidRPr="006958DC">
        <w:rPr>
          <w:rStyle w:val="CODEtemp"/>
        </w:rPr>
        <w:t>File</w:t>
      </w:r>
      <w:proofErr w:type="spellEnd"/>
      <w:r>
        <w:t xml:space="preserve"> object (§</w:t>
      </w:r>
      <w:r>
        <w:fldChar w:fldCharType="begin"/>
      </w:r>
      <w:r>
        <w:instrText xml:space="preserve"> REF _Ref525806896 \r \h </w:instrText>
      </w:r>
      <w:r>
        <w:fldChar w:fldCharType="separate"/>
      </w:r>
      <w:r w:rsidR="0036431A">
        <w:t>3.12</w:t>
      </w:r>
      <w:r>
        <w:fldChar w:fldCharType="end"/>
      </w:r>
      <w:r>
        <w:t xml:space="preserve">) in the </w:t>
      </w:r>
      <w:proofErr w:type="spellStart"/>
      <w:r w:rsidRPr="006958DC">
        <w:rPr>
          <w:rStyle w:val="CODEtemp"/>
        </w:rPr>
        <w:t>run.external</w:t>
      </w:r>
      <w:ins w:id="1175" w:author="Laurence Golding" w:date="2018-10-24T09:24:00Z">
        <w:r w:rsidR="0086359E">
          <w:rPr>
            <w:rStyle w:val="CODEtemp"/>
          </w:rPr>
          <w:t>Property</w:t>
        </w:r>
      </w:ins>
      <w:r w:rsidRPr="006958DC">
        <w:rPr>
          <w:rStyle w:val="CODEtemp"/>
        </w:rPr>
        <w:t>Files</w:t>
      </w:r>
      <w:proofErr w:type="spellEnd"/>
      <w:r>
        <w:t xml:space="preserve"> property (§</w:t>
      </w:r>
      <w:r>
        <w:fldChar w:fldCharType="begin"/>
      </w:r>
      <w:r>
        <w:instrText xml:space="preserve"> REF _Ref522953645 \r \h </w:instrText>
      </w:r>
      <w:r>
        <w:fldChar w:fldCharType="separate"/>
      </w:r>
      <w:r w:rsidR="0036431A">
        <w:t>3.11.2</w:t>
      </w:r>
      <w:r>
        <w:fldChar w:fldCharType="end"/>
      </w:r>
      <w:r>
        <w:t>) in the root file.</w:t>
      </w:r>
    </w:p>
    <w:p w14:paraId="79D6BF67" w14:textId="77777777" w:rsidR="0069571F" w:rsidRDefault="0069571F" w:rsidP="0069571F">
      <w:pPr>
        <w:pStyle w:val="Heading3"/>
      </w:pPr>
      <w:bookmarkStart w:id="1176" w:name="_Ref525810969"/>
      <w:bookmarkStart w:id="1177" w:name="_Toc526941755"/>
      <w:proofErr w:type="spellStart"/>
      <w:r>
        <w:t>runInstanceGuid</w:t>
      </w:r>
      <w:proofErr w:type="spellEnd"/>
      <w:r>
        <w:t xml:space="preserve"> property</w:t>
      </w:r>
      <w:bookmarkEnd w:id="1176"/>
      <w:bookmarkEnd w:id="1177"/>
    </w:p>
    <w:p w14:paraId="3E79C8E1" w14:textId="0FBE8A2E" w:rsidR="0069571F" w:rsidRDefault="0069571F" w:rsidP="0069571F">
      <w:r>
        <w:t xml:space="preserve">If the </w:t>
      </w:r>
      <w:r w:rsidRPr="005C34B3">
        <w:rPr>
          <w:rStyle w:val="CODEtemp"/>
        </w:rPr>
        <w:t>run</w:t>
      </w:r>
      <w:r>
        <w:t xml:space="preserve"> object to which the external</w:t>
      </w:r>
      <w:del w:id="1178" w:author="Laurence Golding" w:date="2018-10-23T11:08:00Z">
        <w:r w:rsidDel="00AD424F">
          <w:delText>ized</w:delText>
        </w:r>
      </w:del>
      <w:r>
        <w:t xml:space="preserve"> property belongs contains a</w:t>
      </w:r>
      <w:ins w:id="1179" w:author="Laurence Golding" w:date="2018-10-23T13:42:00Z">
        <w:r w:rsidR="008F0F1B">
          <w:t>n</w:t>
        </w:r>
      </w:ins>
      <w:r>
        <w:t xml:space="preserve"> </w:t>
      </w:r>
      <w:del w:id="1180" w:author="Laurence Golding" w:date="2018-10-23T13:42:00Z">
        <w:r w:rsidDel="008F0F1B">
          <w:rPr>
            <w:rStyle w:val="CODEtemp"/>
          </w:rPr>
          <w:delText>instance</w:delText>
        </w:r>
        <w:r w:rsidRPr="005C34B3" w:rsidDel="008F0F1B">
          <w:rPr>
            <w:rStyle w:val="CODEtemp"/>
          </w:rPr>
          <w:delText>Guid</w:delText>
        </w:r>
        <w:r w:rsidDel="008F0F1B">
          <w:delText xml:space="preserve"> </w:delText>
        </w:r>
      </w:del>
      <w:proofErr w:type="spellStart"/>
      <w:ins w:id="1181" w:author="Laurence Golding" w:date="2018-10-23T13:42:00Z">
        <w:r w:rsidR="008F0F1B">
          <w:rPr>
            <w:rStyle w:val="CODEtemp"/>
          </w:rPr>
          <w:t>id.instance</w:t>
        </w:r>
        <w:r w:rsidR="008F0F1B" w:rsidRPr="005C34B3">
          <w:rPr>
            <w:rStyle w:val="CODEtemp"/>
          </w:rPr>
          <w:t>Guid</w:t>
        </w:r>
        <w:proofErr w:type="spellEnd"/>
        <w:r w:rsidR="008F0F1B">
          <w:t xml:space="preserve"> </w:t>
        </w:r>
      </w:ins>
      <w:r>
        <w:t>property (§</w:t>
      </w:r>
      <w:ins w:id="1182" w:author="Laurence Golding" w:date="2018-10-23T13:43:00Z">
        <w:r w:rsidR="008F0F1B">
          <w:fldChar w:fldCharType="begin"/>
        </w:r>
        <w:r w:rsidR="008F0F1B">
          <w:instrText xml:space="preserve"> REF _Ref526941397 \r \h </w:instrText>
        </w:r>
      </w:ins>
      <w:r w:rsidR="008F0F1B">
        <w:fldChar w:fldCharType="separate"/>
      </w:r>
      <w:ins w:id="1183" w:author="Laurence Golding" w:date="2018-10-23T13:43:00Z">
        <w:r w:rsidR="008F0F1B">
          <w:t>3.11.3</w:t>
        </w:r>
        <w:r w:rsidR="008F0F1B">
          <w:fldChar w:fldCharType="end"/>
        </w:r>
      </w:ins>
      <w:ins w:id="1184" w:author="Laurence Golding" w:date="2018-10-23T13:42:00Z">
        <w:r w:rsidR="008F0F1B">
          <w:t>, §</w:t>
        </w:r>
      </w:ins>
      <w:ins w:id="1185" w:author="Laurence Golding" w:date="2018-10-23T13:43:00Z">
        <w:r w:rsidR="008F0F1B">
          <w:fldChar w:fldCharType="begin"/>
        </w:r>
        <w:r w:rsidR="008F0F1B">
          <w:instrText xml:space="preserve"> REF _Ref526937044 \r \h </w:instrText>
        </w:r>
      </w:ins>
      <w:r w:rsidR="008F0F1B">
        <w:fldChar w:fldCharType="separate"/>
      </w:r>
      <w:ins w:id="1186" w:author="Laurence Golding" w:date="2018-10-23T13:43:00Z">
        <w:r w:rsidR="008F0F1B">
          <w:t>3.13.5</w:t>
        </w:r>
        <w:r w:rsidR="008F0F1B">
          <w:fldChar w:fldCharType="end"/>
        </w:r>
      </w:ins>
      <w:del w:id="1187" w:author="Laurence Golding" w:date="2018-10-23T13:41:00Z">
        <w:r w:rsidDel="008F0F1B">
          <w:fldChar w:fldCharType="begin"/>
        </w:r>
        <w:r w:rsidDel="008F0F1B">
          <w:delInstrText xml:space="preserve"> REF _Ref523914018 \r \h </w:delInstrText>
        </w:r>
        <w:r w:rsidDel="008F0F1B">
          <w:fldChar w:fldCharType="separate"/>
        </w:r>
        <w:r w:rsidR="0036431A" w:rsidDel="008F0F1B">
          <w:rPr>
            <w:b/>
            <w:bCs/>
          </w:rPr>
          <w:delText>Error! Reference source not found.</w:delText>
        </w:r>
        <w:r w:rsidDel="008F0F1B">
          <w:fldChar w:fldCharType="end"/>
        </w:r>
      </w:del>
      <w:r>
        <w:t xml:space="preserve">), the </w:t>
      </w:r>
      <w:proofErr w:type="spellStart"/>
      <w:r w:rsidRPr="005C34B3">
        <w:rPr>
          <w:rStyle w:val="CODEtemp"/>
        </w:rPr>
        <w:t>external</w:t>
      </w:r>
      <w:del w:id="1188" w:author="Laurence Golding" w:date="2018-10-24T09:24:00Z">
        <w:r w:rsidRPr="005C34B3" w:rsidDel="00501F3D">
          <w:rPr>
            <w:rStyle w:val="CODEtemp"/>
          </w:rPr>
          <w:delText>ized</w:delText>
        </w:r>
      </w:del>
      <w:r w:rsidRPr="005C34B3">
        <w:rPr>
          <w:rStyle w:val="CODEtemp"/>
        </w:rPr>
        <w:t>Propert</w:t>
      </w:r>
      <w:del w:id="1189" w:author="Laurence Golding" w:date="2018-10-23T11:11:00Z">
        <w:r w:rsidRPr="005C34B3" w:rsidDel="001828A5">
          <w:rPr>
            <w:rStyle w:val="CODEtemp"/>
          </w:rPr>
          <w:delText>y</w:delText>
        </w:r>
      </w:del>
      <w:ins w:id="1190" w:author="Laurence Golding" w:date="2018-10-23T11:11:00Z">
        <w:r w:rsidR="001828A5">
          <w:rPr>
            <w:rStyle w:val="CODEtemp"/>
          </w:rPr>
          <w:t>ies</w:t>
        </w:r>
      </w:ins>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36431A">
        <w:t>3.4.3</w:t>
      </w:r>
      <w:r w:rsidR="006958DC">
        <w:fldChar w:fldCharType="end"/>
      </w:r>
      <w:r w:rsidR="006958DC">
        <w:t>)</w:t>
      </w:r>
      <w:r>
        <w:t xml:space="preserve"> that equals </w:t>
      </w:r>
      <w:del w:id="1191" w:author="Laurence Golding" w:date="2018-10-23T13:51:00Z">
        <w:r w:rsidRPr="005C34B3" w:rsidDel="008F0F1B">
          <w:rPr>
            <w:rStyle w:val="CODEtemp"/>
          </w:rPr>
          <w:delText>run</w:delText>
        </w:r>
      </w:del>
      <w:proofErr w:type="spellStart"/>
      <w:ins w:id="1192" w:author="Laurence Golding" w:date="2018-10-23T13:51:00Z">
        <w:r w:rsidR="008F0F1B">
          <w:rPr>
            <w:rStyle w:val="CODEtemp"/>
          </w:rPr>
          <w:t>id</w:t>
        </w:r>
      </w:ins>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ins w:id="1193" w:author="Laurence Golding" w:date="2018-10-23T13:51:00Z">
        <w:r w:rsidR="008F0F1B">
          <w:rPr>
            <w:rStyle w:val="CODEtemp"/>
          </w:rPr>
          <w:t>d.i</w:t>
        </w:r>
      </w:ins>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73F4DD6F" w:rsidR="0069571F" w:rsidRDefault="0069571F" w:rsidP="0069571F">
      <w:pPr>
        <w:pStyle w:val="Heading3"/>
      </w:pPr>
      <w:bookmarkStart w:id="1194" w:name="_Ref525634162"/>
      <w:bookmarkStart w:id="1195" w:name="_Ref525810993"/>
      <w:bookmarkStart w:id="1196" w:name="_Toc526941756"/>
      <w:r>
        <w:t>The property value</w:t>
      </w:r>
      <w:bookmarkEnd w:id="1194"/>
      <w:r>
        <w:t xml:space="preserve"> propert</w:t>
      </w:r>
      <w:del w:id="1197" w:author="Laurence Golding" w:date="2018-10-23T13:27:00Z">
        <w:r w:rsidDel="000D5426">
          <w:delText>y</w:delText>
        </w:r>
      </w:del>
      <w:bookmarkEnd w:id="1195"/>
      <w:bookmarkEnd w:id="1196"/>
      <w:ins w:id="1198" w:author="Laurence Golding" w:date="2018-10-23T13:27:00Z">
        <w:r w:rsidR="000D5426">
          <w:t>ies</w:t>
        </w:r>
      </w:ins>
    </w:p>
    <w:p w14:paraId="2951789A" w14:textId="5F5B2D0C" w:rsidR="0069571F" w:rsidRDefault="0069571F" w:rsidP="0069571F">
      <w:r>
        <w:t xml:space="preserve">An </w:t>
      </w:r>
      <w:proofErr w:type="spellStart"/>
      <w:r w:rsidRPr="005C34B3">
        <w:rPr>
          <w:rStyle w:val="CODEtemp"/>
        </w:rPr>
        <w:t>external</w:t>
      </w:r>
      <w:del w:id="1199" w:author="Laurence Golding" w:date="2018-10-24T09:24:00Z">
        <w:r w:rsidRPr="005C34B3" w:rsidDel="00501F3D">
          <w:rPr>
            <w:rStyle w:val="CODEtemp"/>
          </w:rPr>
          <w:delText>ized</w:delText>
        </w:r>
      </w:del>
      <w:r w:rsidRPr="005C34B3">
        <w:rPr>
          <w:rStyle w:val="CODEtemp"/>
        </w:rPr>
        <w:t>Propert</w:t>
      </w:r>
      <w:del w:id="1200" w:author="Laurence Golding" w:date="2018-10-23T11:11:00Z">
        <w:r w:rsidRPr="005C34B3" w:rsidDel="001828A5">
          <w:rPr>
            <w:rStyle w:val="CODEtemp"/>
          </w:rPr>
          <w:delText>y</w:delText>
        </w:r>
      </w:del>
      <w:ins w:id="1201" w:author="Laurence Golding" w:date="2018-10-23T11:11:00Z">
        <w:r w:rsidR="001828A5">
          <w:rPr>
            <w:rStyle w:val="CODEtemp"/>
          </w:rPr>
          <w:t>ies</w:t>
        </w:r>
      </w:ins>
      <w:proofErr w:type="spellEnd"/>
      <w:r>
        <w:t xml:space="preserve"> object </w:t>
      </w:r>
      <w:r>
        <w:rPr>
          <w:b/>
        </w:rPr>
        <w:t>SHALL</w:t>
      </w:r>
      <w:r>
        <w:t xml:space="preserve"> contain </w:t>
      </w:r>
      <w:del w:id="1202" w:author="Laurence Golding" w:date="2018-10-23T13:27:00Z">
        <w:r w:rsidDel="000D5426">
          <w:delText xml:space="preserve">a </w:delText>
        </w:r>
      </w:del>
      <w:ins w:id="1203" w:author="Laurence Golding" w:date="2018-10-23T13:27:00Z">
        <w:r w:rsidR="000D5426">
          <w:t xml:space="preserve">one or more </w:t>
        </w:r>
      </w:ins>
      <w:del w:id="1204" w:author="Laurence Golding" w:date="2018-10-23T13:27:00Z">
        <w:r w:rsidDel="000D5426">
          <w:delText xml:space="preserve">property </w:delText>
        </w:r>
      </w:del>
      <w:ins w:id="1205" w:author="Laurence Golding" w:date="2018-10-23T13:27:00Z">
        <w:r w:rsidR="000D5426">
          <w:t xml:space="preserve">properties each of </w:t>
        </w:r>
      </w:ins>
      <w:r>
        <w:t>whose name</w:t>
      </w:r>
      <w:ins w:id="1206" w:author="Laurence Golding" w:date="2018-10-23T13:27:00Z">
        <w:r w:rsidR="000D5426">
          <w:t>s</w:t>
        </w:r>
      </w:ins>
      <w:r>
        <w:t xml:space="preserve"> </w:t>
      </w:r>
      <w:r w:rsidR="00E84A11">
        <w:t xml:space="preserve">equals the name of </w:t>
      </w:r>
      <w:del w:id="1207" w:author="Laurence Golding" w:date="2018-10-23T13:27:00Z">
        <w:r w:rsidR="00E84A11" w:rsidDel="000D5426">
          <w:delText xml:space="preserve">the </w:delText>
        </w:r>
      </w:del>
      <w:ins w:id="1208" w:author="Laurence Golding" w:date="2018-10-23T13:27:00Z">
        <w:r w:rsidR="000D5426">
          <w:t xml:space="preserve">an </w:t>
        </w:r>
      </w:ins>
      <w:r w:rsidR="00E84A11">
        <w:t>external</w:t>
      </w:r>
      <w:del w:id="1209" w:author="Laurence Golding" w:date="2018-10-23T11:08:00Z">
        <w:r w:rsidR="00E84A11" w:rsidDel="00AD424F">
          <w:delText>ized</w:delText>
        </w:r>
      </w:del>
      <w:r w:rsidR="00E84A11">
        <w:t xml:space="preserve"> property</w:t>
      </w:r>
      <w:r>
        <w:t xml:space="preserve"> and whose value is the value of the external</w:t>
      </w:r>
      <w:del w:id="1210" w:author="Laurence Golding" w:date="2018-10-23T11:08:00Z">
        <w:r w:rsidDel="00AD424F">
          <w:delText>ized</w:delText>
        </w:r>
      </w:del>
      <w:r>
        <w:t xml:space="preserve"> property, exactly as that property would have appeared </w:t>
      </w:r>
      <w:r w:rsidR="00E84A11">
        <w:t xml:space="preserve"> </w:t>
      </w:r>
      <w:r>
        <w:t>had it occurred inline in the root file.</w:t>
      </w:r>
    </w:p>
    <w:p w14:paraId="358C759A" w14:textId="5F7B92ED"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36431A">
        <w:t>4.2.1</w:t>
      </w:r>
      <w:r w:rsidR="00E84A11">
        <w:fldChar w:fldCharType="end"/>
      </w:r>
      <w:r>
        <w:t xml:space="preserve">, where the </w:t>
      </w:r>
      <w:r w:rsidR="00E84A11">
        <w:t>name</w:t>
      </w:r>
      <w:ins w:id="1211" w:author="Laurence Golding" w:date="2018-10-23T13:27:00Z">
        <w:r w:rsidR="000D5426">
          <w:t>s</w:t>
        </w:r>
      </w:ins>
      <w:r w:rsidR="00E84A11">
        <w:t xml:space="preserve"> of the external</w:t>
      </w:r>
      <w:del w:id="1212" w:author="Laurence Golding" w:date="2018-10-23T11:09:00Z">
        <w:r w:rsidR="00E84A11" w:rsidDel="00AD424F">
          <w:delText>ized</w:delText>
        </w:r>
      </w:del>
      <w:r w:rsidR="00E84A11">
        <w:t xml:space="preserve"> </w:t>
      </w:r>
      <w:del w:id="1213" w:author="Laurence Golding" w:date="2018-10-23T13:27:00Z">
        <w:r w:rsidR="00E84A11" w:rsidDel="000D5426">
          <w:delText>property</w:delText>
        </w:r>
        <w:r w:rsidDel="000D5426">
          <w:delText xml:space="preserve"> </w:delText>
        </w:r>
      </w:del>
      <w:ins w:id="1214" w:author="Laurence Golding" w:date="2018-10-23T13:27:00Z">
        <w:r w:rsidR="000D5426">
          <w:t xml:space="preserve">properties </w:t>
        </w:r>
      </w:ins>
      <w:del w:id="1215" w:author="Laurence Golding" w:date="2018-10-23T13:27:00Z">
        <w:r w:rsidDel="000D5426">
          <w:delText xml:space="preserve">is </w:delText>
        </w:r>
      </w:del>
      <w:ins w:id="1216" w:author="Laurence Golding" w:date="2018-10-23T13:27:00Z">
        <w:r w:rsidR="000D5426">
          <w:t xml:space="preserve">are </w:t>
        </w:r>
      </w:ins>
      <w:r w:rsidRPr="00975C19">
        <w:rPr>
          <w:rStyle w:val="CODEtemp"/>
        </w:rPr>
        <w:t>files</w:t>
      </w:r>
      <w:del w:id="1217" w:author="Laurence Golding" w:date="2018-10-23T13:28:00Z">
        <w:r w:rsidDel="000D5426">
          <w:delText>,</w:delText>
        </w:r>
      </w:del>
      <w:ins w:id="1218" w:author="Laurence Golding" w:date="2018-10-23T13:28:00Z">
        <w:r w:rsidR="000D5426">
          <w:t xml:space="preserve"> and </w:t>
        </w:r>
        <w:r w:rsidR="000D5426" w:rsidRPr="000D5426">
          <w:rPr>
            <w:rStyle w:val="CODEtemp"/>
          </w:rPr>
          <w:t>properties</w:t>
        </w:r>
        <w:r w:rsidR="000D5426">
          <w:t>,</w:t>
        </w:r>
      </w:ins>
      <w:r>
        <w:t xml:space="preserve"> </w:t>
      </w:r>
      <w:del w:id="1219" w:author="Laurence Golding" w:date="2018-10-23T13:28:00Z">
        <w:r w:rsidDel="000D5426">
          <w:delText xml:space="preserve">and </w:delText>
        </w:r>
      </w:del>
      <w:r>
        <w:t xml:space="preserve">the externalized value of the root file’s </w:t>
      </w:r>
      <w:r w:rsidRPr="00975C19">
        <w:rPr>
          <w:rStyle w:val="CODEtemp"/>
        </w:rPr>
        <w:t>files</w:t>
      </w:r>
      <w:r>
        <w:t xml:space="preserve"> property is stored in a property </w:t>
      </w:r>
      <w:del w:id="1220" w:author="Laurence Golding" w:date="2018-10-23T13:28:00Z">
        <w:r w:rsidDel="000D5426">
          <w:delText xml:space="preserve">that is also </w:delText>
        </w:r>
      </w:del>
      <w:r>
        <w:t xml:space="preserve">named </w:t>
      </w:r>
      <w:r w:rsidRPr="00975C19">
        <w:rPr>
          <w:rStyle w:val="CODEtemp"/>
        </w:rPr>
        <w:t>files</w:t>
      </w:r>
      <w:del w:id="1221" w:author="Laurence Golding" w:date="2018-10-23T13:28:00Z">
        <w:r w:rsidDel="000D5426">
          <w:delText>.</w:delText>
        </w:r>
      </w:del>
      <w:ins w:id="1222" w:author="Laurence Golding" w:date="2018-10-23T13:28:00Z">
        <w:r w:rsidR="000D5426">
          <w:t xml:space="preserve">, and the externalized value of the root file’s </w:t>
        </w:r>
        <w:r w:rsidR="000D5426" w:rsidRPr="000D5426">
          <w:rPr>
            <w:rStyle w:val="CODEtemp"/>
          </w:rPr>
          <w:t>propertie</w:t>
        </w:r>
      </w:ins>
      <w:ins w:id="1223" w:author="Laurence Golding" w:date="2018-10-23T13:29:00Z">
        <w:r w:rsidR="000D5426" w:rsidRPr="000D5426">
          <w:rPr>
            <w:rStyle w:val="CODEtemp"/>
          </w:rPr>
          <w:t>s</w:t>
        </w:r>
        <w:r w:rsidR="000D5426">
          <w:t xml:space="preserve"> property is stored in a property named </w:t>
        </w:r>
        <w:r w:rsidR="000D5426" w:rsidRPr="000D5426">
          <w:rPr>
            <w:rStyle w:val="CODEtemp"/>
          </w:rPr>
          <w:t>properties</w:t>
        </w:r>
      </w:ins>
      <w:ins w:id="1224" w:author="Laurence Golding" w:date="2018-10-23T13:28:00Z">
        <w:r w:rsidR="000D5426">
          <w:t>.</w:t>
        </w:r>
      </w:ins>
    </w:p>
    <w:p w14:paraId="2A327042" w14:textId="78FC42DA" w:rsidR="00AF60C1" w:rsidRPr="00AF60C1" w:rsidRDefault="00AF60C1" w:rsidP="00E84A11"/>
    <w:p w14:paraId="141CE33F" w14:textId="75463474" w:rsidR="00AE0702" w:rsidRPr="00FD22AC" w:rsidRDefault="00AE0702" w:rsidP="00FD22AC">
      <w:pPr>
        <w:pStyle w:val="Heading1"/>
      </w:pPr>
      <w:bookmarkStart w:id="1225" w:name="_Toc526941757"/>
      <w:r w:rsidRPr="00FD22AC">
        <w:lastRenderedPageBreak/>
        <w:t>Conformance</w:t>
      </w:r>
      <w:bookmarkEnd w:id="1079"/>
      <w:bookmarkEnd w:id="1225"/>
    </w:p>
    <w:p w14:paraId="1D48659C" w14:textId="6555FDBE" w:rsidR="00EE1E0B" w:rsidRDefault="00EE1E0B" w:rsidP="002244CB"/>
    <w:p w14:paraId="3BBDC6A3" w14:textId="77777777" w:rsidR="00376AE7" w:rsidRDefault="00376AE7" w:rsidP="00376AE7">
      <w:pPr>
        <w:pStyle w:val="Heading2"/>
        <w:numPr>
          <w:ilvl w:val="1"/>
          <w:numId w:val="2"/>
        </w:numPr>
      </w:pPr>
      <w:bookmarkStart w:id="1226" w:name="_Toc526941758"/>
      <w:r>
        <w:t>Conformance targets</w:t>
      </w:r>
      <w:bookmarkEnd w:id="122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C67C0D4"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27" w:name="_Toc526941759"/>
      <w:r>
        <w:t>Conformance Clause 1: SARIF log file</w:t>
      </w:r>
      <w:bookmarkEnd w:id="1227"/>
    </w:p>
    <w:p w14:paraId="7C2F5389" w14:textId="0A4B72C2" w:rsidR="0018481C" w:rsidRDefault="00376AE7" w:rsidP="00376AE7">
      <w:r>
        <w:t>A text file satisfies the “SARIF log file” conformance profile if</w:t>
      </w:r>
      <w:r w:rsidR="0018481C">
        <w:t>:</w:t>
      </w:r>
    </w:p>
    <w:p w14:paraId="177D8019" w14:textId="4CC5B1C0"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6431A">
        <w:t>3</w:t>
      </w:r>
      <w:r w:rsidR="002244CB">
        <w:fldChar w:fldCharType="end"/>
      </w:r>
      <w:r w:rsidR="00376AE7">
        <w:t>.</w:t>
      </w:r>
    </w:p>
    <w:p w14:paraId="0502E9E3" w14:textId="302C5B6F" w:rsidR="00105CCB" w:rsidRDefault="00105CCB" w:rsidP="00376AE7">
      <w:pPr>
        <w:pStyle w:val="Heading2"/>
        <w:numPr>
          <w:ilvl w:val="1"/>
          <w:numId w:val="2"/>
        </w:numPr>
      </w:pPr>
      <w:bookmarkStart w:id="1228" w:name="_Toc526941760"/>
      <w:r>
        <w:t>Conformance Clause 2: SARIF resource file</w:t>
      </w:r>
      <w:bookmarkEnd w:id="1228"/>
    </w:p>
    <w:p w14:paraId="2BD1E793" w14:textId="77777777" w:rsidR="00105CCB" w:rsidRDefault="00105CCB" w:rsidP="00105CCB">
      <w:r>
        <w:t>A text file satisfies the “SARIF resource file” conformance profile if:</w:t>
      </w:r>
    </w:p>
    <w:p w14:paraId="2EADB205" w14:textId="6BF68CBF"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6431A">
        <w:t>3.9.6.4</w:t>
      </w:r>
      <w:r>
        <w:fldChar w:fldCharType="end"/>
      </w:r>
      <w:r>
        <w:t>, “</w:t>
      </w:r>
      <w:r w:rsidR="001E6121">
        <w:fldChar w:fldCharType="begin"/>
      </w:r>
      <w:r w:rsidR="001E6121">
        <w:instrText xml:space="preserve"> REF _Ref508811723 \h </w:instrText>
      </w:r>
      <w:r w:rsidR="001E6121">
        <w:fldChar w:fldCharType="separate"/>
      </w:r>
      <w:r w:rsidR="0036431A">
        <w:t>SARIF resource file format</w:t>
      </w:r>
      <w:r w:rsidR="001E6121">
        <w:fldChar w:fldCharType="end"/>
      </w:r>
      <w:r>
        <w:t>”.</w:t>
      </w:r>
    </w:p>
    <w:p w14:paraId="58932575" w14:textId="647025BD" w:rsidR="00105CCB" w:rsidRDefault="00105CCB" w:rsidP="00EA540C">
      <w:pPr>
        <w:pStyle w:val="ListParagraph"/>
        <w:numPr>
          <w:ilvl w:val="0"/>
          <w:numId w:val="43"/>
        </w:numPr>
      </w:pPr>
      <w:r>
        <w:t xml:space="preserve">It contains only those elements defined in </w:t>
      </w:r>
      <w:bookmarkStart w:id="1229" w:name="_Hlk507945868"/>
      <w:r>
        <w:t>§</w:t>
      </w:r>
      <w:r>
        <w:fldChar w:fldCharType="begin"/>
      </w:r>
      <w:r>
        <w:instrText xml:space="preserve"> REF _Ref508811723 \r \h </w:instrText>
      </w:r>
      <w:r>
        <w:fldChar w:fldCharType="separate"/>
      </w:r>
      <w:r w:rsidR="0036431A">
        <w:t>3.9.6.4</w:t>
      </w:r>
      <w:r>
        <w:fldChar w:fldCharType="end"/>
      </w:r>
      <w:r>
        <w:t>.</w:t>
      </w:r>
      <w:bookmarkEnd w:id="1229"/>
    </w:p>
    <w:p w14:paraId="2010E9D3" w14:textId="79B20E5C"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6431A">
        <w:t>3</w:t>
      </w:r>
      <w:r>
        <w:fldChar w:fldCharType="end"/>
      </w:r>
      <w:r>
        <w:t>, except as modified in §</w:t>
      </w:r>
      <w:r>
        <w:fldChar w:fldCharType="begin"/>
      </w:r>
      <w:r>
        <w:instrText xml:space="preserve"> REF _Ref508811723 \r \h </w:instrText>
      </w:r>
      <w:r>
        <w:fldChar w:fldCharType="separate"/>
      </w:r>
      <w:r w:rsidR="0036431A">
        <w:t>3.9.6.4</w:t>
      </w:r>
      <w:r>
        <w:fldChar w:fldCharType="end"/>
      </w:r>
      <w:r>
        <w:t>.</w:t>
      </w:r>
    </w:p>
    <w:p w14:paraId="3A58DDE1" w14:textId="56034256" w:rsidR="0018481C" w:rsidRDefault="0018481C" w:rsidP="00376AE7">
      <w:pPr>
        <w:pStyle w:val="Heading2"/>
        <w:numPr>
          <w:ilvl w:val="1"/>
          <w:numId w:val="2"/>
        </w:numPr>
      </w:pPr>
      <w:bookmarkStart w:id="1230" w:name="_Toc526941761"/>
      <w:r>
        <w:t xml:space="preserve">Conformance Clause </w:t>
      </w:r>
      <w:r w:rsidR="00105CCB">
        <w:t>3</w:t>
      </w:r>
      <w:r>
        <w:t>: SARIF producer</w:t>
      </w:r>
      <w:bookmarkEnd w:id="1230"/>
    </w:p>
    <w:p w14:paraId="350705EC" w14:textId="77777777" w:rsidR="0018481C" w:rsidRDefault="0018481C" w:rsidP="0018481C">
      <w:r>
        <w:t>A program satisfies the “SARIF producer” conformance profile if:</w:t>
      </w:r>
    </w:p>
    <w:p w14:paraId="697B080C" w14:textId="60CD4F6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6431A">
        <w:t>3</w:t>
      </w:r>
      <w:r>
        <w:fldChar w:fldCharType="end"/>
      </w:r>
      <w:r>
        <w:t>.</w:t>
      </w:r>
    </w:p>
    <w:p w14:paraId="2447FAA5" w14:textId="192CC2CF"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231" w:name="_Toc526941762"/>
      <w:r>
        <w:lastRenderedPageBreak/>
        <w:t xml:space="preserve">Conformance Clause </w:t>
      </w:r>
      <w:r w:rsidR="00105CCB">
        <w:t>4</w:t>
      </w:r>
      <w:r>
        <w:t>: Direct producer</w:t>
      </w:r>
      <w:bookmarkEnd w:id="123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4C547E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6431A">
        <w:t>3</w:t>
      </w:r>
      <w:r w:rsidR="002244CB">
        <w:fldChar w:fldCharType="end"/>
      </w:r>
      <w:r>
        <w:t xml:space="preserve"> that are designated as applying to </w:t>
      </w:r>
      <w:r w:rsidR="0018481C">
        <w:t>“</w:t>
      </w:r>
      <w:r>
        <w:t>direct producers</w:t>
      </w:r>
      <w:r w:rsidR="0018481C">
        <w:t>” or to “analysis tools”</w:t>
      </w:r>
      <w:r>
        <w:t>.</w:t>
      </w:r>
    </w:p>
    <w:p w14:paraId="74D6208C" w14:textId="38FBF1FE"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6431A">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232" w:name="_Toc526941763"/>
      <w:r>
        <w:t xml:space="preserve">Conformance Clause </w:t>
      </w:r>
      <w:r w:rsidR="00D06F1A">
        <w:t>5</w:t>
      </w:r>
      <w:r>
        <w:t>: Deterministic producer</w:t>
      </w:r>
      <w:bookmarkEnd w:id="123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233" w:name="_Toc526941764"/>
      <w:r>
        <w:t>Conformance Clause 6: Converter</w:t>
      </w:r>
      <w:bookmarkEnd w:id="123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A0939B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converters.</w:t>
      </w:r>
    </w:p>
    <w:p w14:paraId="0990559B" w14:textId="20281937"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6431A">
        <w:t>3</w:t>
      </w:r>
      <w:r>
        <w:fldChar w:fldCharType="end"/>
      </w:r>
      <w:r>
        <w:t>, are intended to be produced only by direct producers.</w:t>
      </w:r>
    </w:p>
    <w:p w14:paraId="493D3DE6" w14:textId="184C26E6" w:rsidR="00D06F1A" w:rsidRDefault="00D06F1A" w:rsidP="00D06F1A">
      <w:pPr>
        <w:pStyle w:val="Heading2"/>
      </w:pPr>
      <w:bookmarkStart w:id="1234" w:name="_Toc526941765"/>
      <w:r>
        <w:t>Conformance Clause 7: SARIF post-processor</w:t>
      </w:r>
      <w:bookmarkEnd w:id="123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11CA966"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235" w:name="_Toc526941766"/>
      <w:r>
        <w:t xml:space="preserve">Conformance Clause </w:t>
      </w:r>
      <w:r w:rsidR="00D06F1A">
        <w:t>8</w:t>
      </w:r>
      <w:r>
        <w:t xml:space="preserve">: </w:t>
      </w:r>
      <w:r w:rsidR="0018481C">
        <w:t>SARIF c</w:t>
      </w:r>
      <w:r>
        <w:t>onsumer</w:t>
      </w:r>
      <w:bookmarkEnd w:id="123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665425"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6431A">
        <w:t>3</w:t>
      </w:r>
      <w:r w:rsidR="002244CB">
        <w:fldChar w:fldCharType="end"/>
      </w:r>
      <w:r>
        <w:t>.</w:t>
      </w:r>
    </w:p>
    <w:p w14:paraId="7B2084FE" w14:textId="27E40F0E"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6431A">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236" w:name="_Toc526941767"/>
      <w:r>
        <w:t xml:space="preserve">Conformance Clause </w:t>
      </w:r>
      <w:r w:rsidR="00D06F1A">
        <w:t>9</w:t>
      </w:r>
      <w:r>
        <w:t>: Viewer</w:t>
      </w:r>
      <w:bookmarkEnd w:id="123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88D93B5"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6431A">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237" w:name="_Toc526941768"/>
      <w:bookmarkStart w:id="1238" w:name="_Hlk512505065"/>
      <w:r>
        <w:t>Conformance Clause 10: Result management system</w:t>
      </w:r>
      <w:bookmarkEnd w:id="123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A07CCB2"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6431A">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38"/>
    </w:p>
    <w:p w14:paraId="79E66955" w14:textId="44610F19" w:rsidR="00435405" w:rsidRDefault="00435405" w:rsidP="00435405">
      <w:pPr>
        <w:pStyle w:val="Heading2"/>
      </w:pPr>
      <w:bookmarkStart w:id="1239" w:name="_Toc526941769"/>
      <w:r>
        <w:lastRenderedPageBreak/>
        <w:t>Conformance Clause 11: Engineering system</w:t>
      </w:r>
      <w:bookmarkEnd w:id="1239"/>
    </w:p>
    <w:p w14:paraId="5A8D0E9E" w14:textId="2048F54B" w:rsidR="00435405" w:rsidRDefault="00435405" w:rsidP="00435405">
      <w:r>
        <w:t>An engineering system satisfies the “engineering system” conformance profile if:</w:t>
      </w:r>
    </w:p>
    <w:p w14:paraId="29F6F326" w14:textId="69CADB2D"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6431A">
        <w:t>3</w:t>
      </w:r>
      <w:r>
        <w:fldChar w:fldCharType="end"/>
      </w:r>
      <w:r>
        <w:t xml:space="preserve"> that are designated as applying to engineering systems.</w:t>
      </w:r>
    </w:p>
    <w:p w14:paraId="51263FE3" w14:textId="31A49E7E" w:rsidR="0052099F" w:rsidRDefault="002244CB" w:rsidP="00CE1F32">
      <w:pPr>
        <w:pStyle w:val="AppendixHeading1"/>
      </w:pPr>
      <w:bookmarkStart w:id="1240" w:name="AppendixAcknowledgments"/>
      <w:bookmarkStart w:id="1241" w:name="_Toc85472897"/>
      <w:bookmarkStart w:id="1242" w:name="_Toc287332012"/>
      <w:bookmarkStart w:id="1243" w:name="_Toc526941770"/>
      <w:bookmarkStart w:id="1244" w:name="_Hlk513041526"/>
      <w:bookmarkEnd w:id="1240"/>
      <w:r>
        <w:lastRenderedPageBreak/>
        <w:t xml:space="preserve">(Informative) </w:t>
      </w:r>
      <w:r w:rsidR="00B80CDB">
        <w:t>Acknowl</w:t>
      </w:r>
      <w:r w:rsidR="004D0E5E">
        <w:t>e</w:t>
      </w:r>
      <w:r w:rsidR="008F61FB">
        <w:t>dg</w:t>
      </w:r>
      <w:r w:rsidR="0052099F">
        <w:t>ments</w:t>
      </w:r>
      <w:bookmarkEnd w:id="1241"/>
      <w:bookmarkEnd w:id="1242"/>
      <w:bookmarkEnd w:id="124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244"/>
    <w:p w14:paraId="645628E0" w14:textId="77777777" w:rsidR="00C76CAA" w:rsidRPr="00C76CAA" w:rsidRDefault="00C76CAA" w:rsidP="00C76CAA"/>
    <w:p w14:paraId="586B0BCA" w14:textId="2CB47B5E" w:rsidR="0052099F" w:rsidRDefault="002244CB" w:rsidP="008C100C">
      <w:pPr>
        <w:pStyle w:val="AppendixHeading1"/>
      </w:pPr>
      <w:bookmarkStart w:id="1245" w:name="AppendixFingerprints"/>
      <w:bookmarkStart w:id="1246" w:name="_Ref513039337"/>
      <w:bookmarkStart w:id="1247" w:name="_Toc526941771"/>
      <w:bookmarkEnd w:id="1245"/>
      <w:r>
        <w:lastRenderedPageBreak/>
        <w:t>(</w:t>
      </w:r>
      <w:r w:rsidR="00E8605A">
        <w:t>Normative</w:t>
      </w:r>
      <w:r>
        <w:t xml:space="preserve">) </w:t>
      </w:r>
      <w:r w:rsidR="00710FE0">
        <w:t>Use of fingerprints by result management systems</w:t>
      </w:r>
      <w:bookmarkEnd w:id="1246"/>
      <w:bookmarkEnd w:id="124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1363A65A"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6431A">
        <w:t>3.20.11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7EA14BB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6431A">
        <w:t>F.2</w:t>
      </w:r>
      <w:r>
        <w:fldChar w:fldCharType="end"/>
      </w:r>
      <w:r>
        <w:t>) in its fingerprint computation.</w:t>
      </w:r>
    </w:p>
    <w:p w14:paraId="5F1C1209" w14:textId="589A2AE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6431A">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48" w:name="AppendixViewers"/>
      <w:bookmarkStart w:id="1249" w:name="_Toc526941772"/>
      <w:bookmarkEnd w:id="1248"/>
      <w:r>
        <w:lastRenderedPageBreak/>
        <w:t xml:space="preserve">(Informative) </w:t>
      </w:r>
      <w:r w:rsidR="00710FE0">
        <w:t xml:space="preserve">Use of SARIF by log </w:t>
      </w:r>
      <w:r w:rsidR="00AF0D84">
        <w:t xml:space="preserve">file </w:t>
      </w:r>
      <w:r w:rsidR="00710FE0">
        <w:t>viewers</w:t>
      </w:r>
      <w:bookmarkEnd w:id="124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250" w:name="AppendixConverters"/>
      <w:bookmarkStart w:id="1251" w:name="_Toc526941773"/>
      <w:bookmarkEnd w:id="1250"/>
      <w:r>
        <w:lastRenderedPageBreak/>
        <w:t xml:space="preserve">(Informative) </w:t>
      </w:r>
      <w:r w:rsidR="00710FE0">
        <w:t>Production of SARIF by converters</w:t>
      </w:r>
      <w:bookmarkEnd w:id="125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40D1259F"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6431A">
        <w:t>3.20.9</w:t>
      </w:r>
      <w:r w:rsidR="00C6546E">
        <w:fldChar w:fldCharType="end"/>
      </w:r>
      <w:r>
        <w:t>).</w:t>
      </w:r>
    </w:p>
    <w:p w14:paraId="14E4D457" w14:textId="4F55BB02"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6431A">
        <w:t>3.14.4</w:t>
      </w:r>
      <w:r>
        <w:fldChar w:fldCharType="end"/>
      </w:r>
      <w:r>
        <w:t>).</w:t>
      </w:r>
    </w:p>
    <w:p w14:paraId="7B432429" w14:textId="7FCB8689" w:rsidR="00710FE0" w:rsidRDefault="002244CB" w:rsidP="00710FE0">
      <w:pPr>
        <w:pStyle w:val="AppendixHeading1"/>
      </w:pPr>
      <w:bookmarkStart w:id="1252" w:name="AppendixRuleMetadata"/>
      <w:bookmarkStart w:id="1253" w:name="_Toc526941774"/>
      <w:bookmarkEnd w:id="1252"/>
      <w:r>
        <w:lastRenderedPageBreak/>
        <w:t xml:space="preserve">(Informative) </w:t>
      </w:r>
      <w:r w:rsidR="00710FE0">
        <w:t>Locating rule metadata</w:t>
      </w:r>
      <w:bookmarkEnd w:id="1253"/>
    </w:p>
    <w:p w14:paraId="43EDCF6F" w14:textId="5A6D47B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6431A">
        <w:t>3.11.16</w:t>
      </w:r>
      <w:r>
        <w:fldChar w:fldCharType="end"/>
      </w:r>
      <w:r>
        <w:t xml:space="preserve"> and §</w:t>
      </w:r>
      <w:r>
        <w:fldChar w:fldCharType="begin"/>
      </w:r>
      <w:r>
        <w:instrText xml:space="preserve"> REF _Ref493407996 \w \h </w:instrText>
      </w:r>
      <w:r>
        <w:fldChar w:fldCharType="separate"/>
      </w:r>
      <w:r w:rsidR="0036431A">
        <w:t>3.36</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54" w:name="AppendixDeterminism"/>
      <w:bookmarkStart w:id="1255" w:name="_Toc526941775"/>
      <w:bookmarkEnd w:id="1254"/>
      <w:r>
        <w:lastRenderedPageBreak/>
        <w:t xml:space="preserve">(Normative) </w:t>
      </w:r>
      <w:r w:rsidR="00710FE0">
        <w:t>Producing deterministic SARIF log files</w:t>
      </w:r>
      <w:bookmarkEnd w:id="1255"/>
    </w:p>
    <w:p w14:paraId="269DCAE0" w14:textId="72CA49C1" w:rsidR="00B62028" w:rsidRDefault="00B62028" w:rsidP="00B62028">
      <w:pPr>
        <w:pStyle w:val="AppendixHeading2"/>
      </w:pPr>
      <w:bookmarkStart w:id="1256" w:name="_Toc526941776"/>
      <w:r>
        <w:t>General</w:t>
      </w:r>
      <w:bookmarkEnd w:id="125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257" w:name="_Ref513042258"/>
      <w:bookmarkStart w:id="1258" w:name="_Toc526941777"/>
      <w:r>
        <w:t>Non-deterministic file format elements</w:t>
      </w:r>
      <w:bookmarkEnd w:id="1257"/>
      <w:bookmarkEnd w:id="125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259" w:name="_Toc526941778"/>
      <w:r>
        <w:t>Array and dictionary element ordering</w:t>
      </w:r>
      <w:bookmarkEnd w:id="125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D0CBE4A"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7CEB1037"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60" w:name="_Ref513042289"/>
      <w:bookmarkStart w:id="1261" w:name="_Toc526941779"/>
      <w:r>
        <w:t>Absolute paths</w:t>
      </w:r>
      <w:bookmarkEnd w:id="1260"/>
      <w:bookmarkEnd w:id="126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1262" w:name="_Toc526941780"/>
      <w:r>
        <w:t>Compensating for non-deterministic output</w:t>
      </w:r>
      <w:bookmarkEnd w:id="126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63" w:name="_Toc526941781"/>
      <w:r>
        <w:lastRenderedPageBreak/>
        <w:t>Interaction between determinism and baselining</w:t>
      </w:r>
      <w:bookmarkEnd w:id="126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64" w:name="AppendixFixes"/>
      <w:bookmarkStart w:id="1265" w:name="_Toc526941782"/>
      <w:bookmarkEnd w:id="1264"/>
      <w:r>
        <w:lastRenderedPageBreak/>
        <w:t xml:space="preserve">(Informative) </w:t>
      </w:r>
      <w:r w:rsidR="00710FE0">
        <w:t>Guidance on fixes</w:t>
      </w:r>
      <w:bookmarkEnd w:id="126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66" w:name="_Toc526941783"/>
      <w:r>
        <w:lastRenderedPageBreak/>
        <w:t>(Informative) Diagnosing results in generated files</w:t>
      </w:r>
      <w:bookmarkEnd w:id="126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0FFBD431" w:rsidR="00830F21" w:rsidRDefault="00830F21" w:rsidP="00830F21">
      <w:pPr>
        <w:pStyle w:val="Codesmall"/>
      </w:pPr>
      <w:r>
        <w:t>{                                           # A run object (§</w:t>
      </w:r>
      <w:r>
        <w:fldChar w:fldCharType="begin"/>
      </w:r>
      <w:r>
        <w:instrText xml:space="preserve"> REF _Ref493349997 \r \h </w:instrText>
      </w:r>
      <w:r>
        <w:fldChar w:fldCharType="separate"/>
      </w:r>
      <w:r w:rsidR="0036431A">
        <w:t>3.11</w:t>
      </w:r>
      <w:r>
        <w:fldChar w:fldCharType="end"/>
      </w:r>
      <w:r>
        <w:t>).</w:t>
      </w:r>
    </w:p>
    <w:p w14:paraId="16CC02FE" w14:textId="11F3A94D"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6431A">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FA180DB" w:rsidR="00830F21" w:rsidRDefault="00830F21" w:rsidP="00830F21">
      <w:pPr>
        <w:pStyle w:val="Codesmall"/>
      </w:pPr>
      <w:r>
        <w:t xml:space="preserve">  "results": [                              # See §</w:t>
      </w:r>
      <w:r>
        <w:fldChar w:fldCharType="begin"/>
      </w:r>
      <w:r>
        <w:instrText xml:space="preserve"> REF _Ref493350972 \r \h </w:instrText>
      </w:r>
      <w:r>
        <w:fldChar w:fldCharType="separate"/>
      </w:r>
      <w:r w:rsidR="0036431A">
        <w:t>3.11.15</w:t>
      </w:r>
      <w:r>
        <w:fldChar w:fldCharType="end"/>
      </w:r>
      <w:r>
        <w:t>.</w:t>
      </w:r>
    </w:p>
    <w:p w14:paraId="12542006" w14:textId="50913A3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6431A">
        <w:t>3.20</w:t>
      </w:r>
      <w:r>
        <w:fldChar w:fldCharType="end"/>
      </w:r>
      <w:r>
        <w:t>).</w:t>
      </w:r>
    </w:p>
    <w:p w14:paraId="405D3CE1" w14:textId="2A9221B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6431A">
        <w:t>3.20.5</w:t>
      </w:r>
      <w:r w:rsidR="00EC5421">
        <w:fldChar w:fldCharType="end"/>
      </w:r>
      <w:r>
        <w:t>.</w:t>
      </w:r>
    </w:p>
    <w:p w14:paraId="53F54E24" w14:textId="485B50CA" w:rsidR="00830F21" w:rsidRDefault="00830F21" w:rsidP="00830F21">
      <w:pPr>
        <w:pStyle w:val="Codesmall"/>
      </w:pPr>
      <w:r>
        <w:t xml:space="preserve">      "message": {                          # See §</w:t>
      </w:r>
      <w:r>
        <w:fldChar w:fldCharType="begin"/>
      </w:r>
      <w:r>
        <w:instrText xml:space="preserve"> REF _Ref493426628 \r \h </w:instrText>
      </w:r>
      <w:r>
        <w:fldChar w:fldCharType="separate"/>
      </w:r>
      <w:r w:rsidR="0036431A">
        <w:t>3.20.7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912FB47" w:rsidR="00830F21" w:rsidRDefault="00830F21" w:rsidP="00830F21">
      <w:pPr>
        <w:pStyle w:val="Codesmall"/>
      </w:pPr>
      <w:r>
        <w:t xml:space="preserve">      "locations": [                        # See §</w:t>
      </w:r>
      <w:r>
        <w:fldChar w:fldCharType="begin"/>
      </w:r>
      <w:r>
        <w:instrText xml:space="preserve"> REF _Ref510013155 \r \h </w:instrText>
      </w:r>
      <w:r>
        <w:fldChar w:fldCharType="separate"/>
      </w:r>
      <w:r w:rsidR="0036431A">
        <w:t>3.20.8</w:t>
      </w:r>
      <w:r>
        <w:fldChar w:fldCharType="end"/>
      </w:r>
      <w:r>
        <w:t>.</w:t>
      </w:r>
    </w:p>
    <w:p w14:paraId="6B5EF283" w14:textId="16B99CC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6431A">
        <w:t>3.21</w:t>
      </w:r>
      <w:r>
        <w:fldChar w:fldCharType="end"/>
      </w:r>
      <w:r>
        <w:t>).</w:t>
      </w:r>
    </w:p>
    <w:p w14:paraId="348A704B" w14:textId="34BCDD88"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6431A">
        <w:t>3.21.2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B4CA561" w:rsidR="00830F21" w:rsidRDefault="00830F21" w:rsidP="00830F21">
      <w:pPr>
        <w:pStyle w:val="Codesmall"/>
      </w:pPr>
      <w:r>
        <w:t xml:space="preserve">  "files": {                                # See §</w:t>
      </w:r>
      <w:r>
        <w:fldChar w:fldCharType="begin"/>
      </w:r>
      <w:r>
        <w:instrText xml:space="preserve"> REF _Ref507667580 \r \h </w:instrText>
      </w:r>
      <w:r>
        <w:fldChar w:fldCharType="separate"/>
      </w:r>
      <w:r w:rsidR="0036431A">
        <w:t>3.11.12</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1E3B9F6E" w:rsidR="00830F21" w:rsidRDefault="00830F21" w:rsidP="00830F21">
      <w:pPr>
        <w:pStyle w:val="Codesmall"/>
      </w:pPr>
      <w:r>
        <w:t xml:space="preserve">      {                                     # A file object (§</w:t>
      </w:r>
      <w:r>
        <w:fldChar w:fldCharType="begin"/>
      </w:r>
      <w:r>
        <w:instrText xml:space="preserve"> REF _Ref493403111 \r \h </w:instrText>
      </w:r>
      <w:r>
        <w:fldChar w:fldCharType="separate"/>
      </w:r>
      <w:r w:rsidR="0036431A">
        <w:t>3.19</w:t>
      </w:r>
      <w:r>
        <w:fldChar w:fldCharType="end"/>
      </w:r>
      <w:r>
        <w:t>).</w:t>
      </w:r>
    </w:p>
    <w:p w14:paraId="0CA4B796" w14:textId="30DB0B33"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6431A">
        <w:rPr>
          <w:b/>
        </w:rPr>
        <w:t>3.19.8</w:t>
      </w:r>
      <w:r>
        <w:rPr>
          <w:b/>
        </w:rPr>
        <w:fldChar w:fldCharType="end"/>
      </w:r>
      <w:r w:rsidRPr="00EC7E26">
        <w:rPr>
          <w:b/>
        </w:rPr>
        <w:t>.</w:t>
      </w:r>
    </w:p>
    <w:p w14:paraId="26239F27" w14:textId="4186F169"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6431A">
        <w:rPr>
          <w:b/>
        </w:rPr>
        <w:t>3.2</w:t>
      </w:r>
      <w:r w:rsidRPr="00EC7E26">
        <w:rPr>
          <w:b/>
        </w:rPr>
        <w:fldChar w:fldCharType="end"/>
      </w:r>
      <w:r w:rsidRPr="00EC7E26">
        <w:rPr>
          <w:b/>
        </w:rPr>
        <w:t>).</w:t>
      </w:r>
    </w:p>
    <w:p w14:paraId="3F9D74B5" w14:textId="14E92B58"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6431A">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6EB0309A"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36431A">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267" w:name="AppendixExamples"/>
      <w:bookmarkStart w:id="1268" w:name="_Toc526941784"/>
      <w:bookmarkEnd w:id="1267"/>
      <w:r>
        <w:lastRenderedPageBreak/>
        <w:t xml:space="preserve">(Informative) </w:t>
      </w:r>
      <w:r w:rsidR="00710FE0">
        <w:t>Examples</w:t>
      </w:r>
      <w:bookmarkEnd w:id="126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69" w:name="_Toc526941785"/>
      <w:r>
        <w:t xml:space="preserve">Minimal valid SARIF </w:t>
      </w:r>
      <w:r w:rsidR="00EA1C84">
        <w:t>log file</w:t>
      </w:r>
      <w:bookmarkEnd w:id="126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3E65D8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6431A">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6431A">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70" w:name="_Toc526941786"/>
      <w:r w:rsidRPr="00745595">
        <w:t xml:space="preserve">Minimal recommended SARIF </w:t>
      </w:r>
      <w:r w:rsidR="00EA1C84">
        <w:t xml:space="preserve">log </w:t>
      </w:r>
      <w:r w:rsidRPr="00745595">
        <w:t>file with source information</w:t>
      </w:r>
      <w:bookmarkEnd w:id="127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C0278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6431A">
        <w:t>3.11.15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5E552A8"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6431A">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6431A">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so the recommended elements of the </w:t>
      </w:r>
      <w:r w:rsidRPr="00745595">
        <w:rPr>
          <w:rStyle w:val="CODEtemp"/>
        </w:rPr>
        <w:t>result</w:t>
      </w:r>
      <w:r>
        <w:t xml:space="preserve"> object can be shown.</w:t>
      </w:r>
    </w:p>
    <w:p w14:paraId="0A703AC0" w14:textId="35D67696"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6431A">
        <w:t>3.11.12</w:t>
      </w:r>
      <w:r w:rsidR="00830F21">
        <w:fldChar w:fldCharType="end"/>
      </w:r>
      <w:r>
        <w:t>) specif</w:t>
      </w:r>
      <w:r w:rsidR="00830F21">
        <w:t>ies</w:t>
      </w:r>
      <w:r>
        <w:t xml:space="preserve"> only those files in which the tool detected a result.</w:t>
      </w:r>
    </w:p>
    <w:p w14:paraId="71E13AB3" w14:textId="58B70642"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36431A">
        <w:t>3.11.13</w:t>
      </w:r>
      <w:r>
        <w:fldChar w:fldCharType="end"/>
      </w:r>
      <w:r>
        <w:t>), because when physical location information is available, that property is optional (it “</w:t>
      </w:r>
      <w:r w:rsidRPr="00745595">
        <w:rPr>
          <w:b/>
        </w:rPr>
        <w:t>MAY</w:t>
      </w:r>
      <w:r>
        <w:t>” be present).</w:t>
      </w:r>
    </w:p>
    <w:p w14:paraId="3D9A1852" w14:textId="15C669C5"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36431A">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71" w:name="_Toc526941787"/>
      <w:r w:rsidRPr="001D7651">
        <w:t xml:space="preserve">Minimal recommended SARIF </w:t>
      </w:r>
      <w:r w:rsidR="00EA1C84">
        <w:t xml:space="preserve">log </w:t>
      </w:r>
      <w:r w:rsidRPr="001D7651">
        <w:t>file without source information</w:t>
      </w:r>
      <w:bookmarkEnd w:id="1271"/>
    </w:p>
    <w:p w14:paraId="0C8A9C7D" w14:textId="6794C44A" w:rsidR="001D7651" w:rsidRDefault="001D7651" w:rsidP="001D7651">
      <w:r w:rsidRPr="001D7651">
        <w:t>This is a minimal recommended SARIF file for the case where</w:t>
      </w:r>
    </w:p>
    <w:p w14:paraId="1B15DF0E" w14:textId="2B3F511E"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6431A">
        <w:t>3.11.15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A69462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6431A">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6431A">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6431A">
        <w:t>3.20</w:t>
      </w:r>
      <w:r>
        <w:fldChar w:fldCharType="end"/>
      </w:r>
      <w:r>
        <w:t xml:space="preserve">) so the recommended elements of the </w:t>
      </w:r>
      <w:r w:rsidRPr="001D7651">
        <w:rPr>
          <w:rStyle w:val="CODEtemp"/>
        </w:rPr>
        <w:t>result</w:t>
      </w:r>
      <w:r>
        <w:t xml:space="preserve"> object can be shown.</w:t>
      </w:r>
    </w:p>
    <w:p w14:paraId="7469062E" w14:textId="5D4DF8F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6431A">
        <w:t>3.11.12</w:t>
      </w:r>
      <w:r w:rsidR="00830F21">
        <w:fldChar w:fldCharType="end"/>
      </w:r>
      <w:r>
        <w:t>) specif</w:t>
      </w:r>
      <w:r w:rsidR="00830F21">
        <w:t>ies</w:t>
      </w:r>
      <w:r>
        <w:t xml:space="preserve"> only those files in which the tool detected a result.</w:t>
      </w:r>
    </w:p>
    <w:p w14:paraId="76A5A66E" w14:textId="4E664F86"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6431A">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r>
        <w:t>Example.Worker.DoWork</w:t>
      </w:r>
      <w:proofErr w:type="spell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272" w:name="_Toc526941788"/>
      <w:r w:rsidRPr="001D7651">
        <w:t xml:space="preserve">SARIF </w:t>
      </w:r>
      <w:r w:rsidR="00D71A1D">
        <w:t xml:space="preserve">resource </w:t>
      </w:r>
      <w:r w:rsidRPr="001D7651">
        <w:t xml:space="preserve">file </w:t>
      </w:r>
      <w:r w:rsidR="00D71A1D">
        <w:t>with</w:t>
      </w:r>
      <w:r w:rsidRPr="001D7651">
        <w:t xml:space="preserve"> rule metadata</w:t>
      </w:r>
      <w:bookmarkEnd w:id="1272"/>
    </w:p>
    <w:p w14:paraId="269DD195" w14:textId="2890FE3E"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6431A">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6431A">
        <w:t>3.14.8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273" w:name="_Toc526941789"/>
      <w:r>
        <w:t>Comprehensive SARIF file</w:t>
      </w:r>
      <w:bookmarkEnd w:id="127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27595E8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6216044"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4976B6C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A4E618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w:t>
      </w:r>
      <w:proofErr w:type="spellStart"/>
      <w:r>
        <w:t>uriBaseId</w:t>
      </w:r>
      <w:proofErr w:type="spellEnd"/>
      <w:r>
        <w:t>":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lastRenderedPageBreak/>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lastRenderedPageBreak/>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5C008090" w:rsidR="006043FF" w:rsidRDefault="006043FF" w:rsidP="00EA1C84">
      <w:pPr>
        <w:pStyle w:val="Codesmall"/>
      </w:pPr>
      <w:r>
        <w:t xml:space="preserve">          "hashes": </w:t>
      </w:r>
      <w:r w:rsidR="00C16C96">
        <w:t>{</w:t>
      </w:r>
    </w:p>
    <w:p w14:paraId="371D3D5C" w14:textId="14520749" w:rsidR="006043FF" w:rsidRDefault="006043FF" w:rsidP="00EA1C84">
      <w:pPr>
        <w:pStyle w:val="Codesmall"/>
      </w:pPr>
      <w:r>
        <w:t xml:space="preserve">            "</w:t>
      </w:r>
      <w:r w:rsidR="00C16C96">
        <w:t>sha-256</w:t>
      </w:r>
      <w:r>
        <w:t>": "b13ce2678a8807ba0765ab94a0ecd394f869bc81"</w:t>
      </w:r>
    </w:p>
    <w:p w14:paraId="431444A1" w14:textId="3592DE61"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lastRenderedPageBreak/>
        <w:t xml:space="preserve">            "</w:t>
      </w:r>
      <w:proofErr w:type="spellStart"/>
      <w:r>
        <w:t>uriBaseId</w:t>
      </w:r>
      <w:proofErr w:type="spellEnd"/>
      <w:r>
        <w:t>":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lastRenderedPageBreak/>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lastRenderedPageBreak/>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lastRenderedPageBreak/>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274" w:name="AppendixRevisionHistory"/>
      <w:bookmarkStart w:id="1275" w:name="_Toc85472898"/>
      <w:bookmarkStart w:id="1276" w:name="_Toc287332014"/>
      <w:bookmarkStart w:id="1277" w:name="_Toc526941790"/>
      <w:bookmarkEnd w:id="1274"/>
      <w:r>
        <w:lastRenderedPageBreak/>
        <w:t xml:space="preserve">(Informative) </w:t>
      </w:r>
      <w:r w:rsidR="00A05FDF">
        <w:t>Revision History</w:t>
      </w:r>
      <w:bookmarkEnd w:id="1275"/>
      <w:bookmarkEnd w:id="1276"/>
      <w:bookmarkEnd w:id="12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A8D2FCB" w:rsidR="001C0F56" w:rsidRDefault="001C0F56" w:rsidP="00AC5012">
            <w:r>
              <w:t>Incorporate</w:t>
            </w:r>
            <w:r w:rsidR="00CD3924">
              <w:t>d</w:t>
            </w:r>
            <w:r>
              <w:t xml:space="preserve"> changes for GitHub </w:t>
            </w:r>
            <w:r w:rsidR="00D264DB">
              <w:t>i</w:t>
            </w:r>
            <w:r>
              <w:t xml:space="preserve">ssues </w:t>
            </w:r>
            <w:hyperlink r:id="rId65" w:history="1">
              <w:r w:rsidRPr="00115843">
                <w:rPr>
                  <w:rStyle w:val="Hyperlink"/>
                </w:rPr>
                <w:t>#25</w:t>
              </w:r>
            </w:hyperlink>
            <w:r w:rsidR="00115843">
              <w:t xml:space="preserve">, </w:t>
            </w:r>
            <w:hyperlink r:id="rId66" w:history="1">
              <w:r w:rsidRPr="00115843">
                <w:rPr>
                  <w:rStyle w:val="Hyperlink"/>
                </w:rPr>
                <w:t>#27</w:t>
              </w:r>
            </w:hyperlink>
            <w:r w:rsidR="00115843">
              <w:t xml:space="preserve">, and </w:t>
            </w:r>
            <w:hyperlink r:id="rId6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F3B7790" w:rsidR="00CD3924" w:rsidRDefault="00CD3924" w:rsidP="00AC5012">
            <w:r>
              <w:t xml:space="preserve">Incorporated changes for GitHub </w:t>
            </w:r>
            <w:r w:rsidR="00D264DB">
              <w:t>i</w:t>
            </w:r>
            <w:r>
              <w:t xml:space="preserve">ssues </w:t>
            </w:r>
            <w:hyperlink r:id="rId68" w:history="1">
              <w:r w:rsidRPr="00115843">
                <w:rPr>
                  <w:rStyle w:val="Hyperlink"/>
                </w:rPr>
                <w:t>#33</w:t>
              </w:r>
            </w:hyperlink>
            <w:r>
              <w:t>, #</w:t>
            </w:r>
            <w:hyperlink r:id="rId69" w:history="1">
              <w:r w:rsidRPr="00115843">
                <w:rPr>
                  <w:rStyle w:val="Hyperlink"/>
                </w:rPr>
                <w:t>61</w:t>
              </w:r>
            </w:hyperlink>
            <w:r>
              <w:t xml:space="preserve">, </w:t>
            </w:r>
            <w:hyperlink r:id="rId70" w:history="1">
              <w:r w:rsidRPr="00115843">
                <w:rPr>
                  <w:rStyle w:val="Hyperlink"/>
                </w:rPr>
                <w:t>#69</w:t>
              </w:r>
            </w:hyperlink>
            <w:r>
              <w:t xml:space="preserve">, and </w:t>
            </w:r>
            <w:hyperlink r:id="rId71"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766A628" w:rsidR="000B706D" w:rsidRDefault="000B706D" w:rsidP="00AC5012">
            <w:r>
              <w:t xml:space="preserve">Incorporated changes for GitHub </w:t>
            </w:r>
            <w:r w:rsidR="00D264DB">
              <w:t>i</w:t>
            </w:r>
            <w:r>
              <w:t xml:space="preserve">ssue </w:t>
            </w:r>
            <w:hyperlink r:id="rId72"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8011403" w:rsidR="000B706D" w:rsidRDefault="000B706D" w:rsidP="00AC5012">
            <w:r>
              <w:t xml:space="preserve">Incorporated changes for GitHub </w:t>
            </w:r>
            <w:r w:rsidR="00D264DB">
              <w:t>i</w:t>
            </w:r>
            <w:r>
              <w:t xml:space="preserve">ssue </w:t>
            </w:r>
            <w:hyperlink r:id="rId73"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C699BDE" w:rsidR="000B706D" w:rsidRDefault="000B706D" w:rsidP="00AC5012">
            <w:r>
              <w:t xml:space="preserve">Incorporated changes for GitHub </w:t>
            </w:r>
            <w:r w:rsidR="00D264DB">
              <w:t>i</w:t>
            </w:r>
            <w:r>
              <w:t xml:space="preserve">ssue </w:t>
            </w:r>
            <w:hyperlink r:id="rId74"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84E36E1" w:rsidR="000B706D" w:rsidRDefault="000B706D" w:rsidP="00AC5012">
            <w:r>
              <w:t xml:space="preserve">Incorporated changes for GitHub </w:t>
            </w:r>
            <w:r w:rsidR="00D264DB">
              <w:t>i</w:t>
            </w:r>
            <w:r>
              <w:t xml:space="preserve">ssues </w:t>
            </w:r>
            <w:hyperlink r:id="rId75" w:history="1">
              <w:r w:rsidRPr="000B706D">
                <w:rPr>
                  <w:rStyle w:val="Hyperlink"/>
                </w:rPr>
                <w:t>#66</w:t>
              </w:r>
            </w:hyperlink>
            <w:r>
              <w:t xml:space="preserve">, </w:t>
            </w:r>
            <w:hyperlink r:id="rId76" w:history="1">
              <w:r w:rsidRPr="000B706D">
                <w:rPr>
                  <w:rStyle w:val="Hyperlink"/>
                </w:rPr>
                <w:t>#74</w:t>
              </w:r>
            </w:hyperlink>
            <w:r>
              <w:t xml:space="preserve">, </w:t>
            </w:r>
            <w:hyperlink r:id="rId77" w:history="1">
              <w:r w:rsidRPr="000B706D">
                <w:rPr>
                  <w:rStyle w:val="Hyperlink"/>
                </w:rPr>
                <w:t>#81</w:t>
              </w:r>
            </w:hyperlink>
            <w:r>
              <w:t>, #</w:t>
            </w:r>
            <w:hyperlink r:id="rId78"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2B0C085" w:rsidR="00827450" w:rsidRDefault="00827450" w:rsidP="00AC5012">
            <w:r>
              <w:t>Incorporate change</w:t>
            </w:r>
            <w:r w:rsidR="009559EA">
              <w:t>s</w:t>
            </w:r>
            <w:r>
              <w:t xml:space="preserve"> for GitHub </w:t>
            </w:r>
            <w:r w:rsidR="00D264DB">
              <w:t>i</w:t>
            </w:r>
            <w:r>
              <w:t>ssue</w:t>
            </w:r>
            <w:r w:rsidR="009559EA">
              <w:t>s</w:t>
            </w:r>
            <w:r>
              <w:t xml:space="preserve"> </w:t>
            </w:r>
            <w:hyperlink r:id="rId79" w:history="1">
              <w:r w:rsidRPr="00827450">
                <w:rPr>
                  <w:rStyle w:val="Hyperlink"/>
                </w:rPr>
                <w:t>#82</w:t>
              </w:r>
            </w:hyperlink>
            <w:r w:rsidR="00EA3B33">
              <w:t xml:space="preserve">, </w:t>
            </w:r>
            <w:hyperlink r:id="rId80" w:history="1">
              <w:r w:rsidR="00EA3B33" w:rsidRPr="00EA3B33">
                <w:rPr>
                  <w:rStyle w:val="Hyperlink"/>
                </w:rPr>
                <w:t>#83</w:t>
              </w:r>
            </w:hyperlink>
            <w:r w:rsidR="00EA3B33">
              <w:t xml:space="preserve">, </w:t>
            </w:r>
            <w:hyperlink r:id="rId81" w:history="1">
              <w:r w:rsidR="00EA3B33" w:rsidRPr="00EA3B33">
                <w:rPr>
                  <w:rStyle w:val="Hyperlink"/>
                </w:rPr>
                <w:t>#89</w:t>
              </w:r>
            </w:hyperlink>
            <w:r w:rsidR="00EA3B33">
              <w:t xml:space="preserve">, </w:t>
            </w:r>
            <w:hyperlink r:id="rId82" w:history="1">
              <w:r w:rsidR="00A777E7" w:rsidRPr="00A777E7">
                <w:rPr>
                  <w:rStyle w:val="Hyperlink"/>
                </w:rPr>
                <w:t>#90</w:t>
              </w:r>
            </w:hyperlink>
            <w:r w:rsidR="00EA3B33">
              <w:t xml:space="preserve">, </w:t>
            </w:r>
            <w:hyperlink r:id="rId83" w:history="1">
              <w:r w:rsidR="00EA3B33" w:rsidRPr="00EA3B33">
                <w:rPr>
                  <w:rStyle w:val="Hyperlink"/>
                </w:rPr>
                <w:t>#91</w:t>
              </w:r>
            </w:hyperlink>
            <w:r w:rsidR="00EA3B33">
              <w:t xml:space="preserve">, </w:t>
            </w:r>
            <w:hyperlink r:id="rId84" w:history="1">
              <w:r w:rsidR="00EA3B33" w:rsidRPr="00EA3B33">
                <w:rPr>
                  <w:rStyle w:val="Hyperlink"/>
                </w:rPr>
                <w:t>#92</w:t>
              </w:r>
            </w:hyperlink>
            <w:r w:rsidR="00EA3B33">
              <w:t xml:space="preserve">, </w:t>
            </w:r>
            <w:hyperlink r:id="rId85" w:history="1">
              <w:r w:rsidR="00EA3B33" w:rsidRPr="00EA3B33">
                <w:rPr>
                  <w:rStyle w:val="Hyperlink"/>
                </w:rPr>
                <w:t>#94</w:t>
              </w:r>
            </w:hyperlink>
            <w:r w:rsidR="00EA3B33">
              <w:t xml:space="preserve">, and </w:t>
            </w:r>
            <w:hyperlink r:id="rId86"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4209AC1" w:rsidR="009559EA" w:rsidRDefault="009559EA" w:rsidP="00AC5012">
            <w:r>
              <w:t xml:space="preserve">Incorporate changes for GitHub </w:t>
            </w:r>
            <w:r w:rsidR="00D264DB">
              <w:t>i</w:t>
            </w:r>
            <w:r>
              <w:t xml:space="preserve">ssues </w:t>
            </w:r>
            <w:hyperlink r:id="rId87" w:history="1">
              <w:r w:rsidRPr="009559EA">
                <w:rPr>
                  <w:rStyle w:val="Hyperlink"/>
                </w:rPr>
                <w:t>#10</w:t>
              </w:r>
            </w:hyperlink>
            <w:r>
              <w:t xml:space="preserve">, </w:t>
            </w:r>
            <w:hyperlink r:id="rId88" w:history="1">
              <w:r w:rsidRPr="009559EA">
                <w:rPr>
                  <w:rStyle w:val="Hyperlink"/>
                </w:rPr>
                <w:t>#15</w:t>
              </w:r>
            </w:hyperlink>
            <w:r>
              <w:t xml:space="preserve">, </w:t>
            </w:r>
            <w:hyperlink r:id="rId89" w:history="1">
              <w:r w:rsidRPr="009559EA">
                <w:rPr>
                  <w:rStyle w:val="Hyperlink"/>
                </w:rPr>
                <w:t>#23</w:t>
              </w:r>
            </w:hyperlink>
            <w:r>
              <w:t xml:space="preserve">, </w:t>
            </w:r>
            <w:hyperlink r:id="rId90" w:history="1">
              <w:r w:rsidRPr="009559EA">
                <w:rPr>
                  <w:rStyle w:val="Hyperlink"/>
                </w:rPr>
                <w:t>#29</w:t>
              </w:r>
            </w:hyperlink>
            <w:r>
              <w:t xml:space="preserve">, </w:t>
            </w:r>
            <w:hyperlink r:id="rId91" w:history="1">
              <w:r w:rsidRPr="009559EA">
                <w:rPr>
                  <w:rStyle w:val="Hyperlink"/>
                </w:rPr>
                <w:t>#63</w:t>
              </w:r>
            </w:hyperlink>
            <w:r>
              <w:t xml:space="preserve">, </w:t>
            </w:r>
            <w:hyperlink r:id="rId92" w:history="1">
              <w:r w:rsidRPr="009559EA">
                <w:rPr>
                  <w:rStyle w:val="Hyperlink"/>
                </w:rPr>
                <w:t>#64</w:t>
              </w:r>
            </w:hyperlink>
            <w:r>
              <w:t xml:space="preserve">, </w:t>
            </w:r>
            <w:hyperlink r:id="rId93" w:history="1">
              <w:r w:rsidRPr="009559EA">
                <w:rPr>
                  <w:rStyle w:val="Hyperlink"/>
                </w:rPr>
                <w:t>#84</w:t>
              </w:r>
            </w:hyperlink>
            <w:r>
              <w:t xml:space="preserve">, </w:t>
            </w:r>
            <w:hyperlink r:id="rId94" w:history="1">
              <w:r w:rsidRPr="009559EA">
                <w:rPr>
                  <w:rStyle w:val="Hyperlink"/>
                </w:rPr>
                <w:t>#102</w:t>
              </w:r>
            </w:hyperlink>
            <w:r>
              <w:t xml:space="preserve">, </w:t>
            </w:r>
            <w:hyperlink r:id="rId95"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8F936C6" w:rsidR="00AB6A05" w:rsidRDefault="00AB6A05" w:rsidP="00AC5012">
            <w:r>
              <w:t xml:space="preserve">Incorporate changes for GitHub </w:t>
            </w:r>
            <w:r w:rsidR="00D264DB">
              <w:t>i</w:t>
            </w:r>
            <w:r w:rsidR="00F47A7C">
              <w:t xml:space="preserve">ssues </w:t>
            </w:r>
            <w:hyperlink r:id="rId96" w:history="1">
              <w:r w:rsidR="00F47A7C" w:rsidRPr="00F47A7C">
                <w:rPr>
                  <w:rStyle w:val="Hyperlink"/>
                </w:rPr>
                <w:t>#75</w:t>
              </w:r>
            </w:hyperlink>
            <w:r w:rsidR="00F47A7C">
              <w:t xml:space="preserve">, </w:t>
            </w:r>
            <w:hyperlink r:id="rId97" w:history="1">
              <w:r w:rsidR="00F47A7C" w:rsidRPr="00F47A7C">
                <w:rPr>
                  <w:rStyle w:val="Hyperlink"/>
                </w:rPr>
                <w:t>#80</w:t>
              </w:r>
            </w:hyperlink>
            <w:r w:rsidR="00F47A7C">
              <w:t xml:space="preserve">, </w:t>
            </w:r>
            <w:hyperlink r:id="rId98" w:history="1">
              <w:r w:rsidR="00F47A7C" w:rsidRPr="00F47A7C">
                <w:rPr>
                  <w:rStyle w:val="Hyperlink"/>
                </w:rPr>
                <w:t>#86</w:t>
              </w:r>
            </w:hyperlink>
            <w:r w:rsidR="00F47A7C">
              <w:t xml:space="preserve">, </w:t>
            </w:r>
            <w:hyperlink r:id="rId99" w:history="1">
              <w:r w:rsidR="00F47A7C" w:rsidRPr="00F47A7C">
                <w:rPr>
                  <w:rStyle w:val="Hyperlink"/>
                </w:rPr>
                <w:t>#95</w:t>
              </w:r>
            </w:hyperlink>
            <w:r w:rsidR="003666DF">
              <w:t xml:space="preserve">, </w:t>
            </w:r>
            <w:hyperlink r:id="rId100" w:history="1">
              <w:r w:rsidR="003666DF" w:rsidRPr="003666DF">
                <w:rPr>
                  <w:rStyle w:val="Hyperlink"/>
                </w:rPr>
                <w:t>#96</w:t>
              </w:r>
            </w:hyperlink>
            <w:r w:rsidR="00FE6D9F">
              <w:t xml:space="preserve">, and </w:t>
            </w:r>
            <w:hyperlink r:id="rId101"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F044477" w:rsidR="00BE3792" w:rsidRDefault="00BE3792" w:rsidP="00AC5012">
            <w:r>
              <w:t xml:space="preserve">Incorporate changes for GitHub </w:t>
            </w:r>
            <w:r w:rsidR="00D264DB">
              <w:t>i</w:t>
            </w:r>
            <w:r>
              <w:t xml:space="preserve">ssues </w:t>
            </w:r>
            <w:hyperlink r:id="rId102" w:history="1">
              <w:r w:rsidRPr="00BE3792">
                <w:rPr>
                  <w:rStyle w:val="Hyperlink"/>
                </w:rPr>
                <w:t>#46</w:t>
              </w:r>
            </w:hyperlink>
            <w:r>
              <w:t xml:space="preserve">, </w:t>
            </w:r>
            <w:hyperlink r:id="rId103" w:history="1">
              <w:r w:rsidR="00A95453" w:rsidRPr="00A95453">
                <w:rPr>
                  <w:rStyle w:val="Hyperlink"/>
                </w:rPr>
                <w:t>#98</w:t>
              </w:r>
            </w:hyperlink>
            <w:r w:rsidR="00A95453">
              <w:t xml:space="preserve">, </w:t>
            </w:r>
            <w:hyperlink r:id="rId104" w:history="1">
              <w:r w:rsidRPr="00BE3792">
                <w:rPr>
                  <w:rStyle w:val="Hyperlink"/>
                </w:rPr>
                <w:t>#99</w:t>
              </w:r>
            </w:hyperlink>
            <w:r>
              <w:t xml:space="preserve">, </w:t>
            </w:r>
            <w:hyperlink r:id="rId105" w:history="1">
              <w:r w:rsidR="005543B3" w:rsidRPr="005543B3">
                <w:rPr>
                  <w:rStyle w:val="Hyperlink"/>
                </w:rPr>
                <w:t>#107</w:t>
              </w:r>
            </w:hyperlink>
            <w:r w:rsidR="005543B3">
              <w:t xml:space="preserve">, </w:t>
            </w:r>
            <w:hyperlink r:id="rId106" w:history="1">
              <w:r w:rsidR="00A30082" w:rsidRPr="00A30082">
                <w:rPr>
                  <w:rStyle w:val="Hyperlink"/>
                </w:rPr>
                <w:t>#108</w:t>
              </w:r>
            </w:hyperlink>
            <w:r w:rsidR="00A30082">
              <w:t>,</w:t>
            </w:r>
            <w:r w:rsidR="005A0BB6">
              <w:t xml:space="preserve"> </w:t>
            </w:r>
            <w:hyperlink r:id="rId107" w:history="1">
              <w:r w:rsidR="005A0BB6" w:rsidRPr="005A0BB6">
                <w:rPr>
                  <w:rStyle w:val="Hyperlink"/>
                </w:rPr>
                <w:t>#11</w:t>
              </w:r>
            </w:hyperlink>
            <w:r w:rsidR="005A0BB6">
              <w:t>3,</w:t>
            </w:r>
            <w:r w:rsidR="00B0492A">
              <w:t xml:space="preserve"> </w:t>
            </w:r>
            <w:hyperlink r:id="rId108" w:history="1">
              <w:r w:rsidR="00B0492A" w:rsidRPr="00B0492A">
                <w:rPr>
                  <w:rStyle w:val="Hyperlink"/>
                </w:rPr>
                <w:t>#119</w:t>
              </w:r>
            </w:hyperlink>
            <w:r w:rsidR="00B0492A">
              <w:t>,</w:t>
            </w:r>
            <w:r w:rsidR="00A30082">
              <w:t xml:space="preserve"> </w:t>
            </w:r>
            <w:hyperlink r:id="rId109" w:history="1">
              <w:r w:rsidR="00266EB0" w:rsidRPr="00266EB0">
                <w:rPr>
                  <w:rStyle w:val="Hyperlink"/>
                </w:rPr>
                <w:t>#120</w:t>
              </w:r>
            </w:hyperlink>
            <w:r w:rsidR="00266EB0">
              <w:t xml:space="preserve">, </w:t>
            </w:r>
            <w:hyperlink r:id="rId110" w:history="1">
              <w:r w:rsidR="00B748E7" w:rsidRPr="00B748E7">
                <w:rPr>
                  <w:rStyle w:val="Hyperlink"/>
                </w:rPr>
                <w:t>#125</w:t>
              </w:r>
            </w:hyperlink>
            <w:r w:rsidR="00B748E7">
              <w:t xml:space="preserve">, </w:t>
            </w:r>
            <w:r>
              <w:t xml:space="preserve">and </w:t>
            </w:r>
            <w:hyperlink r:id="rId111"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B0E2A12" w:rsidR="00D264DB" w:rsidRDefault="00D264DB" w:rsidP="00AC5012">
            <w:r>
              <w:t xml:space="preserve">Incorporate changes for GitHub issues </w:t>
            </w:r>
            <w:hyperlink r:id="rId112" w:history="1">
              <w:r w:rsidRPr="00D264DB">
                <w:rPr>
                  <w:rStyle w:val="Hyperlink"/>
                </w:rPr>
                <w:t>#122</w:t>
              </w:r>
            </w:hyperlink>
            <w:r>
              <w:t xml:space="preserve">, </w:t>
            </w:r>
            <w:hyperlink r:id="rId113" w:history="1">
              <w:r w:rsidRPr="00D264DB">
                <w:rPr>
                  <w:rStyle w:val="Hyperlink"/>
                </w:rPr>
                <w:t>#126</w:t>
              </w:r>
            </w:hyperlink>
            <w:r>
              <w:t>,</w:t>
            </w:r>
            <w:r w:rsidR="00E83971">
              <w:t xml:space="preserve"> </w:t>
            </w:r>
            <w:hyperlink r:id="rId114" w:history="1">
              <w:r w:rsidR="00593B11">
                <w:rPr>
                  <w:rStyle w:val="Hyperlink"/>
                </w:rPr>
                <w:t>#134</w:t>
              </w:r>
            </w:hyperlink>
            <w:r w:rsidR="00E83971">
              <w:t>,</w:t>
            </w:r>
            <w:r w:rsidR="00C64533">
              <w:t xml:space="preserve"> </w:t>
            </w:r>
            <w:hyperlink r:id="rId115" w:history="1">
              <w:r w:rsidR="00C64533" w:rsidRPr="00C64533">
                <w:rPr>
                  <w:rStyle w:val="Hyperlink"/>
                </w:rPr>
                <w:t>#136</w:t>
              </w:r>
            </w:hyperlink>
            <w:r w:rsidR="00C64533">
              <w:t xml:space="preserve">, </w:t>
            </w:r>
            <w:hyperlink r:id="rId116" w:history="1">
              <w:r w:rsidR="00C64533" w:rsidRPr="00C64533">
                <w:rPr>
                  <w:rStyle w:val="Hyperlink"/>
                </w:rPr>
                <w:t>#137</w:t>
              </w:r>
            </w:hyperlink>
            <w:r w:rsidR="00C64533">
              <w:t>,</w:t>
            </w:r>
            <w:r w:rsidR="005D07BB">
              <w:t xml:space="preserve"> </w:t>
            </w:r>
            <w:hyperlink r:id="rId117" w:history="1">
              <w:r w:rsidR="005D07BB" w:rsidRPr="005D07BB">
                <w:rPr>
                  <w:rStyle w:val="Hyperlink"/>
                </w:rPr>
                <w:t>#139</w:t>
              </w:r>
            </w:hyperlink>
            <w:r w:rsidR="00603AFB">
              <w:rPr>
                <w:rStyle w:val="Hyperlink"/>
              </w:rPr>
              <w:t xml:space="preserve">, </w:t>
            </w:r>
            <w:hyperlink r:id="rId118" w:history="1">
              <w:r w:rsidR="00603AFB" w:rsidRPr="00603AFB">
                <w:rPr>
                  <w:rStyle w:val="Hyperlink"/>
                </w:rPr>
                <w:t>#145</w:t>
              </w:r>
            </w:hyperlink>
            <w:r w:rsidR="005D07BB">
              <w:t>,</w:t>
            </w:r>
            <w:r>
              <w:t xml:space="preserve"> </w:t>
            </w:r>
            <w:hyperlink r:id="rId119" w:history="1">
              <w:r w:rsidRPr="00D264DB">
                <w:rPr>
                  <w:rStyle w:val="Hyperlink"/>
                </w:rPr>
                <w:t>#147</w:t>
              </w:r>
            </w:hyperlink>
            <w:r>
              <w:t xml:space="preserve">, </w:t>
            </w:r>
            <w:hyperlink r:id="rId120" w:history="1">
              <w:r w:rsidRPr="00D264DB">
                <w:rPr>
                  <w:rStyle w:val="Hyperlink"/>
                </w:rPr>
                <w:t>#154</w:t>
              </w:r>
            </w:hyperlink>
            <w:r w:rsidR="00571430">
              <w:t xml:space="preserve">, and </w:t>
            </w:r>
            <w:hyperlink r:id="rId121"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970E168" w:rsidR="007018CC" w:rsidRDefault="007018CC" w:rsidP="00AC5012">
            <w:r>
              <w:t xml:space="preserve">Address GitHub issue </w:t>
            </w:r>
            <w:hyperlink r:id="rId122"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26722E" w:rsidR="009C10A1" w:rsidRDefault="009C10A1" w:rsidP="009C10A1">
            <w:pPr>
              <w:jc w:val="both"/>
            </w:pPr>
            <w:r>
              <w:t>Incorporate changes for GitHub issue</w:t>
            </w:r>
            <w:r w:rsidR="00D512EE">
              <w:t>s</w:t>
            </w:r>
            <w:r>
              <w:t xml:space="preserve"> </w:t>
            </w:r>
            <w:hyperlink r:id="rId123" w:history="1">
              <w:r>
                <w:rPr>
                  <w:rStyle w:val="Hyperlink"/>
                </w:rPr>
                <w:t>#103</w:t>
              </w:r>
            </w:hyperlink>
            <w:r w:rsidR="00015AD6">
              <w:rPr>
                <w:rStyle w:val="Hyperlink"/>
              </w:rPr>
              <w:t xml:space="preserve">, </w:t>
            </w:r>
            <w:hyperlink r:id="rId124" w:history="1">
              <w:r w:rsidR="00D512EE" w:rsidRPr="00D512EE">
                <w:rPr>
                  <w:rStyle w:val="Hyperlink"/>
                </w:rPr>
                <w:t>#138</w:t>
              </w:r>
            </w:hyperlink>
            <w:r w:rsidR="00015AD6">
              <w:t xml:space="preserve">, </w:t>
            </w:r>
            <w:hyperlink r:id="rId125" w:history="1">
              <w:r w:rsidR="00015AD6" w:rsidRPr="00015AD6">
                <w:rPr>
                  <w:rStyle w:val="Hyperlink"/>
                </w:rPr>
                <w:t>#141</w:t>
              </w:r>
            </w:hyperlink>
            <w:r w:rsidR="00806466">
              <w:t xml:space="preserve">, </w:t>
            </w:r>
            <w:hyperlink r:id="rId126" w:history="1">
              <w:r w:rsidR="00806466" w:rsidRPr="00806466">
                <w:rPr>
                  <w:rStyle w:val="Hyperlink"/>
                </w:rPr>
                <w:t>#143</w:t>
              </w:r>
            </w:hyperlink>
            <w:r w:rsidR="00806466">
              <w:t>,</w:t>
            </w:r>
            <w:r w:rsidR="009B7B46">
              <w:t xml:space="preserve"> </w:t>
            </w:r>
            <w:hyperlink r:id="rId127" w:history="1">
              <w:r w:rsidR="009B7B46" w:rsidRPr="009B7B46">
                <w:rPr>
                  <w:rStyle w:val="Hyperlink"/>
                </w:rPr>
                <w:t>#153</w:t>
              </w:r>
            </w:hyperlink>
            <w:r w:rsidR="009B7B46">
              <w:t>,</w:t>
            </w:r>
            <w:r w:rsidR="00806466">
              <w:t xml:space="preserve"> </w:t>
            </w:r>
            <w:hyperlink r:id="rId128" w:history="1">
              <w:r w:rsidR="00703B72" w:rsidRPr="00703B72">
                <w:rPr>
                  <w:rStyle w:val="Hyperlink"/>
                </w:rPr>
                <w:t>#157</w:t>
              </w:r>
            </w:hyperlink>
            <w:r w:rsidR="00703B72">
              <w:t>,</w:t>
            </w:r>
            <w:r w:rsidR="00E631D0">
              <w:t xml:space="preserve"> </w:t>
            </w:r>
            <w:hyperlink r:id="rId129" w:history="1">
              <w:r w:rsidR="00E631D0" w:rsidRPr="00E631D0">
                <w:rPr>
                  <w:rStyle w:val="Hyperlink"/>
                </w:rPr>
                <w:t>#159</w:t>
              </w:r>
            </w:hyperlink>
            <w:r w:rsidR="00E631D0">
              <w:t>,</w:t>
            </w:r>
            <w:r w:rsidR="00DB1FD8">
              <w:t xml:space="preserve"> </w:t>
            </w:r>
            <w:hyperlink r:id="rId130" w:history="1">
              <w:r w:rsidR="00DB1FD8" w:rsidRPr="00DB1FD8">
                <w:rPr>
                  <w:rStyle w:val="Hyperlink"/>
                </w:rPr>
                <w:t>#160</w:t>
              </w:r>
            </w:hyperlink>
            <w:r w:rsidR="00DB1FD8">
              <w:t>,</w:t>
            </w:r>
            <w:r w:rsidR="006B6EA6">
              <w:t xml:space="preserve"> </w:t>
            </w:r>
            <w:hyperlink r:id="rId131" w:history="1">
              <w:r w:rsidR="006B6EA6" w:rsidRPr="006B6EA6">
                <w:rPr>
                  <w:rStyle w:val="Hyperlink"/>
                </w:rPr>
                <w:t>#161</w:t>
              </w:r>
            </w:hyperlink>
            <w:r w:rsidR="006B6EA6">
              <w:t xml:space="preserve">, </w:t>
            </w:r>
            <w:hyperlink r:id="rId132" w:history="1">
              <w:r w:rsidR="00436274" w:rsidRPr="00436274">
                <w:rPr>
                  <w:rStyle w:val="Hyperlink"/>
                </w:rPr>
                <w:t>#162</w:t>
              </w:r>
            </w:hyperlink>
            <w:r w:rsidR="00436274">
              <w:t xml:space="preserve">, </w:t>
            </w:r>
            <w:hyperlink r:id="rId133" w:history="1">
              <w:r w:rsidR="00563BBB" w:rsidRPr="00563BBB">
                <w:rPr>
                  <w:rStyle w:val="Hyperlink"/>
                </w:rPr>
                <w:t>#163</w:t>
              </w:r>
            </w:hyperlink>
            <w:r w:rsidR="00563BBB">
              <w:t>,</w:t>
            </w:r>
            <w:r w:rsidR="00E86746">
              <w:t xml:space="preserve"> </w:t>
            </w:r>
            <w:hyperlink r:id="rId134" w:history="1">
              <w:r w:rsidR="00E86746" w:rsidRPr="00E86746">
                <w:rPr>
                  <w:rStyle w:val="Hyperlink"/>
                </w:rPr>
                <w:t>#165</w:t>
              </w:r>
            </w:hyperlink>
            <w:r w:rsidR="00E86746">
              <w:t>,</w:t>
            </w:r>
            <w:r w:rsidR="00563BBB">
              <w:t xml:space="preserve"> </w:t>
            </w:r>
            <w:hyperlink r:id="rId135" w:history="1">
              <w:r w:rsidR="00E631D0" w:rsidRPr="00E631D0">
                <w:rPr>
                  <w:rStyle w:val="Hyperlink"/>
                </w:rPr>
                <w:t>#166</w:t>
              </w:r>
            </w:hyperlink>
            <w:r w:rsidR="00E631D0">
              <w:t>,</w:t>
            </w:r>
            <w:r w:rsidR="00F527F4">
              <w:t xml:space="preserve"> </w:t>
            </w:r>
            <w:hyperlink r:id="rId136" w:history="1">
              <w:r w:rsidR="00F527F4" w:rsidRPr="00F527F4">
                <w:rPr>
                  <w:rStyle w:val="Hyperlink"/>
                </w:rPr>
                <w:t>#167</w:t>
              </w:r>
            </w:hyperlink>
            <w:r w:rsidR="00F527F4">
              <w:t>,</w:t>
            </w:r>
            <w:r w:rsidR="00703B72">
              <w:t xml:space="preserve"> </w:t>
            </w:r>
            <w:r w:rsidR="00806466">
              <w:t xml:space="preserve">and </w:t>
            </w:r>
            <w:hyperlink r:id="rId137"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B609632" w:rsidR="00F518ED" w:rsidRDefault="00F518ED" w:rsidP="009C10A1">
            <w:pPr>
              <w:jc w:val="both"/>
            </w:pPr>
            <w:r>
              <w:t>Incorporate changes for GitHub issue</w:t>
            </w:r>
            <w:r w:rsidR="0051590E">
              <w:t>s</w:t>
            </w:r>
            <w:r w:rsidR="009A4DC8">
              <w:t xml:space="preserve"> </w:t>
            </w:r>
            <w:hyperlink r:id="rId138" w:history="1">
              <w:r w:rsidR="009A4DC8" w:rsidRPr="009A4DC8">
                <w:rPr>
                  <w:rStyle w:val="Hyperlink"/>
                </w:rPr>
                <w:t>#93</w:t>
              </w:r>
            </w:hyperlink>
            <w:r w:rsidR="009A4DC8">
              <w:t>,</w:t>
            </w:r>
            <w:r w:rsidR="0051590E">
              <w:t xml:space="preserve"> </w:t>
            </w:r>
            <w:hyperlink r:id="rId139" w:history="1">
              <w:r w:rsidR="002D1B72" w:rsidRPr="002D1B72">
                <w:rPr>
                  <w:rStyle w:val="Hyperlink"/>
                </w:rPr>
                <w:t>#149</w:t>
              </w:r>
            </w:hyperlink>
            <w:r w:rsidR="002D1B72">
              <w:t xml:space="preserve">, </w:t>
            </w:r>
            <w:hyperlink r:id="rId140" w:history="1">
              <w:r w:rsidR="0051590E" w:rsidRPr="0051590E">
                <w:rPr>
                  <w:rStyle w:val="Hyperlink"/>
                </w:rPr>
                <w:t>#160</w:t>
              </w:r>
            </w:hyperlink>
            <w:r w:rsidR="0051590E">
              <w:t xml:space="preserve"> (revised)</w:t>
            </w:r>
            <w:r w:rsidR="00D5692C">
              <w:t>,</w:t>
            </w:r>
            <w:r w:rsidR="005C4A76">
              <w:t xml:space="preserve"> </w:t>
            </w:r>
            <w:hyperlink r:id="rId141" w:history="1">
              <w:r w:rsidR="005C4A76" w:rsidRPr="005C4A76">
                <w:rPr>
                  <w:rStyle w:val="Hyperlink"/>
                </w:rPr>
                <w:t>#171</w:t>
              </w:r>
            </w:hyperlink>
            <w:r w:rsidR="005C4A76">
              <w:t>,</w:t>
            </w:r>
            <w:r w:rsidR="00D5692C">
              <w:t xml:space="preserve"> </w:t>
            </w:r>
            <w:hyperlink r:id="rId142" w:history="1">
              <w:r w:rsidR="00D5692C" w:rsidRPr="00D5692C">
                <w:rPr>
                  <w:rStyle w:val="Hyperlink"/>
                </w:rPr>
                <w:t>#176</w:t>
              </w:r>
            </w:hyperlink>
            <w:r w:rsidR="00D5692C">
              <w:t>,</w:t>
            </w:r>
            <w:r w:rsidR="0051590E">
              <w:t xml:space="preserve"> </w:t>
            </w:r>
            <w:hyperlink r:id="rId143" w:history="1">
              <w:r w:rsidR="00D44543" w:rsidRPr="00D44543">
                <w:rPr>
                  <w:rStyle w:val="Hyperlink"/>
                </w:rPr>
                <w:t>#181</w:t>
              </w:r>
            </w:hyperlink>
            <w:r w:rsidR="00D44543">
              <w:t xml:space="preserve">, </w:t>
            </w:r>
            <w:r w:rsidR="0051590E">
              <w:t>and</w:t>
            </w:r>
            <w:r>
              <w:t xml:space="preserve"> </w:t>
            </w:r>
            <w:hyperlink r:id="rId144"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42A528C" w:rsidR="007B21F4" w:rsidRDefault="007B21F4" w:rsidP="009C10A1">
            <w:pPr>
              <w:jc w:val="both"/>
            </w:pPr>
            <w:r>
              <w:t>Incorporate changes for</w:t>
            </w:r>
            <w:r w:rsidR="005E5D3B">
              <w:t xml:space="preserve"> GitHub issues</w:t>
            </w:r>
            <w:r>
              <w:t xml:space="preserve"> </w:t>
            </w:r>
            <w:hyperlink r:id="rId145" w:history="1">
              <w:r w:rsidRPr="007B21F4">
                <w:rPr>
                  <w:rStyle w:val="Hyperlink"/>
                </w:rPr>
                <w:t>#158</w:t>
              </w:r>
            </w:hyperlink>
            <w:r w:rsidR="001D2A5F">
              <w:t xml:space="preserve">, </w:t>
            </w:r>
            <w:hyperlink r:id="rId146" w:history="1">
              <w:r w:rsidR="001D2A5F" w:rsidRPr="001D2A5F">
                <w:rPr>
                  <w:rStyle w:val="Hyperlink"/>
                </w:rPr>
                <w:t>#164</w:t>
              </w:r>
            </w:hyperlink>
            <w:r w:rsidR="001D2A5F">
              <w:t xml:space="preserve">, </w:t>
            </w:r>
            <w:hyperlink r:id="rId147" w:history="1">
              <w:r w:rsidR="003A1ED6" w:rsidRPr="003A1ED6">
                <w:rPr>
                  <w:rStyle w:val="Hyperlink"/>
                </w:rPr>
                <w:t>#172</w:t>
              </w:r>
            </w:hyperlink>
            <w:r w:rsidR="003A1ED6">
              <w:t>,</w:t>
            </w:r>
            <w:r w:rsidR="008D5E3E">
              <w:t xml:space="preserve"> </w:t>
            </w:r>
            <w:hyperlink r:id="rId148" w:history="1">
              <w:r w:rsidR="008D5E3E" w:rsidRPr="008D5E3E">
                <w:rPr>
                  <w:rStyle w:val="Hyperlink"/>
                </w:rPr>
                <w:t>#175</w:t>
              </w:r>
            </w:hyperlink>
            <w:r w:rsidR="008D5E3E">
              <w:t>,</w:t>
            </w:r>
            <w:r w:rsidR="003A1ED6">
              <w:t xml:space="preserve"> </w:t>
            </w:r>
            <w:hyperlink r:id="rId149" w:history="1">
              <w:r w:rsidR="00153C25" w:rsidRPr="00153C25">
                <w:rPr>
                  <w:rStyle w:val="Hyperlink"/>
                </w:rPr>
                <w:t>#178</w:t>
              </w:r>
            </w:hyperlink>
            <w:r w:rsidR="00153C25">
              <w:t xml:space="preserve">, </w:t>
            </w:r>
            <w:r>
              <w:t>and</w:t>
            </w:r>
            <w:r w:rsidRPr="007B21F4">
              <w:t xml:space="preserve"> </w:t>
            </w:r>
            <w:hyperlink r:id="rId150"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DF027B9" w:rsidR="008A57C9" w:rsidRDefault="008A57C9" w:rsidP="009C10A1">
            <w:pPr>
              <w:jc w:val="both"/>
            </w:pPr>
            <w:r>
              <w:t>Incorporate changes for</w:t>
            </w:r>
            <w:r w:rsidR="005E5D3B">
              <w:t xml:space="preserve"> GitHub issue</w:t>
            </w:r>
            <w:r w:rsidR="003976E0">
              <w:t>s</w:t>
            </w:r>
            <w:r>
              <w:t xml:space="preserve"> </w:t>
            </w:r>
            <w:hyperlink r:id="rId151" w:history="1">
              <w:r w:rsidRPr="008A57C9">
                <w:rPr>
                  <w:rStyle w:val="Hyperlink"/>
                </w:rPr>
                <w:t>#189</w:t>
              </w:r>
            </w:hyperlink>
            <w:r w:rsidR="003976E0">
              <w:t xml:space="preserve"> and </w:t>
            </w:r>
            <w:hyperlink r:id="rId152"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40" w:author="Laurence Golding" w:date="2018-10-23T13:38:00Z" w:initials="LG">
    <w:p w14:paraId="24E87157" w14:textId="396FC5FC" w:rsidR="00A93E6B" w:rsidRDefault="00A93E6B">
      <w:pPr>
        <w:pStyle w:val="CommentText"/>
      </w:pPr>
      <w:r>
        <w:rPr>
          <w:rStyle w:val="CommentReference"/>
        </w:rPr>
        <w:annotationRef/>
      </w:r>
      <w:r>
        <w:t xml:space="preserve">Problem: How do you distinguish an externalized </w:t>
      </w:r>
      <w:proofErr w:type="spellStart"/>
      <w:r w:rsidRPr="008F0F1B">
        <w:rPr>
          <w:rStyle w:val="CODEtemp"/>
        </w:rPr>
        <w:t>run.properties</w:t>
      </w:r>
      <w:proofErr w:type="spellEnd"/>
      <w:r>
        <w:t xml:space="preserve"> property from the </w:t>
      </w:r>
      <w:proofErr w:type="spellStart"/>
      <w:r w:rsidRPr="008F0F1B">
        <w:rPr>
          <w:rStyle w:val="CODEtemp"/>
        </w:rPr>
        <w:t>sarifProperties</w:t>
      </w:r>
      <w:proofErr w:type="spellEnd"/>
      <w:r>
        <w:t xml:space="preserve"> object’s own property bag?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E871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E87157" w16cid:durableId="1F79A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8645E" w14:textId="77777777" w:rsidR="00821370" w:rsidRDefault="00821370" w:rsidP="008C100C">
      <w:r>
        <w:separator/>
      </w:r>
    </w:p>
    <w:p w14:paraId="085F4F15" w14:textId="77777777" w:rsidR="00821370" w:rsidRDefault="00821370" w:rsidP="008C100C"/>
    <w:p w14:paraId="4B697F71" w14:textId="77777777" w:rsidR="00821370" w:rsidRDefault="00821370" w:rsidP="008C100C"/>
    <w:p w14:paraId="294AEF57" w14:textId="77777777" w:rsidR="00821370" w:rsidRDefault="00821370" w:rsidP="008C100C"/>
    <w:p w14:paraId="3ACC958D" w14:textId="77777777" w:rsidR="00821370" w:rsidRDefault="00821370" w:rsidP="008C100C"/>
    <w:p w14:paraId="55921DDC" w14:textId="77777777" w:rsidR="00821370" w:rsidRDefault="00821370" w:rsidP="008C100C"/>
    <w:p w14:paraId="61906061" w14:textId="77777777" w:rsidR="00821370" w:rsidRDefault="00821370" w:rsidP="008C100C"/>
  </w:endnote>
  <w:endnote w:type="continuationSeparator" w:id="0">
    <w:p w14:paraId="584BCCC7" w14:textId="77777777" w:rsidR="00821370" w:rsidRDefault="00821370" w:rsidP="008C100C">
      <w:r>
        <w:continuationSeparator/>
      </w:r>
    </w:p>
    <w:p w14:paraId="6EFBD89D" w14:textId="77777777" w:rsidR="00821370" w:rsidRDefault="00821370" w:rsidP="008C100C"/>
    <w:p w14:paraId="4EB1F592" w14:textId="77777777" w:rsidR="00821370" w:rsidRDefault="00821370" w:rsidP="008C100C"/>
    <w:p w14:paraId="1C26C9AB" w14:textId="77777777" w:rsidR="00821370" w:rsidRDefault="00821370" w:rsidP="008C100C"/>
    <w:p w14:paraId="1713609E" w14:textId="77777777" w:rsidR="00821370" w:rsidRDefault="00821370" w:rsidP="008C100C"/>
    <w:p w14:paraId="5D6E496A" w14:textId="77777777" w:rsidR="00821370" w:rsidRDefault="00821370" w:rsidP="008C100C"/>
    <w:p w14:paraId="6B03544D" w14:textId="77777777" w:rsidR="00821370" w:rsidRDefault="0082137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A93E6B" w:rsidRDefault="00A93E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93E6B" w:rsidRPr="00195F88" w:rsidRDefault="00A93E6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93E6B" w:rsidRPr="00195F88" w:rsidRDefault="00A93E6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A93E6B" w:rsidRDefault="00A93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636EA" w14:textId="77777777" w:rsidR="00821370" w:rsidRDefault="00821370" w:rsidP="008C100C">
      <w:r>
        <w:separator/>
      </w:r>
    </w:p>
    <w:p w14:paraId="61A59548" w14:textId="77777777" w:rsidR="00821370" w:rsidRDefault="00821370" w:rsidP="008C100C"/>
  </w:footnote>
  <w:footnote w:type="continuationSeparator" w:id="0">
    <w:p w14:paraId="0F64DE1B" w14:textId="77777777" w:rsidR="00821370" w:rsidRDefault="00821370" w:rsidP="008C100C">
      <w:r>
        <w:continuationSeparator/>
      </w:r>
    </w:p>
    <w:p w14:paraId="2BA97180" w14:textId="77777777" w:rsidR="00821370" w:rsidRDefault="00821370"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A93E6B" w:rsidRDefault="00A93E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A93E6B" w:rsidRDefault="00A93E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A93E6B" w:rsidRDefault="00A93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1634"/>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426"/>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28A5"/>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4D9A"/>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E2E"/>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31A"/>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090"/>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4A0"/>
    <w:rsid w:val="00501F3D"/>
    <w:rsid w:val="00502726"/>
    <w:rsid w:val="005032A1"/>
    <w:rsid w:val="0050406C"/>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05EE"/>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2FFF"/>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8B8"/>
    <w:rsid w:val="00817B44"/>
    <w:rsid w:val="0082137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59E"/>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0F1B"/>
    <w:rsid w:val="008F26A4"/>
    <w:rsid w:val="008F38CE"/>
    <w:rsid w:val="008F442D"/>
    <w:rsid w:val="008F5087"/>
    <w:rsid w:val="008F5387"/>
    <w:rsid w:val="008F58F4"/>
    <w:rsid w:val="008F61FB"/>
    <w:rsid w:val="00902F56"/>
    <w:rsid w:val="00903557"/>
    <w:rsid w:val="00903BE1"/>
    <w:rsid w:val="00903F25"/>
    <w:rsid w:val="00904B61"/>
    <w:rsid w:val="00907C51"/>
    <w:rsid w:val="009106FC"/>
    <w:rsid w:val="00911AA3"/>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46FA5"/>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3E6B"/>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DDF"/>
    <w:rsid w:val="00AC6C45"/>
    <w:rsid w:val="00AC7AF6"/>
    <w:rsid w:val="00AD0413"/>
    <w:rsid w:val="00AD0665"/>
    <w:rsid w:val="00AD0F45"/>
    <w:rsid w:val="00AD1209"/>
    <w:rsid w:val="00AD1298"/>
    <w:rsid w:val="00AD14CE"/>
    <w:rsid w:val="00AD424F"/>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36732"/>
    <w:rsid w:val="00B43A20"/>
    <w:rsid w:val="00B43A49"/>
    <w:rsid w:val="00B4461A"/>
    <w:rsid w:val="00B459A4"/>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5DF8"/>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0F0A"/>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39"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microsoft.com/office/2011/relationships/commentsExtended" Target="commentsExtended.xml"/><Relationship Id="rId68" Type="http://schemas.openxmlformats.org/officeDocument/2006/relationships/hyperlink" Target="https://github.com/oasis-tcs/sarif-spec/issues/33" TargetMode="External"/><Relationship Id="rId84" Type="http://schemas.openxmlformats.org/officeDocument/2006/relationships/hyperlink" Target="https://github.com/oasis-tcs/sarif-spec/issues/92" TargetMode="External"/><Relationship Id="rId89" Type="http://schemas.openxmlformats.org/officeDocument/2006/relationships/hyperlink" Target="https://github.com/oasis-tcs/sarif-spec/issues/23" TargetMode="External"/><Relationship Id="rId112" Type="http://schemas.openxmlformats.org/officeDocument/2006/relationships/hyperlink" Target="https://github.com/oasis-tcs/sarif-spec/issues/122" TargetMode="External"/><Relationship Id="rId133" Type="http://schemas.openxmlformats.org/officeDocument/2006/relationships/hyperlink" Target="https://github.com/oasis-tcs/sarif-spec/issues/163" TargetMode="External"/><Relationship Id="rId138" Type="http://schemas.openxmlformats.org/officeDocument/2006/relationships/hyperlink" Target="https://github.com/oasis-tcs/sarif-spec/issues/93" TargetMode="External"/><Relationship Id="rId154" Type="http://schemas.microsoft.com/office/2011/relationships/people" Target="people.xm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13"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65" TargetMode="External"/><Relationship Id="rId79" Type="http://schemas.openxmlformats.org/officeDocument/2006/relationships/hyperlink" Target="https://github.com/oasis-tcs/sarif-spec/issues/82" TargetMode="External"/><Relationship Id="rId102" Type="http://schemas.openxmlformats.org/officeDocument/2006/relationships/hyperlink" Target="https://github.com/oasis-tcs/sarif-spec/issues/46" TargetMode="External"/><Relationship Id="rId123" Type="http://schemas.openxmlformats.org/officeDocument/2006/relationships/hyperlink" Target="https://github.com/oasis-tcs/sarif-spec/issues/103" TargetMode="External"/><Relationship Id="rId128" Type="http://schemas.openxmlformats.org/officeDocument/2006/relationships/hyperlink" Target="https://github.com/oasis-tcs/sarif-spec/issues/157" TargetMode="External"/><Relationship Id="rId144" Type="http://schemas.openxmlformats.org/officeDocument/2006/relationships/hyperlink" Target="https://github.com/oasis-tcs/sarif-spec/issues/187" TargetMode="External"/><Relationship Id="rId149" Type="http://schemas.openxmlformats.org/officeDocument/2006/relationships/hyperlink" Target="https://github.com/oasis-tcs/sarif-spec/issues/178" TargetMode="External"/><Relationship Id="rId5" Type="http://schemas.openxmlformats.org/officeDocument/2006/relationships/webSettings" Target="webSettings.xml"/><Relationship Id="rId90" Type="http://schemas.openxmlformats.org/officeDocument/2006/relationships/hyperlink" Target="https://github.com/oasis-tcs/sarif-spec/issues/29" TargetMode="External"/><Relationship Id="rId95" Type="http://schemas.openxmlformats.org/officeDocument/2006/relationships/hyperlink" Target="https://github.com/oasis-tcs/sarif-spec/issues/110"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microsoft.com/office/2016/09/relationships/commentsIds" Target="commentsIds.xml"/><Relationship Id="rId69" Type="http://schemas.openxmlformats.org/officeDocument/2006/relationships/hyperlink" Target="https://github.com/oasis-tcs/sarif-spec/issues/61" TargetMode="External"/><Relationship Id="rId113" Type="http://schemas.openxmlformats.org/officeDocument/2006/relationships/hyperlink" Target="https://github.com/oasis-tcs/sarif-spec/issues/126" TargetMode="External"/><Relationship Id="rId118" Type="http://schemas.openxmlformats.org/officeDocument/2006/relationships/hyperlink" Target="https://github.com/oasis-tcs/sarif-spec/issues/145" TargetMode="External"/><Relationship Id="rId134" Type="http://schemas.openxmlformats.org/officeDocument/2006/relationships/hyperlink" Target="https://github.com/oasis-tcs/sarif-spec/issues/165" TargetMode="External"/><Relationship Id="rId139" Type="http://schemas.openxmlformats.org/officeDocument/2006/relationships/hyperlink" Target="https://github.com/oasis-tcs/sarif-spec/issues/149" TargetMode="External"/><Relationship Id="rId80" Type="http://schemas.openxmlformats.org/officeDocument/2006/relationships/hyperlink" Target="https://github.com/oasis-tcs/sarif-spec/issues/83" TargetMode="External"/><Relationship Id="rId85" Type="http://schemas.openxmlformats.org/officeDocument/2006/relationships/hyperlink" Target="https://github.com/oasis-tcs/sarif-spec/issues/94" TargetMode="External"/><Relationship Id="rId150" Type="http://schemas.openxmlformats.org/officeDocument/2006/relationships/hyperlink" Target="https://github.com/oasis-tcs/sarif-spec/issues/186" TargetMode="External"/><Relationship Id="rId155"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56" TargetMode="External"/><Relationship Id="rId103" Type="http://schemas.openxmlformats.org/officeDocument/2006/relationships/hyperlink" Target="https://github.com/oasis-tcs/sarif-spec/issues/98" TargetMode="External"/><Relationship Id="rId108" Type="http://schemas.openxmlformats.org/officeDocument/2006/relationships/hyperlink" Target="https://github.com/oasis-tcs/sarif-spec/issues/119" TargetMode="External"/><Relationship Id="rId116" Type="http://schemas.openxmlformats.org/officeDocument/2006/relationships/hyperlink" Target="https://github.com/oasis-tcs/sarif-spec/issues/137" TargetMode="External"/><Relationship Id="rId124" Type="http://schemas.openxmlformats.org/officeDocument/2006/relationships/hyperlink" Target="https://github.com/oasis-tcs/sarif-spec/issues/138" TargetMode="External"/><Relationship Id="rId129" Type="http://schemas.openxmlformats.org/officeDocument/2006/relationships/hyperlink" Target="https://github.com/oasis-tcs/sarif-spec/issues/159" TargetMode="External"/><Relationship Id="rId137" Type="http://schemas.openxmlformats.org/officeDocument/2006/relationships/hyperlink" Target="https://github.com/oasis-tcs/sarif-spec/issues/17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comments" Target="comments.xml"/><Relationship Id="rId70" Type="http://schemas.openxmlformats.org/officeDocument/2006/relationships/hyperlink" Target="https://github.com/oasis-tcs/sarif-spec/issues/69" TargetMode="External"/><Relationship Id="rId75" Type="http://schemas.openxmlformats.org/officeDocument/2006/relationships/hyperlink" Target="https://github.com/oasis-tcs/sarif-spec/issues/66" TargetMode="External"/><Relationship Id="rId83" Type="http://schemas.openxmlformats.org/officeDocument/2006/relationships/hyperlink" Target="https://github.com/oasis-tcs/sarif-spec/issues/91" TargetMode="External"/><Relationship Id="rId88" Type="http://schemas.openxmlformats.org/officeDocument/2006/relationships/hyperlink" Target="https://github.com/oasis-tcs/sarif-spec/issues/15" TargetMode="External"/><Relationship Id="rId91" Type="http://schemas.openxmlformats.org/officeDocument/2006/relationships/hyperlink" Target="https://github.com/oasis-tcs/sarif-spec/issues/63" TargetMode="External"/><Relationship Id="rId96" Type="http://schemas.openxmlformats.org/officeDocument/2006/relationships/hyperlink" Target="https://github.com/oasis-tcs/sarif-spec/issues/75" TargetMode="External"/><Relationship Id="rId111" Type="http://schemas.openxmlformats.org/officeDocument/2006/relationships/hyperlink" Target="https://github.com/oasis-tcs/sarif-spec/issues/130" TargetMode="External"/><Relationship Id="rId132" Type="http://schemas.openxmlformats.org/officeDocument/2006/relationships/hyperlink" Target="https://github.com/oasis-tcs/sarif-spec/issues/162" TargetMode="External"/><Relationship Id="rId140" Type="http://schemas.openxmlformats.org/officeDocument/2006/relationships/hyperlink" Target="https://github.com/oasis-tcs/sarif-spec/issues/160" TargetMode="External"/><Relationship Id="rId145" Type="http://schemas.openxmlformats.org/officeDocument/2006/relationships/hyperlink" Target="https://github.com/oasis-tcs/sarif-spec/issues/158" TargetMode="External"/><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08" TargetMode="External"/><Relationship Id="rId114" Type="http://schemas.openxmlformats.org/officeDocument/2006/relationships/hyperlink" Target="https://github.com/oasis-tcs/sarif-spec/issues/134" TargetMode="External"/><Relationship Id="rId119" Type="http://schemas.openxmlformats.org/officeDocument/2006/relationships/hyperlink" Target="https://github.com/oasis-tcs/sarif-spec/issues/147" TargetMode="External"/><Relationship Id="rId127" Type="http://schemas.openxmlformats.org/officeDocument/2006/relationships/hyperlink" Target="https://github.com/oasis-tcs/sarif-spec/issues/153"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25" TargetMode="External"/><Relationship Id="rId73" Type="http://schemas.openxmlformats.org/officeDocument/2006/relationships/hyperlink" Target="https://github.com/oasis-tcs/sarif-spec/issues/79" TargetMode="External"/><Relationship Id="rId78" Type="http://schemas.openxmlformats.org/officeDocument/2006/relationships/hyperlink" Target="https://github.com/oasis-tcs/sarif-spec/issues/88" TargetMode="External"/><Relationship Id="rId81" Type="http://schemas.openxmlformats.org/officeDocument/2006/relationships/hyperlink" Target="https://github.com/oasis-tcs/sarif-spec/issues/89" TargetMode="External"/><Relationship Id="rId86" Type="http://schemas.openxmlformats.org/officeDocument/2006/relationships/hyperlink" Target="https://github.com/oasis-tcs/sarif-spec/issues/104" TargetMode="External"/><Relationship Id="rId94" Type="http://schemas.openxmlformats.org/officeDocument/2006/relationships/hyperlink" Target="https://github.com/oasis-tcs/sarif-spec/issues/102" TargetMode="External"/><Relationship Id="rId99" Type="http://schemas.openxmlformats.org/officeDocument/2006/relationships/hyperlink" Target="https://github.com/oasis-tcs/sarif-spec/issues/95" TargetMode="External"/><Relationship Id="rId101" Type="http://schemas.openxmlformats.org/officeDocument/2006/relationships/hyperlink" Target="https://github.com/oasis-tcs/sarif-spec/issues/133" TargetMode="External"/><Relationship Id="rId122" Type="http://schemas.openxmlformats.org/officeDocument/2006/relationships/hyperlink" Target="https://github.com/oasis-tcs/sarif-spec/issues/156" TargetMode="External"/><Relationship Id="rId130" Type="http://schemas.openxmlformats.org/officeDocument/2006/relationships/hyperlink" Target="https://github.com/oasis-tcs/sarif-spec/issues/160" TargetMode="External"/><Relationship Id="rId135" Type="http://schemas.openxmlformats.org/officeDocument/2006/relationships/hyperlink" Target="https://github.com/oasis-tcs/sarif-spec/issues/166" TargetMode="External"/><Relationship Id="rId143" Type="http://schemas.openxmlformats.org/officeDocument/2006/relationships/hyperlink" Target="https://github.com/oasis-tcs/sarif-spec/issues/181" TargetMode="External"/><Relationship Id="rId148" Type="http://schemas.openxmlformats.org/officeDocument/2006/relationships/hyperlink" Target="https://github.com/oasis-tcs/sarif-spec/issues/175" TargetMode="External"/><Relationship Id="rId151" Type="http://schemas.openxmlformats.org/officeDocument/2006/relationships/hyperlink" Target="https://github.com/oasis-tcs/sarif-spec/issues/18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0"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74" TargetMode="External"/><Relationship Id="rId97" Type="http://schemas.openxmlformats.org/officeDocument/2006/relationships/hyperlink" Target="https://github.com/oasis-tcs/sarif-spec/issues/80" TargetMode="External"/><Relationship Id="rId104" Type="http://schemas.openxmlformats.org/officeDocument/2006/relationships/hyperlink" Target="https://github.com/oasis-tcs/sarif-spec/issues/99" TargetMode="External"/><Relationship Id="rId120" Type="http://schemas.openxmlformats.org/officeDocument/2006/relationships/hyperlink" Target="https://github.com/oasis-tcs/sarif-spec/issues/154" TargetMode="External"/><Relationship Id="rId125" Type="http://schemas.openxmlformats.org/officeDocument/2006/relationships/hyperlink" Target="https://github.com/oasis-tcs/sarif-spec/issues/141" TargetMode="External"/><Relationship Id="rId141" Type="http://schemas.openxmlformats.org/officeDocument/2006/relationships/hyperlink" Target="https://github.com/oasis-tcs/sarif-spec/issues/171" TargetMode="External"/><Relationship Id="rId146" Type="http://schemas.openxmlformats.org/officeDocument/2006/relationships/hyperlink" Target="https://github.com/oasis-tcs/sarif-spec/issues/164" TargetMode="External"/><Relationship Id="rId7" Type="http://schemas.openxmlformats.org/officeDocument/2006/relationships/endnotes" Target="endnotes.xml"/><Relationship Id="rId71" Type="http://schemas.openxmlformats.org/officeDocument/2006/relationships/hyperlink" Target="https://github.com/oasis-tcs/sarif-spec/issues/72" TargetMode="External"/><Relationship Id="rId92" Type="http://schemas.openxmlformats.org/officeDocument/2006/relationships/hyperlink" Target="https://github.com/oasis-tcs/sarif-spec/issues/64"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27" TargetMode="External"/><Relationship Id="rId87" Type="http://schemas.openxmlformats.org/officeDocument/2006/relationships/hyperlink" Target="https://github.com/oasis-tcs/sarif-spec/issues/10" TargetMode="External"/><Relationship Id="rId110" Type="http://schemas.openxmlformats.org/officeDocument/2006/relationships/hyperlink" Target="https://github.com/oasis-tcs/sarif-spec/issues/125" TargetMode="External"/><Relationship Id="rId115" Type="http://schemas.openxmlformats.org/officeDocument/2006/relationships/hyperlink" Target="https://github.com/oasis-tcs/sarif-spec/issues/136" TargetMode="External"/><Relationship Id="rId131" Type="http://schemas.openxmlformats.org/officeDocument/2006/relationships/hyperlink" Target="https://github.com/oasis-tcs/sarif-spec/issues/161" TargetMode="External"/><Relationship Id="rId136" Type="http://schemas.openxmlformats.org/officeDocument/2006/relationships/hyperlink" Target="https://github.com/oasis-tcs/sarif-spec/issues/167" TargetMode="External"/><Relationship Id="rId61" Type="http://schemas.openxmlformats.org/officeDocument/2006/relationships/hyperlink" Target="file:///\\LGOLDING-HOME-3\c$\src\sarif-spec\Documents\ProvisionalDrafts\1" TargetMode="External"/><Relationship Id="rId82" Type="http://schemas.openxmlformats.org/officeDocument/2006/relationships/hyperlink" Target="https://github.com/oasis-tcs/sarif-spec/issues/90" TargetMode="External"/><Relationship Id="rId152" Type="http://schemas.openxmlformats.org/officeDocument/2006/relationships/hyperlink" Target="https://github.com/oasis-tcs/sarif-spec/issues/191"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1" TargetMode="External"/><Relationship Id="rId100" Type="http://schemas.openxmlformats.org/officeDocument/2006/relationships/hyperlink" Target="https://github.com/oasis-tcs/sarif-spec/issues/96" TargetMode="External"/><Relationship Id="rId105" Type="http://schemas.openxmlformats.org/officeDocument/2006/relationships/hyperlink" Target="https://github.com/oasis-tcs/sarif-spec/issues/107" TargetMode="External"/><Relationship Id="rId126" Type="http://schemas.openxmlformats.org/officeDocument/2006/relationships/hyperlink" Target="https://github.com/oasis-tcs/sarif-spec/issues/143" TargetMode="External"/><Relationship Id="rId147" Type="http://schemas.openxmlformats.org/officeDocument/2006/relationships/hyperlink" Target="https://github.com/oasis-tcs/sarif-spec/issues/172"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73" TargetMode="External"/><Relationship Id="rId93" Type="http://schemas.openxmlformats.org/officeDocument/2006/relationships/hyperlink" Target="https://github.com/oasis-tcs/sarif-spec/issues/84" TargetMode="External"/><Relationship Id="rId98" Type="http://schemas.openxmlformats.org/officeDocument/2006/relationships/hyperlink" Target="https://github.com/oasis-tcs/sarif-spec/issues/86" TargetMode="External"/><Relationship Id="rId121" Type="http://schemas.openxmlformats.org/officeDocument/2006/relationships/hyperlink" Target="https://github.com/oasis-tcs/sarif-spec/issues/155" TargetMode="External"/><Relationship Id="rId142" Type="http://schemas.openxmlformats.org/officeDocument/2006/relationships/hyperlink" Target="https://github.com/oasis-tcs/sarif-spec/issues/176"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71FAE-6B3A-4534-8593-9586CD15F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1164</TotalTime>
  <Pages>1</Pages>
  <Words>61978</Words>
  <Characters>353280</Characters>
  <Application>Microsoft Office Word</Application>
  <DocSecurity>0</DocSecurity>
  <Lines>2944</Lines>
  <Paragraphs>828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414430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cp:revision>
  <cp:lastPrinted>2011-08-05T16:21:00Z</cp:lastPrinted>
  <dcterms:created xsi:type="dcterms:W3CDTF">2018-10-10T20:09:00Z</dcterms:created>
  <dcterms:modified xsi:type="dcterms:W3CDTF">2018-10-24T16:25:00Z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