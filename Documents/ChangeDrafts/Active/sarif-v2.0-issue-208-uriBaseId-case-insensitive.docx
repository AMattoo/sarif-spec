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DB9A3B4"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1847BD" w:rsidRPr="003817AC">
        <w:rPr>
          <w:sz w:val="24"/>
          <w:szCs w:val="24"/>
        </w:rPr>
        <w:t>0</w:t>
      </w:r>
      <w:r>
        <w:rPr>
          <w:sz w:val="24"/>
          <w:szCs w:val="24"/>
        </w:rPr>
        <w:t>1</w:t>
      </w:r>
    </w:p>
    <w:p w14:paraId="3EEE4F23" w14:textId="48CE07EE" w:rsidR="00E01912" w:rsidRDefault="00F84417" w:rsidP="00E01912">
      <w:pPr>
        <w:pStyle w:val="Subtitle"/>
        <w:rPr>
          <w:sz w:val="24"/>
          <w:szCs w:val="24"/>
        </w:rPr>
      </w:pPr>
      <w:bookmarkStart w:id="0" w:name="_Toc85472892"/>
      <w:r>
        <w:rPr>
          <w:sz w:val="24"/>
          <w:szCs w:val="24"/>
        </w:rPr>
        <w:t>0</w:t>
      </w:r>
      <w:r w:rsidR="00C326F5">
        <w:rPr>
          <w:sz w:val="24"/>
          <w:szCs w:val="24"/>
        </w:rPr>
        <w:t>8</w:t>
      </w:r>
      <w:r>
        <w:rPr>
          <w:sz w:val="24"/>
          <w:szCs w:val="24"/>
        </w:rPr>
        <w:t xml:space="preserve">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49B793D6" w:rsidR="00D17F06" w:rsidRDefault="0031332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2AF507C"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77EBCFEC"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7391F02"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5678391"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429F49CB"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2279D14"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4C1D97D"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0BC1665B"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65D1901" w14:textId="6F5A7542" w:rsidR="00313328"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25568167" w:history="1">
        <w:r w:rsidR="00313328" w:rsidRPr="004F684D">
          <w:rPr>
            <w:rStyle w:val="Hyperlink"/>
            <w:noProof/>
          </w:rPr>
          <w:t>1</w:t>
        </w:r>
        <w:r w:rsidR="00313328">
          <w:rPr>
            <w:rFonts w:asciiTheme="minorHAnsi" w:eastAsiaTheme="minorEastAsia" w:hAnsiTheme="minorHAnsi" w:cstheme="minorBidi"/>
            <w:noProof/>
            <w:sz w:val="22"/>
            <w:szCs w:val="22"/>
          </w:rPr>
          <w:tab/>
        </w:r>
        <w:r w:rsidR="00313328" w:rsidRPr="004F684D">
          <w:rPr>
            <w:rStyle w:val="Hyperlink"/>
            <w:noProof/>
          </w:rPr>
          <w:t>Introduction</w:t>
        </w:r>
        <w:r w:rsidR="00313328">
          <w:rPr>
            <w:noProof/>
            <w:webHidden/>
          </w:rPr>
          <w:tab/>
        </w:r>
        <w:r w:rsidR="00313328">
          <w:rPr>
            <w:noProof/>
            <w:webHidden/>
          </w:rPr>
          <w:fldChar w:fldCharType="begin"/>
        </w:r>
        <w:r w:rsidR="00313328">
          <w:rPr>
            <w:noProof/>
            <w:webHidden/>
          </w:rPr>
          <w:instrText xml:space="preserve"> PAGEREF _Toc525568167 \h </w:instrText>
        </w:r>
        <w:r w:rsidR="00313328">
          <w:rPr>
            <w:noProof/>
            <w:webHidden/>
          </w:rPr>
        </w:r>
        <w:r w:rsidR="00313328">
          <w:rPr>
            <w:noProof/>
            <w:webHidden/>
          </w:rPr>
          <w:fldChar w:fldCharType="separate"/>
        </w:r>
        <w:r w:rsidR="00313328">
          <w:rPr>
            <w:noProof/>
            <w:webHidden/>
          </w:rPr>
          <w:t>12</w:t>
        </w:r>
        <w:r w:rsidR="00313328">
          <w:rPr>
            <w:noProof/>
            <w:webHidden/>
          </w:rPr>
          <w:fldChar w:fldCharType="end"/>
        </w:r>
      </w:hyperlink>
    </w:p>
    <w:p w14:paraId="6C952742" w14:textId="27C96A8C"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168" w:history="1">
        <w:r w:rsidRPr="004F684D">
          <w:rPr>
            <w:rStyle w:val="Hyperlink"/>
            <w:noProof/>
          </w:rPr>
          <w:t>1.1 IPR Policy</w:t>
        </w:r>
        <w:r>
          <w:rPr>
            <w:noProof/>
            <w:webHidden/>
          </w:rPr>
          <w:tab/>
        </w:r>
        <w:r>
          <w:rPr>
            <w:noProof/>
            <w:webHidden/>
          </w:rPr>
          <w:fldChar w:fldCharType="begin"/>
        </w:r>
        <w:r>
          <w:rPr>
            <w:noProof/>
            <w:webHidden/>
          </w:rPr>
          <w:instrText xml:space="preserve"> PAGEREF _Toc525568168 \h </w:instrText>
        </w:r>
        <w:r>
          <w:rPr>
            <w:noProof/>
            <w:webHidden/>
          </w:rPr>
        </w:r>
        <w:r>
          <w:rPr>
            <w:noProof/>
            <w:webHidden/>
          </w:rPr>
          <w:fldChar w:fldCharType="separate"/>
        </w:r>
        <w:r>
          <w:rPr>
            <w:noProof/>
            <w:webHidden/>
          </w:rPr>
          <w:t>12</w:t>
        </w:r>
        <w:r>
          <w:rPr>
            <w:noProof/>
            <w:webHidden/>
          </w:rPr>
          <w:fldChar w:fldCharType="end"/>
        </w:r>
      </w:hyperlink>
    </w:p>
    <w:p w14:paraId="310FFE65" w14:textId="730E0AA0"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169" w:history="1">
        <w:r w:rsidRPr="004F684D">
          <w:rPr>
            <w:rStyle w:val="Hyperlink"/>
            <w:noProof/>
          </w:rPr>
          <w:t>1.2 Terminology</w:t>
        </w:r>
        <w:r>
          <w:rPr>
            <w:noProof/>
            <w:webHidden/>
          </w:rPr>
          <w:tab/>
        </w:r>
        <w:r>
          <w:rPr>
            <w:noProof/>
            <w:webHidden/>
          </w:rPr>
          <w:fldChar w:fldCharType="begin"/>
        </w:r>
        <w:r>
          <w:rPr>
            <w:noProof/>
            <w:webHidden/>
          </w:rPr>
          <w:instrText xml:space="preserve"> PAGEREF _Toc525568169 \h </w:instrText>
        </w:r>
        <w:r>
          <w:rPr>
            <w:noProof/>
            <w:webHidden/>
          </w:rPr>
        </w:r>
        <w:r>
          <w:rPr>
            <w:noProof/>
            <w:webHidden/>
          </w:rPr>
          <w:fldChar w:fldCharType="separate"/>
        </w:r>
        <w:r>
          <w:rPr>
            <w:noProof/>
            <w:webHidden/>
          </w:rPr>
          <w:t>12</w:t>
        </w:r>
        <w:r>
          <w:rPr>
            <w:noProof/>
            <w:webHidden/>
          </w:rPr>
          <w:fldChar w:fldCharType="end"/>
        </w:r>
      </w:hyperlink>
    </w:p>
    <w:p w14:paraId="4D9F466D" w14:textId="0684CE9D"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170" w:history="1">
        <w:r w:rsidRPr="004F684D">
          <w:rPr>
            <w:rStyle w:val="Hyperlink"/>
            <w:noProof/>
          </w:rPr>
          <w:t>1.3 Normative References</w:t>
        </w:r>
        <w:r>
          <w:rPr>
            <w:noProof/>
            <w:webHidden/>
          </w:rPr>
          <w:tab/>
        </w:r>
        <w:r>
          <w:rPr>
            <w:noProof/>
            <w:webHidden/>
          </w:rPr>
          <w:fldChar w:fldCharType="begin"/>
        </w:r>
        <w:r>
          <w:rPr>
            <w:noProof/>
            <w:webHidden/>
          </w:rPr>
          <w:instrText xml:space="preserve"> PAGEREF _Toc525568170 \h </w:instrText>
        </w:r>
        <w:r>
          <w:rPr>
            <w:noProof/>
            <w:webHidden/>
          </w:rPr>
        </w:r>
        <w:r>
          <w:rPr>
            <w:noProof/>
            <w:webHidden/>
          </w:rPr>
          <w:fldChar w:fldCharType="separate"/>
        </w:r>
        <w:r>
          <w:rPr>
            <w:noProof/>
            <w:webHidden/>
          </w:rPr>
          <w:t>17</w:t>
        </w:r>
        <w:r>
          <w:rPr>
            <w:noProof/>
            <w:webHidden/>
          </w:rPr>
          <w:fldChar w:fldCharType="end"/>
        </w:r>
      </w:hyperlink>
    </w:p>
    <w:p w14:paraId="725DA65A" w14:textId="55BF2965"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171" w:history="1">
        <w:r w:rsidRPr="004F684D">
          <w:rPr>
            <w:rStyle w:val="Hyperlink"/>
            <w:noProof/>
          </w:rPr>
          <w:t>1.4 Non-Normative References</w:t>
        </w:r>
        <w:r>
          <w:rPr>
            <w:noProof/>
            <w:webHidden/>
          </w:rPr>
          <w:tab/>
        </w:r>
        <w:r>
          <w:rPr>
            <w:noProof/>
            <w:webHidden/>
          </w:rPr>
          <w:fldChar w:fldCharType="begin"/>
        </w:r>
        <w:r>
          <w:rPr>
            <w:noProof/>
            <w:webHidden/>
          </w:rPr>
          <w:instrText xml:space="preserve"> PAGEREF _Toc525568171 \h </w:instrText>
        </w:r>
        <w:r>
          <w:rPr>
            <w:noProof/>
            <w:webHidden/>
          </w:rPr>
        </w:r>
        <w:r>
          <w:rPr>
            <w:noProof/>
            <w:webHidden/>
          </w:rPr>
          <w:fldChar w:fldCharType="separate"/>
        </w:r>
        <w:r>
          <w:rPr>
            <w:noProof/>
            <w:webHidden/>
          </w:rPr>
          <w:t>18</w:t>
        </w:r>
        <w:r>
          <w:rPr>
            <w:noProof/>
            <w:webHidden/>
          </w:rPr>
          <w:fldChar w:fldCharType="end"/>
        </w:r>
      </w:hyperlink>
    </w:p>
    <w:p w14:paraId="0DC3B3F9" w14:textId="7F77F29F" w:rsidR="00313328" w:rsidRDefault="00313328">
      <w:pPr>
        <w:pStyle w:val="TOC1"/>
        <w:rPr>
          <w:rFonts w:asciiTheme="minorHAnsi" w:eastAsiaTheme="minorEastAsia" w:hAnsiTheme="minorHAnsi" w:cstheme="minorBidi"/>
          <w:noProof/>
          <w:sz w:val="22"/>
          <w:szCs w:val="22"/>
        </w:rPr>
      </w:pPr>
      <w:hyperlink w:anchor="_Toc525568172" w:history="1">
        <w:r w:rsidRPr="004F684D">
          <w:rPr>
            <w:rStyle w:val="Hyperlink"/>
            <w:noProof/>
          </w:rPr>
          <w:t>2</w:t>
        </w:r>
        <w:r>
          <w:rPr>
            <w:rFonts w:asciiTheme="minorHAnsi" w:eastAsiaTheme="minorEastAsia" w:hAnsiTheme="minorHAnsi" w:cstheme="minorBidi"/>
            <w:noProof/>
            <w:sz w:val="22"/>
            <w:szCs w:val="22"/>
          </w:rPr>
          <w:tab/>
        </w:r>
        <w:r w:rsidRPr="004F684D">
          <w:rPr>
            <w:rStyle w:val="Hyperlink"/>
            <w:noProof/>
          </w:rPr>
          <w:t>Conventions</w:t>
        </w:r>
        <w:r>
          <w:rPr>
            <w:noProof/>
            <w:webHidden/>
          </w:rPr>
          <w:tab/>
        </w:r>
        <w:r>
          <w:rPr>
            <w:noProof/>
            <w:webHidden/>
          </w:rPr>
          <w:fldChar w:fldCharType="begin"/>
        </w:r>
        <w:r>
          <w:rPr>
            <w:noProof/>
            <w:webHidden/>
          </w:rPr>
          <w:instrText xml:space="preserve"> PAGEREF _Toc525568172 \h </w:instrText>
        </w:r>
        <w:r>
          <w:rPr>
            <w:noProof/>
            <w:webHidden/>
          </w:rPr>
        </w:r>
        <w:r>
          <w:rPr>
            <w:noProof/>
            <w:webHidden/>
          </w:rPr>
          <w:fldChar w:fldCharType="separate"/>
        </w:r>
        <w:r>
          <w:rPr>
            <w:noProof/>
            <w:webHidden/>
          </w:rPr>
          <w:t>20</w:t>
        </w:r>
        <w:r>
          <w:rPr>
            <w:noProof/>
            <w:webHidden/>
          </w:rPr>
          <w:fldChar w:fldCharType="end"/>
        </w:r>
      </w:hyperlink>
    </w:p>
    <w:p w14:paraId="27DC12E1" w14:textId="5477CBF6"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173" w:history="1">
        <w:r w:rsidRPr="004F684D">
          <w:rPr>
            <w:rStyle w:val="Hyperlink"/>
            <w:noProof/>
          </w:rPr>
          <w:t>2.1 General</w:t>
        </w:r>
        <w:r>
          <w:rPr>
            <w:noProof/>
            <w:webHidden/>
          </w:rPr>
          <w:tab/>
        </w:r>
        <w:r>
          <w:rPr>
            <w:noProof/>
            <w:webHidden/>
          </w:rPr>
          <w:fldChar w:fldCharType="begin"/>
        </w:r>
        <w:r>
          <w:rPr>
            <w:noProof/>
            <w:webHidden/>
          </w:rPr>
          <w:instrText xml:space="preserve"> PAGEREF _Toc525568173 \h </w:instrText>
        </w:r>
        <w:r>
          <w:rPr>
            <w:noProof/>
            <w:webHidden/>
          </w:rPr>
        </w:r>
        <w:r>
          <w:rPr>
            <w:noProof/>
            <w:webHidden/>
          </w:rPr>
          <w:fldChar w:fldCharType="separate"/>
        </w:r>
        <w:r>
          <w:rPr>
            <w:noProof/>
            <w:webHidden/>
          </w:rPr>
          <w:t>20</w:t>
        </w:r>
        <w:r>
          <w:rPr>
            <w:noProof/>
            <w:webHidden/>
          </w:rPr>
          <w:fldChar w:fldCharType="end"/>
        </w:r>
      </w:hyperlink>
    </w:p>
    <w:p w14:paraId="40CCF6CA" w14:textId="4E2B0FC4"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174" w:history="1">
        <w:r w:rsidRPr="004F684D">
          <w:rPr>
            <w:rStyle w:val="Hyperlink"/>
            <w:noProof/>
          </w:rPr>
          <w:t>2.2 Format examples</w:t>
        </w:r>
        <w:r>
          <w:rPr>
            <w:noProof/>
            <w:webHidden/>
          </w:rPr>
          <w:tab/>
        </w:r>
        <w:r>
          <w:rPr>
            <w:noProof/>
            <w:webHidden/>
          </w:rPr>
          <w:fldChar w:fldCharType="begin"/>
        </w:r>
        <w:r>
          <w:rPr>
            <w:noProof/>
            <w:webHidden/>
          </w:rPr>
          <w:instrText xml:space="preserve"> PAGEREF _Toc525568174 \h </w:instrText>
        </w:r>
        <w:r>
          <w:rPr>
            <w:noProof/>
            <w:webHidden/>
          </w:rPr>
        </w:r>
        <w:r>
          <w:rPr>
            <w:noProof/>
            <w:webHidden/>
          </w:rPr>
          <w:fldChar w:fldCharType="separate"/>
        </w:r>
        <w:r>
          <w:rPr>
            <w:noProof/>
            <w:webHidden/>
          </w:rPr>
          <w:t>20</w:t>
        </w:r>
        <w:r>
          <w:rPr>
            <w:noProof/>
            <w:webHidden/>
          </w:rPr>
          <w:fldChar w:fldCharType="end"/>
        </w:r>
      </w:hyperlink>
    </w:p>
    <w:p w14:paraId="12246DF1" w14:textId="2BBFA1DB"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175" w:history="1">
        <w:r w:rsidRPr="004F684D">
          <w:rPr>
            <w:rStyle w:val="Hyperlink"/>
            <w:noProof/>
          </w:rPr>
          <w:t>2.3 Property notation</w:t>
        </w:r>
        <w:r>
          <w:rPr>
            <w:noProof/>
            <w:webHidden/>
          </w:rPr>
          <w:tab/>
        </w:r>
        <w:r>
          <w:rPr>
            <w:noProof/>
            <w:webHidden/>
          </w:rPr>
          <w:fldChar w:fldCharType="begin"/>
        </w:r>
        <w:r>
          <w:rPr>
            <w:noProof/>
            <w:webHidden/>
          </w:rPr>
          <w:instrText xml:space="preserve"> PAGEREF _Toc525568175 \h </w:instrText>
        </w:r>
        <w:r>
          <w:rPr>
            <w:noProof/>
            <w:webHidden/>
          </w:rPr>
        </w:r>
        <w:r>
          <w:rPr>
            <w:noProof/>
            <w:webHidden/>
          </w:rPr>
          <w:fldChar w:fldCharType="separate"/>
        </w:r>
        <w:r>
          <w:rPr>
            <w:noProof/>
            <w:webHidden/>
          </w:rPr>
          <w:t>20</w:t>
        </w:r>
        <w:r>
          <w:rPr>
            <w:noProof/>
            <w:webHidden/>
          </w:rPr>
          <w:fldChar w:fldCharType="end"/>
        </w:r>
      </w:hyperlink>
    </w:p>
    <w:p w14:paraId="1A9A5FC4" w14:textId="7DA1B433"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176" w:history="1">
        <w:r w:rsidRPr="004F684D">
          <w:rPr>
            <w:rStyle w:val="Hyperlink"/>
            <w:noProof/>
          </w:rPr>
          <w:t>2.4 Syntax notation</w:t>
        </w:r>
        <w:r>
          <w:rPr>
            <w:noProof/>
            <w:webHidden/>
          </w:rPr>
          <w:tab/>
        </w:r>
        <w:r>
          <w:rPr>
            <w:noProof/>
            <w:webHidden/>
          </w:rPr>
          <w:fldChar w:fldCharType="begin"/>
        </w:r>
        <w:r>
          <w:rPr>
            <w:noProof/>
            <w:webHidden/>
          </w:rPr>
          <w:instrText xml:space="preserve"> PAGEREF _Toc525568176 \h </w:instrText>
        </w:r>
        <w:r>
          <w:rPr>
            <w:noProof/>
            <w:webHidden/>
          </w:rPr>
        </w:r>
        <w:r>
          <w:rPr>
            <w:noProof/>
            <w:webHidden/>
          </w:rPr>
          <w:fldChar w:fldCharType="separate"/>
        </w:r>
        <w:r>
          <w:rPr>
            <w:noProof/>
            <w:webHidden/>
          </w:rPr>
          <w:t>20</w:t>
        </w:r>
        <w:r>
          <w:rPr>
            <w:noProof/>
            <w:webHidden/>
          </w:rPr>
          <w:fldChar w:fldCharType="end"/>
        </w:r>
      </w:hyperlink>
    </w:p>
    <w:p w14:paraId="2F5891EF" w14:textId="67280998" w:rsidR="00313328" w:rsidRDefault="00313328">
      <w:pPr>
        <w:pStyle w:val="TOC1"/>
        <w:rPr>
          <w:rFonts w:asciiTheme="minorHAnsi" w:eastAsiaTheme="minorEastAsia" w:hAnsiTheme="minorHAnsi" w:cstheme="minorBidi"/>
          <w:noProof/>
          <w:sz w:val="22"/>
          <w:szCs w:val="22"/>
        </w:rPr>
      </w:pPr>
      <w:hyperlink w:anchor="_Toc525568177" w:history="1">
        <w:r w:rsidRPr="004F684D">
          <w:rPr>
            <w:rStyle w:val="Hyperlink"/>
            <w:noProof/>
          </w:rPr>
          <w:t>3</w:t>
        </w:r>
        <w:r>
          <w:rPr>
            <w:rFonts w:asciiTheme="minorHAnsi" w:eastAsiaTheme="minorEastAsia" w:hAnsiTheme="minorHAnsi" w:cstheme="minorBidi"/>
            <w:noProof/>
            <w:sz w:val="22"/>
            <w:szCs w:val="22"/>
          </w:rPr>
          <w:tab/>
        </w:r>
        <w:r w:rsidRPr="004F684D">
          <w:rPr>
            <w:rStyle w:val="Hyperlink"/>
            <w:noProof/>
          </w:rPr>
          <w:t>File format</w:t>
        </w:r>
        <w:r>
          <w:rPr>
            <w:noProof/>
            <w:webHidden/>
          </w:rPr>
          <w:tab/>
        </w:r>
        <w:r>
          <w:rPr>
            <w:noProof/>
            <w:webHidden/>
          </w:rPr>
          <w:fldChar w:fldCharType="begin"/>
        </w:r>
        <w:r>
          <w:rPr>
            <w:noProof/>
            <w:webHidden/>
          </w:rPr>
          <w:instrText xml:space="preserve"> PAGEREF _Toc525568177 \h </w:instrText>
        </w:r>
        <w:r>
          <w:rPr>
            <w:noProof/>
            <w:webHidden/>
          </w:rPr>
        </w:r>
        <w:r>
          <w:rPr>
            <w:noProof/>
            <w:webHidden/>
          </w:rPr>
          <w:fldChar w:fldCharType="separate"/>
        </w:r>
        <w:r>
          <w:rPr>
            <w:noProof/>
            <w:webHidden/>
          </w:rPr>
          <w:t>21</w:t>
        </w:r>
        <w:r>
          <w:rPr>
            <w:noProof/>
            <w:webHidden/>
          </w:rPr>
          <w:fldChar w:fldCharType="end"/>
        </w:r>
      </w:hyperlink>
    </w:p>
    <w:p w14:paraId="73E34C59" w14:textId="0DD17FF0"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178" w:history="1">
        <w:r w:rsidRPr="004F684D">
          <w:rPr>
            <w:rStyle w:val="Hyperlink"/>
            <w:noProof/>
          </w:rPr>
          <w:t>3.1 General</w:t>
        </w:r>
        <w:r>
          <w:rPr>
            <w:noProof/>
            <w:webHidden/>
          </w:rPr>
          <w:tab/>
        </w:r>
        <w:r>
          <w:rPr>
            <w:noProof/>
            <w:webHidden/>
          </w:rPr>
          <w:fldChar w:fldCharType="begin"/>
        </w:r>
        <w:r>
          <w:rPr>
            <w:noProof/>
            <w:webHidden/>
          </w:rPr>
          <w:instrText xml:space="preserve"> PAGEREF _Toc525568178 \h </w:instrText>
        </w:r>
        <w:r>
          <w:rPr>
            <w:noProof/>
            <w:webHidden/>
          </w:rPr>
        </w:r>
        <w:r>
          <w:rPr>
            <w:noProof/>
            <w:webHidden/>
          </w:rPr>
          <w:fldChar w:fldCharType="separate"/>
        </w:r>
        <w:r>
          <w:rPr>
            <w:noProof/>
            <w:webHidden/>
          </w:rPr>
          <w:t>21</w:t>
        </w:r>
        <w:r>
          <w:rPr>
            <w:noProof/>
            <w:webHidden/>
          </w:rPr>
          <w:fldChar w:fldCharType="end"/>
        </w:r>
      </w:hyperlink>
    </w:p>
    <w:p w14:paraId="71F4D9F5" w14:textId="543EC1DE"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179" w:history="1">
        <w:r w:rsidRPr="004F684D">
          <w:rPr>
            <w:rStyle w:val="Hyperlink"/>
            <w:noProof/>
          </w:rPr>
          <w:t>3.2 fileContent objects</w:t>
        </w:r>
        <w:r>
          <w:rPr>
            <w:noProof/>
            <w:webHidden/>
          </w:rPr>
          <w:tab/>
        </w:r>
        <w:r>
          <w:rPr>
            <w:noProof/>
            <w:webHidden/>
          </w:rPr>
          <w:fldChar w:fldCharType="begin"/>
        </w:r>
        <w:r>
          <w:rPr>
            <w:noProof/>
            <w:webHidden/>
          </w:rPr>
          <w:instrText xml:space="preserve"> PAGEREF _Toc525568179 \h </w:instrText>
        </w:r>
        <w:r>
          <w:rPr>
            <w:noProof/>
            <w:webHidden/>
          </w:rPr>
        </w:r>
        <w:r>
          <w:rPr>
            <w:noProof/>
            <w:webHidden/>
          </w:rPr>
          <w:fldChar w:fldCharType="separate"/>
        </w:r>
        <w:r>
          <w:rPr>
            <w:noProof/>
            <w:webHidden/>
          </w:rPr>
          <w:t>21</w:t>
        </w:r>
        <w:r>
          <w:rPr>
            <w:noProof/>
            <w:webHidden/>
          </w:rPr>
          <w:fldChar w:fldCharType="end"/>
        </w:r>
      </w:hyperlink>
    </w:p>
    <w:p w14:paraId="595A6DEF" w14:textId="7639073E"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180" w:history="1">
        <w:r w:rsidRPr="004F684D">
          <w:rPr>
            <w:rStyle w:val="Hyperlink"/>
            <w:noProof/>
          </w:rPr>
          <w:t>3.2.1 General</w:t>
        </w:r>
        <w:r>
          <w:rPr>
            <w:noProof/>
            <w:webHidden/>
          </w:rPr>
          <w:tab/>
        </w:r>
        <w:r>
          <w:rPr>
            <w:noProof/>
            <w:webHidden/>
          </w:rPr>
          <w:fldChar w:fldCharType="begin"/>
        </w:r>
        <w:r>
          <w:rPr>
            <w:noProof/>
            <w:webHidden/>
          </w:rPr>
          <w:instrText xml:space="preserve"> PAGEREF _Toc525568180 \h </w:instrText>
        </w:r>
        <w:r>
          <w:rPr>
            <w:noProof/>
            <w:webHidden/>
          </w:rPr>
        </w:r>
        <w:r>
          <w:rPr>
            <w:noProof/>
            <w:webHidden/>
          </w:rPr>
          <w:fldChar w:fldCharType="separate"/>
        </w:r>
        <w:r>
          <w:rPr>
            <w:noProof/>
            <w:webHidden/>
          </w:rPr>
          <w:t>21</w:t>
        </w:r>
        <w:r>
          <w:rPr>
            <w:noProof/>
            <w:webHidden/>
          </w:rPr>
          <w:fldChar w:fldCharType="end"/>
        </w:r>
      </w:hyperlink>
    </w:p>
    <w:p w14:paraId="7D38533F" w14:textId="6D1AA62C"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181" w:history="1">
        <w:r w:rsidRPr="004F684D">
          <w:rPr>
            <w:rStyle w:val="Hyperlink"/>
            <w:noProof/>
          </w:rPr>
          <w:t>3.2.2 text property</w:t>
        </w:r>
        <w:r>
          <w:rPr>
            <w:noProof/>
            <w:webHidden/>
          </w:rPr>
          <w:tab/>
        </w:r>
        <w:r>
          <w:rPr>
            <w:noProof/>
            <w:webHidden/>
          </w:rPr>
          <w:fldChar w:fldCharType="begin"/>
        </w:r>
        <w:r>
          <w:rPr>
            <w:noProof/>
            <w:webHidden/>
          </w:rPr>
          <w:instrText xml:space="preserve"> PAGEREF _Toc525568181 \h </w:instrText>
        </w:r>
        <w:r>
          <w:rPr>
            <w:noProof/>
            <w:webHidden/>
          </w:rPr>
        </w:r>
        <w:r>
          <w:rPr>
            <w:noProof/>
            <w:webHidden/>
          </w:rPr>
          <w:fldChar w:fldCharType="separate"/>
        </w:r>
        <w:r>
          <w:rPr>
            <w:noProof/>
            <w:webHidden/>
          </w:rPr>
          <w:t>21</w:t>
        </w:r>
        <w:r>
          <w:rPr>
            <w:noProof/>
            <w:webHidden/>
          </w:rPr>
          <w:fldChar w:fldCharType="end"/>
        </w:r>
      </w:hyperlink>
    </w:p>
    <w:p w14:paraId="74DE8787" w14:textId="68467A60"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182" w:history="1">
        <w:r w:rsidRPr="004F684D">
          <w:rPr>
            <w:rStyle w:val="Hyperlink"/>
            <w:noProof/>
          </w:rPr>
          <w:t>3.2.3 binary property</w:t>
        </w:r>
        <w:r>
          <w:rPr>
            <w:noProof/>
            <w:webHidden/>
          </w:rPr>
          <w:tab/>
        </w:r>
        <w:r>
          <w:rPr>
            <w:noProof/>
            <w:webHidden/>
          </w:rPr>
          <w:fldChar w:fldCharType="begin"/>
        </w:r>
        <w:r>
          <w:rPr>
            <w:noProof/>
            <w:webHidden/>
          </w:rPr>
          <w:instrText xml:space="preserve"> PAGEREF _Toc525568182 \h </w:instrText>
        </w:r>
        <w:r>
          <w:rPr>
            <w:noProof/>
            <w:webHidden/>
          </w:rPr>
        </w:r>
        <w:r>
          <w:rPr>
            <w:noProof/>
            <w:webHidden/>
          </w:rPr>
          <w:fldChar w:fldCharType="separate"/>
        </w:r>
        <w:r>
          <w:rPr>
            <w:noProof/>
            <w:webHidden/>
          </w:rPr>
          <w:t>21</w:t>
        </w:r>
        <w:r>
          <w:rPr>
            <w:noProof/>
            <w:webHidden/>
          </w:rPr>
          <w:fldChar w:fldCharType="end"/>
        </w:r>
      </w:hyperlink>
    </w:p>
    <w:p w14:paraId="180238C3" w14:textId="3E527CBE"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183" w:history="1">
        <w:r w:rsidRPr="004F684D">
          <w:rPr>
            <w:rStyle w:val="Hyperlink"/>
            <w:noProof/>
          </w:rPr>
          <w:t>3.3 fileLocation objects</w:t>
        </w:r>
        <w:r>
          <w:rPr>
            <w:noProof/>
            <w:webHidden/>
          </w:rPr>
          <w:tab/>
        </w:r>
        <w:r>
          <w:rPr>
            <w:noProof/>
            <w:webHidden/>
          </w:rPr>
          <w:fldChar w:fldCharType="begin"/>
        </w:r>
        <w:r>
          <w:rPr>
            <w:noProof/>
            <w:webHidden/>
          </w:rPr>
          <w:instrText xml:space="preserve"> PAGEREF _Toc525568183 \h </w:instrText>
        </w:r>
        <w:r>
          <w:rPr>
            <w:noProof/>
            <w:webHidden/>
          </w:rPr>
        </w:r>
        <w:r>
          <w:rPr>
            <w:noProof/>
            <w:webHidden/>
          </w:rPr>
          <w:fldChar w:fldCharType="separate"/>
        </w:r>
        <w:r>
          <w:rPr>
            <w:noProof/>
            <w:webHidden/>
          </w:rPr>
          <w:t>22</w:t>
        </w:r>
        <w:r>
          <w:rPr>
            <w:noProof/>
            <w:webHidden/>
          </w:rPr>
          <w:fldChar w:fldCharType="end"/>
        </w:r>
      </w:hyperlink>
    </w:p>
    <w:p w14:paraId="284847EA" w14:textId="2EBFD5D9"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184" w:history="1">
        <w:r w:rsidRPr="004F684D">
          <w:rPr>
            <w:rStyle w:val="Hyperlink"/>
            <w:noProof/>
          </w:rPr>
          <w:t>3.3.1 General</w:t>
        </w:r>
        <w:r>
          <w:rPr>
            <w:noProof/>
            <w:webHidden/>
          </w:rPr>
          <w:tab/>
        </w:r>
        <w:r>
          <w:rPr>
            <w:noProof/>
            <w:webHidden/>
          </w:rPr>
          <w:fldChar w:fldCharType="begin"/>
        </w:r>
        <w:r>
          <w:rPr>
            <w:noProof/>
            <w:webHidden/>
          </w:rPr>
          <w:instrText xml:space="preserve"> PAGEREF _Toc525568184 \h </w:instrText>
        </w:r>
        <w:r>
          <w:rPr>
            <w:noProof/>
            <w:webHidden/>
          </w:rPr>
        </w:r>
        <w:r>
          <w:rPr>
            <w:noProof/>
            <w:webHidden/>
          </w:rPr>
          <w:fldChar w:fldCharType="separate"/>
        </w:r>
        <w:r>
          <w:rPr>
            <w:noProof/>
            <w:webHidden/>
          </w:rPr>
          <w:t>22</w:t>
        </w:r>
        <w:r>
          <w:rPr>
            <w:noProof/>
            <w:webHidden/>
          </w:rPr>
          <w:fldChar w:fldCharType="end"/>
        </w:r>
      </w:hyperlink>
    </w:p>
    <w:p w14:paraId="77FBA2E3" w14:textId="5B7CFDE7"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185" w:history="1">
        <w:r w:rsidRPr="004F684D">
          <w:rPr>
            <w:rStyle w:val="Hyperlink"/>
            <w:noProof/>
          </w:rPr>
          <w:t>3.3.2 uri property</w:t>
        </w:r>
        <w:r>
          <w:rPr>
            <w:noProof/>
            <w:webHidden/>
          </w:rPr>
          <w:tab/>
        </w:r>
        <w:r>
          <w:rPr>
            <w:noProof/>
            <w:webHidden/>
          </w:rPr>
          <w:fldChar w:fldCharType="begin"/>
        </w:r>
        <w:r>
          <w:rPr>
            <w:noProof/>
            <w:webHidden/>
          </w:rPr>
          <w:instrText xml:space="preserve"> PAGEREF _Toc525568185 \h </w:instrText>
        </w:r>
        <w:r>
          <w:rPr>
            <w:noProof/>
            <w:webHidden/>
          </w:rPr>
        </w:r>
        <w:r>
          <w:rPr>
            <w:noProof/>
            <w:webHidden/>
          </w:rPr>
          <w:fldChar w:fldCharType="separate"/>
        </w:r>
        <w:r>
          <w:rPr>
            <w:noProof/>
            <w:webHidden/>
          </w:rPr>
          <w:t>22</w:t>
        </w:r>
        <w:r>
          <w:rPr>
            <w:noProof/>
            <w:webHidden/>
          </w:rPr>
          <w:fldChar w:fldCharType="end"/>
        </w:r>
      </w:hyperlink>
    </w:p>
    <w:p w14:paraId="0BA4D83A" w14:textId="2E50638E" w:rsidR="00313328" w:rsidRDefault="00313328">
      <w:pPr>
        <w:pStyle w:val="TOC4"/>
        <w:tabs>
          <w:tab w:val="right" w:leader="dot" w:pos="9350"/>
        </w:tabs>
        <w:rPr>
          <w:rFonts w:asciiTheme="minorHAnsi" w:eastAsiaTheme="minorEastAsia" w:hAnsiTheme="minorHAnsi" w:cstheme="minorBidi"/>
          <w:noProof/>
          <w:sz w:val="22"/>
          <w:szCs w:val="22"/>
        </w:rPr>
      </w:pPr>
      <w:hyperlink w:anchor="_Toc525568186" w:history="1">
        <w:r w:rsidRPr="004F684D">
          <w:rPr>
            <w:rStyle w:val="Hyperlink"/>
            <w:noProof/>
          </w:rPr>
          <w:t>3.3.2.1 General</w:t>
        </w:r>
        <w:r>
          <w:rPr>
            <w:noProof/>
            <w:webHidden/>
          </w:rPr>
          <w:tab/>
        </w:r>
        <w:r>
          <w:rPr>
            <w:noProof/>
            <w:webHidden/>
          </w:rPr>
          <w:fldChar w:fldCharType="begin"/>
        </w:r>
        <w:r>
          <w:rPr>
            <w:noProof/>
            <w:webHidden/>
          </w:rPr>
          <w:instrText xml:space="preserve"> PAGEREF _Toc525568186 \h </w:instrText>
        </w:r>
        <w:r>
          <w:rPr>
            <w:noProof/>
            <w:webHidden/>
          </w:rPr>
        </w:r>
        <w:r>
          <w:rPr>
            <w:noProof/>
            <w:webHidden/>
          </w:rPr>
          <w:fldChar w:fldCharType="separate"/>
        </w:r>
        <w:r>
          <w:rPr>
            <w:noProof/>
            <w:webHidden/>
          </w:rPr>
          <w:t>22</w:t>
        </w:r>
        <w:r>
          <w:rPr>
            <w:noProof/>
            <w:webHidden/>
          </w:rPr>
          <w:fldChar w:fldCharType="end"/>
        </w:r>
      </w:hyperlink>
    </w:p>
    <w:p w14:paraId="4E07E2FD" w14:textId="08D6E49C" w:rsidR="00313328" w:rsidRDefault="00313328">
      <w:pPr>
        <w:pStyle w:val="TOC4"/>
        <w:tabs>
          <w:tab w:val="right" w:leader="dot" w:pos="9350"/>
        </w:tabs>
        <w:rPr>
          <w:rFonts w:asciiTheme="minorHAnsi" w:eastAsiaTheme="minorEastAsia" w:hAnsiTheme="minorHAnsi" w:cstheme="minorBidi"/>
          <w:noProof/>
          <w:sz w:val="22"/>
          <w:szCs w:val="22"/>
        </w:rPr>
      </w:pPr>
      <w:hyperlink w:anchor="_Toc525568187" w:history="1">
        <w:r w:rsidRPr="004F684D">
          <w:rPr>
            <w:rStyle w:val="Hyperlink"/>
            <w:noProof/>
          </w:rPr>
          <w:t>3.3.2.2 URIs that use the "file" protocol</w:t>
        </w:r>
        <w:r>
          <w:rPr>
            <w:noProof/>
            <w:webHidden/>
          </w:rPr>
          <w:tab/>
        </w:r>
        <w:r>
          <w:rPr>
            <w:noProof/>
            <w:webHidden/>
          </w:rPr>
          <w:fldChar w:fldCharType="begin"/>
        </w:r>
        <w:r>
          <w:rPr>
            <w:noProof/>
            <w:webHidden/>
          </w:rPr>
          <w:instrText xml:space="preserve"> PAGEREF _Toc525568187 \h </w:instrText>
        </w:r>
        <w:r>
          <w:rPr>
            <w:noProof/>
            <w:webHidden/>
          </w:rPr>
        </w:r>
        <w:r>
          <w:rPr>
            <w:noProof/>
            <w:webHidden/>
          </w:rPr>
          <w:fldChar w:fldCharType="separate"/>
        </w:r>
        <w:r>
          <w:rPr>
            <w:noProof/>
            <w:webHidden/>
          </w:rPr>
          <w:t>23</w:t>
        </w:r>
        <w:r>
          <w:rPr>
            <w:noProof/>
            <w:webHidden/>
          </w:rPr>
          <w:fldChar w:fldCharType="end"/>
        </w:r>
      </w:hyperlink>
    </w:p>
    <w:p w14:paraId="1F9BED69" w14:textId="3A4261C5"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188" w:history="1">
        <w:r w:rsidRPr="004F684D">
          <w:rPr>
            <w:rStyle w:val="Hyperlink"/>
            <w:noProof/>
          </w:rPr>
          <w:t>3.3.3 uriBaseId property</w:t>
        </w:r>
        <w:r>
          <w:rPr>
            <w:noProof/>
            <w:webHidden/>
          </w:rPr>
          <w:tab/>
        </w:r>
        <w:r>
          <w:rPr>
            <w:noProof/>
            <w:webHidden/>
          </w:rPr>
          <w:fldChar w:fldCharType="begin"/>
        </w:r>
        <w:r>
          <w:rPr>
            <w:noProof/>
            <w:webHidden/>
          </w:rPr>
          <w:instrText xml:space="preserve"> PAGEREF _Toc525568188 \h </w:instrText>
        </w:r>
        <w:r>
          <w:rPr>
            <w:noProof/>
            <w:webHidden/>
          </w:rPr>
        </w:r>
        <w:r>
          <w:rPr>
            <w:noProof/>
            <w:webHidden/>
          </w:rPr>
          <w:fldChar w:fldCharType="separate"/>
        </w:r>
        <w:r>
          <w:rPr>
            <w:noProof/>
            <w:webHidden/>
          </w:rPr>
          <w:t>23</w:t>
        </w:r>
        <w:r>
          <w:rPr>
            <w:noProof/>
            <w:webHidden/>
          </w:rPr>
          <w:fldChar w:fldCharType="end"/>
        </w:r>
      </w:hyperlink>
    </w:p>
    <w:p w14:paraId="3BEFA565" w14:textId="14CF3F4A"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189" w:history="1">
        <w:r w:rsidRPr="004F684D">
          <w:rPr>
            <w:rStyle w:val="Hyperlink"/>
            <w:noProof/>
          </w:rPr>
          <w:t>3.3.4 Guidance on the use of fileLocation objects</w:t>
        </w:r>
        <w:r>
          <w:rPr>
            <w:noProof/>
            <w:webHidden/>
          </w:rPr>
          <w:tab/>
        </w:r>
        <w:r>
          <w:rPr>
            <w:noProof/>
            <w:webHidden/>
          </w:rPr>
          <w:fldChar w:fldCharType="begin"/>
        </w:r>
        <w:r>
          <w:rPr>
            <w:noProof/>
            <w:webHidden/>
          </w:rPr>
          <w:instrText xml:space="preserve"> PAGEREF _Toc525568189 \h </w:instrText>
        </w:r>
        <w:r>
          <w:rPr>
            <w:noProof/>
            <w:webHidden/>
          </w:rPr>
        </w:r>
        <w:r>
          <w:rPr>
            <w:noProof/>
            <w:webHidden/>
          </w:rPr>
          <w:fldChar w:fldCharType="separate"/>
        </w:r>
        <w:r>
          <w:rPr>
            <w:noProof/>
            <w:webHidden/>
          </w:rPr>
          <w:t>24</w:t>
        </w:r>
        <w:r>
          <w:rPr>
            <w:noProof/>
            <w:webHidden/>
          </w:rPr>
          <w:fldChar w:fldCharType="end"/>
        </w:r>
      </w:hyperlink>
    </w:p>
    <w:p w14:paraId="73A8DBC5" w14:textId="6DB6CB58"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190" w:history="1">
        <w:r w:rsidRPr="004F684D">
          <w:rPr>
            <w:rStyle w:val="Hyperlink"/>
            <w:noProof/>
          </w:rPr>
          <w:t>3.4 String properties</w:t>
        </w:r>
        <w:r>
          <w:rPr>
            <w:noProof/>
            <w:webHidden/>
          </w:rPr>
          <w:tab/>
        </w:r>
        <w:r>
          <w:rPr>
            <w:noProof/>
            <w:webHidden/>
          </w:rPr>
          <w:fldChar w:fldCharType="begin"/>
        </w:r>
        <w:r>
          <w:rPr>
            <w:noProof/>
            <w:webHidden/>
          </w:rPr>
          <w:instrText xml:space="preserve"> PAGEREF _Toc525568190 \h </w:instrText>
        </w:r>
        <w:r>
          <w:rPr>
            <w:noProof/>
            <w:webHidden/>
          </w:rPr>
        </w:r>
        <w:r>
          <w:rPr>
            <w:noProof/>
            <w:webHidden/>
          </w:rPr>
          <w:fldChar w:fldCharType="separate"/>
        </w:r>
        <w:r>
          <w:rPr>
            <w:noProof/>
            <w:webHidden/>
          </w:rPr>
          <w:t>25</w:t>
        </w:r>
        <w:r>
          <w:rPr>
            <w:noProof/>
            <w:webHidden/>
          </w:rPr>
          <w:fldChar w:fldCharType="end"/>
        </w:r>
      </w:hyperlink>
    </w:p>
    <w:p w14:paraId="30040ABB" w14:textId="7113F2A1"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191" w:history="1">
        <w:r w:rsidRPr="004F684D">
          <w:rPr>
            <w:rStyle w:val="Hyperlink"/>
            <w:noProof/>
          </w:rPr>
          <w:t>3.4.1 General</w:t>
        </w:r>
        <w:r>
          <w:rPr>
            <w:noProof/>
            <w:webHidden/>
          </w:rPr>
          <w:tab/>
        </w:r>
        <w:r>
          <w:rPr>
            <w:noProof/>
            <w:webHidden/>
          </w:rPr>
          <w:fldChar w:fldCharType="begin"/>
        </w:r>
        <w:r>
          <w:rPr>
            <w:noProof/>
            <w:webHidden/>
          </w:rPr>
          <w:instrText xml:space="preserve"> PAGEREF _Toc525568191 \h </w:instrText>
        </w:r>
        <w:r>
          <w:rPr>
            <w:noProof/>
            <w:webHidden/>
          </w:rPr>
        </w:r>
        <w:r>
          <w:rPr>
            <w:noProof/>
            <w:webHidden/>
          </w:rPr>
          <w:fldChar w:fldCharType="separate"/>
        </w:r>
        <w:r>
          <w:rPr>
            <w:noProof/>
            <w:webHidden/>
          </w:rPr>
          <w:t>25</w:t>
        </w:r>
        <w:r>
          <w:rPr>
            <w:noProof/>
            <w:webHidden/>
          </w:rPr>
          <w:fldChar w:fldCharType="end"/>
        </w:r>
      </w:hyperlink>
    </w:p>
    <w:p w14:paraId="261C6CA5" w14:textId="0570E8A9"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192" w:history="1">
        <w:r w:rsidRPr="004F684D">
          <w:rPr>
            <w:rStyle w:val="Hyperlink"/>
            <w:noProof/>
          </w:rPr>
          <w:t>3.4.2 Redaction-aware string properties</w:t>
        </w:r>
        <w:r>
          <w:rPr>
            <w:noProof/>
            <w:webHidden/>
          </w:rPr>
          <w:tab/>
        </w:r>
        <w:r>
          <w:rPr>
            <w:noProof/>
            <w:webHidden/>
          </w:rPr>
          <w:fldChar w:fldCharType="begin"/>
        </w:r>
        <w:r>
          <w:rPr>
            <w:noProof/>
            <w:webHidden/>
          </w:rPr>
          <w:instrText xml:space="preserve"> PAGEREF _Toc525568192 \h </w:instrText>
        </w:r>
        <w:r>
          <w:rPr>
            <w:noProof/>
            <w:webHidden/>
          </w:rPr>
        </w:r>
        <w:r>
          <w:rPr>
            <w:noProof/>
            <w:webHidden/>
          </w:rPr>
          <w:fldChar w:fldCharType="separate"/>
        </w:r>
        <w:r>
          <w:rPr>
            <w:noProof/>
            <w:webHidden/>
          </w:rPr>
          <w:t>25</w:t>
        </w:r>
        <w:r>
          <w:rPr>
            <w:noProof/>
            <w:webHidden/>
          </w:rPr>
          <w:fldChar w:fldCharType="end"/>
        </w:r>
      </w:hyperlink>
    </w:p>
    <w:p w14:paraId="2B80BF13" w14:textId="018F5015"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193" w:history="1">
        <w:r w:rsidRPr="004F684D">
          <w:rPr>
            <w:rStyle w:val="Hyperlink"/>
            <w:noProof/>
          </w:rPr>
          <w:t>3.4.3 GUID-valued string properties</w:t>
        </w:r>
        <w:r>
          <w:rPr>
            <w:noProof/>
            <w:webHidden/>
          </w:rPr>
          <w:tab/>
        </w:r>
        <w:r>
          <w:rPr>
            <w:noProof/>
            <w:webHidden/>
          </w:rPr>
          <w:fldChar w:fldCharType="begin"/>
        </w:r>
        <w:r>
          <w:rPr>
            <w:noProof/>
            <w:webHidden/>
          </w:rPr>
          <w:instrText xml:space="preserve"> PAGEREF _Toc525568193 \h </w:instrText>
        </w:r>
        <w:r>
          <w:rPr>
            <w:noProof/>
            <w:webHidden/>
          </w:rPr>
        </w:r>
        <w:r>
          <w:rPr>
            <w:noProof/>
            <w:webHidden/>
          </w:rPr>
          <w:fldChar w:fldCharType="separate"/>
        </w:r>
        <w:r>
          <w:rPr>
            <w:noProof/>
            <w:webHidden/>
          </w:rPr>
          <w:t>25</w:t>
        </w:r>
        <w:r>
          <w:rPr>
            <w:noProof/>
            <w:webHidden/>
          </w:rPr>
          <w:fldChar w:fldCharType="end"/>
        </w:r>
      </w:hyperlink>
    </w:p>
    <w:p w14:paraId="052EFA2C" w14:textId="7E0AE9CB"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194" w:history="1">
        <w:r w:rsidRPr="004F684D">
          <w:rPr>
            <w:rStyle w:val="Hyperlink"/>
            <w:noProof/>
          </w:rPr>
          <w:t>3.4.4 Hierarchical strings</w:t>
        </w:r>
        <w:r>
          <w:rPr>
            <w:noProof/>
            <w:webHidden/>
          </w:rPr>
          <w:tab/>
        </w:r>
        <w:r>
          <w:rPr>
            <w:noProof/>
            <w:webHidden/>
          </w:rPr>
          <w:fldChar w:fldCharType="begin"/>
        </w:r>
        <w:r>
          <w:rPr>
            <w:noProof/>
            <w:webHidden/>
          </w:rPr>
          <w:instrText xml:space="preserve"> PAGEREF _Toc525568194 \h </w:instrText>
        </w:r>
        <w:r>
          <w:rPr>
            <w:noProof/>
            <w:webHidden/>
          </w:rPr>
        </w:r>
        <w:r>
          <w:rPr>
            <w:noProof/>
            <w:webHidden/>
          </w:rPr>
          <w:fldChar w:fldCharType="separate"/>
        </w:r>
        <w:r>
          <w:rPr>
            <w:noProof/>
            <w:webHidden/>
          </w:rPr>
          <w:t>25</w:t>
        </w:r>
        <w:r>
          <w:rPr>
            <w:noProof/>
            <w:webHidden/>
          </w:rPr>
          <w:fldChar w:fldCharType="end"/>
        </w:r>
      </w:hyperlink>
    </w:p>
    <w:p w14:paraId="76401B49" w14:textId="49F03ED8" w:rsidR="00313328" w:rsidRDefault="00313328">
      <w:pPr>
        <w:pStyle w:val="TOC4"/>
        <w:tabs>
          <w:tab w:val="right" w:leader="dot" w:pos="9350"/>
        </w:tabs>
        <w:rPr>
          <w:rFonts w:asciiTheme="minorHAnsi" w:eastAsiaTheme="minorEastAsia" w:hAnsiTheme="minorHAnsi" w:cstheme="minorBidi"/>
          <w:noProof/>
          <w:sz w:val="22"/>
          <w:szCs w:val="22"/>
        </w:rPr>
      </w:pPr>
      <w:hyperlink w:anchor="_Toc525568195" w:history="1">
        <w:r w:rsidRPr="004F684D">
          <w:rPr>
            <w:rStyle w:val="Hyperlink"/>
            <w:noProof/>
          </w:rPr>
          <w:t>3.4.4.1 General</w:t>
        </w:r>
        <w:r>
          <w:rPr>
            <w:noProof/>
            <w:webHidden/>
          </w:rPr>
          <w:tab/>
        </w:r>
        <w:r>
          <w:rPr>
            <w:noProof/>
            <w:webHidden/>
          </w:rPr>
          <w:fldChar w:fldCharType="begin"/>
        </w:r>
        <w:r>
          <w:rPr>
            <w:noProof/>
            <w:webHidden/>
          </w:rPr>
          <w:instrText xml:space="preserve"> PAGEREF _Toc525568195 \h </w:instrText>
        </w:r>
        <w:r>
          <w:rPr>
            <w:noProof/>
            <w:webHidden/>
          </w:rPr>
        </w:r>
        <w:r>
          <w:rPr>
            <w:noProof/>
            <w:webHidden/>
          </w:rPr>
          <w:fldChar w:fldCharType="separate"/>
        </w:r>
        <w:r>
          <w:rPr>
            <w:noProof/>
            <w:webHidden/>
          </w:rPr>
          <w:t>25</w:t>
        </w:r>
        <w:r>
          <w:rPr>
            <w:noProof/>
            <w:webHidden/>
          </w:rPr>
          <w:fldChar w:fldCharType="end"/>
        </w:r>
      </w:hyperlink>
    </w:p>
    <w:p w14:paraId="1463AD4B" w14:textId="3D897971" w:rsidR="00313328" w:rsidRDefault="00313328">
      <w:pPr>
        <w:pStyle w:val="TOC4"/>
        <w:tabs>
          <w:tab w:val="right" w:leader="dot" w:pos="9350"/>
        </w:tabs>
        <w:rPr>
          <w:rFonts w:asciiTheme="minorHAnsi" w:eastAsiaTheme="minorEastAsia" w:hAnsiTheme="minorHAnsi" w:cstheme="minorBidi"/>
          <w:noProof/>
          <w:sz w:val="22"/>
          <w:szCs w:val="22"/>
        </w:rPr>
      </w:pPr>
      <w:hyperlink w:anchor="_Toc525568196" w:history="1">
        <w:r w:rsidRPr="004F684D">
          <w:rPr>
            <w:rStyle w:val="Hyperlink"/>
            <w:noProof/>
          </w:rPr>
          <w:t>3.4.4.2 Versioned hierarchical strings</w:t>
        </w:r>
        <w:r>
          <w:rPr>
            <w:noProof/>
            <w:webHidden/>
          </w:rPr>
          <w:tab/>
        </w:r>
        <w:r>
          <w:rPr>
            <w:noProof/>
            <w:webHidden/>
          </w:rPr>
          <w:fldChar w:fldCharType="begin"/>
        </w:r>
        <w:r>
          <w:rPr>
            <w:noProof/>
            <w:webHidden/>
          </w:rPr>
          <w:instrText xml:space="preserve"> PAGEREF _Toc525568196 \h </w:instrText>
        </w:r>
        <w:r>
          <w:rPr>
            <w:noProof/>
            <w:webHidden/>
          </w:rPr>
        </w:r>
        <w:r>
          <w:rPr>
            <w:noProof/>
            <w:webHidden/>
          </w:rPr>
          <w:fldChar w:fldCharType="separate"/>
        </w:r>
        <w:r>
          <w:rPr>
            <w:noProof/>
            <w:webHidden/>
          </w:rPr>
          <w:t>26</w:t>
        </w:r>
        <w:r>
          <w:rPr>
            <w:noProof/>
            <w:webHidden/>
          </w:rPr>
          <w:fldChar w:fldCharType="end"/>
        </w:r>
      </w:hyperlink>
    </w:p>
    <w:p w14:paraId="4EFBCDC4" w14:textId="1614065E"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197" w:history="1">
        <w:r w:rsidRPr="004F684D">
          <w:rPr>
            <w:rStyle w:val="Hyperlink"/>
            <w:noProof/>
          </w:rPr>
          <w:t>3.5 Object properties</w:t>
        </w:r>
        <w:r>
          <w:rPr>
            <w:noProof/>
            <w:webHidden/>
          </w:rPr>
          <w:tab/>
        </w:r>
        <w:r>
          <w:rPr>
            <w:noProof/>
            <w:webHidden/>
          </w:rPr>
          <w:fldChar w:fldCharType="begin"/>
        </w:r>
        <w:r>
          <w:rPr>
            <w:noProof/>
            <w:webHidden/>
          </w:rPr>
          <w:instrText xml:space="preserve"> PAGEREF _Toc525568197 \h </w:instrText>
        </w:r>
        <w:r>
          <w:rPr>
            <w:noProof/>
            <w:webHidden/>
          </w:rPr>
        </w:r>
        <w:r>
          <w:rPr>
            <w:noProof/>
            <w:webHidden/>
          </w:rPr>
          <w:fldChar w:fldCharType="separate"/>
        </w:r>
        <w:r>
          <w:rPr>
            <w:noProof/>
            <w:webHidden/>
          </w:rPr>
          <w:t>26</w:t>
        </w:r>
        <w:r>
          <w:rPr>
            <w:noProof/>
            <w:webHidden/>
          </w:rPr>
          <w:fldChar w:fldCharType="end"/>
        </w:r>
      </w:hyperlink>
    </w:p>
    <w:p w14:paraId="2D11C8E6" w14:textId="6E5B46BE"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198" w:history="1">
        <w:r w:rsidRPr="004F684D">
          <w:rPr>
            <w:rStyle w:val="Hyperlink"/>
            <w:noProof/>
          </w:rPr>
          <w:t>3.6 Array properties</w:t>
        </w:r>
        <w:r>
          <w:rPr>
            <w:noProof/>
            <w:webHidden/>
          </w:rPr>
          <w:tab/>
        </w:r>
        <w:r>
          <w:rPr>
            <w:noProof/>
            <w:webHidden/>
          </w:rPr>
          <w:fldChar w:fldCharType="begin"/>
        </w:r>
        <w:r>
          <w:rPr>
            <w:noProof/>
            <w:webHidden/>
          </w:rPr>
          <w:instrText xml:space="preserve"> PAGEREF _Toc525568198 \h </w:instrText>
        </w:r>
        <w:r>
          <w:rPr>
            <w:noProof/>
            <w:webHidden/>
          </w:rPr>
        </w:r>
        <w:r>
          <w:rPr>
            <w:noProof/>
            <w:webHidden/>
          </w:rPr>
          <w:fldChar w:fldCharType="separate"/>
        </w:r>
        <w:r>
          <w:rPr>
            <w:noProof/>
            <w:webHidden/>
          </w:rPr>
          <w:t>26</w:t>
        </w:r>
        <w:r>
          <w:rPr>
            <w:noProof/>
            <w:webHidden/>
          </w:rPr>
          <w:fldChar w:fldCharType="end"/>
        </w:r>
      </w:hyperlink>
    </w:p>
    <w:p w14:paraId="1E54DA3A" w14:textId="206C99DD"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199" w:history="1">
        <w:r w:rsidRPr="004F684D">
          <w:rPr>
            <w:rStyle w:val="Hyperlink"/>
            <w:noProof/>
          </w:rPr>
          <w:t>3.6.1 General</w:t>
        </w:r>
        <w:r>
          <w:rPr>
            <w:noProof/>
            <w:webHidden/>
          </w:rPr>
          <w:tab/>
        </w:r>
        <w:r>
          <w:rPr>
            <w:noProof/>
            <w:webHidden/>
          </w:rPr>
          <w:fldChar w:fldCharType="begin"/>
        </w:r>
        <w:r>
          <w:rPr>
            <w:noProof/>
            <w:webHidden/>
          </w:rPr>
          <w:instrText xml:space="preserve"> PAGEREF _Toc525568199 \h </w:instrText>
        </w:r>
        <w:r>
          <w:rPr>
            <w:noProof/>
            <w:webHidden/>
          </w:rPr>
        </w:r>
        <w:r>
          <w:rPr>
            <w:noProof/>
            <w:webHidden/>
          </w:rPr>
          <w:fldChar w:fldCharType="separate"/>
        </w:r>
        <w:r>
          <w:rPr>
            <w:noProof/>
            <w:webHidden/>
          </w:rPr>
          <w:t>26</w:t>
        </w:r>
        <w:r>
          <w:rPr>
            <w:noProof/>
            <w:webHidden/>
          </w:rPr>
          <w:fldChar w:fldCharType="end"/>
        </w:r>
      </w:hyperlink>
    </w:p>
    <w:p w14:paraId="38449F2A" w14:textId="1285F93E"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00" w:history="1">
        <w:r w:rsidRPr="004F684D">
          <w:rPr>
            <w:rStyle w:val="Hyperlink"/>
            <w:noProof/>
          </w:rPr>
          <w:t>3.6.2 Array properties with unique values</w:t>
        </w:r>
        <w:r>
          <w:rPr>
            <w:noProof/>
            <w:webHidden/>
          </w:rPr>
          <w:tab/>
        </w:r>
        <w:r>
          <w:rPr>
            <w:noProof/>
            <w:webHidden/>
          </w:rPr>
          <w:fldChar w:fldCharType="begin"/>
        </w:r>
        <w:r>
          <w:rPr>
            <w:noProof/>
            <w:webHidden/>
          </w:rPr>
          <w:instrText xml:space="preserve"> PAGEREF _Toc525568200 \h </w:instrText>
        </w:r>
        <w:r>
          <w:rPr>
            <w:noProof/>
            <w:webHidden/>
          </w:rPr>
        </w:r>
        <w:r>
          <w:rPr>
            <w:noProof/>
            <w:webHidden/>
          </w:rPr>
          <w:fldChar w:fldCharType="separate"/>
        </w:r>
        <w:r>
          <w:rPr>
            <w:noProof/>
            <w:webHidden/>
          </w:rPr>
          <w:t>26</w:t>
        </w:r>
        <w:r>
          <w:rPr>
            <w:noProof/>
            <w:webHidden/>
          </w:rPr>
          <w:fldChar w:fldCharType="end"/>
        </w:r>
      </w:hyperlink>
    </w:p>
    <w:p w14:paraId="3B9ADBA9" w14:textId="2B10E713"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201" w:history="1">
        <w:r w:rsidRPr="004F684D">
          <w:rPr>
            <w:rStyle w:val="Hyperlink"/>
            <w:noProof/>
          </w:rPr>
          <w:t>3.7 Property bags</w:t>
        </w:r>
        <w:r>
          <w:rPr>
            <w:noProof/>
            <w:webHidden/>
          </w:rPr>
          <w:tab/>
        </w:r>
        <w:r>
          <w:rPr>
            <w:noProof/>
            <w:webHidden/>
          </w:rPr>
          <w:fldChar w:fldCharType="begin"/>
        </w:r>
        <w:r>
          <w:rPr>
            <w:noProof/>
            <w:webHidden/>
          </w:rPr>
          <w:instrText xml:space="preserve"> PAGEREF _Toc525568201 \h </w:instrText>
        </w:r>
        <w:r>
          <w:rPr>
            <w:noProof/>
            <w:webHidden/>
          </w:rPr>
        </w:r>
        <w:r>
          <w:rPr>
            <w:noProof/>
            <w:webHidden/>
          </w:rPr>
          <w:fldChar w:fldCharType="separate"/>
        </w:r>
        <w:r>
          <w:rPr>
            <w:noProof/>
            <w:webHidden/>
          </w:rPr>
          <w:t>27</w:t>
        </w:r>
        <w:r>
          <w:rPr>
            <w:noProof/>
            <w:webHidden/>
          </w:rPr>
          <w:fldChar w:fldCharType="end"/>
        </w:r>
      </w:hyperlink>
    </w:p>
    <w:p w14:paraId="3EE9AE39" w14:textId="6679A0BF"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02" w:history="1">
        <w:r w:rsidRPr="004F684D">
          <w:rPr>
            <w:rStyle w:val="Hyperlink"/>
            <w:noProof/>
          </w:rPr>
          <w:t>3.7.1 General</w:t>
        </w:r>
        <w:r>
          <w:rPr>
            <w:noProof/>
            <w:webHidden/>
          </w:rPr>
          <w:tab/>
        </w:r>
        <w:r>
          <w:rPr>
            <w:noProof/>
            <w:webHidden/>
          </w:rPr>
          <w:fldChar w:fldCharType="begin"/>
        </w:r>
        <w:r>
          <w:rPr>
            <w:noProof/>
            <w:webHidden/>
          </w:rPr>
          <w:instrText xml:space="preserve"> PAGEREF _Toc525568202 \h </w:instrText>
        </w:r>
        <w:r>
          <w:rPr>
            <w:noProof/>
            <w:webHidden/>
          </w:rPr>
        </w:r>
        <w:r>
          <w:rPr>
            <w:noProof/>
            <w:webHidden/>
          </w:rPr>
          <w:fldChar w:fldCharType="separate"/>
        </w:r>
        <w:r>
          <w:rPr>
            <w:noProof/>
            <w:webHidden/>
          </w:rPr>
          <w:t>27</w:t>
        </w:r>
        <w:r>
          <w:rPr>
            <w:noProof/>
            <w:webHidden/>
          </w:rPr>
          <w:fldChar w:fldCharType="end"/>
        </w:r>
      </w:hyperlink>
    </w:p>
    <w:p w14:paraId="25CD93A8" w14:textId="26E61C54"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03" w:history="1">
        <w:r w:rsidRPr="004F684D">
          <w:rPr>
            <w:rStyle w:val="Hyperlink"/>
            <w:noProof/>
          </w:rPr>
          <w:t>3.7.2 Tags</w:t>
        </w:r>
        <w:r>
          <w:rPr>
            <w:noProof/>
            <w:webHidden/>
          </w:rPr>
          <w:tab/>
        </w:r>
        <w:r>
          <w:rPr>
            <w:noProof/>
            <w:webHidden/>
          </w:rPr>
          <w:fldChar w:fldCharType="begin"/>
        </w:r>
        <w:r>
          <w:rPr>
            <w:noProof/>
            <w:webHidden/>
          </w:rPr>
          <w:instrText xml:space="preserve"> PAGEREF _Toc525568203 \h </w:instrText>
        </w:r>
        <w:r>
          <w:rPr>
            <w:noProof/>
            <w:webHidden/>
          </w:rPr>
        </w:r>
        <w:r>
          <w:rPr>
            <w:noProof/>
            <w:webHidden/>
          </w:rPr>
          <w:fldChar w:fldCharType="separate"/>
        </w:r>
        <w:r>
          <w:rPr>
            <w:noProof/>
            <w:webHidden/>
          </w:rPr>
          <w:t>27</w:t>
        </w:r>
        <w:r>
          <w:rPr>
            <w:noProof/>
            <w:webHidden/>
          </w:rPr>
          <w:fldChar w:fldCharType="end"/>
        </w:r>
      </w:hyperlink>
    </w:p>
    <w:p w14:paraId="5AA64A6E" w14:textId="34924889" w:rsidR="00313328" w:rsidRDefault="00313328">
      <w:pPr>
        <w:pStyle w:val="TOC4"/>
        <w:tabs>
          <w:tab w:val="right" w:leader="dot" w:pos="9350"/>
        </w:tabs>
        <w:rPr>
          <w:rFonts w:asciiTheme="minorHAnsi" w:eastAsiaTheme="minorEastAsia" w:hAnsiTheme="minorHAnsi" w:cstheme="minorBidi"/>
          <w:noProof/>
          <w:sz w:val="22"/>
          <w:szCs w:val="22"/>
        </w:rPr>
      </w:pPr>
      <w:hyperlink w:anchor="_Toc525568204" w:history="1">
        <w:r w:rsidRPr="004F684D">
          <w:rPr>
            <w:rStyle w:val="Hyperlink"/>
            <w:noProof/>
          </w:rPr>
          <w:t>3.7.2.1 General</w:t>
        </w:r>
        <w:r>
          <w:rPr>
            <w:noProof/>
            <w:webHidden/>
          </w:rPr>
          <w:tab/>
        </w:r>
        <w:r>
          <w:rPr>
            <w:noProof/>
            <w:webHidden/>
          </w:rPr>
          <w:fldChar w:fldCharType="begin"/>
        </w:r>
        <w:r>
          <w:rPr>
            <w:noProof/>
            <w:webHidden/>
          </w:rPr>
          <w:instrText xml:space="preserve"> PAGEREF _Toc525568204 \h </w:instrText>
        </w:r>
        <w:r>
          <w:rPr>
            <w:noProof/>
            <w:webHidden/>
          </w:rPr>
        </w:r>
        <w:r>
          <w:rPr>
            <w:noProof/>
            <w:webHidden/>
          </w:rPr>
          <w:fldChar w:fldCharType="separate"/>
        </w:r>
        <w:r>
          <w:rPr>
            <w:noProof/>
            <w:webHidden/>
          </w:rPr>
          <w:t>27</w:t>
        </w:r>
        <w:r>
          <w:rPr>
            <w:noProof/>
            <w:webHidden/>
          </w:rPr>
          <w:fldChar w:fldCharType="end"/>
        </w:r>
      </w:hyperlink>
    </w:p>
    <w:p w14:paraId="388232DB" w14:textId="390B4ED7" w:rsidR="00313328" w:rsidRDefault="00313328">
      <w:pPr>
        <w:pStyle w:val="TOC4"/>
        <w:tabs>
          <w:tab w:val="right" w:leader="dot" w:pos="9350"/>
        </w:tabs>
        <w:rPr>
          <w:rFonts w:asciiTheme="minorHAnsi" w:eastAsiaTheme="minorEastAsia" w:hAnsiTheme="minorHAnsi" w:cstheme="minorBidi"/>
          <w:noProof/>
          <w:sz w:val="22"/>
          <w:szCs w:val="22"/>
        </w:rPr>
      </w:pPr>
      <w:hyperlink w:anchor="_Toc525568205" w:history="1">
        <w:r w:rsidRPr="004F684D">
          <w:rPr>
            <w:rStyle w:val="Hyperlink"/>
            <w:noProof/>
          </w:rPr>
          <w:t>3.7.2.2 Tag metadata</w:t>
        </w:r>
        <w:r>
          <w:rPr>
            <w:noProof/>
            <w:webHidden/>
          </w:rPr>
          <w:tab/>
        </w:r>
        <w:r>
          <w:rPr>
            <w:noProof/>
            <w:webHidden/>
          </w:rPr>
          <w:fldChar w:fldCharType="begin"/>
        </w:r>
        <w:r>
          <w:rPr>
            <w:noProof/>
            <w:webHidden/>
          </w:rPr>
          <w:instrText xml:space="preserve"> PAGEREF _Toc525568205 \h </w:instrText>
        </w:r>
        <w:r>
          <w:rPr>
            <w:noProof/>
            <w:webHidden/>
          </w:rPr>
        </w:r>
        <w:r>
          <w:rPr>
            <w:noProof/>
            <w:webHidden/>
          </w:rPr>
          <w:fldChar w:fldCharType="separate"/>
        </w:r>
        <w:r>
          <w:rPr>
            <w:noProof/>
            <w:webHidden/>
          </w:rPr>
          <w:t>27</w:t>
        </w:r>
        <w:r>
          <w:rPr>
            <w:noProof/>
            <w:webHidden/>
          </w:rPr>
          <w:fldChar w:fldCharType="end"/>
        </w:r>
      </w:hyperlink>
    </w:p>
    <w:p w14:paraId="75E5CDAD" w14:textId="75FA8385"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206" w:history="1">
        <w:r w:rsidRPr="004F684D">
          <w:rPr>
            <w:rStyle w:val="Hyperlink"/>
            <w:noProof/>
          </w:rPr>
          <w:t>3.8 Date/time properties</w:t>
        </w:r>
        <w:r>
          <w:rPr>
            <w:noProof/>
            <w:webHidden/>
          </w:rPr>
          <w:tab/>
        </w:r>
        <w:r>
          <w:rPr>
            <w:noProof/>
            <w:webHidden/>
          </w:rPr>
          <w:fldChar w:fldCharType="begin"/>
        </w:r>
        <w:r>
          <w:rPr>
            <w:noProof/>
            <w:webHidden/>
          </w:rPr>
          <w:instrText xml:space="preserve"> PAGEREF _Toc525568206 \h </w:instrText>
        </w:r>
        <w:r>
          <w:rPr>
            <w:noProof/>
            <w:webHidden/>
          </w:rPr>
        </w:r>
        <w:r>
          <w:rPr>
            <w:noProof/>
            <w:webHidden/>
          </w:rPr>
          <w:fldChar w:fldCharType="separate"/>
        </w:r>
        <w:r>
          <w:rPr>
            <w:noProof/>
            <w:webHidden/>
          </w:rPr>
          <w:t>28</w:t>
        </w:r>
        <w:r>
          <w:rPr>
            <w:noProof/>
            <w:webHidden/>
          </w:rPr>
          <w:fldChar w:fldCharType="end"/>
        </w:r>
      </w:hyperlink>
    </w:p>
    <w:p w14:paraId="0C10690D" w14:textId="2AC2BD0B"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207" w:history="1">
        <w:r w:rsidRPr="004F684D">
          <w:rPr>
            <w:rStyle w:val="Hyperlink"/>
            <w:noProof/>
          </w:rPr>
          <w:t>3.9 message objects</w:t>
        </w:r>
        <w:r>
          <w:rPr>
            <w:noProof/>
            <w:webHidden/>
          </w:rPr>
          <w:tab/>
        </w:r>
        <w:r>
          <w:rPr>
            <w:noProof/>
            <w:webHidden/>
          </w:rPr>
          <w:fldChar w:fldCharType="begin"/>
        </w:r>
        <w:r>
          <w:rPr>
            <w:noProof/>
            <w:webHidden/>
          </w:rPr>
          <w:instrText xml:space="preserve"> PAGEREF _Toc525568207 \h </w:instrText>
        </w:r>
        <w:r>
          <w:rPr>
            <w:noProof/>
            <w:webHidden/>
          </w:rPr>
        </w:r>
        <w:r>
          <w:rPr>
            <w:noProof/>
            <w:webHidden/>
          </w:rPr>
          <w:fldChar w:fldCharType="separate"/>
        </w:r>
        <w:r>
          <w:rPr>
            <w:noProof/>
            <w:webHidden/>
          </w:rPr>
          <w:t>29</w:t>
        </w:r>
        <w:r>
          <w:rPr>
            <w:noProof/>
            <w:webHidden/>
          </w:rPr>
          <w:fldChar w:fldCharType="end"/>
        </w:r>
      </w:hyperlink>
    </w:p>
    <w:p w14:paraId="6C9ACD4B" w14:textId="409524B9"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08" w:history="1">
        <w:r w:rsidRPr="004F684D">
          <w:rPr>
            <w:rStyle w:val="Hyperlink"/>
            <w:noProof/>
          </w:rPr>
          <w:t>3.9.1 General</w:t>
        </w:r>
        <w:r>
          <w:rPr>
            <w:noProof/>
            <w:webHidden/>
          </w:rPr>
          <w:tab/>
        </w:r>
        <w:r>
          <w:rPr>
            <w:noProof/>
            <w:webHidden/>
          </w:rPr>
          <w:fldChar w:fldCharType="begin"/>
        </w:r>
        <w:r>
          <w:rPr>
            <w:noProof/>
            <w:webHidden/>
          </w:rPr>
          <w:instrText xml:space="preserve"> PAGEREF _Toc525568208 \h </w:instrText>
        </w:r>
        <w:r>
          <w:rPr>
            <w:noProof/>
            <w:webHidden/>
          </w:rPr>
        </w:r>
        <w:r>
          <w:rPr>
            <w:noProof/>
            <w:webHidden/>
          </w:rPr>
          <w:fldChar w:fldCharType="separate"/>
        </w:r>
        <w:r>
          <w:rPr>
            <w:noProof/>
            <w:webHidden/>
          </w:rPr>
          <w:t>29</w:t>
        </w:r>
        <w:r>
          <w:rPr>
            <w:noProof/>
            <w:webHidden/>
          </w:rPr>
          <w:fldChar w:fldCharType="end"/>
        </w:r>
      </w:hyperlink>
    </w:p>
    <w:p w14:paraId="09C2B195" w14:textId="55DAC7CD"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09" w:history="1">
        <w:r w:rsidRPr="004F684D">
          <w:rPr>
            <w:rStyle w:val="Hyperlink"/>
            <w:noProof/>
          </w:rPr>
          <w:t>3.9.2 Plain text messages</w:t>
        </w:r>
        <w:r>
          <w:rPr>
            <w:noProof/>
            <w:webHidden/>
          </w:rPr>
          <w:tab/>
        </w:r>
        <w:r>
          <w:rPr>
            <w:noProof/>
            <w:webHidden/>
          </w:rPr>
          <w:fldChar w:fldCharType="begin"/>
        </w:r>
        <w:r>
          <w:rPr>
            <w:noProof/>
            <w:webHidden/>
          </w:rPr>
          <w:instrText xml:space="preserve"> PAGEREF _Toc525568209 \h </w:instrText>
        </w:r>
        <w:r>
          <w:rPr>
            <w:noProof/>
            <w:webHidden/>
          </w:rPr>
        </w:r>
        <w:r>
          <w:rPr>
            <w:noProof/>
            <w:webHidden/>
          </w:rPr>
          <w:fldChar w:fldCharType="separate"/>
        </w:r>
        <w:r>
          <w:rPr>
            <w:noProof/>
            <w:webHidden/>
          </w:rPr>
          <w:t>29</w:t>
        </w:r>
        <w:r>
          <w:rPr>
            <w:noProof/>
            <w:webHidden/>
          </w:rPr>
          <w:fldChar w:fldCharType="end"/>
        </w:r>
      </w:hyperlink>
    </w:p>
    <w:p w14:paraId="0D235402" w14:textId="24F4ABE2"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10" w:history="1">
        <w:r w:rsidRPr="004F684D">
          <w:rPr>
            <w:rStyle w:val="Hyperlink"/>
            <w:noProof/>
          </w:rPr>
          <w:t>3.9.3 Rich text messages</w:t>
        </w:r>
        <w:r>
          <w:rPr>
            <w:noProof/>
            <w:webHidden/>
          </w:rPr>
          <w:tab/>
        </w:r>
        <w:r>
          <w:rPr>
            <w:noProof/>
            <w:webHidden/>
          </w:rPr>
          <w:fldChar w:fldCharType="begin"/>
        </w:r>
        <w:r>
          <w:rPr>
            <w:noProof/>
            <w:webHidden/>
          </w:rPr>
          <w:instrText xml:space="preserve"> PAGEREF _Toc525568210 \h </w:instrText>
        </w:r>
        <w:r>
          <w:rPr>
            <w:noProof/>
            <w:webHidden/>
          </w:rPr>
        </w:r>
        <w:r>
          <w:rPr>
            <w:noProof/>
            <w:webHidden/>
          </w:rPr>
          <w:fldChar w:fldCharType="separate"/>
        </w:r>
        <w:r>
          <w:rPr>
            <w:noProof/>
            <w:webHidden/>
          </w:rPr>
          <w:t>30</w:t>
        </w:r>
        <w:r>
          <w:rPr>
            <w:noProof/>
            <w:webHidden/>
          </w:rPr>
          <w:fldChar w:fldCharType="end"/>
        </w:r>
      </w:hyperlink>
    </w:p>
    <w:p w14:paraId="1F5A9104" w14:textId="67CE9A15" w:rsidR="00313328" w:rsidRDefault="00313328">
      <w:pPr>
        <w:pStyle w:val="TOC4"/>
        <w:tabs>
          <w:tab w:val="right" w:leader="dot" w:pos="9350"/>
        </w:tabs>
        <w:rPr>
          <w:rFonts w:asciiTheme="minorHAnsi" w:eastAsiaTheme="minorEastAsia" w:hAnsiTheme="minorHAnsi" w:cstheme="minorBidi"/>
          <w:noProof/>
          <w:sz w:val="22"/>
          <w:szCs w:val="22"/>
        </w:rPr>
      </w:pPr>
      <w:hyperlink w:anchor="_Toc525568211" w:history="1">
        <w:r w:rsidRPr="004F684D">
          <w:rPr>
            <w:rStyle w:val="Hyperlink"/>
            <w:noProof/>
          </w:rPr>
          <w:t>3.9.3.1 General</w:t>
        </w:r>
        <w:r>
          <w:rPr>
            <w:noProof/>
            <w:webHidden/>
          </w:rPr>
          <w:tab/>
        </w:r>
        <w:r>
          <w:rPr>
            <w:noProof/>
            <w:webHidden/>
          </w:rPr>
          <w:fldChar w:fldCharType="begin"/>
        </w:r>
        <w:r>
          <w:rPr>
            <w:noProof/>
            <w:webHidden/>
          </w:rPr>
          <w:instrText xml:space="preserve"> PAGEREF _Toc525568211 \h </w:instrText>
        </w:r>
        <w:r>
          <w:rPr>
            <w:noProof/>
            <w:webHidden/>
          </w:rPr>
        </w:r>
        <w:r>
          <w:rPr>
            <w:noProof/>
            <w:webHidden/>
          </w:rPr>
          <w:fldChar w:fldCharType="separate"/>
        </w:r>
        <w:r>
          <w:rPr>
            <w:noProof/>
            <w:webHidden/>
          </w:rPr>
          <w:t>30</w:t>
        </w:r>
        <w:r>
          <w:rPr>
            <w:noProof/>
            <w:webHidden/>
          </w:rPr>
          <w:fldChar w:fldCharType="end"/>
        </w:r>
      </w:hyperlink>
    </w:p>
    <w:p w14:paraId="707A1A72" w14:textId="366095EC" w:rsidR="00313328" w:rsidRDefault="00313328">
      <w:pPr>
        <w:pStyle w:val="TOC4"/>
        <w:tabs>
          <w:tab w:val="right" w:leader="dot" w:pos="9350"/>
        </w:tabs>
        <w:rPr>
          <w:rFonts w:asciiTheme="minorHAnsi" w:eastAsiaTheme="minorEastAsia" w:hAnsiTheme="minorHAnsi" w:cstheme="minorBidi"/>
          <w:noProof/>
          <w:sz w:val="22"/>
          <w:szCs w:val="22"/>
        </w:rPr>
      </w:pPr>
      <w:hyperlink w:anchor="_Toc525568212" w:history="1">
        <w:r w:rsidRPr="004F684D">
          <w:rPr>
            <w:rStyle w:val="Hyperlink"/>
            <w:noProof/>
          </w:rPr>
          <w:t>3.9.3.2 Security implications</w:t>
        </w:r>
        <w:r>
          <w:rPr>
            <w:noProof/>
            <w:webHidden/>
          </w:rPr>
          <w:tab/>
        </w:r>
        <w:r>
          <w:rPr>
            <w:noProof/>
            <w:webHidden/>
          </w:rPr>
          <w:fldChar w:fldCharType="begin"/>
        </w:r>
        <w:r>
          <w:rPr>
            <w:noProof/>
            <w:webHidden/>
          </w:rPr>
          <w:instrText xml:space="preserve"> PAGEREF _Toc525568212 \h </w:instrText>
        </w:r>
        <w:r>
          <w:rPr>
            <w:noProof/>
            <w:webHidden/>
          </w:rPr>
        </w:r>
        <w:r>
          <w:rPr>
            <w:noProof/>
            <w:webHidden/>
          </w:rPr>
          <w:fldChar w:fldCharType="separate"/>
        </w:r>
        <w:r>
          <w:rPr>
            <w:noProof/>
            <w:webHidden/>
          </w:rPr>
          <w:t>30</w:t>
        </w:r>
        <w:r>
          <w:rPr>
            <w:noProof/>
            <w:webHidden/>
          </w:rPr>
          <w:fldChar w:fldCharType="end"/>
        </w:r>
      </w:hyperlink>
    </w:p>
    <w:p w14:paraId="17557902" w14:textId="3A5E2007"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13" w:history="1">
        <w:r w:rsidRPr="004F684D">
          <w:rPr>
            <w:rStyle w:val="Hyperlink"/>
            <w:noProof/>
          </w:rPr>
          <w:t>3.9.4 Messages with placeholders</w:t>
        </w:r>
        <w:r>
          <w:rPr>
            <w:noProof/>
            <w:webHidden/>
          </w:rPr>
          <w:tab/>
        </w:r>
        <w:r>
          <w:rPr>
            <w:noProof/>
            <w:webHidden/>
          </w:rPr>
          <w:fldChar w:fldCharType="begin"/>
        </w:r>
        <w:r>
          <w:rPr>
            <w:noProof/>
            <w:webHidden/>
          </w:rPr>
          <w:instrText xml:space="preserve"> PAGEREF _Toc525568213 \h </w:instrText>
        </w:r>
        <w:r>
          <w:rPr>
            <w:noProof/>
            <w:webHidden/>
          </w:rPr>
        </w:r>
        <w:r>
          <w:rPr>
            <w:noProof/>
            <w:webHidden/>
          </w:rPr>
          <w:fldChar w:fldCharType="separate"/>
        </w:r>
        <w:r>
          <w:rPr>
            <w:noProof/>
            <w:webHidden/>
          </w:rPr>
          <w:t>30</w:t>
        </w:r>
        <w:r>
          <w:rPr>
            <w:noProof/>
            <w:webHidden/>
          </w:rPr>
          <w:fldChar w:fldCharType="end"/>
        </w:r>
      </w:hyperlink>
    </w:p>
    <w:p w14:paraId="4510034A" w14:textId="0DA6B783"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14" w:history="1">
        <w:r w:rsidRPr="004F684D">
          <w:rPr>
            <w:rStyle w:val="Hyperlink"/>
            <w:noProof/>
          </w:rPr>
          <w:t>3.9.5 Messages with embedded links</w:t>
        </w:r>
        <w:r>
          <w:rPr>
            <w:noProof/>
            <w:webHidden/>
          </w:rPr>
          <w:tab/>
        </w:r>
        <w:r>
          <w:rPr>
            <w:noProof/>
            <w:webHidden/>
          </w:rPr>
          <w:fldChar w:fldCharType="begin"/>
        </w:r>
        <w:r>
          <w:rPr>
            <w:noProof/>
            <w:webHidden/>
          </w:rPr>
          <w:instrText xml:space="preserve"> PAGEREF _Toc525568214 \h </w:instrText>
        </w:r>
        <w:r>
          <w:rPr>
            <w:noProof/>
            <w:webHidden/>
          </w:rPr>
        </w:r>
        <w:r>
          <w:rPr>
            <w:noProof/>
            <w:webHidden/>
          </w:rPr>
          <w:fldChar w:fldCharType="separate"/>
        </w:r>
        <w:r>
          <w:rPr>
            <w:noProof/>
            <w:webHidden/>
          </w:rPr>
          <w:t>31</w:t>
        </w:r>
        <w:r>
          <w:rPr>
            <w:noProof/>
            <w:webHidden/>
          </w:rPr>
          <w:fldChar w:fldCharType="end"/>
        </w:r>
      </w:hyperlink>
    </w:p>
    <w:p w14:paraId="125B0541" w14:textId="7D6D6CC5"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15" w:history="1">
        <w:r w:rsidRPr="004F684D">
          <w:rPr>
            <w:rStyle w:val="Hyperlink"/>
            <w:noProof/>
          </w:rPr>
          <w:t>3.9.6 Message string resources</w:t>
        </w:r>
        <w:r>
          <w:rPr>
            <w:noProof/>
            <w:webHidden/>
          </w:rPr>
          <w:tab/>
        </w:r>
        <w:r>
          <w:rPr>
            <w:noProof/>
            <w:webHidden/>
          </w:rPr>
          <w:fldChar w:fldCharType="begin"/>
        </w:r>
        <w:r>
          <w:rPr>
            <w:noProof/>
            <w:webHidden/>
          </w:rPr>
          <w:instrText xml:space="preserve"> PAGEREF _Toc525568215 \h </w:instrText>
        </w:r>
        <w:r>
          <w:rPr>
            <w:noProof/>
            <w:webHidden/>
          </w:rPr>
        </w:r>
        <w:r>
          <w:rPr>
            <w:noProof/>
            <w:webHidden/>
          </w:rPr>
          <w:fldChar w:fldCharType="separate"/>
        </w:r>
        <w:r>
          <w:rPr>
            <w:noProof/>
            <w:webHidden/>
          </w:rPr>
          <w:t>32</w:t>
        </w:r>
        <w:r>
          <w:rPr>
            <w:noProof/>
            <w:webHidden/>
          </w:rPr>
          <w:fldChar w:fldCharType="end"/>
        </w:r>
      </w:hyperlink>
    </w:p>
    <w:p w14:paraId="48E53A25" w14:textId="24FAFE3D" w:rsidR="00313328" w:rsidRDefault="00313328">
      <w:pPr>
        <w:pStyle w:val="TOC4"/>
        <w:tabs>
          <w:tab w:val="right" w:leader="dot" w:pos="9350"/>
        </w:tabs>
        <w:rPr>
          <w:rFonts w:asciiTheme="minorHAnsi" w:eastAsiaTheme="minorEastAsia" w:hAnsiTheme="minorHAnsi" w:cstheme="minorBidi"/>
          <w:noProof/>
          <w:sz w:val="22"/>
          <w:szCs w:val="22"/>
        </w:rPr>
      </w:pPr>
      <w:hyperlink w:anchor="_Toc525568216" w:history="1">
        <w:r w:rsidRPr="004F684D">
          <w:rPr>
            <w:rStyle w:val="Hyperlink"/>
            <w:noProof/>
          </w:rPr>
          <w:t>3.9.6.1 General</w:t>
        </w:r>
        <w:r>
          <w:rPr>
            <w:noProof/>
            <w:webHidden/>
          </w:rPr>
          <w:tab/>
        </w:r>
        <w:r>
          <w:rPr>
            <w:noProof/>
            <w:webHidden/>
          </w:rPr>
          <w:fldChar w:fldCharType="begin"/>
        </w:r>
        <w:r>
          <w:rPr>
            <w:noProof/>
            <w:webHidden/>
          </w:rPr>
          <w:instrText xml:space="preserve"> PAGEREF _Toc525568216 \h </w:instrText>
        </w:r>
        <w:r>
          <w:rPr>
            <w:noProof/>
            <w:webHidden/>
          </w:rPr>
        </w:r>
        <w:r>
          <w:rPr>
            <w:noProof/>
            <w:webHidden/>
          </w:rPr>
          <w:fldChar w:fldCharType="separate"/>
        </w:r>
        <w:r>
          <w:rPr>
            <w:noProof/>
            <w:webHidden/>
          </w:rPr>
          <w:t>32</w:t>
        </w:r>
        <w:r>
          <w:rPr>
            <w:noProof/>
            <w:webHidden/>
          </w:rPr>
          <w:fldChar w:fldCharType="end"/>
        </w:r>
      </w:hyperlink>
    </w:p>
    <w:p w14:paraId="1CF48BBD" w14:textId="31BE8BAD" w:rsidR="00313328" w:rsidRDefault="00313328">
      <w:pPr>
        <w:pStyle w:val="TOC4"/>
        <w:tabs>
          <w:tab w:val="right" w:leader="dot" w:pos="9350"/>
        </w:tabs>
        <w:rPr>
          <w:rFonts w:asciiTheme="minorHAnsi" w:eastAsiaTheme="minorEastAsia" w:hAnsiTheme="minorHAnsi" w:cstheme="minorBidi"/>
          <w:noProof/>
          <w:sz w:val="22"/>
          <w:szCs w:val="22"/>
        </w:rPr>
      </w:pPr>
      <w:hyperlink w:anchor="_Toc525568217" w:history="1">
        <w:r w:rsidRPr="004F684D">
          <w:rPr>
            <w:rStyle w:val="Hyperlink"/>
            <w:noProof/>
          </w:rPr>
          <w:t>3.9.6.2 Embedded string resource lookup procedure</w:t>
        </w:r>
        <w:r>
          <w:rPr>
            <w:noProof/>
            <w:webHidden/>
          </w:rPr>
          <w:tab/>
        </w:r>
        <w:r>
          <w:rPr>
            <w:noProof/>
            <w:webHidden/>
          </w:rPr>
          <w:fldChar w:fldCharType="begin"/>
        </w:r>
        <w:r>
          <w:rPr>
            <w:noProof/>
            <w:webHidden/>
          </w:rPr>
          <w:instrText xml:space="preserve"> PAGEREF _Toc525568217 \h </w:instrText>
        </w:r>
        <w:r>
          <w:rPr>
            <w:noProof/>
            <w:webHidden/>
          </w:rPr>
        </w:r>
        <w:r>
          <w:rPr>
            <w:noProof/>
            <w:webHidden/>
          </w:rPr>
          <w:fldChar w:fldCharType="separate"/>
        </w:r>
        <w:r>
          <w:rPr>
            <w:noProof/>
            <w:webHidden/>
          </w:rPr>
          <w:t>33</w:t>
        </w:r>
        <w:r>
          <w:rPr>
            <w:noProof/>
            <w:webHidden/>
          </w:rPr>
          <w:fldChar w:fldCharType="end"/>
        </w:r>
      </w:hyperlink>
    </w:p>
    <w:p w14:paraId="6CA19385" w14:textId="04090807" w:rsidR="00313328" w:rsidRDefault="00313328">
      <w:pPr>
        <w:pStyle w:val="TOC4"/>
        <w:tabs>
          <w:tab w:val="right" w:leader="dot" w:pos="9350"/>
        </w:tabs>
        <w:rPr>
          <w:rFonts w:asciiTheme="minorHAnsi" w:eastAsiaTheme="minorEastAsia" w:hAnsiTheme="minorHAnsi" w:cstheme="minorBidi"/>
          <w:noProof/>
          <w:sz w:val="22"/>
          <w:szCs w:val="22"/>
        </w:rPr>
      </w:pPr>
      <w:hyperlink w:anchor="_Toc525568218" w:history="1">
        <w:r w:rsidRPr="004F684D">
          <w:rPr>
            <w:rStyle w:val="Hyperlink"/>
            <w:noProof/>
          </w:rPr>
          <w:t>3.9.6.3 SARIF resource file lookup procedure</w:t>
        </w:r>
        <w:r>
          <w:rPr>
            <w:noProof/>
            <w:webHidden/>
          </w:rPr>
          <w:tab/>
        </w:r>
        <w:r>
          <w:rPr>
            <w:noProof/>
            <w:webHidden/>
          </w:rPr>
          <w:fldChar w:fldCharType="begin"/>
        </w:r>
        <w:r>
          <w:rPr>
            <w:noProof/>
            <w:webHidden/>
          </w:rPr>
          <w:instrText xml:space="preserve"> PAGEREF _Toc525568218 \h </w:instrText>
        </w:r>
        <w:r>
          <w:rPr>
            <w:noProof/>
            <w:webHidden/>
          </w:rPr>
        </w:r>
        <w:r>
          <w:rPr>
            <w:noProof/>
            <w:webHidden/>
          </w:rPr>
          <w:fldChar w:fldCharType="separate"/>
        </w:r>
        <w:r>
          <w:rPr>
            <w:noProof/>
            <w:webHidden/>
          </w:rPr>
          <w:t>33</w:t>
        </w:r>
        <w:r>
          <w:rPr>
            <w:noProof/>
            <w:webHidden/>
          </w:rPr>
          <w:fldChar w:fldCharType="end"/>
        </w:r>
      </w:hyperlink>
    </w:p>
    <w:p w14:paraId="0DA5488F" w14:textId="736860DE" w:rsidR="00313328" w:rsidRDefault="00313328">
      <w:pPr>
        <w:pStyle w:val="TOC4"/>
        <w:tabs>
          <w:tab w:val="right" w:leader="dot" w:pos="9350"/>
        </w:tabs>
        <w:rPr>
          <w:rFonts w:asciiTheme="minorHAnsi" w:eastAsiaTheme="minorEastAsia" w:hAnsiTheme="minorHAnsi" w:cstheme="minorBidi"/>
          <w:noProof/>
          <w:sz w:val="22"/>
          <w:szCs w:val="22"/>
        </w:rPr>
      </w:pPr>
      <w:hyperlink w:anchor="_Toc525568219" w:history="1">
        <w:r w:rsidRPr="004F684D">
          <w:rPr>
            <w:rStyle w:val="Hyperlink"/>
            <w:noProof/>
          </w:rPr>
          <w:t>3.9.6.4 SARIF resource file format</w:t>
        </w:r>
        <w:r>
          <w:rPr>
            <w:noProof/>
            <w:webHidden/>
          </w:rPr>
          <w:tab/>
        </w:r>
        <w:r>
          <w:rPr>
            <w:noProof/>
            <w:webHidden/>
          </w:rPr>
          <w:fldChar w:fldCharType="begin"/>
        </w:r>
        <w:r>
          <w:rPr>
            <w:noProof/>
            <w:webHidden/>
          </w:rPr>
          <w:instrText xml:space="preserve"> PAGEREF _Toc525568219 \h </w:instrText>
        </w:r>
        <w:r>
          <w:rPr>
            <w:noProof/>
            <w:webHidden/>
          </w:rPr>
        </w:r>
        <w:r>
          <w:rPr>
            <w:noProof/>
            <w:webHidden/>
          </w:rPr>
          <w:fldChar w:fldCharType="separate"/>
        </w:r>
        <w:r>
          <w:rPr>
            <w:noProof/>
            <w:webHidden/>
          </w:rPr>
          <w:t>34</w:t>
        </w:r>
        <w:r>
          <w:rPr>
            <w:noProof/>
            <w:webHidden/>
          </w:rPr>
          <w:fldChar w:fldCharType="end"/>
        </w:r>
      </w:hyperlink>
    </w:p>
    <w:p w14:paraId="18DD5784" w14:textId="3D23D9F9" w:rsidR="00313328" w:rsidRDefault="00313328">
      <w:pPr>
        <w:pStyle w:val="TOC5"/>
        <w:tabs>
          <w:tab w:val="right" w:leader="dot" w:pos="9350"/>
        </w:tabs>
        <w:rPr>
          <w:rFonts w:asciiTheme="minorHAnsi" w:eastAsiaTheme="minorEastAsia" w:hAnsiTheme="minorHAnsi" w:cstheme="minorBidi"/>
          <w:noProof/>
          <w:sz w:val="22"/>
          <w:szCs w:val="22"/>
        </w:rPr>
      </w:pPr>
      <w:hyperlink w:anchor="_Toc525568220" w:history="1">
        <w:r w:rsidRPr="004F684D">
          <w:rPr>
            <w:rStyle w:val="Hyperlink"/>
            <w:noProof/>
          </w:rPr>
          <w:t>3.9.6.4.1 General</w:t>
        </w:r>
        <w:r>
          <w:rPr>
            <w:noProof/>
            <w:webHidden/>
          </w:rPr>
          <w:tab/>
        </w:r>
        <w:r>
          <w:rPr>
            <w:noProof/>
            <w:webHidden/>
          </w:rPr>
          <w:fldChar w:fldCharType="begin"/>
        </w:r>
        <w:r>
          <w:rPr>
            <w:noProof/>
            <w:webHidden/>
          </w:rPr>
          <w:instrText xml:space="preserve"> PAGEREF _Toc525568220 \h </w:instrText>
        </w:r>
        <w:r>
          <w:rPr>
            <w:noProof/>
            <w:webHidden/>
          </w:rPr>
        </w:r>
        <w:r>
          <w:rPr>
            <w:noProof/>
            <w:webHidden/>
          </w:rPr>
          <w:fldChar w:fldCharType="separate"/>
        </w:r>
        <w:r>
          <w:rPr>
            <w:noProof/>
            <w:webHidden/>
          </w:rPr>
          <w:t>34</w:t>
        </w:r>
        <w:r>
          <w:rPr>
            <w:noProof/>
            <w:webHidden/>
          </w:rPr>
          <w:fldChar w:fldCharType="end"/>
        </w:r>
      </w:hyperlink>
    </w:p>
    <w:p w14:paraId="7E7313F4" w14:textId="48E1C964" w:rsidR="00313328" w:rsidRDefault="00313328">
      <w:pPr>
        <w:pStyle w:val="TOC5"/>
        <w:tabs>
          <w:tab w:val="right" w:leader="dot" w:pos="9350"/>
        </w:tabs>
        <w:rPr>
          <w:rFonts w:asciiTheme="minorHAnsi" w:eastAsiaTheme="minorEastAsia" w:hAnsiTheme="minorHAnsi" w:cstheme="minorBidi"/>
          <w:noProof/>
          <w:sz w:val="22"/>
          <w:szCs w:val="22"/>
        </w:rPr>
      </w:pPr>
      <w:hyperlink w:anchor="_Toc525568221" w:history="1">
        <w:r w:rsidRPr="004F684D">
          <w:rPr>
            <w:rStyle w:val="Hyperlink"/>
            <w:noProof/>
          </w:rPr>
          <w:t>3.9.6.4.2 sarifLog object</w:t>
        </w:r>
        <w:r>
          <w:rPr>
            <w:noProof/>
            <w:webHidden/>
          </w:rPr>
          <w:tab/>
        </w:r>
        <w:r>
          <w:rPr>
            <w:noProof/>
            <w:webHidden/>
          </w:rPr>
          <w:fldChar w:fldCharType="begin"/>
        </w:r>
        <w:r>
          <w:rPr>
            <w:noProof/>
            <w:webHidden/>
          </w:rPr>
          <w:instrText xml:space="preserve"> PAGEREF _Toc525568221 \h </w:instrText>
        </w:r>
        <w:r>
          <w:rPr>
            <w:noProof/>
            <w:webHidden/>
          </w:rPr>
        </w:r>
        <w:r>
          <w:rPr>
            <w:noProof/>
            <w:webHidden/>
          </w:rPr>
          <w:fldChar w:fldCharType="separate"/>
        </w:r>
        <w:r>
          <w:rPr>
            <w:noProof/>
            <w:webHidden/>
          </w:rPr>
          <w:t>35</w:t>
        </w:r>
        <w:r>
          <w:rPr>
            <w:noProof/>
            <w:webHidden/>
          </w:rPr>
          <w:fldChar w:fldCharType="end"/>
        </w:r>
      </w:hyperlink>
    </w:p>
    <w:p w14:paraId="1FD16FE7" w14:textId="69082526" w:rsidR="00313328" w:rsidRDefault="00313328">
      <w:pPr>
        <w:pStyle w:val="TOC5"/>
        <w:tabs>
          <w:tab w:val="right" w:leader="dot" w:pos="9350"/>
        </w:tabs>
        <w:rPr>
          <w:rFonts w:asciiTheme="minorHAnsi" w:eastAsiaTheme="minorEastAsia" w:hAnsiTheme="minorHAnsi" w:cstheme="minorBidi"/>
          <w:noProof/>
          <w:sz w:val="22"/>
          <w:szCs w:val="22"/>
        </w:rPr>
      </w:pPr>
      <w:hyperlink w:anchor="_Toc525568222" w:history="1">
        <w:r w:rsidRPr="004F684D">
          <w:rPr>
            <w:rStyle w:val="Hyperlink"/>
            <w:noProof/>
          </w:rPr>
          <w:t>3.9.6.4.3 run object</w:t>
        </w:r>
        <w:r>
          <w:rPr>
            <w:noProof/>
            <w:webHidden/>
          </w:rPr>
          <w:tab/>
        </w:r>
        <w:r>
          <w:rPr>
            <w:noProof/>
            <w:webHidden/>
          </w:rPr>
          <w:fldChar w:fldCharType="begin"/>
        </w:r>
        <w:r>
          <w:rPr>
            <w:noProof/>
            <w:webHidden/>
          </w:rPr>
          <w:instrText xml:space="preserve"> PAGEREF _Toc525568222 \h </w:instrText>
        </w:r>
        <w:r>
          <w:rPr>
            <w:noProof/>
            <w:webHidden/>
          </w:rPr>
        </w:r>
        <w:r>
          <w:rPr>
            <w:noProof/>
            <w:webHidden/>
          </w:rPr>
          <w:fldChar w:fldCharType="separate"/>
        </w:r>
        <w:r>
          <w:rPr>
            <w:noProof/>
            <w:webHidden/>
          </w:rPr>
          <w:t>35</w:t>
        </w:r>
        <w:r>
          <w:rPr>
            <w:noProof/>
            <w:webHidden/>
          </w:rPr>
          <w:fldChar w:fldCharType="end"/>
        </w:r>
      </w:hyperlink>
    </w:p>
    <w:p w14:paraId="40BEB8ED" w14:textId="2B2B5260" w:rsidR="00313328" w:rsidRDefault="00313328">
      <w:pPr>
        <w:pStyle w:val="TOC5"/>
        <w:tabs>
          <w:tab w:val="right" w:leader="dot" w:pos="9350"/>
        </w:tabs>
        <w:rPr>
          <w:rFonts w:asciiTheme="minorHAnsi" w:eastAsiaTheme="minorEastAsia" w:hAnsiTheme="minorHAnsi" w:cstheme="minorBidi"/>
          <w:noProof/>
          <w:sz w:val="22"/>
          <w:szCs w:val="22"/>
        </w:rPr>
      </w:pPr>
      <w:hyperlink w:anchor="_Toc525568223" w:history="1">
        <w:r w:rsidRPr="004F684D">
          <w:rPr>
            <w:rStyle w:val="Hyperlink"/>
            <w:noProof/>
          </w:rPr>
          <w:t>3.9.6.4.4 tool object</w:t>
        </w:r>
        <w:r>
          <w:rPr>
            <w:noProof/>
            <w:webHidden/>
          </w:rPr>
          <w:tab/>
        </w:r>
        <w:r>
          <w:rPr>
            <w:noProof/>
            <w:webHidden/>
          </w:rPr>
          <w:fldChar w:fldCharType="begin"/>
        </w:r>
        <w:r>
          <w:rPr>
            <w:noProof/>
            <w:webHidden/>
          </w:rPr>
          <w:instrText xml:space="preserve"> PAGEREF _Toc525568223 \h </w:instrText>
        </w:r>
        <w:r>
          <w:rPr>
            <w:noProof/>
            <w:webHidden/>
          </w:rPr>
        </w:r>
        <w:r>
          <w:rPr>
            <w:noProof/>
            <w:webHidden/>
          </w:rPr>
          <w:fldChar w:fldCharType="separate"/>
        </w:r>
        <w:r>
          <w:rPr>
            <w:noProof/>
            <w:webHidden/>
          </w:rPr>
          <w:t>35</w:t>
        </w:r>
        <w:r>
          <w:rPr>
            <w:noProof/>
            <w:webHidden/>
          </w:rPr>
          <w:fldChar w:fldCharType="end"/>
        </w:r>
      </w:hyperlink>
    </w:p>
    <w:p w14:paraId="6FC924ED" w14:textId="5385AD4B" w:rsidR="00313328" w:rsidRDefault="00313328">
      <w:pPr>
        <w:pStyle w:val="TOC5"/>
        <w:tabs>
          <w:tab w:val="right" w:leader="dot" w:pos="9350"/>
        </w:tabs>
        <w:rPr>
          <w:rFonts w:asciiTheme="minorHAnsi" w:eastAsiaTheme="minorEastAsia" w:hAnsiTheme="minorHAnsi" w:cstheme="minorBidi"/>
          <w:noProof/>
          <w:sz w:val="22"/>
          <w:szCs w:val="22"/>
        </w:rPr>
      </w:pPr>
      <w:hyperlink w:anchor="_Toc525568224" w:history="1">
        <w:r w:rsidRPr="004F684D">
          <w:rPr>
            <w:rStyle w:val="Hyperlink"/>
            <w:noProof/>
          </w:rPr>
          <w:t>3.9.6.4.5 resources object</w:t>
        </w:r>
        <w:r>
          <w:rPr>
            <w:noProof/>
            <w:webHidden/>
          </w:rPr>
          <w:tab/>
        </w:r>
        <w:r>
          <w:rPr>
            <w:noProof/>
            <w:webHidden/>
          </w:rPr>
          <w:fldChar w:fldCharType="begin"/>
        </w:r>
        <w:r>
          <w:rPr>
            <w:noProof/>
            <w:webHidden/>
          </w:rPr>
          <w:instrText xml:space="preserve"> PAGEREF _Toc525568224 \h </w:instrText>
        </w:r>
        <w:r>
          <w:rPr>
            <w:noProof/>
            <w:webHidden/>
          </w:rPr>
        </w:r>
        <w:r>
          <w:rPr>
            <w:noProof/>
            <w:webHidden/>
          </w:rPr>
          <w:fldChar w:fldCharType="separate"/>
        </w:r>
        <w:r>
          <w:rPr>
            <w:noProof/>
            <w:webHidden/>
          </w:rPr>
          <w:t>35</w:t>
        </w:r>
        <w:r>
          <w:rPr>
            <w:noProof/>
            <w:webHidden/>
          </w:rPr>
          <w:fldChar w:fldCharType="end"/>
        </w:r>
      </w:hyperlink>
    </w:p>
    <w:p w14:paraId="129A8738" w14:textId="6705F6CC"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25" w:history="1">
        <w:r w:rsidRPr="004F684D">
          <w:rPr>
            <w:rStyle w:val="Hyperlink"/>
            <w:noProof/>
          </w:rPr>
          <w:t>3.9.7 text property</w:t>
        </w:r>
        <w:r>
          <w:rPr>
            <w:noProof/>
            <w:webHidden/>
          </w:rPr>
          <w:tab/>
        </w:r>
        <w:r>
          <w:rPr>
            <w:noProof/>
            <w:webHidden/>
          </w:rPr>
          <w:fldChar w:fldCharType="begin"/>
        </w:r>
        <w:r>
          <w:rPr>
            <w:noProof/>
            <w:webHidden/>
          </w:rPr>
          <w:instrText xml:space="preserve"> PAGEREF _Toc525568225 \h </w:instrText>
        </w:r>
        <w:r>
          <w:rPr>
            <w:noProof/>
            <w:webHidden/>
          </w:rPr>
        </w:r>
        <w:r>
          <w:rPr>
            <w:noProof/>
            <w:webHidden/>
          </w:rPr>
          <w:fldChar w:fldCharType="separate"/>
        </w:r>
        <w:r>
          <w:rPr>
            <w:noProof/>
            <w:webHidden/>
          </w:rPr>
          <w:t>36</w:t>
        </w:r>
        <w:r>
          <w:rPr>
            <w:noProof/>
            <w:webHidden/>
          </w:rPr>
          <w:fldChar w:fldCharType="end"/>
        </w:r>
      </w:hyperlink>
    </w:p>
    <w:p w14:paraId="4D423135" w14:textId="6125E8FE"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26" w:history="1">
        <w:r w:rsidRPr="004F684D">
          <w:rPr>
            <w:rStyle w:val="Hyperlink"/>
            <w:noProof/>
          </w:rPr>
          <w:t>3.9.8 richText property</w:t>
        </w:r>
        <w:r>
          <w:rPr>
            <w:noProof/>
            <w:webHidden/>
          </w:rPr>
          <w:tab/>
        </w:r>
        <w:r>
          <w:rPr>
            <w:noProof/>
            <w:webHidden/>
          </w:rPr>
          <w:fldChar w:fldCharType="begin"/>
        </w:r>
        <w:r>
          <w:rPr>
            <w:noProof/>
            <w:webHidden/>
          </w:rPr>
          <w:instrText xml:space="preserve"> PAGEREF _Toc525568226 \h </w:instrText>
        </w:r>
        <w:r>
          <w:rPr>
            <w:noProof/>
            <w:webHidden/>
          </w:rPr>
        </w:r>
        <w:r>
          <w:rPr>
            <w:noProof/>
            <w:webHidden/>
          </w:rPr>
          <w:fldChar w:fldCharType="separate"/>
        </w:r>
        <w:r>
          <w:rPr>
            <w:noProof/>
            <w:webHidden/>
          </w:rPr>
          <w:t>36</w:t>
        </w:r>
        <w:r>
          <w:rPr>
            <w:noProof/>
            <w:webHidden/>
          </w:rPr>
          <w:fldChar w:fldCharType="end"/>
        </w:r>
      </w:hyperlink>
    </w:p>
    <w:p w14:paraId="7F668B20" w14:textId="3B6F82E5"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27" w:history="1">
        <w:r w:rsidRPr="004F684D">
          <w:rPr>
            <w:rStyle w:val="Hyperlink"/>
            <w:noProof/>
          </w:rPr>
          <w:t>3.9.9 messageId property</w:t>
        </w:r>
        <w:r>
          <w:rPr>
            <w:noProof/>
            <w:webHidden/>
          </w:rPr>
          <w:tab/>
        </w:r>
        <w:r>
          <w:rPr>
            <w:noProof/>
            <w:webHidden/>
          </w:rPr>
          <w:fldChar w:fldCharType="begin"/>
        </w:r>
        <w:r>
          <w:rPr>
            <w:noProof/>
            <w:webHidden/>
          </w:rPr>
          <w:instrText xml:space="preserve"> PAGEREF _Toc525568227 \h </w:instrText>
        </w:r>
        <w:r>
          <w:rPr>
            <w:noProof/>
            <w:webHidden/>
          </w:rPr>
        </w:r>
        <w:r>
          <w:rPr>
            <w:noProof/>
            <w:webHidden/>
          </w:rPr>
          <w:fldChar w:fldCharType="separate"/>
        </w:r>
        <w:r>
          <w:rPr>
            <w:noProof/>
            <w:webHidden/>
          </w:rPr>
          <w:t>36</w:t>
        </w:r>
        <w:r>
          <w:rPr>
            <w:noProof/>
            <w:webHidden/>
          </w:rPr>
          <w:fldChar w:fldCharType="end"/>
        </w:r>
      </w:hyperlink>
    </w:p>
    <w:p w14:paraId="1BF458C4" w14:textId="5241D661"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28" w:history="1">
        <w:r w:rsidRPr="004F684D">
          <w:rPr>
            <w:rStyle w:val="Hyperlink"/>
            <w:noProof/>
          </w:rPr>
          <w:t>3.9.10 richMessageId property</w:t>
        </w:r>
        <w:r>
          <w:rPr>
            <w:noProof/>
            <w:webHidden/>
          </w:rPr>
          <w:tab/>
        </w:r>
        <w:r>
          <w:rPr>
            <w:noProof/>
            <w:webHidden/>
          </w:rPr>
          <w:fldChar w:fldCharType="begin"/>
        </w:r>
        <w:r>
          <w:rPr>
            <w:noProof/>
            <w:webHidden/>
          </w:rPr>
          <w:instrText xml:space="preserve"> PAGEREF _Toc525568228 \h </w:instrText>
        </w:r>
        <w:r>
          <w:rPr>
            <w:noProof/>
            <w:webHidden/>
          </w:rPr>
        </w:r>
        <w:r>
          <w:rPr>
            <w:noProof/>
            <w:webHidden/>
          </w:rPr>
          <w:fldChar w:fldCharType="separate"/>
        </w:r>
        <w:r>
          <w:rPr>
            <w:noProof/>
            <w:webHidden/>
          </w:rPr>
          <w:t>36</w:t>
        </w:r>
        <w:r>
          <w:rPr>
            <w:noProof/>
            <w:webHidden/>
          </w:rPr>
          <w:fldChar w:fldCharType="end"/>
        </w:r>
      </w:hyperlink>
    </w:p>
    <w:p w14:paraId="07FE20B6" w14:textId="104A02CA"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29" w:history="1">
        <w:r w:rsidRPr="004F684D">
          <w:rPr>
            <w:rStyle w:val="Hyperlink"/>
            <w:noProof/>
          </w:rPr>
          <w:t>3.9.11 arguments property</w:t>
        </w:r>
        <w:r>
          <w:rPr>
            <w:noProof/>
            <w:webHidden/>
          </w:rPr>
          <w:tab/>
        </w:r>
        <w:r>
          <w:rPr>
            <w:noProof/>
            <w:webHidden/>
          </w:rPr>
          <w:fldChar w:fldCharType="begin"/>
        </w:r>
        <w:r>
          <w:rPr>
            <w:noProof/>
            <w:webHidden/>
          </w:rPr>
          <w:instrText xml:space="preserve"> PAGEREF _Toc525568229 \h </w:instrText>
        </w:r>
        <w:r>
          <w:rPr>
            <w:noProof/>
            <w:webHidden/>
          </w:rPr>
        </w:r>
        <w:r>
          <w:rPr>
            <w:noProof/>
            <w:webHidden/>
          </w:rPr>
          <w:fldChar w:fldCharType="separate"/>
        </w:r>
        <w:r>
          <w:rPr>
            <w:noProof/>
            <w:webHidden/>
          </w:rPr>
          <w:t>36</w:t>
        </w:r>
        <w:r>
          <w:rPr>
            <w:noProof/>
            <w:webHidden/>
          </w:rPr>
          <w:fldChar w:fldCharType="end"/>
        </w:r>
      </w:hyperlink>
    </w:p>
    <w:p w14:paraId="3B39A0DD" w14:textId="1B1AC6C2"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230" w:history="1">
        <w:r w:rsidRPr="004F684D">
          <w:rPr>
            <w:rStyle w:val="Hyperlink"/>
            <w:noProof/>
          </w:rPr>
          <w:t>3.10 sarifLog object</w:t>
        </w:r>
        <w:r>
          <w:rPr>
            <w:noProof/>
            <w:webHidden/>
          </w:rPr>
          <w:tab/>
        </w:r>
        <w:r>
          <w:rPr>
            <w:noProof/>
            <w:webHidden/>
          </w:rPr>
          <w:fldChar w:fldCharType="begin"/>
        </w:r>
        <w:r>
          <w:rPr>
            <w:noProof/>
            <w:webHidden/>
          </w:rPr>
          <w:instrText xml:space="preserve"> PAGEREF _Toc525568230 \h </w:instrText>
        </w:r>
        <w:r>
          <w:rPr>
            <w:noProof/>
            <w:webHidden/>
          </w:rPr>
        </w:r>
        <w:r>
          <w:rPr>
            <w:noProof/>
            <w:webHidden/>
          </w:rPr>
          <w:fldChar w:fldCharType="separate"/>
        </w:r>
        <w:r>
          <w:rPr>
            <w:noProof/>
            <w:webHidden/>
          </w:rPr>
          <w:t>36</w:t>
        </w:r>
        <w:r>
          <w:rPr>
            <w:noProof/>
            <w:webHidden/>
          </w:rPr>
          <w:fldChar w:fldCharType="end"/>
        </w:r>
      </w:hyperlink>
    </w:p>
    <w:p w14:paraId="2CDD0159" w14:textId="7F911CD5"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31" w:history="1">
        <w:r w:rsidRPr="004F684D">
          <w:rPr>
            <w:rStyle w:val="Hyperlink"/>
            <w:noProof/>
          </w:rPr>
          <w:t>3.10.1 General</w:t>
        </w:r>
        <w:r>
          <w:rPr>
            <w:noProof/>
            <w:webHidden/>
          </w:rPr>
          <w:tab/>
        </w:r>
        <w:r>
          <w:rPr>
            <w:noProof/>
            <w:webHidden/>
          </w:rPr>
          <w:fldChar w:fldCharType="begin"/>
        </w:r>
        <w:r>
          <w:rPr>
            <w:noProof/>
            <w:webHidden/>
          </w:rPr>
          <w:instrText xml:space="preserve"> PAGEREF _Toc525568231 \h </w:instrText>
        </w:r>
        <w:r>
          <w:rPr>
            <w:noProof/>
            <w:webHidden/>
          </w:rPr>
        </w:r>
        <w:r>
          <w:rPr>
            <w:noProof/>
            <w:webHidden/>
          </w:rPr>
          <w:fldChar w:fldCharType="separate"/>
        </w:r>
        <w:r>
          <w:rPr>
            <w:noProof/>
            <w:webHidden/>
          </w:rPr>
          <w:t>36</w:t>
        </w:r>
        <w:r>
          <w:rPr>
            <w:noProof/>
            <w:webHidden/>
          </w:rPr>
          <w:fldChar w:fldCharType="end"/>
        </w:r>
      </w:hyperlink>
    </w:p>
    <w:p w14:paraId="35897C9D" w14:textId="37433475"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32" w:history="1">
        <w:r w:rsidRPr="004F684D">
          <w:rPr>
            <w:rStyle w:val="Hyperlink"/>
            <w:noProof/>
          </w:rPr>
          <w:t>3.10.2 version property</w:t>
        </w:r>
        <w:r>
          <w:rPr>
            <w:noProof/>
            <w:webHidden/>
          </w:rPr>
          <w:tab/>
        </w:r>
        <w:r>
          <w:rPr>
            <w:noProof/>
            <w:webHidden/>
          </w:rPr>
          <w:fldChar w:fldCharType="begin"/>
        </w:r>
        <w:r>
          <w:rPr>
            <w:noProof/>
            <w:webHidden/>
          </w:rPr>
          <w:instrText xml:space="preserve"> PAGEREF _Toc525568232 \h </w:instrText>
        </w:r>
        <w:r>
          <w:rPr>
            <w:noProof/>
            <w:webHidden/>
          </w:rPr>
        </w:r>
        <w:r>
          <w:rPr>
            <w:noProof/>
            <w:webHidden/>
          </w:rPr>
          <w:fldChar w:fldCharType="separate"/>
        </w:r>
        <w:r>
          <w:rPr>
            <w:noProof/>
            <w:webHidden/>
          </w:rPr>
          <w:t>37</w:t>
        </w:r>
        <w:r>
          <w:rPr>
            <w:noProof/>
            <w:webHidden/>
          </w:rPr>
          <w:fldChar w:fldCharType="end"/>
        </w:r>
      </w:hyperlink>
    </w:p>
    <w:p w14:paraId="767E5F3C" w14:textId="013A3D38"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33" w:history="1">
        <w:r w:rsidRPr="004F684D">
          <w:rPr>
            <w:rStyle w:val="Hyperlink"/>
            <w:noProof/>
          </w:rPr>
          <w:t>3.10.3 $schema property</w:t>
        </w:r>
        <w:r>
          <w:rPr>
            <w:noProof/>
            <w:webHidden/>
          </w:rPr>
          <w:tab/>
        </w:r>
        <w:r>
          <w:rPr>
            <w:noProof/>
            <w:webHidden/>
          </w:rPr>
          <w:fldChar w:fldCharType="begin"/>
        </w:r>
        <w:r>
          <w:rPr>
            <w:noProof/>
            <w:webHidden/>
          </w:rPr>
          <w:instrText xml:space="preserve"> PAGEREF _Toc525568233 \h </w:instrText>
        </w:r>
        <w:r>
          <w:rPr>
            <w:noProof/>
            <w:webHidden/>
          </w:rPr>
        </w:r>
        <w:r>
          <w:rPr>
            <w:noProof/>
            <w:webHidden/>
          </w:rPr>
          <w:fldChar w:fldCharType="separate"/>
        </w:r>
        <w:r>
          <w:rPr>
            <w:noProof/>
            <w:webHidden/>
          </w:rPr>
          <w:t>37</w:t>
        </w:r>
        <w:r>
          <w:rPr>
            <w:noProof/>
            <w:webHidden/>
          </w:rPr>
          <w:fldChar w:fldCharType="end"/>
        </w:r>
      </w:hyperlink>
    </w:p>
    <w:p w14:paraId="69187695" w14:textId="7FAA537A"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34" w:history="1">
        <w:r w:rsidRPr="004F684D">
          <w:rPr>
            <w:rStyle w:val="Hyperlink"/>
            <w:noProof/>
          </w:rPr>
          <w:t>3.10.4 runs property</w:t>
        </w:r>
        <w:r>
          <w:rPr>
            <w:noProof/>
            <w:webHidden/>
          </w:rPr>
          <w:tab/>
        </w:r>
        <w:r>
          <w:rPr>
            <w:noProof/>
            <w:webHidden/>
          </w:rPr>
          <w:fldChar w:fldCharType="begin"/>
        </w:r>
        <w:r>
          <w:rPr>
            <w:noProof/>
            <w:webHidden/>
          </w:rPr>
          <w:instrText xml:space="preserve"> PAGEREF _Toc525568234 \h </w:instrText>
        </w:r>
        <w:r>
          <w:rPr>
            <w:noProof/>
            <w:webHidden/>
          </w:rPr>
        </w:r>
        <w:r>
          <w:rPr>
            <w:noProof/>
            <w:webHidden/>
          </w:rPr>
          <w:fldChar w:fldCharType="separate"/>
        </w:r>
        <w:r>
          <w:rPr>
            <w:noProof/>
            <w:webHidden/>
          </w:rPr>
          <w:t>37</w:t>
        </w:r>
        <w:r>
          <w:rPr>
            <w:noProof/>
            <w:webHidden/>
          </w:rPr>
          <w:fldChar w:fldCharType="end"/>
        </w:r>
      </w:hyperlink>
    </w:p>
    <w:p w14:paraId="6A8A20A5" w14:textId="33227F31"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235" w:history="1">
        <w:r w:rsidRPr="004F684D">
          <w:rPr>
            <w:rStyle w:val="Hyperlink"/>
            <w:noProof/>
          </w:rPr>
          <w:t>3.11 run object</w:t>
        </w:r>
        <w:r>
          <w:rPr>
            <w:noProof/>
            <w:webHidden/>
          </w:rPr>
          <w:tab/>
        </w:r>
        <w:r>
          <w:rPr>
            <w:noProof/>
            <w:webHidden/>
          </w:rPr>
          <w:fldChar w:fldCharType="begin"/>
        </w:r>
        <w:r>
          <w:rPr>
            <w:noProof/>
            <w:webHidden/>
          </w:rPr>
          <w:instrText xml:space="preserve"> PAGEREF _Toc525568235 \h </w:instrText>
        </w:r>
        <w:r>
          <w:rPr>
            <w:noProof/>
            <w:webHidden/>
          </w:rPr>
        </w:r>
        <w:r>
          <w:rPr>
            <w:noProof/>
            <w:webHidden/>
          </w:rPr>
          <w:fldChar w:fldCharType="separate"/>
        </w:r>
        <w:r>
          <w:rPr>
            <w:noProof/>
            <w:webHidden/>
          </w:rPr>
          <w:t>37</w:t>
        </w:r>
        <w:r>
          <w:rPr>
            <w:noProof/>
            <w:webHidden/>
          </w:rPr>
          <w:fldChar w:fldCharType="end"/>
        </w:r>
      </w:hyperlink>
    </w:p>
    <w:p w14:paraId="50135712" w14:textId="3B57D0CA"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36" w:history="1">
        <w:r w:rsidRPr="004F684D">
          <w:rPr>
            <w:rStyle w:val="Hyperlink"/>
            <w:noProof/>
          </w:rPr>
          <w:t>3.11.1 General</w:t>
        </w:r>
        <w:r>
          <w:rPr>
            <w:noProof/>
            <w:webHidden/>
          </w:rPr>
          <w:tab/>
        </w:r>
        <w:r>
          <w:rPr>
            <w:noProof/>
            <w:webHidden/>
          </w:rPr>
          <w:fldChar w:fldCharType="begin"/>
        </w:r>
        <w:r>
          <w:rPr>
            <w:noProof/>
            <w:webHidden/>
          </w:rPr>
          <w:instrText xml:space="preserve"> PAGEREF _Toc525568236 \h </w:instrText>
        </w:r>
        <w:r>
          <w:rPr>
            <w:noProof/>
            <w:webHidden/>
          </w:rPr>
        </w:r>
        <w:r>
          <w:rPr>
            <w:noProof/>
            <w:webHidden/>
          </w:rPr>
          <w:fldChar w:fldCharType="separate"/>
        </w:r>
        <w:r>
          <w:rPr>
            <w:noProof/>
            <w:webHidden/>
          </w:rPr>
          <w:t>37</w:t>
        </w:r>
        <w:r>
          <w:rPr>
            <w:noProof/>
            <w:webHidden/>
          </w:rPr>
          <w:fldChar w:fldCharType="end"/>
        </w:r>
      </w:hyperlink>
    </w:p>
    <w:p w14:paraId="1100346B" w14:textId="2FEFCCA4"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37" w:history="1">
        <w:r w:rsidRPr="004F684D">
          <w:rPr>
            <w:rStyle w:val="Hyperlink"/>
            <w:noProof/>
          </w:rPr>
          <w:t>3.11.2 externalFiles property</w:t>
        </w:r>
        <w:r>
          <w:rPr>
            <w:noProof/>
            <w:webHidden/>
          </w:rPr>
          <w:tab/>
        </w:r>
        <w:r>
          <w:rPr>
            <w:noProof/>
            <w:webHidden/>
          </w:rPr>
          <w:fldChar w:fldCharType="begin"/>
        </w:r>
        <w:r>
          <w:rPr>
            <w:noProof/>
            <w:webHidden/>
          </w:rPr>
          <w:instrText xml:space="preserve"> PAGEREF _Toc525568237 \h </w:instrText>
        </w:r>
        <w:r>
          <w:rPr>
            <w:noProof/>
            <w:webHidden/>
          </w:rPr>
        </w:r>
        <w:r>
          <w:rPr>
            <w:noProof/>
            <w:webHidden/>
          </w:rPr>
          <w:fldChar w:fldCharType="separate"/>
        </w:r>
        <w:r>
          <w:rPr>
            <w:noProof/>
            <w:webHidden/>
          </w:rPr>
          <w:t>38</w:t>
        </w:r>
        <w:r>
          <w:rPr>
            <w:noProof/>
            <w:webHidden/>
          </w:rPr>
          <w:fldChar w:fldCharType="end"/>
        </w:r>
      </w:hyperlink>
    </w:p>
    <w:p w14:paraId="4FE7AF68" w14:textId="50A601F5"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38" w:history="1">
        <w:r w:rsidRPr="004F684D">
          <w:rPr>
            <w:rStyle w:val="Hyperlink"/>
            <w:noProof/>
          </w:rPr>
          <w:t xml:space="preserve">3.11.3 If a property appears inline in the root file, its name SHALL NOT appear as one of the property names in </w:t>
        </w:r>
        <w:r w:rsidRPr="004F684D">
          <w:rPr>
            <w:rStyle w:val="Hyperlink"/>
            <w:rFonts w:ascii="Courier New" w:hAnsi="Courier New"/>
            <w:noProof/>
          </w:rPr>
          <w:t>externalFiles</w:t>
        </w:r>
        <w:r w:rsidRPr="004F684D">
          <w:rPr>
            <w:rStyle w:val="Hyperlink"/>
            <w:noProof/>
          </w:rPr>
          <w:t xml:space="preserve">. Even if the property name erroneously appears in </w:t>
        </w:r>
        <w:r w:rsidRPr="004F684D">
          <w:rPr>
            <w:rStyle w:val="Hyperlink"/>
            <w:rFonts w:ascii="Courier New" w:hAnsi="Courier New"/>
            <w:noProof/>
          </w:rPr>
          <w:t>externalFiles</w:t>
        </w:r>
        <w:r w:rsidRPr="004F684D">
          <w:rPr>
            <w:rStyle w:val="Hyperlink"/>
            <w:noProof/>
          </w:rPr>
          <w:t>, a SARIF consumer SHALL ignore the contents of the external file.instanceGuid property</w:t>
        </w:r>
        <w:r>
          <w:rPr>
            <w:noProof/>
            <w:webHidden/>
          </w:rPr>
          <w:tab/>
        </w:r>
        <w:r>
          <w:rPr>
            <w:noProof/>
            <w:webHidden/>
          </w:rPr>
          <w:fldChar w:fldCharType="begin"/>
        </w:r>
        <w:r>
          <w:rPr>
            <w:noProof/>
            <w:webHidden/>
          </w:rPr>
          <w:instrText xml:space="preserve"> PAGEREF _Toc525568238 \h </w:instrText>
        </w:r>
        <w:r>
          <w:rPr>
            <w:noProof/>
            <w:webHidden/>
          </w:rPr>
        </w:r>
        <w:r>
          <w:rPr>
            <w:noProof/>
            <w:webHidden/>
          </w:rPr>
          <w:fldChar w:fldCharType="separate"/>
        </w:r>
        <w:r>
          <w:rPr>
            <w:noProof/>
            <w:webHidden/>
          </w:rPr>
          <w:t>39</w:t>
        </w:r>
        <w:r>
          <w:rPr>
            <w:noProof/>
            <w:webHidden/>
          </w:rPr>
          <w:fldChar w:fldCharType="end"/>
        </w:r>
      </w:hyperlink>
    </w:p>
    <w:p w14:paraId="06410E03" w14:textId="64F0BD87"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39" w:history="1">
        <w:r w:rsidRPr="004F684D">
          <w:rPr>
            <w:rStyle w:val="Hyperlink"/>
            <w:noProof/>
          </w:rPr>
          <w:t>3.11.4 correlationGuid property</w:t>
        </w:r>
        <w:r>
          <w:rPr>
            <w:noProof/>
            <w:webHidden/>
          </w:rPr>
          <w:tab/>
        </w:r>
        <w:r>
          <w:rPr>
            <w:noProof/>
            <w:webHidden/>
          </w:rPr>
          <w:fldChar w:fldCharType="begin"/>
        </w:r>
        <w:r>
          <w:rPr>
            <w:noProof/>
            <w:webHidden/>
          </w:rPr>
          <w:instrText xml:space="preserve"> PAGEREF _Toc525568239 \h </w:instrText>
        </w:r>
        <w:r>
          <w:rPr>
            <w:noProof/>
            <w:webHidden/>
          </w:rPr>
        </w:r>
        <w:r>
          <w:rPr>
            <w:noProof/>
            <w:webHidden/>
          </w:rPr>
          <w:fldChar w:fldCharType="separate"/>
        </w:r>
        <w:r>
          <w:rPr>
            <w:noProof/>
            <w:webHidden/>
          </w:rPr>
          <w:t>39</w:t>
        </w:r>
        <w:r>
          <w:rPr>
            <w:noProof/>
            <w:webHidden/>
          </w:rPr>
          <w:fldChar w:fldCharType="end"/>
        </w:r>
      </w:hyperlink>
    </w:p>
    <w:p w14:paraId="08C34BC8" w14:textId="51D58E60"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40" w:history="1">
        <w:r w:rsidRPr="004F684D">
          <w:rPr>
            <w:rStyle w:val="Hyperlink"/>
            <w:noProof/>
          </w:rPr>
          <w:t>3.11.5 logicalId property</w:t>
        </w:r>
        <w:r>
          <w:rPr>
            <w:noProof/>
            <w:webHidden/>
          </w:rPr>
          <w:tab/>
        </w:r>
        <w:r>
          <w:rPr>
            <w:noProof/>
            <w:webHidden/>
          </w:rPr>
          <w:fldChar w:fldCharType="begin"/>
        </w:r>
        <w:r>
          <w:rPr>
            <w:noProof/>
            <w:webHidden/>
          </w:rPr>
          <w:instrText xml:space="preserve"> PAGEREF _Toc525568240 \h </w:instrText>
        </w:r>
        <w:r>
          <w:rPr>
            <w:noProof/>
            <w:webHidden/>
          </w:rPr>
        </w:r>
        <w:r>
          <w:rPr>
            <w:noProof/>
            <w:webHidden/>
          </w:rPr>
          <w:fldChar w:fldCharType="separate"/>
        </w:r>
        <w:r>
          <w:rPr>
            <w:noProof/>
            <w:webHidden/>
          </w:rPr>
          <w:t>39</w:t>
        </w:r>
        <w:r>
          <w:rPr>
            <w:noProof/>
            <w:webHidden/>
          </w:rPr>
          <w:fldChar w:fldCharType="end"/>
        </w:r>
      </w:hyperlink>
    </w:p>
    <w:p w14:paraId="473EDE18" w14:textId="224348DC"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41" w:history="1">
        <w:r w:rsidRPr="004F684D">
          <w:rPr>
            <w:rStyle w:val="Hyperlink"/>
            <w:noProof/>
          </w:rPr>
          <w:t>3.11.6 description property</w:t>
        </w:r>
        <w:r>
          <w:rPr>
            <w:noProof/>
            <w:webHidden/>
          </w:rPr>
          <w:tab/>
        </w:r>
        <w:r>
          <w:rPr>
            <w:noProof/>
            <w:webHidden/>
          </w:rPr>
          <w:fldChar w:fldCharType="begin"/>
        </w:r>
        <w:r>
          <w:rPr>
            <w:noProof/>
            <w:webHidden/>
          </w:rPr>
          <w:instrText xml:space="preserve"> PAGEREF _Toc525568241 \h </w:instrText>
        </w:r>
        <w:r>
          <w:rPr>
            <w:noProof/>
            <w:webHidden/>
          </w:rPr>
        </w:r>
        <w:r>
          <w:rPr>
            <w:noProof/>
            <w:webHidden/>
          </w:rPr>
          <w:fldChar w:fldCharType="separate"/>
        </w:r>
        <w:r>
          <w:rPr>
            <w:noProof/>
            <w:webHidden/>
          </w:rPr>
          <w:t>40</w:t>
        </w:r>
        <w:r>
          <w:rPr>
            <w:noProof/>
            <w:webHidden/>
          </w:rPr>
          <w:fldChar w:fldCharType="end"/>
        </w:r>
      </w:hyperlink>
    </w:p>
    <w:p w14:paraId="51DB1F86" w14:textId="6F6CEAFB"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42" w:history="1">
        <w:r w:rsidRPr="004F684D">
          <w:rPr>
            <w:rStyle w:val="Hyperlink"/>
            <w:noProof/>
          </w:rPr>
          <w:t>3.11.7 baselineInstanceGuid property</w:t>
        </w:r>
        <w:r>
          <w:rPr>
            <w:noProof/>
            <w:webHidden/>
          </w:rPr>
          <w:tab/>
        </w:r>
        <w:r>
          <w:rPr>
            <w:noProof/>
            <w:webHidden/>
          </w:rPr>
          <w:fldChar w:fldCharType="begin"/>
        </w:r>
        <w:r>
          <w:rPr>
            <w:noProof/>
            <w:webHidden/>
          </w:rPr>
          <w:instrText xml:space="preserve"> PAGEREF _Toc525568242 \h </w:instrText>
        </w:r>
        <w:r>
          <w:rPr>
            <w:noProof/>
            <w:webHidden/>
          </w:rPr>
        </w:r>
        <w:r>
          <w:rPr>
            <w:noProof/>
            <w:webHidden/>
          </w:rPr>
          <w:fldChar w:fldCharType="separate"/>
        </w:r>
        <w:r>
          <w:rPr>
            <w:noProof/>
            <w:webHidden/>
          </w:rPr>
          <w:t>40</w:t>
        </w:r>
        <w:r>
          <w:rPr>
            <w:noProof/>
            <w:webHidden/>
          </w:rPr>
          <w:fldChar w:fldCharType="end"/>
        </w:r>
      </w:hyperlink>
    </w:p>
    <w:p w14:paraId="5E554B98" w14:textId="089E9AB8"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43" w:history="1">
        <w:r w:rsidRPr="004F684D">
          <w:rPr>
            <w:rStyle w:val="Hyperlink"/>
            <w:noProof/>
          </w:rPr>
          <w:t>3.11.8 automationLogicalId property</w:t>
        </w:r>
        <w:r>
          <w:rPr>
            <w:noProof/>
            <w:webHidden/>
          </w:rPr>
          <w:tab/>
        </w:r>
        <w:r>
          <w:rPr>
            <w:noProof/>
            <w:webHidden/>
          </w:rPr>
          <w:fldChar w:fldCharType="begin"/>
        </w:r>
        <w:r>
          <w:rPr>
            <w:noProof/>
            <w:webHidden/>
          </w:rPr>
          <w:instrText xml:space="preserve"> PAGEREF _Toc525568243 \h </w:instrText>
        </w:r>
        <w:r>
          <w:rPr>
            <w:noProof/>
            <w:webHidden/>
          </w:rPr>
        </w:r>
        <w:r>
          <w:rPr>
            <w:noProof/>
            <w:webHidden/>
          </w:rPr>
          <w:fldChar w:fldCharType="separate"/>
        </w:r>
        <w:r>
          <w:rPr>
            <w:noProof/>
            <w:webHidden/>
          </w:rPr>
          <w:t>40</w:t>
        </w:r>
        <w:r>
          <w:rPr>
            <w:noProof/>
            <w:webHidden/>
          </w:rPr>
          <w:fldChar w:fldCharType="end"/>
        </w:r>
      </w:hyperlink>
    </w:p>
    <w:p w14:paraId="0941DFFD" w14:textId="5E11161F"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44" w:history="1">
        <w:r w:rsidRPr="004F684D">
          <w:rPr>
            <w:rStyle w:val="Hyperlink"/>
            <w:noProof/>
          </w:rPr>
          <w:t>3.11.9 architecture property</w:t>
        </w:r>
        <w:r>
          <w:rPr>
            <w:noProof/>
            <w:webHidden/>
          </w:rPr>
          <w:tab/>
        </w:r>
        <w:r>
          <w:rPr>
            <w:noProof/>
            <w:webHidden/>
          </w:rPr>
          <w:fldChar w:fldCharType="begin"/>
        </w:r>
        <w:r>
          <w:rPr>
            <w:noProof/>
            <w:webHidden/>
          </w:rPr>
          <w:instrText xml:space="preserve"> PAGEREF _Toc525568244 \h </w:instrText>
        </w:r>
        <w:r>
          <w:rPr>
            <w:noProof/>
            <w:webHidden/>
          </w:rPr>
        </w:r>
        <w:r>
          <w:rPr>
            <w:noProof/>
            <w:webHidden/>
          </w:rPr>
          <w:fldChar w:fldCharType="separate"/>
        </w:r>
        <w:r>
          <w:rPr>
            <w:noProof/>
            <w:webHidden/>
          </w:rPr>
          <w:t>41</w:t>
        </w:r>
        <w:r>
          <w:rPr>
            <w:noProof/>
            <w:webHidden/>
          </w:rPr>
          <w:fldChar w:fldCharType="end"/>
        </w:r>
      </w:hyperlink>
    </w:p>
    <w:p w14:paraId="3F3A9140" w14:textId="3CA18B35"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45" w:history="1">
        <w:r w:rsidRPr="004F684D">
          <w:rPr>
            <w:rStyle w:val="Hyperlink"/>
            <w:noProof/>
          </w:rPr>
          <w:t>3.11.10 tool property</w:t>
        </w:r>
        <w:r>
          <w:rPr>
            <w:noProof/>
            <w:webHidden/>
          </w:rPr>
          <w:tab/>
        </w:r>
        <w:r>
          <w:rPr>
            <w:noProof/>
            <w:webHidden/>
          </w:rPr>
          <w:fldChar w:fldCharType="begin"/>
        </w:r>
        <w:r>
          <w:rPr>
            <w:noProof/>
            <w:webHidden/>
          </w:rPr>
          <w:instrText xml:space="preserve"> PAGEREF _Toc525568245 \h </w:instrText>
        </w:r>
        <w:r>
          <w:rPr>
            <w:noProof/>
            <w:webHidden/>
          </w:rPr>
        </w:r>
        <w:r>
          <w:rPr>
            <w:noProof/>
            <w:webHidden/>
          </w:rPr>
          <w:fldChar w:fldCharType="separate"/>
        </w:r>
        <w:r>
          <w:rPr>
            <w:noProof/>
            <w:webHidden/>
          </w:rPr>
          <w:t>41</w:t>
        </w:r>
        <w:r>
          <w:rPr>
            <w:noProof/>
            <w:webHidden/>
          </w:rPr>
          <w:fldChar w:fldCharType="end"/>
        </w:r>
      </w:hyperlink>
    </w:p>
    <w:p w14:paraId="44E321C3" w14:textId="73818FF7"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46" w:history="1">
        <w:r w:rsidRPr="004F684D">
          <w:rPr>
            <w:rStyle w:val="Hyperlink"/>
            <w:noProof/>
          </w:rPr>
          <w:t>3.11.11 invocations property</w:t>
        </w:r>
        <w:r>
          <w:rPr>
            <w:noProof/>
            <w:webHidden/>
          </w:rPr>
          <w:tab/>
        </w:r>
        <w:r>
          <w:rPr>
            <w:noProof/>
            <w:webHidden/>
          </w:rPr>
          <w:fldChar w:fldCharType="begin"/>
        </w:r>
        <w:r>
          <w:rPr>
            <w:noProof/>
            <w:webHidden/>
          </w:rPr>
          <w:instrText xml:space="preserve"> PAGEREF _Toc525568246 \h </w:instrText>
        </w:r>
        <w:r>
          <w:rPr>
            <w:noProof/>
            <w:webHidden/>
          </w:rPr>
        </w:r>
        <w:r>
          <w:rPr>
            <w:noProof/>
            <w:webHidden/>
          </w:rPr>
          <w:fldChar w:fldCharType="separate"/>
        </w:r>
        <w:r>
          <w:rPr>
            <w:noProof/>
            <w:webHidden/>
          </w:rPr>
          <w:t>41</w:t>
        </w:r>
        <w:r>
          <w:rPr>
            <w:noProof/>
            <w:webHidden/>
          </w:rPr>
          <w:fldChar w:fldCharType="end"/>
        </w:r>
      </w:hyperlink>
    </w:p>
    <w:p w14:paraId="589303B0" w14:textId="76C11C86"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47" w:history="1">
        <w:r w:rsidRPr="004F684D">
          <w:rPr>
            <w:rStyle w:val="Hyperlink"/>
            <w:noProof/>
          </w:rPr>
          <w:t>3.11.12 conversion property</w:t>
        </w:r>
        <w:r>
          <w:rPr>
            <w:noProof/>
            <w:webHidden/>
          </w:rPr>
          <w:tab/>
        </w:r>
        <w:r>
          <w:rPr>
            <w:noProof/>
            <w:webHidden/>
          </w:rPr>
          <w:fldChar w:fldCharType="begin"/>
        </w:r>
        <w:r>
          <w:rPr>
            <w:noProof/>
            <w:webHidden/>
          </w:rPr>
          <w:instrText xml:space="preserve"> PAGEREF _Toc525568247 \h </w:instrText>
        </w:r>
        <w:r>
          <w:rPr>
            <w:noProof/>
            <w:webHidden/>
          </w:rPr>
        </w:r>
        <w:r>
          <w:rPr>
            <w:noProof/>
            <w:webHidden/>
          </w:rPr>
          <w:fldChar w:fldCharType="separate"/>
        </w:r>
        <w:r>
          <w:rPr>
            <w:noProof/>
            <w:webHidden/>
          </w:rPr>
          <w:t>41</w:t>
        </w:r>
        <w:r>
          <w:rPr>
            <w:noProof/>
            <w:webHidden/>
          </w:rPr>
          <w:fldChar w:fldCharType="end"/>
        </w:r>
      </w:hyperlink>
    </w:p>
    <w:p w14:paraId="1B016C94" w14:textId="285160C5"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48" w:history="1">
        <w:r w:rsidRPr="004F684D">
          <w:rPr>
            <w:rStyle w:val="Hyperlink"/>
            <w:noProof/>
          </w:rPr>
          <w:t>3.11.13 versionControlProvenance property</w:t>
        </w:r>
        <w:r>
          <w:rPr>
            <w:noProof/>
            <w:webHidden/>
          </w:rPr>
          <w:tab/>
        </w:r>
        <w:r>
          <w:rPr>
            <w:noProof/>
            <w:webHidden/>
          </w:rPr>
          <w:fldChar w:fldCharType="begin"/>
        </w:r>
        <w:r>
          <w:rPr>
            <w:noProof/>
            <w:webHidden/>
          </w:rPr>
          <w:instrText xml:space="preserve"> PAGEREF _Toc525568248 \h </w:instrText>
        </w:r>
        <w:r>
          <w:rPr>
            <w:noProof/>
            <w:webHidden/>
          </w:rPr>
        </w:r>
        <w:r>
          <w:rPr>
            <w:noProof/>
            <w:webHidden/>
          </w:rPr>
          <w:fldChar w:fldCharType="separate"/>
        </w:r>
        <w:r>
          <w:rPr>
            <w:noProof/>
            <w:webHidden/>
          </w:rPr>
          <w:t>41</w:t>
        </w:r>
        <w:r>
          <w:rPr>
            <w:noProof/>
            <w:webHidden/>
          </w:rPr>
          <w:fldChar w:fldCharType="end"/>
        </w:r>
      </w:hyperlink>
    </w:p>
    <w:p w14:paraId="20AF23FD" w14:textId="2892B86B"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49" w:history="1">
        <w:r w:rsidRPr="004F684D">
          <w:rPr>
            <w:rStyle w:val="Hyperlink"/>
            <w:noProof/>
          </w:rPr>
          <w:t>3.11.14 originalUriBaseIds property</w:t>
        </w:r>
        <w:r>
          <w:rPr>
            <w:noProof/>
            <w:webHidden/>
          </w:rPr>
          <w:tab/>
        </w:r>
        <w:r>
          <w:rPr>
            <w:noProof/>
            <w:webHidden/>
          </w:rPr>
          <w:fldChar w:fldCharType="begin"/>
        </w:r>
        <w:r>
          <w:rPr>
            <w:noProof/>
            <w:webHidden/>
          </w:rPr>
          <w:instrText xml:space="preserve"> PAGEREF _Toc525568249 \h </w:instrText>
        </w:r>
        <w:r>
          <w:rPr>
            <w:noProof/>
            <w:webHidden/>
          </w:rPr>
        </w:r>
        <w:r>
          <w:rPr>
            <w:noProof/>
            <w:webHidden/>
          </w:rPr>
          <w:fldChar w:fldCharType="separate"/>
        </w:r>
        <w:r>
          <w:rPr>
            <w:noProof/>
            <w:webHidden/>
          </w:rPr>
          <w:t>42</w:t>
        </w:r>
        <w:r>
          <w:rPr>
            <w:noProof/>
            <w:webHidden/>
          </w:rPr>
          <w:fldChar w:fldCharType="end"/>
        </w:r>
      </w:hyperlink>
    </w:p>
    <w:p w14:paraId="7A04598D" w14:textId="79B35085"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50" w:history="1">
        <w:r w:rsidRPr="004F684D">
          <w:rPr>
            <w:rStyle w:val="Hyperlink"/>
            <w:noProof/>
          </w:rPr>
          <w:t>3.11.15 files property</w:t>
        </w:r>
        <w:r>
          <w:rPr>
            <w:noProof/>
            <w:webHidden/>
          </w:rPr>
          <w:tab/>
        </w:r>
        <w:r>
          <w:rPr>
            <w:noProof/>
            <w:webHidden/>
          </w:rPr>
          <w:fldChar w:fldCharType="begin"/>
        </w:r>
        <w:r>
          <w:rPr>
            <w:noProof/>
            <w:webHidden/>
          </w:rPr>
          <w:instrText xml:space="preserve"> PAGEREF _Toc525568250 \h </w:instrText>
        </w:r>
        <w:r>
          <w:rPr>
            <w:noProof/>
            <w:webHidden/>
          </w:rPr>
        </w:r>
        <w:r>
          <w:rPr>
            <w:noProof/>
            <w:webHidden/>
          </w:rPr>
          <w:fldChar w:fldCharType="separate"/>
        </w:r>
        <w:r>
          <w:rPr>
            <w:noProof/>
            <w:webHidden/>
          </w:rPr>
          <w:t>43</w:t>
        </w:r>
        <w:r>
          <w:rPr>
            <w:noProof/>
            <w:webHidden/>
          </w:rPr>
          <w:fldChar w:fldCharType="end"/>
        </w:r>
      </w:hyperlink>
    </w:p>
    <w:p w14:paraId="13EC82B7" w14:textId="64DB0DEF" w:rsidR="00313328" w:rsidRDefault="00313328">
      <w:pPr>
        <w:pStyle w:val="TOC4"/>
        <w:tabs>
          <w:tab w:val="right" w:leader="dot" w:pos="9350"/>
        </w:tabs>
        <w:rPr>
          <w:rFonts w:asciiTheme="minorHAnsi" w:eastAsiaTheme="minorEastAsia" w:hAnsiTheme="minorHAnsi" w:cstheme="minorBidi"/>
          <w:noProof/>
          <w:sz w:val="22"/>
          <w:szCs w:val="22"/>
        </w:rPr>
      </w:pPr>
      <w:hyperlink w:anchor="_Toc525568251" w:history="1">
        <w:r w:rsidRPr="004F684D">
          <w:rPr>
            <w:rStyle w:val="Hyperlink"/>
            <w:noProof/>
          </w:rPr>
          <w:t>3.11.15.1 General</w:t>
        </w:r>
        <w:r>
          <w:rPr>
            <w:noProof/>
            <w:webHidden/>
          </w:rPr>
          <w:tab/>
        </w:r>
        <w:r>
          <w:rPr>
            <w:noProof/>
            <w:webHidden/>
          </w:rPr>
          <w:fldChar w:fldCharType="begin"/>
        </w:r>
        <w:r>
          <w:rPr>
            <w:noProof/>
            <w:webHidden/>
          </w:rPr>
          <w:instrText xml:space="preserve"> PAGEREF _Toc525568251 \h </w:instrText>
        </w:r>
        <w:r>
          <w:rPr>
            <w:noProof/>
            <w:webHidden/>
          </w:rPr>
        </w:r>
        <w:r>
          <w:rPr>
            <w:noProof/>
            <w:webHidden/>
          </w:rPr>
          <w:fldChar w:fldCharType="separate"/>
        </w:r>
        <w:r>
          <w:rPr>
            <w:noProof/>
            <w:webHidden/>
          </w:rPr>
          <w:t>43</w:t>
        </w:r>
        <w:r>
          <w:rPr>
            <w:noProof/>
            <w:webHidden/>
          </w:rPr>
          <w:fldChar w:fldCharType="end"/>
        </w:r>
      </w:hyperlink>
    </w:p>
    <w:p w14:paraId="735F7022" w14:textId="789F47D2" w:rsidR="00313328" w:rsidRDefault="00313328">
      <w:pPr>
        <w:pStyle w:val="TOC4"/>
        <w:tabs>
          <w:tab w:val="right" w:leader="dot" w:pos="9350"/>
        </w:tabs>
        <w:rPr>
          <w:rFonts w:asciiTheme="minorHAnsi" w:eastAsiaTheme="minorEastAsia" w:hAnsiTheme="minorHAnsi" w:cstheme="minorBidi"/>
          <w:noProof/>
          <w:sz w:val="22"/>
          <w:szCs w:val="22"/>
        </w:rPr>
      </w:pPr>
      <w:hyperlink w:anchor="_Toc525568252" w:history="1">
        <w:r w:rsidRPr="004F684D">
          <w:rPr>
            <w:rStyle w:val="Hyperlink"/>
            <w:noProof/>
          </w:rPr>
          <w:t>3.11.15.2 Property names</w:t>
        </w:r>
        <w:r>
          <w:rPr>
            <w:noProof/>
            <w:webHidden/>
          </w:rPr>
          <w:tab/>
        </w:r>
        <w:r>
          <w:rPr>
            <w:noProof/>
            <w:webHidden/>
          </w:rPr>
          <w:fldChar w:fldCharType="begin"/>
        </w:r>
        <w:r>
          <w:rPr>
            <w:noProof/>
            <w:webHidden/>
          </w:rPr>
          <w:instrText xml:space="preserve"> PAGEREF _Toc525568252 \h </w:instrText>
        </w:r>
        <w:r>
          <w:rPr>
            <w:noProof/>
            <w:webHidden/>
          </w:rPr>
        </w:r>
        <w:r>
          <w:rPr>
            <w:noProof/>
            <w:webHidden/>
          </w:rPr>
          <w:fldChar w:fldCharType="separate"/>
        </w:r>
        <w:r>
          <w:rPr>
            <w:noProof/>
            <w:webHidden/>
          </w:rPr>
          <w:t>43</w:t>
        </w:r>
        <w:r>
          <w:rPr>
            <w:noProof/>
            <w:webHidden/>
          </w:rPr>
          <w:fldChar w:fldCharType="end"/>
        </w:r>
      </w:hyperlink>
    </w:p>
    <w:p w14:paraId="2F5DB766" w14:textId="68F9E12A" w:rsidR="00313328" w:rsidRDefault="00313328">
      <w:pPr>
        <w:pStyle w:val="TOC4"/>
        <w:tabs>
          <w:tab w:val="right" w:leader="dot" w:pos="9350"/>
        </w:tabs>
        <w:rPr>
          <w:rFonts w:asciiTheme="minorHAnsi" w:eastAsiaTheme="minorEastAsia" w:hAnsiTheme="minorHAnsi" w:cstheme="minorBidi"/>
          <w:noProof/>
          <w:sz w:val="22"/>
          <w:szCs w:val="22"/>
        </w:rPr>
      </w:pPr>
      <w:hyperlink w:anchor="_Toc525568253" w:history="1">
        <w:r w:rsidRPr="004F684D">
          <w:rPr>
            <w:rStyle w:val="Hyperlink"/>
            <w:noProof/>
          </w:rPr>
          <w:t>3.11.15.3 Property values</w:t>
        </w:r>
        <w:r>
          <w:rPr>
            <w:noProof/>
            <w:webHidden/>
          </w:rPr>
          <w:tab/>
        </w:r>
        <w:r>
          <w:rPr>
            <w:noProof/>
            <w:webHidden/>
          </w:rPr>
          <w:fldChar w:fldCharType="begin"/>
        </w:r>
        <w:r>
          <w:rPr>
            <w:noProof/>
            <w:webHidden/>
          </w:rPr>
          <w:instrText xml:space="preserve"> PAGEREF _Toc525568253 \h </w:instrText>
        </w:r>
        <w:r>
          <w:rPr>
            <w:noProof/>
            <w:webHidden/>
          </w:rPr>
        </w:r>
        <w:r>
          <w:rPr>
            <w:noProof/>
            <w:webHidden/>
          </w:rPr>
          <w:fldChar w:fldCharType="separate"/>
        </w:r>
        <w:r>
          <w:rPr>
            <w:noProof/>
            <w:webHidden/>
          </w:rPr>
          <w:t>46</w:t>
        </w:r>
        <w:r>
          <w:rPr>
            <w:noProof/>
            <w:webHidden/>
          </w:rPr>
          <w:fldChar w:fldCharType="end"/>
        </w:r>
      </w:hyperlink>
    </w:p>
    <w:p w14:paraId="39517F06" w14:textId="424B6A81"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54" w:history="1">
        <w:r w:rsidRPr="004F684D">
          <w:rPr>
            <w:rStyle w:val="Hyperlink"/>
            <w:noProof/>
          </w:rPr>
          <w:t>3.11.16 logicalLocations property</w:t>
        </w:r>
        <w:r>
          <w:rPr>
            <w:noProof/>
            <w:webHidden/>
          </w:rPr>
          <w:tab/>
        </w:r>
        <w:r>
          <w:rPr>
            <w:noProof/>
            <w:webHidden/>
          </w:rPr>
          <w:fldChar w:fldCharType="begin"/>
        </w:r>
        <w:r>
          <w:rPr>
            <w:noProof/>
            <w:webHidden/>
          </w:rPr>
          <w:instrText xml:space="preserve"> PAGEREF _Toc525568254 \h </w:instrText>
        </w:r>
        <w:r>
          <w:rPr>
            <w:noProof/>
            <w:webHidden/>
          </w:rPr>
        </w:r>
        <w:r>
          <w:rPr>
            <w:noProof/>
            <w:webHidden/>
          </w:rPr>
          <w:fldChar w:fldCharType="separate"/>
        </w:r>
        <w:r>
          <w:rPr>
            <w:noProof/>
            <w:webHidden/>
          </w:rPr>
          <w:t>47</w:t>
        </w:r>
        <w:r>
          <w:rPr>
            <w:noProof/>
            <w:webHidden/>
          </w:rPr>
          <w:fldChar w:fldCharType="end"/>
        </w:r>
      </w:hyperlink>
    </w:p>
    <w:p w14:paraId="0682E126" w14:textId="7B4CFE63"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55" w:history="1">
        <w:r w:rsidRPr="004F684D">
          <w:rPr>
            <w:rStyle w:val="Hyperlink"/>
            <w:noProof/>
          </w:rPr>
          <w:t>3.11.17 graphs property</w:t>
        </w:r>
        <w:r>
          <w:rPr>
            <w:noProof/>
            <w:webHidden/>
          </w:rPr>
          <w:tab/>
        </w:r>
        <w:r>
          <w:rPr>
            <w:noProof/>
            <w:webHidden/>
          </w:rPr>
          <w:fldChar w:fldCharType="begin"/>
        </w:r>
        <w:r>
          <w:rPr>
            <w:noProof/>
            <w:webHidden/>
          </w:rPr>
          <w:instrText xml:space="preserve"> PAGEREF _Toc525568255 \h </w:instrText>
        </w:r>
        <w:r>
          <w:rPr>
            <w:noProof/>
            <w:webHidden/>
          </w:rPr>
        </w:r>
        <w:r>
          <w:rPr>
            <w:noProof/>
            <w:webHidden/>
          </w:rPr>
          <w:fldChar w:fldCharType="separate"/>
        </w:r>
        <w:r>
          <w:rPr>
            <w:noProof/>
            <w:webHidden/>
          </w:rPr>
          <w:t>48</w:t>
        </w:r>
        <w:r>
          <w:rPr>
            <w:noProof/>
            <w:webHidden/>
          </w:rPr>
          <w:fldChar w:fldCharType="end"/>
        </w:r>
      </w:hyperlink>
    </w:p>
    <w:p w14:paraId="66042BB8" w14:textId="586AC29F"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56" w:history="1">
        <w:r w:rsidRPr="004F684D">
          <w:rPr>
            <w:rStyle w:val="Hyperlink"/>
            <w:noProof/>
          </w:rPr>
          <w:t>3.11.18 results property</w:t>
        </w:r>
        <w:r>
          <w:rPr>
            <w:noProof/>
            <w:webHidden/>
          </w:rPr>
          <w:tab/>
        </w:r>
        <w:r>
          <w:rPr>
            <w:noProof/>
            <w:webHidden/>
          </w:rPr>
          <w:fldChar w:fldCharType="begin"/>
        </w:r>
        <w:r>
          <w:rPr>
            <w:noProof/>
            <w:webHidden/>
          </w:rPr>
          <w:instrText xml:space="preserve"> PAGEREF _Toc525568256 \h </w:instrText>
        </w:r>
        <w:r>
          <w:rPr>
            <w:noProof/>
            <w:webHidden/>
          </w:rPr>
        </w:r>
        <w:r>
          <w:rPr>
            <w:noProof/>
            <w:webHidden/>
          </w:rPr>
          <w:fldChar w:fldCharType="separate"/>
        </w:r>
        <w:r>
          <w:rPr>
            <w:noProof/>
            <w:webHidden/>
          </w:rPr>
          <w:t>48</w:t>
        </w:r>
        <w:r>
          <w:rPr>
            <w:noProof/>
            <w:webHidden/>
          </w:rPr>
          <w:fldChar w:fldCharType="end"/>
        </w:r>
      </w:hyperlink>
    </w:p>
    <w:p w14:paraId="490E2588" w14:textId="5FF6A1E5"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57" w:history="1">
        <w:r w:rsidRPr="004F684D">
          <w:rPr>
            <w:rStyle w:val="Hyperlink"/>
            <w:noProof/>
          </w:rPr>
          <w:t>3.11.19 resources property</w:t>
        </w:r>
        <w:r>
          <w:rPr>
            <w:noProof/>
            <w:webHidden/>
          </w:rPr>
          <w:tab/>
        </w:r>
        <w:r>
          <w:rPr>
            <w:noProof/>
            <w:webHidden/>
          </w:rPr>
          <w:fldChar w:fldCharType="begin"/>
        </w:r>
        <w:r>
          <w:rPr>
            <w:noProof/>
            <w:webHidden/>
          </w:rPr>
          <w:instrText xml:space="preserve"> PAGEREF _Toc525568257 \h </w:instrText>
        </w:r>
        <w:r>
          <w:rPr>
            <w:noProof/>
            <w:webHidden/>
          </w:rPr>
        </w:r>
        <w:r>
          <w:rPr>
            <w:noProof/>
            <w:webHidden/>
          </w:rPr>
          <w:fldChar w:fldCharType="separate"/>
        </w:r>
        <w:r>
          <w:rPr>
            <w:noProof/>
            <w:webHidden/>
          </w:rPr>
          <w:t>49</w:t>
        </w:r>
        <w:r>
          <w:rPr>
            <w:noProof/>
            <w:webHidden/>
          </w:rPr>
          <w:fldChar w:fldCharType="end"/>
        </w:r>
      </w:hyperlink>
    </w:p>
    <w:p w14:paraId="3EC2BDA1" w14:textId="46B664B5"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58" w:history="1">
        <w:r w:rsidRPr="004F684D">
          <w:rPr>
            <w:rStyle w:val="Hyperlink"/>
            <w:noProof/>
          </w:rPr>
          <w:t>3.11.20 defaultFileEncoding</w:t>
        </w:r>
        <w:r>
          <w:rPr>
            <w:noProof/>
            <w:webHidden/>
          </w:rPr>
          <w:tab/>
        </w:r>
        <w:r>
          <w:rPr>
            <w:noProof/>
            <w:webHidden/>
          </w:rPr>
          <w:fldChar w:fldCharType="begin"/>
        </w:r>
        <w:r>
          <w:rPr>
            <w:noProof/>
            <w:webHidden/>
          </w:rPr>
          <w:instrText xml:space="preserve"> PAGEREF _Toc525568258 \h </w:instrText>
        </w:r>
        <w:r>
          <w:rPr>
            <w:noProof/>
            <w:webHidden/>
          </w:rPr>
        </w:r>
        <w:r>
          <w:rPr>
            <w:noProof/>
            <w:webHidden/>
          </w:rPr>
          <w:fldChar w:fldCharType="separate"/>
        </w:r>
        <w:r>
          <w:rPr>
            <w:noProof/>
            <w:webHidden/>
          </w:rPr>
          <w:t>49</w:t>
        </w:r>
        <w:r>
          <w:rPr>
            <w:noProof/>
            <w:webHidden/>
          </w:rPr>
          <w:fldChar w:fldCharType="end"/>
        </w:r>
      </w:hyperlink>
    </w:p>
    <w:p w14:paraId="4FF1A08E" w14:textId="2D03AF63"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59" w:history="1">
        <w:r w:rsidRPr="004F684D">
          <w:rPr>
            <w:rStyle w:val="Hyperlink"/>
            <w:noProof/>
          </w:rPr>
          <w:t>3.11.21 columnKind property</w:t>
        </w:r>
        <w:r>
          <w:rPr>
            <w:noProof/>
            <w:webHidden/>
          </w:rPr>
          <w:tab/>
        </w:r>
        <w:r>
          <w:rPr>
            <w:noProof/>
            <w:webHidden/>
          </w:rPr>
          <w:fldChar w:fldCharType="begin"/>
        </w:r>
        <w:r>
          <w:rPr>
            <w:noProof/>
            <w:webHidden/>
          </w:rPr>
          <w:instrText xml:space="preserve"> PAGEREF _Toc525568259 \h </w:instrText>
        </w:r>
        <w:r>
          <w:rPr>
            <w:noProof/>
            <w:webHidden/>
          </w:rPr>
        </w:r>
        <w:r>
          <w:rPr>
            <w:noProof/>
            <w:webHidden/>
          </w:rPr>
          <w:fldChar w:fldCharType="separate"/>
        </w:r>
        <w:r>
          <w:rPr>
            <w:noProof/>
            <w:webHidden/>
          </w:rPr>
          <w:t>49</w:t>
        </w:r>
        <w:r>
          <w:rPr>
            <w:noProof/>
            <w:webHidden/>
          </w:rPr>
          <w:fldChar w:fldCharType="end"/>
        </w:r>
      </w:hyperlink>
    </w:p>
    <w:p w14:paraId="03A943FA" w14:textId="18247872"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60" w:history="1">
        <w:r w:rsidRPr="004F684D">
          <w:rPr>
            <w:rStyle w:val="Hyperlink"/>
            <w:noProof/>
          </w:rPr>
          <w:t>3.11.22 richMessageMimeType property</w:t>
        </w:r>
        <w:r>
          <w:rPr>
            <w:noProof/>
            <w:webHidden/>
          </w:rPr>
          <w:tab/>
        </w:r>
        <w:r>
          <w:rPr>
            <w:noProof/>
            <w:webHidden/>
          </w:rPr>
          <w:fldChar w:fldCharType="begin"/>
        </w:r>
        <w:r>
          <w:rPr>
            <w:noProof/>
            <w:webHidden/>
          </w:rPr>
          <w:instrText xml:space="preserve"> PAGEREF _Toc525568260 \h </w:instrText>
        </w:r>
        <w:r>
          <w:rPr>
            <w:noProof/>
            <w:webHidden/>
          </w:rPr>
        </w:r>
        <w:r>
          <w:rPr>
            <w:noProof/>
            <w:webHidden/>
          </w:rPr>
          <w:fldChar w:fldCharType="separate"/>
        </w:r>
        <w:r>
          <w:rPr>
            <w:noProof/>
            <w:webHidden/>
          </w:rPr>
          <w:t>49</w:t>
        </w:r>
        <w:r>
          <w:rPr>
            <w:noProof/>
            <w:webHidden/>
          </w:rPr>
          <w:fldChar w:fldCharType="end"/>
        </w:r>
      </w:hyperlink>
    </w:p>
    <w:p w14:paraId="0FA17FE0" w14:textId="00456749"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61" w:history="1">
        <w:r w:rsidRPr="004F684D">
          <w:rPr>
            <w:rStyle w:val="Hyperlink"/>
            <w:noProof/>
          </w:rPr>
          <w:t>3.11.23 redactionToken property</w:t>
        </w:r>
        <w:r>
          <w:rPr>
            <w:noProof/>
            <w:webHidden/>
          </w:rPr>
          <w:tab/>
        </w:r>
        <w:r>
          <w:rPr>
            <w:noProof/>
            <w:webHidden/>
          </w:rPr>
          <w:fldChar w:fldCharType="begin"/>
        </w:r>
        <w:r>
          <w:rPr>
            <w:noProof/>
            <w:webHidden/>
          </w:rPr>
          <w:instrText xml:space="preserve"> PAGEREF _Toc525568261 \h </w:instrText>
        </w:r>
        <w:r>
          <w:rPr>
            <w:noProof/>
            <w:webHidden/>
          </w:rPr>
        </w:r>
        <w:r>
          <w:rPr>
            <w:noProof/>
            <w:webHidden/>
          </w:rPr>
          <w:fldChar w:fldCharType="separate"/>
        </w:r>
        <w:r>
          <w:rPr>
            <w:noProof/>
            <w:webHidden/>
          </w:rPr>
          <w:t>49</w:t>
        </w:r>
        <w:r>
          <w:rPr>
            <w:noProof/>
            <w:webHidden/>
          </w:rPr>
          <w:fldChar w:fldCharType="end"/>
        </w:r>
      </w:hyperlink>
    </w:p>
    <w:p w14:paraId="41B374BD" w14:textId="4E634E08"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62" w:history="1">
        <w:r w:rsidRPr="004F684D">
          <w:rPr>
            <w:rStyle w:val="Hyperlink"/>
            <w:noProof/>
          </w:rPr>
          <w:t>3.11.24 properties property</w:t>
        </w:r>
        <w:r>
          <w:rPr>
            <w:noProof/>
            <w:webHidden/>
          </w:rPr>
          <w:tab/>
        </w:r>
        <w:r>
          <w:rPr>
            <w:noProof/>
            <w:webHidden/>
          </w:rPr>
          <w:fldChar w:fldCharType="begin"/>
        </w:r>
        <w:r>
          <w:rPr>
            <w:noProof/>
            <w:webHidden/>
          </w:rPr>
          <w:instrText xml:space="preserve"> PAGEREF _Toc525568262 \h </w:instrText>
        </w:r>
        <w:r>
          <w:rPr>
            <w:noProof/>
            <w:webHidden/>
          </w:rPr>
        </w:r>
        <w:r>
          <w:rPr>
            <w:noProof/>
            <w:webHidden/>
          </w:rPr>
          <w:fldChar w:fldCharType="separate"/>
        </w:r>
        <w:r>
          <w:rPr>
            <w:noProof/>
            <w:webHidden/>
          </w:rPr>
          <w:t>50</w:t>
        </w:r>
        <w:r>
          <w:rPr>
            <w:noProof/>
            <w:webHidden/>
          </w:rPr>
          <w:fldChar w:fldCharType="end"/>
        </w:r>
      </w:hyperlink>
    </w:p>
    <w:p w14:paraId="1C9251A0" w14:textId="26255D40"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263" w:history="1">
        <w:r w:rsidRPr="004F684D">
          <w:rPr>
            <w:rStyle w:val="Hyperlink"/>
            <w:noProof/>
          </w:rPr>
          <w:t>3.12 tool object</w:t>
        </w:r>
        <w:r>
          <w:rPr>
            <w:noProof/>
            <w:webHidden/>
          </w:rPr>
          <w:tab/>
        </w:r>
        <w:r>
          <w:rPr>
            <w:noProof/>
            <w:webHidden/>
          </w:rPr>
          <w:fldChar w:fldCharType="begin"/>
        </w:r>
        <w:r>
          <w:rPr>
            <w:noProof/>
            <w:webHidden/>
          </w:rPr>
          <w:instrText xml:space="preserve"> PAGEREF _Toc525568263 \h </w:instrText>
        </w:r>
        <w:r>
          <w:rPr>
            <w:noProof/>
            <w:webHidden/>
          </w:rPr>
        </w:r>
        <w:r>
          <w:rPr>
            <w:noProof/>
            <w:webHidden/>
          </w:rPr>
          <w:fldChar w:fldCharType="separate"/>
        </w:r>
        <w:r>
          <w:rPr>
            <w:noProof/>
            <w:webHidden/>
          </w:rPr>
          <w:t>50</w:t>
        </w:r>
        <w:r>
          <w:rPr>
            <w:noProof/>
            <w:webHidden/>
          </w:rPr>
          <w:fldChar w:fldCharType="end"/>
        </w:r>
      </w:hyperlink>
    </w:p>
    <w:p w14:paraId="34522E3C" w14:textId="231E2396"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64" w:history="1">
        <w:r w:rsidRPr="004F684D">
          <w:rPr>
            <w:rStyle w:val="Hyperlink"/>
            <w:noProof/>
          </w:rPr>
          <w:t>3.12.1 General</w:t>
        </w:r>
        <w:r>
          <w:rPr>
            <w:noProof/>
            <w:webHidden/>
          </w:rPr>
          <w:tab/>
        </w:r>
        <w:r>
          <w:rPr>
            <w:noProof/>
            <w:webHidden/>
          </w:rPr>
          <w:fldChar w:fldCharType="begin"/>
        </w:r>
        <w:r>
          <w:rPr>
            <w:noProof/>
            <w:webHidden/>
          </w:rPr>
          <w:instrText xml:space="preserve"> PAGEREF _Toc525568264 \h </w:instrText>
        </w:r>
        <w:r>
          <w:rPr>
            <w:noProof/>
            <w:webHidden/>
          </w:rPr>
        </w:r>
        <w:r>
          <w:rPr>
            <w:noProof/>
            <w:webHidden/>
          </w:rPr>
          <w:fldChar w:fldCharType="separate"/>
        </w:r>
        <w:r>
          <w:rPr>
            <w:noProof/>
            <w:webHidden/>
          </w:rPr>
          <w:t>50</w:t>
        </w:r>
        <w:r>
          <w:rPr>
            <w:noProof/>
            <w:webHidden/>
          </w:rPr>
          <w:fldChar w:fldCharType="end"/>
        </w:r>
      </w:hyperlink>
    </w:p>
    <w:p w14:paraId="4FC475BC" w14:textId="0610A530"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65" w:history="1">
        <w:r w:rsidRPr="004F684D">
          <w:rPr>
            <w:rStyle w:val="Hyperlink"/>
            <w:noProof/>
          </w:rPr>
          <w:t>3.12.2 name property</w:t>
        </w:r>
        <w:r>
          <w:rPr>
            <w:noProof/>
            <w:webHidden/>
          </w:rPr>
          <w:tab/>
        </w:r>
        <w:r>
          <w:rPr>
            <w:noProof/>
            <w:webHidden/>
          </w:rPr>
          <w:fldChar w:fldCharType="begin"/>
        </w:r>
        <w:r>
          <w:rPr>
            <w:noProof/>
            <w:webHidden/>
          </w:rPr>
          <w:instrText xml:space="preserve"> PAGEREF _Toc525568265 \h </w:instrText>
        </w:r>
        <w:r>
          <w:rPr>
            <w:noProof/>
            <w:webHidden/>
          </w:rPr>
        </w:r>
        <w:r>
          <w:rPr>
            <w:noProof/>
            <w:webHidden/>
          </w:rPr>
          <w:fldChar w:fldCharType="separate"/>
        </w:r>
        <w:r>
          <w:rPr>
            <w:noProof/>
            <w:webHidden/>
          </w:rPr>
          <w:t>50</w:t>
        </w:r>
        <w:r>
          <w:rPr>
            <w:noProof/>
            <w:webHidden/>
          </w:rPr>
          <w:fldChar w:fldCharType="end"/>
        </w:r>
      </w:hyperlink>
    </w:p>
    <w:p w14:paraId="3EE58124" w14:textId="5441489B"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66" w:history="1">
        <w:r w:rsidRPr="004F684D">
          <w:rPr>
            <w:rStyle w:val="Hyperlink"/>
            <w:noProof/>
          </w:rPr>
          <w:t>3.12.3 fullName property</w:t>
        </w:r>
        <w:r>
          <w:rPr>
            <w:noProof/>
            <w:webHidden/>
          </w:rPr>
          <w:tab/>
        </w:r>
        <w:r>
          <w:rPr>
            <w:noProof/>
            <w:webHidden/>
          </w:rPr>
          <w:fldChar w:fldCharType="begin"/>
        </w:r>
        <w:r>
          <w:rPr>
            <w:noProof/>
            <w:webHidden/>
          </w:rPr>
          <w:instrText xml:space="preserve"> PAGEREF _Toc525568266 \h </w:instrText>
        </w:r>
        <w:r>
          <w:rPr>
            <w:noProof/>
            <w:webHidden/>
          </w:rPr>
        </w:r>
        <w:r>
          <w:rPr>
            <w:noProof/>
            <w:webHidden/>
          </w:rPr>
          <w:fldChar w:fldCharType="separate"/>
        </w:r>
        <w:r>
          <w:rPr>
            <w:noProof/>
            <w:webHidden/>
          </w:rPr>
          <w:t>50</w:t>
        </w:r>
        <w:r>
          <w:rPr>
            <w:noProof/>
            <w:webHidden/>
          </w:rPr>
          <w:fldChar w:fldCharType="end"/>
        </w:r>
      </w:hyperlink>
    </w:p>
    <w:p w14:paraId="059825BD" w14:textId="27FE9B8B"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67" w:history="1">
        <w:r w:rsidRPr="004F684D">
          <w:rPr>
            <w:rStyle w:val="Hyperlink"/>
            <w:noProof/>
          </w:rPr>
          <w:t>3.12.4 semanticVersion property</w:t>
        </w:r>
        <w:r>
          <w:rPr>
            <w:noProof/>
            <w:webHidden/>
          </w:rPr>
          <w:tab/>
        </w:r>
        <w:r>
          <w:rPr>
            <w:noProof/>
            <w:webHidden/>
          </w:rPr>
          <w:fldChar w:fldCharType="begin"/>
        </w:r>
        <w:r>
          <w:rPr>
            <w:noProof/>
            <w:webHidden/>
          </w:rPr>
          <w:instrText xml:space="preserve"> PAGEREF _Toc525568267 \h </w:instrText>
        </w:r>
        <w:r>
          <w:rPr>
            <w:noProof/>
            <w:webHidden/>
          </w:rPr>
        </w:r>
        <w:r>
          <w:rPr>
            <w:noProof/>
            <w:webHidden/>
          </w:rPr>
          <w:fldChar w:fldCharType="separate"/>
        </w:r>
        <w:r>
          <w:rPr>
            <w:noProof/>
            <w:webHidden/>
          </w:rPr>
          <w:t>50</w:t>
        </w:r>
        <w:r>
          <w:rPr>
            <w:noProof/>
            <w:webHidden/>
          </w:rPr>
          <w:fldChar w:fldCharType="end"/>
        </w:r>
      </w:hyperlink>
    </w:p>
    <w:p w14:paraId="38EC671A" w14:textId="35BFDF6C"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68" w:history="1">
        <w:r w:rsidRPr="004F684D">
          <w:rPr>
            <w:rStyle w:val="Hyperlink"/>
            <w:noProof/>
          </w:rPr>
          <w:t>3.12.5 version property</w:t>
        </w:r>
        <w:r>
          <w:rPr>
            <w:noProof/>
            <w:webHidden/>
          </w:rPr>
          <w:tab/>
        </w:r>
        <w:r>
          <w:rPr>
            <w:noProof/>
            <w:webHidden/>
          </w:rPr>
          <w:fldChar w:fldCharType="begin"/>
        </w:r>
        <w:r>
          <w:rPr>
            <w:noProof/>
            <w:webHidden/>
          </w:rPr>
          <w:instrText xml:space="preserve"> PAGEREF _Toc525568268 \h </w:instrText>
        </w:r>
        <w:r>
          <w:rPr>
            <w:noProof/>
            <w:webHidden/>
          </w:rPr>
        </w:r>
        <w:r>
          <w:rPr>
            <w:noProof/>
            <w:webHidden/>
          </w:rPr>
          <w:fldChar w:fldCharType="separate"/>
        </w:r>
        <w:r>
          <w:rPr>
            <w:noProof/>
            <w:webHidden/>
          </w:rPr>
          <w:t>51</w:t>
        </w:r>
        <w:r>
          <w:rPr>
            <w:noProof/>
            <w:webHidden/>
          </w:rPr>
          <w:fldChar w:fldCharType="end"/>
        </w:r>
      </w:hyperlink>
    </w:p>
    <w:p w14:paraId="603C2710" w14:textId="1FE4D6B9"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69" w:history="1">
        <w:r w:rsidRPr="004F684D">
          <w:rPr>
            <w:rStyle w:val="Hyperlink"/>
            <w:noProof/>
          </w:rPr>
          <w:t>3.12.6 fileVersion property</w:t>
        </w:r>
        <w:r>
          <w:rPr>
            <w:noProof/>
            <w:webHidden/>
          </w:rPr>
          <w:tab/>
        </w:r>
        <w:r>
          <w:rPr>
            <w:noProof/>
            <w:webHidden/>
          </w:rPr>
          <w:fldChar w:fldCharType="begin"/>
        </w:r>
        <w:r>
          <w:rPr>
            <w:noProof/>
            <w:webHidden/>
          </w:rPr>
          <w:instrText xml:space="preserve"> PAGEREF _Toc525568269 \h </w:instrText>
        </w:r>
        <w:r>
          <w:rPr>
            <w:noProof/>
            <w:webHidden/>
          </w:rPr>
        </w:r>
        <w:r>
          <w:rPr>
            <w:noProof/>
            <w:webHidden/>
          </w:rPr>
          <w:fldChar w:fldCharType="separate"/>
        </w:r>
        <w:r>
          <w:rPr>
            <w:noProof/>
            <w:webHidden/>
          </w:rPr>
          <w:t>51</w:t>
        </w:r>
        <w:r>
          <w:rPr>
            <w:noProof/>
            <w:webHidden/>
          </w:rPr>
          <w:fldChar w:fldCharType="end"/>
        </w:r>
      </w:hyperlink>
    </w:p>
    <w:p w14:paraId="7EB369C0" w14:textId="3CC0CD20"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70" w:history="1">
        <w:r w:rsidRPr="004F684D">
          <w:rPr>
            <w:rStyle w:val="Hyperlink"/>
            <w:noProof/>
          </w:rPr>
          <w:t>3.12.7 downloadUri property</w:t>
        </w:r>
        <w:r>
          <w:rPr>
            <w:noProof/>
            <w:webHidden/>
          </w:rPr>
          <w:tab/>
        </w:r>
        <w:r>
          <w:rPr>
            <w:noProof/>
            <w:webHidden/>
          </w:rPr>
          <w:fldChar w:fldCharType="begin"/>
        </w:r>
        <w:r>
          <w:rPr>
            <w:noProof/>
            <w:webHidden/>
          </w:rPr>
          <w:instrText xml:space="preserve"> PAGEREF _Toc525568270 \h </w:instrText>
        </w:r>
        <w:r>
          <w:rPr>
            <w:noProof/>
            <w:webHidden/>
          </w:rPr>
        </w:r>
        <w:r>
          <w:rPr>
            <w:noProof/>
            <w:webHidden/>
          </w:rPr>
          <w:fldChar w:fldCharType="separate"/>
        </w:r>
        <w:r>
          <w:rPr>
            <w:noProof/>
            <w:webHidden/>
          </w:rPr>
          <w:t>51</w:t>
        </w:r>
        <w:r>
          <w:rPr>
            <w:noProof/>
            <w:webHidden/>
          </w:rPr>
          <w:fldChar w:fldCharType="end"/>
        </w:r>
      </w:hyperlink>
    </w:p>
    <w:p w14:paraId="43ECDBE4" w14:textId="316C784B"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71" w:history="1">
        <w:r w:rsidRPr="004F684D">
          <w:rPr>
            <w:rStyle w:val="Hyperlink"/>
            <w:noProof/>
          </w:rPr>
          <w:t>3.12.8 language property</w:t>
        </w:r>
        <w:r>
          <w:rPr>
            <w:noProof/>
            <w:webHidden/>
          </w:rPr>
          <w:tab/>
        </w:r>
        <w:r>
          <w:rPr>
            <w:noProof/>
            <w:webHidden/>
          </w:rPr>
          <w:fldChar w:fldCharType="begin"/>
        </w:r>
        <w:r>
          <w:rPr>
            <w:noProof/>
            <w:webHidden/>
          </w:rPr>
          <w:instrText xml:space="preserve"> PAGEREF _Toc525568271 \h </w:instrText>
        </w:r>
        <w:r>
          <w:rPr>
            <w:noProof/>
            <w:webHidden/>
          </w:rPr>
        </w:r>
        <w:r>
          <w:rPr>
            <w:noProof/>
            <w:webHidden/>
          </w:rPr>
          <w:fldChar w:fldCharType="separate"/>
        </w:r>
        <w:r>
          <w:rPr>
            <w:noProof/>
            <w:webHidden/>
          </w:rPr>
          <w:t>51</w:t>
        </w:r>
        <w:r>
          <w:rPr>
            <w:noProof/>
            <w:webHidden/>
          </w:rPr>
          <w:fldChar w:fldCharType="end"/>
        </w:r>
      </w:hyperlink>
    </w:p>
    <w:p w14:paraId="70BC9E74" w14:textId="4D846788"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72" w:history="1">
        <w:r w:rsidRPr="004F684D">
          <w:rPr>
            <w:rStyle w:val="Hyperlink"/>
            <w:noProof/>
          </w:rPr>
          <w:t>3.12.9 resourceLocation property</w:t>
        </w:r>
        <w:r>
          <w:rPr>
            <w:noProof/>
            <w:webHidden/>
          </w:rPr>
          <w:tab/>
        </w:r>
        <w:r>
          <w:rPr>
            <w:noProof/>
            <w:webHidden/>
          </w:rPr>
          <w:fldChar w:fldCharType="begin"/>
        </w:r>
        <w:r>
          <w:rPr>
            <w:noProof/>
            <w:webHidden/>
          </w:rPr>
          <w:instrText xml:space="preserve"> PAGEREF _Toc525568272 \h </w:instrText>
        </w:r>
        <w:r>
          <w:rPr>
            <w:noProof/>
            <w:webHidden/>
          </w:rPr>
        </w:r>
        <w:r>
          <w:rPr>
            <w:noProof/>
            <w:webHidden/>
          </w:rPr>
          <w:fldChar w:fldCharType="separate"/>
        </w:r>
        <w:r>
          <w:rPr>
            <w:noProof/>
            <w:webHidden/>
          </w:rPr>
          <w:t>52</w:t>
        </w:r>
        <w:r>
          <w:rPr>
            <w:noProof/>
            <w:webHidden/>
          </w:rPr>
          <w:fldChar w:fldCharType="end"/>
        </w:r>
      </w:hyperlink>
    </w:p>
    <w:p w14:paraId="0F17C62C" w14:textId="1D73B24E"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73" w:history="1">
        <w:r w:rsidRPr="004F684D">
          <w:rPr>
            <w:rStyle w:val="Hyperlink"/>
            <w:noProof/>
          </w:rPr>
          <w:t>3.12.10 sarifLoggerVersion property</w:t>
        </w:r>
        <w:r>
          <w:rPr>
            <w:noProof/>
            <w:webHidden/>
          </w:rPr>
          <w:tab/>
        </w:r>
        <w:r>
          <w:rPr>
            <w:noProof/>
            <w:webHidden/>
          </w:rPr>
          <w:fldChar w:fldCharType="begin"/>
        </w:r>
        <w:r>
          <w:rPr>
            <w:noProof/>
            <w:webHidden/>
          </w:rPr>
          <w:instrText xml:space="preserve"> PAGEREF _Toc525568273 \h </w:instrText>
        </w:r>
        <w:r>
          <w:rPr>
            <w:noProof/>
            <w:webHidden/>
          </w:rPr>
        </w:r>
        <w:r>
          <w:rPr>
            <w:noProof/>
            <w:webHidden/>
          </w:rPr>
          <w:fldChar w:fldCharType="separate"/>
        </w:r>
        <w:r>
          <w:rPr>
            <w:noProof/>
            <w:webHidden/>
          </w:rPr>
          <w:t>52</w:t>
        </w:r>
        <w:r>
          <w:rPr>
            <w:noProof/>
            <w:webHidden/>
          </w:rPr>
          <w:fldChar w:fldCharType="end"/>
        </w:r>
      </w:hyperlink>
    </w:p>
    <w:p w14:paraId="1E1A4D8B" w14:textId="14E456C3"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74" w:history="1">
        <w:r w:rsidRPr="004F684D">
          <w:rPr>
            <w:rStyle w:val="Hyperlink"/>
            <w:noProof/>
          </w:rPr>
          <w:t>3.12.11 properties property</w:t>
        </w:r>
        <w:r>
          <w:rPr>
            <w:noProof/>
            <w:webHidden/>
          </w:rPr>
          <w:tab/>
        </w:r>
        <w:r>
          <w:rPr>
            <w:noProof/>
            <w:webHidden/>
          </w:rPr>
          <w:fldChar w:fldCharType="begin"/>
        </w:r>
        <w:r>
          <w:rPr>
            <w:noProof/>
            <w:webHidden/>
          </w:rPr>
          <w:instrText xml:space="preserve"> PAGEREF _Toc525568274 \h </w:instrText>
        </w:r>
        <w:r>
          <w:rPr>
            <w:noProof/>
            <w:webHidden/>
          </w:rPr>
        </w:r>
        <w:r>
          <w:rPr>
            <w:noProof/>
            <w:webHidden/>
          </w:rPr>
          <w:fldChar w:fldCharType="separate"/>
        </w:r>
        <w:r>
          <w:rPr>
            <w:noProof/>
            <w:webHidden/>
          </w:rPr>
          <w:t>53</w:t>
        </w:r>
        <w:r>
          <w:rPr>
            <w:noProof/>
            <w:webHidden/>
          </w:rPr>
          <w:fldChar w:fldCharType="end"/>
        </w:r>
      </w:hyperlink>
    </w:p>
    <w:p w14:paraId="721D92E1" w14:textId="484BC3D4"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275" w:history="1">
        <w:r w:rsidRPr="004F684D">
          <w:rPr>
            <w:rStyle w:val="Hyperlink"/>
            <w:noProof/>
          </w:rPr>
          <w:t>3.13 invocation object</w:t>
        </w:r>
        <w:r>
          <w:rPr>
            <w:noProof/>
            <w:webHidden/>
          </w:rPr>
          <w:tab/>
        </w:r>
        <w:r>
          <w:rPr>
            <w:noProof/>
            <w:webHidden/>
          </w:rPr>
          <w:fldChar w:fldCharType="begin"/>
        </w:r>
        <w:r>
          <w:rPr>
            <w:noProof/>
            <w:webHidden/>
          </w:rPr>
          <w:instrText xml:space="preserve"> PAGEREF _Toc525568275 \h </w:instrText>
        </w:r>
        <w:r>
          <w:rPr>
            <w:noProof/>
            <w:webHidden/>
          </w:rPr>
        </w:r>
        <w:r>
          <w:rPr>
            <w:noProof/>
            <w:webHidden/>
          </w:rPr>
          <w:fldChar w:fldCharType="separate"/>
        </w:r>
        <w:r>
          <w:rPr>
            <w:noProof/>
            <w:webHidden/>
          </w:rPr>
          <w:t>53</w:t>
        </w:r>
        <w:r>
          <w:rPr>
            <w:noProof/>
            <w:webHidden/>
          </w:rPr>
          <w:fldChar w:fldCharType="end"/>
        </w:r>
      </w:hyperlink>
    </w:p>
    <w:p w14:paraId="7398A338" w14:textId="53F97321"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76" w:history="1">
        <w:r w:rsidRPr="004F684D">
          <w:rPr>
            <w:rStyle w:val="Hyperlink"/>
            <w:noProof/>
          </w:rPr>
          <w:t>3.13.1 General</w:t>
        </w:r>
        <w:r>
          <w:rPr>
            <w:noProof/>
            <w:webHidden/>
          </w:rPr>
          <w:tab/>
        </w:r>
        <w:r>
          <w:rPr>
            <w:noProof/>
            <w:webHidden/>
          </w:rPr>
          <w:fldChar w:fldCharType="begin"/>
        </w:r>
        <w:r>
          <w:rPr>
            <w:noProof/>
            <w:webHidden/>
          </w:rPr>
          <w:instrText xml:space="preserve"> PAGEREF _Toc525568276 \h </w:instrText>
        </w:r>
        <w:r>
          <w:rPr>
            <w:noProof/>
            <w:webHidden/>
          </w:rPr>
        </w:r>
        <w:r>
          <w:rPr>
            <w:noProof/>
            <w:webHidden/>
          </w:rPr>
          <w:fldChar w:fldCharType="separate"/>
        </w:r>
        <w:r>
          <w:rPr>
            <w:noProof/>
            <w:webHidden/>
          </w:rPr>
          <w:t>53</w:t>
        </w:r>
        <w:r>
          <w:rPr>
            <w:noProof/>
            <w:webHidden/>
          </w:rPr>
          <w:fldChar w:fldCharType="end"/>
        </w:r>
      </w:hyperlink>
    </w:p>
    <w:p w14:paraId="41BA8152" w14:textId="4EA820EB"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77" w:history="1">
        <w:r w:rsidRPr="004F684D">
          <w:rPr>
            <w:rStyle w:val="Hyperlink"/>
            <w:noProof/>
          </w:rPr>
          <w:t>3.13.2 commandLine property</w:t>
        </w:r>
        <w:r>
          <w:rPr>
            <w:noProof/>
            <w:webHidden/>
          </w:rPr>
          <w:tab/>
        </w:r>
        <w:r>
          <w:rPr>
            <w:noProof/>
            <w:webHidden/>
          </w:rPr>
          <w:fldChar w:fldCharType="begin"/>
        </w:r>
        <w:r>
          <w:rPr>
            <w:noProof/>
            <w:webHidden/>
          </w:rPr>
          <w:instrText xml:space="preserve"> PAGEREF _Toc525568277 \h </w:instrText>
        </w:r>
        <w:r>
          <w:rPr>
            <w:noProof/>
            <w:webHidden/>
          </w:rPr>
        </w:r>
        <w:r>
          <w:rPr>
            <w:noProof/>
            <w:webHidden/>
          </w:rPr>
          <w:fldChar w:fldCharType="separate"/>
        </w:r>
        <w:r>
          <w:rPr>
            <w:noProof/>
            <w:webHidden/>
          </w:rPr>
          <w:t>53</w:t>
        </w:r>
        <w:r>
          <w:rPr>
            <w:noProof/>
            <w:webHidden/>
          </w:rPr>
          <w:fldChar w:fldCharType="end"/>
        </w:r>
      </w:hyperlink>
    </w:p>
    <w:p w14:paraId="2B0008DF" w14:textId="0A94C1C1"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78" w:history="1">
        <w:r w:rsidRPr="004F684D">
          <w:rPr>
            <w:rStyle w:val="Hyperlink"/>
            <w:noProof/>
          </w:rPr>
          <w:t>3.13.3 arguments property</w:t>
        </w:r>
        <w:r>
          <w:rPr>
            <w:noProof/>
            <w:webHidden/>
          </w:rPr>
          <w:tab/>
        </w:r>
        <w:r>
          <w:rPr>
            <w:noProof/>
            <w:webHidden/>
          </w:rPr>
          <w:fldChar w:fldCharType="begin"/>
        </w:r>
        <w:r>
          <w:rPr>
            <w:noProof/>
            <w:webHidden/>
          </w:rPr>
          <w:instrText xml:space="preserve"> PAGEREF _Toc525568278 \h </w:instrText>
        </w:r>
        <w:r>
          <w:rPr>
            <w:noProof/>
            <w:webHidden/>
          </w:rPr>
        </w:r>
        <w:r>
          <w:rPr>
            <w:noProof/>
            <w:webHidden/>
          </w:rPr>
          <w:fldChar w:fldCharType="separate"/>
        </w:r>
        <w:r>
          <w:rPr>
            <w:noProof/>
            <w:webHidden/>
          </w:rPr>
          <w:t>53</w:t>
        </w:r>
        <w:r>
          <w:rPr>
            <w:noProof/>
            <w:webHidden/>
          </w:rPr>
          <w:fldChar w:fldCharType="end"/>
        </w:r>
      </w:hyperlink>
    </w:p>
    <w:p w14:paraId="3B6123EF" w14:textId="080564F3"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79" w:history="1">
        <w:r w:rsidRPr="004F684D">
          <w:rPr>
            <w:rStyle w:val="Hyperlink"/>
            <w:noProof/>
          </w:rPr>
          <w:t>3.13.4 responseFiles property</w:t>
        </w:r>
        <w:r>
          <w:rPr>
            <w:noProof/>
            <w:webHidden/>
          </w:rPr>
          <w:tab/>
        </w:r>
        <w:r>
          <w:rPr>
            <w:noProof/>
            <w:webHidden/>
          </w:rPr>
          <w:fldChar w:fldCharType="begin"/>
        </w:r>
        <w:r>
          <w:rPr>
            <w:noProof/>
            <w:webHidden/>
          </w:rPr>
          <w:instrText xml:space="preserve"> PAGEREF _Toc525568279 \h </w:instrText>
        </w:r>
        <w:r>
          <w:rPr>
            <w:noProof/>
            <w:webHidden/>
          </w:rPr>
        </w:r>
        <w:r>
          <w:rPr>
            <w:noProof/>
            <w:webHidden/>
          </w:rPr>
          <w:fldChar w:fldCharType="separate"/>
        </w:r>
        <w:r>
          <w:rPr>
            <w:noProof/>
            <w:webHidden/>
          </w:rPr>
          <w:t>54</w:t>
        </w:r>
        <w:r>
          <w:rPr>
            <w:noProof/>
            <w:webHidden/>
          </w:rPr>
          <w:fldChar w:fldCharType="end"/>
        </w:r>
      </w:hyperlink>
    </w:p>
    <w:p w14:paraId="18AC6842" w14:textId="2BC3E836"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80" w:history="1">
        <w:r w:rsidRPr="004F684D">
          <w:rPr>
            <w:rStyle w:val="Hyperlink"/>
            <w:noProof/>
          </w:rPr>
          <w:t>3.13.5 attachments property</w:t>
        </w:r>
        <w:r>
          <w:rPr>
            <w:noProof/>
            <w:webHidden/>
          </w:rPr>
          <w:tab/>
        </w:r>
        <w:r>
          <w:rPr>
            <w:noProof/>
            <w:webHidden/>
          </w:rPr>
          <w:fldChar w:fldCharType="begin"/>
        </w:r>
        <w:r>
          <w:rPr>
            <w:noProof/>
            <w:webHidden/>
          </w:rPr>
          <w:instrText xml:space="preserve"> PAGEREF _Toc525568280 \h </w:instrText>
        </w:r>
        <w:r>
          <w:rPr>
            <w:noProof/>
            <w:webHidden/>
          </w:rPr>
        </w:r>
        <w:r>
          <w:rPr>
            <w:noProof/>
            <w:webHidden/>
          </w:rPr>
          <w:fldChar w:fldCharType="separate"/>
        </w:r>
        <w:r>
          <w:rPr>
            <w:noProof/>
            <w:webHidden/>
          </w:rPr>
          <w:t>54</w:t>
        </w:r>
        <w:r>
          <w:rPr>
            <w:noProof/>
            <w:webHidden/>
          </w:rPr>
          <w:fldChar w:fldCharType="end"/>
        </w:r>
      </w:hyperlink>
    </w:p>
    <w:p w14:paraId="29287D0D" w14:textId="296096C0"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81" w:history="1">
        <w:r w:rsidRPr="004F684D">
          <w:rPr>
            <w:rStyle w:val="Hyperlink"/>
            <w:noProof/>
          </w:rPr>
          <w:t>3.13.6 startTime property</w:t>
        </w:r>
        <w:r>
          <w:rPr>
            <w:noProof/>
            <w:webHidden/>
          </w:rPr>
          <w:tab/>
        </w:r>
        <w:r>
          <w:rPr>
            <w:noProof/>
            <w:webHidden/>
          </w:rPr>
          <w:fldChar w:fldCharType="begin"/>
        </w:r>
        <w:r>
          <w:rPr>
            <w:noProof/>
            <w:webHidden/>
          </w:rPr>
          <w:instrText xml:space="preserve"> PAGEREF _Toc525568281 \h </w:instrText>
        </w:r>
        <w:r>
          <w:rPr>
            <w:noProof/>
            <w:webHidden/>
          </w:rPr>
        </w:r>
        <w:r>
          <w:rPr>
            <w:noProof/>
            <w:webHidden/>
          </w:rPr>
          <w:fldChar w:fldCharType="separate"/>
        </w:r>
        <w:r>
          <w:rPr>
            <w:noProof/>
            <w:webHidden/>
          </w:rPr>
          <w:t>54</w:t>
        </w:r>
        <w:r>
          <w:rPr>
            <w:noProof/>
            <w:webHidden/>
          </w:rPr>
          <w:fldChar w:fldCharType="end"/>
        </w:r>
      </w:hyperlink>
    </w:p>
    <w:p w14:paraId="115223BB" w14:textId="5AA7E2EC"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82" w:history="1">
        <w:r w:rsidRPr="004F684D">
          <w:rPr>
            <w:rStyle w:val="Hyperlink"/>
            <w:noProof/>
          </w:rPr>
          <w:t>3.13.7 endTime property</w:t>
        </w:r>
        <w:r>
          <w:rPr>
            <w:noProof/>
            <w:webHidden/>
          </w:rPr>
          <w:tab/>
        </w:r>
        <w:r>
          <w:rPr>
            <w:noProof/>
            <w:webHidden/>
          </w:rPr>
          <w:fldChar w:fldCharType="begin"/>
        </w:r>
        <w:r>
          <w:rPr>
            <w:noProof/>
            <w:webHidden/>
          </w:rPr>
          <w:instrText xml:space="preserve"> PAGEREF _Toc525568282 \h </w:instrText>
        </w:r>
        <w:r>
          <w:rPr>
            <w:noProof/>
            <w:webHidden/>
          </w:rPr>
        </w:r>
        <w:r>
          <w:rPr>
            <w:noProof/>
            <w:webHidden/>
          </w:rPr>
          <w:fldChar w:fldCharType="separate"/>
        </w:r>
        <w:r>
          <w:rPr>
            <w:noProof/>
            <w:webHidden/>
          </w:rPr>
          <w:t>54</w:t>
        </w:r>
        <w:r>
          <w:rPr>
            <w:noProof/>
            <w:webHidden/>
          </w:rPr>
          <w:fldChar w:fldCharType="end"/>
        </w:r>
      </w:hyperlink>
    </w:p>
    <w:p w14:paraId="173185C4" w14:textId="4EB74F73"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83" w:history="1">
        <w:r w:rsidRPr="004F684D">
          <w:rPr>
            <w:rStyle w:val="Hyperlink"/>
            <w:noProof/>
          </w:rPr>
          <w:t>3.13.8 exitCode property</w:t>
        </w:r>
        <w:r>
          <w:rPr>
            <w:noProof/>
            <w:webHidden/>
          </w:rPr>
          <w:tab/>
        </w:r>
        <w:r>
          <w:rPr>
            <w:noProof/>
            <w:webHidden/>
          </w:rPr>
          <w:fldChar w:fldCharType="begin"/>
        </w:r>
        <w:r>
          <w:rPr>
            <w:noProof/>
            <w:webHidden/>
          </w:rPr>
          <w:instrText xml:space="preserve"> PAGEREF _Toc525568283 \h </w:instrText>
        </w:r>
        <w:r>
          <w:rPr>
            <w:noProof/>
            <w:webHidden/>
          </w:rPr>
        </w:r>
        <w:r>
          <w:rPr>
            <w:noProof/>
            <w:webHidden/>
          </w:rPr>
          <w:fldChar w:fldCharType="separate"/>
        </w:r>
        <w:r>
          <w:rPr>
            <w:noProof/>
            <w:webHidden/>
          </w:rPr>
          <w:t>54</w:t>
        </w:r>
        <w:r>
          <w:rPr>
            <w:noProof/>
            <w:webHidden/>
          </w:rPr>
          <w:fldChar w:fldCharType="end"/>
        </w:r>
      </w:hyperlink>
    </w:p>
    <w:p w14:paraId="61E578F5" w14:textId="04B3B965"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84" w:history="1">
        <w:r w:rsidRPr="004F684D">
          <w:rPr>
            <w:rStyle w:val="Hyperlink"/>
            <w:noProof/>
          </w:rPr>
          <w:t>3.13.9 exitCodeDescription property</w:t>
        </w:r>
        <w:r>
          <w:rPr>
            <w:noProof/>
            <w:webHidden/>
          </w:rPr>
          <w:tab/>
        </w:r>
        <w:r>
          <w:rPr>
            <w:noProof/>
            <w:webHidden/>
          </w:rPr>
          <w:fldChar w:fldCharType="begin"/>
        </w:r>
        <w:r>
          <w:rPr>
            <w:noProof/>
            <w:webHidden/>
          </w:rPr>
          <w:instrText xml:space="preserve"> PAGEREF _Toc525568284 \h </w:instrText>
        </w:r>
        <w:r>
          <w:rPr>
            <w:noProof/>
            <w:webHidden/>
          </w:rPr>
        </w:r>
        <w:r>
          <w:rPr>
            <w:noProof/>
            <w:webHidden/>
          </w:rPr>
          <w:fldChar w:fldCharType="separate"/>
        </w:r>
        <w:r>
          <w:rPr>
            <w:noProof/>
            <w:webHidden/>
          </w:rPr>
          <w:t>55</w:t>
        </w:r>
        <w:r>
          <w:rPr>
            <w:noProof/>
            <w:webHidden/>
          </w:rPr>
          <w:fldChar w:fldCharType="end"/>
        </w:r>
      </w:hyperlink>
    </w:p>
    <w:p w14:paraId="3B5E3728" w14:textId="178FEF28"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85" w:history="1">
        <w:r w:rsidRPr="004F684D">
          <w:rPr>
            <w:rStyle w:val="Hyperlink"/>
            <w:noProof/>
          </w:rPr>
          <w:t>3.13.10 exitSignalName property</w:t>
        </w:r>
        <w:r>
          <w:rPr>
            <w:noProof/>
            <w:webHidden/>
          </w:rPr>
          <w:tab/>
        </w:r>
        <w:r>
          <w:rPr>
            <w:noProof/>
            <w:webHidden/>
          </w:rPr>
          <w:fldChar w:fldCharType="begin"/>
        </w:r>
        <w:r>
          <w:rPr>
            <w:noProof/>
            <w:webHidden/>
          </w:rPr>
          <w:instrText xml:space="preserve"> PAGEREF _Toc525568285 \h </w:instrText>
        </w:r>
        <w:r>
          <w:rPr>
            <w:noProof/>
            <w:webHidden/>
          </w:rPr>
        </w:r>
        <w:r>
          <w:rPr>
            <w:noProof/>
            <w:webHidden/>
          </w:rPr>
          <w:fldChar w:fldCharType="separate"/>
        </w:r>
        <w:r>
          <w:rPr>
            <w:noProof/>
            <w:webHidden/>
          </w:rPr>
          <w:t>55</w:t>
        </w:r>
        <w:r>
          <w:rPr>
            <w:noProof/>
            <w:webHidden/>
          </w:rPr>
          <w:fldChar w:fldCharType="end"/>
        </w:r>
      </w:hyperlink>
    </w:p>
    <w:p w14:paraId="2876BF71" w14:textId="7F999C22"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86" w:history="1">
        <w:r w:rsidRPr="004F684D">
          <w:rPr>
            <w:rStyle w:val="Hyperlink"/>
            <w:noProof/>
          </w:rPr>
          <w:t>3.13.11 exitSignalNumber property</w:t>
        </w:r>
        <w:r>
          <w:rPr>
            <w:noProof/>
            <w:webHidden/>
          </w:rPr>
          <w:tab/>
        </w:r>
        <w:r>
          <w:rPr>
            <w:noProof/>
            <w:webHidden/>
          </w:rPr>
          <w:fldChar w:fldCharType="begin"/>
        </w:r>
        <w:r>
          <w:rPr>
            <w:noProof/>
            <w:webHidden/>
          </w:rPr>
          <w:instrText xml:space="preserve"> PAGEREF _Toc525568286 \h </w:instrText>
        </w:r>
        <w:r>
          <w:rPr>
            <w:noProof/>
            <w:webHidden/>
          </w:rPr>
        </w:r>
        <w:r>
          <w:rPr>
            <w:noProof/>
            <w:webHidden/>
          </w:rPr>
          <w:fldChar w:fldCharType="separate"/>
        </w:r>
        <w:r>
          <w:rPr>
            <w:noProof/>
            <w:webHidden/>
          </w:rPr>
          <w:t>55</w:t>
        </w:r>
        <w:r>
          <w:rPr>
            <w:noProof/>
            <w:webHidden/>
          </w:rPr>
          <w:fldChar w:fldCharType="end"/>
        </w:r>
      </w:hyperlink>
    </w:p>
    <w:p w14:paraId="6E9B1795" w14:textId="3FDFCAE8"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87" w:history="1">
        <w:r w:rsidRPr="004F684D">
          <w:rPr>
            <w:rStyle w:val="Hyperlink"/>
            <w:noProof/>
          </w:rPr>
          <w:t>3.13.12 processStartFailureMessage property</w:t>
        </w:r>
        <w:r>
          <w:rPr>
            <w:noProof/>
            <w:webHidden/>
          </w:rPr>
          <w:tab/>
        </w:r>
        <w:r>
          <w:rPr>
            <w:noProof/>
            <w:webHidden/>
          </w:rPr>
          <w:fldChar w:fldCharType="begin"/>
        </w:r>
        <w:r>
          <w:rPr>
            <w:noProof/>
            <w:webHidden/>
          </w:rPr>
          <w:instrText xml:space="preserve"> PAGEREF _Toc525568287 \h </w:instrText>
        </w:r>
        <w:r>
          <w:rPr>
            <w:noProof/>
            <w:webHidden/>
          </w:rPr>
        </w:r>
        <w:r>
          <w:rPr>
            <w:noProof/>
            <w:webHidden/>
          </w:rPr>
          <w:fldChar w:fldCharType="separate"/>
        </w:r>
        <w:r>
          <w:rPr>
            <w:noProof/>
            <w:webHidden/>
          </w:rPr>
          <w:t>55</w:t>
        </w:r>
        <w:r>
          <w:rPr>
            <w:noProof/>
            <w:webHidden/>
          </w:rPr>
          <w:fldChar w:fldCharType="end"/>
        </w:r>
      </w:hyperlink>
    </w:p>
    <w:p w14:paraId="4EE49E8C" w14:textId="08376224"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88" w:history="1">
        <w:r w:rsidRPr="004F684D">
          <w:rPr>
            <w:rStyle w:val="Hyperlink"/>
            <w:noProof/>
          </w:rPr>
          <w:t>3.13.13 toolExecutionSuccessful property</w:t>
        </w:r>
        <w:r>
          <w:rPr>
            <w:noProof/>
            <w:webHidden/>
          </w:rPr>
          <w:tab/>
        </w:r>
        <w:r>
          <w:rPr>
            <w:noProof/>
            <w:webHidden/>
          </w:rPr>
          <w:fldChar w:fldCharType="begin"/>
        </w:r>
        <w:r>
          <w:rPr>
            <w:noProof/>
            <w:webHidden/>
          </w:rPr>
          <w:instrText xml:space="preserve"> PAGEREF _Toc525568288 \h </w:instrText>
        </w:r>
        <w:r>
          <w:rPr>
            <w:noProof/>
            <w:webHidden/>
          </w:rPr>
        </w:r>
        <w:r>
          <w:rPr>
            <w:noProof/>
            <w:webHidden/>
          </w:rPr>
          <w:fldChar w:fldCharType="separate"/>
        </w:r>
        <w:r>
          <w:rPr>
            <w:noProof/>
            <w:webHidden/>
          </w:rPr>
          <w:t>56</w:t>
        </w:r>
        <w:r>
          <w:rPr>
            <w:noProof/>
            <w:webHidden/>
          </w:rPr>
          <w:fldChar w:fldCharType="end"/>
        </w:r>
      </w:hyperlink>
    </w:p>
    <w:p w14:paraId="33A33E99" w14:textId="5BE41677"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89" w:history="1">
        <w:r w:rsidRPr="004F684D">
          <w:rPr>
            <w:rStyle w:val="Hyperlink"/>
            <w:noProof/>
          </w:rPr>
          <w:t>3.13.14 machine property</w:t>
        </w:r>
        <w:r>
          <w:rPr>
            <w:noProof/>
            <w:webHidden/>
          </w:rPr>
          <w:tab/>
        </w:r>
        <w:r>
          <w:rPr>
            <w:noProof/>
            <w:webHidden/>
          </w:rPr>
          <w:fldChar w:fldCharType="begin"/>
        </w:r>
        <w:r>
          <w:rPr>
            <w:noProof/>
            <w:webHidden/>
          </w:rPr>
          <w:instrText xml:space="preserve"> PAGEREF _Toc525568289 \h </w:instrText>
        </w:r>
        <w:r>
          <w:rPr>
            <w:noProof/>
            <w:webHidden/>
          </w:rPr>
        </w:r>
        <w:r>
          <w:rPr>
            <w:noProof/>
            <w:webHidden/>
          </w:rPr>
          <w:fldChar w:fldCharType="separate"/>
        </w:r>
        <w:r>
          <w:rPr>
            <w:noProof/>
            <w:webHidden/>
          </w:rPr>
          <w:t>56</w:t>
        </w:r>
        <w:r>
          <w:rPr>
            <w:noProof/>
            <w:webHidden/>
          </w:rPr>
          <w:fldChar w:fldCharType="end"/>
        </w:r>
      </w:hyperlink>
    </w:p>
    <w:p w14:paraId="18A52FFA" w14:textId="534CCA31"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90" w:history="1">
        <w:r w:rsidRPr="004F684D">
          <w:rPr>
            <w:rStyle w:val="Hyperlink"/>
            <w:noProof/>
          </w:rPr>
          <w:t>3.13.15 account property</w:t>
        </w:r>
        <w:r>
          <w:rPr>
            <w:noProof/>
            <w:webHidden/>
          </w:rPr>
          <w:tab/>
        </w:r>
        <w:r>
          <w:rPr>
            <w:noProof/>
            <w:webHidden/>
          </w:rPr>
          <w:fldChar w:fldCharType="begin"/>
        </w:r>
        <w:r>
          <w:rPr>
            <w:noProof/>
            <w:webHidden/>
          </w:rPr>
          <w:instrText xml:space="preserve"> PAGEREF _Toc525568290 \h </w:instrText>
        </w:r>
        <w:r>
          <w:rPr>
            <w:noProof/>
            <w:webHidden/>
          </w:rPr>
        </w:r>
        <w:r>
          <w:rPr>
            <w:noProof/>
            <w:webHidden/>
          </w:rPr>
          <w:fldChar w:fldCharType="separate"/>
        </w:r>
        <w:r>
          <w:rPr>
            <w:noProof/>
            <w:webHidden/>
          </w:rPr>
          <w:t>56</w:t>
        </w:r>
        <w:r>
          <w:rPr>
            <w:noProof/>
            <w:webHidden/>
          </w:rPr>
          <w:fldChar w:fldCharType="end"/>
        </w:r>
      </w:hyperlink>
    </w:p>
    <w:p w14:paraId="142E4CBC" w14:textId="29502219"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91" w:history="1">
        <w:r w:rsidRPr="004F684D">
          <w:rPr>
            <w:rStyle w:val="Hyperlink"/>
            <w:noProof/>
          </w:rPr>
          <w:t>3.13.16 processId property</w:t>
        </w:r>
        <w:r>
          <w:rPr>
            <w:noProof/>
            <w:webHidden/>
          </w:rPr>
          <w:tab/>
        </w:r>
        <w:r>
          <w:rPr>
            <w:noProof/>
            <w:webHidden/>
          </w:rPr>
          <w:fldChar w:fldCharType="begin"/>
        </w:r>
        <w:r>
          <w:rPr>
            <w:noProof/>
            <w:webHidden/>
          </w:rPr>
          <w:instrText xml:space="preserve"> PAGEREF _Toc525568291 \h </w:instrText>
        </w:r>
        <w:r>
          <w:rPr>
            <w:noProof/>
            <w:webHidden/>
          </w:rPr>
        </w:r>
        <w:r>
          <w:rPr>
            <w:noProof/>
            <w:webHidden/>
          </w:rPr>
          <w:fldChar w:fldCharType="separate"/>
        </w:r>
        <w:r>
          <w:rPr>
            <w:noProof/>
            <w:webHidden/>
          </w:rPr>
          <w:t>56</w:t>
        </w:r>
        <w:r>
          <w:rPr>
            <w:noProof/>
            <w:webHidden/>
          </w:rPr>
          <w:fldChar w:fldCharType="end"/>
        </w:r>
      </w:hyperlink>
    </w:p>
    <w:p w14:paraId="4F4283A4" w14:textId="483C71E3"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92" w:history="1">
        <w:r w:rsidRPr="004F684D">
          <w:rPr>
            <w:rStyle w:val="Hyperlink"/>
            <w:noProof/>
          </w:rPr>
          <w:t>3.13.17 executableLocation property</w:t>
        </w:r>
        <w:r>
          <w:rPr>
            <w:noProof/>
            <w:webHidden/>
          </w:rPr>
          <w:tab/>
        </w:r>
        <w:r>
          <w:rPr>
            <w:noProof/>
            <w:webHidden/>
          </w:rPr>
          <w:fldChar w:fldCharType="begin"/>
        </w:r>
        <w:r>
          <w:rPr>
            <w:noProof/>
            <w:webHidden/>
          </w:rPr>
          <w:instrText xml:space="preserve"> PAGEREF _Toc525568292 \h </w:instrText>
        </w:r>
        <w:r>
          <w:rPr>
            <w:noProof/>
            <w:webHidden/>
          </w:rPr>
        </w:r>
        <w:r>
          <w:rPr>
            <w:noProof/>
            <w:webHidden/>
          </w:rPr>
          <w:fldChar w:fldCharType="separate"/>
        </w:r>
        <w:r>
          <w:rPr>
            <w:noProof/>
            <w:webHidden/>
          </w:rPr>
          <w:t>56</w:t>
        </w:r>
        <w:r>
          <w:rPr>
            <w:noProof/>
            <w:webHidden/>
          </w:rPr>
          <w:fldChar w:fldCharType="end"/>
        </w:r>
      </w:hyperlink>
    </w:p>
    <w:p w14:paraId="45C0FF06" w14:textId="7889BF7B"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93" w:history="1">
        <w:r w:rsidRPr="004F684D">
          <w:rPr>
            <w:rStyle w:val="Hyperlink"/>
            <w:noProof/>
          </w:rPr>
          <w:t>3.13.18 workingDirectory property</w:t>
        </w:r>
        <w:r>
          <w:rPr>
            <w:noProof/>
            <w:webHidden/>
          </w:rPr>
          <w:tab/>
        </w:r>
        <w:r>
          <w:rPr>
            <w:noProof/>
            <w:webHidden/>
          </w:rPr>
          <w:fldChar w:fldCharType="begin"/>
        </w:r>
        <w:r>
          <w:rPr>
            <w:noProof/>
            <w:webHidden/>
          </w:rPr>
          <w:instrText xml:space="preserve"> PAGEREF _Toc525568293 \h </w:instrText>
        </w:r>
        <w:r>
          <w:rPr>
            <w:noProof/>
            <w:webHidden/>
          </w:rPr>
        </w:r>
        <w:r>
          <w:rPr>
            <w:noProof/>
            <w:webHidden/>
          </w:rPr>
          <w:fldChar w:fldCharType="separate"/>
        </w:r>
        <w:r>
          <w:rPr>
            <w:noProof/>
            <w:webHidden/>
          </w:rPr>
          <w:t>56</w:t>
        </w:r>
        <w:r>
          <w:rPr>
            <w:noProof/>
            <w:webHidden/>
          </w:rPr>
          <w:fldChar w:fldCharType="end"/>
        </w:r>
      </w:hyperlink>
    </w:p>
    <w:p w14:paraId="180457DB" w14:textId="4A431382"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94" w:history="1">
        <w:r w:rsidRPr="004F684D">
          <w:rPr>
            <w:rStyle w:val="Hyperlink"/>
            <w:noProof/>
          </w:rPr>
          <w:t>3.13.19 environmentVariables property</w:t>
        </w:r>
        <w:r>
          <w:rPr>
            <w:noProof/>
            <w:webHidden/>
          </w:rPr>
          <w:tab/>
        </w:r>
        <w:r>
          <w:rPr>
            <w:noProof/>
            <w:webHidden/>
          </w:rPr>
          <w:fldChar w:fldCharType="begin"/>
        </w:r>
        <w:r>
          <w:rPr>
            <w:noProof/>
            <w:webHidden/>
          </w:rPr>
          <w:instrText xml:space="preserve"> PAGEREF _Toc525568294 \h </w:instrText>
        </w:r>
        <w:r>
          <w:rPr>
            <w:noProof/>
            <w:webHidden/>
          </w:rPr>
        </w:r>
        <w:r>
          <w:rPr>
            <w:noProof/>
            <w:webHidden/>
          </w:rPr>
          <w:fldChar w:fldCharType="separate"/>
        </w:r>
        <w:r>
          <w:rPr>
            <w:noProof/>
            <w:webHidden/>
          </w:rPr>
          <w:t>57</w:t>
        </w:r>
        <w:r>
          <w:rPr>
            <w:noProof/>
            <w:webHidden/>
          </w:rPr>
          <w:fldChar w:fldCharType="end"/>
        </w:r>
      </w:hyperlink>
    </w:p>
    <w:p w14:paraId="79AB3BC1" w14:textId="536BF6BE"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95" w:history="1">
        <w:r w:rsidRPr="004F684D">
          <w:rPr>
            <w:rStyle w:val="Hyperlink"/>
            <w:noProof/>
          </w:rPr>
          <w:t>3.13.20 toolNotifications property</w:t>
        </w:r>
        <w:r>
          <w:rPr>
            <w:noProof/>
            <w:webHidden/>
          </w:rPr>
          <w:tab/>
        </w:r>
        <w:r>
          <w:rPr>
            <w:noProof/>
            <w:webHidden/>
          </w:rPr>
          <w:fldChar w:fldCharType="begin"/>
        </w:r>
        <w:r>
          <w:rPr>
            <w:noProof/>
            <w:webHidden/>
          </w:rPr>
          <w:instrText xml:space="preserve"> PAGEREF _Toc525568295 \h </w:instrText>
        </w:r>
        <w:r>
          <w:rPr>
            <w:noProof/>
            <w:webHidden/>
          </w:rPr>
        </w:r>
        <w:r>
          <w:rPr>
            <w:noProof/>
            <w:webHidden/>
          </w:rPr>
          <w:fldChar w:fldCharType="separate"/>
        </w:r>
        <w:r>
          <w:rPr>
            <w:noProof/>
            <w:webHidden/>
          </w:rPr>
          <w:t>57</w:t>
        </w:r>
        <w:r>
          <w:rPr>
            <w:noProof/>
            <w:webHidden/>
          </w:rPr>
          <w:fldChar w:fldCharType="end"/>
        </w:r>
      </w:hyperlink>
    </w:p>
    <w:p w14:paraId="39205B17" w14:textId="29BC5986"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96" w:history="1">
        <w:r w:rsidRPr="004F684D">
          <w:rPr>
            <w:rStyle w:val="Hyperlink"/>
            <w:noProof/>
          </w:rPr>
          <w:t>3.13.21 configurationNotifications property</w:t>
        </w:r>
        <w:r>
          <w:rPr>
            <w:noProof/>
            <w:webHidden/>
          </w:rPr>
          <w:tab/>
        </w:r>
        <w:r>
          <w:rPr>
            <w:noProof/>
            <w:webHidden/>
          </w:rPr>
          <w:fldChar w:fldCharType="begin"/>
        </w:r>
        <w:r>
          <w:rPr>
            <w:noProof/>
            <w:webHidden/>
          </w:rPr>
          <w:instrText xml:space="preserve"> PAGEREF _Toc525568296 \h </w:instrText>
        </w:r>
        <w:r>
          <w:rPr>
            <w:noProof/>
            <w:webHidden/>
          </w:rPr>
        </w:r>
        <w:r>
          <w:rPr>
            <w:noProof/>
            <w:webHidden/>
          </w:rPr>
          <w:fldChar w:fldCharType="separate"/>
        </w:r>
        <w:r>
          <w:rPr>
            <w:noProof/>
            <w:webHidden/>
          </w:rPr>
          <w:t>57</w:t>
        </w:r>
        <w:r>
          <w:rPr>
            <w:noProof/>
            <w:webHidden/>
          </w:rPr>
          <w:fldChar w:fldCharType="end"/>
        </w:r>
      </w:hyperlink>
    </w:p>
    <w:p w14:paraId="2953647D" w14:textId="7CF74E81"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97" w:history="1">
        <w:r w:rsidRPr="004F684D">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_Toc525568297 \h </w:instrText>
        </w:r>
        <w:r>
          <w:rPr>
            <w:noProof/>
            <w:webHidden/>
          </w:rPr>
        </w:r>
        <w:r>
          <w:rPr>
            <w:noProof/>
            <w:webHidden/>
          </w:rPr>
          <w:fldChar w:fldCharType="separate"/>
        </w:r>
        <w:r>
          <w:rPr>
            <w:noProof/>
            <w:webHidden/>
          </w:rPr>
          <w:t>58</w:t>
        </w:r>
        <w:r>
          <w:rPr>
            <w:noProof/>
            <w:webHidden/>
          </w:rPr>
          <w:fldChar w:fldCharType="end"/>
        </w:r>
      </w:hyperlink>
    </w:p>
    <w:p w14:paraId="7F42CECC" w14:textId="39A874C5"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298" w:history="1">
        <w:r w:rsidRPr="004F684D">
          <w:rPr>
            <w:rStyle w:val="Hyperlink"/>
            <w:noProof/>
          </w:rPr>
          <w:t>3.13.23 properties property</w:t>
        </w:r>
        <w:r>
          <w:rPr>
            <w:noProof/>
            <w:webHidden/>
          </w:rPr>
          <w:tab/>
        </w:r>
        <w:r>
          <w:rPr>
            <w:noProof/>
            <w:webHidden/>
          </w:rPr>
          <w:fldChar w:fldCharType="begin"/>
        </w:r>
        <w:r>
          <w:rPr>
            <w:noProof/>
            <w:webHidden/>
          </w:rPr>
          <w:instrText xml:space="preserve"> PAGEREF _Toc525568298 \h </w:instrText>
        </w:r>
        <w:r>
          <w:rPr>
            <w:noProof/>
            <w:webHidden/>
          </w:rPr>
        </w:r>
        <w:r>
          <w:rPr>
            <w:noProof/>
            <w:webHidden/>
          </w:rPr>
          <w:fldChar w:fldCharType="separate"/>
        </w:r>
        <w:r>
          <w:rPr>
            <w:noProof/>
            <w:webHidden/>
          </w:rPr>
          <w:t>59</w:t>
        </w:r>
        <w:r>
          <w:rPr>
            <w:noProof/>
            <w:webHidden/>
          </w:rPr>
          <w:fldChar w:fldCharType="end"/>
        </w:r>
      </w:hyperlink>
    </w:p>
    <w:p w14:paraId="41045B93" w14:textId="4DFBE997"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299" w:history="1">
        <w:r w:rsidRPr="004F684D">
          <w:rPr>
            <w:rStyle w:val="Hyperlink"/>
            <w:noProof/>
          </w:rPr>
          <w:t>3.14 attachment object</w:t>
        </w:r>
        <w:r>
          <w:rPr>
            <w:noProof/>
            <w:webHidden/>
          </w:rPr>
          <w:tab/>
        </w:r>
        <w:r>
          <w:rPr>
            <w:noProof/>
            <w:webHidden/>
          </w:rPr>
          <w:fldChar w:fldCharType="begin"/>
        </w:r>
        <w:r>
          <w:rPr>
            <w:noProof/>
            <w:webHidden/>
          </w:rPr>
          <w:instrText xml:space="preserve"> PAGEREF _Toc525568299 \h </w:instrText>
        </w:r>
        <w:r>
          <w:rPr>
            <w:noProof/>
            <w:webHidden/>
          </w:rPr>
        </w:r>
        <w:r>
          <w:rPr>
            <w:noProof/>
            <w:webHidden/>
          </w:rPr>
          <w:fldChar w:fldCharType="separate"/>
        </w:r>
        <w:r>
          <w:rPr>
            <w:noProof/>
            <w:webHidden/>
          </w:rPr>
          <w:t>59</w:t>
        </w:r>
        <w:r>
          <w:rPr>
            <w:noProof/>
            <w:webHidden/>
          </w:rPr>
          <w:fldChar w:fldCharType="end"/>
        </w:r>
      </w:hyperlink>
    </w:p>
    <w:p w14:paraId="5F39ECCB" w14:textId="02FB0D96"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00" w:history="1">
        <w:r w:rsidRPr="004F684D">
          <w:rPr>
            <w:rStyle w:val="Hyperlink"/>
            <w:noProof/>
          </w:rPr>
          <w:t>3.14.1 General</w:t>
        </w:r>
        <w:r>
          <w:rPr>
            <w:noProof/>
            <w:webHidden/>
          </w:rPr>
          <w:tab/>
        </w:r>
        <w:r>
          <w:rPr>
            <w:noProof/>
            <w:webHidden/>
          </w:rPr>
          <w:fldChar w:fldCharType="begin"/>
        </w:r>
        <w:r>
          <w:rPr>
            <w:noProof/>
            <w:webHidden/>
          </w:rPr>
          <w:instrText xml:space="preserve"> PAGEREF _Toc525568300 \h </w:instrText>
        </w:r>
        <w:r>
          <w:rPr>
            <w:noProof/>
            <w:webHidden/>
          </w:rPr>
        </w:r>
        <w:r>
          <w:rPr>
            <w:noProof/>
            <w:webHidden/>
          </w:rPr>
          <w:fldChar w:fldCharType="separate"/>
        </w:r>
        <w:r>
          <w:rPr>
            <w:noProof/>
            <w:webHidden/>
          </w:rPr>
          <w:t>59</w:t>
        </w:r>
        <w:r>
          <w:rPr>
            <w:noProof/>
            <w:webHidden/>
          </w:rPr>
          <w:fldChar w:fldCharType="end"/>
        </w:r>
      </w:hyperlink>
    </w:p>
    <w:p w14:paraId="4C3E1225" w14:textId="6FE90A3D"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01" w:history="1">
        <w:r w:rsidRPr="004F684D">
          <w:rPr>
            <w:rStyle w:val="Hyperlink"/>
            <w:noProof/>
          </w:rPr>
          <w:t>3.14.2 description property</w:t>
        </w:r>
        <w:r>
          <w:rPr>
            <w:noProof/>
            <w:webHidden/>
          </w:rPr>
          <w:tab/>
        </w:r>
        <w:r>
          <w:rPr>
            <w:noProof/>
            <w:webHidden/>
          </w:rPr>
          <w:fldChar w:fldCharType="begin"/>
        </w:r>
        <w:r>
          <w:rPr>
            <w:noProof/>
            <w:webHidden/>
          </w:rPr>
          <w:instrText xml:space="preserve"> PAGEREF _Toc525568301 \h </w:instrText>
        </w:r>
        <w:r>
          <w:rPr>
            <w:noProof/>
            <w:webHidden/>
          </w:rPr>
        </w:r>
        <w:r>
          <w:rPr>
            <w:noProof/>
            <w:webHidden/>
          </w:rPr>
          <w:fldChar w:fldCharType="separate"/>
        </w:r>
        <w:r>
          <w:rPr>
            <w:noProof/>
            <w:webHidden/>
          </w:rPr>
          <w:t>59</w:t>
        </w:r>
        <w:r>
          <w:rPr>
            <w:noProof/>
            <w:webHidden/>
          </w:rPr>
          <w:fldChar w:fldCharType="end"/>
        </w:r>
      </w:hyperlink>
    </w:p>
    <w:p w14:paraId="044AEC96" w14:textId="33992B74"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02" w:history="1">
        <w:r w:rsidRPr="004F684D">
          <w:rPr>
            <w:rStyle w:val="Hyperlink"/>
            <w:noProof/>
          </w:rPr>
          <w:t>3.14.3 fileLocation property</w:t>
        </w:r>
        <w:r>
          <w:rPr>
            <w:noProof/>
            <w:webHidden/>
          </w:rPr>
          <w:tab/>
        </w:r>
        <w:r>
          <w:rPr>
            <w:noProof/>
            <w:webHidden/>
          </w:rPr>
          <w:fldChar w:fldCharType="begin"/>
        </w:r>
        <w:r>
          <w:rPr>
            <w:noProof/>
            <w:webHidden/>
          </w:rPr>
          <w:instrText xml:space="preserve"> PAGEREF _Toc525568302 \h </w:instrText>
        </w:r>
        <w:r>
          <w:rPr>
            <w:noProof/>
            <w:webHidden/>
          </w:rPr>
        </w:r>
        <w:r>
          <w:rPr>
            <w:noProof/>
            <w:webHidden/>
          </w:rPr>
          <w:fldChar w:fldCharType="separate"/>
        </w:r>
        <w:r>
          <w:rPr>
            <w:noProof/>
            <w:webHidden/>
          </w:rPr>
          <w:t>59</w:t>
        </w:r>
        <w:r>
          <w:rPr>
            <w:noProof/>
            <w:webHidden/>
          </w:rPr>
          <w:fldChar w:fldCharType="end"/>
        </w:r>
      </w:hyperlink>
    </w:p>
    <w:p w14:paraId="4962F37C" w14:textId="6DB2E8FF"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03" w:history="1">
        <w:r w:rsidRPr="004F684D">
          <w:rPr>
            <w:rStyle w:val="Hyperlink"/>
            <w:noProof/>
          </w:rPr>
          <w:t>3.14.4 regions property</w:t>
        </w:r>
        <w:r>
          <w:rPr>
            <w:noProof/>
            <w:webHidden/>
          </w:rPr>
          <w:tab/>
        </w:r>
        <w:r>
          <w:rPr>
            <w:noProof/>
            <w:webHidden/>
          </w:rPr>
          <w:fldChar w:fldCharType="begin"/>
        </w:r>
        <w:r>
          <w:rPr>
            <w:noProof/>
            <w:webHidden/>
          </w:rPr>
          <w:instrText xml:space="preserve"> PAGEREF _Toc525568303 \h </w:instrText>
        </w:r>
        <w:r>
          <w:rPr>
            <w:noProof/>
            <w:webHidden/>
          </w:rPr>
        </w:r>
        <w:r>
          <w:rPr>
            <w:noProof/>
            <w:webHidden/>
          </w:rPr>
          <w:fldChar w:fldCharType="separate"/>
        </w:r>
        <w:r>
          <w:rPr>
            <w:noProof/>
            <w:webHidden/>
          </w:rPr>
          <w:t>60</w:t>
        </w:r>
        <w:r>
          <w:rPr>
            <w:noProof/>
            <w:webHidden/>
          </w:rPr>
          <w:fldChar w:fldCharType="end"/>
        </w:r>
      </w:hyperlink>
    </w:p>
    <w:p w14:paraId="7423B057" w14:textId="42F61E1C"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04" w:history="1">
        <w:r w:rsidRPr="004F684D">
          <w:rPr>
            <w:rStyle w:val="Hyperlink"/>
            <w:noProof/>
          </w:rPr>
          <w:t>3.14.5 rectangles property</w:t>
        </w:r>
        <w:r>
          <w:rPr>
            <w:noProof/>
            <w:webHidden/>
          </w:rPr>
          <w:tab/>
        </w:r>
        <w:r>
          <w:rPr>
            <w:noProof/>
            <w:webHidden/>
          </w:rPr>
          <w:fldChar w:fldCharType="begin"/>
        </w:r>
        <w:r>
          <w:rPr>
            <w:noProof/>
            <w:webHidden/>
          </w:rPr>
          <w:instrText xml:space="preserve"> PAGEREF _Toc525568304 \h </w:instrText>
        </w:r>
        <w:r>
          <w:rPr>
            <w:noProof/>
            <w:webHidden/>
          </w:rPr>
        </w:r>
        <w:r>
          <w:rPr>
            <w:noProof/>
            <w:webHidden/>
          </w:rPr>
          <w:fldChar w:fldCharType="separate"/>
        </w:r>
        <w:r>
          <w:rPr>
            <w:noProof/>
            <w:webHidden/>
          </w:rPr>
          <w:t>60</w:t>
        </w:r>
        <w:r>
          <w:rPr>
            <w:noProof/>
            <w:webHidden/>
          </w:rPr>
          <w:fldChar w:fldCharType="end"/>
        </w:r>
      </w:hyperlink>
    </w:p>
    <w:p w14:paraId="1830E0B6" w14:textId="07480020"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305" w:history="1">
        <w:r w:rsidRPr="004F684D">
          <w:rPr>
            <w:rStyle w:val="Hyperlink"/>
            <w:noProof/>
          </w:rPr>
          <w:t>3.15 conversion object</w:t>
        </w:r>
        <w:r>
          <w:rPr>
            <w:noProof/>
            <w:webHidden/>
          </w:rPr>
          <w:tab/>
        </w:r>
        <w:r>
          <w:rPr>
            <w:noProof/>
            <w:webHidden/>
          </w:rPr>
          <w:fldChar w:fldCharType="begin"/>
        </w:r>
        <w:r>
          <w:rPr>
            <w:noProof/>
            <w:webHidden/>
          </w:rPr>
          <w:instrText xml:space="preserve"> PAGEREF _Toc525568305 \h </w:instrText>
        </w:r>
        <w:r>
          <w:rPr>
            <w:noProof/>
            <w:webHidden/>
          </w:rPr>
        </w:r>
        <w:r>
          <w:rPr>
            <w:noProof/>
            <w:webHidden/>
          </w:rPr>
          <w:fldChar w:fldCharType="separate"/>
        </w:r>
        <w:r>
          <w:rPr>
            <w:noProof/>
            <w:webHidden/>
          </w:rPr>
          <w:t>60</w:t>
        </w:r>
        <w:r>
          <w:rPr>
            <w:noProof/>
            <w:webHidden/>
          </w:rPr>
          <w:fldChar w:fldCharType="end"/>
        </w:r>
      </w:hyperlink>
    </w:p>
    <w:p w14:paraId="26295732" w14:textId="244C7CAB"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06" w:history="1">
        <w:r w:rsidRPr="004F684D">
          <w:rPr>
            <w:rStyle w:val="Hyperlink"/>
            <w:noProof/>
          </w:rPr>
          <w:t>3.15.1 General</w:t>
        </w:r>
        <w:r>
          <w:rPr>
            <w:noProof/>
            <w:webHidden/>
          </w:rPr>
          <w:tab/>
        </w:r>
        <w:r>
          <w:rPr>
            <w:noProof/>
            <w:webHidden/>
          </w:rPr>
          <w:fldChar w:fldCharType="begin"/>
        </w:r>
        <w:r>
          <w:rPr>
            <w:noProof/>
            <w:webHidden/>
          </w:rPr>
          <w:instrText xml:space="preserve"> PAGEREF _Toc525568306 \h </w:instrText>
        </w:r>
        <w:r>
          <w:rPr>
            <w:noProof/>
            <w:webHidden/>
          </w:rPr>
        </w:r>
        <w:r>
          <w:rPr>
            <w:noProof/>
            <w:webHidden/>
          </w:rPr>
          <w:fldChar w:fldCharType="separate"/>
        </w:r>
        <w:r>
          <w:rPr>
            <w:noProof/>
            <w:webHidden/>
          </w:rPr>
          <w:t>60</w:t>
        </w:r>
        <w:r>
          <w:rPr>
            <w:noProof/>
            <w:webHidden/>
          </w:rPr>
          <w:fldChar w:fldCharType="end"/>
        </w:r>
      </w:hyperlink>
    </w:p>
    <w:p w14:paraId="1B02F208" w14:textId="6B8267BC"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07" w:history="1">
        <w:r w:rsidRPr="004F684D">
          <w:rPr>
            <w:rStyle w:val="Hyperlink"/>
            <w:noProof/>
          </w:rPr>
          <w:t>3.15.2 tool property</w:t>
        </w:r>
        <w:r>
          <w:rPr>
            <w:noProof/>
            <w:webHidden/>
          </w:rPr>
          <w:tab/>
        </w:r>
        <w:r>
          <w:rPr>
            <w:noProof/>
            <w:webHidden/>
          </w:rPr>
          <w:fldChar w:fldCharType="begin"/>
        </w:r>
        <w:r>
          <w:rPr>
            <w:noProof/>
            <w:webHidden/>
          </w:rPr>
          <w:instrText xml:space="preserve"> PAGEREF _Toc525568307 \h </w:instrText>
        </w:r>
        <w:r>
          <w:rPr>
            <w:noProof/>
            <w:webHidden/>
          </w:rPr>
        </w:r>
        <w:r>
          <w:rPr>
            <w:noProof/>
            <w:webHidden/>
          </w:rPr>
          <w:fldChar w:fldCharType="separate"/>
        </w:r>
        <w:r>
          <w:rPr>
            <w:noProof/>
            <w:webHidden/>
          </w:rPr>
          <w:t>60</w:t>
        </w:r>
        <w:r>
          <w:rPr>
            <w:noProof/>
            <w:webHidden/>
          </w:rPr>
          <w:fldChar w:fldCharType="end"/>
        </w:r>
      </w:hyperlink>
    </w:p>
    <w:p w14:paraId="5B0BE0B7" w14:textId="6B5DEA13"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08" w:history="1">
        <w:r w:rsidRPr="004F684D">
          <w:rPr>
            <w:rStyle w:val="Hyperlink"/>
            <w:noProof/>
          </w:rPr>
          <w:t>3.15.3 invocation property</w:t>
        </w:r>
        <w:r>
          <w:rPr>
            <w:noProof/>
            <w:webHidden/>
          </w:rPr>
          <w:tab/>
        </w:r>
        <w:r>
          <w:rPr>
            <w:noProof/>
            <w:webHidden/>
          </w:rPr>
          <w:fldChar w:fldCharType="begin"/>
        </w:r>
        <w:r>
          <w:rPr>
            <w:noProof/>
            <w:webHidden/>
          </w:rPr>
          <w:instrText xml:space="preserve"> PAGEREF _Toc525568308 \h </w:instrText>
        </w:r>
        <w:r>
          <w:rPr>
            <w:noProof/>
            <w:webHidden/>
          </w:rPr>
        </w:r>
        <w:r>
          <w:rPr>
            <w:noProof/>
            <w:webHidden/>
          </w:rPr>
          <w:fldChar w:fldCharType="separate"/>
        </w:r>
        <w:r>
          <w:rPr>
            <w:noProof/>
            <w:webHidden/>
          </w:rPr>
          <w:t>60</w:t>
        </w:r>
        <w:r>
          <w:rPr>
            <w:noProof/>
            <w:webHidden/>
          </w:rPr>
          <w:fldChar w:fldCharType="end"/>
        </w:r>
      </w:hyperlink>
    </w:p>
    <w:p w14:paraId="71B8B514" w14:textId="5CC7029C"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09" w:history="1">
        <w:r w:rsidRPr="004F684D">
          <w:rPr>
            <w:rStyle w:val="Hyperlink"/>
            <w:noProof/>
          </w:rPr>
          <w:t>3.15.4 analysisToolLogFiles property</w:t>
        </w:r>
        <w:r>
          <w:rPr>
            <w:noProof/>
            <w:webHidden/>
          </w:rPr>
          <w:tab/>
        </w:r>
        <w:r>
          <w:rPr>
            <w:noProof/>
            <w:webHidden/>
          </w:rPr>
          <w:fldChar w:fldCharType="begin"/>
        </w:r>
        <w:r>
          <w:rPr>
            <w:noProof/>
            <w:webHidden/>
          </w:rPr>
          <w:instrText xml:space="preserve"> PAGEREF _Toc525568309 \h </w:instrText>
        </w:r>
        <w:r>
          <w:rPr>
            <w:noProof/>
            <w:webHidden/>
          </w:rPr>
        </w:r>
        <w:r>
          <w:rPr>
            <w:noProof/>
            <w:webHidden/>
          </w:rPr>
          <w:fldChar w:fldCharType="separate"/>
        </w:r>
        <w:r>
          <w:rPr>
            <w:noProof/>
            <w:webHidden/>
          </w:rPr>
          <w:t>61</w:t>
        </w:r>
        <w:r>
          <w:rPr>
            <w:noProof/>
            <w:webHidden/>
          </w:rPr>
          <w:fldChar w:fldCharType="end"/>
        </w:r>
      </w:hyperlink>
    </w:p>
    <w:p w14:paraId="5607AFFC" w14:textId="2319457F"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310" w:history="1">
        <w:r w:rsidRPr="004F684D">
          <w:rPr>
            <w:rStyle w:val="Hyperlink"/>
            <w:noProof/>
          </w:rPr>
          <w:t>3.16 versionControlDetails object</w:t>
        </w:r>
        <w:r>
          <w:rPr>
            <w:noProof/>
            <w:webHidden/>
          </w:rPr>
          <w:tab/>
        </w:r>
        <w:r>
          <w:rPr>
            <w:noProof/>
            <w:webHidden/>
          </w:rPr>
          <w:fldChar w:fldCharType="begin"/>
        </w:r>
        <w:r>
          <w:rPr>
            <w:noProof/>
            <w:webHidden/>
          </w:rPr>
          <w:instrText xml:space="preserve"> PAGEREF _Toc525568310 \h </w:instrText>
        </w:r>
        <w:r>
          <w:rPr>
            <w:noProof/>
            <w:webHidden/>
          </w:rPr>
        </w:r>
        <w:r>
          <w:rPr>
            <w:noProof/>
            <w:webHidden/>
          </w:rPr>
          <w:fldChar w:fldCharType="separate"/>
        </w:r>
        <w:r>
          <w:rPr>
            <w:noProof/>
            <w:webHidden/>
          </w:rPr>
          <w:t>61</w:t>
        </w:r>
        <w:r>
          <w:rPr>
            <w:noProof/>
            <w:webHidden/>
          </w:rPr>
          <w:fldChar w:fldCharType="end"/>
        </w:r>
      </w:hyperlink>
    </w:p>
    <w:p w14:paraId="7FF729CA" w14:textId="3301E399"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11" w:history="1">
        <w:r w:rsidRPr="004F684D">
          <w:rPr>
            <w:rStyle w:val="Hyperlink"/>
            <w:noProof/>
          </w:rPr>
          <w:t>3.16.1 General</w:t>
        </w:r>
        <w:r>
          <w:rPr>
            <w:noProof/>
            <w:webHidden/>
          </w:rPr>
          <w:tab/>
        </w:r>
        <w:r>
          <w:rPr>
            <w:noProof/>
            <w:webHidden/>
          </w:rPr>
          <w:fldChar w:fldCharType="begin"/>
        </w:r>
        <w:r>
          <w:rPr>
            <w:noProof/>
            <w:webHidden/>
          </w:rPr>
          <w:instrText xml:space="preserve"> PAGEREF _Toc525568311 \h </w:instrText>
        </w:r>
        <w:r>
          <w:rPr>
            <w:noProof/>
            <w:webHidden/>
          </w:rPr>
        </w:r>
        <w:r>
          <w:rPr>
            <w:noProof/>
            <w:webHidden/>
          </w:rPr>
          <w:fldChar w:fldCharType="separate"/>
        </w:r>
        <w:r>
          <w:rPr>
            <w:noProof/>
            <w:webHidden/>
          </w:rPr>
          <w:t>61</w:t>
        </w:r>
        <w:r>
          <w:rPr>
            <w:noProof/>
            <w:webHidden/>
          </w:rPr>
          <w:fldChar w:fldCharType="end"/>
        </w:r>
      </w:hyperlink>
    </w:p>
    <w:p w14:paraId="480B2304" w14:textId="4825A7ED"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12" w:history="1">
        <w:r w:rsidRPr="004F684D">
          <w:rPr>
            <w:rStyle w:val="Hyperlink"/>
            <w:noProof/>
          </w:rPr>
          <w:t>3.16.2 Constraints</w:t>
        </w:r>
        <w:r>
          <w:rPr>
            <w:noProof/>
            <w:webHidden/>
          </w:rPr>
          <w:tab/>
        </w:r>
        <w:r>
          <w:rPr>
            <w:noProof/>
            <w:webHidden/>
          </w:rPr>
          <w:fldChar w:fldCharType="begin"/>
        </w:r>
        <w:r>
          <w:rPr>
            <w:noProof/>
            <w:webHidden/>
          </w:rPr>
          <w:instrText xml:space="preserve"> PAGEREF _Toc525568312 \h </w:instrText>
        </w:r>
        <w:r>
          <w:rPr>
            <w:noProof/>
            <w:webHidden/>
          </w:rPr>
        </w:r>
        <w:r>
          <w:rPr>
            <w:noProof/>
            <w:webHidden/>
          </w:rPr>
          <w:fldChar w:fldCharType="separate"/>
        </w:r>
        <w:r>
          <w:rPr>
            <w:noProof/>
            <w:webHidden/>
          </w:rPr>
          <w:t>61</w:t>
        </w:r>
        <w:r>
          <w:rPr>
            <w:noProof/>
            <w:webHidden/>
          </w:rPr>
          <w:fldChar w:fldCharType="end"/>
        </w:r>
      </w:hyperlink>
    </w:p>
    <w:p w14:paraId="6E4B3B60" w14:textId="32C55BBD"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13" w:history="1">
        <w:r w:rsidRPr="004F684D">
          <w:rPr>
            <w:rStyle w:val="Hyperlink"/>
            <w:noProof/>
          </w:rPr>
          <w:t>3.16.3 uri property</w:t>
        </w:r>
        <w:r>
          <w:rPr>
            <w:noProof/>
            <w:webHidden/>
          </w:rPr>
          <w:tab/>
        </w:r>
        <w:r>
          <w:rPr>
            <w:noProof/>
            <w:webHidden/>
          </w:rPr>
          <w:fldChar w:fldCharType="begin"/>
        </w:r>
        <w:r>
          <w:rPr>
            <w:noProof/>
            <w:webHidden/>
          </w:rPr>
          <w:instrText xml:space="preserve"> PAGEREF _Toc525568313 \h </w:instrText>
        </w:r>
        <w:r>
          <w:rPr>
            <w:noProof/>
            <w:webHidden/>
          </w:rPr>
        </w:r>
        <w:r>
          <w:rPr>
            <w:noProof/>
            <w:webHidden/>
          </w:rPr>
          <w:fldChar w:fldCharType="separate"/>
        </w:r>
        <w:r>
          <w:rPr>
            <w:noProof/>
            <w:webHidden/>
          </w:rPr>
          <w:t>61</w:t>
        </w:r>
        <w:r>
          <w:rPr>
            <w:noProof/>
            <w:webHidden/>
          </w:rPr>
          <w:fldChar w:fldCharType="end"/>
        </w:r>
      </w:hyperlink>
    </w:p>
    <w:p w14:paraId="5731B36E" w14:textId="467BAF39"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14" w:history="1">
        <w:r w:rsidRPr="004F684D">
          <w:rPr>
            <w:rStyle w:val="Hyperlink"/>
            <w:noProof/>
          </w:rPr>
          <w:t>3.16.4 revisionId property</w:t>
        </w:r>
        <w:r>
          <w:rPr>
            <w:noProof/>
            <w:webHidden/>
          </w:rPr>
          <w:tab/>
        </w:r>
        <w:r>
          <w:rPr>
            <w:noProof/>
            <w:webHidden/>
          </w:rPr>
          <w:fldChar w:fldCharType="begin"/>
        </w:r>
        <w:r>
          <w:rPr>
            <w:noProof/>
            <w:webHidden/>
          </w:rPr>
          <w:instrText xml:space="preserve"> PAGEREF _Toc525568314 \h </w:instrText>
        </w:r>
        <w:r>
          <w:rPr>
            <w:noProof/>
            <w:webHidden/>
          </w:rPr>
        </w:r>
        <w:r>
          <w:rPr>
            <w:noProof/>
            <w:webHidden/>
          </w:rPr>
          <w:fldChar w:fldCharType="separate"/>
        </w:r>
        <w:r>
          <w:rPr>
            <w:noProof/>
            <w:webHidden/>
          </w:rPr>
          <w:t>61</w:t>
        </w:r>
        <w:r>
          <w:rPr>
            <w:noProof/>
            <w:webHidden/>
          </w:rPr>
          <w:fldChar w:fldCharType="end"/>
        </w:r>
      </w:hyperlink>
    </w:p>
    <w:p w14:paraId="28BD6FFC" w14:textId="6BF9A44E"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15" w:history="1">
        <w:r w:rsidRPr="004F684D">
          <w:rPr>
            <w:rStyle w:val="Hyperlink"/>
            <w:noProof/>
          </w:rPr>
          <w:t>3.16.5 branch property</w:t>
        </w:r>
        <w:r>
          <w:rPr>
            <w:noProof/>
            <w:webHidden/>
          </w:rPr>
          <w:tab/>
        </w:r>
        <w:r>
          <w:rPr>
            <w:noProof/>
            <w:webHidden/>
          </w:rPr>
          <w:fldChar w:fldCharType="begin"/>
        </w:r>
        <w:r>
          <w:rPr>
            <w:noProof/>
            <w:webHidden/>
          </w:rPr>
          <w:instrText xml:space="preserve"> PAGEREF _Toc525568315 \h </w:instrText>
        </w:r>
        <w:r>
          <w:rPr>
            <w:noProof/>
            <w:webHidden/>
          </w:rPr>
        </w:r>
        <w:r>
          <w:rPr>
            <w:noProof/>
            <w:webHidden/>
          </w:rPr>
          <w:fldChar w:fldCharType="separate"/>
        </w:r>
        <w:r>
          <w:rPr>
            <w:noProof/>
            <w:webHidden/>
          </w:rPr>
          <w:t>61</w:t>
        </w:r>
        <w:r>
          <w:rPr>
            <w:noProof/>
            <w:webHidden/>
          </w:rPr>
          <w:fldChar w:fldCharType="end"/>
        </w:r>
      </w:hyperlink>
    </w:p>
    <w:p w14:paraId="067DD50A" w14:textId="08640464"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16" w:history="1">
        <w:r w:rsidRPr="004F684D">
          <w:rPr>
            <w:rStyle w:val="Hyperlink"/>
            <w:noProof/>
          </w:rPr>
          <w:t>3.16.6 tag property</w:t>
        </w:r>
        <w:r>
          <w:rPr>
            <w:noProof/>
            <w:webHidden/>
          </w:rPr>
          <w:tab/>
        </w:r>
        <w:r>
          <w:rPr>
            <w:noProof/>
            <w:webHidden/>
          </w:rPr>
          <w:fldChar w:fldCharType="begin"/>
        </w:r>
        <w:r>
          <w:rPr>
            <w:noProof/>
            <w:webHidden/>
          </w:rPr>
          <w:instrText xml:space="preserve"> PAGEREF _Toc525568316 \h </w:instrText>
        </w:r>
        <w:r>
          <w:rPr>
            <w:noProof/>
            <w:webHidden/>
          </w:rPr>
        </w:r>
        <w:r>
          <w:rPr>
            <w:noProof/>
            <w:webHidden/>
          </w:rPr>
          <w:fldChar w:fldCharType="separate"/>
        </w:r>
        <w:r>
          <w:rPr>
            <w:noProof/>
            <w:webHidden/>
          </w:rPr>
          <w:t>61</w:t>
        </w:r>
        <w:r>
          <w:rPr>
            <w:noProof/>
            <w:webHidden/>
          </w:rPr>
          <w:fldChar w:fldCharType="end"/>
        </w:r>
      </w:hyperlink>
    </w:p>
    <w:p w14:paraId="2462A6D8" w14:textId="3303F19A"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17" w:history="1">
        <w:r w:rsidRPr="004F684D">
          <w:rPr>
            <w:rStyle w:val="Hyperlink"/>
            <w:noProof/>
          </w:rPr>
          <w:t>3.16.7 timestamp property</w:t>
        </w:r>
        <w:r>
          <w:rPr>
            <w:noProof/>
            <w:webHidden/>
          </w:rPr>
          <w:tab/>
        </w:r>
        <w:r>
          <w:rPr>
            <w:noProof/>
            <w:webHidden/>
          </w:rPr>
          <w:fldChar w:fldCharType="begin"/>
        </w:r>
        <w:r>
          <w:rPr>
            <w:noProof/>
            <w:webHidden/>
          </w:rPr>
          <w:instrText xml:space="preserve"> PAGEREF _Toc525568317 \h </w:instrText>
        </w:r>
        <w:r>
          <w:rPr>
            <w:noProof/>
            <w:webHidden/>
          </w:rPr>
        </w:r>
        <w:r>
          <w:rPr>
            <w:noProof/>
            <w:webHidden/>
          </w:rPr>
          <w:fldChar w:fldCharType="separate"/>
        </w:r>
        <w:r>
          <w:rPr>
            <w:noProof/>
            <w:webHidden/>
          </w:rPr>
          <w:t>62</w:t>
        </w:r>
        <w:r>
          <w:rPr>
            <w:noProof/>
            <w:webHidden/>
          </w:rPr>
          <w:fldChar w:fldCharType="end"/>
        </w:r>
      </w:hyperlink>
    </w:p>
    <w:p w14:paraId="77A76782" w14:textId="22F4462B"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18" w:history="1">
        <w:r w:rsidRPr="004F684D">
          <w:rPr>
            <w:rStyle w:val="Hyperlink"/>
            <w:noProof/>
          </w:rPr>
          <w:t>3.16.8 properties property</w:t>
        </w:r>
        <w:r>
          <w:rPr>
            <w:noProof/>
            <w:webHidden/>
          </w:rPr>
          <w:tab/>
        </w:r>
        <w:r>
          <w:rPr>
            <w:noProof/>
            <w:webHidden/>
          </w:rPr>
          <w:fldChar w:fldCharType="begin"/>
        </w:r>
        <w:r>
          <w:rPr>
            <w:noProof/>
            <w:webHidden/>
          </w:rPr>
          <w:instrText xml:space="preserve"> PAGEREF _Toc525568318 \h </w:instrText>
        </w:r>
        <w:r>
          <w:rPr>
            <w:noProof/>
            <w:webHidden/>
          </w:rPr>
        </w:r>
        <w:r>
          <w:rPr>
            <w:noProof/>
            <w:webHidden/>
          </w:rPr>
          <w:fldChar w:fldCharType="separate"/>
        </w:r>
        <w:r>
          <w:rPr>
            <w:noProof/>
            <w:webHidden/>
          </w:rPr>
          <w:t>62</w:t>
        </w:r>
        <w:r>
          <w:rPr>
            <w:noProof/>
            <w:webHidden/>
          </w:rPr>
          <w:fldChar w:fldCharType="end"/>
        </w:r>
      </w:hyperlink>
    </w:p>
    <w:p w14:paraId="6C3AEB86" w14:textId="03CAF877"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319" w:history="1">
        <w:r w:rsidRPr="004F684D">
          <w:rPr>
            <w:rStyle w:val="Hyperlink"/>
            <w:noProof/>
          </w:rPr>
          <w:t>3.17 file object</w:t>
        </w:r>
        <w:r>
          <w:rPr>
            <w:noProof/>
            <w:webHidden/>
          </w:rPr>
          <w:tab/>
        </w:r>
        <w:r>
          <w:rPr>
            <w:noProof/>
            <w:webHidden/>
          </w:rPr>
          <w:fldChar w:fldCharType="begin"/>
        </w:r>
        <w:r>
          <w:rPr>
            <w:noProof/>
            <w:webHidden/>
          </w:rPr>
          <w:instrText xml:space="preserve"> PAGEREF _Toc525568319 \h </w:instrText>
        </w:r>
        <w:r>
          <w:rPr>
            <w:noProof/>
            <w:webHidden/>
          </w:rPr>
        </w:r>
        <w:r>
          <w:rPr>
            <w:noProof/>
            <w:webHidden/>
          </w:rPr>
          <w:fldChar w:fldCharType="separate"/>
        </w:r>
        <w:r>
          <w:rPr>
            <w:noProof/>
            <w:webHidden/>
          </w:rPr>
          <w:t>62</w:t>
        </w:r>
        <w:r>
          <w:rPr>
            <w:noProof/>
            <w:webHidden/>
          </w:rPr>
          <w:fldChar w:fldCharType="end"/>
        </w:r>
      </w:hyperlink>
    </w:p>
    <w:p w14:paraId="2B6A52EA" w14:textId="394C2C19"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20" w:history="1">
        <w:r w:rsidRPr="004F684D">
          <w:rPr>
            <w:rStyle w:val="Hyperlink"/>
            <w:noProof/>
          </w:rPr>
          <w:t>3.17.1 General</w:t>
        </w:r>
        <w:r>
          <w:rPr>
            <w:noProof/>
            <w:webHidden/>
          </w:rPr>
          <w:tab/>
        </w:r>
        <w:r>
          <w:rPr>
            <w:noProof/>
            <w:webHidden/>
          </w:rPr>
          <w:fldChar w:fldCharType="begin"/>
        </w:r>
        <w:r>
          <w:rPr>
            <w:noProof/>
            <w:webHidden/>
          </w:rPr>
          <w:instrText xml:space="preserve"> PAGEREF _Toc525568320 \h </w:instrText>
        </w:r>
        <w:r>
          <w:rPr>
            <w:noProof/>
            <w:webHidden/>
          </w:rPr>
        </w:r>
        <w:r>
          <w:rPr>
            <w:noProof/>
            <w:webHidden/>
          </w:rPr>
          <w:fldChar w:fldCharType="separate"/>
        </w:r>
        <w:r>
          <w:rPr>
            <w:noProof/>
            <w:webHidden/>
          </w:rPr>
          <w:t>62</w:t>
        </w:r>
        <w:r>
          <w:rPr>
            <w:noProof/>
            <w:webHidden/>
          </w:rPr>
          <w:fldChar w:fldCharType="end"/>
        </w:r>
      </w:hyperlink>
    </w:p>
    <w:p w14:paraId="28FBAFC1" w14:textId="63F71BAD"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21" w:history="1">
        <w:r w:rsidRPr="004F684D">
          <w:rPr>
            <w:rStyle w:val="Hyperlink"/>
            <w:noProof/>
          </w:rPr>
          <w:t>3.17.2 fileLocation property</w:t>
        </w:r>
        <w:r>
          <w:rPr>
            <w:noProof/>
            <w:webHidden/>
          </w:rPr>
          <w:tab/>
        </w:r>
        <w:r>
          <w:rPr>
            <w:noProof/>
            <w:webHidden/>
          </w:rPr>
          <w:fldChar w:fldCharType="begin"/>
        </w:r>
        <w:r>
          <w:rPr>
            <w:noProof/>
            <w:webHidden/>
          </w:rPr>
          <w:instrText xml:space="preserve"> PAGEREF _Toc525568321 \h </w:instrText>
        </w:r>
        <w:r>
          <w:rPr>
            <w:noProof/>
            <w:webHidden/>
          </w:rPr>
        </w:r>
        <w:r>
          <w:rPr>
            <w:noProof/>
            <w:webHidden/>
          </w:rPr>
          <w:fldChar w:fldCharType="separate"/>
        </w:r>
        <w:r>
          <w:rPr>
            <w:noProof/>
            <w:webHidden/>
          </w:rPr>
          <w:t>62</w:t>
        </w:r>
        <w:r>
          <w:rPr>
            <w:noProof/>
            <w:webHidden/>
          </w:rPr>
          <w:fldChar w:fldCharType="end"/>
        </w:r>
      </w:hyperlink>
    </w:p>
    <w:p w14:paraId="5A92434C" w14:textId="6506D241"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22" w:history="1">
        <w:r w:rsidRPr="004F684D">
          <w:rPr>
            <w:rStyle w:val="Hyperlink"/>
            <w:noProof/>
          </w:rPr>
          <w:t>3.17.3 parentKey property</w:t>
        </w:r>
        <w:r>
          <w:rPr>
            <w:noProof/>
            <w:webHidden/>
          </w:rPr>
          <w:tab/>
        </w:r>
        <w:r>
          <w:rPr>
            <w:noProof/>
            <w:webHidden/>
          </w:rPr>
          <w:fldChar w:fldCharType="begin"/>
        </w:r>
        <w:r>
          <w:rPr>
            <w:noProof/>
            <w:webHidden/>
          </w:rPr>
          <w:instrText xml:space="preserve"> PAGEREF _Toc525568322 \h </w:instrText>
        </w:r>
        <w:r>
          <w:rPr>
            <w:noProof/>
            <w:webHidden/>
          </w:rPr>
        </w:r>
        <w:r>
          <w:rPr>
            <w:noProof/>
            <w:webHidden/>
          </w:rPr>
          <w:fldChar w:fldCharType="separate"/>
        </w:r>
        <w:r>
          <w:rPr>
            <w:noProof/>
            <w:webHidden/>
          </w:rPr>
          <w:t>63</w:t>
        </w:r>
        <w:r>
          <w:rPr>
            <w:noProof/>
            <w:webHidden/>
          </w:rPr>
          <w:fldChar w:fldCharType="end"/>
        </w:r>
      </w:hyperlink>
    </w:p>
    <w:p w14:paraId="382C9FB0" w14:textId="020AA0F6"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23" w:history="1">
        <w:r w:rsidRPr="004F684D">
          <w:rPr>
            <w:rStyle w:val="Hyperlink"/>
            <w:noProof/>
          </w:rPr>
          <w:t>3.17.4 offset property</w:t>
        </w:r>
        <w:r>
          <w:rPr>
            <w:noProof/>
            <w:webHidden/>
          </w:rPr>
          <w:tab/>
        </w:r>
        <w:r>
          <w:rPr>
            <w:noProof/>
            <w:webHidden/>
          </w:rPr>
          <w:fldChar w:fldCharType="begin"/>
        </w:r>
        <w:r>
          <w:rPr>
            <w:noProof/>
            <w:webHidden/>
          </w:rPr>
          <w:instrText xml:space="preserve"> PAGEREF _Toc525568323 \h </w:instrText>
        </w:r>
        <w:r>
          <w:rPr>
            <w:noProof/>
            <w:webHidden/>
          </w:rPr>
        </w:r>
        <w:r>
          <w:rPr>
            <w:noProof/>
            <w:webHidden/>
          </w:rPr>
          <w:fldChar w:fldCharType="separate"/>
        </w:r>
        <w:r>
          <w:rPr>
            <w:noProof/>
            <w:webHidden/>
          </w:rPr>
          <w:t>64</w:t>
        </w:r>
        <w:r>
          <w:rPr>
            <w:noProof/>
            <w:webHidden/>
          </w:rPr>
          <w:fldChar w:fldCharType="end"/>
        </w:r>
      </w:hyperlink>
    </w:p>
    <w:p w14:paraId="22F6FE0D" w14:textId="716A05D6"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24" w:history="1">
        <w:r w:rsidRPr="004F684D">
          <w:rPr>
            <w:rStyle w:val="Hyperlink"/>
            <w:noProof/>
          </w:rPr>
          <w:t>3.17.5 length property</w:t>
        </w:r>
        <w:r>
          <w:rPr>
            <w:noProof/>
            <w:webHidden/>
          </w:rPr>
          <w:tab/>
        </w:r>
        <w:r>
          <w:rPr>
            <w:noProof/>
            <w:webHidden/>
          </w:rPr>
          <w:fldChar w:fldCharType="begin"/>
        </w:r>
        <w:r>
          <w:rPr>
            <w:noProof/>
            <w:webHidden/>
          </w:rPr>
          <w:instrText xml:space="preserve"> PAGEREF _Toc525568324 \h </w:instrText>
        </w:r>
        <w:r>
          <w:rPr>
            <w:noProof/>
            <w:webHidden/>
          </w:rPr>
        </w:r>
        <w:r>
          <w:rPr>
            <w:noProof/>
            <w:webHidden/>
          </w:rPr>
          <w:fldChar w:fldCharType="separate"/>
        </w:r>
        <w:r>
          <w:rPr>
            <w:noProof/>
            <w:webHidden/>
          </w:rPr>
          <w:t>64</w:t>
        </w:r>
        <w:r>
          <w:rPr>
            <w:noProof/>
            <w:webHidden/>
          </w:rPr>
          <w:fldChar w:fldCharType="end"/>
        </w:r>
      </w:hyperlink>
    </w:p>
    <w:p w14:paraId="787D0DC3" w14:textId="6BD8E4B3"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25" w:history="1">
        <w:r w:rsidRPr="004F684D">
          <w:rPr>
            <w:rStyle w:val="Hyperlink"/>
            <w:noProof/>
          </w:rPr>
          <w:t>3.17.6 roles property</w:t>
        </w:r>
        <w:r>
          <w:rPr>
            <w:noProof/>
            <w:webHidden/>
          </w:rPr>
          <w:tab/>
        </w:r>
        <w:r>
          <w:rPr>
            <w:noProof/>
            <w:webHidden/>
          </w:rPr>
          <w:fldChar w:fldCharType="begin"/>
        </w:r>
        <w:r>
          <w:rPr>
            <w:noProof/>
            <w:webHidden/>
          </w:rPr>
          <w:instrText xml:space="preserve"> PAGEREF _Toc525568325 \h </w:instrText>
        </w:r>
        <w:r>
          <w:rPr>
            <w:noProof/>
            <w:webHidden/>
          </w:rPr>
        </w:r>
        <w:r>
          <w:rPr>
            <w:noProof/>
            <w:webHidden/>
          </w:rPr>
          <w:fldChar w:fldCharType="separate"/>
        </w:r>
        <w:r>
          <w:rPr>
            <w:noProof/>
            <w:webHidden/>
          </w:rPr>
          <w:t>64</w:t>
        </w:r>
        <w:r>
          <w:rPr>
            <w:noProof/>
            <w:webHidden/>
          </w:rPr>
          <w:fldChar w:fldCharType="end"/>
        </w:r>
      </w:hyperlink>
    </w:p>
    <w:p w14:paraId="7085F842" w14:textId="2D0927D3"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26" w:history="1">
        <w:r w:rsidRPr="004F684D">
          <w:rPr>
            <w:rStyle w:val="Hyperlink"/>
            <w:noProof/>
          </w:rPr>
          <w:t>3.17.7 mimeType property</w:t>
        </w:r>
        <w:r>
          <w:rPr>
            <w:noProof/>
            <w:webHidden/>
          </w:rPr>
          <w:tab/>
        </w:r>
        <w:r>
          <w:rPr>
            <w:noProof/>
            <w:webHidden/>
          </w:rPr>
          <w:fldChar w:fldCharType="begin"/>
        </w:r>
        <w:r>
          <w:rPr>
            <w:noProof/>
            <w:webHidden/>
          </w:rPr>
          <w:instrText xml:space="preserve"> PAGEREF _Toc525568326 \h </w:instrText>
        </w:r>
        <w:r>
          <w:rPr>
            <w:noProof/>
            <w:webHidden/>
          </w:rPr>
        </w:r>
        <w:r>
          <w:rPr>
            <w:noProof/>
            <w:webHidden/>
          </w:rPr>
          <w:fldChar w:fldCharType="separate"/>
        </w:r>
        <w:r>
          <w:rPr>
            <w:noProof/>
            <w:webHidden/>
          </w:rPr>
          <w:t>65</w:t>
        </w:r>
        <w:r>
          <w:rPr>
            <w:noProof/>
            <w:webHidden/>
          </w:rPr>
          <w:fldChar w:fldCharType="end"/>
        </w:r>
      </w:hyperlink>
    </w:p>
    <w:p w14:paraId="5E91F715" w14:textId="6CEF92BE"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27" w:history="1">
        <w:r w:rsidRPr="004F684D">
          <w:rPr>
            <w:rStyle w:val="Hyperlink"/>
            <w:noProof/>
          </w:rPr>
          <w:t>3.17.8 contents property</w:t>
        </w:r>
        <w:r>
          <w:rPr>
            <w:noProof/>
            <w:webHidden/>
          </w:rPr>
          <w:tab/>
        </w:r>
        <w:r>
          <w:rPr>
            <w:noProof/>
            <w:webHidden/>
          </w:rPr>
          <w:fldChar w:fldCharType="begin"/>
        </w:r>
        <w:r>
          <w:rPr>
            <w:noProof/>
            <w:webHidden/>
          </w:rPr>
          <w:instrText xml:space="preserve"> PAGEREF _Toc525568327 \h </w:instrText>
        </w:r>
        <w:r>
          <w:rPr>
            <w:noProof/>
            <w:webHidden/>
          </w:rPr>
        </w:r>
        <w:r>
          <w:rPr>
            <w:noProof/>
            <w:webHidden/>
          </w:rPr>
          <w:fldChar w:fldCharType="separate"/>
        </w:r>
        <w:r>
          <w:rPr>
            <w:noProof/>
            <w:webHidden/>
          </w:rPr>
          <w:t>65</w:t>
        </w:r>
        <w:r>
          <w:rPr>
            <w:noProof/>
            <w:webHidden/>
          </w:rPr>
          <w:fldChar w:fldCharType="end"/>
        </w:r>
      </w:hyperlink>
    </w:p>
    <w:p w14:paraId="20C0CB41" w14:textId="23984CE6"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28" w:history="1">
        <w:r w:rsidRPr="004F684D">
          <w:rPr>
            <w:rStyle w:val="Hyperlink"/>
            <w:noProof/>
          </w:rPr>
          <w:t>3.17.9 encoding property</w:t>
        </w:r>
        <w:r>
          <w:rPr>
            <w:noProof/>
            <w:webHidden/>
          </w:rPr>
          <w:tab/>
        </w:r>
        <w:r>
          <w:rPr>
            <w:noProof/>
            <w:webHidden/>
          </w:rPr>
          <w:fldChar w:fldCharType="begin"/>
        </w:r>
        <w:r>
          <w:rPr>
            <w:noProof/>
            <w:webHidden/>
          </w:rPr>
          <w:instrText xml:space="preserve"> PAGEREF _Toc525568328 \h </w:instrText>
        </w:r>
        <w:r>
          <w:rPr>
            <w:noProof/>
            <w:webHidden/>
          </w:rPr>
        </w:r>
        <w:r>
          <w:rPr>
            <w:noProof/>
            <w:webHidden/>
          </w:rPr>
          <w:fldChar w:fldCharType="separate"/>
        </w:r>
        <w:r>
          <w:rPr>
            <w:noProof/>
            <w:webHidden/>
          </w:rPr>
          <w:t>65</w:t>
        </w:r>
        <w:r>
          <w:rPr>
            <w:noProof/>
            <w:webHidden/>
          </w:rPr>
          <w:fldChar w:fldCharType="end"/>
        </w:r>
      </w:hyperlink>
    </w:p>
    <w:p w14:paraId="1F42424D" w14:textId="2E7305B6"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29" w:history="1">
        <w:r w:rsidRPr="004F684D">
          <w:rPr>
            <w:rStyle w:val="Hyperlink"/>
            <w:noProof/>
          </w:rPr>
          <w:t>3.17.10 hashes property</w:t>
        </w:r>
        <w:r>
          <w:rPr>
            <w:noProof/>
            <w:webHidden/>
          </w:rPr>
          <w:tab/>
        </w:r>
        <w:r>
          <w:rPr>
            <w:noProof/>
            <w:webHidden/>
          </w:rPr>
          <w:fldChar w:fldCharType="begin"/>
        </w:r>
        <w:r>
          <w:rPr>
            <w:noProof/>
            <w:webHidden/>
          </w:rPr>
          <w:instrText xml:space="preserve"> PAGEREF _Toc525568329 \h </w:instrText>
        </w:r>
        <w:r>
          <w:rPr>
            <w:noProof/>
            <w:webHidden/>
          </w:rPr>
        </w:r>
        <w:r>
          <w:rPr>
            <w:noProof/>
            <w:webHidden/>
          </w:rPr>
          <w:fldChar w:fldCharType="separate"/>
        </w:r>
        <w:r>
          <w:rPr>
            <w:noProof/>
            <w:webHidden/>
          </w:rPr>
          <w:t>65</w:t>
        </w:r>
        <w:r>
          <w:rPr>
            <w:noProof/>
            <w:webHidden/>
          </w:rPr>
          <w:fldChar w:fldCharType="end"/>
        </w:r>
      </w:hyperlink>
    </w:p>
    <w:p w14:paraId="4BF6349A" w14:textId="19322F4A"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30" w:history="1">
        <w:r w:rsidRPr="004F684D">
          <w:rPr>
            <w:rStyle w:val="Hyperlink"/>
            <w:noProof/>
          </w:rPr>
          <w:t>3.17.11 lastModifiedTime property</w:t>
        </w:r>
        <w:r>
          <w:rPr>
            <w:noProof/>
            <w:webHidden/>
          </w:rPr>
          <w:tab/>
        </w:r>
        <w:r>
          <w:rPr>
            <w:noProof/>
            <w:webHidden/>
          </w:rPr>
          <w:fldChar w:fldCharType="begin"/>
        </w:r>
        <w:r>
          <w:rPr>
            <w:noProof/>
            <w:webHidden/>
          </w:rPr>
          <w:instrText xml:space="preserve"> PAGEREF _Toc525568330 \h </w:instrText>
        </w:r>
        <w:r>
          <w:rPr>
            <w:noProof/>
            <w:webHidden/>
          </w:rPr>
        </w:r>
        <w:r>
          <w:rPr>
            <w:noProof/>
            <w:webHidden/>
          </w:rPr>
          <w:fldChar w:fldCharType="separate"/>
        </w:r>
        <w:r>
          <w:rPr>
            <w:noProof/>
            <w:webHidden/>
          </w:rPr>
          <w:t>66</w:t>
        </w:r>
        <w:r>
          <w:rPr>
            <w:noProof/>
            <w:webHidden/>
          </w:rPr>
          <w:fldChar w:fldCharType="end"/>
        </w:r>
      </w:hyperlink>
    </w:p>
    <w:p w14:paraId="3F4CCD5D" w14:textId="7B0681B2"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31" w:history="1">
        <w:r w:rsidRPr="004F684D">
          <w:rPr>
            <w:rStyle w:val="Hyperlink"/>
            <w:noProof/>
          </w:rPr>
          <w:t>3.17.12 properties property</w:t>
        </w:r>
        <w:r>
          <w:rPr>
            <w:noProof/>
            <w:webHidden/>
          </w:rPr>
          <w:tab/>
        </w:r>
        <w:r>
          <w:rPr>
            <w:noProof/>
            <w:webHidden/>
          </w:rPr>
          <w:fldChar w:fldCharType="begin"/>
        </w:r>
        <w:r>
          <w:rPr>
            <w:noProof/>
            <w:webHidden/>
          </w:rPr>
          <w:instrText xml:space="preserve"> PAGEREF _Toc525568331 \h </w:instrText>
        </w:r>
        <w:r>
          <w:rPr>
            <w:noProof/>
            <w:webHidden/>
          </w:rPr>
        </w:r>
        <w:r>
          <w:rPr>
            <w:noProof/>
            <w:webHidden/>
          </w:rPr>
          <w:fldChar w:fldCharType="separate"/>
        </w:r>
        <w:r>
          <w:rPr>
            <w:noProof/>
            <w:webHidden/>
          </w:rPr>
          <w:t>66</w:t>
        </w:r>
        <w:r>
          <w:rPr>
            <w:noProof/>
            <w:webHidden/>
          </w:rPr>
          <w:fldChar w:fldCharType="end"/>
        </w:r>
      </w:hyperlink>
    </w:p>
    <w:p w14:paraId="006F4553" w14:textId="6CC17A3A"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332" w:history="1">
        <w:r w:rsidRPr="004F684D">
          <w:rPr>
            <w:rStyle w:val="Hyperlink"/>
            <w:noProof/>
          </w:rPr>
          <w:t>3.18 hash object</w:t>
        </w:r>
        <w:r>
          <w:rPr>
            <w:noProof/>
            <w:webHidden/>
          </w:rPr>
          <w:tab/>
        </w:r>
        <w:r>
          <w:rPr>
            <w:noProof/>
            <w:webHidden/>
          </w:rPr>
          <w:fldChar w:fldCharType="begin"/>
        </w:r>
        <w:r>
          <w:rPr>
            <w:noProof/>
            <w:webHidden/>
          </w:rPr>
          <w:instrText xml:space="preserve"> PAGEREF _Toc525568332 \h </w:instrText>
        </w:r>
        <w:r>
          <w:rPr>
            <w:noProof/>
            <w:webHidden/>
          </w:rPr>
        </w:r>
        <w:r>
          <w:rPr>
            <w:noProof/>
            <w:webHidden/>
          </w:rPr>
          <w:fldChar w:fldCharType="separate"/>
        </w:r>
        <w:r>
          <w:rPr>
            <w:noProof/>
            <w:webHidden/>
          </w:rPr>
          <w:t>66</w:t>
        </w:r>
        <w:r>
          <w:rPr>
            <w:noProof/>
            <w:webHidden/>
          </w:rPr>
          <w:fldChar w:fldCharType="end"/>
        </w:r>
      </w:hyperlink>
    </w:p>
    <w:p w14:paraId="47C34124" w14:textId="335F3EA8"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33" w:history="1">
        <w:r w:rsidRPr="004F684D">
          <w:rPr>
            <w:rStyle w:val="Hyperlink"/>
            <w:noProof/>
          </w:rPr>
          <w:t>3.18.1 General</w:t>
        </w:r>
        <w:r>
          <w:rPr>
            <w:noProof/>
            <w:webHidden/>
          </w:rPr>
          <w:tab/>
        </w:r>
        <w:r>
          <w:rPr>
            <w:noProof/>
            <w:webHidden/>
          </w:rPr>
          <w:fldChar w:fldCharType="begin"/>
        </w:r>
        <w:r>
          <w:rPr>
            <w:noProof/>
            <w:webHidden/>
          </w:rPr>
          <w:instrText xml:space="preserve"> PAGEREF _Toc525568333 \h </w:instrText>
        </w:r>
        <w:r>
          <w:rPr>
            <w:noProof/>
            <w:webHidden/>
          </w:rPr>
        </w:r>
        <w:r>
          <w:rPr>
            <w:noProof/>
            <w:webHidden/>
          </w:rPr>
          <w:fldChar w:fldCharType="separate"/>
        </w:r>
        <w:r>
          <w:rPr>
            <w:noProof/>
            <w:webHidden/>
          </w:rPr>
          <w:t>66</w:t>
        </w:r>
        <w:r>
          <w:rPr>
            <w:noProof/>
            <w:webHidden/>
          </w:rPr>
          <w:fldChar w:fldCharType="end"/>
        </w:r>
      </w:hyperlink>
    </w:p>
    <w:p w14:paraId="28A6E091" w14:textId="357C91E8"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34" w:history="1">
        <w:r w:rsidRPr="004F684D">
          <w:rPr>
            <w:rStyle w:val="Hyperlink"/>
            <w:noProof/>
          </w:rPr>
          <w:t>3.18.2 value property</w:t>
        </w:r>
        <w:r>
          <w:rPr>
            <w:noProof/>
            <w:webHidden/>
          </w:rPr>
          <w:tab/>
        </w:r>
        <w:r>
          <w:rPr>
            <w:noProof/>
            <w:webHidden/>
          </w:rPr>
          <w:fldChar w:fldCharType="begin"/>
        </w:r>
        <w:r>
          <w:rPr>
            <w:noProof/>
            <w:webHidden/>
          </w:rPr>
          <w:instrText xml:space="preserve"> PAGEREF _Toc525568334 \h </w:instrText>
        </w:r>
        <w:r>
          <w:rPr>
            <w:noProof/>
            <w:webHidden/>
          </w:rPr>
        </w:r>
        <w:r>
          <w:rPr>
            <w:noProof/>
            <w:webHidden/>
          </w:rPr>
          <w:fldChar w:fldCharType="separate"/>
        </w:r>
        <w:r>
          <w:rPr>
            <w:noProof/>
            <w:webHidden/>
          </w:rPr>
          <w:t>67</w:t>
        </w:r>
        <w:r>
          <w:rPr>
            <w:noProof/>
            <w:webHidden/>
          </w:rPr>
          <w:fldChar w:fldCharType="end"/>
        </w:r>
      </w:hyperlink>
    </w:p>
    <w:p w14:paraId="2501DB7E" w14:textId="192C0BCE"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35" w:history="1">
        <w:r w:rsidRPr="004F684D">
          <w:rPr>
            <w:rStyle w:val="Hyperlink"/>
            <w:noProof/>
          </w:rPr>
          <w:t>3.18.3 algorithm property</w:t>
        </w:r>
        <w:r>
          <w:rPr>
            <w:noProof/>
            <w:webHidden/>
          </w:rPr>
          <w:tab/>
        </w:r>
        <w:r>
          <w:rPr>
            <w:noProof/>
            <w:webHidden/>
          </w:rPr>
          <w:fldChar w:fldCharType="begin"/>
        </w:r>
        <w:r>
          <w:rPr>
            <w:noProof/>
            <w:webHidden/>
          </w:rPr>
          <w:instrText xml:space="preserve"> PAGEREF _Toc525568335 \h </w:instrText>
        </w:r>
        <w:r>
          <w:rPr>
            <w:noProof/>
            <w:webHidden/>
          </w:rPr>
        </w:r>
        <w:r>
          <w:rPr>
            <w:noProof/>
            <w:webHidden/>
          </w:rPr>
          <w:fldChar w:fldCharType="separate"/>
        </w:r>
        <w:r>
          <w:rPr>
            <w:noProof/>
            <w:webHidden/>
          </w:rPr>
          <w:t>67</w:t>
        </w:r>
        <w:r>
          <w:rPr>
            <w:noProof/>
            <w:webHidden/>
          </w:rPr>
          <w:fldChar w:fldCharType="end"/>
        </w:r>
      </w:hyperlink>
    </w:p>
    <w:p w14:paraId="534E28D2" w14:textId="1BBCACDE"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336" w:history="1">
        <w:r w:rsidRPr="004F684D">
          <w:rPr>
            <w:rStyle w:val="Hyperlink"/>
            <w:noProof/>
          </w:rPr>
          <w:t>3.19 result object</w:t>
        </w:r>
        <w:r>
          <w:rPr>
            <w:noProof/>
            <w:webHidden/>
          </w:rPr>
          <w:tab/>
        </w:r>
        <w:r>
          <w:rPr>
            <w:noProof/>
            <w:webHidden/>
          </w:rPr>
          <w:fldChar w:fldCharType="begin"/>
        </w:r>
        <w:r>
          <w:rPr>
            <w:noProof/>
            <w:webHidden/>
          </w:rPr>
          <w:instrText xml:space="preserve"> PAGEREF _Toc525568336 \h </w:instrText>
        </w:r>
        <w:r>
          <w:rPr>
            <w:noProof/>
            <w:webHidden/>
          </w:rPr>
        </w:r>
        <w:r>
          <w:rPr>
            <w:noProof/>
            <w:webHidden/>
          </w:rPr>
          <w:fldChar w:fldCharType="separate"/>
        </w:r>
        <w:r>
          <w:rPr>
            <w:noProof/>
            <w:webHidden/>
          </w:rPr>
          <w:t>67</w:t>
        </w:r>
        <w:r>
          <w:rPr>
            <w:noProof/>
            <w:webHidden/>
          </w:rPr>
          <w:fldChar w:fldCharType="end"/>
        </w:r>
      </w:hyperlink>
    </w:p>
    <w:p w14:paraId="7880D508" w14:textId="5BC6E8A1"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37" w:history="1">
        <w:r w:rsidRPr="004F684D">
          <w:rPr>
            <w:rStyle w:val="Hyperlink"/>
            <w:noProof/>
          </w:rPr>
          <w:t>3.19.1 General</w:t>
        </w:r>
        <w:r>
          <w:rPr>
            <w:noProof/>
            <w:webHidden/>
          </w:rPr>
          <w:tab/>
        </w:r>
        <w:r>
          <w:rPr>
            <w:noProof/>
            <w:webHidden/>
          </w:rPr>
          <w:fldChar w:fldCharType="begin"/>
        </w:r>
        <w:r>
          <w:rPr>
            <w:noProof/>
            <w:webHidden/>
          </w:rPr>
          <w:instrText xml:space="preserve"> PAGEREF _Toc525568337 \h </w:instrText>
        </w:r>
        <w:r>
          <w:rPr>
            <w:noProof/>
            <w:webHidden/>
          </w:rPr>
        </w:r>
        <w:r>
          <w:rPr>
            <w:noProof/>
            <w:webHidden/>
          </w:rPr>
          <w:fldChar w:fldCharType="separate"/>
        </w:r>
        <w:r>
          <w:rPr>
            <w:noProof/>
            <w:webHidden/>
          </w:rPr>
          <w:t>67</w:t>
        </w:r>
        <w:r>
          <w:rPr>
            <w:noProof/>
            <w:webHidden/>
          </w:rPr>
          <w:fldChar w:fldCharType="end"/>
        </w:r>
      </w:hyperlink>
    </w:p>
    <w:p w14:paraId="01797E75" w14:textId="21ACE147"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38" w:history="1">
        <w:r w:rsidRPr="004F684D">
          <w:rPr>
            <w:rStyle w:val="Hyperlink"/>
            <w:noProof/>
          </w:rPr>
          <w:t>3.19.2 Distinguishing logically identical from logically distinct results</w:t>
        </w:r>
        <w:r>
          <w:rPr>
            <w:noProof/>
            <w:webHidden/>
          </w:rPr>
          <w:tab/>
        </w:r>
        <w:r>
          <w:rPr>
            <w:noProof/>
            <w:webHidden/>
          </w:rPr>
          <w:fldChar w:fldCharType="begin"/>
        </w:r>
        <w:r>
          <w:rPr>
            <w:noProof/>
            <w:webHidden/>
          </w:rPr>
          <w:instrText xml:space="preserve"> PAGEREF _Toc525568338 \h </w:instrText>
        </w:r>
        <w:r>
          <w:rPr>
            <w:noProof/>
            <w:webHidden/>
          </w:rPr>
        </w:r>
        <w:r>
          <w:rPr>
            <w:noProof/>
            <w:webHidden/>
          </w:rPr>
          <w:fldChar w:fldCharType="separate"/>
        </w:r>
        <w:r>
          <w:rPr>
            <w:noProof/>
            <w:webHidden/>
          </w:rPr>
          <w:t>67</w:t>
        </w:r>
        <w:r>
          <w:rPr>
            <w:noProof/>
            <w:webHidden/>
          </w:rPr>
          <w:fldChar w:fldCharType="end"/>
        </w:r>
      </w:hyperlink>
    </w:p>
    <w:p w14:paraId="2CF50D5F" w14:textId="6ED96DC1"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39" w:history="1">
        <w:r w:rsidRPr="004F684D">
          <w:rPr>
            <w:rStyle w:val="Hyperlink"/>
            <w:noProof/>
          </w:rPr>
          <w:t>3.19.3 instanceGuid property</w:t>
        </w:r>
        <w:r>
          <w:rPr>
            <w:noProof/>
            <w:webHidden/>
          </w:rPr>
          <w:tab/>
        </w:r>
        <w:r>
          <w:rPr>
            <w:noProof/>
            <w:webHidden/>
          </w:rPr>
          <w:fldChar w:fldCharType="begin"/>
        </w:r>
        <w:r>
          <w:rPr>
            <w:noProof/>
            <w:webHidden/>
          </w:rPr>
          <w:instrText xml:space="preserve"> PAGEREF _Toc525568339 \h </w:instrText>
        </w:r>
        <w:r>
          <w:rPr>
            <w:noProof/>
            <w:webHidden/>
          </w:rPr>
        </w:r>
        <w:r>
          <w:rPr>
            <w:noProof/>
            <w:webHidden/>
          </w:rPr>
          <w:fldChar w:fldCharType="separate"/>
        </w:r>
        <w:r>
          <w:rPr>
            <w:noProof/>
            <w:webHidden/>
          </w:rPr>
          <w:t>68</w:t>
        </w:r>
        <w:r>
          <w:rPr>
            <w:noProof/>
            <w:webHidden/>
          </w:rPr>
          <w:fldChar w:fldCharType="end"/>
        </w:r>
      </w:hyperlink>
    </w:p>
    <w:p w14:paraId="500EB833" w14:textId="4ABFA287"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40" w:history="1">
        <w:r w:rsidRPr="004F684D">
          <w:rPr>
            <w:rStyle w:val="Hyperlink"/>
            <w:noProof/>
          </w:rPr>
          <w:t>3.19.4 correlationGuid property</w:t>
        </w:r>
        <w:r>
          <w:rPr>
            <w:noProof/>
            <w:webHidden/>
          </w:rPr>
          <w:tab/>
        </w:r>
        <w:r>
          <w:rPr>
            <w:noProof/>
            <w:webHidden/>
          </w:rPr>
          <w:fldChar w:fldCharType="begin"/>
        </w:r>
        <w:r>
          <w:rPr>
            <w:noProof/>
            <w:webHidden/>
          </w:rPr>
          <w:instrText xml:space="preserve"> PAGEREF _Toc525568340 \h </w:instrText>
        </w:r>
        <w:r>
          <w:rPr>
            <w:noProof/>
            <w:webHidden/>
          </w:rPr>
        </w:r>
        <w:r>
          <w:rPr>
            <w:noProof/>
            <w:webHidden/>
          </w:rPr>
          <w:fldChar w:fldCharType="separate"/>
        </w:r>
        <w:r>
          <w:rPr>
            <w:noProof/>
            <w:webHidden/>
          </w:rPr>
          <w:t>68</w:t>
        </w:r>
        <w:r>
          <w:rPr>
            <w:noProof/>
            <w:webHidden/>
          </w:rPr>
          <w:fldChar w:fldCharType="end"/>
        </w:r>
      </w:hyperlink>
    </w:p>
    <w:p w14:paraId="5FBD54D4" w14:textId="39B93EF8"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41" w:history="1">
        <w:r w:rsidRPr="004F684D">
          <w:rPr>
            <w:rStyle w:val="Hyperlink"/>
            <w:noProof/>
          </w:rPr>
          <w:t>3.19.5 ruleId property</w:t>
        </w:r>
        <w:r>
          <w:rPr>
            <w:noProof/>
            <w:webHidden/>
          </w:rPr>
          <w:tab/>
        </w:r>
        <w:r>
          <w:rPr>
            <w:noProof/>
            <w:webHidden/>
          </w:rPr>
          <w:fldChar w:fldCharType="begin"/>
        </w:r>
        <w:r>
          <w:rPr>
            <w:noProof/>
            <w:webHidden/>
          </w:rPr>
          <w:instrText xml:space="preserve"> PAGEREF _Toc525568341 \h </w:instrText>
        </w:r>
        <w:r>
          <w:rPr>
            <w:noProof/>
            <w:webHidden/>
          </w:rPr>
        </w:r>
        <w:r>
          <w:rPr>
            <w:noProof/>
            <w:webHidden/>
          </w:rPr>
          <w:fldChar w:fldCharType="separate"/>
        </w:r>
        <w:r>
          <w:rPr>
            <w:noProof/>
            <w:webHidden/>
          </w:rPr>
          <w:t>68</w:t>
        </w:r>
        <w:r>
          <w:rPr>
            <w:noProof/>
            <w:webHidden/>
          </w:rPr>
          <w:fldChar w:fldCharType="end"/>
        </w:r>
      </w:hyperlink>
    </w:p>
    <w:p w14:paraId="7D6C3881" w14:textId="087A041D"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42" w:history="1">
        <w:r w:rsidRPr="004F684D">
          <w:rPr>
            <w:rStyle w:val="Hyperlink"/>
            <w:noProof/>
          </w:rPr>
          <w:t>3.19.6 level property</w:t>
        </w:r>
        <w:r>
          <w:rPr>
            <w:noProof/>
            <w:webHidden/>
          </w:rPr>
          <w:tab/>
        </w:r>
        <w:r>
          <w:rPr>
            <w:noProof/>
            <w:webHidden/>
          </w:rPr>
          <w:fldChar w:fldCharType="begin"/>
        </w:r>
        <w:r>
          <w:rPr>
            <w:noProof/>
            <w:webHidden/>
          </w:rPr>
          <w:instrText xml:space="preserve"> PAGEREF _Toc525568342 \h </w:instrText>
        </w:r>
        <w:r>
          <w:rPr>
            <w:noProof/>
            <w:webHidden/>
          </w:rPr>
        </w:r>
        <w:r>
          <w:rPr>
            <w:noProof/>
            <w:webHidden/>
          </w:rPr>
          <w:fldChar w:fldCharType="separate"/>
        </w:r>
        <w:r>
          <w:rPr>
            <w:noProof/>
            <w:webHidden/>
          </w:rPr>
          <w:t>69</w:t>
        </w:r>
        <w:r>
          <w:rPr>
            <w:noProof/>
            <w:webHidden/>
          </w:rPr>
          <w:fldChar w:fldCharType="end"/>
        </w:r>
      </w:hyperlink>
    </w:p>
    <w:p w14:paraId="3BC0B7DB" w14:textId="48919C75"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43" w:history="1">
        <w:r w:rsidRPr="004F684D">
          <w:rPr>
            <w:rStyle w:val="Hyperlink"/>
            <w:noProof/>
          </w:rPr>
          <w:t>3.19.7 message property</w:t>
        </w:r>
        <w:r>
          <w:rPr>
            <w:noProof/>
            <w:webHidden/>
          </w:rPr>
          <w:tab/>
        </w:r>
        <w:r>
          <w:rPr>
            <w:noProof/>
            <w:webHidden/>
          </w:rPr>
          <w:fldChar w:fldCharType="begin"/>
        </w:r>
        <w:r>
          <w:rPr>
            <w:noProof/>
            <w:webHidden/>
          </w:rPr>
          <w:instrText xml:space="preserve"> PAGEREF _Toc525568343 \h </w:instrText>
        </w:r>
        <w:r>
          <w:rPr>
            <w:noProof/>
            <w:webHidden/>
          </w:rPr>
        </w:r>
        <w:r>
          <w:rPr>
            <w:noProof/>
            <w:webHidden/>
          </w:rPr>
          <w:fldChar w:fldCharType="separate"/>
        </w:r>
        <w:r>
          <w:rPr>
            <w:noProof/>
            <w:webHidden/>
          </w:rPr>
          <w:t>70</w:t>
        </w:r>
        <w:r>
          <w:rPr>
            <w:noProof/>
            <w:webHidden/>
          </w:rPr>
          <w:fldChar w:fldCharType="end"/>
        </w:r>
      </w:hyperlink>
    </w:p>
    <w:p w14:paraId="6B5A244C" w14:textId="7B35A162"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44" w:history="1">
        <w:r w:rsidRPr="004F684D">
          <w:rPr>
            <w:rStyle w:val="Hyperlink"/>
            <w:noProof/>
          </w:rPr>
          <w:t>3.19.8 locations property</w:t>
        </w:r>
        <w:r>
          <w:rPr>
            <w:noProof/>
            <w:webHidden/>
          </w:rPr>
          <w:tab/>
        </w:r>
        <w:r>
          <w:rPr>
            <w:noProof/>
            <w:webHidden/>
          </w:rPr>
          <w:fldChar w:fldCharType="begin"/>
        </w:r>
        <w:r>
          <w:rPr>
            <w:noProof/>
            <w:webHidden/>
          </w:rPr>
          <w:instrText xml:space="preserve"> PAGEREF _Toc525568344 \h </w:instrText>
        </w:r>
        <w:r>
          <w:rPr>
            <w:noProof/>
            <w:webHidden/>
          </w:rPr>
        </w:r>
        <w:r>
          <w:rPr>
            <w:noProof/>
            <w:webHidden/>
          </w:rPr>
          <w:fldChar w:fldCharType="separate"/>
        </w:r>
        <w:r>
          <w:rPr>
            <w:noProof/>
            <w:webHidden/>
          </w:rPr>
          <w:t>72</w:t>
        </w:r>
        <w:r>
          <w:rPr>
            <w:noProof/>
            <w:webHidden/>
          </w:rPr>
          <w:fldChar w:fldCharType="end"/>
        </w:r>
      </w:hyperlink>
    </w:p>
    <w:p w14:paraId="7C2F6C58" w14:textId="5B84E439"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45" w:history="1">
        <w:r w:rsidRPr="004F684D">
          <w:rPr>
            <w:rStyle w:val="Hyperlink"/>
            <w:noProof/>
          </w:rPr>
          <w:t>3.19.9 analysisTarget property</w:t>
        </w:r>
        <w:r>
          <w:rPr>
            <w:noProof/>
            <w:webHidden/>
          </w:rPr>
          <w:tab/>
        </w:r>
        <w:r>
          <w:rPr>
            <w:noProof/>
            <w:webHidden/>
          </w:rPr>
          <w:fldChar w:fldCharType="begin"/>
        </w:r>
        <w:r>
          <w:rPr>
            <w:noProof/>
            <w:webHidden/>
          </w:rPr>
          <w:instrText xml:space="preserve"> PAGEREF _Toc525568345 \h </w:instrText>
        </w:r>
        <w:r>
          <w:rPr>
            <w:noProof/>
            <w:webHidden/>
          </w:rPr>
        </w:r>
        <w:r>
          <w:rPr>
            <w:noProof/>
            <w:webHidden/>
          </w:rPr>
          <w:fldChar w:fldCharType="separate"/>
        </w:r>
        <w:r>
          <w:rPr>
            <w:noProof/>
            <w:webHidden/>
          </w:rPr>
          <w:t>72</w:t>
        </w:r>
        <w:r>
          <w:rPr>
            <w:noProof/>
            <w:webHidden/>
          </w:rPr>
          <w:fldChar w:fldCharType="end"/>
        </w:r>
      </w:hyperlink>
    </w:p>
    <w:p w14:paraId="425C6C2C" w14:textId="65F33FA6"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46" w:history="1">
        <w:r w:rsidRPr="004F684D">
          <w:rPr>
            <w:rStyle w:val="Hyperlink"/>
            <w:noProof/>
          </w:rPr>
          <w:t>3.19.10 fingerprints property</w:t>
        </w:r>
        <w:r>
          <w:rPr>
            <w:noProof/>
            <w:webHidden/>
          </w:rPr>
          <w:tab/>
        </w:r>
        <w:r>
          <w:rPr>
            <w:noProof/>
            <w:webHidden/>
          </w:rPr>
          <w:fldChar w:fldCharType="begin"/>
        </w:r>
        <w:r>
          <w:rPr>
            <w:noProof/>
            <w:webHidden/>
          </w:rPr>
          <w:instrText xml:space="preserve"> PAGEREF _Toc525568346 \h </w:instrText>
        </w:r>
        <w:r>
          <w:rPr>
            <w:noProof/>
            <w:webHidden/>
          </w:rPr>
        </w:r>
        <w:r>
          <w:rPr>
            <w:noProof/>
            <w:webHidden/>
          </w:rPr>
          <w:fldChar w:fldCharType="separate"/>
        </w:r>
        <w:r>
          <w:rPr>
            <w:noProof/>
            <w:webHidden/>
          </w:rPr>
          <w:t>73</w:t>
        </w:r>
        <w:r>
          <w:rPr>
            <w:noProof/>
            <w:webHidden/>
          </w:rPr>
          <w:fldChar w:fldCharType="end"/>
        </w:r>
      </w:hyperlink>
    </w:p>
    <w:p w14:paraId="6EAEA5BB" w14:textId="7087FB99"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47" w:history="1">
        <w:r w:rsidRPr="004F684D">
          <w:rPr>
            <w:rStyle w:val="Hyperlink"/>
            <w:noProof/>
          </w:rPr>
          <w:t>3.19.11 partialFingerprints property</w:t>
        </w:r>
        <w:r>
          <w:rPr>
            <w:noProof/>
            <w:webHidden/>
          </w:rPr>
          <w:tab/>
        </w:r>
        <w:r>
          <w:rPr>
            <w:noProof/>
            <w:webHidden/>
          </w:rPr>
          <w:fldChar w:fldCharType="begin"/>
        </w:r>
        <w:r>
          <w:rPr>
            <w:noProof/>
            <w:webHidden/>
          </w:rPr>
          <w:instrText xml:space="preserve"> PAGEREF _Toc525568347 \h </w:instrText>
        </w:r>
        <w:r>
          <w:rPr>
            <w:noProof/>
            <w:webHidden/>
          </w:rPr>
        </w:r>
        <w:r>
          <w:rPr>
            <w:noProof/>
            <w:webHidden/>
          </w:rPr>
          <w:fldChar w:fldCharType="separate"/>
        </w:r>
        <w:r>
          <w:rPr>
            <w:noProof/>
            <w:webHidden/>
          </w:rPr>
          <w:t>74</w:t>
        </w:r>
        <w:r>
          <w:rPr>
            <w:noProof/>
            <w:webHidden/>
          </w:rPr>
          <w:fldChar w:fldCharType="end"/>
        </w:r>
      </w:hyperlink>
    </w:p>
    <w:p w14:paraId="3D18D74B" w14:textId="7F5A4E85"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48" w:history="1">
        <w:r w:rsidRPr="004F684D">
          <w:rPr>
            <w:rStyle w:val="Hyperlink"/>
            <w:noProof/>
          </w:rPr>
          <w:t>3.19.12 codeFlows property</w:t>
        </w:r>
        <w:r>
          <w:rPr>
            <w:noProof/>
            <w:webHidden/>
          </w:rPr>
          <w:tab/>
        </w:r>
        <w:r>
          <w:rPr>
            <w:noProof/>
            <w:webHidden/>
          </w:rPr>
          <w:fldChar w:fldCharType="begin"/>
        </w:r>
        <w:r>
          <w:rPr>
            <w:noProof/>
            <w:webHidden/>
          </w:rPr>
          <w:instrText xml:space="preserve"> PAGEREF _Toc525568348 \h </w:instrText>
        </w:r>
        <w:r>
          <w:rPr>
            <w:noProof/>
            <w:webHidden/>
          </w:rPr>
        </w:r>
        <w:r>
          <w:rPr>
            <w:noProof/>
            <w:webHidden/>
          </w:rPr>
          <w:fldChar w:fldCharType="separate"/>
        </w:r>
        <w:r>
          <w:rPr>
            <w:noProof/>
            <w:webHidden/>
          </w:rPr>
          <w:t>75</w:t>
        </w:r>
        <w:r>
          <w:rPr>
            <w:noProof/>
            <w:webHidden/>
          </w:rPr>
          <w:fldChar w:fldCharType="end"/>
        </w:r>
      </w:hyperlink>
    </w:p>
    <w:p w14:paraId="7D08227F" w14:textId="2C6742D9"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49" w:history="1">
        <w:r w:rsidRPr="004F684D">
          <w:rPr>
            <w:rStyle w:val="Hyperlink"/>
            <w:noProof/>
          </w:rPr>
          <w:t>3.19.13 graphs property</w:t>
        </w:r>
        <w:r>
          <w:rPr>
            <w:noProof/>
            <w:webHidden/>
          </w:rPr>
          <w:tab/>
        </w:r>
        <w:r>
          <w:rPr>
            <w:noProof/>
            <w:webHidden/>
          </w:rPr>
          <w:fldChar w:fldCharType="begin"/>
        </w:r>
        <w:r>
          <w:rPr>
            <w:noProof/>
            <w:webHidden/>
          </w:rPr>
          <w:instrText xml:space="preserve"> PAGEREF _Toc525568349 \h </w:instrText>
        </w:r>
        <w:r>
          <w:rPr>
            <w:noProof/>
            <w:webHidden/>
          </w:rPr>
        </w:r>
        <w:r>
          <w:rPr>
            <w:noProof/>
            <w:webHidden/>
          </w:rPr>
          <w:fldChar w:fldCharType="separate"/>
        </w:r>
        <w:r>
          <w:rPr>
            <w:noProof/>
            <w:webHidden/>
          </w:rPr>
          <w:t>75</w:t>
        </w:r>
        <w:r>
          <w:rPr>
            <w:noProof/>
            <w:webHidden/>
          </w:rPr>
          <w:fldChar w:fldCharType="end"/>
        </w:r>
      </w:hyperlink>
    </w:p>
    <w:p w14:paraId="3C206290" w14:textId="4E262EEC"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50" w:history="1">
        <w:r w:rsidRPr="004F684D">
          <w:rPr>
            <w:rStyle w:val="Hyperlink"/>
            <w:noProof/>
          </w:rPr>
          <w:t>3.19.14 graphTraversals property</w:t>
        </w:r>
        <w:r>
          <w:rPr>
            <w:noProof/>
            <w:webHidden/>
          </w:rPr>
          <w:tab/>
        </w:r>
        <w:r>
          <w:rPr>
            <w:noProof/>
            <w:webHidden/>
          </w:rPr>
          <w:fldChar w:fldCharType="begin"/>
        </w:r>
        <w:r>
          <w:rPr>
            <w:noProof/>
            <w:webHidden/>
          </w:rPr>
          <w:instrText xml:space="preserve"> PAGEREF _Toc525568350 \h </w:instrText>
        </w:r>
        <w:r>
          <w:rPr>
            <w:noProof/>
            <w:webHidden/>
          </w:rPr>
        </w:r>
        <w:r>
          <w:rPr>
            <w:noProof/>
            <w:webHidden/>
          </w:rPr>
          <w:fldChar w:fldCharType="separate"/>
        </w:r>
        <w:r>
          <w:rPr>
            <w:noProof/>
            <w:webHidden/>
          </w:rPr>
          <w:t>75</w:t>
        </w:r>
        <w:r>
          <w:rPr>
            <w:noProof/>
            <w:webHidden/>
          </w:rPr>
          <w:fldChar w:fldCharType="end"/>
        </w:r>
      </w:hyperlink>
    </w:p>
    <w:p w14:paraId="4172150A" w14:textId="443C9612"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51" w:history="1">
        <w:r w:rsidRPr="004F684D">
          <w:rPr>
            <w:rStyle w:val="Hyperlink"/>
            <w:noProof/>
          </w:rPr>
          <w:t>3.19.15 stacks property</w:t>
        </w:r>
        <w:r>
          <w:rPr>
            <w:noProof/>
            <w:webHidden/>
          </w:rPr>
          <w:tab/>
        </w:r>
        <w:r>
          <w:rPr>
            <w:noProof/>
            <w:webHidden/>
          </w:rPr>
          <w:fldChar w:fldCharType="begin"/>
        </w:r>
        <w:r>
          <w:rPr>
            <w:noProof/>
            <w:webHidden/>
          </w:rPr>
          <w:instrText xml:space="preserve"> PAGEREF _Toc525568351 \h </w:instrText>
        </w:r>
        <w:r>
          <w:rPr>
            <w:noProof/>
            <w:webHidden/>
          </w:rPr>
        </w:r>
        <w:r>
          <w:rPr>
            <w:noProof/>
            <w:webHidden/>
          </w:rPr>
          <w:fldChar w:fldCharType="separate"/>
        </w:r>
        <w:r>
          <w:rPr>
            <w:noProof/>
            <w:webHidden/>
          </w:rPr>
          <w:t>76</w:t>
        </w:r>
        <w:r>
          <w:rPr>
            <w:noProof/>
            <w:webHidden/>
          </w:rPr>
          <w:fldChar w:fldCharType="end"/>
        </w:r>
      </w:hyperlink>
    </w:p>
    <w:p w14:paraId="509DFB98" w14:textId="29A979AB"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52" w:history="1">
        <w:r w:rsidRPr="004F684D">
          <w:rPr>
            <w:rStyle w:val="Hyperlink"/>
            <w:noProof/>
          </w:rPr>
          <w:t>3.19.16 relatedLocations property</w:t>
        </w:r>
        <w:r>
          <w:rPr>
            <w:noProof/>
            <w:webHidden/>
          </w:rPr>
          <w:tab/>
        </w:r>
        <w:r>
          <w:rPr>
            <w:noProof/>
            <w:webHidden/>
          </w:rPr>
          <w:fldChar w:fldCharType="begin"/>
        </w:r>
        <w:r>
          <w:rPr>
            <w:noProof/>
            <w:webHidden/>
          </w:rPr>
          <w:instrText xml:space="preserve"> PAGEREF _Toc525568352 \h </w:instrText>
        </w:r>
        <w:r>
          <w:rPr>
            <w:noProof/>
            <w:webHidden/>
          </w:rPr>
        </w:r>
        <w:r>
          <w:rPr>
            <w:noProof/>
            <w:webHidden/>
          </w:rPr>
          <w:fldChar w:fldCharType="separate"/>
        </w:r>
        <w:r>
          <w:rPr>
            <w:noProof/>
            <w:webHidden/>
          </w:rPr>
          <w:t>76</w:t>
        </w:r>
        <w:r>
          <w:rPr>
            <w:noProof/>
            <w:webHidden/>
          </w:rPr>
          <w:fldChar w:fldCharType="end"/>
        </w:r>
      </w:hyperlink>
    </w:p>
    <w:p w14:paraId="57C9E3B0" w14:textId="0DE86DDE"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53" w:history="1">
        <w:r w:rsidRPr="004F684D">
          <w:rPr>
            <w:rStyle w:val="Hyperlink"/>
            <w:noProof/>
          </w:rPr>
          <w:t>3.19.17 suppressionStates property</w:t>
        </w:r>
        <w:r>
          <w:rPr>
            <w:noProof/>
            <w:webHidden/>
          </w:rPr>
          <w:tab/>
        </w:r>
        <w:r>
          <w:rPr>
            <w:noProof/>
            <w:webHidden/>
          </w:rPr>
          <w:fldChar w:fldCharType="begin"/>
        </w:r>
        <w:r>
          <w:rPr>
            <w:noProof/>
            <w:webHidden/>
          </w:rPr>
          <w:instrText xml:space="preserve"> PAGEREF _Toc525568353 \h </w:instrText>
        </w:r>
        <w:r>
          <w:rPr>
            <w:noProof/>
            <w:webHidden/>
          </w:rPr>
        </w:r>
        <w:r>
          <w:rPr>
            <w:noProof/>
            <w:webHidden/>
          </w:rPr>
          <w:fldChar w:fldCharType="separate"/>
        </w:r>
        <w:r>
          <w:rPr>
            <w:noProof/>
            <w:webHidden/>
          </w:rPr>
          <w:t>77</w:t>
        </w:r>
        <w:r>
          <w:rPr>
            <w:noProof/>
            <w:webHidden/>
          </w:rPr>
          <w:fldChar w:fldCharType="end"/>
        </w:r>
      </w:hyperlink>
    </w:p>
    <w:p w14:paraId="7730BF3C" w14:textId="7CCBF01A" w:rsidR="00313328" w:rsidRDefault="00313328">
      <w:pPr>
        <w:pStyle w:val="TOC4"/>
        <w:tabs>
          <w:tab w:val="right" w:leader="dot" w:pos="9350"/>
        </w:tabs>
        <w:rPr>
          <w:rFonts w:asciiTheme="minorHAnsi" w:eastAsiaTheme="minorEastAsia" w:hAnsiTheme="minorHAnsi" w:cstheme="minorBidi"/>
          <w:noProof/>
          <w:sz w:val="22"/>
          <w:szCs w:val="22"/>
        </w:rPr>
      </w:pPr>
      <w:hyperlink w:anchor="_Toc525568354" w:history="1">
        <w:r w:rsidRPr="004F684D">
          <w:rPr>
            <w:rStyle w:val="Hyperlink"/>
            <w:noProof/>
          </w:rPr>
          <w:t>3.19.17.1 General</w:t>
        </w:r>
        <w:r>
          <w:rPr>
            <w:noProof/>
            <w:webHidden/>
          </w:rPr>
          <w:tab/>
        </w:r>
        <w:r>
          <w:rPr>
            <w:noProof/>
            <w:webHidden/>
          </w:rPr>
          <w:fldChar w:fldCharType="begin"/>
        </w:r>
        <w:r>
          <w:rPr>
            <w:noProof/>
            <w:webHidden/>
          </w:rPr>
          <w:instrText xml:space="preserve"> PAGEREF _Toc525568354 \h </w:instrText>
        </w:r>
        <w:r>
          <w:rPr>
            <w:noProof/>
            <w:webHidden/>
          </w:rPr>
        </w:r>
        <w:r>
          <w:rPr>
            <w:noProof/>
            <w:webHidden/>
          </w:rPr>
          <w:fldChar w:fldCharType="separate"/>
        </w:r>
        <w:r>
          <w:rPr>
            <w:noProof/>
            <w:webHidden/>
          </w:rPr>
          <w:t>77</w:t>
        </w:r>
        <w:r>
          <w:rPr>
            <w:noProof/>
            <w:webHidden/>
          </w:rPr>
          <w:fldChar w:fldCharType="end"/>
        </w:r>
      </w:hyperlink>
    </w:p>
    <w:p w14:paraId="24255B02" w14:textId="2FF1B775" w:rsidR="00313328" w:rsidRDefault="00313328">
      <w:pPr>
        <w:pStyle w:val="TOC4"/>
        <w:tabs>
          <w:tab w:val="right" w:leader="dot" w:pos="9350"/>
        </w:tabs>
        <w:rPr>
          <w:rFonts w:asciiTheme="minorHAnsi" w:eastAsiaTheme="minorEastAsia" w:hAnsiTheme="minorHAnsi" w:cstheme="minorBidi"/>
          <w:noProof/>
          <w:sz w:val="22"/>
          <w:szCs w:val="22"/>
        </w:rPr>
      </w:pPr>
      <w:hyperlink w:anchor="_Toc525568355" w:history="1">
        <w:r w:rsidRPr="004F684D">
          <w:rPr>
            <w:rStyle w:val="Hyperlink"/>
            <w:noProof/>
          </w:rPr>
          <w:t>3.19.17.2 suppressedInSource value</w:t>
        </w:r>
        <w:r>
          <w:rPr>
            <w:noProof/>
            <w:webHidden/>
          </w:rPr>
          <w:tab/>
        </w:r>
        <w:r>
          <w:rPr>
            <w:noProof/>
            <w:webHidden/>
          </w:rPr>
          <w:fldChar w:fldCharType="begin"/>
        </w:r>
        <w:r>
          <w:rPr>
            <w:noProof/>
            <w:webHidden/>
          </w:rPr>
          <w:instrText xml:space="preserve"> PAGEREF _Toc525568355 \h </w:instrText>
        </w:r>
        <w:r>
          <w:rPr>
            <w:noProof/>
            <w:webHidden/>
          </w:rPr>
        </w:r>
        <w:r>
          <w:rPr>
            <w:noProof/>
            <w:webHidden/>
          </w:rPr>
          <w:fldChar w:fldCharType="separate"/>
        </w:r>
        <w:r>
          <w:rPr>
            <w:noProof/>
            <w:webHidden/>
          </w:rPr>
          <w:t>77</w:t>
        </w:r>
        <w:r>
          <w:rPr>
            <w:noProof/>
            <w:webHidden/>
          </w:rPr>
          <w:fldChar w:fldCharType="end"/>
        </w:r>
      </w:hyperlink>
    </w:p>
    <w:p w14:paraId="48211918" w14:textId="258F86BA" w:rsidR="00313328" w:rsidRDefault="00313328">
      <w:pPr>
        <w:pStyle w:val="TOC4"/>
        <w:tabs>
          <w:tab w:val="right" w:leader="dot" w:pos="9350"/>
        </w:tabs>
        <w:rPr>
          <w:rFonts w:asciiTheme="minorHAnsi" w:eastAsiaTheme="minorEastAsia" w:hAnsiTheme="minorHAnsi" w:cstheme="minorBidi"/>
          <w:noProof/>
          <w:sz w:val="22"/>
          <w:szCs w:val="22"/>
        </w:rPr>
      </w:pPr>
      <w:hyperlink w:anchor="_Toc525568356" w:history="1">
        <w:r w:rsidRPr="004F684D">
          <w:rPr>
            <w:rStyle w:val="Hyperlink"/>
            <w:noProof/>
          </w:rPr>
          <w:t>3.19.17.3 suppressedExternally value</w:t>
        </w:r>
        <w:r>
          <w:rPr>
            <w:noProof/>
            <w:webHidden/>
          </w:rPr>
          <w:tab/>
        </w:r>
        <w:r>
          <w:rPr>
            <w:noProof/>
            <w:webHidden/>
          </w:rPr>
          <w:fldChar w:fldCharType="begin"/>
        </w:r>
        <w:r>
          <w:rPr>
            <w:noProof/>
            <w:webHidden/>
          </w:rPr>
          <w:instrText xml:space="preserve"> PAGEREF _Toc525568356 \h </w:instrText>
        </w:r>
        <w:r>
          <w:rPr>
            <w:noProof/>
            <w:webHidden/>
          </w:rPr>
        </w:r>
        <w:r>
          <w:rPr>
            <w:noProof/>
            <w:webHidden/>
          </w:rPr>
          <w:fldChar w:fldCharType="separate"/>
        </w:r>
        <w:r>
          <w:rPr>
            <w:noProof/>
            <w:webHidden/>
          </w:rPr>
          <w:t>77</w:t>
        </w:r>
        <w:r>
          <w:rPr>
            <w:noProof/>
            <w:webHidden/>
          </w:rPr>
          <w:fldChar w:fldCharType="end"/>
        </w:r>
      </w:hyperlink>
    </w:p>
    <w:p w14:paraId="38CC7E7E" w14:textId="3288374E"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57" w:history="1">
        <w:r w:rsidRPr="004F684D">
          <w:rPr>
            <w:rStyle w:val="Hyperlink"/>
            <w:noProof/>
          </w:rPr>
          <w:t>3.19.18 baselineState property</w:t>
        </w:r>
        <w:r>
          <w:rPr>
            <w:noProof/>
            <w:webHidden/>
          </w:rPr>
          <w:tab/>
        </w:r>
        <w:r>
          <w:rPr>
            <w:noProof/>
            <w:webHidden/>
          </w:rPr>
          <w:fldChar w:fldCharType="begin"/>
        </w:r>
        <w:r>
          <w:rPr>
            <w:noProof/>
            <w:webHidden/>
          </w:rPr>
          <w:instrText xml:space="preserve"> PAGEREF _Toc525568357 \h </w:instrText>
        </w:r>
        <w:r>
          <w:rPr>
            <w:noProof/>
            <w:webHidden/>
          </w:rPr>
        </w:r>
        <w:r>
          <w:rPr>
            <w:noProof/>
            <w:webHidden/>
          </w:rPr>
          <w:fldChar w:fldCharType="separate"/>
        </w:r>
        <w:r>
          <w:rPr>
            <w:noProof/>
            <w:webHidden/>
          </w:rPr>
          <w:t>77</w:t>
        </w:r>
        <w:r>
          <w:rPr>
            <w:noProof/>
            <w:webHidden/>
          </w:rPr>
          <w:fldChar w:fldCharType="end"/>
        </w:r>
      </w:hyperlink>
    </w:p>
    <w:p w14:paraId="181D7A46" w14:textId="226A22F2"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58" w:history="1">
        <w:r w:rsidRPr="004F684D">
          <w:rPr>
            <w:rStyle w:val="Hyperlink"/>
            <w:noProof/>
          </w:rPr>
          <w:t>3.19.19 attachments property</w:t>
        </w:r>
        <w:r>
          <w:rPr>
            <w:noProof/>
            <w:webHidden/>
          </w:rPr>
          <w:tab/>
        </w:r>
        <w:r>
          <w:rPr>
            <w:noProof/>
            <w:webHidden/>
          </w:rPr>
          <w:fldChar w:fldCharType="begin"/>
        </w:r>
        <w:r>
          <w:rPr>
            <w:noProof/>
            <w:webHidden/>
          </w:rPr>
          <w:instrText xml:space="preserve"> PAGEREF _Toc525568358 \h </w:instrText>
        </w:r>
        <w:r>
          <w:rPr>
            <w:noProof/>
            <w:webHidden/>
          </w:rPr>
        </w:r>
        <w:r>
          <w:rPr>
            <w:noProof/>
            <w:webHidden/>
          </w:rPr>
          <w:fldChar w:fldCharType="separate"/>
        </w:r>
        <w:r>
          <w:rPr>
            <w:noProof/>
            <w:webHidden/>
          </w:rPr>
          <w:t>78</w:t>
        </w:r>
        <w:r>
          <w:rPr>
            <w:noProof/>
            <w:webHidden/>
          </w:rPr>
          <w:fldChar w:fldCharType="end"/>
        </w:r>
      </w:hyperlink>
    </w:p>
    <w:p w14:paraId="3DE88262" w14:textId="19B87B37"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59" w:history="1">
        <w:r w:rsidRPr="004F684D">
          <w:rPr>
            <w:rStyle w:val="Hyperlink"/>
            <w:noProof/>
          </w:rPr>
          <w:t>3.19.20 workItemUris property</w:t>
        </w:r>
        <w:r>
          <w:rPr>
            <w:noProof/>
            <w:webHidden/>
          </w:rPr>
          <w:tab/>
        </w:r>
        <w:r>
          <w:rPr>
            <w:noProof/>
            <w:webHidden/>
          </w:rPr>
          <w:fldChar w:fldCharType="begin"/>
        </w:r>
        <w:r>
          <w:rPr>
            <w:noProof/>
            <w:webHidden/>
          </w:rPr>
          <w:instrText xml:space="preserve"> PAGEREF _Toc525568359 \h </w:instrText>
        </w:r>
        <w:r>
          <w:rPr>
            <w:noProof/>
            <w:webHidden/>
          </w:rPr>
        </w:r>
        <w:r>
          <w:rPr>
            <w:noProof/>
            <w:webHidden/>
          </w:rPr>
          <w:fldChar w:fldCharType="separate"/>
        </w:r>
        <w:r>
          <w:rPr>
            <w:noProof/>
            <w:webHidden/>
          </w:rPr>
          <w:t>78</w:t>
        </w:r>
        <w:r>
          <w:rPr>
            <w:noProof/>
            <w:webHidden/>
          </w:rPr>
          <w:fldChar w:fldCharType="end"/>
        </w:r>
      </w:hyperlink>
    </w:p>
    <w:p w14:paraId="1BDEB0DC" w14:textId="565E07BB"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60" w:history="1">
        <w:r w:rsidRPr="004F684D">
          <w:rPr>
            <w:rStyle w:val="Hyperlink"/>
            <w:noProof/>
          </w:rPr>
          <w:t>3.19.21 conversionProvenance property</w:t>
        </w:r>
        <w:r>
          <w:rPr>
            <w:noProof/>
            <w:webHidden/>
          </w:rPr>
          <w:tab/>
        </w:r>
        <w:r>
          <w:rPr>
            <w:noProof/>
            <w:webHidden/>
          </w:rPr>
          <w:fldChar w:fldCharType="begin"/>
        </w:r>
        <w:r>
          <w:rPr>
            <w:noProof/>
            <w:webHidden/>
          </w:rPr>
          <w:instrText xml:space="preserve"> PAGEREF _Toc525568360 \h </w:instrText>
        </w:r>
        <w:r>
          <w:rPr>
            <w:noProof/>
            <w:webHidden/>
          </w:rPr>
        </w:r>
        <w:r>
          <w:rPr>
            <w:noProof/>
            <w:webHidden/>
          </w:rPr>
          <w:fldChar w:fldCharType="separate"/>
        </w:r>
        <w:r>
          <w:rPr>
            <w:noProof/>
            <w:webHidden/>
          </w:rPr>
          <w:t>78</w:t>
        </w:r>
        <w:r>
          <w:rPr>
            <w:noProof/>
            <w:webHidden/>
          </w:rPr>
          <w:fldChar w:fldCharType="end"/>
        </w:r>
      </w:hyperlink>
    </w:p>
    <w:p w14:paraId="4933B7CC" w14:textId="30B87A86"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61" w:history="1">
        <w:r w:rsidRPr="004F684D">
          <w:rPr>
            <w:rStyle w:val="Hyperlink"/>
            <w:noProof/>
          </w:rPr>
          <w:t>3.19.22 fixes property</w:t>
        </w:r>
        <w:r>
          <w:rPr>
            <w:noProof/>
            <w:webHidden/>
          </w:rPr>
          <w:tab/>
        </w:r>
        <w:r>
          <w:rPr>
            <w:noProof/>
            <w:webHidden/>
          </w:rPr>
          <w:fldChar w:fldCharType="begin"/>
        </w:r>
        <w:r>
          <w:rPr>
            <w:noProof/>
            <w:webHidden/>
          </w:rPr>
          <w:instrText xml:space="preserve"> PAGEREF _Toc525568361 \h </w:instrText>
        </w:r>
        <w:r>
          <w:rPr>
            <w:noProof/>
            <w:webHidden/>
          </w:rPr>
        </w:r>
        <w:r>
          <w:rPr>
            <w:noProof/>
            <w:webHidden/>
          </w:rPr>
          <w:fldChar w:fldCharType="separate"/>
        </w:r>
        <w:r>
          <w:rPr>
            <w:noProof/>
            <w:webHidden/>
          </w:rPr>
          <w:t>79</w:t>
        </w:r>
        <w:r>
          <w:rPr>
            <w:noProof/>
            <w:webHidden/>
          </w:rPr>
          <w:fldChar w:fldCharType="end"/>
        </w:r>
      </w:hyperlink>
    </w:p>
    <w:p w14:paraId="601ED8B6" w14:textId="14EDEF75"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62" w:history="1">
        <w:r w:rsidRPr="004F684D">
          <w:rPr>
            <w:rStyle w:val="Hyperlink"/>
            <w:noProof/>
          </w:rPr>
          <w:t>3.19.23 properties property</w:t>
        </w:r>
        <w:r>
          <w:rPr>
            <w:noProof/>
            <w:webHidden/>
          </w:rPr>
          <w:tab/>
        </w:r>
        <w:r>
          <w:rPr>
            <w:noProof/>
            <w:webHidden/>
          </w:rPr>
          <w:fldChar w:fldCharType="begin"/>
        </w:r>
        <w:r>
          <w:rPr>
            <w:noProof/>
            <w:webHidden/>
          </w:rPr>
          <w:instrText xml:space="preserve"> PAGEREF _Toc525568362 \h </w:instrText>
        </w:r>
        <w:r>
          <w:rPr>
            <w:noProof/>
            <w:webHidden/>
          </w:rPr>
        </w:r>
        <w:r>
          <w:rPr>
            <w:noProof/>
            <w:webHidden/>
          </w:rPr>
          <w:fldChar w:fldCharType="separate"/>
        </w:r>
        <w:r>
          <w:rPr>
            <w:noProof/>
            <w:webHidden/>
          </w:rPr>
          <w:t>79</w:t>
        </w:r>
        <w:r>
          <w:rPr>
            <w:noProof/>
            <w:webHidden/>
          </w:rPr>
          <w:fldChar w:fldCharType="end"/>
        </w:r>
      </w:hyperlink>
    </w:p>
    <w:p w14:paraId="1A6CA286" w14:textId="3087CC68"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63" w:history="1">
        <w:r w:rsidRPr="004F684D">
          <w:rPr>
            <w:rStyle w:val="Hyperlink"/>
            <w:noProof/>
          </w:rPr>
          <w:t>3.19.24 occurrenceCount property</w:t>
        </w:r>
        <w:r>
          <w:rPr>
            <w:noProof/>
            <w:webHidden/>
          </w:rPr>
          <w:tab/>
        </w:r>
        <w:r>
          <w:rPr>
            <w:noProof/>
            <w:webHidden/>
          </w:rPr>
          <w:fldChar w:fldCharType="begin"/>
        </w:r>
        <w:r>
          <w:rPr>
            <w:noProof/>
            <w:webHidden/>
          </w:rPr>
          <w:instrText xml:space="preserve"> PAGEREF _Toc525568363 \h </w:instrText>
        </w:r>
        <w:r>
          <w:rPr>
            <w:noProof/>
            <w:webHidden/>
          </w:rPr>
        </w:r>
        <w:r>
          <w:rPr>
            <w:noProof/>
            <w:webHidden/>
          </w:rPr>
          <w:fldChar w:fldCharType="separate"/>
        </w:r>
        <w:r>
          <w:rPr>
            <w:noProof/>
            <w:webHidden/>
          </w:rPr>
          <w:t>79</w:t>
        </w:r>
        <w:r>
          <w:rPr>
            <w:noProof/>
            <w:webHidden/>
          </w:rPr>
          <w:fldChar w:fldCharType="end"/>
        </w:r>
      </w:hyperlink>
    </w:p>
    <w:p w14:paraId="54A3B171" w14:textId="04633F4A"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364" w:history="1">
        <w:r w:rsidRPr="004F684D">
          <w:rPr>
            <w:rStyle w:val="Hyperlink"/>
            <w:noProof/>
          </w:rPr>
          <w:t>3.20 location object</w:t>
        </w:r>
        <w:r>
          <w:rPr>
            <w:noProof/>
            <w:webHidden/>
          </w:rPr>
          <w:tab/>
        </w:r>
        <w:r>
          <w:rPr>
            <w:noProof/>
            <w:webHidden/>
          </w:rPr>
          <w:fldChar w:fldCharType="begin"/>
        </w:r>
        <w:r>
          <w:rPr>
            <w:noProof/>
            <w:webHidden/>
          </w:rPr>
          <w:instrText xml:space="preserve"> PAGEREF _Toc525568364 \h </w:instrText>
        </w:r>
        <w:r>
          <w:rPr>
            <w:noProof/>
            <w:webHidden/>
          </w:rPr>
        </w:r>
        <w:r>
          <w:rPr>
            <w:noProof/>
            <w:webHidden/>
          </w:rPr>
          <w:fldChar w:fldCharType="separate"/>
        </w:r>
        <w:r>
          <w:rPr>
            <w:noProof/>
            <w:webHidden/>
          </w:rPr>
          <w:t>80</w:t>
        </w:r>
        <w:r>
          <w:rPr>
            <w:noProof/>
            <w:webHidden/>
          </w:rPr>
          <w:fldChar w:fldCharType="end"/>
        </w:r>
      </w:hyperlink>
    </w:p>
    <w:p w14:paraId="26DB0FD3" w14:textId="12BC27BF"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65" w:history="1">
        <w:r w:rsidRPr="004F684D">
          <w:rPr>
            <w:rStyle w:val="Hyperlink"/>
            <w:noProof/>
          </w:rPr>
          <w:t>3.20.1 General</w:t>
        </w:r>
        <w:r>
          <w:rPr>
            <w:noProof/>
            <w:webHidden/>
          </w:rPr>
          <w:tab/>
        </w:r>
        <w:r>
          <w:rPr>
            <w:noProof/>
            <w:webHidden/>
          </w:rPr>
          <w:fldChar w:fldCharType="begin"/>
        </w:r>
        <w:r>
          <w:rPr>
            <w:noProof/>
            <w:webHidden/>
          </w:rPr>
          <w:instrText xml:space="preserve"> PAGEREF _Toc525568365 \h </w:instrText>
        </w:r>
        <w:r>
          <w:rPr>
            <w:noProof/>
            <w:webHidden/>
          </w:rPr>
        </w:r>
        <w:r>
          <w:rPr>
            <w:noProof/>
            <w:webHidden/>
          </w:rPr>
          <w:fldChar w:fldCharType="separate"/>
        </w:r>
        <w:r>
          <w:rPr>
            <w:noProof/>
            <w:webHidden/>
          </w:rPr>
          <w:t>80</w:t>
        </w:r>
        <w:r>
          <w:rPr>
            <w:noProof/>
            <w:webHidden/>
          </w:rPr>
          <w:fldChar w:fldCharType="end"/>
        </w:r>
      </w:hyperlink>
    </w:p>
    <w:p w14:paraId="3CFAC7FA" w14:textId="1D3F70B0"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66" w:history="1">
        <w:r w:rsidRPr="004F684D">
          <w:rPr>
            <w:rStyle w:val="Hyperlink"/>
            <w:noProof/>
          </w:rPr>
          <w:t>3.20.2 physicalLocation property</w:t>
        </w:r>
        <w:r>
          <w:rPr>
            <w:noProof/>
            <w:webHidden/>
          </w:rPr>
          <w:tab/>
        </w:r>
        <w:r>
          <w:rPr>
            <w:noProof/>
            <w:webHidden/>
          </w:rPr>
          <w:fldChar w:fldCharType="begin"/>
        </w:r>
        <w:r>
          <w:rPr>
            <w:noProof/>
            <w:webHidden/>
          </w:rPr>
          <w:instrText xml:space="preserve"> PAGEREF _Toc525568366 \h </w:instrText>
        </w:r>
        <w:r>
          <w:rPr>
            <w:noProof/>
            <w:webHidden/>
          </w:rPr>
        </w:r>
        <w:r>
          <w:rPr>
            <w:noProof/>
            <w:webHidden/>
          </w:rPr>
          <w:fldChar w:fldCharType="separate"/>
        </w:r>
        <w:r>
          <w:rPr>
            <w:noProof/>
            <w:webHidden/>
          </w:rPr>
          <w:t>80</w:t>
        </w:r>
        <w:r>
          <w:rPr>
            <w:noProof/>
            <w:webHidden/>
          </w:rPr>
          <w:fldChar w:fldCharType="end"/>
        </w:r>
      </w:hyperlink>
    </w:p>
    <w:p w14:paraId="7BD68FBE" w14:textId="7D49AB1A"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67" w:history="1">
        <w:r w:rsidRPr="004F684D">
          <w:rPr>
            <w:rStyle w:val="Hyperlink"/>
            <w:noProof/>
          </w:rPr>
          <w:t>3.20.3 fullyQualifiedLogicalName property</w:t>
        </w:r>
        <w:r>
          <w:rPr>
            <w:noProof/>
            <w:webHidden/>
          </w:rPr>
          <w:tab/>
        </w:r>
        <w:r>
          <w:rPr>
            <w:noProof/>
            <w:webHidden/>
          </w:rPr>
          <w:fldChar w:fldCharType="begin"/>
        </w:r>
        <w:r>
          <w:rPr>
            <w:noProof/>
            <w:webHidden/>
          </w:rPr>
          <w:instrText xml:space="preserve"> PAGEREF _Toc525568367 \h </w:instrText>
        </w:r>
        <w:r>
          <w:rPr>
            <w:noProof/>
            <w:webHidden/>
          </w:rPr>
        </w:r>
        <w:r>
          <w:rPr>
            <w:noProof/>
            <w:webHidden/>
          </w:rPr>
          <w:fldChar w:fldCharType="separate"/>
        </w:r>
        <w:r>
          <w:rPr>
            <w:noProof/>
            <w:webHidden/>
          </w:rPr>
          <w:t>80</w:t>
        </w:r>
        <w:r>
          <w:rPr>
            <w:noProof/>
            <w:webHidden/>
          </w:rPr>
          <w:fldChar w:fldCharType="end"/>
        </w:r>
      </w:hyperlink>
    </w:p>
    <w:p w14:paraId="715568A0" w14:textId="62545814"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68" w:history="1">
        <w:r w:rsidRPr="004F684D">
          <w:rPr>
            <w:rStyle w:val="Hyperlink"/>
            <w:noProof/>
          </w:rPr>
          <w:t>3.20.4 message property</w:t>
        </w:r>
        <w:r>
          <w:rPr>
            <w:noProof/>
            <w:webHidden/>
          </w:rPr>
          <w:tab/>
        </w:r>
        <w:r>
          <w:rPr>
            <w:noProof/>
            <w:webHidden/>
          </w:rPr>
          <w:fldChar w:fldCharType="begin"/>
        </w:r>
        <w:r>
          <w:rPr>
            <w:noProof/>
            <w:webHidden/>
          </w:rPr>
          <w:instrText xml:space="preserve"> PAGEREF _Toc525568368 \h </w:instrText>
        </w:r>
        <w:r>
          <w:rPr>
            <w:noProof/>
            <w:webHidden/>
          </w:rPr>
        </w:r>
        <w:r>
          <w:rPr>
            <w:noProof/>
            <w:webHidden/>
          </w:rPr>
          <w:fldChar w:fldCharType="separate"/>
        </w:r>
        <w:r>
          <w:rPr>
            <w:noProof/>
            <w:webHidden/>
          </w:rPr>
          <w:t>82</w:t>
        </w:r>
        <w:r>
          <w:rPr>
            <w:noProof/>
            <w:webHidden/>
          </w:rPr>
          <w:fldChar w:fldCharType="end"/>
        </w:r>
      </w:hyperlink>
    </w:p>
    <w:p w14:paraId="749BC506" w14:textId="285A083B"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69" w:history="1">
        <w:r w:rsidRPr="004F684D">
          <w:rPr>
            <w:rStyle w:val="Hyperlink"/>
            <w:noProof/>
          </w:rPr>
          <w:t>3.20.5 annotations property</w:t>
        </w:r>
        <w:r>
          <w:rPr>
            <w:noProof/>
            <w:webHidden/>
          </w:rPr>
          <w:tab/>
        </w:r>
        <w:r>
          <w:rPr>
            <w:noProof/>
            <w:webHidden/>
          </w:rPr>
          <w:fldChar w:fldCharType="begin"/>
        </w:r>
        <w:r>
          <w:rPr>
            <w:noProof/>
            <w:webHidden/>
          </w:rPr>
          <w:instrText xml:space="preserve"> PAGEREF _Toc525568369 \h </w:instrText>
        </w:r>
        <w:r>
          <w:rPr>
            <w:noProof/>
            <w:webHidden/>
          </w:rPr>
        </w:r>
        <w:r>
          <w:rPr>
            <w:noProof/>
            <w:webHidden/>
          </w:rPr>
          <w:fldChar w:fldCharType="separate"/>
        </w:r>
        <w:r>
          <w:rPr>
            <w:noProof/>
            <w:webHidden/>
          </w:rPr>
          <w:t>82</w:t>
        </w:r>
        <w:r>
          <w:rPr>
            <w:noProof/>
            <w:webHidden/>
          </w:rPr>
          <w:fldChar w:fldCharType="end"/>
        </w:r>
      </w:hyperlink>
    </w:p>
    <w:p w14:paraId="16E25D9C" w14:textId="6817BA04"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70" w:history="1">
        <w:r w:rsidRPr="004F684D">
          <w:rPr>
            <w:rStyle w:val="Hyperlink"/>
            <w:noProof/>
          </w:rPr>
          <w:t>3.20.6 properties property</w:t>
        </w:r>
        <w:r>
          <w:rPr>
            <w:noProof/>
            <w:webHidden/>
          </w:rPr>
          <w:tab/>
        </w:r>
        <w:r>
          <w:rPr>
            <w:noProof/>
            <w:webHidden/>
          </w:rPr>
          <w:fldChar w:fldCharType="begin"/>
        </w:r>
        <w:r>
          <w:rPr>
            <w:noProof/>
            <w:webHidden/>
          </w:rPr>
          <w:instrText xml:space="preserve"> PAGEREF _Toc525568370 \h </w:instrText>
        </w:r>
        <w:r>
          <w:rPr>
            <w:noProof/>
            <w:webHidden/>
          </w:rPr>
        </w:r>
        <w:r>
          <w:rPr>
            <w:noProof/>
            <w:webHidden/>
          </w:rPr>
          <w:fldChar w:fldCharType="separate"/>
        </w:r>
        <w:r>
          <w:rPr>
            <w:noProof/>
            <w:webHidden/>
          </w:rPr>
          <w:t>82</w:t>
        </w:r>
        <w:r>
          <w:rPr>
            <w:noProof/>
            <w:webHidden/>
          </w:rPr>
          <w:fldChar w:fldCharType="end"/>
        </w:r>
      </w:hyperlink>
    </w:p>
    <w:p w14:paraId="052DE8D7" w14:textId="5A08C021"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371" w:history="1">
        <w:r w:rsidRPr="004F684D">
          <w:rPr>
            <w:rStyle w:val="Hyperlink"/>
            <w:noProof/>
          </w:rPr>
          <w:t>3.21 physicalLocation object</w:t>
        </w:r>
        <w:r>
          <w:rPr>
            <w:noProof/>
            <w:webHidden/>
          </w:rPr>
          <w:tab/>
        </w:r>
        <w:r>
          <w:rPr>
            <w:noProof/>
            <w:webHidden/>
          </w:rPr>
          <w:fldChar w:fldCharType="begin"/>
        </w:r>
        <w:r>
          <w:rPr>
            <w:noProof/>
            <w:webHidden/>
          </w:rPr>
          <w:instrText xml:space="preserve"> PAGEREF _Toc525568371 \h </w:instrText>
        </w:r>
        <w:r>
          <w:rPr>
            <w:noProof/>
            <w:webHidden/>
          </w:rPr>
        </w:r>
        <w:r>
          <w:rPr>
            <w:noProof/>
            <w:webHidden/>
          </w:rPr>
          <w:fldChar w:fldCharType="separate"/>
        </w:r>
        <w:r>
          <w:rPr>
            <w:noProof/>
            <w:webHidden/>
          </w:rPr>
          <w:t>82</w:t>
        </w:r>
        <w:r>
          <w:rPr>
            <w:noProof/>
            <w:webHidden/>
          </w:rPr>
          <w:fldChar w:fldCharType="end"/>
        </w:r>
      </w:hyperlink>
    </w:p>
    <w:p w14:paraId="4D4A384D" w14:textId="6BACFCDF"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72" w:history="1">
        <w:r w:rsidRPr="004F684D">
          <w:rPr>
            <w:rStyle w:val="Hyperlink"/>
            <w:noProof/>
          </w:rPr>
          <w:t>3.21.1 General</w:t>
        </w:r>
        <w:r>
          <w:rPr>
            <w:noProof/>
            <w:webHidden/>
          </w:rPr>
          <w:tab/>
        </w:r>
        <w:r>
          <w:rPr>
            <w:noProof/>
            <w:webHidden/>
          </w:rPr>
          <w:fldChar w:fldCharType="begin"/>
        </w:r>
        <w:r>
          <w:rPr>
            <w:noProof/>
            <w:webHidden/>
          </w:rPr>
          <w:instrText xml:space="preserve"> PAGEREF _Toc525568372 \h </w:instrText>
        </w:r>
        <w:r>
          <w:rPr>
            <w:noProof/>
            <w:webHidden/>
          </w:rPr>
        </w:r>
        <w:r>
          <w:rPr>
            <w:noProof/>
            <w:webHidden/>
          </w:rPr>
          <w:fldChar w:fldCharType="separate"/>
        </w:r>
        <w:r>
          <w:rPr>
            <w:noProof/>
            <w:webHidden/>
          </w:rPr>
          <w:t>82</w:t>
        </w:r>
        <w:r>
          <w:rPr>
            <w:noProof/>
            <w:webHidden/>
          </w:rPr>
          <w:fldChar w:fldCharType="end"/>
        </w:r>
      </w:hyperlink>
    </w:p>
    <w:p w14:paraId="335EC4A8" w14:textId="382DE056"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73" w:history="1">
        <w:r w:rsidRPr="004F684D">
          <w:rPr>
            <w:rStyle w:val="Hyperlink"/>
            <w:noProof/>
          </w:rPr>
          <w:t>3.21.2 id property</w:t>
        </w:r>
        <w:r>
          <w:rPr>
            <w:noProof/>
            <w:webHidden/>
          </w:rPr>
          <w:tab/>
        </w:r>
        <w:r>
          <w:rPr>
            <w:noProof/>
            <w:webHidden/>
          </w:rPr>
          <w:fldChar w:fldCharType="begin"/>
        </w:r>
        <w:r>
          <w:rPr>
            <w:noProof/>
            <w:webHidden/>
          </w:rPr>
          <w:instrText xml:space="preserve"> PAGEREF _Toc525568373 \h </w:instrText>
        </w:r>
        <w:r>
          <w:rPr>
            <w:noProof/>
            <w:webHidden/>
          </w:rPr>
        </w:r>
        <w:r>
          <w:rPr>
            <w:noProof/>
            <w:webHidden/>
          </w:rPr>
          <w:fldChar w:fldCharType="separate"/>
        </w:r>
        <w:r>
          <w:rPr>
            <w:noProof/>
            <w:webHidden/>
          </w:rPr>
          <w:t>82</w:t>
        </w:r>
        <w:r>
          <w:rPr>
            <w:noProof/>
            <w:webHidden/>
          </w:rPr>
          <w:fldChar w:fldCharType="end"/>
        </w:r>
      </w:hyperlink>
    </w:p>
    <w:p w14:paraId="55AB1CF9" w14:textId="44E5368F"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74" w:history="1">
        <w:r w:rsidRPr="004F684D">
          <w:rPr>
            <w:rStyle w:val="Hyperlink"/>
            <w:noProof/>
          </w:rPr>
          <w:t>3.21.3 fileLocation property</w:t>
        </w:r>
        <w:r>
          <w:rPr>
            <w:noProof/>
            <w:webHidden/>
          </w:rPr>
          <w:tab/>
        </w:r>
        <w:r>
          <w:rPr>
            <w:noProof/>
            <w:webHidden/>
          </w:rPr>
          <w:fldChar w:fldCharType="begin"/>
        </w:r>
        <w:r>
          <w:rPr>
            <w:noProof/>
            <w:webHidden/>
          </w:rPr>
          <w:instrText xml:space="preserve"> PAGEREF _Toc525568374 \h </w:instrText>
        </w:r>
        <w:r>
          <w:rPr>
            <w:noProof/>
            <w:webHidden/>
          </w:rPr>
        </w:r>
        <w:r>
          <w:rPr>
            <w:noProof/>
            <w:webHidden/>
          </w:rPr>
          <w:fldChar w:fldCharType="separate"/>
        </w:r>
        <w:r>
          <w:rPr>
            <w:noProof/>
            <w:webHidden/>
          </w:rPr>
          <w:t>83</w:t>
        </w:r>
        <w:r>
          <w:rPr>
            <w:noProof/>
            <w:webHidden/>
          </w:rPr>
          <w:fldChar w:fldCharType="end"/>
        </w:r>
      </w:hyperlink>
    </w:p>
    <w:p w14:paraId="20836249" w14:textId="5A233ED0"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75" w:history="1">
        <w:r w:rsidRPr="004F684D">
          <w:rPr>
            <w:rStyle w:val="Hyperlink"/>
            <w:noProof/>
          </w:rPr>
          <w:t>3.21.4 region property</w:t>
        </w:r>
        <w:r>
          <w:rPr>
            <w:noProof/>
            <w:webHidden/>
          </w:rPr>
          <w:tab/>
        </w:r>
        <w:r>
          <w:rPr>
            <w:noProof/>
            <w:webHidden/>
          </w:rPr>
          <w:fldChar w:fldCharType="begin"/>
        </w:r>
        <w:r>
          <w:rPr>
            <w:noProof/>
            <w:webHidden/>
          </w:rPr>
          <w:instrText xml:space="preserve"> PAGEREF _Toc525568375 \h </w:instrText>
        </w:r>
        <w:r>
          <w:rPr>
            <w:noProof/>
            <w:webHidden/>
          </w:rPr>
        </w:r>
        <w:r>
          <w:rPr>
            <w:noProof/>
            <w:webHidden/>
          </w:rPr>
          <w:fldChar w:fldCharType="separate"/>
        </w:r>
        <w:r>
          <w:rPr>
            <w:noProof/>
            <w:webHidden/>
          </w:rPr>
          <w:t>83</w:t>
        </w:r>
        <w:r>
          <w:rPr>
            <w:noProof/>
            <w:webHidden/>
          </w:rPr>
          <w:fldChar w:fldCharType="end"/>
        </w:r>
      </w:hyperlink>
    </w:p>
    <w:p w14:paraId="6B5E5E96" w14:textId="41C51621"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76" w:history="1">
        <w:r w:rsidRPr="004F684D">
          <w:rPr>
            <w:rStyle w:val="Hyperlink"/>
            <w:noProof/>
          </w:rPr>
          <w:t>3.21.5 contextRegion property</w:t>
        </w:r>
        <w:r>
          <w:rPr>
            <w:noProof/>
            <w:webHidden/>
          </w:rPr>
          <w:tab/>
        </w:r>
        <w:r>
          <w:rPr>
            <w:noProof/>
            <w:webHidden/>
          </w:rPr>
          <w:fldChar w:fldCharType="begin"/>
        </w:r>
        <w:r>
          <w:rPr>
            <w:noProof/>
            <w:webHidden/>
          </w:rPr>
          <w:instrText xml:space="preserve"> PAGEREF _Toc525568376 \h </w:instrText>
        </w:r>
        <w:r>
          <w:rPr>
            <w:noProof/>
            <w:webHidden/>
          </w:rPr>
        </w:r>
        <w:r>
          <w:rPr>
            <w:noProof/>
            <w:webHidden/>
          </w:rPr>
          <w:fldChar w:fldCharType="separate"/>
        </w:r>
        <w:r>
          <w:rPr>
            <w:noProof/>
            <w:webHidden/>
          </w:rPr>
          <w:t>84</w:t>
        </w:r>
        <w:r>
          <w:rPr>
            <w:noProof/>
            <w:webHidden/>
          </w:rPr>
          <w:fldChar w:fldCharType="end"/>
        </w:r>
      </w:hyperlink>
    </w:p>
    <w:p w14:paraId="1E5F990E" w14:textId="14D58D27"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377" w:history="1">
        <w:r w:rsidRPr="004F684D">
          <w:rPr>
            <w:rStyle w:val="Hyperlink"/>
            <w:noProof/>
          </w:rPr>
          <w:t>3.22 region object</w:t>
        </w:r>
        <w:r>
          <w:rPr>
            <w:noProof/>
            <w:webHidden/>
          </w:rPr>
          <w:tab/>
        </w:r>
        <w:r>
          <w:rPr>
            <w:noProof/>
            <w:webHidden/>
          </w:rPr>
          <w:fldChar w:fldCharType="begin"/>
        </w:r>
        <w:r>
          <w:rPr>
            <w:noProof/>
            <w:webHidden/>
          </w:rPr>
          <w:instrText xml:space="preserve"> PAGEREF _Toc525568377 \h </w:instrText>
        </w:r>
        <w:r>
          <w:rPr>
            <w:noProof/>
            <w:webHidden/>
          </w:rPr>
        </w:r>
        <w:r>
          <w:rPr>
            <w:noProof/>
            <w:webHidden/>
          </w:rPr>
          <w:fldChar w:fldCharType="separate"/>
        </w:r>
        <w:r>
          <w:rPr>
            <w:noProof/>
            <w:webHidden/>
          </w:rPr>
          <w:t>85</w:t>
        </w:r>
        <w:r>
          <w:rPr>
            <w:noProof/>
            <w:webHidden/>
          </w:rPr>
          <w:fldChar w:fldCharType="end"/>
        </w:r>
      </w:hyperlink>
    </w:p>
    <w:p w14:paraId="547F6B9A" w14:textId="496575BB"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78" w:history="1">
        <w:r w:rsidRPr="004F684D">
          <w:rPr>
            <w:rStyle w:val="Hyperlink"/>
            <w:noProof/>
          </w:rPr>
          <w:t>3.22.1 General</w:t>
        </w:r>
        <w:r>
          <w:rPr>
            <w:noProof/>
            <w:webHidden/>
          </w:rPr>
          <w:tab/>
        </w:r>
        <w:r>
          <w:rPr>
            <w:noProof/>
            <w:webHidden/>
          </w:rPr>
          <w:fldChar w:fldCharType="begin"/>
        </w:r>
        <w:r>
          <w:rPr>
            <w:noProof/>
            <w:webHidden/>
          </w:rPr>
          <w:instrText xml:space="preserve"> PAGEREF _Toc525568378 \h </w:instrText>
        </w:r>
        <w:r>
          <w:rPr>
            <w:noProof/>
            <w:webHidden/>
          </w:rPr>
        </w:r>
        <w:r>
          <w:rPr>
            <w:noProof/>
            <w:webHidden/>
          </w:rPr>
          <w:fldChar w:fldCharType="separate"/>
        </w:r>
        <w:r>
          <w:rPr>
            <w:noProof/>
            <w:webHidden/>
          </w:rPr>
          <w:t>85</w:t>
        </w:r>
        <w:r>
          <w:rPr>
            <w:noProof/>
            <w:webHidden/>
          </w:rPr>
          <w:fldChar w:fldCharType="end"/>
        </w:r>
      </w:hyperlink>
    </w:p>
    <w:p w14:paraId="374FD1A8" w14:textId="0A84C67E"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79" w:history="1">
        <w:r w:rsidRPr="004F684D">
          <w:rPr>
            <w:rStyle w:val="Hyperlink"/>
            <w:noProof/>
          </w:rPr>
          <w:t>3.22.2 Text regions</w:t>
        </w:r>
        <w:r>
          <w:rPr>
            <w:noProof/>
            <w:webHidden/>
          </w:rPr>
          <w:tab/>
        </w:r>
        <w:r>
          <w:rPr>
            <w:noProof/>
            <w:webHidden/>
          </w:rPr>
          <w:fldChar w:fldCharType="begin"/>
        </w:r>
        <w:r>
          <w:rPr>
            <w:noProof/>
            <w:webHidden/>
          </w:rPr>
          <w:instrText xml:space="preserve"> PAGEREF _Toc525568379 \h </w:instrText>
        </w:r>
        <w:r>
          <w:rPr>
            <w:noProof/>
            <w:webHidden/>
          </w:rPr>
        </w:r>
        <w:r>
          <w:rPr>
            <w:noProof/>
            <w:webHidden/>
          </w:rPr>
          <w:fldChar w:fldCharType="separate"/>
        </w:r>
        <w:r>
          <w:rPr>
            <w:noProof/>
            <w:webHidden/>
          </w:rPr>
          <w:t>85</w:t>
        </w:r>
        <w:r>
          <w:rPr>
            <w:noProof/>
            <w:webHidden/>
          </w:rPr>
          <w:fldChar w:fldCharType="end"/>
        </w:r>
      </w:hyperlink>
    </w:p>
    <w:p w14:paraId="0C2AE44A" w14:textId="37B16EC8"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80" w:history="1">
        <w:r w:rsidRPr="004F684D">
          <w:rPr>
            <w:rStyle w:val="Hyperlink"/>
            <w:noProof/>
          </w:rPr>
          <w:t>3.22.3 Binary regions</w:t>
        </w:r>
        <w:r>
          <w:rPr>
            <w:noProof/>
            <w:webHidden/>
          </w:rPr>
          <w:tab/>
        </w:r>
        <w:r>
          <w:rPr>
            <w:noProof/>
            <w:webHidden/>
          </w:rPr>
          <w:fldChar w:fldCharType="begin"/>
        </w:r>
        <w:r>
          <w:rPr>
            <w:noProof/>
            <w:webHidden/>
          </w:rPr>
          <w:instrText xml:space="preserve"> PAGEREF _Toc525568380 \h </w:instrText>
        </w:r>
        <w:r>
          <w:rPr>
            <w:noProof/>
            <w:webHidden/>
          </w:rPr>
        </w:r>
        <w:r>
          <w:rPr>
            <w:noProof/>
            <w:webHidden/>
          </w:rPr>
          <w:fldChar w:fldCharType="separate"/>
        </w:r>
        <w:r>
          <w:rPr>
            <w:noProof/>
            <w:webHidden/>
          </w:rPr>
          <w:t>87</w:t>
        </w:r>
        <w:r>
          <w:rPr>
            <w:noProof/>
            <w:webHidden/>
          </w:rPr>
          <w:fldChar w:fldCharType="end"/>
        </w:r>
      </w:hyperlink>
    </w:p>
    <w:p w14:paraId="64849E95" w14:textId="394A3C45"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81" w:history="1">
        <w:r w:rsidRPr="004F684D">
          <w:rPr>
            <w:rStyle w:val="Hyperlink"/>
            <w:noProof/>
          </w:rPr>
          <w:t>3.22.4 Independence of text and binary regions</w:t>
        </w:r>
        <w:r>
          <w:rPr>
            <w:noProof/>
            <w:webHidden/>
          </w:rPr>
          <w:tab/>
        </w:r>
        <w:r>
          <w:rPr>
            <w:noProof/>
            <w:webHidden/>
          </w:rPr>
          <w:fldChar w:fldCharType="begin"/>
        </w:r>
        <w:r>
          <w:rPr>
            <w:noProof/>
            <w:webHidden/>
          </w:rPr>
          <w:instrText xml:space="preserve"> PAGEREF _Toc525568381 \h </w:instrText>
        </w:r>
        <w:r>
          <w:rPr>
            <w:noProof/>
            <w:webHidden/>
          </w:rPr>
        </w:r>
        <w:r>
          <w:rPr>
            <w:noProof/>
            <w:webHidden/>
          </w:rPr>
          <w:fldChar w:fldCharType="separate"/>
        </w:r>
        <w:r>
          <w:rPr>
            <w:noProof/>
            <w:webHidden/>
          </w:rPr>
          <w:t>87</w:t>
        </w:r>
        <w:r>
          <w:rPr>
            <w:noProof/>
            <w:webHidden/>
          </w:rPr>
          <w:fldChar w:fldCharType="end"/>
        </w:r>
      </w:hyperlink>
    </w:p>
    <w:p w14:paraId="4EC4A0B5" w14:textId="590308D9"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82" w:history="1">
        <w:r w:rsidRPr="004F684D">
          <w:rPr>
            <w:rStyle w:val="Hyperlink"/>
            <w:noProof/>
          </w:rPr>
          <w:t>3.22.5 startLine property</w:t>
        </w:r>
        <w:r>
          <w:rPr>
            <w:noProof/>
            <w:webHidden/>
          </w:rPr>
          <w:tab/>
        </w:r>
        <w:r>
          <w:rPr>
            <w:noProof/>
            <w:webHidden/>
          </w:rPr>
          <w:fldChar w:fldCharType="begin"/>
        </w:r>
        <w:r>
          <w:rPr>
            <w:noProof/>
            <w:webHidden/>
          </w:rPr>
          <w:instrText xml:space="preserve"> PAGEREF _Toc525568382 \h </w:instrText>
        </w:r>
        <w:r>
          <w:rPr>
            <w:noProof/>
            <w:webHidden/>
          </w:rPr>
        </w:r>
        <w:r>
          <w:rPr>
            <w:noProof/>
            <w:webHidden/>
          </w:rPr>
          <w:fldChar w:fldCharType="separate"/>
        </w:r>
        <w:r>
          <w:rPr>
            <w:noProof/>
            <w:webHidden/>
          </w:rPr>
          <w:t>88</w:t>
        </w:r>
        <w:r>
          <w:rPr>
            <w:noProof/>
            <w:webHidden/>
          </w:rPr>
          <w:fldChar w:fldCharType="end"/>
        </w:r>
      </w:hyperlink>
    </w:p>
    <w:p w14:paraId="68560CC7" w14:textId="4B6FFC49"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83" w:history="1">
        <w:r w:rsidRPr="004F684D">
          <w:rPr>
            <w:rStyle w:val="Hyperlink"/>
            <w:noProof/>
          </w:rPr>
          <w:t>3.22.6 startColumn property</w:t>
        </w:r>
        <w:r>
          <w:rPr>
            <w:noProof/>
            <w:webHidden/>
          </w:rPr>
          <w:tab/>
        </w:r>
        <w:r>
          <w:rPr>
            <w:noProof/>
            <w:webHidden/>
          </w:rPr>
          <w:fldChar w:fldCharType="begin"/>
        </w:r>
        <w:r>
          <w:rPr>
            <w:noProof/>
            <w:webHidden/>
          </w:rPr>
          <w:instrText xml:space="preserve"> PAGEREF _Toc525568383 \h </w:instrText>
        </w:r>
        <w:r>
          <w:rPr>
            <w:noProof/>
            <w:webHidden/>
          </w:rPr>
        </w:r>
        <w:r>
          <w:rPr>
            <w:noProof/>
            <w:webHidden/>
          </w:rPr>
          <w:fldChar w:fldCharType="separate"/>
        </w:r>
        <w:r>
          <w:rPr>
            <w:noProof/>
            <w:webHidden/>
          </w:rPr>
          <w:t>88</w:t>
        </w:r>
        <w:r>
          <w:rPr>
            <w:noProof/>
            <w:webHidden/>
          </w:rPr>
          <w:fldChar w:fldCharType="end"/>
        </w:r>
      </w:hyperlink>
    </w:p>
    <w:p w14:paraId="48352401" w14:textId="615BFCAF"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84" w:history="1">
        <w:r w:rsidRPr="004F684D">
          <w:rPr>
            <w:rStyle w:val="Hyperlink"/>
            <w:noProof/>
          </w:rPr>
          <w:t>3.22.7 endLine property</w:t>
        </w:r>
        <w:r>
          <w:rPr>
            <w:noProof/>
            <w:webHidden/>
          </w:rPr>
          <w:tab/>
        </w:r>
        <w:r>
          <w:rPr>
            <w:noProof/>
            <w:webHidden/>
          </w:rPr>
          <w:fldChar w:fldCharType="begin"/>
        </w:r>
        <w:r>
          <w:rPr>
            <w:noProof/>
            <w:webHidden/>
          </w:rPr>
          <w:instrText xml:space="preserve"> PAGEREF _Toc525568384 \h </w:instrText>
        </w:r>
        <w:r>
          <w:rPr>
            <w:noProof/>
            <w:webHidden/>
          </w:rPr>
        </w:r>
        <w:r>
          <w:rPr>
            <w:noProof/>
            <w:webHidden/>
          </w:rPr>
          <w:fldChar w:fldCharType="separate"/>
        </w:r>
        <w:r>
          <w:rPr>
            <w:noProof/>
            <w:webHidden/>
          </w:rPr>
          <w:t>88</w:t>
        </w:r>
        <w:r>
          <w:rPr>
            <w:noProof/>
            <w:webHidden/>
          </w:rPr>
          <w:fldChar w:fldCharType="end"/>
        </w:r>
      </w:hyperlink>
    </w:p>
    <w:p w14:paraId="39B321EA" w14:textId="0ED57C98"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85" w:history="1">
        <w:r w:rsidRPr="004F684D">
          <w:rPr>
            <w:rStyle w:val="Hyperlink"/>
            <w:noProof/>
          </w:rPr>
          <w:t>3.22.8 endColumn property</w:t>
        </w:r>
        <w:r>
          <w:rPr>
            <w:noProof/>
            <w:webHidden/>
          </w:rPr>
          <w:tab/>
        </w:r>
        <w:r>
          <w:rPr>
            <w:noProof/>
            <w:webHidden/>
          </w:rPr>
          <w:fldChar w:fldCharType="begin"/>
        </w:r>
        <w:r>
          <w:rPr>
            <w:noProof/>
            <w:webHidden/>
          </w:rPr>
          <w:instrText xml:space="preserve"> PAGEREF _Toc525568385 \h </w:instrText>
        </w:r>
        <w:r>
          <w:rPr>
            <w:noProof/>
            <w:webHidden/>
          </w:rPr>
        </w:r>
        <w:r>
          <w:rPr>
            <w:noProof/>
            <w:webHidden/>
          </w:rPr>
          <w:fldChar w:fldCharType="separate"/>
        </w:r>
        <w:r>
          <w:rPr>
            <w:noProof/>
            <w:webHidden/>
          </w:rPr>
          <w:t>88</w:t>
        </w:r>
        <w:r>
          <w:rPr>
            <w:noProof/>
            <w:webHidden/>
          </w:rPr>
          <w:fldChar w:fldCharType="end"/>
        </w:r>
      </w:hyperlink>
    </w:p>
    <w:p w14:paraId="2828E8E6" w14:textId="71E79BF7"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86" w:history="1">
        <w:r w:rsidRPr="004F684D">
          <w:rPr>
            <w:rStyle w:val="Hyperlink"/>
            <w:noProof/>
          </w:rPr>
          <w:t>3.22.9 charOffset property</w:t>
        </w:r>
        <w:r>
          <w:rPr>
            <w:noProof/>
            <w:webHidden/>
          </w:rPr>
          <w:tab/>
        </w:r>
        <w:r>
          <w:rPr>
            <w:noProof/>
            <w:webHidden/>
          </w:rPr>
          <w:fldChar w:fldCharType="begin"/>
        </w:r>
        <w:r>
          <w:rPr>
            <w:noProof/>
            <w:webHidden/>
          </w:rPr>
          <w:instrText xml:space="preserve"> PAGEREF _Toc525568386 \h </w:instrText>
        </w:r>
        <w:r>
          <w:rPr>
            <w:noProof/>
            <w:webHidden/>
          </w:rPr>
        </w:r>
        <w:r>
          <w:rPr>
            <w:noProof/>
            <w:webHidden/>
          </w:rPr>
          <w:fldChar w:fldCharType="separate"/>
        </w:r>
        <w:r>
          <w:rPr>
            <w:noProof/>
            <w:webHidden/>
          </w:rPr>
          <w:t>88</w:t>
        </w:r>
        <w:r>
          <w:rPr>
            <w:noProof/>
            <w:webHidden/>
          </w:rPr>
          <w:fldChar w:fldCharType="end"/>
        </w:r>
      </w:hyperlink>
    </w:p>
    <w:p w14:paraId="447B7FB2" w14:textId="5E8CF26E"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87" w:history="1">
        <w:r w:rsidRPr="004F684D">
          <w:rPr>
            <w:rStyle w:val="Hyperlink"/>
            <w:noProof/>
          </w:rPr>
          <w:t>3.22.10 charLength property</w:t>
        </w:r>
        <w:r>
          <w:rPr>
            <w:noProof/>
            <w:webHidden/>
          </w:rPr>
          <w:tab/>
        </w:r>
        <w:r>
          <w:rPr>
            <w:noProof/>
            <w:webHidden/>
          </w:rPr>
          <w:fldChar w:fldCharType="begin"/>
        </w:r>
        <w:r>
          <w:rPr>
            <w:noProof/>
            <w:webHidden/>
          </w:rPr>
          <w:instrText xml:space="preserve"> PAGEREF _Toc525568387 \h </w:instrText>
        </w:r>
        <w:r>
          <w:rPr>
            <w:noProof/>
            <w:webHidden/>
          </w:rPr>
        </w:r>
        <w:r>
          <w:rPr>
            <w:noProof/>
            <w:webHidden/>
          </w:rPr>
          <w:fldChar w:fldCharType="separate"/>
        </w:r>
        <w:r>
          <w:rPr>
            <w:noProof/>
            <w:webHidden/>
          </w:rPr>
          <w:t>89</w:t>
        </w:r>
        <w:r>
          <w:rPr>
            <w:noProof/>
            <w:webHidden/>
          </w:rPr>
          <w:fldChar w:fldCharType="end"/>
        </w:r>
      </w:hyperlink>
    </w:p>
    <w:p w14:paraId="50DE95B9" w14:textId="52B1739D"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88" w:history="1">
        <w:r w:rsidRPr="004F684D">
          <w:rPr>
            <w:rStyle w:val="Hyperlink"/>
            <w:noProof/>
          </w:rPr>
          <w:t>3.22.11 byteOffset property</w:t>
        </w:r>
        <w:r>
          <w:rPr>
            <w:noProof/>
            <w:webHidden/>
          </w:rPr>
          <w:tab/>
        </w:r>
        <w:r>
          <w:rPr>
            <w:noProof/>
            <w:webHidden/>
          </w:rPr>
          <w:fldChar w:fldCharType="begin"/>
        </w:r>
        <w:r>
          <w:rPr>
            <w:noProof/>
            <w:webHidden/>
          </w:rPr>
          <w:instrText xml:space="preserve"> PAGEREF _Toc525568388 \h </w:instrText>
        </w:r>
        <w:r>
          <w:rPr>
            <w:noProof/>
            <w:webHidden/>
          </w:rPr>
        </w:r>
        <w:r>
          <w:rPr>
            <w:noProof/>
            <w:webHidden/>
          </w:rPr>
          <w:fldChar w:fldCharType="separate"/>
        </w:r>
        <w:r>
          <w:rPr>
            <w:noProof/>
            <w:webHidden/>
          </w:rPr>
          <w:t>89</w:t>
        </w:r>
        <w:r>
          <w:rPr>
            <w:noProof/>
            <w:webHidden/>
          </w:rPr>
          <w:fldChar w:fldCharType="end"/>
        </w:r>
      </w:hyperlink>
    </w:p>
    <w:p w14:paraId="0622ADAE" w14:textId="0BD3A8F6"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89" w:history="1">
        <w:r w:rsidRPr="004F684D">
          <w:rPr>
            <w:rStyle w:val="Hyperlink"/>
            <w:noProof/>
          </w:rPr>
          <w:t>3.22.12 byteLength property</w:t>
        </w:r>
        <w:r>
          <w:rPr>
            <w:noProof/>
            <w:webHidden/>
          </w:rPr>
          <w:tab/>
        </w:r>
        <w:r>
          <w:rPr>
            <w:noProof/>
            <w:webHidden/>
          </w:rPr>
          <w:fldChar w:fldCharType="begin"/>
        </w:r>
        <w:r>
          <w:rPr>
            <w:noProof/>
            <w:webHidden/>
          </w:rPr>
          <w:instrText xml:space="preserve"> PAGEREF _Toc525568389 \h </w:instrText>
        </w:r>
        <w:r>
          <w:rPr>
            <w:noProof/>
            <w:webHidden/>
          </w:rPr>
        </w:r>
        <w:r>
          <w:rPr>
            <w:noProof/>
            <w:webHidden/>
          </w:rPr>
          <w:fldChar w:fldCharType="separate"/>
        </w:r>
        <w:r>
          <w:rPr>
            <w:noProof/>
            <w:webHidden/>
          </w:rPr>
          <w:t>89</w:t>
        </w:r>
        <w:r>
          <w:rPr>
            <w:noProof/>
            <w:webHidden/>
          </w:rPr>
          <w:fldChar w:fldCharType="end"/>
        </w:r>
      </w:hyperlink>
    </w:p>
    <w:p w14:paraId="7B6DAD05" w14:textId="3D0864A5"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90" w:history="1">
        <w:r w:rsidRPr="004F684D">
          <w:rPr>
            <w:rStyle w:val="Hyperlink"/>
            <w:noProof/>
          </w:rPr>
          <w:t>3.22.13 snippet property</w:t>
        </w:r>
        <w:r>
          <w:rPr>
            <w:noProof/>
            <w:webHidden/>
          </w:rPr>
          <w:tab/>
        </w:r>
        <w:r>
          <w:rPr>
            <w:noProof/>
            <w:webHidden/>
          </w:rPr>
          <w:fldChar w:fldCharType="begin"/>
        </w:r>
        <w:r>
          <w:rPr>
            <w:noProof/>
            <w:webHidden/>
          </w:rPr>
          <w:instrText xml:space="preserve"> PAGEREF _Toc525568390 \h </w:instrText>
        </w:r>
        <w:r>
          <w:rPr>
            <w:noProof/>
            <w:webHidden/>
          </w:rPr>
        </w:r>
        <w:r>
          <w:rPr>
            <w:noProof/>
            <w:webHidden/>
          </w:rPr>
          <w:fldChar w:fldCharType="separate"/>
        </w:r>
        <w:r>
          <w:rPr>
            <w:noProof/>
            <w:webHidden/>
          </w:rPr>
          <w:t>89</w:t>
        </w:r>
        <w:r>
          <w:rPr>
            <w:noProof/>
            <w:webHidden/>
          </w:rPr>
          <w:fldChar w:fldCharType="end"/>
        </w:r>
      </w:hyperlink>
    </w:p>
    <w:p w14:paraId="39939D97" w14:textId="2D1E6B2A"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91" w:history="1">
        <w:r w:rsidRPr="004F684D">
          <w:rPr>
            <w:rStyle w:val="Hyperlink"/>
            <w:noProof/>
          </w:rPr>
          <w:t>3.22.14 message property</w:t>
        </w:r>
        <w:r>
          <w:rPr>
            <w:noProof/>
            <w:webHidden/>
          </w:rPr>
          <w:tab/>
        </w:r>
        <w:r>
          <w:rPr>
            <w:noProof/>
            <w:webHidden/>
          </w:rPr>
          <w:fldChar w:fldCharType="begin"/>
        </w:r>
        <w:r>
          <w:rPr>
            <w:noProof/>
            <w:webHidden/>
          </w:rPr>
          <w:instrText xml:space="preserve"> PAGEREF _Toc525568391 \h </w:instrText>
        </w:r>
        <w:r>
          <w:rPr>
            <w:noProof/>
            <w:webHidden/>
          </w:rPr>
        </w:r>
        <w:r>
          <w:rPr>
            <w:noProof/>
            <w:webHidden/>
          </w:rPr>
          <w:fldChar w:fldCharType="separate"/>
        </w:r>
        <w:r>
          <w:rPr>
            <w:noProof/>
            <w:webHidden/>
          </w:rPr>
          <w:t>89</w:t>
        </w:r>
        <w:r>
          <w:rPr>
            <w:noProof/>
            <w:webHidden/>
          </w:rPr>
          <w:fldChar w:fldCharType="end"/>
        </w:r>
      </w:hyperlink>
    </w:p>
    <w:p w14:paraId="6F117E99" w14:textId="66653A27"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392" w:history="1">
        <w:r w:rsidRPr="004F684D">
          <w:rPr>
            <w:rStyle w:val="Hyperlink"/>
            <w:noProof/>
          </w:rPr>
          <w:t>3.23 rectangle object</w:t>
        </w:r>
        <w:r>
          <w:rPr>
            <w:noProof/>
            <w:webHidden/>
          </w:rPr>
          <w:tab/>
        </w:r>
        <w:r>
          <w:rPr>
            <w:noProof/>
            <w:webHidden/>
          </w:rPr>
          <w:fldChar w:fldCharType="begin"/>
        </w:r>
        <w:r>
          <w:rPr>
            <w:noProof/>
            <w:webHidden/>
          </w:rPr>
          <w:instrText xml:space="preserve"> PAGEREF _Toc525568392 \h </w:instrText>
        </w:r>
        <w:r>
          <w:rPr>
            <w:noProof/>
            <w:webHidden/>
          </w:rPr>
        </w:r>
        <w:r>
          <w:rPr>
            <w:noProof/>
            <w:webHidden/>
          </w:rPr>
          <w:fldChar w:fldCharType="separate"/>
        </w:r>
        <w:r>
          <w:rPr>
            <w:noProof/>
            <w:webHidden/>
          </w:rPr>
          <w:t>89</w:t>
        </w:r>
        <w:r>
          <w:rPr>
            <w:noProof/>
            <w:webHidden/>
          </w:rPr>
          <w:fldChar w:fldCharType="end"/>
        </w:r>
      </w:hyperlink>
    </w:p>
    <w:p w14:paraId="0D329E22" w14:textId="77E16D3E"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93" w:history="1">
        <w:r w:rsidRPr="004F684D">
          <w:rPr>
            <w:rStyle w:val="Hyperlink"/>
            <w:noProof/>
          </w:rPr>
          <w:t>3.23.1 General</w:t>
        </w:r>
        <w:r>
          <w:rPr>
            <w:noProof/>
            <w:webHidden/>
          </w:rPr>
          <w:tab/>
        </w:r>
        <w:r>
          <w:rPr>
            <w:noProof/>
            <w:webHidden/>
          </w:rPr>
          <w:fldChar w:fldCharType="begin"/>
        </w:r>
        <w:r>
          <w:rPr>
            <w:noProof/>
            <w:webHidden/>
          </w:rPr>
          <w:instrText xml:space="preserve"> PAGEREF _Toc525568393 \h </w:instrText>
        </w:r>
        <w:r>
          <w:rPr>
            <w:noProof/>
            <w:webHidden/>
          </w:rPr>
        </w:r>
        <w:r>
          <w:rPr>
            <w:noProof/>
            <w:webHidden/>
          </w:rPr>
          <w:fldChar w:fldCharType="separate"/>
        </w:r>
        <w:r>
          <w:rPr>
            <w:noProof/>
            <w:webHidden/>
          </w:rPr>
          <w:t>89</w:t>
        </w:r>
        <w:r>
          <w:rPr>
            <w:noProof/>
            <w:webHidden/>
          </w:rPr>
          <w:fldChar w:fldCharType="end"/>
        </w:r>
      </w:hyperlink>
    </w:p>
    <w:p w14:paraId="69E93D37" w14:textId="33F30CB1"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94" w:history="1">
        <w:r w:rsidRPr="004F684D">
          <w:rPr>
            <w:rStyle w:val="Hyperlink"/>
            <w:noProof/>
          </w:rPr>
          <w:t>3.23.2 top, left, bottom, and right properties</w:t>
        </w:r>
        <w:r>
          <w:rPr>
            <w:noProof/>
            <w:webHidden/>
          </w:rPr>
          <w:tab/>
        </w:r>
        <w:r>
          <w:rPr>
            <w:noProof/>
            <w:webHidden/>
          </w:rPr>
          <w:fldChar w:fldCharType="begin"/>
        </w:r>
        <w:r>
          <w:rPr>
            <w:noProof/>
            <w:webHidden/>
          </w:rPr>
          <w:instrText xml:space="preserve"> PAGEREF _Toc525568394 \h </w:instrText>
        </w:r>
        <w:r>
          <w:rPr>
            <w:noProof/>
            <w:webHidden/>
          </w:rPr>
        </w:r>
        <w:r>
          <w:rPr>
            <w:noProof/>
            <w:webHidden/>
          </w:rPr>
          <w:fldChar w:fldCharType="separate"/>
        </w:r>
        <w:r>
          <w:rPr>
            <w:noProof/>
            <w:webHidden/>
          </w:rPr>
          <w:t>90</w:t>
        </w:r>
        <w:r>
          <w:rPr>
            <w:noProof/>
            <w:webHidden/>
          </w:rPr>
          <w:fldChar w:fldCharType="end"/>
        </w:r>
      </w:hyperlink>
    </w:p>
    <w:p w14:paraId="33DE5008" w14:textId="74AFDE02"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95" w:history="1">
        <w:r w:rsidRPr="004F684D">
          <w:rPr>
            <w:rStyle w:val="Hyperlink"/>
            <w:noProof/>
          </w:rPr>
          <w:t>3.23.3 message property</w:t>
        </w:r>
        <w:r>
          <w:rPr>
            <w:noProof/>
            <w:webHidden/>
          </w:rPr>
          <w:tab/>
        </w:r>
        <w:r>
          <w:rPr>
            <w:noProof/>
            <w:webHidden/>
          </w:rPr>
          <w:fldChar w:fldCharType="begin"/>
        </w:r>
        <w:r>
          <w:rPr>
            <w:noProof/>
            <w:webHidden/>
          </w:rPr>
          <w:instrText xml:space="preserve"> PAGEREF _Toc525568395 \h </w:instrText>
        </w:r>
        <w:r>
          <w:rPr>
            <w:noProof/>
            <w:webHidden/>
          </w:rPr>
        </w:r>
        <w:r>
          <w:rPr>
            <w:noProof/>
            <w:webHidden/>
          </w:rPr>
          <w:fldChar w:fldCharType="separate"/>
        </w:r>
        <w:r>
          <w:rPr>
            <w:noProof/>
            <w:webHidden/>
          </w:rPr>
          <w:t>90</w:t>
        </w:r>
        <w:r>
          <w:rPr>
            <w:noProof/>
            <w:webHidden/>
          </w:rPr>
          <w:fldChar w:fldCharType="end"/>
        </w:r>
      </w:hyperlink>
    </w:p>
    <w:p w14:paraId="72B10FB4" w14:textId="5076E69D"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396" w:history="1">
        <w:r w:rsidRPr="004F684D">
          <w:rPr>
            <w:rStyle w:val="Hyperlink"/>
            <w:noProof/>
          </w:rPr>
          <w:t>3.24 logicalLocation object</w:t>
        </w:r>
        <w:r>
          <w:rPr>
            <w:noProof/>
            <w:webHidden/>
          </w:rPr>
          <w:tab/>
        </w:r>
        <w:r>
          <w:rPr>
            <w:noProof/>
            <w:webHidden/>
          </w:rPr>
          <w:fldChar w:fldCharType="begin"/>
        </w:r>
        <w:r>
          <w:rPr>
            <w:noProof/>
            <w:webHidden/>
          </w:rPr>
          <w:instrText xml:space="preserve"> PAGEREF _Toc525568396 \h </w:instrText>
        </w:r>
        <w:r>
          <w:rPr>
            <w:noProof/>
            <w:webHidden/>
          </w:rPr>
        </w:r>
        <w:r>
          <w:rPr>
            <w:noProof/>
            <w:webHidden/>
          </w:rPr>
          <w:fldChar w:fldCharType="separate"/>
        </w:r>
        <w:r>
          <w:rPr>
            <w:noProof/>
            <w:webHidden/>
          </w:rPr>
          <w:t>90</w:t>
        </w:r>
        <w:r>
          <w:rPr>
            <w:noProof/>
            <w:webHidden/>
          </w:rPr>
          <w:fldChar w:fldCharType="end"/>
        </w:r>
      </w:hyperlink>
    </w:p>
    <w:p w14:paraId="0DB47391" w14:textId="065F2B8E"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97" w:history="1">
        <w:r w:rsidRPr="004F684D">
          <w:rPr>
            <w:rStyle w:val="Hyperlink"/>
            <w:noProof/>
          </w:rPr>
          <w:t>3.24.1 General</w:t>
        </w:r>
        <w:r>
          <w:rPr>
            <w:noProof/>
            <w:webHidden/>
          </w:rPr>
          <w:tab/>
        </w:r>
        <w:r>
          <w:rPr>
            <w:noProof/>
            <w:webHidden/>
          </w:rPr>
          <w:fldChar w:fldCharType="begin"/>
        </w:r>
        <w:r>
          <w:rPr>
            <w:noProof/>
            <w:webHidden/>
          </w:rPr>
          <w:instrText xml:space="preserve"> PAGEREF _Toc525568397 \h </w:instrText>
        </w:r>
        <w:r>
          <w:rPr>
            <w:noProof/>
            <w:webHidden/>
          </w:rPr>
        </w:r>
        <w:r>
          <w:rPr>
            <w:noProof/>
            <w:webHidden/>
          </w:rPr>
          <w:fldChar w:fldCharType="separate"/>
        </w:r>
        <w:r>
          <w:rPr>
            <w:noProof/>
            <w:webHidden/>
          </w:rPr>
          <w:t>90</w:t>
        </w:r>
        <w:r>
          <w:rPr>
            <w:noProof/>
            <w:webHidden/>
          </w:rPr>
          <w:fldChar w:fldCharType="end"/>
        </w:r>
      </w:hyperlink>
    </w:p>
    <w:p w14:paraId="5EC228DD" w14:textId="3F537A89"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98" w:history="1">
        <w:r w:rsidRPr="004F684D">
          <w:rPr>
            <w:rStyle w:val="Hyperlink"/>
            <w:noProof/>
          </w:rPr>
          <w:t>3.24.2 Logical location naming rules</w:t>
        </w:r>
        <w:r>
          <w:rPr>
            <w:noProof/>
            <w:webHidden/>
          </w:rPr>
          <w:tab/>
        </w:r>
        <w:r>
          <w:rPr>
            <w:noProof/>
            <w:webHidden/>
          </w:rPr>
          <w:fldChar w:fldCharType="begin"/>
        </w:r>
        <w:r>
          <w:rPr>
            <w:noProof/>
            <w:webHidden/>
          </w:rPr>
          <w:instrText xml:space="preserve"> PAGEREF _Toc525568398 \h </w:instrText>
        </w:r>
        <w:r>
          <w:rPr>
            <w:noProof/>
            <w:webHidden/>
          </w:rPr>
        </w:r>
        <w:r>
          <w:rPr>
            <w:noProof/>
            <w:webHidden/>
          </w:rPr>
          <w:fldChar w:fldCharType="separate"/>
        </w:r>
        <w:r>
          <w:rPr>
            <w:noProof/>
            <w:webHidden/>
          </w:rPr>
          <w:t>90</w:t>
        </w:r>
        <w:r>
          <w:rPr>
            <w:noProof/>
            <w:webHidden/>
          </w:rPr>
          <w:fldChar w:fldCharType="end"/>
        </w:r>
      </w:hyperlink>
    </w:p>
    <w:p w14:paraId="59A6800C" w14:textId="323F57A7"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399" w:history="1">
        <w:r w:rsidRPr="004F684D">
          <w:rPr>
            <w:rStyle w:val="Hyperlink"/>
            <w:noProof/>
          </w:rPr>
          <w:t>3.24.3 name property</w:t>
        </w:r>
        <w:r>
          <w:rPr>
            <w:noProof/>
            <w:webHidden/>
          </w:rPr>
          <w:tab/>
        </w:r>
        <w:r>
          <w:rPr>
            <w:noProof/>
            <w:webHidden/>
          </w:rPr>
          <w:fldChar w:fldCharType="begin"/>
        </w:r>
        <w:r>
          <w:rPr>
            <w:noProof/>
            <w:webHidden/>
          </w:rPr>
          <w:instrText xml:space="preserve"> PAGEREF _Toc525568399 \h </w:instrText>
        </w:r>
        <w:r>
          <w:rPr>
            <w:noProof/>
            <w:webHidden/>
          </w:rPr>
        </w:r>
        <w:r>
          <w:rPr>
            <w:noProof/>
            <w:webHidden/>
          </w:rPr>
          <w:fldChar w:fldCharType="separate"/>
        </w:r>
        <w:r>
          <w:rPr>
            <w:noProof/>
            <w:webHidden/>
          </w:rPr>
          <w:t>91</w:t>
        </w:r>
        <w:r>
          <w:rPr>
            <w:noProof/>
            <w:webHidden/>
          </w:rPr>
          <w:fldChar w:fldCharType="end"/>
        </w:r>
      </w:hyperlink>
    </w:p>
    <w:p w14:paraId="638B3D6D" w14:textId="63883266"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00" w:history="1">
        <w:r w:rsidRPr="004F684D">
          <w:rPr>
            <w:rStyle w:val="Hyperlink"/>
            <w:noProof/>
          </w:rPr>
          <w:t>3.24.4 fullyQualifiedName property</w:t>
        </w:r>
        <w:r>
          <w:rPr>
            <w:noProof/>
            <w:webHidden/>
          </w:rPr>
          <w:tab/>
        </w:r>
        <w:r>
          <w:rPr>
            <w:noProof/>
            <w:webHidden/>
          </w:rPr>
          <w:fldChar w:fldCharType="begin"/>
        </w:r>
        <w:r>
          <w:rPr>
            <w:noProof/>
            <w:webHidden/>
          </w:rPr>
          <w:instrText xml:space="preserve"> PAGEREF _Toc525568400 \h </w:instrText>
        </w:r>
        <w:r>
          <w:rPr>
            <w:noProof/>
            <w:webHidden/>
          </w:rPr>
        </w:r>
        <w:r>
          <w:rPr>
            <w:noProof/>
            <w:webHidden/>
          </w:rPr>
          <w:fldChar w:fldCharType="separate"/>
        </w:r>
        <w:r>
          <w:rPr>
            <w:noProof/>
            <w:webHidden/>
          </w:rPr>
          <w:t>92</w:t>
        </w:r>
        <w:r>
          <w:rPr>
            <w:noProof/>
            <w:webHidden/>
          </w:rPr>
          <w:fldChar w:fldCharType="end"/>
        </w:r>
      </w:hyperlink>
    </w:p>
    <w:p w14:paraId="6FC05C1B" w14:textId="31F80142"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01" w:history="1">
        <w:r w:rsidRPr="004F684D">
          <w:rPr>
            <w:rStyle w:val="Hyperlink"/>
            <w:noProof/>
          </w:rPr>
          <w:t>3.24.5 decoratedName property</w:t>
        </w:r>
        <w:r>
          <w:rPr>
            <w:noProof/>
            <w:webHidden/>
          </w:rPr>
          <w:tab/>
        </w:r>
        <w:r>
          <w:rPr>
            <w:noProof/>
            <w:webHidden/>
          </w:rPr>
          <w:fldChar w:fldCharType="begin"/>
        </w:r>
        <w:r>
          <w:rPr>
            <w:noProof/>
            <w:webHidden/>
          </w:rPr>
          <w:instrText xml:space="preserve"> PAGEREF _Toc525568401 \h </w:instrText>
        </w:r>
        <w:r>
          <w:rPr>
            <w:noProof/>
            <w:webHidden/>
          </w:rPr>
        </w:r>
        <w:r>
          <w:rPr>
            <w:noProof/>
            <w:webHidden/>
          </w:rPr>
          <w:fldChar w:fldCharType="separate"/>
        </w:r>
        <w:r>
          <w:rPr>
            <w:noProof/>
            <w:webHidden/>
          </w:rPr>
          <w:t>92</w:t>
        </w:r>
        <w:r>
          <w:rPr>
            <w:noProof/>
            <w:webHidden/>
          </w:rPr>
          <w:fldChar w:fldCharType="end"/>
        </w:r>
      </w:hyperlink>
    </w:p>
    <w:p w14:paraId="419A6C06" w14:textId="0C705113"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02" w:history="1">
        <w:r w:rsidRPr="004F684D">
          <w:rPr>
            <w:rStyle w:val="Hyperlink"/>
            <w:noProof/>
          </w:rPr>
          <w:t>3.24.6 kind property</w:t>
        </w:r>
        <w:r>
          <w:rPr>
            <w:noProof/>
            <w:webHidden/>
          </w:rPr>
          <w:tab/>
        </w:r>
        <w:r>
          <w:rPr>
            <w:noProof/>
            <w:webHidden/>
          </w:rPr>
          <w:fldChar w:fldCharType="begin"/>
        </w:r>
        <w:r>
          <w:rPr>
            <w:noProof/>
            <w:webHidden/>
          </w:rPr>
          <w:instrText xml:space="preserve"> PAGEREF _Toc525568402 \h </w:instrText>
        </w:r>
        <w:r>
          <w:rPr>
            <w:noProof/>
            <w:webHidden/>
          </w:rPr>
        </w:r>
        <w:r>
          <w:rPr>
            <w:noProof/>
            <w:webHidden/>
          </w:rPr>
          <w:fldChar w:fldCharType="separate"/>
        </w:r>
        <w:r>
          <w:rPr>
            <w:noProof/>
            <w:webHidden/>
          </w:rPr>
          <w:t>92</w:t>
        </w:r>
        <w:r>
          <w:rPr>
            <w:noProof/>
            <w:webHidden/>
          </w:rPr>
          <w:fldChar w:fldCharType="end"/>
        </w:r>
      </w:hyperlink>
    </w:p>
    <w:p w14:paraId="5C2EF187" w14:textId="043E910F"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03" w:history="1">
        <w:r w:rsidRPr="004F684D">
          <w:rPr>
            <w:rStyle w:val="Hyperlink"/>
            <w:noProof/>
          </w:rPr>
          <w:t>3.24.7 parentKey property</w:t>
        </w:r>
        <w:r>
          <w:rPr>
            <w:noProof/>
            <w:webHidden/>
          </w:rPr>
          <w:tab/>
        </w:r>
        <w:r>
          <w:rPr>
            <w:noProof/>
            <w:webHidden/>
          </w:rPr>
          <w:fldChar w:fldCharType="begin"/>
        </w:r>
        <w:r>
          <w:rPr>
            <w:noProof/>
            <w:webHidden/>
          </w:rPr>
          <w:instrText xml:space="preserve"> PAGEREF _Toc525568403 \h </w:instrText>
        </w:r>
        <w:r>
          <w:rPr>
            <w:noProof/>
            <w:webHidden/>
          </w:rPr>
        </w:r>
        <w:r>
          <w:rPr>
            <w:noProof/>
            <w:webHidden/>
          </w:rPr>
          <w:fldChar w:fldCharType="separate"/>
        </w:r>
        <w:r>
          <w:rPr>
            <w:noProof/>
            <w:webHidden/>
          </w:rPr>
          <w:t>93</w:t>
        </w:r>
        <w:r>
          <w:rPr>
            <w:noProof/>
            <w:webHidden/>
          </w:rPr>
          <w:fldChar w:fldCharType="end"/>
        </w:r>
      </w:hyperlink>
    </w:p>
    <w:p w14:paraId="0FF4AF99" w14:textId="6EC112BD"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404" w:history="1">
        <w:r w:rsidRPr="004F684D">
          <w:rPr>
            <w:rStyle w:val="Hyperlink"/>
            <w:noProof/>
          </w:rPr>
          <w:t>3.25 codeFlow object</w:t>
        </w:r>
        <w:r>
          <w:rPr>
            <w:noProof/>
            <w:webHidden/>
          </w:rPr>
          <w:tab/>
        </w:r>
        <w:r>
          <w:rPr>
            <w:noProof/>
            <w:webHidden/>
          </w:rPr>
          <w:fldChar w:fldCharType="begin"/>
        </w:r>
        <w:r>
          <w:rPr>
            <w:noProof/>
            <w:webHidden/>
          </w:rPr>
          <w:instrText xml:space="preserve"> PAGEREF _Toc525568404 \h </w:instrText>
        </w:r>
        <w:r>
          <w:rPr>
            <w:noProof/>
            <w:webHidden/>
          </w:rPr>
        </w:r>
        <w:r>
          <w:rPr>
            <w:noProof/>
            <w:webHidden/>
          </w:rPr>
          <w:fldChar w:fldCharType="separate"/>
        </w:r>
        <w:r>
          <w:rPr>
            <w:noProof/>
            <w:webHidden/>
          </w:rPr>
          <w:t>93</w:t>
        </w:r>
        <w:r>
          <w:rPr>
            <w:noProof/>
            <w:webHidden/>
          </w:rPr>
          <w:fldChar w:fldCharType="end"/>
        </w:r>
      </w:hyperlink>
    </w:p>
    <w:p w14:paraId="3901351C" w14:textId="2E74F225"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05" w:history="1">
        <w:r w:rsidRPr="004F684D">
          <w:rPr>
            <w:rStyle w:val="Hyperlink"/>
            <w:noProof/>
          </w:rPr>
          <w:t>3.25.1 General</w:t>
        </w:r>
        <w:r>
          <w:rPr>
            <w:noProof/>
            <w:webHidden/>
          </w:rPr>
          <w:tab/>
        </w:r>
        <w:r>
          <w:rPr>
            <w:noProof/>
            <w:webHidden/>
          </w:rPr>
          <w:fldChar w:fldCharType="begin"/>
        </w:r>
        <w:r>
          <w:rPr>
            <w:noProof/>
            <w:webHidden/>
          </w:rPr>
          <w:instrText xml:space="preserve"> PAGEREF _Toc525568405 \h </w:instrText>
        </w:r>
        <w:r>
          <w:rPr>
            <w:noProof/>
            <w:webHidden/>
          </w:rPr>
        </w:r>
        <w:r>
          <w:rPr>
            <w:noProof/>
            <w:webHidden/>
          </w:rPr>
          <w:fldChar w:fldCharType="separate"/>
        </w:r>
        <w:r>
          <w:rPr>
            <w:noProof/>
            <w:webHidden/>
          </w:rPr>
          <w:t>93</w:t>
        </w:r>
        <w:r>
          <w:rPr>
            <w:noProof/>
            <w:webHidden/>
          </w:rPr>
          <w:fldChar w:fldCharType="end"/>
        </w:r>
      </w:hyperlink>
    </w:p>
    <w:p w14:paraId="7E5F334F" w14:textId="1A75186B"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06" w:history="1">
        <w:r w:rsidRPr="004F684D">
          <w:rPr>
            <w:rStyle w:val="Hyperlink"/>
            <w:noProof/>
          </w:rPr>
          <w:t>3.25.2 message property</w:t>
        </w:r>
        <w:r>
          <w:rPr>
            <w:noProof/>
            <w:webHidden/>
          </w:rPr>
          <w:tab/>
        </w:r>
        <w:r>
          <w:rPr>
            <w:noProof/>
            <w:webHidden/>
          </w:rPr>
          <w:fldChar w:fldCharType="begin"/>
        </w:r>
        <w:r>
          <w:rPr>
            <w:noProof/>
            <w:webHidden/>
          </w:rPr>
          <w:instrText xml:space="preserve"> PAGEREF _Toc525568406 \h </w:instrText>
        </w:r>
        <w:r>
          <w:rPr>
            <w:noProof/>
            <w:webHidden/>
          </w:rPr>
        </w:r>
        <w:r>
          <w:rPr>
            <w:noProof/>
            <w:webHidden/>
          </w:rPr>
          <w:fldChar w:fldCharType="separate"/>
        </w:r>
        <w:r>
          <w:rPr>
            <w:noProof/>
            <w:webHidden/>
          </w:rPr>
          <w:t>94</w:t>
        </w:r>
        <w:r>
          <w:rPr>
            <w:noProof/>
            <w:webHidden/>
          </w:rPr>
          <w:fldChar w:fldCharType="end"/>
        </w:r>
      </w:hyperlink>
    </w:p>
    <w:p w14:paraId="25404A1F" w14:textId="7220BCA2"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07" w:history="1">
        <w:r w:rsidRPr="004F684D">
          <w:rPr>
            <w:rStyle w:val="Hyperlink"/>
            <w:noProof/>
          </w:rPr>
          <w:t>3.25.3 threadFlows property</w:t>
        </w:r>
        <w:r>
          <w:rPr>
            <w:noProof/>
            <w:webHidden/>
          </w:rPr>
          <w:tab/>
        </w:r>
        <w:r>
          <w:rPr>
            <w:noProof/>
            <w:webHidden/>
          </w:rPr>
          <w:fldChar w:fldCharType="begin"/>
        </w:r>
        <w:r>
          <w:rPr>
            <w:noProof/>
            <w:webHidden/>
          </w:rPr>
          <w:instrText xml:space="preserve"> PAGEREF _Toc525568407 \h </w:instrText>
        </w:r>
        <w:r>
          <w:rPr>
            <w:noProof/>
            <w:webHidden/>
          </w:rPr>
        </w:r>
        <w:r>
          <w:rPr>
            <w:noProof/>
            <w:webHidden/>
          </w:rPr>
          <w:fldChar w:fldCharType="separate"/>
        </w:r>
        <w:r>
          <w:rPr>
            <w:noProof/>
            <w:webHidden/>
          </w:rPr>
          <w:t>94</w:t>
        </w:r>
        <w:r>
          <w:rPr>
            <w:noProof/>
            <w:webHidden/>
          </w:rPr>
          <w:fldChar w:fldCharType="end"/>
        </w:r>
      </w:hyperlink>
    </w:p>
    <w:p w14:paraId="2E685ACF" w14:textId="75693260"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08" w:history="1">
        <w:r w:rsidRPr="004F684D">
          <w:rPr>
            <w:rStyle w:val="Hyperlink"/>
            <w:noProof/>
          </w:rPr>
          <w:t>3.25.4 properties property</w:t>
        </w:r>
        <w:r>
          <w:rPr>
            <w:noProof/>
            <w:webHidden/>
          </w:rPr>
          <w:tab/>
        </w:r>
        <w:r>
          <w:rPr>
            <w:noProof/>
            <w:webHidden/>
          </w:rPr>
          <w:fldChar w:fldCharType="begin"/>
        </w:r>
        <w:r>
          <w:rPr>
            <w:noProof/>
            <w:webHidden/>
          </w:rPr>
          <w:instrText xml:space="preserve"> PAGEREF _Toc525568408 \h </w:instrText>
        </w:r>
        <w:r>
          <w:rPr>
            <w:noProof/>
            <w:webHidden/>
          </w:rPr>
        </w:r>
        <w:r>
          <w:rPr>
            <w:noProof/>
            <w:webHidden/>
          </w:rPr>
          <w:fldChar w:fldCharType="separate"/>
        </w:r>
        <w:r>
          <w:rPr>
            <w:noProof/>
            <w:webHidden/>
          </w:rPr>
          <w:t>94</w:t>
        </w:r>
        <w:r>
          <w:rPr>
            <w:noProof/>
            <w:webHidden/>
          </w:rPr>
          <w:fldChar w:fldCharType="end"/>
        </w:r>
      </w:hyperlink>
    </w:p>
    <w:p w14:paraId="74707EFA" w14:textId="2C2E8771"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409" w:history="1">
        <w:r w:rsidRPr="004F684D">
          <w:rPr>
            <w:rStyle w:val="Hyperlink"/>
            <w:noProof/>
          </w:rPr>
          <w:t>3.26 threadFlow object</w:t>
        </w:r>
        <w:r>
          <w:rPr>
            <w:noProof/>
            <w:webHidden/>
          </w:rPr>
          <w:tab/>
        </w:r>
        <w:r>
          <w:rPr>
            <w:noProof/>
            <w:webHidden/>
          </w:rPr>
          <w:fldChar w:fldCharType="begin"/>
        </w:r>
        <w:r>
          <w:rPr>
            <w:noProof/>
            <w:webHidden/>
          </w:rPr>
          <w:instrText xml:space="preserve"> PAGEREF _Toc525568409 \h </w:instrText>
        </w:r>
        <w:r>
          <w:rPr>
            <w:noProof/>
            <w:webHidden/>
          </w:rPr>
        </w:r>
        <w:r>
          <w:rPr>
            <w:noProof/>
            <w:webHidden/>
          </w:rPr>
          <w:fldChar w:fldCharType="separate"/>
        </w:r>
        <w:r>
          <w:rPr>
            <w:noProof/>
            <w:webHidden/>
          </w:rPr>
          <w:t>94</w:t>
        </w:r>
        <w:r>
          <w:rPr>
            <w:noProof/>
            <w:webHidden/>
          </w:rPr>
          <w:fldChar w:fldCharType="end"/>
        </w:r>
      </w:hyperlink>
    </w:p>
    <w:p w14:paraId="1AC43D7A" w14:textId="4DD3D5B7"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10" w:history="1">
        <w:r w:rsidRPr="004F684D">
          <w:rPr>
            <w:rStyle w:val="Hyperlink"/>
            <w:noProof/>
          </w:rPr>
          <w:t>3.26.1 General</w:t>
        </w:r>
        <w:r>
          <w:rPr>
            <w:noProof/>
            <w:webHidden/>
          </w:rPr>
          <w:tab/>
        </w:r>
        <w:r>
          <w:rPr>
            <w:noProof/>
            <w:webHidden/>
          </w:rPr>
          <w:fldChar w:fldCharType="begin"/>
        </w:r>
        <w:r>
          <w:rPr>
            <w:noProof/>
            <w:webHidden/>
          </w:rPr>
          <w:instrText xml:space="preserve"> PAGEREF _Toc525568410 \h </w:instrText>
        </w:r>
        <w:r>
          <w:rPr>
            <w:noProof/>
            <w:webHidden/>
          </w:rPr>
        </w:r>
        <w:r>
          <w:rPr>
            <w:noProof/>
            <w:webHidden/>
          </w:rPr>
          <w:fldChar w:fldCharType="separate"/>
        </w:r>
        <w:r>
          <w:rPr>
            <w:noProof/>
            <w:webHidden/>
          </w:rPr>
          <w:t>94</w:t>
        </w:r>
        <w:r>
          <w:rPr>
            <w:noProof/>
            <w:webHidden/>
          </w:rPr>
          <w:fldChar w:fldCharType="end"/>
        </w:r>
      </w:hyperlink>
    </w:p>
    <w:p w14:paraId="75772026" w14:textId="51F5554F"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11" w:history="1">
        <w:r w:rsidRPr="004F684D">
          <w:rPr>
            <w:rStyle w:val="Hyperlink"/>
            <w:noProof/>
          </w:rPr>
          <w:t>3.26.2 id property</w:t>
        </w:r>
        <w:r>
          <w:rPr>
            <w:noProof/>
            <w:webHidden/>
          </w:rPr>
          <w:tab/>
        </w:r>
        <w:r>
          <w:rPr>
            <w:noProof/>
            <w:webHidden/>
          </w:rPr>
          <w:fldChar w:fldCharType="begin"/>
        </w:r>
        <w:r>
          <w:rPr>
            <w:noProof/>
            <w:webHidden/>
          </w:rPr>
          <w:instrText xml:space="preserve"> PAGEREF _Toc525568411 \h </w:instrText>
        </w:r>
        <w:r>
          <w:rPr>
            <w:noProof/>
            <w:webHidden/>
          </w:rPr>
        </w:r>
        <w:r>
          <w:rPr>
            <w:noProof/>
            <w:webHidden/>
          </w:rPr>
          <w:fldChar w:fldCharType="separate"/>
        </w:r>
        <w:r>
          <w:rPr>
            <w:noProof/>
            <w:webHidden/>
          </w:rPr>
          <w:t>94</w:t>
        </w:r>
        <w:r>
          <w:rPr>
            <w:noProof/>
            <w:webHidden/>
          </w:rPr>
          <w:fldChar w:fldCharType="end"/>
        </w:r>
      </w:hyperlink>
    </w:p>
    <w:p w14:paraId="76193FCC" w14:textId="6043E63E"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12" w:history="1">
        <w:r w:rsidRPr="004F684D">
          <w:rPr>
            <w:rStyle w:val="Hyperlink"/>
            <w:noProof/>
          </w:rPr>
          <w:t>3.26.3 message property</w:t>
        </w:r>
        <w:r>
          <w:rPr>
            <w:noProof/>
            <w:webHidden/>
          </w:rPr>
          <w:tab/>
        </w:r>
        <w:r>
          <w:rPr>
            <w:noProof/>
            <w:webHidden/>
          </w:rPr>
          <w:fldChar w:fldCharType="begin"/>
        </w:r>
        <w:r>
          <w:rPr>
            <w:noProof/>
            <w:webHidden/>
          </w:rPr>
          <w:instrText xml:space="preserve"> PAGEREF _Toc525568412 \h </w:instrText>
        </w:r>
        <w:r>
          <w:rPr>
            <w:noProof/>
            <w:webHidden/>
          </w:rPr>
        </w:r>
        <w:r>
          <w:rPr>
            <w:noProof/>
            <w:webHidden/>
          </w:rPr>
          <w:fldChar w:fldCharType="separate"/>
        </w:r>
        <w:r>
          <w:rPr>
            <w:noProof/>
            <w:webHidden/>
          </w:rPr>
          <w:t>94</w:t>
        </w:r>
        <w:r>
          <w:rPr>
            <w:noProof/>
            <w:webHidden/>
          </w:rPr>
          <w:fldChar w:fldCharType="end"/>
        </w:r>
      </w:hyperlink>
    </w:p>
    <w:p w14:paraId="41B167D3" w14:textId="409916D0"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13" w:history="1">
        <w:r w:rsidRPr="004F684D">
          <w:rPr>
            <w:rStyle w:val="Hyperlink"/>
            <w:noProof/>
          </w:rPr>
          <w:t>3.26.4 locations property</w:t>
        </w:r>
        <w:r>
          <w:rPr>
            <w:noProof/>
            <w:webHidden/>
          </w:rPr>
          <w:tab/>
        </w:r>
        <w:r>
          <w:rPr>
            <w:noProof/>
            <w:webHidden/>
          </w:rPr>
          <w:fldChar w:fldCharType="begin"/>
        </w:r>
        <w:r>
          <w:rPr>
            <w:noProof/>
            <w:webHidden/>
          </w:rPr>
          <w:instrText xml:space="preserve"> PAGEREF _Toc525568413 \h </w:instrText>
        </w:r>
        <w:r>
          <w:rPr>
            <w:noProof/>
            <w:webHidden/>
          </w:rPr>
        </w:r>
        <w:r>
          <w:rPr>
            <w:noProof/>
            <w:webHidden/>
          </w:rPr>
          <w:fldChar w:fldCharType="separate"/>
        </w:r>
        <w:r>
          <w:rPr>
            <w:noProof/>
            <w:webHidden/>
          </w:rPr>
          <w:t>94</w:t>
        </w:r>
        <w:r>
          <w:rPr>
            <w:noProof/>
            <w:webHidden/>
          </w:rPr>
          <w:fldChar w:fldCharType="end"/>
        </w:r>
      </w:hyperlink>
    </w:p>
    <w:p w14:paraId="4DE8E716" w14:textId="60152CCE"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14" w:history="1">
        <w:r w:rsidRPr="004F684D">
          <w:rPr>
            <w:rStyle w:val="Hyperlink"/>
            <w:noProof/>
          </w:rPr>
          <w:t>3.26.5 properties property</w:t>
        </w:r>
        <w:r>
          <w:rPr>
            <w:noProof/>
            <w:webHidden/>
          </w:rPr>
          <w:tab/>
        </w:r>
        <w:r>
          <w:rPr>
            <w:noProof/>
            <w:webHidden/>
          </w:rPr>
          <w:fldChar w:fldCharType="begin"/>
        </w:r>
        <w:r>
          <w:rPr>
            <w:noProof/>
            <w:webHidden/>
          </w:rPr>
          <w:instrText xml:space="preserve"> PAGEREF _Toc525568414 \h </w:instrText>
        </w:r>
        <w:r>
          <w:rPr>
            <w:noProof/>
            <w:webHidden/>
          </w:rPr>
        </w:r>
        <w:r>
          <w:rPr>
            <w:noProof/>
            <w:webHidden/>
          </w:rPr>
          <w:fldChar w:fldCharType="separate"/>
        </w:r>
        <w:r>
          <w:rPr>
            <w:noProof/>
            <w:webHidden/>
          </w:rPr>
          <w:t>95</w:t>
        </w:r>
        <w:r>
          <w:rPr>
            <w:noProof/>
            <w:webHidden/>
          </w:rPr>
          <w:fldChar w:fldCharType="end"/>
        </w:r>
      </w:hyperlink>
    </w:p>
    <w:p w14:paraId="7AF6243C" w14:textId="4D3D2322"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415" w:history="1">
        <w:r w:rsidRPr="004F684D">
          <w:rPr>
            <w:rStyle w:val="Hyperlink"/>
            <w:noProof/>
          </w:rPr>
          <w:t>3.27 graph object</w:t>
        </w:r>
        <w:r>
          <w:rPr>
            <w:noProof/>
            <w:webHidden/>
          </w:rPr>
          <w:tab/>
        </w:r>
        <w:r>
          <w:rPr>
            <w:noProof/>
            <w:webHidden/>
          </w:rPr>
          <w:fldChar w:fldCharType="begin"/>
        </w:r>
        <w:r>
          <w:rPr>
            <w:noProof/>
            <w:webHidden/>
          </w:rPr>
          <w:instrText xml:space="preserve"> PAGEREF _Toc525568415 \h </w:instrText>
        </w:r>
        <w:r>
          <w:rPr>
            <w:noProof/>
            <w:webHidden/>
          </w:rPr>
        </w:r>
        <w:r>
          <w:rPr>
            <w:noProof/>
            <w:webHidden/>
          </w:rPr>
          <w:fldChar w:fldCharType="separate"/>
        </w:r>
        <w:r>
          <w:rPr>
            <w:noProof/>
            <w:webHidden/>
          </w:rPr>
          <w:t>95</w:t>
        </w:r>
        <w:r>
          <w:rPr>
            <w:noProof/>
            <w:webHidden/>
          </w:rPr>
          <w:fldChar w:fldCharType="end"/>
        </w:r>
      </w:hyperlink>
    </w:p>
    <w:p w14:paraId="4FD90B8E" w14:textId="67692F8E"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16" w:history="1">
        <w:r w:rsidRPr="004F684D">
          <w:rPr>
            <w:rStyle w:val="Hyperlink"/>
            <w:noProof/>
          </w:rPr>
          <w:t>3.27.1 General</w:t>
        </w:r>
        <w:r>
          <w:rPr>
            <w:noProof/>
            <w:webHidden/>
          </w:rPr>
          <w:tab/>
        </w:r>
        <w:r>
          <w:rPr>
            <w:noProof/>
            <w:webHidden/>
          </w:rPr>
          <w:fldChar w:fldCharType="begin"/>
        </w:r>
        <w:r>
          <w:rPr>
            <w:noProof/>
            <w:webHidden/>
          </w:rPr>
          <w:instrText xml:space="preserve"> PAGEREF _Toc525568416 \h </w:instrText>
        </w:r>
        <w:r>
          <w:rPr>
            <w:noProof/>
            <w:webHidden/>
          </w:rPr>
        </w:r>
        <w:r>
          <w:rPr>
            <w:noProof/>
            <w:webHidden/>
          </w:rPr>
          <w:fldChar w:fldCharType="separate"/>
        </w:r>
        <w:r>
          <w:rPr>
            <w:noProof/>
            <w:webHidden/>
          </w:rPr>
          <w:t>95</w:t>
        </w:r>
        <w:r>
          <w:rPr>
            <w:noProof/>
            <w:webHidden/>
          </w:rPr>
          <w:fldChar w:fldCharType="end"/>
        </w:r>
      </w:hyperlink>
    </w:p>
    <w:p w14:paraId="549D26DE" w14:textId="7EDAF34B"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17" w:history="1">
        <w:r w:rsidRPr="004F684D">
          <w:rPr>
            <w:rStyle w:val="Hyperlink"/>
            <w:noProof/>
          </w:rPr>
          <w:t>3.27.2 id property</w:t>
        </w:r>
        <w:r>
          <w:rPr>
            <w:noProof/>
            <w:webHidden/>
          </w:rPr>
          <w:tab/>
        </w:r>
        <w:r>
          <w:rPr>
            <w:noProof/>
            <w:webHidden/>
          </w:rPr>
          <w:fldChar w:fldCharType="begin"/>
        </w:r>
        <w:r>
          <w:rPr>
            <w:noProof/>
            <w:webHidden/>
          </w:rPr>
          <w:instrText xml:space="preserve"> PAGEREF _Toc525568417 \h </w:instrText>
        </w:r>
        <w:r>
          <w:rPr>
            <w:noProof/>
            <w:webHidden/>
          </w:rPr>
        </w:r>
        <w:r>
          <w:rPr>
            <w:noProof/>
            <w:webHidden/>
          </w:rPr>
          <w:fldChar w:fldCharType="separate"/>
        </w:r>
        <w:r>
          <w:rPr>
            <w:noProof/>
            <w:webHidden/>
          </w:rPr>
          <w:t>95</w:t>
        </w:r>
        <w:r>
          <w:rPr>
            <w:noProof/>
            <w:webHidden/>
          </w:rPr>
          <w:fldChar w:fldCharType="end"/>
        </w:r>
      </w:hyperlink>
    </w:p>
    <w:p w14:paraId="2BE8FC26" w14:textId="3D616395"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18" w:history="1">
        <w:r w:rsidRPr="004F684D">
          <w:rPr>
            <w:rStyle w:val="Hyperlink"/>
            <w:noProof/>
          </w:rPr>
          <w:t>3.27.3 description property</w:t>
        </w:r>
        <w:r>
          <w:rPr>
            <w:noProof/>
            <w:webHidden/>
          </w:rPr>
          <w:tab/>
        </w:r>
        <w:r>
          <w:rPr>
            <w:noProof/>
            <w:webHidden/>
          </w:rPr>
          <w:fldChar w:fldCharType="begin"/>
        </w:r>
        <w:r>
          <w:rPr>
            <w:noProof/>
            <w:webHidden/>
          </w:rPr>
          <w:instrText xml:space="preserve"> PAGEREF _Toc525568418 \h </w:instrText>
        </w:r>
        <w:r>
          <w:rPr>
            <w:noProof/>
            <w:webHidden/>
          </w:rPr>
        </w:r>
        <w:r>
          <w:rPr>
            <w:noProof/>
            <w:webHidden/>
          </w:rPr>
          <w:fldChar w:fldCharType="separate"/>
        </w:r>
        <w:r>
          <w:rPr>
            <w:noProof/>
            <w:webHidden/>
          </w:rPr>
          <w:t>95</w:t>
        </w:r>
        <w:r>
          <w:rPr>
            <w:noProof/>
            <w:webHidden/>
          </w:rPr>
          <w:fldChar w:fldCharType="end"/>
        </w:r>
      </w:hyperlink>
    </w:p>
    <w:p w14:paraId="241E0E0E" w14:textId="1589EBEE"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19" w:history="1">
        <w:r w:rsidRPr="004F684D">
          <w:rPr>
            <w:rStyle w:val="Hyperlink"/>
            <w:noProof/>
          </w:rPr>
          <w:t>3.27.4 nodes property</w:t>
        </w:r>
        <w:r>
          <w:rPr>
            <w:noProof/>
            <w:webHidden/>
          </w:rPr>
          <w:tab/>
        </w:r>
        <w:r>
          <w:rPr>
            <w:noProof/>
            <w:webHidden/>
          </w:rPr>
          <w:fldChar w:fldCharType="begin"/>
        </w:r>
        <w:r>
          <w:rPr>
            <w:noProof/>
            <w:webHidden/>
          </w:rPr>
          <w:instrText xml:space="preserve"> PAGEREF _Toc525568419 \h </w:instrText>
        </w:r>
        <w:r>
          <w:rPr>
            <w:noProof/>
            <w:webHidden/>
          </w:rPr>
        </w:r>
        <w:r>
          <w:rPr>
            <w:noProof/>
            <w:webHidden/>
          </w:rPr>
          <w:fldChar w:fldCharType="separate"/>
        </w:r>
        <w:r>
          <w:rPr>
            <w:noProof/>
            <w:webHidden/>
          </w:rPr>
          <w:t>95</w:t>
        </w:r>
        <w:r>
          <w:rPr>
            <w:noProof/>
            <w:webHidden/>
          </w:rPr>
          <w:fldChar w:fldCharType="end"/>
        </w:r>
      </w:hyperlink>
    </w:p>
    <w:p w14:paraId="300DF72B" w14:textId="7D8194C8"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20" w:history="1">
        <w:r w:rsidRPr="004F684D">
          <w:rPr>
            <w:rStyle w:val="Hyperlink"/>
            <w:noProof/>
          </w:rPr>
          <w:t>3.27.5 edges property</w:t>
        </w:r>
        <w:r>
          <w:rPr>
            <w:noProof/>
            <w:webHidden/>
          </w:rPr>
          <w:tab/>
        </w:r>
        <w:r>
          <w:rPr>
            <w:noProof/>
            <w:webHidden/>
          </w:rPr>
          <w:fldChar w:fldCharType="begin"/>
        </w:r>
        <w:r>
          <w:rPr>
            <w:noProof/>
            <w:webHidden/>
          </w:rPr>
          <w:instrText xml:space="preserve"> PAGEREF _Toc525568420 \h </w:instrText>
        </w:r>
        <w:r>
          <w:rPr>
            <w:noProof/>
            <w:webHidden/>
          </w:rPr>
        </w:r>
        <w:r>
          <w:rPr>
            <w:noProof/>
            <w:webHidden/>
          </w:rPr>
          <w:fldChar w:fldCharType="separate"/>
        </w:r>
        <w:r>
          <w:rPr>
            <w:noProof/>
            <w:webHidden/>
          </w:rPr>
          <w:t>95</w:t>
        </w:r>
        <w:r>
          <w:rPr>
            <w:noProof/>
            <w:webHidden/>
          </w:rPr>
          <w:fldChar w:fldCharType="end"/>
        </w:r>
      </w:hyperlink>
    </w:p>
    <w:p w14:paraId="22CFFC6C" w14:textId="63DEC962"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21" w:history="1">
        <w:r w:rsidRPr="004F684D">
          <w:rPr>
            <w:rStyle w:val="Hyperlink"/>
            <w:noProof/>
          </w:rPr>
          <w:t>3.27.6 properties property</w:t>
        </w:r>
        <w:r>
          <w:rPr>
            <w:noProof/>
            <w:webHidden/>
          </w:rPr>
          <w:tab/>
        </w:r>
        <w:r>
          <w:rPr>
            <w:noProof/>
            <w:webHidden/>
          </w:rPr>
          <w:fldChar w:fldCharType="begin"/>
        </w:r>
        <w:r>
          <w:rPr>
            <w:noProof/>
            <w:webHidden/>
          </w:rPr>
          <w:instrText xml:space="preserve"> PAGEREF _Toc525568421 \h </w:instrText>
        </w:r>
        <w:r>
          <w:rPr>
            <w:noProof/>
            <w:webHidden/>
          </w:rPr>
        </w:r>
        <w:r>
          <w:rPr>
            <w:noProof/>
            <w:webHidden/>
          </w:rPr>
          <w:fldChar w:fldCharType="separate"/>
        </w:r>
        <w:r>
          <w:rPr>
            <w:noProof/>
            <w:webHidden/>
          </w:rPr>
          <w:t>96</w:t>
        </w:r>
        <w:r>
          <w:rPr>
            <w:noProof/>
            <w:webHidden/>
          </w:rPr>
          <w:fldChar w:fldCharType="end"/>
        </w:r>
      </w:hyperlink>
    </w:p>
    <w:p w14:paraId="20137FDF" w14:textId="3602FD26"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422" w:history="1">
        <w:r w:rsidRPr="004F684D">
          <w:rPr>
            <w:rStyle w:val="Hyperlink"/>
            <w:noProof/>
          </w:rPr>
          <w:t>3.28 node object</w:t>
        </w:r>
        <w:r>
          <w:rPr>
            <w:noProof/>
            <w:webHidden/>
          </w:rPr>
          <w:tab/>
        </w:r>
        <w:r>
          <w:rPr>
            <w:noProof/>
            <w:webHidden/>
          </w:rPr>
          <w:fldChar w:fldCharType="begin"/>
        </w:r>
        <w:r>
          <w:rPr>
            <w:noProof/>
            <w:webHidden/>
          </w:rPr>
          <w:instrText xml:space="preserve"> PAGEREF _Toc525568422 \h </w:instrText>
        </w:r>
        <w:r>
          <w:rPr>
            <w:noProof/>
            <w:webHidden/>
          </w:rPr>
        </w:r>
        <w:r>
          <w:rPr>
            <w:noProof/>
            <w:webHidden/>
          </w:rPr>
          <w:fldChar w:fldCharType="separate"/>
        </w:r>
        <w:r>
          <w:rPr>
            <w:noProof/>
            <w:webHidden/>
          </w:rPr>
          <w:t>96</w:t>
        </w:r>
        <w:r>
          <w:rPr>
            <w:noProof/>
            <w:webHidden/>
          </w:rPr>
          <w:fldChar w:fldCharType="end"/>
        </w:r>
      </w:hyperlink>
    </w:p>
    <w:p w14:paraId="271D502D" w14:textId="41BC3135"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23" w:history="1">
        <w:r w:rsidRPr="004F684D">
          <w:rPr>
            <w:rStyle w:val="Hyperlink"/>
            <w:noProof/>
          </w:rPr>
          <w:t>3.28.1 General</w:t>
        </w:r>
        <w:r>
          <w:rPr>
            <w:noProof/>
            <w:webHidden/>
          </w:rPr>
          <w:tab/>
        </w:r>
        <w:r>
          <w:rPr>
            <w:noProof/>
            <w:webHidden/>
          </w:rPr>
          <w:fldChar w:fldCharType="begin"/>
        </w:r>
        <w:r>
          <w:rPr>
            <w:noProof/>
            <w:webHidden/>
          </w:rPr>
          <w:instrText xml:space="preserve"> PAGEREF _Toc525568423 \h </w:instrText>
        </w:r>
        <w:r>
          <w:rPr>
            <w:noProof/>
            <w:webHidden/>
          </w:rPr>
        </w:r>
        <w:r>
          <w:rPr>
            <w:noProof/>
            <w:webHidden/>
          </w:rPr>
          <w:fldChar w:fldCharType="separate"/>
        </w:r>
        <w:r>
          <w:rPr>
            <w:noProof/>
            <w:webHidden/>
          </w:rPr>
          <w:t>96</w:t>
        </w:r>
        <w:r>
          <w:rPr>
            <w:noProof/>
            <w:webHidden/>
          </w:rPr>
          <w:fldChar w:fldCharType="end"/>
        </w:r>
      </w:hyperlink>
    </w:p>
    <w:p w14:paraId="2A9990BC" w14:textId="01E55F46"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24" w:history="1">
        <w:r w:rsidRPr="004F684D">
          <w:rPr>
            <w:rStyle w:val="Hyperlink"/>
            <w:noProof/>
          </w:rPr>
          <w:t>3.28.2 id property</w:t>
        </w:r>
        <w:r>
          <w:rPr>
            <w:noProof/>
            <w:webHidden/>
          </w:rPr>
          <w:tab/>
        </w:r>
        <w:r>
          <w:rPr>
            <w:noProof/>
            <w:webHidden/>
          </w:rPr>
          <w:fldChar w:fldCharType="begin"/>
        </w:r>
        <w:r>
          <w:rPr>
            <w:noProof/>
            <w:webHidden/>
          </w:rPr>
          <w:instrText xml:space="preserve"> PAGEREF _Toc525568424 \h </w:instrText>
        </w:r>
        <w:r>
          <w:rPr>
            <w:noProof/>
            <w:webHidden/>
          </w:rPr>
        </w:r>
        <w:r>
          <w:rPr>
            <w:noProof/>
            <w:webHidden/>
          </w:rPr>
          <w:fldChar w:fldCharType="separate"/>
        </w:r>
        <w:r>
          <w:rPr>
            <w:noProof/>
            <w:webHidden/>
          </w:rPr>
          <w:t>96</w:t>
        </w:r>
        <w:r>
          <w:rPr>
            <w:noProof/>
            <w:webHidden/>
          </w:rPr>
          <w:fldChar w:fldCharType="end"/>
        </w:r>
      </w:hyperlink>
    </w:p>
    <w:p w14:paraId="60525396" w14:textId="698E8786"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25" w:history="1">
        <w:r w:rsidRPr="004F684D">
          <w:rPr>
            <w:rStyle w:val="Hyperlink"/>
            <w:noProof/>
          </w:rPr>
          <w:t>3.28.3 label property</w:t>
        </w:r>
        <w:r>
          <w:rPr>
            <w:noProof/>
            <w:webHidden/>
          </w:rPr>
          <w:tab/>
        </w:r>
        <w:r>
          <w:rPr>
            <w:noProof/>
            <w:webHidden/>
          </w:rPr>
          <w:fldChar w:fldCharType="begin"/>
        </w:r>
        <w:r>
          <w:rPr>
            <w:noProof/>
            <w:webHidden/>
          </w:rPr>
          <w:instrText xml:space="preserve"> PAGEREF _Toc525568425 \h </w:instrText>
        </w:r>
        <w:r>
          <w:rPr>
            <w:noProof/>
            <w:webHidden/>
          </w:rPr>
        </w:r>
        <w:r>
          <w:rPr>
            <w:noProof/>
            <w:webHidden/>
          </w:rPr>
          <w:fldChar w:fldCharType="separate"/>
        </w:r>
        <w:r>
          <w:rPr>
            <w:noProof/>
            <w:webHidden/>
          </w:rPr>
          <w:t>96</w:t>
        </w:r>
        <w:r>
          <w:rPr>
            <w:noProof/>
            <w:webHidden/>
          </w:rPr>
          <w:fldChar w:fldCharType="end"/>
        </w:r>
      </w:hyperlink>
    </w:p>
    <w:p w14:paraId="515D92C8" w14:textId="60301F51"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26" w:history="1">
        <w:r w:rsidRPr="004F684D">
          <w:rPr>
            <w:rStyle w:val="Hyperlink"/>
            <w:noProof/>
          </w:rPr>
          <w:t>3.28.4 location property</w:t>
        </w:r>
        <w:r>
          <w:rPr>
            <w:noProof/>
            <w:webHidden/>
          </w:rPr>
          <w:tab/>
        </w:r>
        <w:r>
          <w:rPr>
            <w:noProof/>
            <w:webHidden/>
          </w:rPr>
          <w:fldChar w:fldCharType="begin"/>
        </w:r>
        <w:r>
          <w:rPr>
            <w:noProof/>
            <w:webHidden/>
          </w:rPr>
          <w:instrText xml:space="preserve"> PAGEREF _Toc525568426 \h </w:instrText>
        </w:r>
        <w:r>
          <w:rPr>
            <w:noProof/>
            <w:webHidden/>
          </w:rPr>
        </w:r>
        <w:r>
          <w:rPr>
            <w:noProof/>
            <w:webHidden/>
          </w:rPr>
          <w:fldChar w:fldCharType="separate"/>
        </w:r>
        <w:r>
          <w:rPr>
            <w:noProof/>
            <w:webHidden/>
          </w:rPr>
          <w:t>96</w:t>
        </w:r>
        <w:r>
          <w:rPr>
            <w:noProof/>
            <w:webHidden/>
          </w:rPr>
          <w:fldChar w:fldCharType="end"/>
        </w:r>
      </w:hyperlink>
    </w:p>
    <w:p w14:paraId="0DD4F513" w14:textId="57F06385"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27" w:history="1">
        <w:r w:rsidRPr="004F684D">
          <w:rPr>
            <w:rStyle w:val="Hyperlink"/>
            <w:noProof/>
          </w:rPr>
          <w:t>3.28.5 children property</w:t>
        </w:r>
        <w:r>
          <w:rPr>
            <w:noProof/>
            <w:webHidden/>
          </w:rPr>
          <w:tab/>
        </w:r>
        <w:r>
          <w:rPr>
            <w:noProof/>
            <w:webHidden/>
          </w:rPr>
          <w:fldChar w:fldCharType="begin"/>
        </w:r>
        <w:r>
          <w:rPr>
            <w:noProof/>
            <w:webHidden/>
          </w:rPr>
          <w:instrText xml:space="preserve"> PAGEREF _Toc525568427 \h </w:instrText>
        </w:r>
        <w:r>
          <w:rPr>
            <w:noProof/>
            <w:webHidden/>
          </w:rPr>
        </w:r>
        <w:r>
          <w:rPr>
            <w:noProof/>
            <w:webHidden/>
          </w:rPr>
          <w:fldChar w:fldCharType="separate"/>
        </w:r>
        <w:r>
          <w:rPr>
            <w:noProof/>
            <w:webHidden/>
          </w:rPr>
          <w:t>96</w:t>
        </w:r>
        <w:r>
          <w:rPr>
            <w:noProof/>
            <w:webHidden/>
          </w:rPr>
          <w:fldChar w:fldCharType="end"/>
        </w:r>
      </w:hyperlink>
    </w:p>
    <w:p w14:paraId="3DCA9B64" w14:textId="1F513110"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28" w:history="1">
        <w:r w:rsidRPr="004F684D">
          <w:rPr>
            <w:rStyle w:val="Hyperlink"/>
            <w:noProof/>
          </w:rPr>
          <w:t>3.28.6 properties property</w:t>
        </w:r>
        <w:r>
          <w:rPr>
            <w:noProof/>
            <w:webHidden/>
          </w:rPr>
          <w:tab/>
        </w:r>
        <w:r>
          <w:rPr>
            <w:noProof/>
            <w:webHidden/>
          </w:rPr>
          <w:fldChar w:fldCharType="begin"/>
        </w:r>
        <w:r>
          <w:rPr>
            <w:noProof/>
            <w:webHidden/>
          </w:rPr>
          <w:instrText xml:space="preserve"> PAGEREF _Toc525568428 \h </w:instrText>
        </w:r>
        <w:r>
          <w:rPr>
            <w:noProof/>
            <w:webHidden/>
          </w:rPr>
        </w:r>
        <w:r>
          <w:rPr>
            <w:noProof/>
            <w:webHidden/>
          </w:rPr>
          <w:fldChar w:fldCharType="separate"/>
        </w:r>
        <w:r>
          <w:rPr>
            <w:noProof/>
            <w:webHidden/>
          </w:rPr>
          <w:t>97</w:t>
        </w:r>
        <w:r>
          <w:rPr>
            <w:noProof/>
            <w:webHidden/>
          </w:rPr>
          <w:fldChar w:fldCharType="end"/>
        </w:r>
      </w:hyperlink>
    </w:p>
    <w:p w14:paraId="20B81BBA" w14:textId="114C041F"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429" w:history="1">
        <w:r w:rsidRPr="004F684D">
          <w:rPr>
            <w:rStyle w:val="Hyperlink"/>
            <w:noProof/>
          </w:rPr>
          <w:t>3.29 edge object</w:t>
        </w:r>
        <w:r>
          <w:rPr>
            <w:noProof/>
            <w:webHidden/>
          </w:rPr>
          <w:tab/>
        </w:r>
        <w:r>
          <w:rPr>
            <w:noProof/>
            <w:webHidden/>
          </w:rPr>
          <w:fldChar w:fldCharType="begin"/>
        </w:r>
        <w:r>
          <w:rPr>
            <w:noProof/>
            <w:webHidden/>
          </w:rPr>
          <w:instrText xml:space="preserve"> PAGEREF _Toc525568429 \h </w:instrText>
        </w:r>
        <w:r>
          <w:rPr>
            <w:noProof/>
            <w:webHidden/>
          </w:rPr>
        </w:r>
        <w:r>
          <w:rPr>
            <w:noProof/>
            <w:webHidden/>
          </w:rPr>
          <w:fldChar w:fldCharType="separate"/>
        </w:r>
        <w:r>
          <w:rPr>
            <w:noProof/>
            <w:webHidden/>
          </w:rPr>
          <w:t>97</w:t>
        </w:r>
        <w:r>
          <w:rPr>
            <w:noProof/>
            <w:webHidden/>
          </w:rPr>
          <w:fldChar w:fldCharType="end"/>
        </w:r>
      </w:hyperlink>
    </w:p>
    <w:p w14:paraId="520C8496" w14:textId="213B5C98"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30" w:history="1">
        <w:r w:rsidRPr="004F684D">
          <w:rPr>
            <w:rStyle w:val="Hyperlink"/>
            <w:noProof/>
          </w:rPr>
          <w:t>3.29.1 General</w:t>
        </w:r>
        <w:r>
          <w:rPr>
            <w:noProof/>
            <w:webHidden/>
          </w:rPr>
          <w:tab/>
        </w:r>
        <w:r>
          <w:rPr>
            <w:noProof/>
            <w:webHidden/>
          </w:rPr>
          <w:fldChar w:fldCharType="begin"/>
        </w:r>
        <w:r>
          <w:rPr>
            <w:noProof/>
            <w:webHidden/>
          </w:rPr>
          <w:instrText xml:space="preserve"> PAGEREF _Toc525568430 \h </w:instrText>
        </w:r>
        <w:r>
          <w:rPr>
            <w:noProof/>
            <w:webHidden/>
          </w:rPr>
        </w:r>
        <w:r>
          <w:rPr>
            <w:noProof/>
            <w:webHidden/>
          </w:rPr>
          <w:fldChar w:fldCharType="separate"/>
        </w:r>
        <w:r>
          <w:rPr>
            <w:noProof/>
            <w:webHidden/>
          </w:rPr>
          <w:t>97</w:t>
        </w:r>
        <w:r>
          <w:rPr>
            <w:noProof/>
            <w:webHidden/>
          </w:rPr>
          <w:fldChar w:fldCharType="end"/>
        </w:r>
      </w:hyperlink>
    </w:p>
    <w:p w14:paraId="45475C69" w14:textId="3BAC91F1"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31" w:history="1">
        <w:r w:rsidRPr="004F684D">
          <w:rPr>
            <w:rStyle w:val="Hyperlink"/>
            <w:noProof/>
          </w:rPr>
          <w:t>3.29.2 id property</w:t>
        </w:r>
        <w:r>
          <w:rPr>
            <w:noProof/>
            <w:webHidden/>
          </w:rPr>
          <w:tab/>
        </w:r>
        <w:r>
          <w:rPr>
            <w:noProof/>
            <w:webHidden/>
          </w:rPr>
          <w:fldChar w:fldCharType="begin"/>
        </w:r>
        <w:r>
          <w:rPr>
            <w:noProof/>
            <w:webHidden/>
          </w:rPr>
          <w:instrText xml:space="preserve"> PAGEREF _Toc525568431 \h </w:instrText>
        </w:r>
        <w:r>
          <w:rPr>
            <w:noProof/>
            <w:webHidden/>
          </w:rPr>
        </w:r>
        <w:r>
          <w:rPr>
            <w:noProof/>
            <w:webHidden/>
          </w:rPr>
          <w:fldChar w:fldCharType="separate"/>
        </w:r>
        <w:r>
          <w:rPr>
            <w:noProof/>
            <w:webHidden/>
          </w:rPr>
          <w:t>97</w:t>
        </w:r>
        <w:r>
          <w:rPr>
            <w:noProof/>
            <w:webHidden/>
          </w:rPr>
          <w:fldChar w:fldCharType="end"/>
        </w:r>
      </w:hyperlink>
    </w:p>
    <w:p w14:paraId="5DB113E4" w14:textId="03C0EFF8"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32" w:history="1">
        <w:r w:rsidRPr="004F684D">
          <w:rPr>
            <w:rStyle w:val="Hyperlink"/>
            <w:noProof/>
          </w:rPr>
          <w:t>3.29.3 label property</w:t>
        </w:r>
        <w:r>
          <w:rPr>
            <w:noProof/>
            <w:webHidden/>
          </w:rPr>
          <w:tab/>
        </w:r>
        <w:r>
          <w:rPr>
            <w:noProof/>
            <w:webHidden/>
          </w:rPr>
          <w:fldChar w:fldCharType="begin"/>
        </w:r>
        <w:r>
          <w:rPr>
            <w:noProof/>
            <w:webHidden/>
          </w:rPr>
          <w:instrText xml:space="preserve"> PAGEREF _Toc525568432 \h </w:instrText>
        </w:r>
        <w:r>
          <w:rPr>
            <w:noProof/>
            <w:webHidden/>
          </w:rPr>
        </w:r>
        <w:r>
          <w:rPr>
            <w:noProof/>
            <w:webHidden/>
          </w:rPr>
          <w:fldChar w:fldCharType="separate"/>
        </w:r>
        <w:r>
          <w:rPr>
            <w:noProof/>
            <w:webHidden/>
          </w:rPr>
          <w:t>97</w:t>
        </w:r>
        <w:r>
          <w:rPr>
            <w:noProof/>
            <w:webHidden/>
          </w:rPr>
          <w:fldChar w:fldCharType="end"/>
        </w:r>
      </w:hyperlink>
    </w:p>
    <w:p w14:paraId="6D54F34F" w14:textId="07A9D172"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33" w:history="1">
        <w:r w:rsidRPr="004F684D">
          <w:rPr>
            <w:rStyle w:val="Hyperlink"/>
            <w:noProof/>
          </w:rPr>
          <w:t>3.29.4 sourceNodeId property</w:t>
        </w:r>
        <w:r>
          <w:rPr>
            <w:noProof/>
            <w:webHidden/>
          </w:rPr>
          <w:tab/>
        </w:r>
        <w:r>
          <w:rPr>
            <w:noProof/>
            <w:webHidden/>
          </w:rPr>
          <w:fldChar w:fldCharType="begin"/>
        </w:r>
        <w:r>
          <w:rPr>
            <w:noProof/>
            <w:webHidden/>
          </w:rPr>
          <w:instrText xml:space="preserve"> PAGEREF _Toc525568433 \h </w:instrText>
        </w:r>
        <w:r>
          <w:rPr>
            <w:noProof/>
            <w:webHidden/>
          </w:rPr>
        </w:r>
        <w:r>
          <w:rPr>
            <w:noProof/>
            <w:webHidden/>
          </w:rPr>
          <w:fldChar w:fldCharType="separate"/>
        </w:r>
        <w:r>
          <w:rPr>
            <w:noProof/>
            <w:webHidden/>
          </w:rPr>
          <w:t>97</w:t>
        </w:r>
        <w:r>
          <w:rPr>
            <w:noProof/>
            <w:webHidden/>
          </w:rPr>
          <w:fldChar w:fldCharType="end"/>
        </w:r>
      </w:hyperlink>
    </w:p>
    <w:p w14:paraId="6F070399" w14:textId="284EEF4B"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34" w:history="1">
        <w:r w:rsidRPr="004F684D">
          <w:rPr>
            <w:rStyle w:val="Hyperlink"/>
            <w:noProof/>
          </w:rPr>
          <w:t>3.29.5 targetNodeId property</w:t>
        </w:r>
        <w:r>
          <w:rPr>
            <w:noProof/>
            <w:webHidden/>
          </w:rPr>
          <w:tab/>
        </w:r>
        <w:r>
          <w:rPr>
            <w:noProof/>
            <w:webHidden/>
          </w:rPr>
          <w:fldChar w:fldCharType="begin"/>
        </w:r>
        <w:r>
          <w:rPr>
            <w:noProof/>
            <w:webHidden/>
          </w:rPr>
          <w:instrText xml:space="preserve"> PAGEREF _Toc525568434 \h </w:instrText>
        </w:r>
        <w:r>
          <w:rPr>
            <w:noProof/>
            <w:webHidden/>
          </w:rPr>
        </w:r>
        <w:r>
          <w:rPr>
            <w:noProof/>
            <w:webHidden/>
          </w:rPr>
          <w:fldChar w:fldCharType="separate"/>
        </w:r>
        <w:r>
          <w:rPr>
            <w:noProof/>
            <w:webHidden/>
          </w:rPr>
          <w:t>98</w:t>
        </w:r>
        <w:r>
          <w:rPr>
            <w:noProof/>
            <w:webHidden/>
          </w:rPr>
          <w:fldChar w:fldCharType="end"/>
        </w:r>
      </w:hyperlink>
    </w:p>
    <w:p w14:paraId="7B2205FB" w14:textId="44DBC6BB"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35" w:history="1">
        <w:r w:rsidRPr="004F684D">
          <w:rPr>
            <w:rStyle w:val="Hyperlink"/>
            <w:noProof/>
          </w:rPr>
          <w:t>3.29.6 properties property</w:t>
        </w:r>
        <w:r>
          <w:rPr>
            <w:noProof/>
            <w:webHidden/>
          </w:rPr>
          <w:tab/>
        </w:r>
        <w:r>
          <w:rPr>
            <w:noProof/>
            <w:webHidden/>
          </w:rPr>
          <w:fldChar w:fldCharType="begin"/>
        </w:r>
        <w:r>
          <w:rPr>
            <w:noProof/>
            <w:webHidden/>
          </w:rPr>
          <w:instrText xml:space="preserve"> PAGEREF _Toc525568435 \h </w:instrText>
        </w:r>
        <w:r>
          <w:rPr>
            <w:noProof/>
            <w:webHidden/>
          </w:rPr>
        </w:r>
        <w:r>
          <w:rPr>
            <w:noProof/>
            <w:webHidden/>
          </w:rPr>
          <w:fldChar w:fldCharType="separate"/>
        </w:r>
        <w:r>
          <w:rPr>
            <w:noProof/>
            <w:webHidden/>
          </w:rPr>
          <w:t>98</w:t>
        </w:r>
        <w:r>
          <w:rPr>
            <w:noProof/>
            <w:webHidden/>
          </w:rPr>
          <w:fldChar w:fldCharType="end"/>
        </w:r>
      </w:hyperlink>
    </w:p>
    <w:p w14:paraId="634C62B2" w14:textId="6E8BA22B"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436" w:history="1">
        <w:r w:rsidRPr="004F684D">
          <w:rPr>
            <w:rStyle w:val="Hyperlink"/>
            <w:noProof/>
          </w:rPr>
          <w:t>3.30 graphTraversal object</w:t>
        </w:r>
        <w:r>
          <w:rPr>
            <w:noProof/>
            <w:webHidden/>
          </w:rPr>
          <w:tab/>
        </w:r>
        <w:r>
          <w:rPr>
            <w:noProof/>
            <w:webHidden/>
          </w:rPr>
          <w:fldChar w:fldCharType="begin"/>
        </w:r>
        <w:r>
          <w:rPr>
            <w:noProof/>
            <w:webHidden/>
          </w:rPr>
          <w:instrText xml:space="preserve"> PAGEREF _Toc525568436 \h </w:instrText>
        </w:r>
        <w:r>
          <w:rPr>
            <w:noProof/>
            <w:webHidden/>
          </w:rPr>
        </w:r>
        <w:r>
          <w:rPr>
            <w:noProof/>
            <w:webHidden/>
          </w:rPr>
          <w:fldChar w:fldCharType="separate"/>
        </w:r>
        <w:r>
          <w:rPr>
            <w:noProof/>
            <w:webHidden/>
          </w:rPr>
          <w:t>98</w:t>
        </w:r>
        <w:r>
          <w:rPr>
            <w:noProof/>
            <w:webHidden/>
          </w:rPr>
          <w:fldChar w:fldCharType="end"/>
        </w:r>
      </w:hyperlink>
    </w:p>
    <w:p w14:paraId="047331E4" w14:textId="50BDD123"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37" w:history="1">
        <w:r w:rsidRPr="004F684D">
          <w:rPr>
            <w:rStyle w:val="Hyperlink"/>
            <w:noProof/>
          </w:rPr>
          <w:t>3.30.1 General</w:t>
        </w:r>
        <w:r>
          <w:rPr>
            <w:noProof/>
            <w:webHidden/>
          </w:rPr>
          <w:tab/>
        </w:r>
        <w:r>
          <w:rPr>
            <w:noProof/>
            <w:webHidden/>
          </w:rPr>
          <w:fldChar w:fldCharType="begin"/>
        </w:r>
        <w:r>
          <w:rPr>
            <w:noProof/>
            <w:webHidden/>
          </w:rPr>
          <w:instrText xml:space="preserve"> PAGEREF _Toc525568437 \h </w:instrText>
        </w:r>
        <w:r>
          <w:rPr>
            <w:noProof/>
            <w:webHidden/>
          </w:rPr>
        </w:r>
        <w:r>
          <w:rPr>
            <w:noProof/>
            <w:webHidden/>
          </w:rPr>
          <w:fldChar w:fldCharType="separate"/>
        </w:r>
        <w:r>
          <w:rPr>
            <w:noProof/>
            <w:webHidden/>
          </w:rPr>
          <w:t>98</w:t>
        </w:r>
        <w:r>
          <w:rPr>
            <w:noProof/>
            <w:webHidden/>
          </w:rPr>
          <w:fldChar w:fldCharType="end"/>
        </w:r>
      </w:hyperlink>
    </w:p>
    <w:p w14:paraId="524DA888" w14:textId="21D99BE8"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38" w:history="1">
        <w:r w:rsidRPr="004F684D">
          <w:rPr>
            <w:rStyle w:val="Hyperlink"/>
            <w:noProof/>
          </w:rPr>
          <w:t>3.30.2 graphId property</w:t>
        </w:r>
        <w:r>
          <w:rPr>
            <w:noProof/>
            <w:webHidden/>
          </w:rPr>
          <w:tab/>
        </w:r>
        <w:r>
          <w:rPr>
            <w:noProof/>
            <w:webHidden/>
          </w:rPr>
          <w:fldChar w:fldCharType="begin"/>
        </w:r>
        <w:r>
          <w:rPr>
            <w:noProof/>
            <w:webHidden/>
          </w:rPr>
          <w:instrText xml:space="preserve"> PAGEREF _Toc525568438 \h </w:instrText>
        </w:r>
        <w:r>
          <w:rPr>
            <w:noProof/>
            <w:webHidden/>
          </w:rPr>
        </w:r>
        <w:r>
          <w:rPr>
            <w:noProof/>
            <w:webHidden/>
          </w:rPr>
          <w:fldChar w:fldCharType="separate"/>
        </w:r>
        <w:r>
          <w:rPr>
            <w:noProof/>
            <w:webHidden/>
          </w:rPr>
          <w:t>98</w:t>
        </w:r>
        <w:r>
          <w:rPr>
            <w:noProof/>
            <w:webHidden/>
          </w:rPr>
          <w:fldChar w:fldCharType="end"/>
        </w:r>
      </w:hyperlink>
    </w:p>
    <w:p w14:paraId="084745CC" w14:textId="3BDCB708"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39" w:history="1">
        <w:r w:rsidRPr="004F684D">
          <w:rPr>
            <w:rStyle w:val="Hyperlink"/>
            <w:noProof/>
          </w:rPr>
          <w:t>3.30.3 description property</w:t>
        </w:r>
        <w:r>
          <w:rPr>
            <w:noProof/>
            <w:webHidden/>
          </w:rPr>
          <w:tab/>
        </w:r>
        <w:r>
          <w:rPr>
            <w:noProof/>
            <w:webHidden/>
          </w:rPr>
          <w:fldChar w:fldCharType="begin"/>
        </w:r>
        <w:r>
          <w:rPr>
            <w:noProof/>
            <w:webHidden/>
          </w:rPr>
          <w:instrText xml:space="preserve"> PAGEREF _Toc525568439 \h </w:instrText>
        </w:r>
        <w:r>
          <w:rPr>
            <w:noProof/>
            <w:webHidden/>
          </w:rPr>
        </w:r>
        <w:r>
          <w:rPr>
            <w:noProof/>
            <w:webHidden/>
          </w:rPr>
          <w:fldChar w:fldCharType="separate"/>
        </w:r>
        <w:r>
          <w:rPr>
            <w:noProof/>
            <w:webHidden/>
          </w:rPr>
          <w:t>98</w:t>
        </w:r>
        <w:r>
          <w:rPr>
            <w:noProof/>
            <w:webHidden/>
          </w:rPr>
          <w:fldChar w:fldCharType="end"/>
        </w:r>
      </w:hyperlink>
    </w:p>
    <w:p w14:paraId="314D552A" w14:textId="1275C990"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40" w:history="1">
        <w:r w:rsidRPr="004F684D">
          <w:rPr>
            <w:rStyle w:val="Hyperlink"/>
            <w:noProof/>
          </w:rPr>
          <w:t>3.30.4 initialState property</w:t>
        </w:r>
        <w:r>
          <w:rPr>
            <w:noProof/>
            <w:webHidden/>
          </w:rPr>
          <w:tab/>
        </w:r>
        <w:r>
          <w:rPr>
            <w:noProof/>
            <w:webHidden/>
          </w:rPr>
          <w:fldChar w:fldCharType="begin"/>
        </w:r>
        <w:r>
          <w:rPr>
            <w:noProof/>
            <w:webHidden/>
          </w:rPr>
          <w:instrText xml:space="preserve"> PAGEREF _Toc525568440 \h </w:instrText>
        </w:r>
        <w:r>
          <w:rPr>
            <w:noProof/>
            <w:webHidden/>
          </w:rPr>
        </w:r>
        <w:r>
          <w:rPr>
            <w:noProof/>
            <w:webHidden/>
          </w:rPr>
          <w:fldChar w:fldCharType="separate"/>
        </w:r>
        <w:r>
          <w:rPr>
            <w:noProof/>
            <w:webHidden/>
          </w:rPr>
          <w:t>98</w:t>
        </w:r>
        <w:r>
          <w:rPr>
            <w:noProof/>
            <w:webHidden/>
          </w:rPr>
          <w:fldChar w:fldCharType="end"/>
        </w:r>
      </w:hyperlink>
    </w:p>
    <w:p w14:paraId="7EC8EC9E" w14:textId="6938114A"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41" w:history="1">
        <w:r w:rsidRPr="004F684D">
          <w:rPr>
            <w:rStyle w:val="Hyperlink"/>
            <w:noProof/>
          </w:rPr>
          <w:t>3.30.5 edgeTraversals property</w:t>
        </w:r>
        <w:r>
          <w:rPr>
            <w:noProof/>
            <w:webHidden/>
          </w:rPr>
          <w:tab/>
        </w:r>
        <w:r>
          <w:rPr>
            <w:noProof/>
            <w:webHidden/>
          </w:rPr>
          <w:fldChar w:fldCharType="begin"/>
        </w:r>
        <w:r>
          <w:rPr>
            <w:noProof/>
            <w:webHidden/>
          </w:rPr>
          <w:instrText xml:space="preserve"> PAGEREF _Toc525568441 \h </w:instrText>
        </w:r>
        <w:r>
          <w:rPr>
            <w:noProof/>
            <w:webHidden/>
          </w:rPr>
        </w:r>
        <w:r>
          <w:rPr>
            <w:noProof/>
            <w:webHidden/>
          </w:rPr>
          <w:fldChar w:fldCharType="separate"/>
        </w:r>
        <w:r>
          <w:rPr>
            <w:noProof/>
            <w:webHidden/>
          </w:rPr>
          <w:t>98</w:t>
        </w:r>
        <w:r>
          <w:rPr>
            <w:noProof/>
            <w:webHidden/>
          </w:rPr>
          <w:fldChar w:fldCharType="end"/>
        </w:r>
      </w:hyperlink>
    </w:p>
    <w:p w14:paraId="7D2A6AB9" w14:textId="5E5212AD"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42" w:history="1">
        <w:r w:rsidRPr="004F684D">
          <w:rPr>
            <w:rStyle w:val="Hyperlink"/>
            <w:noProof/>
          </w:rPr>
          <w:t>3.30.6 properties property</w:t>
        </w:r>
        <w:r>
          <w:rPr>
            <w:noProof/>
            <w:webHidden/>
          </w:rPr>
          <w:tab/>
        </w:r>
        <w:r>
          <w:rPr>
            <w:noProof/>
            <w:webHidden/>
          </w:rPr>
          <w:fldChar w:fldCharType="begin"/>
        </w:r>
        <w:r>
          <w:rPr>
            <w:noProof/>
            <w:webHidden/>
          </w:rPr>
          <w:instrText xml:space="preserve"> PAGEREF _Toc525568442 \h </w:instrText>
        </w:r>
        <w:r>
          <w:rPr>
            <w:noProof/>
            <w:webHidden/>
          </w:rPr>
        </w:r>
        <w:r>
          <w:rPr>
            <w:noProof/>
            <w:webHidden/>
          </w:rPr>
          <w:fldChar w:fldCharType="separate"/>
        </w:r>
        <w:r>
          <w:rPr>
            <w:noProof/>
            <w:webHidden/>
          </w:rPr>
          <w:t>100</w:t>
        </w:r>
        <w:r>
          <w:rPr>
            <w:noProof/>
            <w:webHidden/>
          </w:rPr>
          <w:fldChar w:fldCharType="end"/>
        </w:r>
      </w:hyperlink>
    </w:p>
    <w:p w14:paraId="5F4D28D3" w14:textId="4BEA6AB0"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443" w:history="1">
        <w:r w:rsidRPr="004F684D">
          <w:rPr>
            <w:rStyle w:val="Hyperlink"/>
            <w:noProof/>
          </w:rPr>
          <w:t>3.31 edgeTraversal object</w:t>
        </w:r>
        <w:r>
          <w:rPr>
            <w:noProof/>
            <w:webHidden/>
          </w:rPr>
          <w:tab/>
        </w:r>
        <w:r>
          <w:rPr>
            <w:noProof/>
            <w:webHidden/>
          </w:rPr>
          <w:fldChar w:fldCharType="begin"/>
        </w:r>
        <w:r>
          <w:rPr>
            <w:noProof/>
            <w:webHidden/>
          </w:rPr>
          <w:instrText xml:space="preserve"> PAGEREF _Toc525568443 \h </w:instrText>
        </w:r>
        <w:r>
          <w:rPr>
            <w:noProof/>
            <w:webHidden/>
          </w:rPr>
        </w:r>
        <w:r>
          <w:rPr>
            <w:noProof/>
            <w:webHidden/>
          </w:rPr>
          <w:fldChar w:fldCharType="separate"/>
        </w:r>
        <w:r>
          <w:rPr>
            <w:noProof/>
            <w:webHidden/>
          </w:rPr>
          <w:t>100</w:t>
        </w:r>
        <w:r>
          <w:rPr>
            <w:noProof/>
            <w:webHidden/>
          </w:rPr>
          <w:fldChar w:fldCharType="end"/>
        </w:r>
      </w:hyperlink>
    </w:p>
    <w:p w14:paraId="2E241CF7" w14:textId="2AE72EBE"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44" w:history="1">
        <w:r w:rsidRPr="004F684D">
          <w:rPr>
            <w:rStyle w:val="Hyperlink"/>
            <w:noProof/>
          </w:rPr>
          <w:t>3.31.1 General</w:t>
        </w:r>
        <w:r>
          <w:rPr>
            <w:noProof/>
            <w:webHidden/>
          </w:rPr>
          <w:tab/>
        </w:r>
        <w:r>
          <w:rPr>
            <w:noProof/>
            <w:webHidden/>
          </w:rPr>
          <w:fldChar w:fldCharType="begin"/>
        </w:r>
        <w:r>
          <w:rPr>
            <w:noProof/>
            <w:webHidden/>
          </w:rPr>
          <w:instrText xml:space="preserve"> PAGEREF _Toc525568444 \h </w:instrText>
        </w:r>
        <w:r>
          <w:rPr>
            <w:noProof/>
            <w:webHidden/>
          </w:rPr>
        </w:r>
        <w:r>
          <w:rPr>
            <w:noProof/>
            <w:webHidden/>
          </w:rPr>
          <w:fldChar w:fldCharType="separate"/>
        </w:r>
        <w:r>
          <w:rPr>
            <w:noProof/>
            <w:webHidden/>
          </w:rPr>
          <w:t>100</w:t>
        </w:r>
        <w:r>
          <w:rPr>
            <w:noProof/>
            <w:webHidden/>
          </w:rPr>
          <w:fldChar w:fldCharType="end"/>
        </w:r>
      </w:hyperlink>
    </w:p>
    <w:p w14:paraId="3A78024D" w14:textId="73ADF1EA"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45" w:history="1">
        <w:r w:rsidRPr="004F684D">
          <w:rPr>
            <w:rStyle w:val="Hyperlink"/>
            <w:noProof/>
          </w:rPr>
          <w:t>3.31.2 edgeId property</w:t>
        </w:r>
        <w:r>
          <w:rPr>
            <w:noProof/>
            <w:webHidden/>
          </w:rPr>
          <w:tab/>
        </w:r>
        <w:r>
          <w:rPr>
            <w:noProof/>
            <w:webHidden/>
          </w:rPr>
          <w:fldChar w:fldCharType="begin"/>
        </w:r>
        <w:r>
          <w:rPr>
            <w:noProof/>
            <w:webHidden/>
          </w:rPr>
          <w:instrText xml:space="preserve"> PAGEREF _Toc525568445 \h </w:instrText>
        </w:r>
        <w:r>
          <w:rPr>
            <w:noProof/>
            <w:webHidden/>
          </w:rPr>
        </w:r>
        <w:r>
          <w:rPr>
            <w:noProof/>
            <w:webHidden/>
          </w:rPr>
          <w:fldChar w:fldCharType="separate"/>
        </w:r>
        <w:r>
          <w:rPr>
            <w:noProof/>
            <w:webHidden/>
          </w:rPr>
          <w:t>100</w:t>
        </w:r>
        <w:r>
          <w:rPr>
            <w:noProof/>
            <w:webHidden/>
          </w:rPr>
          <w:fldChar w:fldCharType="end"/>
        </w:r>
      </w:hyperlink>
    </w:p>
    <w:p w14:paraId="28FD2442" w14:textId="76E3E8F5"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46" w:history="1">
        <w:r w:rsidRPr="004F684D">
          <w:rPr>
            <w:rStyle w:val="Hyperlink"/>
            <w:noProof/>
          </w:rPr>
          <w:t>3.31.3 message property</w:t>
        </w:r>
        <w:r>
          <w:rPr>
            <w:noProof/>
            <w:webHidden/>
          </w:rPr>
          <w:tab/>
        </w:r>
        <w:r>
          <w:rPr>
            <w:noProof/>
            <w:webHidden/>
          </w:rPr>
          <w:fldChar w:fldCharType="begin"/>
        </w:r>
        <w:r>
          <w:rPr>
            <w:noProof/>
            <w:webHidden/>
          </w:rPr>
          <w:instrText xml:space="preserve"> PAGEREF _Toc525568446 \h </w:instrText>
        </w:r>
        <w:r>
          <w:rPr>
            <w:noProof/>
            <w:webHidden/>
          </w:rPr>
        </w:r>
        <w:r>
          <w:rPr>
            <w:noProof/>
            <w:webHidden/>
          </w:rPr>
          <w:fldChar w:fldCharType="separate"/>
        </w:r>
        <w:r>
          <w:rPr>
            <w:noProof/>
            <w:webHidden/>
          </w:rPr>
          <w:t>100</w:t>
        </w:r>
        <w:r>
          <w:rPr>
            <w:noProof/>
            <w:webHidden/>
          </w:rPr>
          <w:fldChar w:fldCharType="end"/>
        </w:r>
      </w:hyperlink>
    </w:p>
    <w:p w14:paraId="1264BB1E" w14:textId="31069E3F"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47" w:history="1">
        <w:r w:rsidRPr="004F684D">
          <w:rPr>
            <w:rStyle w:val="Hyperlink"/>
            <w:noProof/>
          </w:rPr>
          <w:t>3.31.4 finalState property</w:t>
        </w:r>
        <w:r>
          <w:rPr>
            <w:noProof/>
            <w:webHidden/>
          </w:rPr>
          <w:tab/>
        </w:r>
        <w:r>
          <w:rPr>
            <w:noProof/>
            <w:webHidden/>
          </w:rPr>
          <w:fldChar w:fldCharType="begin"/>
        </w:r>
        <w:r>
          <w:rPr>
            <w:noProof/>
            <w:webHidden/>
          </w:rPr>
          <w:instrText xml:space="preserve"> PAGEREF _Toc525568447 \h </w:instrText>
        </w:r>
        <w:r>
          <w:rPr>
            <w:noProof/>
            <w:webHidden/>
          </w:rPr>
        </w:r>
        <w:r>
          <w:rPr>
            <w:noProof/>
            <w:webHidden/>
          </w:rPr>
          <w:fldChar w:fldCharType="separate"/>
        </w:r>
        <w:r>
          <w:rPr>
            <w:noProof/>
            <w:webHidden/>
          </w:rPr>
          <w:t>100</w:t>
        </w:r>
        <w:r>
          <w:rPr>
            <w:noProof/>
            <w:webHidden/>
          </w:rPr>
          <w:fldChar w:fldCharType="end"/>
        </w:r>
      </w:hyperlink>
    </w:p>
    <w:p w14:paraId="3D6B17C9" w14:textId="045EFCB6"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48" w:history="1">
        <w:r w:rsidRPr="004F684D">
          <w:rPr>
            <w:rStyle w:val="Hyperlink"/>
            <w:noProof/>
          </w:rPr>
          <w:t>3.31.5 stepOverEdgeCount property</w:t>
        </w:r>
        <w:r>
          <w:rPr>
            <w:noProof/>
            <w:webHidden/>
          </w:rPr>
          <w:tab/>
        </w:r>
        <w:r>
          <w:rPr>
            <w:noProof/>
            <w:webHidden/>
          </w:rPr>
          <w:fldChar w:fldCharType="begin"/>
        </w:r>
        <w:r>
          <w:rPr>
            <w:noProof/>
            <w:webHidden/>
          </w:rPr>
          <w:instrText xml:space="preserve"> PAGEREF _Toc525568448 \h </w:instrText>
        </w:r>
        <w:r>
          <w:rPr>
            <w:noProof/>
            <w:webHidden/>
          </w:rPr>
        </w:r>
        <w:r>
          <w:rPr>
            <w:noProof/>
            <w:webHidden/>
          </w:rPr>
          <w:fldChar w:fldCharType="separate"/>
        </w:r>
        <w:r>
          <w:rPr>
            <w:noProof/>
            <w:webHidden/>
          </w:rPr>
          <w:t>100</w:t>
        </w:r>
        <w:r>
          <w:rPr>
            <w:noProof/>
            <w:webHidden/>
          </w:rPr>
          <w:fldChar w:fldCharType="end"/>
        </w:r>
      </w:hyperlink>
    </w:p>
    <w:p w14:paraId="507C421A" w14:textId="7159D05D"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49" w:history="1">
        <w:r w:rsidRPr="004F684D">
          <w:rPr>
            <w:rStyle w:val="Hyperlink"/>
            <w:noProof/>
          </w:rPr>
          <w:t>3.31.6 properties property</w:t>
        </w:r>
        <w:r>
          <w:rPr>
            <w:noProof/>
            <w:webHidden/>
          </w:rPr>
          <w:tab/>
        </w:r>
        <w:r>
          <w:rPr>
            <w:noProof/>
            <w:webHidden/>
          </w:rPr>
          <w:fldChar w:fldCharType="begin"/>
        </w:r>
        <w:r>
          <w:rPr>
            <w:noProof/>
            <w:webHidden/>
          </w:rPr>
          <w:instrText xml:space="preserve"> PAGEREF _Toc525568449 \h </w:instrText>
        </w:r>
        <w:r>
          <w:rPr>
            <w:noProof/>
            <w:webHidden/>
          </w:rPr>
        </w:r>
        <w:r>
          <w:rPr>
            <w:noProof/>
            <w:webHidden/>
          </w:rPr>
          <w:fldChar w:fldCharType="separate"/>
        </w:r>
        <w:r>
          <w:rPr>
            <w:noProof/>
            <w:webHidden/>
          </w:rPr>
          <w:t>101</w:t>
        </w:r>
        <w:r>
          <w:rPr>
            <w:noProof/>
            <w:webHidden/>
          </w:rPr>
          <w:fldChar w:fldCharType="end"/>
        </w:r>
      </w:hyperlink>
    </w:p>
    <w:p w14:paraId="4A00AF3E" w14:textId="1D209534"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450" w:history="1">
        <w:r w:rsidRPr="004F684D">
          <w:rPr>
            <w:rStyle w:val="Hyperlink"/>
            <w:noProof/>
          </w:rPr>
          <w:t>3.32 stack object</w:t>
        </w:r>
        <w:r>
          <w:rPr>
            <w:noProof/>
            <w:webHidden/>
          </w:rPr>
          <w:tab/>
        </w:r>
        <w:r>
          <w:rPr>
            <w:noProof/>
            <w:webHidden/>
          </w:rPr>
          <w:fldChar w:fldCharType="begin"/>
        </w:r>
        <w:r>
          <w:rPr>
            <w:noProof/>
            <w:webHidden/>
          </w:rPr>
          <w:instrText xml:space="preserve"> PAGEREF _Toc525568450 \h </w:instrText>
        </w:r>
        <w:r>
          <w:rPr>
            <w:noProof/>
            <w:webHidden/>
          </w:rPr>
        </w:r>
        <w:r>
          <w:rPr>
            <w:noProof/>
            <w:webHidden/>
          </w:rPr>
          <w:fldChar w:fldCharType="separate"/>
        </w:r>
        <w:r>
          <w:rPr>
            <w:noProof/>
            <w:webHidden/>
          </w:rPr>
          <w:t>102</w:t>
        </w:r>
        <w:r>
          <w:rPr>
            <w:noProof/>
            <w:webHidden/>
          </w:rPr>
          <w:fldChar w:fldCharType="end"/>
        </w:r>
      </w:hyperlink>
    </w:p>
    <w:p w14:paraId="174FC886" w14:textId="6AA1F0E4"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51" w:history="1">
        <w:r w:rsidRPr="004F684D">
          <w:rPr>
            <w:rStyle w:val="Hyperlink"/>
            <w:noProof/>
          </w:rPr>
          <w:t>3.32.1 General</w:t>
        </w:r>
        <w:r>
          <w:rPr>
            <w:noProof/>
            <w:webHidden/>
          </w:rPr>
          <w:tab/>
        </w:r>
        <w:r>
          <w:rPr>
            <w:noProof/>
            <w:webHidden/>
          </w:rPr>
          <w:fldChar w:fldCharType="begin"/>
        </w:r>
        <w:r>
          <w:rPr>
            <w:noProof/>
            <w:webHidden/>
          </w:rPr>
          <w:instrText xml:space="preserve"> PAGEREF _Toc525568451 \h </w:instrText>
        </w:r>
        <w:r>
          <w:rPr>
            <w:noProof/>
            <w:webHidden/>
          </w:rPr>
        </w:r>
        <w:r>
          <w:rPr>
            <w:noProof/>
            <w:webHidden/>
          </w:rPr>
          <w:fldChar w:fldCharType="separate"/>
        </w:r>
        <w:r>
          <w:rPr>
            <w:noProof/>
            <w:webHidden/>
          </w:rPr>
          <w:t>102</w:t>
        </w:r>
        <w:r>
          <w:rPr>
            <w:noProof/>
            <w:webHidden/>
          </w:rPr>
          <w:fldChar w:fldCharType="end"/>
        </w:r>
      </w:hyperlink>
    </w:p>
    <w:p w14:paraId="6ACC7ED7" w14:textId="70889F25"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52" w:history="1">
        <w:r w:rsidRPr="004F684D">
          <w:rPr>
            <w:rStyle w:val="Hyperlink"/>
            <w:noProof/>
          </w:rPr>
          <w:t>3.32.2 message property</w:t>
        </w:r>
        <w:r>
          <w:rPr>
            <w:noProof/>
            <w:webHidden/>
          </w:rPr>
          <w:tab/>
        </w:r>
        <w:r>
          <w:rPr>
            <w:noProof/>
            <w:webHidden/>
          </w:rPr>
          <w:fldChar w:fldCharType="begin"/>
        </w:r>
        <w:r>
          <w:rPr>
            <w:noProof/>
            <w:webHidden/>
          </w:rPr>
          <w:instrText xml:space="preserve"> PAGEREF _Toc525568452 \h </w:instrText>
        </w:r>
        <w:r>
          <w:rPr>
            <w:noProof/>
            <w:webHidden/>
          </w:rPr>
        </w:r>
        <w:r>
          <w:rPr>
            <w:noProof/>
            <w:webHidden/>
          </w:rPr>
          <w:fldChar w:fldCharType="separate"/>
        </w:r>
        <w:r>
          <w:rPr>
            <w:noProof/>
            <w:webHidden/>
          </w:rPr>
          <w:t>102</w:t>
        </w:r>
        <w:r>
          <w:rPr>
            <w:noProof/>
            <w:webHidden/>
          </w:rPr>
          <w:fldChar w:fldCharType="end"/>
        </w:r>
      </w:hyperlink>
    </w:p>
    <w:p w14:paraId="422AE6DB" w14:textId="7680B47D"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53" w:history="1">
        <w:r w:rsidRPr="004F684D">
          <w:rPr>
            <w:rStyle w:val="Hyperlink"/>
            <w:noProof/>
          </w:rPr>
          <w:t>3.32.3 frames property</w:t>
        </w:r>
        <w:r>
          <w:rPr>
            <w:noProof/>
            <w:webHidden/>
          </w:rPr>
          <w:tab/>
        </w:r>
        <w:r>
          <w:rPr>
            <w:noProof/>
            <w:webHidden/>
          </w:rPr>
          <w:fldChar w:fldCharType="begin"/>
        </w:r>
        <w:r>
          <w:rPr>
            <w:noProof/>
            <w:webHidden/>
          </w:rPr>
          <w:instrText xml:space="preserve"> PAGEREF _Toc525568453 \h </w:instrText>
        </w:r>
        <w:r>
          <w:rPr>
            <w:noProof/>
            <w:webHidden/>
          </w:rPr>
        </w:r>
        <w:r>
          <w:rPr>
            <w:noProof/>
            <w:webHidden/>
          </w:rPr>
          <w:fldChar w:fldCharType="separate"/>
        </w:r>
        <w:r>
          <w:rPr>
            <w:noProof/>
            <w:webHidden/>
          </w:rPr>
          <w:t>102</w:t>
        </w:r>
        <w:r>
          <w:rPr>
            <w:noProof/>
            <w:webHidden/>
          </w:rPr>
          <w:fldChar w:fldCharType="end"/>
        </w:r>
      </w:hyperlink>
    </w:p>
    <w:p w14:paraId="02E73701" w14:textId="27A956C9"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54" w:history="1">
        <w:r w:rsidRPr="004F684D">
          <w:rPr>
            <w:rStyle w:val="Hyperlink"/>
            <w:noProof/>
          </w:rPr>
          <w:t>3.32.4 properties property</w:t>
        </w:r>
        <w:r>
          <w:rPr>
            <w:noProof/>
            <w:webHidden/>
          </w:rPr>
          <w:tab/>
        </w:r>
        <w:r>
          <w:rPr>
            <w:noProof/>
            <w:webHidden/>
          </w:rPr>
          <w:fldChar w:fldCharType="begin"/>
        </w:r>
        <w:r>
          <w:rPr>
            <w:noProof/>
            <w:webHidden/>
          </w:rPr>
          <w:instrText xml:space="preserve"> PAGEREF _Toc525568454 \h </w:instrText>
        </w:r>
        <w:r>
          <w:rPr>
            <w:noProof/>
            <w:webHidden/>
          </w:rPr>
        </w:r>
        <w:r>
          <w:rPr>
            <w:noProof/>
            <w:webHidden/>
          </w:rPr>
          <w:fldChar w:fldCharType="separate"/>
        </w:r>
        <w:r>
          <w:rPr>
            <w:noProof/>
            <w:webHidden/>
          </w:rPr>
          <w:t>102</w:t>
        </w:r>
        <w:r>
          <w:rPr>
            <w:noProof/>
            <w:webHidden/>
          </w:rPr>
          <w:fldChar w:fldCharType="end"/>
        </w:r>
      </w:hyperlink>
    </w:p>
    <w:p w14:paraId="7B35D3DD" w14:textId="129D7F27"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455" w:history="1">
        <w:r w:rsidRPr="004F684D">
          <w:rPr>
            <w:rStyle w:val="Hyperlink"/>
            <w:noProof/>
          </w:rPr>
          <w:t>3.33 stackFrame object</w:t>
        </w:r>
        <w:r>
          <w:rPr>
            <w:noProof/>
            <w:webHidden/>
          </w:rPr>
          <w:tab/>
        </w:r>
        <w:r>
          <w:rPr>
            <w:noProof/>
            <w:webHidden/>
          </w:rPr>
          <w:fldChar w:fldCharType="begin"/>
        </w:r>
        <w:r>
          <w:rPr>
            <w:noProof/>
            <w:webHidden/>
          </w:rPr>
          <w:instrText xml:space="preserve"> PAGEREF _Toc525568455 \h </w:instrText>
        </w:r>
        <w:r>
          <w:rPr>
            <w:noProof/>
            <w:webHidden/>
          </w:rPr>
        </w:r>
        <w:r>
          <w:rPr>
            <w:noProof/>
            <w:webHidden/>
          </w:rPr>
          <w:fldChar w:fldCharType="separate"/>
        </w:r>
        <w:r>
          <w:rPr>
            <w:noProof/>
            <w:webHidden/>
          </w:rPr>
          <w:t>102</w:t>
        </w:r>
        <w:r>
          <w:rPr>
            <w:noProof/>
            <w:webHidden/>
          </w:rPr>
          <w:fldChar w:fldCharType="end"/>
        </w:r>
      </w:hyperlink>
    </w:p>
    <w:p w14:paraId="5B0DAF76" w14:textId="5B235F92"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56" w:history="1">
        <w:r w:rsidRPr="004F684D">
          <w:rPr>
            <w:rStyle w:val="Hyperlink"/>
            <w:noProof/>
          </w:rPr>
          <w:t>3.33.1 General</w:t>
        </w:r>
        <w:r>
          <w:rPr>
            <w:noProof/>
            <w:webHidden/>
          </w:rPr>
          <w:tab/>
        </w:r>
        <w:r>
          <w:rPr>
            <w:noProof/>
            <w:webHidden/>
          </w:rPr>
          <w:fldChar w:fldCharType="begin"/>
        </w:r>
        <w:r>
          <w:rPr>
            <w:noProof/>
            <w:webHidden/>
          </w:rPr>
          <w:instrText xml:space="preserve"> PAGEREF _Toc525568456 \h </w:instrText>
        </w:r>
        <w:r>
          <w:rPr>
            <w:noProof/>
            <w:webHidden/>
          </w:rPr>
        </w:r>
        <w:r>
          <w:rPr>
            <w:noProof/>
            <w:webHidden/>
          </w:rPr>
          <w:fldChar w:fldCharType="separate"/>
        </w:r>
        <w:r>
          <w:rPr>
            <w:noProof/>
            <w:webHidden/>
          </w:rPr>
          <w:t>102</w:t>
        </w:r>
        <w:r>
          <w:rPr>
            <w:noProof/>
            <w:webHidden/>
          </w:rPr>
          <w:fldChar w:fldCharType="end"/>
        </w:r>
      </w:hyperlink>
    </w:p>
    <w:p w14:paraId="37111B1C" w14:textId="7033F294"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57" w:history="1">
        <w:r w:rsidRPr="004F684D">
          <w:rPr>
            <w:rStyle w:val="Hyperlink"/>
            <w:noProof/>
          </w:rPr>
          <w:t>3.33.2 location property</w:t>
        </w:r>
        <w:r>
          <w:rPr>
            <w:noProof/>
            <w:webHidden/>
          </w:rPr>
          <w:tab/>
        </w:r>
        <w:r>
          <w:rPr>
            <w:noProof/>
            <w:webHidden/>
          </w:rPr>
          <w:fldChar w:fldCharType="begin"/>
        </w:r>
        <w:r>
          <w:rPr>
            <w:noProof/>
            <w:webHidden/>
          </w:rPr>
          <w:instrText xml:space="preserve"> PAGEREF _Toc525568457 \h </w:instrText>
        </w:r>
        <w:r>
          <w:rPr>
            <w:noProof/>
            <w:webHidden/>
          </w:rPr>
        </w:r>
        <w:r>
          <w:rPr>
            <w:noProof/>
            <w:webHidden/>
          </w:rPr>
          <w:fldChar w:fldCharType="separate"/>
        </w:r>
        <w:r>
          <w:rPr>
            <w:noProof/>
            <w:webHidden/>
          </w:rPr>
          <w:t>102</w:t>
        </w:r>
        <w:r>
          <w:rPr>
            <w:noProof/>
            <w:webHidden/>
          </w:rPr>
          <w:fldChar w:fldCharType="end"/>
        </w:r>
      </w:hyperlink>
    </w:p>
    <w:p w14:paraId="2649C176" w14:textId="080C72D5"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58" w:history="1">
        <w:r w:rsidRPr="004F684D">
          <w:rPr>
            <w:rStyle w:val="Hyperlink"/>
            <w:noProof/>
          </w:rPr>
          <w:t>3.33.3 module property</w:t>
        </w:r>
        <w:r>
          <w:rPr>
            <w:noProof/>
            <w:webHidden/>
          </w:rPr>
          <w:tab/>
        </w:r>
        <w:r>
          <w:rPr>
            <w:noProof/>
            <w:webHidden/>
          </w:rPr>
          <w:fldChar w:fldCharType="begin"/>
        </w:r>
        <w:r>
          <w:rPr>
            <w:noProof/>
            <w:webHidden/>
          </w:rPr>
          <w:instrText xml:space="preserve"> PAGEREF _Toc525568458 \h </w:instrText>
        </w:r>
        <w:r>
          <w:rPr>
            <w:noProof/>
            <w:webHidden/>
          </w:rPr>
        </w:r>
        <w:r>
          <w:rPr>
            <w:noProof/>
            <w:webHidden/>
          </w:rPr>
          <w:fldChar w:fldCharType="separate"/>
        </w:r>
        <w:r>
          <w:rPr>
            <w:noProof/>
            <w:webHidden/>
          </w:rPr>
          <w:t>102</w:t>
        </w:r>
        <w:r>
          <w:rPr>
            <w:noProof/>
            <w:webHidden/>
          </w:rPr>
          <w:fldChar w:fldCharType="end"/>
        </w:r>
      </w:hyperlink>
    </w:p>
    <w:p w14:paraId="768F9FDC" w14:textId="27C9A67E"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59" w:history="1">
        <w:r w:rsidRPr="004F684D">
          <w:rPr>
            <w:rStyle w:val="Hyperlink"/>
            <w:noProof/>
          </w:rPr>
          <w:t>3.33.4 threadId property</w:t>
        </w:r>
        <w:r>
          <w:rPr>
            <w:noProof/>
            <w:webHidden/>
          </w:rPr>
          <w:tab/>
        </w:r>
        <w:r>
          <w:rPr>
            <w:noProof/>
            <w:webHidden/>
          </w:rPr>
          <w:fldChar w:fldCharType="begin"/>
        </w:r>
        <w:r>
          <w:rPr>
            <w:noProof/>
            <w:webHidden/>
          </w:rPr>
          <w:instrText xml:space="preserve"> PAGEREF _Toc525568459 \h </w:instrText>
        </w:r>
        <w:r>
          <w:rPr>
            <w:noProof/>
            <w:webHidden/>
          </w:rPr>
        </w:r>
        <w:r>
          <w:rPr>
            <w:noProof/>
            <w:webHidden/>
          </w:rPr>
          <w:fldChar w:fldCharType="separate"/>
        </w:r>
        <w:r>
          <w:rPr>
            <w:noProof/>
            <w:webHidden/>
          </w:rPr>
          <w:t>102</w:t>
        </w:r>
        <w:r>
          <w:rPr>
            <w:noProof/>
            <w:webHidden/>
          </w:rPr>
          <w:fldChar w:fldCharType="end"/>
        </w:r>
      </w:hyperlink>
    </w:p>
    <w:p w14:paraId="7EF4AC82" w14:textId="677A197F"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60" w:history="1">
        <w:r w:rsidRPr="004F684D">
          <w:rPr>
            <w:rStyle w:val="Hyperlink"/>
            <w:noProof/>
          </w:rPr>
          <w:t>3.33.5 address property</w:t>
        </w:r>
        <w:r>
          <w:rPr>
            <w:noProof/>
            <w:webHidden/>
          </w:rPr>
          <w:tab/>
        </w:r>
        <w:r>
          <w:rPr>
            <w:noProof/>
            <w:webHidden/>
          </w:rPr>
          <w:fldChar w:fldCharType="begin"/>
        </w:r>
        <w:r>
          <w:rPr>
            <w:noProof/>
            <w:webHidden/>
          </w:rPr>
          <w:instrText xml:space="preserve"> PAGEREF _Toc525568460 \h </w:instrText>
        </w:r>
        <w:r>
          <w:rPr>
            <w:noProof/>
            <w:webHidden/>
          </w:rPr>
        </w:r>
        <w:r>
          <w:rPr>
            <w:noProof/>
            <w:webHidden/>
          </w:rPr>
          <w:fldChar w:fldCharType="separate"/>
        </w:r>
        <w:r>
          <w:rPr>
            <w:noProof/>
            <w:webHidden/>
          </w:rPr>
          <w:t>102</w:t>
        </w:r>
        <w:r>
          <w:rPr>
            <w:noProof/>
            <w:webHidden/>
          </w:rPr>
          <w:fldChar w:fldCharType="end"/>
        </w:r>
      </w:hyperlink>
    </w:p>
    <w:p w14:paraId="0B8B0585" w14:textId="2A01274F"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61" w:history="1">
        <w:r w:rsidRPr="004F684D">
          <w:rPr>
            <w:rStyle w:val="Hyperlink"/>
            <w:noProof/>
          </w:rPr>
          <w:t>3.33.6 offset property</w:t>
        </w:r>
        <w:r>
          <w:rPr>
            <w:noProof/>
            <w:webHidden/>
          </w:rPr>
          <w:tab/>
        </w:r>
        <w:r>
          <w:rPr>
            <w:noProof/>
            <w:webHidden/>
          </w:rPr>
          <w:fldChar w:fldCharType="begin"/>
        </w:r>
        <w:r>
          <w:rPr>
            <w:noProof/>
            <w:webHidden/>
          </w:rPr>
          <w:instrText xml:space="preserve"> PAGEREF _Toc525568461 \h </w:instrText>
        </w:r>
        <w:r>
          <w:rPr>
            <w:noProof/>
            <w:webHidden/>
          </w:rPr>
        </w:r>
        <w:r>
          <w:rPr>
            <w:noProof/>
            <w:webHidden/>
          </w:rPr>
          <w:fldChar w:fldCharType="separate"/>
        </w:r>
        <w:r>
          <w:rPr>
            <w:noProof/>
            <w:webHidden/>
          </w:rPr>
          <w:t>103</w:t>
        </w:r>
        <w:r>
          <w:rPr>
            <w:noProof/>
            <w:webHidden/>
          </w:rPr>
          <w:fldChar w:fldCharType="end"/>
        </w:r>
      </w:hyperlink>
    </w:p>
    <w:p w14:paraId="6F5F7064" w14:textId="1784E77D"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62" w:history="1">
        <w:r w:rsidRPr="004F684D">
          <w:rPr>
            <w:rStyle w:val="Hyperlink"/>
            <w:noProof/>
          </w:rPr>
          <w:t>3.33.7 parameters property</w:t>
        </w:r>
        <w:r>
          <w:rPr>
            <w:noProof/>
            <w:webHidden/>
          </w:rPr>
          <w:tab/>
        </w:r>
        <w:r>
          <w:rPr>
            <w:noProof/>
            <w:webHidden/>
          </w:rPr>
          <w:fldChar w:fldCharType="begin"/>
        </w:r>
        <w:r>
          <w:rPr>
            <w:noProof/>
            <w:webHidden/>
          </w:rPr>
          <w:instrText xml:space="preserve"> PAGEREF _Toc525568462 \h </w:instrText>
        </w:r>
        <w:r>
          <w:rPr>
            <w:noProof/>
            <w:webHidden/>
          </w:rPr>
        </w:r>
        <w:r>
          <w:rPr>
            <w:noProof/>
            <w:webHidden/>
          </w:rPr>
          <w:fldChar w:fldCharType="separate"/>
        </w:r>
        <w:r>
          <w:rPr>
            <w:noProof/>
            <w:webHidden/>
          </w:rPr>
          <w:t>103</w:t>
        </w:r>
        <w:r>
          <w:rPr>
            <w:noProof/>
            <w:webHidden/>
          </w:rPr>
          <w:fldChar w:fldCharType="end"/>
        </w:r>
      </w:hyperlink>
    </w:p>
    <w:p w14:paraId="3B67AB8F" w14:textId="1B4FC8F4"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63" w:history="1">
        <w:r w:rsidRPr="004F684D">
          <w:rPr>
            <w:rStyle w:val="Hyperlink"/>
            <w:noProof/>
          </w:rPr>
          <w:t>3.33.8 properties property</w:t>
        </w:r>
        <w:r>
          <w:rPr>
            <w:noProof/>
            <w:webHidden/>
          </w:rPr>
          <w:tab/>
        </w:r>
        <w:r>
          <w:rPr>
            <w:noProof/>
            <w:webHidden/>
          </w:rPr>
          <w:fldChar w:fldCharType="begin"/>
        </w:r>
        <w:r>
          <w:rPr>
            <w:noProof/>
            <w:webHidden/>
          </w:rPr>
          <w:instrText xml:space="preserve"> PAGEREF _Toc525568463 \h </w:instrText>
        </w:r>
        <w:r>
          <w:rPr>
            <w:noProof/>
            <w:webHidden/>
          </w:rPr>
        </w:r>
        <w:r>
          <w:rPr>
            <w:noProof/>
            <w:webHidden/>
          </w:rPr>
          <w:fldChar w:fldCharType="separate"/>
        </w:r>
        <w:r>
          <w:rPr>
            <w:noProof/>
            <w:webHidden/>
          </w:rPr>
          <w:t>103</w:t>
        </w:r>
        <w:r>
          <w:rPr>
            <w:noProof/>
            <w:webHidden/>
          </w:rPr>
          <w:fldChar w:fldCharType="end"/>
        </w:r>
      </w:hyperlink>
    </w:p>
    <w:p w14:paraId="132D50EA" w14:textId="50550A41"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464" w:history="1">
        <w:r w:rsidRPr="004F684D">
          <w:rPr>
            <w:rStyle w:val="Hyperlink"/>
            <w:noProof/>
          </w:rPr>
          <w:t>3.34 threadFlowLocation object</w:t>
        </w:r>
        <w:r>
          <w:rPr>
            <w:noProof/>
            <w:webHidden/>
          </w:rPr>
          <w:tab/>
        </w:r>
        <w:r>
          <w:rPr>
            <w:noProof/>
            <w:webHidden/>
          </w:rPr>
          <w:fldChar w:fldCharType="begin"/>
        </w:r>
        <w:r>
          <w:rPr>
            <w:noProof/>
            <w:webHidden/>
          </w:rPr>
          <w:instrText xml:space="preserve"> PAGEREF _Toc525568464 \h </w:instrText>
        </w:r>
        <w:r>
          <w:rPr>
            <w:noProof/>
            <w:webHidden/>
          </w:rPr>
        </w:r>
        <w:r>
          <w:rPr>
            <w:noProof/>
            <w:webHidden/>
          </w:rPr>
          <w:fldChar w:fldCharType="separate"/>
        </w:r>
        <w:r>
          <w:rPr>
            <w:noProof/>
            <w:webHidden/>
          </w:rPr>
          <w:t>103</w:t>
        </w:r>
        <w:r>
          <w:rPr>
            <w:noProof/>
            <w:webHidden/>
          </w:rPr>
          <w:fldChar w:fldCharType="end"/>
        </w:r>
      </w:hyperlink>
    </w:p>
    <w:p w14:paraId="4C85CAD1" w14:textId="0387F25C"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65" w:history="1">
        <w:r w:rsidRPr="004F684D">
          <w:rPr>
            <w:rStyle w:val="Hyperlink"/>
            <w:noProof/>
          </w:rPr>
          <w:t>3.34.1 General</w:t>
        </w:r>
        <w:r>
          <w:rPr>
            <w:noProof/>
            <w:webHidden/>
          </w:rPr>
          <w:tab/>
        </w:r>
        <w:r>
          <w:rPr>
            <w:noProof/>
            <w:webHidden/>
          </w:rPr>
          <w:fldChar w:fldCharType="begin"/>
        </w:r>
        <w:r>
          <w:rPr>
            <w:noProof/>
            <w:webHidden/>
          </w:rPr>
          <w:instrText xml:space="preserve"> PAGEREF _Toc525568465 \h </w:instrText>
        </w:r>
        <w:r>
          <w:rPr>
            <w:noProof/>
            <w:webHidden/>
          </w:rPr>
        </w:r>
        <w:r>
          <w:rPr>
            <w:noProof/>
            <w:webHidden/>
          </w:rPr>
          <w:fldChar w:fldCharType="separate"/>
        </w:r>
        <w:r>
          <w:rPr>
            <w:noProof/>
            <w:webHidden/>
          </w:rPr>
          <w:t>103</w:t>
        </w:r>
        <w:r>
          <w:rPr>
            <w:noProof/>
            <w:webHidden/>
          </w:rPr>
          <w:fldChar w:fldCharType="end"/>
        </w:r>
      </w:hyperlink>
    </w:p>
    <w:p w14:paraId="43C29B67" w14:textId="352D8E30"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66" w:history="1">
        <w:r w:rsidRPr="004F684D">
          <w:rPr>
            <w:rStyle w:val="Hyperlink"/>
            <w:noProof/>
          </w:rPr>
          <w:t>3.34.2 step property</w:t>
        </w:r>
        <w:r>
          <w:rPr>
            <w:noProof/>
            <w:webHidden/>
          </w:rPr>
          <w:tab/>
        </w:r>
        <w:r>
          <w:rPr>
            <w:noProof/>
            <w:webHidden/>
          </w:rPr>
          <w:fldChar w:fldCharType="begin"/>
        </w:r>
        <w:r>
          <w:rPr>
            <w:noProof/>
            <w:webHidden/>
          </w:rPr>
          <w:instrText xml:space="preserve"> PAGEREF _Toc525568466 \h </w:instrText>
        </w:r>
        <w:r>
          <w:rPr>
            <w:noProof/>
            <w:webHidden/>
          </w:rPr>
        </w:r>
        <w:r>
          <w:rPr>
            <w:noProof/>
            <w:webHidden/>
          </w:rPr>
          <w:fldChar w:fldCharType="separate"/>
        </w:r>
        <w:r>
          <w:rPr>
            <w:noProof/>
            <w:webHidden/>
          </w:rPr>
          <w:t>103</w:t>
        </w:r>
        <w:r>
          <w:rPr>
            <w:noProof/>
            <w:webHidden/>
          </w:rPr>
          <w:fldChar w:fldCharType="end"/>
        </w:r>
      </w:hyperlink>
    </w:p>
    <w:p w14:paraId="1BD09257" w14:textId="7CD4D6D9"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67" w:history="1">
        <w:r w:rsidRPr="004F684D">
          <w:rPr>
            <w:rStyle w:val="Hyperlink"/>
            <w:noProof/>
          </w:rPr>
          <w:t>3.34.3 location property</w:t>
        </w:r>
        <w:r>
          <w:rPr>
            <w:noProof/>
            <w:webHidden/>
          </w:rPr>
          <w:tab/>
        </w:r>
        <w:r>
          <w:rPr>
            <w:noProof/>
            <w:webHidden/>
          </w:rPr>
          <w:fldChar w:fldCharType="begin"/>
        </w:r>
        <w:r>
          <w:rPr>
            <w:noProof/>
            <w:webHidden/>
          </w:rPr>
          <w:instrText xml:space="preserve"> PAGEREF _Toc525568467 \h </w:instrText>
        </w:r>
        <w:r>
          <w:rPr>
            <w:noProof/>
            <w:webHidden/>
          </w:rPr>
        </w:r>
        <w:r>
          <w:rPr>
            <w:noProof/>
            <w:webHidden/>
          </w:rPr>
          <w:fldChar w:fldCharType="separate"/>
        </w:r>
        <w:r>
          <w:rPr>
            <w:noProof/>
            <w:webHidden/>
          </w:rPr>
          <w:t>103</w:t>
        </w:r>
        <w:r>
          <w:rPr>
            <w:noProof/>
            <w:webHidden/>
          </w:rPr>
          <w:fldChar w:fldCharType="end"/>
        </w:r>
      </w:hyperlink>
    </w:p>
    <w:p w14:paraId="2B8AD7DE" w14:textId="44E95CE4"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68" w:history="1">
        <w:r w:rsidRPr="004F684D">
          <w:rPr>
            <w:rStyle w:val="Hyperlink"/>
            <w:noProof/>
          </w:rPr>
          <w:t>3.34.4 module property</w:t>
        </w:r>
        <w:r>
          <w:rPr>
            <w:noProof/>
            <w:webHidden/>
          </w:rPr>
          <w:tab/>
        </w:r>
        <w:r>
          <w:rPr>
            <w:noProof/>
            <w:webHidden/>
          </w:rPr>
          <w:fldChar w:fldCharType="begin"/>
        </w:r>
        <w:r>
          <w:rPr>
            <w:noProof/>
            <w:webHidden/>
          </w:rPr>
          <w:instrText xml:space="preserve"> PAGEREF _Toc525568468 \h </w:instrText>
        </w:r>
        <w:r>
          <w:rPr>
            <w:noProof/>
            <w:webHidden/>
          </w:rPr>
        </w:r>
        <w:r>
          <w:rPr>
            <w:noProof/>
            <w:webHidden/>
          </w:rPr>
          <w:fldChar w:fldCharType="separate"/>
        </w:r>
        <w:r>
          <w:rPr>
            <w:noProof/>
            <w:webHidden/>
          </w:rPr>
          <w:t>104</w:t>
        </w:r>
        <w:r>
          <w:rPr>
            <w:noProof/>
            <w:webHidden/>
          </w:rPr>
          <w:fldChar w:fldCharType="end"/>
        </w:r>
      </w:hyperlink>
    </w:p>
    <w:p w14:paraId="08882556" w14:textId="4C40D646"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69" w:history="1">
        <w:r w:rsidRPr="004F684D">
          <w:rPr>
            <w:rStyle w:val="Hyperlink"/>
            <w:noProof/>
          </w:rPr>
          <w:t>3.34.5 stack property</w:t>
        </w:r>
        <w:r>
          <w:rPr>
            <w:noProof/>
            <w:webHidden/>
          </w:rPr>
          <w:tab/>
        </w:r>
        <w:r>
          <w:rPr>
            <w:noProof/>
            <w:webHidden/>
          </w:rPr>
          <w:fldChar w:fldCharType="begin"/>
        </w:r>
        <w:r>
          <w:rPr>
            <w:noProof/>
            <w:webHidden/>
          </w:rPr>
          <w:instrText xml:space="preserve"> PAGEREF _Toc525568469 \h </w:instrText>
        </w:r>
        <w:r>
          <w:rPr>
            <w:noProof/>
            <w:webHidden/>
          </w:rPr>
        </w:r>
        <w:r>
          <w:rPr>
            <w:noProof/>
            <w:webHidden/>
          </w:rPr>
          <w:fldChar w:fldCharType="separate"/>
        </w:r>
        <w:r>
          <w:rPr>
            <w:noProof/>
            <w:webHidden/>
          </w:rPr>
          <w:t>104</w:t>
        </w:r>
        <w:r>
          <w:rPr>
            <w:noProof/>
            <w:webHidden/>
          </w:rPr>
          <w:fldChar w:fldCharType="end"/>
        </w:r>
      </w:hyperlink>
    </w:p>
    <w:p w14:paraId="6A0D04DE" w14:textId="61429491"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70" w:history="1">
        <w:r w:rsidRPr="004F684D">
          <w:rPr>
            <w:rStyle w:val="Hyperlink"/>
            <w:noProof/>
          </w:rPr>
          <w:t>3.34.6 kind property</w:t>
        </w:r>
        <w:r>
          <w:rPr>
            <w:noProof/>
            <w:webHidden/>
          </w:rPr>
          <w:tab/>
        </w:r>
        <w:r>
          <w:rPr>
            <w:noProof/>
            <w:webHidden/>
          </w:rPr>
          <w:fldChar w:fldCharType="begin"/>
        </w:r>
        <w:r>
          <w:rPr>
            <w:noProof/>
            <w:webHidden/>
          </w:rPr>
          <w:instrText xml:space="preserve"> PAGEREF _Toc525568470 \h </w:instrText>
        </w:r>
        <w:r>
          <w:rPr>
            <w:noProof/>
            <w:webHidden/>
          </w:rPr>
        </w:r>
        <w:r>
          <w:rPr>
            <w:noProof/>
            <w:webHidden/>
          </w:rPr>
          <w:fldChar w:fldCharType="separate"/>
        </w:r>
        <w:r>
          <w:rPr>
            <w:noProof/>
            <w:webHidden/>
          </w:rPr>
          <w:t>105</w:t>
        </w:r>
        <w:r>
          <w:rPr>
            <w:noProof/>
            <w:webHidden/>
          </w:rPr>
          <w:fldChar w:fldCharType="end"/>
        </w:r>
      </w:hyperlink>
    </w:p>
    <w:p w14:paraId="1080B46F" w14:textId="31FCEB89"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71" w:history="1">
        <w:r w:rsidRPr="004F684D">
          <w:rPr>
            <w:rStyle w:val="Hyperlink"/>
            <w:noProof/>
          </w:rPr>
          <w:t>3.34.7 state property</w:t>
        </w:r>
        <w:r>
          <w:rPr>
            <w:noProof/>
            <w:webHidden/>
          </w:rPr>
          <w:tab/>
        </w:r>
        <w:r>
          <w:rPr>
            <w:noProof/>
            <w:webHidden/>
          </w:rPr>
          <w:fldChar w:fldCharType="begin"/>
        </w:r>
        <w:r>
          <w:rPr>
            <w:noProof/>
            <w:webHidden/>
          </w:rPr>
          <w:instrText xml:space="preserve"> PAGEREF _Toc525568471 \h </w:instrText>
        </w:r>
        <w:r>
          <w:rPr>
            <w:noProof/>
            <w:webHidden/>
          </w:rPr>
        </w:r>
        <w:r>
          <w:rPr>
            <w:noProof/>
            <w:webHidden/>
          </w:rPr>
          <w:fldChar w:fldCharType="separate"/>
        </w:r>
        <w:r>
          <w:rPr>
            <w:noProof/>
            <w:webHidden/>
          </w:rPr>
          <w:t>105</w:t>
        </w:r>
        <w:r>
          <w:rPr>
            <w:noProof/>
            <w:webHidden/>
          </w:rPr>
          <w:fldChar w:fldCharType="end"/>
        </w:r>
      </w:hyperlink>
    </w:p>
    <w:p w14:paraId="3496BC80" w14:textId="4967E364"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72" w:history="1">
        <w:r w:rsidRPr="004F684D">
          <w:rPr>
            <w:rStyle w:val="Hyperlink"/>
            <w:noProof/>
          </w:rPr>
          <w:t>3.34.8 nestingLevel property</w:t>
        </w:r>
        <w:r>
          <w:rPr>
            <w:noProof/>
            <w:webHidden/>
          </w:rPr>
          <w:tab/>
        </w:r>
        <w:r>
          <w:rPr>
            <w:noProof/>
            <w:webHidden/>
          </w:rPr>
          <w:fldChar w:fldCharType="begin"/>
        </w:r>
        <w:r>
          <w:rPr>
            <w:noProof/>
            <w:webHidden/>
          </w:rPr>
          <w:instrText xml:space="preserve"> PAGEREF _Toc525568472 \h </w:instrText>
        </w:r>
        <w:r>
          <w:rPr>
            <w:noProof/>
            <w:webHidden/>
          </w:rPr>
        </w:r>
        <w:r>
          <w:rPr>
            <w:noProof/>
            <w:webHidden/>
          </w:rPr>
          <w:fldChar w:fldCharType="separate"/>
        </w:r>
        <w:r>
          <w:rPr>
            <w:noProof/>
            <w:webHidden/>
          </w:rPr>
          <w:t>106</w:t>
        </w:r>
        <w:r>
          <w:rPr>
            <w:noProof/>
            <w:webHidden/>
          </w:rPr>
          <w:fldChar w:fldCharType="end"/>
        </w:r>
      </w:hyperlink>
    </w:p>
    <w:p w14:paraId="15CA3A7E" w14:textId="743DE952"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73" w:history="1">
        <w:r w:rsidRPr="004F684D">
          <w:rPr>
            <w:rStyle w:val="Hyperlink"/>
            <w:noProof/>
          </w:rPr>
          <w:t>3.34.9 executionOrder property</w:t>
        </w:r>
        <w:r>
          <w:rPr>
            <w:noProof/>
            <w:webHidden/>
          </w:rPr>
          <w:tab/>
        </w:r>
        <w:r>
          <w:rPr>
            <w:noProof/>
            <w:webHidden/>
          </w:rPr>
          <w:fldChar w:fldCharType="begin"/>
        </w:r>
        <w:r>
          <w:rPr>
            <w:noProof/>
            <w:webHidden/>
          </w:rPr>
          <w:instrText xml:space="preserve"> PAGEREF _Toc525568473 \h </w:instrText>
        </w:r>
        <w:r>
          <w:rPr>
            <w:noProof/>
            <w:webHidden/>
          </w:rPr>
        </w:r>
        <w:r>
          <w:rPr>
            <w:noProof/>
            <w:webHidden/>
          </w:rPr>
          <w:fldChar w:fldCharType="separate"/>
        </w:r>
        <w:r>
          <w:rPr>
            <w:noProof/>
            <w:webHidden/>
          </w:rPr>
          <w:t>106</w:t>
        </w:r>
        <w:r>
          <w:rPr>
            <w:noProof/>
            <w:webHidden/>
          </w:rPr>
          <w:fldChar w:fldCharType="end"/>
        </w:r>
      </w:hyperlink>
    </w:p>
    <w:p w14:paraId="0A32ABE6" w14:textId="1456281E"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74" w:history="1">
        <w:r w:rsidRPr="004F684D">
          <w:rPr>
            <w:rStyle w:val="Hyperlink"/>
            <w:noProof/>
          </w:rPr>
          <w:t>3.34.10 timestamp property</w:t>
        </w:r>
        <w:r>
          <w:rPr>
            <w:noProof/>
            <w:webHidden/>
          </w:rPr>
          <w:tab/>
        </w:r>
        <w:r>
          <w:rPr>
            <w:noProof/>
            <w:webHidden/>
          </w:rPr>
          <w:fldChar w:fldCharType="begin"/>
        </w:r>
        <w:r>
          <w:rPr>
            <w:noProof/>
            <w:webHidden/>
          </w:rPr>
          <w:instrText xml:space="preserve"> PAGEREF _Toc525568474 \h </w:instrText>
        </w:r>
        <w:r>
          <w:rPr>
            <w:noProof/>
            <w:webHidden/>
          </w:rPr>
        </w:r>
        <w:r>
          <w:rPr>
            <w:noProof/>
            <w:webHidden/>
          </w:rPr>
          <w:fldChar w:fldCharType="separate"/>
        </w:r>
        <w:r>
          <w:rPr>
            <w:noProof/>
            <w:webHidden/>
          </w:rPr>
          <w:t>106</w:t>
        </w:r>
        <w:r>
          <w:rPr>
            <w:noProof/>
            <w:webHidden/>
          </w:rPr>
          <w:fldChar w:fldCharType="end"/>
        </w:r>
      </w:hyperlink>
    </w:p>
    <w:p w14:paraId="54F94BE7" w14:textId="48A1E23A"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75" w:history="1">
        <w:r w:rsidRPr="004F684D">
          <w:rPr>
            <w:rStyle w:val="Hyperlink"/>
            <w:noProof/>
          </w:rPr>
          <w:t>3.34.11 importance property</w:t>
        </w:r>
        <w:r>
          <w:rPr>
            <w:noProof/>
            <w:webHidden/>
          </w:rPr>
          <w:tab/>
        </w:r>
        <w:r>
          <w:rPr>
            <w:noProof/>
            <w:webHidden/>
          </w:rPr>
          <w:fldChar w:fldCharType="begin"/>
        </w:r>
        <w:r>
          <w:rPr>
            <w:noProof/>
            <w:webHidden/>
          </w:rPr>
          <w:instrText xml:space="preserve"> PAGEREF _Toc525568475 \h </w:instrText>
        </w:r>
        <w:r>
          <w:rPr>
            <w:noProof/>
            <w:webHidden/>
          </w:rPr>
        </w:r>
        <w:r>
          <w:rPr>
            <w:noProof/>
            <w:webHidden/>
          </w:rPr>
          <w:fldChar w:fldCharType="separate"/>
        </w:r>
        <w:r>
          <w:rPr>
            <w:noProof/>
            <w:webHidden/>
          </w:rPr>
          <w:t>106</w:t>
        </w:r>
        <w:r>
          <w:rPr>
            <w:noProof/>
            <w:webHidden/>
          </w:rPr>
          <w:fldChar w:fldCharType="end"/>
        </w:r>
      </w:hyperlink>
    </w:p>
    <w:p w14:paraId="7AE1C357" w14:textId="1990572D"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76" w:history="1">
        <w:r w:rsidRPr="004F684D">
          <w:rPr>
            <w:rStyle w:val="Hyperlink"/>
            <w:noProof/>
          </w:rPr>
          <w:t>3.34.12 properties property</w:t>
        </w:r>
        <w:r>
          <w:rPr>
            <w:noProof/>
            <w:webHidden/>
          </w:rPr>
          <w:tab/>
        </w:r>
        <w:r>
          <w:rPr>
            <w:noProof/>
            <w:webHidden/>
          </w:rPr>
          <w:fldChar w:fldCharType="begin"/>
        </w:r>
        <w:r>
          <w:rPr>
            <w:noProof/>
            <w:webHidden/>
          </w:rPr>
          <w:instrText xml:space="preserve"> PAGEREF _Toc525568476 \h </w:instrText>
        </w:r>
        <w:r>
          <w:rPr>
            <w:noProof/>
            <w:webHidden/>
          </w:rPr>
        </w:r>
        <w:r>
          <w:rPr>
            <w:noProof/>
            <w:webHidden/>
          </w:rPr>
          <w:fldChar w:fldCharType="separate"/>
        </w:r>
        <w:r>
          <w:rPr>
            <w:noProof/>
            <w:webHidden/>
          </w:rPr>
          <w:t>107</w:t>
        </w:r>
        <w:r>
          <w:rPr>
            <w:noProof/>
            <w:webHidden/>
          </w:rPr>
          <w:fldChar w:fldCharType="end"/>
        </w:r>
      </w:hyperlink>
    </w:p>
    <w:p w14:paraId="420FEC6C" w14:textId="24F3A0E2"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477" w:history="1">
        <w:r w:rsidRPr="004F684D">
          <w:rPr>
            <w:rStyle w:val="Hyperlink"/>
            <w:noProof/>
          </w:rPr>
          <w:t>3.35 resources object</w:t>
        </w:r>
        <w:r>
          <w:rPr>
            <w:noProof/>
            <w:webHidden/>
          </w:rPr>
          <w:tab/>
        </w:r>
        <w:r>
          <w:rPr>
            <w:noProof/>
            <w:webHidden/>
          </w:rPr>
          <w:fldChar w:fldCharType="begin"/>
        </w:r>
        <w:r>
          <w:rPr>
            <w:noProof/>
            <w:webHidden/>
          </w:rPr>
          <w:instrText xml:space="preserve"> PAGEREF _Toc525568477 \h </w:instrText>
        </w:r>
        <w:r>
          <w:rPr>
            <w:noProof/>
            <w:webHidden/>
          </w:rPr>
        </w:r>
        <w:r>
          <w:rPr>
            <w:noProof/>
            <w:webHidden/>
          </w:rPr>
          <w:fldChar w:fldCharType="separate"/>
        </w:r>
        <w:r>
          <w:rPr>
            <w:noProof/>
            <w:webHidden/>
          </w:rPr>
          <w:t>107</w:t>
        </w:r>
        <w:r>
          <w:rPr>
            <w:noProof/>
            <w:webHidden/>
          </w:rPr>
          <w:fldChar w:fldCharType="end"/>
        </w:r>
      </w:hyperlink>
    </w:p>
    <w:p w14:paraId="77EDC2F9" w14:textId="5C4EE277"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78" w:history="1">
        <w:r w:rsidRPr="004F684D">
          <w:rPr>
            <w:rStyle w:val="Hyperlink"/>
            <w:noProof/>
          </w:rPr>
          <w:t>3.35.1 General</w:t>
        </w:r>
        <w:r>
          <w:rPr>
            <w:noProof/>
            <w:webHidden/>
          </w:rPr>
          <w:tab/>
        </w:r>
        <w:r>
          <w:rPr>
            <w:noProof/>
            <w:webHidden/>
          </w:rPr>
          <w:fldChar w:fldCharType="begin"/>
        </w:r>
        <w:r>
          <w:rPr>
            <w:noProof/>
            <w:webHidden/>
          </w:rPr>
          <w:instrText xml:space="preserve"> PAGEREF _Toc525568478 \h </w:instrText>
        </w:r>
        <w:r>
          <w:rPr>
            <w:noProof/>
            <w:webHidden/>
          </w:rPr>
        </w:r>
        <w:r>
          <w:rPr>
            <w:noProof/>
            <w:webHidden/>
          </w:rPr>
          <w:fldChar w:fldCharType="separate"/>
        </w:r>
        <w:r>
          <w:rPr>
            <w:noProof/>
            <w:webHidden/>
          </w:rPr>
          <w:t>107</w:t>
        </w:r>
        <w:r>
          <w:rPr>
            <w:noProof/>
            <w:webHidden/>
          </w:rPr>
          <w:fldChar w:fldCharType="end"/>
        </w:r>
      </w:hyperlink>
    </w:p>
    <w:p w14:paraId="775DBF31" w14:textId="043DF29B"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79" w:history="1">
        <w:r w:rsidRPr="004F684D">
          <w:rPr>
            <w:rStyle w:val="Hyperlink"/>
            <w:noProof/>
          </w:rPr>
          <w:t>3.35.2 messageStrings property</w:t>
        </w:r>
        <w:r>
          <w:rPr>
            <w:noProof/>
            <w:webHidden/>
          </w:rPr>
          <w:tab/>
        </w:r>
        <w:r>
          <w:rPr>
            <w:noProof/>
            <w:webHidden/>
          </w:rPr>
          <w:fldChar w:fldCharType="begin"/>
        </w:r>
        <w:r>
          <w:rPr>
            <w:noProof/>
            <w:webHidden/>
          </w:rPr>
          <w:instrText xml:space="preserve"> PAGEREF _Toc525568479 \h </w:instrText>
        </w:r>
        <w:r>
          <w:rPr>
            <w:noProof/>
            <w:webHidden/>
          </w:rPr>
        </w:r>
        <w:r>
          <w:rPr>
            <w:noProof/>
            <w:webHidden/>
          </w:rPr>
          <w:fldChar w:fldCharType="separate"/>
        </w:r>
        <w:r>
          <w:rPr>
            <w:noProof/>
            <w:webHidden/>
          </w:rPr>
          <w:t>107</w:t>
        </w:r>
        <w:r>
          <w:rPr>
            <w:noProof/>
            <w:webHidden/>
          </w:rPr>
          <w:fldChar w:fldCharType="end"/>
        </w:r>
      </w:hyperlink>
    </w:p>
    <w:p w14:paraId="627CBB00" w14:textId="7DBFCDB6"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80" w:history="1">
        <w:r w:rsidRPr="004F684D">
          <w:rPr>
            <w:rStyle w:val="Hyperlink"/>
            <w:noProof/>
          </w:rPr>
          <w:t>3.35.3 rules property</w:t>
        </w:r>
        <w:r>
          <w:rPr>
            <w:noProof/>
            <w:webHidden/>
          </w:rPr>
          <w:tab/>
        </w:r>
        <w:r>
          <w:rPr>
            <w:noProof/>
            <w:webHidden/>
          </w:rPr>
          <w:fldChar w:fldCharType="begin"/>
        </w:r>
        <w:r>
          <w:rPr>
            <w:noProof/>
            <w:webHidden/>
          </w:rPr>
          <w:instrText xml:space="preserve"> PAGEREF _Toc525568480 \h </w:instrText>
        </w:r>
        <w:r>
          <w:rPr>
            <w:noProof/>
            <w:webHidden/>
          </w:rPr>
        </w:r>
        <w:r>
          <w:rPr>
            <w:noProof/>
            <w:webHidden/>
          </w:rPr>
          <w:fldChar w:fldCharType="separate"/>
        </w:r>
        <w:r>
          <w:rPr>
            <w:noProof/>
            <w:webHidden/>
          </w:rPr>
          <w:t>107</w:t>
        </w:r>
        <w:r>
          <w:rPr>
            <w:noProof/>
            <w:webHidden/>
          </w:rPr>
          <w:fldChar w:fldCharType="end"/>
        </w:r>
      </w:hyperlink>
    </w:p>
    <w:p w14:paraId="661EE71C" w14:textId="48A6B132"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481" w:history="1">
        <w:r w:rsidRPr="004F684D">
          <w:rPr>
            <w:rStyle w:val="Hyperlink"/>
            <w:noProof/>
          </w:rPr>
          <w:t>3.36 rule object</w:t>
        </w:r>
        <w:r>
          <w:rPr>
            <w:noProof/>
            <w:webHidden/>
          </w:rPr>
          <w:tab/>
        </w:r>
        <w:r>
          <w:rPr>
            <w:noProof/>
            <w:webHidden/>
          </w:rPr>
          <w:fldChar w:fldCharType="begin"/>
        </w:r>
        <w:r>
          <w:rPr>
            <w:noProof/>
            <w:webHidden/>
          </w:rPr>
          <w:instrText xml:space="preserve"> PAGEREF _Toc525568481 \h </w:instrText>
        </w:r>
        <w:r>
          <w:rPr>
            <w:noProof/>
            <w:webHidden/>
          </w:rPr>
        </w:r>
        <w:r>
          <w:rPr>
            <w:noProof/>
            <w:webHidden/>
          </w:rPr>
          <w:fldChar w:fldCharType="separate"/>
        </w:r>
        <w:r>
          <w:rPr>
            <w:noProof/>
            <w:webHidden/>
          </w:rPr>
          <w:t>108</w:t>
        </w:r>
        <w:r>
          <w:rPr>
            <w:noProof/>
            <w:webHidden/>
          </w:rPr>
          <w:fldChar w:fldCharType="end"/>
        </w:r>
      </w:hyperlink>
    </w:p>
    <w:p w14:paraId="4A94FD88" w14:textId="2EBC5316"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82" w:history="1">
        <w:r w:rsidRPr="004F684D">
          <w:rPr>
            <w:rStyle w:val="Hyperlink"/>
            <w:noProof/>
          </w:rPr>
          <w:t>3.36.1 General</w:t>
        </w:r>
        <w:r>
          <w:rPr>
            <w:noProof/>
            <w:webHidden/>
          </w:rPr>
          <w:tab/>
        </w:r>
        <w:r>
          <w:rPr>
            <w:noProof/>
            <w:webHidden/>
          </w:rPr>
          <w:fldChar w:fldCharType="begin"/>
        </w:r>
        <w:r>
          <w:rPr>
            <w:noProof/>
            <w:webHidden/>
          </w:rPr>
          <w:instrText xml:space="preserve"> PAGEREF _Toc525568482 \h </w:instrText>
        </w:r>
        <w:r>
          <w:rPr>
            <w:noProof/>
            <w:webHidden/>
          </w:rPr>
        </w:r>
        <w:r>
          <w:rPr>
            <w:noProof/>
            <w:webHidden/>
          </w:rPr>
          <w:fldChar w:fldCharType="separate"/>
        </w:r>
        <w:r>
          <w:rPr>
            <w:noProof/>
            <w:webHidden/>
          </w:rPr>
          <w:t>108</w:t>
        </w:r>
        <w:r>
          <w:rPr>
            <w:noProof/>
            <w:webHidden/>
          </w:rPr>
          <w:fldChar w:fldCharType="end"/>
        </w:r>
      </w:hyperlink>
    </w:p>
    <w:p w14:paraId="50CF1482" w14:textId="6D2CE875"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83" w:history="1">
        <w:r w:rsidRPr="004F684D">
          <w:rPr>
            <w:rStyle w:val="Hyperlink"/>
            <w:noProof/>
          </w:rPr>
          <w:t>3.36.2 Constraints</w:t>
        </w:r>
        <w:r>
          <w:rPr>
            <w:noProof/>
            <w:webHidden/>
          </w:rPr>
          <w:tab/>
        </w:r>
        <w:r>
          <w:rPr>
            <w:noProof/>
            <w:webHidden/>
          </w:rPr>
          <w:fldChar w:fldCharType="begin"/>
        </w:r>
        <w:r>
          <w:rPr>
            <w:noProof/>
            <w:webHidden/>
          </w:rPr>
          <w:instrText xml:space="preserve"> PAGEREF _Toc525568483 \h </w:instrText>
        </w:r>
        <w:r>
          <w:rPr>
            <w:noProof/>
            <w:webHidden/>
          </w:rPr>
        </w:r>
        <w:r>
          <w:rPr>
            <w:noProof/>
            <w:webHidden/>
          </w:rPr>
          <w:fldChar w:fldCharType="separate"/>
        </w:r>
        <w:r>
          <w:rPr>
            <w:noProof/>
            <w:webHidden/>
          </w:rPr>
          <w:t>108</w:t>
        </w:r>
        <w:r>
          <w:rPr>
            <w:noProof/>
            <w:webHidden/>
          </w:rPr>
          <w:fldChar w:fldCharType="end"/>
        </w:r>
      </w:hyperlink>
    </w:p>
    <w:p w14:paraId="3352B1B8" w14:textId="11CE8251"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84" w:history="1">
        <w:r w:rsidRPr="004F684D">
          <w:rPr>
            <w:rStyle w:val="Hyperlink"/>
            <w:noProof/>
          </w:rPr>
          <w:t>3.36.3 id property</w:t>
        </w:r>
        <w:r>
          <w:rPr>
            <w:noProof/>
            <w:webHidden/>
          </w:rPr>
          <w:tab/>
        </w:r>
        <w:r>
          <w:rPr>
            <w:noProof/>
            <w:webHidden/>
          </w:rPr>
          <w:fldChar w:fldCharType="begin"/>
        </w:r>
        <w:r>
          <w:rPr>
            <w:noProof/>
            <w:webHidden/>
          </w:rPr>
          <w:instrText xml:space="preserve"> PAGEREF _Toc525568484 \h </w:instrText>
        </w:r>
        <w:r>
          <w:rPr>
            <w:noProof/>
            <w:webHidden/>
          </w:rPr>
        </w:r>
        <w:r>
          <w:rPr>
            <w:noProof/>
            <w:webHidden/>
          </w:rPr>
          <w:fldChar w:fldCharType="separate"/>
        </w:r>
        <w:r>
          <w:rPr>
            <w:noProof/>
            <w:webHidden/>
          </w:rPr>
          <w:t>108</w:t>
        </w:r>
        <w:r>
          <w:rPr>
            <w:noProof/>
            <w:webHidden/>
          </w:rPr>
          <w:fldChar w:fldCharType="end"/>
        </w:r>
      </w:hyperlink>
    </w:p>
    <w:p w14:paraId="0678A84E" w14:textId="28D75D8D"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85" w:history="1">
        <w:r w:rsidRPr="004F684D">
          <w:rPr>
            <w:rStyle w:val="Hyperlink"/>
            <w:noProof/>
          </w:rPr>
          <w:t>3.36.4 name property</w:t>
        </w:r>
        <w:r>
          <w:rPr>
            <w:noProof/>
            <w:webHidden/>
          </w:rPr>
          <w:tab/>
        </w:r>
        <w:r>
          <w:rPr>
            <w:noProof/>
            <w:webHidden/>
          </w:rPr>
          <w:fldChar w:fldCharType="begin"/>
        </w:r>
        <w:r>
          <w:rPr>
            <w:noProof/>
            <w:webHidden/>
          </w:rPr>
          <w:instrText xml:space="preserve"> PAGEREF _Toc525568485 \h </w:instrText>
        </w:r>
        <w:r>
          <w:rPr>
            <w:noProof/>
            <w:webHidden/>
          </w:rPr>
        </w:r>
        <w:r>
          <w:rPr>
            <w:noProof/>
            <w:webHidden/>
          </w:rPr>
          <w:fldChar w:fldCharType="separate"/>
        </w:r>
        <w:r>
          <w:rPr>
            <w:noProof/>
            <w:webHidden/>
          </w:rPr>
          <w:t>109</w:t>
        </w:r>
        <w:r>
          <w:rPr>
            <w:noProof/>
            <w:webHidden/>
          </w:rPr>
          <w:fldChar w:fldCharType="end"/>
        </w:r>
      </w:hyperlink>
    </w:p>
    <w:p w14:paraId="5DDD5E40" w14:textId="3C6CE443"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86" w:history="1">
        <w:r w:rsidRPr="004F684D">
          <w:rPr>
            <w:rStyle w:val="Hyperlink"/>
            <w:noProof/>
          </w:rPr>
          <w:t>3.36.5 shortDescription property</w:t>
        </w:r>
        <w:r>
          <w:rPr>
            <w:noProof/>
            <w:webHidden/>
          </w:rPr>
          <w:tab/>
        </w:r>
        <w:r>
          <w:rPr>
            <w:noProof/>
            <w:webHidden/>
          </w:rPr>
          <w:fldChar w:fldCharType="begin"/>
        </w:r>
        <w:r>
          <w:rPr>
            <w:noProof/>
            <w:webHidden/>
          </w:rPr>
          <w:instrText xml:space="preserve"> PAGEREF _Toc525568486 \h </w:instrText>
        </w:r>
        <w:r>
          <w:rPr>
            <w:noProof/>
            <w:webHidden/>
          </w:rPr>
        </w:r>
        <w:r>
          <w:rPr>
            <w:noProof/>
            <w:webHidden/>
          </w:rPr>
          <w:fldChar w:fldCharType="separate"/>
        </w:r>
        <w:r>
          <w:rPr>
            <w:noProof/>
            <w:webHidden/>
          </w:rPr>
          <w:t>109</w:t>
        </w:r>
        <w:r>
          <w:rPr>
            <w:noProof/>
            <w:webHidden/>
          </w:rPr>
          <w:fldChar w:fldCharType="end"/>
        </w:r>
      </w:hyperlink>
    </w:p>
    <w:p w14:paraId="107593A5" w14:textId="0506A6EA"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87" w:history="1">
        <w:r w:rsidRPr="004F684D">
          <w:rPr>
            <w:rStyle w:val="Hyperlink"/>
            <w:noProof/>
          </w:rPr>
          <w:t>3.36.6 fullDescription property</w:t>
        </w:r>
        <w:r>
          <w:rPr>
            <w:noProof/>
            <w:webHidden/>
          </w:rPr>
          <w:tab/>
        </w:r>
        <w:r>
          <w:rPr>
            <w:noProof/>
            <w:webHidden/>
          </w:rPr>
          <w:fldChar w:fldCharType="begin"/>
        </w:r>
        <w:r>
          <w:rPr>
            <w:noProof/>
            <w:webHidden/>
          </w:rPr>
          <w:instrText xml:space="preserve"> PAGEREF _Toc525568487 \h </w:instrText>
        </w:r>
        <w:r>
          <w:rPr>
            <w:noProof/>
            <w:webHidden/>
          </w:rPr>
        </w:r>
        <w:r>
          <w:rPr>
            <w:noProof/>
            <w:webHidden/>
          </w:rPr>
          <w:fldChar w:fldCharType="separate"/>
        </w:r>
        <w:r>
          <w:rPr>
            <w:noProof/>
            <w:webHidden/>
          </w:rPr>
          <w:t>109</w:t>
        </w:r>
        <w:r>
          <w:rPr>
            <w:noProof/>
            <w:webHidden/>
          </w:rPr>
          <w:fldChar w:fldCharType="end"/>
        </w:r>
      </w:hyperlink>
    </w:p>
    <w:p w14:paraId="09ADE4FB" w14:textId="1694FE00"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88" w:history="1">
        <w:r w:rsidRPr="004F684D">
          <w:rPr>
            <w:rStyle w:val="Hyperlink"/>
            <w:noProof/>
          </w:rPr>
          <w:t>3.36.7 messageStrings property</w:t>
        </w:r>
        <w:r>
          <w:rPr>
            <w:noProof/>
            <w:webHidden/>
          </w:rPr>
          <w:tab/>
        </w:r>
        <w:r>
          <w:rPr>
            <w:noProof/>
            <w:webHidden/>
          </w:rPr>
          <w:fldChar w:fldCharType="begin"/>
        </w:r>
        <w:r>
          <w:rPr>
            <w:noProof/>
            <w:webHidden/>
          </w:rPr>
          <w:instrText xml:space="preserve"> PAGEREF _Toc525568488 \h </w:instrText>
        </w:r>
        <w:r>
          <w:rPr>
            <w:noProof/>
            <w:webHidden/>
          </w:rPr>
        </w:r>
        <w:r>
          <w:rPr>
            <w:noProof/>
            <w:webHidden/>
          </w:rPr>
          <w:fldChar w:fldCharType="separate"/>
        </w:r>
        <w:r>
          <w:rPr>
            <w:noProof/>
            <w:webHidden/>
          </w:rPr>
          <w:t>109</w:t>
        </w:r>
        <w:r>
          <w:rPr>
            <w:noProof/>
            <w:webHidden/>
          </w:rPr>
          <w:fldChar w:fldCharType="end"/>
        </w:r>
      </w:hyperlink>
    </w:p>
    <w:p w14:paraId="6F3621F6" w14:textId="790C4ED0"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89" w:history="1">
        <w:r w:rsidRPr="004F684D">
          <w:rPr>
            <w:rStyle w:val="Hyperlink"/>
            <w:noProof/>
          </w:rPr>
          <w:t>3.36.8 richMessageStrings property</w:t>
        </w:r>
        <w:r>
          <w:rPr>
            <w:noProof/>
            <w:webHidden/>
          </w:rPr>
          <w:tab/>
        </w:r>
        <w:r>
          <w:rPr>
            <w:noProof/>
            <w:webHidden/>
          </w:rPr>
          <w:fldChar w:fldCharType="begin"/>
        </w:r>
        <w:r>
          <w:rPr>
            <w:noProof/>
            <w:webHidden/>
          </w:rPr>
          <w:instrText xml:space="preserve"> PAGEREF _Toc525568489 \h </w:instrText>
        </w:r>
        <w:r>
          <w:rPr>
            <w:noProof/>
            <w:webHidden/>
          </w:rPr>
        </w:r>
        <w:r>
          <w:rPr>
            <w:noProof/>
            <w:webHidden/>
          </w:rPr>
          <w:fldChar w:fldCharType="separate"/>
        </w:r>
        <w:r>
          <w:rPr>
            <w:noProof/>
            <w:webHidden/>
          </w:rPr>
          <w:t>110</w:t>
        </w:r>
        <w:r>
          <w:rPr>
            <w:noProof/>
            <w:webHidden/>
          </w:rPr>
          <w:fldChar w:fldCharType="end"/>
        </w:r>
      </w:hyperlink>
    </w:p>
    <w:p w14:paraId="0AC1BDBA" w14:textId="5BC22E08"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90" w:history="1">
        <w:r w:rsidRPr="004F684D">
          <w:rPr>
            <w:rStyle w:val="Hyperlink"/>
            <w:noProof/>
          </w:rPr>
          <w:t>3.36.9 helpUri property</w:t>
        </w:r>
        <w:r>
          <w:rPr>
            <w:noProof/>
            <w:webHidden/>
          </w:rPr>
          <w:tab/>
        </w:r>
        <w:r>
          <w:rPr>
            <w:noProof/>
            <w:webHidden/>
          </w:rPr>
          <w:fldChar w:fldCharType="begin"/>
        </w:r>
        <w:r>
          <w:rPr>
            <w:noProof/>
            <w:webHidden/>
          </w:rPr>
          <w:instrText xml:space="preserve"> PAGEREF _Toc525568490 \h </w:instrText>
        </w:r>
        <w:r>
          <w:rPr>
            <w:noProof/>
            <w:webHidden/>
          </w:rPr>
        </w:r>
        <w:r>
          <w:rPr>
            <w:noProof/>
            <w:webHidden/>
          </w:rPr>
          <w:fldChar w:fldCharType="separate"/>
        </w:r>
        <w:r>
          <w:rPr>
            <w:noProof/>
            <w:webHidden/>
          </w:rPr>
          <w:t>110</w:t>
        </w:r>
        <w:r>
          <w:rPr>
            <w:noProof/>
            <w:webHidden/>
          </w:rPr>
          <w:fldChar w:fldCharType="end"/>
        </w:r>
      </w:hyperlink>
    </w:p>
    <w:p w14:paraId="459836A7" w14:textId="40F4D19D"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91" w:history="1">
        <w:r w:rsidRPr="004F684D">
          <w:rPr>
            <w:rStyle w:val="Hyperlink"/>
            <w:noProof/>
          </w:rPr>
          <w:t>3.36.10 help property</w:t>
        </w:r>
        <w:r>
          <w:rPr>
            <w:noProof/>
            <w:webHidden/>
          </w:rPr>
          <w:tab/>
        </w:r>
        <w:r>
          <w:rPr>
            <w:noProof/>
            <w:webHidden/>
          </w:rPr>
          <w:fldChar w:fldCharType="begin"/>
        </w:r>
        <w:r>
          <w:rPr>
            <w:noProof/>
            <w:webHidden/>
          </w:rPr>
          <w:instrText xml:space="preserve"> PAGEREF _Toc525568491 \h </w:instrText>
        </w:r>
        <w:r>
          <w:rPr>
            <w:noProof/>
            <w:webHidden/>
          </w:rPr>
        </w:r>
        <w:r>
          <w:rPr>
            <w:noProof/>
            <w:webHidden/>
          </w:rPr>
          <w:fldChar w:fldCharType="separate"/>
        </w:r>
        <w:r>
          <w:rPr>
            <w:noProof/>
            <w:webHidden/>
          </w:rPr>
          <w:t>110</w:t>
        </w:r>
        <w:r>
          <w:rPr>
            <w:noProof/>
            <w:webHidden/>
          </w:rPr>
          <w:fldChar w:fldCharType="end"/>
        </w:r>
      </w:hyperlink>
    </w:p>
    <w:p w14:paraId="7B757357" w14:textId="396D0B0C"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92" w:history="1">
        <w:r w:rsidRPr="004F684D">
          <w:rPr>
            <w:rStyle w:val="Hyperlink"/>
            <w:noProof/>
          </w:rPr>
          <w:t>3.36.11 configuration property</w:t>
        </w:r>
        <w:r>
          <w:rPr>
            <w:noProof/>
            <w:webHidden/>
          </w:rPr>
          <w:tab/>
        </w:r>
        <w:r>
          <w:rPr>
            <w:noProof/>
            <w:webHidden/>
          </w:rPr>
          <w:fldChar w:fldCharType="begin"/>
        </w:r>
        <w:r>
          <w:rPr>
            <w:noProof/>
            <w:webHidden/>
          </w:rPr>
          <w:instrText xml:space="preserve"> PAGEREF _Toc525568492 \h </w:instrText>
        </w:r>
        <w:r>
          <w:rPr>
            <w:noProof/>
            <w:webHidden/>
          </w:rPr>
        </w:r>
        <w:r>
          <w:rPr>
            <w:noProof/>
            <w:webHidden/>
          </w:rPr>
          <w:fldChar w:fldCharType="separate"/>
        </w:r>
        <w:r>
          <w:rPr>
            <w:noProof/>
            <w:webHidden/>
          </w:rPr>
          <w:t>110</w:t>
        </w:r>
        <w:r>
          <w:rPr>
            <w:noProof/>
            <w:webHidden/>
          </w:rPr>
          <w:fldChar w:fldCharType="end"/>
        </w:r>
      </w:hyperlink>
    </w:p>
    <w:p w14:paraId="63D6C62B" w14:textId="33027C42"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93" w:history="1">
        <w:r w:rsidRPr="004F684D">
          <w:rPr>
            <w:rStyle w:val="Hyperlink"/>
            <w:noProof/>
          </w:rPr>
          <w:t>3.36.12 properties property</w:t>
        </w:r>
        <w:r>
          <w:rPr>
            <w:noProof/>
            <w:webHidden/>
          </w:rPr>
          <w:tab/>
        </w:r>
        <w:r>
          <w:rPr>
            <w:noProof/>
            <w:webHidden/>
          </w:rPr>
          <w:fldChar w:fldCharType="begin"/>
        </w:r>
        <w:r>
          <w:rPr>
            <w:noProof/>
            <w:webHidden/>
          </w:rPr>
          <w:instrText xml:space="preserve"> PAGEREF _Toc525568493 \h </w:instrText>
        </w:r>
        <w:r>
          <w:rPr>
            <w:noProof/>
            <w:webHidden/>
          </w:rPr>
        </w:r>
        <w:r>
          <w:rPr>
            <w:noProof/>
            <w:webHidden/>
          </w:rPr>
          <w:fldChar w:fldCharType="separate"/>
        </w:r>
        <w:r>
          <w:rPr>
            <w:noProof/>
            <w:webHidden/>
          </w:rPr>
          <w:t>111</w:t>
        </w:r>
        <w:r>
          <w:rPr>
            <w:noProof/>
            <w:webHidden/>
          </w:rPr>
          <w:fldChar w:fldCharType="end"/>
        </w:r>
      </w:hyperlink>
    </w:p>
    <w:p w14:paraId="417D394F" w14:textId="02877AAA"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494" w:history="1">
        <w:r w:rsidRPr="004F684D">
          <w:rPr>
            <w:rStyle w:val="Hyperlink"/>
            <w:noProof/>
          </w:rPr>
          <w:t>3.37 ruleConfiguration object</w:t>
        </w:r>
        <w:r>
          <w:rPr>
            <w:noProof/>
            <w:webHidden/>
          </w:rPr>
          <w:tab/>
        </w:r>
        <w:r>
          <w:rPr>
            <w:noProof/>
            <w:webHidden/>
          </w:rPr>
          <w:fldChar w:fldCharType="begin"/>
        </w:r>
        <w:r>
          <w:rPr>
            <w:noProof/>
            <w:webHidden/>
          </w:rPr>
          <w:instrText xml:space="preserve"> PAGEREF _Toc525568494 \h </w:instrText>
        </w:r>
        <w:r>
          <w:rPr>
            <w:noProof/>
            <w:webHidden/>
          </w:rPr>
        </w:r>
        <w:r>
          <w:rPr>
            <w:noProof/>
            <w:webHidden/>
          </w:rPr>
          <w:fldChar w:fldCharType="separate"/>
        </w:r>
        <w:r>
          <w:rPr>
            <w:noProof/>
            <w:webHidden/>
          </w:rPr>
          <w:t>111</w:t>
        </w:r>
        <w:r>
          <w:rPr>
            <w:noProof/>
            <w:webHidden/>
          </w:rPr>
          <w:fldChar w:fldCharType="end"/>
        </w:r>
      </w:hyperlink>
    </w:p>
    <w:p w14:paraId="7C0C75CB" w14:textId="4B6EE96A"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95" w:history="1">
        <w:r w:rsidRPr="004F684D">
          <w:rPr>
            <w:rStyle w:val="Hyperlink"/>
            <w:noProof/>
          </w:rPr>
          <w:t>3.37.1 General</w:t>
        </w:r>
        <w:r>
          <w:rPr>
            <w:noProof/>
            <w:webHidden/>
          </w:rPr>
          <w:tab/>
        </w:r>
        <w:r>
          <w:rPr>
            <w:noProof/>
            <w:webHidden/>
          </w:rPr>
          <w:fldChar w:fldCharType="begin"/>
        </w:r>
        <w:r>
          <w:rPr>
            <w:noProof/>
            <w:webHidden/>
          </w:rPr>
          <w:instrText xml:space="preserve"> PAGEREF _Toc525568495 \h </w:instrText>
        </w:r>
        <w:r>
          <w:rPr>
            <w:noProof/>
            <w:webHidden/>
          </w:rPr>
        </w:r>
        <w:r>
          <w:rPr>
            <w:noProof/>
            <w:webHidden/>
          </w:rPr>
          <w:fldChar w:fldCharType="separate"/>
        </w:r>
        <w:r>
          <w:rPr>
            <w:noProof/>
            <w:webHidden/>
          </w:rPr>
          <w:t>111</w:t>
        </w:r>
        <w:r>
          <w:rPr>
            <w:noProof/>
            <w:webHidden/>
          </w:rPr>
          <w:fldChar w:fldCharType="end"/>
        </w:r>
      </w:hyperlink>
    </w:p>
    <w:p w14:paraId="050FF4BF" w14:textId="49BDB478"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96" w:history="1">
        <w:r w:rsidRPr="004F684D">
          <w:rPr>
            <w:rStyle w:val="Hyperlink"/>
            <w:noProof/>
          </w:rPr>
          <w:t>3.37.2 enabled property</w:t>
        </w:r>
        <w:r>
          <w:rPr>
            <w:noProof/>
            <w:webHidden/>
          </w:rPr>
          <w:tab/>
        </w:r>
        <w:r>
          <w:rPr>
            <w:noProof/>
            <w:webHidden/>
          </w:rPr>
          <w:fldChar w:fldCharType="begin"/>
        </w:r>
        <w:r>
          <w:rPr>
            <w:noProof/>
            <w:webHidden/>
          </w:rPr>
          <w:instrText xml:space="preserve"> PAGEREF _Toc525568496 \h </w:instrText>
        </w:r>
        <w:r>
          <w:rPr>
            <w:noProof/>
            <w:webHidden/>
          </w:rPr>
        </w:r>
        <w:r>
          <w:rPr>
            <w:noProof/>
            <w:webHidden/>
          </w:rPr>
          <w:fldChar w:fldCharType="separate"/>
        </w:r>
        <w:r>
          <w:rPr>
            <w:noProof/>
            <w:webHidden/>
          </w:rPr>
          <w:t>111</w:t>
        </w:r>
        <w:r>
          <w:rPr>
            <w:noProof/>
            <w:webHidden/>
          </w:rPr>
          <w:fldChar w:fldCharType="end"/>
        </w:r>
      </w:hyperlink>
    </w:p>
    <w:p w14:paraId="502CEA93" w14:textId="4C7D493F"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97" w:history="1">
        <w:r w:rsidRPr="004F684D">
          <w:rPr>
            <w:rStyle w:val="Hyperlink"/>
            <w:noProof/>
          </w:rPr>
          <w:t>3.37.3 defaultLevel property</w:t>
        </w:r>
        <w:r>
          <w:rPr>
            <w:noProof/>
            <w:webHidden/>
          </w:rPr>
          <w:tab/>
        </w:r>
        <w:r>
          <w:rPr>
            <w:noProof/>
            <w:webHidden/>
          </w:rPr>
          <w:fldChar w:fldCharType="begin"/>
        </w:r>
        <w:r>
          <w:rPr>
            <w:noProof/>
            <w:webHidden/>
          </w:rPr>
          <w:instrText xml:space="preserve"> PAGEREF _Toc525568497 \h </w:instrText>
        </w:r>
        <w:r>
          <w:rPr>
            <w:noProof/>
            <w:webHidden/>
          </w:rPr>
        </w:r>
        <w:r>
          <w:rPr>
            <w:noProof/>
            <w:webHidden/>
          </w:rPr>
          <w:fldChar w:fldCharType="separate"/>
        </w:r>
        <w:r>
          <w:rPr>
            <w:noProof/>
            <w:webHidden/>
          </w:rPr>
          <w:t>111</w:t>
        </w:r>
        <w:r>
          <w:rPr>
            <w:noProof/>
            <w:webHidden/>
          </w:rPr>
          <w:fldChar w:fldCharType="end"/>
        </w:r>
      </w:hyperlink>
    </w:p>
    <w:p w14:paraId="662FE32A" w14:textId="6039D396"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498" w:history="1">
        <w:r w:rsidRPr="004F684D">
          <w:rPr>
            <w:rStyle w:val="Hyperlink"/>
            <w:noProof/>
          </w:rPr>
          <w:t>3.37.4 parameters property</w:t>
        </w:r>
        <w:r>
          <w:rPr>
            <w:noProof/>
            <w:webHidden/>
          </w:rPr>
          <w:tab/>
        </w:r>
        <w:r>
          <w:rPr>
            <w:noProof/>
            <w:webHidden/>
          </w:rPr>
          <w:fldChar w:fldCharType="begin"/>
        </w:r>
        <w:r>
          <w:rPr>
            <w:noProof/>
            <w:webHidden/>
          </w:rPr>
          <w:instrText xml:space="preserve"> PAGEREF _Toc525568498 \h </w:instrText>
        </w:r>
        <w:r>
          <w:rPr>
            <w:noProof/>
            <w:webHidden/>
          </w:rPr>
        </w:r>
        <w:r>
          <w:rPr>
            <w:noProof/>
            <w:webHidden/>
          </w:rPr>
          <w:fldChar w:fldCharType="separate"/>
        </w:r>
        <w:r>
          <w:rPr>
            <w:noProof/>
            <w:webHidden/>
          </w:rPr>
          <w:t>111</w:t>
        </w:r>
        <w:r>
          <w:rPr>
            <w:noProof/>
            <w:webHidden/>
          </w:rPr>
          <w:fldChar w:fldCharType="end"/>
        </w:r>
      </w:hyperlink>
    </w:p>
    <w:p w14:paraId="562AB353" w14:textId="1DD90855"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499" w:history="1">
        <w:r w:rsidRPr="004F684D">
          <w:rPr>
            <w:rStyle w:val="Hyperlink"/>
            <w:noProof/>
          </w:rPr>
          <w:t>3.38 fix object</w:t>
        </w:r>
        <w:r>
          <w:rPr>
            <w:noProof/>
            <w:webHidden/>
          </w:rPr>
          <w:tab/>
        </w:r>
        <w:r>
          <w:rPr>
            <w:noProof/>
            <w:webHidden/>
          </w:rPr>
          <w:fldChar w:fldCharType="begin"/>
        </w:r>
        <w:r>
          <w:rPr>
            <w:noProof/>
            <w:webHidden/>
          </w:rPr>
          <w:instrText xml:space="preserve"> PAGEREF _Toc525568499 \h </w:instrText>
        </w:r>
        <w:r>
          <w:rPr>
            <w:noProof/>
            <w:webHidden/>
          </w:rPr>
        </w:r>
        <w:r>
          <w:rPr>
            <w:noProof/>
            <w:webHidden/>
          </w:rPr>
          <w:fldChar w:fldCharType="separate"/>
        </w:r>
        <w:r>
          <w:rPr>
            <w:noProof/>
            <w:webHidden/>
          </w:rPr>
          <w:t>112</w:t>
        </w:r>
        <w:r>
          <w:rPr>
            <w:noProof/>
            <w:webHidden/>
          </w:rPr>
          <w:fldChar w:fldCharType="end"/>
        </w:r>
      </w:hyperlink>
    </w:p>
    <w:p w14:paraId="3F2E54AA" w14:textId="332E0700"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500" w:history="1">
        <w:r w:rsidRPr="004F684D">
          <w:rPr>
            <w:rStyle w:val="Hyperlink"/>
            <w:noProof/>
          </w:rPr>
          <w:t>3.38.1 General</w:t>
        </w:r>
        <w:r>
          <w:rPr>
            <w:noProof/>
            <w:webHidden/>
          </w:rPr>
          <w:tab/>
        </w:r>
        <w:r>
          <w:rPr>
            <w:noProof/>
            <w:webHidden/>
          </w:rPr>
          <w:fldChar w:fldCharType="begin"/>
        </w:r>
        <w:r>
          <w:rPr>
            <w:noProof/>
            <w:webHidden/>
          </w:rPr>
          <w:instrText xml:space="preserve"> PAGEREF _Toc525568500 \h </w:instrText>
        </w:r>
        <w:r>
          <w:rPr>
            <w:noProof/>
            <w:webHidden/>
          </w:rPr>
        </w:r>
        <w:r>
          <w:rPr>
            <w:noProof/>
            <w:webHidden/>
          </w:rPr>
          <w:fldChar w:fldCharType="separate"/>
        </w:r>
        <w:r>
          <w:rPr>
            <w:noProof/>
            <w:webHidden/>
          </w:rPr>
          <w:t>112</w:t>
        </w:r>
        <w:r>
          <w:rPr>
            <w:noProof/>
            <w:webHidden/>
          </w:rPr>
          <w:fldChar w:fldCharType="end"/>
        </w:r>
      </w:hyperlink>
    </w:p>
    <w:p w14:paraId="6F72CB9B" w14:textId="7F0322FA"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501" w:history="1">
        <w:r w:rsidRPr="004F684D">
          <w:rPr>
            <w:rStyle w:val="Hyperlink"/>
            <w:noProof/>
          </w:rPr>
          <w:t>3.38.2 description property</w:t>
        </w:r>
        <w:r>
          <w:rPr>
            <w:noProof/>
            <w:webHidden/>
          </w:rPr>
          <w:tab/>
        </w:r>
        <w:r>
          <w:rPr>
            <w:noProof/>
            <w:webHidden/>
          </w:rPr>
          <w:fldChar w:fldCharType="begin"/>
        </w:r>
        <w:r>
          <w:rPr>
            <w:noProof/>
            <w:webHidden/>
          </w:rPr>
          <w:instrText xml:space="preserve"> PAGEREF _Toc525568501 \h </w:instrText>
        </w:r>
        <w:r>
          <w:rPr>
            <w:noProof/>
            <w:webHidden/>
          </w:rPr>
        </w:r>
        <w:r>
          <w:rPr>
            <w:noProof/>
            <w:webHidden/>
          </w:rPr>
          <w:fldChar w:fldCharType="separate"/>
        </w:r>
        <w:r>
          <w:rPr>
            <w:noProof/>
            <w:webHidden/>
          </w:rPr>
          <w:t>112</w:t>
        </w:r>
        <w:r>
          <w:rPr>
            <w:noProof/>
            <w:webHidden/>
          </w:rPr>
          <w:fldChar w:fldCharType="end"/>
        </w:r>
      </w:hyperlink>
    </w:p>
    <w:p w14:paraId="21F9EEF3" w14:textId="27F437E9"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502" w:history="1">
        <w:r w:rsidRPr="004F684D">
          <w:rPr>
            <w:rStyle w:val="Hyperlink"/>
            <w:noProof/>
          </w:rPr>
          <w:t>3.38.3 fileChanges property</w:t>
        </w:r>
        <w:r>
          <w:rPr>
            <w:noProof/>
            <w:webHidden/>
          </w:rPr>
          <w:tab/>
        </w:r>
        <w:r>
          <w:rPr>
            <w:noProof/>
            <w:webHidden/>
          </w:rPr>
          <w:fldChar w:fldCharType="begin"/>
        </w:r>
        <w:r>
          <w:rPr>
            <w:noProof/>
            <w:webHidden/>
          </w:rPr>
          <w:instrText xml:space="preserve"> PAGEREF _Toc525568502 \h </w:instrText>
        </w:r>
        <w:r>
          <w:rPr>
            <w:noProof/>
            <w:webHidden/>
          </w:rPr>
        </w:r>
        <w:r>
          <w:rPr>
            <w:noProof/>
            <w:webHidden/>
          </w:rPr>
          <w:fldChar w:fldCharType="separate"/>
        </w:r>
        <w:r>
          <w:rPr>
            <w:noProof/>
            <w:webHidden/>
          </w:rPr>
          <w:t>112</w:t>
        </w:r>
        <w:r>
          <w:rPr>
            <w:noProof/>
            <w:webHidden/>
          </w:rPr>
          <w:fldChar w:fldCharType="end"/>
        </w:r>
      </w:hyperlink>
    </w:p>
    <w:p w14:paraId="0C509AA6" w14:textId="7401CAFE"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503" w:history="1">
        <w:r w:rsidRPr="004F684D">
          <w:rPr>
            <w:rStyle w:val="Hyperlink"/>
            <w:noProof/>
          </w:rPr>
          <w:t>3.39 fileChange object</w:t>
        </w:r>
        <w:r>
          <w:rPr>
            <w:noProof/>
            <w:webHidden/>
          </w:rPr>
          <w:tab/>
        </w:r>
        <w:r>
          <w:rPr>
            <w:noProof/>
            <w:webHidden/>
          </w:rPr>
          <w:fldChar w:fldCharType="begin"/>
        </w:r>
        <w:r>
          <w:rPr>
            <w:noProof/>
            <w:webHidden/>
          </w:rPr>
          <w:instrText xml:space="preserve"> PAGEREF _Toc525568503 \h </w:instrText>
        </w:r>
        <w:r>
          <w:rPr>
            <w:noProof/>
            <w:webHidden/>
          </w:rPr>
        </w:r>
        <w:r>
          <w:rPr>
            <w:noProof/>
            <w:webHidden/>
          </w:rPr>
          <w:fldChar w:fldCharType="separate"/>
        </w:r>
        <w:r>
          <w:rPr>
            <w:noProof/>
            <w:webHidden/>
          </w:rPr>
          <w:t>112</w:t>
        </w:r>
        <w:r>
          <w:rPr>
            <w:noProof/>
            <w:webHidden/>
          </w:rPr>
          <w:fldChar w:fldCharType="end"/>
        </w:r>
      </w:hyperlink>
    </w:p>
    <w:p w14:paraId="0B4998E4" w14:textId="322B6919"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504" w:history="1">
        <w:r w:rsidRPr="004F684D">
          <w:rPr>
            <w:rStyle w:val="Hyperlink"/>
            <w:noProof/>
          </w:rPr>
          <w:t>3.39.1 General</w:t>
        </w:r>
        <w:r>
          <w:rPr>
            <w:noProof/>
            <w:webHidden/>
          </w:rPr>
          <w:tab/>
        </w:r>
        <w:r>
          <w:rPr>
            <w:noProof/>
            <w:webHidden/>
          </w:rPr>
          <w:fldChar w:fldCharType="begin"/>
        </w:r>
        <w:r>
          <w:rPr>
            <w:noProof/>
            <w:webHidden/>
          </w:rPr>
          <w:instrText xml:space="preserve"> PAGEREF _Toc525568504 \h </w:instrText>
        </w:r>
        <w:r>
          <w:rPr>
            <w:noProof/>
            <w:webHidden/>
          </w:rPr>
        </w:r>
        <w:r>
          <w:rPr>
            <w:noProof/>
            <w:webHidden/>
          </w:rPr>
          <w:fldChar w:fldCharType="separate"/>
        </w:r>
        <w:r>
          <w:rPr>
            <w:noProof/>
            <w:webHidden/>
          </w:rPr>
          <w:t>112</w:t>
        </w:r>
        <w:r>
          <w:rPr>
            <w:noProof/>
            <w:webHidden/>
          </w:rPr>
          <w:fldChar w:fldCharType="end"/>
        </w:r>
      </w:hyperlink>
    </w:p>
    <w:p w14:paraId="217B1A5A" w14:textId="12CB2F3A"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505" w:history="1">
        <w:r w:rsidRPr="004F684D">
          <w:rPr>
            <w:rStyle w:val="Hyperlink"/>
            <w:noProof/>
          </w:rPr>
          <w:t>3.39.2 fileLocation property</w:t>
        </w:r>
        <w:r>
          <w:rPr>
            <w:noProof/>
            <w:webHidden/>
          </w:rPr>
          <w:tab/>
        </w:r>
        <w:r>
          <w:rPr>
            <w:noProof/>
            <w:webHidden/>
          </w:rPr>
          <w:fldChar w:fldCharType="begin"/>
        </w:r>
        <w:r>
          <w:rPr>
            <w:noProof/>
            <w:webHidden/>
          </w:rPr>
          <w:instrText xml:space="preserve"> PAGEREF _Toc525568505 \h </w:instrText>
        </w:r>
        <w:r>
          <w:rPr>
            <w:noProof/>
            <w:webHidden/>
          </w:rPr>
        </w:r>
        <w:r>
          <w:rPr>
            <w:noProof/>
            <w:webHidden/>
          </w:rPr>
          <w:fldChar w:fldCharType="separate"/>
        </w:r>
        <w:r>
          <w:rPr>
            <w:noProof/>
            <w:webHidden/>
          </w:rPr>
          <w:t>113</w:t>
        </w:r>
        <w:r>
          <w:rPr>
            <w:noProof/>
            <w:webHidden/>
          </w:rPr>
          <w:fldChar w:fldCharType="end"/>
        </w:r>
      </w:hyperlink>
    </w:p>
    <w:p w14:paraId="0AAEB907" w14:textId="5AB1DF4A"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506" w:history="1">
        <w:r w:rsidRPr="004F684D">
          <w:rPr>
            <w:rStyle w:val="Hyperlink"/>
            <w:noProof/>
          </w:rPr>
          <w:t>3.39.3 replacements property</w:t>
        </w:r>
        <w:r>
          <w:rPr>
            <w:noProof/>
            <w:webHidden/>
          </w:rPr>
          <w:tab/>
        </w:r>
        <w:r>
          <w:rPr>
            <w:noProof/>
            <w:webHidden/>
          </w:rPr>
          <w:fldChar w:fldCharType="begin"/>
        </w:r>
        <w:r>
          <w:rPr>
            <w:noProof/>
            <w:webHidden/>
          </w:rPr>
          <w:instrText xml:space="preserve"> PAGEREF _Toc525568506 \h </w:instrText>
        </w:r>
        <w:r>
          <w:rPr>
            <w:noProof/>
            <w:webHidden/>
          </w:rPr>
        </w:r>
        <w:r>
          <w:rPr>
            <w:noProof/>
            <w:webHidden/>
          </w:rPr>
          <w:fldChar w:fldCharType="separate"/>
        </w:r>
        <w:r>
          <w:rPr>
            <w:noProof/>
            <w:webHidden/>
          </w:rPr>
          <w:t>113</w:t>
        </w:r>
        <w:r>
          <w:rPr>
            <w:noProof/>
            <w:webHidden/>
          </w:rPr>
          <w:fldChar w:fldCharType="end"/>
        </w:r>
      </w:hyperlink>
    </w:p>
    <w:p w14:paraId="6BFCFC36" w14:textId="4749159C"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507" w:history="1">
        <w:r w:rsidRPr="004F684D">
          <w:rPr>
            <w:rStyle w:val="Hyperlink"/>
            <w:noProof/>
          </w:rPr>
          <w:t>3.40 replacement object</w:t>
        </w:r>
        <w:r>
          <w:rPr>
            <w:noProof/>
            <w:webHidden/>
          </w:rPr>
          <w:tab/>
        </w:r>
        <w:r>
          <w:rPr>
            <w:noProof/>
            <w:webHidden/>
          </w:rPr>
          <w:fldChar w:fldCharType="begin"/>
        </w:r>
        <w:r>
          <w:rPr>
            <w:noProof/>
            <w:webHidden/>
          </w:rPr>
          <w:instrText xml:space="preserve"> PAGEREF _Toc525568507 \h </w:instrText>
        </w:r>
        <w:r>
          <w:rPr>
            <w:noProof/>
            <w:webHidden/>
          </w:rPr>
        </w:r>
        <w:r>
          <w:rPr>
            <w:noProof/>
            <w:webHidden/>
          </w:rPr>
          <w:fldChar w:fldCharType="separate"/>
        </w:r>
        <w:r>
          <w:rPr>
            <w:noProof/>
            <w:webHidden/>
          </w:rPr>
          <w:t>113</w:t>
        </w:r>
        <w:r>
          <w:rPr>
            <w:noProof/>
            <w:webHidden/>
          </w:rPr>
          <w:fldChar w:fldCharType="end"/>
        </w:r>
      </w:hyperlink>
    </w:p>
    <w:p w14:paraId="63648612" w14:textId="0417777E"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508" w:history="1">
        <w:r w:rsidRPr="004F684D">
          <w:rPr>
            <w:rStyle w:val="Hyperlink"/>
            <w:noProof/>
          </w:rPr>
          <w:t>3.40.1 General</w:t>
        </w:r>
        <w:r>
          <w:rPr>
            <w:noProof/>
            <w:webHidden/>
          </w:rPr>
          <w:tab/>
        </w:r>
        <w:r>
          <w:rPr>
            <w:noProof/>
            <w:webHidden/>
          </w:rPr>
          <w:fldChar w:fldCharType="begin"/>
        </w:r>
        <w:r>
          <w:rPr>
            <w:noProof/>
            <w:webHidden/>
          </w:rPr>
          <w:instrText xml:space="preserve"> PAGEREF _Toc525568508 \h </w:instrText>
        </w:r>
        <w:r>
          <w:rPr>
            <w:noProof/>
            <w:webHidden/>
          </w:rPr>
        </w:r>
        <w:r>
          <w:rPr>
            <w:noProof/>
            <w:webHidden/>
          </w:rPr>
          <w:fldChar w:fldCharType="separate"/>
        </w:r>
        <w:r>
          <w:rPr>
            <w:noProof/>
            <w:webHidden/>
          </w:rPr>
          <w:t>113</w:t>
        </w:r>
        <w:r>
          <w:rPr>
            <w:noProof/>
            <w:webHidden/>
          </w:rPr>
          <w:fldChar w:fldCharType="end"/>
        </w:r>
      </w:hyperlink>
    </w:p>
    <w:p w14:paraId="22785475" w14:textId="544D7035"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509" w:history="1">
        <w:r w:rsidRPr="004F684D">
          <w:rPr>
            <w:rStyle w:val="Hyperlink"/>
            <w:noProof/>
          </w:rPr>
          <w:t>3.40.2 Constraints</w:t>
        </w:r>
        <w:r>
          <w:rPr>
            <w:noProof/>
            <w:webHidden/>
          </w:rPr>
          <w:tab/>
        </w:r>
        <w:r>
          <w:rPr>
            <w:noProof/>
            <w:webHidden/>
          </w:rPr>
          <w:fldChar w:fldCharType="begin"/>
        </w:r>
        <w:r>
          <w:rPr>
            <w:noProof/>
            <w:webHidden/>
          </w:rPr>
          <w:instrText xml:space="preserve"> PAGEREF _Toc525568509 \h </w:instrText>
        </w:r>
        <w:r>
          <w:rPr>
            <w:noProof/>
            <w:webHidden/>
          </w:rPr>
        </w:r>
        <w:r>
          <w:rPr>
            <w:noProof/>
            <w:webHidden/>
          </w:rPr>
          <w:fldChar w:fldCharType="separate"/>
        </w:r>
        <w:r>
          <w:rPr>
            <w:noProof/>
            <w:webHidden/>
          </w:rPr>
          <w:t>114</w:t>
        </w:r>
        <w:r>
          <w:rPr>
            <w:noProof/>
            <w:webHidden/>
          </w:rPr>
          <w:fldChar w:fldCharType="end"/>
        </w:r>
      </w:hyperlink>
    </w:p>
    <w:p w14:paraId="7D4CBFE7" w14:textId="22826D98"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510" w:history="1">
        <w:r w:rsidRPr="004F684D">
          <w:rPr>
            <w:rStyle w:val="Hyperlink"/>
            <w:noProof/>
          </w:rPr>
          <w:t>3.40.3 deletedRegion property</w:t>
        </w:r>
        <w:r>
          <w:rPr>
            <w:noProof/>
            <w:webHidden/>
          </w:rPr>
          <w:tab/>
        </w:r>
        <w:r>
          <w:rPr>
            <w:noProof/>
            <w:webHidden/>
          </w:rPr>
          <w:fldChar w:fldCharType="begin"/>
        </w:r>
        <w:r>
          <w:rPr>
            <w:noProof/>
            <w:webHidden/>
          </w:rPr>
          <w:instrText xml:space="preserve"> PAGEREF _Toc525568510 \h </w:instrText>
        </w:r>
        <w:r>
          <w:rPr>
            <w:noProof/>
            <w:webHidden/>
          </w:rPr>
        </w:r>
        <w:r>
          <w:rPr>
            <w:noProof/>
            <w:webHidden/>
          </w:rPr>
          <w:fldChar w:fldCharType="separate"/>
        </w:r>
        <w:r>
          <w:rPr>
            <w:noProof/>
            <w:webHidden/>
          </w:rPr>
          <w:t>114</w:t>
        </w:r>
        <w:r>
          <w:rPr>
            <w:noProof/>
            <w:webHidden/>
          </w:rPr>
          <w:fldChar w:fldCharType="end"/>
        </w:r>
      </w:hyperlink>
    </w:p>
    <w:p w14:paraId="046AF1FD" w14:textId="64169135"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511" w:history="1">
        <w:r w:rsidRPr="004F684D">
          <w:rPr>
            <w:rStyle w:val="Hyperlink"/>
            <w:noProof/>
          </w:rPr>
          <w:t>3.40.4 insertedContent property</w:t>
        </w:r>
        <w:r>
          <w:rPr>
            <w:noProof/>
            <w:webHidden/>
          </w:rPr>
          <w:tab/>
        </w:r>
        <w:r>
          <w:rPr>
            <w:noProof/>
            <w:webHidden/>
          </w:rPr>
          <w:fldChar w:fldCharType="begin"/>
        </w:r>
        <w:r>
          <w:rPr>
            <w:noProof/>
            <w:webHidden/>
          </w:rPr>
          <w:instrText xml:space="preserve"> PAGEREF _Toc525568511 \h </w:instrText>
        </w:r>
        <w:r>
          <w:rPr>
            <w:noProof/>
            <w:webHidden/>
          </w:rPr>
        </w:r>
        <w:r>
          <w:rPr>
            <w:noProof/>
            <w:webHidden/>
          </w:rPr>
          <w:fldChar w:fldCharType="separate"/>
        </w:r>
        <w:r>
          <w:rPr>
            <w:noProof/>
            <w:webHidden/>
          </w:rPr>
          <w:t>115</w:t>
        </w:r>
        <w:r>
          <w:rPr>
            <w:noProof/>
            <w:webHidden/>
          </w:rPr>
          <w:fldChar w:fldCharType="end"/>
        </w:r>
      </w:hyperlink>
    </w:p>
    <w:p w14:paraId="15D22E23" w14:textId="48C0FF65"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512" w:history="1">
        <w:r w:rsidRPr="004F684D">
          <w:rPr>
            <w:rStyle w:val="Hyperlink"/>
            <w:noProof/>
          </w:rPr>
          <w:t>3.41 notification object</w:t>
        </w:r>
        <w:r>
          <w:rPr>
            <w:noProof/>
            <w:webHidden/>
          </w:rPr>
          <w:tab/>
        </w:r>
        <w:r>
          <w:rPr>
            <w:noProof/>
            <w:webHidden/>
          </w:rPr>
          <w:fldChar w:fldCharType="begin"/>
        </w:r>
        <w:r>
          <w:rPr>
            <w:noProof/>
            <w:webHidden/>
          </w:rPr>
          <w:instrText xml:space="preserve"> PAGEREF _Toc525568512 \h </w:instrText>
        </w:r>
        <w:r>
          <w:rPr>
            <w:noProof/>
            <w:webHidden/>
          </w:rPr>
        </w:r>
        <w:r>
          <w:rPr>
            <w:noProof/>
            <w:webHidden/>
          </w:rPr>
          <w:fldChar w:fldCharType="separate"/>
        </w:r>
        <w:r>
          <w:rPr>
            <w:noProof/>
            <w:webHidden/>
          </w:rPr>
          <w:t>115</w:t>
        </w:r>
        <w:r>
          <w:rPr>
            <w:noProof/>
            <w:webHidden/>
          </w:rPr>
          <w:fldChar w:fldCharType="end"/>
        </w:r>
      </w:hyperlink>
    </w:p>
    <w:p w14:paraId="3B40A32C" w14:textId="768699FA"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513" w:history="1">
        <w:r w:rsidRPr="004F684D">
          <w:rPr>
            <w:rStyle w:val="Hyperlink"/>
            <w:noProof/>
          </w:rPr>
          <w:t>3.41.1 General</w:t>
        </w:r>
        <w:r>
          <w:rPr>
            <w:noProof/>
            <w:webHidden/>
          </w:rPr>
          <w:tab/>
        </w:r>
        <w:r>
          <w:rPr>
            <w:noProof/>
            <w:webHidden/>
          </w:rPr>
          <w:fldChar w:fldCharType="begin"/>
        </w:r>
        <w:r>
          <w:rPr>
            <w:noProof/>
            <w:webHidden/>
          </w:rPr>
          <w:instrText xml:space="preserve"> PAGEREF _Toc525568513 \h </w:instrText>
        </w:r>
        <w:r>
          <w:rPr>
            <w:noProof/>
            <w:webHidden/>
          </w:rPr>
        </w:r>
        <w:r>
          <w:rPr>
            <w:noProof/>
            <w:webHidden/>
          </w:rPr>
          <w:fldChar w:fldCharType="separate"/>
        </w:r>
        <w:r>
          <w:rPr>
            <w:noProof/>
            <w:webHidden/>
          </w:rPr>
          <w:t>115</w:t>
        </w:r>
        <w:r>
          <w:rPr>
            <w:noProof/>
            <w:webHidden/>
          </w:rPr>
          <w:fldChar w:fldCharType="end"/>
        </w:r>
      </w:hyperlink>
    </w:p>
    <w:p w14:paraId="39C09A23" w14:textId="140B844E"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514" w:history="1">
        <w:r w:rsidRPr="004F684D">
          <w:rPr>
            <w:rStyle w:val="Hyperlink"/>
            <w:noProof/>
          </w:rPr>
          <w:t>3.41.2 id property</w:t>
        </w:r>
        <w:r>
          <w:rPr>
            <w:noProof/>
            <w:webHidden/>
          </w:rPr>
          <w:tab/>
        </w:r>
        <w:r>
          <w:rPr>
            <w:noProof/>
            <w:webHidden/>
          </w:rPr>
          <w:fldChar w:fldCharType="begin"/>
        </w:r>
        <w:r>
          <w:rPr>
            <w:noProof/>
            <w:webHidden/>
          </w:rPr>
          <w:instrText xml:space="preserve"> PAGEREF _Toc525568514 \h </w:instrText>
        </w:r>
        <w:r>
          <w:rPr>
            <w:noProof/>
            <w:webHidden/>
          </w:rPr>
        </w:r>
        <w:r>
          <w:rPr>
            <w:noProof/>
            <w:webHidden/>
          </w:rPr>
          <w:fldChar w:fldCharType="separate"/>
        </w:r>
        <w:r>
          <w:rPr>
            <w:noProof/>
            <w:webHidden/>
          </w:rPr>
          <w:t>115</w:t>
        </w:r>
        <w:r>
          <w:rPr>
            <w:noProof/>
            <w:webHidden/>
          </w:rPr>
          <w:fldChar w:fldCharType="end"/>
        </w:r>
      </w:hyperlink>
    </w:p>
    <w:p w14:paraId="2CE611AC" w14:textId="12ED1D70"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515" w:history="1">
        <w:r w:rsidRPr="004F684D">
          <w:rPr>
            <w:rStyle w:val="Hyperlink"/>
            <w:noProof/>
          </w:rPr>
          <w:t>3.41.3 ruleId property</w:t>
        </w:r>
        <w:r>
          <w:rPr>
            <w:noProof/>
            <w:webHidden/>
          </w:rPr>
          <w:tab/>
        </w:r>
        <w:r>
          <w:rPr>
            <w:noProof/>
            <w:webHidden/>
          </w:rPr>
          <w:fldChar w:fldCharType="begin"/>
        </w:r>
        <w:r>
          <w:rPr>
            <w:noProof/>
            <w:webHidden/>
          </w:rPr>
          <w:instrText xml:space="preserve"> PAGEREF _Toc525568515 \h </w:instrText>
        </w:r>
        <w:r>
          <w:rPr>
            <w:noProof/>
            <w:webHidden/>
          </w:rPr>
        </w:r>
        <w:r>
          <w:rPr>
            <w:noProof/>
            <w:webHidden/>
          </w:rPr>
          <w:fldChar w:fldCharType="separate"/>
        </w:r>
        <w:r>
          <w:rPr>
            <w:noProof/>
            <w:webHidden/>
          </w:rPr>
          <w:t>115</w:t>
        </w:r>
        <w:r>
          <w:rPr>
            <w:noProof/>
            <w:webHidden/>
          </w:rPr>
          <w:fldChar w:fldCharType="end"/>
        </w:r>
      </w:hyperlink>
    </w:p>
    <w:p w14:paraId="1140CEFA" w14:textId="719CD6E8"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516" w:history="1">
        <w:r w:rsidRPr="004F684D">
          <w:rPr>
            <w:rStyle w:val="Hyperlink"/>
            <w:noProof/>
          </w:rPr>
          <w:t>3.41.4 physicalLocation property</w:t>
        </w:r>
        <w:r>
          <w:rPr>
            <w:noProof/>
            <w:webHidden/>
          </w:rPr>
          <w:tab/>
        </w:r>
        <w:r>
          <w:rPr>
            <w:noProof/>
            <w:webHidden/>
          </w:rPr>
          <w:fldChar w:fldCharType="begin"/>
        </w:r>
        <w:r>
          <w:rPr>
            <w:noProof/>
            <w:webHidden/>
          </w:rPr>
          <w:instrText xml:space="preserve"> PAGEREF _Toc525568516 \h </w:instrText>
        </w:r>
        <w:r>
          <w:rPr>
            <w:noProof/>
            <w:webHidden/>
          </w:rPr>
        </w:r>
        <w:r>
          <w:rPr>
            <w:noProof/>
            <w:webHidden/>
          </w:rPr>
          <w:fldChar w:fldCharType="separate"/>
        </w:r>
        <w:r>
          <w:rPr>
            <w:noProof/>
            <w:webHidden/>
          </w:rPr>
          <w:t>116</w:t>
        </w:r>
        <w:r>
          <w:rPr>
            <w:noProof/>
            <w:webHidden/>
          </w:rPr>
          <w:fldChar w:fldCharType="end"/>
        </w:r>
      </w:hyperlink>
    </w:p>
    <w:p w14:paraId="7E50F7FA" w14:textId="53A9B0E5"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517" w:history="1">
        <w:r w:rsidRPr="004F684D">
          <w:rPr>
            <w:rStyle w:val="Hyperlink"/>
            <w:noProof/>
          </w:rPr>
          <w:t>3.41.5 message property</w:t>
        </w:r>
        <w:r>
          <w:rPr>
            <w:noProof/>
            <w:webHidden/>
          </w:rPr>
          <w:tab/>
        </w:r>
        <w:r>
          <w:rPr>
            <w:noProof/>
            <w:webHidden/>
          </w:rPr>
          <w:fldChar w:fldCharType="begin"/>
        </w:r>
        <w:r>
          <w:rPr>
            <w:noProof/>
            <w:webHidden/>
          </w:rPr>
          <w:instrText xml:space="preserve"> PAGEREF _Toc525568517 \h </w:instrText>
        </w:r>
        <w:r>
          <w:rPr>
            <w:noProof/>
            <w:webHidden/>
          </w:rPr>
        </w:r>
        <w:r>
          <w:rPr>
            <w:noProof/>
            <w:webHidden/>
          </w:rPr>
          <w:fldChar w:fldCharType="separate"/>
        </w:r>
        <w:r>
          <w:rPr>
            <w:noProof/>
            <w:webHidden/>
          </w:rPr>
          <w:t>116</w:t>
        </w:r>
        <w:r>
          <w:rPr>
            <w:noProof/>
            <w:webHidden/>
          </w:rPr>
          <w:fldChar w:fldCharType="end"/>
        </w:r>
      </w:hyperlink>
    </w:p>
    <w:p w14:paraId="034623A4" w14:textId="76998409"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518" w:history="1">
        <w:r w:rsidRPr="004F684D">
          <w:rPr>
            <w:rStyle w:val="Hyperlink"/>
            <w:noProof/>
          </w:rPr>
          <w:t>3.41.6 level property</w:t>
        </w:r>
        <w:r>
          <w:rPr>
            <w:noProof/>
            <w:webHidden/>
          </w:rPr>
          <w:tab/>
        </w:r>
        <w:r>
          <w:rPr>
            <w:noProof/>
            <w:webHidden/>
          </w:rPr>
          <w:fldChar w:fldCharType="begin"/>
        </w:r>
        <w:r>
          <w:rPr>
            <w:noProof/>
            <w:webHidden/>
          </w:rPr>
          <w:instrText xml:space="preserve"> PAGEREF _Toc525568518 \h </w:instrText>
        </w:r>
        <w:r>
          <w:rPr>
            <w:noProof/>
            <w:webHidden/>
          </w:rPr>
        </w:r>
        <w:r>
          <w:rPr>
            <w:noProof/>
            <w:webHidden/>
          </w:rPr>
          <w:fldChar w:fldCharType="separate"/>
        </w:r>
        <w:r>
          <w:rPr>
            <w:noProof/>
            <w:webHidden/>
          </w:rPr>
          <w:t>116</w:t>
        </w:r>
        <w:r>
          <w:rPr>
            <w:noProof/>
            <w:webHidden/>
          </w:rPr>
          <w:fldChar w:fldCharType="end"/>
        </w:r>
      </w:hyperlink>
    </w:p>
    <w:p w14:paraId="34D1FAC2" w14:textId="300FC0F7"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519" w:history="1">
        <w:r w:rsidRPr="004F684D">
          <w:rPr>
            <w:rStyle w:val="Hyperlink"/>
            <w:noProof/>
          </w:rPr>
          <w:t>3.41.7 threadId property</w:t>
        </w:r>
        <w:r>
          <w:rPr>
            <w:noProof/>
            <w:webHidden/>
          </w:rPr>
          <w:tab/>
        </w:r>
        <w:r>
          <w:rPr>
            <w:noProof/>
            <w:webHidden/>
          </w:rPr>
          <w:fldChar w:fldCharType="begin"/>
        </w:r>
        <w:r>
          <w:rPr>
            <w:noProof/>
            <w:webHidden/>
          </w:rPr>
          <w:instrText xml:space="preserve"> PAGEREF _Toc525568519 \h </w:instrText>
        </w:r>
        <w:r>
          <w:rPr>
            <w:noProof/>
            <w:webHidden/>
          </w:rPr>
        </w:r>
        <w:r>
          <w:rPr>
            <w:noProof/>
            <w:webHidden/>
          </w:rPr>
          <w:fldChar w:fldCharType="separate"/>
        </w:r>
        <w:r>
          <w:rPr>
            <w:noProof/>
            <w:webHidden/>
          </w:rPr>
          <w:t>116</w:t>
        </w:r>
        <w:r>
          <w:rPr>
            <w:noProof/>
            <w:webHidden/>
          </w:rPr>
          <w:fldChar w:fldCharType="end"/>
        </w:r>
      </w:hyperlink>
    </w:p>
    <w:p w14:paraId="768DB673" w14:textId="2513A7B7"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520" w:history="1">
        <w:r w:rsidRPr="004F684D">
          <w:rPr>
            <w:rStyle w:val="Hyperlink"/>
            <w:noProof/>
          </w:rPr>
          <w:t>3.41.8 time property</w:t>
        </w:r>
        <w:r>
          <w:rPr>
            <w:noProof/>
            <w:webHidden/>
          </w:rPr>
          <w:tab/>
        </w:r>
        <w:r>
          <w:rPr>
            <w:noProof/>
            <w:webHidden/>
          </w:rPr>
          <w:fldChar w:fldCharType="begin"/>
        </w:r>
        <w:r>
          <w:rPr>
            <w:noProof/>
            <w:webHidden/>
          </w:rPr>
          <w:instrText xml:space="preserve"> PAGEREF _Toc525568520 \h </w:instrText>
        </w:r>
        <w:r>
          <w:rPr>
            <w:noProof/>
            <w:webHidden/>
          </w:rPr>
        </w:r>
        <w:r>
          <w:rPr>
            <w:noProof/>
            <w:webHidden/>
          </w:rPr>
          <w:fldChar w:fldCharType="separate"/>
        </w:r>
        <w:r>
          <w:rPr>
            <w:noProof/>
            <w:webHidden/>
          </w:rPr>
          <w:t>116</w:t>
        </w:r>
        <w:r>
          <w:rPr>
            <w:noProof/>
            <w:webHidden/>
          </w:rPr>
          <w:fldChar w:fldCharType="end"/>
        </w:r>
      </w:hyperlink>
    </w:p>
    <w:p w14:paraId="359D3FAE" w14:textId="1EF9E5F8"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521" w:history="1">
        <w:r w:rsidRPr="004F684D">
          <w:rPr>
            <w:rStyle w:val="Hyperlink"/>
            <w:noProof/>
          </w:rPr>
          <w:t>3.41.9 exception property</w:t>
        </w:r>
        <w:r>
          <w:rPr>
            <w:noProof/>
            <w:webHidden/>
          </w:rPr>
          <w:tab/>
        </w:r>
        <w:r>
          <w:rPr>
            <w:noProof/>
            <w:webHidden/>
          </w:rPr>
          <w:fldChar w:fldCharType="begin"/>
        </w:r>
        <w:r>
          <w:rPr>
            <w:noProof/>
            <w:webHidden/>
          </w:rPr>
          <w:instrText xml:space="preserve"> PAGEREF _Toc525568521 \h </w:instrText>
        </w:r>
        <w:r>
          <w:rPr>
            <w:noProof/>
            <w:webHidden/>
          </w:rPr>
        </w:r>
        <w:r>
          <w:rPr>
            <w:noProof/>
            <w:webHidden/>
          </w:rPr>
          <w:fldChar w:fldCharType="separate"/>
        </w:r>
        <w:r>
          <w:rPr>
            <w:noProof/>
            <w:webHidden/>
          </w:rPr>
          <w:t>117</w:t>
        </w:r>
        <w:r>
          <w:rPr>
            <w:noProof/>
            <w:webHidden/>
          </w:rPr>
          <w:fldChar w:fldCharType="end"/>
        </w:r>
      </w:hyperlink>
    </w:p>
    <w:p w14:paraId="6CA0D13F" w14:textId="1F76FF33"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522" w:history="1">
        <w:r w:rsidRPr="004F684D">
          <w:rPr>
            <w:rStyle w:val="Hyperlink"/>
            <w:noProof/>
          </w:rPr>
          <w:t>3.41.10 properties property</w:t>
        </w:r>
        <w:r>
          <w:rPr>
            <w:noProof/>
            <w:webHidden/>
          </w:rPr>
          <w:tab/>
        </w:r>
        <w:r>
          <w:rPr>
            <w:noProof/>
            <w:webHidden/>
          </w:rPr>
          <w:fldChar w:fldCharType="begin"/>
        </w:r>
        <w:r>
          <w:rPr>
            <w:noProof/>
            <w:webHidden/>
          </w:rPr>
          <w:instrText xml:space="preserve"> PAGEREF _Toc525568522 \h </w:instrText>
        </w:r>
        <w:r>
          <w:rPr>
            <w:noProof/>
            <w:webHidden/>
          </w:rPr>
        </w:r>
        <w:r>
          <w:rPr>
            <w:noProof/>
            <w:webHidden/>
          </w:rPr>
          <w:fldChar w:fldCharType="separate"/>
        </w:r>
        <w:r>
          <w:rPr>
            <w:noProof/>
            <w:webHidden/>
          </w:rPr>
          <w:t>117</w:t>
        </w:r>
        <w:r>
          <w:rPr>
            <w:noProof/>
            <w:webHidden/>
          </w:rPr>
          <w:fldChar w:fldCharType="end"/>
        </w:r>
      </w:hyperlink>
    </w:p>
    <w:p w14:paraId="70885253" w14:textId="6C5D18A6"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523" w:history="1">
        <w:r w:rsidRPr="004F684D">
          <w:rPr>
            <w:rStyle w:val="Hyperlink"/>
            <w:noProof/>
          </w:rPr>
          <w:t>3.42 exception object</w:t>
        </w:r>
        <w:r>
          <w:rPr>
            <w:noProof/>
            <w:webHidden/>
          </w:rPr>
          <w:tab/>
        </w:r>
        <w:r>
          <w:rPr>
            <w:noProof/>
            <w:webHidden/>
          </w:rPr>
          <w:fldChar w:fldCharType="begin"/>
        </w:r>
        <w:r>
          <w:rPr>
            <w:noProof/>
            <w:webHidden/>
          </w:rPr>
          <w:instrText xml:space="preserve"> PAGEREF _Toc525568523 \h </w:instrText>
        </w:r>
        <w:r>
          <w:rPr>
            <w:noProof/>
            <w:webHidden/>
          </w:rPr>
        </w:r>
        <w:r>
          <w:rPr>
            <w:noProof/>
            <w:webHidden/>
          </w:rPr>
          <w:fldChar w:fldCharType="separate"/>
        </w:r>
        <w:r>
          <w:rPr>
            <w:noProof/>
            <w:webHidden/>
          </w:rPr>
          <w:t>117</w:t>
        </w:r>
        <w:r>
          <w:rPr>
            <w:noProof/>
            <w:webHidden/>
          </w:rPr>
          <w:fldChar w:fldCharType="end"/>
        </w:r>
      </w:hyperlink>
    </w:p>
    <w:p w14:paraId="38CB1E7B" w14:textId="21722DBB"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524" w:history="1">
        <w:r w:rsidRPr="004F684D">
          <w:rPr>
            <w:rStyle w:val="Hyperlink"/>
            <w:noProof/>
          </w:rPr>
          <w:t>3.42.1 General</w:t>
        </w:r>
        <w:r>
          <w:rPr>
            <w:noProof/>
            <w:webHidden/>
          </w:rPr>
          <w:tab/>
        </w:r>
        <w:r>
          <w:rPr>
            <w:noProof/>
            <w:webHidden/>
          </w:rPr>
          <w:fldChar w:fldCharType="begin"/>
        </w:r>
        <w:r>
          <w:rPr>
            <w:noProof/>
            <w:webHidden/>
          </w:rPr>
          <w:instrText xml:space="preserve"> PAGEREF _Toc525568524 \h </w:instrText>
        </w:r>
        <w:r>
          <w:rPr>
            <w:noProof/>
            <w:webHidden/>
          </w:rPr>
        </w:r>
        <w:r>
          <w:rPr>
            <w:noProof/>
            <w:webHidden/>
          </w:rPr>
          <w:fldChar w:fldCharType="separate"/>
        </w:r>
        <w:r>
          <w:rPr>
            <w:noProof/>
            <w:webHidden/>
          </w:rPr>
          <w:t>117</w:t>
        </w:r>
        <w:r>
          <w:rPr>
            <w:noProof/>
            <w:webHidden/>
          </w:rPr>
          <w:fldChar w:fldCharType="end"/>
        </w:r>
      </w:hyperlink>
    </w:p>
    <w:p w14:paraId="635D36EA" w14:textId="3E0C7582"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525" w:history="1">
        <w:r w:rsidRPr="004F684D">
          <w:rPr>
            <w:rStyle w:val="Hyperlink"/>
            <w:noProof/>
          </w:rPr>
          <w:t>3.42.2 kind property</w:t>
        </w:r>
        <w:r>
          <w:rPr>
            <w:noProof/>
            <w:webHidden/>
          </w:rPr>
          <w:tab/>
        </w:r>
        <w:r>
          <w:rPr>
            <w:noProof/>
            <w:webHidden/>
          </w:rPr>
          <w:fldChar w:fldCharType="begin"/>
        </w:r>
        <w:r>
          <w:rPr>
            <w:noProof/>
            <w:webHidden/>
          </w:rPr>
          <w:instrText xml:space="preserve"> PAGEREF _Toc525568525 \h </w:instrText>
        </w:r>
        <w:r>
          <w:rPr>
            <w:noProof/>
            <w:webHidden/>
          </w:rPr>
        </w:r>
        <w:r>
          <w:rPr>
            <w:noProof/>
            <w:webHidden/>
          </w:rPr>
          <w:fldChar w:fldCharType="separate"/>
        </w:r>
        <w:r>
          <w:rPr>
            <w:noProof/>
            <w:webHidden/>
          </w:rPr>
          <w:t>117</w:t>
        </w:r>
        <w:r>
          <w:rPr>
            <w:noProof/>
            <w:webHidden/>
          </w:rPr>
          <w:fldChar w:fldCharType="end"/>
        </w:r>
      </w:hyperlink>
    </w:p>
    <w:p w14:paraId="0A108DDF" w14:textId="0FB05BF9"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526" w:history="1">
        <w:r w:rsidRPr="004F684D">
          <w:rPr>
            <w:rStyle w:val="Hyperlink"/>
            <w:noProof/>
          </w:rPr>
          <w:t>3.42.3 message property</w:t>
        </w:r>
        <w:r>
          <w:rPr>
            <w:noProof/>
            <w:webHidden/>
          </w:rPr>
          <w:tab/>
        </w:r>
        <w:r>
          <w:rPr>
            <w:noProof/>
            <w:webHidden/>
          </w:rPr>
          <w:fldChar w:fldCharType="begin"/>
        </w:r>
        <w:r>
          <w:rPr>
            <w:noProof/>
            <w:webHidden/>
          </w:rPr>
          <w:instrText xml:space="preserve"> PAGEREF _Toc525568526 \h </w:instrText>
        </w:r>
        <w:r>
          <w:rPr>
            <w:noProof/>
            <w:webHidden/>
          </w:rPr>
        </w:r>
        <w:r>
          <w:rPr>
            <w:noProof/>
            <w:webHidden/>
          </w:rPr>
          <w:fldChar w:fldCharType="separate"/>
        </w:r>
        <w:r>
          <w:rPr>
            <w:noProof/>
            <w:webHidden/>
          </w:rPr>
          <w:t>117</w:t>
        </w:r>
        <w:r>
          <w:rPr>
            <w:noProof/>
            <w:webHidden/>
          </w:rPr>
          <w:fldChar w:fldCharType="end"/>
        </w:r>
      </w:hyperlink>
    </w:p>
    <w:p w14:paraId="381F55D7" w14:textId="19E5675D"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527" w:history="1">
        <w:r w:rsidRPr="004F684D">
          <w:rPr>
            <w:rStyle w:val="Hyperlink"/>
            <w:noProof/>
          </w:rPr>
          <w:t>3.42.4 stack property</w:t>
        </w:r>
        <w:r>
          <w:rPr>
            <w:noProof/>
            <w:webHidden/>
          </w:rPr>
          <w:tab/>
        </w:r>
        <w:r>
          <w:rPr>
            <w:noProof/>
            <w:webHidden/>
          </w:rPr>
          <w:fldChar w:fldCharType="begin"/>
        </w:r>
        <w:r>
          <w:rPr>
            <w:noProof/>
            <w:webHidden/>
          </w:rPr>
          <w:instrText xml:space="preserve"> PAGEREF _Toc525568527 \h </w:instrText>
        </w:r>
        <w:r>
          <w:rPr>
            <w:noProof/>
            <w:webHidden/>
          </w:rPr>
        </w:r>
        <w:r>
          <w:rPr>
            <w:noProof/>
            <w:webHidden/>
          </w:rPr>
          <w:fldChar w:fldCharType="separate"/>
        </w:r>
        <w:r>
          <w:rPr>
            <w:noProof/>
            <w:webHidden/>
          </w:rPr>
          <w:t>117</w:t>
        </w:r>
        <w:r>
          <w:rPr>
            <w:noProof/>
            <w:webHidden/>
          </w:rPr>
          <w:fldChar w:fldCharType="end"/>
        </w:r>
      </w:hyperlink>
    </w:p>
    <w:p w14:paraId="252CEAEE" w14:textId="0B9887FC" w:rsidR="00313328" w:rsidRDefault="00313328">
      <w:pPr>
        <w:pStyle w:val="TOC3"/>
        <w:tabs>
          <w:tab w:val="right" w:leader="dot" w:pos="9350"/>
        </w:tabs>
        <w:rPr>
          <w:rFonts w:asciiTheme="minorHAnsi" w:eastAsiaTheme="minorEastAsia" w:hAnsiTheme="minorHAnsi" w:cstheme="minorBidi"/>
          <w:noProof/>
          <w:sz w:val="22"/>
          <w:szCs w:val="22"/>
        </w:rPr>
      </w:pPr>
      <w:hyperlink w:anchor="_Toc525568528" w:history="1">
        <w:r w:rsidRPr="004F684D">
          <w:rPr>
            <w:rStyle w:val="Hyperlink"/>
            <w:noProof/>
          </w:rPr>
          <w:t>3.42.5 innerExceptions property</w:t>
        </w:r>
        <w:r>
          <w:rPr>
            <w:noProof/>
            <w:webHidden/>
          </w:rPr>
          <w:tab/>
        </w:r>
        <w:r>
          <w:rPr>
            <w:noProof/>
            <w:webHidden/>
          </w:rPr>
          <w:fldChar w:fldCharType="begin"/>
        </w:r>
        <w:r>
          <w:rPr>
            <w:noProof/>
            <w:webHidden/>
          </w:rPr>
          <w:instrText xml:space="preserve"> PAGEREF _Toc525568528 \h </w:instrText>
        </w:r>
        <w:r>
          <w:rPr>
            <w:noProof/>
            <w:webHidden/>
          </w:rPr>
        </w:r>
        <w:r>
          <w:rPr>
            <w:noProof/>
            <w:webHidden/>
          </w:rPr>
          <w:fldChar w:fldCharType="separate"/>
        </w:r>
        <w:r>
          <w:rPr>
            <w:noProof/>
            <w:webHidden/>
          </w:rPr>
          <w:t>118</w:t>
        </w:r>
        <w:r>
          <w:rPr>
            <w:noProof/>
            <w:webHidden/>
          </w:rPr>
          <w:fldChar w:fldCharType="end"/>
        </w:r>
      </w:hyperlink>
    </w:p>
    <w:p w14:paraId="473D6D6C" w14:textId="11A0AA2A" w:rsidR="00313328" w:rsidRDefault="00313328">
      <w:pPr>
        <w:pStyle w:val="TOC1"/>
        <w:rPr>
          <w:rFonts w:asciiTheme="minorHAnsi" w:eastAsiaTheme="minorEastAsia" w:hAnsiTheme="minorHAnsi" w:cstheme="minorBidi"/>
          <w:noProof/>
          <w:sz w:val="22"/>
          <w:szCs w:val="22"/>
        </w:rPr>
      </w:pPr>
      <w:hyperlink w:anchor="_Toc525568529" w:history="1">
        <w:r w:rsidRPr="004F684D">
          <w:rPr>
            <w:rStyle w:val="Hyperlink"/>
            <w:noProof/>
          </w:rPr>
          <w:t>4</w:t>
        </w:r>
        <w:r>
          <w:rPr>
            <w:rFonts w:asciiTheme="minorHAnsi" w:eastAsiaTheme="minorEastAsia" w:hAnsiTheme="minorHAnsi" w:cstheme="minorBidi"/>
            <w:noProof/>
            <w:sz w:val="22"/>
            <w:szCs w:val="22"/>
          </w:rPr>
          <w:tab/>
        </w:r>
        <w:r w:rsidRPr="004F684D">
          <w:rPr>
            <w:rStyle w:val="Hyperlink"/>
            <w:noProof/>
          </w:rPr>
          <w:t>Conformance</w:t>
        </w:r>
        <w:r>
          <w:rPr>
            <w:noProof/>
            <w:webHidden/>
          </w:rPr>
          <w:tab/>
        </w:r>
        <w:r>
          <w:rPr>
            <w:noProof/>
            <w:webHidden/>
          </w:rPr>
          <w:fldChar w:fldCharType="begin"/>
        </w:r>
        <w:r>
          <w:rPr>
            <w:noProof/>
            <w:webHidden/>
          </w:rPr>
          <w:instrText xml:space="preserve"> PAGEREF _Toc525568529 \h </w:instrText>
        </w:r>
        <w:r>
          <w:rPr>
            <w:noProof/>
            <w:webHidden/>
          </w:rPr>
        </w:r>
        <w:r>
          <w:rPr>
            <w:noProof/>
            <w:webHidden/>
          </w:rPr>
          <w:fldChar w:fldCharType="separate"/>
        </w:r>
        <w:r>
          <w:rPr>
            <w:noProof/>
            <w:webHidden/>
          </w:rPr>
          <w:t>119</w:t>
        </w:r>
        <w:r>
          <w:rPr>
            <w:noProof/>
            <w:webHidden/>
          </w:rPr>
          <w:fldChar w:fldCharType="end"/>
        </w:r>
      </w:hyperlink>
    </w:p>
    <w:p w14:paraId="1A9BB495" w14:textId="3A1FF330"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530" w:history="1">
        <w:r w:rsidRPr="004F684D">
          <w:rPr>
            <w:rStyle w:val="Hyperlink"/>
            <w:noProof/>
          </w:rPr>
          <w:t>4.1 Conformance targets</w:t>
        </w:r>
        <w:r>
          <w:rPr>
            <w:noProof/>
            <w:webHidden/>
          </w:rPr>
          <w:tab/>
        </w:r>
        <w:r>
          <w:rPr>
            <w:noProof/>
            <w:webHidden/>
          </w:rPr>
          <w:fldChar w:fldCharType="begin"/>
        </w:r>
        <w:r>
          <w:rPr>
            <w:noProof/>
            <w:webHidden/>
          </w:rPr>
          <w:instrText xml:space="preserve"> PAGEREF _Toc525568530 \h </w:instrText>
        </w:r>
        <w:r>
          <w:rPr>
            <w:noProof/>
            <w:webHidden/>
          </w:rPr>
        </w:r>
        <w:r>
          <w:rPr>
            <w:noProof/>
            <w:webHidden/>
          </w:rPr>
          <w:fldChar w:fldCharType="separate"/>
        </w:r>
        <w:r>
          <w:rPr>
            <w:noProof/>
            <w:webHidden/>
          </w:rPr>
          <w:t>119</w:t>
        </w:r>
        <w:r>
          <w:rPr>
            <w:noProof/>
            <w:webHidden/>
          </w:rPr>
          <w:fldChar w:fldCharType="end"/>
        </w:r>
      </w:hyperlink>
    </w:p>
    <w:p w14:paraId="626B84A1" w14:textId="226E3550"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531" w:history="1">
        <w:r w:rsidRPr="004F684D">
          <w:rPr>
            <w:rStyle w:val="Hyperlink"/>
            <w:noProof/>
          </w:rPr>
          <w:t>4.2 Conformance Clause 1: SARIF log file</w:t>
        </w:r>
        <w:r>
          <w:rPr>
            <w:noProof/>
            <w:webHidden/>
          </w:rPr>
          <w:tab/>
        </w:r>
        <w:r>
          <w:rPr>
            <w:noProof/>
            <w:webHidden/>
          </w:rPr>
          <w:fldChar w:fldCharType="begin"/>
        </w:r>
        <w:r>
          <w:rPr>
            <w:noProof/>
            <w:webHidden/>
          </w:rPr>
          <w:instrText xml:space="preserve"> PAGEREF _Toc525568531 \h </w:instrText>
        </w:r>
        <w:r>
          <w:rPr>
            <w:noProof/>
            <w:webHidden/>
          </w:rPr>
        </w:r>
        <w:r>
          <w:rPr>
            <w:noProof/>
            <w:webHidden/>
          </w:rPr>
          <w:fldChar w:fldCharType="separate"/>
        </w:r>
        <w:r>
          <w:rPr>
            <w:noProof/>
            <w:webHidden/>
          </w:rPr>
          <w:t>119</w:t>
        </w:r>
        <w:r>
          <w:rPr>
            <w:noProof/>
            <w:webHidden/>
          </w:rPr>
          <w:fldChar w:fldCharType="end"/>
        </w:r>
      </w:hyperlink>
    </w:p>
    <w:p w14:paraId="51CBFFC9" w14:textId="16A55109"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532" w:history="1">
        <w:r w:rsidRPr="004F684D">
          <w:rPr>
            <w:rStyle w:val="Hyperlink"/>
            <w:noProof/>
          </w:rPr>
          <w:t>4.3 Conformance Clause 2: SARIF resource file</w:t>
        </w:r>
        <w:r>
          <w:rPr>
            <w:noProof/>
            <w:webHidden/>
          </w:rPr>
          <w:tab/>
        </w:r>
        <w:r>
          <w:rPr>
            <w:noProof/>
            <w:webHidden/>
          </w:rPr>
          <w:fldChar w:fldCharType="begin"/>
        </w:r>
        <w:r>
          <w:rPr>
            <w:noProof/>
            <w:webHidden/>
          </w:rPr>
          <w:instrText xml:space="preserve"> PAGEREF _Toc525568532 \h </w:instrText>
        </w:r>
        <w:r>
          <w:rPr>
            <w:noProof/>
            <w:webHidden/>
          </w:rPr>
        </w:r>
        <w:r>
          <w:rPr>
            <w:noProof/>
            <w:webHidden/>
          </w:rPr>
          <w:fldChar w:fldCharType="separate"/>
        </w:r>
        <w:r>
          <w:rPr>
            <w:noProof/>
            <w:webHidden/>
          </w:rPr>
          <w:t>119</w:t>
        </w:r>
        <w:r>
          <w:rPr>
            <w:noProof/>
            <w:webHidden/>
          </w:rPr>
          <w:fldChar w:fldCharType="end"/>
        </w:r>
      </w:hyperlink>
    </w:p>
    <w:p w14:paraId="1A20A00F" w14:textId="1D289E51"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533" w:history="1">
        <w:r w:rsidRPr="004F684D">
          <w:rPr>
            <w:rStyle w:val="Hyperlink"/>
            <w:noProof/>
          </w:rPr>
          <w:t>4.4 Conformance Clause 3: SARIF producer</w:t>
        </w:r>
        <w:r>
          <w:rPr>
            <w:noProof/>
            <w:webHidden/>
          </w:rPr>
          <w:tab/>
        </w:r>
        <w:r>
          <w:rPr>
            <w:noProof/>
            <w:webHidden/>
          </w:rPr>
          <w:fldChar w:fldCharType="begin"/>
        </w:r>
        <w:r>
          <w:rPr>
            <w:noProof/>
            <w:webHidden/>
          </w:rPr>
          <w:instrText xml:space="preserve"> PAGEREF _Toc525568533 \h </w:instrText>
        </w:r>
        <w:r>
          <w:rPr>
            <w:noProof/>
            <w:webHidden/>
          </w:rPr>
        </w:r>
        <w:r>
          <w:rPr>
            <w:noProof/>
            <w:webHidden/>
          </w:rPr>
          <w:fldChar w:fldCharType="separate"/>
        </w:r>
        <w:r>
          <w:rPr>
            <w:noProof/>
            <w:webHidden/>
          </w:rPr>
          <w:t>119</w:t>
        </w:r>
        <w:r>
          <w:rPr>
            <w:noProof/>
            <w:webHidden/>
          </w:rPr>
          <w:fldChar w:fldCharType="end"/>
        </w:r>
      </w:hyperlink>
    </w:p>
    <w:p w14:paraId="70A91159" w14:textId="4C14B876"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534" w:history="1">
        <w:r w:rsidRPr="004F684D">
          <w:rPr>
            <w:rStyle w:val="Hyperlink"/>
            <w:noProof/>
          </w:rPr>
          <w:t>4.5 Conformance Clause 4: Direct producer</w:t>
        </w:r>
        <w:r>
          <w:rPr>
            <w:noProof/>
            <w:webHidden/>
          </w:rPr>
          <w:tab/>
        </w:r>
        <w:r>
          <w:rPr>
            <w:noProof/>
            <w:webHidden/>
          </w:rPr>
          <w:fldChar w:fldCharType="begin"/>
        </w:r>
        <w:r>
          <w:rPr>
            <w:noProof/>
            <w:webHidden/>
          </w:rPr>
          <w:instrText xml:space="preserve"> PAGEREF _Toc525568534 \h </w:instrText>
        </w:r>
        <w:r>
          <w:rPr>
            <w:noProof/>
            <w:webHidden/>
          </w:rPr>
        </w:r>
        <w:r>
          <w:rPr>
            <w:noProof/>
            <w:webHidden/>
          </w:rPr>
          <w:fldChar w:fldCharType="separate"/>
        </w:r>
        <w:r>
          <w:rPr>
            <w:noProof/>
            <w:webHidden/>
          </w:rPr>
          <w:t>120</w:t>
        </w:r>
        <w:r>
          <w:rPr>
            <w:noProof/>
            <w:webHidden/>
          </w:rPr>
          <w:fldChar w:fldCharType="end"/>
        </w:r>
      </w:hyperlink>
    </w:p>
    <w:p w14:paraId="210B827D" w14:textId="69AB09FE"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535" w:history="1">
        <w:r w:rsidRPr="004F684D">
          <w:rPr>
            <w:rStyle w:val="Hyperlink"/>
            <w:noProof/>
          </w:rPr>
          <w:t>4.6 Conformance Clause 5: Deterministic producer</w:t>
        </w:r>
        <w:r>
          <w:rPr>
            <w:noProof/>
            <w:webHidden/>
          </w:rPr>
          <w:tab/>
        </w:r>
        <w:r>
          <w:rPr>
            <w:noProof/>
            <w:webHidden/>
          </w:rPr>
          <w:fldChar w:fldCharType="begin"/>
        </w:r>
        <w:r>
          <w:rPr>
            <w:noProof/>
            <w:webHidden/>
          </w:rPr>
          <w:instrText xml:space="preserve"> PAGEREF _Toc525568535 \h </w:instrText>
        </w:r>
        <w:r>
          <w:rPr>
            <w:noProof/>
            <w:webHidden/>
          </w:rPr>
        </w:r>
        <w:r>
          <w:rPr>
            <w:noProof/>
            <w:webHidden/>
          </w:rPr>
          <w:fldChar w:fldCharType="separate"/>
        </w:r>
        <w:r>
          <w:rPr>
            <w:noProof/>
            <w:webHidden/>
          </w:rPr>
          <w:t>120</w:t>
        </w:r>
        <w:r>
          <w:rPr>
            <w:noProof/>
            <w:webHidden/>
          </w:rPr>
          <w:fldChar w:fldCharType="end"/>
        </w:r>
      </w:hyperlink>
    </w:p>
    <w:p w14:paraId="5199B253" w14:textId="03003B86"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536" w:history="1">
        <w:r w:rsidRPr="004F684D">
          <w:rPr>
            <w:rStyle w:val="Hyperlink"/>
            <w:noProof/>
          </w:rPr>
          <w:t>4.7 Conformance Clause 6: Converter</w:t>
        </w:r>
        <w:r>
          <w:rPr>
            <w:noProof/>
            <w:webHidden/>
          </w:rPr>
          <w:tab/>
        </w:r>
        <w:r>
          <w:rPr>
            <w:noProof/>
            <w:webHidden/>
          </w:rPr>
          <w:fldChar w:fldCharType="begin"/>
        </w:r>
        <w:r>
          <w:rPr>
            <w:noProof/>
            <w:webHidden/>
          </w:rPr>
          <w:instrText xml:space="preserve"> PAGEREF _Toc525568536 \h </w:instrText>
        </w:r>
        <w:r>
          <w:rPr>
            <w:noProof/>
            <w:webHidden/>
          </w:rPr>
        </w:r>
        <w:r>
          <w:rPr>
            <w:noProof/>
            <w:webHidden/>
          </w:rPr>
          <w:fldChar w:fldCharType="separate"/>
        </w:r>
        <w:r>
          <w:rPr>
            <w:noProof/>
            <w:webHidden/>
          </w:rPr>
          <w:t>120</w:t>
        </w:r>
        <w:r>
          <w:rPr>
            <w:noProof/>
            <w:webHidden/>
          </w:rPr>
          <w:fldChar w:fldCharType="end"/>
        </w:r>
      </w:hyperlink>
    </w:p>
    <w:p w14:paraId="105B0DD8" w14:textId="53516251"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537" w:history="1">
        <w:r w:rsidRPr="004F684D">
          <w:rPr>
            <w:rStyle w:val="Hyperlink"/>
            <w:noProof/>
          </w:rPr>
          <w:t>4.8 Conformance Clause 7: SARIF post-processor</w:t>
        </w:r>
        <w:r>
          <w:rPr>
            <w:noProof/>
            <w:webHidden/>
          </w:rPr>
          <w:tab/>
        </w:r>
        <w:r>
          <w:rPr>
            <w:noProof/>
            <w:webHidden/>
          </w:rPr>
          <w:fldChar w:fldCharType="begin"/>
        </w:r>
        <w:r>
          <w:rPr>
            <w:noProof/>
            <w:webHidden/>
          </w:rPr>
          <w:instrText xml:space="preserve"> PAGEREF _Toc525568537 \h </w:instrText>
        </w:r>
        <w:r>
          <w:rPr>
            <w:noProof/>
            <w:webHidden/>
          </w:rPr>
        </w:r>
        <w:r>
          <w:rPr>
            <w:noProof/>
            <w:webHidden/>
          </w:rPr>
          <w:fldChar w:fldCharType="separate"/>
        </w:r>
        <w:r>
          <w:rPr>
            <w:noProof/>
            <w:webHidden/>
          </w:rPr>
          <w:t>120</w:t>
        </w:r>
        <w:r>
          <w:rPr>
            <w:noProof/>
            <w:webHidden/>
          </w:rPr>
          <w:fldChar w:fldCharType="end"/>
        </w:r>
      </w:hyperlink>
    </w:p>
    <w:p w14:paraId="102EDC55" w14:textId="2F0718C4"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538" w:history="1">
        <w:r w:rsidRPr="004F684D">
          <w:rPr>
            <w:rStyle w:val="Hyperlink"/>
            <w:noProof/>
          </w:rPr>
          <w:t>4.9 Conformance Clause 8: SARIF consumer</w:t>
        </w:r>
        <w:r>
          <w:rPr>
            <w:noProof/>
            <w:webHidden/>
          </w:rPr>
          <w:tab/>
        </w:r>
        <w:r>
          <w:rPr>
            <w:noProof/>
            <w:webHidden/>
          </w:rPr>
          <w:fldChar w:fldCharType="begin"/>
        </w:r>
        <w:r>
          <w:rPr>
            <w:noProof/>
            <w:webHidden/>
          </w:rPr>
          <w:instrText xml:space="preserve"> PAGEREF _Toc525568538 \h </w:instrText>
        </w:r>
        <w:r>
          <w:rPr>
            <w:noProof/>
            <w:webHidden/>
          </w:rPr>
        </w:r>
        <w:r>
          <w:rPr>
            <w:noProof/>
            <w:webHidden/>
          </w:rPr>
          <w:fldChar w:fldCharType="separate"/>
        </w:r>
        <w:r>
          <w:rPr>
            <w:noProof/>
            <w:webHidden/>
          </w:rPr>
          <w:t>120</w:t>
        </w:r>
        <w:r>
          <w:rPr>
            <w:noProof/>
            <w:webHidden/>
          </w:rPr>
          <w:fldChar w:fldCharType="end"/>
        </w:r>
      </w:hyperlink>
    </w:p>
    <w:p w14:paraId="70C75994" w14:textId="5417A11C"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539" w:history="1">
        <w:r w:rsidRPr="004F684D">
          <w:rPr>
            <w:rStyle w:val="Hyperlink"/>
            <w:noProof/>
          </w:rPr>
          <w:t>4.10 Conformance Clause 9: Viewer</w:t>
        </w:r>
        <w:r>
          <w:rPr>
            <w:noProof/>
            <w:webHidden/>
          </w:rPr>
          <w:tab/>
        </w:r>
        <w:r>
          <w:rPr>
            <w:noProof/>
            <w:webHidden/>
          </w:rPr>
          <w:fldChar w:fldCharType="begin"/>
        </w:r>
        <w:r>
          <w:rPr>
            <w:noProof/>
            <w:webHidden/>
          </w:rPr>
          <w:instrText xml:space="preserve"> PAGEREF _Toc525568539 \h </w:instrText>
        </w:r>
        <w:r>
          <w:rPr>
            <w:noProof/>
            <w:webHidden/>
          </w:rPr>
        </w:r>
        <w:r>
          <w:rPr>
            <w:noProof/>
            <w:webHidden/>
          </w:rPr>
          <w:fldChar w:fldCharType="separate"/>
        </w:r>
        <w:r>
          <w:rPr>
            <w:noProof/>
            <w:webHidden/>
          </w:rPr>
          <w:t>120</w:t>
        </w:r>
        <w:r>
          <w:rPr>
            <w:noProof/>
            <w:webHidden/>
          </w:rPr>
          <w:fldChar w:fldCharType="end"/>
        </w:r>
      </w:hyperlink>
    </w:p>
    <w:p w14:paraId="2AC48584" w14:textId="30A4AFEB"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540" w:history="1">
        <w:r w:rsidRPr="004F684D">
          <w:rPr>
            <w:rStyle w:val="Hyperlink"/>
            <w:noProof/>
          </w:rPr>
          <w:t>4.11 Conformance Clause 10: Result management system</w:t>
        </w:r>
        <w:r>
          <w:rPr>
            <w:noProof/>
            <w:webHidden/>
          </w:rPr>
          <w:tab/>
        </w:r>
        <w:r>
          <w:rPr>
            <w:noProof/>
            <w:webHidden/>
          </w:rPr>
          <w:fldChar w:fldCharType="begin"/>
        </w:r>
        <w:r>
          <w:rPr>
            <w:noProof/>
            <w:webHidden/>
          </w:rPr>
          <w:instrText xml:space="preserve"> PAGEREF _Toc525568540 \h </w:instrText>
        </w:r>
        <w:r>
          <w:rPr>
            <w:noProof/>
            <w:webHidden/>
          </w:rPr>
        </w:r>
        <w:r>
          <w:rPr>
            <w:noProof/>
            <w:webHidden/>
          </w:rPr>
          <w:fldChar w:fldCharType="separate"/>
        </w:r>
        <w:r>
          <w:rPr>
            <w:noProof/>
            <w:webHidden/>
          </w:rPr>
          <w:t>120</w:t>
        </w:r>
        <w:r>
          <w:rPr>
            <w:noProof/>
            <w:webHidden/>
          </w:rPr>
          <w:fldChar w:fldCharType="end"/>
        </w:r>
      </w:hyperlink>
    </w:p>
    <w:p w14:paraId="5042F171" w14:textId="4B91C64A"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541" w:history="1">
        <w:r w:rsidRPr="004F684D">
          <w:rPr>
            <w:rStyle w:val="Hyperlink"/>
            <w:noProof/>
          </w:rPr>
          <w:t>4.12 Conformance Clause 11: Engineering system</w:t>
        </w:r>
        <w:r>
          <w:rPr>
            <w:noProof/>
            <w:webHidden/>
          </w:rPr>
          <w:tab/>
        </w:r>
        <w:r>
          <w:rPr>
            <w:noProof/>
            <w:webHidden/>
          </w:rPr>
          <w:fldChar w:fldCharType="begin"/>
        </w:r>
        <w:r>
          <w:rPr>
            <w:noProof/>
            <w:webHidden/>
          </w:rPr>
          <w:instrText xml:space="preserve"> PAGEREF _Toc525568541 \h </w:instrText>
        </w:r>
        <w:r>
          <w:rPr>
            <w:noProof/>
            <w:webHidden/>
          </w:rPr>
        </w:r>
        <w:r>
          <w:rPr>
            <w:noProof/>
            <w:webHidden/>
          </w:rPr>
          <w:fldChar w:fldCharType="separate"/>
        </w:r>
        <w:r>
          <w:rPr>
            <w:noProof/>
            <w:webHidden/>
          </w:rPr>
          <w:t>121</w:t>
        </w:r>
        <w:r>
          <w:rPr>
            <w:noProof/>
            <w:webHidden/>
          </w:rPr>
          <w:fldChar w:fldCharType="end"/>
        </w:r>
      </w:hyperlink>
    </w:p>
    <w:p w14:paraId="333569BF" w14:textId="0DCE40FB" w:rsidR="00313328" w:rsidRDefault="00313328">
      <w:pPr>
        <w:pStyle w:val="TOC1"/>
        <w:rPr>
          <w:rFonts w:asciiTheme="minorHAnsi" w:eastAsiaTheme="minorEastAsia" w:hAnsiTheme="minorHAnsi" w:cstheme="minorBidi"/>
          <w:noProof/>
          <w:sz w:val="22"/>
          <w:szCs w:val="22"/>
        </w:rPr>
      </w:pPr>
      <w:hyperlink w:anchor="_Toc525568542" w:history="1">
        <w:r w:rsidRPr="004F684D">
          <w:rPr>
            <w:rStyle w:val="Hyperlink"/>
            <w:noProof/>
          </w:rPr>
          <w:t>Appendix A. (Informative) Acknowledgments</w:t>
        </w:r>
        <w:r>
          <w:rPr>
            <w:noProof/>
            <w:webHidden/>
          </w:rPr>
          <w:tab/>
        </w:r>
        <w:r>
          <w:rPr>
            <w:noProof/>
            <w:webHidden/>
          </w:rPr>
          <w:fldChar w:fldCharType="begin"/>
        </w:r>
        <w:r>
          <w:rPr>
            <w:noProof/>
            <w:webHidden/>
          </w:rPr>
          <w:instrText xml:space="preserve"> PAGEREF _Toc525568542 \h </w:instrText>
        </w:r>
        <w:r>
          <w:rPr>
            <w:noProof/>
            <w:webHidden/>
          </w:rPr>
        </w:r>
        <w:r>
          <w:rPr>
            <w:noProof/>
            <w:webHidden/>
          </w:rPr>
          <w:fldChar w:fldCharType="separate"/>
        </w:r>
        <w:r>
          <w:rPr>
            <w:noProof/>
            <w:webHidden/>
          </w:rPr>
          <w:t>122</w:t>
        </w:r>
        <w:r>
          <w:rPr>
            <w:noProof/>
            <w:webHidden/>
          </w:rPr>
          <w:fldChar w:fldCharType="end"/>
        </w:r>
      </w:hyperlink>
    </w:p>
    <w:p w14:paraId="23269B3B" w14:textId="42B4E222" w:rsidR="00313328" w:rsidRDefault="00313328">
      <w:pPr>
        <w:pStyle w:val="TOC1"/>
        <w:rPr>
          <w:rFonts w:asciiTheme="minorHAnsi" w:eastAsiaTheme="minorEastAsia" w:hAnsiTheme="minorHAnsi" w:cstheme="minorBidi"/>
          <w:noProof/>
          <w:sz w:val="22"/>
          <w:szCs w:val="22"/>
        </w:rPr>
      </w:pPr>
      <w:hyperlink w:anchor="_Toc525568543" w:history="1">
        <w:r w:rsidRPr="004F684D">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_Toc525568543 \h </w:instrText>
        </w:r>
        <w:r>
          <w:rPr>
            <w:noProof/>
            <w:webHidden/>
          </w:rPr>
        </w:r>
        <w:r>
          <w:rPr>
            <w:noProof/>
            <w:webHidden/>
          </w:rPr>
          <w:fldChar w:fldCharType="separate"/>
        </w:r>
        <w:r>
          <w:rPr>
            <w:noProof/>
            <w:webHidden/>
          </w:rPr>
          <w:t>123</w:t>
        </w:r>
        <w:r>
          <w:rPr>
            <w:noProof/>
            <w:webHidden/>
          </w:rPr>
          <w:fldChar w:fldCharType="end"/>
        </w:r>
      </w:hyperlink>
    </w:p>
    <w:p w14:paraId="1B1DEDEB" w14:textId="6691A7F2" w:rsidR="00313328" w:rsidRDefault="00313328">
      <w:pPr>
        <w:pStyle w:val="TOC1"/>
        <w:rPr>
          <w:rFonts w:asciiTheme="minorHAnsi" w:eastAsiaTheme="minorEastAsia" w:hAnsiTheme="minorHAnsi" w:cstheme="minorBidi"/>
          <w:noProof/>
          <w:sz w:val="22"/>
          <w:szCs w:val="22"/>
        </w:rPr>
      </w:pPr>
      <w:hyperlink w:anchor="_Toc525568544" w:history="1">
        <w:r w:rsidRPr="004F684D">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_Toc525568544 \h </w:instrText>
        </w:r>
        <w:r>
          <w:rPr>
            <w:noProof/>
            <w:webHidden/>
          </w:rPr>
        </w:r>
        <w:r>
          <w:rPr>
            <w:noProof/>
            <w:webHidden/>
          </w:rPr>
          <w:fldChar w:fldCharType="separate"/>
        </w:r>
        <w:r>
          <w:rPr>
            <w:noProof/>
            <w:webHidden/>
          </w:rPr>
          <w:t>124</w:t>
        </w:r>
        <w:r>
          <w:rPr>
            <w:noProof/>
            <w:webHidden/>
          </w:rPr>
          <w:fldChar w:fldCharType="end"/>
        </w:r>
      </w:hyperlink>
    </w:p>
    <w:p w14:paraId="663D0EC9" w14:textId="52129F69" w:rsidR="00313328" w:rsidRDefault="00313328">
      <w:pPr>
        <w:pStyle w:val="TOC1"/>
        <w:rPr>
          <w:rFonts w:asciiTheme="minorHAnsi" w:eastAsiaTheme="minorEastAsia" w:hAnsiTheme="minorHAnsi" w:cstheme="minorBidi"/>
          <w:noProof/>
          <w:sz w:val="22"/>
          <w:szCs w:val="22"/>
        </w:rPr>
      </w:pPr>
      <w:hyperlink w:anchor="_Toc525568545" w:history="1">
        <w:r w:rsidRPr="004F684D">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_Toc525568545 \h </w:instrText>
        </w:r>
        <w:r>
          <w:rPr>
            <w:noProof/>
            <w:webHidden/>
          </w:rPr>
        </w:r>
        <w:r>
          <w:rPr>
            <w:noProof/>
            <w:webHidden/>
          </w:rPr>
          <w:fldChar w:fldCharType="separate"/>
        </w:r>
        <w:r>
          <w:rPr>
            <w:noProof/>
            <w:webHidden/>
          </w:rPr>
          <w:t>125</w:t>
        </w:r>
        <w:r>
          <w:rPr>
            <w:noProof/>
            <w:webHidden/>
          </w:rPr>
          <w:fldChar w:fldCharType="end"/>
        </w:r>
      </w:hyperlink>
    </w:p>
    <w:p w14:paraId="4F6D1A9F" w14:textId="2BD19E78" w:rsidR="00313328" w:rsidRDefault="00313328">
      <w:pPr>
        <w:pStyle w:val="TOC1"/>
        <w:rPr>
          <w:rFonts w:asciiTheme="minorHAnsi" w:eastAsiaTheme="minorEastAsia" w:hAnsiTheme="minorHAnsi" w:cstheme="minorBidi"/>
          <w:noProof/>
          <w:sz w:val="22"/>
          <w:szCs w:val="22"/>
        </w:rPr>
      </w:pPr>
      <w:hyperlink w:anchor="_Toc525568546" w:history="1">
        <w:r w:rsidRPr="004F684D">
          <w:rPr>
            <w:rStyle w:val="Hyperlink"/>
            <w:noProof/>
          </w:rPr>
          <w:t>Appendix E. (Informative) Locating rule metadata</w:t>
        </w:r>
        <w:r>
          <w:rPr>
            <w:noProof/>
            <w:webHidden/>
          </w:rPr>
          <w:tab/>
        </w:r>
        <w:r>
          <w:rPr>
            <w:noProof/>
            <w:webHidden/>
          </w:rPr>
          <w:fldChar w:fldCharType="begin"/>
        </w:r>
        <w:r>
          <w:rPr>
            <w:noProof/>
            <w:webHidden/>
          </w:rPr>
          <w:instrText xml:space="preserve"> PAGEREF _Toc525568546 \h </w:instrText>
        </w:r>
        <w:r>
          <w:rPr>
            <w:noProof/>
            <w:webHidden/>
          </w:rPr>
        </w:r>
        <w:r>
          <w:rPr>
            <w:noProof/>
            <w:webHidden/>
          </w:rPr>
          <w:fldChar w:fldCharType="separate"/>
        </w:r>
        <w:r>
          <w:rPr>
            <w:noProof/>
            <w:webHidden/>
          </w:rPr>
          <w:t>126</w:t>
        </w:r>
        <w:r>
          <w:rPr>
            <w:noProof/>
            <w:webHidden/>
          </w:rPr>
          <w:fldChar w:fldCharType="end"/>
        </w:r>
      </w:hyperlink>
    </w:p>
    <w:p w14:paraId="27A32B4B" w14:textId="5B044BB9" w:rsidR="00313328" w:rsidRDefault="00313328">
      <w:pPr>
        <w:pStyle w:val="TOC1"/>
        <w:rPr>
          <w:rFonts w:asciiTheme="minorHAnsi" w:eastAsiaTheme="minorEastAsia" w:hAnsiTheme="minorHAnsi" w:cstheme="minorBidi"/>
          <w:noProof/>
          <w:sz w:val="22"/>
          <w:szCs w:val="22"/>
        </w:rPr>
      </w:pPr>
      <w:hyperlink w:anchor="_Toc525568547" w:history="1">
        <w:r w:rsidRPr="004F684D">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_Toc525568547 \h </w:instrText>
        </w:r>
        <w:r>
          <w:rPr>
            <w:noProof/>
            <w:webHidden/>
          </w:rPr>
        </w:r>
        <w:r>
          <w:rPr>
            <w:noProof/>
            <w:webHidden/>
          </w:rPr>
          <w:fldChar w:fldCharType="separate"/>
        </w:r>
        <w:r>
          <w:rPr>
            <w:noProof/>
            <w:webHidden/>
          </w:rPr>
          <w:t>127</w:t>
        </w:r>
        <w:r>
          <w:rPr>
            <w:noProof/>
            <w:webHidden/>
          </w:rPr>
          <w:fldChar w:fldCharType="end"/>
        </w:r>
      </w:hyperlink>
    </w:p>
    <w:p w14:paraId="39C09471" w14:textId="1CFE20C4"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548" w:history="1">
        <w:r w:rsidRPr="004F684D">
          <w:rPr>
            <w:rStyle w:val="Hyperlink"/>
            <w:noProof/>
          </w:rPr>
          <w:t>F.1 General</w:t>
        </w:r>
        <w:r>
          <w:rPr>
            <w:noProof/>
            <w:webHidden/>
          </w:rPr>
          <w:tab/>
        </w:r>
        <w:r>
          <w:rPr>
            <w:noProof/>
            <w:webHidden/>
          </w:rPr>
          <w:fldChar w:fldCharType="begin"/>
        </w:r>
        <w:r>
          <w:rPr>
            <w:noProof/>
            <w:webHidden/>
          </w:rPr>
          <w:instrText xml:space="preserve"> PAGEREF _Toc525568548 \h </w:instrText>
        </w:r>
        <w:r>
          <w:rPr>
            <w:noProof/>
            <w:webHidden/>
          </w:rPr>
        </w:r>
        <w:r>
          <w:rPr>
            <w:noProof/>
            <w:webHidden/>
          </w:rPr>
          <w:fldChar w:fldCharType="separate"/>
        </w:r>
        <w:r>
          <w:rPr>
            <w:noProof/>
            <w:webHidden/>
          </w:rPr>
          <w:t>127</w:t>
        </w:r>
        <w:r>
          <w:rPr>
            <w:noProof/>
            <w:webHidden/>
          </w:rPr>
          <w:fldChar w:fldCharType="end"/>
        </w:r>
      </w:hyperlink>
    </w:p>
    <w:p w14:paraId="2C0B95BC" w14:textId="64651CE1"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549" w:history="1">
        <w:r w:rsidRPr="004F684D">
          <w:rPr>
            <w:rStyle w:val="Hyperlink"/>
            <w:noProof/>
          </w:rPr>
          <w:t>F.2 Non-deterministic file format elements</w:t>
        </w:r>
        <w:r>
          <w:rPr>
            <w:noProof/>
            <w:webHidden/>
          </w:rPr>
          <w:tab/>
        </w:r>
        <w:r>
          <w:rPr>
            <w:noProof/>
            <w:webHidden/>
          </w:rPr>
          <w:fldChar w:fldCharType="begin"/>
        </w:r>
        <w:r>
          <w:rPr>
            <w:noProof/>
            <w:webHidden/>
          </w:rPr>
          <w:instrText xml:space="preserve"> PAGEREF _Toc525568549 \h </w:instrText>
        </w:r>
        <w:r>
          <w:rPr>
            <w:noProof/>
            <w:webHidden/>
          </w:rPr>
        </w:r>
        <w:r>
          <w:rPr>
            <w:noProof/>
            <w:webHidden/>
          </w:rPr>
          <w:fldChar w:fldCharType="separate"/>
        </w:r>
        <w:r>
          <w:rPr>
            <w:noProof/>
            <w:webHidden/>
          </w:rPr>
          <w:t>127</w:t>
        </w:r>
        <w:r>
          <w:rPr>
            <w:noProof/>
            <w:webHidden/>
          </w:rPr>
          <w:fldChar w:fldCharType="end"/>
        </w:r>
      </w:hyperlink>
    </w:p>
    <w:p w14:paraId="537C093D" w14:textId="34EDDF14"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550" w:history="1">
        <w:r w:rsidRPr="004F684D">
          <w:rPr>
            <w:rStyle w:val="Hyperlink"/>
            <w:noProof/>
          </w:rPr>
          <w:t>F.3 Array and dictionary element ordering</w:t>
        </w:r>
        <w:r>
          <w:rPr>
            <w:noProof/>
            <w:webHidden/>
          </w:rPr>
          <w:tab/>
        </w:r>
        <w:r>
          <w:rPr>
            <w:noProof/>
            <w:webHidden/>
          </w:rPr>
          <w:fldChar w:fldCharType="begin"/>
        </w:r>
        <w:r>
          <w:rPr>
            <w:noProof/>
            <w:webHidden/>
          </w:rPr>
          <w:instrText xml:space="preserve"> PAGEREF _Toc525568550 \h </w:instrText>
        </w:r>
        <w:r>
          <w:rPr>
            <w:noProof/>
            <w:webHidden/>
          </w:rPr>
        </w:r>
        <w:r>
          <w:rPr>
            <w:noProof/>
            <w:webHidden/>
          </w:rPr>
          <w:fldChar w:fldCharType="separate"/>
        </w:r>
        <w:r>
          <w:rPr>
            <w:noProof/>
            <w:webHidden/>
          </w:rPr>
          <w:t>128</w:t>
        </w:r>
        <w:r>
          <w:rPr>
            <w:noProof/>
            <w:webHidden/>
          </w:rPr>
          <w:fldChar w:fldCharType="end"/>
        </w:r>
      </w:hyperlink>
    </w:p>
    <w:p w14:paraId="587B4EFD" w14:textId="6C01A7E8"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551" w:history="1">
        <w:r w:rsidRPr="004F684D">
          <w:rPr>
            <w:rStyle w:val="Hyperlink"/>
            <w:noProof/>
          </w:rPr>
          <w:t>F.4 Absolute paths</w:t>
        </w:r>
        <w:r>
          <w:rPr>
            <w:noProof/>
            <w:webHidden/>
          </w:rPr>
          <w:tab/>
        </w:r>
        <w:r>
          <w:rPr>
            <w:noProof/>
            <w:webHidden/>
          </w:rPr>
          <w:fldChar w:fldCharType="begin"/>
        </w:r>
        <w:r>
          <w:rPr>
            <w:noProof/>
            <w:webHidden/>
          </w:rPr>
          <w:instrText xml:space="preserve"> PAGEREF _Toc525568551 \h </w:instrText>
        </w:r>
        <w:r>
          <w:rPr>
            <w:noProof/>
            <w:webHidden/>
          </w:rPr>
        </w:r>
        <w:r>
          <w:rPr>
            <w:noProof/>
            <w:webHidden/>
          </w:rPr>
          <w:fldChar w:fldCharType="separate"/>
        </w:r>
        <w:r>
          <w:rPr>
            <w:noProof/>
            <w:webHidden/>
          </w:rPr>
          <w:t>128</w:t>
        </w:r>
        <w:r>
          <w:rPr>
            <w:noProof/>
            <w:webHidden/>
          </w:rPr>
          <w:fldChar w:fldCharType="end"/>
        </w:r>
      </w:hyperlink>
    </w:p>
    <w:p w14:paraId="0D9213FC" w14:textId="724F8E9E"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552" w:history="1">
        <w:r w:rsidRPr="004F684D">
          <w:rPr>
            <w:rStyle w:val="Hyperlink"/>
            <w:noProof/>
          </w:rPr>
          <w:t>F.5 Compensating for non-deterministic output</w:t>
        </w:r>
        <w:r>
          <w:rPr>
            <w:noProof/>
            <w:webHidden/>
          </w:rPr>
          <w:tab/>
        </w:r>
        <w:r>
          <w:rPr>
            <w:noProof/>
            <w:webHidden/>
          </w:rPr>
          <w:fldChar w:fldCharType="begin"/>
        </w:r>
        <w:r>
          <w:rPr>
            <w:noProof/>
            <w:webHidden/>
          </w:rPr>
          <w:instrText xml:space="preserve"> PAGEREF _Toc525568552 \h </w:instrText>
        </w:r>
        <w:r>
          <w:rPr>
            <w:noProof/>
            <w:webHidden/>
          </w:rPr>
        </w:r>
        <w:r>
          <w:rPr>
            <w:noProof/>
            <w:webHidden/>
          </w:rPr>
          <w:fldChar w:fldCharType="separate"/>
        </w:r>
        <w:r>
          <w:rPr>
            <w:noProof/>
            <w:webHidden/>
          </w:rPr>
          <w:t>128</w:t>
        </w:r>
        <w:r>
          <w:rPr>
            <w:noProof/>
            <w:webHidden/>
          </w:rPr>
          <w:fldChar w:fldCharType="end"/>
        </w:r>
      </w:hyperlink>
    </w:p>
    <w:p w14:paraId="38155661" w14:textId="52C20625"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553" w:history="1">
        <w:r w:rsidRPr="004F684D">
          <w:rPr>
            <w:rStyle w:val="Hyperlink"/>
            <w:noProof/>
          </w:rPr>
          <w:t>F.6 Interaction between determinism and baselining</w:t>
        </w:r>
        <w:r>
          <w:rPr>
            <w:noProof/>
            <w:webHidden/>
          </w:rPr>
          <w:tab/>
        </w:r>
        <w:r>
          <w:rPr>
            <w:noProof/>
            <w:webHidden/>
          </w:rPr>
          <w:fldChar w:fldCharType="begin"/>
        </w:r>
        <w:r>
          <w:rPr>
            <w:noProof/>
            <w:webHidden/>
          </w:rPr>
          <w:instrText xml:space="preserve"> PAGEREF _Toc525568553 \h </w:instrText>
        </w:r>
        <w:r>
          <w:rPr>
            <w:noProof/>
            <w:webHidden/>
          </w:rPr>
        </w:r>
        <w:r>
          <w:rPr>
            <w:noProof/>
            <w:webHidden/>
          </w:rPr>
          <w:fldChar w:fldCharType="separate"/>
        </w:r>
        <w:r>
          <w:rPr>
            <w:noProof/>
            <w:webHidden/>
          </w:rPr>
          <w:t>129</w:t>
        </w:r>
        <w:r>
          <w:rPr>
            <w:noProof/>
            <w:webHidden/>
          </w:rPr>
          <w:fldChar w:fldCharType="end"/>
        </w:r>
      </w:hyperlink>
    </w:p>
    <w:p w14:paraId="259FAB0B" w14:textId="74470795" w:rsidR="00313328" w:rsidRDefault="00313328">
      <w:pPr>
        <w:pStyle w:val="TOC1"/>
        <w:rPr>
          <w:rFonts w:asciiTheme="minorHAnsi" w:eastAsiaTheme="minorEastAsia" w:hAnsiTheme="minorHAnsi" w:cstheme="minorBidi"/>
          <w:noProof/>
          <w:sz w:val="22"/>
          <w:szCs w:val="22"/>
        </w:rPr>
      </w:pPr>
      <w:hyperlink w:anchor="_Toc525568554" w:history="1">
        <w:r w:rsidRPr="004F684D">
          <w:rPr>
            <w:rStyle w:val="Hyperlink"/>
            <w:noProof/>
          </w:rPr>
          <w:t>Appendix G. (Informative) Guidance on fixes</w:t>
        </w:r>
        <w:r>
          <w:rPr>
            <w:noProof/>
            <w:webHidden/>
          </w:rPr>
          <w:tab/>
        </w:r>
        <w:r>
          <w:rPr>
            <w:noProof/>
            <w:webHidden/>
          </w:rPr>
          <w:fldChar w:fldCharType="begin"/>
        </w:r>
        <w:r>
          <w:rPr>
            <w:noProof/>
            <w:webHidden/>
          </w:rPr>
          <w:instrText xml:space="preserve"> PAGEREF _Toc525568554 \h </w:instrText>
        </w:r>
        <w:r>
          <w:rPr>
            <w:noProof/>
            <w:webHidden/>
          </w:rPr>
        </w:r>
        <w:r>
          <w:rPr>
            <w:noProof/>
            <w:webHidden/>
          </w:rPr>
          <w:fldChar w:fldCharType="separate"/>
        </w:r>
        <w:r>
          <w:rPr>
            <w:noProof/>
            <w:webHidden/>
          </w:rPr>
          <w:t>130</w:t>
        </w:r>
        <w:r>
          <w:rPr>
            <w:noProof/>
            <w:webHidden/>
          </w:rPr>
          <w:fldChar w:fldCharType="end"/>
        </w:r>
      </w:hyperlink>
    </w:p>
    <w:p w14:paraId="79719CBC" w14:textId="42C900AB" w:rsidR="00313328" w:rsidRDefault="00313328">
      <w:pPr>
        <w:pStyle w:val="TOC1"/>
        <w:rPr>
          <w:rFonts w:asciiTheme="minorHAnsi" w:eastAsiaTheme="minorEastAsia" w:hAnsiTheme="minorHAnsi" w:cstheme="minorBidi"/>
          <w:noProof/>
          <w:sz w:val="22"/>
          <w:szCs w:val="22"/>
        </w:rPr>
      </w:pPr>
      <w:hyperlink w:anchor="_Toc525568555" w:history="1">
        <w:r w:rsidRPr="004F684D">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_Toc525568555 \h </w:instrText>
        </w:r>
        <w:r>
          <w:rPr>
            <w:noProof/>
            <w:webHidden/>
          </w:rPr>
        </w:r>
        <w:r>
          <w:rPr>
            <w:noProof/>
            <w:webHidden/>
          </w:rPr>
          <w:fldChar w:fldCharType="separate"/>
        </w:r>
        <w:r>
          <w:rPr>
            <w:noProof/>
            <w:webHidden/>
          </w:rPr>
          <w:t>131</w:t>
        </w:r>
        <w:r>
          <w:rPr>
            <w:noProof/>
            <w:webHidden/>
          </w:rPr>
          <w:fldChar w:fldCharType="end"/>
        </w:r>
      </w:hyperlink>
    </w:p>
    <w:p w14:paraId="1696CD0A" w14:textId="402A221E" w:rsidR="00313328" w:rsidRDefault="00313328">
      <w:pPr>
        <w:pStyle w:val="TOC1"/>
        <w:rPr>
          <w:rFonts w:asciiTheme="minorHAnsi" w:eastAsiaTheme="minorEastAsia" w:hAnsiTheme="minorHAnsi" w:cstheme="minorBidi"/>
          <w:noProof/>
          <w:sz w:val="22"/>
          <w:szCs w:val="22"/>
        </w:rPr>
      </w:pPr>
      <w:hyperlink w:anchor="_Toc525568556" w:history="1">
        <w:r w:rsidRPr="004F684D">
          <w:rPr>
            <w:rStyle w:val="Hyperlink"/>
            <w:noProof/>
          </w:rPr>
          <w:t>Appendix I. (Informative) Examples</w:t>
        </w:r>
        <w:r>
          <w:rPr>
            <w:noProof/>
            <w:webHidden/>
          </w:rPr>
          <w:tab/>
        </w:r>
        <w:r>
          <w:rPr>
            <w:noProof/>
            <w:webHidden/>
          </w:rPr>
          <w:fldChar w:fldCharType="begin"/>
        </w:r>
        <w:r>
          <w:rPr>
            <w:noProof/>
            <w:webHidden/>
          </w:rPr>
          <w:instrText xml:space="preserve"> PAGEREF _Toc525568556 \h </w:instrText>
        </w:r>
        <w:r>
          <w:rPr>
            <w:noProof/>
            <w:webHidden/>
          </w:rPr>
        </w:r>
        <w:r>
          <w:rPr>
            <w:noProof/>
            <w:webHidden/>
          </w:rPr>
          <w:fldChar w:fldCharType="separate"/>
        </w:r>
        <w:r>
          <w:rPr>
            <w:noProof/>
            <w:webHidden/>
          </w:rPr>
          <w:t>134</w:t>
        </w:r>
        <w:r>
          <w:rPr>
            <w:noProof/>
            <w:webHidden/>
          </w:rPr>
          <w:fldChar w:fldCharType="end"/>
        </w:r>
      </w:hyperlink>
    </w:p>
    <w:p w14:paraId="3244AC1C" w14:textId="02E4964B"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557" w:history="1">
        <w:r w:rsidRPr="004F684D">
          <w:rPr>
            <w:rStyle w:val="Hyperlink"/>
            <w:noProof/>
          </w:rPr>
          <w:t>I.1 Minimal valid SARIF log file</w:t>
        </w:r>
        <w:r>
          <w:rPr>
            <w:noProof/>
            <w:webHidden/>
          </w:rPr>
          <w:tab/>
        </w:r>
        <w:r>
          <w:rPr>
            <w:noProof/>
            <w:webHidden/>
          </w:rPr>
          <w:fldChar w:fldCharType="begin"/>
        </w:r>
        <w:r>
          <w:rPr>
            <w:noProof/>
            <w:webHidden/>
          </w:rPr>
          <w:instrText xml:space="preserve"> PAGEREF _Toc525568557 \h </w:instrText>
        </w:r>
        <w:r>
          <w:rPr>
            <w:noProof/>
            <w:webHidden/>
          </w:rPr>
        </w:r>
        <w:r>
          <w:rPr>
            <w:noProof/>
            <w:webHidden/>
          </w:rPr>
          <w:fldChar w:fldCharType="separate"/>
        </w:r>
        <w:r>
          <w:rPr>
            <w:noProof/>
            <w:webHidden/>
          </w:rPr>
          <w:t>134</w:t>
        </w:r>
        <w:r>
          <w:rPr>
            <w:noProof/>
            <w:webHidden/>
          </w:rPr>
          <w:fldChar w:fldCharType="end"/>
        </w:r>
      </w:hyperlink>
    </w:p>
    <w:p w14:paraId="0F8B7FD9" w14:textId="263C915C"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558" w:history="1">
        <w:r w:rsidRPr="004F684D">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_Toc525568558 \h </w:instrText>
        </w:r>
        <w:r>
          <w:rPr>
            <w:noProof/>
            <w:webHidden/>
          </w:rPr>
        </w:r>
        <w:r>
          <w:rPr>
            <w:noProof/>
            <w:webHidden/>
          </w:rPr>
          <w:fldChar w:fldCharType="separate"/>
        </w:r>
        <w:r>
          <w:rPr>
            <w:noProof/>
            <w:webHidden/>
          </w:rPr>
          <w:t>134</w:t>
        </w:r>
        <w:r>
          <w:rPr>
            <w:noProof/>
            <w:webHidden/>
          </w:rPr>
          <w:fldChar w:fldCharType="end"/>
        </w:r>
      </w:hyperlink>
    </w:p>
    <w:p w14:paraId="75B45ADB" w14:textId="0BBB609E"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559" w:history="1">
        <w:r w:rsidRPr="004F684D">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_Toc525568559 \h </w:instrText>
        </w:r>
        <w:r>
          <w:rPr>
            <w:noProof/>
            <w:webHidden/>
          </w:rPr>
        </w:r>
        <w:r>
          <w:rPr>
            <w:noProof/>
            <w:webHidden/>
          </w:rPr>
          <w:fldChar w:fldCharType="separate"/>
        </w:r>
        <w:r>
          <w:rPr>
            <w:noProof/>
            <w:webHidden/>
          </w:rPr>
          <w:t>135</w:t>
        </w:r>
        <w:r>
          <w:rPr>
            <w:noProof/>
            <w:webHidden/>
          </w:rPr>
          <w:fldChar w:fldCharType="end"/>
        </w:r>
      </w:hyperlink>
    </w:p>
    <w:p w14:paraId="230E7826" w14:textId="1CDA0D13"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560" w:history="1">
        <w:r w:rsidRPr="004F684D">
          <w:rPr>
            <w:rStyle w:val="Hyperlink"/>
            <w:noProof/>
          </w:rPr>
          <w:t>I.4 SARIF resource file with rule metadata</w:t>
        </w:r>
        <w:r>
          <w:rPr>
            <w:noProof/>
            <w:webHidden/>
          </w:rPr>
          <w:tab/>
        </w:r>
        <w:r>
          <w:rPr>
            <w:noProof/>
            <w:webHidden/>
          </w:rPr>
          <w:fldChar w:fldCharType="begin"/>
        </w:r>
        <w:r>
          <w:rPr>
            <w:noProof/>
            <w:webHidden/>
          </w:rPr>
          <w:instrText xml:space="preserve"> PAGEREF _Toc525568560 \h </w:instrText>
        </w:r>
        <w:r>
          <w:rPr>
            <w:noProof/>
            <w:webHidden/>
          </w:rPr>
        </w:r>
        <w:r>
          <w:rPr>
            <w:noProof/>
            <w:webHidden/>
          </w:rPr>
          <w:fldChar w:fldCharType="separate"/>
        </w:r>
        <w:r>
          <w:rPr>
            <w:noProof/>
            <w:webHidden/>
          </w:rPr>
          <w:t>136</w:t>
        </w:r>
        <w:r>
          <w:rPr>
            <w:noProof/>
            <w:webHidden/>
          </w:rPr>
          <w:fldChar w:fldCharType="end"/>
        </w:r>
      </w:hyperlink>
    </w:p>
    <w:p w14:paraId="7D24158E" w14:textId="562BBEB3" w:rsidR="00313328" w:rsidRDefault="00313328">
      <w:pPr>
        <w:pStyle w:val="TOC2"/>
        <w:tabs>
          <w:tab w:val="right" w:leader="dot" w:pos="9350"/>
        </w:tabs>
        <w:rPr>
          <w:rFonts w:asciiTheme="minorHAnsi" w:eastAsiaTheme="minorEastAsia" w:hAnsiTheme="minorHAnsi" w:cstheme="minorBidi"/>
          <w:noProof/>
          <w:sz w:val="22"/>
          <w:szCs w:val="22"/>
        </w:rPr>
      </w:pPr>
      <w:hyperlink w:anchor="_Toc525568561" w:history="1">
        <w:r w:rsidRPr="004F684D">
          <w:rPr>
            <w:rStyle w:val="Hyperlink"/>
            <w:noProof/>
          </w:rPr>
          <w:t>I.5 Comprehensive SARIF file</w:t>
        </w:r>
        <w:r>
          <w:rPr>
            <w:noProof/>
            <w:webHidden/>
          </w:rPr>
          <w:tab/>
        </w:r>
        <w:r>
          <w:rPr>
            <w:noProof/>
            <w:webHidden/>
          </w:rPr>
          <w:fldChar w:fldCharType="begin"/>
        </w:r>
        <w:r>
          <w:rPr>
            <w:noProof/>
            <w:webHidden/>
          </w:rPr>
          <w:instrText xml:space="preserve"> PAGEREF _Toc525568561 \h </w:instrText>
        </w:r>
        <w:r>
          <w:rPr>
            <w:noProof/>
            <w:webHidden/>
          </w:rPr>
        </w:r>
        <w:r>
          <w:rPr>
            <w:noProof/>
            <w:webHidden/>
          </w:rPr>
          <w:fldChar w:fldCharType="separate"/>
        </w:r>
        <w:r>
          <w:rPr>
            <w:noProof/>
            <w:webHidden/>
          </w:rPr>
          <w:t>137</w:t>
        </w:r>
        <w:r>
          <w:rPr>
            <w:noProof/>
            <w:webHidden/>
          </w:rPr>
          <w:fldChar w:fldCharType="end"/>
        </w:r>
      </w:hyperlink>
    </w:p>
    <w:p w14:paraId="6C5BDAED" w14:textId="197E22E6" w:rsidR="00313328" w:rsidRDefault="00313328">
      <w:pPr>
        <w:pStyle w:val="TOC1"/>
        <w:rPr>
          <w:rFonts w:asciiTheme="minorHAnsi" w:eastAsiaTheme="minorEastAsia" w:hAnsiTheme="minorHAnsi" w:cstheme="minorBidi"/>
          <w:noProof/>
          <w:sz w:val="22"/>
          <w:szCs w:val="22"/>
        </w:rPr>
      </w:pPr>
      <w:hyperlink w:anchor="_Toc525568562" w:history="1">
        <w:r w:rsidRPr="004F684D">
          <w:rPr>
            <w:rStyle w:val="Hyperlink"/>
            <w:noProof/>
          </w:rPr>
          <w:t>Appendix J. (Informative) Revision History</w:t>
        </w:r>
        <w:r>
          <w:rPr>
            <w:noProof/>
            <w:webHidden/>
          </w:rPr>
          <w:tab/>
        </w:r>
        <w:r>
          <w:rPr>
            <w:noProof/>
            <w:webHidden/>
          </w:rPr>
          <w:fldChar w:fldCharType="begin"/>
        </w:r>
        <w:r>
          <w:rPr>
            <w:noProof/>
            <w:webHidden/>
          </w:rPr>
          <w:instrText xml:space="preserve"> PAGEREF _Toc525568562 \h </w:instrText>
        </w:r>
        <w:r>
          <w:rPr>
            <w:noProof/>
            <w:webHidden/>
          </w:rPr>
        </w:r>
        <w:r>
          <w:rPr>
            <w:noProof/>
            <w:webHidden/>
          </w:rPr>
          <w:fldChar w:fldCharType="separate"/>
        </w:r>
        <w:r>
          <w:rPr>
            <w:noProof/>
            <w:webHidden/>
          </w:rPr>
          <w:t>144</w:t>
        </w:r>
        <w:r>
          <w:rPr>
            <w:noProof/>
            <w:webHidden/>
          </w:rPr>
          <w:fldChar w:fldCharType="end"/>
        </w:r>
      </w:hyperlink>
    </w:p>
    <w:p w14:paraId="300EBE96" w14:textId="5F951BEC"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2556816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25568168"/>
      <w:r>
        <w:t>IPR Policy</w:t>
      </w:r>
      <w:bookmarkEnd w:id="7"/>
    </w:p>
    <w:p w14:paraId="46AF25ED" w14:textId="04B10B10"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70211A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25568169"/>
      <w:r>
        <w:t>Terminology</w:t>
      </w:r>
      <w:bookmarkEnd w:id="5"/>
      <w:bookmarkEnd w:id="6"/>
      <w:bookmarkEnd w:id="8"/>
    </w:p>
    <w:p w14:paraId="332C78E7" w14:textId="74502E24"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036075C" w:rsidR="00B05C99" w:rsidRDefault="00313328"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33C50055"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4177BE36"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5F0CC213"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 xml:space="preserve">baseline </w:t>
      </w:r>
      <w:proofErr w:type="gramStart"/>
      <w:r>
        <w:t>run</w:t>
      </w:r>
      <w:bookmarkEnd w:id="11"/>
      <w:proofErr w:type="gramEnd"/>
    </w:p>
    <w:p w14:paraId="16ED2498" w14:textId="116FC534" w:rsidR="008119BF" w:rsidRPr="008119BF" w:rsidRDefault="00313328"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07ED15BD" w:rsidR="0044419A" w:rsidRDefault="00313328"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7DD12C62" w:rsidR="0044419A" w:rsidRDefault="00313328"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18342EE2"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24F74DF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4A12CC8" w:rsidR="00B05C99" w:rsidRDefault="00313328"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BE9CCE5" w:rsidR="00D06F1A" w:rsidRPr="00D06F1A" w:rsidRDefault="00313328"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2FE912D4" w:rsidR="00376AE7" w:rsidRPr="00376AE7" w:rsidRDefault="00313328"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83FE023"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5CC9D672" w:rsidR="00366BA7" w:rsidRDefault="00313328"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4634BEDC"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708AE9E4"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19509B7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1E8E27E5" w:rsidR="000237CE" w:rsidRPr="000237CE" w:rsidRDefault="00313328"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03053924" w:rsidR="0044419A" w:rsidRDefault="00313328"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1E804851" w:rsidR="0044419A" w:rsidRDefault="00313328"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3A631921"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6C7C854"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3FFB5515"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27FBCD70"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16FB52DE"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4AD53B08" w:rsidR="0044419A" w:rsidRDefault="00313328"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71467586"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1D3463FE"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7DECBD5E"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7E29C4E4" w:rsidR="00646038" w:rsidRDefault="00313328"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237367E0" w:rsidR="0044419A" w:rsidRDefault="00313328"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D64B865" w:rsidR="00646038" w:rsidRDefault="00313328"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0B7B893"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330B1F9" w:rsidR="0044419A" w:rsidRDefault="0031332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6E287DBD"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226CA529" w:rsidR="00B05C99" w:rsidRDefault="00313328"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D08E625"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40E5A17B"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4470B051"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9568206" w:rsidR="0044419A" w:rsidRDefault="00313328"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48D94389"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02D0922A"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362F3310" w:rsidR="00B05C99" w:rsidRDefault="00313328"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6D3CA102"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9F9B207"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0B2F8A64" w:rsidR="0044419A" w:rsidRDefault="0031332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39DCDB9F"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7D48D4B"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0B13AF38" w:rsidR="00822D1D" w:rsidRPr="00822D1D" w:rsidRDefault="00313328"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0BD1723C" w:rsidR="00B05C99" w:rsidRDefault="00313328"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7D181E7E"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16F26E3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D7ACC8E"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1B06539B" w:rsidR="00366BA7" w:rsidRDefault="00313328"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1FD48FF7" w:rsidR="00753025" w:rsidRPr="00753025" w:rsidRDefault="00313328"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38A3BCA4"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7C88A51C"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21331298"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237028F3" w:rsidR="0044419A" w:rsidRDefault="00313328"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0176114" w:rsidR="0044419A" w:rsidRDefault="00313328"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5BF406D1" w:rsidR="0003129F" w:rsidRDefault="00313328"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BB675DD" w:rsidR="0044419A" w:rsidRDefault="00313328"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2EA7D8C4"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78339876"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E6CEF16"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25568170"/>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641D0185"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47D04620"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1C1F084D"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6D8E412B"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05670E9A"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5DA7E6B6"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0D4AB9E0"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06C96D1E"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786BC7D9"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59DED9A0"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554FAA76"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6C4B5AD0"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21E7D79F"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02127310" w14:textId="5647C48E"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5" w:history="1">
        <w:r>
          <w:rPr>
            <w:rStyle w:val="Hyperlink"/>
            <w:rFonts w:cs="Arial"/>
            <w:szCs w:val="20"/>
          </w:rPr>
          <w:t>http://www.rfc-editor.org/info/rfc4122</w:t>
        </w:r>
      </w:hyperlink>
      <w:r>
        <w:rPr>
          <w:rFonts w:cs="Arial"/>
          <w:szCs w:val="20"/>
        </w:rPr>
        <w:t>.</w:t>
      </w:r>
    </w:p>
    <w:p w14:paraId="6D642014" w14:textId="1A4C549A"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6" w:history="1">
        <w:r>
          <w:rPr>
            <w:rStyle w:val="Hyperlink"/>
            <w:rFonts w:cs="Arial"/>
            <w:szCs w:val="20"/>
          </w:rPr>
          <w:t>http://www.rfc-editor.org/info/rfc5646</w:t>
        </w:r>
      </w:hyperlink>
      <w:r>
        <w:rPr>
          <w:rFonts w:cs="Arial"/>
          <w:szCs w:val="20"/>
        </w:rPr>
        <w:t>.</w:t>
      </w:r>
    </w:p>
    <w:p w14:paraId="53DE693E" w14:textId="7D5669B0"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7" w:history="1">
        <w:r w:rsidRPr="00705E4D">
          <w:rPr>
            <w:rStyle w:val="Hyperlink"/>
            <w:rFonts w:cs="Arial"/>
            <w:szCs w:val="20"/>
          </w:rPr>
          <w:t>http://www.rfc-editor.org/info/rfc7763</w:t>
        </w:r>
      </w:hyperlink>
      <w:r w:rsidRPr="006E09CB">
        <w:rPr>
          <w:rFonts w:cs="Arial"/>
          <w:szCs w:val="20"/>
        </w:rPr>
        <w:t>.</w:t>
      </w:r>
    </w:p>
    <w:p w14:paraId="1431D029" w14:textId="77218BA8"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8" w:history="1">
        <w:r>
          <w:rPr>
            <w:rStyle w:val="Hyperlink"/>
            <w:rFonts w:cs="Arial"/>
            <w:szCs w:val="20"/>
          </w:rPr>
          <w:t>http://www.rfc-editor.org/info/rfc7764</w:t>
        </w:r>
      </w:hyperlink>
      <w:r>
        <w:rPr>
          <w:rFonts w:cs="Arial"/>
          <w:szCs w:val="20"/>
        </w:rPr>
        <w:t>.</w:t>
      </w:r>
    </w:p>
    <w:p w14:paraId="52743238" w14:textId="5CF79CA6"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9" w:history="1">
        <w:r w:rsidR="00034C6A" w:rsidRPr="000850AF">
          <w:rPr>
            <w:rStyle w:val="Hyperlink"/>
            <w:rFonts w:cs="Arial"/>
            <w:szCs w:val="20"/>
          </w:rPr>
          <w:t>http://www.rfc-editor.org/info/rfc8174</w:t>
        </w:r>
      </w:hyperlink>
      <w:r>
        <w:rPr>
          <w:rFonts w:cs="Arial"/>
          <w:szCs w:val="20"/>
        </w:rPr>
        <w:t>.</w:t>
      </w:r>
    </w:p>
    <w:p w14:paraId="1530D71A" w14:textId="22416672"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50" w:history="1">
        <w:r w:rsidR="00491E30">
          <w:rPr>
            <w:rStyle w:val="Hyperlink"/>
            <w:rFonts w:cs="Arial"/>
            <w:szCs w:val="20"/>
          </w:rPr>
          <w:t>http://www.rfc-editor.org/info/rfc8089</w:t>
        </w:r>
      </w:hyperlink>
      <w:r w:rsidR="00491E30">
        <w:rPr>
          <w:rFonts w:cs="Arial"/>
          <w:szCs w:val="20"/>
        </w:rPr>
        <w:t>.</w:t>
      </w:r>
    </w:p>
    <w:p w14:paraId="05283A07" w14:textId="4203EA99"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1" w:history="1">
        <w:r w:rsidRPr="00E973F0">
          <w:rPr>
            <w:rStyle w:val="Hyperlink"/>
            <w:rFonts w:cs="Arial"/>
            <w:szCs w:val="20"/>
          </w:rPr>
          <w:t>http://www.rfc-editor.org/info/rfc8259</w:t>
        </w:r>
      </w:hyperlink>
      <w:r>
        <w:rPr>
          <w:rFonts w:cs="Arial"/>
          <w:szCs w:val="20"/>
        </w:rPr>
        <w:t>.</w:t>
      </w:r>
    </w:p>
    <w:p w14:paraId="4576BD98" w14:textId="2B4BB87D"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52" w:history="1">
        <w:r w:rsidRPr="004776BD">
          <w:rPr>
            <w:rStyle w:val="Hyperlink"/>
          </w:rPr>
          <w:t>http://semver.org/</w:t>
        </w:r>
      </w:hyperlink>
      <w:r>
        <w:t>.</w:t>
      </w:r>
    </w:p>
    <w:p w14:paraId="590D7B5A" w14:textId="12F16323"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53"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25568171"/>
      <w:r>
        <w:t>Non-Normative References</w:t>
      </w:r>
      <w:bookmarkEnd w:id="81"/>
      <w:bookmarkEnd w:id="82"/>
      <w:bookmarkEnd w:id="83"/>
    </w:p>
    <w:p w14:paraId="1067680D" w14:textId="5174F361"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54" w:history="1">
        <w:r w:rsidRPr="00705E4D">
          <w:rPr>
            <w:rStyle w:val="Hyperlink"/>
          </w:rPr>
          <w:t>http://spec.commonmark.org/0.28/</w:t>
        </w:r>
      </w:hyperlink>
      <w:r w:rsidRPr="00D422AB">
        <w:t>.</w:t>
      </w:r>
    </w:p>
    <w:p w14:paraId="1FDA798B" w14:textId="0EA9BCE3"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5" w:history="1">
        <w:r w:rsidR="00F84A73" w:rsidRPr="00705E4D">
          <w:rPr>
            <w:rStyle w:val="Hyperlink"/>
          </w:rPr>
          <w:t>https://cwe.mitre.org</w:t>
        </w:r>
      </w:hyperlink>
      <w:r w:rsidR="00F84A73">
        <w:t>.</w:t>
      </w:r>
    </w:p>
    <w:p w14:paraId="45B8378B" w14:textId="20C0127B"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6" w:history="1">
        <w:r w:rsidRPr="00705E4D">
          <w:rPr>
            <w:rStyle w:val="Hyperlink"/>
          </w:rPr>
          <w:t>https://github.com/github/cmark</w:t>
        </w:r>
      </w:hyperlink>
      <w:r w:rsidRPr="00F84A73">
        <w:t>.</w:t>
      </w:r>
    </w:p>
    <w:p w14:paraId="0FEC2F43" w14:textId="0391AD23"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7" w:history="1">
        <w:r w:rsidRPr="00705E4D">
          <w:rPr>
            <w:rStyle w:val="Hyperlink"/>
          </w:rPr>
          <w:t>https://githubengineering.com/a-formal-spec-for-github-markdown/</w:t>
        </w:r>
      </w:hyperlink>
      <w:r w:rsidRPr="00F84A73">
        <w:t>.</w:t>
      </w:r>
    </w:p>
    <w:p w14:paraId="676C3FD1" w14:textId="06ABD0E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8" w:history="1">
        <w:r w:rsidR="0052312C" w:rsidRPr="00AC1D41">
          <w:rPr>
            <w:rStyle w:val="Hyperlink"/>
          </w:rPr>
          <w:t>https://www.iso.org/standard/57853.html</w:t>
        </w:r>
      </w:hyperlink>
      <w:r w:rsidR="00F50B4E">
        <w:rPr>
          <w:rStyle w:val="Hyperlink"/>
        </w:rPr>
        <w:t>.</w:t>
      </w:r>
    </w:p>
    <w:p w14:paraId="6A7E9801" w14:textId="08795EA6"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9" w:history="1">
        <w:r w:rsidR="00361885" w:rsidRPr="00AC1D41">
          <w:rPr>
            <w:rStyle w:val="Hyperlink"/>
          </w:rPr>
          <w:t>https://www.iso.org/standard/64029.html</w:t>
        </w:r>
      </w:hyperlink>
      <w:r w:rsidR="00F50B4E">
        <w:rPr>
          <w:rStyle w:val="Hyperlink"/>
        </w:rPr>
        <w:t>.</w:t>
      </w:r>
    </w:p>
    <w:p w14:paraId="33244B84" w14:textId="3330B30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25568172"/>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25568173"/>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25568174"/>
      <w:r>
        <w:t>Format examples</w:t>
      </w:r>
      <w:bookmarkEnd w:id="90"/>
    </w:p>
    <w:p w14:paraId="0C763244" w14:textId="6E514AF7"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25568175"/>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25568176"/>
      <w:r>
        <w:t>Syntax notation</w:t>
      </w:r>
      <w:bookmarkEnd w:id="92"/>
    </w:p>
    <w:p w14:paraId="15BCDF38" w14:textId="3FB5D8BF"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E529BA5"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25568177"/>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25568178"/>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7D2B3046"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13328">
        <w:t>3.10</w:t>
      </w:r>
      <w:r w:rsidR="00C43D40">
        <w:fldChar w:fldCharType="end"/>
      </w:r>
      <w:r>
        <w:t>).</w:t>
      </w:r>
    </w:p>
    <w:p w14:paraId="7A96C9E2" w14:textId="42B5D44F"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549EA8B3"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Ref507594747"/>
      <w:bookmarkStart w:id="106" w:name="_Toc525568179"/>
      <w:r>
        <w:t>fileContent objects</w:t>
      </w:r>
      <w:bookmarkEnd w:id="100"/>
      <w:bookmarkEnd w:id="101"/>
      <w:bookmarkEnd w:id="102"/>
      <w:bookmarkEnd w:id="103"/>
      <w:bookmarkEnd w:id="104"/>
      <w:bookmarkEnd w:id="106"/>
    </w:p>
    <w:p w14:paraId="2BBA9A14" w14:textId="2A52D71B" w:rsidR="00C50C8C" w:rsidRDefault="00C50C8C" w:rsidP="00C50C8C">
      <w:pPr>
        <w:pStyle w:val="Heading3"/>
      </w:pPr>
      <w:bookmarkStart w:id="107" w:name="_Toc525568180"/>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25568181"/>
      <w:r>
        <w:t>text property</w:t>
      </w:r>
      <w:bookmarkEnd w:id="108"/>
      <w:bookmarkEnd w:id="109"/>
    </w:p>
    <w:p w14:paraId="4A7B5CC6" w14:textId="662FED38"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13328">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25568182"/>
      <w:r>
        <w:t>binary property</w:t>
      </w:r>
      <w:bookmarkEnd w:id="110"/>
      <w:bookmarkEnd w:id="111"/>
    </w:p>
    <w:p w14:paraId="1BB5464B" w14:textId="518D258B"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25568183"/>
      <w:r>
        <w:lastRenderedPageBreak/>
        <w:t>fileLocation objects</w:t>
      </w:r>
      <w:bookmarkEnd w:id="105"/>
      <w:bookmarkEnd w:id="112"/>
      <w:bookmarkEnd w:id="113"/>
    </w:p>
    <w:p w14:paraId="15E45BC8" w14:textId="6BB90172" w:rsidR="00EF1697" w:rsidRPr="00EF1697" w:rsidRDefault="00EF1697" w:rsidP="00EF1697">
      <w:pPr>
        <w:pStyle w:val="Heading3"/>
      </w:pPr>
      <w:bookmarkStart w:id="114" w:name="_Ref507595872"/>
      <w:bookmarkStart w:id="115" w:name="_Toc525568184"/>
      <w:r>
        <w:t>General</w:t>
      </w:r>
      <w:bookmarkEnd w:id="114"/>
      <w:bookmarkEnd w:id="115"/>
    </w:p>
    <w:p w14:paraId="0DE4A1DE" w14:textId="4C2A3FDA"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13328">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13328">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25568185"/>
      <w:r>
        <w:t>uri property</w:t>
      </w:r>
      <w:bookmarkEnd w:id="116"/>
      <w:bookmarkEnd w:id="117"/>
    </w:p>
    <w:p w14:paraId="312B616B" w14:textId="376AEB65" w:rsidR="005345F2" w:rsidRDefault="005345F2" w:rsidP="005345F2">
      <w:pPr>
        <w:pStyle w:val="Heading4"/>
      </w:pPr>
      <w:bookmarkStart w:id="118" w:name="_Toc525568186"/>
      <w:r>
        <w:t>General</w:t>
      </w:r>
      <w:bookmarkEnd w:id="118"/>
    </w:p>
    <w:p w14:paraId="604C3241" w14:textId="49BCD93E"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38D08C4A"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13328">
        <w:t>3.11.15</w:t>
      </w:r>
      <w:r w:rsidR="00A41F43">
        <w:fldChar w:fldCharType="end"/>
      </w:r>
      <w:r w:rsidR="00A41F43">
        <w:t>).</w:t>
      </w:r>
    </w:p>
    <w:p w14:paraId="653D799B" w14:textId="407EC944"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A540C">
      <w:pPr>
        <w:pStyle w:val="Note"/>
        <w:numPr>
          <w:ilvl w:val="0"/>
          <w:numId w:val="34"/>
        </w:numPr>
      </w:pPr>
      <w:r w:rsidRPr="00F24170">
        <w:t>Percent-encoded characters use upper-case hexadecimal digits.</w:t>
      </w:r>
    </w:p>
    <w:p w14:paraId="19E58A18" w14:textId="7AEC683A" w:rsidR="00F24170" w:rsidRDefault="00F24170" w:rsidP="00EA540C">
      <w:pPr>
        <w:pStyle w:val="Note"/>
        <w:numPr>
          <w:ilvl w:val="0"/>
          <w:numId w:val="34"/>
        </w:numPr>
      </w:pPr>
      <w:r w:rsidRPr="00F24170">
        <w:t>Characters in the ALPHA and DIGIT ranges are not be percent-encoded, nor are hyphen, underscore, or tilde.</w:t>
      </w:r>
    </w:p>
    <w:p w14:paraId="5A677753" w14:textId="581C4AE1" w:rsidR="00F24170" w:rsidRDefault="00F24170" w:rsidP="00EA540C">
      <w:pPr>
        <w:pStyle w:val="Note"/>
        <w:numPr>
          <w:ilvl w:val="0"/>
          <w:numId w:val="34"/>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A540C">
      <w:pPr>
        <w:pStyle w:val="Note"/>
        <w:numPr>
          <w:ilvl w:val="0"/>
          <w:numId w:val="34"/>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25568187"/>
      <w:r>
        <w:lastRenderedPageBreak/>
        <w:t>URIs that use the "file" protocol</w:t>
      </w:r>
      <w:bookmarkEnd w:id="120"/>
      <w:bookmarkEnd w:id="121"/>
    </w:p>
    <w:p w14:paraId="7C3ECB2F" w14:textId="5AFC1B14"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w:t>
      </w:r>
      <w:proofErr w:type="gramStart"/>
      <w:r>
        <w:t>network-accessible</w:t>
      </w:r>
      <w:proofErr w:type="gramEnd"/>
      <w:r>
        <w:t xml:space="preserv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14A7C541"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25568188"/>
      <w:r>
        <w:t>uriBaseId property</w:t>
      </w:r>
      <w:bookmarkEnd w:id="122"/>
      <w:bookmarkEnd w:id="123"/>
    </w:p>
    <w:p w14:paraId="4438C49A" w14:textId="6D643891" w:rsidR="00F24170" w:rsidRDefault="00EF1697" w:rsidP="00F24170">
      <w:pPr>
        <w:rPr>
          <w:ins w:id="124" w:author="Laurence Golding" w:date="2018-09-24T15:54:00Z"/>
        </w:rPr>
      </w:pPr>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13328">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8DB0B3C" w14:textId="0DAF85D7" w:rsidR="00313328" w:rsidRPr="005A1562" w:rsidRDefault="00313328" w:rsidP="00F24170">
      <w:ins w:id="125" w:author="Laurence Golding" w:date="2018-09-24T15:54:00Z">
        <w:r>
          <w:t xml:space="preserve">The value of </w:t>
        </w:r>
        <w:r w:rsidRPr="00313328">
          <w:rPr>
            <w:rStyle w:val="CODEtemp"/>
          </w:rPr>
          <w:t>uriBaseId</w:t>
        </w:r>
        <w:r>
          <w:t xml:space="preserve"> </w:t>
        </w:r>
        <w:r>
          <w:rPr>
            <w:b/>
          </w:rPr>
          <w:t>SHALL</w:t>
        </w:r>
        <w:r>
          <w:t xml:space="preserve"> be interpreted </w:t>
        </w:r>
      </w:ins>
      <w:ins w:id="126" w:author="Laurence Golding" w:date="2018-09-24T16:57:00Z">
        <w:r w:rsidR="005A1562">
          <w:t>in a</w:t>
        </w:r>
      </w:ins>
      <w:ins w:id="127" w:author="Laurence Golding" w:date="2018-09-24T15:54:00Z">
        <w:r>
          <w:t xml:space="preserve"> </w:t>
        </w:r>
      </w:ins>
      <w:ins w:id="128" w:author="Laurence Golding" w:date="2018-09-24T15:55:00Z">
        <w:r>
          <w:t>case insensitive</w:t>
        </w:r>
      </w:ins>
      <w:ins w:id="129" w:author="Laurence Golding" w:date="2018-09-24T16:57:00Z">
        <w:r w:rsidR="005A1562">
          <w:t xml:space="preserve"> manner</w:t>
        </w:r>
      </w:ins>
      <w:ins w:id="130" w:author="Laurence Golding" w:date="2018-09-24T15:55:00Z">
        <w:r>
          <w:t>.</w:t>
        </w:r>
      </w:ins>
      <w:ins w:id="131" w:author="Laurence Golding" w:date="2018-09-24T16:38:00Z">
        <w:r w:rsidR="00AC468D">
          <w:t xml:space="preserve"> If the platform on which the SARIF consumer executes offers a</w:t>
        </w:r>
      </w:ins>
      <w:ins w:id="132" w:author="Laurence Golding" w:date="2018-09-24T16:39:00Z">
        <w:r w:rsidR="00AC468D">
          <w:t xml:space="preserve"> l</w:t>
        </w:r>
      </w:ins>
      <w:ins w:id="133" w:author="Laurence Golding" w:date="2018-09-24T16:40:00Z">
        <w:r w:rsidR="00AC468D">
          <w:t>anguage-independent</w:t>
        </w:r>
      </w:ins>
      <w:ins w:id="134" w:author="Laurence Golding" w:date="2018-09-24T16:47:00Z">
        <w:r w:rsidR="005A1562">
          <w:t xml:space="preserve"> case insensitive string comparison</w:t>
        </w:r>
      </w:ins>
      <w:ins w:id="135" w:author="Laurence Golding" w:date="2018-09-24T16:56:00Z">
        <w:r w:rsidR="005A1562">
          <w:t xml:space="preserve"> facility</w:t>
        </w:r>
      </w:ins>
      <w:ins w:id="136" w:author="Laurence Golding" w:date="2018-09-24T16:47:00Z">
        <w:r w:rsidR="005A1562">
          <w:t xml:space="preserve"> (for ex</w:t>
        </w:r>
      </w:ins>
      <w:ins w:id="137" w:author="Laurence Golding" w:date="2018-09-24T16:48:00Z">
        <w:r w:rsidR="005A1562">
          <w:t xml:space="preserve">ample, </w:t>
        </w:r>
        <w:r w:rsidR="005A1562" w:rsidRPr="005A1562">
          <w:rPr>
            <w:rStyle w:val="CODEtemp"/>
          </w:rPr>
          <w:t>locale.ROOT</w:t>
        </w:r>
        <w:r w:rsidR="005A1562">
          <w:t xml:space="preserve"> in Java or </w:t>
        </w:r>
      </w:ins>
      <w:ins w:id="138" w:author="Laurence Golding" w:date="2018-09-24T16:55:00Z">
        <w:r w:rsidR="005A1562" w:rsidRPr="005A1562">
          <w:rPr>
            <w:rStyle w:val="CODEtemp"/>
          </w:rPr>
          <w:t>StringComparison.OrdinalIgnoreCase</w:t>
        </w:r>
        <w:r w:rsidR="005A1562">
          <w:t xml:space="preserve"> in .NET)</w:t>
        </w:r>
      </w:ins>
      <w:ins w:id="139" w:author="Laurence Golding" w:date="2018-09-24T16:56:00Z">
        <w:r w:rsidR="005A1562">
          <w:t xml:space="preserve">, the consumer </w:t>
        </w:r>
        <w:r w:rsidR="005A1562">
          <w:rPr>
            <w:b/>
          </w:rPr>
          <w:t>SH</w:t>
        </w:r>
      </w:ins>
      <w:ins w:id="140" w:author="Laurence Golding" w:date="2018-09-24T17:30:00Z">
        <w:r w:rsidR="006A75A2">
          <w:rPr>
            <w:b/>
          </w:rPr>
          <w:t>OUL</w:t>
        </w:r>
        <w:r w:rsidR="000F4734">
          <w:rPr>
            <w:b/>
          </w:rPr>
          <w:t>D</w:t>
        </w:r>
      </w:ins>
      <w:ins w:id="141" w:author="Laurence Golding" w:date="2018-09-24T16:56:00Z">
        <w:r w:rsidR="005A1562">
          <w:t xml:space="preserve"> use that facility to compare </w:t>
        </w:r>
        <w:r w:rsidR="005A1562" w:rsidRPr="005A1562">
          <w:rPr>
            <w:rStyle w:val="CODEtemp"/>
          </w:rPr>
          <w:t>uriBaseId</w:t>
        </w:r>
        <w:r w:rsidR="005A1562">
          <w:t xml:space="preserve"> values. Otherwise</w:t>
        </w:r>
      </w:ins>
      <w:ins w:id="142" w:author="Laurence Golding" w:date="2018-09-24T17:30:00Z">
        <w:r w:rsidR="000F4734">
          <w:t xml:space="preserve"> (that is, if no language-independent case insensit</w:t>
        </w:r>
      </w:ins>
      <w:ins w:id="143" w:author="Laurence Golding" w:date="2018-09-24T17:31:00Z">
        <w:r w:rsidR="000F4734">
          <w:t>ive string comparison is available, or if the SARIF consumer cho</w:t>
        </w:r>
        <w:r w:rsidR="00D173B6">
          <w:t>o</w:t>
        </w:r>
        <w:r w:rsidR="000F4734">
          <w:t>se</w:t>
        </w:r>
        <w:r w:rsidR="00D173B6">
          <w:t>s</w:t>
        </w:r>
        <w:bookmarkStart w:id="144" w:name="_GoBack"/>
        <w:bookmarkEnd w:id="144"/>
        <w:r w:rsidR="000F4734">
          <w:t xml:space="preserve"> not to use it)</w:t>
        </w:r>
      </w:ins>
      <w:ins w:id="145" w:author="Laurence Golding" w:date="2018-09-24T16:56:00Z">
        <w:r w:rsidR="005A1562">
          <w:t xml:space="preserve">, the SARIF consumer </w:t>
        </w:r>
        <w:r w:rsidR="005A1562">
          <w:rPr>
            <w:b/>
          </w:rPr>
          <w:t>SHALL</w:t>
        </w:r>
        <w:r w:rsidR="005A1562">
          <w:t xml:space="preserve"> use En</w:t>
        </w:r>
      </w:ins>
      <w:ins w:id="146" w:author="Laurence Golding" w:date="2018-09-24T16:57:00Z">
        <w:r w:rsidR="005A1562">
          <w:t>glish language casing conventions to perform the comparison.</w:t>
        </w:r>
      </w:ins>
    </w:p>
    <w:p w14:paraId="3E55F101" w14:textId="10F31838"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13328">
        <w:t>3.11.15.2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13328">
        <w:t>3.11.15</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450EBE4"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13328">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lastRenderedPageBreak/>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EA540C">
      <w:pPr>
        <w:pStyle w:val="Note"/>
        <w:numPr>
          <w:ilvl w:val="0"/>
          <w:numId w:val="12"/>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2AC0B578"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13328">
        <w:t>3.3.4</w:t>
      </w:r>
      <w:r>
        <w:fldChar w:fldCharType="end"/>
      </w:r>
      <w:r>
        <w:t>.</w:t>
      </w:r>
    </w:p>
    <w:p w14:paraId="2223DEA6" w14:textId="74C0FBD7" w:rsidR="00F47A7C" w:rsidRDefault="00F47A7C" w:rsidP="00F47A7C">
      <w:pPr>
        <w:pStyle w:val="Heading3"/>
      </w:pPr>
      <w:bookmarkStart w:id="147" w:name="_Ref510013017"/>
      <w:bookmarkStart w:id="148" w:name="_Toc525568189"/>
      <w:r>
        <w:t>Guidance on the use of fileLocation objects</w:t>
      </w:r>
      <w:bookmarkEnd w:id="147"/>
      <w:bookmarkEnd w:id="148"/>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713C317B" w:rsidR="00F47A7C" w:rsidRDefault="00F47A7C" w:rsidP="00F47A7C">
      <w:r w:rsidRPr="009434F9">
        <w:rPr>
          <w:rStyle w:val="CODEtemp"/>
        </w:rPr>
        <w:t>fileLocation</w:t>
      </w:r>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313328">
        <w:t>3.3.2</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r w:rsidRPr="009434F9">
        <w:rPr>
          <w:rStyle w:val="CODEtemp"/>
        </w:rPr>
        <w:t>uriBaseId</w:t>
      </w:r>
      <w:r>
        <w:t xml:space="preserve"> property (§</w:t>
      </w:r>
      <w:r>
        <w:fldChar w:fldCharType="begin"/>
      </w:r>
      <w:r>
        <w:instrText xml:space="preserve"> REF _Ref507592476 \r \h </w:instrText>
      </w:r>
      <w:r>
        <w:fldChar w:fldCharType="separate"/>
      </w:r>
      <w:r w:rsidR="00313328">
        <w:t>3.3.3</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3E7ED0C" w:rsidR="00F47A7C" w:rsidRDefault="00F47A7C" w:rsidP="00F47A7C">
      <w:pPr>
        <w:pStyle w:val="Codesmall"/>
      </w:pPr>
      <w:r>
        <w:t>{                                                # A run object (§</w:t>
      </w:r>
      <w:r>
        <w:fldChar w:fldCharType="begin"/>
      </w:r>
      <w:r>
        <w:instrText xml:space="preserve"> REF _Ref493349997 \r \h </w:instrText>
      </w:r>
      <w:r>
        <w:fldChar w:fldCharType="separate"/>
      </w:r>
      <w:r w:rsidR="00313328">
        <w:t>3.11</w:t>
      </w:r>
      <w:r>
        <w:fldChar w:fldCharType="end"/>
      </w:r>
      <w:r>
        <w:t>).</w:t>
      </w:r>
    </w:p>
    <w:p w14:paraId="4DCC6D62" w14:textId="35D5AA79"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13328">
        <w:t>3.11.14</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677A5236" w:rsidR="00F47A7C" w:rsidRDefault="00F47A7C" w:rsidP="00F47A7C">
      <w:pPr>
        <w:pStyle w:val="Codesmall"/>
      </w:pPr>
      <w:r>
        <w:t xml:space="preserve">  "results": [                                   # See §</w:t>
      </w:r>
      <w:r>
        <w:fldChar w:fldCharType="begin"/>
      </w:r>
      <w:r>
        <w:instrText xml:space="preserve"> REF _Ref493350972 \r \h </w:instrText>
      </w:r>
      <w:r>
        <w:fldChar w:fldCharType="separate"/>
      </w:r>
      <w:r w:rsidR="00313328">
        <w:t>3.11.18</w:t>
      </w:r>
      <w:r>
        <w:fldChar w:fldCharType="end"/>
      </w:r>
      <w:r>
        <w:t xml:space="preserve">.                                     </w:t>
      </w:r>
    </w:p>
    <w:p w14:paraId="6EB641EB" w14:textId="4BF42811"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13328">
        <w:t>3.19</w:t>
      </w:r>
      <w:r>
        <w:fldChar w:fldCharType="end"/>
      </w:r>
      <w:r>
        <w:t xml:space="preserve">). </w:t>
      </w:r>
    </w:p>
    <w:p w14:paraId="610BCD74" w14:textId="77D380CA" w:rsidR="00F47A7C" w:rsidRDefault="00F47A7C" w:rsidP="00F47A7C">
      <w:pPr>
        <w:pStyle w:val="Codesmall"/>
      </w:pPr>
      <w:r>
        <w:t xml:space="preserve">      "locations": [                             # See §</w:t>
      </w:r>
      <w:r>
        <w:fldChar w:fldCharType="begin"/>
      </w:r>
      <w:r>
        <w:instrText xml:space="preserve"> REF _Ref510013155 \r \h </w:instrText>
      </w:r>
      <w:r>
        <w:fldChar w:fldCharType="separate"/>
      </w:r>
      <w:r w:rsidR="00313328">
        <w:t>3.19.8</w:t>
      </w:r>
      <w:r>
        <w:fldChar w:fldCharType="end"/>
      </w:r>
      <w:r>
        <w:t>.</w:t>
      </w:r>
    </w:p>
    <w:p w14:paraId="1CD5C95D" w14:textId="216C5472"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13328">
        <w:t>3.20</w:t>
      </w:r>
      <w:r>
        <w:fldChar w:fldCharType="end"/>
      </w:r>
      <w:r>
        <w:t>).</w:t>
      </w:r>
    </w:p>
    <w:p w14:paraId="509AAFAE" w14:textId="49BBFF35"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13328">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lastRenderedPageBreak/>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49" w:name="_Toc525568190"/>
      <w:r>
        <w:t>String properties</w:t>
      </w:r>
      <w:bookmarkEnd w:id="149"/>
    </w:p>
    <w:p w14:paraId="6C63FE5C" w14:textId="4016EE67" w:rsidR="00D65090" w:rsidRDefault="00D65090" w:rsidP="00D65090">
      <w:pPr>
        <w:pStyle w:val="Heading3"/>
      </w:pPr>
      <w:bookmarkStart w:id="150" w:name="_Toc525568191"/>
      <w:r>
        <w:t>General</w:t>
      </w:r>
      <w:bookmarkEnd w:id="150"/>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51" w:name="_Ref510017878"/>
      <w:bookmarkStart w:id="152" w:name="_Toc525568192"/>
      <w:r>
        <w:t>Redaction</w:t>
      </w:r>
      <w:bookmarkEnd w:id="151"/>
      <w:r w:rsidR="00D244F4">
        <w:t>-aware string properties</w:t>
      </w:r>
      <w:bookmarkEnd w:id="152"/>
    </w:p>
    <w:p w14:paraId="553A2175" w14:textId="7AEBA5E0"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13328">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7B385BC8"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13328">
        <w:t>3.11.23</w:t>
      </w:r>
      <w:r>
        <w:fldChar w:fldCharType="end"/>
      </w:r>
      <w:r>
        <w:t>).</w:t>
      </w:r>
    </w:p>
    <w:p w14:paraId="670174B2" w14:textId="2F6F7D08" w:rsidR="00435405" w:rsidRDefault="00435405" w:rsidP="00435405">
      <w:pPr>
        <w:pStyle w:val="Heading3"/>
      </w:pPr>
      <w:bookmarkStart w:id="153" w:name="_Ref514314114"/>
      <w:bookmarkStart w:id="154" w:name="_Toc525568193"/>
      <w:r>
        <w:t>GUID-valued string properties</w:t>
      </w:r>
      <w:bookmarkEnd w:id="153"/>
      <w:bookmarkEnd w:id="154"/>
    </w:p>
    <w:p w14:paraId="515A660C" w14:textId="4A2A5013"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5" w:name="_Ref514326061"/>
      <w:bookmarkStart w:id="156" w:name="_Toc525568194"/>
      <w:r>
        <w:t>Hierarchical string</w:t>
      </w:r>
      <w:bookmarkEnd w:id="155"/>
      <w:r w:rsidR="00EA1909">
        <w:t>s</w:t>
      </w:r>
      <w:bookmarkEnd w:id="156"/>
    </w:p>
    <w:p w14:paraId="48E1903C" w14:textId="613DF0CD" w:rsidR="00C535F2" w:rsidRPr="00C535F2" w:rsidRDefault="00C535F2" w:rsidP="00C535F2">
      <w:pPr>
        <w:pStyle w:val="Heading4"/>
      </w:pPr>
      <w:bookmarkStart w:id="157" w:name="_Toc525568195"/>
      <w:r>
        <w:t>General</w:t>
      </w:r>
      <w:bookmarkEnd w:id="157"/>
    </w:p>
    <w:p w14:paraId="06B22FB1" w14:textId="0C109922"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13328">
        <w:t>3.11.8</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13328">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8"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8"/>
    <w:p w14:paraId="0DB85927" w14:textId="5783FF0A" w:rsidR="00D244F4" w:rsidRDefault="00D244F4" w:rsidP="00D244F4">
      <w:r>
        <w:t>For examples, see §</w:t>
      </w:r>
      <w:r>
        <w:fldChar w:fldCharType="begin"/>
      </w:r>
      <w:r>
        <w:instrText xml:space="preserve"> REF _Ref514325725 \r \h </w:instrText>
      </w:r>
      <w:r>
        <w:fldChar w:fldCharType="separate"/>
      </w:r>
      <w:r w:rsidR="00313328">
        <w:t>3.7.2</w:t>
      </w:r>
      <w:r>
        <w:fldChar w:fldCharType="end"/>
      </w:r>
      <w:r>
        <w:t xml:space="preserve"> and §</w:t>
      </w:r>
      <w:r>
        <w:fldChar w:fldCharType="begin"/>
      </w:r>
      <w:r>
        <w:instrText xml:space="preserve"> REF _Ref514325738 \r \h </w:instrText>
      </w:r>
      <w:r>
        <w:fldChar w:fldCharType="separate"/>
      </w:r>
      <w:r w:rsidR="00313328">
        <w:t>3.11.8</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lastRenderedPageBreak/>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9" w:name="_Ref515815105"/>
      <w:bookmarkStart w:id="160" w:name="_Toc525568196"/>
      <w:r>
        <w:t>Versioned hierarchical strings</w:t>
      </w:r>
      <w:bookmarkEnd w:id="159"/>
      <w:bookmarkEnd w:id="160"/>
    </w:p>
    <w:p w14:paraId="0E475B79" w14:textId="64E64844"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13328">
        <w:t>3.19.10</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13328">
        <w:t>3.19.11</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gramStart"/>
      <w:r>
        <w:t>non negative</w:t>
      </w:r>
      <w:proofErr w:type="gram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56DAF7A7" w:rsidR="004108B9" w:rsidRDefault="004108B9" w:rsidP="004108B9">
      <w:pPr>
        <w:pStyle w:val="Code"/>
      </w:pPr>
      <w:r>
        <w:t>{                                 # A result object (§</w:t>
      </w:r>
      <w:r>
        <w:fldChar w:fldCharType="begin"/>
      </w:r>
      <w:r>
        <w:instrText xml:space="preserve"> REF _Ref493350984 \r \h </w:instrText>
      </w:r>
      <w:r>
        <w:fldChar w:fldCharType="separate"/>
      </w:r>
      <w:r w:rsidR="00313328">
        <w:t>3.19</w:t>
      </w:r>
      <w:r>
        <w:fldChar w:fldCharType="end"/>
      </w:r>
      <w:r>
        <w:t>).</w:t>
      </w:r>
    </w:p>
    <w:p w14:paraId="38CD9D1B" w14:textId="3AAE98CC"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13328">
        <w:t>3.19.11</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1" w:name="_Ref508798892"/>
      <w:bookmarkStart w:id="162" w:name="_Toc525568197"/>
      <w:r>
        <w:t>Object properties</w:t>
      </w:r>
      <w:bookmarkEnd w:id="161"/>
      <w:bookmarkEnd w:id="162"/>
    </w:p>
    <w:p w14:paraId="1C30B6EF" w14:textId="6B50AA1C"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13328">
        <w:t>3.11.15</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13328">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3" w:name="_Ref508869720"/>
      <w:bookmarkStart w:id="164" w:name="_Toc525568198"/>
      <w:r>
        <w:t>Array properties</w:t>
      </w:r>
      <w:bookmarkEnd w:id="163"/>
      <w:bookmarkEnd w:id="164"/>
    </w:p>
    <w:p w14:paraId="28EB82AC" w14:textId="5479DEBF" w:rsidR="000308F0" w:rsidRDefault="000308F0" w:rsidP="000308F0">
      <w:pPr>
        <w:pStyle w:val="Heading3"/>
      </w:pPr>
      <w:bookmarkStart w:id="165" w:name="_Toc525568199"/>
      <w:r>
        <w:t>General</w:t>
      </w:r>
      <w:bookmarkEnd w:id="165"/>
    </w:p>
    <w:p w14:paraId="5EBAA746" w14:textId="51260874"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13328">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13328">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66" w:name="_Ref493404799"/>
      <w:bookmarkStart w:id="167" w:name="_Toc525568200"/>
      <w:r>
        <w:lastRenderedPageBreak/>
        <w:t>Array properties with unique values</w:t>
      </w:r>
      <w:bookmarkEnd w:id="166"/>
      <w:bookmarkEnd w:id="167"/>
    </w:p>
    <w:p w14:paraId="125B0718" w14:textId="376786DA"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68" w:name="_Ref493408960"/>
      <w:bookmarkStart w:id="169" w:name="_Toc525568201"/>
      <w:r>
        <w:t>Property bags</w:t>
      </w:r>
      <w:bookmarkEnd w:id="168"/>
      <w:bookmarkEnd w:id="169"/>
    </w:p>
    <w:p w14:paraId="394A6CDE" w14:textId="6ABA55FC" w:rsidR="00815787" w:rsidRDefault="00815787" w:rsidP="00815787">
      <w:pPr>
        <w:pStyle w:val="Heading3"/>
      </w:pPr>
      <w:bookmarkStart w:id="170" w:name="_Toc525568202"/>
      <w:r>
        <w:t>General</w:t>
      </w:r>
      <w:bookmarkEnd w:id="170"/>
    </w:p>
    <w:p w14:paraId="0C250E31" w14:textId="34554A20"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13328">
        <w:t>3.5</w:t>
      </w:r>
      <w:r w:rsidR="000E5572">
        <w:fldChar w:fldCharType="end"/>
      </w:r>
      <w:r w:rsidR="000E5572">
        <w:t>)</w:t>
      </w:r>
      <w:r w:rsidRPr="00490AEA">
        <w:t xml:space="preserve"> containing an arbitrary set of properties.</w:t>
      </w:r>
    </w:p>
    <w:p w14:paraId="5D63B18F" w14:textId="50EFB0CF"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13328">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71" w:name="_Ref514325416"/>
      <w:bookmarkStart w:id="172" w:name="_Ref514325725"/>
      <w:bookmarkStart w:id="173" w:name="_Toc525568203"/>
      <w:r>
        <w:t>Tags</w:t>
      </w:r>
      <w:bookmarkEnd w:id="171"/>
      <w:bookmarkEnd w:id="172"/>
      <w:bookmarkEnd w:id="173"/>
    </w:p>
    <w:p w14:paraId="0765905B" w14:textId="2D9C6858" w:rsidR="00B501CE" w:rsidRPr="00B501CE" w:rsidRDefault="00B501CE" w:rsidP="00B501CE">
      <w:pPr>
        <w:pStyle w:val="Heading4"/>
      </w:pPr>
      <w:bookmarkStart w:id="174" w:name="_Toc525568204"/>
      <w:r>
        <w:t>General</w:t>
      </w:r>
      <w:bookmarkEnd w:id="174"/>
    </w:p>
    <w:p w14:paraId="0F1BC690" w14:textId="5207F876"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75" w:name="_Hlk493349329"/>
      <w:r w:rsidRPr="001A344F">
        <w:t xml:space="preserve">an array </w:t>
      </w:r>
      <w:r w:rsidR="00DC2EEB">
        <w:t>of</w:t>
      </w:r>
      <w:r w:rsidRPr="001A344F">
        <w:t xml:space="preserve"> zero or more </w:t>
      </w:r>
      <w:r w:rsidR="00DC2EEB">
        <w:t>unique</w:t>
      </w:r>
      <w:r w:rsidRPr="001A344F">
        <w:t xml:space="preserve"> strings</w:t>
      </w:r>
      <w:bookmarkEnd w:id="175"/>
      <w:r w:rsidR="00DC2EEB">
        <w:t xml:space="preserve"> (§</w:t>
      </w:r>
      <w:r w:rsidR="00DC2EEB">
        <w:fldChar w:fldCharType="begin"/>
      </w:r>
      <w:r w:rsidR="00DC2EEB">
        <w:instrText xml:space="preserve"> REF _Ref493404799 \r \h </w:instrText>
      </w:r>
      <w:r w:rsidR="00DC2EEB">
        <w:fldChar w:fldCharType="separate"/>
      </w:r>
      <w:r w:rsidR="00313328">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53134B88"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13328">
        <w:t>3.4.4</w:t>
      </w:r>
      <w:r>
        <w:fldChar w:fldCharType="end"/>
      </w:r>
      <w:r>
        <w:t>).</w:t>
      </w:r>
    </w:p>
    <w:p w14:paraId="040355DB" w14:textId="5E284806"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5563928B"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13328">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76" w:name="_Toc525568205"/>
      <w:r>
        <w:t>Tag metadata</w:t>
      </w:r>
      <w:bookmarkEnd w:id="176"/>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65D3C28" w:rsidR="00E945FA" w:rsidRDefault="00E945FA" w:rsidP="00E945FA">
      <w:pPr>
        <w:pStyle w:val="Code"/>
      </w:pPr>
      <w:r>
        <w:t>{                              # A result object (§</w:t>
      </w:r>
      <w:r>
        <w:fldChar w:fldCharType="begin"/>
      </w:r>
      <w:r>
        <w:instrText xml:space="preserve"> REF _Ref493350984 \r \h </w:instrText>
      </w:r>
      <w:r>
        <w:fldChar w:fldCharType="separate"/>
      </w:r>
      <w:r w:rsidR="00313328">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lastRenderedPageBreak/>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85521DF" w:rsidR="00E945FA" w:rsidRDefault="00E945FA" w:rsidP="00E945FA">
      <w:pPr>
        <w:pStyle w:val="Code"/>
      </w:pPr>
      <w:r>
        <w:t>{                              # A result object (§</w:t>
      </w:r>
      <w:r>
        <w:fldChar w:fldCharType="begin"/>
      </w:r>
      <w:r>
        <w:instrText xml:space="preserve"> REF _Ref493350984 \r \h </w:instrText>
      </w:r>
      <w:r>
        <w:fldChar w:fldCharType="separate"/>
      </w:r>
      <w:r w:rsidR="00313328">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1E87000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13328">
        <w:t>3.11</w:t>
      </w:r>
      <w:r>
        <w:fldChar w:fldCharType="end"/>
      </w:r>
      <w:r>
        <w:t xml:space="preserve">) that lexically contains the </w:t>
      </w:r>
      <w:r w:rsidRPr="00B94FAC">
        <w:rPr>
          <w:rStyle w:val="CODEtemp"/>
        </w:rPr>
        <w:t>result</w:t>
      </w:r>
      <w:r>
        <w:t xml:space="preserve"> object:</w:t>
      </w:r>
    </w:p>
    <w:p w14:paraId="2D58AD47" w14:textId="7CF27D68" w:rsidR="00E945FA" w:rsidRDefault="00E945FA" w:rsidP="00E945FA">
      <w:pPr>
        <w:pStyle w:val="Code"/>
      </w:pPr>
      <w:r>
        <w:t>{                              # A run object (see §</w:t>
      </w:r>
      <w:r>
        <w:fldChar w:fldCharType="begin"/>
      </w:r>
      <w:r>
        <w:instrText xml:space="preserve"> REF _Ref493349997 \r \h </w:instrText>
      </w:r>
      <w:r>
        <w:fldChar w:fldCharType="separate"/>
      </w:r>
      <w:r w:rsidR="00313328">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77" w:name="_Ref493413701"/>
      <w:bookmarkStart w:id="178" w:name="_Ref493413744"/>
      <w:bookmarkStart w:id="179" w:name="_Toc525568206"/>
      <w:r>
        <w:t>Date/time properties</w:t>
      </w:r>
      <w:bookmarkEnd w:id="177"/>
      <w:bookmarkEnd w:id="178"/>
      <w:bookmarkEnd w:id="179"/>
    </w:p>
    <w:p w14:paraId="33510EF1" w14:textId="2879EAE9"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lastRenderedPageBreak/>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78F6A33E" w:rsidR="00C82B7A" w:rsidRPr="00C82B7A" w:rsidRDefault="00C82B7A" w:rsidP="00A14EA3">
      <w:r>
        <w:t xml:space="preserve">The time component of every date/time-valued property </w:t>
      </w:r>
      <w:r>
        <w:rPr>
          <w:b/>
        </w:rPr>
        <w:t>SHALL</w:t>
      </w:r>
      <w:r>
        <w:t xml:space="preserve"> be expressed in Coordinated Universal Time (UTC).</w:t>
      </w:r>
    </w:p>
    <w:p w14:paraId="2C31A236" w14:textId="30424753"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80" w:name="_Ref493426052"/>
      <w:bookmarkStart w:id="181" w:name="_Ref508814664"/>
      <w:bookmarkStart w:id="182" w:name="_Toc525568207"/>
      <w:r>
        <w:t>m</w:t>
      </w:r>
      <w:r w:rsidR="00815787">
        <w:t xml:space="preserve">essage </w:t>
      </w:r>
      <w:bookmarkEnd w:id="180"/>
      <w:r>
        <w:t>objects</w:t>
      </w:r>
      <w:bookmarkEnd w:id="181"/>
      <w:bookmarkEnd w:id="182"/>
    </w:p>
    <w:p w14:paraId="0A758B59" w14:textId="372BB610" w:rsidR="00354823" w:rsidRPr="00354823" w:rsidRDefault="00354823" w:rsidP="00354823">
      <w:pPr>
        <w:pStyle w:val="Heading3"/>
      </w:pPr>
      <w:bookmarkStart w:id="183" w:name="_Toc525568208"/>
      <w:r>
        <w:t>General</w:t>
      </w:r>
      <w:bookmarkEnd w:id="183"/>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84" w:name="_Ref503354593"/>
      <w:bookmarkStart w:id="185" w:name="_Toc525568209"/>
      <w:r>
        <w:t>Plain text messages</w:t>
      </w:r>
      <w:bookmarkEnd w:id="184"/>
      <w:bookmarkEnd w:id="185"/>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FE53CAD"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13328">
        <w:t>3.9.4</w:t>
      </w:r>
      <w:r>
        <w:fldChar w:fldCharType="end"/>
      </w:r>
      <w:r>
        <w:t>) and embedded links (§</w:t>
      </w:r>
      <w:r>
        <w:fldChar w:fldCharType="begin"/>
      </w:r>
      <w:r>
        <w:instrText xml:space="preserve"> REF _Ref508810900 \r \h </w:instrText>
      </w:r>
      <w:r>
        <w:fldChar w:fldCharType="separate"/>
      </w:r>
      <w:r w:rsidR="00313328">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86" w:name="_Ref503354606"/>
      <w:bookmarkStart w:id="187" w:name="_Toc525568210"/>
      <w:r>
        <w:t>Rich text messages</w:t>
      </w:r>
      <w:bookmarkEnd w:id="186"/>
      <w:bookmarkEnd w:id="187"/>
    </w:p>
    <w:p w14:paraId="78C77DEB" w14:textId="06212753" w:rsidR="00675C8D" w:rsidRPr="00675C8D" w:rsidRDefault="00675C8D" w:rsidP="00675C8D">
      <w:pPr>
        <w:pStyle w:val="Heading4"/>
      </w:pPr>
      <w:bookmarkStart w:id="188" w:name="_Toc525568211"/>
      <w:r>
        <w:t>General</w:t>
      </w:r>
      <w:bookmarkEnd w:id="188"/>
    </w:p>
    <w:p w14:paraId="45F56986" w14:textId="32977060"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13328">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13328">
        <w:t>3.9.5</w:t>
      </w:r>
      <w:r w:rsidR="0085499B">
        <w:fldChar w:fldCharType="end"/>
      </w:r>
      <w:r w:rsidR="0085499B">
        <w:t>).</w:t>
      </w:r>
    </w:p>
    <w:p w14:paraId="1BFC46D5" w14:textId="12B79ABF"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13328">
        <w:t>3.11.22</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89" w:name="_Ref503355198"/>
      <w:bookmarkStart w:id="190" w:name="_Toc525568212"/>
      <w:r>
        <w:t>Security implications</w:t>
      </w:r>
      <w:bookmarkEnd w:id="189"/>
      <w:bookmarkEnd w:id="190"/>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72E8948A"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91" w:name="_Ref508810893"/>
      <w:bookmarkStart w:id="192" w:name="_Ref503352567"/>
      <w:bookmarkStart w:id="193" w:name="_Toc525568213"/>
      <w:r>
        <w:t>Messages with placeholders</w:t>
      </w:r>
      <w:bookmarkEnd w:id="191"/>
      <w:bookmarkEnd w:id="193"/>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40929FD2"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13328">
        <w:t>3.9.11</w:t>
      </w:r>
      <w:r>
        <w:fldChar w:fldCharType="end"/>
      </w:r>
      <w:r>
        <w:t>).</w:t>
      </w:r>
    </w:p>
    <w:p w14:paraId="5BF7BEF4" w14:textId="1F444268"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13328">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5A845E9B" w:rsidR="000C38FB" w:rsidRDefault="000C38FB" w:rsidP="000C38FB">
      <w:pPr>
        <w:pStyle w:val="Note"/>
      </w:pPr>
      <w:r>
        <w:lastRenderedPageBreak/>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13328">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3C3A413"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13328">
        <w:t>3.11</w:t>
      </w:r>
      <w:r>
        <w:fldChar w:fldCharType="end"/>
      </w:r>
      <w:r>
        <w:t>).</w:t>
      </w:r>
    </w:p>
    <w:p w14:paraId="2D82F457" w14:textId="44B3BBCD"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13328">
        <w:t>3.11.18</w:t>
      </w:r>
      <w:r>
        <w:fldChar w:fldCharType="end"/>
      </w:r>
      <w:r>
        <w:t>.</w:t>
      </w:r>
    </w:p>
    <w:p w14:paraId="13E475FD" w14:textId="16478873"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13328">
        <w:t>3.19</w:t>
      </w:r>
      <w:r>
        <w:fldChar w:fldCharType="end"/>
      </w:r>
      <w:r>
        <w:t>).</w:t>
      </w:r>
    </w:p>
    <w:p w14:paraId="3E8F3038" w14:textId="2B10B526"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13328">
        <w:t>3.19.5</w:t>
      </w:r>
      <w:r>
        <w:fldChar w:fldCharType="end"/>
      </w:r>
      <w:r>
        <w:t>.</w:t>
      </w:r>
    </w:p>
    <w:p w14:paraId="1639AEDC" w14:textId="625466D6"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13328">
        <w:t>3.19.7</w:t>
      </w:r>
      <w:r>
        <w:fldChar w:fldCharType="end"/>
      </w:r>
      <w:r>
        <w:t>.</w:t>
      </w:r>
    </w:p>
    <w:p w14:paraId="3DF5F195" w14:textId="44E2840A"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13328">
        <w:t>3.9.7</w:t>
      </w:r>
      <w:r>
        <w:fldChar w:fldCharType="end"/>
      </w:r>
      <w:r>
        <w:t>.</w:t>
      </w:r>
    </w:p>
    <w:p w14:paraId="1F41BBCB" w14:textId="5E51A732"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13328">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94" w:name="_Ref508810900"/>
      <w:bookmarkStart w:id="195" w:name="_Toc525568214"/>
      <w:r>
        <w:t>Messages with e</w:t>
      </w:r>
      <w:r w:rsidR="00A4123E">
        <w:t>mbedded links</w:t>
      </w:r>
      <w:bookmarkEnd w:id="192"/>
      <w:bookmarkEnd w:id="194"/>
      <w:bookmarkEnd w:id="195"/>
    </w:p>
    <w:p w14:paraId="039E6FD3" w14:textId="68A56F7A"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13328">
        <w:t>3.19</w:t>
      </w:r>
      <w:r w:rsidR="00360983">
        <w:fldChar w:fldCharType="end"/>
      </w:r>
      <w:r w:rsidR="006B7822">
        <w:t>)</w:t>
      </w:r>
      <w:r w:rsidR="002957C4">
        <w:t>. We refer to these links as “embedded links”.</w:t>
      </w:r>
    </w:p>
    <w:p w14:paraId="2E75A42E" w14:textId="36C343D6" w:rsidR="00424AAB" w:rsidRDefault="00424AAB" w:rsidP="00424AAB">
      <w:r>
        <w:t>Within a rich text message (§</w:t>
      </w:r>
      <w:r>
        <w:fldChar w:fldCharType="begin"/>
      </w:r>
      <w:r>
        <w:instrText xml:space="preserve"> REF _Ref503354606 \r \h </w:instrText>
      </w:r>
      <w:r>
        <w:fldChar w:fldCharType="separate"/>
      </w:r>
      <w:r w:rsidR="00313328">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4A39DE82" w:rsidR="002957C4" w:rsidRDefault="00424AAB" w:rsidP="002957C4">
      <w:r>
        <w:t>Within a plain text message (§</w:t>
      </w:r>
      <w:r>
        <w:fldChar w:fldCharType="begin"/>
      </w:r>
      <w:r>
        <w:instrText xml:space="preserve"> REF _Ref503354593 \r \h </w:instrText>
      </w:r>
      <w:r>
        <w:fldChar w:fldCharType="separate"/>
      </w:r>
      <w:r w:rsidR="00313328">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 xml:space="preserve">link destination = </w:t>
      </w:r>
      <w:proofErr w:type="gramStart"/>
      <w:r>
        <w:t>non negative</w:t>
      </w:r>
      <w:proofErr w:type="gramEnd"/>
      <w:r>
        <w:t xml:space="preser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64431289"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13328">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lastRenderedPageBreak/>
        <w:t>A SARIF viewer would render it as follows:</w:t>
      </w:r>
    </w:p>
    <w:p w14:paraId="3249DD0D" w14:textId="4D801954" w:rsidR="0012062C" w:rsidRDefault="0012062C" w:rsidP="0012062C">
      <w:pPr>
        <w:pStyle w:val="Note"/>
      </w:pPr>
      <w:r>
        <w:t xml:space="preserve">Prohibited term used in </w:t>
      </w:r>
      <w:hyperlink r:id="rId61"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85A57AF"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13328">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13328">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13328">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96" w:name="_Ref508812963"/>
      <w:bookmarkStart w:id="197" w:name="_Ref493337542"/>
      <w:bookmarkStart w:id="198" w:name="_Toc525568215"/>
      <w:r>
        <w:t>Message string resources</w:t>
      </w:r>
      <w:bookmarkEnd w:id="196"/>
      <w:bookmarkEnd w:id="198"/>
    </w:p>
    <w:p w14:paraId="558CEB2A" w14:textId="15F84E5D" w:rsidR="00F27B42" w:rsidRDefault="00F27B42" w:rsidP="00F27B42">
      <w:pPr>
        <w:pStyle w:val="Heading4"/>
      </w:pPr>
      <w:bookmarkStart w:id="199" w:name="_Toc525568216"/>
      <w:r>
        <w:t>General</w:t>
      </w:r>
      <w:bookmarkEnd w:id="199"/>
    </w:p>
    <w:p w14:paraId="2DC31705" w14:textId="450078EA"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13328">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13328">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13328">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13328">
        <w:t>3.9.10</w:t>
      </w:r>
      <w:r>
        <w:fldChar w:fldCharType="end"/>
      </w:r>
      <w:r>
        <w:t xml:space="preserve">) properties. We refer to these indirectly referenced message strings as </w:t>
      </w:r>
      <w:r>
        <w:lastRenderedPageBreak/>
        <w:t xml:space="preserve">“message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1FD330FF"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13328">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13328">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13328">
        <w:t>3.35.2</w:t>
      </w:r>
      <w:r w:rsidR="000A6828">
        <w:fldChar w:fldCharType="end"/>
      </w:r>
      <w:r>
        <w:t>).</w:t>
      </w:r>
    </w:p>
    <w:p w14:paraId="71E30852" w14:textId="5191945C"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13328">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13328">
        <w:t>3.9.6.4</w:t>
      </w:r>
      <w:r>
        <w:fldChar w:fldCharType="end"/>
      </w:r>
      <w:r>
        <w:t xml:space="preserve"> defines the SARIF resource file format.</w:t>
      </w:r>
    </w:p>
    <w:p w14:paraId="256FEF1F" w14:textId="2E1E79D9" w:rsidR="00F27B42" w:rsidRDefault="00F27B42" w:rsidP="00F27B42">
      <w:pPr>
        <w:pStyle w:val="Heading4"/>
      </w:pPr>
      <w:bookmarkStart w:id="200" w:name="_Ref508812199"/>
      <w:bookmarkStart w:id="201" w:name="_Toc525568217"/>
      <w:r>
        <w:t>Embedded string resource lookup procedure</w:t>
      </w:r>
      <w:bookmarkEnd w:id="200"/>
      <w:bookmarkEnd w:id="201"/>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A540C">
      <w:pPr>
        <w:pStyle w:val="ListParagraph"/>
        <w:numPr>
          <w:ilvl w:val="0"/>
          <w:numId w:val="48"/>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02" w:name="_Ref508811713"/>
      <w:bookmarkStart w:id="203" w:name="_Toc525568218"/>
      <w:r>
        <w:t>SARIF resource file lookup procedure</w:t>
      </w:r>
      <w:bookmarkEnd w:id="202"/>
      <w:bookmarkEnd w:id="20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lastRenderedPageBreak/>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5AB7F94D" w:rsidR="000A6828" w:rsidRDefault="000A6828" w:rsidP="00EA540C">
      <w:pPr>
        <w:pStyle w:val="ListParagraph"/>
        <w:numPr>
          <w:ilvl w:val="1"/>
          <w:numId w:val="50"/>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13328">
        <w:t>3.12.9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10383C85"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3EE6E996" w:rsidR="000A6828" w:rsidRDefault="000A6828" w:rsidP="00EA540C">
      <w:pPr>
        <w:pStyle w:val="ListParagraph"/>
        <w:numPr>
          <w:ilvl w:val="1"/>
          <w:numId w:val="50"/>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6976CD66"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13328">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1D43761E"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13328">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04" w:name="_Ref508811723"/>
      <w:bookmarkStart w:id="205" w:name="_Toc525568219"/>
      <w:r>
        <w:t>SARIF resource file format</w:t>
      </w:r>
      <w:bookmarkEnd w:id="204"/>
      <w:bookmarkEnd w:id="205"/>
    </w:p>
    <w:p w14:paraId="441176F7" w14:textId="05E307FC" w:rsidR="00F27B42" w:rsidRDefault="00F27B42" w:rsidP="00F27B42">
      <w:pPr>
        <w:pStyle w:val="Heading5"/>
      </w:pPr>
      <w:bookmarkStart w:id="206" w:name="_Toc525568220"/>
      <w:r>
        <w:t>General</w:t>
      </w:r>
      <w:bookmarkEnd w:id="20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07" w:name="_Toc525568221"/>
      <w:r>
        <w:lastRenderedPageBreak/>
        <w:t>sarifLog object</w:t>
      </w:r>
      <w:bookmarkEnd w:id="207"/>
    </w:p>
    <w:p w14:paraId="5BC49FE7" w14:textId="51ECECC0"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13328">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796532C8"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13328">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2D7CB4BE"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13328">
              <w:t>3.10.4</w:t>
            </w:r>
            <w:r>
              <w:fldChar w:fldCharType="end"/>
            </w:r>
            <w:r>
              <w:rPr>
                <w:rStyle w:val="CODEtemp"/>
              </w:rPr>
              <w:t>)</w:t>
            </w:r>
          </w:p>
        </w:tc>
        <w:tc>
          <w:tcPr>
            <w:tcW w:w="1890" w:type="dxa"/>
          </w:tcPr>
          <w:p w14:paraId="4E542B44" w14:textId="2B6CD906"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13328">
              <w:t>3.11</w:t>
            </w:r>
            <w:r>
              <w:fldChar w:fldCharType="end"/>
            </w:r>
            <w:r>
              <w:t>)</w:t>
            </w:r>
          </w:p>
        </w:tc>
        <w:tc>
          <w:tcPr>
            <w:tcW w:w="1170" w:type="dxa"/>
          </w:tcPr>
          <w:p w14:paraId="0E0CACFE" w14:textId="77777777" w:rsidR="0086153A" w:rsidRDefault="0086153A" w:rsidP="00282714">
            <w:r>
              <w:t>Yes</w:t>
            </w:r>
          </w:p>
        </w:tc>
        <w:tc>
          <w:tcPr>
            <w:tcW w:w="5691" w:type="dxa"/>
          </w:tcPr>
          <w:p w14:paraId="17554539" w14:textId="53D62265"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13328">
              <w:t>3.9.6.4.3</w:t>
            </w:r>
            <w:r>
              <w:fldChar w:fldCharType="end"/>
            </w:r>
            <w:r>
              <w:t>.</w:t>
            </w:r>
          </w:p>
        </w:tc>
      </w:tr>
    </w:tbl>
    <w:p w14:paraId="1325EAA7" w14:textId="079EF80F" w:rsidR="00F27B42" w:rsidRDefault="00F27B42" w:rsidP="00F27B42">
      <w:pPr>
        <w:pStyle w:val="Heading5"/>
      </w:pPr>
      <w:bookmarkStart w:id="208" w:name="_Ref508812519"/>
      <w:bookmarkStart w:id="209" w:name="_Toc525568222"/>
      <w:r>
        <w:t>run object</w:t>
      </w:r>
      <w:bookmarkEnd w:id="208"/>
      <w:bookmarkEnd w:id="20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51683C1"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13328">
              <w:t>3.11.10</w:t>
            </w:r>
            <w:r>
              <w:fldChar w:fldCharType="end"/>
            </w:r>
            <w:r>
              <w:t>)</w:t>
            </w:r>
          </w:p>
        </w:tc>
        <w:tc>
          <w:tcPr>
            <w:tcW w:w="1966" w:type="dxa"/>
          </w:tcPr>
          <w:p w14:paraId="562C4BC7" w14:textId="6C4F7124"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13328">
              <w:t>3.12</w:t>
            </w:r>
            <w:r>
              <w:fldChar w:fldCharType="end"/>
            </w:r>
            <w:r>
              <w:t>)</w:t>
            </w:r>
          </w:p>
        </w:tc>
        <w:tc>
          <w:tcPr>
            <w:tcW w:w="1205" w:type="dxa"/>
          </w:tcPr>
          <w:p w14:paraId="7C63EEBA" w14:textId="77777777" w:rsidR="0086153A" w:rsidRDefault="0086153A" w:rsidP="00282714">
            <w:r>
              <w:t>Yes</w:t>
            </w:r>
          </w:p>
        </w:tc>
        <w:tc>
          <w:tcPr>
            <w:tcW w:w="5597" w:type="dxa"/>
          </w:tcPr>
          <w:p w14:paraId="20CA42D1" w14:textId="26D6DC6D"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13328">
              <w:t>3.9.6.4.4</w:t>
            </w:r>
            <w:r>
              <w:fldChar w:fldCharType="end"/>
            </w:r>
            <w:r>
              <w:t>.</w:t>
            </w:r>
          </w:p>
        </w:tc>
      </w:tr>
      <w:tr w:rsidR="0086153A" w14:paraId="0A6EE765" w14:textId="77777777" w:rsidTr="00282714">
        <w:trPr>
          <w:trHeight w:val="485"/>
        </w:trPr>
        <w:tc>
          <w:tcPr>
            <w:tcW w:w="2071" w:type="dxa"/>
          </w:tcPr>
          <w:p w14:paraId="572E2CBD" w14:textId="0A60A56D"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13328">
              <w:t>3.11.19</w:t>
            </w:r>
            <w:r>
              <w:fldChar w:fldCharType="end"/>
            </w:r>
            <w:r>
              <w:t>)</w:t>
            </w:r>
          </w:p>
        </w:tc>
        <w:tc>
          <w:tcPr>
            <w:tcW w:w="1966" w:type="dxa"/>
          </w:tcPr>
          <w:p w14:paraId="217728F3" w14:textId="605C48C9"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13328">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10" w:name="_Ref508812478"/>
      <w:bookmarkStart w:id="211" w:name="_Toc525568223"/>
      <w:r>
        <w:t>tool object</w:t>
      </w:r>
      <w:bookmarkEnd w:id="210"/>
      <w:bookmarkEnd w:id="21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F63E4FE"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13328">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4F6F694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13328">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8FCE732"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13328">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7A5FFB1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13328">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F4C75CB"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13328">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1AFD26B7"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13328">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12" w:name="_Toc525568224"/>
      <w:r>
        <w:t>resources object</w:t>
      </w:r>
      <w:bookmarkEnd w:id="212"/>
    </w:p>
    <w:p w14:paraId="56784490" w14:textId="60012137"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13328">
        <w:t>3.35</w:t>
      </w:r>
      <w:r>
        <w:fldChar w:fldCharType="end"/>
      </w:r>
      <w:r>
        <w:t>).</w:t>
      </w:r>
    </w:p>
    <w:p w14:paraId="55D59945" w14:textId="28AAB945" w:rsidR="00B607AD" w:rsidRDefault="00B607AD" w:rsidP="00B607AD">
      <w:pPr>
        <w:pStyle w:val="Heading3"/>
      </w:pPr>
      <w:bookmarkStart w:id="213" w:name="_Ref508811133"/>
      <w:bookmarkStart w:id="214" w:name="_Toc525568225"/>
      <w:r>
        <w:lastRenderedPageBreak/>
        <w:t>text property</w:t>
      </w:r>
      <w:bookmarkEnd w:id="213"/>
      <w:bookmarkEnd w:id="214"/>
    </w:p>
    <w:p w14:paraId="38926169" w14:textId="68A7CC2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13328">
        <w:t>3.9.2</w:t>
      </w:r>
      <w:r>
        <w:fldChar w:fldCharType="end"/>
      </w:r>
      <w:r>
        <w:t>)</w:t>
      </w:r>
      <w:r w:rsidRPr="0027620D">
        <w:t>.</w:t>
      </w:r>
    </w:p>
    <w:p w14:paraId="68ED5C2D" w14:textId="1A275EF8" w:rsidR="00B607AD" w:rsidRDefault="00B607AD" w:rsidP="00B607AD">
      <w:pPr>
        <w:pStyle w:val="Heading3"/>
      </w:pPr>
      <w:bookmarkStart w:id="215" w:name="_Ref508811583"/>
      <w:bookmarkStart w:id="216" w:name="_Toc525568226"/>
      <w:r>
        <w:t>richText property</w:t>
      </w:r>
      <w:bookmarkEnd w:id="215"/>
      <w:bookmarkEnd w:id="216"/>
    </w:p>
    <w:p w14:paraId="252D70DD" w14:textId="75A8168A"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13328">
        <w:t>3.9.3</w:t>
      </w:r>
      <w:r>
        <w:fldChar w:fldCharType="end"/>
      </w:r>
      <w:r>
        <w:t>)</w:t>
      </w:r>
      <w:r w:rsidRPr="0027620D">
        <w:t>.</w:t>
      </w:r>
    </w:p>
    <w:p w14:paraId="5B4F9624" w14:textId="55A11C2F"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13328">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17" w:name="_Ref508811592"/>
      <w:bookmarkStart w:id="218" w:name="_Toc525568227"/>
      <w:r>
        <w:t>messageId property</w:t>
      </w:r>
      <w:bookmarkEnd w:id="217"/>
      <w:bookmarkEnd w:id="218"/>
    </w:p>
    <w:p w14:paraId="5F5AED7E" w14:textId="0CF2586C"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13328">
        <w:t>3.9.6</w:t>
      </w:r>
      <w:r>
        <w:fldChar w:fldCharType="end"/>
      </w:r>
      <w:r>
        <w:t>) for the desired plain text message (§</w:t>
      </w:r>
      <w:r>
        <w:fldChar w:fldCharType="begin"/>
      </w:r>
      <w:r>
        <w:instrText xml:space="preserve"> REF _Ref503354593 \r \h </w:instrText>
      </w:r>
      <w:r>
        <w:fldChar w:fldCharType="separate"/>
      </w:r>
      <w:r w:rsidR="00313328">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13328">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13328">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19" w:name="_Ref508811630"/>
      <w:bookmarkStart w:id="220" w:name="_Toc525568228"/>
      <w:r>
        <w:t>richMessageId property</w:t>
      </w:r>
      <w:bookmarkEnd w:id="219"/>
      <w:bookmarkEnd w:id="220"/>
    </w:p>
    <w:p w14:paraId="71ECB735" w14:textId="45EFFFB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13328">
        <w:t>3.9.6</w:t>
      </w:r>
      <w:r>
        <w:fldChar w:fldCharType="end"/>
      </w:r>
      <w:r>
        <w:t>) for the desired rich text message (§</w:t>
      </w:r>
      <w:r>
        <w:fldChar w:fldCharType="begin"/>
      </w:r>
      <w:r>
        <w:instrText xml:space="preserve"> REF _Ref503354606 \r \h </w:instrText>
      </w:r>
      <w:r>
        <w:fldChar w:fldCharType="separate"/>
      </w:r>
      <w:r w:rsidR="00313328">
        <w:t>3.9.3</w:t>
      </w:r>
      <w:r>
        <w:fldChar w:fldCharType="end"/>
      </w:r>
      <w:r>
        <w:t>).</w:t>
      </w:r>
    </w:p>
    <w:p w14:paraId="1DCA38AB" w14:textId="53D3D406"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13328">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13328">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21" w:name="_Ref508811093"/>
      <w:bookmarkStart w:id="222" w:name="_Toc525568229"/>
      <w:r>
        <w:t>arguments property</w:t>
      </w:r>
      <w:bookmarkEnd w:id="221"/>
      <w:bookmarkEnd w:id="222"/>
    </w:p>
    <w:p w14:paraId="3337B550" w14:textId="74991976"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13328">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13328">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13328">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13328">
        <w:t>3.9.10</w:t>
      </w:r>
      <w:r>
        <w:fldChar w:fldCharType="end"/>
      </w:r>
      <w:r>
        <w:t>) contains any placeholders (§</w:t>
      </w:r>
      <w:r>
        <w:fldChar w:fldCharType="begin"/>
      </w:r>
      <w:r>
        <w:instrText xml:space="preserve"> REF _Ref508810893 \r \h </w:instrText>
      </w:r>
      <w:r>
        <w:fldChar w:fldCharType="separate"/>
      </w:r>
      <w:r w:rsidR="00313328">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13328">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23" w:name="_Ref508812301"/>
      <w:bookmarkStart w:id="224" w:name="_Toc525568230"/>
      <w:r>
        <w:t>sarifLog object</w:t>
      </w:r>
      <w:bookmarkEnd w:id="197"/>
      <w:bookmarkEnd w:id="223"/>
      <w:bookmarkEnd w:id="224"/>
    </w:p>
    <w:p w14:paraId="5DEDD21B" w14:textId="0630136E" w:rsidR="000D32C1" w:rsidRDefault="000D32C1" w:rsidP="000D32C1">
      <w:pPr>
        <w:pStyle w:val="Heading3"/>
      </w:pPr>
      <w:bookmarkStart w:id="225" w:name="_Toc525568231"/>
      <w:r>
        <w:t>General</w:t>
      </w:r>
      <w:bookmarkEnd w:id="225"/>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398EA9B0"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13328">
        <w:t>3.10.2</w:t>
      </w:r>
      <w:r w:rsidR="0038356E">
        <w:fldChar w:fldCharType="end"/>
      </w:r>
      <w:r w:rsidR="00D71A1D">
        <w:t>.</w:t>
      </w:r>
    </w:p>
    <w:p w14:paraId="69B7D7D3" w14:textId="66D5DC62"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13328">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53DDB2C7"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13328">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26" w:name="_Ref493349977"/>
      <w:bookmarkStart w:id="227" w:name="_Ref493350297"/>
      <w:bookmarkStart w:id="228" w:name="_Toc525568232"/>
      <w:r>
        <w:t>version property</w:t>
      </w:r>
      <w:bookmarkEnd w:id="226"/>
      <w:bookmarkEnd w:id="227"/>
      <w:bookmarkEnd w:id="228"/>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 xml:space="preserve">This will make it easier for parsers to handle multiple versions of the SARIF </w:t>
      </w:r>
      <w:proofErr w:type="gramStart"/>
      <w:r w:rsidRPr="00FC1320">
        <w:t>format, if</w:t>
      </w:r>
      <w:proofErr w:type="gramEnd"/>
      <w:r w:rsidRPr="00FC1320">
        <w:t xml:space="preserve"> new versions are defined in the future.</w:t>
      </w:r>
    </w:p>
    <w:p w14:paraId="7549D69E" w14:textId="0C752BCB" w:rsidR="000D32C1" w:rsidRDefault="000D32C1" w:rsidP="000D32C1">
      <w:pPr>
        <w:pStyle w:val="Heading3"/>
      </w:pPr>
      <w:bookmarkStart w:id="229" w:name="_Ref508812350"/>
      <w:bookmarkStart w:id="230" w:name="_Toc525568233"/>
      <w:r>
        <w:t>$schema property</w:t>
      </w:r>
      <w:bookmarkEnd w:id="229"/>
      <w:bookmarkEnd w:id="230"/>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228C886A"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13328">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1" w:name="_Ref493349987"/>
      <w:bookmarkStart w:id="232" w:name="_Toc525568234"/>
      <w:r>
        <w:t>runs property</w:t>
      </w:r>
      <w:bookmarkEnd w:id="231"/>
      <w:bookmarkEnd w:id="232"/>
    </w:p>
    <w:p w14:paraId="4CED6907" w14:textId="0D3D6988"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13328">
        <w:t>3.11</w:t>
      </w:r>
      <w:r>
        <w:fldChar w:fldCharType="end"/>
      </w:r>
      <w:r w:rsidRPr="00584D35">
        <w:t>).</w:t>
      </w:r>
    </w:p>
    <w:p w14:paraId="076C2078" w14:textId="7A8121FC" w:rsidR="00C66549" w:rsidRPr="00C66549" w:rsidRDefault="00EC6397" w:rsidP="00C66549">
      <w:pPr>
        <w:pStyle w:val="Heading2"/>
      </w:pPr>
      <w:bookmarkStart w:id="233" w:name="_Ref493349997"/>
      <w:bookmarkStart w:id="234" w:name="_Ref493350451"/>
      <w:bookmarkStart w:id="235" w:name="_Toc525568235"/>
      <w:r>
        <w:t>run object</w:t>
      </w:r>
      <w:bookmarkEnd w:id="233"/>
      <w:bookmarkEnd w:id="234"/>
      <w:bookmarkEnd w:id="235"/>
    </w:p>
    <w:p w14:paraId="10E42C1C" w14:textId="534C375F" w:rsidR="000D32C1" w:rsidRDefault="000D32C1" w:rsidP="000D32C1">
      <w:pPr>
        <w:pStyle w:val="Heading3"/>
      </w:pPr>
      <w:bookmarkStart w:id="236" w:name="_Toc525568236"/>
      <w:r>
        <w:t>General</w:t>
      </w:r>
      <w:bookmarkEnd w:id="23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70C231F6"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13328">
        <w:t>3.11.10</w:t>
      </w:r>
      <w:r>
        <w:fldChar w:fldCharType="end"/>
      </w:r>
      <w:r w:rsidR="00893398">
        <w:t>.</w:t>
      </w:r>
    </w:p>
    <w:p w14:paraId="458D3C95" w14:textId="5862F868"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13328">
        <w:t>3.12</w:t>
      </w:r>
      <w:r>
        <w:fldChar w:fldCharType="end"/>
      </w:r>
      <w:r>
        <w:t>)</w:t>
      </w:r>
      <w:r w:rsidR="00893398">
        <w:t>.</w:t>
      </w:r>
    </w:p>
    <w:p w14:paraId="5659FE03" w14:textId="398D62B9" w:rsidR="00C66549" w:rsidRDefault="00C66549" w:rsidP="00893398">
      <w:pPr>
        <w:pStyle w:val="Codesmall"/>
      </w:pPr>
      <w:r>
        <w:t xml:space="preserve">  },</w:t>
      </w:r>
    </w:p>
    <w:p w14:paraId="5572A9C8" w14:textId="2CC544AB"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13328">
        <w:t>3.11.18</w:t>
      </w:r>
      <w:r>
        <w:fldChar w:fldCharType="end"/>
      </w:r>
      <w:r w:rsidR="00893398">
        <w:t>.</w:t>
      </w:r>
    </w:p>
    <w:p w14:paraId="2AB9C865" w14:textId="68161F9F" w:rsidR="00C66549" w:rsidRDefault="00C66549" w:rsidP="00893398">
      <w:pPr>
        <w:pStyle w:val="Codesmall"/>
      </w:pPr>
      <w:r>
        <w:t xml:space="preserve">    {</w:t>
      </w:r>
    </w:p>
    <w:p w14:paraId="34499818" w14:textId="2FB19C29"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13328">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77777777" w:rsidR="0040239D" w:rsidRDefault="0040239D" w:rsidP="0040239D">
      <w:pPr>
        <w:pStyle w:val="Heading3"/>
        <w:numPr>
          <w:ilvl w:val="2"/>
          <w:numId w:val="2"/>
        </w:numPr>
      </w:pPr>
      <w:bookmarkStart w:id="237" w:name="_Ref522953645"/>
      <w:bookmarkStart w:id="238" w:name="_Toc525568237"/>
      <w:r>
        <w:lastRenderedPageBreak/>
        <w:t>externalFiles property</w:t>
      </w:r>
      <w:bookmarkEnd w:id="237"/>
      <w:bookmarkEnd w:id="238"/>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36AA7B85" w14:textId="7F85B5D5" w:rsidR="0040239D" w:rsidRPr="00C43CC5" w:rsidRDefault="0040239D" w:rsidP="0040239D">
      <w:r>
        <w:t xml:space="preserve">To mitigate these problems, SARIF allows certain properties of a </w:t>
      </w:r>
      <w:r w:rsidRPr="008A4421">
        <w:rPr>
          <w:rStyle w:val="CODEtemp"/>
        </w:rPr>
        <w:t>run</w:t>
      </w:r>
      <w:r>
        <w:t xml:space="preserve"> object to be stored in separate files. We refer to these files as “external files”, and we refer to the file containing the </w:t>
      </w:r>
      <w:r w:rsidRPr="008A4421">
        <w:rPr>
          <w:rStyle w:val="CODEtemp"/>
        </w:rPr>
        <w:t>run</w:t>
      </w:r>
      <w:r>
        <w:t xml:space="preserve"> object itself as the “root file”. We refer to a property that can be stored in an external file as an “externalizable property.” A SARIF consumer </w:t>
      </w:r>
      <w:r>
        <w:rPr>
          <w:b/>
        </w:rPr>
        <w:t>SHALL</w:t>
      </w:r>
      <w:r>
        <w:t xml:space="preserve"> treat the contents of an external file exactly as if they had appeared inline in the root file as the value of the corresponding property of the </w:t>
      </w:r>
      <w:r w:rsidRPr="00C43CC5">
        <w:rPr>
          <w:rStyle w:val="CODEtemp"/>
        </w:rPr>
        <w:t>run</w:t>
      </w:r>
      <w:r>
        <w:t xml:space="preserve"> object.</w:t>
      </w:r>
    </w:p>
    <w:p w14:paraId="4551737C" w14:textId="330BD24D" w:rsidR="0040239D" w:rsidRDefault="0040239D" w:rsidP="0040239D">
      <w:r>
        <w:t xml:space="preserve">The description of each externalizable property on the </w:t>
      </w:r>
      <w:r w:rsidRPr="0040239D">
        <w:rPr>
          <w:rStyle w:val="CODEtemp"/>
        </w:rPr>
        <w:t>run</w:t>
      </w:r>
      <w:r>
        <w:t xml:space="preserve"> object will state that it is externalizable.</w:t>
      </w:r>
    </w:p>
    <w:p w14:paraId="60C8318A" w14:textId="687DA493" w:rsidR="0040239D" w:rsidRDefault="0040239D" w:rsidP="0040239D">
      <w:r>
        <w:t xml:space="preserve">A run object </w:t>
      </w:r>
      <w:r>
        <w:rPr>
          <w:b/>
        </w:rPr>
        <w:t>MAY</w:t>
      </w:r>
      <w:r>
        <w:t xml:space="preserve"> contain a property named </w:t>
      </w:r>
      <w:r w:rsidRPr="00E15036">
        <w:rPr>
          <w:rStyle w:val="CODEtemp"/>
        </w:rPr>
        <w:t>externalFiles</w:t>
      </w:r>
      <w:r>
        <w:t xml:space="preserve"> whose value is a JSON object (§</w:t>
      </w:r>
      <w:r>
        <w:fldChar w:fldCharType="begin"/>
      </w:r>
      <w:r>
        <w:instrText xml:space="preserve"> REF _Ref508798892 \r \h </w:instrText>
      </w:r>
      <w:r>
        <w:fldChar w:fldCharType="separate"/>
      </w:r>
      <w:r w:rsidR="00313328">
        <w:t>3.5</w:t>
      </w:r>
      <w:r>
        <w:fldChar w:fldCharType="end"/>
      </w:r>
      <w:r>
        <w:t xml:space="preserve">) each of whose properties specifies the locations of one or more external files. Each property name in this object </w:t>
      </w:r>
      <w:r>
        <w:rPr>
          <w:b/>
        </w:rPr>
        <w:t>SHALL</w:t>
      </w:r>
      <w:r>
        <w:t xml:space="preserve"> equal the name of an externalizable property of the </w:t>
      </w:r>
      <w:r w:rsidRPr="00437595">
        <w:rPr>
          <w:rStyle w:val="CODEtemp"/>
        </w:rPr>
        <w:t>run</w:t>
      </w:r>
      <w:r>
        <w:t xml:space="preserve"> object. Each property value </w:t>
      </w:r>
      <w:r>
        <w:rPr>
          <w:b/>
        </w:rPr>
        <w:t>SHALL</w:t>
      </w:r>
      <w:r>
        <w:t xml:space="preserve"> be an array of unique (§</w:t>
      </w:r>
      <w:r w:rsidR="00BF63D3">
        <w:fldChar w:fldCharType="begin"/>
      </w:r>
      <w:r w:rsidR="00BF63D3">
        <w:instrText xml:space="preserve"> REF _Ref493404799 \r \h </w:instrText>
      </w:r>
      <w:r w:rsidR="00BF63D3">
        <w:fldChar w:fldCharType="separate"/>
      </w:r>
      <w:r w:rsidR="00313328">
        <w:t>3.6.2</w:t>
      </w:r>
      <w:r w:rsidR="00BF63D3">
        <w:fldChar w:fldCharType="end"/>
      </w:r>
      <w:r>
        <w:t xml:space="preserve">) </w:t>
      </w:r>
      <w:r w:rsidRPr="008A4421">
        <w:rPr>
          <w:rStyle w:val="CODEtemp"/>
        </w:rPr>
        <w:t>fileLocation</w:t>
      </w:r>
      <w:r>
        <w:t xml:space="preserve"> objects (§</w:t>
      </w:r>
      <w:r>
        <w:fldChar w:fldCharType="begin"/>
      </w:r>
      <w:r>
        <w:instrText xml:space="preserve"> REF _Ref508989521 \r \h </w:instrText>
      </w:r>
      <w:r>
        <w:fldChar w:fldCharType="separate"/>
      </w:r>
      <w:r w:rsidR="00313328">
        <w:t>3.3</w:t>
      </w:r>
      <w:r>
        <w:fldChar w:fldCharType="end"/>
      </w:r>
      <w:r>
        <w:t>) that specify the locations of the external files in which the contents of the specified property are stored.</w:t>
      </w:r>
    </w:p>
    <w:p w14:paraId="48EE098D" w14:textId="1FD3970C" w:rsidR="0040239D" w:rsidRPr="00BF63D3" w:rsidRDefault="0040239D" w:rsidP="0040239D">
      <w:r>
        <w:t>If the externalized property is</w:t>
      </w:r>
      <w:r w:rsidR="00BF63D3">
        <w:t xml:space="preserve"> itself an array (for example, </w:t>
      </w:r>
      <w:r w:rsidR="00BF63D3" w:rsidRPr="00BF63D3">
        <w:rPr>
          <w:rStyle w:val="CODEtemp"/>
        </w:rPr>
        <w:t>run.results</w:t>
      </w:r>
      <w:r w:rsidR="00BF63D3">
        <w:t xml:space="preserve"> (§</w:t>
      </w:r>
      <w:r w:rsidR="00BF63D3">
        <w:fldChar w:fldCharType="begin"/>
      </w:r>
      <w:r w:rsidR="00BF63D3">
        <w:instrText xml:space="preserve"> REF _Ref493350972 \r \h </w:instrText>
      </w:r>
      <w:r w:rsidR="00BF63D3">
        <w:fldChar w:fldCharType="separate"/>
      </w:r>
      <w:r w:rsidR="00313328">
        <w:t>3.11.18</w:t>
      </w:r>
      <w:r w:rsidR="00BF63D3">
        <w:fldChar w:fldCharType="end"/>
      </w:r>
      <w:r w:rsidR="00BF63D3">
        <w:t xml:space="preserve">)), then the array specifying the locations of the external files </w:t>
      </w:r>
      <w:r w:rsidR="00BF63D3">
        <w:rPr>
          <w:b/>
        </w:rPr>
        <w:t>SHALL</w:t>
      </w:r>
      <w:r w:rsidR="00BF63D3">
        <w:t xml:space="preserve"> contain at least one element and </w:t>
      </w:r>
      <w:r w:rsidR="00BF63D3">
        <w:rPr>
          <w:b/>
        </w:rPr>
        <w:t>MAY</w:t>
      </w:r>
      <w:r w:rsidR="00BF63D3">
        <w:t xml:space="preserve"> contain more than one element. If the externalized property is not an array, (for example, </w:t>
      </w:r>
      <w:r w:rsidR="00BF63D3" w:rsidRPr="00BF63D3">
        <w:rPr>
          <w:rStyle w:val="CODEtemp"/>
        </w:rPr>
        <w:t>run.files</w:t>
      </w:r>
      <w:r w:rsidR="00BF63D3">
        <w:t xml:space="preserve"> (§</w:t>
      </w:r>
      <w:r w:rsidR="00BF63D3">
        <w:fldChar w:fldCharType="begin"/>
      </w:r>
      <w:r w:rsidR="00BF63D3">
        <w:instrText xml:space="preserve"> REF _Ref507667580 \r \h </w:instrText>
      </w:r>
      <w:r w:rsidR="00BF63D3">
        <w:fldChar w:fldCharType="separate"/>
      </w:r>
      <w:r w:rsidR="00313328">
        <w:t>3.11.15</w:t>
      </w:r>
      <w:r w:rsidR="00BF63D3">
        <w:fldChar w:fldCharType="end"/>
      </w:r>
      <w:r w:rsidR="00BF63D3">
        <w:t xml:space="preserve">)), then the array specifying the locations of the external files </w:t>
      </w:r>
      <w:r w:rsidR="00BF63D3">
        <w:rPr>
          <w:b/>
        </w:rPr>
        <w:t>SHALL</w:t>
      </w:r>
      <w:r w:rsidR="00BF63D3">
        <w:t xml:space="preserve"> contain exactly one element.</w:t>
      </w:r>
    </w:p>
    <w:p w14:paraId="7B215EA2" w14:textId="77AD3E73" w:rsidR="0040239D" w:rsidRDefault="0040239D" w:rsidP="0040239D">
      <w:pPr>
        <w:pStyle w:val="Note"/>
      </w:pPr>
      <w:r>
        <w:t xml:space="preserve">EXAMPLE 1: In this example, the </w:t>
      </w:r>
      <w:r w:rsidRPr="008A4421">
        <w:rPr>
          <w:rStyle w:val="CODEtemp"/>
        </w:rPr>
        <w:t>run.files</w:t>
      </w:r>
      <w:r>
        <w:t xml:space="preserve"> property</w:t>
      </w:r>
      <w:r w:rsidR="00BF63D3">
        <w:t xml:space="preserve"> </w:t>
      </w:r>
      <w:r>
        <w:t xml:space="preserve">is stored in the file </w:t>
      </w:r>
      <w:r w:rsidRPr="008A4421">
        <w:rPr>
          <w:rStyle w:val="CODEtemp"/>
        </w:rPr>
        <w:t>C:\logs\</w:t>
      </w:r>
      <w:bookmarkStart w:id="239" w:name="_Hlk522953100"/>
      <w:r w:rsidRPr="008A4421">
        <w:rPr>
          <w:rStyle w:val="CODEtemp"/>
        </w:rPr>
        <w:t>scantool.</w:t>
      </w:r>
      <w:r>
        <w:rPr>
          <w:rStyle w:val="CODEtemp"/>
        </w:rPr>
        <w:t>files</w:t>
      </w:r>
      <w:r w:rsidRPr="008A4421">
        <w:rPr>
          <w:rStyle w:val="CODEtemp"/>
        </w:rPr>
        <w:t>.sarif</w:t>
      </w:r>
      <w:bookmarkEnd w:id="239"/>
      <w:r>
        <w:t xml:space="preserve">, the </w:t>
      </w:r>
      <w:r w:rsidRPr="00090C30">
        <w:rPr>
          <w:rStyle w:val="CODEtemp"/>
        </w:rPr>
        <w:t>run.resources</w:t>
      </w:r>
      <w:r>
        <w:t xml:space="preserve"> property (§</w:t>
      </w:r>
      <w:r>
        <w:fldChar w:fldCharType="begin"/>
      </w:r>
      <w:r>
        <w:instrText xml:space="preserve"> REF _Ref493404878 \r \h </w:instrText>
      </w:r>
      <w:r>
        <w:fldChar w:fldCharType="separate"/>
      </w:r>
      <w:r w:rsidR="00313328">
        <w:t>3.11.19</w:t>
      </w:r>
      <w:r>
        <w:fldChar w:fldCharType="end"/>
      </w:r>
      <w:r>
        <w:t xml:space="preserve">) is stored in the file </w:t>
      </w:r>
      <w:r w:rsidRPr="008A4421">
        <w:rPr>
          <w:rStyle w:val="CODEtemp"/>
        </w:rPr>
        <w:t>C:\logs\scantool.</w:t>
      </w:r>
      <w:r>
        <w:rPr>
          <w:rStyle w:val="CODEtemp"/>
        </w:rPr>
        <w:t>resources</w:t>
      </w:r>
      <w:r w:rsidRPr="008A4421">
        <w:rPr>
          <w:rStyle w:val="CODEtemp"/>
        </w:rPr>
        <w:t>.sarif</w:t>
      </w:r>
      <w:r w:rsidR="00BF63D3">
        <w:t xml:space="preserve">, and the </w:t>
      </w:r>
      <w:r w:rsidR="00BF63D3" w:rsidRPr="00BF63D3">
        <w:rPr>
          <w:rStyle w:val="CODEtemp"/>
        </w:rPr>
        <w:t>run.files</w:t>
      </w:r>
      <w:r w:rsidR="00BF63D3">
        <w:t xml:space="preserve"> property is divided into the files </w:t>
      </w:r>
      <w:r w:rsidR="00BF63D3" w:rsidRPr="00BF63D3">
        <w:rPr>
          <w:rStyle w:val="CODEtemp"/>
        </w:rPr>
        <w:t>C:\logs\scantool.results-1.sarif</w:t>
      </w:r>
      <w:r w:rsidR="00BF63D3">
        <w:t xml:space="preserve"> and </w:t>
      </w:r>
      <w:r w:rsidR="00BF63D3" w:rsidRPr="00BF63D3">
        <w:rPr>
          <w:rStyle w:val="CODEtemp"/>
        </w:rPr>
        <w:t>C:\logs\scantool.results-2.sarif</w:t>
      </w:r>
      <w:r w:rsidR="00BF63D3">
        <w:t>.</w:t>
      </w:r>
    </w:p>
    <w:p w14:paraId="4A387572" w14:textId="77777777" w:rsidR="0040239D" w:rsidRDefault="0040239D" w:rsidP="0040239D">
      <w:pPr>
        <w:pStyle w:val="Code"/>
      </w:pPr>
      <w:r>
        <w:t xml:space="preserve">{                          # A run </w:t>
      </w:r>
      <w:proofErr w:type="gramStart"/>
      <w:r>
        <w:t>object</w:t>
      </w:r>
      <w:proofErr w:type="gramEnd"/>
      <w:r>
        <w:t>.</w:t>
      </w:r>
    </w:p>
    <w:p w14:paraId="72FE7558" w14:textId="0DE7581C" w:rsidR="0040239D" w:rsidRDefault="0040239D" w:rsidP="0040239D">
      <w:pPr>
        <w:pStyle w:val="Code"/>
      </w:pPr>
      <w:r>
        <w:t xml:space="preserve">  "originalUriBaseIds": {  # See §</w:t>
      </w:r>
      <w:r>
        <w:fldChar w:fldCharType="begin"/>
      </w:r>
      <w:r>
        <w:instrText xml:space="preserve"> REF _Ref508869459 \r \h </w:instrText>
      </w:r>
      <w:r>
        <w:fldChar w:fldCharType="separate"/>
      </w:r>
      <w:r w:rsidR="00313328">
        <w:t>3.11.14</w:t>
      </w:r>
      <w:r>
        <w:fldChar w:fldCharType="end"/>
      </w:r>
    </w:p>
    <w:p w14:paraId="26E8B67E" w14:textId="77777777" w:rsidR="0040239D" w:rsidRDefault="0040239D" w:rsidP="0040239D">
      <w:pPr>
        <w:pStyle w:val="Code"/>
      </w:pPr>
      <w:r>
        <w:t xml:space="preserve">    "LOGSDIR": "file:///C:/logs"</w:t>
      </w:r>
    </w:p>
    <w:p w14:paraId="48ADCDA0" w14:textId="77777777" w:rsidR="0040239D" w:rsidRDefault="0040239D" w:rsidP="0040239D">
      <w:pPr>
        <w:pStyle w:val="Code"/>
      </w:pPr>
      <w:r>
        <w:t xml:space="preserve">  },</w:t>
      </w:r>
    </w:p>
    <w:p w14:paraId="4EB64266" w14:textId="77777777" w:rsidR="0040239D" w:rsidRDefault="0040239D" w:rsidP="0040239D">
      <w:pPr>
        <w:pStyle w:val="Code"/>
      </w:pPr>
      <w:r>
        <w:t xml:space="preserve">  "externalFiles": {</w:t>
      </w:r>
    </w:p>
    <w:p w14:paraId="66F1199C" w14:textId="77777777" w:rsidR="00BF63D3" w:rsidRDefault="0040239D" w:rsidP="0040239D">
      <w:pPr>
        <w:pStyle w:val="Code"/>
      </w:pPr>
      <w:r>
        <w:t xml:space="preserve">    "files": </w:t>
      </w:r>
      <w:r w:rsidR="00BF63D3">
        <w:t>[</w:t>
      </w:r>
    </w:p>
    <w:p w14:paraId="411E23A3" w14:textId="3938C495" w:rsidR="0040239D" w:rsidRDefault="00BF63D3" w:rsidP="0040239D">
      <w:pPr>
        <w:pStyle w:val="Code"/>
      </w:pPr>
      <w:r>
        <w:t xml:space="preserve">      </w:t>
      </w:r>
      <w:r w:rsidR="0040239D">
        <w:t>{</w:t>
      </w:r>
    </w:p>
    <w:p w14:paraId="3C4A0339" w14:textId="425A73DA" w:rsidR="0040239D" w:rsidRDefault="0040239D" w:rsidP="0040239D">
      <w:pPr>
        <w:pStyle w:val="Code"/>
      </w:pPr>
      <w:r>
        <w:t xml:space="preserve">      </w:t>
      </w:r>
      <w:r w:rsidR="00BF63D3">
        <w:t xml:space="preserve">  </w:t>
      </w:r>
      <w:r>
        <w:t>"uri": "scantool.files.sarif",</w:t>
      </w:r>
    </w:p>
    <w:p w14:paraId="7E6A87D5" w14:textId="68B6CD26" w:rsidR="0040239D" w:rsidRDefault="0040239D" w:rsidP="0040239D">
      <w:pPr>
        <w:pStyle w:val="Code"/>
      </w:pPr>
      <w:r>
        <w:t xml:space="preserve">      </w:t>
      </w:r>
      <w:r w:rsidR="00BF63D3">
        <w:t xml:space="preserve">  </w:t>
      </w:r>
      <w:r>
        <w:t>"uriBaseId": "LOGSDIR"</w:t>
      </w:r>
    </w:p>
    <w:p w14:paraId="4D6969D4" w14:textId="77777777" w:rsidR="00BF63D3" w:rsidRDefault="0040239D" w:rsidP="0040239D">
      <w:pPr>
        <w:pStyle w:val="Code"/>
      </w:pPr>
      <w:r>
        <w:t xml:space="preserve">    </w:t>
      </w:r>
      <w:r w:rsidR="00BF63D3">
        <w:t xml:space="preserve">  </w:t>
      </w:r>
      <w:r>
        <w:t>}</w:t>
      </w:r>
    </w:p>
    <w:p w14:paraId="57E9E652" w14:textId="4F99AC6A" w:rsidR="0040239D" w:rsidRDefault="00BF63D3" w:rsidP="0040239D">
      <w:pPr>
        <w:pStyle w:val="Code"/>
      </w:pPr>
      <w:r>
        <w:t xml:space="preserve">    ]</w:t>
      </w:r>
      <w:r w:rsidR="0040239D">
        <w:t>,</w:t>
      </w:r>
    </w:p>
    <w:p w14:paraId="25606007" w14:textId="77777777" w:rsidR="00BF63D3" w:rsidRDefault="0040239D" w:rsidP="0040239D">
      <w:pPr>
        <w:pStyle w:val="Code"/>
      </w:pPr>
      <w:r>
        <w:t xml:space="preserve">    "resources": </w:t>
      </w:r>
      <w:r w:rsidR="00BF63D3">
        <w:t>[</w:t>
      </w:r>
    </w:p>
    <w:p w14:paraId="4335C004" w14:textId="2F46352B" w:rsidR="0040239D" w:rsidRDefault="00BF63D3" w:rsidP="0040239D">
      <w:pPr>
        <w:pStyle w:val="Code"/>
      </w:pPr>
      <w:r>
        <w:t xml:space="preserve">      </w:t>
      </w:r>
      <w:r w:rsidR="0040239D">
        <w:t>{</w:t>
      </w:r>
    </w:p>
    <w:p w14:paraId="00142655" w14:textId="49530144" w:rsidR="0040239D" w:rsidRDefault="0040239D" w:rsidP="0040239D">
      <w:pPr>
        <w:pStyle w:val="Code"/>
      </w:pPr>
      <w:r>
        <w:t xml:space="preserve">      </w:t>
      </w:r>
      <w:r w:rsidR="00BF63D3">
        <w:t xml:space="preserve">  </w:t>
      </w:r>
      <w:r>
        <w:t>"uri": "scantool.resources.sarif",</w:t>
      </w:r>
    </w:p>
    <w:p w14:paraId="200F4C4B" w14:textId="79BF3051" w:rsidR="0040239D" w:rsidRDefault="0040239D" w:rsidP="0040239D">
      <w:pPr>
        <w:pStyle w:val="Code"/>
      </w:pPr>
      <w:r>
        <w:t xml:space="preserve">      </w:t>
      </w:r>
      <w:r w:rsidR="00BF63D3">
        <w:t xml:space="preserve">  </w:t>
      </w:r>
      <w:r>
        <w:t>"uriBaseId": "LOGSDIR"</w:t>
      </w:r>
    </w:p>
    <w:p w14:paraId="05EEA2AE" w14:textId="280D7FD4" w:rsidR="0040239D" w:rsidRDefault="0040239D" w:rsidP="0040239D">
      <w:pPr>
        <w:pStyle w:val="Code"/>
      </w:pPr>
      <w:r>
        <w:t xml:space="preserve">  </w:t>
      </w:r>
      <w:r w:rsidR="00BF63D3">
        <w:t xml:space="preserve">    </w:t>
      </w:r>
      <w:r>
        <w:t>}</w:t>
      </w:r>
    </w:p>
    <w:p w14:paraId="3590B0D1" w14:textId="2FDCD5AB" w:rsidR="00BF63D3" w:rsidRDefault="00BF63D3" w:rsidP="0040239D">
      <w:pPr>
        <w:pStyle w:val="Code"/>
      </w:pPr>
      <w:r>
        <w:t xml:space="preserve">    ],</w:t>
      </w:r>
    </w:p>
    <w:p w14:paraId="45FDC694" w14:textId="7B27F666" w:rsidR="00BF63D3" w:rsidRDefault="00BF63D3" w:rsidP="0040239D">
      <w:pPr>
        <w:pStyle w:val="Code"/>
      </w:pPr>
      <w:r>
        <w:t xml:space="preserve">    "results": [</w:t>
      </w:r>
    </w:p>
    <w:p w14:paraId="472490C7" w14:textId="69A2708B" w:rsidR="00BF63D3" w:rsidRDefault="00BF63D3" w:rsidP="0040239D">
      <w:pPr>
        <w:pStyle w:val="Code"/>
      </w:pPr>
      <w:r>
        <w:t xml:space="preserve">      {</w:t>
      </w:r>
    </w:p>
    <w:p w14:paraId="4605BD0D" w14:textId="08219591" w:rsidR="00BF63D3" w:rsidRDefault="00BF63D3" w:rsidP="00BF63D3">
      <w:pPr>
        <w:pStyle w:val="Code"/>
      </w:pPr>
      <w:r>
        <w:t xml:space="preserve">        "uri": "scantool.results-1.sarif",</w:t>
      </w:r>
    </w:p>
    <w:p w14:paraId="65326FDD" w14:textId="77777777" w:rsidR="00BF63D3" w:rsidRDefault="00BF63D3" w:rsidP="00BF63D3">
      <w:pPr>
        <w:pStyle w:val="Code"/>
      </w:pPr>
      <w:r>
        <w:t xml:space="preserve">        "uriBaseId": "LOGSDIR"</w:t>
      </w:r>
    </w:p>
    <w:p w14:paraId="33672255" w14:textId="0196E15F" w:rsidR="00BF63D3" w:rsidRDefault="00BF63D3" w:rsidP="00BF63D3">
      <w:pPr>
        <w:pStyle w:val="Code"/>
      </w:pPr>
      <w:r>
        <w:t xml:space="preserve">      },</w:t>
      </w:r>
    </w:p>
    <w:p w14:paraId="1450BB87" w14:textId="44467FA0" w:rsidR="00BF63D3" w:rsidRDefault="00BF63D3" w:rsidP="00BF63D3">
      <w:pPr>
        <w:pStyle w:val="Code"/>
      </w:pPr>
      <w:r>
        <w:t xml:space="preserve">      {</w:t>
      </w:r>
    </w:p>
    <w:p w14:paraId="5AFA70D0" w14:textId="50E152E6" w:rsidR="00BF63D3" w:rsidRDefault="00BF63D3" w:rsidP="00BF63D3">
      <w:pPr>
        <w:pStyle w:val="Code"/>
      </w:pPr>
      <w:r>
        <w:lastRenderedPageBreak/>
        <w:t xml:space="preserve">        "uri": "scantool.results-2.sarif",</w:t>
      </w:r>
    </w:p>
    <w:p w14:paraId="54C6BB3F" w14:textId="77777777" w:rsidR="00BF63D3" w:rsidRDefault="00BF63D3" w:rsidP="00BF63D3">
      <w:pPr>
        <w:pStyle w:val="Code"/>
      </w:pPr>
      <w:r>
        <w:t xml:space="preserve">        "uriBaseId": "LOGSDIR"</w:t>
      </w:r>
    </w:p>
    <w:p w14:paraId="5F9AF52A" w14:textId="04E47298" w:rsidR="00BF63D3" w:rsidRDefault="00BF63D3" w:rsidP="00BF63D3">
      <w:pPr>
        <w:pStyle w:val="Code"/>
      </w:pPr>
      <w:r>
        <w:t xml:space="preserve">      }</w:t>
      </w:r>
    </w:p>
    <w:p w14:paraId="0E8D0A10" w14:textId="6FDFE382" w:rsidR="00BF63D3" w:rsidRDefault="00BF63D3" w:rsidP="0040239D">
      <w:pPr>
        <w:pStyle w:val="Code"/>
      </w:pPr>
      <w:r>
        <w:t xml:space="preserve">    ]</w:t>
      </w:r>
    </w:p>
    <w:p w14:paraId="1832346F" w14:textId="3D23E4E9" w:rsidR="00BF63D3" w:rsidRDefault="00BF63D3" w:rsidP="0040239D">
      <w:pPr>
        <w:pStyle w:val="Code"/>
      </w:pPr>
      <w:r>
        <w:t xml:space="preserve">  }</w:t>
      </w:r>
    </w:p>
    <w:p w14:paraId="2EE3AEA0" w14:textId="77777777" w:rsidR="0040239D" w:rsidRPr="008A4421" w:rsidRDefault="0040239D" w:rsidP="0040239D">
      <w:pPr>
        <w:pStyle w:val="Code"/>
      </w:pPr>
      <w:r>
        <w:t>}</w:t>
      </w:r>
    </w:p>
    <w:p w14:paraId="6FAEF98D" w14:textId="77777777" w:rsidR="0040239D" w:rsidRDefault="0040239D" w:rsidP="0040239D">
      <w:r>
        <w:t xml:space="preserve">Each externalizable file </w:t>
      </w:r>
      <w:r>
        <w:rPr>
          <w:b/>
        </w:rPr>
        <w:t>SHALL</w:t>
      </w:r>
      <w:r>
        <w:t xml:space="preserve"> conform to the requirements of the property whose value it contains.</w:t>
      </w:r>
    </w:p>
    <w:p w14:paraId="26A896BA" w14:textId="50C91C24" w:rsidR="0040239D" w:rsidRDefault="0040239D" w:rsidP="0040239D">
      <w:pPr>
        <w:pStyle w:val="Note"/>
      </w:pPr>
      <w:r>
        <w:t xml:space="preserve">EXAMPLE 2: In this example, the file </w:t>
      </w:r>
      <w:r w:rsidRPr="008A4421">
        <w:rPr>
          <w:rStyle w:val="CODEtemp"/>
        </w:rPr>
        <w:t>scantool.</w:t>
      </w:r>
      <w:r>
        <w:rPr>
          <w:rStyle w:val="CODEtemp"/>
        </w:rPr>
        <w:t>files</w:t>
      </w:r>
      <w:r w:rsidRPr="008A4421">
        <w:rPr>
          <w:rStyle w:val="CODEtemp"/>
        </w:rPr>
        <w:t>.sarif</w:t>
      </w:r>
      <w:r>
        <w:t xml:space="preserve">, which externalizes the </w:t>
      </w:r>
      <w:r>
        <w:rPr>
          <w:rStyle w:val="CODEtemp"/>
        </w:rPr>
        <w:t>run.f</w:t>
      </w:r>
      <w:r w:rsidRPr="00437595">
        <w:rPr>
          <w:rStyle w:val="CODEtemp"/>
        </w:rPr>
        <w:t>iles</w:t>
      </w:r>
      <w:r>
        <w:t xml:space="preserve"> property, conforms to the requirements for </w:t>
      </w:r>
      <w:r w:rsidRPr="00437595">
        <w:rPr>
          <w:rStyle w:val="CODEtemp"/>
        </w:rPr>
        <w:t>run.files</w:t>
      </w:r>
      <w:r>
        <w:t>: a JSON object whose property names are URI-valued strings and whose property values are file objects (§</w:t>
      </w:r>
      <w:r>
        <w:fldChar w:fldCharType="begin"/>
      </w:r>
      <w:r>
        <w:instrText xml:space="preserve"> REF _Ref493403111 \r \h </w:instrText>
      </w:r>
      <w:r>
        <w:fldChar w:fldCharType="separate"/>
      </w:r>
      <w:r w:rsidR="00313328">
        <w:t>3.17</w:t>
      </w:r>
      <w:r>
        <w:fldChar w:fldCharType="end"/>
      </w:r>
      <w:r>
        <w:t>).</w:t>
      </w:r>
    </w:p>
    <w:p w14:paraId="2CAB24D4" w14:textId="77777777" w:rsidR="0040239D" w:rsidRDefault="0040239D" w:rsidP="0040239D">
      <w:pPr>
        <w:pStyle w:val="Code"/>
      </w:pPr>
      <w:r>
        <w:t>{</w:t>
      </w:r>
    </w:p>
    <w:p w14:paraId="3CB0A8E4" w14:textId="77777777" w:rsidR="0040239D" w:rsidRDefault="0040239D" w:rsidP="0040239D">
      <w:pPr>
        <w:pStyle w:val="Code"/>
      </w:pPr>
      <w:r>
        <w:t xml:space="preserve">  "ui/window.c: {</w:t>
      </w:r>
    </w:p>
    <w:p w14:paraId="604BFE6E" w14:textId="77777777" w:rsidR="0040239D" w:rsidRDefault="0040239D" w:rsidP="0040239D">
      <w:pPr>
        <w:pStyle w:val="Code"/>
      </w:pPr>
      <w:r>
        <w:t xml:space="preserve">    "mimeType": "x-c",</w:t>
      </w:r>
    </w:p>
    <w:p w14:paraId="5E6CA65D" w14:textId="77777777" w:rsidR="0040239D" w:rsidRDefault="0040239D" w:rsidP="0040239D">
      <w:pPr>
        <w:pStyle w:val="Code"/>
      </w:pPr>
      <w:r>
        <w:t xml:space="preserve">    "hashes": {</w:t>
      </w:r>
    </w:p>
    <w:p w14:paraId="093726EA" w14:textId="77777777" w:rsidR="0040239D" w:rsidRDefault="0040239D" w:rsidP="0040239D">
      <w:pPr>
        <w:pStyle w:val="Code"/>
      </w:pPr>
      <w:r>
        <w:t xml:space="preserve">      "sha-256": "..."</w:t>
      </w:r>
    </w:p>
    <w:p w14:paraId="23DC8C6B" w14:textId="77777777" w:rsidR="0040239D" w:rsidRDefault="0040239D" w:rsidP="0040239D">
      <w:pPr>
        <w:pStyle w:val="Code"/>
      </w:pPr>
      <w:r>
        <w:t xml:space="preserve">    }</w:t>
      </w:r>
    </w:p>
    <w:p w14:paraId="5F039B31" w14:textId="77777777" w:rsidR="0040239D" w:rsidRDefault="0040239D" w:rsidP="00D373E0">
      <w:pPr>
        <w:pStyle w:val="Code"/>
      </w:pPr>
      <w:r>
        <w:t xml:space="preserve">  },</w:t>
      </w:r>
    </w:p>
    <w:p w14:paraId="28659B17" w14:textId="77777777" w:rsidR="0040239D" w:rsidRDefault="0040239D" w:rsidP="00D373E0">
      <w:pPr>
        <w:pStyle w:val="Code"/>
      </w:pPr>
      <w:r>
        <w:t xml:space="preserve">  ...</w:t>
      </w:r>
    </w:p>
    <w:p w14:paraId="355D28E1" w14:textId="77777777" w:rsidR="00D373E0" w:rsidRDefault="0040239D" w:rsidP="00D373E0">
      <w:pPr>
        <w:pStyle w:val="Code"/>
      </w:pPr>
      <w:r>
        <w:t>}</w:t>
      </w:r>
    </w:p>
    <w:p w14:paraId="6F4BF71F" w14:textId="352223B0" w:rsidR="000D32C1" w:rsidRDefault="0040239D" w:rsidP="000D32C1">
      <w:pPr>
        <w:pStyle w:val="Heading3"/>
      </w:pPr>
      <w:bookmarkStart w:id="240" w:name="_Toc525568238"/>
      <w:r>
        <w:t>If a property appears inline in the root file, its name SHAL</w:t>
      </w:r>
      <w:r w:rsidRPr="00C43CC5">
        <w:t xml:space="preserve">L </w:t>
      </w:r>
      <w:r>
        <w:t xml:space="preserve">NOT appear as one of the property names in </w:t>
      </w:r>
      <w:r w:rsidRPr="00C43CC5">
        <w:rPr>
          <w:rStyle w:val="CODEtemp"/>
        </w:rPr>
        <w:t>externalFiles</w:t>
      </w:r>
      <w:r>
        <w:t xml:space="preserve">. Even if the property name erroneously appears in </w:t>
      </w:r>
      <w:r w:rsidRPr="00C43CC5">
        <w:rPr>
          <w:rStyle w:val="CODEtemp"/>
        </w:rPr>
        <w:t>externalFiles</w:t>
      </w:r>
      <w:r>
        <w:t>, a SARIF consumer SHALL ignore the contents of the external file.</w:t>
      </w:r>
      <w:bookmarkStart w:id="241" w:name="_Ref493351359"/>
      <w:r w:rsidR="000D32C1">
        <w:t>i</w:t>
      </w:r>
      <w:r w:rsidR="00435405">
        <w:t>nstanceGui</w:t>
      </w:r>
      <w:r w:rsidR="000D32C1">
        <w:t>d property</w:t>
      </w:r>
      <w:bookmarkEnd w:id="240"/>
      <w:bookmarkEnd w:id="241"/>
    </w:p>
    <w:p w14:paraId="1C53D700" w14:textId="71584DE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13328">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3BB43DE6" w:rsid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0CB7650B" w14:textId="4D4C9BFA" w:rsidR="00452874" w:rsidRDefault="00452874" w:rsidP="00452874">
      <w:pPr>
        <w:pStyle w:val="Heading3"/>
      </w:pPr>
      <w:bookmarkStart w:id="242" w:name="_Toc525568239"/>
      <w:r>
        <w:t>correlationGuid property</w:t>
      </w:r>
      <w:bookmarkEnd w:id="242"/>
    </w:p>
    <w:p w14:paraId="0F08B1F2" w14:textId="144605CF" w:rsidR="00452874" w:rsidRDefault="00452874" w:rsidP="00452874">
      <w:r>
        <w:t xml:space="preserve">A </w:t>
      </w:r>
      <w:r>
        <w:rPr>
          <w:rStyle w:val="CODEtemp"/>
        </w:rPr>
        <w:t>run</w:t>
      </w:r>
      <w:r>
        <w:t xml:space="preserve"> object </w:t>
      </w:r>
      <w:r>
        <w:rPr>
          <w:b/>
        </w:rPr>
        <w:t>MAY</w:t>
      </w:r>
      <w:r>
        <w:t xml:space="preserve"> contain a property named </w:t>
      </w:r>
      <w:r>
        <w:rPr>
          <w:rStyle w:val="CODEtemp"/>
        </w:rPr>
        <w:t>correlationGuid</w:t>
      </w:r>
      <w:r>
        <w:t xml:space="preserve"> whose value is a GUID-valued string (§</w:t>
      </w:r>
      <w:r>
        <w:fldChar w:fldCharType="begin"/>
      </w:r>
      <w:r>
        <w:instrText xml:space="preserve"> REF _Ref514314114 \r \h </w:instrText>
      </w:r>
      <w:r>
        <w:fldChar w:fldCharType="separate"/>
      </w:r>
      <w:r w:rsidR="00313328">
        <w:t>3.4.3</w:t>
      </w:r>
      <w:r>
        <w:fldChar w:fldCharType="end"/>
      </w:r>
      <w:r>
        <w:t>) that is shared by all runs of the same type, and is different between runs of different types.</w:t>
      </w:r>
    </w:p>
    <w:p w14:paraId="73A11143" w14:textId="7597C8E7" w:rsidR="00452874" w:rsidRPr="00452874" w:rsidRDefault="00452874" w:rsidP="00452874">
      <w:pPr>
        <w:pStyle w:val="Note"/>
      </w:pPr>
      <w:r>
        <w:t xml:space="preserve">EXAMPLE: Consider an engineering system that allows engineers to define “build definitions”, and that assigns a GUID to each build definition. In such a system, the build definition’s GUID could serve as </w:t>
      </w:r>
      <w:r>
        <w:rPr>
          <w:rStyle w:val="CODEtemp"/>
        </w:rPr>
        <w:t>run.correlationGuid</w:t>
      </w:r>
      <w:r>
        <w:t>.</w:t>
      </w:r>
    </w:p>
    <w:p w14:paraId="3667EA80" w14:textId="100290EC" w:rsidR="000D32C1" w:rsidRDefault="00435405" w:rsidP="000D32C1">
      <w:pPr>
        <w:pStyle w:val="Heading3"/>
      </w:pPr>
      <w:bookmarkStart w:id="243" w:name="_Ref513207134"/>
      <w:bookmarkStart w:id="244" w:name="_Toc525568240"/>
      <w:r>
        <w:t>logical</w:t>
      </w:r>
      <w:r w:rsidR="000D32C1">
        <w:t>Id property</w:t>
      </w:r>
      <w:bookmarkEnd w:id="243"/>
      <w:bookmarkEnd w:id="244"/>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4E0F2E83"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13328">
        <w:t>3.4.4</w:t>
      </w:r>
      <w:r w:rsidR="00C91E75">
        <w:fldChar w:fldCharType="end"/>
      </w:r>
      <w:r w:rsidR="00C91E75">
        <w:t>).</w:t>
      </w:r>
    </w:p>
    <w:p w14:paraId="67D4C9A0" w14:textId="77777777" w:rsidR="00351779" w:rsidRDefault="00351779" w:rsidP="00351779">
      <w:pPr>
        <w:pStyle w:val="Note"/>
      </w:pPr>
      <w:r>
        <w:lastRenderedPageBreak/>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45" w:name="_Toc525568241"/>
      <w:r>
        <w:t>description property</w:t>
      </w:r>
      <w:bookmarkEnd w:id="245"/>
    </w:p>
    <w:p w14:paraId="4429B86F" w14:textId="19BC72BF"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13328">
        <w:t>3.9</w:t>
      </w:r>
      <w:r>
        <w:fldChar w:fldCharType="end"/>
      </w:r>
      <w:r>
        <w:t>) that describes this run.</w:t>
      </w:r>
    </w:p>
    <w:p w14:paraId="0F955C55" w14:textId="00FD3F1F"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13328">
        <w:t>3.11.5</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43135101" w:rsidR="00E86746" w:rsidRDefault="00E86746" w:rsidP="00E86746">
      <w:pPr>
        <w:pStyle w:val="Codesmall"/>
      </w:pPr>
      <w:r>
        <w:t>{                                                        # A run object (§</w:t>
      </w:r>
      <w:r>
        <w:fldChar w:fldCharType="begin"/>
      </w:r>
      <w:r>
        <w:instrText xml:space="preserve"> REF _Ref493349997 \r \h </w:instrText>
      </w:r>
      <w:r>
        <w:fldChar w:fldCharType="separate"/>
      </w:r>
      <w:r w:rsidR="00313328">
        <w:t>3.11</w:t>
      </w:r>
      <w:r>
        <w:fldChar w:fldCharType="end"/>
      </w:r>
      <w:r>
        <w:t>).</w:t>
      </w:r>
    </w:p>
    <w:p w14:paraId="0BF4D6AD" w14:textId="3ACEEE21"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13328">
        <w:t>3.11.5</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46" w:name="_Ref493475805"/>
      <w:bookmarkStart w:id="247" w:name="_Toc525568242"/>
      <w:r>
        <w:t>baselineI</w:t>
      </w:r>
      <w:r w:rsidR="00435405">
        <w:t>nstanceGui</w:t>
      </w:r>
      <w:r>
        <w:t>d property</w:t>
      </w:r>
      <w:bookmarkEnd w:id="246"/>
      <w:bookmarkEnd w:id="247"/>
    </w:p>
    <w:p w14:paraId="2AAA192D" w14:textId="7767195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13328">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13328">
        <w:t>3.11.3</w:t>
      </w:r>
      <w:r>
        <w:fldChar w:fldCharType="end"/>
      </w:r>
      <w:r w:rsidRPr="006066AC">
        <w:t>) of some previous run.</w:t>
      </w:r>
    </w:p>
    <w:p w14:paraId="730C1956" w14:textId="5CB6A85E"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13328">
        <w:t>3.11.5</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339E42F9"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13328">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13328">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48" w:name="_Ref514325384"/>
      <w:bookmarkStart w:id="249" w:name="_Ref514325738"/>
      <w:bookmarkStart w:id="250" w:name="_Toc525568243"/>
      <w:r>
        <w:t>automation</w:t>
      </w:r>
      <w:r w:rsidR="00435405">
        <w:t>Logical</w:t>
      </w:r>
      <w:r>
        <w:t>Id property</w:t>
      </w:r>
      <w:bookmarkEnd w:id="248"/>
      <w:bookmarkEnd w:id="249"/>
      <w:bookmarkEnd w:id="250"/>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0A38CCE8"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13328">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lastRenderedPageBreak/>
        <w:t>}</w:t>
      </w:r>
    </w:p>
    <w:p w14:paraId="1D2FFE6B" w14:textId="29A8A230" w:rsidR="000D32C1" w:rsidRDefault="000D32C1" w:rsidP="000D32C1">
      <w:pPr>
        <w:pStyle w:val="Heading3"/>
      </w:pPr>
      <w:bookmarkStart w:id="251" w:name="_Toc525568244"/>
      <w:r>
        <w:t>architecture property</w:t>
      </w:r>
      <w:bookmarkEnd w:id="251"/>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52" w:name="_Ref493350956"/>
      <w:bookmarkStart w:id="253" w:name="_Toc525568245"/>
      <w:r>
        <w:t>tool property</w:t>
      </w:r>
      <w:bookmarkEnd w:id="252"/>
      <w:bookmarkEnd w:id="253"/>
    </w:p>
    <w:p w14:paraId="56566E8E" w14:textId="30408B6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13328">
        <w:t>3.12</w:t>
      </w:r>
      <w:r>
        <w:fldChar w:fldCharType="end"/>
      </w:r>
      <w:r w:rsidRPr="003B5868">
        <w:t>) that describes the analysis tool that was run.</w:t>
      </w:r>
    </w:p>
    <w:p w14:paraId="29FA70CD" w14:textId="52EE5F0A" w:rsidR="000D32C1" w:rsidRDefault="000D32C1" w:rsidP="000D32C1">
      <w:pPr>
        <w:pStyle w:val="Heading3"/>
      </w:pPr>
      <w:bookmarkStart w:id="254" w:name="_Ref507657941"/>
      <w:bookmarkStart w:id="255" w:name="_Toc525568246"/>
      <w:r>
        <w:t>invocation</w:t>
      </w:r>
      <w:r w:rsidR="00514F09">
        <w:t>s</w:t>
      </w:r>
      <w:r>
        <w:t xml:space="preserve"> property</w:t>
      </w:r>
      <w:bookmarkEnd w:id="254"/>
      <w:bookmarkEnd w:id="255"/>
    </w:p>
    <w:p w14:paraId="676BBCBB" w14:textId="1C9BB1DF"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13328">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13328">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082C525E" w:rsid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27609354" w14:textId="4BC93A5D" w:rsidR="00D373E0" w:rsidRPr="00EB27F6" w:rsidRDefault="00D373E0" w:rsidP="003B5868">
      <w:r>
        <w:t xml:space="preserve">The </w:t>
      </w:r>
      <w:r w:rsidRPr="005F0607">
        <w:rPr>
          <w:rStyle w:val="CODEtemp"/>
        </w:rPr>
        <w:t>invocations</w:t>
      </w:r>
      <w:r>
        <w:t xml:space="preserve"> property is externalizable (see </w:t>
      </w:r>
      <w:r w:rsidRPr="003B5868">
        <w:t>§</w:t>
      </w:r>
      <w:r>
        <w:fldChar w:fldCharType="begin"/>
      </w:r>
      <w:r>
        <w:instrText xml:space="preserve"> REF _Ref522953645 \r \h </w:instrText>
      </w:r>
      <w:r>
        <w:fldChar w:fldCharType="separate"/>
      </w:r>
      <w:r w:rsidR="00313328">
        <w:t>3.11.2</w:t>
      </w:r>
      <w:r>
        <w:fldChar w:fldCharType="end"/>
      </w:r>
      <w:r>
        <w:t>).</w:t>
      </w:r>
    </w:p>
    <w:p w14:paraId="76F18E7D" w14:textId="09FC60AC" w:rsidR="00AC6C45" w:rsidRDefault="00AC6C45" w:rsidP="00AC6C45">
      <w:pPr>
        <w:pStyle w:val="Heading3"/>
      </w:pPr>
      <w:bookmarkStart w:id="256" w:name="_Toc525568247"/>
      <w:r>
        <w:t>conversion property</w:t>
      </w:r>
      <w:bookmarkEnd w:id="256"/>
    </w:p>
    <w:p w14:paraId="226462F1" w14:textId="11AE25DF"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13328">
        <w:t>3.14</w:t>
      </w:r>
      <w:r>
        <w:fldChar w:fldCharType="end"/>
      </w:r>
      <w:r>
        <w:t>) that describes how the converter transformed the analysis tool’s native output format into the SARIF format.</w:t>
      </w:r>
    </w:p>
    <w:p w14:paraId="3215698C" w14:textId="0ED2D0A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89C465A" w14:textId="62A55177" w:rsidR="00D373E0" w:rsidRDefault="00D373E0" w:rsidP="00AC6C45">
      <w:r>
        <w:t xml:space="preserve">The </w:t>
      </w:r>
      <w:r>
        <w:rPr>
          <w:rStyle w:val="CODEtemp"/>
        </w:rPr>
        <w:t>conversion</w:t>
      </w:r>
      <w:r>
        <w:t xml:space="preserve"> property is externalizable (see </w:t>
      </w:r>
      <w:r w:rsidRPr="003B5868">
        <w:t>§</w:t>
      </w:r>
      <w:r>
        <w:fldChar w:fldCharType="begin"/>
      </w:r>
      <w:r>
        <w:instrText xml:space="preserve"> REF _Ref522953645 \r \h </w:instrText>
      </w:r>
      <w:r>
        <w:fldChar w:fldCharType="separate"/>
      </w:r>
      <w:r w:rsidR="00313328">
        <w:t>3.11.2</w:t>
      </w:r>
      <w:r>
        <w:fldChar w:fldCharType="end"/>
      </w:r>
      <w:r>
        <w:t>).</w:t>
      </w:r>
    </w:p>
    <w:p w14:paraId="5C2F822F" w14:textId="781C9151" w:rsidR="002315DB" w:rsidRDefault="002315DB" w:rsidP="002315DB">
      <w:pPr>
        <w:pStyle w:val="Heading3"/>
      </w:pPr>
      <w:bookmarkStart w:id="257" w:name="_Ref511829897"/>
      <w:bookmarkStart w:id="258" w:name="_Toc525568248"/>
      <w:r>
        <w:t>versionControlProvenance property</w:t>
      </w:r>
      <w:bookmarkEnd w:id="257"/>
      <w:bookmarkEnd w:id="258"/>
    </w:p>
    <w:p w14:paraId="40DFBA3C" w14:textId="41A0001A"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13328">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13328">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lastRenderedPageBreak/>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xml:space="preserve">{                                              # A run </w:t>
      </w:r>
      <w:proofErr w:type="gramStart"/>
      <w:r>
        <w:t>object</w:t>
      </w:r>
      <w:proofErr w:type="gramEnd"/>
      <w:r>
        <w:t>.</w:t>
      </w:r>
    </w:p>
    <w:p w14:paraId="1DFFDB15" w14:textId="77777777" w:rsidR="002315DB" w:rsidRDefault="002315DB" w:rsidP="002315DB">
      <w:pPr>
        <w:pStyle w:val="Codesmall"/>
      </w:pPr>
      <w:r>
        <w:t xml:space="preserve">  "versionControlProvenance": [</w:t>
      </w:r>
    </w:p>
    <w:p w14:paraId="7B847FEE" w14:textId="11DF73F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13328">
        <w:t>3.16</w:t>
      </w:r>
      <w:r>
        <w:fldChar w:fldCharType="end"/>
      </w:r>
      <w:r>
        <w:t>).</w:t>
      </w:r>
    </w:p>
    <w:p w14:paraId="252CBC5B" w14:textId="03C148EA"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313328">
        <w:t>3.16.3</w:t>
      </w:r>
      <w:r w:rsidR="00EC5421">
        <w:fldChar w:fldCharType="end"/>
      </w:r>
      <w:r>
        <w:t>.</w:t>
      </w:r>
    </w:p>
    <w:p w14:paraId="5C24FC9B" w14:textId="700ADC40"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13328">
        <w:t>3.16.4</w:t>
      </w:r>
      <w:r w:rsidR="00EC5421">
        <w:fldChar w:fldCharType="end"/>
      </w:r>
      <w:r>
        <w:t>.</w:t>
      </w:r>
    </w:p>
    <w:p w14:paraId="1B1D75B0" w14:textId="6B7C643C"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13328">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59" w:name="_Ref508869459"/>
      <w:bookmarkStart w:id="260" w:name="_Ref508869524"/>
      <w:bookmarkStart w:id="261" w:name="_Ref508869585"/>
      <w:bookmarkStart w:id="262" w:name="_Ref493345118"/>
      <w:bookmarkStart w:id="263" w:name="_Toc525568249"/>
      <w:r>
        <w:t>originalUriBaseIds property</w:t>
      </w:r>
      <w:bookmarkEnd w:id="259"/>
      <w:bookmarkEnd w:id="260"/>
      <w:bookmarkEnd w:id="261"/>
      <w:bookmarkEnd w:id="263"/>
    </w:p>
    <w:p w14:paraId="2DDCF7C4" w14:textId="070F2F3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13328">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13328">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481A174B"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13328">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w:t>
      </w:r>
      <w:proofErr w:type="gramStart"/>
      <w:r>
        <w:t>property, if</w:t>
      </w:r>
      <w:proofErr w:type="gramEnd"/>
      <w:r>
        <w:t xml:space="preserve">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w:t>
      </w:r>
      <w:proofErr w:type="gramStart"/>
      <w:r w:rsidR="00B213E1">
        <w:t>object</w:t>
      </w:r>
      <w:proofErr w:type="gramEnd"/>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0FDC7A38"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13328">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25F3B1E"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13328">
        <w:t>3.20</w:t>
      </w:r>
      <w:r w:rsidR="00B213E1">
        <w:fldChar w:fldCharType="end"/>
      </w:r>
      <w:r w:rsidR="00B213E1">
        <w:t>)</w:t>
      </w:r>
    </w:p>
    <w:p w14:paraId="26DCDECF" w14:textId="0458E9A5"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13328">
        <w:t>3.20.2</w:t>
      </w:r>
      <w:r w:rsidR="00C6546E">
        <w:fldChar w:fldCharType="end"/>
      </w:r>
      <w:r w:rsidR="00C6546E">
        <w:t>.</w:t>
      </w:r>
    </w:p>
    <w:p w14:paraId="14E37F0A" w14:textId="6C389336"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13328">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lastRenderedPageBreak/>
        <w:t xml:space="preserve">  ]</w:t>
      </w:r>
    </w:p>
    <w:p w14:paraId="2AA968A2" w14:textId="5F3229DC" w:rsidR="0012319B" w:rsidRDefault="0012319B" w:rsidP="0012319B">
      <w:pPr>
        <w:pStyle w:val="Codesmall"/>
      </w:pPr>
      <w:r>
        <w:t>}</w:t>
      </w:r>
    </w:p>
    <w:p w14:paraId="227CC41A" w14:textId="7ADC2AEF"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13328">
        <w:t>3.3.2.2</w:t>
      </w:r>
      <w:r w:rsidR="0014301D">
        <w:fldChar w:fldCharType="end"/>
      </w:r>
      <w:r>
        <w:t>).</w:t>
      </w:r>
    </w:p>
    <w:p w14:paraId="7D9E2059" w14:textId="77777777" w:rsidR="000D32C1" w:rsidRDefault="000D32C1" w:rsidP="000D32C1">
      <w:pPr>
        <w:pStyle w:val="Heading3"/>
      </w:pPr>
      <w:bookmarkStart w:id="264" w:name="_Ref507667580"/>
      <w:bookmarkStart w:id="265" w:name="_Toc525568250"/>
      <w:r>
        <w:t>files property</w:t>
      </w:r>
      <w:bookmarkEnd w:id="262"/>
      <w:bookmarkEnd w:id="264"/>
      <w:bookmarkEnd w:id="265"/>
    </w:p>
    <w:p w14:paraId="07E80975" w14:textId="24B82ABD" w:rsidR="006A16A8" w:rsidRDefault="006A16A8" w:rsidP="006A16A8">
      <w:pPr>
        <w:pStyle w:val="Heading4"/>
      </w:pPr>
      <w:bookmarkStart w:id="266" w:name="_Toc525568251"/>
      <w:r>
        <w:t>General</w:t>
      </w:r>
      <w:bookmarkEnd w:id="266"/>
    </w:p>
    <w:p w14:paraId="1A04899C" w14:textId="0FE30592"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13328">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587A1BA"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13328">
        <w:t>3.13.5</w:t>
      </w:r>
      <w:r w:rsidR="00F132B2">
        <w:fldChar w:fldCharType="end"/>
      </w:r>
      <w:r w:rsidR="00F132B2">
        <w:t>, §</w:t>
      </w:r>
      <w:r w:rsidR="00F132B2">
        <w:fldChar w:fldCharType="begin"/>
      </w:r>
      <w:r w:rsidR="00F132B2">
        <w:instrText xml:space="preserve"> REF _Ref508987354 \r \h </w:instrText>
      </w:r>
      <w:r w:rsidR="00F132B2">
        <w:fldChar w:fldCharType="separate"/>
      </w:r>
      <w:r w:rsidR="00313328">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26297758" w:rsidR="00D373E0" w:rsidRDefault="00D373E0" w:rsidP="00D373E0">
      <w:r>
        <w:t xml:space="preserve">The </w:t>
      </w:r>
      <w:r>
        <w:rPr>
          <w:rStyle w:val="CODEtemp"/>
        </w:rPr>
        <w:t>files</w:t>
      </w:r>
      <w:r>
        <w:t xml:space="preserve"> property is externalizable (see </w:t>
      </w:r>
      <w:r w:rsidRPr="003B5868">
        <w:t>§</w:t>
      </w:r>
      <w:r>
        <w:fldChar w:fldCharType="begin"/>
      </w:r>
      <w:r>
        <w:instrText xml:space="preserve"> REF _Ref522953645 \r \h </w:instrText>
      </w:r>
      <w:r>
        <w:fldChar w:fldCharType="separate"/>
      </w:r>
      <w:r w:rsidR="00313328">
        <w:t>3.11.2</w:t>
      </w:r>
      <w:r>
        <w:fldChar w:fldCharType="end"/>
      </w:r>
      <w:r>
        <w:t>).</w:t>
      </w:r>
    </w:p>
    <w:p w14:paraId="7F6A01F8" w14:textId="13A3750A" w:rsidR="00C85F5E" w:rsidRDefault="00C85F5E" w:rsidP="00C85F5E">
      <w:pPr>
        <w:pStyle w:val="Heading4"/>
      </w:pPr>
      <w:bookmarkStart w:id="267" w:name="_Ref508985072"/>
      <w:bookmarkStart w:id="268" w:name="_Toc525568252"/>
      <w:r>
        <w:t>Property names</w:t>
      </w:r>
      <w:bookmarkEnd w:id="267"/>
      <w:bookmarkEnd w:id="268"/>
    </w:p>
    <w:p w14:paraId="2525CEB8" w14:textId="2BC85D3D"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13328">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69" w:name="_Hlk508703537"/>
      <w:r>
        <w:t>relative property name</w:t>
      </w:r>
      <w:bookmarkEnd w:id="269"/>
      <w:r>
        <w:t xml:space="preserve"> = [ uri base id prefix ], </w:t>
      </w:r>
      <w:proofErr w:type="gramStart"/>
      <w:r>
        <w:t>relative-ref</w:t>
      </w:r>
      <w:proofErr w:type="gramEnd"/>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62608FED"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13328">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13328">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6363C84E" w:rsidR="00C85F5E" w:rsidRDefault="00C85F5E" w:rsidP="00C85F5E">
      <w:pPr>
        <w:pStyle w:val="Codesmall"/>
      </w:pPr>
      <w:r>
        <w:t>{                                  # A run object (§</w:t>
      </w:r>
      <w:r>
        <w:fldChar w:fldCharType="begin"/>
      </w:r>
      <w:r>
        <w:instrText xml:space="preserve"> REF _Ref493349997 \r \h </w:instrText>
      </w:r>
      <w:r>
        <w:fldChar w:fldCharType="separate"/>
      </w:r>
      <w:r w:rsidR="00313328">
        <w:t>3.11</w:t>
      </w:r>
      <w:r>
        <w:fldChar w:fldCharType="end"/>
      </w:r>
      <w:r>
        <w:t>).</w:t>
      </w:r>
    </w:p>
    <w:p w14:paraId="32923A5F" w14:textId="77777777" w:rsidR="00C85F5E" w:rsidRDefault="00C85F5E" w:rsidP="00C85F5E">
      <w:pPr>
        <w:pStyle w:val="Codesmall"/>
      </w:pPr>
      <w:r>
        <w:lastRenderedPageBreak/>
        <w:t xml:space="preserve">  "results": [</w:t>
      </w:r>
    </w:p>
    <w:p w14:paraId="2ED60C67" w14:textId="04D86A3F"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13328">
        <w:t>3.19</w:t>
      </w:r>
      <w:r>
        <w:fldChar w:fldCharType="end"/>
      </w:r>
      <w:r>
        <w:t>).</w:t>
      </w:r>
    </w:p>
    <w:p w14:paraId="64A6A69B" w14:textId="77777777" w:rsidR="00C85F5E" w:rsidRDefault="00C85F5E" w:rsidP="00C85F5E">
      <w:pPr>
        <w:pStyle w:val="Codesmall"/>
      </w:pPr>
      <w:r>
        <w:t xml:space="preserve">      "relatedLocations": [</w:t>
      </w:r>
    </w:p>
    <w:p w14:paraId="68526452" w14:textId="64FE9737"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13328">
        <w:t>3.34</w:t>
      </w:r>
      <w:r>
        <w:fldChar w:fldCharType="end"/>
      </w:r>
      <w:r>
        <w:t>).</w:t>
      </w:r>
    </w:p>
    <w:p w14:paraId="3BDF79BA" w14:textId="002316FF"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13328">
        <w:t>3.21</w:t>
      </w:r>
      <w:r>
        <w:fldChar w:fldCharType="end"/>
      </w:r>
      <w:r>
        <w:t>).</w:t>
      </w:r>
    </w:p>
    <w:p w14:paraId="074DA98B" w14:textId="77A9371F"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13328">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764C6BB4"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13328">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07C3C662" w:rsidR="00C85F5E" w:rsidRDefault="00C85F5E" w:rsidP="00C85F5E">
      <w:pPr>
        <w:pStyle w:val="Codesmall"/>
      </w:pPr>
      <w:r>
        <w:t>{                                  # A run object (§</w:t>
      </w:r>
      <w:r>
        <w:fldChar w:fldCharType="begin"/>
      </w:r>
      <w:r>
        <w:instrText xml:space="preserve"> REF _Ref493349997 \r \h </w:instrText>
      </w:r>
      <w:r>
        <w:fldChar w:fldCharType="separate"/>
      </w:r>
      <w:r w:rsidR="00313328">
        <w:t>3.11</w:t>
      </w:r>
      <w:r>
        <w:fldChar w:fldCharType="end"/>
      </w:r>
      <w:r>
        <w:t>).</w:t>
      </w:r>
    </w:p>
    <w:p w14:paraId="0E9FFF9F" w14:textId="77777777" w:rsidR="00C85F5E" w:rsidRDefault="00C85F5E" w:rsidP="00C85F5E">
      <w:pPr>
        <w:pStyle w:val="Codesmall"/>
      </w:pPr>
      <w:r>
        <w:t xml:space="preserve">  "results": [</w:t>
      </w:r>
    </w:p>
    <w:p w14:paraId="2B1E2CCA" w14:textId="610C38C3"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13328">
        <w:t>3.19</w:t>
      </w:r>
      <w:r>
        <w:fldChar w:fldCharType="end"/>
      </w:r>
      <w:r>
        <w:t>).</w:t>
      </w:r>
    </w:p>
    <w:p w14:paraId="3FA8FEF0" w14:textId="77777777" w:rsidR="00C85F5E" w:rsidRDefault="00C85F5E" w:rsidP="00C85F5E">
      <w:pPr>
        <w:pStyle w:val="Codesmall"/>
      </w:pPr>
      <w:r>
        <w:t xml:space="preserve">      "relatedLocations": [</w:t>
      </w:r>
    </w:p>
    <w:p w14:paraId="51490C33" w14:textId="3C0AB8D8"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13328">
        <w:t>3.20</w:t>
      </w:r>
      <w:r w:rsidR="009A40CD">
        <w:fldChar w:fldCharType="end"/>
      </w:r>
      <w:r>
        <w:t>).</w:t>
      </w:r>
    </w:p>
    <w:p w14:paraId="7A65DBF0" w14:textId="05A2C930"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13328">
        <w:t>3.21</w:t>
      </w:r>
      <w:r>
        <w:fldChar w:fldCharType="end"/>
      </w:r>
      <w:r>
        <w:t>).</w:t>
      </w:r>
    </w:p>
    <w:p w14:paraId="30B3771B" w14:textId="7731A1C6"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13328">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278A338D"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13328">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proofErr w:type="gramStart"/>
      <w:r w:rsidR="00842D42">
        <w:t>reference</w:t>
      </w:r>
      <w:r>
        <w:t>-valued</w:t>
      </w:r>
      <w:proofErr w:type="gramEnd"/>
      <w:r>
        <w:t xml:space="preserve">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05FA22B"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13328">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3112BBA1" w:rsidR="00C85F5E" w:rsidRDefault="00C85F5E" w:rsidP="00C85F5E">
      <w:pPr>
        <w:pStyle w:val="Codesmall"/>
      </w:pPr>
      <w:r>
        <w:lastRenderedPageBreak/>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13328">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1C4B717"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13328">
        <w:t>3.20</w:t>
      </w:r>
      <w:r w:rsidR="009A40CD">
        <w:fldChar w:fldCharType="end"/>
      </w:r>
      <w:r w:rsidR="00EB5421">
        <w:t>).</w:t>
      </w:r>
    </w:p>
    <w:p w14:paraId="39ADA288" w14:textId="51A5E88B"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13328">
        <w:t>3.21</w:t>
      </w:r>
      <w:r w:rsidR="00EB5421">
        <w:fldChar w:fldCharType="end"/>
      </w:r>
      <w:r w:rsidR="00EB5421">
        <w:t>).</w:t>
      </w:r>
    </w:p>
    <w:p w14:paraId="5540FCD1" w14:textId="27DD1117"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13328">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4414E26"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07625EA6"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13328">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194D9EF1"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13328">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C3B0D1D"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13328">
        <w:t>3.20</w:t>
      </w:r>
      <w:r w:rsidR="00EB5632">
        <w:fldChar w:fldCharType="end"/>
      </w:r>
      <w:r w:rsidR="00EB5632">
        <w:t>)</w:t>
      </w:r>
    </w:p>
    <w:p w14:paraId="1A34D47A" w14:textId="25CA9BE2"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13328">
        <w:t>3.21</w:t>
      </w:r>
      <w:r w:rsidR="00EB5632">
        <w:fldChar w:fldCharType="end"/>
      </w:r>
      <w:r w:rsidR="00EB5632">
        <w:t>)</w:t>
      </w:r>
    </w:p>
    <w:p w14:paraId="77C7FCB9" w14:textId="4BFC2995"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13328">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18F430C3" w:rsidR="00C85F5E" w:rsidRDefault="00C85F5E" w:rsidP="00C85F5E">
      <w:r>
        <w:lastRenderedPageBreak/>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13328">
        <w:t>3.3.2</w:t>
      </w:r>
      <w:r>
        <w:fldChar w:fldCharType="end"/>
      </w:r>
      <w:r>
        <w:t xml:space="preserve">. Similarly, every pair of relative </w:t>
      </w:r>
      <w:r w:rsidR="00A26108">
        <w:t>reference</w:t>
      </w:r>
      <w:r>
        <w:t xml:space="preserve">-valued property </w:t>
      </w:r>
      <w:proofErr w:type="gramStart"/>
      <w:r>
        <w:t>names</w:t>
      </w:r>
      <w:proofErr w:type="gramEnd"/>
      <w:r>
        <w:t xml:space="preserve">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70" w:name="_Toc525568253"/>
      <w:r>
        <w:t>Property values</w:t>
      </w:r>
      <w:bookmarkEnd w:id="270"/>
    </w:p>
    <w:p w14:paraId="7A6BA100" w14:textId="193E4D6D"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13328">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13328">
        <w:t>3.11.15.2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0748297E"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13328">
        <w:t>3.3.2</w:t>
      </w:r>
      <w:r w:rsidR="0054415E">
        <w:fldChar w:fldCharType="end"/>
      </w:r>
      <w:r w:rsidRPr="001C3E3E">
        <w:t>.</w:t>
      </w:r>
    </w:p>
    <w:p w14:paraId="7F2B59B5" w14:textId="360A2B4B"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13328">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13328">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13328">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lastRenderedPageBreak/>
        <w:t>file:///C:/Code/presentation.zip#/docs/intro.docx/Flash1</w:t>
      </w:r>
    </w:p>
    <w:p w14:paraId="17799E12" w14:textId="68A8701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proofErr w:type="gramStart"/>
      <w:r w:rsidRPr="002F18F3">
        <w:rPr>
          <w:rStyle w:val="CODEtemp"/>
        </w:rPr>
        <w:t>files</w:t>
      </w:r>
      <w:proofErr w:type="gramEnd"/>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990CBB4"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13328">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B7420E3"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13328">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71" w:name="_Ref493479000"/>
      <w:bookmarkStart w:id="272" w:name="_Ref493479448"/>
      <w:bookmarkStart w:id="273" w:name="_Toc525568254"/>
      <w:r>
        <w:t>logicalLocations property</w:t>
      </w:r>
      <w:bookmarkEnd w:id="271"/>
      <w:bookmarkEnd w:id="272"/>
      <w:bookmarkEnd w:id="273"/>
    </w:p>
    <w:p w14:paraId="428BC587" w14:textId="39F746F9"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13328">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18B48914"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13328">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13328">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13328">
        <w:t>3.24.2</w:t>
      </w:r>
      <w:r w:rsidR="00DC1421">
        <w:fldChar w:fldCharType="end"/>
      </w:r>
      <w:r w:rsidR="00FE30E5">
        <w:t>.</w:t>
      </w:r>
    </w:p>
    <w:p w14:paraId="1928BB84" w14:textId="2E1E784E"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13328">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lastRenderedPageBreak/>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w:t>
      </w:r>
      <w:proofErr w:type="gramStart"/>
      <w:r>
        <w:t>namespaceA::</w:t>
      </w:r>
      <w:proofErr w:type="gramEnd"/>
      <w:r>
        <w:t>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w:t>
      </w:r>
      <w:proofErr w:type="gramStart"/>
      <w:r>
        <w:t>namespaceA::</w:t>
      </w:r>
      <w:proofErr w:type="gramEnd"/>
      <w:r>
        <w:t>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w:t>
      </w:r>
      <w:proofErr w:type="gramStart"/>
      <w:r>
        <w:t>namespaceA::</w:t>
      </w:r>
      <w:proofErr w:type="gramEnd"/>
      <w:r>
        <w:t>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4FDEF97B"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13328">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721EFFE9" w14:textId="37731411" w:rsidR="00D373E0" w:rsidRPr="00D373E0" w:rsidRDefault="00D373E0" w:rsidP="00D373E0">
      <w:r>
        <w:t xml:space="preserve">The </w:t>
      </w:r>
      <w:r>
        <w:rPr>
          <w:rStyle w:val="CODEtemp"/>
        </w:rPr>
        <w:t>logicalLocations</w:t>
      </w:r>
      <w:r>
        <w:t xml:space="preserve"> property is externalizable (see </w:t>
      </w:r>
      <w:r w:rsidRPr="003B5868">
        <w:t>§</w:t>
      </w:r>
      <w:r>
        <w:fldChar w:fldCharType="begin"/>
      </w:r>
      <w:r>
        <w:instrText xml:space="preserve"> REF _Ref522953645 \r \h </w:instrText>
      </w:r>
      <w:r>
        <w:fldChar w:fldCharType="separate"/>
      </w:r>
      <w:r w:rsidR="00313328">
        <w:t>3.11.2</w:t>
      </w:r>
      <w:r>
        <w:fldChar w:fldCharType="end"/>
      </w:r>
      <w:r>
        <w:t>).</w:t>
      </w:r>
    </w:p>
    <w:p w14:paraId="6F1470D0" w14:textId="3F348E8D" w:rsidR="00CD4F20" w:rsidRDefault="00CD4F20" w:rsidP="00CD4F20">
      <w:pPr>
        <w:pStyle w:val="Heading3"/>
      </w:pPr>
      <w:bookmarkStart w:id="274" w:name="_Ref511820652"/>
      <w:bookmarkStart w:id="275" w:name="_Toc525568255"/>
      <w:r>
        <w:t>graphs property</w:t>
      </w:r>
      <w:bookmarkEnd w:id="274"/>
      <w:bookmarkEnd w:id="275"/>
    </w:p>
    <w:p w14:paraId="2212E1F5" w14:textId="40209A2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 JSON object (§</w:t>
      </w:r>
      <w:r w:rsidR="004C42AD">
        <w:fldChar w:fldCharType="begin"/>
      </w:r>
      <w:r w:rsidR="004C42AD">
        <w:instrText xml:space="preserve"> REF _Ref508798892 \r \h </w:instrText>
      </w:r>
      <w:r w:rsidR="004C42AD">
        <w:fldChar w:fldCharType="separate"/>
      </w:r>
      <w:r w:rsidR="00313328">
        <w:t>3.5</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313328">
        <w:t>3.27</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313328">
        <w:t>3.27.2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27EF305F"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13328">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13328">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13328">
        <w:t>3.19</w:t>
      </w:r>
      <w:r>
        <w:fldChar w:fldCharType="end"/>
      </w:r>
      <w:r>
        <w:t xml:space="preserve">) in the </w:t>
      </w:r>
      <w:r>
        <w:rPr>
          <w:rStyle w:val="CODEtemp"/>
        </w:rPr>
        <w:t>run</w:t>
      </w:r>
      <w:r>
        <w:t>.</w:t>
      </w:r>
    </w:p>
    <w:p w14:paraId="6930EBD5" w14:textId="35CED1C8" w:rsidR="00845668" w:rsidRPr="008B7D32" w:rsidRDefault="00845668" w:rsidP="008B7D32">
      <w:r>
        <w:t xml:space="preserve">The </w:t>
      </w:r>
      <w:r>
        <w:rPr>
          <w:rStyle w:val="CODEtemp"/>
        </w:rPr>
        <w:t>graphs</w:t>
      </w:r>
      <w:r>
        <w:t xml:space="preserve"> property is externalizable (see </w:t>
      </w:r>
      <w:r w:rsidRPr="003B5868">
        <w:t>§</w:t>
      </w:r>
      <w:r>
        <w:fldChar w:fldCharType="begin"/>
      </w:r>
      <w:r>
        <w:instrText xml:space="preserve"> REF _Ref522953645 \r \h </w:instrText>
      </w:r>
      <w:r>
        <w:fldChar w:fldCharType="separate"/>
      </w:r>
      <w:r w:rsidR="00313328">
        <w:t>3.11.2</w:t>
      </w:r>
      <w:r>
        <w:fldChar w:fldCharType="end"/>
      </w:r>
      <w:r>
        <w:t>).</w:t>
      </w:r>
    </w:p>
    <w:p w14:paraId="34AB18F9" w14:textId="1EA8179D" w:rsidR="000D32C1" w:rsidRDefault="000D32C1" w:rsidP="000D32C1">
      <w:pPr>
        <w:pStyle w:val="Heading3"/>
      </w:pPr>
      <w:bookmarkStart w:id="276" w:name="_Ref493350972"/>
      <w:bookmarkStart w:id="277" w:name="_Toc525568256"/>
      <w:r>
        <w:t>results property</w:t>
      </w:r>
      <w:bookmarkEnd w:id="276"/>
      <w:bookmarkEnd w:id="277"/>
    </w:p>
    <w:p w14:paraId="319EAE63" w14:textId="2FD1C79E"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13328">
        <w:t>3.19</w:t>
      </w:r>
      <w:r w:rsidR="00FB5300">
        <w:fldChar w:fldCharType="end"/>
      </w:r>
      <w:r w:rsidR="00FB5300" w:rsidRPr="00FB5300">
        <w:t>), each of which represents a single result detected in the course of the run.</w:t>
      </w:r>
    </w:p>
    <w:p w14:paraId="66E8B62B" w14:textId="45677DF7"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13328">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7A5A2ED4"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70C3639D" w14:textId="0BB1FF8D" w:rsidR="00845668" w:rsidRDefault="00845668" w:rsidP="00FB5300">
      <w:r>
        <w:t xml:space="preserve">The </w:t>
      </w:r>
      <w:r>
        <w:rPr>
          <w:rStyle w:val="CODEtemp"/>
        </w:rPr>
        <w:t>results</w:t>
      </w:r>
      <w:r>
        <w:t xml:space="preserve"> property is externalizable (see </w:t>
      </w:r>
      <w:r w:rsidRPr="003B5868">
        <w:t>§</w:t>
      </w:r>
      <w:r>
        <w:fldChar w:fldCharType="begin"/>
      </w:r>
      <w:r>
        <w:instrText xml:space="preserve"> REF _Ref522953645 \r \h </w:instrText>
      </w:r>
      <w:r>
        <w:fldChar w:fldCharType="separate"/>
      </w:r>
      <w:r w:rsidR="00313328">
        <w:t>3.11.2</w:t>
      </w:r>
      <w:r>
        <w:fldChar w:fldCharType="end"/>
      </w:r>
      <w:r>
        <w:t>).</w:t>
      </w:r>
    </w:p>
    <w:p w14:paraId="50003129" w14:textId="31F6CA8E" w:rsidR="000D32C1" w:rsidRDefault="007A0EB2" w:rsidP="000D32C1">
      <w:pPr>
        <w:pStyle w:val="Heading3"/>
      </w:pPr>
      <w:bookmarkStart w:id="278" w:name="_Ref493404878"/>
      <w:bookmarkStart w:id="279" w:name="_Toc525568257"/>
      <w:r>
        <w:lastRenderedPageBreak/>
        <w:t>resource</w:t>
      </w:r>
      <w:r w:rsidR="00401BB5">
        <w:t>s property</w:t>
      </w:r>
      <w:bookmarkEnd w:id="278"/>
      <w:bookmarkEnd w:id="279"/>
    </w:p>
    <w:p w14:paraId="29E64BC9" w14:textId="550D7E47"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13328">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1CBD9094" w14:textId="2DBCDC54" w:rsidR="00845668" w:rsidRDefault="00845668" w:rsidP="003D3627">
      <w:r>
        <w:t xml:space="preserve">The </w:t>
      </w:r>
      <w:r>
        <w:rPr>
          <w:rStyle w:val="CODEtemp"/>
        </w:rPr>
        <w:t>resources</w:t>
      </w:r>
      <w:r>
        <w:t xml:space="preserve"> property is externalizable (see </w:t>
      </w:r>
      <w:r w:rsidRPr="003B5868">
        <w:t>§</w:t>
      </w:r>
      <w:r>
        <w:fldChar w:fldCharType="begin"/>
      </w:r>
      <w:r>
        <w:instrText xml:space="preserve"> REF _Ref522953645 \r \h </w:instrText>
      </w:r>
      <w:r>
        <w:fldChar w:fldCharType="separate"/>
      </w:r>
      <w:r w:rsidR="00313328">
        <w:t>3.11.2</w:t>
      </w:r>
      <w:r>
        <w:fldChar w:fldCharType="end"/>
      </w:r>
      <w:r>
        <w:t>).</w:t>
      </w:r>
    </w:p>
    <w:p w14:paraId="5BD0C1CC" w14:textId="2F43167D" w:rsidR="00A95453" w:rsidRDefault="00A95453" w:rsidP="00A95453">
      <w:pPr>
        <w:pStyle w:val="Heading3"/>
      </w:pPr>
      <w:bookmarkStart w:id="280" w:name="_Ref511828248"/>
      <w:bookmarkStart w:id="281" w:name="_Toc525568258"/>
      <w:r>
        <w:t>defaultFileEncoding</w:t>
      </w:r>
      <w:bookmarkEnd w:id="280"/>
      <w:bookmarkEnd w:id="281"/>
    </w:p>
    <w:p w14:paraId="305609EB" w14:textId="2F411E97"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13328">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13328">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13328">
        <w:t>3.11.15</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49A9E721" w:rsidR="00926829" w:rsidRDefault="00926829" w:rsidP="00926829">
      <w:r>
        <w:t>For an example, see §</w:t>
      </w:r>
      <w:r>
        <w:fldChar w:fldCharType="begin"/>
      </w:r>
      <w:r>
        <w:instrText xml:space="preserve"> REF _Ref511828128 \r \h </w:instrText>
      </w:r>
      <w:r>
        <w:fldChar w:fldCharType="separate"/>
      </w:r>
      <w:r w:rsidR="00313328">
        <w:t>3.17.9</w:t>
      </w:r>
      <w:r>
        <w:fldChar w:fldCharType="end"/>
      </w:r>
      <w:r>
        <w:t>.</w:t>
      </w:r>
    </w:p>
    <w:p w14:paraId="44FDA287" w14:textId="3E8323D4" w:rsidR="00153C25" w:rsidRDefault="00153C25" w:rsidP="00153C25">
      <w:pPr>
        <w:pStyle w:val="Heading3"/>
      </w:pPr>
      <w:bookmarkStart w:id="282" w:name="_Ref516063927"/>
      <w:bookmarkStart w:id="283" w:name="_Toc525568259"/>
      <w:r>
        <w:t>columnKind property</w:t>
      </w:r>
      <w:bookmarkEnd w:id="282"/>
      <w:bookmarkEnd w:id="283"/>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r w:rsidRPr="003665AD">
        <w:rPr>
          <w:rStyle w:val="CODEtemp"/>
        </w:rPr>
        <w:t>columnKind</w:t>
      </w:r>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84" w:name="_Ref503355262"/>
      <w:bookmarkStart w:id="285" w:name="_Toc525568260"/>
      <w:r>
        <w:t>richMessageMimeType property</w:t>
      </w:r>
      <w:bookmarkEnd w:id="284"/>
      <w:bookmarkEnd w:id="285"/>
    </w:p>
    <w:p w14:paraId="6FE5FA9A" w14:textId="356BA108"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13328">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09760C91"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13328">
        <w:t>3.9.3.2</w:t>
      </w:r>
      <w:r>
        <w:fldChar w:fldCharType="end"/>
      </w:r>
      <w:r>
        <w:t>.</w:t>
      </w:r>
    </w:p>
    <w:p w14:paraId="0976C2B8" w14:textId="69407A93" w:rsidR="00D65090" w:rsidRDefault="00D65090" w:rsidP="00D65090">
      <w:pPr>
        <w:pStyle w:val="Heading3"/>
      </w:pPr>
      <w:bookmarkStart w:id="286" w:name="_Ref510017893"/>
      <w:bookmarkStart w:id="287" w:name="_Toc525568261"/>
      <w:r>
        <w:t>redactionToken</w:t>
      </w:r>
      <w:bookmarkEnd w:id="286"/>
      <w:r>
        <w:t xml:space="preserve"> property</w:t>
      </w:r>
      <w:bookmarkEnd w:id="287"/>
    </w:p>
    <w:p w14:paraId="0674C185" w14:textId="199CA10D" w:rsidR="00D65090" w:rsidRDefault="00D65090" w:rsidP="00D65090">
      <w:r>
        <w:t>If the value of any redaction-aware property (§</w:t>
      </w:r>
      <w:r>
        <w:fldChar w:fldCharType="begin"/>
      </w:r>
      <w:r>
        <w:instrText xml:space="preserve"> REF _Ref510017878 \r \h </w:instrText>
      </w:r>
      <w:r>
        <w:fldChar w:fldCharType="separate"/>
      </w:r>
      <w:r w:rsidR="00313328">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lastRenderedPageBreak/>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88" w:name="_Hlk509238118"/>
      <w:r>
        <w:t xml:space="preserve">{                     # A run </w:t>
      </w:r>
      <w:proofErr w:type="gramStart"/>
      <w:r>
        <w:t>object</w:t>
      </w:r>
      <w:proofErr w:type="gramEnd"/>
      <w:r>
        <w: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89" w:name="_Toc525568262"/>
      <w:bookmarkEnd w:id="288"/>
      <w:r>
        <w:t>properties property</w:t>
      </w:r>
      <w:bookmarkEnd w:id="289"/>
    </w:p>
    <w:p w14:paraId="6A87570C" w14:textId="7D5D451B" w:rsid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13328">
        <w:t>3.7</w:t>
      </w:r>
      <w:r>
        <w:fldChar w:fldCharType="end"/>
      </w:r>
      <w:r w:rsidRPr="0037313D">
        <w:t>). This allows tools to include information about the run that is not explicitly specified in the SARIF format.</w:t>
      </w:r>
    </w:p>
    <w:p w14:paraId="7F3F9B0A" w14:textId="3B66E288" w:rsidR="00845668" w:rsidRPr="0037313D" w:rsidRDefault="00845668" w:rsidP="0037313D">
      <w:r>
        <w:t xml:space="preserve">The </w:t>
      </w:r>
      <w:r>
        <w:rPr>
          <w:rStyle w:val="CODEtemp"/>
        </w:rPr>
        <w:t>propertie</w:t>
      </w:r>
      <w:r w:rsidRPr="005F0607">
        <w:rPr>
          <w:rStyle w:val="CODEtemp"/>
        </w:rPr>
        <w:t>s</w:t>
      </w:r>
      <w:r>
        <w:t xml:space="preserve"> property is externalizable (see </w:t>
      </w:r>
      <w:r w:rsidRPr="003B5868">
        <w:t>§</w:t>
      </w:r>
      <w:r>
        <w:fldChar w:fldCharType="begin"/>
      </w:r>
      <w:r>
        <w:instrText xml:space="preserve"> REF _Ref522953645 \r \h </w:instrText>
      </w:r>
      <w:r>
        <w:fldChar w:fldCharType="separate"/>
      </w:r>
      <w:r w:rsidR="00313328">
        <w:t>3.11.2</w:t>
      </w:r>
      <w:r>
        <w:fldChar w:fldCharType="end"/>
      </w:r>
      <w:r>
        <w:t>).</w:t>
      </w:r>
    </w:p>
    <w:p w14:paraId="27D65C68" w14:textId="1F31125D" w:rsidR="00401BB5" w:rsidRDefault="00401BB5" w:rsidP="00401BB5">
      <w:pPr>
        <w:pStyle w:val="Heading2"/>
      </w:pPr>
      <w:bookmarkStart w:id="290" w:name="_Ref493350964"/>
      <w:bookmarkStart w:id="291" w:name="_Toc525568263"/>
      <w:r>
        <w:t>tool object</w:t>
      </w:r>
      <w:bookmarkEnd w:id="290"/>
      <w:bookmarkEnd w:id="291"/>
    </w:p>
    <w:p w14:paraId="389A43BD" w14:textId="582B65CB" w:rsidR="00401BB5" w:rsidRDefault="00401BB5" w:rsidP="00401BB5">
      <w:pPr>
        <w:pStyle w:val="Heading3"/>
      </w:pPr>
      <w:bookmarkStart w:id="292" w:name="_Toc525568264"/>
      <w:r>
        <w:t>General</w:t>
      </w:r>
      <w:bookmarkEnd w:id="292"/>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17DD4DFB"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13328">
        <w:t>3.12.2</w:t>
      </w:r>
      <w:r>
        <w:fldChar w:fldCharType="end"/>
      </w:r>
    </w:p>
    <w:p w14:paraId="69B4117F" w14:textId="07351B12"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13328">
        <w:t>3.12.3</w:t>
      </w:r>
      <w:r>
        <w:fldChar w:fldCharType="end"/>
      </w:r>
    </w:p>
    <w:p w14:paraId="3C102082" w14:textId="38B30B6C"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13328">
        <w:t>3.12.4</w:t>
      </w:r>
      <w:r>
        <w:fldChar w:fldCharType="end"/>
      </w:r>
    </w:p>
    <w:p w14:paraId="51BC003B" w14:textId="2C8D939C"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13328">
        <w:t>3.12.5</w:t>
      </w:r>
      <w:r>
        <w:fldChar w:fldCharType="end"/>
      </w:r>
    </w:p>
    <w:p w14:paraId="3461AB94" w14:textId="04B4BA5A"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13328">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3" w:name="_Ref493409155"/>
      <w:bookmarkStart w:id="294" w:name="_Toc525568265"/>
      <w:r>
        <w:t>name property</w:t>
      </w:r>
      <w:bookmarkEnd w:id="293"/>
      <w:bookmarkEnd w:id="294"/>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95" w:name="_Ref493409168"/>
      <w:bookmarkStart w:id="296" w:name="_Toc525568266"/>
      <w:r>
        <w:t>fullName property</w:t>
      </w:r>
      <w:bookmarkEnd w:id="295"/>
      <w:bookmarkEnd w:id="296"/>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97" w:name="_Ref493409198"/>
      <w:bookmarkStart w:id="298" w:name="_Toc525568267"/>
      <w:r>
        <w:t>semanticVersion property</w:t>
      </w:r>
      <w:bookmarkEnd w:id="297"/>
      <w:bookmarkEnd w:id="298"/>
    </w:p>
    <w:p w14:paraId="0F26CA6A" w14:textId="34D38E92"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lastRenderedPageBreak/>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99" w:name="_Ref493409191"/>
      <w:bookmarkStart w:id="300" w:name="_Toc525568268"/>
      <w:r>
        <w:t>version property</w:t>
      </w:r>
      <w:bookmarkEnd w:id="299"/>
      <w:bookmarkEnd w:id="300"/>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01" w:name="_Ref493409205"/>
      <w:bookmarkStart w:id="302" w:name="_Toc525568269"/>
      <w:r>
        <w:t>fileVersion property</w:t>
      </w:r>
      <w:bookmarkEnd w:id="301"/>
      <w:bookmarkEnd w:id="302"/>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3" w:name="_Toc525568270"/>
      <w:r>
        <w:t>downloadUri property</w:t>
      </w:r>
      <w:bookmarkEnd w:id="303"/>
    </w:p>
    <w:p w14:paraId="29604BF7" w14:textId="3311408B"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4" w:name="_Ref508811658"/>
      <w:bookmarkStart w:id="305" w:name="_Ref508812630"/>
      <w:bookmarkStart w:id="306" w:name="_Toc525568271"/>
      <w:r>
        <w:t>language property</w:t>
      </w:r>
      <w:bookmarkEnd w:id="304"/>
      <w:bookmarkEnd w:id="305"/>
      <w:bookmarkEnd w:id="306"/>
    </w:p>
    <w:p w14:paraId="0DEC6669" w14:textId="37E5F59B"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07" w:name="_Hlk503355525"/>
      <w:r w:rsidRPr="00C56762">
        <w:t>a string specifying the language of the messages produced by the tool</w:t>
      </w:r>
      <w:bookmarkEnd w:id="307"/>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08" w:name="_Ref508812052"/>
      <w:r>
        <w:t xml:space="preserve">The </w:t>
      </w:r>
      <w:r w:rsidRPr="00062677">
        <w:rPr>
          <w:rStyle w:val="CODEtemp"/>
        </w:rPr>
        <w:t>language</w:t>
      </w:r>
      <w:r>
        <w:t xml:space="preserve"> property specifies:</w:t>
      </w:r>
    </w:p>
    <w:p w14:paraId="4C6405EF" w14:textId="060FAC90"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13328">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13328">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13328">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13328">
        <w:t>3.11</w:t>
      </w:r>
      <w:r>
        <w:fldChar w:fldCharType="end"/>
      </w:r>
      <w:r w:rsidRPr="008867D2">
        <w:t>).</w:t>
      </w:r>
    </w:p>
    <w:p w14:paraId="3FBBE723" w14:textId="179D1F5C"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313328">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13328">
        <w:t>3.11.19</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09" w:name="_Ref508891515"/>
      <w:bookmarkStart w:id="310" w:name="_Toc525568272"/>
      <w:r>
        <w:lastRenderedPageBreak/>
        <w:t>resourceLocation property</w:t>
      </w:r>
      <w:bookmarkEnd w:id="308"/>
      <w:bookmarkEnd w:id="309"/>
      <w:bookmarkEnd w:id="310"/>
    </w:p>
    <w:p w14:paraId="012A55E0" w14:textId="7A3B0CA4"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13328">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13328">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13328">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3AC708AD"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13328">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13328">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13328">
        <w:t>3.11.14</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475018CF"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13328">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0648858A"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13328">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1CAF74A9"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13328">
        <w:t>3.11.14</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3856B287"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13328">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A05BD03"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13328">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6C22BA66"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13328">
        <w:t>3.11.14</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1" w:name="_Toc525568273"/>
      <w:r>
        <w:t>sarifLoggerVersion property</w:t>
      </w:r>
      <w:bookmarkEnd w:id="311"/>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312" w:name="_Toc525568274"/>
      <w:r>
        <w:lastRenderedPageBreak/>
        <w:t>properties property</w:t>
      </w:r>
      <w:bookmarkEnd w:id="312"/>
    </w:p>
    <w:p w14:paraId="074F31FD" w14:textId="754561B0"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13328">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313" w:name="_Ref493352563"/>
      <w:bookmarkStart w:id="314" w:name="_Toc525568275"/>
      <w:r>
        <w:t>invocation object</w:t>
      </w:r>
      <w:bookmarkEnd w:id="313"/>
      <w:bookmarkEnd w:id="314"/>
    </w:p>
    <w:p w14:paraId="10E65C9D" w14:textId="17190F2B" w:rsidR="00401BB5" w:rsidRDefault="00401BB5" w:rsidP="00401BB5">
      <w:pPr>
        <w:pStyle w:val="Heading3"/>
      </w:pPr>
      <w:bookmarkStart w:id="315" w:name="_Toc525568276"/>
      <w:r>
        <w:t>General</w:t>
      </w:r>
      <w:bookmarkEnd w:id="315"/>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16" w:name="_Ref493414102"/>
      <w:bookmarkStart w:id="317" w:name="_Toc525568277"/>
      <w:r>
        <w:t>commandLine property</w:t>
      </w:r>
      <w:bookmarkEnd w:id="316"/>
      <w:bookmarkEnd w:id="317"/>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7D0C5082"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13328">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w:t>
      </w:r>
      <w:proofErr w:type="gramStart"/>
      <w:r>
        <w:t>object</w:t>
      </w:r>
      <w:proofErr w:type="gramEnd"/>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18" w:name="_Ref506976541"/>
      <w:bookmarkStart w:id="319" w:name="_Toc525568278"/>
      <w:r>
        <w:t>arguments property</w:t>
      </w:r>
      <w:bookmarkEnd w:id="318"/>
      <w:bookmarkEnd w:id="319"/>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B6BA04B" w:rsidR="00DC389E" w:rsidRDefault="00DC389E" w:rsidP="00DC389E">
      <w:pPr>
        <w:pStyle w:val="Note"/>
      </w:pPr>
      <w:r>
        <w:lastRenderedPageBreak/>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13328">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20" w:name="_Ref511899181"/>
      <w:bookmarkStart w:id="321" w:name="_Toc525568279"/>
      <w:r>
        <w:t>responseFiles property</w:t>
      </w:r>
      <w:bookmarkEnd w:id="320"/>
      <w:bookmarkEnd w:id="321"/>
    </w:p>
    <w:p w14:paraId="7F9B09E3" w14:textId="00FB0E44"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13328">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1164336"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13328">
        <w:t>3.11.15</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13328">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621B9D13"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13328">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22" w:name="_Ref507597986"/>
      <w:bookmarkStart w:id="323" w:name="_Toc525568280"/>
      <w:r>
        <w:t>attachments property</w:t>
      </w:r>
      <w:bookmarkEnd w:id="322"/>
      <w:bookmarkEnd w:id="323"/>
    </w:p>
    <w:p w14:paraId="13917F9A" w14:textId="24A10AEC"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13328">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13328">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13328">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13328">
        <w:t>3.13.3</w:t>
      </w:r>
      <w:r w:rsidR="00A27D47">
        <w:fldChar w:fldCharType="end"/>
      </w:r>
      <w:r>
        <w:t>), if present. They might also be files implicitly consumed by the tool, such as a configuration file.</w:t>
      </w:r>
    </w:p>
    <w:p w14:paraId="5A68CC32" w14:textId="3CE39945"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13328">
        <w:t>3.14.1</w:t>
      </w:r>
      <w:r w:rsidR="00A27D47">
        <w:fldChar w:fldCharType="end"/>
      </w:r>
      <w:r>
        <w:t>.</w:t>
      </w:r>
    </w:p>
    <w:p w14:paraId="01B231BB" w14:textId="6910B73F" w:rsidR="00401BB5" w:rsidRDefault="00401BB5" w:rsidP="00401BB5">
      <w:pPr>
        <w:pStyle w:val="Heading3"/>
      </w:pPr>
      <w:bookmarkStart w:id="324" w:name="_Toc525568281"/>
      <w:r>
        <w:t>startTime property</w:t>
      </w:r>
      <w:bookmarkEnd w:id="324"/>
    </w:p>
    <w:p w14:paraId="16315911" w14:textId="60A0AFBF"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13328">
        <w:t>3.8</w:t>
      </w:r>
      <w:r>
        <w:fldChar w:fldCharType="end"/>
      </w:r>
      <w:r w:rsidRPr="00A14F9A">
        <w:t>.</w:t>
      </w:r>
    </w:p>
    <w:p w14:paraId="64D62131" w14:textId="648590CB" w:rsidR="00401BB5" w:rsidRDefault="00401BB5" w:rsidP="00401BB5">
      <w:pPr>
        <w:pStyle w:val="Heading3"/>
      </w:pPr>
      <w:bookmarkStart w:id="325" w:name="_Toc525568282"/>
      <w:r>
        <w:t>endTime property</w:t>
      </w:r>
      <w:bookmarkEnd w:id="325"/>
    </w:p>
    <w:p w14:paraId="7310B713" w14:textId="33282259"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13328">
        <w:t>3.8</w:t>
      </w:r>
      <w:r>
        <w:fldChar w:fldCharType="end"/>
      </w:r>
      <w:r w:rsidRPr="00A14F9A">
        <w:t>.</w:t>
      </w:r>
    </w:p>
    <w:p w14:paraId="018E25F2" w14:textId="7C837EBB" w:rsidR="00BE0635" w:rsidRDefault="00BE0635" w:rsidP="00BE0635">
      <w:pPr>
        <w:pStyle w:val="Heading3"/>
      </w:pPr>
      <w:bookmarkStart w:id="326" w:name="_Ref509050679"/>
      <w:bookmarkStart w:id="327" w:name="_Toc525568283"/>
      <w:r>
        <w:t>exitCode property</w:t>
      </w:r>
      <w:bookmarkEnd w:id="326"/>
      <w:bookmarkEnd w:id="327"/>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E3FC394" w:rsidR="00BE0635" w:rsidRDefault="00BE0635" w:rsidP="00BE0635">
      <w:r>
        <w:t>For examples, see §</w:t>
      </w:r>
      <w:r>
        <w:fldChar w:fldCharType="begin"/>
      </w:r>
      <w:r>
        <w:instrText xml:space="preserve"> REF _Ref509050368 \r \h </w:instrText>
      </w:r>
      <w:r>
        <w:fldChar w:fldCharType="separate"/>
      </w:r>
      <w:r w:rsidR="00313328">
        <w:t>3.13.9</w:t>
      </w:r>
      <w:r>
        <w:fldChar w:fldCharType="end"/>
      </w:r>
      <w:r>
        <w:t>.</w:t>
      </w:r>
    </w:p>
    <w:p w14:paraId="2AB6A1A3" w14:textId="0E19F05A" w:rsidR="00BE0635" w:rsidRDefault="00BE0635" w:rsidP="00401BB5">
      <w:pPr>
        <w:pStyle w:val="Heading3"/>
      </w:pPr>
      <w:bookmarkStart w:id="328" w:name="_Ref509050368"/>
      <w:bookmarkStart w:id="329" w:name="_Toc525568284"/>
      <w:r>
        <w:lastRenderedPageBreak/>
        <w:t>exitCodeDescription property</w:t>
      </w:r>
      <w:bookmarkEnd w:id="328"/>
      <w:bookmarkEnd w:id="329"/>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xml:space="preserve">{                       # An invocation </w:t>
      </w:r>
      <w:proofErr w:type="gramStart"/>
      <w:r>
        <w:t>object</w:t>
      </w:r>
      <w:proofErr w:type="gramEnd"/>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xml:space="preserve">{                       # An invocation </w:t>
      </w:r>
      <w:proofErr w:type="gramStart"/>
      <w:r>
        <w:t>object</w:t>
      </w:r>
      <w:proofErr w:type="gramEnd"/>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30" w:name="_Toc525568285"/>
      <w:r>
        <w:t>exitSignalName property</w:t>
      </w:r>
      <w:bookmarkEnd w:id="330"/>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5EE258F2" w:rsidR="00BE0635" w:rsidRDefault="00BE0635" w:rsidP="00BE0635">
      <w:r>
        <w:t>For an example, see §</w:t>
      </w:r>
      <w:r>
        <w:fldChar w:fldCharType="begin"/>
      </w:r>
      <w:r>
        <w:instrText xml:space="preserve"> REF _Ref509050492 \r \h </w:instrText>
      </w:r>
      <w:r>
        <w:fldChar w:fldCharType="separate"/>
      </w:r>
      <w:r w:rsidR="00313328">
        <w:t>3.13.11</w:t>
      </w:r>
      <w:r>
        <w:fldChar w:fldCharType="end"/>
      </w:r>
      <w:r>
        <w:t>.</w:t>
      </w:r>
    </w:p>
    <w:p w14:paraId="01CF0A31" w14:textId="198FD4EE" w:rsidR="00BE0635" w:rsidRDefault="00BE0635" w:rsidP="00BE0635">
      <w:pPr>
        <w:pStyle w:val="Heading3"/>
      </w:pPr>
      <w:bookmarkStart w:id="331" w:name="_Ref509050492"/>
      <w:bookmarkStart w:id="332" w:name="_Toc525568286"/>
      <w:r>
        <w:t>exitSignalNumber property</w:t>
      </w:r>
      <w:bookmarkEnd w:id="331"/>
      <w:bookmarkEnd w:id="332"/>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xml:space="preserve">{                       # An invocation </w:t>
      </w:r>
      <w:proofErr w:type="gramStart"/>
      <w:r>
        <w:t>object</w:t>
      </w:r>
      <w:proofErr w:type="gramEnd"/>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33" w:name="_Toc525568287"/>
      <w:r>
        <w:t>processStartFailureMessage property</w:t>
      </w:r>
      <w:bookmarkEnd w:id="33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w:t>
      </w:r>
      <w:proofErr w:type="gramStart"/>
      <w:r w:rsidR="00B209DE">
        <w:t>object</w:t>
      </w:r>
      <w:proofErr w:type="gramEnd"/>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34" w:name="_Toc525568288"/>
      <w:r>
        <w:t>toolExecutionSuccessful</w:t>
      </w:r>
      <w:r w:rsidR="00B209DE">
        <w:t xml:space="preserve"> property</w:t>
      </w:r>
      <w:bookmarkEnd w:id="334"/>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0C8AB5EC" w:rsidR="00B209DE" w:rsidRDefault="00B209DE" w:rsidP="00B209DE">
      <w:bookmarkStart w:id="33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13328">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35"/>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36" w:name="_Toc525568289"/>
      <w:r>
        <w:t>machine property</w:t>
      </w:r>
      <w:bookmarkEnd w:id="33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37" w:name="_Toc525568290"/>
      <w:r>
        <w:t>account property</w:t>
      </w:r>
      <w:bookmarkEnd w:id="33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38" w:name="_Toc525568291"/>
      <w:r>
        <w:t>processId property</w:t>
      </w:r>
      <w:bookmarkEnd w:id="33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39" w:name="_Toc525568292"/>
      <w:r>
        <w:t>executableLocation</w:t>
      </w:r>
      <w:r w:rsidR="00401BB5">
        <w:t xml:space="preserve"> property</w:t>
      </w:r>
      <w:bookmarkEnd w:id="339"/>
    </w:p>
    <w:p w14:paraId="2EFF9849" w14:textId="69D97071"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13328">
        <w:t>3.3</w:t>
      </w:r>
      <w:r w:rsidR="00F47A7C">
        <w:fldChar w:fldCharType="end"/>
      </w:r>
      <w:r w:rsidR="00F47A7C">
        <w:t xml:space="preserve">) specifying the </w:t>
      </w:r>
      <w:r w:rsidR="00B56418">
        <w:t>location</w:t>
      </w:r>
      <w:r w:rsidRPr="00A14F9A">
        <w:t xml:space="preserve"> of the tool's executable file.</w:t>
      </w:r>
    </w:p>
    <w:p w14:paraId="52D317A6" w14:textId="17B16B1E"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13328">
        <w:t>3.12</w:t>
      </w:r>
      <w:r>
        <w:fldChar w:fldCharType="end"/>
      </w:r>
      <w:r w:rsidRPr="00A14F9A">
        <w:t>) because the identical tool might be invoked from different paths on different machines.</w:t>
      </w:r>
    </w:p>
    <w:p w14:paraId="4CBA5986" w14:textId="6C98F8F0"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13328">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40" w:name="_Toc525568293"/>
      <w:r>
        <w:t>workingDirectory property</w:t>
      </w:r>
      <w:bookmarkEnd w:id="340"/>
    </w:p>
    <w:p w14:paraId="33341A2E" w14:textId="777DF23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w:t>
      </w:r>
      <w:r w:rsidR="008E7371" w:rsidRPr="008E7371">
        <w:rPr>
          <w:rStyle w:val="CODEtemp"/>
        </w:rPr>
        <w:t>fileLocation</w:t>
      </w:r>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313328">
        <w:t>3.3</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41" w:name="_Toc525568294"/>
      <w:r>
        <w:lastRenderedPageBreak/>
        <w:t>environmentVariables property</w:t>
      </w:r>
      <w:bookmarkEnd w:id="34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 Windows, it removes the variable from the environment. In Unix, an environment variable can have an empty value</w:t>
      </w:r>
      <w:r>
        <w:t>.</w:t>
      </w:r>
    </w:p>
    <w:p w14:paraId="2431C2AF" w14:textId="77777777" w:rsidR="00171199" w:rsidRDefault="00171199" w:rsidP="00171199">
      <w:pPr>
        <w:pStyle w:val="Heading3"/>
      </w:pPr>
      <w:bookmarkStart w:id="342" w:name="_Ref493345429"/>
      <w:bookmarkStart w:id="343" w:name="_Toc525568295"/>
      <w:r>
        <w:t>toolNotifications property</w:t>
      </w:r>
      <w:bookmarkEnd w:id="342"/>
      <w:bookmarkEnd w:id="343"/>
    </w:p>
    <w:p w14:paraId="24067D15" w14:textId="3128FF70"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13328">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13328">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44" w:name="_Ref509576439"/>
      <w:bookmarkStart w:id="345" w:name="_Toc525568296"/>
      <w:r>
        <w:t>configurationNotifications property</w:t>
      </w:r>
      <w:bookmarkEnd w:id="344"/>
      <w:bookmarkEnd w:id="345"/>
    </w:p>
    <w:p w14:paraId="59DC01CB" w14:textId="57E0C8B1"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13328">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13328">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46" w:name="_Ref511899216"/>
      <w:bookmarkStart w:id="347" w:name="_Toc525568297"/>
      <w:r>
        <w:t>stdin, stdout, stderr</w:t>
      </w:r>
      <w:r w:rsidR="00D943E5">
        <w:t>, and stdoutStderr</w:t>
      </w:r>
      <w:r>
        <w:t xml:space="preserve"> properties</w:t>
      </w:r>
      <w:bookmarkEnd w:id="346"/>
      <w:bookmarkEnd w:id="347"/>
    </w:p>
    <w:p w14:paraId="47275264" w14:textId="7DA52926"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13328">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20B93B5"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13328">
        <w:t>3.11.15</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13328">
        <w:t>3.17.8</w:t>
      </w:r>
      <w:r w:rsidR="00201FA6">
        <w:fldChar w:fldCharType="end"/>
      </w:r>
      <w:r>
        <w:t>).</w:t>
      </w:r>
    </w:p>
    <w:p w14:paraId="2DE39DF6" w14:textId="35B623F1" w:rsidR="00401BB5" w:rsidRDefault="00401BB5" w:rsidP="00401BB5">
      <w:pPr>
        <w:pStyle w:val="Heading3"/>
      </w:pPr>
      <w:bookmarkStart w:id="348" w:name="_Toc525568298"/>
      <w:r>
        <w:lastRenderedPageBreak/>
        <w:t>properties property</w:t>
      </w:r>
      <w:bookmarkEnd w:id="348"/>
    </w:p>
    <w:p w14:paraId="6D4EC85A" w14:textId="7D2DC284"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13328">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49" w:name="_Ref507597819"/>
      <w:bookmarkStart w:id="350" w:name="_Ref506806657"/>
      <w:bookmarkStart w:id="351" w:name="_Toc525568299"/>
      <w:r>
        <w:t>attachment object</w:t>
      </w:r>
      <w:bookmarkEnd w:id="349"/>
      <w:bookmarkEnd w:id="351"/>
    </w:p>
    <w:p w14:paraId="554194B0" w14:textId="77777777" w:rsidR="00A27D47" w:rsidRDefault="00A27D47" w:rsidP="00A27D47">
      <w:pPr>
        <w:pStyle w:val="Heading3"/>
        <w:numPr>
          <w:ilvl w:val="2"/>
          <w:numId w:val="2"/>
        </w:numPr>
      </w:pPr>
      <w:bookmarkStart w:id="352" w:name="_Ref506978653"/>
      <w:bookmarkStart w:id="353" w:name="_Toc525568300"/>
      <w:r>
        <w:t>General</w:t>
      </w:r>
      <w:bookmarkEnd w:id="352"/>
      <w:bookmarkEnd w:id="353"/>
    </w:p>
    <w:p w14:paraId="4FF20040" w14:textId="5A2628E9"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13328">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13328">
        <w:t>3.19.19</w:t>
      </w:r>
      <w:r>
        <w:fldChar w:fldCharType="end"/>
      </w:r>
      <w:r>
        <w:t>).</w:t>
      </w:r>
    </w:p>
    <w:p w14:paraId="120068B3" w14:textId="183DBC20"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13328">
        <w:t>3.11.15</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13328">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DA0C70A"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13328">
        <w:t>3.11</w:t>
      </w:r>
      <w:r w:rsidR="00E92030">
        <w:fldChar w:fldCharType="end"/>
      </w:r>
      <w:r w:rsidR="00E92030">
        <w:t>)</w:t>
      </w:r>
      <w:r w:rsidR="006D4B00">
        <w:t>.</w:t>
      </w:r>
    </w:p>
    <w:p w14:paraId="62B645C6" w14:textId="54CB8CFD"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13328">
        <w:t>3.11.11</w:t>
      </w:r>
      <w:r w:rsidR="00DF2D77">
        <w:fldChar w:fldCharType="end"/>
      </w:r>
      <w:r w:rsidR="00DF2D77">
        <w:t>.</w:t>
      </w:r>
    </w:p>
    <w:p w14:paraId="4A70386B" w14:textId="56069FE9"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13328">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21F693EB"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13328">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w:t>
      </w:r>
      <w:proofErr w:type="gramStart"/>
      <w:r>
        <w:t>object</w:t>
      </w:r>
      <w:proofErr w:type="gramEnd"/>
      <w:r w:rsidR="006D4B00">
        <w:t>.</w:t>
      </w:r>
    </w:p>
    <w:p w14:paraId="5E276010" w14:textId="7F206D92"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13328">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3933018B"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13328">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4451E6AB"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13328">
        <w:t>3.19</w:t>
      </w:r>
      <w:r>
        <w:fldChar w:fldCharType="end"/>
      </w:r>
      <w:r>
        <w:t>)</w:t>
      </w:r>
      <w:r w:rsidR="006D4B00">
        <w:t>.</w:t>
      </w:r>
    </w:p>
    <w:p w14:paraId="30BF41E2" w14:textId="69A25B72" w:rsidR="00A27D47" w:rsidRDefault="00A27D47" w:rsidP="00A27D47">
      <w:pPr>
        <w:pStyle w:val="Codesmall"/>
      </w:pPr>
      <w:r>
        <w:t xml:space="preserve">  ...</w:t>
      </w:r>
    </w:p>
    <w:p w14:paraId="344F43B5" w14:textId="60BF16BF"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13328">
        <w:t>3.19.19</w:t>
      </w:r>
      <w:r w:rsidR="00E92030">
        <w:fldChar w:fldCharType="end"/>
      </w:r>
      <w:r w:rsidR="006D4B00">
        <w:t>.</w:t>
      </w:r>
    </w:p>
    <w:p w14:paraId="5FE550F7" w14:textId="5080A9F3" w:rsidR="00A27D47" w:rsidRDefault="00A27D47" w:rsidP="00A27D47">
      <w:pPr>
        <w:pStyle w:val="Codesmall"/>
      </w:pPr>
      <w:r>
        <w:t xml:space="preserve">    {                                             # An attachment </w:t>
      </w:r>
      <w:proofErr w:type="gramStart"/>
      <w:r>
        <w:t>object</w:t>
      </w:r>
      <w:proofErr w:type="gramEnd"/>
      <w:r w:rsidR="006D4B00">
        <w:t>.</w:t>
      </w:r>
    </w:p>
    <w:p w14:paraId="7B60083E" w14:textId="1931066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13328">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08F0F685" w:rsidR="00E92030" w:rsidRDefault="00E92030" w:rsidP="00A27D47">
      <w:pPr>
        <w:pStyle w:val="Codesmall"/>
      </w:pPr>
      <w:r>
        <w:t xml:space="preserve">      "fileLocation": {                           # See </w:t>
      </w:r>
      <w:r w:rsidRPr="00F90F0E">
        <w:t>§</w:t>
      </w:r>
      <w:bookmarkStart w:id="354" w:name="_Hlk507657707"/>
      <w:r>
        <w:fldChar w:fldCharType="begin"/>
      </w:r>
      <w:r>
        <w:instrText xml:space="preserve"> REF _Ref506978525 \r \h </w:instrText>
      </w:r>
      <w:r>
        <w:fldChar w:fldCharType="separate"/>
      </w:r>
      <w:r w:rsidR="00313328">
        <w:t>3.14.3</w:t>
      </w:r>
      <w:r>
        <w:fldChar w:fldCharType="end"/>
      </w:r>
      <w:bookmarkEnd w:id="354"/>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55" w:name="_Ref506978925"/>
      <w:bookmarkStart w:id="356" w:name="_Toc525568301"/>
      <w:r>
        <w:t>description property</w:t>
      </w:r>
      <w:bookmarkEnd w:id="355"/>
      <w:bookmarkEnd w:id="356"/>
    </w:p>
    <w:p w14:paraId="237B6C86" w14:textId="44B4C9A8"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13328">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57" w:name="_Ref506978525"/>
      <w:bookmarkStart w:id="358" w:name="_Toc525568302"/>
      <w:r>
        <w:t>fileLocation</w:t>
      </w:r>
      <w:r w:rsidR="00A27D47">
        <w:t xml:space="preserve"> property</w:t>
      </w:r>
      <w:bookmarkEnd w:id="357"/>
      <w:bookmarkEnd w:id="358"/>
    </w:p>
    <w:p w14:paraId="13D7987F" w14:textId="7EB1F640"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13328">
        <w:t>3.2</w:t>
      </w:r>
      <w:r w:rsidR="00E92030">
        <w:fldChar w:fldCharType="end"/>
      </w:r>
      <w:r>
        <w:t>) that specifies the location of the attachment file.</w:t>
      </w:r>
    </w:p>
    <w:p w14:paraId="75143AAE" w14:textId="458144C3" w:rsidR="008A21D5" w:rsidRDefault="008A21D5" w:rsidP="008A21D5">
      <w:pPr>
        <w:pStyle w:val="Heading3"/>
      </w:pPr>
      <w:bookmarkStart w:id="359" w:name="_Toc525568303"/>
      <w:r>
        <w:lastRenderedPageBreak/>
        <w:t>regions property</w:t>
      </w:r>
      <w:bookmarkEnd w:id="359"/>
    </w:p>
    <w:p w14:paraId="0B37D4FE" w14:textId="6E2B2DD6"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13328">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13328">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13328">
        <w:t>3.22.14</w:t>
      </w:r>
      <w:r>
        <w:fldChar w:fldCharType="end"/>
      </w:r>
      <w:r>
        <w:t>) so a user can understand their relevance.</w:t>
      </w:r>
    </w:p>
    <w:p w14:paraId="7A2A7AE2" w14:textId="2F726FF8" w:rsidR="008A21D5" w:rsidRDefault="008A21D5" w:rsidP="008A21D5">
      <w:pPr>
        <w:pStyle w:val="Heading3"/>
      </w:pPr>
      <w:bookmarkStart w:id="360" w:name="_Hlk513212887"/>
      <w:bookmarkStart w:id="361" w:name="_Toc525568304"/>
      <w:r>
        <w:t>rectangles property</w:t>
      </w:r>
      <w:bookmarkEnd w:id="361"/>
    </w:p>
    <w:p w14:paraId="731EC896" w14:textId="66E78FD5"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13328">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13328">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13328">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62" w:name="_Toc525568305"/>
      <w:bookmarkEnd w:id="360"/>
      <w:r>
        <w:t>conversion object</w:t>
      </w:r>
      <w:bookmarkEnd w:id="350"/>
      <w:bookmarkEnd w:id="362"/>
    </w:p>
    <w:p w14:paraId="615BCC83" w14:textId="7B3EE260" w:rsidR="00AC6C45" w:rsidRDefault="00AC6C45" w:rsidP="00AC6C45">
      <w:pPr>
        <w:pStyle w:val="Heading3"/>
      </w:pPr>
      <w:bookmarkStart w:id="363" w:name="_Toc525568306"/>
      <w:r>
        <w:t>General</w:t>
      </w:r>
      <w:bookmarkEnd w:id="36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1F6611CD"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13328">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1D330C52"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13328">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D668C4F"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13328">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4" w:name="_Ref503539410"/>
      <w:bookmarkStart w:id="365" w:name="_Toc525568307"/>
      <w:r>
        <w:t>tool property</w:t>
      </w:r>
      <w:bookmarkEnd w:id="364"/>
      <w:bookmarkEnd w:id="365"/>
    </w:p>
    <w:p w14:paraId="3E0454EE" w14:textId="7D586D72"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13328">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66" w:name="_Ref503608264"/>
      <w:bookmarkStart w:id="367" w:name="_Toc525568308"/>
      <w:r>
        <w:t>invocation property</w:t>
      </w:r>
      <w:bookmarkEnd w:id="366"/>
      <w:bookmarkEnd w:id="367"/>
    </w:p>
    <w:p w14:paraId="3E5B67EA" w14:textId="727590CD"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13328">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68" w:name="_Ref503539431"/>
      <w:bookmarkStart w:id="369" w:name="_Toc525568309"/>
      <w:r>
        <w:lastRenderedPageBreak/>
        <w:t>analysisToolLog</w:t>
      </w:r>
      <w:r w:rsidR="00ED76F2">
        <w:t>Files</w:t>
      </w:r>
      <w:r>
        <w:t xml:space="preserve"> property</w:t>
      </w:r>
      <w:bookmarkEnd w:id="368"/>
      <w:bookmarkEnd w:id="369"/>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486818F9"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13328">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13328">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08EF3B92"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13328">
        <w:t>3.19.21</w:t>
      </w:r>
      <w:r>
        <w:fldChar w:fldCharType="end"/>
      </w:r>
      <w:r>
        <w:t>).</w:t>
      </w:r>
    </w:p>
    <w:p w14:paraId="3476EB07" w14:textId="7DAB202C" w:rsidR="002315DB" w:rsidRDefault="002315DB" w:rsidP="002315DB">
      <w:pPr>
        <w:pStyle w:val="Heading2"/>
      </w:pPr>
      <w:bookmarkStart w:id="370" w:name="_Ref511829625"/>
      <w:bookmarkStart w:id="371" w:name="_Toc525568310"/>
      <w:r>
        <w:t>versionControlDetails object</w:t>
      </w:r>
      <w:bookmarkEnd w:id="370"/>
      <w:bookmarkEnd w:id="371"/>
    </w:p>
    <w:p w14:paraId="28FE29F4" w14:textId="169979D6" w:rsidR="002315DB" w:rsidRDefault="002315DB" w:rsidP="002315DB">
      <w:pPr>
        <w:pStyle w:val="Heading3"/>
      </w:pPr>
      <w:bookmarkStart w:id="372" w:name="_Toc525568311"/>
      <w:r>
        <w:t>General</w:t>
      </w:r>
      <w:bookmarkEnd w:id="372"/>
    </w:p>
    <w:p w14:paraId="7229D67F" w14:textId="412943D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13328">
        <w:t>3.11</w:t>
      </w:r>
      <w:r>
        <w:fldChar w:fldCharType="end"/>
      </w:r>
      <w:r>
        <w:t>).</w:t>
      </w:r>
    </w:p>
    <w:p w14:paraId="18E3B1D4" w14:textId="2D3C7141" w:rsidR="001466B1" w:rsidRPr="001466B1" w:rsidRDefault="001466B1" w:rsidP="001466B1">
      <w:r>
        <w:t>For an example, see §</w:t>
      </w:r>
      <w:r>
        <w:fldChar w:fldCharType="begin"/>
      </w:r>
      <w:r>
        <w:instrText xml:space="preserve"> REF _Ref511829897 \r \h </w:instrText>
      </w:r>
      <w:r>
        <w:fldChar w:fldCharType="separate"/>
      </w:r>
      <w:r w:rsidR="00313328">
        <w:t>3.11.13</w:t>
      </w:r>
      <w:r>
        <w:fldChar w:fldCharType="end"/>
      </w:r>
      <w:r>
        <w:t>.</w:t>
      </w:r>
    </w:p>
    <w:p w14:paraId="5CE76795" w14:textId="0BDD8598" w:rsidR="002315DB" w:rsidRDefault="002315DB" w:rsidP="002315DB">
      <w:pPr>
        <w:pStyle w:val="Heading3"/>
      </w:pPr>
      <w:bookmarkStart w:id="373" w:name="_Toc525568312"/>
      <w:r>
        <w:t>Constraints</w:t>
      </w:r>
      <w:bookmarkEnd w:id="373"/>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74" w:name="_Ref511829678"/>
      <w:bookmarkStart w:id="375" w:name="_Toc525568313"/>
      <w:r>
        <w:t>uri property</w:t>
      </w:r>
      <w:bookmarkEnd w:id="374"/>
      <w:bookmarkEnd w:id="375"/>
    </w:p>
    <w:p w14:paraId="1785AFD1" w14:textId="1C0C9087" w:rsidR="001466B1" w:rsidRDefault="001466B1" w:rsidP="001466B1">
      <w:bookmarkStart w:id="376"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77" w:name="_Ref513199006"/>
      <w:bookmarkStart w:id="378" w:name="_Toc525568314"/>
      <w:r>
        <w:t>revisionId property</w:t>
      </w:r>
      <w:bookmarkEnd w:id="376"/>
      <w:bookmarkEnd w:id="377"/>
      <w:bookmarkEnd w:id="378"/>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79" w:name="_Ref511829698"/>
      <w:bookmarkStart w:id="380" w:name="_Toc525568315"/>
      <w:r>
        <w:t>branch property</w:t>
      </w:r>
      <w:bookmarkEnd w:id="379"/>
      <w:bookmarkEnd w:id="380"/>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81" w:name="_Toc525568316"/>
      <w:r>
        <w:t>tag property</w:t>
      </w:r>
      <w:bookmarkEnd w:id="381"/>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82" w:name="_Toc525568317"/>
      <w:r>
        <w:t>timestamp property</w:t>
      </w:r>
      <w:bookmarkEnd w:id="382"/>
    </w:p>
    <w:p w14:paraId="1844A6A7" w14:textId="3D0105F2"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13328">
        <w:t>3.8</w:t>
      </w:r>
      <w:r>
        <w:fldChar w:fldCharType="end"/>
      </w:r>
      <w:r>
        <w:t>.</w:t>
      </w:r>
    </w:p>
    <w:p w14:paraId="0611B5BD" w14:textId="421EBC37" w:rsidR="002315DB" w:rsidRDefault="002315DB" w:rsidP="002315DB">
      <w:pPr>
        <w:pStyle w:val="Heading3"/>
      </w:pPr>
      <w:bookmarkStart w:id="383" w:name="_Toc525568318"/>
      <w:r>
        <w:t>properties property</w:t>
      </w:r>
      <w:bookmarkEnd w:id="383"/>
    </w:p>
    <w:p w14:paraId="30274F4A" w14:textId="27E729A0"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13328">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84" w:name="_Ref493403111"/>
      <w:bookmarkStart w:id="385" w:name="_Ref493404005"/>
      <w:bookmarkStart w:id="386" w:name="_Toc525568319"/>
      <w:r>
        <w:t>file object</w:t>
      </w:r>
      <w:bookmarkEnd w:id="384"/>
      <w:bookmarkEnd w:id="385"/>
      <w:bookmarkEnd w:id="386"/>
    </w:p>
    <w:p w14:paraId="375224F2" w14:textId="20156049" w:rsidR="00401BB5" w:rsidRDefault="00401BB5" w:rsidP="00401BB5">
      <w:pPr>
        <w:pStyle w:val="Heading3"/>
      </w:pPr>
      <w:bookmarkStart w:id="387" w:name="_Toc525568320"/>
      <w:r>
        <w:t>General</w:t>
      </w:r>
      <w:bookmarkEnd w:id="387"/>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88" w:name="_Ref493403519"/>
      <w:bookmarkStart w:id="389" w:name="_Toc525568321"/>
      <w:r>
        <w:t>fileLocation</w:t>
      </w:r>
      <w:r w:rsidR="00401BB5">
        <w:t xml:space="preserve"> property</w:t>
      </w:r>
      <w:bookmarkEnd w:id="388"/>
      <w:bookmarkEnd w:id="389"/>
    </w:p>
    <w:p w14:paraId="35DB6B07" w14:textId="02723B60"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13328">
        <w:t>3.2</w:t>
      </w:r>
      <w:r w:rsidR="00316A25">
        <w:fldChar w:fldCharType="end"/>
      </w:r>
      <w:r w:rsidRPr="00F90F0E">
        <w:t>).</w:t>
      </w:r>
    </w:p>
    <w:p w14:paraId="421F8AA7" w14:textId="4F33B3F2"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13328">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13328">
        <w:t>3.11.15</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51E83F45"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2D0B346E"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13328">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B4B858E"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13328">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90" w:name="_Ref493404063"/>
      <w:bookmarkStart w:id="391" w:name="_Toc525568322"/>
      <w:r>
        <w:t>parentKey property</w:t>
      </w:r>
      <w:bookmarkEnd w:id="390"/>
      <w:bookmarkEnd w:id="391"/>
    </w:p>
    <w:p w14:paraId="7B9D65E1" w14:textId="11477863"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13328">
        <w:t>3.11.15</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92" w:name="_Ref493403563"/>
      <w:bookmarkStart w:id="393" w:name="_Toc525568323"/>
      <w:r>
        <w:t>offset property</w:t>
      </w:r>
      <w:bookmarkEnd w:id="392"/>
      <w:bookmarkEnd w:id="393"/>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66916493"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13328">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94" w:name="_Ref493403574"/>
      <w:bookmarkStart w:id="395" w:name="_Toc525568324"/>
      <w:r>
        <w:t>length property</w:t>
      </w:r>
      <w:bookmarkEnd w:id="394"/>
      <w:bookmarkEnd w:id="395"/>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96" w:name="_Hlk514318855"/>
      <w:bookmarkStart w:id="397" w:name="_Toc525568325"/>
      <w:r>
        <w:t>roles property</w:t>
      </w:r>
      <w:bookmarkEnd w:id="397"/>
    </w:p>
    <w:bookmarkEnd w:id="396"/>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6A325CC7" w:rsidR="00201FA6" w:rsidRDefault="00201FA6" w:rsidP="00EA540C">
      <w:pPr>
        <w:pStyle w:val="ListParagraph"/>
        <w:numPr>
          <w:ilvl w:val="0"/>
          <w:numId w:val="54"/>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13328">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13328">
        <w:t>3.19.19</w:t>
      </w:r>
      <w:r>
        <w:fldChar w:fldCharType="end"/>
      </w:r>
      <w:r>
        <w:t>).</w:t>
      </w:r>
    </w:p>
    <w:p w14:paraId="3F2585BF" w14:textId="057C0067"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13328">
        <w:t>3.13.4</w:t>
      </w:r>
      <w:r>
        <w:fldChar w:fldCharType="end"/>
      </w:r>
      <w:r>
        <w:t>).</w:t>
      </w:r>
    </w:p>
    <w:p w14:paraId="1D88CDC0" w14:textId="77777777" w:rsidR="00201FA6" w:rsidRDefault="00201FA6" w:rsidP="00EA540C">
      <w:pPr>
        <w:pStyle w:val="ListParagraph"/>
        <w:numPr>
          <w:ilvl w:val="0"/>
          <w:numId w:val="54"/>
        </w:numPr>
      </w:pPr>
      <w:r w:rsidRPr="00CC6129">
        <w:rPr>
          <w:rStyle w:val="CODEtemp"/>
        </w:rPr>
        <w:t>"resultFile"</w:t>
      </w:r>
      <w:r>
        <w:t>: A result was detected in this file.</w:t>
      </w:r>
    </w:p>
    <w:p w14:paraId="45275CC2" w14:textId="7C25B8FB" w:rsidR="00E66AF8" w:rsidRDefault="00E66AF8" w:rsidP="00EA540C">
      <w:pPr>
        <w:pStyle w:val="ListParagraph"/>
        <w:numPr>
          <w:ilvl w:val="0"/>
          <w:numId w:val="54"/>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13328">
        <w:t>3.13.22</w:t>
      </w:r>
      <w:r>
        <w:fldChar w:fldCharType="end"/>
      </w:r>
      <w:r>
        <w:t>).</w:t>
      </w:r>
    </w:p>
    <w:p w14:paraId="3801F82A" w14:textId="26575302" w:rsidR="00201FA6" w:rsidRDefault="00201FA6" w:rsidP="00EA540C">
      <w:pPr>
        <w:pStyle w:val="ListParagraph"/>
        <w:numPr>
          <w:ilvl w:val="0"/>
          <w:numId w:val="54"/>
        </w:numPr>
      </w:pPr>
      <w:r w:rsidRPr="00201FA6">
        <w:rPr>
          <w:rStyle w:val="CODEtemp"/>
        </w:rPr>
        <w:t>"traceFile"</w:t>
      </w:r>
      <w:r>
        <w:t>: The analysis tool traced through this file while executing or simulating the execution of the code under test.</w:t>
      </w:r>
    </w:p>
    <w:p w14:paraId="7F183835" w14:textId="06686342" w:rsidR="001F66A6" w:rsidRDefault="001F66A6" w:rsidP="001F66A6">
      <w:pPr>
        <w:ind w:left="360"/>
      </w:pPr>
      <w:bookmarkStart w:id="398"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13328">
        <w:t>3.11.7</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13328">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"addedFile"</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"deletedFile"</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99" w:name="_Toc525568326"/>
      <w:bookmarkEnd w:id="398"/>
      <w:r>
        <w:t>mimeType property</w:t>
      </w:r>
      <w:bookmarkEnd w:id="399"/>
    </w:p>
    <w:p w14:paraId="4EDBA528" w14:textId="0713B62D"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00" w:name="_Ref511899450"/>
      <w:bookmarkStart w:id="401" w:name="_Toc525568327"/>
      <w:r>
        <w:t>contents property</w:t>
      </w:r>
      <w:bookmarkEnd w:id="400"/>
      <w:bookmarkEnd w:id="401"/>
    </w:p>
    <w:p w14:paraId="3EAD79DF" w14:textId="43B85F14"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13328">
        <w:t>3.2</w:t>
      </w:r>
      <w:r>
        <w:fldChar w:fldCharType="end"/>
      </w:r>
      <w:r w:rsidRPr="00201FA6">
        <w:t>) representing the entire contents of the file.</w:t>
      </w:r>
    </w:p>
    <w:p w14:paraId="37061BF8" w14:textId="389B7925" w:rsidR="00926829" w:rsidRDefault="00926829" w:rsidP="00926829">
      <w:pPr>
        <w:pStyle w:val="Heading3"/>
      </w:pPr>
      <w:bookmarkStart w:id="402" w:name="_Ref511828128"/>
      <w:bookmarkStart w:id="403" w:name="_Toc525568328"/>
      <w:r>
        <w:t>encoding property</w:t>
      </w:r>
      <w:bookmarkEnd w:id="402"/>
      <w:bookmarkEnd w:id="403"/>
    </w:p>
    <w:p w14:paraId="29D5943D" w14:textId="354F1A20"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496D07E8"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13328">
        <w:t>3.11.20</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13328">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C776655" w:rsidR="00926829" w:rsidRDefault="00926829" w:rsidP="00926829">
      <w:pPr>
        <w:pStyle w:val="Codesmall"/>
      </w:pPr>
      <w:r>
        <w:t>{                                      # A run object (§</w:t>
      </w:r>
      <w:r>
        <w:fldChar w:fldCharType="begin"/>
      </w:r>
      <w:r>
        <w:instrText xml:space="preserve"> REF _Ref493349997 \r \h </w:instrText>
      </w:r>
      <w:r>
        <w:fldChar w:fldCharType="separate"/>
      </w:r>
      <w:r w:rsidR="00313328">
        <w:t>3.11</w:t>
      </w:r>
      <w:r>
        <w:fldChar w:fldCharType="end"/>
      </w:r>
      <w:r>
        <w:t>)</w:t>
      </w:r>
    </w:p>
    <w:p w14:paraId="170FA798" w14:textId="2FCF7304"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13328">
        <w:t>3.11.20</w:t>
      </w:r>
      <w:r>
        <w:fldChar w:fldCharType="end"/>
      </w:r>
      <w:r>
        <w:t>.</w:t>
      </w:r>
    </w:p>
    <w:p w14:paraId="4E9D1D4D" w14:textId="77777777" w:rsidR="00926829" w:rsidRDefault="00926829" w:rsidP="00926829">
      <w:pPr>
        <w:pStyle w:val="Codesmall"/>
      </w:pPr>
    </w:p>
    <w:p w14:paraId="7C79FDD1" w14:textId="69402A2C" w:rsidR="00926829" w:rsidRDefault="00926829" w:rsidP="00926829">
      <w:pPr>
        <w:pStyle w:val="Codesmall"/>
      </w:pPr>
      <w:r>
        <w:t xml:space="preserve">  "files": {                           # See §</w:t>
      </w:r>
      <w:r>
        <w:fldChar w:fldCharType="begin"/>
      </w:r>
      <w:r>
        <w:instrText xml:space="preserve"> REF _Ref507667580 \r \h </w:instrText>
      </w:r>
      <w:r>
        <w:fldChar w:fldCharType="separate"/>
      </w:r>
      <w:r w:rsidR="00313328">
        <w:t>3.11.15</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04" w:name="_Ref493345445"/>
      <w:bookmarkStart w:id="405" w:name="_Toc525568329"/>
      <w:r>
        <w:t>hashes property</w:t>
      </w:r>
      <w:bookmarkEnd w:id="404"/>
      <w:bookmarkEnd w:id="405"/>
    </w:p>
    <w:p w14:paraId="084CC4D1" w14:textId="71B9A148"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13328">
        <w:t>3.6.2</w:t>
      </w:r>
      <w:r>
        <w:fldChar w:fldCharType="end"/>
      </w:r>
      <w:r w:rsidRPr="0082371F">
        <w:t>) hash objects (§</w:t>
      </w:r>
      <w:r>
        <w:fldChar w:fldCharType="begin"/>
      </w:r>
      <w:r>
        <w:instrText xml:space="preserve"> REF _Ref493423194 \r \h </w:instrText>
      </w:r>
      <w:r>
        <w:fldChar w:fldCharType="separate"/>
      </w:r>
      <w:r w:rsidR="00313328">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614E01D7"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6731AA29"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406" w:name="_Toc525568330"/>
      <w:r>
        <w:t>lastModifiedTime property</w:t>
      </w:r>
      <w:bookmarkEnd w:id="406"/>
    </w:p>
    <w:p w14:paraId="70E36537" w14:textId="6E15A03C"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13328">
        <w:t>3.8</w:t>
      </w:r>
      <w:r>
        <w:fldChar w:fldCharType="end"/>
      </w:r>
      <w:r w:rsidRPr="00A14F9A">
        <w:t>.</w:t>
      </w:r>
    </w:p>
    <w:p w14:paraId="44C1321C" w14:textId="7B883B5D"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13328">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407" w:name="_Toc525568331"/>
      <w:r>
        <w:t>properties property</w:t>
      </w:r>
      <w:bookmarkEnd w:id="407"/>
    </w:p>
    <w:p w14:paraId="21A387A7" w14:textId="0B0075F7"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13328">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08" w:name="_Ref493423194"/>
      <w:bookmarkStart w:id="409" w:name="_Toc525568332"/>
      <w:r>
        <w:t>hash object</w:t>
      </w:r>
      <w:bookmarkEnd w:id="408"/>
      <w:bookmarkEnd w:id="409"/>
    </w:p>
    <w:p w14:paraId="5D6F2309" w14:textId="08453102" w:rsidR="00401BB5" w:rsidRDefault="00401BB5" w:rsidP="00401BB5">
      <w:pPr>
        <w:pStyle w:val="Heading3"/>
      </w:pPr>
      <w:bookmarkStart w:id="410" w:name="_Toc525568333"/>
      <w:r>
        <w:t>General</w:t>
      </w:r>
      <w:bookmarkEnd w:id="410"/>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55B14C7"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313328">
        <w:t>3.18.2</w:t>
      </w:r>
      <w:r>
        <w:fldChar w:fldCharType="end"/>
      </w:r>
    </w:p>
    <w:p w14:paraId="006ED192" w14:textId="49592873"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13328">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11" w:name="_Ref493423561"/>
      <w:bookmarkStart w:id="412" w:name="_Ref493423701"/>
      <w:bookmarkStart w:id="413" w:name="_Toc525568334"/>
      <w:r>
        <w:lastRenderedPageBreak/>
        <w:t>value property</w:t>
      </w:r>
      <w:bookmarkEnd w:id="411"/>
      <w:bookmarkEnd w:id="412"/>
      <w:bookmarkEnd w:id="413"/>
    </w:p>
    <w:p w14:paraId="373B1E83" w14:textId="30E60379"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13328">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w:t>
      </w:r>
      <w:proofErr w:type="gramStart"/>
      <w:r w:rsidR="00BA2ECB">
        <w:t>case-insensitive</w:t>
      </w:r>
      <w:proofErr w:type="gramEnd"/>
      <w:r w:rsidR="00BA2ECB">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14" w:name="_Ref493423568"/>
      <w:bookmarkStart w:id="415" w:name="_Toc525568335"/>
      <w:r>
        <w:t>algorithm property</w:t>
      </w:r>
      <w:bookmarkEnd w:id="414"/>
      <w:bookmarkEnd w:id="415"/>
    </w:p>
    <w:p w14:paraId="7E1D5FBC" w14:textId="7E2248F0"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13328">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w:t>
      </w:r>
      <w:proofErr w:type="gramStart"/>
      <w:r>
        <w:t>case-insensitive</w:t>
      </w:r>
      <w:proofErr w:type="gramEnd"/>
      <w:r>
        <w:t xml:space="preserve"> (even when comparing to hash function names in the IANA registry).</w:t>
      </w:r>
    </w:p>
    <w:p w14:paraId="25EA5BC1" w14:textId="049576DC" w:rsidR="00401BB5" w:rsidRDefault="00401BB5" w:rsidP="00401BB5">
      <w:pPr>
        <w:pStyle w:val="Heading2"/>
      </w:pPr>
      <w:bookmarkStart w:id="416" w:name="_Ref493350984"/>
      <w:bookmarkStart w:id="417" w:name="_Toc525568336"/>
      <w:r>
        <w:t>result object</w:t>
      </w:r>
      <w:bookmarkEnd w:id="416"/>
      <w:bookmarkEnd w:id="417"/>
    </w:p>
    <w:p w14:paraId="74FD90F6" w14:textId="18F2DD20" w:rsidR="00401BB5" w:rsidRDefault="00401BB5" w:rsidP="00401BB5">
      <w:pPr>
        <w:pStyle w:val="Heading3"/>
      </w:pPr>
      <w:bookmarkStart w:id="418" w:name="_Toc525568337"/>
      <w:r>
        <w:t>General</w:t>
      </w:r>
      <w:bookmarkEnd w:id="418"/>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19" w:name="_Ref515624666"/>
      <w:bookmarkStart w:id="420" w:name="_Toc525568338"/>
      <w:r>
        <w:t>Distinguishing logically identical from logically distinct results</w:t>
      </w:r>
      <w:bookmarkEnd w:id="419"/>
      <w:bookmarkEnd w:id="420"/>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3D1145F2"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13328">
        <w:t>3.19.10</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13328">
        <w:t>3.19.4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21" w:name="_Ref493408865"/>
      <w:bookmarkStart w:id="422" w:name="_Toc525568339"/>
      <w:r>
        <w:lastRenderedPageBreak/>
        <w:t>i</w:t>
      </w:r>
      <w:r w:rsidR="00435405">
        <w:t>nstanceGui</w:t>
      </w:r>
      <w:r>
        <w:t>d property</w:t>
      </w:r>
      <w:bookmarkEnd w:id="422"/>
    </w:p>
    <w:p w14:paraId="2C599143" w14:textId="73651891" w:rsidR="00376B6D" w:rsidRDefault="00376B6D" w:rsidP="00376B6D">
      <w:bookmarkStart w:id="423"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13328">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34955DE"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13328">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424" w:name="_Ref516055541"/>
      <w:bookmarkStart w:id="425" w:name="_Toc525568340"/>
      <w:r>
        <w:t>correlationGuid property</w:t>
      </w:r>
      <w:bookmarkEnd w:id="424"/>
      <w:bookmarkEnd w:id="425"/>
    </w:p>
    <w:p w14:paraId="28683740" w14:textId="36D44E25"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13328">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CEB8386"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13328">
        <w:t>3.19.10</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13328">
        <w:t>3.19.2</w:t>
      </w:r>
      <w:r>
        <w:fldChar w:fldCharType="end"/>
      </w:r>
      <w:r>
        <w:t xml:space="preserve"> for more information.</w:t>
      </w:r>
    </w:p>
    <w:p w14:paraId="4D5CBA4B" w14:textId="4E46EB73" w:rsidR="00401BB5" w:rsidRDefault="00401BB5" w:rsidP="00401BB5">
      <w:pPr>
        <w:pStyle w:val="Heading3"/>
      </w:pPr>
      <w:bookmarkStart w:id="426" w:name="_Ref513193500"/>
      <w:bookmarkStart w:id="427" w:name="_Ref513195673"/>
      <w:bookmarkStart w:id="428" w:name="_Toc525568341"/>
      <w:r>
        <w:t>ruleId property</w:t>
      </w:r>
      <w:bookmarkEnd w:id="421"/>
      <w:bookmarkEnd w:id="423"/>
      <w:bookmarkEnd w:id="426"/>
      <w:bookmarkEnd w:id="427"/>
      <w:bookmarkEnd w:id="428"/>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71EA7509" w:rsidR="00465D52" w:rsidRDefault="004816E2" w:rsidP="00465D52">
      <w:r>
        <w:t xml:space="preserve">Some tools define multiple rules with the same id. </w:t>
      </w:r>
      <w:r w:rsidR="00465D52" w:rsidRPr="00465D52">
        <w:t>If there is more than one rule with the</w:t>
      </w:r>
      <w:r>
        <w:t xml:space="preserve"> desired</w:t>
      </w:r>
      <w:r w:rsidR="00471FEC">
        <w:t xml:space="preserve"> id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13328">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13328">
        <w:t>3.11.19</w:t>
      </w:r>
      <w:r w:rsidR="00465D52">
        <w:fldChar w:fldCharType="end"/>
      </w:r>
      <w:r w:rsidR="00A8547F">
        <w:t>, §</w:t>
      </w:r>
      <w:r w:rsidR="00242824">
        <w:fldChar w:fldCharType="begin"/>
      </w:r>
      <w:r w:rsidR="00242824">
        <w:instrText xml:space="preserve"> REF _Ref508870783 \r \h </w:instrText>
      </w:r>
      <w:r w:rsidR="00242824">
        <w:fldChar w:fldCharType="separate"/>
      </w:r>
      <w:r w:rsidR="00313328">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13328">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13328">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63CE9377"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13328">
        <w:t>3.11</w:t>
      </w:r>
      <w:r w:rsidR="00C32311">
        <w:fldChar w:fldCharType="end"/>
      </w:r>
      <w:r w:rsidR="00C32311">
        <w:t>).</w:t>
      </w:r>
    </w:p>
    <w:p w14:paraId="00325953" w14:textId="12AD8245" w:rsidR="002E52B0" w:rsidRDefault="002E52B0" w:rsidP="002E52B0">
      <w:pPr>
        <w:pStyle w:val="Codesmall"/>
      </w:pPr>
      <w:r>
        <w:lastRenderedPageBreak/>
        <w:t xml:space="preserve">  "results": [</w:t>
      </w:r>
      <w:r w:rsidR="00C32311">
        <w:t xml:space="preserve">               # See §</w:t>
      </w:r>
      <w:r w:rsidR="00C32311">
        <w:fldChar w:fldCharType="begin"/>
      </w:r>
      <w:r w:rsidR="00C32311">
        <w:instrText xml:space="preserve"> REF _Ref493350972 \r \h </w:instrText>
      </w:r>
      <w:r w:rsidR="00C32311">
        <w:fldChar w:fldCharType="separate"/>
      </w:r>
      <w:r w:rsidR="00313328">
        <w:t>3.11.18</w:t>
      </w:r>
      <w:r w:rsidR="00C32311">
        <w:fldChar w:fldCharType="end"/>
      </w:r>
      <w:r w:rsidR="000F5B03">
        <w:t>.</w:t>
      </w:r>
    </w:p>
    <w:p w14:paraId="269975A2" w14:textId="21CF1C0A"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13328">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61D8298F"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13328">
        <w:t>3.11.19</w:t>
      </w:r>
      <w:r w:rsidR="00C32311">
        <w:fldChar w:fldCharType="end"/>
      </w:r>
      <w:r w:rsidR="00C32311">
        <w:t>.</w:t>
      </w:r>
    </w:p>
    <w:p w14:paraId="57DE0082" w14:textId="0E8D62E4"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13328">
        <w:t>3.35.3</w:t>
      </w:r>
      <w:r w:rsidR="00C32311">
        <w:fldChar w:fldCharType="end"/>
      </w:r>
      <w:r w:rsidR="00C32311">
        <w:t>.</w:t>
      </w:r>
    </w:p>
    <w:p w14:paraId="7AC6549D" w14:textId="5FA814E4"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13328">
        <w:t>3.36</w:t>
      </w:r>
      <w:r w:rsidR="00C32311">
        <w:fldChar w:fldCharType="end"/>
      </w:r>
      <w:r w:rsidR="00C32311">
        <w:t>).</w:t>
      </w:r>
    </w:p>
    <w:p w14:paraId="25A8FFA0" w14:textId="14776F52"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13328">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29" w:name="_Ref493511208"/>
      <w:bookmarkStart w:id="430" w:name="_Toc525568342"/>
      <w:r>
        <w:t>level property</w:t>
      </w:r>
      <w:bookmarkEnd w:id="429"/>
      <w:bookmarkEnd w:id="43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3A189F5D" w:rsidR="000A7DA8" w:rsidRDefault="000A7DA8" w:rsidP="00EA540C">
      <w:pPr>
        <w:pStyle w:val="ListParagraph"/>
        <w:numPr>
          <w:ilvl w:val="0"/>
          <w:numId w:val="8"/>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13328">
        <w:t>3.19.3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lastRenderedPageBreak/>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1487AAD2"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13328">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13328">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13328">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13328">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13328">
        <w:t>3.19.3</w:t>
      </w:r>
      <w:r>
        <w:fldChar w:fldCharType="end"/>
      </w:r>
      <w:r w:rsidRPr="00B050AF">
        <w:t>).</w:t>
      </w:r>
    </w:p>
    <w:p w14:paraId="5E554133" w14:textId="6A530612"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13328">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13328">
        <w:t>3.11.19</w:t>
      </w:r>
      <w:r>
        <w:fldChar w:fldCharType="end"/>
      </w:r>
      <w:r w:rsidR="00892DEE">
        <w:t>, §</w:t>
      </w:r>
      <w:r w:rsidR="00892DEE">
        <w:fldChar w:fldCharType="begin"/>
      </w:r>
      <w:r w:rsidR="00892DEE">
        <w:instrText xml:space="preserve"> REF _Ref508871574 \r \h </w:instrText>
      </w:r>
      <w:r w:rsidR="00892DEE">
        <w:fldChar w:fldCharType="separate"/>
      </w:r>
      <w:r w:rsidR="00313328">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31" w:name="_Ref493426628"/>
      <w:bookmarkStart w:id="432" w:name="_Toc525568343"/>
      <w:r>
        <w:t>message property</w:t>
      </w:r>
      <w:bookmarkEnd w:id="431"/>
      <w:bookmarkEnd w:id="432"/>
    </w:p>
    <w:p w14:paraId="2544155E" w14:textId="029F24F4"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13328">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lastRenderedPageBreak/>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3432727E"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313328">
        <w:t>3.9.9</w:t>
      </w:r>
      <w:r>
        <w:fldChar w:fldCharType="end"/>
      </w:r>
      <w:r>
        <w:t xml:space="preserve">), the value of </w:t>
      </w:r>
      <w:r>
        <w:rPr>
          <w:rStyle w:val="CODEtemp"/>
        </w:rPr>
        <w:t>messageId</w:t>
      </w:r>
      <w:r>
        <w:t xml:space="preserve"> </w:t>
      </w:r>
      <w:r>
        <w:rPr>
          <w:b/>
        </w:rPr>
        <w:t>SHALL</w:t>
      </w:r>
      <w:r>
        <w:t xml:space="preserve"> identify the message within the rule metadata for the rule used in this result. If </w:t>
      </w:r>
      <w:r>
        <w:rPr>
          <w:rStyle w:val="CODEtemp"/>
        </w:rPr>
        <w:t>resources.rules</w:t>
      </w:r>
      <w:r>
        <w:t xml:space="preserve"> (§</w:t>
      </w:r>
      <w:r>
        <w:fldChar w:fldCharType="begin"/>
      </w:r>
      <w:r>
        <w:instrText xml:space="preserve"> REF _Ref493404878 \r \h </w:instrText>
      </w:r>
      <w:r>
        <w:fldChar w:fldCharType="separate"/>
      </w:r>
      <w:r w:rsidR="00313328">
        <w:t>3.11.19</w:t>
      </w:r>
      <w:r>
        <w:fldChar w:fldCharType="end"/>
      </w:r>
      <w:r>
        <w:t>, §</w:t>
      </w:r>
      <w:r>
        <w:fldChar w:fldCharType="begin"/>
      </w:r>
      <w:r>
        <w:instrText xml:space="preserve"> REF _Ref508870783 \r \h </w:instrText>
      </w:r>
      <w:r>
        <w:fldChar w:fldCharType="separate"/>
      </w:r>
      <w:r w:rsidR="00313328">
        <w:t>3.35.3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313328">
        <w:t>3.11</w:t>
      </w:r>
      <w:r>
        <w:fldChar w:fldCharType="end"/>
      </w:r>
      <w:r>
        <w:t xml:space="preserve">), then </w:t>
      </w:r>
      <w:r>
        <w:rPr>
          <w:rStyle w:val="CODEtemp"/>
        </w:rPr>
        <w:t>message.messageId</w:t>
      </w:r>
      <w:r>
        <w:t xml:space="preserve"> </w:t>
      </w:r>
      <w:r>
        <w:rPr>
          <w:b/>
        </w:rPr>
        <w:t>SHALL</w:t>
      </w:r>
      <w:r>
        <w:t xml:space="preserve"> equal one of the property names in the </w:t>
      </w:r>
      <w:r>
        <w:rPr>
          <w:rStyle w:val="CODEtemp"/>
        </w:rPr>
        <w:t>messageStrings</w:t>
      </w:r>
      <w:r>
        <w:t xml:space="preserve"> property (§</w:t>
      </w:r>
      <w:r>
        <w:fldChar w:fldCharType="begin"/>
      </w:r>
      <w:r>
        <w:instrText xml:space="preserve"> REF _Ref493345139 \w \h </w:instrText>
      </w:r>
      <w:r>
        <w:fldChar w:fldCharType="separate"/>
      </w:r>
      <w:r w:rsidR="00313328">
        <w:t>3.36.7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313328">
        <w:t>3.36</w:t>
      </w:r>
      <w:r>
        <w:fldChar w:fldCharType="end"/>
      </w:r>
      <w:r>
        <w:t xml:space="preserve">) whose property name within </w:t>
      </w:r>
      <w:r>
        <w:rPr>
          <w:rStyle w:val="CODEtemp"/>
        </w:rPr>
        <w:t>resources.rules</w:t>
      </w:r>
      <w:r>
        <w:t xml:space="preserve"> equals the </w:t>
      </w:r>
      <w:r>
        <w:rPr>
          <w:rStyle w:val="CODEtemp"/>
        </w:rPr>
        <w:t>ruleId</w:t>
      </w:r>
      <w:r>
        <w:t xml:space="preserve"> property (§</w:t>
      </w:r>
      <w:r>
        <w:fldChar w:fldCharType="begin"/>
      </w:r>
      <w:r>
        <w:instrText xml:space="preserve"> REF _Ref513193500 \r \h </w:instrText>
      </w:r>
      <w:r>
        <w:fldChar w:fldCharType="separate"/>
      </w:r>
      <w:r w:rsidR="00313328">
        <w:t>3.19.5</w:t>
      </w:r>
      <w:r>
        <w:fldChar w:fldCharType="end"/>
      </w:r>
      <w:r>
        <w:t xml:space="preserve">) of this </w:t>
      </w:r>
      <w:r>
        <w:rPr>
          <w:rStyle w:val="CODEtemp"/>
        </w:rPr>
        <w:t>result</w:t>
      </w:r>
      <w:r>
        <w:t xml:space="preserve"> object. </w:t>
      </w:r>
      <w:r>
        <w:rPr>
          <w:rStyle w:val="CODEtemp"/>
        </w:rPr>
        <w:t>message.messageId</w:t>
      </w:r>
      <w:r>
        <w:t xml:space="preserve"> </w:t>
      </w:r>
      <w:r>
        <w:rPr>
          <w:b/>
        </w:rPr>
        <w:t>MAY</w:t>
      </w:r>
      <w:r>
        <w:t xml:space="preserve"> also equal one of the property names in the </w:t>
      </w:r>
      <w:r>
        <w:rPr>
          <w:rStyle w:val="CODEtemp"/>
        </w:rPr>
        <w:t>richMessageStrings</w:t>
      </w:r>
      <w:r>
        <w:t xml:space="preserve"> property (§</w:t>
      </w:r>
      <w:r>
        <w:fldChar w:fldCharType="begin"/>
      </w:r>
      <w:r>
        <w:instrText xml:space="preserve"> REF _Ref503366474 \w \h </w:instrText>
      </w:r>
      <w:r>
        <w:fldChar w:fldCharType="separate"/>
      </w:r>
      <w:r w:rsidR="00313328">
        <w:t>3.36.8</w:t>
      </w:r>
      <w:r>
        <w:fldChar w:fldCharType="end"/>
      </w:r>
      <w:r>
        <w:t xml:space="preserve">) of that </w:t>
      </w:r>
      <w:r>
        <w:rPr>
          <w:rStyle w:val="CODEtemp"/>
        </w:rPr>
        <w:t>rule</w:t>
      </w:r>
      <w:r>
        <w:t xml:space="preserve"> object.</w:t>
      </w:r>
    </w:p>
    <w:p w14:paraId="354B25E0" w14:textId="226680B1"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refers to a string within the </w:t>
      </w:r>
      <w:r>
        <w:rPr>
          <w:rStyle w:val="CODEtemp"/>
        </w:rPr>
        <w:t>resources.messageStrings</w:t>
      </w:r>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313328">
        <w:t>3.9.9</w:t>
      </w:r>
      <w:r>
        <w:fldChar w:fldCharType="end"/>
      </w:r>
      <w:r>
        <w:t xml:space="preserve">, and see </w:t>
      </w:r>
      <w:bookmarkStart w:id="433" w:name="_Hlk522873802"/>
      <w:r>
        <w:t>§</w:t>
      </w:r>
      <w:bookmarkEnd w:id="433"/>
      <w:r>
        <w:fldChar w:fldCharType="begin"/>
      </w:r>
      <w:r>
        <w:instrText xml:space="preserve"> REF _Ref508812199 \r \h </w:instrText>
      </w:r>
      <w:r>
        <w:fldChar w:fldCharType="separate"/>
      </w:r>
      <w:r w:rsidR="00313328">
        <w:t>3.9.6.2</w:t>
      </w:r>
      <w:r>
        <w:fldChar w:fldCharType="end"/>
      </w:r>
      <w:r>
        <w:t xml:space="preserve"> and §</w:t>
      </w:r>
      <w:r>
        <w:fldChar w:fldCharType="begin"/>
      </w:r>
      <w:r>
        <w:instrText xml:space="preserve"> REF _Ref508811713 \r \h </w:instrText>
      </w:r>
      <w:r>
        <w:fldChar w:fldCharType="separate"/>
      </w:r>
      <w:r w:rsidR="00313328">
        <w:t>3.9.6.3</w:t>
      </w:r>
      <w:r>
        <w:fldChar w:fldCharType="end"/>
      </w:r>
      <w:r>
        <w:t xml:space="preserve"> for details of the resource string lookup procedure). It is only </w:t>
      </w:r>
      <w:r>
        <w:rPr>
          <w:rStyle w:val="CODEtemp"/>
        </w:rPr>
        <w:t>result.message.messageId</w:t>
      </w:r>
      <w:r>
        <w:t xml:space="preserve"> that refers to a string within </w:t>
      </w:r>
      <w:r>
        <w:rPr>
          <w:rStyle w:val="CODEtemp"/>
        </w:rPr>
        <w:t>resources.rules[</w:t>
      </w:r>
      <w:r>
        <w:rPr>
          <w:rStyle w:val="CODEtemp"/>
          <w:i/>
        </w:rPr>
        <w:t>ruleId</w:t>
      </w:r>
      <w:r>
        <w:rPr>
          <w:rStyle w:val="CODEtemp"/>
        </w:rPr>
        <w:t>].messageStrings</w:t>
      </w:r>
      <w:r>
        <w:t>.</w:t>
      </w:r>
    </w:p>
    <w:p w14:paraId="5EFCD22F" w14:textId="0F1BB714"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both the </w:t>
      </w:r>
      <w:r>
        <w:rPr>
          <w:rStyle w:val="CODEtemp"/>
        </w:rPr>
        <w:t>messageStrings</w:t>
      </w:r>
      <w:r>
        <w:t xml:space="preserve"> property and the </w:t>
      </w:r>
      <w:r>
        <w:rPr>
          <w:rStyle w:val="CODEtemp"/>
        </w:rPr>
        <w:t>richMessageStrings</w:t>
      </w:r>
      <w:r>
        <w:t xml:space="preserve"> property of the </w:t>
      </w:r>
      <w:r>
        <w:rPr>
          <w:rStyle w:val="CODEtemp"/>
        </w:rPr>
        <w:t>rule</w:t>
      </w:r>
      <w:r>
        <w:t xml:space="preserve"> object identified by </w:t>
      </w:r>
      <w:r>
        <w:rPr>
          <w:rStyle w:val="CODEtemp"/>
        </w:rPr>
        <w:t>"CA2101"</w:t>
      </w:r>
      <w:r>
        <w:t>.</w:t>
      </w:r>
    </w:p>
    <w:p w14:paraId="241838CE" w14:textId="7E58A53B" w:rsidR="003B3A06" w:rsidRDefault="003B3A06" w:rsidP="003B3A06">
      <w:pPr>
        <w:pStyle w:val="Codesmall"/>
      </w:pPr>
      <w:r>
        <w:t>{                                 # A run object (§</w:t>
      </w:r>
      <w:r>
        <w:fldChar w:fldCharType="begin"/>
      </w:r>
      <w:r>
        <w:instrText xml:space="preserve"> REF _Ref493349997 \w \h </w:instrText>
      </w:r>
      <w:r>
        <w:fldChar w:fldCharType="separate"/>
      </w:r>
      <w:r w:rsidR="00313328">
        <w:t>3.11</w:t>
      </w:r>
      <w:r>
        <w:fldChar w:fldCharType="end"/>
      </w:r>
      <w:r>
        <w:t>).</w:t>
      </w:r>
    </w:p>
    <w:p w14:paraId="5048079C" w14:textId="77777777" w:rsidR="003B3A06" w:rsidRDefault="003B3A06" w:rsidP="003B3A06">
      <w:pPr>
        <w:pStyle w:val="Codesmall"/>
      </w:pPr>
      <w:r>
        <w:t xml:space="preserve">  "results": [</w:t>
      </w:r>
    </w:p>
    <w:p w14:paraId="7658BE2A" w14:textId="7085A5AA" w:rsidR="003B3A06" w:rsidRDefault="003B3A06" w:rsidP="003B3A06">
      <w:pPr>
        <w:pStyle w:val="Codesmall"/>
      </w:pPr>
      <w:r>
        <w:t xml:space="preserve">    {                             # A result object (§</w:t>
      </w:r>
      <w:r>
        <w:fldChar w:fldCharType="begin"/>
      </w:r>
      <w:r>
        <w:instrText xml:space="preserve"> REF _Ref493350984 \w \h </w:instrText>
      </w:r>
      <w:r>
        <w:fldChar w:fldCharType="separate"/>
      </w:r>
      <w:r w:rsidR="00313328">
        <w:t>3.19</w:t>
      </w:r>
      <w:r>
        <w:fldChar w:fldCharType="end"/>
      </w:r>
      <w:r>
        <w:t>).</w:t>
      </w:r>
    </w:p>
    <w:p w14:paraId="458450F0" w14:textId="77777777" w:rsidR="003B3A06" w:rsidRDefault="003B3A06" w:rsidP="003B3A06">
      <w:pPr>
        <w:pStyle w:val="Codesmall"/>
      </w:pPr>
      <w:r>
        <w:t xml:space="preserve">      "ruleId":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"messageId":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4D6E0AB4"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313328">
        <w:t>3.35</w:t>
      </w:r>
      <w:r>
        <w:fldChar w:fldCharType="end"/>
      </w:r>
      <w:r>
        <w:t>).</w:t>
      </w:r>
    </w:p>
    <w:p w14:paraId="6059C200" w14:textId="77777777" w:rsidR="003B3A06" w:rsidRDefault="003B3A06" w:rsidP="003B3A06">
      <w:pPr>
        <w:pStyle w:val="Codesmall"/>
      </w:pPr>
      <w:r>
        <w:t xml:space="preserve">    "rules": {</w:t>
      </w:r>
    </w:p>
    <w:p w14:paraId="6E7464D8" w14:textId="77777777" w:rsidR="003B3A06" w:rsidRDefault="003B3A06" w:rsidP="003B3A06">
      <w:pPr>
        <w:pStyle w:val="Codesmall"/>
      </w:pPr>
      <w:r>
        <w:t xml:space="preserve">      "CA2101":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"messageStrings":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"richMessageStrings":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special_cases."</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77777777" w:rsidR="003B3A06" w:rsidRDefault="003B3A06" w:rsidP="003B3A06">
      <w:pPr>
        <w:pStyle w:val="Codesmall"/>
      </w:pPr>
      <w:r>
        <w:t xml:space="preserve">    }</w:t>
      </w:r>
    </w:p>
    <w:p w14:paraId="5F299732" w14:textId="77777777" w:rsidR="003B3A06" w:rsidRDefault="003B3A06" w:rsidP="003B3A06">
      <w:pPr>
        <w:pStyle w:val="Codesmall"/>
      </w:pPr>
      <w:r>
        <w:lastRenderedPageBreak/>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34" w:name="_Ref510013155"/>
      <w:bookmarkStart w:id="435" w:name="_Toc525568344"/>
      <w:r>
        <w:t>locations property</w:t>
      </w:r>
      <w:bookmarkEnd w:id="434"/>
      <w:bookmarkEnd w:id="435"/>
    </w:p>
    <w:p w14:paraId="065F9E8C" w14:textId="446F712A"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13328">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13328">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36" w:name="_Ref510085223"/>
      <w:bookmarkStart w:id="437" w:name="_Toc525568345"/>
      <w:r>
        <w:t>analysisTarget</w:t>
      </w:r>
      <w:r w:rsidR="00673F27">
        <w:t xml:space="preserve"> p</w:t>
      </w:r>
      <w:r>
        <w:t>roperty</w:t>
      </w:r>
      <w:bookmarkEnd w:id="436"/>
      <w:bookmarkEnd w:id="437"/>
    </w:p>
    <w:p w14:paraId="50B31C9B" w14:textId="16FFF6D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13328">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w:t>
      </w:r>
      <w:proofErr w:type="gramStart"/>
      <w:r>
        <w:t>In the course of</w:t>
      </w:r>
      <w:proofErr w:type="gramEnd"/>
      <w:r>
        <w:t xml:space="preserve"> the scan, </w:t>
      </w:r>
      <w:r w:rsidR="00F0710E">
        <w:t>the tool</w:t>
      </w:r>
      <w:r>
        <w:t xml:space="preserve"> detected a result in the included file mouse.h.</w:t>
      </w:r>
    </w:p>
    <w:p w14:paraId="3D35064F" w14:textId="1BE5D918" w:rsidR="00673F27" w:rsidRDefault="00673F27" w:rsidP="00673F27">
      <w:pPr>
        <w:pStyle w:val="Codesmall"/>
      </w:pPr>
      <w:r>
        <w:t>{                                 # A result object (§</w:t>
      </w:r>
      <w:r>
        <w:fldChar w:fldCharType="begin"/>
      </w:r>
      <w:r>
        <w:instrText xml:space="preserve"> REF _Ref493350984 \r \h </w:instrText>
      </w:r>
      <w:r>
        <w:fldChar w:fldCharType="separate"/>
      </w:r>
      <w:r w:rsidR="00313328">
        <w:t>3.19</w:t>
      </w:r>
      <w:r>
        <w:fldChar w:fldCharType="end"/>
      </w:r>
      <w:r>
        <w:t>).</w:t>
      </w:r>
    </w:p>
    <w:p w14:paraId="58DF954F" w14:textId="5CCBB7A0"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13328">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3C1452D5" w:rsidR="00673F27" w:rsidRDefault="00673F27" w:rsidP="00673F27">
      <w:pPr>
        <w:pStyle w:val="Codesmall"/>
      </w:pPr>
      <w:r>
        <w:t xml:space="preserve">  "locations": [                  # See §</w:t>
      </w:r>
      <w:r>
        <w:fldChar w:fldCharType="begin"/>
      </w:r>
      <w:r>
        <w:instrText xml:space="preserve"> REF _Ref510013155 \r \h </w:instrText>
      </w:r>
      <w:r>
        <w:fldChar w:fldCharType="separate"/>
      </w:r>
      <w:r w:rsidR="00313328">
        <w:t>3.19.8</w:t>
      </w:r>
      <w:r>
        <w:fldChar w:fldCharType="end"/>
      </w:r>
      <w:r>
        <w:t>.</w:t>
      </w:r>
    </w:p>
    <w:p w14:paraId="29DB0443" w14:textId="77A844F2"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13328">
        <w:t>3.20</w:t>
      </w:r>
      <w:r>
        <w:fldChar w:fldCharType="end"/>
      </w:r>
      <w:r>
        <w:t>).</w:t>
      </w:r>
    </w:p>
    <w:p w14:paraId="7C6BCB69" w14:textId="367FDBB7"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13328">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lastRenderedPageBreak/>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38" w:name="_Ref513040093"/>
      <w:bookmarkStart w:id="439" w:name="_Toc525568346"/>
      <w:r>
        <w:t>fingerprints property</w:t>
      </w:r>
      <w:bookmarkEnd w:id="438"/>
      <w:bookmarkEnd w:id="439"/>
    </w:p>
    <w:p w14:paraId="3AC53915" w14:textId="03E6425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13328">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2BA3AACB"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13328">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1671655" w:rsidR="004108B9" w:rsidRDefault="004108B9" w:rsidP="004108B9">
      <w:pPr>
        <w:pStyle w:val="Code"/>
      </w:pPr>
      <w:r>
        <w:t>{                                  # A run object (§</w:t>
      </w:r>
      <w:r>
        <w:fldChar w:fldCharType="begin"/>
      </w:r>
      <w:r>
        <w:instrText xml:space="preserve"> REF _Ref493349997 \r \h </w:instrText>
      </w:r>
      <w:r>
        <w:fldChar w:fldCharType="separate"/>
      </w:r>
      <w:r w:rsidR="00313328">
        <w:t>3.11</w:t>
      </w:r>
      <w:r>
        <w:fldChar w:fldCharType="end"/>
      </w:r>
      <w:r>
        <w:t>).</w:t>
      </w:r>
    </w:p>
    <w:p w14:paraId="3958BEF4" w14:textId="2E3110AA" w:rsidR="004108B9" w:rsidRDefault="004108B9" w:rsidP="004108B9">
      <w:pPr>
        <w:pStyle w:val="Code"/>
      </w:pPr>
      <w:r>
        <w:t xml:space="preserve">  "results": [                     # See §</w:t>
      </w:r>
      <w:r>
        <w:fldChar w:fldCharType="begin"/>
      </w:r>
      <w:r>
        <w:instrText xml:space="preserve"> REF _Ref493350972 \r \h </w:instrText>
      </w:r>
      <w:r>
        <w:fldChar w:fldCharType="separate"/>
      </w:r>
      <w:r w:rsidR="00313328">
        <w:t>3.11.18</w:t>
      </w:r>
      <w:r>
        <w:fldChar w:fldCharType="end"/>
      </w:r>
      <w:r>
        <w:t>.</w:t>
      </w:r>
    </w:p>
    <w:p w14:paraId="1CA25AAE" w14:textId="1453064B" w:rsidR="004108B9" w:rsidRDefault="004108B9" w:rsidP="004108B9">
      <w:pPr>
        <w:pStyle w:val="Code"/>
      </w:pPr>
      <w:r>
        <w:t xml:space="preserve">    {                              # A result object (§</w:t>
      </w:r>
      <w:r>
        <w:fldChar w:fldCharType="begin"/>
      </w:r>
      <w:r>
        <w:instrText xml:space="preserve"> REF _Ref493350984 \r \h </w:instrText>
      </w:r>
      <w:r>
        <w:fldChar w:fldCharType="separate"/>
      </w:r>
      <w:r w:rsidR="00313328">
        <w:t>3.19</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B1DF991" w:rsidR="003B6448" w:rsidRDefault="00313328"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6E7BDD3F"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13328">
        <w:t>3.19.4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13328">
        <w:t>3.19.2</w:t>
      </w:r>
      <w:r>
        <w:fldChar w:fldCharType="end"/>
      </w:r>
      <w:r>
        <w:t xml:space="preserve"> for more information.</w:t>
      </w:r>
    </w:p>
    <w:p w14:paraId="4BD017FA" w14:textId="0E8A2233" w:rsidR="00401BB5" w:rsidRDefault="00FA2C6D" w:rsidP="00401BB5">
      <w:pPr>
        <w:pStyle w:val="Heading3"/>
      </w:pPr>
      <w:bookmarkStart w:id="440" w:name="_Ref507591746"/>
      <w:bookmarkStart w:id="441" w:name="_Toc525568347"/>
      <w:r>
        <w:t>partialFingerprints</w:t>
      </w:r>
      <w:r w:rsidR="00401BB5">
        <w:t xml:space="preserve"> property</w:t>
      </w:r>
      <w:bookmarkEnd w:id="440"/>
      <w:bookmarkEnd w:id="441"/>
    </w:p>
    <w:p w14:paraId="0F26AF7E" w14:textId="5C248D91"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13328">
        <w:t>3.5</w:t>
      </w:r>
      <w:r w:rsidR="002F1358">
        <w:fldChar w:fldCharType="end"/>
      </w:r>
      <w:r w:rsidR="002F1358">
        <w:t>).</w:t>
      </w:r>
    </w:p>
    <w:p w14:paraId="7DA72967" w14:textId="20E9ED53"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13328">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107842FF"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13328">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01E4CD87"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13328">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352CA233" w:rsidR="004108B9" w:rsidRDefault="004108B9" w:rsidP="004108B9">
      <w:pPr>
        <w:pStyle w:val="Code"/>
      </w:pPr>
      <w:r>
        <w:t>{                                  # A run object (§</w:t>
      </w:r>
      <w:r>
        <w:fldChar w:fldCharType="begin"/>
      </w:r>
      <w:r>
        <w:instrText xml:space="preserve"> REF _Ref493349997 \r \h </w:instrText>
      </w:r>
      <w:r>
        <w:fldChar w:fldCharType="separate"/>
      </w:r>
      <w:r w:rsidR="00313328">
        <w:t>3.11</w:t>
      </w:r>
      <w:r>
        <w:fldChar w:fldCharType="end"/>
      </w:r>
      <w:r>
        <w:t>).</w:t>
      </w:r>
    </w:p>
    <w:p w14:paraId="76DAD22D" w14:textId="09C6EF49" w:rsidR="004108B9" w:rsidRDefault="004108B9" w:rsidP="004108B9">
      <w:pPr>
        <w:pStyle w:val="Code"/>
      </w:pPr>
      <w:r>
        <w:t xml:space="preserve">  "results": [                     # See §</w:t>
      </w:r>
      <w:r>
        <w:fldChar w:fldCharType="begin"/>
      </w:r>
      <w:r>
        <w:instrText xml:space="preserve"> REF _Ref493350972 \r \h </w:instrText>
      </w:r>
      <w:r>
        <w:fldChar w:fldCharType="separate"/>
      </w:r>
      <w:r w:rsidR="00313328">
        <w:t>3.11.18</w:t>
      </w:r>
      <w:r>
        <w:fldChar w:fldCharType="end"/>
      </w:r>
      <w:r>
        <w:t>.</w:t>
      </w:r>
    </w:p>
    <w:p w14:paraId="0013B105" w14:textId="53FE6B05" w:rsidR="004108B9" w:rsidRDefault="004108B9" w:rsidP="004108B9">
      <w:pPr>
        <w:pStyle w:val="Code"/>
      </w:pPr>
      <w:r>
        <w:t xml:space="preserve">    {                              # A result object (§</w:t>
      </w:r>
      <w:r>
        <w:fldChar w:fldCharType="begin"/>
      </w:r>
      <w:r>
        <w:instrText xml:space="preserve"> REF _Ref493350984 \r \h </w:instrText>
      </w:r>
      <w:r>
        <w:fldChar w:fldCharType="separate"/>
      </w:r>
      <w:r w:rsidR="00313328">
        <w:t>3.19</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lastRenderedPageBreak/>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42"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xml:space="preserve">{                           # A result </w:t>
      </w:r>
      <w:proofErr w:type="gramStart"/>
      <w:r>
        <w:t>object</w:t>
      </w:r>
      <w:proofErr w:type="gramEnd"/>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42"/>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xml:space="preserve">{                           # A result </w:t>
      </w:r>
      <w:proofErr w:type="gramStart"/>
      <w:r>
        <w:t>object</w:t>
      </w:r>
      <w:proofErr w:type="gramEnd"/>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43" w:name="_Ref510008160"/>
      <w:bookmarkStart w:id="444" w:name="_Toc525568348"/>
      <w:r>
        <w:t>codeFlows property</w:t>
      </w:r>
      <w:bookmarkEnd w:id="443"/>
      <w:bookmarkEnd w:id="444"/>
    </w:p>
    <w:p w14:paraId="4BD8575B" w14:textId="72E6885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13328">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13328">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45" w:name="_Ref511820702"/>
      <w:bookmarkStart w:id="446" w:name="_Toc525568349"/>
      <w:r>
        <w:t>graphs property</w:t>
      </w:r>
      <w:bookmarkEnd w:id="445"/>
      <w:bookmarkEnd w:id="446"/>
    </w:p>
    <w:p w14:paraId="7F5C098A" w14:textId="4ECBC926"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 JSON object (§</w:t>
      </w:r>
      <w:r w:rsidR="000C304C">
        <w:fldChar w:fldCharType="begin"/>
      </w:r>
      <w:r w:rsidR="000C304C">
        <w:instrText xml:space="preserve"> REF _Ref508798892 \r \h </w:instrText>
      </w:r>
      <w:r w:rsidR="000C304C">
        <w:fldChar w:fldCharType="separate"/>
      </w:r>
      <w:r w:rsidR="00313328">
        <w:t>3.5</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313328">
        <w:t>3.27</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313328">
        <w:t>3.27.2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7CEE6059"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13328">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13328">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13328">
        <w:t>3.11.17</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47" w:name="_Ref511820008"/>
      <w:bookmarkStart w:id="448" w:name="_Toc525568350"/>
      <w:r>
        <w:t>graphTraversals property</w:t>
      </w:r>
      <w:bookmarkEnd w:id="447"/>
      <w:bookmarkEnd w:id="448"/>
    </w:p>
    <w:p w14:paraId="1AFBBE39" w14:textId="08A7CD73"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13328">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13328">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13328">
        <w:t>3.11.17</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13328">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13328">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9" w:name="_Toc525568351"/>
      <w:r>
        <w:lastRenderedPageBreak/>
        <w:t>stacks property</w:t>
      </w:r>
      <w:bookmarkEnd w:id="449"/>
    </w:p>
    <w:p w14:paraId="5ABDA84F" w14:textId="15E0026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13328">
        <w:t>3.6.2</w:t>
      </w:r>
      <w:r>
        <w:fldChar w:fldCharType="end"/>
      </w:r>
      <w:r w:rsidRPr="00135BCE">
        <w:t>) stack objects (§</w:t>
      </w:r>
      <w:r>
        <w:fldChar w:fldCharType="begin"/>
      </w:r>
      <w:r>
        <w:instrText xml:space="preserve"> REF _Ref493427479 \r \h </w:instrText>
      </w:r>
      <w:r>
        <w:fldChar w:fldCharType="separate"/>
      </w:r>
      <w:r w:rsidR="00313328">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50" w:name="_Ref493499246"/>
      <w:bookmarkStart w:id="451" w:name="_Toc525568352"/>
      <w:r>
        <w:t>relatedLocations property</w:t>
      </w:r>
      <w:bookmarkEnd w:id="450"/>
      <w:bookmarkEnd w:id="451"/>
    </w:p>
    <w:p w14:paraId="31F869B5" w14:textId="66DA10B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13328">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13328">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1FCDB46"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13328">
        <w:t>3.20</w:t>
      </w:r>
      <w:r w:rsidR="001842EF">
        <w:fldChar w:fldCharType="end"/>
      </w:r>
      <w:r>
        <w:t>)</w:t>
      </w:r>
    </w:p>
    <w:p w14:paraId="488184E0" w14:textId="1FFA4FC6" w:rsidR="00135BCE" w:rsidRDefault="00135BCE" w:rsidP="00C55966">
      <w:pPr>
        <w:pStyle w:val="Codesmall"/>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52" w:name="_Toc525568353"/>
      <w:r>
        <w:lastRenderedPageBreak/>
        <w:t>suppressionStates property</w:t>
      </w:r>
      <w:bookmarkEnd w:id="452"/>
    </w:p>
    <w:p w14:paraId="1AE8DC88" w14:textId="2A54B9A5" w:rsidR="00401BB5" w:rsidRDefault="00401BB5" w:rsidP="00401BB5">
      <w:pPr>
        <w:pStyle w:val="Heading4"/>
      </w:pPr>
      <w:bookmarkStart w:id="453" w:name="_Toc525568354"/>
      <w:r>
        <w:t>General</w:t>
      </w:r>
      <w:bookmarkEnd w:id="453"/>
    </w:p>
    <w:p w14:paraId="0F62C5DD" w14:textId="28C7585D"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13328">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5BEEDF8"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13328">
        <w:t>3.19.17.2</w:t>
      </w:r>
      <w:r w:rsidR="00194A04">
        <w:fldChar w:fldCharType="end"/>
      </w:r>
      <w:r w:rsidR="002A24FE" w:rsidRPr="002A24FE">
        <w:t>)</w:t>
      </w:r>
      <w:r>
        <w:t>.</w:t>
      </w:r>
    </w:p>
    <w:p w14:paraId="1A5BE1CF" w14:textId="7552929D"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13328">
        <w:t>3.19.17.3</w:t>
      </w:r>
      <w:r w:rsidR="00194A04">
        <w:fldChar w:fldCharType="end"/>
      </w:r>
      <w:r w:rsidR="002A24FE" w:rsidRPr="002A24FE">
        <w:t>).</w:t>
      </w:r>
    </w:p>
    <w:p w14:paraId="4F013A56" w14:textId="1CD9F500" w:rsidR="00401BB5" w:rsidRDefault="00401BB5" w:rsidP="00401BB5">
      <w:pPr>
        <w:pStyle w:val="Heading4"/>
      </w:pPr>
      <w:bookmarkStart w:id="454" w:name="_Ref493475240"/>
      <w:bookmarkStart w:id="455" w:name="_Toc525568355"/>
      <w:r>
        <w:t>suppressedInSource value</w:t>
      </w:r>
      <w:bookmarkEnd w:id="454"/>
      <w:bookmarkEnd w:id="45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56" w:name="_Ref493475253"/>
      <w:bookmarkStart w:id="457" w:name="_Toc525568356"/>
      <w:r>
        <w:t>suppressedExternally value</w:t>
      </w:r>
      <w:bookmarkEnd w:id="456"/>
      <w:bookmarkEnd w:id="45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58" w:name="_Ref493351360"/>
      <w:bookmarkStart w:id="459" w:name="_Hlk514318442"/>
      <w:bookmarkStart w:id="460" w:name="_Toc525568357"/>
      <w:r>
        <w:t>baselineState property</w:t>
      </w:r>
      <w:bookmarkEnd w:id="458"/>
      <w:bookmarkEnd w:id="46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4BF8648A"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13328">
        <w:t>3.11.7</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13328">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5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lastRenderedPageBreak/>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B95F256"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13328">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13328">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61" w:name="_Ref507598047"/>
      <w:bookmarkStart w:id="462" w:name="_Ref508987354"/>
      <w:bookmarkStart w:id="463" w:name="_Ref506807829"/>
      <w:bookmarkStart w:id="464" w:name="_Toc525568358"/>
      <w:r>
        <w:t>a</w:t>
      </w:r>
      <w:r w:rsidR="00A27D47">
        <w:t>ttachments</w:t>
      </w:r>
      <w:bookmarkEnd w:id="461"/>
      <w:r>
        <w:t xml:space="preserve"> property</w:t>
      </w:r>
      <w:bookmarkEnd w:id="462"/>
      <w:bookmarkEnd w:id="464"/>
    </w:p>
    <w:p w14:paraId="7E972364" w14:textId="468BA87F"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13328">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13328">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7C7CE67"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13328">
        <w:t>3.14.1</w:t>
      </w:r>
      <w:r>
        <w:fldChar w:fldCharType="end"/>
      </w:r>
      <w:r>
        <w:t>.</w:t>
      </w:r>
    </w:p>
    <w:p w14:paraId="373CC2C6" w14:textId="0820795C" w:rsidR="00563BBB" w:rsidRDefault="00563BBB" w:rsidP="00563BBB">
      <w:pPr>
        <w:pStyle w:val="Heading3"/>
      </w:pPr>
      <w:bookmarkStart w:id="465" w:name="_Toc525568359"/>
      <w:r>
        <w:t>workItem</w:t>
      </w:r>
      <w:r w:rsidR="00326BD5">
        <w:t>Uri</w:t>
      </w:r>
      <w:r w:rsidR="008C5D5A">
        <w:t>s</w:t>
      </w:r>
      <w:r>
        <w:t xml:space="preserve"> property</w:t>
      </w:r>
      <w:bookmarkEnd w:id="465"/>
    </w:p>
    <w:p w14:paraId="1D36CDAB" w14:textId="70EECBE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313328">
        <w:t>3.6.2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66" w:name="_Ref510085934"/>
      <w:bookmarkStart w:id="467" w:name="_Toc525568360"/>
      <w:r>
        <w:t>conversionProvenance property</w:t>
      </w:r>
      <w:bookmarkEnd w:id="463"/>
      <w:bookmarkEnd w:id="466"/>
      <w:bookmarkEnd w:id="46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4C87F0B6"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13328">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13328">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13328">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6F6725E4"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13328">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lastRenderedPageBreak/>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31DA7385"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13328">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07C414FF"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13328">
        <w:t>3.21</w:t>
      </w:r>
      <w:r>
        <w:fldChar w:fldCharType="end"/>
      </w:r>
      <w:r>
        <w:t>).</w:t>
      </w:r>
    </w:p>
    <w:p w14:paraId="2A15CECD" w14:textId="77777777" w:rsidR="00DE4250" w:rsidRDefault="00DE4250" w:rsidP="00DE4250">
      <w:pPr>
        <w:pStyle w:val="Codesmall"/>
      </w:pPr>
      <w:r>
        <w:t xml:space="preserve">            {</w:t>
      </w:r>
    </w:p>
    <w:p w14:paraId="17292CE8" w14:textId="5500A951"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13328">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79DD3E0E"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13328">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68" w:name="_Toc525568361"/>
      <w:r>
        <w:t>fixes property</w:t>
      </w:r>
      <w:bookmarkEnd w:id="468"/>
    </w:p>
    <w:p w14:paraId="41DB16FF" w14:textId="4B01EBC9"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13328">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13328">
        <w:t>3.37</w:t>
      </w:r>
      <w:r>
        <w:fldChar w:fldCharType="end"/>
      </w:r>
      <w:r w:rsidRPr="00E20F80">
        <w:t>).</w:t>
      </w:r>
    </w:p>
    <w:p w14:paraId="42E1D0DE" w14:textId="54DDCACE" w:rsidR="006E546E" w:rsidRDefault="006E546E" w:rsidP="006E546E">
      <w:pPr>
        <w:pStyle w:val="Heading3"/>
      </w:pPr>
      <w:bookmarkStart w:id="469" w:name="_Toc525568362"/>
      <w:r>
        <w:t>properties property</w:t>
      </w:r>
      <w:bookmarkEnd w:id="469"/>
    </w:p>
    <w:p w14:paraId="5BBA1AD3" w14:textId="7DB18F11"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13328">
        <w:t>3.7</w:t>
      </w:r>
      <w:r>
        <w:fldChar w:fldCharType="end"/>
      </w:r>
      <w:r w:rsidRPr="00E20F80">
        <w:t>). This allows tools to include information about the result that is not explicitly specified in the SARIF format.</w:t>
      </w:r>
    </w:p>
    <w:p w14:paraId="49F84533" w14:textId="6C250C95" w:rsidR="001335C7" w:rsidRDefault="001335C7" w:rsidP="001335C7">
      <w:pPr>
        <w:pStyle w:val="Heading3"/>
      </w:pPr>
      <w:bookmarkStart w:id="470" w:name="_Toc525568363"/>
      <w:r>
        <w:t>occurrenceCount property</w:t>
      </w:r>
      <w:bookmarkEnd w:id="470"/>
    </w:p>
    <w:p w14:paraId="284963B8" w14:textId="34BC7279"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this </w:t>
      </w:r>
      <w:r>
        <w:rPr>
          <w:rStyle w:val="CODEtemp"/>
        </w:rPr>
        <w:t>result</w:t>
      </w:r>
      <w:r>
        <w:t xml:space="preserve"> object’s </w:t>
      </w:r>
      <w:r>
        <w:rPr>
          <w:rStyle w:val="CODEtemp"/>
        </w:rPr>
        <w:t>correlationGuid</w:t>
      </w:r>
      <w:r>
        <w:t xml:space="preserve"> (§</w:t>
      </w:r>
      <w:r>
        <w:fldChar w:fldCharType="begin"/>
      </w:r>
      <w:r>
        <w:instrText xml:space="preserve"> REF _Ref516055541 \r \h </w:instrText>
      </w:r>
      <w:r>
        <w:fldChar w:fldCharType="separate"/>
      </w:r>
      <w:r w:rsidR="00313328">
        <w:t>3.19.4</w:t>
      </w:r>
      <w:r>
        <w:fldChar w:fldCharType="end"/>
      </w:r>
      <w:r>
        <w:t>) has been observed.</w:t>
      </w:r>
    </w:p>
    <w:p w14:paraId="6460A4F1" w14:textId="2532B042"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313328">
        <w:t>3.19.2</w:t>
      </w:r>
      <w:r>
        <w:fldChar w:fldCharType="end"/>
      </w:r>
      <w:r>
        <w:t xml:space="preserve">) </w:t>
      </w:r>
      <w:r>
        <w:lastRenderedPageBreak/>
        <w:t xml:space="preserve">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471" w:name="_Ref493426721"/>
      <w:bookmarkStart w:id="472" w:name="_Ref507665939"/>
      <w:bookmarkStart w:id="473" w:name="_Toc525568364"/>
      <w:r>
        <w:t>location object</w:t>
      </w:r>
      <w:bookmarkEnd w:id="471"/>
      <w:bookmarkEnd w:id="472"/>
      <w:bookmarkEnd w:id="473"/>
    </w:p>
    <w:p w14:paraId="27ED50C0" w14:textId="23D428DC" w:rsidR="006E546E" w:rsidRDefault="006E546E" w:rsidP="006E546E">
      <w:pPr>
        <w:pStyle w:val="Heading3"/>
      </w:pPr>
      <w:bookmarkStart w:id="474" w:name="_Ref493479281"/>
      <w:bookmarkStart w:id="475" w:name="_Toc525568365"/>
      <w:r>
        <w:t>General</w:t>
      </w:r>
      <w:bookmarkEnd w:id="474"/>
      <w:bookmarkEnd w:id="475"/>
    </w:p>
    <w:p w14:paraId="1D30489B" w14:textId="0D9F2898"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13328">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13328">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5071F73"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w:t>
      </w:r>
      <w:proofErr w:type="gramStart"/>
      <w:r w:rsidRPr="00180B28">
        <w:t>scenarios, because</w:t>
      </w:r>
      <w:proofErr w:type="gramEnd"/>
      <w:r w:rsidRPr="00180B28">
        <w:t xml:space="preserv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13328">
        <w:t>3.20.3</w:t>
      </w:r>
      <w:r>
        <w:fldChar w:fldCharType="end"/>
      </w:r>
      <w:r w:rsidRPr="00180B28">
        <w:t>) is particularly convenient for fingerprinting.</w:t>
      </w:r>
    </w:p>
    <w:p w14:paraId="310AFACC" w14:textId="015DCBF2" w:rsidR="00334A3F" w:rsidRPr="00334A3F" w:rsidRDefault="00334A3F" w:rsidP="00334A3F">
      <w:r>
        <w:t xml:space="preserve">In rare circumstances, </w:t>
      </w:r>
      <w:proofErr w:type="gramStart"/>
      <w:r>
        <w:t>their</w:t>
      </w:r>
      <w:proofErr w:type="gramEnd"/>
      <w:r>
        <w:t xml:space="preserve">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13328">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13328">
        <w:t>3.20.4</w:t>
      </w:r>
      <w:r>
        <w:fldChar w:fldCharType="end"/>
      </w:r>
      <w:r>
        <w:t>) explaining the significance of this “location.”</w:t>
      </w:r>
    </w:p>
    <w:p w14:paraId="7BB3738A" w14:textId="2222E264" w:rsidR="006E546E" w:rsidRDefault="00C6546E" w:rsidP="006E546E">
      <w:pPr>
        <w:pStyle w:val="Heading3"/>
      </w:pPr>
      <w:bookmarkStart w:id="476" w:name="_Ref493477623"/>
      <w:bookmarkStart w:id="477" w:name="_Ref493478351"/>
      <w:bookmarkStart w:id="478" w:name="_Toc525568366"/>
      <w:r>
        <w:t xml:space="preserve">physicalLocation </w:t>
      </w:r>
      <w:r w:rsidR="006E546E">
        <w:t>property</w:t>
      </w:r>
      <w:bookmarkEnd w:id="476"/>
      <w:bookmarkEnd w:id="477"/>
      <w:bookmarkEnd w:id="478"/>
    </w:p>
    <w:p w14:paraId="37D40289" w14:textId="05E96964"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13328">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79" w:name="_Ref493404450"/>
      <w:bookmarkStart w:id="480" w:name="_Ref493404690"/>
      <w:bookmarkStart w:id="481" w:name="_Toc525568367"/>
      <w:r>
        <w:t>fullyQualifiedLogicalName property</w:t>
      </w:r>
      <w:bookmarkEnd w:id="479"/>
      <w:bookmarkEnd w:id="480"/>
      <w:bookmarkEnd w:id="481"/>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5D728CB9" w:rsidR="00E66E38" w:rsidRDefault="00E66E38" w:rsidP="00E66E38">
      <w:bookmarkStart w:id="482" w:name="_Hlk513194534"/>
      <w:bookmarkStart w:id="483"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13328">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82"/>
    </w:p>
    <w:p w14:paraId="01F88A86" w14:textId="1C13ECF0"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13328">
        <w:t>3.11.16</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83"/>
      <w:r w:rsidR="00C32159">
        <w:t>§</w:t>
      </w:r>
      <w:r w:rsidR="00C32159">
        <w:fldChar w:fldCharType="begin"/>
      </w:r>
      <w:r w:rsidR="00C32159">
        <w:instrText xml:space="preserve"> REF _Ref493349997 \r \h </w:instrText>
      </w:r>
      <w:r w:rsidR="00C32159">
        <w:fldChar w:fldCharType="separate"/>
      </w:r>
      <w:r w:rsidR="00313328">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4236BD5B" w:rsidR="006E0178" w:rsidRDefault="006E0178" w:rsidP="00E66E38">
      <w:r>
        <w:lastRenderedPageBreak/>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13328">
        <w:t>3.11.16</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13328">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13328">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006E0178">
        <w:rPr>
          <w:rStyle w:val="CODEtemp"/>
        </w:rPr>
        <w:t>fullyQualifiedLogicalName</w:t>
      </w:r>
      <w:r>
        <w:t xml:space="preserve"> property in one of the results to </w:t>
      </w:r>
      <w:proofErr w:type="gramStart"/>
      <w:r w:rsidRPr="0040694F">
        <w:rPr>
          <w:rStyle w:val="CODEtemp"/>
        </w:rPr>
        <w:t>A::</w:t>
      </w:r>
      <w:proofErr w:type="gramEnd"/>
      <w:r w:rsidRPr="0040694F">
        <w:rPr>
          <w:rStyle w:val="CODEtemp"/>
        </w:rPr>
        <w:t>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w:t>
      </w:r>
      <w:proofErr w:type="gramStart"/>
      <w:r>
        <w:t>A::</w:t>
      </w:r>
      <w:proofErr w:type="gramEnd"/>
      <w:r>
        <w:t>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w:t>
      </w:r>
      <w:proofErr w:type="gramStart"/>
      <w:r>
        <w:t>A::</w:t>
      </w:r>
      <w:proofErr w:type="gramEnd"/>
      <w:r>
        <w:t>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w:t>
      </w:r>
      <w:proofErr w:type="gramStart"/>
      <w:r>
        <w:t>A::</w:t>
      </w:r>
      <w:proofErr w:type="gramEnd"/>
      <w:r>
        <w:t>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EA540C">
      <w:pPr>
        <w:pStyle w:val="Note"/>
        <w:numPr>
          <w:ilvl w:val="0"/>
          <w:numId w:val="11"/>
        </w:numPr>
      </w:pPr>
      <w:r w:rsidRPr="006E0178">
        <w:rPr>
          <w:rStyle w:val="CODEtemp"/>
        </w:rPr>
        <w:t>run.logicalLocations</w:t>
      </w:r>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4AE7E3AB" w:rsidR="006E0178" w:rsidRDefault="006E0178" w:rsidP="00EA540C">
      <w:pPr>
        <w:pStyle w:val="Note"/>
        <w:numPr>
          <w:ilvl w:val="0"/>
          <w:numId w:val="11"/>
        </w:numPr>
      </w:pPr>
      <w:r w:rsidRPr="00E66E38">
        <w:lastRenderedPageBreak/>
        <w:t>As mentioned in §</w:t>
      </w:r>
      <w:r>
        <w:fldChar w:fldCharType="begin"/>
      </w:r>
      <w:r>
        <w:instrText xml:space="preserve"> REF _Ref493479281 \w \h  \* MERGEFORMAT </w:instrText>
      </w:r>
      <w:r>
        <w:fldChar w:fldCharType="separate"/>
      </w:r>
      <w:r w:rsidR="00313328">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84" w:name="_Ref513121634"/>
      <w:bookmarkStart w:id="485" w:name="_Ref513122103"/>
      <w:bookmarkStart w:id="486" w:name="_Toc525568368"/>
      <w:r>
        <w:t>message property</w:t>
      </w:r>
      <w:bookmarkEnd w:id="484"/>
      <w:bookmarkEnd w:id="485"/>
      <w:bookmarkEnd w:id="486"/>
    </w:p>
    <w:p w14:paraId="62F22E6F" w14:textId="0CCFCA4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13328">
        <w:t>3.9</w:t>
      </w:r>
      <w:r>
        <w:fldChar w:fldCharType="end"/>
      </w:r>
      <w:r>
        <w:t>) relevant to the location.</w:t>
      </w:r>
    </w:p>
    <w:p w14:paraId="0E77A827" w14:textId="77777777" w:rsidR="00F13165" w:rsidRDefault="00F13165" w:rsidP="00F13165">
      <w:pPr>
        <w:pStyle w:val="Heading3"/>
      </w:pPr>
      <w:bookmarkStart w:id="487" w:name="_Ref510102819"/>
      <w:bookmarkStart w:id="488" w:name="_Toc525568369"/>
      <w:r>
        <w:t>annotations property</w:t>
      </w:r>
      <w:bookmarkEnd w:id="487"/>
      <w:bookmarkEnd w:id="488"/>
    </w:p>
    <w:p w14:paraId="1F7AABEC" w14:textId="00C5174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13328">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13328">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13328">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32468F6F"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13328">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89" w:name="_Toc525568370"/>
      <w:r>
        <w:t>properties property</w:t>
      </w:r>
      <w:bookmarkEnd w:id="489"/>
    </w:p>
    <w:p w14:paraId="2CEAC173" w14:textId="16F26274"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13328">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90" w:name="_Ref493477390"/>
      <w:bookmarkStart w:id="491" w:name="_Ref493478323"/>
      <w:bookmarkStart w:id="492" w:name="_Ref493478590"/>
      <w:bookmarkStart w:id="493" w:name="_Toc525568371"/>
      <w:r>
        <w:t>physicalLocation object</w:t>
      </w:r>
      <w:bookmarkEnd w:id="490"/>
      <w:bookmarkEnd w:id="491"/>
      <w:bookmarkEnd w:id="492"/>
      <w:bookmarkEnd w:id="493"/>
    </w:p>
    <w:p w14:paraId="0B9181AD" w14:textId="12F902F2" w:rsidR="006E546E" w:rsidRDefault="006E546E" w:rsidP="006E546E">
      <w:pPr>
        <w:pStyle w:val="Heading3"/>
      </w:pPr>
      <w:bookmarkStart w:id="494" w:name="_Toc525568372"/>
      <w:r>
        <w:t>General</w:t>
      </w:r>
      <w:bookmarkEnd w:id="49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95" w:name="_Ref503357394"/>
      <w:bookmarkStart w:id="496" w:name="_Ref493343236"/>
      <w:bookmarkStart w:id="497" w:name="_Toc525568373"/>
      <w:r>
        <w:t>id property</w:t>
      </w:r>
      <w:bookmarkEnd w:id="495"/>
      <w:bookmarkEnd w:id="497"/>
    </w:p>
    <w:p w14:paraId="39E78313" w14:textId="04348B68"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13328">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lastRenderedPageBreak/>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09820796"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13328">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13328">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98" w:name="_Ref503369432"/>
      <w:bookmarkStart w:id="499" w:name="_Ref503369435"/>
      <w:bookmarkStart w:id="500" w:name="_Ref503371110"/>
      <w:bookmarkStart w:id="501" w:name="_Ref503371652"/>
      <w:bookmarkStart w:id="502" w:name="_Toc525568374"/>
      <w:r>
        <w:t>fileLocation</w:t>
      </w:r>
      <w:r w:rsidR="006E546E">
        <w:t xml:space="preserve"> property</w:t>
      </w:r>
      <w:bookmarkEnd w:id="496"/>
      <w:bookmarkEnd w:id="498"/>
      <w:bookmarkEnd w:id="499"/>
      <w:bookmarkEnd w:id="500"/>
      <w:bookmarkEnd w:id="501"/>
      <w:bookmarkEnd w:id="502"/>
    </w:p>
    <w:p w14:paraId="5D69C82C" w14:textId="5E2EFC2C"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13328">
        <w:t>3.2</w:t>
      </w:r>
      <w:r w:rsidR="00A308C2">
        <w:fldChar w:fldCharType="end"/>
      </w:r>
      <w:r w:rsidR="00A308C2">
        <w:t>)</w:t>
      </w:r>
      <w:r w:rsidR="00365886" w:rsidRPr="00365886">
        <w:t xml:space="preserve"> that represents the location of the file.</w:t>
      </w:r>
    </w:p>
    <w:p w14:paraId="03500782" w14:textId="7AC73B43"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13328">
        <w:t>3.11.15</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DAB55D4"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13328">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03" w:name="_Ref493509797"/>
      <w:bookmarkStart w:id="504" w:name="_Toc525568375"/>
      <w:r>
        <w:t>region property</w:t>
      </w:r>
      <w:bookmarkEnd w:id="503"/>
      <w:bookmarkEnd w:id="504"/>
    </w:p>
    <w:p w14:paraId="34CA82A6" w14:textId="6647F1C0"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13328">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13328">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13328">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39593E2" w:rsidR="006805FB" w:rsidRDefault="006805FB" w:rsidP="006805FB">
      <w:pPr>
        <w:pStyle w:val="Codesmall"/>
      </w:pPr>
      <w:r>
        <w:lastRenderedPageBreak/>
        <w:t>{                                        # A result object (§</w:t>
      </w:r>
      <w:r>
        <w:fldChar w:fldCharType="begin"/>
      </w:r>
      <w:r>
        <w:instrText xml:space="preserve"> REF _Ref493350984 \r \h </w:instrText>
      </w:r>
      <w:r>
        <w:fldChar w:fldCharType="separate"/>
      </w:r>
      <w:r w:rsidR="00313328">
        <w:t>3.19</w:t>
      </w:r>
      <w:r>
        <w:fldChar w:fldCharType="end"/>
      </w:r>
      <w:r>
        <w:t>).</w:t>
      </w:r>
    </w:p>
    <w:p w14:paraId="7A49ADC4" w14:textId="3A3B9C52" w:rsidR="006805FB" w:rsidRDefault="006805FB" w:rsidP="006805FB">
      <w:pPr>
        <w:pStyle w:val="Codesmall"/>
      </w:pPr>
      <w:r>
        <w:t xml:space="preserve">  "locations": [                         # See §</w:t>
      </w:r>
      <w:r>
        <w:fldChar w:fldCharType="begin"/>
      </w:r>
      <w:r>
        <w:instrText xml:space="preserve"> REF _Ref510013155 \r \h </w:instrText>
      </w:r>
      <w:r>
        <w:fldChar w:fldCharType="separate"/>
      </w:r>
      <w:r w:rsidR="00313328">
        <w:t>3.19.8</w:t>
      </w:r>
      <w:r>
        <w:fldChar w:fldCharType="end"/>
      </w:r>
      <w:r>
        <w:t>.</w:t>
      </w:r>
    </w:p>
    <w:p w14:paraId="779C2718" w14:textId="4BDFB744"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13328">
        <w:t>3.20</w:t>
      </w:r>
      <w:r>
        <w:fldChar w:fldCharType="end"/>
      </w:r>
      <w:r>
        <w:t>).</w:t>
      </w:r>
    </w:p>
    <w:p w14:paraId="3C94BD54" w14:textId="23E6355C"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13328">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05" w:name="_Toc525568376"/>
      <w:r>
        <w:t>contextRegion property</w:t>
      </w:r>
      <w:bookmarkEnd w:id="505"/>
    </w:p>
    <w:p w14:paraId="220640FE" w14:textId="09095362"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13328">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13328">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B8A7BBB" w:rsidR="00843397" w:rsidRDefault="00843397" w:rsidP="00843397">
      <w:pPr>
        <w:pStyle w:val="Codesmall"/>
      </w:pPr>
      <w:r>
        <w:t>{                                        # A result object (§</w:t>
      </w:r>
      <w:r>
        <w:fldChar w:fldCharType="begin"/>
      </w:r>
      <w:r>
        <w:instrText xml:space="preserve"> REF _Ref493350984 \r \h </w:instrText>
      </w:r>
      <w:r>
        <w:fldChar w:fldCharType="separate"/>
      </w:r>
      <w:r w:rsidR="00313328">
        <w:t>3.19</w:t>
      </w:r>
      <w:r>
        <w:fldChar w:fldCharType="end"/>
      </w:r>
      <w:r>
        <w:t>).</w:t>
      </w:r>
    </w:p>
    <w:p w14:paraId="7E9D024B" w14:textId="7D564046" w:rsidR="00843397" w:rsidRDefault="00843397" w:rsidP="00843397">
      <w:pPr>
        <w:pStyle w:val="Codesmall"/>
      </w:pPr>
      <w:r>
        <w:t xml:space="preserve">  "locations": [                         # See §</w:t>
      </w:r>
      <w:r>
        <w:fldChar w:fldCharType="begin"/>
      </w:r>
      <w:r>
        <w:instrText xml:space="preserve"> REF _Ref510013155 \r \h </w:instrText>
      </w:r>
      <w:r>
        <w:fldChar w:fldCharType="separate"/>
      </w:r>
      <w:r w:rsidR="00313328">
        <w:t>3.19.8</w:t>
      </w:r>
      <w:r>
        <w:fldChar w:fldCharType="end"/>
      </w:r>
      <w:r>
        <w:t>.</w:t>
      </w:r>
    </w:p>
    <w:p w14:paraId="686DE936" w14:textId="45871DC6"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13328">
        <w:t>3.20</w:t>
      </w:r>
      <w:r>
        <w:fldChar w:fldCharType="end"/>
      </w:r>
      <w:r>
        <w:t>).</w:t>
      </w:r>
    </w:p>
    <w:p w14:paraId="5B98A118" w14:textId="43217584"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13328">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0CE2037" w:rsidR="00843397" w:rsidRDefault="00843397" w:rsidP="00843397">
      <w:pPr>
        <w:pStyle w:val="Codesmall"/>
      </w:pPr>
      <w:r>
        <w:t xml:space="preserve">        "region": {                      # See §</w:t>
      </w:r>
      <w:r>
        <w:fldChar w:fldCharType="begin"/>
      </w:r>
      <w:r>
        <w:instrText xml:space="preserve"> REF _Ref493509797 \r \h </w:instrText>
      </w:r>
      <w:r>
        <w:fldChar w:fldCharType="separate"/>
      </w:r>
      <w:r w:rsidR="00313328">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lastRenderedPageBreak/>
        <w:t>}</w:t>
      </w:r>
    </w:p>
    <w:p w14:paraId="27C0F6BB" w14:textId="2CC9FF23" w:rsidR="006E546E" w:rsidRDefault="006E546E" w:rsidP="006E546E">
      <w:pPr>
        <w:pStyle w:val="Heading2"/>
      </w:pPr>
      <w:bookmarkStart w:id="506" w:name="_Ref493490350"/>
      <w:bookmarkStart w:id="507" w:name="_Toc525568377"/>
      <w:r>
        <w:t>region object</w:t>
      </w:r>
      <w:bookmarkEnd w:id="506"/>
      <w:bookmarkEnd w:id="507"/>
    </w:p>
    <w:p w14:paraId="5C4DB1F6" w14:textId="19917190" w:rsidR="006E546E" w:rsidRDefault="006E546E" w:rsidP="006E546E">
      <w:pPr>
        <w:pStyle w:val="Heading3"/>
      </w:pPr>
      <w:bookmarkStart w:id="508" w:name="_Toc525568378"/>
      <w:r>
        <w:t>General</w:t>
      </w:r>
      <w:bookmarkEnd w:id="50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47DAC5CA"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13328">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13328">
        <w:t>3.22.3</w:t>
      </w:r>
      <w:r>
        <w:fldChar w:fldCharType="end"/>
      </w:r>
      <w:r>
        <w:t>).</w:t>
      </w:r>
    </w:p>
    <w:p w14:paraId="4D60C0C6" w14:textId="07795823" w:rsidR="006E546E" w:rsidRDefault="006E546E" w:rsidP="006E546E">
      <w:pPr>
        <w:pStyle w:val="Heading3"/>
      </w:pPr>
      <w:bookmarkStart w:id="509" w:name="_Ref493492556"/>
      <w:bookmarkStart w:id="510" w:name="_Ref493492604"/>
      <w:bookmarkStart w:id="511" w:name="_Ref493492671"/>
      <w:bookmarkStart w:id="512" w:name="_Toc525568379"/>
      <w:r>
        <w:t>Text regions</w:t>
      </w:r>
      <w:bookmarkEnd w:id="509"/>
      <w:bookmarkEnd w:id="510"/>
      <w:bookmarkEnd w:id="511"/>
      <w:bookmarkEnd w:id="51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2C2022E9" w:rsidR="00153C25" w:rsidRDefault="00153C25" w:rsidP="00257E64">
      <w:r>
        <w:t xml:space="preserve">Column numbers are expressed in the measurement unit specified by the </w:t>
      </w:r>
      <w:r w:rsidRPr="00DC23AC">
        <w:rPr>
          <w:rStyle w:val="CODEtemp"/>
        </w:rPr>
        <w:t>columnKind</w:t>
      </w:r>
      <w:r>
        <w:t xml:space="preserve"> property (§</w:t>
      </w:r>
      <w:r>
        <w:fldChar w:fldCharType="begin"/>
      </w:r>
      <w:r>
        <w:instrText xml:space="preserve"> REF _Ref516063927 \r \h </w:instrText>
      </w:r>
      <w:r>
        <w:fldChar w:fldCharType="separate"/>
      </w:r>
      <w:r w:rsidR="00313328">
        <w:t>3.11.21</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313328">
        <w:t>3.11</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6AB381B2"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13328">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13328">
        <w:t>3.11.20</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2D70F8F"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3F7CD0F8" w:rsidR="00257E64" w:rsidRDefault="00257E64" w:rsidP="00257E64">
      <w:r>
        <w:lastRenderedPageBreak/>
        <w:t xml:space="preserve">A text region </w:t>
      </w:r>
      <w:r>
        <w:rPr>
          <w:b/>
        </w:rPr>
        <w:t>MAY</w:t>
      </w:r>
      <w:r>
        <w:t xml:space="preserve"> be specified in </w:t>
      </w:r>
      <w:r w:rsidR="002E614C">
        <w:t xml:space="preserve">two </w:t>
      </w:r>
      <w:r>
        <w:t>ways:</w:t>
      </w:r>
    </w:p>
    <w:p w14:paraId="79EA6147" w14:textId="0F363877"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13328">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13328">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13328">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13328">
        <w:t>3.22.8</w:t>
      </w:r>
      <w:r>
        <w:fldChar w:fldCharType="end"/>
      </w:r>
      <w:r w:rsidRPr="003E62A7">
        <w:t>)</w:t>
      </w:r>
      <w:r>
        <w:t>.</w:t>
      </w:r>
    </w:p>
    <w:p w14:paraId="2FA2CAD1" w14:textId="3930F893"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13328">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13328">
        <w:t>3.22.10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39316287"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313328">
        <w:t>3.22.8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77777777" w:rsidR="002E614C" w:rsidRDefault="002E614C" w:rsidP="002E614C">
      <w:pPr>
        <w:pStyle w:val="Code"/>
      </w:pPr>
      <w:r>
        <w:t xml:space="preserve">  "charOffset": 1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6BE8EA4"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313328">
        <w:t>3.22.6</w:t>
      </w:r>
      <w:r>
        <w:fldChar w:fldCharType="end"/>
      </w:r>
      <w:r>
        <w:t>).</w:t>
      </w:r>
    </w:p>
    <w:p w14:paraId="2F4CCF7E" w14:textId="41F535F1"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313328">
        <w:t>3.22.7</w:t>
      </w:r>
      <w:r>
        <w:fldChar w:fldCharType="end"/>
      </w:r>
      <w:r>
        <w:t>).</w:t>
      </w:r>
    </w:p>
    <w:p w14:paraId="30C0E1BA" w14:textId="1B263DCC"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313328">
        <w:t>3.22.10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9838FFB" w:rsidR="002E614C" w:rsidRDefault="002E614C" w:rsidP="002E614C">
      <w:pPr>
        <w:pStyle w:val="Note"/>
      </w:pPr>
      <w:r>
        <w:lastRenderedPageBreak/>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313328">
        <w:t>3.22.10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FF98422"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224F14B9"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EDAC729"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C0F907A" w:rsidR="00257E64" w:rsidRPr="0079663D" w:rsidRDefault="00257E64" w:rsidP="00257E64">
      <w:pPr>
        <w:pStyle w:val="Code"/>
      </w:pPr>
      <w:r>
        <w:t>{ "</w:t>
      </w:r>
      <w:r w:rsidR="008057AC">
        <w:t>charOffset</w:t>
      </w:r>
      <w:r>
        <w:t>": 1, ""charLength": 0 }</w:t>
      </w:r>
    </w:p>
    <w:p w14:paraId="19CD4E19" w14:textId="6C2663D8"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9FB878C" w:rsidR="00257E64" w:rsidRPr="00854FBD" w:rsidRDefault="00257E64" w:rsidP="00257E64">
      <w:pPr>
        <w:pStyle w:val="Code"/>
      </w:pPr>
      <w:r>
        <w:t>{ "</w:t>
      </w:r>
      <w:r w:rsidR="008057AC">
        <w:t>charOffset</w:t>
      </w:r>
      <w:r>
        <w:t xml:space="preserve">": </w:t>
      </w:r>
      <w:r w:rsidR="008057AC">
        <w:t>0</w:t>
      </w:r>
      <w:r>
        <w:t>,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118BBB96"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0386705E"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13" w:name="_Ref509043519"/>
      <w:bookmarkStart w:id="514" w:name="_Ref509043733"/>
      <w:bookmarkStart w:id="515" w:name="_Toc525568380"/>
      <w:r>
        <w:t>Binary regions</w:t>
      </w:r>
      <w:bookmarkEnd w:id="513"/>
      <w:bookmarkEnd w:id="514"/>
      <w:bookmarkEnd w:id="515"/>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40094F7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13328">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13328">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16" w:name="_Toc525568381"/>
      <w:r>
        <w:t>Independence of text and binary regions</w:t>
      </w:r>
      <w:bookmarkEnd w:id="51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5E0571E"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13328">
        <w:t>3.22.2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579174FA"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17" w:name="_Ref493490565"/>
      <w:bookmarkStart w:id="518" w:name="_Ref493491243"/>
      <w:bookmarkStart w:id="519" w:name="_Ref493492406"/>
      <w:bookmarkStart w:id="520" w:name="_Toc525568382"/>
      <w:r>
        <w:t>startLine property</w:t>
      </w:r>
      <w:bookmarkEnd w:id="517"/>
      <w:bookmarkEnd w:id="518"/>
      <w:bookmarkEnd w:id="519"/>
      <w:bookmarkEnd w:id="520"/>
    </w:p>
    <w:p w14:paraId="03F07C1F" w14:textId="256E2F28" w:rsidR="00402C08" w:rsidRDefault="00402C08" w:rsidP="00402C08">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it</w:t>
      </w:r>
      <w:r w:rsidR="008057AC">
        <w:rPr>
          <w:b/>
        </w:rPr>
        <w:t xml:space="preserve">SHALL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21" w:name="_Ref493491260"/>
      <w:bookmarkStart w:id="522" w:name="_Ref493492414"/>
      <w:bookmarkStart w:id="523" w:name="_Toc525568383"/>
      <w:r>
        <w:t>startColumn property</w:t>
      </w:r>
      <w:bookmarkEnd w:id="521"/>
      <w:bookmarkEnd w:id="522"/>
      <w:bookmarkEnd w:id="523"/>
    </w:p>
    <w:p w14:paraId="7F4FF4A1" w14:textId="585F8613" w:rsidR="00FA2059" w:rsidRDefault="00402C08" w:rsidP="00FA2059">
      <w:r>
        <w:t xml:space="preserve">When a </w:t>
      </w:r>
      <w:r w:rsidRPr="00FA2059">
        <w:rPr>
          <w:rStyle w:val="CODEtemp"/>
        </w:rPr>
        <w:t>region</w:t>
      </w:r>
      <w:r>
        <w:t xml:space="preserve"> object represents a </w:t>
      </w:r>
      <w:proofErr w:type="gramStart"/>
      <w:r>
        <w:t>text</w:t>
      </w:r>
      <w:proofErr w:type="gramEnd"/>
      <w:r>
        <w:t xml:space="preserve">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3E607409"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24" w:name="_Ref493491334"/>
      <w:bookmarkStart w:id="525" w:name="_Ref493492422"/>
      <w:bookmarkStart w:id="526" w:name="_Toc525568384"/>
      <w:r>
        <w:t>endLine property</w:t>
      </w:r>
      <w:bookmarkEnd w:id="524"/>
      <w:bookmarkEnd w:id="525"/>
      <w:bookmarkEnd w:id="52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4305C30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27" w:name="_Ref493491342"/>
      <w:bookmarkStart w:id="528" w:name="_Ref493492427"/>
      <w:bookmarkStart w:id="529" w:name="_Toc525568385"/>
      <w:r>
        <w:t>endColumn property</w:t>
      </w:r>
      <w:bookmarkEnd w:id="527"/>
      <w:bookmarkEnd w:id="528"/>
      <w:bookmarkEnd w:id="52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5543D43C"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30" w:name="_Ref493492251"/>
      <w:bookmarkStart w:id="531" w:name="_Ref493492981"/>
      <w:bookmarkStart w:id="532" w:name="_Toc525568386"/>
      <w:r>
        <w:t>charO</w:t>
      </w:r>
      <w:r w:rsidR="006E546E">
        <w:t>ffset property</w:t>
      </w:r>
      <w:bookmarkEnd w:id="530"/>
      <w:bookmarkEnd w:id="531"/>
      <w:bookmarkEnd w:id="532"/>
    </w:p>
    <w:p w14:paraId="274D950F" w14:textId="60DDD83B"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33" w:name="_Ref493491350"/>
      <w:bookmarkStart w:id="534" w:name="_Ref493492312"/>
      <w:bookmarkStart w:id="535" w:name="_Toc525568387"/>
      <w:r>
        <w:lastRenderedPageBreak/>
        <w:t>charL</w:t>
      </w:r>
      <w:r w:rsidR="006E546E">
        <w:t>ength property</w:t>
      </w:r>
      <w:bookmarkEnd w:id="533"/>
      <w:bookmarkEnd w:id="534"/>
      <w:bookmarkEnd w:id="535"/>
    </w:p>
    <w:p w14:paraId="4958FFFB" w14:textId="6AA41D5A" w:rsidR="00EB7FF6" w:rsidRDefault="00402C08" w:rsidP="00402C08">
      <w:r>
        <w:t xml:space="preserve">When a </w:t>
      </w:r>
      <w:r w:rsidRPr="00161D0D">
        <w:rPr>
          <w:rStyle w:val="CODEtemp"/>
        </w:rPr>
        <w:t>region</w:t>
      </w:r>
      <w:r>
        <w:t xml:space="preserve"> object represents a </w:t>
      </w:r>
      <w:proofErr w:type="gramStart"/>
      <w:r>
        <w:t>text</w:t>
      </w:r>
      <w:proofErr w:type="gramEnd"/>
      <w:r>
        <w:t xml:space="preserve">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359B5CBC"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313328">
        <w:t>3.22.9</w:t>
      </w:r>
      <w:r>
        <w:fldChar w:fldCharType="end"/>
      </w:r>
      <w:r>
        <w:t>)</w:t>
      </w:r>
    </w:p>
    <w:p w14:paraId="26AA9C6F" w14:textId="3E094DFB"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36" w:name="_Ref515544104"/>
      <w:bookmarkStart w:id="537" w:name="_Toc525568388"/>
      <w:r>
        <w:t>byteOffset property</w:t>
      </w:r>
      <w:bookmarkEnd w:id="536"/>
      <w:bookmarkEnd w:id="537"/>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38" w:name="_Ref515544119"/>
      <w:bookmarkStart w:id="539" w:name="_Toc525568389"/>
      <w:r>
        <w:t>byteLength property</w:t>
      </w:r>
      <w:bookmarkEnd w:id="538"/>
      <w:bookmarkEnd w:id="539"/>
    </w:p>
    <w:p w14:paraId="2FF66B09" w14:textId="7DE6F8D5"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313328">
        <w:t>3.22.11</w:t>
      </w:r>
      <w:r w:rsidR="00EB7FF6">
        <w:fldChar w:fldCharType="end"/>
      </w:r>
      <w:r w:rsidR="00EB7FF6">
        <w:t>)</w:t>
      </w:r>
      <w:r>
        <w:t>.</w:t>
      </w:r>
    </w:p>
    <w:p w14:paraId="1B751256" w14:textId="16E8D202"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w:t>
      </w:r>
      <w:proofErr w:type="gramStart"/>
      <w:r>
        <w:t>object</w:t>
      </w:r>
      <w:proofErr w:type="gramEnd"/>
      <w:r>
        <w:t xml:space="preserve">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40" w:name="_Toc525568390"/>
      <w:r>
        <w:t>snippet property</w:t>
      </w:r>
      <w:bookmarkEnd w:id="540"/>
    </w:p>
    <w:p w14:paraId="4E596286" w14:textId="0B0C90C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13328">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41" w:name="_Ref513118337"/>
      <w:bookmarkStart w:id="542" w:name="_Toc525568391"/>
      <w:r>
        <w:t>message property</w:t>
      </w:r>
      <w:bookmarkEnd w:id="541"/>
      <w:bookmarkEnd w:id="542"/>
    </w:p>
    <w:p w14:paraId="11547397" w14:textId="479FE02D"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13328">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43" w:name="_Ref513118449"/>
      <w:bookmarkStart w:id="544" w:name="_Hlk513212890"/>
      <w:bookmarkStart w:id="545" w:name="_Toc525568392"/>
      <w:r>
        <w:t>rectangle object</w:t>
      </w:r>
      <w:bookmarkEnd w:id="543"/>
      <w:bookmarkEnd w:id="545"/>
    </w:p>
    <w:p w14:paraId="3C4A6F0B" w14:textId="2FBD2981" w:rsidR="008A21D5" w:rsidRDefault="008A21D5" w:rsidP="008A21D5">
      <w:pPr>
        <w:pStyle w:val="Heading3"/>
      </w:pPr>
      <w:bookmarkStart w:id="546" w:name="_Toc525568393"/>
      <w:r>
        <w:t>General</w:t>
      </w:r>
      <w:bookmarkEnd w:id="54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47" w:name="_Toc525568394"/>
      <w:r>
        <w:lastRenderedPageBreak/>
        <w:t>top, left, bottom, and right properties</w:t>
      </w:r>
      <w:bookmarkEnd w:id="547"/>
    </w:p>
    <w:p w14:paraId="507C9305" w14:textId="587E437C"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48" w:name="_Ref513118473"/>
      <w:bookmarkStart w:id="549" w:name="_Toc525568395"/>
      <w:r>
        <w:t>message property</w:t>
      </w:r>
      <w:bookmarkEnd w:id="548"/>
      <w:bookmarkEnd w:id="549"/>
    </w:p>
    <w:p w14:paraId="00BBEF13" w14:textId="3D672998"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13328">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50" w:name="_Ref493404505"/>
      <w:bookmarkStart w:id="551" w:name="_Toc525568396"/>
      <w:bookmarkEnd w:id="544"/>
      <w:r>
        <w:t>logicalLocation object</w:t>
      </w:r>
      <w:bookmarkEnd w:id="550"/>
      <w:bookmarkEnd w:id="551"/>
    </w:p>
    <w:p w14:paraId="479717FF" w14:textId="2760154A" w:rsidR="006E546E" w:rsidRDefault="006E546E" w:rsidP="006E546E">
      <w:pPr>
        <w:pStyle w:val="Heading3"/>
      </w:pPr>
      <w:bookmarkStart w:id="552" w:name="_Toc525568397"/>
      <w:r>
        <w:t>General</w:t>
      </w:r>
      <w:bookmarkEnd w:id="55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37477DD4"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13328">
        <w:t>3.11.16</w:t>
      </w:r>
      <w:r>
        <w:fldChar w:fldCharType="end"/>
      </w:r>
      <w:r>
        <w:t>).</w:t>
      </w:r>
    </w:p>
    <w:p w14:paraId="50DD453B" w14:textId="0DA90B69" w:rsidR="0024214F" w:rsidRDefault="0024214F" w:rsidP="0024214F">
      <w:pPr>
        <w:pStyle w:val="Heading3"/>
      </w:pPr>
      <w:bookmarkStart w:id="553" w:name="_Ref514248023"/>
      <w:bookmarkStart w:id="554" w:name="_Toc525568398"/>
      <w:r>
        <w:t>Logical location naming rules</w:t>
      </w:r>
      <w:bookmarkEnd w:id="553"/>
      <w:bookmarkEnd w:id="55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0AC2B3ED"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13328">
        <w:t>3.24.3</w:t>
      </w:r>
      <w:r w:rsidR="0024214F">
        <w:fldChar w:fldCharType="end"/>
      </w:r>
      <w:r>
        <w:t>): a logical name.</w:t>
      </w:r>
    </w:p>
    <w:p w14:paraId="0D62023B" w14:textId="6032B1F4" w:rsidR="00806466" w:rsidRDefault="00806466" w:rsidP="00EA540C">
      <w:pPr>
        <w:pStyle w:val="ListParagraph"/>
        <w:numPr>
          <w:ilvl w:val="0"/>
          <w:numId w:val="58"/>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13328">
        <w:t>3.24.4</w:t>
      </w:r>
      <w:r w:rsidR="0024214F">
        <w:fldChar w:fldCharType="end"/>
      </w:r>
      <w:r>
        <w:t>): a fully qualified logical name.</w:t>
      </w:r>
    </w:p>
    <w:p w14:paraId="03FC3D7F" w14:textId="7DDAAEC0" w:rsidR="00806466" w:rsidRDefault="00806466" w:rsidP="00EA540C">
      <w:pPr>
        <w:pStyle w:val="ListParagraph"/>
        <w:numPr>
          <w:ilvl w:val="0"/>
          <w:numId w:val="58"/>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13328">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13328">
        <w:t>3.20.3</w:t>
      </w:r>
      <w:r w:rsidR="0024214F">
        <w:fldChar w:fldCharType="end"/>
      </w:r>
      <w:r>
        <w:t>).</w:t>
      </w:r>
    </w:p>
    <w:p w14:paraId="7ECFDD1E" w14:textId="5EE9F6EF" w:rsidR="00806466" w:rsidRDefault="00806466" w:rsidP="00EA540C">
      <w:pPr>
        <w:pStyle w:val="ListParagraph"/>
        <w:numPr>
          <w:ilvl w:val="0"/>
          <w:numId w:val="58"/>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13328">
        <w:t>3.11.16</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13328">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FCA8EA4" w:rsidR="005F13A2" w:rsidRDefault="005F13A2" w:rsidP="00EA540C">
      <w:pPr>
        <w:pStyle w:val="ListParagraph"/>
        <w:numPr>
          <w:ilvl w:val="0"/>
          <w:numId w:val="59"/>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13328">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lastRenderedPageBreak/>
        <w:t xml:space="preserve">EXAMPLE 2: Suppose the logical location is the local variable </w:t>
      </w:r>
      <w:r w:rsidRPr="001D1AD0">
        <w:rPr>
          <w:rStyle w:val="CODEtemp"/>
        </w:rPr>
        <w:t>pBuffer</w:t>
      </w:r>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55" w:name="_Ref514247682"/>
      <w:bookmarkStart w:id="556" w:name="_Toc525568399"/>
      <w:r>
        <w:t>name property</w:t>
      </w:r>
      <w:bookmarkEnd w:id="555"/>
      <w:bookmarkEnd w:id="556"/>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5E96CE92"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13328">
        <w:t>3.24.2</w:t>
      </w:r>
      <w:r w:rsidR="0024214F">
        <w:fldChar w:fldCharType="end"/>
      </w:r>
      <w:r w:rsidR="0024214F">
        <w:t>.</w:t>
      </w:r>
    </w:p>
    <w:p w14:paraId="6D79E424" w14:textId="6E5851B4"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13328">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2DD2063F" w:rsidR="00BA28C3" w:rsidRDefault="00BA28C3" w:rsidP="00BA28C3">
      <w:pPr>
        <w:pStyle w:val="Code"/>
      </w:pPr>
      <w:r>
        <w:t>"logicalLocations":{                 # See §</w:t>
      </w:r>
      <w:r>
        <w:fldChar w:fldCharType="begin"/>
      </w:r>
      <w:r>
        <w:instrText xml:space="preserve"> REF _Ref493479000 \r \h </w:instrText>
      </w:r>
      <w:r>
        <w:fldChar w:fldCharType="separate"/>
      </w:r>
      <w:r w:rsidR="00313328">
        <w:t>3.11.16</w:t>
      </w:r>
      <w:r>
        <w:fldChar w:fldCharType="end"/>
      </w:r>
      <w:r>
        <w:t>.</w:t>
      </w:r>
    </w:p>
    <w:p w14:paraId="6A4996E6" w14:textId="77777777" w:rsidR="00BA28C3" w:rsidRDefault="00BA28C3" w:rsidP="00BA28C3">
      <w:pPr>
        <w:pStyle w:val="Code"/>
      </w:pPr>
      <w:r>
        <w:t xml:space="preserve">  "</w:t>
      </w:r>
      <w:proofErr w:type="gramStart"/>
      <w:r>
        <w:t>b::</w:t>
      </w:r>
      <w:proofErr w:type="gramEnd"/>
      <w:r>
        <w:t>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lastRenderedPageBreak/>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57" w:name="_Ref513194876"/>
      <w:bookmarkStart w:id="558" w:name="_Toc525568400"/>
      <w:r>
        <w:t>fullyQualifiedName property</w:t>
      </w:r>
      <w:bookmarkEnd w:id="557"/>
      <w:bookmarkEnd w:id="558"/>
    </w:p>
    <w:p w14:paraId="0F5707EB" w14:textId="406A8D95" w:rsidR="006E0178" w:rsidRPr="001D1AD0" w:rsidRDefault="006E0178" w:rsidP="006E0178">
      <w:r>
        <w:t xml:space="preserve">A </w:t>
      </w:r>
      <w:r w:rsidRPr="00AD7FD8">
        <w:rPr>
          <w:rStyle w:val="CODEtemp"/>
        </w:rPr>
        <w:t>logicalLocation</w:t>
      </w:r>
      <w:r>
        <w:t xml:space="preserve"> object either </w:t>
      </w:r>
      <w:proofErr w:type="gramStart"/>
      <w:r>
        <w:rPr>
          <w:b/>
        </w:rPr>
        <w:t>SHALL</w:t>
      </w:r>
      <w:proofErr w:type="gramEnd"/>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13328">
        <w:t>3.24.2</w:t>
      </w:r>
      <w:r w:rsidR="00BA28C3">
        <w:fldChar w:fldCharType="end"/>
      </w:r>
      <w:r w:rsidR="00BA28C3">
        <w:t>.</w:t>
      </w:r>
    </w:p>
    <w:p w14:paraId="3D01F66A" w14:textId="1BBB30B2"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13328">
        <w:t>3.11.16</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13328">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59" w:name="_Toc525568401"/>
      <w:r>
        <w:t>decoratedName property</w:t>
      </w:r>
      <w:bookmarkEnd w:id="559"/>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1B2AEE2E"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13328">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w:t>
      </w:r>
      <w:proofErr w:type="gramStart"/>
      <w:r>
        <w:t>b::</w:t>
      </w:r>
      <w:proofErr w:type="gramEnd"/>
      <w:r>
        <w:t>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60" w:name="_Ref513195445"/>
      <w:bookmarkStart w:id="561" w:name="_Toc525568402"/>
      <w:r>
        <w:t>kind property</w:t>
      </w:r>
      <w:bookmarkEnd w:id="560"/>
      <w:bookmarkEnd w:id="56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77777777" w:rsidR="00AD7FD8" w:rsidRPr="00AD7FD8" w:rsidRDefault="00AD7FD8" w:rsidP="00EA540C">
      <w:pPr>
        <w:pStyle w:val="ListParagraph"/>
        <w:numPr>
          <w:ilvl w:val="0"/>
          <w:numId w:val="13"/>
        </w:numPr>
        <w:rPr>
          <w:rStyle w:val="CODEtemp"/>
        </w:rPr>
      </w:pPr>
      <w:r w:rsidRPr="00AD7FD8">
        <w:rPr>
          <w:rStyle w:val="CODEtemp"/>
        </w:rPr>
        <w:t>"package"</w:t>
      </w:r>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lastRenderedPageBreak/>
        <w:t>"returnType"</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62" w:name="_Toc525568403"/>
      <w:r>
        <w:t>parentKey property</w:t>
      </w:r>
      <w:bookmarkEnd w:id="562"/>
    </w:p>
    <w:p w14:paraId="765BBE49" w14:textId="757FF2D3"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13328">
        <w:t>3.11.16</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63" w:name="_Ref510008325"/>
      <w:bookmarkStart w:id="564" w:name="_Toc525568404"/>
      <w:r>
        <w:t>codeFlow object</w:t>
      </w:r>
      <w:bookmarkEnd w:id="563"/>
      <w:bookmarkEnd w:id="564"/>
    </w:p>
    <w:p w14:paraId="507EC364" w14:textId="20C3EC2C" w:rsidR="00B163FF" w:rsidRDefault="00B163FF" w:rsidP="00B163FF">
      <w:pPr>
        <w:pStyle w:val="Heading3"/>
      </w:pPr>
      <w:bookmarkStart w:id="565" w:name="_Ref510009088"/>
      <w:bookmarkStart w:id="566" w:name="_Toc525568405"/>
      <w:r>
        <w:t>General</w:t>
      </w:r>
      <w:bookmarkEnd w:id="565"/>
      <w:bookmarkEnd w:id="566"/>
    </w:p>
    <w:p w14:paraId="4391F1AD" w14:textId="77777777" w:rsidR="00B163FF" w:rsidRDefault="00B163FF" w:rsidP="00B163FF">
      <w:r>
        <w:t xml:space="preserve">A </w:t>
      </w:r>
      <w:r w:rsidRPr="00034B8F">
        <w:rPr>
          <w:rStyle w:val="CODEtemp"/>
        </w:rPr>
        <w:t>codeFlow</w:t>
      </w:r>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00FBEA1" w:rsidR="00B163FF" w:rsidRDefault="00B163FF" w:rsidP="00B163FF">
      <w:pPr>
        <w:pStyle w:val="Codesmall"/>
      </w:pPr>
      <w:r>
        <w:t>{                                       # A result object (§</w:t>
      </w:r>
      <w:r>
        <w:fldChar w:fldCharType="begin"/>
      </w:r>
      <w:r>
        <w:instrText xml:space="preserve"> REF _Ref493350984 \r \h </w:instrText>
      </w:r>
      <w:r>
        <w:fldChar w:fldCharType="separate"/>
      </w:r>
      <w:r w:rsidR="00313328">
        <w:t>3.19</w:t>
      </w:r>
      <w:r>
        <w:fldChar w:fldCharType="end"/>
      </w:r>
      <w:r>
        <w:t>).</w:t>
      </w:r>
    </w:p>
    <w:p w14:paraId="048B21D6" w14:textId="45F81DA4" w:rsidR="00B163FF" w:rsidRDefault="00B163FF" w:rsidP="00B163FF">
      <w:pPr>
        <w:pStyle w:val="Codesmall"/>
      </w:pPr>
      <w:r>
        <w:t xml:space="preserve">  "codeFlows": [                        # See §</w:t>
      </w:r>
      <w:r>
        <w:fldChar w:fldCharType="begin"/>
      </w:r>
      <w:r>
        <w:instrText xml:space="preserve"> REF _Ref510008160 \r \h </w:instrText>
      </w:r>
      <w:r>
        <w:fldChar w:fldCharType="separate"/>
      </w:r>
      <w:r w:rsidR="00313328">
        <w:t>3.19.12</w:t>
      </w:r>
      <w:r>
        <w:fldChar w:fldCharType="end"/>
      </w:r>
      <w:r>
        <w:t>.</w:t>
      </w:r>
    </w:p>
    <w:p w14:paraId="689DCA88" w14:textId="4412EFF3"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13328">
        <w:t>3.25</w:t>
      </w:r>
      <w:r>
        <w:fldChar w:fldCharType="end"/>
      </w:r>
      <w:r>
        <w:t>).</w:t>
      </w:r>
    </w:p>
    <w:p w14:paraId="086FC1AA" w14:textId="0CDAEEFE" w:rsidR="00B163FF" w:rsidRDefault="00B163FF" w:rsidP="00B163FF">
      <w:pPr>
        <w:pStyle w:val="Codesmall"/>
      </w:pPr>
      <w:r>
        <w:t xml:space="preserve">      "message": {                      # See §</w:t>
      </w:r>
      <w:r>
        <w:fldChar w:fldCharType="begin"/>
      </w:r>
      <w:r>
        <w:instrText xml:space="preserve"> REF _Ref510008352 \r \h </w:instrText>
      </w:r>
      <w:r>
        <w:fldChar w:fldCharType="separate"/>
      </w:r>
      <w:r w:rsidR="00313328">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2945BFF"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13328">
        <w:t>3.25.3</w:t>
      </w:r>
      <w:r>
        <w:fldChar w:fldCharType="end"/>
      </w:r>
      <w:r>
        <w:t>.</w:t>
      </w:r>
    </w:p>
    <w:p w14:paraId="761FD0DB" w14:textId="55B3261A"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13328">
        <w:t>3.26</w:t>
      </w:r>
      <w:r>
        <w:fldChar w:fldCharType="end"/>
      </w:r>
      <w:r>
        <w:t>).</w:t>
      </w:r>
    </w:p>
    <w:p w14:paraId="3D9C5E77" w14:textId="53189CDF"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13328">
        <w:t>3.26.2</w:t>
      </w:r>
      <w:r>
        <w:fldChar w:fldCharType="end"/>
      </w:r>
      <w:r>
        <w:t>.</w:t>
      </w:r>
    </w:p>
    <w:p w14:paraId="32E0CD47" w14:textId="28C8F364" w:rsidR="00B163FF" w:rsidRDefault="00B163FF" w:rsidP="00B163FF">
      <w:pPr>
        <w:pStyle w:val="Codesmall"/>
      </w:pPr>
      <w:r>
        <w:t xml:space="preserve">          "message": {                  # See §</w:t>
      </w:r>
      <w:r>
        <w:fldChar w:fldCharType="begin"/>
      </w:r>
      <w:r>
        <w:instrText xml:space="preserve"> REF _Ref503361742 \r \h </w:instrText>
      </w:r>
      <w:r>
        <w:fldChar w:fldCharType="separate"/>
      </w:r>
      <w:r w:rsidR="00313328">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4324D7AC" w:rsidR="00B163FF" w:rsidRDefault="00B163FF" w:rsidP="00B163FF">
      <w:pPr>
        <w:pStyle w:val="Codesmall"/>
      </w:pPr>
      <w:r>
        <w:t xml:space="preserve">          "locations": [                # See §</w:t>
      </w:r>
      <w:r>
        <w:fldChar w:fldCharType="begin"/>
      </w:r>
      <w:r>
        <w:instrText xml:space="preserve"> REF _Ref510008412 \r \h </w:instrText>
      </w:r>
      <w:r>
        <w:fldChar w:fldCharType="separate"/>
      </w:r>
      <w:r w:rsidR="00313328">
        <w:t>3.26.4</w:t>
      </w:r>
      <w:r>
        <w:fldChar w:fldCharType="end"/>
      </w:r>
      <w:r>
        <w:t>.</w:t>
      </w:r>
    </w:p>
    <w:p w14:paraId="7CF1AA49" w14:textId="0A12D39A"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13328">
        <w:t>3.34</w:t>
      </w:r>
      <w:r>
        <w:fldChar w:fldCharType="end"/>
      </w:r>
      <w:r>
        <w:t>).</w:t>
      </w:r>
    </w:p>
    <w:p w14:paraId="7402E3F3" w14:textId="008B8A0D" w:rsidR="00EB5632" w:rsidRDefault="00EB5632" w:rsidP="00B163FF">
      <w:pPr>
        <w:pStyle w:val="Codesmall"/>
      </w:pPr>
      <w:r>
        <w:t xml:space="preserve">              "location": {             # See §</w:t>
      </w:r>
      <w:r>
        <w:fldChar w:fldCharType="begin"/>
      </w:r>
      <w:r>
        <w:instrText xml:space="preserve"> REF _Ref493497783 \r \h </w:instrText>
      </w:r>
      <w:r>
        <w:fldChar w:fldCharType="separate"/>
      </w:r>
      <w:r w:rsidR="00313328">
        <w:t>3.34.3</w:t>
      </w:r>
      <w:r>
        <w:fldChar w:fldCharType="end"/>
      </w:r>
      <w:r>
        <w:t>.</w:t>
      </w:r>
    </w:p>
    <w:p w14:paraId="5E1EB724" w14:textId="03D565B5"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13328">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4837DEFE"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13328">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204617C1"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13328">
        <w:t>3.34.8</w:t>
      </w:r>
      <w:r w:rsidR="00EC5F35">
        <w:fldChar w:fldCharType="end"/>
      </w:r>
      <w:r>
        <w:t>.</w:t>
      </w:r>
    </w:p>
    <w:p w14:paraId="1029380F" w14:textId="6591A804"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13328">
        <w:t>3.34.9</w:t>
      </w:r>
      <w:r w:rsidR="00EC5F35">
        <w:fldChar w:fldCharType="end"/>
      </w:r>
      <w:r>
        <w:t>.</w:t>
      </w:r>
    </w:p>
    <w:p w14:paraId="526BE71F" w14:textId="77777777" w:rsidR="00B163FF" w:rsidRDefault="00B163FF" w:rsidP="00B163FF">
      <w:pPr>
        <w:pStyle w:val="Codesmall"/>
      </w:pPr>
      <w:r>
        <w:lastRenderedPageBreak/>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67" w:name="_Ref510008352"/>
      <w:bookmarkStart w:id="568" w:name="_Toc525568406"/>
      <w:r>
        <w:t>message property</w:t>
      </w:r>
      <w:bookmarkEnd w:id="567"/>
      <w:bookmarkEnd w:id="568"/>
    </w:p>
    <w:p w14:paraId="39D6B74B" w14:textId="138DA314"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13328">
        <w:t>3.9</w:t>
      </w:r>
      <w:r>
        <w:fldChar w:fldCharType="end"/>
      </w:r>
      <w:r>
        <w:t>)</w:t>
      </w:r>
      <w:r w:rsidRPr="00AD7FD8">
        <w:t xml:space="preserve"> relevant to the code flow.</w:t>
      </w:r>
    </w:p>
    <w:p w14:paraId="060DD1F9" w14:textId="5E6A402B" w:rsidR="00B163FF" w:rsidRDefault="00B163FF" w:rsidP="00B163FF">
      <w:pPr>
        <w:pStyle w:val="Heading3"/>
      </w:pPr>
      <w:bookmarkStart w:id="569" w:name="_Ref510008358"/>
      <w:bookmarkStart w:id="570" w:name="_Toc525568407"/>
      <w:r>
        <w:t>threadFlows property</w:t>
      </w:r>
      <w:bookmarkEnd w:id="569"/>
      <w:bookmarkEnd w:id="570"/>
    </w:p>
    <w:p w14:paraId="2D2C91FB" w14:textId="6AEF17D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13328">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13328">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71" w:name="_Toc525568408"/>
      <w:r>
        <w:t>properties property</w:t>
      </w:r>
      <w:bookmarkEnd w:id="571"/>
    </w:p>
    <w:p w14:paraId="57DA8C55" w14:textId="7855C791"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13328">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72" w:name="_Ref493427364"/>
      <w:bookmarkStart w:id="573" w:name="_Toc525568409"/>
      <w:r>
        <w:t>thread</w:t>
      </w:r>
      <w:r w:rsidR="006E546E">
        <w:t>Flow object</w:t>
      </w:r>
      <w:bookmarkEnd w:id="572"/>
      <w:bookmarkEnd w:id="573"/>
    </w:p>
    <w:p w14:paraId="68EE36AB" w14:textId="336A5D40" w:rsidR="006E546E" w:rsidRDefault="006E546E" w:rsidP="006E546E">
      <w:pPr>
        <w:pStyle w:val="Heading3"/>
      </w:pPr>
      <w:bookmarkStart w:id="574" w:name="_Toc525568410"/>
      <w:r>
        <w:t>General</w:t>
      </w:r>
      <w:bookmarkEnd w:id="57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667E5C8D" w:rsidR="00481B7B" w:rsidRDefault="00481B7B" w:rsidP="00AD7FD8">
      <w:r>
        <w:t>For an example, see §</w:t>
      </w:r>
      <w:r>
        <w:fldChar w:fldCharType="begin"/>
      </w:r>
      <w:r>
        <w:instrText xml:space="preserve"> REF _Ref510009088 \r \h </w:instrText>
      </w:r>
      <w:r>
        <w:fldChar w:fldCharType="separate"/>
      </w:r>
      <w:r w:rsidR="00313328">
        <w:t>3.25.1</w:t>
      </w:r>
      <w:r>
        <w:fldChar w:fldCharType="end"/>
      </w:r>
      <w:r>
        <w:t>.</w:t>
      </w:r>
    </w:p>
    <w:p w14:paraId="47D8E353" w14:textId="0B22E102" w:rsidR="00B163FF" w:rsidRDefault="00B163FF" w:rsidP="00B163FF">
      <w:pPr>
        <w:pStyle w:val="Heading3"/>
      </w:pPr>
      <w:bookmarkStart w:id="575" w:name="_Ref510008395"/>
      <w:bookmarkStart w:id="576" w:name="_Toc525568411"/>
      <w:r>
        <w:t>id property</w:t>
      </w:r>
      <w:bookmarkEnd w:id="575"/>
      <w:bookmarkEnd w:id="576"/>
    </w:p>
    <w:p w14:paraId="39CECB41" w14:textId="6DE787A3"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13328">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77" w:name="_Ref503361742"/>
      <w:bookmarkStart w:id="578" w:name="_Toc525568412"/>
      <w:r>
        <w:t>message property</w:t>
      </w:r>
      <w:bookmarkEnd w:id="577"/>
      <w:bookmarkEnd w:id="578"/>
    </w:p>
    <w:p w14:paraId="3994B882" w14:textId="78FB4B2B"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13328">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79" w:name="_Ref510008412"/>
      <w:bookmarkStart w:id="580" w:name="_Toc525568413"/>
      <w:r>
        <w:t>locations property</w:t>
      </w:r>
      <w:bookmarkEnd w:id="579"/>
      <w:bookmarkEnd w:id="580"/>
    </w:p>
    <w:p w14:paraId="648A48EB" w14:textId="4BE90966"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13328">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581" w:name="_Toc525568414"/>
      <w:r>
        <w:lastRenderedPageBreak/>
        <w:t>properties property</w:t>
      </w:r>
      <w:bookmarkEnd w:id="581"/>
    </w:p>
    <w:p w14:paraId="070BA385" w14:textId="7CB4BD82"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13328">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82" w:name="_Ref511819945"/>
      <w:bookmarkStart w:id="583" w:name="_Toc525568415"/>
      <w:r>
        <w:t>graph object</w:t>
      </w:r>
      <w:bookmarkEnd w:id="582"/>
      <w:bookmarkEnd w:id="583"/>
    </w:p>
    <w:p w14:paraId="79771063" w14:textId="13A3DA96" w:rsidR="00CD4F20" w:rsidRDefault="00CD4F20" w:rsidP="00CD4F20">
      <w:pPr>
        <w:pStyle w:val="Heading3"/>
      </w:pPr>
      <w:bookmarkStart w:id="584" w:name="_Toc525568416"/>
      <w:r>
        <w:t>General</w:t>
      </w:r>
      <w:bookmarkEnd w:id="584"/>
    </w:p>
    <w:p w14:paraId="0FCD96E1" w14:textId="326AB055"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13328">
        <w:t>3.11.17</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13328">
        <w:t>3.19.13</w:t>
      </w:r>
      <w:r>
        <w:fldChar w:fldCharType="end"/>
      </w:r>
      <w:r>
        <w:t>).</w:t>
      </w:r>
    </w:p>
    <w:p w14:paraId="1005630B" w14:textId="6541A27E"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13328">
        <w:t>3.30</w:t>
      </w:r>
      <w:r>
        <w:fldChar w:fldCharType="end"/>
      </w:r>
      <w:r>
        <w:t>).</w:t>
      </w:r>
    </w:p>
    <w:p w14:paraId="6F72B729" w14:textId="09F530D7" w:rsidR="00CD4F20" w:rsidRDefault="00CD4F20" w:rsidP="00CD4F20">
      <w:pPr>
        <w:pStyle w:val="Heading3"/>
      </w:pPr>
      <w:bookmarkStart w:id="585" w:name="_Ref511822858"/>
      <w:bookmarkStart w:id="586" w:name="_Toc525568417"/>
      <w:r>
        <w:t>id property</w:t>
      </w:r>
      <w:bookmarkEnd w:id="585"/>
      <w:bookmarkEnd w:id="586"/>
    </w:p>
    <w:p w14:paraId="1E5F5537" w14:textId="0703D710"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13328">
        <w:t>3.11.17</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13328">
        <w:t>3.19.13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B289A62" w14:textId="2357D0C2" w:rsidR="000C304C" w:rsidRDefault="000C304C" w:rsidP="000C304C">
      <w:r>
        <w:t xml:space="preserve">If </w:t>
      </w:r>
      <w:r>
        <w:rPr>
          <w:rStyle w:val="CODEtemp"/>
        </w:rPr>
        <w:t>id</w:t>
      </w:r>
      <w:r>
        <w:t xml:space="preserve"> is present, it </w:t>
      </w:r>
      <w:r>
        <w:rPr>
          <w:b/>
        </w:rPr>
        <w:t>SHALL</w:t>
      </w:r>
      <w:r>
        <w:t xml:space="preserve"> equal the corresponding property name in the </w:t>
      </w:r>
      <w:r>
        <w:rPr>
          <w:rStyle w:val="CODEtemp"/>
        </w:rPr>
        <w:t>run.graphs</w:t>
      </w:r>
      <w:r>
        <w:t xml:space="preserve"> or </w:t>
      </w:r>
      <w:r>
        <w:rPr>
          <w:rStyle w:val="CODEtemp"/>
        </w:rPr>
        <w:t>result.graphs</w:t>
      </w:r>
      <w:r>
        <w:t xml:space="preserve"> object in which it appears. If </w:t>
      </w:r>
      <w:r>
        <w:rPr>
          <w:rStyle w:val="CODEtemp"/>
        </w:rPr>
        <w:t>id</w:t>
      </w:r>
      <w:r>
        <w:t xml:space="preserve"> is absent, it </w:t>
      </w:r>
      <w:r>
        <w:rPr>
          <w:b/>
        </w:rPr>
        <w:t>SHALL</w:t>
      </w:r>
      <w:r>
        <w:t xml:space="preserve"> default to that property name.</w:t>
      </w:r>
    </w:p>
    <w:p w14:paraId="6FB77B23" w14:textId="77777777" w:rsidR="000C304C" w:rsidRDefault="000C304C" w:rsidP="000C304C">
      <w:pPr>
        <w:pStyle w:val="Note"/>
      </w:pPr>
      <w:r>
        <w:t xml:space="preserve">EXAMPLE: In this example, the first graph explicity states its </w:t>
      </w:r>
      <w:r>
        <w:rPr>
          <w:rStyle w:val="CODEtemp"/>
        </w:rPr>
        <w:t>id</w:t>
      </w:r>
      <w:r>
        <w:t xml:space="preserve"> property (</w:t>
      </w:r>
      <w:r>
        <w:rPr>
          <w:rStyle w:val="CODEtemp"/>
        </w:rPr>
        <w:t>"g1"</w:t>
      </w:r>
      <w:r>
        <w:t xml:space="preserve">), which matches its property name. The second graphs’s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6E6D6807" w:rsidR="000C304C" w:rsidRDefault="000C304C" w:rsidP="000C304C">
      <w:pPr>
        <w:pStyle w:val="Code"/>
      </w:pPr>
      <w:r>
        <w:t>{                        # A run object (§</w:t>
      </w:r>
      <w:r>
        <w:fldChar w:fldCharType="begin"/>
      </w:r>
      <w:r>
        <w:instrText xml:space="preserve"> REF _Ref493349997 \r \h </w:instrText>
      </w:r>
      <w:r>
        <w:fldChar w:fldCharType="separate"/>
      </w:r>
      <w:r w:rsidR="00313328">
        <w:t>3.11</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587" w:name="_Toc525568418"/>
      <w:r>
        <w:t>description property</w:t>
      </w:r>
      <w:bookmarkEnd w:id="587"/>
    </w:p>
    <w:p w14:paraId="60597691" w14:textId="124B082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13328">
        <w:t>3.9</w:t>
      </w:r>
      <w:r>
        <w:fldChar w:fldCharType="end"/>
      </w:r>
      <w:r>
        <w:t>) that describes the graph.</w:t>
      </w:r>
    </w:p>
    <w:p w14:paraId="63CE6EE1" w14:textId="254DFD0E" w:rsidR="00CD4F20" w:rsidRDefault="00CD4F20" w:rsidP="00CD4F20">
      <w:pPr>
        <w:pStyle w:val="Heading3"/>
      </w:pPr>
      <w:bookmarkStart w:id="588" w:name="_Ref511823242"/>
      <w:bookmarkStart w:id="589" w:name="_Toc525568419"/>
      <w:r>
        <w:t>nodes property</w:t>
      </w:r>
      <w:bookmarkEnd w:id="588"/>
      <w:bookmarkEnd w:id="589"/>
    </w:p>
    <w:p w14:paraId="3BF1C872" w14:textId="663E41FC"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13328">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13328">
        <w:t>3.28</w:t>
      </w:r>
      <w:r>
        <w:fldChar w:fldCharType="end"/>
      </w:r>
      <w:r>
        <w:t>) which represent the nodes of the graph.</w:t>
      </w:r>
    </w:p>
    <w:p w14:paraId="660381CB" w14:textId="2915D5F8" w:rsidR="00CD4F20" w:rsidRDefault="00CD4F20" w:rsidP="00CD4F20">
      <w:pPr>
        <w:pStyle w:val="Heading3"/>
      </w:pPr>
      <w:bookmarkStart w:id="590" w:name="_Ref511823263"/>
      <w:bookmarkStart w:id="591" w:name="_Toc525568420"/>
      <w:r>
        <w:t>edges property</w:t>
      </w:r>
      <w:bookmarkEnd w:id="590"/>
      <w:bookmarkEnd w:id="591"/>
    </w:p>
    <w:p w14:paraId="45BE5533" w14:textId="39898AD1"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13328">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13328">
        <w:t>3.29</w:t>
      </w:r>
      <w:r>
        <w:fldChar w:fldCharType="end"/>
      </w:r>
      <w:r>
        <w:t>) which represent the edges of the graph.</w:t>
      </w:r>
    </w:p>
    <w:p w14:paraId="2A8D5929" w14:textId="47CA4432" w:rsidR="00CD4F20" w:rsidRDefault="00CD4F20" w:rsidP="00CD4F20">
      <w:pPr>
        <w:pStyle w:val="Heading3"/>
      </w:pPr>
      <w:bookmarkStart w:id="592" w:name="_Toc525568421"/>
      <w:r>
        <w:lastRenderedPageBreak/>
        <w:t>properties property</w:t>
      </w:r>
      <w:bookmarkEnd w:id="592"/>
    </w:p>
    <w:p w14:paraId="35A7008A" w14:textId="34270484"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13328">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93" w:name="_Ref511821868"/>
      <w:bookmarkStart w:id="594" w:name="_Toc525568422"/>
      <w:r>
        <w:t>node object</w:t>
      </w:r>
      <w:bookmarkEnd w:id="593"/>
      <w:bookmarkEnd w:id="594"/>
    </w:p>
    <w:p w14:paraId="5C490915" w14:textId="5A0DD1FC" w:rsidR="00CD4F20" w:rsidRDefault="00CD4F20" w:rsidP="00CD4F20">
      <w:pPr>
        <w:pStyle w:val="Heading3"/>
      </w:pPr>
      <w:bookmarkStart w:id="595" w:name="_Toc525568423"/>
      <w:r>
        <w:t>General</w:t>
      </w:r>
      <w:bookmarkEnd w:id="595"/>
    </w:p>
    <w:p w14:paraId="5F3D946D" w14:textId="0B2E56A9"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13328">
        <w:t>3.27</w:t>
      </w:r>
      <w:r>
        <w:fldChar w:fldCharType="end"/>
      </w:r>
      <w:r>
        <w:t>).</w:t>
      </w:r>
    </w:p>
    <w:p w14:paraId="31799269" w14:textId="7F2781A8" w:rsidR="00CD4F20" w:rsidRDefault="00CD4F20" w:rsidP="00CD4F20">
      <w:pPr>
        <w:pStyle w:val="Heading3"/>
      </w:pPr>
      <w:bookmarkStart w:id="596" w:name="_Ref511822118"/>
      <w:bookmarkStart w:id="597" w:name="_Toc525568424"/>
      <w:r>
        <w:t>id property</w:t>
      </w:r>
      <w:bookmarkEnd w:id="596"/>
      <w:bookmarkEnd w:id="597"/>
    </w:p>
    <w:p w14:paraId="3A12B52F" w14:textId="4B63E45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13328">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13328">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1A12372" w:rsidR="00310D73" w:rsidRDefault="00310D73" w:rsidP="00310D73">
      <w:pPr>
        <w:pStyle w:val="Code"/>
      </w:pPr>
      <w:r>
        <w:t>{                             # A graph object (§</w:t>
      </w:r>
      <w:r>
        <w:fldChar w:fldCharType="begin"/>
      </w:r>
      <w:r>
        <w:instrText xml:space="preserve"> REF _Ref511819945 \r \h </w:instrText>
      </w:r>
      <w:r>
        <w:fldChar w:fldCharType="separate"/>
      </w:r>
      <w:r w:rsidR="00313328">
        <w:t>3.27</w:t>
      </w:r>
      <w:r>
        <w:fldChar w:fldCharType="end"/>
      </w:r>
      <w:r>
        <w:t>).</w:t>
      </w:r>
    </w:p>
    <w:p w14:paraId="27EC8247" w14:textId="00676D53" w:rsidR="00310D73" w:rsidRDefault="00310D73" w:rsidP="00310D73">
      <w:pPr>
        <w:pStyle w:val="Code"/>
      </w:pPr>
      <w:r>
        <w:t xml:space="preserve">  "nodes": [                  # See §</w:t>
      </w:r>
      <w:r>
        <w:fldChar w:fldCharType="begin"/>
      </w:r>
      <w:r>
        <w:instrText xml:space="preserve"> REF _Ref511823242 \r \h </w:instrText>
      </w:r>
      <w:r>
        <w:fldChar w:fldCharType="separate"/>
      </w:r>
      <w:r w:rsidR="00313328">
        <w:t>3.27.4</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2FEC69BB" w:rsidR="00310D73" w:rsidRDefault="00310D73" w:rsidP="00310D73">
      <w:pPr>
        <w:pStyle w:val="Code"/>
      </w:pPr>
      <w:r>
        <w:t xml:space="preserve">      "children": [           # See §</w:t>
      </w:r>
      <w:r>
        <w:fldChar w:fldCharType="begin"/>
      </w:r>
      <w:r>
        <w:instrText xml:space="preserve"> REF _Ref515547420 \r \h </w:instrText>
      </w:r>
      <w:r>
        <w:fldChar w:fldCharType="separate"/>
      </w:r>
      <w:r w:rsidR="00313328">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98" w:name="_Toc525568425"/>
      <w:r>
        <w:t>label property</w:t>
      </w:r>
      <w:bookmarkEnd w:id="598"/>
    </w:p>
    <w:p w14:paraId="5AE47AC0" w14:textId="07C019F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13328">
        <w:t>3.9</w:t>
      </w:r>
      <w:r>
        <w:fldChar w:fldCharType="end"/>
      </w:r>
      <w:r>
        <w:t>) that provides a short description of the node.</w:t>
      </w:r>
    </w:p>
    <w:p w14:paraId="4E017FF4" w14:textId="21BB0F35" w:rsidR="00CD4F20" w:rsidRDefault="00CD4F20" w:rsidP="00CD4F20">
      <w:pPr>
        <w:pStyle w:val="Heading3"/>
      </w:pPr>
      <w:bookmarkStart w:id="599" w:name="_Toc525568426"/>
      <w:r>
        <w:t>location property</w:t>
      </w:r>
      <w:bookmarkEnd w:id="599"/>
    </w:p>
    <w:p w14:paraId="20431782" w14:textId="5E3D4434"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13328">
        <w:t>3.20</w:t>
      </w:r>
      <w:r>
        <w:fldChar w:fldCharType="end"/>
      </w:r>
      <w:r>
        <w:t>) that specifies the location associated with the node.</w:t>
      </w:r>
    </w:p>
    <w:p w14:paraId="6D80BEE2" w14:textId="61FB435B" w:rsidR="00310D73" w:rsidRDefault="00310D73" w:rsidP="00310D73">
      <w:pPr>
        <w:pStyle w:val="Heading3"/>
      </w:pPr>
      <w:bookmarkStart w:id="600" w:name="_Ref515547420"/>
      <w:bookmarkStart w:id="601" w:name="_Toc525568427"/>
      <w:r>
        <w:t>children property</w:t>
      </w:r>
      <w:bookmarkEnd w:id="600"/>
      <w:bookmarkEnd w:id="601"/>
    </w:p>
    <w:p w14:paraId="5105ACEB" w14:textId="78E13D7F"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13328">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w:t>
      </w:r>
      <w:proofErr w:type="gramStart"/>
      <w:r>
        <w:t>are considered to be</w:t>
      </w:r>
      <w:proofErr w:type="gramEnd"/>
      <w:r>
        <w:t xml:space="preserve"> logically subordinate to their containing node, and to form a “nested graph” within that node. </w:t>
      </w:r>
    </w:p>
    <w:p w14:paraId="47968B5F" w14:textId="702EC7A2" w:rsidR="00CD4F20" w:rsidRDefault="00CD4F20" w:rsidP="00CD4F20">
      <w:pPr>
        <w:pStyle w:val="Heading3"/>
      </w:pPr>
      <w:bookmarkStart w:id="602" w:name="_Toc525568428"/>
      <w:r>
        <w:lastRenderedPageBreak/>
        <w:t>properties property</w:t>
      </w:r>
      <w:bookmarkEnd w:id="602"/>
    </w:p>
    <w:p w14:paraId="4DAD8D8F" w14:textId="6C89AB7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13328">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603" w:name="_Ref511821891"/>
      <w:bookmarkStart w:id="604" w:name="_Toc525568429"/>
      <w:r>
        <w:t>edge object</w:t>
      </w:r>
      <w:bookmarkEnd w:id="603"/>
      <w:bookmarkEnd w:id="604"/>
    </w:p>
    <w:p w14:paraId="78AF70AE" w14:textId="37DDAA2D" w:rsidR="00CD4F20" w:rsidRDefault="00CD4F20" w:rsidP="00CD4F20">
      <w:pPr>
        <w:pStyle w:val="Heading3"/>
      </w:pPr>
      <w:bookmarkStart w:id="605" w:name="_Toc525568430"/>
      <w:r>
        <w:t>General</w:t>
      </w:r>
      <w:bookmarkEnd w:id="605"/>
    </w:p>
    <w:p w14:paraId="4DD63F10" w14:textId="6695EF44"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13328">
        <w:t>3.27</w:t>
      </w:r>
      <w:r>
        <w:fldChar w:fldCharType="end"/>
      </w:r>
      <w:r>
        <w:t>).</w:t>
      </w:r>
    </w:p>
    <w:p w14:paraId="793D7A79" w14:textId="635537BA" w:rsidR="00CD4F20" w:rsidRDefault="00CD4F20" w:rsidP="00CD4F20">
      <w:pPr>
        <w:pStyle w:val="Heading3"/>
      </w:pPr>
      <w:bookmarkStart w:id="606" w:name="_Ref511823280"/>
      <w:bookmarkStart w:id="607" w:name="_Toc525568431"/>
      <w:r>
        <w:t>id property</w:t>
      </w:r>
      <w:bookmarkEnd w:id="606"/>
      <w:bookmarkEnd w:id="607"/>
    </w:p>
    <w:p w14:paraId="5747D78D" w14:textId="7174B220" w:rsidR="00380A89" w:rsidRPr="00380A89" w:rsidRDefault="00380A89" w:rsidP="00380A89">
      <w:bookmarkStart w:id="60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0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13328">
        <w:t>3.27</w:t>
      </w:r>
      <w:r>
        <w:fldChar w:fldCharType="end"/>
      </w:r>
      <w:r>
        <w:t>).</w:t>
      </w:r>
    </w:p>
    <w:p w14:paraId="1B21E298" w14:textId="491462EA" w:rsidR="00CD4F20" w:rsidRDefault="00CD4F20" w:rsidP="00CD4F20">
      <w:pPr>
        <w:pStyle w:val="Heading3"/>
      </w:pPr>
      <w:bookmarkStart w:id="609" w:name="_Toc525568432"/>
      <w:r>
        <w:t>label property</w:t>
      </w:r>
      <w:bookmarkEnd w:id="609"/>
    </w:p>
    <w:p w14:paraId="2E237F87" w14:textId="1AB30719"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13328">
        <w:t>3.9</w:t>
      </w:r>
      <w:r>
        <w:fldChar w:fldCharType="end"/>
      </w:r>
      <w:r>
        <w:t>) that provides a short description of the edge.</w:t>
      </w:r>
    </w:p>
    <w:p w14:paraId="4FD0229C" w14:textId="1F2B6CFF" w:rsidR="00CD4F20" w:rsidRDefault="00CD4F20" w:rsidP="00CD4F20">
      <w:pPr>
        <w:pStyle w:val="Heading3"/>
      </w:pPr>
      <w:bookmarkStart w:id="610" w:name="_Ref511822214"/>
      <w:bookmarkStart w:id="611" w:name="_Toc525568433"/>
      <w:r>
        <w:t>sourceNodeId property</w:t>
      </w:r>
      <w:bookmarkEnd w:id="610"/>
      <w:bookmarkEnd w:id="611"/>
    </w:p>
    <w:p w14:paraId="4F1F1502" w14:textId="1DE24CFE"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1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13328">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13328">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13328">
        <w:t>3.27</w:t>
      </w:r>
      <w:r>
        <w:fldChar w:fldCharType="end"/>
      </w:r>
      <w:r>
        <w:t>)</w:t>
      </w:r>
      <w:bookmarkEnd w:id="61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13328">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436CEDE1" w:rsidR="00310D73" w:rsidRDefault="00310D73" w:rsidP="00310D73">
      <w:pPr>
        <w:pStyle w:val="Code"/>
      </w:pPr>
      <w:r>
        <w:t>{                             # A graph object (§</w:t>
      </w:r>
      <w:r>
        <w:fldChar w:fldCharType="begin"/>
      </w:r>
      <w:r>
        <w:instrText xml:space="preserve"> REF _Ref511819945 \r \h </w:instrText>
      </w:r>
      <w:r>
        <w:fldChar w:fldCharType="separate"/>
      </w:r>
      <w:r w:rsidR="00313328">
        <w:t>3.27</w:t>
      </w:r>
      <w:r>
        <w:fldChar w:fldCharType="end"/>
      </w:r>
      <w:r>
        <w:t>).</w:t>
      </w:r>
    </w:p>
    <w:p w14:paraId="4DF7DD5F" w14:textId="10977E06" w:rsidR="00310D73" w:rsidRDefault="00310D73" w:rsidP="00310D73">
      <w:pPr>
        <w:pStyle w:val="Code"/>
      </w:pPr>
      <w:r>
        <w:t xml:space="preserve">  "nodes": [                  # See §</w:t>
      </w:r>
      <w:r>
        <w:fldChar w:fldCharType="begin"/>
      </w:r>
      <w:r>
        <w:instrText xml:space="preserve"> REF _Ref511823242 \r \h </w:instrText>
      </w:r>
      <w:r>
        <w:fldChar w:fldCharType="separate"/>
      </w:r>
      <w:r w:rsidR="00313328">
        <w:t>3.27.4</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5334F3AE" w:rsidR="00310D73" w:rsidRDefault="00310D73" w:rsidP="00310D73">
      <w:pPr>
        <w:pStyle w:val="Code"/>
      </w:pPr>
      <w:r>
        <w:t xml:space="preserve">      "children": [           # See §</w:t>
      </w:r>
      <w:r>
        <w:fldChar w:fldCharType="begin"/>
      </w:r>
      <w:r>
        <w:instrText xml:space="preserve"> REF _Ref515547420 \r \h </w:instrText>
      </w:r>
      <w:r>
        <w:fldChar w:fldCharType="separate"/>
      </w:r>
      <w:r w:rsidR="00313328">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7E4CDB2" w:rsidR="00310D73" w:rsidRDefault="00310D73" w:rsidP="00310D73">
      <w:pPr>
        <w:pStyle w:val="Code"/>
      </w:pPr>
      <w:r>
        <w:t xml:space="preserve">  "edges": [                  # See §</w:t>
      </w:r>
      <w:r>
        <w:fldChar w:fldCharType="begin"/>
      </w:r>
      <w:r>
        <w:instrText xml:space="preserve"> REF _Ref511823263 \r \h </w:instrText>
      </w:r>
      <w:r>
        <w:fldChar w:fldCharType="separate"/>
      </w:r>
      <w:r w:rsidR="00313328">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13" w:name="_Ref511823298"/>
      <w:bookmarkStart w:id="614" w:name="_Toc525568434"/>
      <w:r>
        <w:lastRenderedPageBreak/>
        <w:t>targetNodeId property</w:t>
      </w:r>
      <w:bookmarkEnd w:id="613"/>
      <w:bookmarkEnd w:id="614"/>
    </w:p>
    <w:p w14:paraId="09C99A58" w14:textId="585E9767"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13328">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13328">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13328">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13328">
        <w:t>3.29.4</w:t>
      </w:r>
      <w:r>
        <w:fldChar w:fldCharType="end"/>
      </w:r>
      <w:r>
        <w:t>).</w:t>
      </w:r>
    </w:p>
    <w:p w14:paraId="4D640ECE" w14:textId="70B5AAAE" w:rsidR="00CD4F20" w:rsidRDefault="00CD4F20" w:rsidP="00CD4F20">
      <w:pPr>
        <w:pStyle w:val="Heading3"/>
      </w:pPr>
      <w:bookmarkStart w:id="615" w:name="_Toc525568435"/>
      <w:r>
        <w:t>properties property</w:t>
      </w:r>
      <w:bookmarkEnd w:id="615"/>
    </w:p>
    <w:p w14:paraId="0461D75E" w14:textId="07E18A6E"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13328">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616" w:name="_Ref511819971"/>
      <w:bookmarkStart w:id="617" w:name="_Toc525568436"/>
      <w:r>
        <w:t>graphTraversal object</w:t>
      </w:r>
      <w:bookmarkEnd w:id="616"/>
      <w:bookmarkEnd w:id="617"/>
    </w:p>
    <w:p w14:paraId="7EE87AC4" w14:textId="2D601D1D" w:rsidR="00CD4F20" w:rsidRDefault="00CD4F20" w:rsidP="00CD4F20">
      <w:pPr>
        <w:pStyle w:val="Heading3"/>
      </w:pPr>
      <w:bookmarkStart w:id="618" w:name="_Toc525568437"/>
      <w:r>
        <w:t>General</w:t>
      </w:r>
      <w:bookmarkEnd w:id="618"/>
    </w:p>
    <w:p w14:paraId="5B499FB9" w14:textId="05C12C7D"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13328">
        <w:t>3.31</w:t>
      </w:r>
      <w:r>
        <w:fldChar w:fldCharType="end"/>
      </w:r>
      <w:r>
        <w:t>). For an example, see §</w:t>
      </w:r>
      <w:r>
        <w:fldChar w:fldCharType="begin"/>
      </w:r>
      <w:r>
        <w:instrText xml:space="preserve"> REF _Ref511822614 \r \h </w:instrText>
      </w:r>
      <w:r>
        <w:fldChar w:fldCharType="separate"/>
      </w:r>
      <w:r w:rsidR="00313328">
        <w:t>3.30.5</w:t>
      </w:r>
      <w:r>
        <w:fldChar w:fldCharType="end"/>
      </w:r>
      <w:r>
        <w:t>.</w:t>
      </w:r>
    </w:p>
    <w:p w14:paraId="69BF4E4E" w14:textId="332F5E8E" w:rsidR="00CD4F20" w:rsidRDefault="00CD4F20" w:rsidP="00CD4F20">
      <w:pPr>
        <w:pStyle w:val="Heading3"/>
      </w:pPr>
      <w:bookmarkStart w:id="619" w:name="_Ref511823337"/>
      <w:bookmarkStart w:id="620" w:name="_Toc525568438"/>
      <w:r>
        <w:t>graphId property</w:t>
      </w:r>
      <w:bookmarkEnd w:id="619"/>
      <w:bookmarkEnd w:id="620"/>
    </w:p>
    <w:p w14:paraId="569BEBAE" w14:textId="702ACB3B"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13328">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13328">
        <w:t>3.27</w:t>
      </w:r>
      <w:r>
        <w:fldChar w:fldCharType="end"/>
      </w:r>
      <w:r>
        <w:t>) being traversed.</w:t>
      </w:r>
    </w:p>
    <w:p w14:paraId="3B4B2F13" w14:textId="703FFF4E"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13328">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13328">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13328">
        <w:t>3.11.17</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13328">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21" w:name="_Toc525568439"/>
      <w:r>
        <w:t>description property</w:t>
      </w:r>
      <w:bookmarkEnd w:id="621"/>
    </w:p>
    <w:p w14:paraId="00450671" w14:textId="3E432ED3"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13328">
        <w:t>3.9</w:t>
      </w:r>
      <w:r>
        <w:fldChar w:fldCharType="end"/>
      </w:r>
      <w:r>
        <w:t>) that describes the graph traversal.</w:t>
      </w:r>
    </w:p>
    <w:p w14:paraId="1B078DE3" w14:textId="453A53D8" w:rsidR="00CD4F20" w:rsidRDefault="00CD4F20" w:rsidP="00CD4F20">
      <w:pPr>
        <w:pStyle w:val="Heading3"/>
      </w:pPr>
      <w:bookmarkStart w:id="622" w:name="_Ref511823179"/>
      <w:bookmarkStart w:id="623" w:name="_Toc525568440"/>
      <w:r>
        <w:t>initialState property</w:t>
      </w:r>
      <w:bookmarkEnd w:id="622"/>
      <w:bookmarkEnd w:id="623"/>
    </w:p>
    <w:p w14:paraId="0DAFE5D2" w14:textId="7A4784AB"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13328">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13328">
        <w:t>3.31.4</w:t>
      </w:r>
      <w:r>
        <w:fldChar w:fldCharType="end"/>
      </w:r>
      <w:r>
        <w:t>), enables a SARIF viewer to present a debugger-like “watch window” experience as the user traverses a graph.</w:t>
      </w:r>
    </w:p>
    <w:p w14:paraId="69AF54AA" w14:textId="7ACA5085"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13328">
        <w:t>3.34.7</w:t>
      </w:r>
      <w:r>
        <w:fldChar w:fldCharType="end"/>
      </w:r>
      <w:r>
        <w:t>.</w:t>
      </w:r>
    </w:p>
    <w:p w14:paraId="64F7666B" w14:textId="785BF9A5" w:rsidR="00CD4F20" w:rsidRDefault="00CD4F20" w:rsidP="00CD4F20">
      <w:pPr>
        <w:pStyle w:val="Heading3"/>
      </w:pPr>
      <w:bookmarkStart w:id="624" w:name="_Ref511822614"/>
      <w:bookmarkStart w:id="625" w:name="_Toc525568441"/>
      <w:r>
        <w:t>edgeTraversals property</w:t>
      </w:r>
      <w:bookmarkEnd w:id="624"/>
      <w:bookmarkEnd w:id="625"/>
    </w:p>
    <w:p w14:paraId="044B1D53" w14:textId="4D90BA71"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13328">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2B4E890" w:rsidR="009D3174" w:rsidRDefault="009D3174" w:rsidP="009D3174">
      <w:pPr>
        <w:pStyle w:val="Note"/>
      </w:pPr>
      <w:r>
        <w:lastRenderedPageBreak/>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13328">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13328">
        <w:t>3.31.4</w:t>
      </w:r>
      <w:r>
        <w:fldChar w:fldCharType="end"/>
      </w:r>
      <w:r>
        <w:t>).</w:t>
      </w:r>
    </w:p>
    <w:p w14:paraId="4808B3B4" w14:textId="77078CB2" w:rsidR="009D3174" w:rsidRDefault="009D3174" w:rsidP="009D3174">
      <w:pPr>
        <w:pStyle w:val="Codesmall"/>
      </w:pPr>
      <w:r>
        <w:t>{                                            # A result object (§</w:t>
      </w:r>
      <w:r>
        <w:fldChar w:fldCharType="begin"/>
      </w:r>
      <w:r>
        <w:instrText xml:space="preserve"> REF _Ref493350984 \r \h </w:instrText>
      </w:r>
      <w:r>
        <w:fldChar w:fldCharType="separate"/>
      </w:r>
      <w:r w:rsidR="00313328">
        <w:t>3.19</w:t>
      </w:r>
      <w:r>
        <w:fldChar w:fldCharType="end"/>
      </w:r>
      <w:r>
        <w:t>).</w:t>
      </w:r>
    </w:p>
    <w:p w14:paraId="10E2D789" w14:textId="5520F893"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313328">
        <w:t>3.19.13</w:t>
      </w:r>
      <w:r>
        <w:fldChar w:fldCharType="end"/>
      </w:r>
      <w:r>
        <w:t>.</w:t>
      </w:r>
    </w:p>
    <w:p w14:paraId="69735FC2" w14:textId="58F79EA5"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313328">
        <w:t>3.27</w:t>
      </w:r>
      <w:r>
        <w:fldChar w:fldCharType="end"/>
      </w:r>
      <w:r>
        <w:t>).</w:t>
      </w:r>
    </w:p>
    <w:p w14:paraId="0A2D9023" w14:textId="18A5B478" w:rsidR="009D3174" w:rsidRDefault="009D3174" w:rsidP="009D3174">
      <w:pPr>
        <w:pStyle w:val="Codesmall"/>
      </w:pPr>
      <w:r>
        <w:t xml:space="preserve">      "id": "g1",                            # See §</w:t>
      </w:r>
      <w:r>
        <w:fldChar w:fldCharType="begin"/>
      </w:r>
      <w:r>
        <w:instrText xml:space="preserve"> REF _Ref511822858 \r \h </w:instrText>
      </w:r>
      <w:r>
        <w:fldChar w:fldCharType="separate"/>
      </w:r>
      <w:r w:rsidR="00313328">
        <w:t>3.27.2</w:t>
      </w:r>
      <w:r>
        <w:fldChar w:fldCharType="end"/>
      </w:r>
      <w:r>
        <w:t>.</w:t>
      </w:r>
    </w:p>
    <w:p w14:paraId="10FF4F75" w14:textId="77777777" w:rsidR="009D3174" w:rsidRDefault="009D3174" w:rsidP="009D3174">
      <w:pPr>
        <w:pStyle w:val="Codesmall"/>
      </w:pPr>
    </w:p>
    <w:p w14:paraId="2D97EC95" w14:textId="7EF9AD89" w:rsidR="009D3174" w:rsidRDefault="009D3174" w:rsidP="009D3174">
      <w:pPr>
        <w:pStyle w:val="Codesmall"/>
      </w:pPr>
      <w:r>
        <w:t xml:space="preserve">      "nodes": [                             # See §</w:t>
      </w:r>
      <w:r>
        <w:fldChar w:fldCharType="begin"/>
      </w:r>
      <w:r>
        <w:instrText xml:space="preserve"> REF _Ref511823242 \r \h </w:instrText>
      </w:r>
      <w:r>
        <w:fldChar w:fldCharType="separate"/>
      </w:r>
      <w:r w:rsidR="00313328">
        <w:t>3.27.4</w:t>
      </w:r>
      <w:r>
        <w:fldChar w:fldCharType="end"/>
      </w:r>
      <w:r>
        <w:t>.</w:t>
      </w:r>
    </w:p>
    <w:p w14:paraId="385BE8FF" w14:textId="09B90761"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13328">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77158A3E" w:rsidR="009D3174" w:rsidRDefault="009D3174" w:rsidP="009D3174">
      <w:pPr>
        <w:pStyle w:val="Codesmall"/>
      </w:pPr>
      <w:r>
        <w:t xml:space="preserve">      "edges": [                             # See §</w:t>
      </w:r>
      <w:r>
        <w:fldChar w:fldCharType="begin"/>
      </w:r>
      <w:r>
        <w:instrText xml:space="preserve"> REF _Ref511823263 \r \h </w:instrText>
      </w:r>
      <w:r>
        <w:fldChar w:fldCharType="separate"/>
      </w:r>
      <w:r w:rsidR="00313328">
        <w:t>3.27.5</w:t>
      </w:r>
      <w:r>
        <w:fldChar w:fldCharType="end"/>
      </w:r>
      <w:r>
        <w:t>.</w:t>
      </w:r>
    </w:p>
    <w:p w14:paraId="3AE21EC0" w14:textId="1A17FAA3" w:rsidR="009D3174" w:rsidRDefault="009D3174" w:rsidP="009D3174">
      <w:pPr>
        <w:pStyle w:val="Codesmall"/>
      </w:pPr>
      <w:r>
        <w:t xml:space="preserve">        {                                    # An edge object (§</w:t>
      </w:r>
      <w:r>
        <w:fldChar w:fldCharType="begin"/>
      </w:r>
      <w:r>
        <w:instrText xml:space="preserve"> REF _Ref511821891 \r \h </w:instrText>
      </w:r>
      <w:r>
        <w:fldChar w:fldCharType="separate"/>
      </w:r>
      <w:r w:rsidR="00313328">
        <w:t>3.29</w:t>
      </w:r>
      <w:r>
        <w:fldChar w:fldCharType="end"/>
      </w:r>
      <w:r>
        <w:t>).</w:t>
      </w:r>
    </w:p>
    <w:p w14:paraId="0FC27E06" w14:textId="34C5B410" w:rsidR="009D3174" w:rsidRDefault="009D3174" w:rsidP="009D3174">
      <w:pPr>
        <w:pStyle w:val="Codesmall"/>
      </w:pPr>
      <w:r>
        <w:t xml:space="preserve">          "id": "e1",                        # See §</w:t>
      </w:r>
      <w:r>
        <w:fldChar w:fldCharType="begin"/>
      </w:r>
      <w:r>
        <w:instrText xml:space="preserve"> REF _Ref511823280 \r \h </w:instrText>
      </w:r>
      <w:r>
        <w:fldChar w:fldCharType="separate"/>
      </w:r>
      <w:r w:rsidR="00313328">
        <w:t>3.29.2</w:t>
      </w:r>
      <w:r>
        <w:fldChar w:fldCharType="end"/>
      </w:r>
      <w:r>
        <w:t>.</w:t>
      </w:r>
    </w:p>
    <w:p w14:paraId="33697097" w14:textId="6350790A"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13328">
        <w:t>3.29.4</w:t>
      </w:r>
      <w:r>
        <w:fldChar w:fldCharType="end"/>
      </w:r>
      <w:r>
        <w:t>.</w:t>
      </w:r>
    </w:p>
    <w:p w14:paraId="6F112479" w14:textId="3B5166A8"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13328">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29AABDDB"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5F5380A0"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13328">
        <w:t>3.19.14</w:t>
      </w:r>
      <w:r>
        <w:fldChar w:fldCharType="end"/>
      </w:r>
      <w:r>
        <w:t>.</w:t>
      </w:r>
    </w:p>
    <w:p w14:paraId="52989359" w14:textId="6FF379DF"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13328">
        <w:t>3.30</w:t>
      </w:r>
      <w:r>
        <w:fldChar w:fldCharType="end"/>
      </w:r>
      <w:r>
        <w:t>).</w:t>
      </w:r>
    </w:p>
    <w:p w14:paraId="42598F9A" w14:textId="48567D90" w:rsidR="009D3174" w:rsidRDefault="009D3174" w:rsidP="009D3174">
      <w:pPr>
        <w:pStyle w:val="Codesmall"/>
      </w:pPr>
      <w:r>
        <w:t xml:space="preserve">      "graphId": "g1",                       # See §</w:t>
      </w:r>
      <w:r>
        <w:fldChar w:fldCharType="begin"/>
      </w:r>
      <w:r>
        <w:instrText xml:space="preserve"> REF _Ref511823337 \r \h </w:instrText>
      </w:r>
      <w:r>
        <w:fldChar w:fldCharType="separate"/>
      </w:r>
      <w:r w:rsidR="00313328">
        <w:t>3.30.2</w:t>
      </w:r>
      <w:r>
        <w:fldChar w:fldCharType="end"/>
      </w:r>
      <w:r>
        <w:t>.</w:t>
      </w:r>
    </w:p>
    <w:p w14:paraId="00E6F1B9" w14:textId="77777777" w:rsidR="009D3174" w:rsidRDefault="009D3174" w:rsidP="009D3174">
      <w:pPr>
        <w:pStyle w:val="Codesmall"/>
      </w:pPr>
    </w:p>
    <w:p w14:paraId="36D3F377" w14:textId="7CCEDCB0"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13328">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2CBBA423"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13328">
        <w:t>3.30.5</w:t>
      </w:r>
      <w:r>
        <w:fldChar w:fldCharType="end"/>
      </w:r>
      <w:r>
        <w:t>.</w:t>
      </w:r>
    </w:p>
    <w:p w14:paraId="741740FA" w14:textId="22CF3F38"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13328">
        <w:t>3.31</w:t>
      </w:r>
      <w:r>
        <w:fldChar w:fldCharType="end"/>
      </w:r>
      <w:r>
        <w:t>).</w:t>
      </w:r>
    </w:p>
    <w:p w14:paraId="3B24AD48" w14:textId="6BF96AC2"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13328">
        <w:t>3.31.2</w:t>
      </w:r>
      <w:r w:rsidR="00D1651A">
        <w:fldChar w:fldCharType="end"/>
      </w:r>
      <w:r>
        <w:t>.</w:t>
      </w:r>
    </w:p>
    <w:p w14:paraId="091883BE" w14:textId="77777777" w:rsidR="009D3174" w:rsidRDefault="009D3174" w:rsidP="009D3174">
      <w:pPr>
        <w:pStyle w:val="Codesmall"/>
      </w:pPr>
    </w:p>
    <w:p w14:paraId="0C82C8AC" w14:textId="3679DCD2" w:rsidR="009D3174" w:rsidRDefault="009D3174" w:rsidP="009D3174">
      <w:pPr>
        <w:pStyle w:val="Codesmall"/>
      </w:pPr>
      <w:r>
        <w:t xml:space="preserve">          "finalState": {                    # See §</w:t>
      </w:r>
      <w:r>
        <w:fldChar w:fldCharType="begin"/>
      </w:r>
      <w:r>
        <w:instrText xml:space="preserve"> REF _Ref511823070 \r \h </w:instrText>
      </w:r>
      <w:r>
        <w:fldChar w:fldCharType="separate"/>
      </w:r>
      <w:r w:rsidR="00313328">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26" w:name="_Toc525568442"/>
      <w:r>
        <w:lastRenderedPageBreak/>
        <w:t>properties property</w:t>
      </w:r>
      <w:bookmarkEnd w:id="626"/>
    </w:p>
    <w:p w14:paraId="3E4C1C95" w14:textId="6E37F7C1"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13328">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27" w:name="_Ref511822569"/>
      <w:bookmarkStart w:id="628" w:name="_Toc525568443"/>
      <w:r>
        <w:t>edgeTraversal object</w:t>
      </w:r>
      <w:bookmarkEnd w:id="627"/>
      <w:bookmarkEnd w:id="628"/>
    </w:p>
    <w:p w14:paraId="4A14EA88" w14:textId="696B8630" w:rsidR="00CD4F20" w:rsidRDefault="00CD4F20" w:rsidP="00CD4F20">
      <w:pPr>
        <w:pStyle w:val="Heading3"/>
      </w:pPr>
      <w:bookmarkStart w:id="629" w:name="_Toc525568444"/>
      <w:r>
        <w:t>General</w:t>
      </w:r>
      <w:bookmarkEnd w:id="629"/>
    </w:p>
    <w:p w14:paraId="7FC25DC6" w14:textId="57980962" w:rsidR="00E66DEE" w:rsidRDefault="00E66DEE" w:rsidP="00E66DEE">
      <w:bookmarkStart w:id="63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31" w:name="_Ref513199007"/>
      <w:bookmarkStart w:id="632" w:name="_Toc525568445"/>
      <w:r>
        <w:t>edgeId property</w:t>
      </w:r>
      <w:bookmarkEnd w:id="630"/>
      <w:bookmarkEnd w:id="631"/>
      <w:bookmarkEnd w:id="632"/>
    </w:p>
    <w:p w14:paraId="48F3DA24" w14:textId="2A7AA2B2"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13328">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13328">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13328">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13328">
        <w:t>3.30</w:t>
      </w:r>
      <w:r>
        <w:fldChar w:fldCharType="end"/>
      </w:r>
      <w:r>
        <w:t>).</w:t>
      </w:r>
    </w:p>
    <w:p w14:paraId="0AD4B66E" w14:textId="675852EB" w:rsidR="00CD4F20" w:rsidRDefault="00CD4F20" w:rsidP="00CD4F20">
      <w:pPr>
        <w:pStyle w:val="Heading3"/>
      </w:pPr>
      <w:bookmarkStart w:id="633" w:name="_Toc525568446"/>
      <w:r>
        <w:t>message property</w:t>
      </w:r>
      <w:bookmarkEnd w:id="633"/>
    </w:p>
    <w:p w14:paraId="4271FA61" w14:textId="17575125"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13328">
        <w:t>3.9</w:t>
      </w:r>
      <w:r>
        <w:fldChar w:fldCharType="end"/>
      </w:r>
      <w:r>
        <w:t>) that contains a message to display to the user as the edge is traversed.</w:t>
      </w:r>
    </w:p>
    <w:p w14:paraId="188B3BCD" w14:textId="25EB188B" w:rsidR="00CD4F20" w:rsidRDefault="00CD4F20" w:rsidP="00CD4F20">
      <w:pPr>
        <w:pStyle w:val="Heading3"/>
      </w:pPr>
      <w:bookmarkStart w:id="634" w:name="_Ref511823070"/>
      <w:bookmarkStart w:id="635" w:name="_Toc525568447"/>
      <w:r>
        <w:t>finalState property</w:t>
      </w:r>
      <w:bookmarkEnd w:id="634"/>
      <w:bookmarkEnd w:id="635"/>
    </w:p>
    <w:p w14:paraId="254B59E1" w14:textId="77409A19"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13328">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13328">
        <w:t>3.30.4</w:t>
      </w:r>
      <w:r>
        <w:fldChar w:fldCharType="end"/>
      </w:r>
      <w:r>
        <w:t>), enables a viewer to present a debugger-like “watch window” experience as the user traverses a graph.</w:t>
      </w:r>
    </w:p>
    <w:p w14:paraId="47194824" w14:textId="26FA835F"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13328">
        <w:t>3.34.7</w:t>
      </w:r>
      <w:r>
        <w:fldChar w:fldCharType="end"/>
      </w:r>
      <w:r>
        <w:t>.</w:t>
      </w:r>
    </w:p>
    <w:p w14:paraId="0E93831D" w14:textId="4B6229DC" w:rsidR="00CD4F20" w:rsidRDefault="00326931" w:rsidP="00CD4F20">
      <w:pPr>
        <w:pStyle w:val="Heading3"/>
      </w:pPr>
      <w:bookmarkStart w:id="636" w:name="_Toc525568448"/>
      <w:r>
        <w:t>stepOverEdgeCount</w:t>
      </w:r>
      <w:r w:rsidR="00CD4F20">
        <w:t xml:space="preserve"> property</w:t>
      </w:r>
      <w:bookmarkEnd w:id="63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3F83F692"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13328">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lastRenderedPageBreak/>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74C77437" w:rsidR="00BE0DF6" w:rsidRDefault="00BE0DF6" w:rsidP="00BE0DF6">
      <w:pPr>
        <w:pStyle w:val="Codesmall"/>
      </w:pPr>
      <w:r>
        <w:t>{                                                 # A result object (§</w:t>
      </w:r>
      <w:r>
        <w:fldChar w:fldCharType="begin"/>
      </w:r>
      <w:r>
        <w:instrText xml:space="preserve"> REF _Ref493350984 \r \h </w:instrText>
      </w:r>
      <w:r>
        <w:fldChar w:fldCharType="separate"/>
      </w:r>
      <w:r w:rsidR="00313328">
        <w:t>3.19</w:t>
      </w:r>
      <w:r>
        <w:fldChar w:fldCharType="end"/>
      </w:r>
      <w:r>
        <w:t>).</w:t>
      </w:r>
    </w:p>
    <w:p w14:paraId="75B400D0" w14:textId="166B74C1"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313328">
        <w:t>3.19.13</w:t>
      </w:r>
      <w:r>
        <w:fldChar w:fldCharType="end"/>
      </w:r>
      <w:r>
        <w:t>.</w:t>
      </w:r>
    </w:p>
    <w:p w14:paraId="15902C38" w14:textId="24764BA8"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313328">
        <w:t>3.27</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DA27BA2"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03626464"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13328">
        <w:t>3.19.14</w:t>
      </w:r>
      <w:r>
        <w:fldChar w:fldCharType="end"/>
      </w:r>
      <w:r>
        <w:t>.</w:t>
      </w:r>
    </w:p>
    <w:p w14:paraId="7D1411F8" w14:textId="7ABE4B2F"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13328">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37" w:name="_Toc525568449"/>
      <w:r>
        <w:t>properties property</w:t>
      </w:r>
      <w:bookmarkEnd w:id="637"/>
    </w:p>
    <w:p w14:paraId="0F3E8910" w14:textId="39B5BAF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13328">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38" w:name="_Ref493427479"/>
      <w:bookmarkStart w:id="639" w:name="_Toc525568450"/>
      <w:r>
        <w:lastRenderedPageBreak/>
        <w:t>stack object</w:t>
      </w:r>
      <w:bookmarkEnd w:id="638"/>
      <w:bookmarkEnd w:id="639"/>
    </w:p>
    <w:p w14:paraId="5A2500F3" w14:textId="474DE860" w:rsidR="006E546E" w:rsidRDefault="006E546E" w:rsidP="006E546E">
      <w:pPr>
        <w:pStyle w:val="Heading3"/>
      </w:pPr>
      <w:bookmarkStart w:id="640" w:name="_Toc525568451"/>
      <w:r>
        <w:t>General</w:t>
      </w:r>
      <w:bookmarkEnd w:id="64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41" w:name="_Ref503361859"/>
      <w:bookmarkStart w:id="642" w:name="_Toc525568452"/>
      <w:r>
        <w:t>message property</w:t>
      </w:r>
      <w:bookmarkEnd w:id="641"/>
      <w:bookmarkEnd w:id="642"/>
    </w:p>
    <w:p w14:paraId="2BDF4228" w14:textId="3209993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13328">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43" w:name="_Toc525568453"/>
      <w:r>
        <w:t>frames property</w:t>
      </w:r>
      <w:bookmarkEnd w:id="643"/>
    </w:p>
    <w:p w14:paraId="469B2FA7" w14:textId="757367F0"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13328">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44" w:name="_Toc525568454"/>
      <w:r>
        <w:t>properties property</w:t>
      </w:r>
      <w:bookmarkEnd w:id="644"/>
    </w:p>
    <w:p w14:paraId="48B11B8A" w14:textId="05391C7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13328">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45" w:name="_Ref493494398"/>
      <w:bookmarkStart w:id="646" w:name="_Toc525568455"/>
      <w:r>
        <w:t>stackFrame object</w:t>
      </w:r>
      <w:bookmarkEnd w:id="645"/>
      <w:bookmarkEnd w:id="646"/>
    </w:p>
    <w:p w14:paraId="440DEBE2" w14:textId="2D9664B2" w:rsidR="006E546E" w:rsidRDefault="006E546E" w:rsidP="006E546E">
      <w:pPr>
        <w:pStyle w:val="Heading3"/>
      </w:pPr>
      <w:bookmarkStart w:id="647" w:name="_Toc525568456"/>
      <w:r>
        <w:t>General</w:t>
      </w:r>
      <w:bookmarkEnd w:id="647"/>
    </w:p>
    <w:p w14:paraId="7DA1CA9D" w14:textId="7F96E3B0"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13328">
        <w:t>3.32</w:t>
      </w:r>
      <w:r>
        <w:fldChar w:fldCharType="end"/>
      </w:r>
      <w:r w:rsidRPr="00F41277">
        <w:t>).</w:t>
      </w:r>
    </w:p>
    <w:p w14:paraId="595703CE" w14:textId="2E0FEEF4" w:rsidR="00D10846" w:rsidRDefault="003F0742" w:rsidP="006E546E">
      <w:pPr>
        <w:pStyle w:val="Heading3"/>
      </w:pPr>
      <w:bookmarkStart w:id="648" w:name="_Ref503362303"/>
      <w:bookmarkStart w:id="649" w:name="_Toc525568457"/>
      <w:r>
        <w:t xml:space="preserve">location </w:t>
      </w:r>
      <w:r w:rsidR="00D10846">
        <w:t>property</w:t>
      </w:r>
      <w:bookmarkEnd w:id="648"/>
      <w:bookmarkEnd w:id="649"/>
    </w:p>
    <w:p w14:paraId="075462B0" w14:textId="42E2B87A"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13328">
        <w:t>3.20</w:t>
      </w:r>
      <w:r w:rsidR="003F0742">
        <w:fldChar w:fldCharType="end"/>
      </w:r>
      <w:r>
        <w:t>) specifying the location to which this stack frame refers.</w:t>
      </w:r>
    </w:p>
    <w:p w14:paraId="4ABAFAEB" w14:textId="487C084B" w:rsidR="006E546E" w:rsidRDefault="006E546E" w:rsidP="006E546E">
      <w:pPr>
        <w:pStyle w:val="Heading3"/>
      </w:pPr>
      <w:bookmarkStart w:id="650" w:name="_Toc525568458"/>
      <w:r>
        <w:t>module property</w:t>
      </w:r>
      <w:bookmarkEnd w:id="65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51" w:name="_Toc525568459"/>
      <w:r>
        <w:t>threadId property</w:t>
      </w:r>
      <w:bookmarkEnd w:id="65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52" w:name="_Toc525568460"/>
      <w:r>
        <w:t>address property</w:t>
      </w:r>
      <w:bookmarkEnd w:id="65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53" w:name="_Toc525568461"/>
      <w:r>
        <w:lastRenderedPageBreak/>
        <w:t>offset property</w:t>
      </w:r>
      <w:bookmarkEnd w:id="65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9FAA25D"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13328">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13328">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54" w:name="_Toc525568462"/>
      <w:r>
        <w:t>parameters property</w:t>
      </w:r>
      <w:bookmarkEnd w:id="65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55" w:name="_Toc525568463"/>
      <w:r>
        <w:t>properties property</w:t>
      </w:r>
      <w:bookmarkEnd w:id="655"/>
    </w:p>
    <w:p w14:paraId="4545F168" w14:textId="7C581470"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13328">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56" w:name="_Ref493427581"/>
      <w:bookmarkStart w:id="657" w:name="_Ref493427754"/>
      <w:bookmarkStart w:id="658" w:name="_Toc525568464"/>
      <w:r>
        <w:t>thread</w:t>
      </w:r>
      <w:r w:rsidR="007D2F0F">
        <w:t xml:space="preserve">FlowLocation </w:t>
      </w:r>
      <w:r w:rsidR="006E546E">
        <w:t>object</w:t>
      </w:r>
      <w:bookmarkEnd w:id="656"/>
      <w:bookmarkEnd w:id="657"/>
      <w:bookmarkEnd w:id="658"/>
    </w:p>
    <w:p w14:paraId="6AFFA125" w14:textId="72CDB951" w:rsidR="006E546E" w:rsidRDefault="006E546E" w:rsidP="006E546E">
      <w:pPr>
        <w:pStyle w:val="Heading3"/>
      </w:pPr>
      <w:bookmarkStart w:id="659" w:name="_Toc525568465"/>
      <w:r>
        <w:t>General</w:t>
      </w:r>
      <w:bookmarkEnd w:id="659"/>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 xml:space="preserve">visited by an analysis tool </w:t>
      </w:r>
      <w:proofErr w:type="gramStart"/>
      <w:r w:rsidR="00C824F3">
        <w:t>in the course of</w:t>
      </w:r>
      <w:proofErr w:type="gramEnd"/>
      <w:r w:rsidR="00C824F3">
        <w:t xml:space="preserve"> simulating or monitoring the execution of a program</w:t>
      </w:r>
      <w:r w:rsidRPr="00A91CEB">
        <w:t>.</w:t>
      </w:r>
    </w:p>
    <w:p w14:paraId="4FF69894" w14:textId="0609F170" w:rsidR="006E546E" w:rsidRDefault="006E546E" w:rsidP="006E546E">
      <w:pPr>
        <w:pStyle w:val="Heading3"/>
      </w:pPr>
      <w:bookmarkStart w:id="660" w:name="_Toc525568466"/>
      <w:r>
        <w:t>step property</w:t>
      </w:r>
      <w:bookmarkEnd w:id="660"/>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EA540C">
      <w:pPr>
        <w:pStyle w:val="Note"/>
        <w:numPr>
          <w:ilvl w:val="0"/>
          <w:numId w:val="14"/>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EA540C">
      <w:pPr>
        <w:pStyle w:val="Note"/>
        <w:numPr>
          <w:ilvl w:val="0"/>
          <w:numId w:val="14"/>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61" w:name="_Ref493497783"/>
      <w:bookmarkStart w:id="662" w:name="_Ref493499799"/>
      <w:bookmarkStart w:id="663" w:name="_Toc525568467"/>
      <w:r>
        <w:t xml:space="preserve">location </w:t>
      </w:r>
      <w:r w:rsidR="006E546E">
        <w:t>property</w:t>
      </w:r>
      <w:bookmarkEnd w:id="661"/>
      <w:bookmarkEnd w:id="662"/>
      <w:bookmarkEnd w:id="663"/>
    </w:p>
    <w:p w14:paraId="4354E1E2" w14:textId="74FE142D"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13328">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38FDACD7"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13328">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037E0E46"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13328">
        <w:t>3.34.9</w:t>
      </w:r>
      <w:r w:rsidR="000A451A">
        <w:fldChar w:fldCharType="end"/>
      </w:r>
      <w:r>
        <w:t>) to ensure that the location in the external program executes before the location in the program being analyzed.</w:t>
      </w:r>
    </w:p>
    <w:p w14:paraId="33DB1A87" w14:textId="25D12F86"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13328">
        <w:t>3.25</w:t>
      </w:r>
      <w:r w:rsidR="000A451A">
        <w:fldChar w:fldCharType="end"/>
      </w:r>
      <w:r>
        <w:t>).</w:t>
      </w:r>
    </w:p>
    <w:p w14:paraId="77957EDD" w14:textId="05B35E2C"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13328">
        <w:t>3.25.3</w:t>
      </w:r>
      <w:r w:rsidR="000A451A">
        <w:fldChar w:fldCharType="end"/>
      </w:r>
      <w:r>
        <w:t>.</w:t>
      </w:r>
    </w:p>
    <w:p w14:paraId="3D30CB9D" w14:textId="573B4501"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13328">
        <w:t>3.26</w:t>
      </w:r>
      <w:r w:rsidR="000A451A">
        <w:fldChar w:fldCharType="end"/>
      </w:r>
      <w:r>
        <w:t>).</w:t>
      </w:r>
    </w:p>
    <w:p w14:paraId="14000C19" w14:textId="16B2504A"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13328">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2518E713"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13328">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64" w:name="_Toc525568468"/>
      <w:r>
        <w:t>module property</w:t>
      </w:r>
      <w:bookmarkEnd w:id="664"/>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65" w:name="_Toc525568469"/>
      <w:r>
        <w:t>stack property</w:t>
      </w:r>
      <w:bookmarkEnd w:id="665"/>
    </w:p>
    <w:p w14:paraId="1FCE52C5" w14:textId="1CF77B03"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13328">
        <w:t>3.32</w:t>
      </w:r>
      <w:r>
        <w:fldChar w:fldCharType="end"/>
      </w:r>
      <w:r>
        <w:t>) that represents the call stack leading to this location.</w:t>
      </w:r>
    </w:p>
    <w:p w14:paraId="612E79E6" w14:textId="774D149A" w:rsidR="00D31582" w:rsidRDefault="00D31582" w:rsidP="00D31582">
      <w:pPr>
        <w:pStyle w:val="Heading3"/>
      </w:pPr>
      <w:bookmarkStart w:id="666" w:name="_Toc525568470"/>
      <w:r>
        <w:lastRenderedPageBreak/>
        <w:t>kind property</w:t>
      </w:r>
      <w:bookmarkEnd w:id="666"/>
    </w:p>
    <w:p w14:paraId="7C674876" w14:textId="11FB1259" w:rsidR="00D31582" w:rsidRDefault="00D31582" w:rsidP="00D31582">
      <w:bookmarkStart w:id="667"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13328">
        <w:t>3.11.10</w:t>
      </w:r>
      <w:r>
        <w:fldChar w:fldCharType="end"/>
      </w:r>
      <w:r>
        <w:t>, §</w:t>
      </w:r>
      <w:r>
        <w:fldChar w:fldCharType="begin"/>
      </w:r>
      <w:r>
        <w:instrText xml:space="preserve"> REF _Ref493350964 \r \h </w:instrText>
      </w:r>
      <w:r>
        <w:fldChar w:fldCharType="separate"/>
      </w:r>
      <w:r w:rsidR="00313328">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67"/>
    </w:p>
    <w:p w14:paraId="0D282B13" w14:textId="241F5BD3" w:rsidR="00EC5F35" w:rsidRDefault="00EC5F35" w:rsidP="00EC5F35">
      <w:pPr>
        <w:pStyle w:val="Heading3"/>
      </w:pPr>
      <w:bookmarkStart w:id="668" w:name="_Ref510090188"/>
      <w:bookmarkStart w:id="669" w:name="_Toc525568471"/>
      <w:r>
        <w:t>state property</w:t>
      </w:r>
      <w:bookmarkEnd w:id="668"/>
      <w:bookmarkEnd w:id="669"/>
    </w:p>
    <w:p w14:paraId="7C600AFE" w14:textId="3B56675E"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13328">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w:t>
      </w:r>
      <w:proofErr w:type="gramStart"/>
      <w:r>
        <w:t>An</w:t>
      </w:r>
      <w:proofErr w:type="gramEnd"/>
      <w:r>
        <w:t xml:space="preserve">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77777777" w:rsidR="00F27DA9" w:rsidRDefault="00F27DA9" w:rsidP="00EA540C">
      <w:pPr>
        <w:pStyle w:val="Note"/>
        <w:numPr>
          <w:ilvl w:val="0"/>
          <w:numId w:val="53"/>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70" w:name="_Ref510008884"/>
      <w:bookmarkStart w:id="671" w:name="_Toc525568472"/>
      <w:r>
        <w:lastRenderedPageBreak/>
        <w:t>nestingLevel property</w:t>
      </w:r>
      <w:bookmarkEnd w:id="670"/>
      <w:bookmarkEnd w:id="671"/>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72" w:name="_Ref510008873"/>
      <w:bookmarkStart w:id="673" w:name="_Toc525568473"/>
      <w:r>
        <w:t>executionOrder property</w:t>
      </w:r>
      <w:bookmarkEnd w:id="672"/>
      <w:bookmarkEnd w:id="673"/>
    </w:p>
    <w:p w14:paraId="61CA929F" w14:textId="2F0C59ED"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13328">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0F82CABA" w:rsidR="005D2999" w:rsidRDefault="005D2999" w:rsidP="005D2999">
      <w:pPr>
        <w:pStyle w:val="Heading3"/>
      </w:pPr>
      <w:bookmarkStart w:id="674" w:name="_Toc525568474"/>
      <w:r>
        <w:t>timestamp property</w:t>
      </w:r>
      <w:bookmarkEnd w:id="674"/>
    </w:p>
    <w:p w14:paraId="27A7FA38" w14:textId="1D09091B"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Pr>
          <w:rStyle w:val="CODEtemp"/>
        </w:rPr>
        <w:t>timestamp</w:t>
      </w:r>
      <w:r>
        <w:t xml:space="preserve"> whose value is a string </w:t>
      </w:r>
      <w:r w:rsidRPr="00A14F9A">
        <w:t>specifying the date and time at which the</w:t>
      </w:r>
      <w:r>
        <w:t xml:space="preserve"> code at this</w:t>
      </w:r>
      <w:r w:rsidRPr="00A14F9A">
        <w:t xml:space="preserve"> </w:t>
      </w:r>
      <w:r>
        <w:t>location was executed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13328">
        <w:t>3.8</w:t>
      </w:r>
      <w:r>
        <w:fldChar w:fldCharType="end"/>
      </w:r>
      <w:r>
        <w:t>.</w:t>
      </w:r>
    </w:p>
    <w:p w14:paraId="1C0A658F" w14:textId="556D17D5" w:rsidR="00B86BC7" w:rsidRDefault="00B86BC7" w:rsidP="00B86BC7">
      <w:pPr>
        <w:pStyle w:val="Heading3"/>
      </w:pPr>
      <w:bookmarkStart w:id="675" w:name="_Toc525568475"/>
      <w:r>
        <w:t>importance property</w:t>
      </w:r>
      <w:bookmarkEnd w:id="675"/>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387943F0" w14:textId="144CCF00" w:rsidR="00B86BC7" w:rsidRDefault="00B86BC7" w:rsidP="00B86BC7">
      <w:pPr>
        <w:pStyle w:val="Heading3"/>
      </w:pPr>
      <w:bookmarkStart w:id="676" w:name="_Toc525568476"/>
      <w:r>
        <w:lastRenderedPageBreak/>
        <w:t>properties property</w:t>
      </w:r>
      <w:bookmarkEnd w:id="676"/>
    </w:p>
    <w:p w14:paraId="61AE0053" w14:textId="1DF0576A"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77" w:name="_Hlk503362618"/>
      <w:r w:rsidRPr="004A77ED">
        <w:t>§</w:t>
      </w:r>
      <w:bookmarkEnd w:id="677"/>
      <w:r>
        <w:fldChar w:fldCharType="begin"/>
      </w:r>
      <w:r>
        <w:instrText xml:space="preserve"> REF _Ref493408960 \w \h </w:instrText>
      </w:r>
      <w:r>
        <w:fldChar w:fldCharType="separate"/>
      </w:r>
      <w:r w:rsidR="00313328">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78" w:name="_Ref508812750"/>
      <w:bookmarkStart w:id="679" w:name="_Ref493407996"/>
      <w:bookmarkStart w:id="680" w:name="_Toc525568477"/>
      <w:r>
        <w:t>resources object</w:t>
      </w:r>
      <w:bookmarkEnd w:id="678"/>
      <w:bookmarkEnd w:id="680"/>
    </w:p>
    <w:p w14:paraId="526D1A22" w14:textId="73E461DD" w:rsidR="00E15F22" w:rsidRDefault="00E15F22" w:rsidP="00E15F22">
      <w:pPr>
        <w:pStyle w:val="Heading3"/>
      </w:pPr>
      <w:bookmarkStart w:id="681" w:name="_Toc525568478"/>
      <w:r>
        <w:t>General</w:t>
      </w:r>
      <w:bookmarkEnd w:id="68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82" w:name="_Ref508811824"/>
      <w:bookmarkStart w:id="683" w:name="_Toc525568479"/>
      <w:r>
        <w:t>messageStrings property</w:t>
      </w:r>
      <w:bookmarkEnd w:id="682"/>
      <w:bookmarkEnd w:id="683"/>
    </w:p>
    <w:p w14:paraId="58977C62" w14:textId="08264DC6"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13328">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13328">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13328">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13328">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13328">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13328">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13328">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13328">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84" w:name="_Ref508870783"/>
      <w:bookmarkStart w:id="685" w:name="_Ref508871574"/>
      <w:bookmarkStart w:id="686" w:name="_Ref508876005"/>
      <w:bookmarkStart w:id="687" w:name="_Toc525568480"/>
      <w:r>
        <w:t>rules property</w:t>
      </w:r>
      <w:bookmarkEnd w:id="684"/>
      <w:bookmarkEnd w:id="685"/>
      <w:bookmarkEnd w:id="686"/>
      <w:bookmarkEnd w:id="687"/>
    </w:p>
    <w:p w14:paraId="0650D575" w14:textId="4725271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13328">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13328">
        <w:t>3.36</w:t>
      </w:r>
      <w:r>
        <w:fldChar w:fldCharType="end"/>
      </w:r>
      <w:r>
        <w:t>).</w:t>
      </w:r>
    </w:p>
    <w:p w14:paraId="757EA362" w14:textId="712D9D52"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13328">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r w:rsidR="00ED6DF9">
        <w:t xml:space="preserve"> In that case, </w:t>
      </w:r>
      <w:r w:rsidR="00ED6DF9">
        <w:rPr>
          <w:rStyle w:val="CODEtemp"/>
        </w:rPr>
        <w:t>rule.id</w:t>
      </w:r>
      <w:r w:rsidR="00ED6DF9">
        <w:t xml:space="preserve"> </w:t>
      </w:r>
      <w:r w:rsidR="00ED6DF9">
        <w:rPr>
          <w:b/>
        </w:rPr>
        <w:t>MAY</w:t>
      </w:r>
      <w:r w:rsidR="00ED6DF9">
        <w:t xml:space="preserve"> be absent (see §</w:t>
      </w:r>
      <w:r w:rsidR="00ED6DF9">
        <w:fldChar w:fldCharType="begin"/>
      </w:r>
      <w:r w:rsidR="00ED6DF9">
        <w:instrText xml:space="preserve"> REF _Ref493408046 \r \h </w:instrText>
      </w:r>
      <w:r w:rsidR="00ED6DF9">
        <w:fldChar w:fldCharType="separate"/>
      </w:r>
      <w:r w:rsidR="00313328">
        <w:t>3.36.3</w:t>
      </w:r>
      <w:r w:rsidR="00ED6DF9">
        <w:fldChar w:fldCharType="end"/>
      </w:r>
      <w:r w:rsidR="00ED6DF9">
        <w:t>).</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59F8D5FF" w:rsidR="00D11581" w:rsidRDefault="00D11581" w:rsidP="007E2FF7">
      <w:pPr>
        <w:pStyle w:val="Codesmall"/>
      </w:pPr>
      <w:r>
        <w:t xml:space="preserve">    </w:t>
      </w:r>
      <w:r w:rsidR="007E2FF7">
        <w:t xml:space="preserve">  </w:t>
      </w:r>
      <w:r>
        <w:t>"id": "CA1001",</w:t>
      </w:r>
      <w:r w:rsidR="00ED6DF9">
        <w:t xml:space="preserve">      # id matches property name but is specified explicitly</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53C319F5" w:rsidR="00D11581" w:rsidRDefault="007E2FF7" w:rsidP="007E2FF7">
      <w:pPr>
        <w:pStyle w:val="Codesmall"/>
      </w:pPr>
      <w:r>
        <w:t xml:space="preserve">  </w:t>
      </w:r>
      <w:r w:rsidR="00D11581">
        <w:t xml:space="preserve">  "CA1002": {</w:t>
      </w:r>
      <w:r w:rsidR="0072164D">
        <w:t xml:space="preserve">            # id matches property name and is omitted.</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lastRenderedPageBreak/>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5D97CB60" w:rsidR="00D11581" w:rsidRDefault="00D11581" w:rsidP="007E2FF7">
      <w:pPr>
        <w:pStyle w:val="Codesmall"/>
      </w:pPr>
      <w:r>
        <w:t xml:space="preserve">  </w:t>
      </w:r>
      <w:r w:rsidR="007E2FF7">
        <w:t xml:space="preserve">  </w:t>
      </w:r>
      <w:r>
        <w:t xml:space="preserve">  "id": "CA1711",</w:t>
      </w:r>
      <w:r w:rsidR="0072164D">
        <w:t xml:space="preserve">       # id does not match property name and so is required.</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6262ED6D"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13328">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13328">
        <w:t>3.19.5</w:t>
      </w:r>
      <w:r w:rsidR="00936D07">
        <w:fldChar w:fldCharType="end"/>
      </w:r>
      <w:r w:rsidRPr="0037313D">
        <w:t>).</w:t>
      </w:r>
    </w:p>
    <w:p w14:paraId="5EB63AAA" w14:textId="75C8B7FD" w:rsidR="00B86BC7" w:rsidRDefault="00B86BC7" w:rsidP="00B86BC7">
      <w:pPr>
        <w:pStyle w:val="Heading2"/>
      </w:pPr>
      <w:bookmarkStart w:id="688" w:name="_Ref508814067"/>
      <w:bookmarkStart w:id="689" w:name="_Toc525568481"/>
      <w:r>
        <w:t>rule object</w:t>
      </w:r>
      <w:bookmarkEnd w:id="679"/>
      <w:bookmarkEnd w:id="688"/>
      <w:bookmarkEnd w:id="689"/>
    </w:p>
    <w:p w14:paraId="0004BC6E" w14:textId="658F9ED1" w:rsidR="00B86BC7" w:rsidRDefault="00B86BC7" w:rsidP="00B86BC7">
      <w:pPr>
        <w:pStyle w:val="Heading3"/>
      </w:pPr>
      <w:bookmarkStart w:id="690" w:name="_Toc525568482"/>
      <w:r>
        <w:t>General</w:t>
      </w:r>
      <w:bookmarkEnd w:id="69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91" w:name="_Toc525568483"/>
      <w:r>
        <w:t>Constraints</w:t>
      </w:r>
      <w:bookmarkEnd w:id="691"/>
    </w:p>
    <w:p w14:paraId="1A1A3719" w14:textId="186669EB"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13328">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13328">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92" w:name="_Ref493408046"/>
      <w:bookmarkStart w:id="693" w:name="_Toc525568484"/>
      <w:r>
        <w:t>id property</w:t>
      </w:r>
      <w:bookmarkEnd w:id="692"/>
      <w:bookmarkEnd w:id="693"/>
    </w:p>
    <w:p w14:paraId="5726A9F8" w14:textId="20ED4B58" w:rsidR="00517BAE" w:rsidRDefault="00517BAE" w:rsidP="00517BAE">
      <w:r>
        <w:t xml:space="preserve">A </w:t>
      </w:r>
      <w:r w:rsidRPr="00517BAE">
        <w:rPr>
          <w:rStyle w:val="CODEtemp"/>
        </w:rPr>
        <w:t>rule</w:t>
      </w:r>
      <w:r>
        <w:t xml:space="preserve"> object</w:t>
      </w:r>
      <w:r w:rsidR="0072164D">
        <w:t xml:space="preserve"> either</w:t>
      </w:r>
      <w:r>
        <w:t xml:space="preserve"> </w:t>
      </w:r>
      <w:proofErr w:type="gramStart"/>
      <w:r w:rsidRPr="00517BAE">
        <w:rPr>
          <w:b/>
        </w:rPr>
        <w:t>SHALL</w:t>
      </w:r>
      <w:proofErr w:type="gramEnd"/>
      <w:r>
        <w:t xml:space="preserve"> </w:t>
      </w:r>
      <w:r w:rsidR="0072164D">
        <w:t xml:space="preserve">or </w:t>
      </w:r>
      <w:r w:rsidR="0072164D" w:rsidRPr="0072164D">
        <w:rPr>
          <w:b/>
        </w:rPr>
        <w:t>MAY</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4A703F5E" w14:textId="7EBAA4C1" w:rsidR="0072164D" w:rsidRDefault="0072164D" w:rsidP="00517BAE">
      <w:r>
        <w:t xml:space="preserve">If </w:t>
      </w:r>
      <w:r>
        <w:rPr>
          <w:rStyle w:val="CODEtemp"/>
        </w:rPr>
        <w:t>id</w:t>
      </w:r>
      <w:r>
        <w:t xml:space="preserve"> does not equal the property name for this </w:t>
      </w:r>
      <w:r>
        <w:rPr>
          <w:rStyle w:val="CODEtemp"/>
        </w:rPr>
        <w:t>rule</w:t>
      </w:r>
      <w:r>
        <w:t xml:space="preserve"> object in the </w:t>
      </w:r>
      <w:r>
        <w:rPr>
          <w:rStyle w:val="CODEtemp"/>
        </w:rPr>
        <w:t>run.resources.rules</w:t>
      </w:r>
      <w:r>
        <w:t xml:space="preserve"> object (§</w:t>
      </w:r>
      <w:r>
        <w:fldChar w:fldCharType="begin"/>
      </w:r>
      <w:r>
        <w:instrText xml:space="preserve"> REF _Ref508870783 \r \h </w:instrText>
      </w:r>
      <w:r>
        <w:fldChar w:fldCharType="separate"/>
      </w:r>
      <w:r w:rsidR="00313328">
        <w:t>3.35.3</w:t>
      </w:r>
      <w:r>
        <w:fldChar w:fldCharType="end"/>
      </w:r>
      <w:r>
        <w:t xml:space="preserve">), then </w:t>
      </w:r>
      <w:r>
        <w:rPr>
          <w:rStyle w:val="CODEtemp"/>
        </w:rPr>
        <w:t>id</w:t>
      </w:r>
      <w:r>
        <w:t xml:space="preserve"> </w:t>
      </w:r>
      <w:r>
        <w:rPr>
          <w:b/>
        </w:rPr>
        <w:t>SHALL</w:t>
      </w:r>
      <w:r>
        <w:t xml:space="preserve"> be present. See §</w:t>
      </w:r>
      <w:r>
        <w:fldChar w:fldCharType="begin"/>
      </w:r>
      <w:r>
        <w:instrText xml:space="preserve"> REF _Ref508870783 \r \h </w:instrText>
      </w:r>
      <w:r>
        <w:fldChar w:fldCharType="separate"/>
      </w:r>
      <w:r w:rsidR="00313328">
        <w:t>3.35.3</w:t>
      </w:r>
      <w:r>
        <w:fldChar w:fldCharType="end"/>
      </w:r>
      <w:r>
        <w:t xml:space="preserve"> for an explanation of this corner case and for an example. Otherwise, </w:t>
      </w:r>
      <w:r>
        <w:rPr>
          <w:rStyle w:val="CODEtemp"/>
        </w:rPr>
        <w:t>id</w:t>
      </w:r>
      <w:r>
        <w:t xml:space="preserve"> </w:t>
      </w:r>
      <w:r>
        <w:rPr>
          <w:b/>
        </w:rPr>
        <w:t>MAY</w:t>
      </w:r>
      <w:r>
        <w:t xml:space="preserve"> be present.</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94" w:name="_Toc525568485"/>
      <w:r>
        <w:lastRenderedPageBreak/>
        <w:t>name property</w:t>
      </w:r>
      <w:bookmarkEnd w:id="694"/>
    </w:p>
    <w:p w14:paraId="19E18CE8" w14:textId="575F932D"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13328">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xml:space="preserve">{                         # A rule </w:t>
      </w:r>
      <w:proofErr w:type="gramStart"/>
      <w:r>
        <w:t>object</w:t>
      </w:r>
      <w:proofErr w:type="gramEnd"/>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95" w:name="_Ref493510771"/>
      <w:bookmarkStart w:id="696" w:name="_Toc525568486"/>
      <w:r>
        <w:t>shortDescription property</w:t>
      </w:r>
      <w:bookmarkEnd w:id="695"/>
      <w:bookmarkEnd w:id="696"/>
    </w:p>
    <w:p w14:paraId="529813AC" w14:textId="30DAC008"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13328">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xml:space="preserve">{                         # A rule </w:t>
      </w:r>
      <w:proofErr w:type="gramStart"/>
      <w:r>
        <w:t>object</w:t>
      </w:r>
      <w:proofErr w:type="gramEnd"/>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97" w:name="_Ref493510781"/>
      <w:bookmarkStart w:id="698" w:name="_Toc525568487"/>
      <w:r>
        <w:t>fullDescription property</w:t>
      </w:r>
      <w:bookmarkEnd w:id="697"/>
      <w:bookmarkEnd w:id="698"/>
    </w:p>
    <w:p w14:paraId="1D1994A2" w14:textId="2033711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13328">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result.</w:t>
      </w:r>
    </w:p>
    <w:p w14:paraId="33109894" w14:textId="4C6EBD0B"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13328">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99" w:name="_Ref493345139"/>
      <w:bookmarkStart w:id="700" w:name="_Toc525568488"/>
      <w:r>
        <w:t>message</w:t>
      </w:r>
      <w:r w:rsidR="00CD2BD7">
        <w:t>Strings</w:t>
      </w:r>
      <w:r>
        <w:t xml:space="preserve"> property</w:t>
      </w:r>
      <w:bookmarkEnd w:id="699"/>
      <w:bookmarkEnd w:id="700"/>
    </w:p>
    <w:p w14:paraId="6AA2B3CA" w14:textId="60898B9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13328">
        <w:t>3.5</w:t>
      </w:r>
      <w:r w:rsidR="007F1CE5">
        <w:fldChar w:fldCharType="end"/>
      </w:r>
      <w:r w:rsidR="004A12C7">
        <w:t xml:space="preserve">) </w:t>
      </w:r>
      <w:r>
        <w:t xml:space="preserve">consisting of a set of </w:t>
      </w:r>
      <w:r w:rsidR="00F83B35">
        <w:t>properties</w:t>
      </w:r>
      <w:r>
        <w:t xml:space="preserve"> with arbitrary names.</w:t>
      </w:r>
    </w:p>
    <w:p w14:paraId="4810A9EB" w14:textId="13C0BC1F"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13328">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13328">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13328">
        <w:t>3.9.5</w:t>
      </w:r>
      <w:r w:rsidR="00F67E65">
        <w:fldChar w:fldCharType="end"/>
      </w:r>
      <w:r w:rsidR="00F67E65">
        <w:t>).</w:t>
      </w:r>
    </w:p>
    <w:p w14:paraId="54AC3DC0" w14:textId="171B3C03"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3B3A06">
        <w:rPr>
          <w:rStyle w:val="CODEtemp"/>
        </w:rPr>
        <w:t>message.messageId</w:t>
      </w:r>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313328">
        <w:t>3.19.7</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3B3A06">
        <w:rPr>
          <w:rStyle w:val="CODEtemp"/>
        </w:rPr>
        <w:t>message.messageId</w:t>
      </w:r>
      <w:r w:rsidR="003B3A06">
        <w:t xml:space="preserve"> </w:t>
      </w:r>
      <w:r>
        <w:t xml:space="preserve">property for any result in the </w:t>
      </w:r>
      <w:r w:rsidR="00136F19">
        <w:t>run</w:t>
      </w:r>
      <w:r>
        <w:t>.</w:t>
      </w:r>
    </w:p>
    <w:p w14:paraId="50742B38" w14:textId="73389897"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w:t>
      </w:r>
      <w:proofErr w:type="gramStart"/>
      <w:r w:rsidR="007F1CE5">
        <w:t>object</w:t>
      </w:r>
      <w:proofErr w:type="gramEnd"/>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01" w:name="_Ref503366474"/>
      <w:bookmarkStart w:id="702" w:name="_Ref503366805"/>
      <w:bookmarkStart w:id="703" w:name="_Toc525568489"/>
      <w:r>
        <w:t>richMessageStrings</w:t>
      </w:r>
      <w:r w:rsidR="00932BEE">
        <w:t xml:space="preserve"> property</w:t>
      </w:r>
      <w:bookmarkEnd w:id="701"/>
      <w:bookmarkEnd w:id="702"/>
      <w:bookmarkEnd w:id="703"/>
    </w:p>
    <w:p w14:paraId="5301B6AC" w14:textId="1919807E"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13328">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13328">
        <w:t>3.5</w:t>
      </w:r>
      <w:r w:rsidR="00F67E65">
        <w:fldChar w:fldCharType="end"/>
      </w:r>
      <w:r w:rsidR="004A12C7">
        <w:t>)</w:t>
      </w:r>
      <w:r>
        <w:t xml:space="preserve"> consisting of a set of properties with arbitrary names.</w:t>
      </w:r>
    </w:p>
    <w:p w14:paraId="03C9BFFA" w14:textId="757826A8"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13328">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13328">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13328">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67ECCDD2"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13328">
        <w:t>3.9.3.2</w:t>
      </w:r>
      <w:r w:rsidR="00454769">
        <w:fldChar w:fldCharType="end"/>
      </w:r>
      <w:r w:rsidR="00454769">
        <w:t>.</w:t>
      </w:r>
    </w:p>
    <w:p w14:paraId="207C80A3" w14:textId="4FE491C1" w:rsidR="00B86BC7" w:rsidRDefault="00B86BC7" w:rsidP="00B86BC7">
      <w:pPr>
        <w:pStyle w:val="Heading3"/>
      </w:pPr>
      <w:bookmarkStart w:id="704" w:name="_Toc525568490"/>
      <w:r>
        <w:t>help</w:t>
      </w:r>
      <w:r w:rsidR="00326BD5">
        <w:t>Uri</w:t>
      </w:r>
      <w:r>
        <w:t xml:space="preserve"> property</w:t>
      </w:r>
      <w:bookmarkEnd w:id="704"/>
    </w:p>
    <w:p w14:paraId="782A7DB1" w14:textId="7C7B0F13"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05" w:name="_Ref503364566"/>
      <w:bookmarkStart w:id="706" w:name="_Toc525568491"/>
      <w:r>
        <w:t>help property</w:t>
      </w:r>
      <w:bookmarkEnd w:id="705"/>
      <w:bookmarkEnd w:id="706"/>
    </w:p>
    <w:p w14:paraId="681BD68F" w14:textId="70D67D8A"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13328">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07" w:name="_Ref508894471"/>
      <w:bookmarkStart w:id="708" w:name="_Toc525568492"/>
      <w:r>
        <w:t>configuration property</w:t>
      </w:r>
      <w:bookmarkEnd w:id="707"/>
      <w:bookmarkEnd w:id="708"/>
    </w:p>
    <w:p w14:paraId="566C2663" w14:textId="2CC3FC85"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13328">
        <w:t>3.37</w:t>
      </w:r>
      <w:r>
        <w:fldChar w:fldCharType="end"/>
      </w:r>
      <w:r>
        <w:t>)</w:t>
      </w:r>
      <w:r w:rsidRPr="000A7DA8">
        <w:t>.</w:t>
      </w:r>
    </w:p>
    <w:p w14:paraId="7BA3CFE9" w14:textId="2A3186E7"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13328">
        <w:t>3.37</w:t>
      </w:r>
      <w:r>
        <w:fldChar w:fldCharType="end"/>
      </w:r>
      <w:r>
        <w:t>.</w:t>
      </w:r>
    </w:p>
    <w:p w14:paraId="69A963A7" w14:textId="187B4FFC" w:rsidR="00B86BC7" w:rsidRDefault="00B86BC7" w:rsidP="00B86BC7">
      <w:pPr>
        <w:pStyle w:val="Heading3"/>
      </w:pPr>
      <w:bookmarkStart w:id="709" w:name="_Toc525568493"/>
      <w:r>
        <w:lastRenderedPageBreak/>
        <w:t>properties property</w:t>
      </w:r>
      <w:bookmarkEnd w:id="709"/>
    </w:p>
    <w:p w14:paraId="51CA671B" w14:textId="2CB810A4"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13328">
        <w:t>3.7</w:t>
      </w:r>
      <w:r>
        <w:fldChar w:fldCharType="end"/>
      </w:r>
      <w:r w:rsidRPr="0025208C">
        <w:t>). This allows tools to include information about the rule that is not explicitly specified in the SARIF format.</w:t>
      </w:r>
    </w:p>
    <w:p w14:paraId="60023273" w14:textId="72C86B1D"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13328">
        <w:t>3.37.4</w:t>
      </w:r>
      <w:r>
        <w:fldChar w:fldCharType="end"/>
      </w:r>
      <w:r>
        <w:t>) for that.</w:t>
      </w:r>
    </w:p>
    <w:p w14:paraId="13B57609" w14:textId="2442BC85" w:rsidR="00164CCB" w:rsidRDefault="00164CCB" w:rsidP="00B86BC7">
      <w:pPr>
        <w:pStyle w:val="Heading2"/>
      </w:pPr>
      <w:bookmarkStart w:id="710" w:name="_Ref508894470"/>
      <w:bookmarkStart w:id="711" w:name="_Ref508894720"/>
      <w:bookmarkStart w:id="712" w:name="_Ref508894737"/>
      <w:bookmarkStart w:id="713" w:name="_Ref493477061"/>
      <w:bookmarkStart w:id="714" w:name="_Toc525568494"/>
      <w:r>
        <w:t>ruleConfiguration object</w:t>
      </w:r>
      <w:bookmarkEnd w:id="710"/>
      <w:bookmarkEnd w:id="711"/>
      <w:bookmarkEnd w:id="712"/>
      <w:bookmarkEnd w:id="714"/>
    </w:p>
    <w:p w14:paraId="2F470253" w14:textId="738DA236" w:rsidR="00164CCB" w:rsidRDefault="00164CCB" w:rsidP="00164CCB">
      <w:pPr>
        <w:pStyle w:val="Heading3"/>
      </w:pPr>
      <w:bookmarkStart w:id="715" w:name="_Toc525568495"/>
      <w:r>
        <w:t>General</w:t>
      </w:r>
      <w:bookmarkEnd w:id="71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2BE37853" w:rsidR="00D41895" w:rsidRPr="00D41895" w:rsidRDefault="00D41895" w:rsidP="00D41895">
      <w:r>
        <w:t>For an example, see §</w:t>
      </w:r>
      <w:r>
        <w:fldChar w:fldCharType="begin"/>
      </w:r>
      <w:r>
        <w:instrText xml:space="preserve"> REF _Ref508894796 \r \h </w:instrText>
      </w:r>
      <w:r>
        <w:fldChar w:fldCharType="separate"/>
      </w:r>
      <w:r w:rsidR="00313328">
        <w:t>3.37.4</w:t>
      </w:r>
      <w:r>
        <w:fldChar w:fldCharType="end"/>
      </w:r>
      <w:r>
        <w:t>.</w:t>
      </w:r>
    </w:p>
    <w:p w14:paraId="3F5F290D" w14:textId="702ADA23" w:rsidR="00164CCB" w:rsidRDefault="00164CCB" w:rsidP="00164CCB">
      <w:pPr>
        <w:pStyle w:val="Heading3"/>
      </w:pPr>
      <w:bookmarkStart w:id="716" w:name="_Toc525568496"/>
      <w:r>
        <w:t>enabled property</w:t>
      </w:r>
      <w:bookmarkEnd w:id="716"/>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17" w:name="_Ref508894469"/>
      <w:bookmarkStart w:id="718" w:name="_Toc525568497"/>
      <w:r>
        <w:t>defaultLevel property</w:t>
      </w:r>
      <w:bookmarkEnd w:id="717"/>
      <w:bookmarkEnd w:id="718"/>
    </w:p>
    <w:p w14:paraId="2F7AE5CB" w14:textId="20E844C4"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13328">
        <w:t>3.19.6</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77CF25E"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13328">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13328">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19" w:name="_Ref508894764"/>
      <w:bookmarkStart w:id="720" w:name="_Ref508894796"/>
      <w:bookmarkStart w:id="721" w:name="_Toc525568498"/>
      <w:r>
        <w:t>parameters property</w:t>
      </w:r>
      <w:bookmarkEnd w:id="719"/>
      <w:bookmarkEnd w:id="720"/>
      <w:bookmarkEnd w:id="721"/>
    </w:p>
    <w:p w14:paraId="18FD260D" w14:textId="1B65B3B4"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13328">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5618C4F" w:rsidR="00D41895" w:rsidRDefault="00D41895" w:rsidP="00D41895">
      <w:pPr>
        <w:pStyle w:val="Codesmall"/>
      </w:pPr>
      <w:r>
        <w:t>{                                  # A rule object (§</w:t>
      </w:r>
      <w:r>
        <w:fldChar w:fldCharType="begin"/>
      </w:r>
      <w:r>
        <w:instrText xml:space="preserve"> REF _Ref508814067 \r \h </w:instrText>
      </w:r>
      <w:r>
        <w:fldChar w:fldCharType="separate"/>
      </w:r>
      <w:r w:rsidR="00313328">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lastRenderedPageBreak/>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22" w:name="_Toc525568499"/>
      <w:r>
        <w:t>fix object</w:t>
      </w:r>
      <w:bookmarkEnd w:id="713"/>
      <w:bookmarkEnd w:id="722"/>
    </w:p>
    <w:p w14:paraId="410A501F" w14:textId="4C707545" w:rsidR="00B86BC7" w:rsidRDefault="00B86BC7" w:rsidP="00B86BC7">
      <w:pPr>
        <w:pStyle w:val="Heading3"/>
      </w:pPr>
      <w:bookmarkStart w:id="723" w:name="_Toc525568500"/>
      <w:r>
        <w:t>General</w:t>
      </w:r>
      <w:bookmarkEnd w:id="723"/>
    </w:p>
    <w:p w14:paraId="493ABF69" w14:textId="6E1228B7"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13328">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241AD5BC"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13328">
        <w:t>3.19</w:t>
      </w:r>
      <w:r>
        <w:fldChar w:fldCharType="end"/>
      </w:r>
      <w:r>
        <w:t>)</w:t>
      </w:r>
      <w:r w:rsidR="00DF5A5B">
        <w:t>.</w:t>
      </w:r>
    </w:p>
    <w:p w14:paraId="008E6A82" w14:textId="34D52C8C" w:rsidR="006F21F3" w:rsidRDefault="006F21F3" w:rsidP="00EA489A">
      <w:pPr>
        <w:pStyle w:val="Codesmall"/>
      </w:pPr>
      <w:r>
        <w:t xml:space="preserve">  "fix": {</w:t>
      </w:r>
    </w:p>
    <w:p w14:paraId="6386C02E" w14:textId="20F934DE"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13328">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797FDF56"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13328">
        <w:t>3.38.3</w:t>
      </w:r>
      <w:r w:rsidR="00EA23DD">
        <w:fldChar w:fldCharType="end"/>
      </w:r>
      <w:r w:rsidR="00DF5A5B">
        <w:t>.</w:t>
      </w:r>
    </w:p>
    <w:p w14:paraId="396348ED" w14:textId="779FA7FC"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13328">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24" w:name="_Ref493512730"/>
      <w:bookmarkStart w:id="725" w:name="_Toc525568501"/>
      <w:r>
        <w:t>description property</w:t>
      </w:r>
      <w:bookmarkEnd w:id="724"/>
      <w:bookmarkEnd w:id="725"/>
    </w:p>
    <w:p w14:paraId="1893F7D7" w14:textId="68C7325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13328">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26" w:name="_Ref493512752"/>
      <w:bookmarkStart w:id="727" w:name="_Ref493513084"/>
      <w:bookmarkStart w:id="728" w:name="_Ref503372111"/>
      <w:bookmarkStart w:id="729" w:name="_Ref503372176"/>
      <w:bookmarkStart w:id="730" w:name="_Toc525568502"/>
      <w:r>
        <w:t>fileChanges property</w:t>
      </w:r>
      <w:bookmarkEnd w:id="726"/>
      <w:bookmarkEnd w:id="727"/>
      <w:bookmarkEnd w:id="728"/>
      <w:bookmarkEnd w:id="729"/>
      <w:bookmarkEnd w:id="730"/>
    </w:p>
    <w:p w14:paraId="6DE7B962" w14:textId="0666A1A2"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13328">
        <w:t>3.39</w:t>
      </w:r>
      <w:r>
        <w:fldChar w:fldCharType="end"/>
      </w:r>
      <w:r w:rsidRPr="006F21F3">
        <w:t>).</w:t>
      </w:r>
    </w:p>
    <w:p w14:paraId="6AA7DCCF" w14:textId="573A5B94" w:rsidR="00B86BC7" w:rsidRDefault="00B86BC7" w:rsidP="00B86BC7">
      <w:pPr>
        <w:pStyle w:val="Heading2"/>
      </w:pPr>
      <w:bookmarkStart w:id="731" w:name="_Ref493512744"/>
      <w:bookmarkStart w:id="732" w:name="_Ref493512991"/>
      <w:bookmarkStart w:id="733" w:name="_Toc525568503"/>
      <w:r>
        <w:t>fileChange object</w:t>
      </w:r>
      <w:bookmarkEnd w:id="731"/>
      <w:bookmarkEnd w:id="732"/>
      <w:bookmarkEnd w:id="733"/>
    </w:p>
    <w:p w14:paraId="74D8322D" w14:textId="06E505AA" w:rsidR="00B86BC7" w:rsidRDefault="00B86BC7" w:rsidP="00B86BC7">
      <w:pPr>
        <w:pStyle w:val="Heading3"/>
      </w:pPr>
      <w:bookmarkStart w:id="734" w:name="_Toc525568504"/>
      <w:r>
        <w:t>General</w:t>
      </w:r>
      <w:bookmarkEnd w:id="73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lastRenderedPageBreak/>
        <w:t>EXAMPLE:</w:t>
      </w:r>
    </w:p>
    <w:p w14:paraId="49CE71F4" w14:textId="5F5D7FF4"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13328">
        <w:t>3.37</w:t>
      </w:r>
      <w:r>
        <w:fldChar w:fldCharType="end"/>
      </w:r>
      <w:r>
        <w:t>)</w:t>
      </w:r>
      <w:r w:rsidR="00F27F55">
        <w:t>.</w:t>
      </w:r>
    </w:p>
    <w:p w14:paraId="0FF6717D" w14:textId="7BB8054E"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13328">
        <w:t>3.38.3</w:t>
      </w:r>
      <w:r w:rsidR="00770A97">
        <w:fldChar w:fldCharType="end"/>
      </w:r>
      <w:r w:rsidR="00855CF1">
        <w:t>.</w:t>
      </w:r>
    </w:p>
    <w:p w14:paraId="6A521431" w14:textId="0248D8F7" w:rsidR="006F21F3" w:rsidRDefault="006F21F3" w:rsidP="007C764E">
      <w:pPr>
        <w:pStyle w:val="Codesmall"/>
      </w:pPr>
      <w:r>
        <w:t xml:space="preserve">    {                          </w:t>
      </w:r>
    </w:p>
    <w:p w14:paraId="0805703A" w14:textId="5957A66E"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13328">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0723C661"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13328">
        <w:t>3.39.3</w:t>
      </w:r>
      <w:r>
        <w:fldChar w:fldCharType="end"/>
      </w:r>
      <w:r w:rsidR="00855CF1">
        <w:t>.</w:t>
      </w:r>
    </w:p>
    <w:p w14:paraId="1FAFE72E" w14:textId="3BCC7094"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13328">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35" w:name="_Ref493513096"/>
      <w:bookmarkStart w:id="736" w:name="_Ref493513195"/>
      <w:bookmarkStart w:id="737" w:name="_Ref493513493"/>
      <w:bookmarkStart w:id="738" w:name="_Toc525568505"/>
      <w:r>
        <w:t>fileLocation</w:t>
      </w:r>
      <w:r w:rsidR="00B86BC7">
        <w:t xml:space="preserve"> property</w:t>
      </w:r>
      <w:bookmarkEnd w:id="735"/>
      <w:bookmarkEnd w:id="736"/>
      <w:bookmarkEnd w:id="737"/>
      <w:bookmarkEnd w:id="738"/>
    </w:p>
    <w:p w14:paraId="47E2D8A5" w14:textId="19FC566E"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13328">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39" w:name="_Ref493513106"/>
      <w:bookmarkStart w:id="740" w:name="_Toc525568506"/>
      <w:r>
        <w:t>replacements property</w:t>
      </w:r>
      <w:bookmarkEnd w:id="739"/>
      <w:bookmarkEnd w:id="740"/>
    </w:p>
    <w:p w14:paraId="21F0788C" w14:textId="5E13AFF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13328">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13328">
        <w:t>3.39.2</w:t>
      </w:r>
      <w:r>
        <w:fldChar w:fldCharType="end"/>
      </w:r>
      <w:r w:rsidRPr="006F21F3">
        <w:t>).</w:t>
      </w:r>
    </w:p>
    <w:p w14:paraId="40D9EA5A" w14:textId="3D521EDE" w:rsidR="00B86BC7" w:rsidRDefault="00B86BC7" w:rsidP="00B86BC7">
      <w:pPr>
        <w:pStyle w:val="Heading2"/>
      </w:pPr>
      <w:bookmarkStart w:id="741" w:name="_Ref493513114"/>
      <w:bookmarkStart w:id="742" w:name="_Ref493513476"/>
      <w:bookmarkStart w:id="743" w:name="_Toc525568507"/>
      <w:r>
        <w:t>replacement object</w:t>
      </w:r>
      <w:bookmarkEnd w:id="741"/>
      <w:bookmarkEnd w:id="742"/>
      <w:bookmarkEnd w:id="743"/>
    </w:p>
    <w:p w14:paraId="1276FD13" w14:textId="540BBC1F" w:rsidR="00B86BC7" w:rsidRDefault="00B86BC7" w:rsidP="00B86BC7">
      <w:pPr>
        <w:pStyle w:val="Heading3"/>
      </w:pPr>
      <w:bookmarkStart w:id="744" w:name="_Toc525568508"/>
      <w:r>
        <w:t>General</w:t>
      </w:r>
      <w:bookmarkEnd w:id="74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50BC9C7B"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13328">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13328">
        <w:t>3.40.4</w:t>
      </w:r>
      <w:r>
        <w:fldChar w:fldCharType="end"/>
      </w:r>
      <w:r>
        <w:t xml:space="preserve">), then the effect of the replacement </w:t>
      </w:r>
      <w:r w:rsidRPr="003672C8">
        <w:rPr>
          <w:b/>
        </w:rPr>
        <w:t>SHALL</w:t>
      </w:r>
      <w:r>
        <w:t xml:space="preserve"> be as if the removal were performed before the insertion.</w:t>
      </w:r>
    </w:p>
    <w:p w14:paraId="51FA77A0" w14:textId="4F59ACCC"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13328">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13328">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lastRenderedPageBreak/>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330F191D"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13328">
        <w:t>3.40.3</w:t>
      </w:r>
      <w:r>
        <w:fldChar w:fldCharType="end"/>
      </w:r>
      <w:r>
        <w:t>) specifies a text region (§</w:t>
      </w:r>
      <w:r>
        <w:fldChar w:fldCharType="begin"/>
      </w:r>
      <w:r>
        <w:instrText xml:space="preserve"> REF _Ref493492556 \r \h </w:instrText>
      </w:r>
      <w:r>
        <w:fldChar w:fldCharType="separate"/>
      </w:r>
      <w:r w:rsidR="00313328">
        <w:t>3.22.2</w:t>
      </w:r>
      <w:r>
        <w:fldChar w:fldCharType="end"/>
      </w:r>
      <w:r>
        <w:t>) or a binary region (§</w:t>
      </w:r>
      <w:r>
        <w:fldChar w:fldCharType="begin"/>
      </w:r>
      <w:r>
        <w:instrText xml:space="preserve"> REF _Ref509043519 \r \h </w:instrText>
      </w:r>
      <w:r>
        <w:fldChar w:fldCharType="separate"/>
      </w:r>
      <w:r w:rsidR="00313328">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CFFAE9F"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13328">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45" w:name="_Toc525568509"/>
      <w:r>
        <w:t>Constraints</w:t>
      </w:r>
      <w:bookmarkEnd w:id="745"/>
    </w:p>
    <w:p w14:paraId="58129AF5" w14:textId="7D38DB63"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13328">
        <w:t>3.40.3</w:t>
      </w:r>
      <w:r>
        <w:fldChar w:fldCharType="end"/>
      </w:r>
      <w:r>
        <w:t>) specifies a text region (§</w:t>
      </w:r>
      <w:r>
        <w:fldChar w:fldCharType="begin"/>
      </w:r>
      <w:r>
        <w:instrText xml:space="preserve"> REF _Ref493492556 \r \h </w:instrText>
      </w:r>
      <w:r>
        <w:fldChar w:fldCharType="separate"/>
      </w:r>
      <w:r w:rsidR="00313328">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13328">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13328">
        <w:t>3.2.2</w:t>
      </w:r>
      <w:r>
        <w:fldChar w:fldCharType="end"/>
      </w:r>
      <w:r>
        <w:t>).</w:t>
      </w:r>
    </w:p>
    <w:p w14:paraId="77DC3A72" w14:textId="674E3723"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13328">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13328">
        <w:t>3.2.3</w:t>
      </w:r>
      <w:r>
        <w:fldChar w:fldCharType="end"/>
      </w:r>
      <w:r>
        <w:t>).</w:t>
      </w:r>
    </w:p>
    <w:p w14:paraId="2919F4E4" w14:textId="2FD85E3E" w:rsidR="00B86BC7" w:rsidRDefault="00B86BC7" w:rsidP="00B86BC7">
      <w:pPr>
        <w:pStyle w:val="Heading3"/>
      </w:pPr>
      <w:bookmarkStart w:id="746" w:name="_Ref493518436"/>
      <w:bookmarkStart w:id="747" w:name="_Ref493518439"/>
      <w:bookmarkStart w:id="748" w:name="_Ref493518529"/>
      <w:bookmarkStart w:id="749" w:name="_Toc525568510"/>
      <w:r>
        <w:t>deleted</w:t>
      </w:r>
      <w:r w:rsidR="00F27F55">
        <w:t>Region</w:t>
      </w:r>
      <w:r>
        <w:t xml:space="preserve"> property</w:t>
      </w:r>
      <w:bookmarkEnd w:id="746"/>
      <w:bookmarkEnd w:id="747"/>
      <w:bookmarkEnd w:id="748"/>
      <w:bookmarkEnd w:id="749"/>
    </w:p>
    <w:p w14:paraId="1ECF4AC9" w14:textId="0714C00F"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13328">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lastRenderedPageBreak/>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50" w:name="_Ref493518437"/>
      <w:bookmarkStart w:id="751" w:name="_Ref493518440"/>
      <w:bookmarkStart w:id="752" w:name="_Toc525568511"/>
      <w:r>
        <w:t>inserted</w:t>
      </w:r>
      <w:r w:rsidR="00F27F55">
        <w:t>Content</w:t>
      </w:r>
      <w:r>
        <w:t xml:space="preserve"> property</w:t>
      </w:r>
      <w:bookmarkEnd w:id="750"/>
      <w:bookmarkEnd w:id="751"/>
      <w:bookmarkEnd w:id="752"/>
    </w:p>
    <w:p w14:paraId="6E86F82E" w14:textId="49F68FD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13328">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53" w:name="_Ref493404948"/>
      <w:bookmarkStart w:id="754" w:name="_Ref493406026"/>
      <w:bookmarkStart w:id="755" w:name="_Toc525568512"/>
      <w:r>
        <w:t>notification object</w:t>
      </w:r>
      <w:bookmarkEnd w:id="753"/>
      <w:bookmarkEnd w:id="754"/>
      <w:bookmarkEnd w:id="755"/>
    </w:p>
    <w:p w14:paraId="3BD7AF2E" w14:textId="23E07934" w:rsidR="00B86BC7" w:rsidRDefault="00B86BC7" w:rsidP="00B86BC7">
      <w:pPr>
        <w:pStyle w:val="Heading3"/>
      </w:pPr>
      <w:bookmarkStart w:id="756" w:name="_Toc525568513"/>
      <w:r>
        <w:t>General</w:t>
      </w:r>
      <w:bookmarkEnd w:id="756"/>
    </w:p>
    <w:p w14:paraId="759675E9" w14:textId="17736B2C"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13328">
        <w:t>3.19</w:t>
      </w:r>
      <w:r>
        <w:fldChar w:fldCharType="end"/>
      </w:r>
      <w:r w:rsidRPr="003672C8">
        <w:t>).</w:t>
      </w:r>
    </w:p>
    <w:p w14:paraId="6C08731C" w14:textId="60FD4244" w:rsidR="00B86BC7" w:rsidRDefault="00B86BC7" w:rsidP="00B86BC7">
      <w:pPr>
        <w:pStyle w:val="Heading3"/>
      </w:pPr>
      <w:bookmarkStart w:id="757" w:name="_Toc525568514"/>
      <w:r>
        <w:t>id property</w:t>
      </w:r>
      <w:bookmarkEnd w:id="75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4D7CBE8"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13328">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58" w:name="_Ref493518926"/>
      <w:bookmarkStart w:id="759" w:name="_Toc525568515"/>
      <w:r>
        <w:t>ruleId property</w:t>
      </w:r>
      <w:bookmarkEnd w:id="758"/>
      <w:bookmarkEnd w:id="759"/>
    </w:p>
    <w:p w14:paraId="72DC23AB" w14:textId="61361363"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13328">
        <w:t>3.36.3</w:t>
      </w:r>
      <w:r>
        <w:fldChar w:fldCharType="end"/>
      </w:r>
      <w:r w:rsidRPr="003672C8">
        <w:t>).</w:t>
      </w:r>
    </w:p>
    <w:p w14:paraId="689839C4" w14:textId="259422B0"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13328">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13328">
        <w:t>3.11.19</w:t>
      </w:r>
      <w:r>
        <w:fldChar w:fldCharType="end"/>
      </w:r>
      <w:r w:rsidR="00431CDA">
        <w:t>, §</w:t>
      </w:r>
      <w:r w:rsidR="00EC0042">
        <w:fldChar w:fldCharType="begin"/>
      </w:r>
      <w:r w:rsidR="00EC0042">
        <w:instrText xml:space="preserve"> REF _Ref508870783 \r \h </w:instrText>
      </w:r>
      <w:r w:rsidR="00EC0042">
        <w:fldChar w:fldCharType="separate"/>
      </w:r>
      <w:r w:rsidR="00313328">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13328">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13328">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01BFF91D"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13328">
        <w:t>3.11</w:t>
      </w:r>
      <w:r w:rsidR="009F29FD">
        <w:fldChar w:fldCharType="end"/>
      </w:r>
      <w:r w:rsidR="009F29FD">
        <w:t>).</w:t>
      </w:r>
    </w:p>
    <w:p w14:paraId="37E39977" w14:textId="58908D88"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13328">
        <w:t>3.11.11</w:t>
      </w:r>
      <w:r>
        <w:fldChar w:fldCharType="end"/>
      </w:r>
      <w:r>
        <w:t>.</w:t>
      </w:r>
    </w:p>
    <w:p w14:paraId="5CBB9063" w14:textId="5B990E81"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13328">
        <w:t>3.13</w:t>
      </w:r>
      <w:r>
        <w:fldChar w:fldCharType="end"/>
      </w:r>
      <w:r>
        <w:t>).</w:t>
      </w:r>
    </w:p>
    <w:p w14:paraId="4EE5FB01" w14:textId="1939FE8C"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13328">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w:t>
      </w:r>
      <w:proofErr w:type="gramStart"/>
      <w:r w:rsidR="009F29FD">
        <w:t>object</w:t>
      </w:r>
      <w:proofErr w:type="gramEnd"/>
      <w:r w:rsidR="009F29FD">
        <w: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lastRenderedPageBreak/>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A6E73EE" w:rsidR="009F29FD" w:rsidRDefault="009F29FD" w:rsidP="00431CDA">
      <w:pPr>
        <w:pStyle w:val="Codesmall"/>
      </w:pPr>
      <w:r>
        <w:t xml:space="preserve">  "resources": {                          # See §</w:t>
      </w:r>
      <w:r>
        <w:fldChar w:fldCharType="begin"/>
      </w:r>
      <w:r>
        <w:instrText xml:space="preserve"> REF _Ref493404878 \r \h </w:instrText>
      </w:r>
      <w:r>
        <w:fldChar w:fldCharType="separate"/>
      </w:r>
      <w:r w:rsidR="00313328">
        <w:t>3.11.19</w:t>
      </w:r>
      <w:r>
        <w:fldChar w:fldCharType="end"/>
      </w:r>
      <w:r>
        <w:t>.</w:t>
      </w:r>
    </w:p>
    <w:p w14:paraId="12676CFC" w14:textId="43B6CB45"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13328">
        <w:t>3.35.3</w:t>
      </w:r>
      <w:r>
        <w:fldChar w:fldCharType="end"/>
      </w:r>
      <w:r>
        <w:t>.</w:t>
      </w:r>
    </w:p>
    <w:p w14:paraId="24CCC349" w14:textId="794E0FDC"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13328">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60" w:name="_Toc525568516"/>
      <w:r>
        <w:t>physicalLocation property</w:t>
      </w:r>
      <w:bookmarkEnd w:id="760"/>
    </w:p>
    <w:p w14:paraId="23C5F0EF" w14:textId="5ECBF28B"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13328">
        <w:t>3.21</w:t>
      </w:r>
      <w:r>
        <w:fldChar w:fldCharType="end"/>
      </w:r>
      <w:r w:rsidRPr="008651CE">
        <w:t>) that identifies the relevant location.</w:t>
      </w:r>
    </w:p>
    <w:p w14:paraId="0BE523CC" w14:textId="11807D96" w:rsidR="00B86BC7" w:rsidRDefault="00B86BC7" w:rsidP="00B86BC7">
      <w:pPr>
        <w:pStyle w:val="Heading3"/>
      </w:pPr>
      <w:bookmarkStart w:id="761" w:name="_Toc525568517"/>
      <w:r>
        <w:t>message property</w:t>
      </w:r>
      <w:bookmarkEnd w:id="761"/>
    </w:p>
    <w:p w14:paraId="095EAE33" w14:textId="03FD8C88"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13328">
        <w:t>3.9</w:t>
      </w:r>
      <w:r w:rsidR="004C53FE">
        <w:fldChar w:fldCharType="end"/>
      </w:r>
      <w:r w:rsidR="006F4D22">
        <w:t>)</w:t>
      </w:r>
      <w:r w:rsidRPr="008651CE">
        <w:t xml:space="preserve"> that describes the condition that was encountered.</w:t>
      </w:r>
    </w:p>
    <w:p w14:paraId="17CA8781" w14:textId="15C2ED58"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13328">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13328">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62" w:name="_Ref493404972"/>
      <w:bookmarkStart w:id="763" w:name="_Ref493406037"/>
      <w:bookmarkStart w:id="764" w:name="_Toc525568518"/>
      <w:r>
        <w:t>level property</w:t>
      </w:r>
      <w:bookmarkEnd w:id="762"/>
      <w:bookmarkEnd w:id="763"/>
      <w:bookmarkEnd w:id="76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65" w:name="_Toc525568519"/>
      <w:r>
        <w:t>threadId property</w:t>
      </w:r>
      <w:bookmarkEnd w:id="76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66" w:name="_Toc525568520"/>
      <w:r>
        <w:t>time property</w:t>
      </w:r>
      <w:bookmarkEnd w:id="766"/>
    </w:p>
    <w:p w14:paraId="2D4A5B6B" w14:textId="1F251D1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13328">
        <w:t>3.8</w:t>
      </w:r>
      <w:r>
        <w:fldChar w:fldCharType="end"/>
      </w:r>
      <w:r w:rsidRPr="008651CE">
        <w:t>).</w:t>
      </w:r>
    </w:p>
    <w:p w14:paraId="33699F22" w14:textId="56DC8386" w:rsidR="00B86BC7" w:rsidRDefault="00B86BC7" w:rsidP="00B86BC7">
      <w:pPr>
        <w:pStyle w:val="Heading3"/>
      </w:pPr>
      <w:bookmarkStart w:id="767" w:name="_Toc525568521"/>
      <w:r>
        <w:lastRenderedPageBreak/>
        <w:t>exception property</w:t>
      </w:r>
      <w:bookmarkEnd w:id="767"/>
    </w:p>
    <w:p w14:paraId="0929118A" w14:textId="68817C4B"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13328">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68" w:name="_Toc525568522"/>
      <w:r>
        <w:t>properties property</w:t>
      </w:r>
      <w:bookmarkEnd w:id="768"/>
    </w:p>
    <w:p w14:paraId="2707E928" w14:textId="365E906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13328">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69" w:name="_Ref493570836"/>
      <w:bookmarkStart w:id="770" w:name="_Toc525568523"/>
      <w:r>
        <w:t>exception object</w:t>
      </w:r>
      <w:bookmarkEnd w:id="769"/>
      <w:bookmarkEnd w:id="770"/>
    </w:p>
    <w:p w14:paraId="1257C9E2" w14:textId="6070509F" w:rsidR="00B86BC7" w:rsidRDefault="00B86BC7" w:rsidP="00B86BC7">
      <w:pPr>
        <w:pStyle w:val="Heading3"/>
      </w:pPr>
      <w:bookmarkStart w:id="771" w:name="_Toc525568524"/>
      <w:r>
        <w:t>General</w:t>
      </w:r>
      <w:bookmarkEnd w:id="77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772" w:name="_Toc525568525"/>
      <w:r>
        <w:t>kind property</w:t>
      </w:r>
      <w:bookmarkEnd w:id="77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w:t>
      </w:r>
      <w:proofErr w:type="gramStart"/>
      <w:r>
        <w:t>thrown, if</w:t>
      </w:r>
      <w:proofErr w:type="gramEnd"/>
      <w:r>
        <w:t xml:space="preserve">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73" w:name="_Toc525568526"/>
      <w:r>
        <w:t>message property</w:t>
      </w:r>
      <w:bookmarkEnd w:id="773"/>
    </w:p>
    <w:p w14:paraId="0E15DE57" w14:textId="76D0861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13328">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7B3E97F"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313328">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13328">
        <w:t>3.9.4</w:t>
      </w:r>
      <w:r>
        <w:fldChar w:fldCharType="end"/>
      </w:r>
      <w:r>
        <w:t>).</w:t>
      </w:r>
    </w:p>
    <w:p w14:paraId="7B596160" w14:textId="2780E670" w:rsidR="00B86BC7" w:rsidRDefault="00B86BC7" w:rsidP="00B86BC7">
      <w:pPr>
        <w:pStyle w:val="Heading3"/>
      </w:pPr>
      <w:bookmarkStart w:id="774" w:name="_Toc525568527"/>
      <w:r>
        <w:t>stack property</w:t>
      </w:r>
      <w:bookmarkEnd w:id="774"/>
    </w:p>
    <w:p w14:paraId="17152AD6" w14:textId="4CCF18C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13328">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75" w:name="_Toc525568528"/>
      <w:r>
        <w:lastRenderedPageBreak/>
        <w:t>innerExceptions property</w:t>
      </w:r>
      <w:bookmarkEnd w:id="775"/>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76" w:name="_Toc287332011"/>
      <w:bookmarkStart w:id="777" w:name="_Toc525568529"/>
      <w:r w:rsidRPr="00FD22AC">
        <w:lastRenderedPageBreak/>
        <w:t>Conformance</w:t>
      </w:r>
      <w:bookmarkEnd w:id="776"/>
      <w:bookmarkEnd w:id="777"/>
    </w:p>
    <w:p w14:paraId="1D48659C" w14:textId="6555FDBE" w:rsidR="00EE1E0B" w:rsidRDefault="00EE1E0B" w:rsidP="002244CB"/>
    <w:p w14:paraId="3BBDC6A3" w14:textId="77777777" w:rsidR="00376AE7" w:rsidRDefault="00376AE7" w:rsidP="00376AE7">
      <w:pPr>
        <w:pStyle w:val="Heading2"/>
        <w:numPr>
          <w:ilvl w:val="1"/>
          <w:numId w:val="2"/>
        </w:numPr>
      </w:pPr>
      <w:bookmarkStart w:id="778" w:name="_Toc525568530"/>
      <w:r>
        <w:t>Conformance targets</w:t>
      </w:r>
      <w:bookmarkEnd w:id="77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A540C">
      <w:pPr>
        <w:pStyle w:val="ListParagraph"/>
        <w:numPr>
          <w:ilvl w:val="0"/>
          <w:numId w:val="37"/>
        </w:numPr>
        <w:rPr>
          <w:b/>
        </w:rPr>
      </w:pPr>
      <w:r w:rsidRPr="0091648B">
        <w:rPr>
          <w:b/>
        </w:rPr>
        <w:t>SARIF log file</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27657E2"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79" w:name="_Toc525568531"/>
      <w:r>
        <w:t>Conformance Clause 1: SARIF log file</w:t>
      </w:r>
      <w:bookmarkEnd w:id="779"/>
    </w:p>
    <w:p w14:paraId="7C2F5389" w14:textId="0A4B72C2" w:rsidR="0018481C" w:rsidRDefault="00376AE7" w:rsidP="00376AE7">
      <w:r>
        <w:t>A text file satisfies the “SARIF log file” conformance profile if</w:t>
      </w:r>
      <w:r w:rsidR="0018481C">
        <w:t>:</w:t>
      </w:r>
    </w:p>
    <w:p w14:paraId="177D8019" w14:textId="113A7F14"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13328">
        <w:t>3</w:t>
      </w:r>
      <w:r w:rsidR="002244CB">
        <w:fldChar w:fldCharType="end"/>
      </w:r>
      <w:r w:rsidR="00376AE7">
        <w:t>.</w:t>
      </w:r>
    </w:p>
    <w:p w14:paraId="0502E9E3" w14:textId="302C5B6F" w:rsidR="00105CCB" w:rsidRDefault="00105CCB" w:rsidP="00376AE7">
      <w:pPr>
        <w:pStyle w:val="Heading2"/>
        <w:numPr>
          <w:ilvl w:val="1"/>
          <w:numId w:val="2"/>
        </w:numPr>
      </w:pPr>
      <w:bookmarkStart w:id="780" w:name="_Toc525568532"/>
      <w:r>
        <w:t>Conformance Clause 2: SARIF resource file</w:t>
      </w:r>
      <w:bookmarkEnd w:id="780"/>
    </w:p>
    <w:p w14:paraId="2BD1E793" w14:textId="77777777" w:rsidR="00105CCB" w:rsidRDefault="00105CCB" w:rsidP="00105CCB">
      <w:r>
        <w:t>A text file satisfies the “SARIF resource file” conformance profile if:</w:t>
      </w:r>
    </w:p>
    <w:p w14:paraId="2EADB205" w14:textId="520A855E"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313328">
        <w:t>3.9.6.4</w:t>
      </w:r>
      <w:r>
        <w:fldChar w:fldCharType="end"/>
      </w:r>
      <w:r>
        <w:t>, “</w:t>
      </w:r>
      <w:r w:rsidR="001E6121">
        <w:fldChar w:fldCharType="begin"/>
      </w:r>
      <w:r w:rsidR="001E6121">
        <w:instrText xml:space="preserve"> REF _Ref508811723 \h </w:instrText>
      </w:r>
      <w:r w:rsidR="001E6121">
        <w:fldChar w:fldCharType="separate"/>
      </w:r>
      <w:r w:rsidR="00313328">
        <w:t>SARIF resource file format</w:t>
      </w:r>
      <w:r w:rsidR="001E6121">
        <w:fldChar w:fldCharType="end"/>
      </w:r>
      <w:r>
        <w:t>”.</w:t>
      </w:r>
    </w:p>
    <w:p w14:paraId="58932575" w14:textId="606CB31A" w:rsidR="00105CCB" w:rsidRDefault="00105CCB" w:rsidP="00EA540C">
      <w:pPr>
        <w:pStyle w:val="ListParagraph"/>
        <w:numPr>
          <w:ilvl w:val="0"/>
          <w:numId w:val="43"/>
        </w:numPr>
      </w:pPr>
      <w:r>
        <w:t xml:space="preserve">It contains only those elements defined in </w:t>
      </w:r>
      <w:bookmarkStart w:id="781" w:name="_Hlk507945868"/>
      <w:r>
        <w:t>§</w:t>
      </w:r>
      <w:r>
        <w:fldChar w:fldCharType="begin"/>
      </w:r>
      <w:r>
        <w:instrText xml:space="preserve"> REF _Ref508811723 \r \h </w:instrText>
      </w:r>
      <w:r>
        <w:fldChar w:fldCharType="separate"/>
      </w:r>
      <w:r w:rsidR="00313328">
        <w:t>3.9.6.4</w:t>
      </w:r>
      <w:r>
        <w:fldChar w:fldCharType="end"/>
      </w:r>
      <w:r>
        <w:t>.</w:t>
      </w:r>
      <w:bookmarkEnd w:id="781"/>
    </w:p>
    <w:p w14:paraId="2010E9D3" w14:textId="48EB0939"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313328">
        <w:t>3</w:t>
      </w:r>
      <w:r>
        <w:fldChar w:fldCharType="end"/>
      </w:r>
      <w:r>
        <w:t>, except as modified in §</w:t>
      </w:r>
      <w:r>
        <w:fldChar w:fldCharType="begin"/>
      </w:r>
      <w:r>
        <w:instrText xml:space="preserve"> REF _Ref508811723 \r \h </w:instrText>
      </w:r>
      <w:r>
        <w:fldChar w:fldCharType="separate"/>
      </w:r>
      <w:r w:rsidR="00313328">
        <w:t>3.9.6.4</w:t>
      </w:r>
      <w:r>
        <w:fldChar w:fldCharType="end"/>
      </w:r>
      <w:r>
        <w:t>.</w:t>
      </w:r>
    </w:p>
    <w:p w14:paraId="3A58DDE1" w14:textId="56034256" w:rsidR="0018481C" w:rsidRDefault="0018481C" w:rsidP="00376AE7">
      <w:pPr>
        <w:pStyle w:val="Heading2"/>
        <w:numPr>
          <w:ilvl w:val="1"/>
          <w:numId w:val="2"/>
        </w:numPr>
      </w:pPr>
      <w:bookmarkStart w:id="782" w:name="_Toc525568533"/>
      <w:r>
        <w:t xml:space="preserve">Conformance Clause </w:t>
      </w:r>
      <w:r w:rsidR="00105CCB">
        <w:t>3</w:t>
      </w:r>
      <w:r>
        <w:t>: SARIF producer</w:t>
      </w:r>
      <w:bookmarkEnd w:id="782"/>
    </w:p>
    <w:p w14:paraId="350705EC" w14:textId="77777777" w:rsidR="0018481C" w:rsidRDefault="0018481C" w:rsidP="0018481C">
      <w:r>
        <w:t>A program satisfies the “SARIF producer” conformance profile if:</w:t>
      </w:r>
    </w:p>
    <w:p w14:paraId="697B080C" w14:textId="1961AEE4"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313328">
        <w:t>3</w:t>
      </w:r>
      <w:r>
        <w:fldChar w:fldCharType="end"/>
      </w:r>
      <w:r>
        <w:t>.</w:t>
      </w:r>
    </w:p>
    <w:p w14:paraId="2447FAA5" w14:textId="4F62AD2D"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313328">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83" w:name="_Toc525568534"/>
      <w:r>
        <w:lastRenderedPageBreak/>
        <w:t xml:space="preserve">Conformance Clause </w:t>
      </w:r>
      <w:r w:rsidR="00105CCB">
        <w:t>4</w:t>
      </w:r>
      <w:r>
        <w:t>: Direct producer</w:t>
      </w:r>
      <w:bookmarkEnd w:id="78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1D0BB80F"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13328">
        <w:t>3</w:t>
      </w:r>
      <w:r w:rsidR="002244CB">
        <w:fldChar w:fldCharType="end"/>
      </w:r>
      <w:r>
        <w:t xml:space="preserve"> that are designated as applying to </w:t>
      </w:r>
      <w:r w:rsidR="0018481C">
        <w:t>“</w:t>
      </w:r>
      <w:r>
        <w:t>direct producers</w:t>
      </w:r>
      <w:r w:rsidR="0018481C">
        <w:t>” or to “analysis tools”</w:t>
      </w:r>
      <w:r>
        <w:t>.</w:t>
      </w:r>
    </w:p>
    <w:p w14:paraId="74D6208C" w14:textId="64A13740"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13328">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84" w:name="_Toc525568535"/>
      <w:r>
        <w:t xml:space="preserve">Conformance Clause </w:t>
      </w:r>
      <w:r w:rsidR="00D06F1A">
        <w:t>5</w:t>
      </w:r>
      <w:r>
        <w:t>: Deterministic producer</w:t>
      </w:r>
      <w:bookmarkEnd w:id="784"/>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85" w:name="_Toc525568536"/>
      <w:r>
        <w:t>Conformance Clause 6: Converter</w:t>
      </w:r>
      <w:bookmarkEnd w:id="785"/>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5B629B0A"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313328">
        <w:t>3</w:t>
      </w:r>
      <w:r>
        <w:fldChar w:fldCharType="end"/>
      </w:r>
      <w:r>
        <w:t xml:space="preserve"> that are designated as applying to converters.</w:t>
      </w:r>
    </w:p>
    <w:p w14:paraId="0990559B" w14:textId="43ECEA0A"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313328">
        <w:t>3</w:t>
      </w:r>
      <w:r>
        <w:fldChar w:fldCharType="end"/>
      </w:r>
      <w:r>
        <w:t>, are intended to be produced only by direct producers.</w:t>
      </w:r>
    </w:p>
    <w:p w14:paraId="493D3DE6" w14:textId="184C26E6" w:rsidR="00D06F1A" w:rsidRDefault="00D06F1A" w:rsidP="00D06F1A">
      <w:pPr>
        <w:pStyle w:val="Heading2"/>
      </w:pPr>
      <w:bookmarkStart w:id="786" w:name="_Toc525568537"/>
      <w:r>
        <w:t>Conformance Clause 7: SARIF post-processor</w:t>
      </w:r>
      <w:bookmarkEnd w:id="786"/>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66846947"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313328">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87" w:name="_Toc525568538"/>
      <w:r>
        <w:t xml:space="preserve">Conformance Clause </w:t>
      </w:r>
      <w:r w:rsidR="00D06F1A">
        <w:t>8</w:t>
      </w:r>
      <w:r>
        <w:t xml:space="preserve">: </w:t>
      </w:r>
      <w:r w:rsidR="0018481C">
        <w:t>SARIF c</w:t>
      </w:r>
      <w:r>
        <w:t>onsumer</w:t>
      </w:r>
      <w:bookmarkEnd w:id="78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0B1AB473"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13328">
        <w:t>3</w:t>
      </w:r>
      <w:r w:rsidR="002244CB">
        <w:fldChar w:fldCharType="end"/>
      </w:r>
      <w:r>
        <w:t>.</w:t>
      </w:r>
    </w:p>
    <w:p w14:paraId="7B2084FE" w14:textId="23BE6598"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313328">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88" w:name="_Toc525568539"/>
      <w:r>
        <w:t xml:space="preserve">Conformance Clause </w:t>
      </w:r>
      <w:r w:rsidR="00D06F1A">
        <w:t>9</w:t>
      </w:r>
      <w:r>
        <w:t>: Viewer</w:t>
      </w:r>
      <w:bookmarkEnd w:id="788"/>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3CAE6E4A"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313328">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89" w:name="_Hlk512505065"/>
      <w:bookmarkStart w:id="790" w:name="_Toc525568540"/>
      <w:r>
        <w:t>Conformance Clause 10: Result management system</w:t>
      </w:r>
      <w:bookmarkEnd w:id="79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7F5470FD"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313328">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89"/>
    </w:p>
    <w:p w14:paraId="79E66955" w14:textId="44610F19" w:rsidR="00435405" w:rsidRDefault="00435405" w:rsidP="00435405">
      <w:pPr>
        <w:pStyle w:val="Heading2"/>
      </w:pPr>
      <w:bookmarkStart w:id="791" w:name="_Toc525568541"/>
      <w:r>
        <w:lastRenderedPageBreak/>
        <w:t>Conformance Clause 11: Engineering system</w:t>
      </w:r>
      <w:bookmarkEnd w:id="791"/>
    </w:p>
    <w:p w14:paraId="5A8D0E9E" w14:textId="2048F54B" w:rsidR="00435405" w:rsidRDefault="00435405" w:rsidP="00435405">
      <w:r>
        <w:t>An engineering system satisfies the “engineering system” conformance profile if:</w:t>
      </w:r>
    </w:p>
    <w:p w14:paraId="29F6F326" w14:textId="680961BB"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313328">
        <w:t>3</w:t>
      </w:r>
      <w:r>
        <w:fldChar w:fldCharType="end"/>
      </w:r>
      <w:r>
        <w:t xml:space="preserve"> that are designated as applying to engineering systems.</w:t>
      </w:r>
    </w:p>
    <w:p w14:paraId="51263FE3" w14:textId="31A49E7E" w:rsidR="0052099F" w:rsidRDefault="002244CB" w:rsidP="00CE1F32">
      <w:pPr>
        <w:pStyle w:val="AppendixHeading1"/>
      </w:pPr>
      <w:bookmarkStart w:id="792" w:name="AppendixAcknowledgments"/>
      <w:bookmarkStart w:id="793" w:name="_Toc85472897"/>
      <w:bookmarkStart w:id="794" w:name="_Toc287332012"/>
      <w:bookmarkStart w:id="795" w:name="_Hlk513041526"/>
      <w:bookmarkStart w:id="796" w:name="_Toc525568542"/>
      <w:bookmarkEnd w:id="792"/>
      <w:r>
        <w:lastRenderedPageBreak/>
        <w:t xml:space="preserve">(Informative) </w:t>
      </w:r>
      <w:r w:rsidR="00B80CDB">
        <w:t>Acknowl</w:t>
      </w:r>
      <w:r w:rsidR="004D0E5E">
        <w:t>e</w:t>
      </w:r>
      <w:r w:rsidR="008F61FB">
        <w:t>dg</w:t>
      </w:r>
      <w:r w:rsidR="0052099F">
        <w:t>ments</w:t>
      </w:r>
      <w:bookmarkEnd w:id="793"/>
      <w:bookmarkEnd w:id="794"/>
      <w:bookmarkEnd w:id="79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795"/>
    <w:p w14:paraId="645628E0" w14:textId="77777777" w:rsidR="00C76CAA" w:rsidRPr="00C76CAA" w:rsidRDefault="00C76CAA" w:rsidP="00C76CAA"/>
    <w:p w14:paraId="586B0BCA" w14:textId="2CB47B5E" w:rsidR="0052099F" w:rsidRDefault="002244CB" w:rsidP="008C100C">
      <w:pPr>
        <w:pStyle w:val="AppendixHeading1"/>
      </w:pPr>
      <w:bookmarkStart w:id="797" w:name="AppendixFingerprints"/>
      <w:bookmarkStart w:id="798" w:name="_Ref513039337"/>
      <w:bookmarkStart w:id="799" w:name="_Toc525568543"/>
      <w:bookmarkEnd w:id="797"/>
      <w:r>
        <w:lastRenderedPageBreak/>
        <w:t>(</w:t>
      </w:r>
      <w:r w:rsidR="00E8605A">
        <w:t>Normative</w:t>
      </w:r>
      <w:r>
        <w:t xml:space="preserve">) </w:t>
      </w:r>
      <w:r w:rsidR="00710FE0">
        <w:t>Use of fingerprints by result management systems</w:t>
      </w:r>
      <w:bookmarkEnd w:id="798"/>
      <w:bookmarkEnd w:id="79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75F2F5A"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13328">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783114A0"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13328">
        <w:t>F.2</w:t>
      </w:r>
      <w:r>
        <w:fldChar w:fldCharType="end"/>
      </w:r>
      <w:r>
        <w:t>) in its fingerprint computation.</w:t>
      </w:r>
    </w:p>
    <w:p w14:paraId="5F1C1209" w14:textId="7AEE0E77"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13328">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00" w:name="AppendixViewers"/>
      <w:bookmarkStart w:id="801" w:name="_Toc525568544"/>
      <w:bookmarkEnd w:id="800"/>
      <w:r>
        <w:lastRenderedPageBreak/>
        <w:t xml:space="preserve">(Informative) </w:t>
      </w:r>
      <w:r w:rsidR="00710FE0">
        <w:t xml:space="preserve">Use of SARIF by log </w:t>
      </w:r>
      <w:r w:rsidR="00AF0D84">
        <w:t xml:space="preserve">file </w:t>
      </w:r>
      <w:r w:rsidR="00710FE0">
        <w:t>viewers</w:t>
      </w:r>
      <w:bookmarkEnd w:id="801"/>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02" w:name="AppendixConverters"/>
      <w:bookmarkStart w:id="803" w:name="_Toc525568545"/>
      <w:bookmarkEnd w:id="802"/>
      <w:r>
        <w:lastRenderedPageBreak/>
        <w:t xml:space="preserve">(Informative) </w:t>
      </w:r>
      <w:r w:rsidR="00710FE0">
        <w:t>Production of SARIF by converters</w:t>
      </w:r>
      <w:bookmarkEnd w:id="803"/>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3D1196F8"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13328">
        <w:t>3.19.9</w:t>
      </w:r>
      <w:r w:rsidR="00C6546E">
        <w:fldChar w:fldCharType="end"/>
      </w:r>
      <w:r>
        <w:t>).</w:t>
      </w:r>
    </w:p>
    <w:p w14:paraId="14E4D457" w14:textId="41F89862"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13328">
        <w:t>3.12.4</w:t>
      </w:r>
      <w:r>
        <w:fldChar w:fldCharType="end"/>
      </w:r>
      <w:r>
        <w:t>).</w:t>
      </w:r>
    </w:p>
    <w:p w14:paraId="7B432429" w14:textId="7FCB8689" w:rsidR="00710FE0" w:rsidRDefault="002244CB" w:rsidP="00710FE0">
      <w:pPr>
        <w:pStyle w:val="AppendixHeading1"/>
      </w:pPr>
      <w:bookmarkStart w:id="804" w:name="AppendixRuleMetadata"/>
      <w:bookmarkStart w:id="805" w:name="_Toc525568546"/>
      <w:bookmarkEnd w:id="804"/>
      <w:r>
        <w:lastRenderedPageBreak/>
        <w:t xml:space="preserve">(Informative) </w:t>
      </w:r>
      <w:r w:rsidR="00710FE0">
        <w:t>Locating rule metadata</w:t>
      </w:r>
      <w:bookmarkEnd w:id="805"/>
    </w:p>
    <w:p w14:paraId="43EDCF6F" w14:textId="5D9202FD"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13328">
        <w:t>3.11.19</w:t>
      </w:r>
      <w:r>
        <w:fldChar w:fldCharType="end"/>
      </w:r>
      <w:r>
        <w:t xml:space="preserve"> and §</w:t>
      </w:r>
      <w:r>
        <w:fldChar w:fldCharType="begin"/>
      </w:r>
      <w:r>
        <w:instrText xml:space="preserve"> REF _Ref493407996 \w \h </w:instrText>
      </w:r>
      <w:r>
        <w:fldChar w:fldCharType="separate"/>
      </w:r>
      <w:r w:rsidR="00313328">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06" w:name="AppendixDeterminism"/>
      <w:bookmarkStart w:id="807" w:name="_Toc525568547"/>
      <w:bookmarkEnd w:id="806"/>
      <w:r>
        <w:lastRenderedPageBreak/>
        <w:t xml:space="preserve">(Normative) </w:t>
      </w:r>
      <w:r w:rsidR="00710FE0">
        <w:t>Producing deterministic SARIF log files</w:t>
      </w:r>
      <w:bookmarkEnd w:id="807"/>
    </w:p>
    <w:p w14:paraId="269DCAE0" w14:textId="72CA49C1" w:rsidR="00B62028" w:rsidRDefault="00B62028" w:rsidP="00B62028">
      <w:pPr>
        <w:pStyle w:val="AppendixHeading2"/>
      </w:pPr>
      <w:bookmarkStart w:id="808" w:name="_Toc525568548"/>
      <w:r>
        <w:t>General</w:t>
      </w:r>
      <w:bookmarkEnd w:id="808"/>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09" w:name="_Ref513042258"/>
      <w:bookmarkStart w:id="810" w:name="_Toc525568549"/>
      <w:r>
        <w:t>Non-deterministic file format elements</w:t>
      </w:r>
      <w:bookmarkEnd w:id="809"/>
      <w:bookmarkEnd w:id="810"/>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A540C">
      <w:pPr>
        <w:pStyle w:val="ListParagraph"/>
        <w:numPr>
          <w:ilvl w:val="0"/>
          <w:numId w:val="23"/>
        </w:numPr>
        <w:rPr>
          <w:rStyle w:val="CODEtemp"/>
        </w:rPr>
      </w:pPr>
      <w:r w:rsidRPr="00B62028">
        <w:rPr>
          <w:rStyle w:val="CODEtemp"/>
        </w:rPr>
        <w:t>invocation.startTime</w:t>
      </w:r>
    </w:p>
    <w:p w14:paraId="29D8FDB1" w14:textId="77777777" w:rsidR="00B62028" w:rsidRPr="00B62028" w:rsidRDefault="00B62028" w:rsidP="00EA540C">
      <w:pPr>
        <w:pStyle w:val="ListParagraph"/>
        <w:numPr>
          <w:ilvl w:val="0"/>
          <w:numId w:val="23"/>
        </w:numPr>
        <w:rPr>
          <w:rStyle w:val="CODEtemp"/>
        </w:rPr>
      </w:pPr>
      <w:r w:rsidRPr="00B62028">
        <w:rPr>
          <w:rStyle w:val="CODEtemp"/>
        </w:rPr>
        <w:t>invocation.endTime</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1A4A237C" w:rsidR="00B62028" w:rsidRDefault="00B62028" w:rsidP="00EA540C">
      <w:pPr>
        <w:pStyle w:val="ListParagraph"/>
        <w:numPr>
          <w:ilvl w:val="0"/>
          <w:numId w:val="23"/>
        </w:numPr>
        <w:rPr>
          <w:rStyle w:val="CODEtemp"/>
        </w:rPr>
      </w:pPr>
      <w:r w:rsidRPr="00B62028">
        <w:rPr>
          <w:rStyle w:val="CODEtemp"/>
        </w:rPr>
        <w:t>notification.time</w:t>
      </w:r>
    </w:p>
    <w:p w14:paraId="29400A04" w14:textId="34C1603A" w:rsidR="00435405" w:rsidRPr="00B62028" w:rsidRDefault="00435405" w:rsidP="00EA540C">
      <w:pPr>
        <w:pStyle w:val="ListParagraph"/>
        <w:numPr>
          <w:ilvl w:val="0"/>
          <w:numId w:val="23"/>
        </w:numPr>
        <w:rPr>
          <w:rStyle w:val="CODEtemp"/>
        </w:rPr>
      </w:pPr>
      <w:r>
        <w:rPr>
          <w:rStyle w:val="CODEtemp"/>
        </w:rPr>
        <w:t>result.instanceGuid</w:t>
      </w:r>
    </w:p>
    <w:p w14:paraId="3553CBEA" w14:textId="7DF56B2E" w:rsidR="00B62028" w:rsidRPr="00B62028" w:rsidRDefault="00B62028" w:rsidP="00EA540C">
      <w:pPr>
        <w:pStyle w:val="ListParagraph"/>
        <w:numPr>
          <w:ilvl w:val="0"/>
          <w:numId w:val="23"/>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A540C">
      <w:pPr>
        <w:pStyle w:val="ListParagraph"/>
        <w:numPr>
          <w:ilvl w:val="0"/>
          <w:numId w:val="23"/>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11" w:name="_Toc525568550"/>
      <w:r>
        <w:t>Array and dictionary element ordering</w:t>
      </w:r>
      <w:bookmarkEnd w:id="811"/>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w:t>
      </w:r>
      <w:proofErr w:type="gramStart"/>
      <w:r w:rsidRPr="00D44AFA">
        <w:t>particular order</w:t>
      </w:r>
      <w:proofErr w:type="gramEnd"/>
      <w:r w:rsidRPr="00D44AFA">
        <w:t xml:space="preserve">.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12" w:name="_Ref513042289"/>
      <w:bookmarkStart w:id="813" w:name="_Toc525568551"/>
      <w:r>
        <w:t>Absolute paths</w:t>
      </w:r>
      <w:bookmarkEnd w:id="812"/>
      <w:bookmarkEnd w:id="813"/>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14" w:name="_Toc525568552"/>
      <w:r>
        <w:t>Compensating for non-deterministic output</w:t>
      </w:r>
      <w:bookmarkEnd w:id="814"/>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15" w:name="_Toc525568553"/>
      <w:r>
        <w:t>Interaction between determinism and baselining</w:t>
      </w:r>
      <w:bookmarkEnd w:id="815"/>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816" w:name="AppendixFixes"/>
      <w:bookmarkStart w:id="817" w:name="_Toc525568554"/>
      <w:bookmarkEnd w:id="816"/>
      <w:r>
        <w:lastRenderedPageBreak/>
        <w:t xml:space="preserve">(Informative) </w:t>
      </w:r>
      <w:r w:rsidR="00710FE0">
        <w:t>Guidance on fixes</w:t>
      </w:r>
      <w:bookmarkEnd w:id="817"/>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18" w:name="_Toc525568555"/>
      <w:r>
        <w:lastRenderedPageBreak/>
        <w:t>(Informative) Diagnosing results in generated files</w:t>
      </w:r>
      <w:bookmarkEnd w:id="818"/>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EA540C">
      <w:pPr>
        <w:pStyle w:val="ListParagraph"/>
        <w:numPr>
          <w:ilvl w:val="0"/>
          <w:numId w:val="29"/>
        </w:numPr>
      </w:pPr>
      <w:r>
        <w:t>The file might not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 xml:space="preserve">If the file is </w:t>
      </w:r>
      <w:proofErr w:type="gramStart"/>
      <w:r>
        <w:t>multiply</w:t>
      </w:r>
      <w:proofErr w:type="gramEnd"/>
      <w:r>
        <w:t xml:space="preserve">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4B0B0DFC" w:rsidR="00830F21" w:rsidRDefault="00830F21" w:rsidP="00830F21">
      <w:pPr>
        <w:pStyle w:val="Codesmall"/>
      </w:pPr>
      <w:r>
        <w:t>{                                           # A run object (§</w:t>
      </w:r>
      <w:r>
        <w:fldChar w:fldCharType="begin"/>
      </w:r>
      <w:r>
        <w:instrText xml:space="preserve"> REF _Ref493349997 \r \h </w:instrText>
      </w:r>
      <w:r>
        <w:fldChar w:fldCharType="separate"/>
      </w:r>
      <w:r w:rsidR="00313328">
        <w:t>3.11</w:t>
      </w:r>
      <w:r>
        <w:fldChar w:fldCharType="end"/>
      </w:r>
      <w:r>
        <w:t>).</w:t>
      </w:r>
    </w:p>
    <w:p w14:paraId="16CC02FE" w14:textId="479CDF6E"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13328">
        <w:t>3.11.14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A486445" w:rsidR="00830F21" w:rsidRDefault="00830F21" w:rsidP="00830F21">
      <w:pPr>
        <w:pStyle w:val="Codesmall"/>
      </w:pPr>
      <w:r>
        <w:t xml:space="preserve">  "results": [                              # See §</w:t>
      </w:r>
      <w:r>
        <w:fldChar w:fldCharType="begin"/>
      </w:r>
      <w:r>
        <w:instrText xml:space="preserve"> REF _Ref493350972 \r \h </w:instrText>
      </w:r>
      <w:r>
        <w:fldChar w:fldCharType="separate"/>
      </w:r>
      <w:r w:rsidR="00313328">
        <w:t>3.11.18</w:t>
      </w:r>
      <w:r>
        <w:fldChar w:fldCharType="end"/>
      </w:r>
      <w:r>
        <w:t>.</w:t>
      </w:r>
    </w:p>
    <w:p w14:paraId="12542006" w14:textId="34582A9A"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13328">
        <w:t>3.19</w:t>
      </w:r>
      <w:r>
        <w:fldChar w:fldCharType="end"/>
      </w:r>
      <w:r>
        <w:t>).</w:t>
      </w:r>
    </w:p>
    <w:p w14:paraId="405D3CE1" w14:textId="4FE6831E"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13328">
        <w:t>3.19.5</w:t>
      </w:r>
      <w:r w:rsidR="00EC5421">
        <w:fldChar w:fldCharType="end"/>
      </w:r>
      <w:r>
        <w:t>.</w:t>
      </w:r>
    </w:p>
    <w:p w14:paraId="53F54E24" w14:textId="2BC11141" w:rsidR="00830F21" w:rsidRDefault="00830F21" w:rsidP="00830F21">
      <w:pPr>
        <w:pStyle w:val="Codesmall"/>
      </w:pPr>
      <w:r>
        <w:t xml:space="preserve">      "message": {                          # See §</w:t>
      </w:r>
      <w:r>
        <w:fldChar w:fldCharType="begin"/>
      </w:r>
      <w:r>
        <w:instrText xml:space="preserve"> REF _Ref493426628 \r \h </w:instrText>
      </w:r>
      <w:r>
        <w:fldChar w:fldCharType="separate"/>
      </w:r>
      <w:r w:rsidR="00313328">
        <w:t>3.19.7</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5F874BD2" w:rsidR="00830F21" w:rsidRDefault="00830F21" w:rsidP="00830F21">
      <w:pPr>
        <w:pStyle w:val="Codesmall"/>
      </w:pPr>
      <w:r>
        <w:t xml:space="preserve">      "locations": [                        # See §</w:t>
      </w:r>
      <w:r>
        <w:fldChar w:fldCharType="begin"/>
      </w:r>
      <w:r>
        <w:instrText xml:space="preserve"> REF _Ref510013155 \r \h </w:instrText>
      </w:r>
      <w:r>
        <w:fldChar w:fldCharType="separate"/>
      </w:r>
      <w:r w:rsidR="00313328">
        <w:t>3.19.8</w:t>
      </w:r>
      <w:r>
        <w:fldChar w:fldCharType="end"/>
      </w:r>
      <w:r>
        <w:t>.</w:t>
      </w:r>
    </w:p>
    <w:p w14:paraId="6B5EF283" w14:textId="68C4FB94"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13328">
        <w:t>3.20</w:t>
      </w:r>
      <w:r>
        <w:fldChar w:fldCharType="end"/>
      </w:r>
      <w:r>
        <w:t>).</w:t>
      </w:r>
    </w:p>
    <w:p w14:paraId="348A704B" w14:textId="219FEA4C"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13328">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665264F" w:rsidR="00830F21" w:rsidRDefault="00830F21" w:rsidP="00830F21">
      <w:pPr>
        <w:pStyle w:val="Codesmall"/>
      </w:pPr>
      <w:r>
        <w:t xml:space="preserve">  "files": {                                # See §</w:t>
      </w:r>
      <w:r>
        <w:fldChar w:fldCharType="begin"/>
      </w:r>
      <w:r>
        <w:instrText xml:space="preserve"> REF _Ref507667580 \r \h </w:instrText>
      </w:r>
      <w:r>
        <w:fldChar w:fldCharType="separate"/>
      </w:r>
      <w:r w:rsidR="00313328">
        <w:t>3.11.15</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34C45E94" w:rsidR="00830F21" w:rsidRDefault="00830F21" w:rsidP="00830F21">
      <w:pPr>
        <w:pStyle w:val="Codesmall"/>
      </w:pPr>
      <w:r>
        <w:t xml:space="preserve">      {                                     # A file object (§</w:t>
      </w:r>
      <w:r>
        <w:fldChar w:fldCharType="begin"/>
      </w:r>
      <w:r>
        <w:instrText xml:space="preserve"> REF _Ref493403111 \r \h </w:instrText>
      </w:r>
      <w:r>
        <w:fldChar w:fldCharType="separate"/>
      </w:r>
      <w:r w:rsidR="00313328">
        <w:t>3.17</w:t>
      </w:r>
      <w:r>
        <w:fldChar w:fldCharType="end"/>
      </w:r>
      <w:r>
        <w:t>).</w:t>
      </w:r>
    </w:p>
    <w:p w14:paraId="0CA4B796" w14:textId="3452FB48"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13328">
        <w:rPr>
          <w:b/>
        </w:rPr>
        <w:t>3.17.8</w:t>
      </w:r>
      <w:r>
        <w:rPr>
          <w:b/>
        </w:rPr>
        <w:fldChar w:fldCharType="end"/>
      </w:r>
      <w:r w:rsidRPr="00EC7E26">
        <w:rPr>
          <w:b/>
        </w:rPr>
        <w:t>.</w:t>
      </w:r>
    </w:p>
    <w:p w14:paraId="26239F27" w14:textId="120F96B5"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13328">
        <w:rPr>
          <w:b/>
        </w:rPr>
        <w:t>3.2</w:t>
      </w:r>
      <w:r w:rsidRPr="00EC7E26">
        <w:rPr>
          <w:b/>
        </w:rPr>
        <w:fldChar w:fldCharType="end"/>
      </w:r>
      <w:r w:rsidRPr="00EC7E26">
        <w:rPr>
          <w:b/>
        </w:rPr>
        <w:t>).</w:t>
      </w:r>
    </w:p>
    <w:p w14:paraId="3F9D74B5" w14:textId="7F88EBAF"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13328">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567B6C13"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13328">
        <w:t>3.11.15.2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19" w:name="AppendixExamples"/>
      <w:bookmarkStart w:id="820" w:name="_Toc525568556"/>
      <w:bookmarkEnd w:id="819"/>
      <w:r>
        <w:lastRenderedPageBreak/>
        <w:t xml:space="preserve">(Informative) </w:t>
      </w:r>
      <w:r w:rsidR="00710FE0">
        <w:t>Examples</w:t>
      </w:r>
      <w:bookmarkEnd w:id="82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21" w:name="_Toc525568557"/>
      <w:r>
        <w:t xml:space="preserve">Minimal valid SARIF </w:t>
      </w:r>
      <w:r w:rsidR="00EA1C84">
        <w:t>log file</w:t>
      </w:r>
      <w:bookmarkEnd w:id="821"/>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AC3F834"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13328">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13328">
        <w:t>3.11.18</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22" w:name="_Toc525568558"/>
      <w:r w:rsidRPr="00745595">
        <w:t xml:space="preserve">Minimal recommended SARIF </w:t>
      </w:r>
      <w:r w:rsidR="00EA1C84">
        <w:t xml:space="preserve">log </w:t>
      </w:r>
      <w:r w:rsidRPr="00745595">
        <w:t>file with source information</w:t>
      </w:r>
      <w:bookmarkEnd w:id="822"/>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F5FFC49"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313328">
        <w:t>3.11.18</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1B48DB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13328">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13328">
        <w:t>3.11.18</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13328">
        <w:t>3.19</w:t>
      </w:r>
      <w:r>
        <w:fldChar w:fldCharType="end"/>
      </w:r>
      <w:r>
        <w:t xml:space="preserve">) so the recommended elements of the </w:t>
      </w:r>
      <w:r w:rsidRPr="00745595">
        <w:rPr>
          <w:rStyle w:val="CODEtemp"/>
        </w:rPr>
        <w:t>result</w:t>
      </w:r>
      <w:r>
        <w:t xml:space="preserve"> object can be shown.</w:t>
      </w:r>
    </w:p>
    <w:p w14:paraId="0A703AC0" w14:textId="7B2B14A9"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13328">
        <w:t>3.11.15</w:t>
      </w:r>
      <w:r w:rsidR="00830F21">
        <w:fldChar w:fldCharType="end"/>
      </w:r>
      <w:r>
        <w:t>) specif</w:t>
      </w:r>
      <w:r w:rsidR="00830F21">
        <w:t>ies</w:t>
      </w:r>
      <w:r>
        <w:t xml:space="preserve"> only those files in which the tool detected a result.</w:t>
      </w:r>
    </w:p>
    <w:p w14:paraId="71E13AB3" w14:textId="1654C1C7"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13328">
        <w:t>3.11.16</w:t>
      </w:r>
      <w:r>
        <w:fldChar w:fldCharType="end"/>
      </w:r>
      <w:r>
        <w:t>), because when physical location information is available, that property is optional (it “</w:t>
      </w:r>
      <w:r w:rsidRPr="00745595">
        <w:rPr>
          <w:b/>
        </w:rPr>
        <w:t>MAY</w:t>
      </w:r>
      <w:r>
        <w:t>” be present).</w:t>
      </w:r>
    </w:p>
    <w:p w14:paraId="3D9A1852" w14:textId="661DB1CF"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13328">
        <w:t>3.11.19</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23" w:name="_Toc525568559"/>
      <w:r w:rsidRPr="001D7651">
        <w:t xml:space="preserve">Minimal recommended SARIF </w:t>
      </w:r>
      <w:r w:rsidR="00EA1C84">
        <w:t xml:space="preserve">log </w:t>
      </w:r>
      <w:r w:rsidRPr="001D7651">
        <w:t>file without source information</w:t>
      </w:r>
      <w:bookmarkEnd w:id="823"/>
    </w:p>
    <w:p w14:paraId="0C8A9C7D" w14:textId="6794C44A" w:rsidR="001D7651" w:rsidRDefault="001D7651" w:rsidP="001D7651">
      <w:r w:rsidRPr="001D7651">
        <w:t>This is a minimal recommended SARIF file for the case where</w:t>
      </w:r>
    </w:p>
    <w:p w14:paraId="1B15DF0E" w14:textId="2A2B72B9"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313328">
        <w:t>3.11.18</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F1EDE64"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13328">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13328">
        <w:t>3.11.18</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13328">
        <w:t>3.19</w:t>
      </w:r>
      <w:r>
        <w:fldChar w:fldCharType="end"/>
      </w:r>
      <w:r>
        <w:t xml:space="preserve">) so the recommended elements of the </w:t>
      </w:r>
      <w:r w:rsidRPr="001D7651">
        <w:rPr>
          <w:rStyle w:val="CODEtemp"/>
        </w:rPr>
        <w:t>result</w:t>
      </w:r>
      <w:r>
        <w:t xml:space="preserve"> object can be shown.</w:t>
      </w:r>
    </w:p>
    <w:p w14:paraId="7469062E" w14:textId="330798EC"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13328">
        <w:t>3.11.15</w:t>
      </w:r>
      <w:r w:rsidR="00830F21">
        <w:fldChar w:fldCharType="end"/>
      </w:r>
      <w:r>
        <w:t>) specif</w:t>
      </w:r>
      <w:r w:rsidR="00830F21">
        <w:t>ies</w:t>
      </w:r>
      <w:r>
        <w:t xml:space="preserve"> only those files in which the tool detected a result.</w:t>
      </w:r>
    </w:p>
    <w:p w14:paraId="76A5A66E" w14:textId="34927385"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13328">
        <w:t>3.11.16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24" w:name="_Toc525568560"/>
      <w:r w:rsidRPr="001D7651">
        <w:t xml:space="preserve">SARIF </w:t>
      </w:r>
      <w:r w:rsidR="00D71A1D">
        <w:t xml:space="preserve">resource </w:t>
      </w:r>
      <w:r w:rsidRPr="001D7651">
        <w:t xml:space="preserve">file </w:t>
      </w:r>
      <w:r w:rsidR="00D71A1D">
        <w:t>with</w:t>
      </w:r>
      <w:r w:rsidRPr="001D7651">
        <w:t xml:space="preserve"> rule metadata</w:t>
      </w:r>
      <w:bookmarkEnd w:id="824"/>
    </w:p>
    <w:p w14:paraId="269DD195" w14:textId="68245D80"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13328">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13328">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25" w:name="_Toc525568561"/>
      <w:r>
        <w:t>Comprehensive SARIF file</w:t>
      </w:r>
      <w:bookmarkEnd w:id="82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lastRenderedPageBreak/>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lastRenderedPageBreak/>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lastRenderedPageBreak/>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w:t>
      </w:r>
      <w:proofErr w:type="gramStart"/>
      <w:r>
        <w:t>collections::</w:t>
      </w:r>
      <w:proofErr w:type="gramEnd"/>
      <w:r>
        <w:t>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w:t>
      </w:r>
      <w:proofErr w:type="gramStart"/>
      <w:r w:rsidR="006043FF">
        <w:t>collections::</w:t>
      </w:r>
      <w:proofErr w:type="gramEnd"/>
      <w:r w:rsidR="006043FF">
        <w:t>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lastRenderedPageBreak/>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w:t>
      </w:r>
      <w:proofErr w:type="gramStart"/>
      <w:r w:rsidR="006043FF">
        <w:t>collections::</w:t>
      </w:r>
      <w:proofErr w:type="gramEnd"/>
      <w:r w:rsidR="006043FF">
        <w:t>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w:t>
      </w:r>
      <w:proofErr w:type="gramStart"/>
      <w:r>
        <w:t>collections::</w:t>
      </w:r>
      <w:proofErr w:type="gramEnd"/>
      <w:r>
        <w:t>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lastRenderedPageBreak/>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w:t>
      </w:r>
      <w:proofErr w:type="gramStart"/>
      <w:r>
        <w:t>collections::</w:t>
      </w:r>
      <w:proofErr w:type="gramEnd"/>
      <w:r>
        <w:t>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w:t>
      </w:r>
      <w:proofErr w:type="gramStart"/>
      <w:r>
        <w:t>collections::</w:t>
      </w:r>
      <w:proofErr w:type="gramEnd"/>
      <w:r>
        <w:t>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lastRenderedPageBreak/>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654CC6ED" w:rsidR="006043FF" w:rsidRDefault="006043FF" w:rsidP="00EA1C84">
      <w:pPr>
        <w:pStyle w:val="Codesmall"/>
      </w:pPr>
      <w:r>
        <w:t xml:space="preserve">          ]</w:t>
      </w:r>
      <w:r w:rsidR="00A1466D">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26" w:name="AppendixRevisionHistory"/>
      <w:bookmarkStart w:id="827" w:name="_Toc85472898"/>
      <w:bookmarkStart w:id="828" w:name="_Toc287332014"/>
      <w:bookmarkStart w:id="829" w:name="_Toc525568562"/>
      <w:bookmarkEnd w:id="826"/>
      <w:r>
        <w:lastRenderedPageBreak/>
        <w:t xml:space="preserve">(Informative) </w:t>
      </w:r>
      <w:r w:rsidR="00A05FDF">
        <w:t>Revision History</w:t>
      </w:r>
      <w:bookmarkEnd w:id="827"/>
      <w:bookmarkEnd w:id="828"/>
      <w:bookmarkEnd w:id="8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proofErr w:type="gramStart"/>
            <w:r>
              <w:t>Initial version,</w:t>
            </w:r>
            <w:proofErr w:type="gramEnd"/>
            <w:r>
              <w:t xml:space="preserve">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92765C6"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757FF20"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5E347CA"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B45F011"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517944B"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FFE0A8D"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0E23826"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3FF4605D"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46A4C8B"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494B50EA"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9E3D54A"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47A45BB"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98EB141"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39433E5"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5D3EF930"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6AB48282" w:rsidR="008A57C9" w:rsidRDefault="008A57C9" w:rsidP="009C10A1">
            <w:pPr>
              <w:jc w:val="both"/>
            </w:pPr>
            <w:r>
              <w:t>Incorporate changes for</w:t>
            </w:r>
            <w:r w:rsidR="005E5D3B">
              <w:t xml:space="preserve"> GitHub issue</w:t>
            </w:r>
            <w:r w:rsidR="003976E0">
              <w:t>s</w:t>
            </w:r>
            <w:r>
              <w:t xml:space="preserve"> </w:t>
            </w:r>
            <w:hyperlink r:id="rId148" w:history="1">
              <w:r w:rsidRPr="008A57C9">
                <w:rPr>
                  <w:rStyle w:val="Hyperlink"/>
                </w:rPr>
                <w:t>#189</w:t>
              </w:r>
            </w:hyperlink>
            <w:r w:rsidR="003976E0">
              <w:t xml:space="preserve"> and </w:t>
            </w:r>
            <w:hyperlink r:id="rId149" w:history="1">
              <w:r w:rsidR="003976E0" w:rsidRPr="003976E0">
                <w:rPr>
                  <w:rStyle w:val="Hyperlink"/>
                </w:rPr>
                <w:t>#191</w:t>
              </w:r>
            </w:hyperlink>
            <w:r w:rsidR="003976E0">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B5BBC" w14:textId="77777777" w:rsidR="00D625AA" w:rsidRDefault="00D625AA" w:rsidP="008C100C">
      <w:r>
        <w:separator/>
      </w:r>
    </w:p>
    <w:p w14:paraId="39AAFF1C" w14:textId="77777777" w:rsidR="00D625AA" w:rsidRDefault="00D625AA" w:rsidP="008C100C"/>
    <w:p w14:paraId="70099768" w14:textId="77777777" w:rsidR="00D625AA" w:rsidRDefault="00D625AA" w:rsidP="008C100C"/>
    <w:p w14:paraId="3B026080" w14:textId="77777777" w:rsidR="00D625AA" w:rsidRDefault="00D625AA" w:rsidP="008C100C"/>
    <w:p w14:paraId="653CE1BE" w14:textId="77777777" w:rsidR="00D625AA" w:rsidRDefault="00D625AA" w:rsidP="008C100C"/>
    <w:p w14:paraId="6BAD2EA8" w14:textId="77777777" w:rsidR="00D625AA" w:rsidRDefault="00D625AA" w:rsidP="008C100C"/>
    <w:p w14:paraId="6DE3CDCD" w14:textId="77777777" w:rsidR="00D625AA" w:rsidRDefault="00D625AA" w:rsidP="008C100C"/>
  </w:endnote>
  <w:endnote w:type="continuationSeparator" w:id="0">
    <w:p w14:paraId="5FA1D633" w14:textId="77777777" w:rsidR="00D625AA" w:rsidRDefault="00D625AA" w:rsidP="008C100C">
      <w:r>
        <w:continuationSeparator/>
      </w:r>
    </w:p>
    <w:p w14:paraId="5EA33B8A" w14:textId="77777777" w:rsidR="00D625AA" w:rsidRDefault="00D625AA" w:rsidP="008C100C"/>
    <w:p w14:paraId="3730153E" w14:textId="77777777" w:rsidR="00D625AA" w:rsidRDefault="00D625AA" w:rsidP="008C100C"/>
    <w:p w14:paraId="4AABCBE2" w14:textId="77777777" w:rsidR="00D625AA" w:rsidRDefault="00D625AA" w:rsidP="008C100C"/>
    <w:p w14:paraId="3BB96735" w14:textId="77777777" w:rsidR="00D625AA" w:rsidRDefault="00D625AA" w:rsidP="008C100C"/>
    <w:p w14:paraId="52B92861" w14:textId="77777777" w:rsidR="00D625AA" w:rsidRDefault="00D625AA" w:rsidP="008C100C"/>
    <w:p w14:paraId="244F000F" w14:textId="77777777" w:rsidR="00D625AA" w:rsidRDefault="00D625A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313328" w:rsidRDefault="003133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313328" w:rsidRPr="00195F88" w:rsidRDefault="00313328"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313328" w:rsidRPr="00195F88" w:rsidRDefault="0031332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313328" w:rsidRDefault="003133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156FF9" w14:textId="77777777" w:rsidR="00D625AA" w:rsidRDefault="00D625AA" w:rsidP="008C100C">
      <w:r>
        <w:separator/>
      </w:r>
    </w:p>
    <w:p w14:paraId="2B757A9A" w14:textId="77777777" w:rsidR="00D625AA" w:rsidRDefault="00D625AA" w:rsidP="008C100C"/>
  </w:footnote>
  <w:footnote w:type="continuationSeparator" w:id="0">
    <w:p w14:paraId="2862257C" w14:textId="77777777" w:rsidR="00D625AA" w:rsidRDefault="00D625AA" w:rsidP="008C100C">
      <w:r>
        <w:continuationSeparator/>
      </w:r>
    </w:p>
    <w:p w14:paraId="5844C6C9" w14:textId="77777777" w:rsidR="00D625AA" w:rsidRDefault="00D625AA"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313328" w:rsidRDefault="0031332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313328" w:rsidRDefault="0031332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313328" w:rsidRDefault="003133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5"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054104"/>
    <w:multiLevelType w:val="hybridMultilevel"/>
    <w:tmpl w:val="F1A6F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8"/>
  </w:num>
  <w:num w:numId="6">
    <w:abstractNumId w:val="25"/>
  </w:num>
  <w:num w:numId="7">
    <w:abstractNumId w:val="45"/>
  </w:num>
  <w:num w:numId="8">
    <w:abstractNumId w:val="4"/>
  </w:num>
  <w:num w:numId="9">
    <w:abstractNumId w:val="52"/>
  </w:num>
  <w:num w:numId="10">
    <w:abstractNumId w:val="43"/>
  </w:num>
  <w:num w:numId="11">
    <w:abstractNumId w:val="19"/>
  </w:num>
  <w:num w:numId="12">
    <w:abstractNumId w:val="16"/>
  </w:num>
  <w:num w:numId="13">
    <w:abstractNumId w:val="63"/>
  </w:num>
  <w:num w:numId="14">
    <w:abstractNumId w:val="47"/>
  </w:num>
  <w:num w:numId="15">
    <w:abstractNumId w:val="7"/>
  </w:num>
  <w:num w:numId="16">
    <w:abstractNumId w:val="34"/>
  </w:num>
  <w:num w:numId="17">
    <w:abstractNumId w:val="57"/>
  </w:num>
  <w:num w:numId="18">
    <w:abstractNumId w:val="27"/>
  </w:num>
  <w:num w:numId="19">
    <w:abstractNumId w:val="11"/>
  </w:num>
  <w:num w:numId="20">
    <w:abstractNumId w:val="38"/>
  </w:num>
  <w:num w:numId="21">
    <w:abstractNumId w:val="21"/>
  </w:num>
  <w:num w:numId="22">
    <w:abstractNumId w:val="15"/>
  </w:num>
  <w:num w:numId="23">
    <w:abstractNumId w:val="9"/>
  </w:num>
  <w:num w:numId="24">
    <w:abstractNumId w:val="28"/>
  </w:num>
  <w:num w:numId="25">
    <w:abstractNumId w:val="24"/>
  </w:num>
  <w:num w:numId="26">
    <w:abstractNumId w:val="62"/>
  </w:num>
  <w:num w:numId="27">
    <w:abstractNumId w:val="10"/>
  </w:num>
  <w:num w:numId="28">
    <w:abstractNumId w:val="50"/>
  </w:num>
  <w:num w:numId="29">
    <w:abstractNumId w:val="26"/>
  </w:num>
  <w:num w:numId="30">
    <w:abstractNumId w:val="23"/>
  </w:num>
  <w:num w:numId="31">
    <w:abstractNumId w:val="14"/>
  </w:num>
  <w:num w:numId="32">
    <w:abstractNumId w:val="66"/>
  </w:num>
  <w:num w:numId="33">
    <w:abstractNumId w:val="35"/>
  </w:num>
  <w:num w:numId="34">
    <w:abstractNumId w:val="8"/>
  </w:num>
  <w:num w:numId="35">
    <w:abstractNumId w:val="61"/>
  </w:num>
  <w:num w:numId="36">
    <w:abstractNumId w:val="31"/>
  </w:num>
  <w:num w:numId="37">
    <w:abstractNumId w:val="32"/>
  </w:num>
  <w:num w:numId="38">
    <w:abstractNumId w:val="48"/>
  </w:num>
  <w:num w:numId="39">
    <w:abstractNumId w:val="51"/>
  </w:num>
  <w:num w:numId="40">
    <w:abstractNumId w:val="33"/>
  </w:num>
  <w:num w:numId="41">
    <w:abstractNumId w:val="12"/>
  </w:num>
  <w:num w:numId="42">
    <w:abstractNumId w:val="2"/>
  </w:num>
  <w:num w:numId="43">
    <w:abstractNumId w:val="39"/>
  </w:num>
  <w:num w:numId="44">
    <w:abstractNumId w:val="36"/>
  </w:num>
  <w:num w:numId="45">
    <w:abstractNumId w:val="40"/>
  </w:num>
  <w:num w:numId="46">
    <w:abstractNumId w:val="17"/>
  </w:num>
  <w:num w:numId="47">
    <w:abstractNumId w:val="18"/>
  </w:num>
  <w:num w:numId="48">
    <w:abstractNumId w:val="5"/>
  </w:num>
  <w:num w:numId="49">
    <w:abstractNumId w:val="6"/>
  </w:num>
  <w:num w:numId="50">
    <w:abstractNumId w:val="65"/>
  </w:num>
  <w:num w:numId="51">
    <w:abstractNumId w:val="13"/>
  </w:num>
  <w:num w:numId="52">
    <w:abstractNumId w:val="20"/>
  </w:num>
  <w:num w:numId="53">
    <w:abstractNumId w:val="64"/>
  </w:num>
  <w:num w:numId="54">
    <w:abstractNumId w:val="30"/>
  </w:num>
  <w:num w:numId="55">
    <w:abstractNumId w:val="60"/>
  </w:num>
  <w:num w:numId="56">
    <w:abstractNumId w:val="55"/>
  </w:num>
  <w:num w:numId="57">
    <w:abstractNumId w:val="22"/>
  </w:num>
  <w:num w:numId="58">
    <w:abstractNumId w:val="29"/>
  </w:num>
  <w:num w:numId="59">
    <w:abstractNumId w:val="42"/>
  </w:num>
  <w:num w:numId="60">
    <w:abstractNumId w:val="3"/>
  </w:num>
  <w:num w:numId="61">
    <w:abstractNumId w:val="53"/>
  </w:num>
  <w:num w:numId="62">
    <w:abstractNumId w:val="41"/>
  </w:num>
  <w:num w:numId="63">
    <w:abstractNumId w:val="46"/>
  </w:num>
  <w:num w:numId="64">
    <w:abstractNumId w:val="56"/>
  </w:num>
  <w:num w:numId="65">
    <w:abstractNumId w:val="59"/>
  </w:num>
  <w:num w:numId="66">
    <w:abstractNumId w:val="44"/>
  </w:num>
  <w:num w:numId="67">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7"/>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E7D29"/>
    <w:rsid w:val="000F0B58"/>
    <w:rsid w:val="000F36D1"/>
    <w:rsid w:val="000F3A82"/>
    <w:rsid w:val="000F439E"/>
    <w:rsid w:val="000F44B4"/>
    <w:rsid w:val="000F473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3328"/>
    <w:rsid w:val="003141F8"/>
    <w:rsid w:val="00314688"/>
    <w:rsid w:val="0031494F"/>
    <w:rsid w:val="00316A25"/>
    <w:rsid w:val="00317F25"/>
    <w:rsid w:val="00321264"/>
    <w:rsid w:val="00322F51"/>
    <w:rsid w:val="00324D23"/>
    <w:rsid w:val="00325B40"/>
    <w:rsid w:val="00325D58"/>
    <w:rsid w:val="00326931"/>
    <w:rsid w:val="00326BD5"/>
    <w:rsid w:val="00327C22"/>
    <w:rsid w:val="00331070"/>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10DA"/>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874"/>
    <w:rsid w:val="00452F2D"/>
    <w:rsid w:val="0045467A"/>
    <w:rsid w:val="00454769"/>
    <w:rsid w:val="0045634D"/>
    <w:rsid w:val="004564FB"/>
    <w:rsid w:val="0045775F"/>
    <w:rsid w:val="00460340"/>
    <w:rsid w:val="00460744"/>
    <w:rsid w:val="00461451"/>
    <w:rsid w:val="0046367E"/>
    <w:rsid w:val="00463B76"/>
    <w:rsid w:val="0046513A"/>
    <w:rsid w:val="00465D52"/>
    <w:rsid w:val="00471FEC"/>
    <w:rsid w:val="00475F6F"/>
    <w:rsid w:val="00476521"/>
    <w:rsid w:val="00476B07"/>
    <w:rsid w:val="004776DE"/>
    <w:rsid w:val="00477F12"/>
    <w:rsid w:val="004816E2"/>
    <w:rsid w:val="00481B7B"/>
    <w:rsid w:val="00481D15"/>
    <w:rsid w:val="0048391E"/>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2AD"/>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96FF6"/>
    <w:rsid w:val="005A0BB6"/>
    <w:rsid w:val="005A1562"/>
    <w:rsid w:val="005A293B"/>
    <w:rsid w:val="005A3711"/>
    <w:rsid w:val="005A5D2C"/>
    <w:rsid w:val="005A5E41"/>
    <w:rsid w:val="005A6322"/>
    <w:rsid w:val="005A78B4"/>
    <w:rsid w:val="005B4B2F"/>
    <w:rsid w:val="005B76B8"/>
    <w:rsid w:val="005C4A76"/>
    <w:rsid w:val="005C74C1"/>
    <w:rsid w:val="005D07BB"/>
    <w:rsid w:val="005D1F70"/>
    <w:rsid w:val="005D2999"/>
    <w:rsid w:val="005D2EE1"/>
    <w:rsid w:val="005D4871"/>
    <w:rsid w:val="005D48D6"/>
    <w:rsid w:val="005D4D17"/>
    <w:rsid w:val="005D50A2"/>
    <w:rsid w:val="005D6D00"/>
    <w:rsid w:val="005E34ED"/>
    <w:rsid w:val="005E587C"/>
    <w:rsid w:val="005E5D3B"/>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3E3C"/>
    <w:rsid w:val="00624231"/>
    <w:rsid w:val="0063202C"/>
    <w:rsid w:val="00632957"/>
    <w:rsid w:val="0063361A"/>
    <w:rsid w:val="00633D82"/>
    <w:rsid w:val="006376DA"/>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A75A2"/>
    <w:rsid w:val="006B272F"/>
    <w:rsid w:val="006B3396"/>
    <w:rsid w:val="006B35D5"/>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7E55"/>
    <w:rsid w:val="00791FA0"/>
    <w:rsid w:val="007933DD"/>
    <w:rsid w:val="00793A73"/>
    <w:rsid w:val="0079749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E56AE"/>
    <w:rsid w:val="007F1CE5"/>
    <w:rsid w:val="007F5126"/>
    <w:rsid w:val="00801EC5"/>
    <w:rsid w:val="008057AC"/>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7C9"/>
    <w:rsid w:val="008A5B4F"/>
    <w:rsid w:val="008A6250"/>
    <w:rsid w:val="008A6BC2"/>
    <w:rsid w:val="008A75AE"/>
    <w:rsid w:val="008B35FC"/>
    <w:rsid w:val="008B3FB3"/>
    <w:rsid w:val="008B75E9"/>
    <w:rsid w:val="008B78B8"/>
    <w:rsid w:val="008B7D32"/>
    <w:rsid w:val="008C0FAC"/>
    <w:rsid w:val="008C100C"/>
    <w:rsid w:val="008C4961"/>
    <w:rsid w:val="008C5D5A"/>
    <w:rsid w:val="008C7396"/>
    <w:rsid w:val="008D07EF"/>
    <w:rsid w:val="008D1A85"/>
    <w:rsid w:val="008D23C9"/>
    <w:rsid w:val="008D464F"/>
    <w:rsid w:val="008D57D3"/>
    <w:rsid w:val="008D5E3E"/>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4F80"/>
    <w:rsid w:val="009A5AEE"/>
    <w:rsid w:val="009B0391"/>
    <w:rsid w:val="009B1274"/>
    <w:rsid w:val="009B383D"/>
    <w:rsid w:val="009B7B46"/>
    <w:rsid w:val="009C10A1"/>
    <w:rsid w:val="009C2B7C"/>
    <w:rsid w:val="009C639B"/>
    <w:rsid w:val="009C7DCE"/>
    <w:rsid w:val="009D1D26"/>
    <w:rsid w:val="009D27D2"/>
    <w:rsid w:val="009D3174"/>
    <w:rsid w:val="009D5461"/>
    <w:rsid w:val="009D54EE"/>
    <w:rsid w:val="009E2F18"/>
    <w:rsid w:val="009E3235"/>
    <w:rsid w:val="009E5ACB"/>
    <w:rsid w:val="009E7EE3"/>
    <w:rsid w:val="009F03D2"/>
    <w:rsid w:val="009F29FD"/>
    <w:rsid w:val="009F3D61"/>
    <w:rsid w:val="009F4C00"/>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66D"/>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468D"/>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76BF5"/>
    <w:rsid w:val="00B7730A"/>
    <w:rsid w:val="00B80CDB"/>
    <w:rsid w:val="00B81AB9"/>
    <w:rsid w:val="00B84736"/>
    <w:rsid w:val="00B84D7B"/>
    <w:rsid w:val="00B861CE"/>
    <w:rsid w:val="00B86849"/>
    <w:rsid w:val="00B86BC7"/>
    <w:rsid w:val="00B87876"/>
    <w:rsid w:val="00B9031E"/>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3D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326F5"/>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2B7A"/>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2928"/>
    <w:rsid w:val="00CD2BD7"/>
    <w:rsid w:val="00CD3924"/>
    <w:rsid w:val="00CD4F20"/>
    <w:rsid w:val="00CD6CD4"/>
    <w:rsid w:val="00CE035E"/>
    <w:rsid w:val="00CE0648"/>
    <w:rsid w:val="00CE06CB"/>
    <w:rsid w:val="00CE1F32"/>
    <w:rsid w:val="00CE446B"/>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3B6"/>
    <w:rsid w:val="00D17D40"/>
    <w:rsid w:val="00D17F06"/>
    <w:rsid w:val="00D211A8"/>
    <w:rsid w:val="00D244F4"/>
    <w:rsid w:val="00D24CB9"/>
    <w:rsid w:val="00D24DAF"/>
    <w:rsid w:val="00D264DB"/>
    <w:rsid w:val="00D27F14"/>
    <w:rsid w:val="00D27F62"/>
    <w:rsid w:val="00D31582"/>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5AA"/>
    <w:rsid w:val="00D62947"/>
    <w:rsid w:val="00D62F3E"/>
    <w:rsid w:val="00D65090"/>
    <w:rsid w:val="00D71A1D"/>
    <w:rsid w:val="00D7201E"/>
    <w:rsid w:val="00D72BDC"/>
    <w:rsid w:val="00D73EE0"/>
    <w:rsid w:val="00D74F12"/>
    <w:rsid w:val="00D763BC"/>
    <w:rsid w:val="00D8155E"/>
    <w:rsid w:val="00D8216B"/>
    <w:rsid w:val="00D852A1"/>
    <w:rsid w:val="00D86255"/>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7C69"/>
    <w:rsid w:val="00EB7FF6"/>
    <w:rsid w:val="00EC0042"/>
    <w:rsid w:val="00EC1016"/>
    <w:rsid w:val="00EC3DBB"/>
    <w:rsid w:val="00EC4D9D"/>
    <w:rsid w:val="00EC5421"/>
    <w:rsid w:val="00EC5F35"/>
    <w:rsid w:val="00EC6397"/>
    <w:rsid w:val="00ED083C"/>
    <w:rsid w:val="00ED27C6"/>
    <w:rsid w:val="00ED540D"/>
    <w:rsid w:val="00ED6DF9"/>
    <w:rsid w:val="00ED76F2"/>
    <w:rsid w:val="00EE01A8"/>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26D2"/>
    <w:rsid w:val="00F03991"/>
    <w:rsid w:val="00F04682"/>
    <w:rsid w:val="00F0710E"/>
    <w:rsid w:val="00F073E0"/>
    <w:rsid w:val="00F07E6A"/>
    <w:rsid w:val="00F10B93"/>
    <w:rsid w:val="00F11944"/>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60"/>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3" TargetMode="External"/><Relationship Id="rId63" Type="http://schemas.openxmlformats.org/officeDocument/2006/relationships/hyperlink" Target="https://github.com/oasis-tcs/sarif-spec/issues/27" TargetMode="External"/><Relationship Id="rId68" Type="http://schemas.openxmlformats.org/officeDocument/2006/relationships/hyperlink" Target="https://github.com/oasis-tcs/sarif-spec/issues/72" TargetMode="External"/><Relationship Id="rId84" Type="http://schemas.openxmlformats.org/officeDocument/2006/relationships/hyperlink" Target="https://github.com/oasis-tcs/sarif-spec/issues/10"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38" Type="http://schemas.openxmlformats.org/officeDocument/2006/relationships/hyperlink" Target="https://github.com/oasis-tcs/sarif-spec/issues/171"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www.unicode.org/versions/Unicode10.0.0/" TargetMode="External"/><Relationship Id="rId58" Type="http://schemas.openxmlformats.org/officeDocument/2006/relationships/hyperlink" Target="https://www.iso.org/standard/57853.html" TargetMode="External"/><Relationship Id="rId74" Type="http://schemas.openxmlformats.org/officeDocument/2006/relationships/hyperlink" Target="https://github.com/oasis-tcs/sarif-spec/issues/81"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28" Type="http://schemas.openxmlformats.org/officeDocument/2006/relationships/hyperlink" Target="https://github.com/oasis-tcs/sarif-spec/issues/161" TargetMode="External"/><Relationship Id="rId144" Type="http://schemas.openxmlformats.org/officeDocument/2006/relationships/hyperlink" Target="https://github.com/oasis-tcs/sarif-spec/issues/172" TargetMode="External"/><Relationship Id="rId149" Type="http://schemas.openxmlformats.org/officeDocument/2006/relationships/hyperlink" Target="https://github.com/oasis-tcs/sarif-spec/issues/191" TargetMode="External"/><Relationship Id="rId5" Type="http://schemas.openxmlformats.org/officeDocument/2006/relationships/webSettings" Target="webSettings.xml"/><Relationship Id="rId90" Type="http://schemas.openxmlformats.org/officeDocument/2006/relationships/hyperlink" Target="https://github.com/oasis-tcs/sarif-spec/issues/84" TargetMode="External"/><Relationship Id="rId95" Type="http://schemas.openxmlformats.org/officeDocument/2006/relationships/hyperlink" Target="https://github.com/oasis-tcs/sarif-spec/issues/86"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43" Type="http://schemas.openxmlformats.org/officeDocument/2006/relationships/hyperlink" Target="http://www.rfc-editor.org/info/rfc3629" TargetMode="External"/><Relationship Id="rId48" Type="http://schemas.openxmlformats.org/officeDocument/2006/relationships/hyperlink" Target="http://www.rfc-editor.org/info/rfc7764" TargetMode="External"/><Relationship Id="rId64" Type="http://schemas.openxmlformats.org/officeDocument/2006/relationships/hyperlink" Target="https://github.com/oasis-tcs/sarif-spec/issues/56"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18" Type="http://schemas.openxmlformats.org/officeDocument/2006/relationships/hyperlink" Target="https://github.com/oasis-tcs/sarif-spec/issues/155" TargetMode="External"/><Relationship Id="rId134" Type="http://schemas.openxmlformats.org/officeDocument/2006/relationships/hyperlink" Target="https://github.com/oasis-tcs/sarif-spec/issues/170" TargetMode="External"/><Relationship Id="rId139" Type="http://schemas.openxmlformats.org/officeDocument/2006/relationships/hyperlink" Target="https://github.com/oasis-tcs/sarif-spec/issues/176" TargetMode="External"/><Relationship Id="rId80" Type="http://schemas.openxmlformats.org/officeDocument/2006/relationships/hyperlink" Target="https://github.com/oasis-tcs/sarif-spec/issues/91" TargetMode="External"/><Relationship Id="rId85" Type="http://schemas.openxmlformats.org/officeDocument/2006/relationships/hyperlink" Target="https://github.com/oasis-tcs/sarif-spec/issues/15" TargetMode="External"/><Relationship Id="rId150"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5646" TargetMode="External"/><Relationship Id="rId59" Type="http://schemas.openxmlformats.org/officeDocument/2006/relationships/hyperlink" Target="https://www.iso.org/standard/64029.html" TargetMode="External"/><Relationship Id="rId67" Type="http://schemas.openxmlformats.org/officeDocument/2006/relationships/hyperlink" Target="https://github.com/oasis-tcs/sarif-spec/issues/69"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16" Type="http://schemas.openxmlformats.org/officeDocument/2006/relationships/hyperlink" Target="https://github.com/oasis-tcs/sarif-spec/issues/147"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137" Type="http://schemas.openxmlformats.org/officeDocument/2006/relationships/hyperlink" Target="https://github.com/oasis-tcs/sarif-spec/issues/160"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pec.commonmark.org/0.28/" TargetMode="External"/><Relationship Id="rId62" Type="http://schemas.openxmlformats.org/officeDocument/2006/relationships/hyperlink" Target="https://github.com/oasis-tcs/sarif-spec/issues/25"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174" TargetMode="External"/><Relationship Id="rId57" Type="http://schemas.openxmlformats.org/officeDocument/2006/relationships/hyperlink" Target="https://githubengineering.com/a-formal-spec-for-github-markdown/" TargetMode="External"/><Relationship Id="rId106" Type="http://schemas.openxmlformats.org/officeDocument/2006/relationships/hyperlink" Target="https://github.com/oasis-tcs/sarif-spec/issues/120"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semver.org/" TargetMode="External"/><Relationship Id="rId60" Type="http://schemas.openxmlformats.org/officeDocument/2006/relationships/hyperlink" Target="https://www.iso.org/standard/42926.html" TargetMode="External"/><Relationship Id="rId65" Type="http://schemas.openxmlformats.org/officeDocument/2006/relationships/hyperlink" Target="https://github.com/oasis-tcs/sarif-spec/issues/33"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89" TargetMode="External"/><Relationship Id="rId15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089" TargetMode="External"/><Relationship Id="rId55" Type="http://schemas.openxmlformats.org/officeDocument/2006/relationships/hyperlink" Target="https://cwe.mitre.org"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4122"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61" Type="http://schemas.openxmlformats.org/officeDocument/2006/relationships/hyperlink" Target="1" TargetMode="External"/><Relationship Id="rId82" Type="http://schemas.openxmlformats.org/officeDocument/2006/relationships/hyperlink" Target="https://github.com/oasis-tcs/sarif-spec/issues/94" TargetMode="External"/><Relationship Id="rId152"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56" Type="http://schemas.openxmlformats.org/officeDocument/2006/relationships/hyperlink" Target="https://github.com/github/cmark"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259"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97BDC-F500-49E4-8A9E-4A46193FD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18184</TotalTime>
  <Pages>145</Pages>
  <Words>60717</Words>
  <Characters>346087</Characters>
  <Application>Microsoft Office Word</Application>
  <DocSecurity>0</DocSecurity>
  <Lines>2884</Lines>
  <Paragraphs>811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405993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880</cp:revision>
  <cp:lastPrinted>2011-08-05T16:21:00Z</cp:lastPrinted>
  <dcterms:created xsi:type="dcterms:W3CDTF">2017-08-01T19:18:00Z</dcterms:created>
  <dcterms:modified xsi:type="dcterms:W3CDTF">2018-09-25T00:31:00Z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