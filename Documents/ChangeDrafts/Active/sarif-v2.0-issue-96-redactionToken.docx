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E73E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E73E6A">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E73E6A">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E73E6A">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E73E6A">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E73E6A">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E73E6A">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E73E6A">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E73E6A">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E73E6A">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E73E6A">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E73E6A">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E73E6A">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E73E6A">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E73E6A">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E73E6A">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E73E6A">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E73E6A">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E73E6A">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E73E6A">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E73E6A">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E73E6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E73E6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E73E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E73E6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E73E6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E73E6A"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E73E6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E73E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E73E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E73E6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E73E6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E73E6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E73E6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E73E6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E73E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E73E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41DCB932" w:rsidR="0044419A" w:rsidRDefault="0044419A" w:rsidP="0044419A">
      <w:pPr>
        <w:pStyle w:val="Definition"/>
        <w:rPr>
          <w:ins w:id="26" w:author="Laurence Golding" w:date="2018-03-19T15:32:00Z"/>
          <w:rStyle w:val="Hyperlink"/>
        </w:rPr>
      </w:pPr>
      <w:r w:rsidRPr="00592BE0">
        <w:t xml:space="preserve">contiguous portion of a </w:t>
      </w:r>
      <w:hyperlink w:anchor="def_file" w:history="1">
        <w:r w:rsidRPr="005950DA">
          <w:rPr>
            <w:rStyle w:val="Hyperlink"/>
          </w:rPr>
          <w:t>file</w:t>
        </w:r>
      </w:hyperlink>
    </w:p>
    <w:p w14:paraId="4BB97DA4" w14:textId="0AF49C30" w:rsidR="00E73E6A" w:rsidRDefault="00E73E6A" w:rsidP="00E73E6A">
      <w:pPr>
        <w:pStyle w:val="Definitionterm"/>
        <w:rPr>
          <w:ins w:id="27" w:author="Laurence Golding" w:date="2018-03-19T15:32:00Z"/>
        </w:rPr>
      </w:pPr>
      <w:ins w:id="28" w:author="Laurence Golding" w:date="2018-03-19T15:32:00Z">
        <w:r>
          <w:t>redaction-aware property</w:t>
        </w:r>
      </w:ins>
    </w:p>
    <w:p w14:paraId="65189A0D" w14:textId="7C546BEF" w:rsidR="00E73E6A" w:rsidRPr="00E73E6A" w:rsidRDefault="00E73E6A" w:rsidP="00E73E6A">
      <w:pPr>
        <w:pStyle w:val="Definition"/>
      </w:pPr>
      <w:ins w:id="29" w:author="Laurence Golding" w:date="2018-03-19T15:32:00Z">
        <w:r>
          <w:t>a property that potentially contains sensitive information</w:t>
        </w:r>
      </w:ins>
      <w:ins w:id="30" w:author="Laurence Golding" w:date="2018-03-19T15:33:00Z">
        <w:r>
          <w:t xml:space="preserve"> that a SARIF producer </w:t>
        </w:r>
      </w:ins>
      <w:ins w:id="31" w:author="Laurence Golding" w:date="2018-03-19T15:50:00Z">
        <w:r w:rsidR="00E2251B">
          <w:t xml:space="preserve">or a SARIF post-processor </w:t>
        </w:r>
      </w:ins>
      <w:ins w:id="32" w:author="Laurence Golding" w:date="2018-03-19T15:33:00Z">
        <w:r>
          <w:t>might wish to redact</w:t>
        </w:r>
      </w:ins>
    </w:p>
    <w:p w14:paraId="2FBDC4C2" w14:textId="77777777" w:rsidR="0044419A" w:rsidRDefault="0044419A" w:rsidP="0044419A">
      <w:pPr>
        <w:pStyle w:val="Definitionterm"/>
      </w:pPr>
      <w:r>
        <w:t>response file</w:t>
      </w:r>
    </w:p>
    <w:p w14:paraId="1E3201BF" w14:textId="67627E5C" w:rsidR="0044419A" w:rsidRDefault="00E73E6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3" w:name="def_resource"/>
      <w:r>
        <w:t>resource</w:t>
      </w:r>
      <w:bookmarkEnd w:id="33"/>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4" w:name="def_result"/>
      <w:r>
        <w:t>result</w:t>
      </w:r>
      <w:bookmarkEnd w:id="34"/>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E73E6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5" w:name="def_result_management_system"/>
      <w:r>
        <w:t>result management system</w:t>
      </w:r>
      <w:bookmarkEnd w:id="35"/>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6" w:name="def_result_matching_procedure"/>
      <w:r>
        <w:t>result matching procedure</w:t>
      </w:r>
      <w:bookmarkEnd w:id="36"/>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E73E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6758C1CA" w:rsidR="00822D1D" w:rsidRPr="00822D1D" w:rsidRDefault="00E73E6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E73E6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8" w:name="def_rule_metadata"/>
      <w:r>
        <w:t>rule metadata</w:t>
      </w:r>
      <w:bookmarkEnd w:id="38"/>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9" w:name="def_run"/>
      <w:r>
        <w:t>run</w:t>
      </w:r>
      <w:bookmarkEnd w:id="39"/>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0" w:name="def_sarif_consumer"/>
      <w:r>
        <w:t>SARIF consumer</w:t>
      </w:r>
      <w:bookmarkEnd w:id="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1" w:name="def_sarif_log_file"/>
      <w:r>
        <w:t>SARIF log file</w:t>
      </w:r>
      <w:bookmarkEnd w:id="41"/>
    </w:p>
    <w:p w14:paraId="3BDD8C08" w14:textId="10F255B4" w:rsidR="00366BA7" w:rsidRPr="00366BA7" w:rsidRDefault="00E73E6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42" w:name="def_sarif_producer"/>
      <w:r>
        <w:t>SARIF producer</w:t>
      </w:r>
      <w:bookmarkEnd w:id="4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3" w:name="def_sarif_resource_file"/>
      <w:r>
        <w:t>SARIF resource file</w:t>
      </w:r>
      <w:bookmarkEnd w:id="43"/>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4" w:name="def_stable_value"/>
      <w:r>
        <w:t>stable value</w:t>
      </w:r>
      <w:bookmarkEnd w:id="4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5" w:name="def_static_analysis_tool"/>
      <w:r>
        <w:t>(static analysis) tool</w:t>
      </w:r>
      <w:bookmarkEnd w:id="45"/>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6" w:name="def_tag"/>
      <w:r>
        <w:t>tag</w:t>
      </w:r>
      <w:bookmarkEnd w:id="46"/>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7" w:name="def_text_file"/>
      <w:r>
        <w:t>text file</w:t>
      </w:r>
      <w:bookmarkEnd w:id="47"/>
    </w:p>
    <w:p w14:paraId="29A46E48" w14:textId="1D295E5C" w:rsidR="0044419A" w:rsidRDefault="00E73E6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E73E6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E73E6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lastRenderedPageBreak/>
        <w:t>top-level logical location</w:t>
      </w:r>
    </w:p>
    <w:p w14:paraId="4BD39429" w14:textId="5163CEF1" w:rsidR="0044419A" w:rsidRDefault="00E73E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8" w:name="def_triage"/>
      <w:r>
        <w:t>triage</w:t>
      </w:r>
      <w:bookmarkEnd w:id="48"/>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9" w:name="_Ref7502892"/>
      <w:bookmarkStart w:id="50" w:name="_Toc12011611"/>
      <w:bookmarkStart w:id="51" w:name="_Toc85472894"/>
      <w:bookmarkStart w:id="52" w:name="_Toc287332008"/>
      <w:bookmarkStart w:id="53" w:name="_Toc509234248"/>
      <w:r>
        <w:t>Normative</w:t>
      </w:r>
      <w:bookmarkEnd w:id="49"/>
      <w:bookmarkEnd w:id="50"/>
      <w:r>
        <w:t xml:space="preserve"> References</w:t>
      </w:r>
      <w:bookmarkEnd w:id="51"/>
      <w:bookmarkEnd w:id="52"/>
      <w:bookmarkEnd w:id="53"/>
    </w:p>
    <w:p w14:paraId="1CA20F39" w14:textId="3EB9E8F7" w:rsidR="00130B0A" w:rsidRDefault="00130B0A" w:rsidP="00130B0A">
      <w:pPr>
        <w:pStyle w:val="Ref"/>
        <w:rPr>
          <w:rStyle w:val="Refterm"/>
          <w:b w:val="0"/>
        </w:rPr>
      </w:pPr>
      <w:r w:rsidRPr="00EE7D13">
        <w:rPr>
          <w:rStyle w:val="Refterm"/>
        </w:rPr>
        <w:t>[</w:t>
      </w:r>
      <w:bookmarkStart w:id="54" w:name="BCP14"/>
      <w:r>
        <w:rPr>
          <w:rStyle w:val="Refterm"/>
        </w:rPr>
        <w:t>BCP14</w:t>
      </w:r>
      <w:bookmarkEnd w:id="5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5" w:name="GFM"/>
      <w:r>
        <w:rPr>
          <w:rStyle w:val="Refterm"/>
        </w:rPr>
        <w:t>GFM</w:t>
      </w:r>
      <w:bookmarkEnd w:id="5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56" w:name="ISO639_1"/>
      <w:r>
        <w:rPr>
          <w:rStyle w:val="Refterm"/>
        </w:rPr>
        <w:t>ISO639-1</w:t>
      </w:r>
      <w:bookmarkEnd w:id="5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57" w:name="ISO639_2"/>
      <w:r>
        <w:rPr>
          <w:rStyle w:val="Refterm"/>
        </w:rPr>
        <w:t>ISO639-2</w:t>
      </w:r>
      <w:bookmarkEnd w:id="5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58" w:name="ISO639_3"/>
      <w:r>
        <w:rPr>
          <w:rStyle w:val="Refterm"/>
        </w:rPr>
        <w:t>ISO639-3</w:t>
      </w:r>
      <w:bookmarkEnd w:id="5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59" w:name="ISO86012004"/>
      <w:r w:rsidRPr="00EE7D13">
        <w:rPr>
          <w:rStyle w:val="Refterm"/>
        </w:rPr>
        <w:t>ISO8601:2004</w:t>
      </w:r>
      <w:bookmarkEnd w:id="59"/>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60" w:name="ISO14977"/>
      <w:r w:rsidRPr="00EE7D13">
        <w:rPr>
          <w:rStyle w:val="Refterm"/>
        </w:rPr>
        <w:t>ISO</w:t>
      </w:r>
      <w:r>
        <w:rPr>
          <w:rStyle w:val="Refterm"/>
        </w:rPr>
        <w:t>14977</w:t>
      </w:r>
      <w:r w:rsidRPr="00EE7D13">
        <w:rPr>
          <w:rStyle w:val="Refterm"/>
        </w:rPr>
        <w:t>:</w:t>
      </w:r>
      <w:r>
        <w:rPr>
          <w:rStyle w:val="Refterm"/>
        </w:rPr>
        <w:t>1996</w:t>
      </w:r>
      <w:bookmarkEnd w:id="60"/>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61" w:name="JSCHEMA01"/>
      <w:r w:rsidRPr="00EE7D13">
        <w:rPr>
          <w:rStyle w:val="Refterm"/>
        </w:rPr>
        <w:t>JSCHEMA01</w:t>
      </w:r>
      <w:bookmarkEnd w:id="6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62" w:name="RFC2119"/>
      <w:r w:rsidRPr="00EE7D13">
        <w:rPr>
          <w:rStyle w:val="Refterm"/>
        </w:rPr>
        <w:t>RFC2119</w:t>
      </w:r>
      <w:bookmarkEnd w:id="6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63" w:name="RFC2045"/>
      <w:r w:rsidRPr="00EE7D13">
        <w:rPr>
          <w:rStyle w:val="Refterm"/>
        </w:rPr>
        <w:t>RFC2045</w:t>
      </w:r>
      <w:bookmarkEnd w:id="6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64" w:name="RFC3629"/>
      <w:r>
        <w:rPr>
          <w:rStyle w:val="Refterm"/>
        </w:rPr>
        <w:t>RFC3629</w:t>
      </w:r>
      <w:bookmarkEnd w:id="64"/>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65" w:name="RFC3986"/>
      <w:r w:rsidRPr="00EE7D13">
        <w:rPr>
          <w:rStyle w:val="Refterm"/>
        </w:rPr>
        <w:t>RFC3986</w:t>
      </w:r>
      <w:bookmarkEnd w:id="6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66" w:name="RFC5646"/>
      <w:r>
        <w:rPr>
          <w:rStyle w:val="Refterm"/>
        </w:rPr>
        <w:t>RFC5646</w:t>
      </w:r>
      <w:bookmarkEnd w:id="6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67" w:name="RFC7763"/>
      <w:r>
        <w:rPr>
          <w:rStyle w:val="Refterm"/>
        </w:rPr>
        <w:t>RFC7763</w:t>
      </w:r>
      <w:bookmarkEnd w:id="67"/>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68" w:name="RFC7764"/>
      <w:r>
        <w:rPr>
          <w:rStyle w:val="Refterm"/>
          <w:bCs w:val="0"/>
        </w:rPr>
        <w:t>RFC7764</w:t>
      </w:r>
      <w:bookmarkEnd w:id="6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lastRenderedPageBreak/>
        <w:t>[</w:t>
      </w:r>
      <w:bookmarkStart w:id="69" w:name="RFC8174"/>
      <w:r>
        <w:rPr>
          <w:rStyle w:val="Refterm"/>
          <w:bCs w:val="0"/>
        </w:rPr>
        <w:t>RFC8174</w:t>
      </w:r>
      <w:bookmarkEnd w:id="6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09234249"/>
      <w:r>
        <w:t>Non-Normative References</w:t>
      </w:r>
      <w:bookmarkEnd w:id="73"/>
      <w:bookmarkEnd w:id="74"/>
      <w:bookmarkEnd w:id="75"/>
    </w:p>
    <w:p w14:paraId="1067680D" w14:textId="0C8F74C5"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09234250"/>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09234251"/>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09234252"/>
      <w:r>
        <w:t>Format examples</w:t>
      </w:r>
      <w:bookmarkEnd w:id="82"/>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09234253"/>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09234254"/>
      <w:r>
        <w:t>Syntax notation</w:t>
      </w:r>
      <w:bookmarkEnd w:id="84"/>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09234255"/>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09234256"/>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09234257"/>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09234258"/>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09234259"/>
      <w:r>
        <w:t>text property</w:t>
      </w:r>
      <w:bookmarkEnd w:id="100"/>
      <w:bookmarkEnd w:id="101"/>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09234260"/>
      <w:r>
        <w:t>binary property</w:t>
      </w:r>
      <w:bookmarkEnd w:id="102"/>
      <w:bookmarkEnd w:id="103"/>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09234261"/>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09234262"/>
      <w:r>
        <w:t>General</w:t>
      </w:r>
      <w:bookmarkEnd w:id="106"/>
      <w:bookmarkEnd w:id="107"/>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09234263"/>
      <w:r>
        <w:lastRenderedPageBreak/>
        <w:t>uri property</w:t>
      </w:r>
      <w:bookmarkEnd w:id="108"/>
      <w:bookmarkEnd w:id="109"/>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1" w:name="_Ref507592476"/>
      <w:bookmarkStart w:id="112" w:name="_Toc509234264"/>
      <w:r>
        <w:t>uriBaseId property</w:t>
      </w:r>
      <w:bookmarkEnd w:id="111"/>
      <w:bookmarkEnd w:id="112"/>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13" w:name="_Toc509234265"/>
      <w:r>
        <w:t>String properties</w:t>
      </w:r>
      <w:bookmarkEnd w:id="113"/>
    </w:p>
    <w:p w14:paraId="42CDF618" w14:textId="45C0005E" w:rsidR="000D5BDA" w:rsidRDefault="000D5BDA" w:rsidP="000D5BDA">
      <w:pPr>
        <w:pStyle w:val="Heading3"/>
        <w:rPr>
          <w:ins w:id="114" w:author="Laurence Golding" w:date="2018-03-19T15:26:00Z"/>
        </w:rPr>
      </w:pPr>
      <w:ins w:id="115" w:author="Laurence Golding" w:date="2018-03-19T15:26:00Z">
        <w:r>
          <w:t>General</w:t>
        </w:r>
      </w:ins>
    </w:p>
    <w:p w14:paraId="7C22AB48" w14:textId="7132BEC8" w:rsidR="006041EE" w:rsidRDefault="006041EE" w:rsidP="006041EE">
      <w:pPr>
        <w:rPr>
          <w:ins w:id="116" w:author="Laurence Golding" w:date="2018-03-19T15:26:00Z"/>
        </w:rPr>
      </w:pPr>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3E4B7E22" w14:textId="7856D535" w:rsidR="000D5BDA" w:rsidRDefault="000D5BDA" w:rsidP="000D5BDA">
      <w:pPr>
        <w:pStyle w:val="Heading3"/>
        <w:rPr>
          <w:ins w:id="117" w:author="Laurence Golding" w:date="2018-03-19T15:26:00Z"/>
        </w:rPr>
      </w:pPr>
      <w:bookmarkStart w:id="118" w:name="_Ref509237357"/>
      <w:ins w:id="119" w:author="Laurence Golding" w:date="2018-03-19T15:26:00Z">
        <w:r>
          <w:t>Redaction</w:t>
        </w:r>
        <w:bookmarkEnd w:id="118"/>
      </w:ins>
    </w:p>
    <w:p w14:paraId="363E5920" w14:textId="4B0134D7" w:rsidR="000D5BDA" w:rsidRDefault="000D5BDA" w:rsidP="000D5BDA">
      <w:pPr>
        <w:rPr>
          <w:ins w:id="120" w:author="Laurence Golding" w:date="2018-03-19T15:36:00Z"/>
        </w:rPr>
      </w:pPr>
      <w:ins w:id="121" w:author="Laurence Golding" w:date="2018-03-19T15:26:00Z">
        <w:r>
          <w:t xml:space="preserve">Certain string-valued properties in this specification (for example, </w:t>
        </w:r>
        <w:proofErr w:type="gramStart"/>
        <w:r w:rsidRPr="00E73E6A">
          <w:rPr>
            <w:rStyle w:val="CODEtemp"/>
          </w:rPr>
          <w:t>invocation.commandLine</w:t>
        </w:r>
        <w:proofErr w:type="gramEnd"/>
        <w:r>
          <w:t xml:space="preserve"> (</w:t>
        </w:r>
      </w:ins>
      <w:ins w:id="122" w:author="Laurence Golding" w:date="2018-03-19T15:29:00Z">
        <w:r w:rsidR="00E73E6A">
          <w:t>§</w:t>
        </w:r>
        <w:r w:rsidR="00E73E6A">
          <w:fldChar w:fldCharType="begin"/>
        </w:r>
        <w:r w:rsidR="00E73E6A">
          <w:instrText xml:space="preserve"> REF _Ref493414102 \r \h </w:instrText>
        </w:r>
      </w:ins>
      <w:r w:rsidR="00E73E6A">
        <w:fldChar w:fldCharType="separate"/>
      </w:r>
      <w:ins w:id="123" w:author="Laurence Golding" w:date="2018-03-19T15:29:00Z">
        <w:r w:rsidR="00E73E6A">
          <w:t>3.13.2</w:t>
        </w:r>
        <w:r w:rsidR="00E73E6A">
          <w:fldChar w:fldCharType="end"/>
        </w:r>
      </w:ins>
      <w:ins w:id="124" w:author="Laurence Golding" w:date="2018-03-19T15:26:00Z">
        <w:r>
          <w:t>)</w:t>
        </w:r>
      </w:ins>
      <w:ins w:id="125" w:author="Laurence Golding" w:date="2018-03-19T15:29:00Z">
        <w:r w:rsidR="00E73E6A">
          <w:t>)</w:t>
        </w:r>
      </w:ins>
      <w:ins w:id="126" w:author="Laurence Golding" w:date="2018-03-19T15:26:00Z">
        <w:r>
          <w:t xml:space="preserve"> might contain sensitive information</w:t>
        </w:r>
      </w:ins>
      <w:ins w:id="127" w:author="Laurence Golding" w:date="2018-03-19T15:33:00Z">
        <w:r w:rsidR="00E73E6A">
          <w:t xml:space="preserve"> that a</w:t>
        </w:r>
      </w:ins>
      <w:ins w:id="128" w:author="Laurence Golding" w:date="2018-03-19T15:29:00Z">
        <w:r w:rsidR="00E73E6A">
          <w:t xml:space="preserve"> SARIF pro</w:t>
        </w:r>
      </w:ins>
      <w:ins w:id="129" w:author="Laurence Golding" w:date="2018-03-19T15:30:00Z">
        <w:r w:rsidR="00E73E6A">
          <w:t xml:space="preserve">ducer </w:t>
        </w:r>
      </w:ins>
      <w:ins w:id="130" w:author="Laurence Golding" w:date="2018-03-19T15:50:00Z">
        <w:r w:rsidR="00E2251B">
          <w:t xml:space="preserve">or a SARIF post-processor </w:t>
        </w:r>
      </w:ins>
      <w:ins w:id="131" w:author="Laurence Golding" w:date="2018-03-19T15:34:00Z">
        <w:r w:rsidR="00E73E6A">
          <w:t xml:space="preserve">might choose to redact. We </w:t>
        </w:r>
      </w:ins>
      <w:ins w:id="132" w:author="Laurence Golding" w:date="2018-03-19T15:36:00Z">
        <w:r w:rsidR="00E73E6A">
          <w:t>describe these properties</w:t>
        </w:r>
      </w:ins>
      <w:ins w:id="133" w:author="Laurence Golding" w:date="2018-03-19T15:34:00Z">
        <w:r w:rsidR="00E73E6A">
          <w:t xml:space="preserve"> as</w:t>
        </w:r>
      </w:ins>
      <w:ins w:id="134" w:author="Laurence Golding" w:date="2018-03-19T15:36:00Z">
        <w:r w:rsidR="00E73E6A">
          <w:t xml:space="preserve"> being</w:t>
        </w:r>
      </w:ins>
      <w:ins w:id="135" w:author="Laurence Golding" w:date="2018-03-19T15:34:00Z">
        <w:r w:rsidR="00E73E6A">
          <w:t xml:space="preserve"> “redaction-aware.” The description of every redaction-aware property will state tha</w:t>
        </w:r>
      </w:ins>
      <w:ins w:id="136" w:author="Laurence Golding" w:date="2018-03-19T15:35:00Z">
        <w:r w:rsidR="00E73E6A">
          <w:t>t it is redaction-aware.</w:t>
        </w:r>
      </w:ins>
    </w:p>
    <w:p w14:paraId="4FDC757A" w14:textId="3E9153CE" w:rsidR="00E73E6A" w:rsidRPr="00E2251B" w:rsidRDefault="00E73E6A" w:rsidP="000D5BDA">
      <w:ins w:id="137" w:author="Laurence Golding" w:date="2018-03-19T15:36:00Z">
        <w:r>
          <w:t>If a SARIF producer</w:t>
        </w:r>
      </w:ins>
      <w:ins w:id="138" w:author="Laurence Golding" w:date="2018-03-19T15:51:00Z">
        <w:r w:rsidR="00E2251B">
          <w:t xml:space="preserve"> or a SARIF post-processor</w:t>
        </w:r>
      </w:ins>
      <w:ins w:id="139" w:author="Laurence Golding" w:date="2018-03-19T15:36:00Z">
        <w:r>
          <w:t xml:space="preserve"> chooses to </w:t>
        </w:r>
        <w:r w:rsidR="00E2251B">
          <w:t xml:space="preserve">redact </w:t>
        </w:r>
      </w:ins>
      <w:ins w:id="140" w:author="Laurence Golding" w:date="2018-03-19T15:37:00Z">
        <w:r w:rsidR="00E2251B">
          <w:t xml:space="preserve">sensitive information in a redaction-aware property, it </w:t>
        </w:r>
        <w:r w:rsidR="00E2251B">
          <w:rPr>
            <w:b/>
          </w:rPr>
          <w:t>SHALL</w:t>
        </w:r>
        <w:r w:rsidR="00E2251B">
          <w:t xml:space="preserve"> replace the sensitive information with </w:t>
        </w:r>
      </w:ins>
      <w:ins w:id="141" w:author="Laurence Golding" w:date="2018-03-19T15:51:00Z">
        <w:r w:rsidR="00E2251B">
          <w:t>the</w:t>
        </w:r>
      </w:ins>
      <w:ins w:id="142" w:author="Laurence Golding" w:date="2018-03-19T15:37:00Z">
        <w:r w:rsidR="00E2251B">
          <w:t xml:space="preserve"> string whose value is provided by the </w:t>
        </w:r>
        <w:proofErr w:type="gramStart"/>
        <w:r w:rsidR="00E2251B" w:rsidRPr="00E2251B">
          <w:rPr>
            <w:rStyle w:val="CODEtemp"/>
          </w:rPr>
          <w:t>run.redactionToken</w:t>
        </w:r>
        <w:proofErr w:type="gramEnd"/>
        <w:r w:rsidR="00E2251B">
          <w:t xml:space="preserve"> property (§</w:t>
        </w:r>
      </w:ins>
      <w:ins w:id="143" w:author="Laurence Golding" w:date="2018-03-19T15:38:00Z">
        <w:r w:rsidR="00E2251B">
          <w:fldChar w:fldCharType="begin"/>
        </w:r>
        <w:r w:rsidR="00E2251B">
          <w:instrText xml:space="preserve"> REF _Ref509237219 \r \h </w:instrText>
        </w:r>
      </w:ins>
      <w:r w:rsidR="00E2251B">
        <w:fldChar w:fldCharType="separate"/>
      </w:r>
      <w:ins w:id="144" w:author="Laurence Golding" w:date="2018-03-19T15:38:00Z">
        <w:r w:rsidR="00E2251B">
          <w:t>3.11.1</w:t>
        </w:r>
        <w:r w:rsidR="00E2251B">
          <w:t>6</w:t>
        </w:r>
        <w:r w:rsidR="00E2251B">
          <w:fldChar w:fldCharType="end"/>
        </w:r>
      </w:ins>
      <w:ins w:id="145" w:author="Laurence Golding" w:date="2018-03-19T15:37:00Z">
        <w:r w:rsidR="00E2251B">
          <w:t>).</w:t>
        </w:r>
      </w:ins>
    </w:p>
    <w:p w14:paraId="4DA1AFD1" w14:textId="4819ADE3" w:rsidR="00815787" w:rsidRDefault="00815787" w:rsidP="00815787">
      <w:pPr>
        <w:pStyle w:val="Heading2"/>
      </w:pPr>
      <w:bookmarkStart w:id="146" w:name="_Ref508798892"/>
      <w:bookmarkStart w:id="147" w:name="_Toc509234266"/>
      <w:r>
        <w:t>Object properties</w:t>
      </w:r>
      <w:bookmarkEnd w:id="146"/>
      <w:bookmarkEnd w:id="147"/>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8" w:name="_Ref508869720"/>
      <w:bookmarkStart w:id="149" w:name="_Toc509234267"/>
      <w:r>
        <w:t>Array properties</w:t>
      </w:r>
      <w:bookmarkEnd w:id="148"/>
      <w:bookmarkEnd w:id="149"/>
    </w:p>
    <w:p w14:paraId="28EB82AC" w14:textId="5479DEBF" w:rsidR="000308F0" w:rsidRDefault="000308F0" w:rsidP="000308F0">
      <w:pPr>
        <w:pStyle w:val="Heading3"/>
      </w:pPr>
      <w:bookmarkStart w:id="150" w:name="_Toc509234268"/>
      <w:r>
        <w:t>General</w:t>
      </w:r>
      <w:bookmarkEnd w:id="150"/>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1" w:name="_Ref493404799"/>
      <w:bookmarkStart w:id="152" w:name="_Toc509234269"/>
      <w:r>
        <w:t>Array properties with unique values</w:t>
      </w:r>
      <w:bookmarkEnd w:id="151"/>
      <w:bookmarkEnd w:id="152"/>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53" w:name="_Ref493408960"/>
      <w:bookmarkStart w:id="154" w:name="_Toc509234270"/>
      <w:r>
        <w:t>Property bags</w:t>
      </w:r>
      <w:bookmarkEnd w:id="153"/>
      <w:bookmarkEnd w:id="154"/>
    </w:p>
    <w:p w14:paraId="394A6CDE" w14:textId="6ABA55FC" w:rsidR="00815787" w:rsidRDefault="00815787" w:rsidP="00815787">
      <w:pPr>
        <w:pStyle w:val="Heading3"/>
      </w:pPr>
      <w:bookmarkStart w:id="155" w:name="_Toc509234271"/>
      <w:r>
        <w:t>General</w:t>
      </w:r>
      <w:bookmarkEnd w:id="155"/>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56" w:name="_Toc509234272"/>
      <w:r>
        <w:lastRenderedPageBreak/>
        <w:t>Tags</w:t>
      </w:r>
      <w:bookmarkEnd w:id="156"/>
    </w:p>
    <w:p w14:paraId="32ECCC5D" w14:textId="2CF5DE43" w:rsidR="00992B66" w:rsidRPr="00992B66" w:rsidRDefault="00992B66" w:rsidP="00992B66">
      <w:pPr>
        <w:pStyle w:val="Heading4"/>
      </w:pPr>
      <w:bookmarkStart w:id="157" w:name="_Toc509234273"/>
      <w:r>
        <w:t>General</w:t>
      </w:r>
      <w:bookmarkEnd w:id="157"/>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58" w:name="_Hlk493349329"/>
      <w:r w:rsidRPr="001A344F">
        <w:t xml:space="preserve">an array containing zero or more arbitrary strings, no two of which </w:t>
      </w:r>
      <w:r w:rsidRPr="001A344F">
        <w:rPr>
          <w:b/>
        </w:rPr>
        <w:t>SHALL</w:t>
      </w:r>
      <w:r w:rsidRPr="001A344F">
        <w:t xml:space="preserve"> be the same</w:t>
      </w:r>
      <w:bookmarkEnd w:id="15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59" w:name="_Toc509234274"/>
      <w:r>
        <w:t>Namespaced tags</w:t>
      </w:r>
      <w:bookmarkEnd w:id="15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60" w:name="_Toc509234275"/>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09234276"/>
      <w:r>
        <w:t>Date/time properties</w:t>
      </w:r>
      <w:bookmarkEnd w:id="161"/>
      <w:bookmarkEnd w:id="162"/>
      <w:bookmarkEnd w:id="163"/>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4" w:name="_Ref493426052"/>
      <w:bookmarkStart w:id="165" w:name="_Ref508814664"/>
      <w:bookmarkStart w:id="166" w:name="_Toc509234277"/>
      <w:r>
        <w:t>m</w:t>
      </w:r>
      <w:r w:rsidR="00815787">
        <w:t xml:space="preserve">essage </w:t>
      </w:r>
      <w:bookmarkEnd w:id="164"/>
      <w:r>
        <w:t>objects</w:t>
      </w:r>
      <w:bookmarkEnd w:id="165"/>
      <w:bookmarkEnd w:id="166"/>
    </w:p>
    <w:p w14:paraId="0A758B59" w14:textId="372BB610" w:rsidR="00354823" w:rsidRPr="00354823" w:rsidRDefault="00354823" w:rsidP="00354823">
      <w:pPr>
        <w:pStyle w:val="Heading3"/>
      </w:pPr>
      <w:bookmarkStart w:id="167" w:name="_Toc509234278"/>
      <w:r>
        <w:t>General</w:t>
      </w:r>
      <w:bookmarkEnd w:id="16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68" w:name="_Ref503354593"/>
      <w:bookmarkStart w:id="169" w:name="_Toc509234279"/>
      <w:r>
        <w:t>Plain text messages</w:t>
      </w:r>
      <w:bookmarkEnd w:id="168"/>
      <w:bookmarkEnd w:id="169"/>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0" w:name="_Ref503354606"/>
      <w:bookmarkStart w:id="171" w:name="_Toc509234280"/>
      <w:r>
        <w:t>Rich text messages</w:t>
      </w:r>
      <w:bookmarkEnd w:id="170"/>
      <w:bookmarkEnd w:id="171"/>
    </w:p>
    <w:p w14:paraId="78C77DEB" w14:textId="06212753" w:rsidR="00675C8D" w:rsidRPr="00675C8D" w:rsidRDefault="00675C8D" w:rsidP="00675C8D">
      <w:pPr>
        <w:pStyle w:val="Heading4"/>
      </w:pPr>
      <w:bookmarkStart w:id="172" w:name="_Toc509234281"/>
      <w:r>
        <w:t>General</w:t>
      </w:r>
      <w:bookmarkEnd w:id="172"/>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73" w:name="_Ref503355198"/>
      <w:bookmarkStart w:id="174" w:name="_Toc509234282"/>
      <w:r>
        <w:t>Security implications</w:t>
      </w:r>
      <w:bookmarkEnd w:id="173"/>
      <w:bookmarkEnd w:id="17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5" w:name="_Ref508810893"/>
      <w:bookmarkStart w:id="176" w:name="_Toc509234283"/>
      <w:bookmarkStart w:id="177" w:name="_Ref503352567"/>
      <w:r>
        <w:t>Messages with placeholders</w:t>
      </w:r>
      <w:bookmarkEnd w:id="175"/>
      <w:bookmarkEnd w:id="17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78" w:name="_Ref508810900"/>
      <w:bookmarkStart w:id="179" w:name="_Toc509234284"/>
      <w:r>
        <w:t>Messages with e</w:t>
      </w:r>
      <w:r w:rsidR="00A4123E">
        <w:t>mbedded links</w:t>
      </w:r>
      <w:bookmarkEnd w:id="177"/>
      <w:bookmarkEnd w:id="178"/>
      <w:bookmarkEnd w:id="179"/>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80" w:name="_Ref508812963"/>
      <w:bookmarkStart w:id="181" w:name="_Toc509234285"/>
      <w:bookmarkStart w:id="182" w:name="_Ref493337542"/>
      <w:r>
        <w:lastRenderedPageBreak/>
        <w:t>Message string resources</w:t>
      </w:r>
      <w:bookmarkEnd w:id="180"/>
      <w:bookmarkEnd w:id="181"/>
    </w:p>
    <w:p w14:paraId="558CEB2A" w14:textId="15F84E5D" w:rsidR="00F27B42" w:rsidRDefault="00F27B42" w:rsidP="00F27B42">
      <w:pPr>
        <w:pStyle w:val="Heading4"/>
      </w:pPr>
      <w:bookmarkStart w:id="183" w:name="_Toc509234286"/>
      <w:r>
        <w:t>General</w:t>
      </w:r>
      <w:bookmarkEnd w:id="183"/>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84" w:name="_Ref508812199"/>
      <w:bookmarkStart w:id="185" w:name="_Toc509234287"/>
      <w:r>
        <w:t>Embedded string resource lookup procedure</w:t>
      </w:r>
      <w:bookmarkEnd w:id="184"/>
      <w:bookmarkEnd w:id="18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6" w:name="_Ref508811713"/>
      <w:bookmarkStart w:id="187" w:name="_Toc509234288"/>
      <w:r>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09234289"/>
      <w:r>
        <w:lastRenderedPageBreak/>
        <w:t>SARIF resource file format</w:t>
      </w:r>
      <w:bookmarkEnd w:id="188"/>
      <w:bookmarkEnd w:id="189"/>
    </w:p>
    <w:p w14:paraId="441176F7" w14:textId="05E307FC" w:rsidR="00F27B42" w:rsidRDefault="00F27B42" w:rsidP="00F27B42">
      <w:pPr>
        <w:pStyle w:val="Heading5"/>
      </w:pPr>
      <w:bookmarkStart w:id="190" w:name="_Toc509234290"/>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09234291"/>
      <w:r>
        <w:t>sarifLog object</w:t>
      </w:r>
      <w:bookmarkEnd w:id="191"/>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92" w:name="_Ref508812519"/>
      <w:bookmarkStart w:id="193" w:name="_Toc509234292"/>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09234293"/>
      <w:r>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96" w:name="_Toc509234294"/>
      <w:r>
        <w:lastRenderedPageBreak/>
        <w:t>resources object</w:t>
      </w:r>
      <w:bookmarkEnd w:id="196"/>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97" w:name="_Ref508811133"/>
      <w:bookmarkStart w:id="198" w:name="_Toc509234295"/>
      <w:r>
        <w:t>text property</w:t>
      </w:r>
      <w:bookmarkEnd w:id="197"/>
      <w:bookmarkEnd w:id="198"/>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99" w:name="_Ref508811583"/>
      <w:bookmarkStart w:id="200" w:name="_Toc509234296"/>
      <w:r>
        <w:t>richText property</w:t>
      </w:r>
      <w:bookmarkEnd w:id="199"/>
      <w:bookmarkEnd w:id="200"/>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09234297"/>
      <w:r>
        <w:t>messageId property</w:t>
      </w:r>
      <w:bookmarkEnd w:id="201"/>
      <w:bookmarkEnd w:id="202"/>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09234298"/>
      <w:r>
        <w:t>richMessageId property</w:t>
      </w:r>
      <w:bookmarkEnd w:id="203"/>
      <w:bookmarkEnd w:id="204"/>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09234299"/>
      <w:r>
        <w:t>arguments property</w:t>
      </w:r>
      <w:bookmarkEnd w:id="205"/>
      <w:bookmarkEnd w:id="206"/>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09234300"/>
      <w:r>
        <w:lastRenderedPageBreak/>
        <w:t>sarifLog object</w:t>
      </w:r>
      <w:bookmarkEnd w:id="182"/>
      <w:bookmarkEnd w:id="207"/>
      <w:bookmarkEnd w:id="208"/>
    </w:p>
    <w:p w14:paraId="5DEDD21B" w14:textId="0630136E" w:rsidR="000D32C1" w:rsidRDefault="000D32C1" w:rsidP="000D32C1">
      <w:pPr>
        <w:pStyle w:val="Heading3"/>
      </w:pPr>
      <w:bookmarkStart w:id="209" w:name="_Toc509234301"/>
      <w:r>
        <w:t>General</w:t>
      </w:r>
      <w:bookmarkEnd w:id="2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09234302"/>
      <w:r>
        <w:t>version property</w:t>
      </w:r>
      <w:bookmarkEnd w:id="210"/>
      <w:bookmarkEnd w:id="211"/>
      <w:bookmarkEnd w:id="21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13" w:name="_Ref508812350"/>
      <w:bookmarkStart w:id="214" w:name="_Toc509234303"/>
      <w:r>
        <w:t>$schema property</w:t>
      </w:r>
      <w:bookmarkEnd w:id="213"/>
      <w:bookmarkEnd w:id="21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09234304"/>
      <w:r>
        <w:t>runs property</w:t>
      </w:r>
      <w:bookmarkEnd w:id="215"/>
      <w:bookmarkEnd w:id="216"/>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09234305"/>
      <w:r>
        <w:t>run object</w:t>
      </w:r>
      <w:bookmarkEnd w:id="217"/>
      <w:bookmarkEnd w:id="218"/>
      <w:bookmarkEnd w:id="219"/>
    </w:p>
    <w:p w14:paraId="10E42C1C" w14:textId="534C375F" w:rsidR="000D32C1" w:rsidRDefault="000D32C1" w:rsidP="000D32C1">
      <w:pPr>
        <w:pStyle w:val="Heading3"/>
      </w:pPr>
      <w:bookmarkStart w:id="220" w:name="_Toc509234306"/>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21" w:name="_Ref493351359"/>
      <w:bookmarkStart w:id="222" w:name="_Toc509234307"/>
      <w:r>
        <w:t>id property</w:t>
      </w:r>
      <w:bookmarkEnd w:id="221"/>
      <w:bookmarkEnd w:id="22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23" w:name="_Toc509234308"/>
      <w:r>
        <w:t>stableId property</w:t>
      </w:r>
      <w:bookmarkEnd w:id="223"/>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24" w:name="_Ref493475805"/>
      <w:bookmarkStart w:id="225" w:name="_Toc509234309"/>
      <w:r>
        <w:t>baselineId property</w:t>
      </w:r>
      <w:bookmarkEnd w:id="224"/>
      <w:bookmarkEnd w:id="225"/>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26" w:name="_Toc509234310"/>
      <w:r>
        <w:t>automationId property</w:t>
      </w:r>
      <w:bookmarkEnd w:id="22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27" w:name="_Toc509234311"/>
      <w:r>
        <w:lastRenderedPageBreak/>
        <w:t>architecture property</w:t>
      </w:r>
      <w:bookmarkEnd w:id="22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8" w:name="_Ref493350956"/>
      <w:bookmarkStart w:id="229" w:name="_Toc509234312"/>
      <w:r>
        <w:t>tool property</w:t>
      </w:r>
      <w:bookmarkEnd w:id="228"/>
      <w:bookmarkEnd w:id="229"/>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230" w:name="_Ref507657941"/>
      <w:bookmarkStart w:id="231" w:name="_Toc509234313"/>
      <w:r>
        <w:t>invocation</w:t>
      </w:r>
      <w:r w:rsidR="00514F09">
        <w:t>s</w:t>
      </w:r>
      <w:r>
        <w:t xml:space="preserve"> property</w:t>
      </w:r>
      <w:bookmarkEnd w:id="230"/>
      <w:bookmarkEnd w:id="231"/>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2" w:name="_Toc509234314"/>
      <w:r>
        <w:t>conversion property</w:t>
      </w:r>
      <w:bookmarkEnd w:id="232"/>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33" w:name="_Ref508869459"/>
      <w:bookmarkStart w:id="234" w:name="_Ref508869524"/>
      <w:bookmarkStart w:id="235" w:name="_Ref508869585"/>
      <w:bookmarkStart w:id="236" w:name="_Toc509234315"/>
      <w:bookmarkStart w:id="237" w:name="_Ref493345118"/>
      <w:r>
        <w:t>originalUriBaseIds property</w:t>
      </w:r>
      <w:bookmarkEnd w:id="233"/>
      <w:bookmarkEnd w:id="234"/>
      <w:bookmarkEnd w:id="235"/>
      <w:bookmarkEnd w:id="236"/>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w:t>
      </w:r>
      <w:r>
        <w:lastRenderedPageBreak/>
        <w:t xml:space="preserve">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38" w:name="_Ref507667580"/>
      <w:bookmarkStart w:id="239" w:name="_Toc509234316"/>
      <w:r>
        <w:t>files property</w:t>
      </w:r>
      <w:bookmarkEnd w:id="237"/>
      <w:bookmarkEnd w:id="238"/>
      <w:bookmarkEnd w:id="239"/>
    </w:p>
    <w:p w14:paraId="07E80975" w14:textId="24B82ABD" w:rsidR="006A16A8" w:rsidRDefault="006A16A8" w:rsidP="006A16A8">
      <w:pPr>
        <w:pStyle w:val="Heading4"/>
      </w:pPr>
      <w:bookmarkStart w:id="240" w:name="_Toc509234317"/>
      <w:r>
        <w:t>General</w:t>
      </w:r>
      <w:bookmarkEnd w:id="240"/>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1" w:name="_Ref508985072"/>
      <w:bookmarkStart w:id="242" w:name="_Toc509234318"/>
      <w:r>
        <w:t>Property names</w:t>
      </w:r>
      <w:bookmarkEnd w:id="241"/>
      <w:bookmarkEnd w:id="242"/>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3" w:name="_Hlk508703537"/>
      <w:r>
        <w:t>relative property name</w:t>
      </w:r>
      <w:bookmarkEnd w:id="24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lastRenderedPageBreak/>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lastRenderedPageBreak/>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4" w:name="_Toc509234319"/>
      <w:r>
        <w:t>Property values</w:t>
      </w:r>
      <w:bookmarkEnd w:id="244"/>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lastRenderedPageBreak/>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5" w:name="_Ref493479000"/>
      <w:bookmarkStart w:id="246" w:name="_Ref493479448"/>
      <w:bookmarkStart w:id="247" w:name="_Toc509234320"/>
      <w:r>
        <w:t>logicalLocations property</w:t>
      </w:r>
      <w:bookmarkEnd w:id="245"/>
      <w:bookmarkEnd w:id="246"/>
      <w:bookmarkEnd w:id="24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48" w:name="_Ref493350972"/>
      <w:bookmarkStart w:id="249" w:name="_Toc509234321"/>
      <w:r>
        <w:t>results property</w:t>
      </w:r>
      <w:bookmarkEnd w:id="248"/>
      <w:bookmarkEnd w:id="249"/>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0" w:name="_Ref493404878"/>
      <w:bookmarkStart w:id="251" w:name="_Toc509234322"/>
      <w:r>
        <w:lastRenderedPageBreak/>
        <w:t>resource</w:t>
      </w:r>
      <w:r w:rsidR="00401BB5">
        <w:t>s property</w:t>
      </w:r>
      <w:bookmarkEnd w:id="250"/>
      <w:bookmarkEnd w:id="251"/>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52" w:name="_Ref503355262"/>
      <w:bookmarkStart w:id="253" w:name="_Toc509234323"/>
      <w:r>
        <w:t>richMessageMimeType property</w:t>
      </w:r>
      <w:bookmarkEnd w:id="252"/>
      <w:bookmarkEnd w:id="253"/>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0970E5E" w:rsidR="00D211A8" w:rsidRDefault="00D211A8" w:rsidP="003F533C">
      <w:pPr>
        <w:rPr>
          <w:ins w:id="254" w:author="Laurence Golding" w:date="2018-03-19T15:20:00Z"/>
        </w:rPr>
      </w:pPr>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6E0F290D" w14:textId="02305D7C" w:rsidR="000D5BDA" w:rsidRDefault="000D5BDA" w:rsidP="000D5BDA">
      <w:pPr>
        <w:pStyle w:val="Heading3"/>
        <w:rPr>
          <w:ins w:id="255" w:author="Laurence Golding" w:date="2018-03-19T15:21:00Z"/>
        </w:rPr>
      </w:pPr>
      <w:bookmarkStart w:id="256" w:name="_Ref509237219"/>
      <w:ins w:id="257" w:author="Laurence Golding" w:date="2018-03-19T15:21:00Z">
        <w:r>
          <w:t>redactionToken property</w:t>
        </w:r>
        <w:bookmarkEnd w:id="256"/>
      </w:ins>
    </w:p>
    <w:p w14:paraId="147F1592" w14:textId="684A2349" w:rsidR="000D5BDA" w:rsidRDefault="000D5BDA" w:rsidP="000D5BDA">
      <w:pPr>
        <w:rPr>
          <w:ins w:id="258" w:author="Laurence Golding" w:date="2018-03-19T15:22:00Z"/>
        </w:rPr>
      </w:pPr>
      <w:ins w:id="259" w:author="Laurence Golding" w:date="2018-03-19T15:21:00Z">
        <w:r>
          <w:t xml:space="preserve">If </w:t>
        </w:r>
      </w:ins>
      <w:ins w:id="260" w:author="Laurence Golding" w:date="2018-03-19T15:39:00Z">
        <w:r w:rsidR="00E2251B">
          <w:t xml:space="preserve">the value of </w:t>
        </w:r>
      </w:ins>
      <w:ins w:id="261" w:author="Laurence Golding" w:date="2018-03-19T15:21:00Z">
        <w:r>
          <w:t xml:space="preserve">any </w:t>
        </w:r>
      </w:ins>
      <w:ins w:id="262" w:author="Laurence Golding" w:date="2018-03-19T15:38:00Z">
        <w:r w:rsidR="00E2251B">
          <w:t>redaction-aware</w:t>
        </w:r>
      </w:ins>
      <w:ins w:id="263" w:author="Laurence Golding" w:date="2018-03-19T15:39:00Z">
        <w:r w:rsidR="00E2251B">
          <w:t xml:space="preserve"> property</w:t>
        </w:r>
      </w:ins>
      <w:ins w:id="264" w:author="Laurence Golding" w:date="2018-03-19T15:40:00Z">
        <w:r w:rsidR="00E2251B">
          <w:t xml:space="preserve"> (§</w:t>
        </w:r>
        <w:r w:rsidR="00E2251B">
          <w:fldChar w:fldCharType="begin"/>
        </w:r>
        <w:r w:rsidR="00E2251B">
          <w:instrText xml:space="preserve"> REF _Ref509237357 \r \h </w:instrText>
        </w:r>
      </w:ins>
      <w:r w:rsidR="00E2251B">
        <w:fldChar w:fldCharType="separate"/>
      </w:r>
      <w:ins w:id="265" w:author="Laurence Golding" w:date="2018-03-19T15:40:00Z">
        <w:r w:rsidR="00E2251B">
          <w:t>3.4.2</w:t>
        </w:r>
        <w:r w:rsidR="00E2251B">
          <w:fldChar w:fldCharType="end"/>
        </w:r>
        <w:r w:rsidR="00E2251B">
          <w:t>)</w:t>
        </w:r>
      </w:ins>
      <w:ins w:id="266" w:author="Laurence Golding" w:date="2018-03-19T15:21:00Z">
        <w:r>
          <w:t xml:space="preserve"> in the run has been redacted, </w:t>
        </w:r>
      </w:ins>
      <w:ins w:id="267" w:author="Laurence Golding" w:date="2018-03-19T15:22:00Z">
        <w:r>
          <w:t xml:space="preserve">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w:t>
        </w:r>
      </w:ins>
      <w:ins w:id="268" w:author="Laurence Golding" w:date="2018-03-19T15:24:00Z">
        <w:r>
          <w:t>ed</w:t>
        </w:r>
      </w:ins>
      <w:ins w:id="269" w:author="Laurence Golding" w:date="2018-03-19T15:22:00Z">
        <w:r>
          <w:t xml:space="preserve">, the </w:t>
        </w:r>
        <w:r w:rsidRPr="000D5BDA">
          <w:rPr>
            <w:rStyle w:val="CODEtemp"/>
          </w:rPr>
          <w:t>redactionToken</w:t>
        </w:r>
        <w:r>
          <w:t xml:space="preserve"> property </w:t>
        </w:r>
        <w:r>
          <w:rPr>
            <w:b/>
          </w:rPr>
          <w:t>SHALL</w:t>
        </w:r>
        <w:r>
          <w:t xml:space="preserve"> be absent.</w:t>
        </w:r>
      </w:ins>
    </w:p>
    <w:p w14:paraId="65D01878" w14:textId="29AEB5BB" w:rsidR="000D5BDA" w:rsidRDefault="000D5BDA" w:rsidP="000D5BDA">
      <w:pPr>
        <w:rPr>
          <w:ins w:id="270" w:author="Laurence Golding" w:date="2018-03-19T15:42:00Z"/>
        </w:rPr>
      </w:pPr>
      <w:ins w:id="271" w:author="Laurence Golding" w:date="2018-03-19T15:22:00Z">
        <w:r>
          <w:t xml:space="preserve">The value of </w:t>
        </w:r>
        <w:r w:rsidRPr="000D5BDA">
          <w:rPr>
            <w:rStyle w:val="CODEtemp"/>
          </w:rPr>
          <w:t>redaction</w:t>
        </w:r>
      </w:ins>
      <w:ins w:id="272" w:author="Laurence Golding" w:date="2018-03-19T15:23:00Z">
        <w:r w:rsidRPr="000D5BDA">
          <w:rPr>
            <w:rStyle w:val="CODEtemp"/>
          </w:rPr>
          <w:t>Token</w:t>
        </w:r>
        <w:r>
          <w:t xml:space="preserve"> </w:t>
        </w:r>
        <w:r>
          <w:rPr>
            <w:b/>
          </w:rPr>
          <w:t>SHALL</w:t>
        </w:r>
        <w:r>
          <w:t xml:space="preserve"> be the string </w:t>
        </w:r>
        <w:r w:rsidRPr="000D5BDA">
          <w:rPr>
            <w:rStyle w:val="CODEtemp"/>
          </w:rPr>
          <w:t>"[REDACTED]"</w:t>
        </w:r>
        <w:r>
          <w:t xml:space="preserve"> </w:t>
        </w:r>
        <w:r w:rsidRPr="00E2251B">
          <w:t>unless</w:t>
        </w:r>
        <w:r>
          <w:t xml:space="preserve"> that string occurs </w:t>
        </w:r>
      </w:ins>
      <w:ins w:id="273" w:author="Laurence Golding" w:date="2018-03-19T15:52:00Z">
        <w:r w:rsidR="00E2251B">
          <w:t>in the value</w:t>
        </w:r>
      </w:ins>
      <w:ins w:id="274" w:author="Laurence Golding" w:date="2018-03-19T15:23:00Z">
        <w:r>
          <w:t xml:space="preserve"> </w:t>
        </w:r>
      </w:ins>
      <w:ins w:id="275" w:author="Laurence Golding" w:date="2018-03-19T15:52:00Z">
        <w:r w:rsidR="00E2251B">
          <w:t xml:space="preserve">of any redaction-aware property </w:t>
        </w:r>
      </w:ins>
      <w:ins w:id="276" w:author="Laurence Golding" w:date="2018-03-19T15:23:00Z">
        <w:r>
          <w:t xml:space="preserve">in the run. In that case, the value of </w:t>
        </w:r>
        <w:r w:rsidRPr="000D5BDA">
          <w:rPr>
            <w:rStyle w:val="CODEtemp"/>
          </w:rPr>
          <w:t>redactionTok</w:t>
        </w:r>
      </w:ins>
      <w:ins w:id="277" w:author="Laurence Golding" w:date="2018-03-19T15:24:00Z">
        <w:r w:rsidRPr="000D5BDA">
          <w:rPr>
            <w:rStyle w:val="CODEtemp"/>
          </w:rPr>
          <w:t>en</w:t>
        </w:r>
        <w:r>
          <w:t xml:space="preserve"> </w:t>
        </w:r>
        <w:r>
          <w:rPr>
            <w:b/>
          </w:rPr>
          <w:t>SHALL</w:t>
        </w:r>
        <w:r>
          <w:t xml:space="preserve"> </w:t>
        </w:r>
      </w:ins>
      <w:ins w:id="278" w:author="Laurence Golding" w:date="2018-03-19T15:41:00Z">
        <w:r w:rsidR="00E2251B">
          <w:t>the first</w:t>
        </w:r>
      </w:ins>
      <w:ins w:id="279" w:author="Laurence Golding" w:date="2018-03-19T15:24:00Z">
        <w:r>
          <w:t xml:space="preserve"> string</w:t>
        </w:r>
      </w:ins>
      <w:ins w:id="280" w:author="Laurence Golding" w:date="2018-03-19T15:41:00Z">
        <w:r w:rsidR="00E2251B">
          <w:t xml:space="preserve"> of the form </w:t>
        </w:r>
        <w:r w:rsidR="00E2251B" w:rsidRPr="00E2251B">
          <w:rPr>
            <w:rStyle w:val="CODEtemp"/>
          </w:rPr>
          <w:t>"[REDACTED</w:t>
        </w:r>
        <w:r w:rsidR="00E2251B" w:rsidRPr="00E2251B">
          <w:rPr>
            <w:rStyle w:val="CODEtemp"/>
            <w:i/>
          </w:rPr>
          <w:t>n</w:t>
        </w:r>
        <w:r w:rsidR="00E2251B" w:rsidRPr="00E2251B">
          <w:rPr>
            <w:rStyle w:val="CODEtemp"/>
          </w:rPr>
          <w:t>]"</w:t>
        </w:r>
      </w:ins>
      <w:ins w:id="281" w:author="Laurence Golding" w:date="2018-03-19T15:24:00Z">
        <w:r>
          <w:t xml:space="preserve"> </w:t>
        </w:r>
      </w:ins>
      <w:ins w:id="282" w:author="Laurence Golding" w:date="2018-03-19T15:42:00Z">
        <w:r w:rsidR="00E2251B">
          <w:t xml:space="preserve">(where </w:t>
        </w:r>
        <w:r w:rsidR="00E2251B" w:rsidRPr="00E2251B">
          <w:rPr>
            <w:rStyle w:val="CODEtemp"/>
            <w:i/>
          </w:rPr>
          <w:t>n</w:t>
        </w:r>
        <w:r w:rsidR="00E2251B">
          <w:t xml:space="preserve"> is a positive integer) </w:t>
        </w:r>
      </w:ins>
      <w:ins w:id="283" w:author="Laurence Golding" w:date="2018-03-19T15:24:00Z">
        <w:r>
          <w:t xml:space="preserve">that does not occur </w:t>
        </w:r>
      </w:ins>
      <w:ins w:id="284" w:author="Laurence Golding" w:date="2018-03-19T15:39:00Z">
        <w:r w:rsidR="00E2251B">
          <w:t>in the value of any redaction-aware property</w:t>
        </w:r>
      </w:ins>
      <w:ins w:id="285" w:author="Laurence Golding" w:date="2018-03-19T15:24:00Z">
        <w:r>
          <w:t xml:space="preserve"> in the run.</w:t>
        </w:r>
      </w:ins>
    </w:p>
    <w:p w14:paraId="6151542C" w14:textId="0B1857D8" w:rsidR="00E2251B" w:rsidRDefault="00E2251B" w:rsidP="00E2251B">
      <w:pPr>
        <w:pStyle w:val="Note"/>
        <w:rPr>
          <w:ins w:id="286" w:author="Laurence Golding" w:date="2018-03-19T15:45:00Z"/>
        </w:rPr>
      </w:pPr>
      <w:ins w:id="287" w:author="Laurence Golding" w:date="2018-03-19T15:42:00Z">
        <w:r>
          <w:t>EXAMPLE 1:</w:t>
        </w:r>
      </w:ins>
      <w:ins w:id="288" w:author="Laurence Golding" w:date="2018-03-19T15:44:00Z">
        <w:r>
          <w:t xml:space="preserve"> In this example, the</w:t>
        </w:r>
      </w:ins>
      <w:ins w:id="289" w:author="Laurence Golding" w:date="2018-03-19T15:45:00Z">
        <w:r>
          <w:t xml:space="preserve"> leading portion of a</w:t>
        </w:r>
      </w:ins>
      <w:ins w:id="290" w:author="Laurence Golding" w:date="2018-03-19T15:46:00Z">
        <w:r>
          <w:t xml:space="preserve"> full</w:t>
        </w:r>
      </w:ins>
      <w:ins w:id="291" w:author="Laurence Golding" w:date="2018-03-19T15:45:00Z">
        <w:r>
          <w:t xml:space="preserve"> path name has been redacted </w:t>
        </w:r>
      </w:ins>
      <w:ins w:id="292" w:author="Laurence Golding" w:date="2018-03-19T15:47:00Z">
        <w:r>
          <w:t xml:space="preserve">from the redaction-aware property </w:t>
        </w:r>
        <w:proofErr w:type="gramStart"/>
        <w:r w:rsidRPr="00E2251B">
          <w:rPr>
            <w:rStyle w:val="CODEtemp"/>
          </w:rPr>
          <w:t>invocation.commandLine</w:t>
        </w:r>
        <w:proofErr w:type="gramEnd"/>
        <w:r>
          <w:t xml:space="preserve"> </w:t>
        </w:r>
      </w:ins>
      <w:ins w:id="293" w:author="Laurence Golding" w:date="2018-03-19T15:45:00Z">
        <w:r>
          <w:t>to avoid revealing information about the machine.</w:t>
        </w:r>
      </w:ins>
    </w:p>
    <w:p w14:paraId="58E10834" w14:textId="2A92494F" w:rsidR="00E2251B" w:rsidRDefault="00E2251B" w:rsidP="00E2251B">
      <w:pPr>
        <w:pStyle w:val="Codesmall"/>
        <w:rPr>
          <w:ins w:id="294" w:author="Laurence Golding" w:date="2018-03-19T15:45:00Z"/>
        </w:rPr>
      </w:pPr>
      <w:bookmarkStart w:id="295" w:name="_Hlk509238118"/>
      <w:proofErr w:type="gramStart"/>
      <w:ins w:id="296" w:author="Laurence Golding" w:date="2018-03-19T15:45:00Z">
        <w:r>
          <w:t xml:space="preserve">{  </w:t>
        </w:r>
        <w:proofErr w:type="gramEnd"/>
        <w:r>
          <w:t xml:space="preserve">                   # A run object.</w:t>
        </w:r>
      </w:ins>
    </w:p>
    <w:p w14:paraId="49131B50" w14:textId="125A3B85" w:rsidR="00E2251B" w:rsidRDefault="00E2251B" w:rsidP="00E2251B">
      <w:pPr>
        <w:pStyle w:val="Codesmall"/>
        <w:rPr>
          <w:ins w:id="297" w:author="Laurence Golding" w:date="2018-03-19T15:46:00Z"/>
        </w:rPr>
      </w:pPr>
      <w:ins w:id="298" w:author="Laurence Golding" w:date="2018-03-19T15:45:00Z">
        <w:r>
          <w:t xml:space="preserve">  "redactionToken": "[REDACTED]",</w:t>
        </w:r>
      </w:ins>
    </w:p>
    <w:p w14:paraId="2AAA19A3" w14:textId="5AA63E28" w:rsidR="00E2251B" w:rsidRDefault="00E2251B" w:rsidP="00E2251B">
      <w:pPr>
        <w:pStyle w:val="Codesmall"/>
        <w:rPr>
          <w:ins w:id="299" w:author="Laurence Golding" w:date="2018-03-19T15:46:00Z"/>
        </w:rPr>
      </w:pPr>
    </w:p>
    <w:p w14:paraId="36AB6A5C" w14:textId="4B0428FA" w:rsidR="00E2251B" w:rsidRDefault="00E2251B" w:rsidP="00E2251B">
      <w:pPr>
        <w:pStyle w:val="Codesmall"/>
        <w:rPr>
          <w:ins w:id="300" w:author="Laurence Golding" w:date="2018-03-19T15:46:00Z"/>
        </w:rPr>
      </w:pPr>
      <w:ins w:id="301" w:author="Laurence Golding" w:date="2018-03-19T15:46:00Z">
        <w:r>
          <w:t xml:space="preserve">  "invocation": {</w:t>
        </w:r>
      </w:ins>
    </w:p>
    <w:p w14:paraId="79A4E279" w14:textId="13F82BEF" w:rsidR="00E2251B" w:rsidRDefault="00E2251B" w:rsidP="00E2251B">
      <w:pPr>
        <w:pStyle w:val="Codesmall"/>
        <w:rPr>
          <w:ins w:id="302" w:author="Laurence Golding" w:date="2018-03-19T15:46:00Z"/>
        </w:rPr>
      </w:pPr>
      <w:ins w:id="303" w:author="Laurence Golding" w:date="2018-03-19T15:46:00Z">
        <w:r>
          <w:t xml:space="preserve">    "commandLine": "SourceScanner </w:t>
        </w:r>
      </w:ins>
      <w:ins w:id="304" w:author="Laurence Golding" w:date="2018-03-19T15:48:00Z">
        <w:r>
          <w:t xml:space="preserve">--input </w:t>
        </w:r>
      </w:ins>
      <w:ins w:id="305" w:author="Laurence Golding" w:date="2018-03-19T15:46:00Z">
        <w:r>
          <w:t>[REDACTED]/src/ui"</w:t>
        </w:r>
      </w:ins>
    </w:p>
    <w:p w14:paraId="601A4EE8" w14:textId="00A6E528" w:rsidR="00E2251B" w:rsidRDefault="00E2251B" w:rsidP="00E2251B">
      <w:pPr>
        <w:pStyle w:val="Codesmall"/>
        <w:rPr>
          <w:ins w:id="306" w:author="Laurence Golding" w:date="2018-03-19T15:46:00Z"/>
        </w:rPr>
      </w:pPr>
      <w:ins w:id="307" w:author="Laurence Golding" w:date="2018-03-19T15:46:00Z">
        <w:r>
          <w:t xml:space="preserve">  }</w:t>
        </w:r>
      </w:ins>
    </w:p>
    <w:p w14:paraId="1DB1E09D" w14:textId="4EF48FFD" w:rsidR="00E2251B" w:rsidRDefault="00E2251B" w:rsidP="00E2251B">
      <w:pPr>
        <w:pStyle w:val="Codesmall"/>
        <w:rPr>
          <w:ins w:id="308" w:author="Laurence Golding" w:date="2018-03-19T15:46:00Z"/>
        </w:rPr>
      </w:pPr>
      <w:ins w:id="309" w:author="Laurence Golding" w:date="2018-03-19T15:46:00Z">
        <w:r>
          <w:t xml:space="preserve">   ...</w:t>
        </w:r>
      </w:ins>
    </w:p>
    <w:p w14:paraId="1744CA62" w14:textId="033B3B09" w:rsidR="00E2251B" w:rsidRDefault="00E2251B" w:rsidP="00E2251B">
      <w:pPr>
        <w:pStyle w:val="Codesmall"/>
        <w:rPr>
          <w:ins w:id="310" w:author="Laurence Golding" w:date="2018-03-19T15:46:00Z"/>
        </w:rPr>
      </w:pPr>
      <w:ins w:id="311" w:author="Laurence Golding" w:date="2018-03-19T15:46:00Z">
        <w:r>
          <w:t>}</w:t>
        </w:r>
      </w:ins>
    </w:p>
    <w:bookmarkEnd w:id="295"/>
    <w:p w14:paraId="12546E90" w14:textId="6AD5F5A7" w:rsidR="00E2251B" w:rsidRDefault="00E2251B" w:rsidP="00E2251B">
      <w:pPr>
        <w:pStyle w:val="Note"/>
        <w:rPr>
          <w:ins w:id="312" w:author="Laurence Golding" w:date="2018-03-19T15:48:00Z"/>
        </w:rPr>
      </w:pPr>
      <w:ins w:id="313" w:author="Laurence Golding" w:date="2018-03-19T15:47:00Z">
        <w:r>
          <w:t xml:space="preserve">EXAMPLE 2: In this somewhat artificial example, the string </w:t>
        </w:r>
        <w:r w:rsidRPr="00E2251B">
          <w:rPr>
            <w:rStyle w:val="CODEtemp"/>
          </w:rPr>
          <w:t>"[REDACTED]"</w:t>
        </w:r>
        <w:r>
          <w:t xml:space="preserve"> occurs within the value of the </w:t>
        </w:r>
      </w:ins>
      <w:ins w:id="314" w:author="Laurence Golding" w:date="2018-03-19T15:48:00Z">
        <w:r>
          <w:t xml:space="preserve">redaction-aware property </w:t>
        </w:r>
        <w:proofErr w:type="gramStart"/>
        <w:r w:rsidRPr="00E2251B">
          <w:rPr>
            <w:rStyle w:val="CODEtemp"/>
          </w:rPr>
          <w:t>invocation.commandLine</w:t>
        </w:r>
        <w:proofErr w:type="gramEnd"/>
        <w:r>
          <w:t xml:space="preserve">, so the string </w:t>
        </w:r>
        <w:r w:rsidRPr="00E2251B">
          <w:rPr>
            <w:rStyle w:val="CODEtemp"/>
          </w:rPr>
          <w:t>"[REDACTED1]"</w:t>
        </w:r>
        <w:r>
          <w:t xml:space="preserve"> is used as the redaction token.</w:t>
        </w:r>
      </w:ins>
    </w:p>
    <w:p w14:paraId="12AC354C" w14:textId="77777777" w:rsidR="00E2251B" w:rsidRDefault="00E2251B" w:rsidP="00E2251B">
      <w:pPr>
        <w:pStyle w:val="Codesmall"/>
        <w:rPr>
          <w:ins w:id="315" w:author="Laurence Golding" w:date="2018-03-19T15:49:00Z"/>
        </w:rPr>
      </w:pPr>
      <w:proofErr w:type="gramStart"/>
      <w:ins w:id="316" w:author="Laurence Golding" w:date="2018-03-19T15:49:00Z">
        <w:r>
          <w:t xml:space="preserve">{  </w:t>
        </w:r>
        <w:proofErr w:type="gramEnd"/>
        <w:r>
          <w:t xml:space="preserve">                   # A run object.</w:t>
        </w:r>
      </w:ins>
    </w:p>
    <w:p w14:paraId="738572AF" w14:textId="06B0D746" w:rsidR="00E2251B" w:rsidRDefault="00E2251B" w:rsidP="00E2251B">
      <w:pPr>
        <w:pStyle w:val="Codesmall"/>
        <w:rPr>
          <w:ins w:id="317" w:author="Laurence Golding" w:date="2018-03-19T15:49:00Z"/>
        </w:rPr>
      </w:pPr>
      <w:ins w:id="318" w:author="Laurence Golding" w:date="2018-03-19T15:49:00Z">
        <w:r>
          <w:t xml:space="preserve">  "redactionToken": "[REDACTED</w:t>
        </w:r>
        <w:r>
          <w:t>1</w:t>
        </w:r>
        <w:r>
          <w:t>]",</w:t>
        </w:r>
      </w:ins>
    </w:p>
    <w:p w14:paraId="618D87C0" w14:textId="77777777" w:rsidR="00E2251B" w:rsidRDefault="00E2251B" w:rsidP="00E2251B">
      <w:pPr>
        <w:pStyle w:val="Codesmall"/>
        <w:rPr>
          <w:ins w:id="319" w:author="Laurence Golding" w:date="2018-03-19T15:49:00Z"/>
        </w:rPr>
      </w:pPr>
    </w:p>
    <w:p w14:paraId="0D9DCB69" w14:textId="77777777" w:rsidR="00E2251B" w:rsidRDefault="00E2251B" w:rsidP="00E2251B">
      <w:pPr>
        <w:pStyle w:val="Codesmall"/>
        <w:rPr>
          <w:ins w:id="320" w:author="Laurence Golding" w:date="2018-03-19T15:49:00Z"/>
        </w:rPr>
      </w:pPr>
      <w:ins w:id="321" w:author="Laurence Golding" w:date="2018-03-19T15:49:00Z">
        <w:r>
          <w:t xml:space="preserve">  "invocation": {</w:t>
        </w:r>
      </w:ins>
    </w:p>
    <w:p w14:paraId="79913BE1" w14:textId="62425488" w:rsidR="00E2251B" w:rsidRDefault="00E2251B" w:rsidP="00E2251B">
      <w:pPr>
        <w:pStyle w:val="Codesmall"/>
        <w:rPr>
          <w:ins w:id="322" w:author="Laurence Golding" w:date="2018-03-19T15:49:00Z"/>
        </w:rPr>
      </w:pPr>
      <w:ins w:id="323" w:author="Laurence Golding" w:date="2018-03-19T15:49:00Z">
        <w:r>
          <w:t xml:space="preserve">    "commandLine": "SourceScanner --input [REDACTED</w:t>
        </w:r>
        <w:r>
          <w:t>1</w:t>
        </w:r>
        <w:r>
          <w:t>]/src/ui</w:t>
        </w:r>
        <w:r>
          <w:t xml:space="preserve"> --message '[REDACTED]'</w:t>
        </w:r>
        <w:r>
          <w:t>"</w:t>
        </w:r>
      </w:ins>
    </w:p>
    <w:p w14:paraId="53B3248B" w14:textId="77777777" w:rsidR="00E2251B" w:rsidRDefault="00E2251B" w:rsidP="00E2251B">
      <w:pPr>
        <w:pStyle w:val="Codesmall"/>
        <w:rPr>
          <w:ins w:id="324" w:author="Laurence Golding" w:date="2018-03-19T15:49:00Z"/>
        </w:rPr>
      </w:pPr>
      <w:ins w:id="325" w:author="Laurence Golding" w:date="2018-03-19T15:49:00Z">
        <w:r>
          <w:t xml:space="preserve">  }</w:t>
        </w:r>
      </w:ins>
    </w:p>
    <w:p w14:paraId="1A8DC170" w14:textId="77777777" w:rsidR="00E2251B" w:rsidRDefault="00E2251B" w:rsidP="00E2251B">
      <w:pPr>
        <w:pStyle w:val="Codesmall"/>
        <w:rPr>
          <w:ins w:id="326" w:author="Laurence Golding" w:date="2018-03-19T15:49:00Z"/>
        </w:rPr>
      </w:pPr>
      <w:ins w:id="327" w:author="Laurence Golding" w:date="2018-03-19T15:49:00Z">
        <w:r>
          <w:t xml:space="preserve">   ...</w:t>
        </w:r>
      </w:ins>
    </w:p>
    <w:p w14:paraId="2D3E03E7" w14:textId="7C31A200" w:rsidR="00E2251B" w:rsidRPr="00E2251B" w:rsidRDefault="00E2251B" w:rsidP="00E2251B">
      <w:pPr>
        <w:pStyle w:val="Codesmall"/>
      </w:pPr>
      <w:ins w:id="328" w:author="Laurence Golding" w:date="2018-03-19T15:49:00Z">
        <w:r>
          <w:t>}</w:t>
        </w:r>
      </w:ins>
    </w:p>
    <w:p w14:paraId="2F70E880" w14:textId="3C823711" w:rsidR="00401BB5" w:rsidRDefault="00401BB5" w:rsidP="00401BB5">
      <w:pPr>
        <w:pStyle w:val="Heading3"/>
      </w:pPr>
      <w:bookmarkStart w:id="329" w:name="_Toc509234324"/>
      <w:r>
        <w:t>properties property</w:t>
      </w:r>
      <w:bookmarkEnd w:id="329"/>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30" w:name="_Ref493350964"/>
      <w:bookmarkStart w:id="331" w:name="_Toc509234325"/>
      <w:r>
        <w:lastRenderedPageBreak/>
        <w:t>tool object</w:t>
      </w:r>
      <w:bookmarkEnd w:id="330"/>
      <w:bookmarkEnd w:id="331"/>
    </w:p>
    <w:p w14:paraId="389A43BD" w14:textId="582B65CB" w:rsidR="00401BB5" w:rsidRDefault="00401BB5" w:rsidP="00401BB5">
      <w:pPr>
        <w:pStyle w:val="Heading3"/>
      </w:pPr>
      <w:bookmarkStart w:id="332" w:name="_Toc509234326"/>
      <w:r>
        <w:t>General</w:t>
      </w:r>
      <w:bookmarkEnd w:id="3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33" w:name="_Ref493409155"/>
      <w:bookmarkStart w:id="334" w:name="_Toc509234327"/>
      <w:r>
        <w:t>name property</w:t>
      </w:r>
      <w:bookmarkEnd w:id="333"/>
      <w:bookmarkEnd w:id="33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35" w:name="_Ref493409168"/>
      <w:bookmarkStart w:id="336" w:name="_Toc509234328"/>
      <w:r>
        <w:t>fullName property</w:t>
      </w:r>
      <w:bookmarkEnd w:id="335"/>
      <w:bookmarkEnd w:id="33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7" w:name="_Ref493409198"/>
      <w:bookmarkStart w:id="338" w:name="_Toc509234329"/>
      <w:r>
        <w:t>semanticVersion property</w:t>
      </w:r>
      <w:bookmarkEnd w:id="337"/>
      <w:bookmarkEnd w:id="338"/>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9" w:name="_Ref493409191"/>
      <w:bookmarkStart w:id="340" w:name="_Toc509234330"/>
      <w:r>
        <w:t>version property</w:t>
      </w:r>
      <w:bookmarkEnd w:id="339"/>
      <w:bookmarkEnd w:id="34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41" w:name="_Ref493409205"/>
      <w:bookmarkStart w:id="342" w:name="_Toc509234331"/>
      <w:r>
        <w:t>fileVersion property</w:t>
      </w:r>
      <w:bookmarkEnd w:id="341"/>
      <w:bookmarkEnd w:id="34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43" w:name="_Ref508811658"/>
      <w:bookmarkStart w:id="344" w:name="_Ref508812630"/>
      <w:bookmarkStart w:id="345" w:name="_Toc509234332"/>
      <w:r>
        <w:t>language property</w:t>
      </w:r>
      <w:bookmarkEnd w:id="343"/>
      <w:bookmarkEnd w:id="344"/>
      <w:bookmarkEnd w:id="345"/>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6" w:name="_Hlk503355525"/>
      <w:r w:rsidRPr="00C56762">
        <w:t>a string specifying the language of the messages produced by the tool</w:t>
      </w:r>
      <w:bookmarkEnd w:id="34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7"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348" w:name="_Ref508891515"/>
      <w:bookmarkStart w:id="349" w:name="_Toc509234333"/>
      <w:r>
        <w:t>resourceLocation property</w:t>
      </w:r>
      <w:bookmarkEnd w:id="347"/>
      <w:bookmarkEnd w:id="348"/>
      <w:bookmarkEnd w:id="349"/>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50" w:name="_Toc509234334"/>
      <w:r>
        <w:t>sarifLoggerVersion property</w:t>
      </w:r>
      <w:bookmarkEnd w:id="35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51" w:name="_Toc509234335"/>
      <w:r>
        <w:t>properties property</w:t>
      </w:r>
      <w:bookmarkEnd w:id="351"/>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52" w:name="_Ref493352563"/>
      <w:bookmarkStart w:id="353" w:name="_Toc509234336"/>
      <w:r>
        <w:t>invocation object</w:t>
      </w:r>
      <w:bookmarkEnd w:id="352"/>
      <w:bookmarkEnd w:id="353"/>
    </w:p>
    <w:p w14:paraId="10E65C9D" w14:textId="17190F2B" w:rsidR="00401BB5" w:rsidRDefault="00401BB5" w:rsidP="00401BB5">
      <w:pPr>
        <w:pStyle w:val="Heading3"/>
      </w:pPr>
      <w:bookmarkStart w:id="354" w:name="_Toc509234337"/>
      <w:r>
        <w:t>General</w:t>
      </w:r>
      <w:bookmarkEnd w:id="35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5" w:name="_Ref493414102"/>
      <w:bookmarkStart w:id="356" w:name="_Toc509234338"/>
      <w:r>
        <w:t>commandLine property</w:t>
      </w:r>
      <w:bookmarkEnd w:id="355"/>
      <w:bookmarkEnd w:id="35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660F8D5" w:rsidR="001F03CC" w:rsidRDefault="00E2251B" w:rsidP="001F03CC">
      <w:bookmarkStart w:id="357" w:name="_GoBack"/>
      <w:ins w:id="358" w:author="Laurence Golding" w:date="2018-03-19T15:53:00Z">
        <w:r>
          <w:t xml:space="preserve">The </w:t>
        </w:r>
        <w:r w:rsidRPr="00E2251B">
          <w:rPr>
            <w:rStyle w:val="CODEtemp"/>
          </w:rPr>
          <w:t>commandLineProperty</w:t>
        </w:r>
        <w:r>
          <w:t xml:space="preserve"> is redaction-aware (</w:t>
        </w:r>
      </w:ins>
      <w:ins w:id="359" w:author="Laurence Golding" w:date="2018-03-19T15:54:00Z">
        <w:r>
          <w:t>§</w:t>
        </w:r>
        <w:r>
          <w:fldChar w:fldCharType="begin"/>
        </w:r>
        <w:r>
          <w:instrText xml:space="preserve"> REF _Ref509237357 \r \h </w:instrText>
        </w:r>
      </w:ins>
      <w:r>
        <w:fldChar w:fldCharType="separate"/>
      </w:r>
      <w:ins w:id="360" w:author="Laurence Golding" w:date="2018-03-19T15:54:00Z">
        <w:r>
          <w:t>3.4.2</w:t>
        </w:r>
        <w:r>
          <w:fldChar w:fldCharType="end"/>
        </w:r>
        <w:r>
          <w:t xml:space="preserve">) </w:t>
        </w:r>
      </w:ins>
      <w:ins w:id="361" w:author="Laurence Golding" w:date="2018-03-19T15:55:00Z">
        <w:r>
          <w:t xml:space="preserve">because it might </w:t>
        </w:r>
      </w:ins>
      <w:bookmarkEnd w:id="357"/>
      <w:del w:id="362" w:author="Laurence Golding" w:date="2018-03-19T15:55:00Z">
        <w:r w:rsidR="00CF18D3" w:rsidRPr="00CF18D3" w:rsidDel="00E2251B">
          <w:delText xml:space="preserve">If the information in </w:delText>
        </w:r>
        <w:r w:rsidR="00CF18D3" w:rsidRPr="00CF18D3" w:rsidDel="00E2251B">
          <w:rPr>
            <w:rStyle w:val="CODEtemp"/>
          </w:rPr>
          <w:delText>commandLine</w:delText>
        </w:r>
        <w:r w:rsidR="00CF18D3" w:rsidRPr="00CF18D3" w:rsidDel="00E2251B">
          <w:delText xml:space="preserve"> </w:delText>
        </w:r>
      </w:del>
      <w:r w:rsidR="00CF18D3" w:rsidRPr="00CF18D3">
        <w:t>contain</w:t>
      </w:r>
      <w:del w:id="363" w:author="Laurence Golding" w:date="2018-03-19T15:55:00Z">
        <w:r w:rsidR="00CF18D3" w:rsidRPr="00CF18D3" w:rsidDel="00E2251B">
          <w:delText>s</w:delText>
        </w:r>
      </w:del>
      <w:r w:rsidR="00CF18D3" w:rsidRPr="00CF18D3">
        <w:t xml:space="preserve"> information which </w:t>
      </w:r>
      <w:commentRangeStart w:id="364"/>
      <w:del w:id="365" w:author="Laurence Golding" w:date="2018-03-19T15:55:00Z">
        <w:r w:rsidR="00CF18D3" w:rsidRPr="00CF18D3" w:rsidDel="00E2251B">
          <w:delText>should not be</w:delText>
        </w:r>
      </w:del>
      <w:ins w:id="366" w:author="Laurence Golding" w:date="2018-03-19T15:55:00Z">
        <w:r>
          <w:t>it is not appropriate to</w:t>
        </w:r>
      </w:ins>
      <w:r w:rsidR="00CF18D3" w:rsidRPr="00CF18D3">
        <w:t xml:space="preserve"> </w:t>
      </w:r>
      <w:commentRangeEnd w:id="364"/>
      <w:r>
        <w:rPr>
          <w:rStyle w:val="CommentReference"/>
        </w:rPr>
        <w:commentReference w:id="364"/>
      </w:r>
      <w:r w:rsidR="00CF18D3" w:rsidRPr="00CF18D3">
        <w:t>disclose</w:t>
      </w:r>
      <w:del w:id="367" w:author="Laurence Golding" w:date="2018-03-19T15:55:00Z">
        <w:r w:rsidR="00CF18D3" w:rsidRPr="00CF18D3" w:rsidDel="00E2251B">
          <w:delText>d</w:delText>
        </w:r>
      </w:del>
      <w:r w:rsidR="00CF18D3" w:rsidRPr="00CF18D3">
        <w:t>, such as passwords, tokens, database connection strings, or in some circumstances even the fully qualified path to the tool's executable or script file</w:t>
      </w:r>
      <w:del w:id="368" w:author="Laurence Golding" w:date="2018-03-19T15:55:00Z">
        <w:r w:rsidR="00CF18D3" w:rsidRPr="00CF18D3" w:rsidDel="00E2251B">
          <w:delText xml:space="preserve">, that information </w:delText>
        </w:r>
        <w:r w:rsidR="00CF18D3" w:rsidRPr="00CF18D3" w:rsidDel="00E2251B">
          <w:rPr>
            <w:b/>
          </w:rPr>
          <w:delText>SHOULD</w:delText>
        </w:r>
        <w:r w:rsidR="00CF18D3" w:rsidRPr="00CF18D3" w:rsidDel="00E2251B">
          <w:delText xml:space="preserve"> be redacted or omitted. Redacted information </w:delText>
        </w:r>
        <w:r w:rsidR="00CF18D3" w:rsidRPr="00CF18D3" w:rsidDel="00E2251B">
          <w:rPr>
            <w:b/>
          </w:rPr>
          <w:delText>SHOULD</w:delText>
        </w:r>
        <w:r w:rsidR="00CF18D3" w:rsidRPr="00CF18D3" w:rsidDel="00E2251B">
          <w:delText xml:space="preserve"> be replaced with the token </w:delText>
        </w:r>
        <w:r w:rsidR="00CF18D3" w:rsidRPr="00CF18D3" w:rsidDel="00E2251B">
          <w:rPr>
            <w:rStyle w:val="CODEtemp"/>
          </w:rPr>
          <w:delText>[REMOVED]</w:delText>
        </w:r>
      </w:del>
      <w:r w:rsidR="00CF18D3" w:rsidRPr="000D5BDA">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0CB887C2"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w:t>
      </w:r>
      <w:del w:id="369" w:author="Laurence Golding" w:date="2018-03-19T15:56:00Z">
        <w:r w:rsidR="006B58F4" w:rsidRPr="006B58F4" w:rsidDel="00E2251B">
          <w:rPr>
            <w:rStyle w:val="CODEtemp"/>
          </w:rPr>
          <w:delText>REMOVED</w:delText>
        </w:r>
      </w:del>
      <w:ins w:id="370" w:author="Laurence Golding" w:date="2018-03-19T15:56:00Z">
        <w:r w:rsidR="00E2251B">
          <w:rPr>
            <w:rStyle w:val="CODEtemp"/>
          </w:rPr>
          <w:t>REDACTED</w:t>
        </w:r>
      </w:ins>
      <w:r w:rsidR="006B58F4" w:rsidRPr="006B58F4">
        <w:rPr>
          <w:rStyle w:val="CODEtemp"/>
        </w:rPr>
        <w:t>]\DbScanner.exe /connectionString=[</w:t>
      </w:r>
      <w:del w:id="371" w:author="Laurence Golding" w:date="2018-03-19T15:57:00Z">
        <w:r w:rsidR="006B58F4" w:rsidRPr="006B58F4" w:rsidDel="00E2251B">
          <w:rPr>
            <w:rStyle w:val="CODEtemp"/>
          </w:rPr>
          <w:delText>REMOVED</w:delText>
        </w:r>
      </w:del>
      <w:ins w:id="372" w:author="Laurence Golding" w:date="2018-03-19T15:57:00Z">
        <w:r w:rsidR="00E2251B">
          <w:rPr>
            <w:rStyle w:val="CODEtemp"/>
          </w:rPr>
          <w:t>REDACTED</w:t>
        </w:r>
      </w:ins>
      <w:r w:rsidR="006B58F4" w:rsidRPr="006B58F4">
        <w:rPr>
          <w:rStyle w:val="CODEtemp"/>
        </w:rPr>
        <w:t>]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73" w:name="_Ref506976541"/>
      <w:bookmarkStart w:id="374" w:name="_Toc509234339"/>
      <w:r>
        <w:t>arguments property</w:t>
      </w:r>
      <w:bookmarkEnd w:id="373"/>
      <w:bookmarkEnd w:id="37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5" w:name="_Toc509234340"/>
      <w:r>
        <w:t>responseFiles property</w:t>
      </w:r>
      <w:bookmarkEnd w:id="375"/>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76" w:name="_Ref507597986"/>
      <w:bookmarkStart w:id="377" w:name="_Toc509234341"/>
      <w:r>
        <w:t>attachments property</w:t>
      </w:r>
      <w:bookmarkEnd w:id="376"/>
      <w:bookmarkEnd w:id="377"/>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378" w:name="_Toc509234342"/>
      <w:r>
        <w:t>startTime property</w:t>
      </w:r>
      <w:bookmarkEnd w:id="378"/>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379" w:name="_Toc509234343"/>
      <w:r>
        <w:t>endTime property</w:t>
      </w:r>
      <w:bookmarkEnd w:id="379"/>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380" w:name="_Ref509050679"/>
      <w:bookmarkStart w:id="381" w:name="_Toc509234344"/>
      <w:r>
        <w:t>exitCode property</w:t>
      </w:r>
      <w:bookmarkEnd w:id="380"/>
      <w:bookmarkEnd w:id="38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382" w:name="_Ref509050368"/>
      <w:bookmarkStart w:id="383" w:name="_Toc509234345"/>
      <w:r>
        <w:t>exitCodeDescription property</w:t>
      </w:r>
      <w:bookmarkEnd w:id="382"/>
      <w:bookmarkEnd w:id="38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lastRenderedPageBreak/>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84" w:name="_Toc509234346"/>
      <w:r>
        <w:t>exitSignalName property</w:t>
      </w:r>
      <w:bookmarkEnd w:id="38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385" w:name="_Ref509050492"/>
      <w:bookmarkStart w:id="386" w:name="_Toc509234347"/>
      <w:r>
        <w:t>exitSignalNumber property</w:t>
      </w:r>
      <w:bookmarkEnd w:id="385"/>
      <w:bookmarkEnd w:id="38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87" w:name="_Toc509234348"/>
      <w:r>
        <w:t>processStartFailureMessage property</w:t>
      </w:r>
      <w:bookmarkEnd w:id="38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388" w:name="_Toc509234349"/>
      <w:r>
        <w:t>processExitedSuccessfully</w:t>
      </w:r>
      <w:r w:rsidR="00B209DE">
        <w:t xml:space="preserve"> property</w:t>
      </w:r>
      <w:bookmarkEnd w:id="388"/>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38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38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lastRenderedPageBreak/>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90" w:name="_Toc509234350"/>
      <w:r>
        <w:t>machine property</w:t>
      </w:r>
      <w:bookmarkEnd w:id="39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1" w:name="_Toc509234351"/>
      <w:r>
        <w:t>account property</w:t>
      </w:r>
      <w:bookmarkEnd w:id="39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2" w:name="_Toc509234352"/>
      <w:r>
        <w:t>processId property</w:t>
      </w:r>
      <w:bookmarkEnd w:id="39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93" w:name="_Toc509234353"/>
      <w:r>
        <w:t>fileName property</w:t>
      </w:r>
      <w:bookmarkEnd w:id="393"/>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4" w:name="_Toc509234354"/>
      <w:r>
        <w:t>workingDirectory property</w:t>
      </w:r>
      <w:bookmarkEnd w:id="39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5" w:name="_Toc509234355"/>
      <w:r>
        <w:t>environmentVariables property</w:t>
      </w:r>
      <w:bookmarkEnd w:id="39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96" w:name="_Ref493345429"/>
      <w:bookmarkStart w:id="397" w:name="_Toc509234356"/>
      <w:r>
        <w:lastRenderedPageBreak/>
        <w:t>toolNotifications property</w:t>
      </w:r>
      <w:bookmarkEnd w:id="396"/>
      <w:bookmarkEnd w:id="397"/>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98" w:name="_Toc509234357"/>
      <w:r>
        <w:t>configurationNotifications property</w:t>
      </w:r>
      <w:bookmarkEnd w:id="398"/>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9" w:name="_Toc509234358"/>
      <w:r>
        <w:t>stdin, stdout, stderr</w:t>
      </w:r>
      <w:r w:rsidR="00D943E5">
        <w:t>, and stdoutStderr</w:t>
      </w:r>
      <w:r>
        <w:t xml:space="preserve"> properties</w:t>
      </w:r>
      <w:bookmarkEnd w:id="399"/>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400" w:name="_Toc509234359"/>
      <w:r>
        <w:t>properties property</w:t>
      </w:r>
      <w:bookmarkEnd w:id="400"/>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401" w:name="_Ref507597819"/>
      <w:bookmarkStart w:id="402" w:name="_Toc509234360"/>
      <w:bookmarkStart w:id="403" w:name="_Ref506806657"/>
      <w:r>
        <w:t>attachment object</w:t>
      </w:r>
      <w:bookmarkEnd w:id="401"/>
      <w:bookmarkEnd w:id="402"/>
    </w:p>
    <w:p w14:paraId="554194B0" w14:textId="77777777" w:rsidR="00A27D47" w:rsidRDefault="00A27D47" w:rsidP="00A27D47">
      <w:pPr>
        <w:pStyle w:val="Heading3"/>
        <w:numPr>
          <w:ilvl w:val="2"/>
          <w:numId w:val="2"/>
        </w:numPr>
      </w:pPr>
      <w:bookmarkStart w:id="404" w:name="_Ref506978653"/>
      <w:bookmarkStart w:id="405" w:name="_Toc509234361"/>
      <w:r>
        <w:t>General</w:t>
      </w:r>
      <w:bookmarkEnd w:id="404"/>
      <w:bookmarkEnd w:id="405"/>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1CF76340"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AB62451"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406" w:name="_Hlk507657707"/>
      <w:r>
        <w:fldChar w:fldCharType="begin"/>
      </w:r>
      <w:r>
        <w:instrText xml:space="preserve"> REF _Ref506978525 \r \h </w:instrText>
      </w:r>
      <w:r>
        <w:fldChar w:fldCharType="separate"/>
      </w:r>
      <w:r w:rsidR="007E4801">
        <w:t>3.14.3</w:t>
      </w:r>
      <w:r>
        <w:fldChar w:fldCharType="end"/>
      </w:r>
      <w:bookmarkEnd w:id="40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07" w:name="_Ref506978925"/>
      <w:bookmarkStart w:id="408" w:name="_Toc509234362"/>
      <w:r>
        <w:t>description property</w:t>
      </w:r>
      <w:bookmarkEnd w:id="407"/>
      <w:bookmarkEnd w:id="408"/>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09" w:name="_Ref506978525"/>
      <w:bookmarkStart w:id="410" w:name="_Toc509234363"/>
      <w:r>
        <w:t>fileLocation</w:t>
      </w:r>
      <w:r w:rsidR="00A27D47">
        <w:t xml:space="preserve"> property</w:t>
      </w:r>
      <w:bookmarkEnd w:id="409"/>
      <w:bookmarkEnd w:id="410"/>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411" w:name="_Toc509234364"/>
      <w:r>
        <w:t>conversion object</w:t>
      </w:r>
      <w:bookmarkEnd w:id="403"/>
      <w:bookmarkEnd w:id="411"/>
    </w:p>
    <w:p w14:paraId="615BCC83" w14:textId="7B3EE260" w:rsidR="00AC6C45" w:rsidRDefault="00AC6C45" w:rsidP="00AC6C45">
      <w:pPr>
        <w:pStyle w:val="Heading3"/>
      </w:pPr>
      <w:bookmarkStart w:id="412" w:name="_Toc509234365"/>
      <w:r>
        <w:t>General</w:t>
      </w:r>
      <w:bookmarkEnd w:id="4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13" w:name="_Ref503539410"/>
      <w:bookmarkStart w:id="414" w:name="_Toc509234366"/>
      <w:r>
        <w:t>tool property</w:t>
      </w:r>
      <w:bookmarkEnd w:id="413"/>
      <w:bookmarkEnd w:id="414"/>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5" w:name="_Ref503608264"/>
      <w:bookmarkStart w:id="416" w:name="_Toc509234367"/>
      <w:r>
        <w:t>invocation property</w:t>
      </w:r>
      <w:bookmarkEnd w:id="415"/>
      <w:bookmarkEnd w:id="416"/>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417" w:name="_Ref503539431"/>
      <w:bookmarkStart w:id="418" w:name="_Toc509234368"/>
      <w:r>
        <w:t>analysisToolLogFile</w:t>
      </w:r>
      <w:r w:rsidR="00316A25">
        <w:t>Location</w:t>
      </w:r>
      <w:r>
        <w:t xml:space="preserve"> property</w:t>
      </w:r>
      <w:bookmarkEnd w:id="417"/>
      <w:bookmarkEnd w:id="418"/>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419" w:name="_Toc509234369"/>
      <w:bookmarkStart w:id="420" w:name="_Ref493403111"/>
      <w:bookmarkStart w:id="421" w:name="_Ref493404005"/>
      <w:r>
        <w:t>notifications property</w:t>
      </w:r>
      <w:bookmarkEnd w:id="419"/>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422" w:name="_Toc509234370"/>
      <w:r>
        <w:t>file object</w:t>
      </w:r>
      <w:bookmarkEnd w:id="420"/>
      <w:bookmarkEnd w:id="421"/>
      <w:bookmarkEnd w:id="422"/>
    </w:p>
    <w:p w14:paraId="375224F2" w14:textId="20156049" w:rsidR="00401BB5" w:rsidRDefault="00401BB5" w:rsidP="00401BB5">
      <w:pPr>
        <w:pStyle w:val="Heading3"/>
      </w:pPr>
      <w:bookmarkStart w:id="423" w:name="_Toc509234371"/>
      <w:r>
        <w:t>General</w:t>
      </w:r>
      <w:bookmarkEnd w:id="42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24" w:name="_Ref493403519"/>
      <w:bookmarkStart w:id="425" w:name="_Toc509234372"/>
      <w:r>
        <w:lastRenderedPageBreak/>
        <w:t>fileLocation</w:t>
      </w:r>
      <w:r w:rsidR="00401BB5">
        <w:t xml:space="preserve"> property</w:t>
      </w:r>
      <w:bookmarkEnd w:id="424"/>
      <w:bookmarkEnd w:id="425"/>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26" w:name="_Ref493404063"/>
      <w:bookmarkStart w:id="427" w:name="_Toc509234373"/>
      <w:r>
        <w:t>parentKey property</w:t>
      </w:r>
      <w:bookmarkEnd w:id="426"/>
      <w:bookmarkEnd w:id="427"/>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28" w:name="_Ref493403563"/>
      <w:bookmarkStart w:id="429" w:name="_Toc509234374"/>
      <w:r>
        <w:t>offset property</w:t>
      </w:r>
      <w:bookmarkEnd w:id="428"/>
      <w:bookmarkEnd w:id="42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30" w:name="_Ref493403574"/>
      <w:bookmarkStart w:id="431" w:name="_Toc509234375"/>
      <w:r>
        <w:lastRenderedPageBreak/>
        <w:t>length property</w:t>
      </w:r>
      <w:bookmarkEnd w:id="430"/>
      <w:bookmarkEnd w:id="43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32" w:name="_Toc509234376"/>
      <w:r>
        <w:t>mimeType property</w:t>
      </w:r>
      <w:bookmarkEnd w:id="432"/>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33" w:name="_Ref493345445"/>
      <w:bookmarkStart w:id="434" w:name="_Toc509234377"/>
      <w:r>
        <w:t>hashes property</w:t>
      </w:r>
      <w:bookmarkEnd w:id="433"/>
      <w:bookmarkEnd w:id="434"/>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35" w:name="_Ref507598130"/>
      <w:bookmarkStart w:id="436" w:name="_Toc509234378"/>
      <w:r>
        <w:t>contents property</w:t>
      </w:r>
      <w:bookmarkEnd w:id="435"/>
      <w:bookmarkEnd w:id="436"/>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37" w:name="_Toc509234379"/>
      <w:r>
        <w:t>properties property</w:t>
      </w:r>
      <w:bookmarkEnd w:id="437"/>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38" w:name="_Ref493423194"/>
      <w:bookmarkStart w:id="439" w:name="_Toc509234380"/>
      <w:r>
        <w:lastRenderedPageBreak/>
        <w:t>hash object</w:t>
      </w:r>
      <w:bookmarkEnd w:id="438"/>
      <w:bookmarkEnd w:id="439"/>
    </w:p>
    <w:p w14:paraId="5D6F2309" w14:textId="08453102" w:rsidR="00401BB5" w:rsidRDefault="00401BB5" w:rsidP="00401BB5">
      <w:pPr>
        <w:pStyle w:val="Heading3"/>
      </w:pPr>
      <w:bookmarkStart w:id="440" w:name="_Toc509234381"/>
      <w:r>
        <w:t>General</w:t>
      </w:r>
      <w:bookmarkEnd w:id="44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41" w:name="_Ref493423561"/>
      <w:bookmarkStart w:id="442" w:name="_Ref493423701"/>
      <w:bookmarkStart w:id="443" w:name="_Toc509234382"/>
      <w:r>
        <w:t>value property</w:t>
      </w:r>
      <w:bookmarkEnd w:id="441"/>
      <w:bookmarkEnd w:id="442"/>
      <w:bookmarkEnd w:id="443"/>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44" w:name="_Ref493423568"/>
      <w:bookmarkStart w:id="445" w:name="_Toc509234383"/>
      <w:r>
        <w:t>algorithm property</w:t>
      </w:r>
      <w:bookmarkEnd w:id="444"/>
      <w:bookmarkEnd w:id="445"/>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46" w:name="_Ref493350984"/>
      <w:bookmarkStart w:id="447" w:name="_Toc509234384"/>
      <w:r>
        <w:t>result object</w:t>
      </w:r>
      <w:bookmarkEnd w:id="446"/>
      <w:bookmarkEnd w:id="447"/>
    </w:p>
    <w:p w14:paraId="74FD90F6" w14:textId="18F2DD20" w:rsidR="00401BB5" w:rsidRDefault="00401BB5" w:rsidP="00401BB5">
      <w:pPr>
        <w:pStyle w:val="Heading3"/>
      </w:pPr>
      <w:bookmarkStart w:id="448" w:name="_Toc509234385"/>
      <w:r>
        <w:t>General</w:t>
      </w:r>
      <w:bookmarkEnd w:id="44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449" w:name="_Toc509234386"/>
      <w:bookmarkStart w:id="450" w:name="_Ref493408865"/>
      <w:r>
        <w:t>id property</w:t>
      </w:r>
      <w:bookmarkEnd w:id="44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51" w:name="_Ref508814211"/>
      <w:bookmarkStart w:id="452" w:name="_Toc509234387"/>
      <w:r>
        <w:t>ruleId property</w:t>
      </w:r>
      <w:bookmarkEnd w:id="450"/>
      <w:bookmarkEnd w:id="451"/>
      <w:bookmarkEnd w:id="45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53" w:name="_Ref493408875"/>
      <w:bookmarkStart w:id="454" w:name="_Toc509234388"/>
      <w:r>
        <w:lastRenderedPageBreak/>
        <w:t>ruleKey property</w:t>
      </w:r>
      <w:bookmarkEnd w:id="453"/>
      <w:bookmarkEnd w:id="454"/>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55" w:name="_Ref493511208"/>
      <w:bookmarkStart w:id="456" w:name="_Toc509234389"/>
      <w:r>
        <w:t>level property</w:t>
      </w:r>
      <w:bookmarkEnd w:id="455"/>
      <w:bookmarkEnd w:id="4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57" w:name="_Ref493426628"/>
      <w:bookmarkStart w:id="458" w:name="_Toc509234390"/>
      <w:r>
        <w:t>message property</w:t>
      </w:r>
      <w:bookmarkEnd w:id="457"/>
      <w:bookmarkEnd w:id="458"/>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59" w:name="_Ref508874628"/>
      <w:bookmarkStart w:id="460" w:name="_Toc509234391"/>
      <w:r>
        <w:t>ruleMessageId property</w:t>
      </w:r>
      <w:bookmarkEnd w:id="459"/>
      <w:bookmarkEnd w:id="460"/>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61" w:name="_Toc509234392"/>
      <w:r>
        <w:t>locations property</w:t>
      </w:r>
      <w:bookmarkEnd w:id="461"/>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462" w:name="_Toc509234393"/>
      <w:r>
        <w:t>snippet property</w:t>
      </w:r>
      <w:bookmarkEnd w:id="462"/>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463" w:name="_Ref507591746"/>
      <w:bookmarkStart w:id="464" w:name="_Toc509234394"/>
      <w:r>
        <w:lastRenderedPageBreak/>
        <w:t>f</w:t>
      </w:r>
      <w:r w:rsidR="00401BB5">
        <w:t>ingerprintContribution</w:t>
      </w:r>
      <w:r>
        <w:t>s</w:t>
      </w:r>
      <w:r w:rsidR="00401BB5">
        <w:t xml:space="preserve"> property</w:t>
      </w:r>
      <w:bookmarkEnd w:id="463"/>
      <w:bookmarkEnd w:id="464"/>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65" w:name="_Toc509234395"/>
      <w:r>
        <w:t>codeFlows property</w:t>
      </w:r>
      <w:bookmarkEnd w:id="465"/>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66" w:name="_Toc509234396"/>
      <w:r>
        <w:t>stacks property</w:t>
      </w:r>
      <w:bookmarkEnd w:id="466"/>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7" w:name="_Ref493499246"/>
      <w:bookmarkStart w:id="468" w:name="_Toc509234397"/>
      <w:r>
        <w:t>relatedLocations property</w:t>
      </w:r>
      <w:bookmarkEnd w:id="467"/>
      <w:bookmarkEnd w:id="468"/>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69" w:name="_Toc509234398"/>
      <w:r>
        <w:t>suppressionStates property</w:t>
      </w:r>
      <w:bookmarkEnd w:id="469"/>
    </w:p>
    <w:p w14:paraId="1AE8DC88" w14:textId="2A54B9A5" w:rsidR="00401BB5" w:rsidRDefault="00401BB5" w:rsidP="00401BB5">
      <w:pPr>
        <w:pStyle w:val="Heading4"/>
      </w:pPr>
      <w:bookmarkStart w:id="470" w:name="_Toc509234399"/>
      <w:r>
        <w:t>General</w:t>
      </w:r>
      <w:bookmarkEnd w:id="470"/>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471" w:name="_Ref493475240"/>
      <w:bookmarkStart w:id="472" w:name="_Toc509234400"/>
      <w:r>
        <w:t>suppressedInSource value</w:t>
      </w:r>
      <w:bookmarkEnd w:id="471"/>
      <w:bookmarkEnd w:id="47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3" w:name="_Ref493475253"/>
      <w:bookmarkStart w:id="474" w:name="_Toc509234401"/>
      <w:r>
        <w:t>suppressedExternally value</w:t>
      </w:r>
      <w:bookmarkEnd w:id="473"/>
      <w:bookmarkEnd w:id="47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5" w:name="_Ref493351360"/>
      <w:bookmarkStart w:id="476" w:name="_Toc509234402"/>
      <w:r>
        <w:t>baselineState property</w:t>
      </w:r>
      <w:bookmarkEnd w:id="475"/>
      <w:bookmarkEnd w:id="47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77" w:name="_Ref507598047"/>
      <w:bookmarkStart w:id="478" w:name="_Ref508987354"/>
      <w:bookmarkStart w:id="479" w:name="_Toc509234403"/>
      <w:bookmarkStart w:id="480" w:name="_Ref506807829"/>
      <w:r>
        <w:t>a</w:t>
      </w:r>
      <w:r w:rsidR="00A27D47">
        <w:t>ttachments</w:t>
      </w:r>
      <w:bookmarkEnd w:id="477"/>
      <w:r>
        <w:t xml:space="preserve"> property</w:t>
      </w:r>
      <w:bookmarkEnd w:id="478"/>
      <w:bookmarkEnd w:id="479"/>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481" w:name="_Toc509234404"/>
      <w:r>
        <w:t>conversionProvenance property</w:t>
      </w:r>
      <w:bookmarkEnd w:id="480"/>
      <w:bookmarkEnd w:id="481"/>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482" w:name="_Toc509234405"/>
      <w:r>
        <w:t>fixes property</w:t>
      </w:r>
      <w:bookmarkEnd w:id="482"/>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483" w:name="_Toc509234406"/>
      <w:r>
        <w:t>properties property</w:t>
      </w:r>
      <w:bookmarkEnd w:id="483"/>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84" w:name="_Ref503540214"/>
      <w:bookmarkStart w:id="485" w:name="_Ref506212395"/>
      <w:bookmarkStart w:id="486" w:name="_Toc509234407"/>
      <w:bookmarkStart w:id="487" w:name="_Ref493426721"/>
      <w:r>
        <w:lastRenderedPageBreak/>
        <w:t>analysis</w:t>
      </w:r>
      <w:bookmarkEnd w:id="484"/>
      <w:r>
        <w:t>ToolLogFileContents object</w:t>
      </w:r>
      <w:bookmarkEnd w:id="485"/>
      <w:bookmarkEnd w:id="486"/>
    </w:p>
    <w:p w14:paraId="5B2AC38C" w14:textId="77777777" w:rsidR="004002D1" w:rsidRPr="00107D61" w:rsidRDefault="004002D1" w:rsidP="004002D1">
      <w:pPr>
        <w:pStyle w:val="Heading3"/>
        <w:numPr>
          <w:ilvl w:val="2"/>
          <w:numId w:val="2"/>
        </w:numPr>
      </w:pPr>
      <w:bookmarkStart w:id="488" w:name="_Ref503541055"/>
      <w:bookmarkStart w:id="489" w:name="_Toc509234408"/>
      <w:r>
        <w:t>General</w:t>
      </w:r>
      <w:bookmarkEnd w:id="488"/>
      <w:bookmarkEnd w:id="489"/>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90" w:name="_Ref503540611"/>
      <w:bookmarkStart w:id="491" w:name="_Toc509234409"/>
      <w:r>
        <w:lastRenderedPageBreak/>
        <w:t>region property</w:t>
      </w:r>
      <w:bookmarkEnd w:id="490"/>
      <w:bookmarkEnd w:id="491"/>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492" w:name="_Ref503540621"/>
      <w:bookmarkStart w:id="493" w:name="_Toc509234410"/>
      <w:r>
        <w:t>snippet property</w:t>
      </w:r>
      <w:bookmarkEnd w:id="492"/>
      <w:bookmarkEnd w:id="493"/>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94" w:name="_Ref506285865"/>
      <w:bookmarkStart w:id="495" w:name="_Toc509234411"/>
      <w:r>
        <w:t>analysisToolLogFile</w:t>
      </w:r>
      <w:r w:rsidR="00316A25">
        <w:t>Location</w:t>
      </w:r>
      <w:r>
        <w:t xml:space="preserve"> property</w:t>
      </w:r>
      <w:bookmarkEnd w:id="494"/>
      <w:bookmarkEnd w:id="495"/>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496" w:name="_Ref507665939"/>
      <w:bookmarkStart w:id="497" w:name="_Toc509234412"/>
      <w:r>
        <w:t>location object</w:t>
      </w:r>
      <w:bookmarkEnd w:id="487"/>
      <w:bookmarkEnd w:id="496"/>
      <w:bookmarkEnd w:id="497"/>
    </w:p>
    <w:p w14:paraId="27ED50C0" w14:textId="23D428DC" w:rsidR="006E546E" w:rsidRDefault="006E546E" w:rsidP="006E546E">
      <w:pPr>
        <w:pStyle w:val="Heading3"/>
      </w:pPr>
      <w:bookmarkStart w:id="498" w:name="_Ref493479281"/>
      <w:bookmarkStart w:id="499" w:name="_Toc509234413"/>
      <w:r>
        <w:t>General</w:t>
      </w:r>
      <w:bookmarkEnd w:id="498"/>
      <w:bookmarkEnd w:id="499"/>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500" w:name="_Ref493478389"/>
      <w:bookmarkStart w:id="501" w:name="_Toc509234414"/>
      <w:r>
        <w:t>Constraints</w:t>
      </w:r>
      <w:bookmarkEnd w:id="500"/>
      <w:bookmarkEnd w:id="501"/>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02" w:name="_Ref493424691"/>
      <w:bookmarkStart w:id="503" w:name="_Toc509234415"/>
      <w:r>
        <w:t>analysisTarget property</w:t>
      </w:r>
      <w:bookmarkEnd w:id="502"/>
      <w:bookmarkEnd w:id="503"/>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504" w:name="_Ref493477623"/>
      <w:bookmarkStart w:id="505" w:name="_Ref493478351"/>
      <w:bookmarkStart w:id="506" w:name="_Toc509234416"/>
      <w:r>
        <w:t>resultFile property</w:t>
      </w:r>
      <w:bookmarkEnd w:id="504"/>
      <w:bookmarkEnd w:id="505"/>
      <w:bookmarkEnd w:id="506"/>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507" w:name="_Ref493404450"/>
      <w:bookmarkStart w:id="508" w:name="_Ref493404690"/>
      <w:bookmarkStart w:id="509" w:name="_Toc509234417"/>
      <w:r>
        <w:t>fullyQualifiedLogicalName property</w:t>
      </w:r>
      <w:bookmarkEnd w:id="507"/>
      <w:bookmarkEnd w:id="508"/>
      <w:bookmarkEnd w:id="50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10" w:name="_Ref493404415"/>
      <w:bookmarkStart w:id="511" w:name="_Toc509234418"/>
      <w:r>
        <w:t>logicalLocationKey property</w:t>
      </w:r>
      <w:bookmarkEnd w:id="510"/>
      <w:bookmarkEnd w:id="511"/>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12" w:name="_Toc509234419"/>
      <w:r>
        <w:t>decoratedName property</w:t>
      </w:r>
      <w:bookmarkEnd w:id="51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13" w:name="_Toc509234420"/>
      <w:r>
        <w:t>properties property</w:t>
      </w:r>
      <w:bookmarkEnd w:id="513"/>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4" w:name="_Ref493477390"/>
      <w:bookmarkStart w:id="515" w:name="_Ref493478323"/>
      <w:bookmarkStart w:id="516" w:name="_Ref493478590"/>
      <w:bookmarkStart w:id="517" w:name="_Toc509234421"/>
      <w:r>
        <w:t>physicalLocation object</w:t>
      </w:r>
      <w:bookmarkEnd w:id="514"/>
      <w:bookmarkEnd w:id="515"/>
      <w:bookmarkEnd w:id="516"/>
      <w:bookmarkEnd w:id="517"/>
    </w:p>
    <w:p w14:paraId="0B9181AD" w14:textId="12F902F2" w:rsidR="006E546E" w:rsidRDefault="006E546E" w:rsidP="006E546E">
      <w:pPr>
        <w:pStyle w:val="Heading3"/>
      </w:pPr>
      <w:bookmarkStart w:id="518" w:name="_Toc509234422"/>
      <w:r>
        <w:t>General</w:t>
      </w:r>
      <w:bookmarkEnd w:id="51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9" w:name="_Ref503357394"/>
      <w:bookmarkStart w:id="520" w:name="_Toc509234423"/>
      <w:bookmarkStart w:id="521" w:name="_Ref493343236"/>
      <w:r>
        <w:t>id property</w:t>
      </w:r>
      <w:bookmarkEnd w:id="519"/>
      <w:bookmarkEnd w:id="520"/>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2" w:name="_Ref503369432"/>
      <w:bookmarkStart w:id="523" w:name="_Ref503369435"/>
      <w:bookmarkStart w:id="524" w:name="_Ref503371110"/>
      <w:bookmarkStart w:id="525" w:name="_Ref503371652"/>
      <w:bookmarkStart w:id="526" w:name="_Toc509234424"/>
      <w:r>
        <w:t>fileLocation</w:t>
      </w:r>
      <w:r w:rsidR="006E546E">
        <w:t xml:space="preserve"> property</w:t>
      </w:r>
      <w:bookmarkEnd w:id="521"/>
      <w:bookmarkEnd w:id="522"/>
      <w:bookmarkEnd w:id="523"/>
      <w:bookmarkEnd w:id="524"/>
      <w:bookmarkEnd w:id="525"/>
      <w:bookmarkEnd w:id="526"/>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527" w:name="_Ref493509797"/>
      <w:bookmarkStart w:id="528" w:name="_Toc509234425"/>
      <w:r>
        <w:t>region property</w:t>
      </w:r>
      <w:bookmarkEnd w:id="527"/>
      <w:bookmarkEnd w:id="528"/>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29" w:name="_Ref493490350"/>
      <w:bookmarkStart w:id="530" w:name="_Toc509234426"/>
      <w:r>
        <w:t>region object</w:t>
      </w:r>
      <w:bookmarkEnd w:id="529"/>
      <w:bookmarkEnd w:id="530"/>
    </w:p>
    <w:p w14:paraId="5C4DB1F6" w14:textId="0F642D18" w:rsidR="006E546E" w:rsidRDefault="006E546E" w:rsidP="006E546E">
      <w:pPr>
        <w:pStyle w:val="Heading3"/>
      </w:pPr>
      <w:bookmarkStart w:id="531" w:name="_Toc509234427"/>
      <w:r>
        <w:t>General</w:t>
      </w:r>
      <w:bookmarkEnd w:id="53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2" w:name="_Ref493492556"/>
      <w:bookmarkStart w:id="533" w:name="_Ref493492604"/>
      <w:bookmarkStart w:id="534" w:name="_Ref493492671"/>
      <w:bookmarkStart w:id="535" w:name="_Toc509234428"/>
      <w:r>
        <w:t>Text regions</w:t>
      </w:r>
      <w:bookmarkEnd w:id="532"/>
      <w:bookmarkEnd w:id="533"/>
      <w:bookmarkEnd w:id="534"/>
      <w:bookmarkEnd w:id="535"/>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36" w:name="_Ref509043519"/>
      <w:bookmarkStart w:id="537" w:name="_Ref509043733"/>
      <w:bookmarkStart w:id="538" w:name="_Toc509234429"/>
      <w:r>
        <w:lastRenderedPageBreak/>
        <w:t>Binary regions</w:t>
      </w:r>
      <w:bookmarkEnd w:id="536"/>
      <w:bookmarkEnd w:id="537"/>
      <w:bookmarkEnd w:id="538"/>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39" w:name="_Ref493490565"/>
      <w:bookmarkStart w:id="540" w:name="_Ref493491243"/>
      <w:bookmarkStart w:id="541" w:name="_Ref493492406"/>
      <w:bookmarkStart w:id="542" w:name="_Toc509234430"/>
      <w:r>
        <w:t>startLine property</w:t>
      </w:r>
      <w:bookmarkEnd w:id="539"/>
      <w:bookmarkEnd w:id="540"/>
      <w:bookmarkEnd w:id="541"/>
      <w:bookmarkEnd w:id="54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43" w:name="_Ref493491260"/>
      <w:bookmarkStart w:id="544" w:name="_Ref493492414"/>
      <w:bookmarkStart w:id="545" w:name="_Toc509234431"/>
      <w:r>
        <w:t>startColumn property</w:t>
      </w:r>
      <w:bookmarkEnd w:id="543"/>
      <w:bookmarkEnd w:id="544"/>
      <w:bookmarkEnd w:id="54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546" w:name="_Ref493491334"/>
      <w:bookmarkStart w:id="547" w:name="_Ref493492422"/>
      <w:bookmarkStart w:id="548" w:name="_Toc509234432"/>
      <w:r>
        <w:t>endLine property</w:t>
      </w:r>
      <w:bookmarkEnd w:id="546"/>
      <w:bookmarkEnd w:id="547"/>
      <w:bookmarkEnd w:id="54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549" w:name="_Ref493491342"/>
      <w:bookmarkStart w:id="550" w:name="_Ref493492427"/>
      <w:bookmarkStart w:id="551" w:name="_Toc509234433"/>
      <w:r>
        <w:t>endColumn property</w:t>
      </w:r>
      <w:bookmarkEnd w:id="549"/>
      <w:bookmarkEnd w:id="550"/>
      <w:bookmarkEnd w:id="55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552" w:name="_Ref493492251"/>
      <w:bookmarkStart w:id="553" w:name="_Ref493492981"/>
      <w:bookmarkStart w:id="554" w:name="_Toc509234434"/>
      <w:r>
        <w:t>offset property</w:t>
      </w:r>
      <w:bookmarkEnd w:id="552"/>
      <w:bookmarkEnd w:id="553"/>
      <w:bookmarkEnd w:id="55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55" w:name="_Ref493491350"/>
      <w:bookmarkStart w:id="556" w:name="_Ref493492312"/>
      <w:bookmarkStart w:id="557" w:name="_Toc509234435"/>
      <w:r>
        <w:t>length property</w:t>
      </w:r>
      <w:bookmarkEnd w:id="555"/>
      <w:bookmarkEnd w:id="556"/>
      <w:bookmarkEnd w:id="55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558" w:name="_Ref493404505"/>
      <w:bookmarkStart w:id="559" w:name="_Toc509234436"/>
      <w:r>
        <w:t>logicalLocation object</w:t>
      </w:r>
      <w:bookmarkEnd w:id="558"/>
      <w:bookmarkEnd w:id="559"/>
    </w:p>
    <w:p w14:paraId="479717FF" w14:textId="2760154A" w:rsidR="006E546E" w:rsidRDefault="006E546E" w:rsidP="006E546E">
      <w:pPr>
        <w:pStyle w:val="Heading3"/>
      </w:pPr>
      <w:bookmarkStart w:id="560" w:name="_Toc509234437"/>
      <w:r>
        <w:t>General</w:t>
      </w:r>
      <w:bookmarkEnd w:id="56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561" w:name="_Toc509234438"/>
      <w:r>
        <w:t>name property</w:t>
      </w:r>
      <w:bookmarkEnd w:id="56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62" w:name="_Toc509234439"/>
      <w:r>
        <w:lastRenderedPageBreak/>
        <w:t>kind property</w:t>
      </w:r>
      <w:bookmarkEnd w:id="56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3" w:name="_Toc509234440"/>
      <w:r>
        <w:t>parentKey property</w:t>
      </w:r>
      <w:bookmarkEnd w:id="563"/>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64" w:name="_Ref493427364"/>
      <w:bookmarkStart w:id="565" w:name="_Toc509234441"/>
      <w:r>
        <w:t>codeFlow object</w:t>
      </w:r>
      <w:bookmarkEnd w:id="564"/>
      <w:bookmarkEnd w:id="565"/>
    </w:p>
    <w:p w14:paraId="68EE36AB" w14:textId="336A5D40" w:rsidR="006E546E" w:rsidRDefault="006E546E" w:rsidP="006E546E">
      <w:pPr>
        <w:pStyle w:val="Heading3"/>
      </w:pPr>
      <w:bookmarkStart w:id="566" w:name="_Toc509234442"/>
      <w:r>
        <w:t>General</w:t>
      </w:r>
      <w:bookmarkEnd w:id="56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67" w:name="_Ref503361742"/>
      <w:bookmarkStart w:id="568" w:name="_Toc509234443"/>
      <w:r>
        <w:t>message property</w:t>
      </w:r>
      <w:bookmarkEnd w:id="567"/>
      <w:bookmarkEnd w:id="568"/>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569" w:name="_Toc509234444"/>
      <w:r>
        <w:t>locations property</w:t>
      </w:r>
      <w:bookmarkEnd w:id="569"/>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70" w:name="_Toc509234445"/>
      <w:r>
        <w:t>properties property</w:t>
      </w:r>
      <w:bookmarkEnd w:id="570"/>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71" w:name="_Ref493427479"/>
      <w:bookmarkStart w:id="572" w:name="_Toc509234446"/>
      <w:r>
        <w:lastRenderedPageBreak/>
        <w:t>stack object</w:t>
      </w:r>
      <w:bookmarkEnd w:id="571"/>
      <w:bookmarkEnd w:id="572"/>
    </w:p>
    <w:p w14:paraId="5A2500F3" w14:textId="474DE860" w:rsidR="006E546E" w:rsidRDefault="006E546E" w:rsidP="006E546E">
      <w:pPr>
        <w:pStyle w:val="Heading3"/>
      </w:pPr>
      <w:bookmarkStart w:id="573" w:name="_Toc509234447"/>
      <w:r>
        <w:t>General</w:t>
      </w:r>
      <w:bookmarkEnd w:id="5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4" w:name="_Ref503361859"/>
      <w:bookmarkStart w:id="575" w:name="_Toc509234448"/>
      <w:r>
        <w:t>message property</w:t>
      </w:r>
      <w:bookmarkEnd w:id="574"/>
      <w:bookmarkEnd w:id="575"/>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6" w:name="_Toc509234449"/>
      <w:r>
        <w:t>frames property</w:t>
      </w:r>
      <w:bookmarkEnd w:id="576"/>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7" w:name="_Toc509234450"/>
      <w:r>
        <w:t>properties property</w:t>
      </w:r>
      <w:bookmarkEnd w:id="577"/>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8" w:name="_Ref493494398"/>
      <w:bookmarkStart w:id="579" w:name="_Toc509234451"/>
      <w:r>
        <w:t>stackFrame object</w:t>
      </w:r>
      <w:bookmarkEnd w:id="578"/>
      <w:bookmarkEnd w:id="579"/>
    </w:p>
    <w:p w14:paraId="440DEBE2" w14:textId="2D9664B2" w:rsidR="006E546E" w:rsidRDefault="006E546E" w:rsidP="006E546E">
      <w:pPr>
        <w:pStyle w:val="Heading3"/>
      </w:pPr>
      <w:bookmarkStart w:id="580" w:name="_Toc509234452"/>
      <w:r>
        <w:t>General</w:t>
      </w:r>
      <w:bookmarkEnd w:id="580"/>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581" w:name="_Ref503362058"/>
      <w:bookmarkStart w:id="582" w:name="_Toc509234453"/>
      <w:r>
        <w:t>message property</w:t>
      </w:r>
      <w:bookmarkEnd w:id="581"/>
      <w:bookmarkEnd w:id="582"/>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583" w:name="_Ref503362303"/>
      <w:bookmarkStart w:id="584" w:name="_Toc509234454"/>
      <w:r>
        <w:t>physicalLocation property</w:t>
      </w:r>
      <w:bookmarkEnd w:id="583"/>
      <w:bookmarkEnd w:id="584"/>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585" w:name="_Toc509234455"/>
      <w:r>
        <w:t>module property</w:t>
      </w:r>
      <w:bookmarkEnd w:id="58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6" w:name="_Toc509234456"/>
      <w:r>
        <w:t>threadId property</w:t>
      </w:r>
      <w:bookmarkEnd w:id="58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87" w:name="_Ref493495527"/>
      <w:bookmarkStart w:id="588" w:name="_Toc509234457"/>
      <w:r>
        <w:lastRenderedPageBreak/>
        <w:t>fullyQualifiedLogicalName property</w:t>
      </w:r>
      <w:bookmarkEnd w:id="587"/>
      <w:bookmarkEnd w:id="588"/>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589" w:name="_Ref493495433"/>
      <w:bookmarkStart w:id="590" w:name="_Toc509234458"/>
      <w:r>
        <w:t>logicalLocationKey property</w:t>
      </w:r>
      <w:bookmarkEnd w:id="589"/>
      <w:bookmarkEnd w:id="590"/>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91" w:name="_Toc509234459"/>
      <w:r>
        <w:t>address property</w:t>
      </w:r>
      <w:bookmarkEnd w:id="59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2" w:name="_Toc509234460"/>
      <w:r>
        <w:t>offset property</w:t>
      </w:r>
      <w:bookmarkEnd w:id="59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93" w:name="_Toc509234461"/>
      <w:r>
        <w:t>parameters property</w:t>
      </w:r>
      <w:bookmarkEnd w:id="59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4" w:name="_Toc509234462"/>
      <w:r>
        <w:t>properties property</w:t>
      </w:r>
      <w:bookmarkEnd w:id="594"/>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95" w:name="_Ref493427581"/>
      <w:bookmarkStart w:id="596" w:name="_Ref493427754"/>
      <w:bookmarkStart w:id="597" w:name="_Toc509234463"/>
      <w:r>
        <w:t>annotatedCodeLocation object</w:t>
      </w:r>
      <w:bookmarkEnd w:id="595"/>
      <w:bookmarkEnd w:id="596"/>
      <w:bookmarkEnd w:id="597"/>
    </w:p>
    <w:p w14:paraId="6AFFA125" w14:textId="72CDB951" w:rsidR="006E546E" w:rsidRDefault="006E546E" w:rsidP="006E546E">
      <w:pPr>
        <w:pStyle w:val="Heading3"/>
      </w:pPr>
      <w:bookmarkStart w:id="598" w:name="_Toc509234464"/>
      <w:r>
        <w:t>General</w:t>
      </w:r>
      <w:bookmarkEnd w:id="59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599" w:name="_Toc509234465"/>
      <w:r>
        <w:lastRenderedPageBreak/>
        <w:t>step property</w:t>
      </w:r>
      <w:bookmarkEnd w:id="599"/>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00" w:name="_Ref493497783"/>
      <w:bookmarkStart w:id="601" w:name="_Ref493499799"/>
      <w:bookmarkStart w:id="602" w:name="_Toc509234466"/>
      <w:r>
        <w:t>physicalLocation property</w:t>
      </w:r>
      <w:bookmarkEnd w:id="600"/>
      <w:bookmarkEnd w:id="601"/>
      <w:bookmarkEnd w:id="602"/>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03" w:name="_Ref493498084"/>
      <w:bookmarkStart w:id="604" w:name="_Toc509234467"/>
      <w:r>
        <w:t>fullyQualifiedLogicalName property</w:t>
      </w:r>
      <w:bookmarkEnd w:id="603"/>
      <w:bookmarkEnd w:id="604"/>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605" w:name="_Ref493497988"/>
      <w:bookmarkStart w:id="606" w:name="_Toc509234468"/>
      <w:r>
        <w:t>logicalLocationKey property</w:t>
      </w:r>
      <w:bookmarkEnd w:id="605"/>
      <w:bookmarkEnd w:id="606"/>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607" w:name="_Toc509234469"/>
      <w:r>
        <w:t>module property</w:t>
      </w:r>
      <w:bookmarkEnd w:id="60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08" w:name="_Toc509234470"/>
      <w:r>
        <w:t>threadId property</w:t>
      </w:r>
      <w:bookmarkEnd w:id="60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09" w:name="_Ref503362449"/>
      <w:bookmarkStart w:id="610" w:name="_Toc509234471"/>
      <w:r>
        <w:t>message property</w:t>
      </w:r>
      <w:bookmarkEnd w:id="609"/>
      <w:bookmarkEnd w:id="610"/>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2743C993" w:rsidR="003A630D" w:rsidRDefault="006E546E" w:rsidP="003A630D">
      <w:pPr>
        <w:pStyle w:val="Heading3"/>
      </w:pPr>
      <w:bookmarkStart w:id="611" w:name="_Ref493497656"/>
      <w:bookmarkStart w:id="612" w:name="_Ref493499356"/>
      <w:bookmarkStart w:id="613" w:name="_Ref503371505"/>
      <w:bookmarkStart w:id="614" w:name="_Ref503371599"/>
      <w:bookmarkStart w:id="615" w:name="_Toc509234472"/>
      <w:r>
        <w:t>kind property</w:t>
      </w:r>
      <w:bookmarkEnd w:id="611"/>
      <w:bookmarkEnd w:id="612"/>
      <w:bookmarkEnd w:id="613"/>
      <w:bookmarkEnd w:id="614"/>
      <w:bookmarkEnd w:id="61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16" w:name="_Ref493488357"/>
      <w:bookmarkStart w:id="617" w:name="_Ref493488374"/>
      <w:bookmarkStart w:id="618" w:name="_Toc509234473"/>
      <w:r>
        <w:t>kind-dependent properties: target, targetLocation, values and state</w:t>
      </w:r>
      <w:bookmarkEnd w:id="616"/>
      <w:bookmarkEnd w:id="617"/>
      <w:bookmarkEnd w:id="618"/>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52BD46A0"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619" w:name="_Ref493509170"/>
      <w:bookmarkStart w:id="620" w:name="_Toc509234474"/>
      <w:r>
        <w:t>targetKey property</w:t>
      </w:r>
      <w:bookmarkEnd w:id="619"/>
      <w:bookmarkEnd w:id="620"/>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21" w:name="_Toc509234475"/>
      <w:r>
        <w:t>importance property</w:t>
      </w:r>
      <w:bookmarkEnd w:id="621"/>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622" w:name="_Toc509234476"/>
      <w:r>
        <w:t>taintKind property</w:t>
      </w:r>
      <w:bookmarkEnd w:id="62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23" w:name="_Toc509234477"/>
      <w:r>
        <w:lastRenderedPageBreak/>
        <w:t>snippet property</w:t>
      </w:r>
      <w:bookmarkEnd w:id="623"/>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624" w:name="_Ref493488427"/>
      <w:bookmarkStart w:id="625" w:name="_Ref493488443"/>
      <w:bookmarkStart w:id="626" w:name="_Toc509234478"/>
      <w:r>
        <w:t>annotations property</w:t>
      </w:r>
      <w:bookmarkEnd w:id="624"/>
      <w:bookmarkEnd w:id="625"/>
      <w:bookmarkEnd w:id="626"/>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627" w:name="_Toc509234479"/>
      <w:r>
        <w:t>properties property</w:t>
      </w:r>
      <w:bookmarkEnd w:id="627"/>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8" w:name="_Hlk503362618"/>
      <w:r w:rsidRPr="004A77ED">
        <w:t>§</w:t>
      </w:r>
      <w:bookmarkEnd w:id="628"/>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29" w:name="_Ref493509872"/>
      <w:bookmarkStart w:id="630" w:name="_Toc509234480"/>
      <w:r>
        <w:lastRenderedPageBreak/>
        <w:t>annotation object</w:t>
      </w:r>
      <w:bookmarkEnd w:id="629"/>
      <w:bookmarkEnd w:id="630"/>
    </w:p>
    <w:p w14:paraId="02CBFA23" w14:textId="6673CFB5" w:rsidR="00B86BC7" w:rsidRDefault="00B86BC7" w:rsidP="00B86BC7">
      <w:pPr>
        <w:pStyle w:val="Heading3"/>
      </w:pPr>
      <w:bookmarkStart w:id="631" w:name="_Toc509234481"/>
      <w:r>
        <w:t>General</w:t>
      </w:r>
      <w:bookmarkEnd w:id="63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32" w:name="_Ref493510430"/>
      <w:bookmarkStart w:id="633" w:name="_Toc509234482"/>
      <w:r>
        <w:t>message property</w:t>
      </w:r>
      <w:bookmarkEnd w:id="632"/>
      <w:bookmarkEnd w:id="633"/>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634" w:name="_Ref493488409"/>
      <w:bookmarkStart w:id="635" w:name="_Ref503362753"/>
      <w:bookmarkStart w:id="636" w:name="_Toc509234483"/>
      <w:r>
        <w:t>locations property</w:t>
      </w:r>
      <w:bookmarkEnd w:id="634"/>
      <w:bookmarkEnd w:id="635"/>
      <w:bookmarkEnd w:id="636"/>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637" w:name="_Ref508812750"/>
      <w:bookmarkStart w:id="638" w:name="_Toc509234484"/>
      <w:bookmarkStart w:id="639" w:name="_Ref493407996"/>
      <w:r>
        <w:t>resources object</w:t>
      </w:r>
      <w:bookmarkEnd w:id="637"/>
      <w:bookmarkEnd w:id="638"/>
    </w:p>
    <w:p w14:paraId="526D1A22" w14:textId="73E461DD" w:rsidR="00E15F22" w:rsidRDefault="00E15F22" w:rsidP="00E15F22">
      <w:pPr>
        <w:pStyle w:val="Heading3"/>
      </w:pPr>
      <w:bookmarkStart w:id="640" w:name="_Toc509234485"/>
      <w:r>
        <w:t>General</w:t>
      </w:r>
      <w:bookmarkEnd w:id="64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1" w:name="_Ref508811824"/>
      <w:bookmarkStart w:id="642" w:name="_Toc509234486"/>
      <w:r>
        <w:t>messageStrings property</w:t>
      </w:r>
      <w:bookmarkEnd w:id="641"/>
      <w:bookmarkEnd w:id="642"/>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3" w:name="_Ref508870783"/>
      <w:bookmarkStart w:id="644" w:name="_Ref508871574"/>
      <w:bookmarkStart w:id="645" w:name="_Ref508876005"/>
      <w:bookmarkStart w:id="646" w:name="_Toc509234487"/>
      <w:r>
        <w:t>rules property</w:t>
      </w:r>
      <w:bookmarkEnd w:id="643"/>
      <w:bookmarkEnd w:id="644"/>
      <w:bookmarkEnd w:id="645"/>
      <w:bookmarkEnd w:id="646"/>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rule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647" w:name="_Ref508814067"/>
      <w:bookmarkStart w:id="648" w:name="_Toc509234488"/>
      <w:r>
        <w:t>rule object</w:t>
      </w:r>
      <w:bookmarkEnd w:id="639"/>
      <w:bookmarkEnd w:id="647"/>
      <w:bookmarkEnd w:id="648"/>
    </w:p>
    <w:p w14:paraId="0004BC6E" w14:textId="658F9ED1" w:rsidR="00B86BC7" w:rsidRDefault="00B86BC7" w:rsidP="00B86BC7">
      <w:pPr>
        <w:pStyle w:val="Heading3"/>
      </w:pPr>
      <w:bookmarkStart w:id="649" w:name="_Toc509234489"/>
      <w:r>
        <w:t>General</w:t>
      </w:r>
      <w:bookmarkEnd w:id="64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0" w:name="_Toc509234490"/>
      <w:r>
        <w:t>Constraints</w:t>
      </w:r>
      <w:bookmarkEnd w:id="650"/>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1" w:name="_Ref493408046"/>
      <w:bookmarkStart w:id="652" w:name="_Toc509234491"/>
      <w:r>
        <w:t>id property</w:t>
      </w:r>
      <w:bookmarkEnd w:id="651"/>
      <w:bookmarkEnd w:id="65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3" w:name="_Toc509234492"/>
      <w:r>
        <w:t>name property</w:t>
      </w:r>
      <w:bookmarkEnd w:id="653"/>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4" w:name="_Ref493510771"/>
      <w:bookmarkStart w:id="655" w:name="_Toc509234493"/>
      <w:r>
        <w:t>shortDescription property</w:t>
      </w:r>
      <w:bookmarkEnd w:id="654"/>
      <w:bookmarkEnd w:id="655"/>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56" w:name="_Ref493510781"/>
      <w:bookmarkStart w:id="657" w:name="_Toc509234494"/>
      <w:r>
        <w:t>fullDescription property</w:t>
      </w:r>
      <w:bookmarkEnd w:id="656"/>
      <w:bookmarkEnd w:id="657"/>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58" w:name="_Ref493345139"/>
      <w:bookmarkStart w:id="659" w:name="_Toc509234495"/>
      <w:r>
        <w:lastRenderedPageBreak/>
        <w:t>message</w:t>
      </w:r>
      <w:r w:rsidR="00CD2BD7">
        <w:t>Strings</w:t>
      </w:r>
      <w:r>
        <w:t xml:space="preserve"> property</w:t>
      </w:r>
      <w:bookmarkEnd w:id="658"/>
      <w:bookmarkEnd w:id="659"/>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0" w:name="_Ref503366474"/>
      <w:bookmarkStart w:id="661" w:name="_Ref503366805"/>
      <w:bookmarkStart w:id="662" w:name="_Toc509234496"/>
      <w:r>
        <w:t>richMessageStrings</w:t>
      </w:r>
      <w:r w:rsidR="00932BEE">
        <w:t xml:space="preserve"> property</w:t>
      </w:r>
      <w:bookmarkEnd w:id="660"/>
      <w:bookmarkEnd w:id="661"/>
      <w:bookmarkEnd w:id="662"/>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663" w:name="_Toc509234497"/>
      <w:r>
        <w:t>helpUri property</w:t>
      </w:r>
      <w:bookmarkEnd w:id="66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4" w:name="_Ref503364566"/>
      <w:bookmarkStart w:id="665" w:name="_Toc509234498"/>
      <w:r>
        <w:t>help property</w:t>
      </w:r>
      <w:bookmarkEnd w:id="664"/>
      <w:bookmarkEnd w:id="665"/>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66" w:name="_Ref508894471"/>
      <w:bookmarkStart w:id="667" w:name="_Toc509234499"/>
      <w:r>
        <w:t>configuration property</w:t>
      </w:r>
      <w:bookmarkEnd w:id="666"/>
      <w:bookmarkEnd w:id="667"/>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668" w:name="_Toc509234500"/>
      <w:r>
        <w:t>properties property</w:t>
      </w:r>
      <w:bookmarkEnd w:id="668"/>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669" w:name="_Ref508894470"/>
      <w:bookmarkStart w:id="670" w:name="_Ref508894720"/>
      <w:bookmarkStart w:id="671" w:name="_Ref508894737"/>
      <w:bookmarkStart w:id="672" w:name="_Toc509234501"/>
      <w:bookmarkStart w:id="673" w:name="_Ref493477061"/>
      <w:r>
        <w:t>ruleConfiguration object</w:t>
      </w:r>
      <w:bookmarkEnd w:id="669"/>
      <w:bookmarkEnd w:id="670"/>
      <w:bookmarkEnd w:id="671"/>
      <w:bookmarkEnd w:id="672"/>
    </w:p>
    <w:p w14:paraId="2F470253" w14:textId="738DA236" w:rsidR="00164CCB" w:rsidRDefault="00164CCB" w:rsidP="00164CCB">
      <w:pPr>
        <w:pStyle w:val="Heading3"/>
      </w:pPr>
      <w:bookmarkStart w:id="674" w:name="_Toc509234502"/>
      <w:r>
        <w:t>General</w:t>
      </w:r>
      <w:bookmarkEnd w:id="67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675" w:name="_Toc509234503"/>
      <w:r>
        <w:t>enabled property</w:t>
      </w:r>
      <w:bookmarkEnd w:id="67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76" w:name="_Ref508894469"/>
      <w:bookmarkStart w:id="677" w:name="_Toc509234504"/>
      <w:r>
        <w:t>defaultLevel property</w:t>
      </w:r>
      <w:bookmarkEnd w:id="676"/>
      <w:bookmarkEnd w:id="677"/>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78" w:name="_Ref508894764"/>
      <w:bookmarkStart w:id="679" w:name="_Ref508894796"/>
      <w:bookmarkStart w:id="680" w:name="_Toc509234505"/>
      <w:r>
        <w:lastRenderedPageBreak/>
        <w:t>parameters property</w:t>
      </w:r>
      <w:bookmarkEnd w:id="678"/>
      <w:bookmarkEnd w:id="679"/>
      <w:bookmarkEnd w:id="680"/>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81" w:name="_Toc509234506"/>
      <w:r>
        <w:t>fix object</w:t>
      </w:r>
      <w:bookmarkEnd w:id="673"/>
      <w:bookmarkEnd w:id="681"/>
    </w:p>
    <w:p w14:paraId="410A501F" w14:textId="4C707545" w:rsidR="00B86BC7" w:rsidRDefault="00B86BC7" w:rsidP="00B86BC7">
      <w:pPr>
        <w:pStyle w:val="Heading3"/>
      </w:pPr>
      <w:bookmarkStart w:id="682" w:name="_Toc509234507"/>
      <w:r>
        <w:t>General</w:t>
      </w:r>
      <w:bookmarkEnd w:id="682"/>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3" w:name="_Ref493512730"/>
      <w:bookmarkStart w:id="684" w:name="_Toc509234508"/>
      <w:r>
        <w:t>description property</w:t>
      </w:r>
      <w:bookmarkEnd w:id="683"/>
      <w:bookmarkEnd w:id="684"/>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5" w:name="_Ref493512752"/>
      <w:bookmarkStart w:id="686" w:name="_Ref493513084"/>
      <w:bookmarkStart w:id="687" w:name="_Ref503372111"/>
      <w:bookmarkStart w:id="688" w:name="_Ref503372176"/>
      <w:bookmarkStart w:id="689" w:name="_Toc509234509"/>
      <w:r>
        <w:t>fileChanges property</w:t>
      </w:r>
      <w:bookmarkEnd w:id="685"/>
      <w:bookmarkEnd w:id="686"/>
      <w:bookmarkEnd w:id="687"/>
      <w:bookmarkEnd w:id="688"/>
      <w:bookmarkEnd w:id="689"/>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690" w:name="_Ref493512744"/>
      <w:bookmarkStart w:id="691" w:name="_Ref493512991"/>
      <w:bookmarkStart w:id="692" w:name="_Toc509234510"/>
      <w:r>
        <w:t>fileChange object</w:t>
      </w:r>
      <w:bookmarkEnd w:id="690"/>
      <w:bookmarkEnd w:id="691"/>
      <w:bookmarkEnd w:id="692"/>
    </w:p>
    <w:p w14:paraId="74D8322D" w14:textId="06E505AA" w:rsidR="00B86BC7" w:rsidRDefault="00B86BC7" w:rsidP="00B86BC7">
      <w:pPr>
        <w:pStyle w:val="Heading3"/>
      </w:pPr>
      <w:bookmarkStart w:id="693" w:name="_Toc509234511"/>
      <w:r>
        <w:t>General</w:t>
      </w:r>
      <w:bookmarkEnd w:id="69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4" w:name="_Ref493513096"/>
      <w:bookmarkStart w:id="695" w:name="_Ref493513195"/>
      <w:bookmarkStart w:id="696" w:name="_Ref493513493"/>
      <w:bookmarkStart w:id="697" w:name="_Toc509234512"/>
      <w:r>
        <w:t>fileLocation</w:t>
      </w:r>
      <w:r w:rsidR="00B86BC7">
        <w:t xml:space="preserve"> property</w:t>
      </w:r>
      <w:bookmarkEnd w:id="694"/>
      <w:bookmarkEnd w:id="695"/>
      <w:bookmarkEnd w:id="696"/>
      <w:bookmarkEnd w:id="697"/>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98" w:name="_Ref493513106"/>
      <w:bookmarkStart w:id="699" w:name="_Toc509234513"/>
      <w:r>
        <w:t>replacements property</w:t>
      </w:r>
      <w:bookmarkEnd w:id="698"/>
      <w:bookmarkEnd w:id="699"/>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700" w:name="_Ref493513114"/>
      <w:bookmarkStart w:id="701" w:name="_Ref493513476"/>
      <w:bookmarkStart w:id="702" w:name="_Toc509234514"/>
      <w:r>
        <w:t>replacement object</w:t>
      </w:r>
      <w:bookmarkEnd w:id="700"/>
      <w:bookmarkEnd w:id="701"/>
      <w:bookmarkEnd w:id="702"/>
    </w:p>
    <w:p w14:paraId="1276FD13" w14:textId="540BBC1F" w:rsidR="00B86BC7" w:rsidRDefault="00B86BC7" w:rsidP="00B86BC7">
      <w:pPr>
        <w:pStyle w:val="Heading3"/>
      </w:pPr>
      <w:bookmarkStart w:id="703" w:name="_Toc509234515"/>
      <w:r>
        <w:t>General</w:t>
      </w:r>
      <w:bookmarkEnd w:id="70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4" w:name="_Toc509234516"/>
      <w:r>
        <w:lastRenderedPageBreak/>
        <w:t>Constraints</w:t>
      </w:r>
      <w:bookmarkEnd w:id="704"/>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705" w:name="_Ref493518436"/>
      <w:bookmarkStart w:id="706" w:name="_Ref493518439"/>
      <w:bookmarkStart w:id="707" w:name="_Ref493518529"/>
      <w:bookmarkStart w:id="708" w:name="_Toc509234517"/>
      <w:r>
        <w:t>deleted</w:t>
      </w:r>
      <w:r w:rsidR="00F27F55">
        <w:t>Region</w:t>
      </w:r>
      <w:r>
        <w:t xml:space="preserve"> property</w:t>
      </w:r>
      <w:bookmarkEnd w:id="705"/>
      <w:bookmarkEnd w:id="706"/>
      <w:bookmarkEnd w:id="707"/>
      <w:bookmarkEnd w:id="708"/>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09" w:name="_Ref493518437"/>
      <w:bookmarkStart w:id="710" w:name="_Ref493518440"/>
      <w:bookmarkStart w:id="711" w:name="_Toc509234518"/>
      <w:r>
        <w:t>inserted</w:t>
      </w:r>
      <w:r w:rsidR="00F27F55">
        <w:t>Content</w:t>
      </w:r>
      <w:r>
        <w:t xml:space="preserve"> property</w:t>
      </w:r>
      <w:bookmarkEnd w:id="709"/>
      <w:bookmarkEnd w:id="710"/>
      <w:bookmarkEnd w:id="711"/>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2" w:name="_Ref493404948"/>
      <w:bookmarkStart w:id="713" w:name="_Ref493406026"/>
      <w:bookmarkStart w:id="714" w:name="_Toc509234519"/>
      <w:r>
        <w:t>notification object</w:t>
      </w:r>
      <w:bookmarkEnd w:id="712"/>
      <w:bookmarkEnd w:id="713"/>
      <w:bookmarkEnd w:id="714"/>
    </w:p>
    <w:p w14:paraId="3BD7AF2E" w14:textId="23E07934" w:rsidR="00B86BC7" w:rsidRDefault="00B86BC7" w:rsidP="00B86BC7">
      <w:pPr>
        <w:pStyle w:val="Heading3"/>
      </w:pPr>
      <w:bookmarkStart w:id="715" w:name="_Toc509234520"/>
      <w:r>
        <w:t>General</w:t>
      </w:r>
      <w:bookmarkEnd w:id="715"/>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716" w:name="_Toc509234521"/>
      <w:r>
        <w:t>id property</w:t>
      </w:r>
      <w:bookmarkEnd w:id="71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17" w:name="_Ref493518926"/>
      <w:bookmarkStart w:id="718" w:name="_Toc509234522"/>
      <w:r>
        <w:t>ruleId property</w:t>
      </w:r>
      <w:bookmarkEnd w:id="717"/>
      <w:bookmarkEnd w:id="718"/>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719" w:name="_Toc509234523"/>
      <w:r>
        <w:lastRenderedPageBreak/>
        <w:t>ruleKey property</w:t>
      </w:r>
      <w:bookmarkEnd w:id="719"/>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720" w:name="_Toc509234524"/>
      <w:r>
        <w:t>physicalLocation property</w:t>
      </w:r>
      <w:bookmarkEnd w:id="720"/>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721" w:name="_Toc509234525"/>
      <w:r>
        <w:t>message property</w:t>
      </w:r>
      <w:bookmarkEnd w:id="721"/>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2" w:name="_Ref493404972"/>
      <w:bookmarkStart w:id="723" w:name="_Ref493406037"/>
      <w:bookmarkStart w:id="724" w:name="_Toc509234526"/>
      <w:r>
        <w:t>level property</w:t>
      </w:r>
      <w:bookmarkEnd w:id="722"/>
      <w:bookmarkEnd w:id="723"/>
      <w:bookmarkEnd w:id="72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5" w:name="_Toc509234527"/>
      <w:r>
        <w:t>threadId property</w:t>
      </w:r>
      <w:bookmarkEnd w:id="72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6" w:name="_Toc509234528"/>
      <w:r>
        <w:t>time property</w:t>
      </w:r>
      <w:bookmarkEnd w:id="726"/>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727" w:name="_Toc509234529"/>
      <w:r>
        <w:t>exception property</w:t>
      </w:r>
      <w:bookmarkEnd w:id="727"/>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28" w:name="_Toc509234530"/>
      <w:r>
        <w:t>properties property</w:t>
      </w:r>
      <w:bookmarkEnd w:id="728"/>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29" w:name="_Ref493570836"/>
      <w:bookmarkStart w:id="730" w:name="_Toc509234531"/>
      <w:r>
        <w:t>exception object</w:t>
      </w:r>
      <w:bookmarkEnd w:id="729"/>
      <w:bookmarkEnd w:id="730"/>
    </w:p>
    <w:p w14:paraId="1257C9E2" w14:textId="6070509F" w:rsidR="00B86BC7" w:rsidRDefault="00B86BC7" w:rsidP="00B86BC7">
      <w:pPr>
        <w:pStyle w:val="Heading3"/>
      </w:pPr>
      <w:bookmarkStart w:id="731" w:name="_Toc509234532"/>
      <w:r>
        <w:t>General</w:t>
      </w:r>
      <w:bookmarkEnd w:id="7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32" w:name="_Toc509234533"/>
      <w:r>
        <w:t>kind property</w:t>
      </w:r>
      <w:bookmarkEnd w:id="7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3" w:name="_Toc509234534"/>
      <w:r>
        <w:t>message property</w:t>
      </w:r>
      <w:bookmarkEnd w:id="733"/>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734" w:name="_Toc509234535"/>
      <w:r>
        <w:t>stack property</w:t>
      </w:r>
      <w:bookmarkEnd w:id="734"/>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5" w:name="_Toc509234536"/>
      <w:r>
        <w:t>innerExceptions property</w:t>
      </w:r>
      <w:bookmarkEnd w:id="73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6" w:name="_Toc287332011"/>
      <w:bookmarkStart w:id="737" w:name="_Toc509234537"/>
      <w:r w:rsidRPr="00FD22AC">
        <w:lastRenderedPageBreak/>
        <w:t>Conformance</w:t>
      </w:r>
      <w:bookmarkEnd w:id="736"/>
      <w:bookmarkEnd w:id="737"/>
    </w:p>
    <w:p w14:paraId="1D48659C" w14:textId="6555FDBE" w:rsidR="00EE1E0B" w:rsidRDefault="00EE1E0B" w:rsidP="002244CB"/>
    <w:p w14:paraId="3BBDC6A3" w14:textId="77777777" w:rsidR="00376AE7" w:rsidRDefault="00376AE7" w:rsidP="00376AE7">
      <w:pPr>
        <w:pStyle w:val="Heading2"/>
        <w:numPr>
          <w:ilvl w:val="1"/>
          <w:numId w:val="2"/>
        </w:numPr>
      </w:pPr>
      <w:bookmarkStart w:id="738" w:name="_Toc509234538"/>
      <w:r>
        <w:t>Conformance targets</w:t>
      </w:r>
      <w:bookmarkEnd w:id="7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739" w:name="_Toc509234539"/>
      <w:r>
        <w:t>Conformance Clause 1: SARIF log file</w:t>
      </w:r>
      <w:bookmarkEnd w:id="739"/>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740" w:name="_Toc509234540"/>
      <w:r>
        <w:t>Conformance Clause 2: SARIF resource file</w:t>
      </w:r>
      <w:bookmarkEnd w:id="740"/>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741" w:name="_Hlk507945868"/>
      <w:r>
        <w:t>§</w:t>
      </w:r>
      <w:r>
        <w:fldChar w:fldCharType="begin"/>
      </w:r>
      <w:r>
        <w:instrText xml:space="preserve"> REF _Ref508811723 \r \h </w:instrText>
      </w:r>
      <w:r>
        <w:fldChar w:fldCharType="separate"/>
      </w:r>
      <w:r w:rsidR="007E4801">
        <w:t>3.9.6.4</w:t>
      </w:r>
      <w:r>
        <w:fldChar w:fldCharType="end"/>
      </w:r>
      <w:r>
        <w:t>.</w:t>
      </w:r>
      <w:bookmarkEnd w:id="741"/>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742" w:name="_Toc509234541"/>
      <w:r>
        <w:t xml:space="preserve">Conformance Clause </w:t>
      </w:r>
      <w:r w:rsidR="00105CCB">
        <w:t>3</w:t>
      </w:r>
      <w:r>
        <w:t>: SARIF producer</w:t>
      </w:r>
      <w:bookmarkEnd w:id="742"/>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3" w:name="_Toc509234542"/>
      <w:r>
        <w:t xml:space="preserve">Conformance Clause </w:t>
      </w:r>
      <w:r w:rsidR="00105CCB">
        <w:t>4</w:t>
      </w:r>
      <w:r>
        <w:t>: Direct producer</w:t>
      </w:r>
      <w:bookmarkEnd w:id="7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44" w:name="_Toc509234543"/>
      <w:r>
        <w:lastRenderedPageBreak/>
        <w:t xml:space="preserve">Conformance Clause </w:t>
      </w:r>
      <w:r w:rsidR="00105CCB">
        <w:t>5</w:t>
      </w:r>
      <w:r>
        <w:t>: Converter</w:t>
      </w:r>
      <w:bookmarkEnd w:id="744"/>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745" w:name="_Toc509234544"/>
      <w:r>
        <w:t xml:space="preserve">Conformance Clause </w:t>
      </w:r>
      <w:r w:rsidR="00105CCB">
        <w:t>6</w:t>
      </w:r>
      <w:r>
        <w:t>: Deterministic producer</w:t>
      </w:r>
      <w:bookmarkEnd w:id="7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746" w:name="_Toc509234545"/>
      <w:r>
        <w:t xml:space="preserve">Conformance Clause </w:t>
      </w:r>
      <w:r w:rsidR="00105CCB">
        <w:t>7</w:t>
      </w:r>
      <w:r>
        <w:t xml:space="preserve">: </w:t>
      </w:r>
      <w:r w:rsidR="0018481C">
        <w:t>SARIF c</w:t>
      </w:r>
      <w:r>
        <w:t>onsumer</w:t>
      </w:r>
      <w:bookmarkEnd w:id="7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747" w:name="_Toc509234546"/>
      <w:r>
        <w:t xml:space="preserve">Conformance Clause </w:t>
      </w:r>
      <w:r w:rsidR="00105CCB">
        <w:t>8</w:t>
      </w:r>
      <w:r>
        <w:t>: Viewer</w:t>
      </w:r>
      <w:bookmarkEnd w:id="747"/>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48" w:name="AppendixAcknowledgments"/>
      <w:bookmarkStart w:id="749" w:name="_Toc85472897"/>
      <w:bookmarkStart w:id="750" w:name="_Toc287332012"/>
      <w:bookmarkStart w:id="751" w:name="_Toc509234547"/>
      <w:bookmarkEnd w:id="748"/>
      <w:r>
        <w:lastRenderedPageBreak/>
        <w:t xml:space="preserve">(Informative) </w:t>
      </w:r>
      <w:r w:rsidR="00B80CDB">
        <w:t>Acknowl</w:t>
      </w:r>
      <w:r w:rsidR="004D0E5E">
        <w:t>e</w:t>
      </w:r>
      <w:r w:rsidR="008F61FB">
        <w:t>dg</w:t>
      </w:r>
      <w:r w:rsidR="0052099F">
        <w:t>ments</w:t>
      </w:r>
      <w:bookmarkEnd w:id="749"/>
      <w:bookmarkEnd w:id="750"/>
      <w:bookmarkEnd w:id="75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52" w:name="AppendixFingerprints"/>
      <w:bookmarkStart w:id="753" w:name="_Toc509234548"/>
      <w:bookmarkEnd w:id="752"/>
      <w:r>
        <w:lastRenderedPageBreak/>
        <w:t xml:space="preserve">(Informative) </w:t>
      </w:r>
      <w:r w:rsidR="00710FE0">
        <w:t>Use of fingerprints by result management systems</w:t>
      </w:r>
      <w:bookmarkEnd w:id="753"/>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54" w:name="AppendixViewers"/>
      <w:bookmarkStart w:id="755" w:name="_Toc509234549"/>
      <w:bookmarkEnd w:id="754"/>
      <w:r>
        <w:lastRenderedPageBreak/>
        <w:t xml:space="preserve">(Informative) </w:t>
      </w:r>
      <w:r w:rsidR="00710FE0">
        <w:t xml:space="preserve">Use of SARIF by log </w:t>
      </w:r>
      <w:r w:rsidR="00AF0D84">
        <w:t xml:space="preserve">file </w:t>
      </w:r>
      <w:r w:rsidR="00710FE0">
        <w:t>viewers</w:t>
      </w:r>
      <w:bookmarkEnd w:id="75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56" w:name="AppendixConverters"/>
      <w:bookmarkStart w:id="757" w:name="_Toc509234550"/>
      <w:bookmarkEnd w:id="756"/>
      <w:r>
        <w:lastRenderedPageBreak/>
        <w:t xml:space="preserve">(Informative) </w:t>
      </w:r>
      <w:r w:rsidR="00710FE0">
        <w:t>Production of SARIF by converters</w:t>
      </w:r>
      <w:bookmarkEnd w:id="75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758" w:name="AppendixRuleMetadata"/>
      <w:bookmarkStart w:id="759" w:name="_Toc509234551"/>
      <w:bookmarkEnd w:id="758"/>
      <w:r>
        <w:lastRenderedPageBreak/>
        <w:t xml:space="preserve">(Informative) </w:t>
      </w:r>
      <w:r w:rsidR="00710FE0">
        <w:t>Locating rule metadata</w:t>
      </w:r>
      <w:bookmarkEnd w:id="759"/>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0" w:name="AppendixDeterminism"/>
      <w:bookmarkStart w:id="761" w:name="_Toc509234552"/>
      <w:bookmarkEnd w:id="760"/>
      <w:r>
        <w:lastRenderedPageBreak/>
        <w:t xml:space="preserve">(Normative) </w:t>
      </w:r>
      <w:r w:rsidR="00710FE0">
        <w:t>Producing deterministic SARIF log files</w:t>
      </w:r>
      <w:bookmarkEnd w:id="761"/>
    </w:p>
    <w:p w14:paraId="269DCAE0" w14:textId="72CA49C1" w:rsidR="00B62028" w:rsidRDefault="00B62028" w:rsidP="00B62028">
      <w:pPr>
        <w:pStyle w:val="AppendixHeading2"/>
      </w:pPr>
      <w:bookmarkStart w:id="762" w:name="_Toc509234553"/>
      <w:r>
        <w:t>General</w:t>
      </w:r>
      <w:bookmarkEnd w:id="76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763" w:name="_Toc509234554"/>
      <w:r>
        <w:t>Non-deterministic file format elements</w:t>
      </w:r>
      <w:bookmarkEnd w:id="76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764" w:name="_Toc509234555"/>
      <w:r>
        <w:t>Array and dictionary element ordering</w:t>
      </w:r>
      <w:bookmarkEnd w:id="76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65" w:name="_Toc509234556"/>
      <w:r>
        <w:t>Absolute paths</w:t>
      </w:r>
      <w:bookmarkEnd w:id="765"/>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66" w:name="_Toc509234557"/>
      <w:r>
        <w:t>Compensating for non-deterministic output</w:t>
      </w:r>
      <w:bookmarkEnd w:id="76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67" w:name="_Toc509234558"/>
      <w:r>
        <w:lastRenderedPageBreak/>
        <w:t>Interaction between determinism and baselining</w:t>
      </w:r>
      <w:bookmarkEnd w:id="76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68" w:name="AppendixFixes"/>
      <w:bookmarkStart w:id="769" w:name="_Toc509234559"/>
      <w:bookmarkEnd w:id="768"/>
      <w:r>
        <w:lastRenderedPageBreak/>
        <w:t xml:space="preserve">(Informative) </w:t>
      </w:r>
      <w:r w:rsidR="00710FE0">
        <w:t>Guidance on fixes</w:t>
      </w:r>
      <w:bookmarkEnd w:id="76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70" w:name="AppendixExamples"/>
      <w:bookmarkStart w:id="771" w:name="_Toc509234560"/>
      <w:bookmarkEnd w:id="770"/>
      <w:r>
        <w:lastRenderedPageBreak/>
        <w:t xml:space="preserve">(Informative) </w:t>
      </w:r>
      <w:r w:rsidR="00710FE0">
        <w:t>Examples</w:t>
      </w:r>
      <w:bookmarkEnd w:id="7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72" w:name="_Toc509234561"/>
      <w:r>
        <w:t xml:space="preserve">Minimal valid SARIF </w:t>
      </w:r>
      <w:r w:rsidR="00EA1C84">
        <w:t>log file</w:t>
      </w:r>
      <w:bookmarkEnd w:id="772"/>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73" w:name="_Toc509234562"/>
      <w:r w:rsidRPr="00745595">
        <w:t xml:space="preserve">Minimal recommended SARIF </w:t>
      </w:r>
      <w:r w:rsidR="00EA1C84">
        <w:t xml:space="preserve">log </w:t>
      </w:r>
      <w:r w:rsidRPr="00745595">
        <w:t>file with source information</w:t>
      </w:r>
      <w:bookmarkEnd w:id="7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74" w:name="_Toc509234563"/>
      <w:r w:rsidRPr="001D7651">
        <w:t xml:space="preserve">Minimal recommended SARIF </w:t>
      </w:r>
      <w:r w:rsidR="00EA1C84">
        <w:t xml:space="preserve">log </w:t>
      </w:r>
      <w:r w:rsidRPr="001D7651">
        <w:t>file without source information</w:t>
      </w:r>
      <w:bookmarkEnd w:id="774"/>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75" w:name="_Toc509234564"/>
      <w:r w:rsidRPr="001D7651">
        <w:t xml:space="preserve">SARIF </w:t>
      </w:r>
      <w:r w:rsidR="00D71A1D">
        <w:t xml:space="preserve">resource </w:t>
      </w:r>
      <w:r w:rsidRPr="001D7651">
        <w:t xml:space="preserve">file </w:t>
      </w:r>
      <w:r w:rsidR="00D71A1D">
        <w:t>with</w:t>
      </w:r>
      <w:r w:rsidRPr="001D7651">
        <w:t xml:space="preserve"> rule metadata</w:t>
      </w:r>
      <w:bookmarkEnd w:id="775"/>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6" w:name="_Toc509234565"/>
      <w:r>
        <w:t>Comprehensive SARIF file</w:t>
      </w:r>
      <w:bookmarkEnd w:id="7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w:t>
      </w:r>
      <w:proofErr w:type="gramStart"/>
      <w:r>
        <w:t>collections::</w:t>
      </w:r>
      <w:proofErr w:type="gramEnd"/>
      <w:r>
        <w:t>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w:t>
      </w:r>
      <w:proofErr w:type="gramStart"/>
      <w:r>
        <w:t>`(</w:t>
      </w:r>
      <w:proofErr w:type="gramEnd"/>
      <w:r>
        <w:t>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w:t>
      </w:r>
      <w:proofErr w:type="gramStart"/>
      <w:r>
        <w:t>collections::</w:t>
      </w:r>
      <w:proofErr w:type="gramEnd"/>
      <w:r>
        <w:t>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w:t>
      </w:r>
      <w:proofErr w:type="gramStart"/>
      <w:r w:rsidR="006043FF">
        <w:t>core(</w:t>
      </w:r>
      <w:proofErr w:type="gramEnd"/>
      <w:r w:rsidR="006043FF">
        <w:t>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w:t>
      </w:r>
      <w:proofErr w:type="gramStart"/>
      <w:r>
        <w:t>collections::</w:t>
      </w:r>
      <w:proofErr w:type="gramEnd"/>
      <w:r>
        <w:t>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w:t>
      </w:r>
      <w:proofErr w:type="gramStart"/>
      <w:r>
        <w:t>collections::</w:t>
      </w:r>
      <w:proofErr w:type="gramEnd"/>
      <w:r>
        <w:t>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7" w:name="AppendixRevisionHistory"/>
      <w:bookmarkStart w:id="778" w:name="_Toc85472898"/>
      <w:bookmarkStart w:id="779" w:name="_Toc287332014"/>
      <w:bookmarkStart w:id="780" w:name="_Toc509234566"/>
      <w:bookmarkEnd w:id="777"/>
      <w:r>
        <w:lastRenderedPageBreak/>
        <w:t xml:space="preserve">(Informative) </w:t>
      </w:r>
      <w:r w:rsidR="00A05FDF">
        <w:t>Revision History</w:t>
      </w:r>
      <w:bookmarkEnd w:id="778"/>
      <w:bookmarkEnd w:id="779"/>
      <w:bookmarkEnd w:id="7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4" w:author="Laurence Golding" w:date="2018-03-19T15:55:00Z" w:initials="LG">
    <w:p w14:paraId="3136DF78" w14:textId="0C7D286E" w:rsidR="00E2251B" w:rsidRDefault="00E2251B">
      <w:pPr>
        <w:pStyle w:val="CommentText"/>
      </w:pPr>
      <w:r>
        <w:rPr>
          <w:rStyle w:val="CommentReference"/>
        </w:rPr>
        <w:annotationRef/>
      </w:r>
      <w:r>
        <w:t>@michaelcfanning Taking the opportunity to remove one of the few remaining occurrences of a lower-case normative keyword that was not intended normatively.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36DF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36DF78" w16cid:durableId="1E5A5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BDD15" w14:textId="77777777" w:rsidR="00021398" w:rsidRDefault="00021398" w:rsidP="008C100C">
      <w:r>
        <w:separator/>
      </w:r>
    </w:p>
    <w:p w14:paraId="3B7D2302" w14:textId="77777777" w:rsidR="00021398" w:rsidRDefault="00021398" w:rsidP="008C100C"/>
    <w:p w14:paraId="4AB4CCEC" w14:textId="77777777" w:rsidR="00021398" w:rsidRDefault="00021398" w:rsidP="008C100C"/>
    <w:p w14:paraId="1526560D" w14:textId="77777777" w:rsidR="00021398" w:rsidRDefault="00021398" w:rsidP="008C100C"/>
    <w:p w14:paraId="7ABFDBCE" w14:textId="77777777" w:rsidR="00021398" w:rsidRDefault="00021398" w:rsidP="008C100C"/>
    <w:p w14:paraId="2D6058AF" w14:textId="77777777" w:rsidR="00021398" w:rsidRDefault="00021398" w:rsidP="008C100C"/>
    <w:p w14:paraId="64370C4F" w14:textId="77777777" w:rsidR="00021398" w:rsidRDefault="00021398" w:rsidP="008C100C"/>
  </w:endnote>
  <w:endnote w:type="continuationSeparator" w:id="0">
    <w:p w14:paraId="69DCBBC9" w14:textId="77777777" w:rsidR="00021398" w:rsidRDefault="00021398" w:rsidP="008C100C">
      <w:r>
        <w:continuationSeparator/>
      </w:r>
    </w:p>
    <w:p w14:paraId="541D071A" w14:textId="77777777" w:rsidR="00021398" w:rsidRDefault="00021398" w:rsidP="008C100C"/>
    <w:p w14:paraId="78A65EA9" w14:textId="77777777" w:rsidR="00021398" w:rsidRDefault="00021398" w:rsidP="008C100C"/>
    <w:p w14:paraId="218A8104" w14:textId="77777777" w:rsidR="00021398" w:rsidRDefault="00021398" w:rsidP="008C100C"/>
    <w:p w14:paraId="59844799" w14:textId="77777777" w:rsidR="00021398" w:rsidRDefault="00021398" w:rsidP="008C100C"/>
    <w:p w14:paraId="42BBADEB" w14:textId="77777777" w:rsidR="00021398" w:rsidRDefault="00021398" w:rsidP="008C100C"/>
    <w:p w14:paraId="350BFB72" w14:textId="77777777" w:rsidR="00021398" w:rsidRDefault="0002139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E73E6A" w:rsidRDefault="00E73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E73E6A" w:rsidRPr="00195F88" w:rsidRDefault="00E73E6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E73E6A" w:rsidRPr="00195F88" w:rsidRDefault="00E73E6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E73E6A" w:rsidRDefault="00E73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DD2C" w14:textId="77777777" w:rsidR="00021398" w:rsidRDefault="00021398" w:rsidP="008C100C">
      <w:r>
        <w:separator/>
      </w:r>
    </w:p>
    <w:p w14:paraId="4549DAF8" w14:textId="77777777" w:rsidR="00021398" w:rsidRDefault="00021398" w:rsidP="008C100C"/>
  </w:footnote>
  <w:footnote w:type="continuationSeparator" w:id="0">
    <w:p w14:paraId="7A1276A2" w14:textId="77777777" w:rsidR="00021398" w:rsidRDefault="00021398" w:rsidP="008C100C">
      <w:r>
        <w:continuationSeparator/>
      </w:r>
    </w:p>
    <w:p w14:paraId="315E20B6" w14:textId="77777777" w:rsidR="00021398" w:rsidRDefault="0002139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E73E6A" w:rsidRDefault="00E73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E73E6A" w:rsidRDefault="00E73E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E73E6A" w:rsidRDefault="00E73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1398"/>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D5BDA"/>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251B"/>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3E6A"/>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F1C71-DA2A-4454-848D-9FCC7A6E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10971</TotalTime>
  <Pages>122</Pages>
  <Words>48908</Words>
  <Characters>278777</Characters>
  <Application>Microsoft Office Word</Application>
  <DocSecurity>0</DocSecurity>
  <Lines>2323</Lines>
  <Paragraphs>654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327031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508</cp:revision>
  <cp:lastPrinted>2011-08-05T16:21:00Z</cp:lastPrinted>
  <dcterms:created xsi:type="dcterms:W3CDTF">2017-08-01T19:18:00Z</dcterms:created>
  <dcterms:modified xsi:type="dcterms:W3CDTF">2018-03-19T22:57:00Z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