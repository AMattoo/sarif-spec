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EC6BC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EC6BC9">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EC6BC9">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EC6BC9">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EC6BC9">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EC6BC9">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EC6BC9">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EC6BC9">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EC6BC9">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EC6BC9">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EC6BC9">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EC6BC9">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EC6BC9">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EC6BC9">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EC6BC9">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EC6BC9">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EC6BC9">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EC6BC9">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EC6BC9">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EC6BC9">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EC6BC9">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EC6BC9">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EC6BC9">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EC6BC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ECE3035" w:rsidR="008119BF" w:rsidRPr="008119BF" w:rsidRDefault="00EC6BC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EC6BC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EC6BC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EC6BC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EC6BC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EC6BC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EC6BC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EC6BC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EC6BC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EC6BC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EC6BC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EC6BC9"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EC6BC9"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EC6BC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EC6BC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EC6BC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EC6BC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EC6BC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EC6BC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EC6BC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EC6BC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EC6BC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EC6BC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EC6BC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EC6BC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EC6BC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EC6BC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EC6BC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EC6BC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r>
        <w:t>fileContent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r>
        <w:t>fileLocation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r w:rsidRPr="00C32F86">
        <w:rPr>
          <w:rStyle w:val="CODEtemp"/>
        </w:rPr>
        <w:t>fileIndex</w:t>
      </w:r>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r w:rsidRPr="00C32F86">
        <w:rPr>
          <w:rStyle w:val="CODEtemp"/>
        </w:rPr>
        <w:t>fileIndex</w:t>
      </w:r>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r>
        <w:rPr>
          <w:rStyle w:val="CODEtemp"/>
        </w:rPr>
        <w:t>fileLocation</w:t>
      </w:r>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r>
        <w:t>uriBaseId property</w:t>
      </w:r>
      <w:bookmarkEnd w:id="124"/>
      <w:bookmarkEnd w:id="125"/>
    </w:p>
    <w:p w14:paraId="3AB64385" w14:textId="449732E4" w:rsidR="00677224" w:rsidRDefault="00EF1697" w:rsidP="00F24170">
      <w:r>
        <w:t xml:space="preserve">If </w:t>
      </w:r>
      <w:r w:rsidR="00677224">
        <w:t xml:space="preserve">this </w:t>
      </w:r>
      <w:r w:rsidR="00677224" w:rsidRPr="00EE70EB">
        <w:rPr>
          <w:rStyle w:val="CODEtemp"/>
        </w:rPr>
        <w:t>fileLocation</w:t>
      </w:r>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677224" w:rsidRPr="0022711D">
        <w:rPr>
          <w:rStyle w:val="CODEtemp"/>
        </w:rPr>
        <w:t>fileLocation</w:t>
      </w:r>
      <w:r w:rsidR="00677224">
        <w:t xml:space="preserve"> object describes a nested file, </w:t>
      </w:r>
      <w:r w:rsidR="00677224" w:rsidRPr="00677224">
        <w:rPr>
          <w:rStyle w:val="CODEtemp"/>
        </w:rPr>
        <w:t>uriBaseId</w:t>
      </w:r>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B9FED7D" w:rsidR="004E2E96" w:rsidRDefault="004E2E96" w:rsidP="004E2E96">
      <w:pPr>
        <w:pStyle w:val="ListParagraph"/>
        <w:numPr>
          <w:ilvl w:val="0"/>
          <w:numId w:val="71"/>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r>
        <w:t>fileIndex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r w:rsidRPr="00880CF3">
        <w:rPr>
          <w:rStyle w:val="CODEtemp"/>
        </w:rPr>
        <w:t>fileLocation</w:t>
      </w:r>
      <w:r>
        <w:t xml:space="preserve"> object </w:t>
      </w:r>
      <w:r>
        <w:rPr>
          <w:b/>
        </w:rPr>
        <w:t>SHOULD</w:t>
      </w:r>
      <w:r>
        <w:t xml:space="preserve"> contain a property named </w:t>
      </w:r>
      <w:r w:rsidRPr="00880CF3">
        <w:rPr>
          <w:rStyle w:val="CODEtemp"/>
        </w:rPr>
        <w:t>fileIndex</w:t>
      </w:r>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r w:rsidRPr="00880CF3">
        <w:rPr>
          <w:rStyle w:val="CODEtemp"/>
        </w:rPr>
        <w:t>fileLocation</w:t>
      </w:r>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r w:rsidRPr="00880CF3">
        <w:rPr>
          <w:rStyle w:val="CODEtemp"/>
        </w:rPr>
        <w:t>fileIndex</w:t>
      </w:r>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r w:rsidRPr="00880CF3">
        <w:rPr>
          <w:rStyle w:val="CODEtemp"/>
        </w:rPr>
        <w:t>fileLocatio</w:t>
      </w:r>
      <w:r>
        <w:rPr>
          <w:rStyle w:val="CODEtemp"/>
        </w:rPr>
        <w:t>n.</w:t>
      </w:r>
      <w:r w:rsidRPr="00880CF3">
        <w:rPr>
          <w:rStyle w:val="CODEtemp"/>
        </w:rPr>
        <w:t>uri</w:t>
      </w:r>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r w:rsidRPr="00880CF3">
        <w:rPr>
          <w:rStyle w:val="CODEtemp"/>
        </w:rPr>
        <w:t>uriBaseId</w:t>
      </w:r>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r w:rsidRPr="00880CF3">
        <w:rPr>
          <w:rStyle w:val="CODEtemp"/>
        </w:rPr>
        <w:t>fileLocation</w:t>
      </w:r>
      <w:r>
        <w:t xml:space="preserve"> object.</w:t>
      </w:r>
    </w:p>
    <w:p w14:paraId="2223DEA6" w14:textId="74C0FBD7" w:rsidR="00F47A7C" w:rsidRDefault="00F47A7C" w:rsidP="00F47A7C">
      <w:pPr>
        <w:pStyle w:val="Heading3"/>
      </w:pPr>
      <w:bookmarkStart w:id="129" w:name="_Ref510013017"/>
      <w:bookmarkStart w:id="130" w:name="_Toc530237138"/>
      <w:r>
        <w:t>Guidance on the use of fileLocation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r w:rsidRPr="009434F9">
        <w:rPr>
          <w:rStyle w:val="CODEtemp"/>
        </w:rPr>
        <w:lastRenderedPageBreak/>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runAutomationDetails.instanceId</w:t>
      </w:r>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A226C">
        <w:t>3.22.11</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63A4D5E3"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r>
        <w:t>sarifLog object</w:t>
      </w:r>
      <w:bookmarkEnd w:id="197"/>
    </w:p>
    <w:p w14:paraId="5BC49FE7" w14:textId="0098907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r>
        <w:t>richText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r>
        <w:t>messageId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r>
        <w:t>richMessageId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8A226C">
        <w:t>3.11.8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8A226C">
        <w:t>3.11.9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r>
        <w:lastRenderedPageBreak/>
        <w:t>sarifLog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r>
        <w:t>external</w:t>
      </w:r>
      <w:r w:rsidR="007072B1">
        <w:t>Property</w:t>
      </w:r>
      <w:r>
        <w:t>Files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Files</w:t>
      </w:r>
      <w:r>
        <w:t xml:space="preserve"> </w:t>
      </w:r>
      <w:r>
        <w:rPr>
          <w:b/>
        </w:rPr>
        <w:t>SHALL</w:t>
      </w:r>
      <w:r>
        <w:t xml:space="preserve"> be an </w:t>
      </w:r>
      <w:r>
        <w:rPr>
          <w:rStyle w:val="CODEtemp"/>
        </w:rPr>
        <w:t>external</w:t>
      </w:r>
      <w:r w:rsidR="007072B1">
        <w:rPr>
          <w:rStyle w:val="CODEtemp"/>
        </w:rPr>
        <w:t>Property</w:t>
      </w:r>
      <w:r>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Files</w:t>
      </w:r>
      <w:r>
        <w:t xml:space="preserve"> </w:t>
      </w:r>
      <w:r>
        <w:rPr>
          <w:b/>
        </w:rPr>
        <w:t>SHALL</w:t>
      </w:r>
      <w:r>
        <w:t xml:space="preserve"> be an array of </w:t>
      </w:r>
      <w:r>
        <w:rPr>
          <w:rStyle w:val="CODEtemp"/>
        </w:rPr>
        <w:t>external</w:t>
      </w:r>
      <w:r w:rsidR="007072B1">
        <w:rPr>
          <w:rStyle w:val="CODEtemp"/>
        </w:rPr>
        <w:t>Property</w:t>
      </w:r>
      <w:r>
        <w:rPr>
          <w:rStyle w:val="CODEtemp"/>
        </w:rPr>
        <w:t>File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r>
        <w:rPr>
          <w:rStyle w:val="CODEtemp"/>
        </w:rPr>
        <w:t>logicalLocations</w:t>
      </w:r>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B160B35"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"external</w:t>
      </w:r>
      <w:r w:rsidR="007072B1">
        <w:t>Property</w:t>
      </w:r>
      <w:r>
        <w:t>Files":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"fileLocation":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7483F273" w:rsidR="003F18A9" w:rsidRDefault="003F18A9" w:rsidP="00604BE7">
      <w:pPr>
        <w:pStyle w:val="Code"/>
      </w:pPr>
      <w:r>
        <w:t xml:space="preserve">        "fileIndex":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"instanceGuid":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 xml:space="preserve">"fileLocation":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417E6F6A" w:rsidR="003F18A9" w:rsidRDefault="003F18A9" w:rsidP="003F18A9">
      <w:pPr>
        <w:pStyle w:val="Code"/>
      </w:pPr>
      <w:r>
        <w:t xml:space="preserve">          "fileIndex":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"instanceGuid":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"fileLocation":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4D2940D3" w:rsidR="003F18A9" w:rsidRDefault="003F18A9" w:rsidP="003F18A9">
      <w:pPr>
        <w:pStyle w:val="Code"/>
      </w:pPr>
      <w:r>
        <w:t xml:space="preserve">          "fileIndex":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"instanceGuid":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Files</w:t>
      </w:r>
      <w:r>
        <w:t xml:space="preserve">. Even if the property name erroneously appears in </w:t>
      </w:r>
      <w:r w:rsidRPr="00C43CC5">
        <w:rPr>
          <w:rStyle w:val="CODEtemp"/>
        </w:rPr>
        <w:t>external</w:t>
      </w:r>
      <w:r w:rsidR="007072B1">
        <w:rPr>
          <w:rStyle w:val="CODEtemp"/>
        </w:rPr>
        <w:t>Property</w:t>
      </w:r>
      <w:r w:rsidRPr="00C43CC5">
        <w:rPr>
          <w:rStyle w:val="CODEtemp"/>
        </w:rPr>
        <w:t>Files</w:t>
      </w:r>
      <w:r>
        <w:t xml:space="preserve">, a SARIF consumer </w:t>
      </w:r>
      <w:r>
        <w:rPr>
          <w:b/>
        </w:rPr>
        <w:t xml:space="preserve">SHALL </w:t>
      </w:r>
      <w:r>
        <w:t>ignore the contents of the external</w:t>
      </w:r>
      <w:r w:rsidR="007072B1">
        <w:t xml:space="preserve"> property</w:t>
      </w:r>
      <w:r>
        <w:t xml:space="preserve"> file.</w:t>
      </w:r>
      <w:r w:rsidR="00294FED">
        <w:t xml:space="preserve">Since an external property file can contain multiple external properties, </w:t>
      </w:r>
      <w:r w:rsidR="00294FED">
        <w:rPr>
          <w:rStyle w:val="CODEtemp"/>
        </w:rPr>
        <w:t>externalP</w:t>
      </w:r>
      <w:r w:rsidR="00294FED" w:rsidRPr="00061634">
        <w:rPr>
          <w:rStyle w:val="CODEtemp"/>
        </w:rPr>
        <w:t>ropertyFile</w:t>
      </w:r>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r w:rsidR="00294FED">
        <w:rPr>
          <w:rStyle w:val="CODEtemp"/>
        </w:rPr>
        <w:t>externalP</w:t>
      </w:r>
      <w:r w:rsidR="00294FED" w:rsidRPr="00061634">
        <w:rPr>
          <w:rStyle w:val="CODEtemp"/>
        </w:rPr>
        <w:t>ropertyFile</w:t>
      </w:r>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p>
    <w:p w14:paraId="7AD3FBDD" w14:textId="77777777" w:rsidR="00294FED" w:rsidRDefault="00294FED" w:rsidP="00294FED">
      <w:pPr>
        <w:pStyle w:val="Code"/>
      </w:pPr>
      <w:r>
        <w:t>{                            # A run object.</w:t>
      </w:r>
    </w:p>
    <w:p w14:paraId="31724446" w14:textId="104DD276"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r w:rsidR="00F11AC4">
        <w:t>externalP</w:t>
      </w:r>
      <w:r>
        <w:t>ropertyFiles": {</w:t>
      </w:r>
    </w:p>
    <w:p w14:paraId="19EAD688" w14:textId="675D776E" w:rsidR="00294FED" w:rsidRDefault="00294FED" w:rsidP="00294FED">
      <w:pPr>
        <w:pStyle w:val="Code"/>
      </w:pPr>
      <w:r>
        <w:t xml:space="preserve">    "conversion": {      # An externalPropertyFile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"fileLocation":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382DEF12" w:rsidR="003F18A9" w:rsidRDefault="003F18A9" w:rsidP="00294FED">
      <w:pPr>
        <w:pStyle w:val="Code"/>
      </w:pPr>
      <w:r>
        <w:t xml:space="preserve">        "fileIndex":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"instanceGuid":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"fileLocation":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7777777" w:rsidR="003F18A9" w:rsidRDefault="003F18A9" w:rsidP="003F18A9">
      <w:pPr>
        <w:pStyle w:val="Code"/>
      </w:pPr>
      <w:r>
        <w:t xml:space="preserve">        "fileIndex":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"instanceGuid":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77777777" w:rsidR="00F265D8" w:rsidRDefault="00F265D8" w:rsidP="00F265D8">
      <w:pPr>
        <w:pStyle w:val="Code"/>
      </w:pPr>
      <w:r>
        <w:t>{                            # A run object.</w:t>
      </w:r>
    </w:p>
    <w:p w14:paraId="045EE768" w14:textId="36DEA4C0"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r w:rsidR="00F11AC4">
        <w:t>externalP</w:t>
      </w:r>
      <w:r>
        <w:t>ropertyFiles":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externalPropertyFile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"fileLocation":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55579FDE" w:rsidR="003F18A9" w:rsidRDefault="003F18A9" w:rsidP="00F265D8">
      <w:pPr>
        <w:pStyle w:val="Code"/>
      </w:pPr>
      <w:r>
        <w:t xml:space="preserve">          "fileIndex":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"instanceGuid":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"fileLocation":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13C9ECA8" w:rsidR="003F18A9" w:rsidRDefault="003F18A9" w:rsidP="00F265D8">
      <w:pPr>
        <w:pStyle w:val="Code"/>
      </w:pPr>
      <w:r>
        <w:t xml:space="preserve">          "fileIndex":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"instanceGuid":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r>
        <w:t>aggregateIds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Pr>
          <w:rStyle w:val="CODEtemp"/>
        </w:rPr>
        <w:t>runAutomationDetails</w:t>
      </w:r>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r>
        <w:t>baselineI</w:t>
      </w:r>
      <w:r w:rsidR="00435405">
        <w:t>nstanceGui</w:t>
      </w:r>
      <w:r>
        <w:t>d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636635" w:rsidRPr="00636635">
        <w:rPr>
          <w:rStyle w:val="CODEtemp"/>
        </w:rPr>
        <w:t>id.</w:t>
      </w:r>
      <w:r w:rsidRPr="006066AC">
        <w:rPr>
          <w:rStyle w:val="CODEtemp"/>
        </w:rPr>
        <w:t>i</w:t>
      </w:r>
      <w:r w:rsidR="00435405">
        <w:rPr>
          <w:rStyle w:val="CODEtemp"/>
        </w:rPr>
        <w:t>nstanceGui</w:t>
      </w:r>
      <w:r w:rsidRPr="006066AC">
        <w:rPr>
          <w:rStyle w:val="CODEtemp"/>
        </w:rPr>
        <w:t>d</w:t>
      </w:r>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r>
        <w:t>versionControlProvenance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6D23083C"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r>
        <w:t>originalUriBaseIds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r w:rsidR="00A34799" w:rsidRPr="00A34799">
        <w:rPr>
          <w:rStyle w:val="CODEtemp"/>
        </w:rPr>
        <w:t>fileLocation</w:t>
      </w:r>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7B485803" w:rsidR="00A34799" w:rsidRDefault="00A34799" w:rsidP="0012319B">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77777777" w:rsidR="00A34799" w:rsidRDefault="00A34799" w:rsidP="00A34799">
      <w:pPr>
        <w:pStyle w:val="ListParagraph"/>
        <w:numPr>
          <w:ilvl w:val="0"/>
          <w:numId w:val="72"/>
        </w:numPr>
      </w:pPr>
      <w:r>
        <w:t xml:space="preserve">Set </w:t>
      </w:r>
      <w:r w:rsidRPr="00F45E15">
        <w:rPr>
          <w:rStyle w:val="CODEtemp"/>
        </w:rPr>
        <w:t>resolvedUri</w:t>
      </w:r>
      <w:r>
        <w:t xml:space="preserve"> to the empty string.</w:t>
      </w:r>
      <w:r>
        <w:br/>
      </w:r>
    </w:p>
    <w:p w14:paraId="179700A3" w14:textId="77777777" w:rsidR="00A34799" w:rsidRDefault="00A34799" w:rsidP="00A34799">
      <w:pPr>
        <w:pStyle w:val="ListParagraph"/>
        <w:numPr>
          <w:ilvl w:val="0"/>
          <w:numId w:val="72"/>
        </w:numPr>
      </w:pPr>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r w:rsidRPr="00201AA9">
        <w:rPr>
          <w:rStyle w:val="CODEtemp"/>
        </w:rPr>
        <w:t>fileLocation.uri</w:t>
      </w:r>
      <w:r>
        <w:t xml:space="preserve"> to </w:t>
      </w:r>
      <w:r w:rsidRPr="00201AA9">
        <w:rPr>
          <w:rStyle w:val="CODEtemp"/>
        </w:rPr>
        <w:t>resolvedUri</w:t>
      </w:r>
      <w:r>
        <w:t>.</w:t>
      </w:r>
      <w:r>
        <w:br/>
      </w:r>
    </w:p>
    <w:p w14:paraId="7F11E882" w14:textId="1AC85D29" w:rsidR="00A34799" w:rsidRDefault="00A34799" w:rsidP="00A34799">
      <w:pPr>
        <w:pStyle w:val="ListParagraph"/>
        <w:numPr>
          <w:ilvl w:val="0"/>
          <w:numId w:val="72"/>
        </w:numPr>
      </w:pPr>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"original</w:t>
      </w:r>
      <w:r w:rsidR="00A41A7B">
        <w:t>Uri</w:t>
      </w:r>
      <w:r>
        <w:t>BaseIds":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r w:rsidR="0012319B">
        <w:t>src</w:t>
      </w:r>
      <w:r>
        <w:t>/</w:t>
      </w:r>
      <w:r w:rsidR="0012319B">
        <w:t>"</w:t>
      </w:r>
      <w:r>
        <w:t>,</w:t>
      </w:r>
    </w:p>
    <w:p w14:paraId="44A8C951" w14:textId="1AC44DBB" w:rsidR="00B9118E" w:rsidRDefault="00B9118E" w:rsidP="0012319B">
      <w:pPr>
        <w:pStyle w:val="Codesmall"/>
      </w:pPr>
      <w:r>
        <w:t xml:space="preserve">      "uriBaseId":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"fileLocation":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"mimeType": "text/x-c",</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r>
        <w:t>logicalLocations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 xml:space="preserve">array of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 xml:space="preserve">"logicalLocations":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r w:rsidRPr="00D0526B">
        <w:rPr>
          <w:rStyle w:val="CODEtemp"/>
        </w:rPr>
        <w:t>invocation.processStartFailureMessage</w:t>
      </w:r>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r>
        <w:t>defaultFileEncoding</w:t>
      </w:r>
      <w:bookmarkEnd w:id="262"/>
      <w:bookmarkEnd w:id="263"/>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r>
        <w:t>newlineSequences</w:t>
      </w:r>
      <w:bookmarkEnd w:id="264"/>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A226C">
        <w:t>3.25.5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r>
        <w:t>columnKind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r>
        <w:t>richMessageMimeType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r>
        <w:t>redactionToken</w:t>
      </w:r>
      <w:bookmarkEnd w:id="269"/>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15C97CA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r>
        <w:t>externa</w:t>
      </w:r>
      <w:r w:rsidR="00F265D8">
        <w:t>Property</w:t>
      </w:r>
      <w:r>
        <w:t>File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r>
        <w:t>fileLocation property</w:t>
      </w:r>
      <w:bookmarkEnd w:id="275"/>
      <w:bookmarkEnd w:id="276"/>
    </w:p>
    <w:p w14:paraId="46352381" w14:textId="09D11CDA" w:rsidR="00604E7A" w:rsidRDefault="00604E7A" w:rsidP="00604E7A">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r w:rsidRPr="00F20043">
        <w:rPr>
          <w:rStyle w:val="CODEtemp"/>
        </w:rPr>
        <w:t>fileLocation</w:t>
      </w:r>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r w:rsidRPr="00604E7A">
        <w:rPr>
          <w:rStyle w:val="CODEtemp"/>
        </w:rPr>
        <w:t>uriBaseId</w:t>
      </w:r>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r>
        <w:t>instanceGuid property</w:t>
      </w:r>
      <w:bookmarkEnd w:id="277"/>
      <w:bookmarkEnd w:id="278"/>
    </w:p>
    <w:p w14:paraId="54EBB426" w14:textId="6F53E61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r>
        <w:t>itemCount property</w:t>
      </w:r>
      <w:bookmarkEnd w:id="279"/>
    </w:p>
    <w:p w14:paraId="529E36FA" w14:textId="306407FE" w:rsidR="00EE58E1" w:rsidRDefault="00EE58E1" w:rsidP="00EE58E1">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r>
        <w:t>runAutomationDetails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r>
        <w:rPr>
          <w:rStyle w:val="CODEtemp"/>
        </w:rPr>
        <w:t>runAutomationDetails</w:t>
      </w:r>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Pr="00013250">
        <w:rPr>
          <w:rStyle w:val="CODEtemp"/>
        </w:rPr>
        <w:t>instanceId</w:t>
      </w:r>
      <w:r>
        <w:t xml:space="preserve"> and </w:t>
      </w:r>
      <w:r w:rsidRPr="00013250">
        <w:rPr>
          <w:rStyle w:val="CODEtemp"/>
        </w:rPr>
        <w:t>instanceGuid</w:t>
      </w:r>
      <w:r>
        <w:t xml:space="preserve"> 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Credentaial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"sarif-sdk",</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"instanceId":</w:t>
      </w:r>
    </w:p>
    <w:p w14:paraId="146E918D" w14:textId="77777777" w:rsidR="00A0147E" w:rsidRDefault="00A0147E" w:rsidP="00A0147E">
      <w:pPr>
        <w:pStyle w:val="Codesmall"/>
      </w:pPr>
      <w:r>
        <w:t xml:space="preserve">      "Nightly CredScan run for sarif-sdk/master/x86/debug/2018-10-05",</w:t>
      </w:r>
    </w:p>
    <w:p w14:paraId="70D2861E" w14:textId="77777777" w:rsidR="00A0147E" w:rsidRDefault="00A0147E" w:rsidP="00A0147E">
      <w:pPr>
        <w:pStyle w:val="Codesmall"/>
      </w:pPr>
      <w:r>
        <w:t xml:space="preserve">    "instanceGuid": "11111111-...",</w:t>
      </w:r>
    </w:p>
    <w:p w14:paraId="57701A11" w14:textId="77777777" w:rsidR="00A0147E" w:rsidRDefault="00A0147E" w:rsidP="00A0147E">
      <w:pPr>
        <w:pStyle w:val="Codesmall"/>
      </w:pPr>
      <w:r>
        <w:t xml:space="preserve">    "correlationGuid":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"aggregateIds":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"instanceId":</w:t>
      </w:r>
    </w:p>
    <w:p w14:paraId="279D5F7F" w14:textId="77777777" w:rsidR="00A0147E" w:rsidRDefault="00A0147E" w:rsidP="00A0147E">
      <w:pPr>
        <w:pStyle w:val="Codesmall"/>
      </w:pPr>
      <w:r>
        <w:t xml:space="preserve">        "Nightly security tools run for sarif-sdk/master/x86/debug/2018-10-05"</w:t>
      </w:r>
    </w:p>
    <w:p w14:paraId="5B6546B4" w14:textId="120876AF" w:rsidR="00A0147E" w:rsidRDefault="00A0147E" w:rsidP="00A0147E">
      <w:pPr>
        <w:pStyle w:val="Codesmall"/>
      </w:pPr>
      <w:r>
        <w:t xml:space="preserve">      "instanceGuid": "33333333-...",</w:t>
      </w:r>
    </w:p>
    <w:p w14:paraId="575650BD" w14:textId="34CF791B" w:rsidR="00A0147E" w:rsidRDefault="00A0147E" w:rsidP="00A0147E">
      <w:pPr>
        <w:pStyle w:val="Codesmall"/>
      </w:pPr>
      <w:r>
        <w:t xml:space="preserve">      "correlationGuid":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r w:rsidRPr="0068115A">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w:t>
      </w:r>
      <w:r w:rsidRPr="0068115A">
        <w:rPr>
          <w:rStyle w:val="CODEtemp"/>
        </w:rPr>
        <w:t>instanceGuid</w:t>
      </w:r>
      <w:r>
        <w:t xml:space="preserve"> (§</w:t>
      </w:r>
      <w:r>
        <w:fldChar w:fldCharType="begin"/>
      </w:r>
      <w:r>
        <w:instrText xml:space="preserve"> REF _Ref526937044 \r \h </w:instrText>
      </w:r>
      <w:r>
        <w:fldChar w:fldCharType="separate"/>
      </w:r>
      <w:r w:rsidR="008A226C">
        <w:t>3.15.5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r>
        <w:t>instanceId property</w:t>
      </w:r>
      <w:bookmarkEnd w:id="287"/>
      <w:bookmarkEnd w:id="288"/>
    </w:p>
    <w:p w14:paraId="4B70380E" w14:textId="683D4A5A" w:rsidR="008B6DA3" w:rsidRDefault="008B6DA3" w:rsidP="008B6DA3">
      <w:bookmarkStart w:id="289" w:name="_Hlk526588303"/>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p>
    <w:p w14:paraId="69757585" w14:textId="51F495DA" w:rsidR="00AC5BD9" w:rsidRDefault="00AC5BD9" w:rsidP="00AC5BD9">
      <w:pPr>
        <w:pStyle w:val="Note"/>
      </w:pPr>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r>
        <w:rPr>
          <w:rStyle w:val="CODEtemp"/>
        </w:rPr>
        <w:t>instanceId</w:t>
      </w:r>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p>
    <w:p w14:paraId="1D958E65" w14:textId="6E47C244" w:rsidR="00AC5BD9" w:rsidRPr="00AC5BD9" w:rsidRDefault="00AC5BD9" w:rsidP="00AC5BD9">
      <w:pPr>
        <w:pStyle w:val="Note"/>
      </w:pPr>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r>
        <w:lastRenderedPageBreak/>
        <w:t>instanceGuid property</w:t>
      </w:r>
      <w:bookmarkEnd w:id="290"/>
      <w:bookmarkEnd w:id="291"/>
    </w:p>
    <w:p w14:paraId="171C0D57" w14:textId="68B56002" w:rsidR="008B6DA3" w:rsidRDefault="008B6DA3" w:rsidP="008B6DA3">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r>
        <w:t>correlationGuid property</w:t>
      </w:r>
      <w:bookmarkEnd w:id="292"/>
      <w:bookmarkEnd w:id="293"/>
    </w:p>
    <w:p w14:paraId="0DF48F07" w14:textId="230EE0BE"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r w:rsidRPr="00730452">
        <w:rPr>
          <w:rStyle w:val="CODEtemp"/>
        </w:rPr>
        <w:t>instanceId</w:t>
      </w:r>
      <w:r>
        <w:t xml:space="preserve"> (§</w:t>
      </w:r>
      <w:r>
        <w:fldChar w:fldCharType="begin"/>
      </w:r>
      <w:r>
        <w:instrText xml:space="preserve"> REF _Ref526936776 \r \h </w:instrText>
      </w:r>
      <w:r>
        <w:fldChar w:fldCharType="separate"/>
      </w:r>
      <w:r w:rsidR="008A226C">
        <w:t>3.15.4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Pr="00730452">
        <w:rPr>
          <w:rStyle w:val="CODEtemp"/>
        </w:rPr>
        <w:t>instanceId</w:t>
      </w:r>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9" w:name="_Ref493409168"/>
      <w:bookmarkStart w:id="300" w:name="_Toc530237227"/>
      <w:r>
        <w:t>fullName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01" w:name="_Ref493409198"/>
      <w:bookmarkStart w:id="302" w:name="_Toc530237228"/>
      <w:r>
        <w:lastRenderedPageBreak/>
        <w:t>semanticVersion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r>
        <w:t>fileVersion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r>
        <w:t>downloadUri property</w:t>
      </w:r>
      <w:bookmarkEnd w:id="307"/>
    </w:p>
    <w:p w14:paraId="29604BF7" w14:textId="6FEC81DE"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r>
        <w:t>resourceLocation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9D0ECB6"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Files/SecurityScanner/2.0.1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r>
        <w:t>sarifLoggerVersion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r>
        <w:t>commandLine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DD960C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r>
        <w:lastRenderedPageBreak/>
        <w:t>responseFiles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93EB97A"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r>
        <w:t>startTime</w:t>
      </w:r>
      <w:r w:rsidR="00485F6A">
        <w:t>Utc</w:t>
      </w:r>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r>
        <w:t>endTime</w:t>
      </w:r>
      <w:r w:rsidR="00D1201D">
        <w:t>Utc</w:t>
      </w:r>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r>
        <w:t>exitCode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r>
        <w:lastRenderedPageBreak/>
        <w:t>exitCodeDescription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r>
        <w:t>exitSignalName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r>
        <w:t>exitSignalNumber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r>
        <w:t>processStartFailureMessage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r>
        <w:t>toolExecutionSuccessful</w:t>
      </w:r>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r>
        <w:t>processId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r>
        <w:t>executableLocation</w:t>
      </w:r>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r>
        <w:t>workingDirectory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r>
        <w:lastRenderedPageBreak/>
        <w:t>environmentVariables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r>
        <w:t>toolNotifications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r>
        <w:t>configurationNotifications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and stdoutStderr</w:t>
      </w:r>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"fileLocation":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r>
        <w:t>fileLocation</w:t>
      </w:r>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r>
        <w:t>analysisToolLog</w:t>
      </w:r>
      <w:r w:rsidR="00ED76F2">
        <w:t>Files</w:t>
      </w:r>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11C1AA7B"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r>
        <w:t>versionControlDetails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10F35F94" w:rsidR="002315DB" w:rsidRDefault="007A480E" w:rsidP="002315DB">
      <w:pPr>
        <w:pStyle w:val="Heading3"/>
      </w:pPr>
      <w:bookmarkStart w:id="377" w:name="_Ref511829678"/>
      <w:bookmarkStart w:id="378" w:name="_Toc530237272"/>
      <w:r>
        <w:t xml:space="preserve">repositoryUri </w:t>
      </w:r>
      <w:r w:rsidR="002315DB">
        <w:t>property</w:t>
      </w:r>
      <w:bookmarkEnd w:id="377"/>
      <w:bookmarkEnd w:id="378"/>
    </w:p>
    <w:p w14:paraId="1785AFD1" w14:textId="11060568" w:rsidR="001466B1" w:rsidRDefault="001466B1" w:rsidP="001466B1">
      <w:bookmarkStart w:id="37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r>
        <w:t>revisionId property</w:t>
      </w:r>
      <w:bookmarkEnd w:id="379"/>
      <w:bookmarkEnd w:id="380"/>
      <w:bookmarkEnd w:id="38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r>
        <w:t xml:space="preserve">revisionTag </w:t>
      </w:r>
      <w:r w:rsidR="002315DB">
        <w:t>property</w:t>
      </w:r>
      <w:bookmarkEnd w:id="384"/>
      <w:bookmarkEnd w:id="385"/>
    </w:p>
    <w:p w14:paraId="343EFC1F" w14:textId="3A63E4C3"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r>
        <w:t xml:space="preserve">asOfTimeUtc </w:t>
      </w:r>
      <w:r w:rsidR="002315DB">
        <w:t>property</w:t>
      </w:r>
      <w:bookmarkEnd w:id="386"/>
      <w:bookmarkEnd w:id="387"/>
    </w:p>
    <w:p w14:paraId="1844A6A7" w14:textId="6EBDD863"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r>
        <w:t>fileLocation</w:t>
      </w:r>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r w:rsidR="00316A25">
        <w:rPr>
          <w:rStyle w:val="CODEtemp"/>
        </w:rPr>
        <w:t>fileLocation</w:t>
      </w:r>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r>
        <w:t xml:space="preserve">parentIndex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lastRenderedPageBreak/>
        <w:t>parentIndex</w:t>
      </w:r>
      <w:r>
        <w:t xml:space="preserve"> property refers to its parent ZIP archive, and the ZIP archive does not have a </w:t>
      </w:r>
      <w:r w:rsidRPr="003F4CF6">
        <w:rPr>
          <w:rStyle w:val="CODEtemp"/>
        </w:rPr>
        <w:t>parentIndex</w:t>
      </w:r>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"fileLocation":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"mimeType":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"fileLocation":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"mimeType":</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"parentIndex":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"mimeType": "application/x-contoso-animation",</w:t>
      </w:r>
    </w:p>
    <w:p w14:paraId="35C31945" w14:textId="77777777" w:rsidR="00EB6F4A" w:rsidRDefault="00EB6F4A" w:rsidP="00EB6F4A">
      <w:pPr>
        <w:pStyle w:val="Codesmall"/>
      </w:pPr>
      <w:r>
        <w:t xml:space="preserve">    "parentIndex":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8A226C">
        <w:t>3.17.5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r>
        <w:t>mimeType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"fileLocation":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"fileLocation":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r>
        <w:t>lastModifiedTime</w:t>
      </w:r>
      <w:r w:rsidR="00327EBE">
        <w:t>Utc</w:t>
      </w:r>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r>
        <w:lastRenderedPageBreak/>
        <w:t>i</w:t>
      </w:r>
      <w:r w:rsidR="00435405">
        <w:t>nstanceGui</w:t>
      </w:r>
      <w:r>
        <w:t>d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r>
        <w:t>correlationGuid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r>
        <w:t>ruleId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r>
        <w:t>ruleIndex property</w:t>
      </w:r>
      <w:bookmarkEnd w:id="425"/>
    </w:p>
    <w:p w14:paraId="543A4472" w14:textId="59377846" w:rsidR="00465D52" w:rsidRDefault="001C1CF4" w:rsidP="00465D52">
      <w:r>
        <w:t xml:space="preserve">If </w:t>
      </w:r>
      <w:r w:rsidRPr="001C1CF4">
        <w:rPr>
          <w:rStyle w:val="CODEtemp"/>
        </w:rPr>
        <w:t>ruleId</w:t>
      </w:r>
      <w:r>
        <w:t xml:space="preserve"> (§</w:t>
      </w:r>
      <w:r>
        <w:fldChar w:fldCharType="begin"/>
      </w:r>
      <w:r>
        <w:instrText xml:space="preserve"> REF _Ref513193500 \r \h </w:instrText>
      </w:r>
      <w:r>
        <w:fldChar w:fldCharType="separate"/>
      </w:r>
      <w:r w:rsidR="008A226C">
        <w:t>3.22.5</w:t>
      </w:r>
      <w:r>
        <w:fldChar w:fldCharType="end"/>
      </w:r>
      <w:r>
        <w:t>) is present</w:t>
      </w:r>
      <w:r w:rsidR="00465D52" w:rsidRPr="00465D52">
        <w:t>,</w:t>
      </w:r>
      <w:r>
        <w:t xml:space="preserve">the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r w:rsidRPr="007539E5">
        <w:rPr>
          <w:rStyle w:val="CODEtemp"/>
        </w:rPr>
        <w:t>ruleIndex</w:t>
      </w:r>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r w:rsidR="002E52B0">
        <w:rPr>
          <w:rStyle w:val="CODEtemp"/>
        </w:rPr>
        <w:t>resources</w:t>
      </w:r>
      <w:r w:rsidR="00465D52" w:rsidRPr="000A7DA8">
        <w:rPr>
          <w:rStyle w:val="CODEtemp"/>
        </w:rPr>
        <w:t>.rules</w:t>
      </w:r>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"ruleId":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r w:rsidR="00A431FB">
        <w:t>ruleIndex":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ruleIndex</w:t>
      </w:r>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30237296"/>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30237297"/>
      <w:r>
        <w:lastRenderedPageBreak/>
        <w:t>message property</w:t>
      </w:r>
      <w:bookmarkEnd w:id="428"/>
      <w:bookmarkEnd w:id="429"/>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30237298"/>
      <w:r>
        <w:t>locations property</w:t>
      </w:r>
      <w:bookmarkEnd w:id="431"/>
      <w:bookmarkEnd w:id="432"/>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30237299"/>
      <w:r>
        <w:t>analysisTarget</w:t>
      </w:r>
      <w:r w:rsidR="00673F27">
        <w:t xml:space="preserve"> p</w:t>
      </w:r>
      <w:r>
        <w:t>roperty</w:t>
      </w:r>
      <w:bookmarkEnd w:id="433"/>
      <w:bookmarkEnd w:id="434"/>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30237300"/>
      <w:r>
        <w:t>fingerprints property</w:t>
      </w:r>
      <w:bookmarkEnd w:id="435"/>
      <w:bookmarkEnd w:id="436"/>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EC6BC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30237301"/>
      <w:r>
        <w:t>partialFingerprints</w:t>
      </w:r>
      <w:r w:rsidR="00401BB5">
        <w:t xml:space="preserve"> property</w:t>
      </w:r>
      <w:bookmarkEnd w:id="437"/>
      <w:bookmarkEnd w:id="438"/>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04A63508" w:rsidR="00FA2C6D" w:rsidRDefault="00FA2C6D" w:rsidP="00FA2C6D">
      <w:pPr>
        <w:pStyle w:val="Codesmall"/>
      </w:pPr>
      <w:r>
        <w:t xml:space="preserve">    "wordHash": "</w:t>
      </w:r>
      <w:r w:rsidRPr="00FA2C6D">
        <w:t>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30237302"/>
      <w:r>
        <w:t>codeFlows property</w:t>
      </w:r>
      <w:bookmarkEnd w:id="440"/>
      <w:bookmarkEnd w:id="441"/>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30237303"/>
      <w:r>
        <w:t>graphs property</w:t>
      </w:r>
      <w:bookmarkEnd w:id="442"/>
      <w:bookmarkEnd w:id="443"/>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30237304"/>
      <w:r>
        <w:t>graphTraversals property</w:t>
      </w:r>
      <w:bookmarkEnd w:id="444"/>
      <w:bookmarkEnd w:id="445"/>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30237305"/>
      <w:r>
        <w:t>stacks property</w:t>
      </w:r>
      <w:bookmarkEnd w:id="446"/>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30237306"/>
      <w:r>
        <w:t>relatedLocations property</w:t>
      </w:r>
      <w:bookmarkEnd w:id="447"/>
      <w:bookmarkEnd w:id="448"/>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30237307"/>
      <w:r>
        <w:t>suppressionStates property</w:t>
      </w:r>
      <w:bookmarkEnd w:id="449"/>
    </w:p>
    <w:p w14:paraId="1AE8DC88" w14:textId="2A54B9A5" w:rsidR="00401BB5" w:rsidRDefault="00401BB5" w:rsidP="00401BB5">
      <w:pPr>
        <w:pStyle w:val="Heading4"/>
      </w:pPr>
      <w:bookmarkStart w:id="450" w:name="_Toc530237308"/>
      <w:r>
        <w:t>General</w:t>
      </w:r>
      <w:bookmarkEnd w:id="450"/>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30237309"/>
      <w:r>
        <w:t>suppressedInSource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3" w:name="_Ref493475253"/>
      <w:bookmarkStart w:id="454" w:name="_Toc530237310"/>
      <w:r>
        <w:t>suppressedExternally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5" w:name="_Ref493351360"/>
      <w:bookmarkStart w:id="456" w:name="_Toc530237311"/>
      <w:bookmarkStart w:id="457" w:name="_Hlk514318442"/>
      <w:r>
        <w:t>baselineState property</w:t>
      </w:r>
      <w:bookmarkEnd w:id="455"/>
      <w:bookmarkEnd w:id="4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7889F71D" w14:textId="77A5B0A4" w:rsidR="00CD08B9" w:rsidRPr="00D11E26" w:rsidDel="00CA0CB3" w:rsidRDefault="00F51AF1" w:rsidP="00F51AF1">
      <w:pPr>
        <w:rPr>
          <w:del w:id="458" w:author="Laurence Golding" w:date="2018-11-21T13:43:00Z"/>
        </w:rPr>
      </w:pPr>
      <w:del w:id="459" w:author="Laurence Golding" w:date="2018-11-21T13:43:00Z">
        <w:r w:rsidRPr="00F51AF1" w:rsidDel="00CA0CB3">
          <w:delText xml:space="preserve">If </w:delText>
        </w:r>
        <w:r w:rsidRPr="00F51AF1" w:rsidDel="00CA0CB3">
          <w:rPr>
            <w:rStyle w:val="CODEtemp"/>
          </w:rPr>
          <w:delText>baselineI</w:delText>
        </w:r>
        <w:r w:rsidR="00582AEF" w:rsidDel="00CA0CB3">
          <w:rPr>
            <w:rStyle w:val="CODEtemp"/>
          </w:rPr>
          <w:delText>nstanceGui</w:delText>
        </w:r>
        <w:r w:rsidRPr="00F51AF1" w:rsidDel="00CA0CB3">
          <w:rPr>
            <w:rStyle w:val="CODEtemp"/>
          </w:rPr>
          <w:delText>d</w:delText>
        </w:r>
        <w:r w:rsidRPr="00F51AF1" w:rsidDel="00CA0CB3">
          <w:delText xml:space="preserve"> is present but </w:delText>
        </w:r>
        <w:r w:rsidRPr="00F51AF1" w:rsidDel="00CA0CB3">
          <w:rPr>
            <w:rStyle w:val="CODEtemp"/>
          </w:rPr>
          <w:delText>baselineState</w:delText>
        </w:r>
        <w:r w:rsidRPr="00F51AF1" w:rsidDel="00CA0CB3">
          <w:delText xml:space="preserve"> is absent, </w:delText>
        </w:r>
        <w:r w:rsidRPr="00F51AF1" w:rsidDel="00CA0CB3">
          <w:rPr>
            <w:rStyle w:val="CODEtemp"/>
          </w:rPr>
          <w:delText>baselineState</w:delText>
        </w:r>
        <w:r w:rsidRPr="00F51AF1" w:rsidDel="00CA0CB3">
          <w:delText xml:space="preserve"> </w:delText>
        </w:r>
        <w:r w:rsidRPr="00F51AF1" w:rsidDel="00CA0CB3">
          <w:rPr>
            <w:b/>
          </w:rPr>
          <w:delText>SHALL</w:delText>
        </w:r>
        <w:r w:rsidRPr="00F51AF1" w:rsidDel="00CA0CB3">
          <w:delText xml:space="preserve"> be considered to have the value </w:delText>
        </w:r>
        <w:r w:rsidRPr="00F51AF1" w:rsidDel="00CA0CB3">
          <w:rPr>
            <w:rStyle w:val="CODEtemp"/>
          </w:rPr>
          <w:delText>"new"</w:delText>
        </w:r>
        <w:r w:rsidRPr="00F51AF1" w:rsidDel="00CA0CB3">
          <w:delText>.</w:delText>
        </w:r>
      </w:del>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5F0C33C0" w:rsidR="00F51AF1" w:rsidRDefault="00F51AF1" w:rsidP="00F51AF1">
      <w:pPr>
        <w:pStyle w:val="Note"/>
        <w:rPr>
          <w:ins w:id="460" w:author="Laurence Golding" w:date="2018-11-21T13:42:00Z"/>
        </w:rPr>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91F5D9C" w14:textId="77AB4B73" w:rsidR="00CA0CB3" w:rsidRPr="00D11E26" w:rsidRDefault="00CA0CB3" w:rsidP="00CA0CB3">
      <w:pPr>
        <w:rPr>
          <w:ins w:id="461" w:author="Laurence Golding" w:date="2018-11-21T13:42:00Z"/>
        </w:rPr>
      </w:pPr>
      <w:ins w:id="462" w:author="Laurence Golding" w:date="2018-11-21T13:42:00Z">
        <w:r>
          <w:t xml:space="preserve">If </w:t>
        </w:r>
        <w:r w:rsidRPr="00CA0CB3">
          <w:rPr>
            <w:rStyle w:val="CODEtemp"/>
          </w:rPr>
          <w:t>baselineState</w:t>
        </w:r>
        <w:r>
          <w:t xml:space="preserve"> is present </w:t>
        </w:r>
      </w:ins>
      <w:ins w:id="463" w:author="Laurence Golding" w:date="2018-11-21T13:46:00Z">
        <w:r w:rsidR="00654415">
          <w:t>on</w:t>
        </w:r>
      </w:ins>
      <w:ins w:id="464" w:author="Laurence Golding" w:date="2018-11-21T13:42:00Z">
        <w:r>
          <w:t xml:space="preserve"> any </w:t>
        </w:r>
        <w:r w:rsidRPr="00CA0CB3">
          <w:rPr>
            <w:rStyle w:val="CODEtemp"/>
          </w:rPr>
          <w:t>result</w:t>
        </w:r>
        <w:r>
          <w:t xml:space="preserve"> object in the containing </w:t>
        </w:r>
        <w:r w:rsidRPr="009F1572">
          <w:rPr>
            <w:rStyle w:val="CODEtemp"/>
          </w:rPr>
          <w:t>run</w:t>
        </w:r>
        <w:r>
          <w:t xml:space="preserve">, it </w:t>
        </w:r>
        <w:r>
          <w:rPr>
            <w:b/>
          </w:rPr>
          <w:t>SH</w:t>
        </w:r>
      </w:ins>
      <w:ins w:id="465" w:author="Laurence Golding" w:date="2018-11-23T15:37:00Z">
        <w:r w:rsidR="00BB72AB">
          <w:rPr>
            <w:b/>
          </w:rPr>
          <w:t>ALL</w:t>
        </w:r>
      </w:ins>
      <w:ins w:id="466" w:author="Laurence Golding" w:date="2018-11-21T13:42:00Z">
        <w:r>
          <w:t xml:space="preserve"> be present </w:t>
        </w:r>
      </w:ins>
      <w:ins w:id="467" w:author="Laurence Golding" w:date="2018-11-21T13:46:00Z">
        <w:r w:rsidR="00654415">
          <w:t>on</w:t>
        </w:r>
      </w:ins>
      <w:ins w:id="468" w:author="Laurence Golding" w:date="2018-11-21T13:42:00Z">
        <w:r>
          <w:t xml:space="preserve"> every such </w:t>
        </w:r>
        <w:r w:rsidRPr="00CA0CB3">
          <w:rPr>
            <w:rStyle w:val="CODEtemp"/>
          </w:rPr>
          <w:t>result</w:t>
        </w:r>
        <w:r>
          <w:t xml:space="preserve"> object.</w:t>
        </w:r>
      </w:ins>
    </w:p>
    <w:p w14:paraId="722A3AD1" w14:textId="0BEA3D87" w:rsidR="00CA0CB3" w:rsidRDefault="00CA0CB3" w:rsidP="00CA0CB3">
      <w:pPr>
        <w:pStyle w:val="Note"/>
        <w:rPr>
          <w:ins w:id="469" w:author="Laurence Golding" w:date="2018-11-23T16:00:00Z"/>
        </w:rPr>
      </w:pPr>
      <w:ins w:id="470" w:author="Laurence Golding" w:date="2018-11-21T13:42:00Z">
        <w:r>
          <w:t xml:space="preserve">NOTE: </w:t>
        </w:r>
      </w:ins>
      <w:ins w:id="471" w:author="Laurence Golding" w:date="2018-11-23T15:57:00Z">
        <w:r w:rsidR="009F1572">
          <w:t>T</w:t>
        </w:r>
      </w:ins>
      <w:ins w:id="472" w:author="Laurence Golding" w:date="2018-11-23T15:54:00Z">
        <w:r w:rsidR="00600B5F">
          <w:t>h</w:t>
        </w:r>
      </w:ins>
      <w:ins w:id="473" w:author="Laurence Golding" w:date="2018-11-21T13:44:00Z">
        <w:r>
          <w:t>e</w:t>
        </w:r>
      </w:ins>
      <w:ins w:id="474" w:author="Laurence Golding" w:date="2018-11-23T15:54:00Z">
        <w:r w:rsidR="00600B5F">
          <w:t xml:space="preserve"> presence of</w:t>
        </w:r>
      </w:ins>
      <w:ins w:id="475" w:author="Laurence Golding" w:date="2018-11-21T13:44:00Z">
        <w:r>
          <w:t xml:space="preserve"> </w:t>
        </w:r>
        <w:r w:rsidRPr="00CA0CB3">
          <w:rPr>
            <w:rStyle w:val="CODEtemp"/>
          </w:rPr>
          <w:t>baselineState</w:t>
        </w:r>
        <w:r>
          <w:t xml:space="preserve"> </w:t>
        </w:r>
      </w:ins>
      <w:ins w:id="476" w:author="Laurence Golding" w:date="2018-11-23T15:54:00Z">
        <w:r w:rsidR="00600B5F">
          <w:t>on</w:t>
        </w:r>
      </w:ins>
      <w:ins w:id="477" w:author="Laurence Golding" w:date="2018-11-21T13:44:00Z">
        <w:r>
          <w:t xml:space="preserve"> </w:t>
        </w:r>
      </w:ins>
      <w:ins w:id="478" w:author="Laurence Golding" w:date="2018-11-23T15:54:00Z">
        <w:r w:rsidR="00600B5F">
          <w:t>an</w:t>
        </w:r>
      </w:ins>
      <w:ins w:id="479" w:author="Laurence Golding" w:date="2018-11-21T13:45:00Z">
        <w:r>
          <w:t xml:space="preserve">y </w:t>
        </w:r>
        <w:r w:rsidRPr="009F1572">
          <w:rPr>
            <w:rStyle w:val="CODEtemp"/>
          </w:rPr>
          <w:t>result</w:t>
        </w:r>
      </w:ins>
      <w:ins w:id="480" w:author="Laurence Golding" w:date="2018-11-23T15:54:00Z">
        <w:r w:rsidR="00600B5F">
          <w:t xml:space="preserve"> implies that the SARIF producer performed a comprehensive </w:t>
        </w:r>
      </w:ins>
      <w:ins w:id="481" w:author="Laurence Golding" w:date="2018-11-23T15:59:00Z">
        <w:r w:rsidR="009F1572">
          <w:t>comparison</w:t>
        </w:r>
      </w:ins>
      <w:ins w:id="482" w:author="Laurence Golding" w:date="2018-11-23T15:54:00Z">
        <w:r w:rsidR="00600B5F">
          <w:t xml:space="preserve"> between the </w:t>
        </w:r>
      </w:ins>
      <w:ins w:id="483" w:author="Laurence Golding" w:date="2018-11-23T15:59:00Z">
        <w:r w:rsidR="009F1572">
          <w:t xml:space="preserve">results in the </w:t>
        </w:r>
      </w:ins>
      <w:ins w:id="484" w:author="Laurence Golding" w:date="2018-11-23T15:54:00Z">
        <w:r w:rsidR="00600B5F">
          <w:t xml:space="preserve">current run and </w:t>
        </w:r>
      </w:ins>
      <w:ins w:id="485" w:author="Laurence Golding" w:date="2018-11-23T15:59:00Z">
        <w:r w:rsidR="009F1572">
          <w:t xml:space="preserve">those in </w:t>
        </w:r>
      </w:ins>
      <w:ins w:id="486" w:author="Laurence Golding" w:date="2018-11-23T15:54:00Z">
        <w:r w:rsidR="00600B5F">
          <w:t>some previous run</w:t>
        </w:r>
      </w:ins>
      <w:ins w:id="487" w:author="Laurence Golding" w:date="2018-11-21T13:45:00Z">
        <w:r>
          <w:t>.</w:t>
        </w:r>
      </w:ins>
      <w:ins w:id="488" w:author="Laurence Golding" w:date="2018-11-23T15:54:00Z">
        <w:r w:rsidR="00600B5F">
          <w:t xml:space="preserve"> </w:t>
        </w:r>
      </w:ins>
      <w:ins w:id="489" w:author="Laurence Golding" w:date="2018-11-23T16:02:00Z">
        <w:r w:rsidR="009F1572">
          <w:t>A</w:t>
        </w:r>
      </w:ins>
      <w:ins w:id="490" w:author="Laurence Golding" w:date="2018-11-23T15:55:00Z">
        <w:r w:rsidR="00600B5F">
          <w:t xml:space="preserve"> SARIF consumer is entitled to expect th</w:t>
        </w:r>
      </w:ins>
      <w:ins w:id="491" w:author="Laurence Golding" w:date="2018-11-23T15:57:00Z">
        <w:r w:rsidR="009F1572">
          <w:t>at</w:t>
        </w:r>
      </w:ins>
      <w:ins w:id="492" w:author="Laurence Golding" w:date="2018-11-23T15:55:00Z">
        <w:r w:rsidR="00600B5F">
          <w:t xml:space="preserve"> the differencing operation </w:t>
        </w:r>
      </w:ins>
      <w:ins w:id="493" w:author="Laurence Golding" w:date="2018-11-23T15:58:00Z">
        <w:r w:rsidR="009F1572">
          <w:t xml:space="preserve">produced a </w:t>
        </w:r>
        <w:r w:rsidR="009F1572" w:rsidRPr="009F1572">
          <w:rPr>
            <w:rStyle w:val="CODEtemp"/>
          </w:rPr>
          <w:t>baselineState</w:t>
        </w:r>
        <w:r w:rsidR="009F1572">
          <w:t xml:space="preserve"> value for</w:t>
        </w:r>
      </w:ins>
      <w:ins w:id="494" w:author="Laurence Golding" w:date="2018-11-23T15:55:00Z">
        <w:r w:rsidR="00600B5F">
          <w:t xml:space="preserve"> </w:t>
        </w:r>
        <w:bookmarkStart w:id="495" w:name="_GoBack"/>
        <w:bookmarkEnd w:id="495"/>
        <w:r w:rsidR="00600B5F">
          <w:t>e</w:t>
        </w:r>
      </w:ins>
      <w:ins w:id="496" w:author="Laurence Golding" w:date="2018-11-23T15:56:00Z">
        <w:r w:rsidR="00600B5F">
          <w:t>very result.</w:t>
        </w:r>
      </w:ins>
    </w:p>
    <w:p w14:paraId="1777720B" w14:textId="6AE3BBB9" w:rsidR="009F1572" w:rsidRPr="009F1572" w:rsidRDefault="009F1572" w:rsidP="009F1572">
      <w:pPr>
        <w:pStyle w:val="Note"/>
      </w:pPr>
      <w:ins w:id="497" w:author="Laurence Golding" w:date="2018-11-23T16:00:00Z">
        <w:r>
          <w:t xml:space="preserve">This is conceptually similar to </w:t>
        </w:r>
      </w:ins>
      <w:ins w:id="498" w:author="Laurence Golding" w:date="2018-11-23T16:02:00Z">
        <w:r>
          <w:t>tool</w:t>
        </w:r>
      </w:ins>
      <w:ins w:id="499" w:author="Laurence Golding" w:date="2018-11-23T16:00:00Z">
        <w:r>
          <w:t xml:space="preserve"> that compares two </w:t>
        </w:r>
      </w:ins>
      <w:ins w:id="500" w:author="Laurence Golding" w:date="2018-11-23T16:02:00Z">
        <w:r>
          <w:t xml:space="preserve">text </w:t>
        </w:r>
      </w:ins>
      <w:ins w:id="501" w:author="Laurence Golding" w:date="2018-11-23T16:00:00Z">
        <w:r>
          <w:t xml:space="preserve">files, and for every line, concludes that it exists in the </w:t>
        </w:r>
      </w:ins>
      <w:ins w:id="502" w:author="Laurence Golding" w:date="2018-11-23T16:01:00Z">
        <w:r>
          <w:t xml:space="preserve">left-hand file, the right-hand file, or both. </w:t>
        </w:r>
      </w:ins>
      <w:ins w:id="503" w:author="Laurence Golding" w:date="2018-11-23T16:02:00Z">
        <w:r>
          <w:t>The</w:t>
        </w:r>
      </w:ins>
      <w:ins w:id="504" w:author="Laurence Golding" w:date="2018-11-23T16:01:00Z">
        <w:r>
          <w:t xml:space="preserve"> tool must </w:t>
        </w:r>
      </w:ins>
      <w:ins w:id="505" w:author="Laurence Golding" w:date="2018-11-23T16:03:00Z">
        <w:r>
          <w:t>provide this information</w:t>
        </w:r>
      </w:ins>
      <w:ins w:id="506" w:author="Laurence Golding" w:date="2018-11-23T16:01:00Z">
        <w:r>
          <w:t xml:space="preserve"> for every line in both files; it cannot leave some lines “undetermined.”</w:t>
        </w:r>
      </w:ins>
    </w:p>
    <w:p w14:paraId="3775A5C2" w14:textId="63A09D6F" w:rsidR="00A27D47" w:rsidRDefault="003141F8" w:rsidP="006E546E">
      <w:pPr>
        <w:pStyle w:val="Heading3"/>
      </w:pPr>
      <w:bookmarkStart w:id="507" w:name="_Ref507598047"/>
      <w:bookmarkStart w:id="508" w:name="_Ref508987354"/>
      <w:bookmarkStart w:id="509" w:name="_Toc530237312"/>
      <w:bookmarkStart w:id="510" w:name="_Ref506807829"/>
      <w:r>
        <w:t>a</w:t>
      </w:r>
      <w:r w:rsidR="00A27D47">
        <w:t>ttachments</w:t>
      </w:r>
      <w:bookmarkEnd w:id="507"/>
      <w:r>
        <w:t xml:space="preserve"> property</w:t>
      </w:r>
      <w:bookmarkEnd w:id="508"/>
      <w:bookmarkEnd w:id="509"/>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511" w:name="_Toc530237313"/>
      <w:r>
        <w:t>workItem</w:t>
      </w:r>
      <w:r w:rsidR="00326BD5">
        <w:t>Uri</w:t>
      </w:r>
      <w:r w:rsidR="008C5D5A">
        <w:t>s</w:t>
      </w:r>
      <w:r>
        <w:t xml:space="preserve"> property</w:t>
      </w:r>
      <w:bookmarkEnd w:id="511"/>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lastRenderedPageBreak/>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12" w:name="_Toc530237314"/>
      <w:r>
        <w:t>hostedViewerUri property</w:t>
      </w:r>
      <w:bookmarkEnd w:id="512"/>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513" w:name="_Toc530237315"/>
      <w:r>
        <w:t>resultProvenance</w:t>
      </w:r>
      <w:bookmarkEnd w:id="513"/>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r>
        <w:rPr>
          <w:rStyle w:val="CODEtemp"/>
        </w:rPr>
        <w:t>resultProvenance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514" w:name="_Ref510085934"/>
      <w:bookmarkStart w:id="515" w:name="_Toc530237316"/>
      <w:r>
        <w:t>conversionProvenance property</w:t>
      </w:r>
      <w:bookmarkEnd w:id="510"/>
      <w:bookmarkEnd w:id="514"/>
      <w:bookmarkEnd w:id="515"/>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5BDAB3D3"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lastRenderedPageBreak/>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t xml:space="preserve">            {</w:t>
      </w:r>
    </w:p>
    <w:p w14:paraId="17292CE8" w14:textId="029A193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003739B9" w:rsidR="00DE4250" w:rsidRDefault="00DE4250" w:rsidP="00DE4250">
      <w:pPr>
        <w:pStyle w:val="Codesmall"/>
      </w:pPr>
      <w:r>
        <w:t xml:space="preserve">                "endColumn":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16" w:name="_Toc530237317"/>
      <w:r>
        <w:t>fixes property</w:t>
      </w:r>
      <w:bookmarkEnd w:id="516"/>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517" w:name="_Toc530237318"/>
      <w:r>
        <w:t>occurrenceCount property</w:t>
      </w:r>
      <w:bookmarkEnd w:id="517"/>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18" w:name="_Ref493426721"/>
      <w:bookmarkStart w:id="519" w:name="_Ref507665939"/>
      <w:bookmarkStart w:id="520" w:name="_Toc530237319"/>
      <w:r>
        <w:t>location object</w:t>
      </w:r>
      <w:bookmarkEnd w:id="518"/>
      <w:bookmarkEnd w:id="519"/>
      <w:bookmarkEnd w:id="520"/>
    </w:p>
    <w:p w14:paraId="27ED50C0" w14:textId="23D428DC" w:rsidR="006E546E" w:rsidRDefault="006E546E" w:rsidP="006E546E">
      <w:pPr>
        <w:pStyle w:val="Heading3"/>
      </w:pPr>
      <w:bookmarkStart w:id="521" w:name="_Ref493479281"/>
      <w:bookmarkStart w:id="522" w:name="_Toc530237320"/>
      <w:r>
        <w:t>General</w:t>
      </w:r>
      <w:bookmarkEnd w:id="521"/>
      <w:bookmarkEnd w:id="522"/>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523" w:name="_Toc530237321"/>
      <w:r>
        <w:t>Constraints</w:t>
      </w:r>
      <w:bookmarkEnd w:id="523"/>
    </w:p>
    <w:p w14:paraId="01C657E7" w14:textId="3A8236DA" w:rsidR="00F76775" w:rsidRDefault="00F76775" w:rsidP="00F76775">
      <w:r>
        <w:t xml:space="preserve">At least one of the </w:t>
      </w:r>
      <w:r w:rsidRPr="00DE6CA3">
        <w:rPr>
          <w:rStyle w:val="CODEtemp"/>
        </w:rPr>
        <w:t>fullyQualified</w:t>
      </w:r>
      <w:r>
        <w:rPr>
          <w:rStyle w:val="CODEtemp"/>
        </w:rPr>
        <w:t>Logi</w:t>
      </w:r>
      <w:r w:rsidRPr="00DE6CA3">
        <w:rPr>
          <w:rStyle w:val="CODEtemp"/>
        </w:rPr>
        <w:t>calName</w:t>
      </w:r>
      <w:r>
        <w:t xml:space="preserve"> property (§</w:t>
      </w:r>
      <w:r>
        <w:fldChar w:fldCharType="begin"/>
      </w:r>
      <w:r>
        <w:instrText xml:space="preserve"> REF _Ref493404450 \r \h </w:instrText>
      </w:r>
      <w:r>
        <w:fldChar w:fldCharType="separate"/>
      </w:r>
      <w:r w:rsidR="008A226C">
        <w:t>3.23.4</w:t>
      </w:r>
      <w:r>
        <w:fldChar w:fldCharType="end"/>
      </w:r>
      <w:r>
        <w:t xml:space="preserve">) or the </w:t>
      </w:r>
      <w:r w:rsidRPr="00DE6CA3">
        <w:rPr>
          <w:rStyle w:val="CODEtemp"/>
        </w:rPr>
        <w:t>logicalLocationIndex</w:t>
      </w:r>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r w:rsidRPr="00DE6CA3">
        <w:rPr>
          <w:rStyle w:val="CODEtemp"/>
        </w:rPr>
        <w:t>logicalLocationIndex</w:t>
      </w:r>
      <w:r>
        <w:t>.</w:t>
      </w:r>
    </w:p>
    <w:p w14:paraId="7BB3738A" w14:textId="2222E264" w:rsidR="006E546E" w:rsidRDefault="00C6546E" w:rsidP="006E546E">
      <w:pPr>
        <w:pStyle w:val="Heading3"/>
      </w:pPr>
      <w:bookmarkStart w:id="524" w:name="_Ref493477623"/>
      <w:bookmarkStart w:id="525" w:name="_Ref493478351"/>
      <w:bookmarkStart w:id="526" w:name="_Toc530237322"/>
      <w:r>
        <w:t xml:space="preserve">physicalLocation </w:t>
      </w:r>
      <w:r w:rsidR="006E546E">
        <w:t>property</w:t>
      </w:r>
      <w:bookmarkEnd w:id="524"/>
      <w:bookmarkEnd w:id="525"/>
      <w:bookmarkEnd w:id="526"/>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27" w:name="_Ref493404450"/>
      <w:bookmarkStart w:id="528" w:name="_Ref493404690"/>
      <w:bookmarkStart w:id="529" w:name="_Toc530237323"/>
      <w:r>
        <w:t>fullyQualifiedLogicalName property</w:t>
      </w:r>
      <w:bookmarkEnd w:id="527"/>
      <w:bookmarkEnd w:id="528"/>
      <w:bookmarkEnd w:id="529"/>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530" w:name="_Hlk513194534"/>
      <w:bookmarkStart w:id="531"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30"/>
    </w:p>
    <w:p w14:paraId="01F88A86" w14:textId="1E5C7BD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31"/>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w:t>
      </w:r>
      <w:r w:rsidR="002649ED" w:rsidRPr="002649ED">
        <w:rPr>
          <w:rStyle w:val="CODEtemp"/>
        </w:rPr>
        <w:t>fullyQualifiedNameProperty</w:t>
      </w:r>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r w:rsidRPr="00E66E38">
        <w:rPr>
          <w:rStyle w:val="CODEtemp"/>
        </w:rPr>
        <w:t>logicalLocations</w:t>
      </w:r>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lastRenderedPageBreak/>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r w:rsidR="00384B6C">
        <w:t xml:space="preserve">However, they would be distinguished by their </w:t>
      </w:r>
      <w:r w:rsidR="00384B6C" w:rsidRPr="00384B6C">
        <w:rPr>
          <w:rStyle w:val="CODEtemp"/>
        </w:rPr>
        <w:t>parentIndex</w:t>
      </w:r>
      <w:r w:rsidR="00384B6C">
        <w:t xml:space="preserve"> properties</w:t>
      </w:r>
      <w:r>
        <w:t>:</w:t>
      </w:r>
    </w:p>
    <w:p w14:paraId="4F87E161" w14:textId="236351DD" w:rsidR="006E0178" w:rsidRDefault="006E0178" w:rsidP="006E0178">
      <w:pPr>
        <w:pStyle w:val="Codesmall"/>
      </w:pPr>
      <w:r>
        <w:t xml:space="preserve">"logicalLocations":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"fullyQualifiedName": "A::B",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r w:rsidR="00384B6C">
        <w:t>parentIndex</w:t>
      </w:r>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"fullyQualifiedName": "A::B",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r w:rsidR="00581205">
        <w:t>parentIndex</w:t>
      </w:r>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pPr>
      <w:bookmarkStart w:id="532" w:name="_Ref530062627"/>
      <w:bookmarkStart w:id="533" w:name="_Toc530237324"/>
      <w:r>
        <w:t>logicalLocationIndex property</w:t>
      </w:r>
      <w:bookmarkEnd w:id="532"/>
      <w:bookmarkEnd w:id="533"/>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r w:rsidRPr="00B10A43">
        <w:rPr>
          <w:rStyle w:val="CODEtemp"/>
        </w:rPr>
        <w:t>logicalLocations</w:t>
      </w:r>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r w:rsidRPr="00B10A43">
        <w:rPr>
          <w:rStyle w:val="CODEtemp"/>
        </w:rPr>
        <w:t>logicalLocationIndex</w:t>
      </w:r>
      <w:r>
        <w:t xml:space="preserve"> whose value is a non-negative integer that specifies the index within the </w:t>
      </w:r>
      <w:r w:rsidRPr="00B10A43">
        <w:rPr>
          <w:rStyle w:val="CODEtemp"/>
        </w:rPr>
        <w:t>logicalLocations</w:t>
      </w:r>
      <w:r>
        <w:t xml:space="preserve"> array of the </w:t>
      </w:r>
      <w:r w:rsidRPr="00B10A43">
        <w:rPr>
          <w:rStyle w:val="CODEtemp"/>
        </w:rPr>
        <w:t>logicalLocation</w:t>
      </w:r>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r w:rsidRPr="00B10A43">
        <w:rPr>
          <w:rStyle w:val="CODEtemp"/>
        </w:rPr>
        <w:t>fullyQualifiedLogicalName</w:t>
      </w:r>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t xml:space="preserve">NOTE: If </w:t>
      </w:r>
      <w:r w:rsidRPr="00B10A43">
        <w:rPr>
          <w:rStyle w:val="CODEtemp"/>
        </w:rPr>
        <w:t>logicalLocationIndex</w:t>
      </w:r>
      <w:r>
        <w:t xml:space="preserve"> is absent, the SARIF consumer will not be able to locate information about the logical location without traversing the </w:t>
      </w:r>
      <w:r w:rsidRPr="00880CF3">
        <w:rPr>
          <w:rStyle w:val="CODEtemp"/>
        </w:rPr>
        <w:t>run.</w:t>
      </w:r>
      <w:r>
        <w:rPr>
          <w:rStyle w:val="CODEtemp"/>
        </w:rPr>
        <w:t>logicalLocations</w:t>
      </w:r>
      <w:r>
        <w:t xml:space="preserve"> array searching for a </w:t>
      </w:r>
      <w:r>
        <w:rPr>
          <w:rStyle w:val="CODEtemp"/>
        </w:rPr>
        <w:t>logicalLocation</w:t>
      </w:r>
      <w:r>
        <w:t xml:space="preserve"> object whose </w:t>
      </w:r>
      <w:r>
        <w:rPr>
          <w:rStyle w:val="CODEtemp"/>
        </w:rPr>
        <w:t>fullyQualifiedName</w:t>
      </w:r>
      <w:r>
        <w:t xml:space="preserve"> (§</w:t>
      </w:r>
      <w:r>
        <w:fldChar w:fldCharType="begin"/>
      </w:r>
      <w:r>
        <w:instrText xml:space="preserve"> REF _Ref513194876 \r \h </w:instrText>
      </w:r>
      <w:r>
        <w:fldChar w:fldCharType="separate"/>
      </w:r>
      <w:r w:rsidR="008A226C">
        <w:t>3.27.4</w:t>
      </w:r>
      <w:r>
        <w:fldChar w:fldCharType="end"/>
      </w:r>
      <w:r>
        <w:t xml:space="preserve">) matches the </w:t>
      </w:r>
      <w:r w:rsidRPr="00BD16F5">
        <w:rPr>
          <w:rStyle w:val="CODEtemp"/>
        </w:rPr>
        <w:t>fullyQualifiedLogicalName</w:t>
      </w:r>
      <w:r>
        <w:t xml:space="preserve"> of this </w:t>
      </w:r>
      <w:r>
        <w:rPr>
          <w:rStyle w:val="CODEtemp"/>
        </w:rPr>
        <w:t>l</w:t>
      </w:r>
      <w:r w:rsidRPr="00880CF3">
        <w:rPr>
          <w:rStyle w:val="CODEtemp"/>
        </w:rPr>
        <w:t>ocation</w:t>
      </w:r>
      <w:r>
        <w:t xml:space="preserve"> object (and </w:t>
      </w:r>
      <w:r w:rsidRPr="00BD16F5">
        <w:rPr>
          <w:rStyle w:val="CODEtemp"/>
        </w:rPr>
        <w:t>fullyQualifiedLogicalName</w:t>
      </w:r>
      <w:r>
        <w:t xml:space="preserve"> might be absent, since it is optional).</w:t>
      </w:r>
    </w:p>
    <w:p w14:paraId="4CD27C2E" w14:textId="16EED1C5" w:rsidR="00F13165" w:rsidRDefault="00F13165" w:rsidP="00F13165">
      <w:pPr>
        <w:pStyle w:val="Heading3"/>
      </w:pPr>
      <w:bookmarkStart w:id="534" w:name="_Ref513121634"/>
      <w:bookmarkStart w:id="535" w:name="_Ref513122103"/>
      <w:bookmarkStart w:id="536" w:name="_Toc530237325"/>
      <w:r>
        <w:t>message property</w:t>
      </w:r>
      <w:bookmarkEnd w:id="534"/>
      <w:bookmarkEnd w:id="535"/>
      <w:bookmarkEnd w:id="536"/>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537" w:name="_Ref510102819"/>
      <w:bookmarkStart w:id="538" w:name="_Toc530237326"/>
      <w:r>
        <w:t>annotations property</w:t>
      </w:r>
      <w:bookmarkEnd w:id="537"/>
      <w:bookmarkEnd w:id="538"/>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39" w:name="_Ref493477390"/>
      <w:bookmarkStart w:id="540" w:name="_Ref493478323"/>
      <w:bookmarkStart w:id="541" w:name="_Ref493478590"/>
      <w:bookmarkStart w:id="542" w:name="_Toc530237327"/>
      <w:r>
        <w:t>physicalLocation object</w:t>
      </w:r>
      <w:bookmarkEnd w:id="539"/>
      <w:bookmarkEnd w:id="540"/>
      <w:bookmarkEnd w:id="541"/>
      <w:bookmarkEnd w:id="542"/>
    </w:p>
    <w:p w14:paraId="0B9181AD" w14:textId="12F902F2" w:rsidR="006E546E" w:rsidRDefault="006E546E" w:rsidP="006E546E">
      <w:pPr>
        <w:pStyle w:val="Heading3"/>
      </w:pPr>
      <w:bookmarkStart w:id="543" w:name="_Toc530237328"/>
      <w:r>
        <w:t>General</w:t>
      </w:r>
      <w:bookmarkEnd w:id="54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44" w:name="_Ref503357394"/>
      <w:bookmarkStart w:id="545" w:name="_Toc530237329"/>
      <w:bookmarkStart w:id="546" w:name="_Ref493343236"/>
      <w:r>
        <w:lastRenderedPageBreak/>
        <w:t>id property</w:t>
      </w:r>
      <w:bookmarkEnd w:id="544"/>
      <w:bookmarkEnd w:id="545"/>
    </w:p>
    <w:p w14:paraId="39E78313" w14:textId="748609C0"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308010C"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47" w:name="_Ref503369432"/>
      <w:bookmarkStart w:id="548" w:name="_Ref503369435"/>
      <w:bookmarkStart w:id="549" w:name="_Ref503371110"/>
      <w:bookmarkStart w:id="550" w:name="_Ref503371652"/>
      <w:bookmarkStart w:id="551" w:name="_Toc530237330"/>
      <w:r>
        <w:t>fileLocation</w:t>
      </w:r>
      <w:r w:rsidR="006E546E">
        <w:t xml:space="preserve"> property</w:t>
      </w:r>
      <w:bookmarkEnd w:id="546"/>
      <w:bookmarkEnd w:id="547"/>
      <w:bookmarkEnd w:id="548"/>
      <w:bookmarkEnd w:id="549"/>
      <w:bookmarkEnd w:id="550"/>
      <w:bookmarkEnd w:id="551"/>
    </w:p>
    <w:p w14:paraId="5D69C82C" w14:textId="17A2CF9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r w:rsidR="00A308C2">
        <w:rPr>
          <w:rStyle w:val="CODEtemp"/>
        </w:rPr>
        <w:t>fileLocation.</w:t>
      </w:r>
      <w:r w:rsidR="00581205">
        <w:rPr>
          <w:rStyle w:val="CODEtemp"/>
        </w:rPr>
        <w:t>fileIndex</w:t>
      </w:r>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r w:rsidR="00581205" w:rsidRPr="00E9386A">
        <w:rPr>
          <w:rStyle w:val="CODEtemp"/>
        </w:rPr>
        <w:t>fileLocation</w:t>
      </w:r>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r w:rsidR="00581205" w:rsidRPr="00E9386A">
        <w:rPr>
          <w:rStyle w:val="CODEtemp"/>
        </w:rPr>
        <w:t>fileLocation</w:t>
      </w:r>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r w:rsidR="00A308C2">
        <w:rPr>
          <w:rStyle w:val="CODEtemp"/>
        </w:rPr>
        <w:t>fileLocation</w:t>
      </w:r>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w:t>
      </w:r>
      <w:r w:rsidR="00581205">
        <w:rPr>
          <w:rStyle w:val="CODEtemp"/>
        </w:rPr>
        <w:t>fileIndex</w:t>
      </w:r>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"fileLocation":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"mimeType": "text/x-c",</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"fileIndex":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52" w:name="_Ref493509797"/>
      <w:bookmarkStart w:id="553" w:name="_Toc530237331"/>
      <w:r>
        <w:lastRenderedPageBreak/>
        <w:t>region property</w:t>
      </w:r>
      <w:bookmarkEnd w:id="552"/>
      <w:bookmarkEnd w:id="553"/>
    </w:p>
    <w:p w14:paraId="34CA82A6" w14:textId="0BEB115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54" w:name="_Toc530237332"/>
      <w:r>
        <w:t>contextRegion property</w:t>
      </w:r>
      <w:bookmarkEnd w:id="554"/>
    </w:p>
    <w:p w14:paraId="220640FE" w14:textId="46FF2CB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lastRenderedPageBreak/>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55" w:name="_Ref493490350"/>
      <w:bookmarkStart w:id="556" w:name="_Toc530237333"/>
      <w:r>
        <w:t>region object</w:t>
      </w:r>
      <w:bookmarkEnd w:id="555"/>
      <w:bookmarkEnd w:id="556"/>
    </w:p>
    <w:p w14:paraId="5C4DB1F6" w14:textId="19917190" w:rsidR="006E546E" w:rsidRDefault="006E546E" w:rsidP="006E546E">
      <w:pPr>
        <w:pStyle w:val="Heading3"/>
      </w:pPr>
      <w:bookmarkStart w:id="557" w:name="_Toc530237334"/>
      <w:r>
        <w:t>General</w:t>
      </w:r>
      <w:bookmarkEnd w:id="55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58" w:name="_Ref493492556"/>
      <w:bookmarkStart w:id="559" w:name="_Ref493492604"/>
      <w:bookmarkStart w:id="560" w:name="_Ref493492671"/>
      <w:bookmarkStart w:id="561" w:name="_Toc530237335"/>
      <w:r>
        <w:t>Text regions</w:t>
      </w:r>
      <w:bookmarkEnd w:id="558"/>
      <w:bookmarkEnd w:id="559"/>
      <w:bookmarkEnd w:id="560"/>
      <w:bookmarkEnd w:id="56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lastRenderedPageBreak/>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8A226C">
        <w:t>3.21.9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lastRenderedPageBreak/>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612E8880"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609285FA" w:rsidR="00257E64" w:rsidRPr="0079663D" w:rsidRDefault="00257E64" w:rsidP="00257E64">
      <w:pPr>
        <w:pStyle w:val="Code"/>
      </w:pPr>
      <w:r>
        <w:t>{ "</w:t>
      </w:r>
      <w:r w:rsidR="008057AC">
        <w:t>charOffset</w:t>
      </w:r>
      <w:r>
        <w:t>": 1, ""charLength":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3965EE26"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57B4ABDC"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62" w:name="_Ref509043519"/>
      <w:bookmarkStart w:id="563" w:name="_Ref509043733"/>
      <w:bookmarkStart w:id="564" w:name="_Toc530237336"/>
      <w:r>
        <w:t>Binary regions</w:t>
      </w:r>
      <w:bookmarkEnd w:id="562"/>
      <w:bookmarkEnd w:id="563"/>
      <w:bookmarkEnd w:id="564"/>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w:t>
      </w:r>
      <w:r>
        <w:lastRenderedPageBreak/>
        <w:t>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65" w:name="_Toc530237337"/>
      <w:r>
        <w:t>Independence of text and binary regions</w:t>
      </w:r>
      <w:bookmarkEnd w:id="56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4931F5B5"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66" w:name="_Ref493490565"/>
      <w:bookmarkStart w:id="567" w:name="_Ref493491243"/>
      <w:bookmarkStart w:id="568" w:name="_Ref493492406"/>
      <w:bookmarkStart w:id="569" w:name="_Toc530237338"/>
      <w:r>
        <w:t>startLine property</w:t>
      </w:r>
      <w:bookmarkEnd w:id="566"/>
      <w:bookmarkEnd w:id="567"/>
      <w:bookmarkEnd w:id="568"/>
      <w:bookmarkEnd w:id="569"/>
    </w:p>
    <w:p w14:paraId="03F07C1F" w14:textId="36A4F4CB"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70" w:name="_Ref493491260"/>
      <w:bookmarkStart w:id="571" w:name="_Ref493492414"/>
      <w:bookmarkStart w:id="572" w:name="_Toc530237339"/>
      <w:r>
        <w:t>startColumn property</w:t>
      </w:r>
      <w:bookmarkEnd w:id="570"/>
      <w:bookmarkEnd w:id="571"/>
      <w:bookmarkEnd w:id="57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5085F6A"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73" w:name="_Ref493491334"/>
      <w:bookmarkStart w:id="574" w:name="_Ref493492422"/>
      <w:bookmarkStart w:id="575" w:name="_Toc530237340"/>
      <w:r>
        <w:t>endLine property</w:t>
      </w:r>
      <w:bookmarkEnd w:id="573"/>
      <w:bookmarkEnd w:id="574"/>
      <w:bookmarkEnd w:id="57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76" w:name="_Ref493491342"/>
      <w:bookmarkStart w:id="577" w:name="_Ref493492427"/>
      <w:bookmarkStart w:id="578" w:name="_Toc530237341"/>
      <w:r>
        <w:t>endColumn property</w:t>
      </w:r>
      <w:bookmarkEnd w:id="576"/>
      <w:bookmarkEnd w:id="577"/>
      <w:bookmarkEnd w:id="57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2ADE6E17" w:rsidR="00161D0D" w:rsidRPr="00161D0D" w:rsidRDefault="00161D0D" w:rsidP="00161D0D">
      <w:r>
        <w:lastRenderedPageBreak/>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79" w:name="_Ref493492251"/>
      <w:bookmarkStart w:id="580" w:name="_Ref493492981"/>
      <w:bookmarkStart w:id="581" w:name="_Toc530237342"/>
      <w:r>
        <w:t>charO</w:t>
      </w:r>
      <w:r w:rsidR="006E546E">
        <w:t>ffset property</w:t>
      </w:r>
      <w:bookmarkEnd w:id="579"/>
      <w:bookmarkEnd w:id="580"/>
      <w:bookmarkEnd w:id="581"/>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82" w:name="_Ref493491350"/>
      <w:bookmarkStart w:id="583" w:name="_Ref493492312"/>
      <w:bookmarkStart w:id="584" w:name="_Toc530237343"/>
      <w:r>
        <w:t>charL</w:t>
      </w:r>
      <w:r w:rsidR="006E546E">
        <w:t>ength property</w:t>
      </w:r>
      <w:bookmarkEnd w:id="582"/>
      <w:bookmarkEnd w:id="583"/>
      <w:bookmarkEnd w:id="584"/>
    </w:p>
    <w:p w14:paraId="4958FFFB" w14:textId="7C1DB70F"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85" w:name="_Ref515544104"/>
      <w:bookmarkStart w:id="586" w:name="_Toc530237344"/>
      <w:r>
        <w:t>byteOffset property</w:t>
      </w:r>
      <w:bookmarkEnd w:id="585"/>
      <w:bookmarkEnd w:id="586"/>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87" w:name="_Ref515544119"/>
      <w:bookmarkStart w:id="588" w:name="_Toc530237345"/>
      <w:r>
        <w:t>byteLength property</w:t>
      </w:r>
      <w:bookmarkEnd w:id="587"/>
      <w:bookmarkEnd w:id="588"/>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89" w:name="_Toc530237346"/>
      <w:r>
        <w:t>snippet property</w:t>
      </w:r>
      <w:bookmarkEnd w:id="589"/>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90" w:name="_Ref513118337"/>
      <w:bookmarkStart w:id="591" w:name="_Toc530237347"/>
      <w:r>
        <w:t>message property</w:t>
      </w:r>
      <w:bookmarkEnd w:id="590"/>
      <w:bookmarkEnd w:id="591"/>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92" w:name="_Ref513118449"/>
      <w:bookmarkStart w:id="593" w:name="_Toc530237348"/>
      <w:bookmarkStart w:id="594" w:name="_Hlk513212890"/>
      <w:r>
        <w:lastRenderedPageBreak/>
        <w:t>rectangle object</w:t>
      </w:r>
      <w:bookmarkEnd w:id="592"/>
      <w:bookmarkEnd w:id="593"/>
    </w:p>
    <w:p w14:paraId="3C4A6F0B" w14:textId="2FBD2981" w:rsidR="008A21D5" w:rsidRDefault="008A21D5" w:rsidP="008A21D5">
      <w:pPr>
        <w:pStyle w:val="Heading3"/>
      </w:pPr>
      <w:bookmarkStart w:id="595" w:name="_Toc530237349"/>
      <w:r>
        <w:t>General</w:t>
      </w:r>
      <w:bookmarkEnd w:id="595"/>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96" w:name="_Toc530237350"/>
      <w:r>
        <w:t>top, left, bottom, and right properties</w:t>
      </w:r>
      <w:bookmarkEnd w:id="596"/>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97" w:name="_Ref513118473"/>
      <w:bookmarkStart w:id="598" w:name="_Toc530237351"/>
      <w:r>
        <w:t>message property</w:t>
      </w:r>
      <w:bookmarkEnd w:id="597"/>
      <w:bookmarkEnd w:id="598"/>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99" w:name="_Ref493404505"/>
      <w:bookmarkStart w:id="600" w:name="_Toc530237352"/>
      <w:bookmarkEnd w:id="594"/>
      <w:r>
        <w:t>logicalLocation object</w:t>
      </w:r>
      <w:bookmarkEnd w:id="599"/>
      <w:bookmarkEnd w:id="600"/>
    </w:p>
    <w:p w14:paraId="479717FF" w14:textId="2760154A" w:rsidR="006E546E" w:rsidRDefault="006E546E" w:rsidP="006E546E">
      <w:pPr>
        <w:pStyle w:val="Heading3"/>
      </w:pPr>
      <w:bookmarkStart w:id="601" w:name="_Toc530237353"/>
      <w:r>
        <w:t>General</w:t>
      </w:r>
      <w:bookmarkEnd w:id="601"/>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r w:rsidRPr="00161D0D">
        <w:rPr>
          <w:rStyle w:val="CODEtemp"/>
        </w:rPr>
        <w:t>logicalLocation</w:t>
      </w:r>
      <w:r>
        <w:t xml:space="preserve"> objects occur as </w:t>
      </w:r>
      <w:r w:rsidR="00363B66">
        <w:t>elements</w:t>
      </w:r>
      <w:r>
        <w:t xml:space="preserve"> within the </w:t>
      </w:r>
      <w:r w:rsidRPr="00161D0D">
        <w:rPr>
          <w:rStyle w:val="CODEtemp"/>
        </w:rPr>
        <w:t>run.logicalLocations</w:t>
      </w:r>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602" w:name="_Ref514248023"/>
      <w:bookmarkStart w:id="603" w:name="_Toc530237354"/>
      <w:r>
        <w:t>Logical location naming rules</w:t>
      </w:r>
      <w:bookmarkEnd w:id="602"/>
      <w:bookmarkEnd w:id="603"/>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A2ABAA9"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04" w:name="_Ref514247682"/>
      <w:bookmarkStart w:id="605" w:name="_Toc530237355"/>
      <w:r>
        <w:t>name property</w:t>
      </w:r>
      <w:bookmarkEnd w:id="604"/>
      <w:bookmarkEnd w:id="605"/>
    </w:p>
    <w:p w14:paraId="55C381B2" w14:textId="1C790363"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logicalLocation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06" w:name="_Ref513194876"/>
      <w:bookmarkStart w:id="607" w:name="_Toc530237356"/>
      <w:r>
        <w:t>fullyQualifiedName property</w:t>
      </w:r>
      <w:bookmarkEnd w:id="606"/>
      <w:bookmarkEnd w:id="607"/>
    </w:p>
    <w:p w14:paraId="0F5707EB" w14:textId="588C4B2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431F79E2" w14:textId="68B50A26" w:rsidR="00262B6F" w:rsidRDefault="00262B6F" w:rsidP="00262B6F">
      <w:pPr>
        <w:pStyle w:val="Heading3"/>
      </w:pPr>
      <w:bookmarkStart w:id="608" w:name="_Toc530237357"/>
      <w:r>
        <w:lastRenderedPageBreak/>
        <w:t>decoratedName property</w:t>
      </w:r>
      <w:bookmarkEnd w:id="608"/>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09" w:name="_Ref513195445"/>
      <w:bookmarkStart w:id="610" w:name="_Toc530237358"/>
      <w:r>
        <w:t>kind property</w:t>
      </w:r>
      <w:bookmarkEnd w:id="609"/>
      <w:bookmarkEnd w:id="61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r w:rsidR="0071405B">
        <w:t>s</w:t>
      </w:r>
    </w:p>
    <w:p w14:paraId="259A6FF7" w14:textId="3BE45BCE" w:rsidR="006E546E" w:rsidRDefault="00ED4F69" w:rsidP="006E546E">
      <w:pPr>
        <w:pStyle w:val="Heading3"/>
      </w:pPr>
      <w:bookmarkStart w:id="611" w:name="_Ref530059029"/>
      <w:bookmarkStart w:id="612" w:name="_Toc530237359"/>
      <w:r>
        <w:t xml:space="preserve">parentIndex </w:t>
      </w:r>
      <w:r w:rsidR="006E546E">
        <w:t>property</w:t>
      </w:r>
      <w:bookmarkEnd w:id="611"/>
      <w:bookmarkEnd w:id="612"/>
    </w:p>
    <w:p w14:paraId="765BBE49" w14:textId="706F003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lastRenderedPageBreak/>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13" w:name="_Ref510008325"/>
      <w:bookmarkStart w:id="614" w:name="_Toc530237360"/>
      <w:r>
        <w:t>codeFlow object</w:t>
      </w:r>
      <w:bookmarkEnd w:id="613"/>
      <w:bookmarkEnd w:id="614"/>
    </w:p>
    <w:p w14:paraId="507EC364" w14:textId="20C3EC2C" w:rsidR="00B163FF" w:rsidRDefault="00B163FF" w:rsidP="00B163FF">
      <w:pPr>
        <w:pStyle w:val="Heading3"/>
      </w:pPr>
      <w:bookmarkStart w:id="615" w:name="_Ref510009088"/>
      <w:bookmarkStart w:id="616" w:name="_Toc530237361"/>
      <w:r>
        <w:t>General</w:t>
      </w:r>
      <w:bookmarkEnd w:id="615"/>
      <w:bookmarkEnd w:id="61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"codeFlows":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"threadFlows":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17" w:name="_Ref510008352"/>
      <w:bookmarkStart w:id="618" w:name="_Toc530237362"/>
      <w:r>
        <w:lastRenderedPageBreak/>
        <w:t>message property</w:t>
      </w:r>
      <w:bookmarkEnd w:id="617"/>
      <w:bookmarkEnd w:id="618"/>
    </w:p>
    <w:p w14:paraId="39D6B74B" w14:textId="1E6BC60B"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619" w:name="_Ref510008358"/>
      <w:bookmarkStart w:id="620" w:name="_Toc530237363"/>
      <w:r>
        <w:t>threadFlows property</w:t>
      </w:r>
      <w:bookmarkEnd w:id="619"/>
      <w:bookmarkEnd w:id="620"/>
    </w:p>
    <w:p w14:paraId="2D2C91FB" w14:textId="189AB1F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21" w:name="_Ref493427364"/>
      <w:bookmarkStart w:id="622" w:name="_Toc530237364"/>
      <w:r>
        <w:t>thread</w:t>
      </w:r>
      <w:r w:rsidR="006E546E">
        <w:t>Flow object</w:t>
      </w:r>
      <w:bookmarkEnd w:id="621"/>
      <w:bookmarkEnd w:id="622"/>
    </w:p>
    <w:p w14:paraId="68EE36AB" w14:textId="336A5D40" w:rsidR="006E546E" w:rsidRDefault="006E546E" w:rsidP="006E546E">
      <w:pPr>
        <w:pStyle w:val="Heading3"/>
      </w:pPr>
      <w:bookmarkStart w:id="623" w:name="_Toc530237365"/>
      <w:r>
        <w:t>General</w:t>
      </w:r>
      <w:bookmarkEnd w:id="623"/>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624" w:name="_Ref510008395"/>
      <w:bookmarkStart w:id="625" w:name="_Toc530237366"/>
      <w:r>
        <w:t>id property</w:t>
      </w:r>
      <w:bookmarkEnd w:id="624"/>
      <w:bookmarkEnd w:id="625"/>
    </w:p>
    <w:p w14:paraId="39CECB41" w14:textId="3BF30191"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26" w:name="_Ref503361742"/>
      <w:bookmarkStart w:id="627" w:name="_Toc530237367"/>
      <w:r>
        <w:t>message property</w:t>
      </w:r>
      <w:bookmarkEnd w:id="626"/>
      <w:bookmarkEnd w:id="627"/>
    </w:p>
    <w:p w14:paraId="3994B882" w14:textId="52ED429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28" w:name="_Ref510008412"/>
      <w:bookmarkStart w:id="629" w:name="_Toc530237368"/>
      <w:r>
        <w:t>locations property</w:t>
      </w:r>
      <w:bookmarkEnd w:id="628"/>
      <w:bookmarkEnd w:id="629"/>
    </w:p>
    <w:p w14:paraId="648A48EB" w14:textId="57E9054D"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30" w:name="_Ref511819945"/>
      <w:bookmarkStart w:id="631" w:name="_Toc530237369"/>
      <w:r>
        <w:t>graph object</w:t>
      </w:r>
      <w:bookmarkEnd w:id="630"/>
      <w:bookmarkEnd w:id="631"/>
    </w:p>
    <w:p w14:paraId="79771063" w14:textId="13A3DA96" w:rsidR="00CD4F20" w:rsidRDefault="00CD4F20" w:rsidP="00CD4F20">
      <w:pPr>
        <w:pStyle w:val="Heading3"/>
      </w:pPr>
      <w:bookmarkStart w:id="632" w:name="_Toc530237370"/>
      <w:r>
        <w:t>General</w:t>
      </w:r>
      <w:bookmarkEnd w:id="632"/>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633" w:name="_Ref511822858"/>
      <w:bookmarkStart w:id="634" w:name="_Toc530237371"/>
      <w:r>
        <w:lastRenderedPageBreak/>
        <w:t>id property</w:t>
      </w:r>
      <w:bookmarkEnd w:id="633"/>
      <w:bookmarkEnd w:id="634"/>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8A226C">
        <w:t>3.13.13</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35" w:name="_Toc530237372"/>
      <w:r>
        <w:t>description property</w:t>
      </w:r>
      <w:bookmarkEnd w:id="635"/>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636" w:name="_Ref511823242"/>
      <w:bookmarkStart w:id="637" w:name="_Toc530237373"/>
      <w:r>
        <w:t>nodes property</w:t>
      </w:r>
      <w:bookmarkEnd w:id="636"/>
      <w:bookmarkEnd w:id="637"/>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638" w:name="_Ref511823263"/>
      <w:bookmarkStart w:id="639" w:name="_Toc530237374"/>
      <w:r>
        <w:t>edges property</w:t>
      </w:r>
      <w:bookmarkEnd w:id="638"/>
      <w:bookmarkEnd w:id="639"/>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640" w:name="_Ref511821868"/>
      <w:bookmarkStart w:id="641" w:name="_Toc530237375"/>
      <w:r>
        <w:t>node object</w:t>
      </w:r>
      <w:bookmarkEnd w:id="640"/>
      <w:bookmarkEnd w:id="641"/>
    </w:p>
    <w:p w14:paraId="5C490915" w14:textId="5A0DD1FC" w:rsidR="00CD4F20" w:rsidRDefault="00CD4F20" w:rsidP="00CD4F20">
      <w:pPr>
        <w:pStyle w:val="Heading3"/>
      </w:pPr>
      <w:bookmarkStart w:id="642" w:name="_Toc530237376"/>
      <w:r>
        <w:t>General</w:t>
      </w:r>
      <w:bookmarkEnd w:id="642"/>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643" w:name="_Ref511822118"/>
      <w:bookmarkStart w:id="644" w:name="_Toc530237377"/>
      <w:r>
        <w:t>id property</w:t>
      </w:r>
      <w:bookmarkEnd w:id="643"/>
      <w:bookmarkEnd w:id="644"/>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lastRenderedPageBreak/>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45" w:name="_Toc530237378"/>
      <w:r>
        <w:t>label property</w:t>
      </w:r>
      <w:bookmarkEnd w:id="645"/>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46" w:name="_Toc530237379"/>
      <w:r>
        <w:t>location property</w:t>
      </w:r>
      <w:bookmarkEnd w:id="646"/>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47" w:name="_Ref515547420"/>
      <w:bookmarkStart w:id="648" w:name="_Toc530237380"/>
      <w:r>
        <w:t>children property</w:t>
      </w:r>
      <w:bookmarkEnd w:id="647"/>
      <w:bookmarkEnd w:id="648"/>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49" w:name="_Ref511821891"/>
      <w:bookmarkStart w:id="650" w:name="_Toc530237381"/>
      <w:r>
        <w:t>edge object</w:t>
      </w:r>
      <w:bookmarkEnd w:id="649"/>
      <w:bookmarkEnd w:id="650"/>
    </w:p>
    <w:p w14:paraId="78AF70AE" w14:textId="37DDAA2D" w:rsidR="00CD4F20" w:rsidRDefault="00CD4F20" w:rsidP="00CD4F20">
      <w:pPr>
        <w:pStyle w:val="Heading3"/>
      </w:pPr>
      <w:bookmarkStart w:id="651" w:name="_Toc530237382"/>
      <w:r>
        <w:t>General</w:t>
      </w:r>
      <w:bookmarkEnd w:id="651"/>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52" w:name="_Ref511823280"/>
      <w:bookmarkStart w:id="653" w:name="_Toc530237383"/>
      <w:r>
        <w:t>id property</w:t>
      </w:r>
      <w:bookmarkEnd w:id="652"/>
      <w:bookmarkEnd w:id="653"/>
    </w:p>
    <w:p w14:paraId="5747D78D" w14:textId="7F04C11A" w:rsidR="00380A89" w:rsidRPr="00380A89" w:rsidRDefault="00380A89" w:rsidP="00380A89">
      <w:bookmarkStart w:id="65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5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55" w:name="_Toc530237384"/>
      <w:r>
        <w:t>label property</w:t>
      </w:r>
      <w:bookmarkEnd w:id="655"/>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56" w:name="_Ref511822214"/>
      <w:bookmarkStart w:id="657" w:name="_Toc530237385"/>
      <w:r>
        <w:lastRenderedPageBreak/>
        <w:t>sourceNodeId property</w:t>
      </w:r>
      <w:bookmarkEnd w:id="656"/>
      <w:bookmarkEnd w:id="657"/>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5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5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59" w:name="_Ref511823298"/>
      <w:bookmarkStart w:id="660" w:name="_Toc530237386"/>
      <w:r>
        <w:t>targetNodeId property</w:t>
      </w:r>
      <w:bookmarkEnd w:id="659"/>
      <w:bookmarkEnd w:id="660"/>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61" w:name="_Ref511819971"/>
      <w:bookmarkStart w:id="662" w:name="_Toc530237387"/>
      <w:r>
        <w:t>graphTraversal object</w:t>
      </w:r>
      <w:bookmarkEnd w:id="661"/>
      <w:bookmarkEnd w:id="662"/>
    </w:p>
    <w:p w14:paraId="7EE87AC4" w14:textId="2D601D1D" w:rsidR="00CD4F20" w:rsidRDefault="00CD4F20" w:rsidP="00CD4F20">
      <w:pPr>
        <w:pStyle w:val="Heading3"/>
      </w:pPr>
      <w:bookmarkStart w:id="663" w:name="_Toc530237388"/>
      <w:r>
        <w:t>General</w:t>
      </w:r>
      <w:bookmarkEnd w:id="663"/>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64" w:name="_Ref511823337"/>
      <w:bookmarkStart w:id="665" w:name="_Toc530237389"/>
      <w:r>
        <w:t>graphId property</w:t>
      </w:r>
      <w:bookmarkEnd w:id="664"/>
      <w:bookmarkEnd w:id="665"/>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lastRenderedPageBreak/>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66" w:name="_Toc530237390"/>
      <w:r>
        <w:t>description property</w:t>
      </w:r>
      <w:bookmarkEnd w:id="666"/>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67" w:name="_Ref511823179"/>
      <w:bookmarkStart w:id="668" w:name="_Toc530237391"/>
      <w:r>
        <w:t>initialState property</w:t>
      </w:r>
      <w:bookmarkEnd w:id="667"/>
      <w:bookmarkEnd w:id="668"/>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69" w:name="_Ref511822614"/>
      <w:bookmarkStart w:id="670" w:name="_Toc530237392"/>
      <w:r>
        <w:t>edgeTraversals property</w:t>
      </w:r>
      <w:bookmarkEnd w:id="669"/>
      <w:bookmarkEnd w:id="670"/>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lastRenderedPageBreak/>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t xml:space="preserve">          "finalState":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71" w:name="_Ref511822569"/>
      <w:bookmarkStart w:id="672" w:name="_Toc530237393"/>
      <w:r>
        <w:t>edgeTraversal object</w:t>
      </w:r>
      <w:bookmarkEnd w:id="671"/>
      <w:bookmarkEnd w:id="672"/>
    </w:p>
    <w:p w14:paraId="4A14EA88" w14:textId="696B8630" w:rsidR="00CD4F20" w:rsidRDefault="00CD4F20" w:rsidP="00CD4F20">
      <w:pPr>
        <w:pStyle w:val="Heading3"/>
      </w:pPr>
      <w:bookmarkStart w:id="673" w:name="_Toc530237394"/>
      <w:r>
        <w:t>General</w:t>
      </w:r>
      <w:bookmarkEnd w:id="673"/>
    </w:p>
    <w:p w14:paraId="7FC25DC6" w14:textId="57980962" w:rsidR="00E66DEE" w:rsidRDefault="00E66DEE" w:rsidP="00E66DEE">
      <w:bookmarkStart w:id="67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75" w:name="_Ref513199007"/>
      <w:bookmarkStart w:id="676" w:name="_Toc530237395"/>
      <w:r>
        <w:t>edgeId property</w:t>
      </w:r>
      <w:bookmarkEnd w:id="674"/>
      <w:bookmarkEnd w:id="675"/>
      <w:bookmarkEnd w:id="676"/>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77" w:name="_Toc530237396"/>
      <w:r>
        <w:t>message property</w:t>
      </w:r>
      <w:bookmarkEnd w:id="677"/>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78" w:name="_Ref511823070"/>
      <w:bookmarkStart w:id="679" w:name="_Toc530237397"/>
      <w:r>
        <w:t>finalState property</w:t>
      </w:r>
      <w:bookmarkEnd w:id="678"/>
      <w:bookmarkEnd w:id="679"/>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80" w:name="_Toc530237398"/>
      <w:r>
        <w:lastRenderedPageBreak/>
        <w:t>stepOverEdgeCount</w:t>
      </w:r>
      <w:r w:rsidR="00CD4F20">
        <w:t xml:space="preserve"> property</w:t>
      </w:r>
      <w:bookmarkEnd w:id="680"/>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lastRenderedPageBreak/>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81" w:name="_Ref493427479"/>
      <w:bookmarkStart w:id="682" w:name="_Toc530237399"/>
      <w:r>
        <w:t>stack object</w:t>
      </w:r>
      <w:bookmarkEnd w:id="681"/>
      <w:bookmarkEnd w:id="682"/>
    </w:p>
    <w:p w14:paraId="5A2500F3" w14:textId="474DE860" w:rsidR="006E546E" w:rsidRDefault="006E546E" w:rsidP="006E546E">
      <w:pPr>
        <w:pStyle w:val="Heading3"/>
      </w:pPr>
      <w:bookmarkStart w:id="683" w:name="_Toc530237400"/>
      <w:r>
        <w:t>General</w:t>
      </w:r>
      <w:bookmarkEnd w:id="68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84" w:name="_Ref503361859"/>
      <w:bookmarkStart w:id="685" w:name="_Toc530237401"/>
      <w:r>
        <w:t>message property</w:t>
      </w:r>
      <w:bookmarkEnd w:id="684"/>
      <w:bookmarkEnd w:id="685"/>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6" w:name="_Toc530237402"/>
      <w:r>
        <w:t>frames property</w:t>
      </w:r>
      <w:bookmarkEnd w:id="686"/>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7" w:name="_Ref493494398"/>
      <w:bookmarkStart w:id="688" w:name="_Toc530237403"/>
      <w:r>
        <w:t>stackFrame object</w:t>
      </w:r>
      <w:bookmarkEnd w:id="687"/>
      <w:bookmarkEnd w:id="688"/>
    </w:p>
    <w:p w14:paraId="440DEBE2" w14:textId="2D9664B2" w:rsidR="006E546E" w:rsidRDefault="006E546E" w:rsidP="006E546E">
      <w:pPr>
        <w:pStyle w:val="Heading3"/>
      </w:pPr>
      <w:bookmarkStart w:id="689" w:name="_Toc530237404"/>
      <w:r>
        <w:t>General</w:t>
      </w:r>
      <w:bookmarkEnd w:id="689"/>
    </w:p>
    <w:p w14:paraId="7DA1CA9D" w14:textId="6AFC6676"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90" w:name="_Ref503362303"/>
      <w:bookmarkStart w:id="691" w:name="_Toc530237405"/>
      <w:r>
        <w:lastRenderedPageBreak/>
        <w:t xml:space="preserve">location </w:t>
      </w:r>
      <w:r w:rsidR="00D10846">
        <w:t>property</w:t>
      </w:r>
      <w:bookmarkEnd w:id="690"/>
      <w:bookmarkEnd w:id="691"/>
    </w:p>
    <w:p w14:paraId="075462B0" w14:textId="721CAA9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92" w:name="_Toc530237406"/>
      <w:r>
        <w:t>module property</w:t>
      </w:r>
      <w:bookmarkEnd w:id="69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93" w:name="_Toc530237407"/>
      <w:r>
        <w:t>threadId property</w:t>
      </w:r>
      <w:bookmarkEnd w:id="69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94" w:name="_Toc530237408"/>
      <w:r>
        <w:t>address property</w:t>
      </w:r>
      <w:bookmarkEnd w:id="69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95" w:name="_Toc530237409"/>
      <w:r>
        <w:t>offset property</w:t>
      </w:r>
      <w:bookmarkEnd w:id="69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A226C">
        <w:t>3.36.2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96" w:name="_Toc530237410"/>
      <w:r>
        <w:t>parameters property</w:t>
      </w:r>
      <w:bookmarkEnd w:id="69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97" w:name="_Ref493427581"/>
      <w:bookmarkStart w:id="698" w:name="_Ref493427754"/>
      <w:bookmarkStart w:id="699" w:name="_Toc530237411"/>
      <w:r>
        <w:t>thread</w:t>
      </w:r>
      <w:r w:rsidR="007D2F0F">
        <w:t xml:space="preserve">FlowLocation </w:t>
      </w:r>
      <w:r w:rsidR="006E546E">
        <w:t>object</w:t>
      </w:r>
      <w:bookmarkEnd w:id="697"/>
      <w:bookmarkEnd w:id="698"/>
      <w:bookmarkEnd w:id="699"/>
    </w:p>
    <w:p w14:paraId="6AFFA125" w14:textId="72CDB951" w:rsidR="006E546E" w:rsidRDefault="006E546E" w:rsidP="006E546E">
      <w:pPr>
        <w:pStyle w:val="Heading3"/>
      </w:pPr>
      <w:bookmarkStart w:id="700" w:name="_Toc530237412"/>
      <w:r>
        <w:t>General</w:t>
      </w:r>
      <w:bookmarkEnd w:id="70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701" w:name="_Ref493497783"/>
      <w:bookmarkStart w:id="702" w:name="_Ref493499799"/>
      <w:bookmarkStart w:id="703" w:name="_Toc530237413"/>
      <w:r>
        <w:t xml:space="preserve">location </w:t>
      </w:r>
      <w:r w:rsidR="006E546E">
        <w:t>property</w:t>
      </w:r>
      <w:bookmarkEnd w:id="701"/>
      <w:bookmarkEnd w:id="702"/>
      <w:bookmarkEnd w:id="703"/>
    </w:p>
    <w:p w14:paraId="4354E1E2" w14:textId="6B6810FF"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lastRenderedPageBreak/>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704" w:name="_Toc530237414"/>
      <w:r>
        <w:t>module property</w:t>
      </w:r>
      <w:bookmarkEnd w:id="70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05" w:name="_Toc530237415"/>
      <w:r>
        <w:t>stack property</w:t>
      </w:r>
      <w:bookmarkEnd w:id="705"/>
    </w:p>
    <w:p w14:paraId="1FCE52C5" w14:textId="5B9E335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706" w:name="_Toc530237416"/>
      <w:r>
        <w:lastRenderedPageBreak/>
        <w:t>kind property</w:t>
      </w:r>
      <w:bookmarkEnd w:id="706"/>
    </w:p>
    <w:p w14:paraId="7C674876" w14:textId="79693521" w:rsidR="00D31582" w:rsidRDefault="00D31582" w:rsidP="00D31582">
      <w:bookmarkStart w:id="70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07"/>
    </w:p>
    <w:p w14:paraId="0D282B13" w14:textId="241F5BD3" w:rsidR="00EC5F35" w:rsidRDefault="00EC5F35" w:rsidP="00EC5F35">
      <w:pPr>
        <w:pStyle w:val="Heading3"/>
      </w:pPr>
      <w:bookmarkStart w:id="708" w:name="_Ref510090188"/>
      <w:bookmarkStart w:id="709" w:name="_Toc530237417"/>
      <w:r>
        <w:t>state property</w:t>
      </w:r>
      <w:bookmarkEnd w:id="708"/>
      <w:bookmarkEnd w:id="709"/>
    </w:p>
    <w:p w14:paraId="7C600AFE" w14:textId="25159DF4"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lastRenderedPageBreak/>
        <w:t xml:space="preserve">A Boolean such as </w:t>
      </w:r>
      <w:r w:rsidRPr="0099507F">
        <w:rPr>
          <w:rStyle w:val="CODEtemp"/>
        </w:rPr>
        <w:t>"true"</w:t>
      </w:r>
      <w:r>
        <w:t>.</w:t>
      </w:r>
    </w:p>
    <w:p w14:paraId="4D0F4140" w14:textId="5DEA716E" w:rsidR="00EC5F35" w:rsidRDefault="00EC5F35" w:rsidP="00EC5F35">
      <w:pPr>
        <w:pStyle w:val="Heading3"/>
      </w:pPr>
      <w:bookmarkStart w:id="710" w:name="_Ref510008884"/>
      <w:bookmarkStart w:id="711" w:name="_Toc530237418"/>
      <w:r>
        <w:t>nestingLevel property</w:t>
      </w:r>
      <w:bookmarkEnd w:id="710"/>
      <w:bookmarkEnd w:id="71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12" w:name="_Ref510008873"/>
      <w:bookmarkStart w:id="713" w:name="_Toc530237419"/>
      <w:r>
        <w:t>executionOrder property</w:t>
      </w:r>
      <w:bookmarkEnd w:id="712"/>
      <w:bookmarkEnd w:id="713"/>
    </w:p>
    <w:p w14:paraId="61CA929F" w14:textId="053A83A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5155F6EB" w:rsidR="005D2999" w:rsidRDefault="00BF4F63" w:rsidP="005D2999">
      <w:pPr>
        <w:pStyle w:val="Heading3"/>
      </w:pPr>
      <w:bookmarkStart w:id="714" w:name="_Toc530237420"/>
      <w:r>
        <w:t xml:space="preserve">executionTimeUtc </w:t>
      </w:r>
      <w:r w:rsidR="005D2999">
        <w:t>property</w:t>
      </w:r>
      <w:bookmarkEnd w:id="714"/>
    </w:p>
    <w:p w14:paraId="27A7FA38" w14:textId="473CF899"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715" w:name="_Toc530237421"/>
      <w:r>
        <w:t>importance property</w:t>
      </w:r>
      <w:bookmarkEnd w:id="71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6" w:name="_Ref529368289"/>
      <w:bookmarkStart w:id="717" w:name="_Toc530237422"/>
      <w:r>
        <w:lastRenderedPageBreak/>
        <w:t>resultProvenance object</w:t>
      </w:r>
      <w:bookmarkEnd w:id="716"/>
      <w:bookmarkEnd w:id="717"/>
    </w:p>
    <w:p w14:paraId="75BA9795" w14:textId="77777777" w:rsidR="00C82EC9" w:rsidRDefault="00C82EC9" w:rsidP="00C82EC9">
      <w:pPr>
        <w:pStyle w:val="Heading3"/>
        <w:numPr>
          <w:ilvl w:val="2"/>
          <w:numId w:val="2"/>
        </w:numPr>
      </w:pPr>
      <w:bookmarkStart w:id="718" w:name="_Toc530237423"/>
      <w:r>
        <w:t>General</w:t>
      </w:r>
      <w:bookmarkEnd w:id="718"/>
    </w:p>
    <w:p w14:paraId="1256146F" w14:textId="2F7C338D" w:rsidR="00C82EC9" w:rsidRDefault="00C82EC9" w:rsidP="00C82EC9">
      <w:r>
        <w:t xml:space="preserve">A </w:t>
      </w:r>
      <w:r w:rsidRPr="00F84209">
        <w:rPr>
          <w:rStyle w:val="CODEtemp"/>
        </w:rPr>
        <w:t>resultProvenance</w:t>
      </w:r>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719" w:name="_Toc530237424"/>
      <w:r>
        <w:t>firstDetectionTimeUtc property</w:t>
      </w:r>
      <w:bookmarkEnd w:id="719"/>
    </w:p>
    <w:p w14:paraId="65E11777" w14:textId="3F18F55E"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20" w:name="_Toc530237425"/>
      <w:r>
        <w:t>lastDetectionTimeUtc property</w:t>
      </w:r>
      <w:bookmarkEnd w:id="720"/>
    </w:p>
    <w:p w14:paraId="16F93DF5" w14:textId="3300AD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721" w:name="_Toc530237426"/>
      <w:r>
        <w:t>firstDetectionRunInstanceGuid property</w:t>
      </w:r>
      <w:bookmarkEnd w:id="721"/>
    </w:p>
    <w:p w14:paraId="6DA0C3FD" w14:textId="4A23B83B"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22" w:name="_Toc530237427"/>
      <w:r>
        <w:t>lastDetectionRunInstanceGuid property</w:t>
      </w:r>
      <w:bookmarkEnd w:id="722"/>
    </w:p>
    <w:p w14:paraId="35285F82" w14:textId="02B32088" w:rsidR="006C2F22" w:rsidRP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723" w:name="_Ref508812750"/>
      <w:bookmarkStart w:id="724" w:name="_Toc530237428"/>
      <w:bookmarkStart w:id="725" w:name="_Ref493407996"/>
      <w:r>
        <w:t>resources object</w:t>
      </w:r>
      <w:bookmarkEnd w:id="723"/>
      <w:bookmarkEnd w:id="724"/>
    </w:p>
    <w:p w14:paraId="526D1A22" w14:textId="73E461DD" w:rsidR="00E15F22" w:rsidRDefault="00E15F22" w:rsidP="00E15F22">
      <w:pPr>
        <w:pStyle w:val="Heading3"/>
      </w:pPr>
      <w:bookmarkStart w:id="726" w:name="_Toc530237429"/>
      <w:r>
        <w:t>General</w:t>
      </w:r>
      <w:bookmarkEnd w:id="72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7" w:name="_Ref508811824"/>
      <w:bookmarkStart w:id="728" w:name="_Toc530237430"/>
      <w:r>
        <w:t>messageStrings property</w:t>
      </w:r>
      <w:bookmarkEnd w:id="727"/>
      <w:bookmarkEnd w:id="728"/>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r w:rsidRPr="009722CB">
        <w:rPr>
          <w:rStyle w:val="CODEtemp"/>
        </w:rPr>
        <w:lastRenderedPageBreak/>
        <w:t>richMessageId</w:t>
      </w:r>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29" w:name="_Ref508870783"/>
      <w:bookmarkStart w:id="730" w:name="_Ref508871574"/>
      <w:bookmarkStart w:id="731" w:name="_Ref508876005"/>
      <w:bookmarkStart w:id="732" w:name="_Toc530237431"/>
      <w:r>
        <w:t>rules property</w:t>
      </w:r>
      <w:bookmarkEnd w:id="729"/>
      <w:bookmarkEnd w:id="730"/>
      <w:bookmarkEnd w:id="731"/>
      <w:bookmarkEnd w:id="732"/>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33" w:name="_Ref508814067"/>
      <w:bookmarkStart w:id="734" w:name="_Toc530237432"/>
      <w:r>
        <w:t>rule object</w:t>
      </w:r>
      <w:bookmarkEnd w:id="725"/>
      <w:bookmarkEnd w:id="733"/>
      <w:bookmarkEnd w:id="734"/>
    </w:p>
    <w:p w14:paraId="0004BC6E" w14:textId="658F9ED1" w:rsidR="00B86BC7" w:rsidRDefault="00B86BC7" w:rsidP="00B86BC7">
      <w:pPr>
        <w:pStyle w:val="Heading3"/>
      </w:pPr>
      <w:bookmarkStart w:id="735" w:name="_Toc530237433"/>
      <w:r>
        <w:t>General</w:t>
      </w:r>
      <w:bookmarkEnd w:id="73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6" w:name="_Toc530237434"/>
      <w:r>
        <w:t>Constraints</w:t>
      </w:r>
      <w:bookmarkEnd w:id="736"/>
    </w:p>
    <w:p w14:paraId="1A1A3719" w14:textId="35BDC25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7" w:name="_Ref493408046"/>
      <w:bookmarkStart w:id="738" w:name="_Toc530237435"/>
      <w:r>
        <w:t>id property</w:t>
      </w:r>
      <w:bookmarkEnd w:id="737"/>
      <w:bookmarkEnd w:id="738"/>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lastRenderedPageBreak/>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39" w:name="_Toc530237436"/>
      <w:r>
        <w:t>name property</w:t>
      </w:r>
      <w:bookmarkEnd w:id="739"/>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40" w:name="_Ref493510771"/>
      <w:bookmarkStart w:id="741" w:name="_Toc530237437"/>
      <w:r>
        <w:t>shortDescription property</w:t>
      </w:r>
      <w:bookmarkEnd w:id="740"/>
      <w:bookmarkEnd w:id="741"/>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42" w:name="_Ref493510781"/>
      <w:bookmarkStart w:id="743" w:name="_Toc530237438"/>
      <w:r>
        <w:t>fullDescription property</w:t>
      </w:r>
      <w:bookmarkEnd w:id="742"/>
      <w:bookmarkEnd w:id="743"/>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E2C8C7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44" w:name="_Ref493345139"/>
      <w:bookmarkStart w:id="745" w:name="_Toc530237439"/>
      <w:r>
        <w:lastRenderedPageBreak/>
        <w:t>message</w:t>
      </w:r>
      <w:r w:rsidR="00CD2BD7">
        <w:t>Strings</w:t>
      </w:r>
      <w:r>
        <w:t xml:space="preserve"> property</w:t>
      </w:r>
      <w:bookmarkEnd w:id="744"/>
      <w:bookmarkEnd w:id="745"/>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46" w:name="_Ref503366474"/>
      <w:bookmarkStart w:id="747" w:name="_Ref503366805"/>
      <w:bookmarkStart w:id="748" w:name="_Toc530237440"/>
      <w:r>
        <w:t>richMessageStrings</w:t>
      </w:r>
      <w:r w:rsidR="00932BEE">
        <w:t xml:space="preserve"> property</w:t>
      </w:r>
      <w:bookmarkEnd w:id="746"/>
      <w:bookmarkEnd w:id="747"/>
      <w:bookmarkEnd w:id="748"/>
    </w:p>
    <w:p w14:paraId="5301B6AC" w14:textId="271DF1B9"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r w:rsidR="00454769">
        <w:rPr>
          <w:rStyle w:val="CODEtemp"/>
        </w:rPr>
        <w:t>richMessage</w:t>
      </w:r>
      <w:r w:rsidR="00F67E65">
        <w:rPr>
          <w:rStyle w:val="CODEtemp"/>
        </w:rPr>
        <w:t>String</w:t>
      </w:r>
      <w:r w:rsidR="00454769">
        <w:rPr>
          <w:rStyle w:val="CODEtemp"/>
        </w:rPr>
        <w:t>s</w:t>
      </w:r>
      <w:r w:rsidR="00454769">
        <w:t xml:space="preserve"> and use </w:t>
      </w:r>
      <w:r w:rsidR="00454769">
        <w:rPr>
          <w:rStyle w:val="CODEtemp"/>
        </w:rPr>
        <w:t>message</w:t>
      </w:r>
      <w:r w:rsidR="00F67E65">
        <w:rPr>
          <w:rStyle w:val="CODEtemp"/>
        </w:rPr>
        <w:t>String</w:t>
      </w:r>
      <w:r w:rsidR="00454769">
        <w:rPr>
          <w:rStyle w:val="CODEtemp"/>
        </w:rPr>
        <w:t>s</w:t>
      </w:r>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r w:rsidR="00454769">
        <w:rPr>
          <w:rStyle w:val="CODEtemp"/>
        </w:rPr>
        <w:t>richMessage</w:t>
      </w:r>
      <w:r w:rsidR="00F67E65">
        <w:rPr>
          <w:rStyle w:val="CODEtemp"/>
        </w:rPr>
        <w:t>String</w:t>
      </w:r>
      <w:r w:rsidR="00454769">
        <w:rPr>
          <w:rStyle w:val="CODEtemp"/>
        </w:rPr>
        <w:t>s</w:t>
      </w:r>
      <w:r w:rsidR="00454769">
        <w:t xml:space="preserve"> also appear</w:t>
      </w:r>
      <w:r>
        <w:t>s</w:t>
      </w:r>
      <w:r w:rsidR="00454769">
        <w:t xml:space="preserve"> in </w:t>
      </w:r>
      <w:r w:rsidR="00454769">
        <w:rPr>
          <w:rStyle w:val="CODEtemp"/>
        </w:rPr>
        <w:t>message</w:t>
      </w:r>
      <w:r w:rsidR="00F67E65">
        <w:rPr>
          <w:rStyle w:val="CODEtemp"/>
        </w:rPr>
        <w:t>Strings</w:t>
      </w:r>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49" w:name="_Toc530237441"/>
      <w:r>
        <w:t>help</w:t>
      </w:r>
      <w:r w:rsidR="00326BD5">
        <w:t>Uri</w:t>
      </w:r>
      <w:r>
        <w:t xml:space="preserve"> property</w:t>
      </w:r>
      <w:bookmarkEnd w:id="749"/>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50" w:name="_Ref503364566"/>
      <w:bookmarkStart w:id="751" w:name="_Toc530237442"/>
      <w:r>
        <w:lastRenderedPageBreak/>
        <w:t>help property</w:t>
      </w:r>
      <w:bookmarkEnd w:id="750"/>
      <w:bookmarkEnd w:id="751"/>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52" w:name="_Ref508894471"/>
      <w:bookmarkStart w:id="753" w:name="_Toc530237443"/>
      <w:r>
        <w:t>configuration property</w:t>
      </w:r>
      <w:bookmarkEnd w:id="752"/>
      <w:bookmarkEnd w:id="753"/>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54" w:name="_Ref508894470"/>
      <w:bookmarkStart w:id="755" w:name="_Ref508894720"/>
      <w:bookmarkStart w:id="756" w:name="_Ref508894737"/>
      <w:bookmarkStart w:id="757" w:name="_Toc530237444"/>
      <w:bookmarkStart w:id="758" w:name="_Ref493477061"/>
      <w:r>
        <w:t>ruleConfiguration object</w:t>
      </w:r>
      <w:bookmarkEnd w:id="754"/>
      <w:bookmarkEnd w:id="755"/>
      <w:bookmarkEnd w:id="756"/>
      <w:bookmarkEnd w:id="757"/>
    </w:p>
    <w:p w14:paraId="2F470253" w14:textId="738DA236" w:rsidR="00164CCB" w:rsidRDefault="00164CCB" w:rsidP="00164CCB">
      <w:pPr>
        <w:pStyle w:val="Heading3"/>
      </w:pPr>
      <w:bookmarkStart w:id="759" w:name="_Toc530237445"/>
      <w:r>
        <w:t>General</w:t>
      </w:r>
      <w:bookmarkEnd w:id="75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60" w:name="_Toc530237446"/>
      <w:r>
        <w:t>enabled property</w:t>
      </w:r>
      <w:bookmarkEnd w:id="760"/>
    </w:p>
    <w:p w14:paraId="7E0976CE" w14:textId="4C6C9DD1"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61" w:name="_Ref508894469"/>
      <w:bookmarkStart w:id="762" w:name="_Toc530237447"/>
      <w:r>
        <w:t>defaultLevel property</w:t>
      </w:r>
      <w:bookmarkEnd w:id="761"/>
      <w:bookmarkEnd w:id="762"/>
    </w:p>
    <w:p w14:paraId="2F7AE5CB" w14:textId="5C77BCA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63" w:name="_Ref508894764"/>
      <w:bookmarkStart w:id="764" w:name="_Ref508894796"/>
      <w:bookmarkStart w:id="765" w:name="_Toc530237448"/>
      <w:r>
        <w:t>parameters property</w:t>
      </w:r>
      <w:bookmarkEnd w:id="763"/>
      <w:bookmarkEnd w:id="764"/>
      <w:bookmarkEnd w:id="765"/>
    </w:p>
    <w:p w14:paraId="18FD260D" w14:textId="4AF52F3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lastRenderedPageBreak/>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66" w:name="_Ref530139075"/>
      <w:bookmarkStart w:id="767" w:name="_Toc530237449"/>
      <w:r>
        <w:t>fix object</w:t>
      </w:r>
      <w:bookmarkEnd w:id="758"/>
      <w:bookmarkEnd w:id="766"/>
      <w:bookmarkEnd w:id="767"/>
    </w:p>
    <w:p w14:paraId="410A501F" w14:textId="4C707545" w:rsidR="00B86BC7" w:rsidRDefault="00B86BC7" w:rsidP="00B86BC7">
      <w:pPr>
        <w:pStyle w:val="Heading3"/>
      </w:pPr>
      <w:bookmarkStart w:id="768" w:name="_Toc530237450"/>
      <w:r>
        <w:t>General</w:t>
      </w:r>
      <w:bookmarkEnd w:id="768"/>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69" w:name="_Ref493512730"/>
      <w:bookmarkStart w:id="770" w:name="_Toc530237451"/>
      <w:r>
        <w:t>description property</w:t>
      </w:r>
      <w:bookmarkEnd w:id="769"/>
      <w:bookmarkEnd w:id="770"/>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71" w:name="_Ref493512752"/>
      <w:bookmarkStart w:id="772" w:name="_Ref493513084"/>
      <w:bookmarkStart w:id="773" w:name="_Ref503372111"/>
      <w:bookmarkStart w:id="774" w:name="_Ref503372176"/>
      <w:bookmarkStart w:id="775" w:name="_Toc530237452"/>
      <w:r>
        <w:lastRenderedPageBreak/>
        <w:t>fileChanges property</w:t>
      </w:r>
      <w:bookmarkEnd w:id="771"/>
      <w:bookmarkEnd w:id="772"/>
      <w:bookmarkEnd w:id="773"/>
      <w:bookmarkEnd w:id="774"/>
      <w:bookmarkEnd w:id="775"/>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76" w:name="_Ref493512744"/>
      <w:bookmarkStart w:id="777" w:name="_Ref493512991"/>
      <w:bookmarkStart w:id="778" w:name="_Toc530237453"/>
      <w:r>
        <w:t>fileChange object</w:t>
      </w:r>
      <w:bookmarkEnd w:id="776"/>
      <w:bookmarkEnd w:id="777"/>
      <w:bookmarkEnd w:id="778"/>
    </w:p>
    <w:p w14:paraId="74D8322D" w14:textId="06E505AA" w:rsidR="00B86BC7" w:rsidRDefault="00B86BC7" w:rsidP="00B86BC7">
      <w:pPr>
        <w:pStyle w:val="Heading3"/>
      </w:pPr>
      <w:bookmarkStart w:id="779" w:name="_Toc530237454"/>
      <w:r>
        <w:t>General</w:t>
      </w:r>
      <w:bookmarkEnd w:id="77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80" w:name="_Ref493513096"/>
      <w:bookmarkStart w:id="781" w:name="_Ref493513195"/>
      <w:bookmarkStart w:id="782" w:name="_Ref493513493"/>
      <w:bookmarkStart w:id="783" w:name="_Toc530237455"/>
      <w:r>
        <w:t>fileLocation</w:t>
      </w:r>
      <w:r w:rsidR="00B86BC7">
        <w:t xml:space="preserve"> property</w:t>
      </w:r>
      <w:bookmarkEnd w:id="780"/>
      <w:bookmarkEnd w:id="781"/>
      <w:bookmarkEnd w:id="782"/>
      <w:bookmarkEnd w:id="783"/>
    </w:p>
    <w:p w14:paraId="47E2D8A5" w14:textId="192D8C30"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84" w:name="_Ref493513106"/>
      <w:bookmarkStart w:id="785" w:name="_Toc530237456"/>
      <w:r>
        <w:t>replacements property</w:t>
      </w:r>
      <w:bookmarkEnd w:id="784"/>
      <w:bookmarkEnd w:id="785"/>
    </w:p>
    <w:p w14:paraId="21F0788C" w14:textId="07EAE1F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86" w:name="_Ref493513114"/>
      <w:bookmarkStart w:id="787" w:name="_Ref493513476"/>
      <w:bookmarkStart w:id="788" w:name="_Toc530237457"/>
      <w:r>
        <w:t>replacement object</w:t>
      </w:r>
      <w:bookmarkEnd w:id="786"/>
      <w:bookmarkEnd w:id="787"/>
      <w:bookmarkEnd w:id="788"/>
    </w:p>
    <w:p w14:paraId="1276FD13" w14:textId="540BBC1F" w:rsidR="00B86BC7" w:rsidRDefault="00B86BC7" w:rsidP="00B86BC7">
      <w:pPr>
        <w:pStyle w:val="Heading3"/>
      </w:pPr>
      <w:bookmarkStart w:id="789" w:name="_Toc530237458"/>
      <w:r>
        <w:t>General</w:t>
      </w:r>
      <w:bookmarkEnd w:id="78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lastRenderedPageBreak/>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90" w:name="_Toc530237459"/>
      <w:r>
        <w:lastRenderedPageBreak/>
        <w:t>Constraints</w:t>
      </w:r>
      <w:bookmarkEnd w:id="790"/>
    </w:p>
    <w:p w14:paraId="58129AF5" w14:textId="07C553D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91" w:name="_Ref493518436"/>
      <w:bookmarkStart w:id="792" w:name="_Ref493518439"/>
      <w:bookmarkStart w:id="793" w:name="_Ref493518529"/>
      <w:bookmarkStart w:id="794" w:name="_Toc530237460"/>
      <w:r>
        <w:t>deleted</w:t>
      </w:r>
      <w:r w:rsidR="00F27F55">
        <w:t>Region</w:t>
      </w:r>
      <w:r>
        <w:t xml:space="preserve"> property</w:t>
      </w:r>
      <w:bookmarkEnd w:id="791"/>
      <w:bookmarkEnd w:id="792"/>
      <w:bookmarkEnd w:id="793"/>
      <w:bookmarkEnd w:id="794"/>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95" w:name="_Ref493518437"/>
      <w:bookmarkStart w:id="796" w:name="_Ref493518440"/>
      <w:bookmarkStart w:id="797" w:name="_Toc530237461"/>
      <w:r>
        <w:t>inserted</w:t>
      </w:r>
      <w:r w:rsidR="00F27F55">
        <w:t>Content</w:t>
      </w:r>
      <w:r>
        <w:t xml:space="preserve"> property</w:t>
      </w:r>
      <w:bookmarkEnd w:id="795"/>
      <w:bookmarkEnd w:id="796"/>
      <w:bookmarkEnd w:id="797"/>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8" w:name="_Ref493404948"/>
      <w:bookmarkStart w:id="799" w:name="_Ref493406026"/>
      <w:bookmarkStart w:id="800" w:name="_Toc530237462"/>
      <w:r>
        <w:t>notification object</w:t>
      </w:r>
      <w:bookmarkEnd w:id="798"/>
      <w:bookmarkEnd w:id="799"/>
      <w:bookmarkEnd w:id="800"/>
    </w:p>
    <w:p w14:paraId="3BD7AF2E" w14:textId="23E07934" w:rsidR="00B86BC7" w:rsidRDefault="00B86BC7" w:rsidP="00B86BC7">
      <w:pPr>
        <w:pStyle w:val="Heading3"/>
      </w:pPr>
      <w:bookmarkStart w:id="801" w:name="_Toc530237463"/>
      <w:r>
        <w:t>General</w:t>
      </w:r>
      <w:bookmarkEnd w:id="801"/>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802" w:name="_Toc530237464"/>
      <w:r>
        <w:t>id property</w:t>
      </w:r>
      <w:bookmarkEnd w:id="80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03" w:name="_Ref493518926"/>
      <w:bookmarkStart w:id="804" w:name="_Toc530237465"/>
      <w:r>
        <w:lastRenderedPageBreak/>
        <w:t>ruleId property</w:t>
      </w:r>
      <w:bookmarkEnd w:id="803"/>
      <w:bookmarkEnd w:id="804"/>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805" w:name="_Toc530237466"/>
      <w:r>
        <w:t>ruleIndex property</w:t>
      </w:r>
      <w:bookmarkEnd w:id="805"/>
    </w:p>
    <w:p w14:paraId="216A2969" w14:textId="762573DB" w:rsidR="004F51DA" w:rsidRDefault="004F51DA" w:rsidP="003672C8">
      <w:r>
        <w:t xml:space="preserve">If </w:t>
      </w:r>
      <w:r w:rsidRPr="00AB4A90">
        <w:rPr>
          <w:rStyle w:val="CODEtemp"/>
        </w:rPr>
        <w:t>ruleId</w:t>
      </w:r>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r w:rsidRPr="00AB4A90">
        <w:rPr>
          <w:rStyle w:val="CODEtemp"/>
        </w:rPr>
        <w:t>ruleIndex</w:t>
      </w:r>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r>
        <w:rPr>
          <w:rStyle w:val="CODEtemp"/>
        </w:rPr>
        <w:t>resources</w:t>
      </w:r>
      <w:r w:rsidRPr="003672C8">
        <w:rPr>
          <w:rStyle w:val="CODEtemp"/>
        </w:rPr>
        <w:t>.rules</w:t>
      </w:r>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 without traversing the </w:t>
      </w:r>
      <w:r w:rsidRPr="00F97028">
        <w:rPr>
          <w:rStyle w:val="CODEtemp"/>
        </w:rPr>
        <w:t>resources.rules</w:t>
      </w:r>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r w:rsidRPr="00F97028">
        <w:rPr>
          <w:rStyle w:val="CODEtemp"/>
        </w:rPr>
        <w:t>ruleId</w:t>
      </w:r>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r w:rsidR="00EC0042">
        <w:t>ruleId</w:t>
      </w:r>
      <w:r>
        <w:t>": "CA1711"</w:t>
      </w:r>
      <w:r w:rsidR="004F51DA">
        <w:t>,</w:t>
      </w:r>
    </w:p>
    <w:p w14:paraId="250F4414" w14:textId="69917B2F" w:rsidR="004F51DA" w:rsidRDefault="004F51DA" w:rsidP="00431CDA">
      <w:pPr>
        <w:pStyle w:val="Codesmall"/>
      </w:pPr>
      <w:r>
        <w:t xml:space="preserve">          "ruleIndex":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06" w:name="_Toc530237467"/>
      <w:r>
        <w:t>physicalLocation property</w:t>
      </w:r>
      <w:bookmarkEnd w:id="806"/>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807" w:name="_Toc530237468"/>
      <w:r>
        <w:t>message property</w:t>
      </w:r>
      <w:bookmarkEnd w:id="807"/>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lastRenderedPageBreak/>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8" w:name="_Ref493404972"/>
      <w:bookmarkStart w:id="809" w:name="_Ref493406037"/>
      <w:bookmarkStart w:id="810" w:name="_Toc530237469"/>
      <w:r>
        <w:t>level property</w:t>
      </w:r>
      <w:bookmarkEnd w:id="808"/>
      <w:bookmarkEnd w:id="809"/>
      <w:bookmarkEnd w:id="81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11" w:name="_Toc530237470"/>
      <w:r>
        <w:t>threadId property</w:t>
      </w:r>
      <w:bookmarkEnd w:id="81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12" w:name="_Toc530237471"/>
      <w:r>
        <w:t>time</w:t>
      </w:r>
      <w:r w:rsidR="00BF4F63">
        <w:t>Utc</w:t>
      </w:r>
      <w:r>
        <w:t xml:space="preserve"> property</w:t>
      </w:r>
      <w:bookmarkEnd w:id="812"/>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813" w:name="_Toc530237472"/>
      <w:r>
        <w:t>exception property</w:t>
      </w:r>
      <w:bookmarkEnd w:id="813"/>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14" w:name="_Ref493570836"/>
      <w:bookmarkStart w:id="815" w:name="_Toc530237473"/>
      <w:r>
        <w:t>exception object</w:t>
      </w:r>
      <w:bookmarkEnd w:id="814"/>
      <w:bookmarkEnd w:id="815"/>
    </w:p>
    <w:p w14:paraId="1257C9E2" w14:textId="6070509F" w:rsidR="00B86BC7" w:rsidRDefault="00B86BC7" w:rsidP="00B86BC7">
      <w:pPr>
        <w:pStyle w:val="Heading3"/>
      </w:pPr>
      <w:bookmarkStart w:id="816" w:name="_Toc530237474"/>
      <w:r>
        <w:t>General</w:t>
      </w:r>
      <w:bookmarkEnd w:id="81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7" w:name="_Toc530237475"/>
      <w:r>
        <w:t>kind property</w:t>
      </w:r>
      <w:bookmarkEnd w:id="81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8" w:name="_Toc530237476"/>
      <w:r>
        <w:t>message property</w:t>
      </w:r>
      <w:bookmarkEnd w:id="818"/>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9" w:name="_Toc530237477"/>
      <w:r>
        <w:t>stack property</w:t>
      </w:r>
      <w:bookmarkEnd w:id="819"/>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20" w:name="_Toc530237478"/>
      <w:r>
        <w:t>innerExceptions property</w:t>
      </w:r>
      <w:bookmarkEnd w:id="82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21" w:name="_Ref528151413"/>
      <w:bookmarkStart w:id="822" w:name="_Toc530237479"/>
      <w:bookmarkStart w:id="823" w:name="_Toc287332011"/>
      <w:r>
        <w:lastRenderedPageBreak/>
        <w:t>External</w:t>
      </w:r>
      <w:r w:rsidR="00F265D8">
        <w:t xml:space="preserve"> property</w:t>
      </w:r>
      <w:r>
        <w:t xml:space="preserve"> file format</w:t>
      </w:r>
      <w:bookmarkEnd w:id="821"/>
      <w:bookmarkEnd w:id="822"/>
    </w:p>
    <w:p w14:paraId="2A3E0063" w14:textId="270C9EBD" w:rsidR="00AF60C1" w:rsidRDefault="00AF60C1" w:rsidP="00AF60C1">
      <w:pPr>
        <w:pStyle w:val="Heading2"/>
      </w:pPr>
      <w:bookmarkStart w:id="824" w:name="_Toc530237480"/>
      <w:r>
        <w:t>General</w:t>
      </w:r>
      <w:bookmarkEnd w:id="824"/>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25" w:name="_Toc530237481"/>
      <w:r>
        <w:t>External property file naming convention</w:t>
      </w:r>
      <w:bookmarkEnd w:id="82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26" w:name="_Toc530237482"/>
      <w:r>
        <w:t>externalPropert</w:t>
      </w:r>
      <w:r w:rsidR="00F265D8">
        <w:t>ies</w:t>
      </w:r>
      <w:r>
        <w:t xml:space="preserve"> object</w:t>
      </w:r>
      <w:bookmarkEnd w:id="826"/>
    </w:p>
    <w:p w14:paraId="6E569B6A" w14:textId="60E785B4" w:rsidR="0069571F" w:rsidRPr="0069571F" w:rsidRDefault="0069571F" w:rsidP="0069571F">
      <w:pPr>
        <w:pStyle w:val="Heading3"/>
      </w:pPr>
      <w:bookmarkStart w:id="827" w:name="_Ref525812129"/>
      <w:bookmarkStart w:id="828" w:name="_Toc530237483"/>
      <w:r>
        <w:t>General</w:t>
      </w:r>
      <w:bookmarkEnd w:id="827"/>
      <w:bookmarkEnd w:id="82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29" w:name="_Hlk525811171"/>
      <w:r w:rsidRPr="00230F9F">
        <w:t>{</w:t>
      </w:r>
      <w:r>
        <w:t xml:space="preserve">                             # An externalPropert</w:t>
      </w:r>
      <w:r w:rsidR="00355B20">
        <w:t>ies</w:t>
      </w:r>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"instanceGuid":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"runInstanceGuid":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"mimeType": "image/png"</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"run.properties":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30" w:name="_Ref525810506"/>
      <w:bookmarkStart w:id="831" w:name="_Toc530237484"/>
      <w:bookmarkEnd w:id="829"/>
      <w:r>
        <w:lastRenderedPageBreak/>
        <w:t>$schema property</w:t>
      </w:r>
      <w:bookmarkEnd w:id="830"/>
      <w:bookmarkEnd w:id="831"/>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32" w:name="_Ref523913350"/>
      <w:bookmarkStart w:id="833" w:name="_Toc530237485"/>
      <w:r>
        <w:t>version property</w:t>
      </w:r>
      <w:bookmarkEnd w:id="832"/>
      <w:bookmarkEnd w:id="833"/>
    </w:p>
    <w:p w14:paraId="5EE9B741" w14:textId="551F2781"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34" w:name="_Ref525814013"/>
      <w:bookmarkStart w:id="835" w:name="_Toc530237486"/>
      <w:r>
        <w:t>instanceGuid property</w:t>
      </w:r>
      <w:bookmarkEnd w:id="834"/>
      <w:bookmarkEnd w:id="835"/>
    </w:p>
    <w:p w14:paraId="6E3F5D71" w14:textId="7887A3DC"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r>
        <w:rPr>
          <w:rStyle w:val="CODEtemp"/>
        </w:rPr>
        <w:t>instanceGuid</w:t>
      </w:r>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t xml:space="preserve"> object (§</w:t>
      </w:r>
      <w:r>
        <w:fldChar w:fldCharType="begin"/>
      </w:r>
      <w:r>
        <w:instrText xml:space="preserve"> REF _Ref525806896 \r \h </w:instrText>
      </w:r>
      <w:r>
        <w:fldChar w:fldCharType="separate"/>
      </w:r>
      <w:r w:rsidR="008A226C">
        <w:t>3.14</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836" w:name="_Ref525810969"/>
      <w:bookmarkStart w:id="837" w:name="_Toc530237487"/>
      <w:r>
        <w:t>runInstanceGuid property</w:t>
      </w:r>
      <w:bookmarkEnd w:id="836"/>
      <w:bookmarkEnd w:id="837"/>
    </w:p>
    <w:p w14:paraId="3E79C8E1" w14:textId="166110D0" w:rsidR="0069571F" w:rsidRDefault="0069571F" w:rsidP="0069571F">
      <w:r>
        <w:t xml:space="preserve">If the </w:t>
      </w:r>
      <w:r w:rsidRPr="005C34B3">
        <w:rPr>
          <w:rStyle w:val="CODEtemp"/>
        </w:rPr>
        <w:t>run</w:t>
      </w:r>
      <w:r>
        <w:t xml:space="preserve"> object to which the external property belongs contains a </w:t>
      </w:r>
      <w:r>
        <w:rPr>
          <w:rStyle w:val="CODEtemp"/>
        </w:rPr>
        <w:t>i</w:t>
      </w:r>
      <w:r w:rsidR="00355B20">
        <w:rPr>
          <w:rStyle w:val="CODEtemp"/>
        </w:rPr>
        <w:t>d.i</w:t>
      </w:r>
      <w:r>
        <w:rPr>
          <w:rStyle w:val="CODEtemp"/>
        </w:rPr>
        <w:t>nstance</w:t>
      </w:r>
      <w:r w:rsidRPr="005C34B3">
        <w:rPr>
          <w:rStyle w:val="CODEtemp"/>
        </w:rPr>
        <w:t>Guid</w:t>
      </w:r>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r w:rsidR="00355B20">
        <w:rPr>
          <w:rStyle w:val="CODEtemp"/>
        </w:rPr>
        <w:t>id</w:t>
      </w:r>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r w:rsidR="00355B20">
        <w:rPr>
          <w:rStyle w:val="CODEtemp"/>
        </w:rPr>
        <w:t>d.i</w:t>
      </w:r>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p>
    <w:p w14:paraId="749593BC" w14:textId="62FB960D" w:rsidR="0069571F" w:rsidRDefault="0069571F" w:rsidP="0069571F">
      <w:pPr>
        <w:pStyle w:val="Heading3"/>
      </w:pPr>
      <w:bookmarkStart w:id="838" w:name="_Ref525634162"/>
      <w:bookmarkStart w:id="839" w:name="_Ref525810993"/>
      <w:bookmarkStart w:id="840" w:name="_Toc530237488"/>
      <w:r>
        <w:t>The property value</w:t>
      </w:r>
      <w:bookmarkEnd w:id="838"/>
      <w:r>
        <w:t xml:space="preserve"> propert</w:t>
      </w:r>
      <w:bookmarkEnd w:id="839"/>
      <w:r w:rsidR="00355B20">
        <w:t>ies</w:t>
      </w:r>
      <w:bookmarkEnd w:id="840"/>
    </w:p>
    <w:p w14:paraId="2951789A" w14:textId="15CD74F5" w:rsidR="0069571F"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41" w:name="_Toc530237489"/>
      <w:r w:rsidRPr="00FD22AC">
        <w:lastRenderedPageBreak/>
        <w:t>Conformance</w:t>
      </w:r>
      <w:bookmarkEnd w:id="823"/>
      <w:bookmarkEnd w:id="841"/>
    </w:p>
    <w:p w14:paraId="1D48659C" w14:textId="6555FDBE" w:rsidR="00EE1E0B" w:rsidRDefault="00EE1E0B" w:rsidP="002244CB"/>
    <w:p w14:paraId="3BBDC6A3" w14:textId="77777777" w:rsidR="00376AE7" w:rsidRDefault="00376AE7" w:rsidP="00376AE7">
      <w:pPr>
        <w:pStyle w:val="Heading2"/>
        <w:numPr>
          <w:ilvl w:val="1"/>
          <w:numId w:val="2"/>
        </w:numPr>
      </w:pPr>
      <w:bookmarkStart w:id="842" w:name="_Toc530237490"/>
      <w:r>
        <w:t>Conformance targets</w:t>
      </w:r>
      <w:bookmarkEnd w:id="842"/>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43" w:name="_Toc530237491"/>
      <w:r>
        <w:t>Conformance Clause 1: SARIF log file</w:t>
      </w:r>
      <w:bookmarkEnd w:id="843"/>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44" w:name="_Toc530237492"/>
      <w:r>
        <w:t>Conformance Clause 2: SARIF resource file</w:t>
      </w:r>
      <w:bookmarkEnd w:id="844"/>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45" w:name="_Hlk507945868"/>
      <w:r>
        <w:t>§</w:t>
      </w:r>
      <w:r>
        <w:fldChar w:fldCharType="begin"/>
      </w:r>
      <w:r>
        <w:instrText xml:space="preserve"> REF _Ref508811723 \r \h </w:instrText>
      </w:r>
      <w:r>
        <w:fldChar w:fldCharType="separate"/>
      </w:r>
      <w:r w:rsidR="008A226C">
        <w:t>3.11.6.5</w:t>
      </w:r>
      <w:r>
        <w:fldChar w:fldCharType="end"/>
      </w:r>
      <w:r>
        <w:t>.</w:t>
      </w:r>
      <w:bookmarkEnd w:id="845"/>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46" w:name="_Toc530237493"/>
      <w:r>
        <w:t xml:space="preserve">Conformance Clause </w:t>
      </w:r>
      <w:r w:rsidR="00105CCB">
        <w:t>3</w:t>
      </w:r>
      <w:r>
        <w:t>: SARIF producer</w:t>
      </w:r>
      <w:bookmarkEnd w:id="846"/>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7" w:name="_Toc530237494"/>
      <w:r>
        <w:lastRenderedPageBreak/>
        <w:t xml:space="preserve">Conformance Clause </w:t>
      </w:r>
      <w:r w:rsidR="00105CCB">
        <w:t>4</w:t>
      </w:r>
      <w:r>
        <w:t>: Direct producer</w:t>
      </w:r>
      <w:bookmarkEnd w:id="84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48" w:name="_Toc530237495"/>
      <w:r>
        <w:t xml:space="preserve">Conformance Clause </w:t>
      </w:r>
      <w:r w:rsidR="00D06F1A">
        <w:t>5</w:t>
      </w:r>
      <w:r>
        <w:t>: Deterministic producer</w:t>
      </w:r>
      <w:bookmarkEnd w:id="84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49" w:name="_Toc530237496"/>
      <w:r>
        <w:t>Conformance Clause 6: Converter</w:t>
      </w:r>
      <w:bookmarkEnd w:id="849"/>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50" w:name="_Toc530237497"/>
      <w:r>
        <w:t>Conformance Clause 7: SARIF post-processor</w:t>
      </w:r>
      <w:bookmarkEnd w:id="85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51" w:name="_Toc530237498"/>
      <w:r>
        <w:t xml:space="preserve">Conformance Clause </w:t>
      </w:r>
      <w:r w:rsidR="00D06F1A">
        <w:t>8</w:t>
      </w:r>
      <w:r>
        <w:t xml:space="preserve">: </w:t>
      </w:r>
      <w:r w:rsidR="0018481C">
        <w:t>SARIF c</w:t>
      </w:r>
      <w:r>
        <w:t>onsumer</w:t>
      </w:r>
      <w:bookmarkEnd w:id="85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52" w:name="_Toc530237499"/>
      <w:r>
        <w:t xml:space="preserve">Conformance Clause </w:t>
      </w:r>
      <w:r w:rsidR="00D06F1A">
        <w:t>9</w:t>
      </w:r>
      <w:r>
        <w:t>: Viewer</w:t>
      </w:r>
      <w:bookmarkEnd w:id="852"/>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53" w:name="_Toc530237500"/>
      <w:bookmarkStart w:id="854" w:name="_Hlk512505065"/>
      <w:r>
        <w:t>Conformance Clause 10: Result management system</w:t>
      </w:r>
      <w:bookmarkEnd w:id="85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54"/>
    </w:p>
    <w:p w14:paraId="79E66955" w14:textId="44610F19" w:rsidR="00435405" w:rsidRDefault="00435405" w:rsidP="00435405">
      <w:pPr>
        <w:pStyle w:val="Heading2"/>
      </w:pPr>
      <w:bookmarkStart w:id="855" w:name="_Toc530237501"/>
      <w:r>
        <w:lastRenderedPageBreak/>
        <w:t>Conformance Clause 11: Engineering system</w:t>
      </w:r>
      <w:bookmarkEnd w:id="855"/>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56" w:name="AppendixAcknowledgments"/>
      <w:bookmarkStart w:id="857" w:name="_Toc85472897"/>
      <w:bookmarkStart w:id="858" w:name="_Toc287332012"/>
      <w:bookmarkStart w:id="859" w:name="_Toc530237502"/>
      <w:bookmarkStart w:id="860" w:name="_Hlk513041526"/>
      <w:bookmarkEnd w:id="856"/>
      <w:r>
        <w:lastRenderedPageBreak/>
        <w:t xml:space="preserve">(Informative) </w:t>
      </w:r>
      <w:r w:rsidR="00B80CDB">
        <w:t>Acknowl</w:t>
      </w:r>
      <w:r w:rsidR="004D0E5E">
        <w:t>e</w:t>
      </w:r>
      <w:r w:rsidR="008F61FB">
        <w:t>dg</w:t>
      </w:r>
      <w:r w:rsidR="0052099F">
        <w:t>ments</w:t>
      </w:r>
      <w:bookmarkEnd w:id="857"/>
      <w:bookmarkEnd w:id="858"/>
      <w:bookmarkEnd w:id="85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60"/>
    <w:p w14:paraId="645628E0" w14:textId="77777777" w:rsidR="00C76CAA" w:rsidRPr="00C76CAA" w:rsidRDefault="00C76CAA" w:rsidP="00C76CAA"/>
    <w:p w14:paraId="586B0BCA" w14:textId="2CB47B5E" w:rsidR="0052099F" w:rsidRDefault="002244CB" w:rsidP="008C100C">
      <w:pPr>
        <w:pStyle w:val="AppendixHeading1"/>
      </w:pPr>
      <w:bookmarkStart w:id="861" w:name="AppendixFingerprints"/>
      <w:bookmarkStart w:id="862" w:name="_Ref513039337"/>
      <w:bookmarkStart w:id="863" w:name="_Toc530237503"/>
      <w:bookmarkEnd w:id="861"/>
      <w:r>
        <w:lastRenderedPageBreak/>
        <w:t>(</w:t>
      </w:r>
      <w:r w:rsidR="00E8605A">
        <w:t>Normative</w:t>
      </w:r>
      <w:r>
        <w:t xml:space="preserve">) </w:t>
      </w:r>
      <w:r w:rsidR="00710FE0">
        <w:t>Use of fingerprints by result management systems</w:t>
      </w:r>
      <w:bookmarkEnd w:id="862"/>
      <w:bookmarkEnd w:id="86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64" w:name="AppendixViewers"/>
      <w:bookmarkStart w:id="865" w:name="_Toc530237504"/>
      <w:bookmarkEnd w:id="864"/>
      <w:r>
        <w:lastRenderedPageBreak/>
        <w:t xml:space="preserve">(Informative) </w:t>
      </w:r>
      <w:r w:rsidR="00710FE0">
        <w:t xml:space="preserve">Use of SARIF by log </w:t>
      </w:r>
      <w:r w:rsidR="00AF0D84">
        <w:t xml:space="preserve">file </w:t>
      </w:r>
      <w:r w:rsidR="00710FE0">
        <w:t>viewers</w:t>
      </w:r>
      <w:bookmarkEnd w:id="86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66" w:name="AppendixConverters"/>
      <w:bookmarkStart w:id="867" w:name="_Toc530237505"/>
      <w:bookmarkEnd w:id="866"/>
      <w:r>
        <w:lastRenderedPageBreak/>
        <w:t xml:space="preserve">(Informative) </w:t>
      </w:r>
      <w:r w:rsidR="00710FE0">
        <w:t>Production of SARIF by converters</w:t>
      </w:r>
      <w:bookmarkEnd w:id="86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68" w:name="AppendixRuleMetadata"/>
      <w:bookmarkStart w:id="869" w:name="_Toc530237506"/>
      <w:bookmarkEnd w:id="868"/>
      <w:r>
        <w:lastRenderedPageBreak/>
        <w:t xml:space="preserve">(Informative) </w:t>
      </w:r>
      <w:r w:rsidR="00710FE0">
        <w:t>Locating rule metadata</w:t>
      </w:r>
      <w:bookmarkEnd w:id="869"/>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70" w:name="AppendixDeterminism"/>
      <w:bookmarkStart w:id="871" w:name="_Toc530237507"/>
      <w:bookmarkEnd w:id="870"/>
      <w:r>
        <w:lastRenderedPageBreak/>
        <w:t xml:space="preserve">(Normative) </w:t>
      </w:r>
      <w:r w:rsidR="00710FE0">
        <w:t>Producing deterministic SARIF log files</w:t>
      </w:r>
      <w:bookmarkEnd w:id="871"/>
    </w:p>
    <w:p w14:paraId="269DCAE0" w14:textId="72CA49C1" w:rsidR="00B62028" w:rsidRDefault="00B62028" w:rsidP="00B62028">
      <w:pPr>
        <w:pStyle w:val="AppendixHeading2"/>
      </w:pPr>
      <w:bookmarkStart w:id="872" w:name="_Toc530237508"/>
      <w:r>
        <w:t>General</w:t>
      </w:r>
      <w:bookmarkEnd w:id="87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73" w:name="_Ref513042258"/>
      <w:bookmarkStart w:id="874" w:name="_Toc530237509"/>
      <w:r>
        <w:t>Non-deterministic file format elements</w:t>
      </w:r>
      <w:bookmarkEnd w:id="873"/>
      <w:bookmarkEnd w:id="87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rStyle w:val="CODEtemp"/>
        </w:rPr>
      </w:pPr>
      <w:r>
        <w:rPr>
          <w:rStyle w:val="CODEtemp"/>
        </w:rPr>
        <w:lastRenderedPageBreak/>
        <w:t>run.id.instanceId</w:t>
      </w:r>
    </w:p>
    <w:p w14:paraId="3553CBEA" w14:textId="6F14E979" w:rsidR="00B62028" w:rsidRDefault="00B62028" w:rsidP="00EA540C">
      <w:pPr>
        <w:pStyle w:val="ListParagraph"/>
        <w:numPr>
          <w:ilvl w:val="0"/>
          <w:numId w:val="23"/>
        </w:numPr>
        <w:rPr>
          <w:rStyle w:val="CODEtemp"/>
        </w:rPr>
      </w:pPr>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r>
        <w:rPr>
          <w:rStyle w:val="CODEtemp"/>
        </w:rPr>
        <w:t>run.aggregateIds[i].instanceId</w:t>
      </w:r>
    </w:p>
    <w:p w14:paraId="4B32E41F" w14:textId="7F0CD8AE" w:rsidR="008B6DA3" w:rsidRDefault="008B6DA3" w:rsidP="00EA540C">
      <w:pPr>
        <w:pStyle w:val="ListParagraph"/>
        <w:numPr>
          <w:ilvl w:val="0"/>
          <w:numId w:val="23"/>
        </w:numPr>
        <w:rPr>
          <w:rStyle w:val="CODEtemp"/>
        </w:rPr>
      </w:pPr>
      <w:r>
        <w:rPr>
          <w:rStyle w:val="CODEtemp"/>
        </w:rPr>
        <w:t>run.aggregateIds[i].instanceGuid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75" w:name="_Toc530237510"/>
      <w:r>
        <w:t>Array and dictionary element ordering</w:t>
      </w:r>
      <w:bookmarkEnd w:id="87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6" w:name="_Ref513042289"/>
      <w:bookmarkStart w:id="877" w:name="_Toc530237511"/>
      <w:r>
        <w:t>Absolute paths</w:t>
      </w:r>
      <w:bookmarkEnd w:id="876"/>
      <w:bookmarkEnd w:id="877"/>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78" w:name="_Toc530237512"/>
      <w:r>
        <w:t>Compensating for non-deterministic output</w:t>
      </w:r>
      <w:bookmarkEnd w:id="87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9" w:name="_Toc530237513"/>
      <w:r>
        <w:lastRenderedPageBreak/>
        <w:t>Interaction between determinism and baselining</w:t>
      </w:r>
      <w:bookmarkEnd w:id="879"/>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80" w:name="AppendixFixes"/>
      <w:bookmarkStart w:id="881" w:name="_Toc530237514"/>
      <w:bookmarkEnd w:id="880"/>
      <w:r>
        <w:lastRenderedPageBreak/>
        <w:t xml:space="preserve">(Informative) </w:t>
      </w:r>
      <w:r w:rsidR="00710FE0">
        <w:t>Guidance on fixes</w:t>
      </w:r>
      <w:bookmarkEnd w:id="881"/>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82" w:name="_Toc530237515"/>
      <w:r>
        <w:lastRenderedPageBreak/>
        <w:t>(Informative) Diagnosing results in generated files</w:t>
      </w:r>
      <w:bookmarkEnd w:id="88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4CE346D6" w:rsidR="004F51DA" w:rsidRDefault="004F51DA" w:rsidP="00830F21">
      <w:pPr>
        <w:pStyle w:val="Codesmall"/>
      </w:pPr>
      <w:r>
        <w:t xml:space="preserve">              "fileIndex":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"fileLocation":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"fileLocation":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"fileLocation":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83" w:name="AppendixExamples"/>
      <w:bookmarkStart w:id="884" w:name="_Toc530237516"/>
      <w:bookmarkEnd w:id="883"/>
      <w:r>
        <w:lastRenderedPageBreak/>
        <w:t xml:space="preserve">(Informative) </w:t>
      </w:r>
      <w:r w:rsidR="00710FE0">
        <w:t>Examples</w:t>
      </w:r>
      <w:bookmarkEnd w:id="884"/>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85" w:name="_Toc530237517"/>
      <w:r>
        <w:t xml:space="preserve">Minimal valid SARIF </w:t>
      </w:r>
      <w:r w:rsidR="00EA1C84">
        <w:t>log file</w:t>
      </w:r>
      <w:bookmarkEnd w:id="885"/>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6" w:name="_Toc530237518"/>
      <w:r w:rsidRPr="00745595">
        <w:t xml:space="preserve">Minimal recommended SARIF </w:t>
      </w:r>
      <w:r w:rsidR="00EA1C84">
        <w:t xml:space="preserve">log </w:t>
      </w:r>
      <w:r w:rsidRPr="00745595">
        <w:t>file with source information</w:t>
      </w:r>
      <w:bookmarkEnd w:id="886"/>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"fileLocation":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2C22C591" w:rsidR="00D026FE" w:rsidRDefault="00D026FE" w:rsidP="00105CCB">
      <w:pPr>
        <w:pStyle w:val="Codesmall"/>
      </w:pPr>
      <w:r>
        <w:t xml:space="preserve">                "fileLocation":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1CF44322" w:rsidR="00581577" w:rsidRDefault="00581577" w:rsidP="00105CCB">
      <w:pPr>
        <w:pStyle w:val="Codesmall"/>
      </w:pPr>
      <w:r>
        <w:t xml:space="preserve">                  "fileIndex":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7" w:name="_Toc530237519"/>
      <w:r w:rsidRPr="001D7651">
        <w:t xml:space="preserve">Minimal recommended SARIF </w:t>
      </w:r>
      <w:r w:rsidR="00EA1C84">
        <w:t xml:space="preserve">log </w:t>
      </w:r>
      <w:r w:rsidRPr="001D7651">
        <w:t>file without source information</w:t>
      </w:r>
      <w:bookmarkEnd w:id="887"/>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"fileLocation":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"logicalLocations":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"fullyQualifiedLogicalName": "Example.Worker.DoWork"</w:t>
      </w:r>
      <w:r w:rsidR="00581577">
        <w:t>,</w:t>
      </w:r>
    </w:p>
    <w:p w14:paraId="236E7FC2" w14:textId="2C7C4FEA" w:rsidR="00581577" w:rsidRDefault="00581577" w:rsidP="00D71A1D">
      <w:pPr>
        <w:pStyle w:val="Codesmall"/>
      </w:pPr>
      <w:r>
        <w:t xml:space="preserve">              "logicalLocationIndex":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88" w:name="_Toc530237520"/>
      <w:r w:rsidRPr="001D7651">
        <w:t xml:space="preserve">SARIF </w:t>
      </w:r>
      <w:r w:rsidR="00D71A1D">
        <w:t xml:space="preserve">resource </w:t>
      </w:r>
      <w:r w:rsidRPr="001D7651">
        <w:t xml:space="preserve">file </w:t>
      </w:r>
      <w:r w:rsidR="00D71A1D">
        <w:t>with</w:t>
      </w:r>
      <w:r w:rsidRPr="001D7651">
        <w:t xml:space="preserve"> rule metadata</w:t>
      </w:r>
      <w:bookmarkEnd w:id="888"/>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89" w:name="_Toc530237521"/>
      <w:r>
        <w:t>Comprehensive SARIF file</w:t>
      </w:r>
      <w:bookmarkEnd w:id="889"/>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"i</w:t>
      </w:r>
      <w:r w:rsidR="00435405">
        <w:t>nstanceGui</w:t>
      </w:r>
      <w:r w:rsidR="006043FF">
        <w:t>d": "BC650830-A9FE-44CB-8818-AD6C387279A0",</w:t>
      </w:r>
    </w:p>
    <w:p w14:paraId="2408E77A" w14:textId="083A45D2" w:rsidR="008B6DA3" w:rsidRDefault="008B6DA3" w:rsidP="00EA1C84">
      <w:pPr>
        <w:pStyle w:val="Codesmall"/>
      </w:pPr>
      <w:r>
        <w:t xml:space="preserve">  </w:t>
      </w:r>
      <w:r w:rsidR="006043FF">
        <w:t xml:space="preserve">      "</w:t>
      </w:r>
      <w:r>
        <w:t>instanceId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"baselineI</w:t>
      </w:r>
      <w:r w:rsidR="00435405">
        <w:t>nstanceGui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r w:rsidR="008B6DA3">
        <w:t>instanceId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"uriBaseId":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4A71B16" w:rsidR="00581577" w:rsidRDefault="00581577" w:rsidP="00EA1C84">
      <w:pPr>
        <w:pStyle w:val="Codesmall"/>
      </w:pPr>
      <w:r>
        <w:t xml:space="preserve">              "fileIndex":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0E8325EF" w:rsidR="00A34D8C" w:rsidRDefault="00A34D8C" w:rsidP="000C5906">
      <w:pPr>
        <w:pStyle w:val="Codesmall"/>
      </w:pPr>
      <w:r>
        <w:t xml:space="preserve">                  "fileIndex":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lastRenderedPageBreak/>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"fileLocation":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"fileLocation":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"fileLocation":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"fileLocation":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"fileLocation":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"fileLocation":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"fileLocation":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"mimeType":</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"parent</w:t>
      </w:r>
      <w:r w:rsidR="00A34D8C">
        <w:t>Index</w:t>
      </w:r>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"logicalLocations":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2EF28FD" w:rsidR="00A043A4" w:rsidRDefault="00A043A4" w:rsidP="00EA1C84">
      <w:pPr>
        <w:pStyle w:val="Codesmall"/>
      </w:pPr>
      <w:r>
        <w:t xml:space="preserve">          "ruleIndex":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05DA54B" w:rsidR="00A043A4" w:rsidRDefault="00A043A4" w:rsidP="00EB5632">
      <w:pPr>
        <w:pStyle w:val="Codesmall"/>
      </w:pPr>
      <w:r>
        <w:t xml:space="preserve">            "fileIndex":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75D685D7" w:rsidR="00A043A4" w:rsidRDefault="00A043A4" w:rsidP="00EA1C84">
      <w:pPr>
        <w:pStyle w:val="Codesmall"/>
      </w:pPr>
      <w:r>
        <w:t xml:space="preserve">                  "fileIndex":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"fullyQualifiedLogicalName": "collections::list:add"</w:t>
      </w:r>
      <w:r w:rsidR="00A043A4">
        <w:t>,</w:t>
      </w:r>
    </w:p>
    <w:p w14:paraId="63B2A7A1" w14:textId="548112B4" w:rsidR="00A043A4" w:rsidRDefault="00A043A4" w:rsidP="00EA1C84">
      <w:pPr>
        <w:pStyle w:val="Codesmall"/>
      </w:pPr>
      <w:r>
        <w:t xml:space="preserve">              "logicalLocationIndex":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77777777" w:rsidR="00A043A4" w:rsidRDefault="00A043A4" w:rsidP="00A043A4">
      <w:pPr>
        <w:pStyle w:val="Codesmall"/>
      </w:pPr>
      <w:r>
        <w:t xml:space="preserve">                  "fileIndex":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r w:rsidR="00A043A4">
        <w:t>,</w:t>
      </w:r>
    </w:p>
    <w:p w14:paraId="593F5B4A" w14:textId="77777777" w:rsidR="00A043A4" w:rsidRDefault="00A043A4" w:rsidP="00A043A4">
      <w:pPr>
        <w:pStyle w:val="Codesmall"/>
      </w:pPr>
      <w:r>
        <w:t xml:space="preserve">              "logicalLocationIndex":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274D5D27" w:rsidR="00A043A4" w:rsidRDefault="00A043A4" w:rsidP="00A043A4">
      <w:pPr>
        <w:pStyle w:val="Codesmall"/>
      </w:pPr>
      <w:r>
        <w:t xml:space="preserve">                            "fileIndex":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r w:rsidR="00246747">
        <w:t>,</w:t>
      </w:r>
    </w:p>
    <w:p w14:paraId="0F274164" w14:textId="253037D7" w:rsidR="00A043A4" w:rsidRDefault="00A043A4" w:rsidP="00A043A4">
      <w:pPr>
        <w:pStyle w:val="Codesmall"/>
      </w:pPr>
      <w:r>
        <w:t xml:space="preserve">                        "logicalLocationIndex":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77777777" w:rsidR="00A043A4" w:rsidRDefault="00A043A4" w:rsidP="00A043A4">
      <w:pPr>
        <w:pStyle w:val="Codesmall"/>
      </w:pPr>
      <w:r>
        <w:t xml:space="preserve">                            "fileIndex":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r w:rsidR="00246747">
        <w:t>,</w:t>
      </w:r>
    </w:p>
    <w:p w14:paraId="410F9A04" w14:textId="77777777" w:rsidR="00A043A4" w:rsidRDefault="00A043A4" w:rsidP="00A043A4">
      <w:pPr>
        <w:pStyle w:val="Codesmall"/>
      </w:pPr>
      <w:r>
        <w:t xml:space="preserve">                        "logicalLocationIndex":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7777777" w:rsidR="00246747" w:rsidRDefault="00246747" w:rsidP="00246747">
      <w:pPr>
        <w:pStyle w:val="Codesmall"/>
      </w:pPr>
      <w:r>
        <w:t xml:space="preserve">                            "fileIndex":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r w:rsidR="00246747">
        <w:t>,</w:t>
      </w:r>
    </w:p>
    <w:p w14:paraId="1EBFFBA4" w14:textId="77777777" w:rsidR="00246747" w:rsidRDefault="00246747" w:rsidP="00246747">
      <w:pPr>
        <w:pStyle w:val="Codesmall"/>
      </w:pPr>
      <w:r>
        <w:t xml:space="preserve">                        "logicalLocationIndex":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604A2BE2" w:rsidR="00246747" w:rsidRDefault="00246747" w:rsidP="00246747">
      <w:pPr>
        <w:pStyle w:val="Codesmall"/>
      </w:pPr>
      <w:r>
        <w:t xml:space="preserve">                        "fileIndex":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r w:rsidR="00246747">
        <w:t>,</w:t>
      </w:r>
    </w:p>
    <w:p w14:paraId="0014728D" w14:textId="1E0EAF0E" w:rsidR="00246747" w:rsidRDefault="00246747" w:rsidP="00246747">
      <w:pPr>
        <w:pStyle w:val="Codesmall"/>
      </w:pPr>
      <w:r>
        <w:t xml:space="preserve">                    "logicalLocationIndex":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77777777" w:rsidR="00246747" w:rsidRDefault="00246747" w:rsidP="00246747">
      <w:pPr>
        <w:pStyle w:val="Codesmall"/>
      </w:pPr>
      <w:r>
        <w:t xml:space="preserve">                        "fileIndex":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r w:rsidR="00246747">
        <w:t>,</w:t>
      </w:r>
    </w:p>
    <w:p w14:paraId="13872D50" w14:textId="77777777" w:rsidR="00246747" w:rsidRDefault="00246747" w:rsidP="00246747">
      <w:pPr>
        <w:pStyle w:val="Codesmall"/>
      </w:pPr>
      <w:r>
        <w:t xml:space="preserve">                    "logicalLocationIndex":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lastRenderedPageBreak/>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16EB2CD" w:rsidR="00246747" w:rsidRDefault="00246747" w:rsidP="00246747">
      <w:pPr>
        <w:pStyle w:val="Codesmall"/>
      </w:pPr>
      <w:r>
        <w:t xml:space="preserve">                        "fileIndex":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7EDF5045" w14:textId="15013278" w:rsidR="00246747" w:rsidRDefault="00246747" w:rsidP="00246747">
      <w:pPr>
        <w:pStyle w:val="Codesmall"/>
      </w:pPr>
      <w:r>
        <w:t xml:space="preserve">                    "logicalLocationIndex":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56C031A3" w:rsidR="00246747" w:rsidRDefault="00246747" w:rsidP="00246747">
      <w:pPr>
        <w:pStyle w:val="Codesmall"/>
      </w:pPr>
      <w:r>
        <w:t xml:space="preserve">                    "fileIndex":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90" w:name="AppendixRevisionHistory"/>
      <w:bookmarkStart w:id="891" w:name="_Toc85472898"/>
      <w:bookmarkStart w:id="892" w:name="_Toc287332014"/>
      <w:bookmarkStart w:id="893" w:name="_Toc530237522"/>
      <w:bookmarkEnd w:id="890"/>
      <w:r>
        <w:lastRenderedPageBreak/>
        <w:t xml:space="preserve">(Informative) </w:t>
      </w:r>
      <w:r w:rsidR="00A05FDF">
        <w:t>Revision History</w:t>
      </w:r>
      <w:bookmarkEnd w:id="891"/>
      <w:bookmarkEnd w:id="892"/>
      <w:bookmarkEnd w:id="8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DD9C93" w14:textId="77777777" w:rsidR="00EC6BC9" w:rsidRDefault="00EC6BC9" w:rsidP="008C100C">
      <w:r>
        <w:separator/>
      </w:r>
    </w:p>
    <w:p w14:paraId="62CC8C6A" w14:textId="77777777" w:rsidR="00EC6BC9" w:rsidRDefault="00EC6BC9" w:rsidP="008C100C"/>
    <w:p w14:paraId="5C33B69E" w14:textId="77777777" w:rsidR="00EC6BC9" w:rsidRDefault="00EC6BC9" w:rsidP="008C100C"/>
    <w:p w14:paraId="46F1ABC2" w14:textId="77777777" w:rsidR="00EC6BC9" w:rsidRDefault="00EC6BC9" w:rsidP="008C100C"/>
    <w:p w14:paraId="4056FB95" w14:textId="77777777" w:rsidR="00EC6BC9" w:rsidRDefault="00EC6BC9" w:rsidP="008C100C"/>
    <w:p w14:paraId="63FE4F41" w14:textId="77777777" w:rsidR="00EC6BC9" w:rsidRDefault="00EC6BC9" w:rsidP="008C100C"/>
    <w:p w14:paraId="2E335F6F" w14:textId="77777777" w:rsidR="00EC6BC9" w:rsidRDefault="00EC6BC9" w:rsidP="008C100C"/>
  </w:endnote>
  <w:endnote w:type="continuationSeparator" w:id="0">
    <w:p w14:paraId="67A17756" w14:textId="77777777" w:rsidR="00EC6BC9" w:rsidRDefault="00EC6BC9" w:rsidP="008C100C">
      <w:r>
        <w:continuationSeparator/>
      </w:r>
    </w:p>
    <w:p w14:paraId="386C08A4" w14:textId="77777777" w:rsidR="00EC6BC9" w:rsidRDefault="00EC6BC9" w:rsidP="008C100C"/>
    <w:p w14:paraId="239452B9" w14:textId="77777777" w:rsidR="00EC6BC9" w:rsidRDefault="00EC6BC9" w:rsidP="008C100C"/>
    <w:p w14:paraId="0C364034" w14:textId="77777777" w:rsidR="00EC6BC9" w:rsidRDefault="00EC6BC9" w:rsidP="008C100C"/>
    <w:p w14:paraId="1849B8D3" w14:textId="77777777" w:rsidR="00EC6BC9" w:rsidRDefault="00EC6BC9" w:rsidP="008C100C"/>
    <w:p w14:paraId="5F443764" w14:textId="77777777" w:rsidR="00EC6BC9" w:rsidRDefault="00EC6BC9" w:rsidP="008C100C"/>
    <w:p w14:paraId="570DCEC5" w14:textId="77777777" w:rsidR="00EC6BC9" w:rsidRDefault="00EC6BC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CD08B9" w:rsidRDefault="00CD0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CD08B9" w:rsidRPr="00195F88" w:rsidRDefault="00CD08B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CD08B9" w:rsidRPr="00195F88" w:rsidRDefault="00CD08B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CD08B9" w:rsidRDefault="00CD0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C3474" w14:textId="77777777" w:rsidR="00EC6BC9" w:rsidRDefault="00EC6BC9" w:rsidP="008C100C">
      <w:r>
        <w:separator/>
      </w:r>
    </w:p>
    <w:p w14:paraId="6CF51364" w14:textId="77777777" w:rsidR="00EC6BC9" w:rsidRDefault="00EC6BC9" w:rsidP="008C100C"/>
  </w:footnote>
  <w:footnote w:type="continuationSeparator" w:id="0">
    <w:p w14:paraId="3FF67A78" w14:textId="77777777" w:rsidR="00EC6BC9" w:rsidRDefault="00EC6BC9" w:rsidP="008C100C">
      <w:r>
        <w:continuationSeparator/>
      </w:r>
    </w:p>
    <w:p w14:paraId="6DC5112D" w14:textId="77777777" w:rsidR="00EC6BC9" w:rsidRDefault="00EC6BC9" w:rsidP="008C100C"/>
  </w:footnote>
  <w:footnote w:id="1">
    <w:p w14:paraId="097233B1" w14:textId="39BD8E76" w:rsidR="00CD08B9" w:rsidRDefault="00CD08B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CD08B9" w:rsidRDefault="00CD08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CD08B9" w:rsidRDefault="00CD08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CD08B9" w:rsidRDefault="00CD08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461A1"/>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0C2"/>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2B5F"/>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0B5F"/>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4415"/>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2B5"/>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1572"/>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2AB"/>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0CB3"/>
    <w:rsid w:val="00CA144C"/>
    <w:rsid w:val="00CA197F"/>
    <w:rsid w:val="00CA2698"/>
    <w:rsid w:val="00CA2EB2"/>
    <w:rsid w:val="00CA3AC5"/>
    <w:rsid w:val="00CA5783"/>
    <w:rsid w:val="00CA5EC9"/>
    <w:rsid w:val="00CA5F99"/>
    <w:rsid w:val="00CC1746"/>
    <w:rsid w:val="00CC3C06"/>
    <w:rsid w:val="00CC59E5"/>
    <w:rsid w:val="00CC5EC1"/>
    <w:rsid w:val="00CD08B9"/>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1E26"/>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C6BC9"/>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5B0FE-9E08-4F01-B292-BCDE9E0F4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20253</TotalTime>
  <Pages>150</Pages>
  <Words>62301</Words>
  <Characters>355119</Characters>
  <Application>Microsoft Office Word</Application>
  <DocSecurity>0</DocSecurity>
  <Lines>2959</Lines>
  <Paragraphs>833</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416587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1003</cp:revision>
  <cp:lastPrinted>2011-08-05T16:21:00Z</cp:lastPrinted>
  <dcterms:created xsi:type="dcterms:W3CDTF">2017-08-01T19:18:00Z</dcterms:created>
  <dcterms:modified xsi:type="dcterms:W3CDTF">2018-11-24T00:07:00Z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