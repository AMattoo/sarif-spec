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11AF207" w:rsidR="00D17F06" w:rsidRDefault="00D2748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1C3DEC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158EED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EA638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DFA05D7"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09549556"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605177E"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630C93"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EE6280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EB3EC1" w14:textId="4DC35DB2" w:rsidR="00BF026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7670943" w:history="1">
        <w:r w:rsidR="00BF026B" w:rsidRPr="00447E27">
          <w:rPr>
            <w:rStyle w:val="Hyperlink"/>
            <w:noProof/>
          </w:rPr>
          <w:t>1</w:t>
        </w:r>
        <w:r w:rsidR="00BF026B">
          <w:rPr>
            <w:rFonts w:asciiTheme="minorHAnsi" w:eastAsiaTheme="minorEastAsia" w:hAnsiTheme="minorHAnsi" w:cstheme="minorBidi"/>
            <w:noProof/>
            <w:sz w:val="22"/>
            <w:szCs w:val="22"/>
          </w:rPr>
          <w:tab/>
        </w:r>
        <w:r w:rsidR="00BF026B" w:rsidRPr="00447E27">
          <w:rPr>
            <w:rStyle w:val="Hyperlink"/>
            <w:noProof/>
          </w:rPr>
          <w:t>Introduction</w:t>
        </w:r>
        <w:r w:rsidR="00BF026B">
          <w:rPr>
            <w:noProof/>
            <w:webHidden/>
          </w:rPr>
          <w:tab/>
        </w:r>
        <w:r w:rsidR="00BF026B">
          <w:rPr>
            <w:noProof/>
            <w:webHidden/>
          </w:rPr>
          <w:fldChar w:fldCharType="begin"/>
        </w:r>
        <w:r w:rsidR="00BF026B">
          <w:rPr>
            <w:noProof/>
            <w:webHidden/>
          </w:rPr>
          <w:instrText xml:space="preserve"> PAGEREF _Toc507670943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3D34270" w14:textId="36A3AED9"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0944" w:history="1">
        <w:r w:rsidR="00BF026B" w:rsidRPr="00447E27">
          <w:rPr>
            <w:rStyle w:val="Hyperlink"/>
            <w:noProof/>
          </w:rPr>
          <w:t>1.1 IPR Policy</w:t>
        </w:r>
        <w:r w:rsidR="00BF026B">
          <w:rPr>
            <w:noProof/>
            <w:webHidden/>
          </w:rPr>
          <w:tab/>
        </w:r>
        <w:r w:rsidR="00BF026B">
          <w:rPr>
            <w:noProof/>
            <w:webHidden/>
          </w:rPr>
          <w:fldChar w:fldCharType="begin"/>
        </w:r>
        <w:r w:rsidR="00BF026B">
          <w:rPr>
            <w:noProof/>
            <w:webHidden/>
          </w:rPr>
          <w:instrText xml:space="preserve"> PAGEREF _Toc507670944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2AA891BD" w14:textId="1CA7D9AA"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0945" w:history="1">
        <w:r w:rsidR="00BF026B" w:rsidRPr="00447E27">
          <w:rPr>
            <w:rStyle w:val="Hyperlink"/>
            <w:noProof/>
          </w:rPr>
          <w:t>1.2 Terminology</w:t>
        </w:r>
        <w:r w:rsidR="00BF026B">
          <w:rPr>
            <w:noProof/>
            <w:webHidden/>
          </w:rPr>
          <w:tab/>
        </w:r>
        <w:r w:rsidR="00BF026B">
          <w:rPr>
            <w:noProof/>
            <w:webHidden/>
          </w:rPr>
          <w:fldChar w:fldCharType="begin"/>
        </w:r>
        <w:r w:rsidR="00BF026B">
          <w:rPr>
            <w:noProof/>
            <w:webHidden/>
          </w:rPr>
          <w:instrText xml:space="preserve"> PAGEREF _Toc507670945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FEBCB57" w14:textId="2789C4C9"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0946" w:history="1">
        <w:r w:rsidR="00BF026B" w:rsidRPr="00447E27">
          <w:rPr>
            <w:rStyle w:val="Hyperlink"/>
            <w:noProof/>
          </w:rPr>
          <w:t>1.3 Normative References</w:t>
        </w:r>
        <w:r w:rsidR="00BF026B">
          <w:rPr>
            <w:noProof/>
            <w:webHidden/>
          </w:rPr>
          <w:tab/>
        </w:r>
        <w:r w:rsidR="00BF026B">
          <w:rPr>
            <w:noProof/>
            <w:webHidden/>
          </w:rPr>
          <w:fldChar w:fldCharType="begin"/>
        </w:r>
        <w:r w:rsidR="00BF026B">
          <w:rPr>
            <w:noProof/>
            <w:webHidden/>
          </w:rPr>
          <w:instrText xml:space="preserve"> PAGEREF _Toc507670946 \h </w:instrText>
        </w:r>
        <w:r w:rsidR="00BF026B">
          <w:rPr>
            <w:noProof/>
            <w:webHidden/>
          </w:rPr>
        </w:r>
        <w:r w:rsidR="00BF026B">
          <w:rPr>
            <w:noProof/>
            <w:webHidden/>
          </w:rPr>
          <w:fldChar w:fldCharType="separate"/>
        </w:r>
        <w:r w:rsidR="00BF026B">
          <w:rPr>
            <w:noProof/>
            <w:webHidden/>
          </w:rPr>
          <w:t>14</w:t>
        </w:r>
        <w:r w:rsidR="00BF026B">
          <w:rPr>
            <w:noProof/>
            <w:webHidden/>
          </w:rPr>
          <w:fldChar w:fldCharType="end"/>
        </w:r>
      </w:hyperlink>
    </w:p>
    <w:p w14:paraId="33E48D9E" w14:textId="3D2FEF1C"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0947" w:history="1">
        <w:r w:rsidR="00BF026B" w:rsidRPr="00447E27">
          <w:rPr>
            <w:rStyle w:val="Hyperlink"/>
            <w:noProof/>
          </w:rPr>
          <w:t>1.4 Non-Normative References</w:t>
        </w:r>
        <w:r w:rsidR="00BF026B">
          <w:rPr>
            <w:noProof/>
            <w:webHidden/>
          </w:rPr>
          <w:tab/>
        </w:r>
        <w:r w:rsidR="00BF026B">
          <w:rPr>
            <w:noProof/>
            <w:webHidden/>
          </w:rPr>
          <w:fldChar w:fldCharType="begin"/>
        </w:r>
        <w:r w:rsidR="00BF026B">
          <w:rPr>
            <w:noProof/>
            <w:webHidden/>
          </w:rPr>
          <w:instrText xml:space="preserve"> PAGEREF _Toc507670947 \h </w:instrText>
        </w:r>
        <w:r w:rsidR="00BF026B">
          <w:rPr>
            <w:noProof/>
            <w:webHidden/>
          </w:rPr>
        </w:r>
        <w:r w:rsidR="00BF026B">
          <w:rPr>
            <w:noProof/>
            <w:webHidden/>
          </w:rPr>
          <w:fldChar w:fldCharType="separate"/>
        </w:r>
        <w:r w:rsidR="00BF026B">
          <w:rPr>
            <w:noProof/>
            <w:webHidden/>
          </w:rPr>
          <w:t>15</w:t>
        </w:r>
        <w:r w:rsidR="00BF026B">
          <w:rPr>
            <w:noProof/>
            <w:webHidden/>
          </w:rPr>
          <w:fldChar w:fldCharType="end"/>
        </w:r>
      </w:hyperlink>
    </w:p>
    <w:p w14:paraId="6219A509" w14:textId="54A82829" w:rsidR="00BF026B" w:rsidRDefault="00D27485">
      <w:pPr>
        <w:pStyle w:val="TOC1"/>
        <w:rPr>
          <w:rFonts w:asciiTheme="minorHAnsi" w:eastAsiaTheme="minorEastAsia" w:hAnsiTheme="minorHAnsi" w:cstheme="minorBidi"/>
          <w:noProof/>
          <w:sz w:val="22"/>
          <w:szCs w:val="22"/>
        </w:rPr>
      </w:pPr>
      <w:hyperlink w:anchor="_Toc507670948" w:history="1">
        <w:r w:rsidR="00BF026B" w:rsidRPr="00447E27">
          <w:rPr>
            <w:rStyle w:val="Hyperlink"/>
            <w:noProof/>
          </w:rPr>
          <w:t>2</w:t>
        </w:r>
        <w:r w:rsidR="00BF026B">
          <w:rPr>
            <w:rFonts w:asciiTheme="minorHAnsi" w:eastAsiaTheme="minorEastAsia" w:hAnsiTheme="minorHAnsi" w:cstheme="minorBidi"/>
            <w:noProof/>
            <w:sz w:val="22"/>
            <w:szCs w:val="22"/>
          </w:rPr>
          <w:tab/>
        </w:r>
        <w:r w:rsidR="00BF026B" w:rsidRPr="00447E27">
          <w:rPr>
            <w:rStyle w:val="Hyperlink"/>
            <w:noProof/>
          </w:rPr>
          <w:t>Conventions</w:t>
        </w:r>
        <w:r w:rsidR="00BF026B">
          <w:rPr>
            <w:noProof/>
            <w:webHidden/>
          </w:rPr>
          <w:tab/>
        </w:r>
        <w:r w:rsidR="00BF026B">
          <w:rPr>
            <w:noProof/>
            <w:webHidden/>
          </w:rPr>
          <w:fldChar w:fldCharType="begin"/>
        </w:r>
        <w:r w:rsidR="00BF026B">
          <w:rPr>
            <w:noProof/>
            <w:webHidden/>
          </w:rPr>
          <w:instrText xml:space="preserve"> PAGEREF _Toc507670948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CDD44C8" w14:textId="0A7D5CDD"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0949" w:history="1">
        <w:r w:rsidR="00BF026B" w:rsidRPr="00447E27">
          <w:rPr>
            <w:rStyle w:val="Hyperlink"/>
            <w:noProof/>
          </w:rPr>
          <w:t>2.1 General</w:t>
        </w:r>
        <w:r w:rsidR="00BF026B">
          <w:rPr>
            <w:noProof/>
            <w:webHidden/>
          </w:rPr>
          <w:tab/>
        </w:r>
        <w:r w:rsidR="00BF026B">
          <w:rPr>
            <w:noProof/>
            <w:webHidden/>
          </w:rPr>
          <w:fldChar w:fldCharType="begin"/>
        </w:r>
        <w:r w:rsidR="00BF026B">
          <w:rPr>
            <w:noProof/>
            <w:webHidden/>
          </w:rPr>
          <w:instrText xml:space="preserve"> PAGEREF _Toc507670949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FA45F76" w14:textId="529C0308"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0950" w:history="1">
        <w:r w:rsidR="00BF026B" w:rsidRPr="00447E27">
          <w:rPr>
            <w:rStyle w:val="Hyperlink"/>
            <w:noProof/>
          </w:rPr>
          <w:t>2.2 Format examples</w:t>
        </w:r>
        <w:r w:rsidR="00BF026B">
          <w:rPr>
            <w:noProof/>
            <w:webHidden/>
          </w:rPr>
          <w:tab/>
        </w:r>
        <w:r w:rsidR="00BF026B">
          <w:rPr>
            <w:noProof/>
            <w:webHidden/>
          </w:rPr>
          <w:fldChar w:fldCharType="begin"/>
        </w:r>
        <w:r w:rsidR="00BF026B">
          <w:rPr>
            <w:noProof/>
            <w:webHidden/>
          </w:rPr>
          <w:instrText xml:space="preserve"> PAGEREF _Toc507670950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7FEEEB2F" w14:textId="4E7DEC73"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0951" w:history="1">
        <w:r w:rsidR="00BF026B" w:rsidRPr="00447E27">
          <w:rPr>
            <w:rStyle w:val="Hyperlink"/>
            <w:noProof/>
          </w:rPr>
          <w:t>2.3 Property notation</w:t>
        </w:r>
        <w:r w:rsidR="00BF026B">
          <w:rPr>
            <w:noProof/>
            <w:webHidden/>
          </w:rPr>
          <w:tab/>
        </w:r>
        <w:r w:rsidR="00BF026B">
          <w:rPr>
            <w:noProof/>
            <w:webHidden/>
          </w:rPr>
          <w:fldChar w:fldCharType="begin"/>
        </w:r>
        <w:r w:rsidR="00BF026B">
          <w:rPr>
            <w:noProof/>
            <w:webHidden/>
          </w:rPr>
          <w:instrText xml:space="preserve"> PAGEREF _Toc507670951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BC1688F" w14:textId="12129049"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0952" w:history="1">
        <w:r w:rsidR="00BF026B" w:rsidRPr="00447E27">
          <w:rPr>
            <w:rStyle w:val="Hyperlink"/>
            <w:noProof/>
          </w:rPr>
          <w:t>2.4 Syntax notation</w:t>
        </w:r>
        <w:r w:rsidR="00BF026B">
          <w:rPr>
            <w:noProof/>
            <w:webHidden/>
          </w:rPr>
          <w:tab/>
        </w:r>
        <w:r w:rsidR="00BF026B">
          <w:rPr>
            <w:noProof/>
            <w:webHidden/>
          </w:rPr>
          <w:fldChar w:fldCharType="begin"/>
        </w:r>
        <w:r w:rsidR="00BF026B">
          <w:rPr>
            <w:noProof/>
            <w:webHidden/>
          </w:rPr>
          <w:instrText xml:space="preserve"> PAGEREF _Toc507670952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5D4DA71" w14:textId="665CE66E" w:rsidR="00BF026B" w:rsidRDefault="00D27485">
      <w:pPr>
        <w:pStyle w:val="TOC1"/>
        <w:rPr>
          <w:rFonts w:asciiTheme="minorHAnsi" w:eastAsiaTheme="minorEastAsia" w:hAnsiTheme="minorHAnsi" w:cstheme="minorBidi"/>
          <w:noProof/>
          <w:sz w:val="22"/>
          <w:szCs w:val="22"/>
        </w:rPr>
      </w:pPr>
      <w:hyperlink w:anchor="_Toc507670953" w:history="1">
        <w:r w:rsidR="00BF026B" w:rsidRPr="00447E27">
          <w:rPr>
            <w:rStyle w:val="Hyperlink"/>
            <w:noProof/>
          </w:rPr>
          <w:t>3</w:t>
        </w:r>
        <w:r w:rsidR="00BF026B">
          <w:rPr>
            <w:rFonts w:asciiTheme="minorHAnsi" w:eastAsiaTheme="minorEastAsia" w:hAnsiTheme="minorHAnsi" w:cstheme="minorBidi"/>
            <w:noProof/>
            <w:sz w:val="22"/>
            <w:szCs w:val="22"/>
          </w:rPr>
          <w:tab/>
        </w:r>
        <w:r w:rsidR="00BF026B" w:rsidRPr="00447E27">
          <w:rPr>
            <w:rStyle w:val="Hyperlink"/>
            <w:noProof/>
          </w:rPr>
          <w:t>File format</w:t>
        </w:r>
        <w:r w:rsidR="00BF026B">
          <w:rPr>
            <w:noProof/>
            <w:webHidden/>
          </w:rPr>
          <w:tab/>
        </w:r>
        <w:r w:rsidR="00BF026B">
          <w:rPr>
            <w:noProof/>
            <w:webHidden/>
          </w:rPr>
          <w:fldChar w:fldCharType="begin"/>
        </w:r>
        <w:r w:rsidR="00BF026B">
          <w:rPr>
            <w:noProof/>
            <w:webHidden/>
          </w:rPr>
          <w:instrText xml:space="preserve"> PAGEREF _Toc507670953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21CCE623" w14:textId="03C490F2"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0954" w:history="1">
        <w:r w:rsidR="00BF026B" w:rsidRPr="00447E27">
          <w:rPr>
            <w:rStyle w:val="Hyperlink"/>
            <w:noProof/>
          </w:rPr>
          <w:t>3.1 General</w:t>
        </w:r>
        <w:r w:rsidR="00BF026B">
          <w:rPr>
            <w:noProof/>
            <w:webHidden/>
          </w:rPr>
          <w:tab/>
        </w:r>
        <w:r w:rsidR="00BF026B">
          <w:rPr>
            <w:noProof/>
            <w:webHidden/>
          </w:rPr>
          <w:fldChar w:fldCharType="begin"/>
        </w:r>
        <w:r w:rsidR="00BF026B">
          <w:rPr>
            <w:noProof/>
            <w:webHidden/>
          </w:rPr>
          <w:instrText xml:space="preserve"> PAGEREF _Toc507670954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4CA59253" w14:textId="58575E6C"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0955" w:history="1">
        <w:r w:rsidR="00BF026B" w:rsidRPr="00447E27">
          <w:rPr>
            <w:rStyle w:val="Hyperlink"/>
            <w:noProof/>
          </w:rPr>
          <w:t>3.2 fileLocation objects</w:t>
        </w:r>
        <w:r w:rsidR="00BF026B">
          <w:rPr>
            <w:noProof/>
            <w:webHidden/>
          </w:rPr>
          <w:tab/>
        </w:r>
        <w:r w:rsidR="00BF026B">
          <w:rPr>
            <w:noProof/>
            <w:webHidden/>
          </w:rPr>
          <w:fldChar w:fldCharType="begin"/>
        </w:r>
        <w:r w:rsidR="00BF026B">
          <w:rPr>
            <w:noProof/>
            <w:webHidden/>
          </w:rPr>
          <w:instrText xml:space="preserve"> PAGEREF _Toc507670955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6EB4A2E" w14:textId="272610B4"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56" w:history="1">
        <w:r w:rsidR="00BF026B" w:rsidRPr="00447E27">
          <w:rPr>
            <w:rStyle w:val="Hyperlink"/>
            <w:noProof/>
          </w:rPr>
          <w:t>3.2.1 General</w:t>
        </w:r>
        <w:r w:rsidR="00BF026B">
          <w:rPr>
            <w:noProof/>
            <w:webHidden/>
          </w:rPr>
          <w:tab/>
        </w:r>
        <w:r w:rsidR="00BF026B">
          <w:rPr>
            <w:noProof/>
            <w:webHidden/>
          </w:rPr>
          <w:fldChar w:fldCharType="begin"/>
        </w:r>
        <w:r w:rsidR="00BF026B">
          <w:rPr>
            <w:noProof/>
            <w:webHidden/>
          </w:rPr>
          <w:instrText xml:space="preserve"> PAGEREF _Toc507670956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B8979E4" w14:textId="046FDFF5"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57" w:history="1">
        <w:r w:rsidR="00BF026B" w:rsidRPr="00447E27">
          <w:rPr>
            <w:rStyle w:val="Hyperlink"/>
            <w:noProof/>
          </w:rPr>
          <w:t>3.2.2 uri property</w:t>
        </w:r>
        <w:r w:rsidR="00BF026B">
          <w:rPr>
            <w:noProof/>
            <w:webHidden/>
          </w:rPr>
          <w:tab/>
        </w:r>
        <w:r w:rsidR="00BF026B">
          <w:rPr>
            <w:noProof/>
            <w:webHidden/>
          </w:rPr>
          <w:fldChar w:fldCharType="begin"/>
        </w:r>
        <w:r w:rsidR="00BF026B">
          <w:rPr>
            <w:noProof/>
            <w:webHidden/>
          </w:rPr>
          <w:instrText xml:space="preserve"> PAGEREF _Toc507670957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3415D5A1" w14:textId="0BD6A704"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58" w:history="1">
        <w:r w:rsidR="00BF026B" w:rsidRPr="00447E27">
          <w:rPr>
            <w:rStyle w:val="Hyperlink"/>
            <w:noProof/>
          </w:rPr>
          <w:t>3.2.3 uriBaseId property</w:t>
        </w:r>
        <w:r w:rsidR="00BF026B">
          <w:rPr>
            <w:noProof/>
            <w:webHidden/>
          </w:rPr>
          <w:tab/>
        </w:r>
        <w:r w:rsidR="00BF026B">
          <w:rPr>
            <w:noProof/>
            <w:webHidden/>
          </w:rPr>
          <w:fldChar w:fldCharType="begin"/>
        </w:r>
        <w:r w:rsidR="00BF026B">
          <w:rPr>
            <w:noProof/>
            <w:webHidden/>
          </w:rPr>
          <w:instrText xml:space="preserve"> PAGEREF _Toc507670958 \h </w:instrText>
        </w:r>
        <w:r w:rsidR="00BF026B">
          <w:rPr>
            <w:noProof/>
            <w:webHidden/>
          </w:rPr>
        </w:r>
        <w:r w:rsidR="00BF026B">
          <w:rPr>
            <w:noProof/>
            <w:webHidden/>
          </w:rPr>
          <w:fldChar w:fldCharType="separate"/>
        </w:r>
        <w:r w:rsidR="00BF026B">
          <w:rPr>
            <w:noProof/>
            <w:webHidden/>
          </w:rPr>
          <w:t>18</w:t>
        </w:r>
        <w:r w:rsidR="00BF026B">
          <w:rPr>
            <w:noProof/>
            <w:webHidden/>
          </w:rPr>
          <w:fldChar w:fldCharType="end"/>
        </w:r>
      </w:hyperlink>
    </w:p>
    <w:p w14:paraId="44B14500" w14:textId="178089F6"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0959" w:history="1">
        <w:r w:rsidR="00BF026B" w:rsidRPr="00447E27">
          <w:rPr>
            <w:rStyle w:val="Hyperlink"/>
            <w:noProof/>
          </w:rPr>
          <w:t>3.3 String properties</w:t>
        </w:r>
        <w:r w:rsidR="00BF026B">
          <w:rPr>
            <w:noProof/>
            <w:webHidden/>
          </w:rPr>
          <w:tab/>
        </w:r>
        <w:r w:rsidR="00BF026B">
          <w:rPr>
            <w:noProof/>
            <w:webHidden/>
          </w:rPr>
          <w:fldChar w:fldCharType="begin"/>
        </w:r>
        <w:r w:rsidR="00BF026B">
          <w:rPr>
            <w:noProof/>
            <w:webHidden/>
          </w:rPr>
          <w:instrText xml:space="preserve"> PAGEREF _Toc507670959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FB0DDBA" w14:textId="6652FFC1"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0960" w:history="1">
        <w:r w:rsidR="00BF026B" w:rsidRPr="00447E27">
          <w:rPr>
            <w:rStyle w:val="Hyperlink"/>
            <w:noProof/>
          </w:rPr>
          <w:t>3.4 Object properties</w:t>
        </w:r>
        <w:r w:rsidR="00BF026B">
          <w:rPr>
            <w:noProof/>
            <w:webHidden/>
          </w:rPr>
          <w:tab/>
        </w:r>
        <w:r w:rsidR="00BF026B">
          <w:rPr>
            <w:noProof/>
            <w:webHidden/>
          </w:rPr>
          <w:fldChar w:fldCharType="begin"/>
        </w:r>
        <w:r w:rsidR="00BF026B">
          <w:rPr>
            <w:noProof/>
            <w:webHidden/>
          </w:rPr>
          <w:instrText xml:space="preserve"> PAGEREF _Toc507670960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F370269" w14:textId="3F2232DE"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0961" w:history="1">
        <w:r w:rsidR="00BF026B" w:rsidRPr="00447E27">
          <w:rPr>
            <w:rStyle w:val="Hyperlink"/>
            <w:noProof/>
          </w:rPr>
          <w:t>3.5 Array properties</w:t>
        </w:r>
        <w:r w:rsidR="00BF026B">
          <w:rPr>
            <w:noProof/>
            <w:webHidden/>
          </w:rPr>
          <w:tab/>
        </w:r>
        <w:r w:rsidR="00BF026B">
          <w:rPr>
            <w:noProof/>
            <w:webHidden/>
          </w:rPr>
          <w:fldChar w:fldCharType="begin"/>
        </w:r>
        <w:r w:rsidR="00BF026B">
          <w:rPr>
            <w:noProof/>
            <w:webHidden/>
          </w:rPr>
          <w:instrText xml:space="preserve"> PAGEREF _Toc507670961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C6447D2" w14:textId="2D63214C"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0962" w:history="1">
        <w:r w:rsidR="00BF026B" w:rsidRPr="00447E27">
          <w:rPr>
            <w:rStyle w:val="Hyperlink"/>
            <w:noProof/>
          </w:rPr>
          <w:t>3.6 Property bags</w:t>
        </w:r>
        <w:r w:rsidR="00BF026B">
          <w:rPr>
            <w:noProof/>
            <w:webHidden/>
          </w:rPr>
          <w:tab/>
        </w:r>
        <w:r w:rsidR="00BF026B">
          <w:rPr>
            <w:noProof/>
            <w:webHidden/>
          </w:rPr>
          <w:fldChar w:fldCharType="begin"/>
        </w:r>
        <w:r w:rsidR="00BF026B">
          <w:rPr>
            <w:noProof/>
            <w:webHidden/>
          </w:rPr>
          <w:instrText xml:space="preserve"> PAGEREF _Toc507670962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4E23F651" w14:textId="2FB23304"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63" w:history="1">
        <w:r w:rsidR="00BF026B" w:rsidRPr="00447E27">
          <w:rPr>
            <w:rStyle w:val="Hyperlink"/>
            <w:noProof/>
          </w:rPr>
          <w:t>3.6.1 General</w:t>
        </w:r>
        <w:r w:rsidR="00BF026B">
          <w:rPr>
            <w:noProof/>
            <w:webHidden/>
          </w:rPr>
          <w:tab/>
        </w:r>
        <w:r w:rsidR="00BF026B">
          <w:rPr>
            <w:noProof/>
            <w:webHidden/>
          </w:rPr>
          <w:fldChar w:fldCharType="begin"/>
        </w:r>
        <w:r w:rsidR="00BF026B">
          <w:rPr>
            <w:noProof/>
            <w:webHidden/>
          </w:rPr>
          <w:instrText xml:space="preserve"> PAGEREF _Toc507670963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4AD4FA6" w14:textId="3B4EEBAA"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64" w:history="1">
        <w:r w:rsidR="00BF026B" w:rsidRPr="00447E27">
          <w:rPr>
            <w:rStyle w:val="Hyperlink"/>
            <w:noProof/>
          </w:rPr>
          <w:t>3.6.2 Tags</w:t>
        </w:r>
        <w:r w:rsidR="00BF026B">
          <w:rPr>
            <w:noProof/>
            <w:webHidden/>
          </w:rPr>
          <w:tab/>
        </w:r>
        <w:r w:rsidR="00BF026B">
          <w:rPr>
            <w:noProof/>
            <w:webHidden/>
          </w:rPr>
          <w:fldChar w:fldCharType="begin"/>
        </w:r>
        <w:r w:rsidR="00BF026B">
          <w:rPr>
            <w:noProof/>
            <w:webHidden/>
          </w:rPr>
          <w:instrText xml:space="preserve"> PAGEREF _Toc507670964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7D5856C" w14:textId="06D74EA4" w:rsidR="00BF026B" w:rsidRDefault="00D27485">
      <w:pPr>
        <w:pStyle w:val="TOC4"/>
        <w:tabs>
          <w:tab w:val="right" w:leader="dot" w:pos="9350"/>
        </w:tabs>
        <w:rPr>
          <w:rFonts w:asciiTheme="minorHAnsi" w:eastAsiaTheme="minorEastAsia" w:hAnsiTheme="minorHAnsi" w:cstheme="minorBidi"/>
          <w:noProof/>
          <w:sz w:val="22"/>
          <w:szCs w:val="22"/>
        </w:rPr>
      </w:pPr>
      <w:hyperlink w:anchor="_Toc507670965" w:history="1">
        <w:r w:rsidR="00BF026B" w:rsidRPr="00447E27">
          <w:rPr>
            <w:rStyle w:val="Hyperlink"/>
            <w:noProof/>
          </w:rPr>
          <w:t>3.6.2.1 General</w:t>
        </w:r>
        <w:r w:rsidR="00BF026B">
          <w:rPr>
            <w:noProof/>
            <w:webHidden/>
          </w:rPr>
          <w:tab/>
        </w:r>
        <w:r w:rsidR="00BF026B">
          <w:rPr>
            <w:noProof/>
            <w:webHidden/>
          </w:rPr>
          <w:fldChar w:fldCharType="begin"/>
        </w:r>
        <w:r w:rsidR="00BF026B">
          <w:rPr>
            <w:noProof/>
            <w:webHidden/>
          </w:rPr>
          <w:instrText xml:space="preserve"> PAGEREF _Toc507670965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756C4C35" w14:textId="1B9C8B95" w:rsidR="00BF026B" w:rsidRDefault="00D27485">
      <w:pPr>
        <w:pStyle w:val="TOC4"/>
        <w:tabs>
          <w:tab w:val="right" w:leader="dot" w:pos="9350"/>
        </w:tabs>
        <w:rPr>
          <w:rFonts w:asciiTheme="minorHAnsi" w:eastAsiaTheme="minorEastAsia" w:hAnsiTheme="minorHAnsi" w:cstheme="minorBidi"/>
          <w:noProof/>
          <w:sz w:val="22"/>
          <w:szCs w:val="22"/>
        </w:rPr>
      </w:pPr>
      <w:hyperlink w:anchor="_Toc507670966" w:history="1">
        <w:r w:rsidR="00BF026B" w:rsidRPr="00447E27">
          <w:rPr>
            <w:rStyle w:val="Hyperlink"/>
            <w:noProof/>
          </w:rPr>
          <w:t>3.6.2.2 Namespaced tags</w:t>
        </w:r>
        <w:r w:rsidR="00BF026B">
          <w:rPr>
            <w:noProof/>
            <w:webHidden/>
          </w:rPr>
          <w:tab/>
        </w:r>
        <w:r w:rsidR="00BF026B">
          <w:rPr>
            <w:noProof/>
            <w:webHidden/>
          </w:rPr>
          <w:fldChar w:fldCharType="begin"/>
        </w:r>
        <w:r w:rsidR="00BF026B">
          <w:rPr>
            <w:noProof/>
            <w:webHidden/>
          </w:rPr>
          <w:instrText xml:space="preserve"> PAGEREF _Toc507670966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56B49480" w14:textId="3771A12F" w:rsidR="00BF026B" w:rsidRDefault="00D27485">
      <w:pPr>
        <w:pStyle w:val="TOC4"/>
        <w:tabs>
          <w:tab w:val="right" w:leader="dot" w:pos="9350"/>
        </w:tabs>
        <w:rPr>
          <w:rFonts w:asciiTheme="minorHAnsi" w:eastAsiaTheme="minorEastAsia" w:hAnsiTheme="minorHAnsi" w:cstheme="minorBidi"/>
          <w:noProof/>
          <w:sz w:val="22"/>
          <w:szCs w:val="22"/>
        </w:rPr>
      </w:pPr>
      <w:hyperlink w:anchor="_Toc507670967" w:history="1">
        <w:r w:rsidR="00BF026B" w:rsidRPr="00447E27">
          <w:rPr>
            <w:rStyle w:val="Hyperlink"/>
            <w:noProof/>
          </w:rPr>
          <w:t>3.6.2.3 Tag metadata</w:t>
        </w:r>
        <w:r w:rsidR="00BF026B">
          <w:rPr>
            <w:noProof/>
            <w:webHidden/>
          </w:rPr>
          <w:tab/>
        </w:r>
        <w:r w:rsidR="00BF026B">
          <w:rPr>
            <w:noProof/>
            <w:webHidden/>
          </w:rPr>
          <w:fldChar w:fldCharType="begin"/>
        </w:r>
        <w:r w:rsidR="00BF026B">
          <w:rPr>
            <w:noProof/>
            <w:webHidden/>
          </w:rPr>
          <w:instrText xml:space="preserve"> PAGEREF _Toc507670967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68B1C718" w14:textId="668C6145"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0968" w:history="1">
        <w:r w:rsidR="00BF026B" w:rsidRPr="00447E27">
          <w:rPr>
            <w:rStyle w:val="Hyperlink"/>
            <w:noProof/>
          </w:rPr>
          <w:t>3.7 Date/time properties</w:t>
        </w:r>
        <w:r w:rsidR="00BF026B">
          <w:rPr>
            <w:noProof/>
            <w:webHidden/>
          </w:rPr>
          <w:tab/>
        </w:r>
        <w:r w:rsidR="00BF026B">
          <w:rPr>
            <w:noProof/>
            <w:webHidden/>
          </w:rPr>
          <w:fldChar w:fldCharType="begin"/>
        </w:r>
        <w:r w:rsidR="00BF026B">
          <w:rPr>
            <w:noProof/>
            <w:webHidden/>
          </w:rPr>
          <w:instrText xml:space="preserve"> PAGEREF _Toc507670968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072FC055" w14:textId="5AE86E95"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0969" w:history="1">
        <w:r w:rsidR="00BF026B" w:rsidRPr="00447E27">
          <w:rPr>
            <w:rStyle w:val="Hyperlink"/>
            <w:noProof/>
          </w:rPr>
          <w:t>3.8 Array properties with unique values</w:t>
        </w:r>
        <w:r w:rsidR="00BF026B">
          <w:rPr>
            <w:noProof/>
            <w:webHidden/>
          </w:rPr>
          <w:tab/>
        </w:r>
        <w:r w:rsidR="00BF026B">
          <w:rPr>
            <w:noProof/>
            <w:webHidden/>
          </w:rPr>
          <w:fldChar w:fldCharType="begin"/>
        </w:r>
        <w:r w:rsidR="00BF026B">
          <w:rPr>
            <w:noProof/>
            <w:webHidden/>
          </w:rPr>
          <w:instrText xml:space="preserve"> PAGEREF _Toc507670969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4DF243D6" w14:textId="7F5FCD67"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0970" w:history="1">
        <w:r w:rsidR="00BF026B" w:rsidRPr="00447E27">
          <w:rPr>
            <w:rStyle w:val="Hyperlink"/>
            <w:noProof/>
          </w:rPr>
          <w:t>3.9 Message properties</w:t>
        </w:r>
        <w:r w:rsidR="00BF026B">
          <w:rPr>
            <w:noProof/>
            <w:webHidden/>
          </w:rPr>
          <w:tab/>
        </w:r>
        <w:r w:rsidR="00BF026B">
          <w:rPr>
            <w:noProof/>
            <w:webHidden/>
          </w:rPr>
          <w:fldChar w:fldCharType="begin"/>
        </w:r>
        <w:r w:rsidR="00BF026B">
          <w:rPr>
            <w:noProof/>
            <w:webHidden/>
          </w:rPr>
          <w:instrText xml:space="preserve"> PAGEREF _Toc507670970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21431B" w14:textId="233ED23C"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71" w:history="1">
        <w:r w:rsidR="00BF026B" w:rsidRPr="00447E27">
          <w:rPr>
            <w:rStyle w:val="Hyperlink"/>
            <w:noProof/>
          </w:rPr>
          <w:t>3.9.1 General</w:t>
        </w:r>
        <w:r w:rsidR="00BF026B">
          <w:rPr>
            <w:noProof/>
            <w:webHidden/>
          </w:rPr>
          <w:tab/>
        </w:r>
        <w:r w:rsidR="00BF026B">
          <w:rPr>
            <w:noProof/>
            <w:webHidden/>
          </w:rPr>
          <w:fldChar w:fldCharType="begin"/>
        </w:r>
        <w:r w:rsidR="00BF026B">
          <w:rPr>
            <w:noProof/>
            <w:webHidden/>
          </w:rPr>
          <w:instrText xml:space="preserve"> PAGEREF _Toc507670971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1183EE6" w14:textId="6975B2C3"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72" w:history="1">
        <w:r w:rsidR="00BF026B" w:rsidRPr="00447E27">
          <w:rPr>
            <w:rStyle w:val="Hyperlink"/>
            <w:noProof/>
          </w:rPr>
          <w:t>3.9.2 Plain text messages</w:t>
        </w:r>
        <w:r w:rsidR="00BF026B">
          <w:rPr>
            <w:noProof/>
            <w:webHidden/>
          </w:rPr>
          <w:tab/>
        </w:r>
        <w:r w:rsidR="00BF026B">
          <w:rPr>
            <w:noProof/>
            <w:webHidden/>
          </w:rPr>
          <w:fldChar w:fldCharType="begin"/>
        </w:r>
        <w:r w:rsidR="00BF026B">
          <w:rPr>
            <w:noProof/>
            <w:webHidden/>
          </w:rPr>
          <w:instrText xml:space="preserve"> PAGEREF _Toc507670972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0A31BA1A" w14:textId="01BD444D"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73" w:history="1">
        <w:r w:rsidR="00BF026B" w:rsidRPr="00447E27">
          <w:rPr>
            <w:rStyle w:val="Hyperlink"/>
            <w:noProof/>
          </w:rPr>
          <w:t>3.9.3 Rich text messages</w:t>
        </w:r>
        <w:r w:rsidR="00BF026B">
          <w:rPr>
            <w:noProof/>
            <w:webHidden/>
          </w:rPr>
          <w:tab/>
        </w:r>
        <w:r w:rsidR="00BF026B">
          <w:rPr>
            <w:noProof/>
            <w:webHidden/>
          </w:rPr>
          <w:fldChar w:fldCharType="begin"/>
        </w:r>
        <w:r w:rsidR="00BF026B">
          <w:rPr>
            <w:noProof/>
            <w:webHidden/>
          </w:rPr>
          <w:instrText xml:space="preserve"> PAGEREF _Toc507670973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0BD21EE" w14:textId="4CD4BBF9" w:rsidR="00BF026B" w:rsidRDefault="00D27485">
      <w:pPr>
        <w:pStyle w:val="TOC4"/>
        <w:tabs>
          <w:tab w:val="right" w:leader="dot" w:pos="9350"/>
        </w:tabs>
        <w:rPr>
          <w:rFonts w:asciiTheme="minorHAnsi" w:eastAsiaTheme="minorEastAsia" w:hAnsiTheme="minorHAnsi" w:cstheme="minorBidi"/>
          <w:noProof/>
          <w:sz w:val="22"/>
          <w:szCs w:val="22"/>
        </w:rPr>
      </w:pPr>
      <w:hyperlink w:anchor="_Toc507670974" w:history="1">
        <w:r w:rsidR="00BF026B" w:rsidRPr="00447E27">
          <w:rPr>
            <w:rStyle w:val="Hyperlink"/>
            <w:noProof/>
          </w:rPr>
          <w:t>3.9.3.1 General</w:t>
        </w:r>
        <w:r w:rsidR="00BF026B">
          <w:rPr>
            <w:noProof/>
            <w:webHidden/>
          </w:rPr>
          <w:tab/>
        </w:r>
        <w:r w:rsidR="00BF026B">
          <w:rPr>
            <w:noProof/>
            <w:webHidden/>
          </w:rPr>
          <w:fldChar w:fldCharType="begin"/>
        </w:r>
        <w:r w:rsidR="00BF026B">
          <w:rPr>
            <w:noProof/>
            <w:webHidden/>
          </w:rPr>
          <w:instrText xml:space="preserve"> PAGEREF _Toc507670974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CB80EC" w14:textId="3BA8794C" w:rsidR="00BF026B" w:rsidRDefault="00D27485">
      <w:pPr>
        <w:pStyle w:val="TOC4"/>
        <w:tabs>
          <w:tab w:val="right" w:leader="dot" w:pos="9350"/>
        </w:tabs>
        <w:rPr>
          <w:rFonts w:asciiTheme="minorHAnsi" w:eastAsiaTheme="minorEastAsia" w:hAnsiTheme="minorHAnsi" w:cstheme="minorBidi"/>
          <w:noProof/>
          <w:sz w:val="22"/>
          <w:szCs w:val="22"/>
        </w:rPr>
      </w:pPr>
      <w:hyperlink w:anchor="_Toc507670975" w:history="1">
        <w:r w:rsidR="00BF026B" w:rsidRPr="00447E27">
          <w:rPr>
            <w:rStyle w:val="Hyperlink"/>
            <w:noProof/>
          </w:rPr>
          <w:t>3.9.3.2 Security implications</w:t>
        </w:r>
        <w:r w:rsidR="00BF026B">
          <w:rPr>
            <w:noProof/>
            <w:webHidden/>
          </w:rPr>
          <w:tab/>
        </w:r>
        <w:r w:rsidR="00BF026B">
          <w:rPr>
            <w:noProof/>
            <w:webHidden/>
          </w:rPr>
          <w:fldChar w:fldCharType="begin"/>
        </w:r>
        <w:r w:rsidR="00BF026B">
          <w:rPr>
            <w:noProof/>
            <w:webHidden/>
          </w:rPr>
          <w:instrText xml:space="preserve"> PAGEREF _Toc507670975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341DD94B" w14:textId="2CD1DF04"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76" w:history="1">
        <w:r w:rsidR="00BF026B" w:rsidRPr="00447E27">
          <w:rPr>
            <w:rStyle w:val="Hyperlink"/>
            <w:noProof/>
          </w:rPr>
          <w:t>3.9.4 Messages with embedded links</w:t>
        </w:r>
        <w:r w:rsidR="00BF026B">
          <w:rPr>
            <w:noProof/>
            <w:webHidden/>
          </w:rPr>
          <w:tab/>
        </w:r>
        <w:r w:rsidR="00BF026B">
          <w:rPr>
            <w:noProof/>
            <w:webHidden/>
          </w:rPr>
          <w:fldChar w:fldCharType="begin"/>
        </w:r>
        <w:r w:rsidR="00BF026B">
          <w:rPr>
            <w:noProof/>
            <w:webHidden/>
          </w:rPr>
          <w:instrText xml:space="preserve"> PAGEREF _Toc507670976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7825D9E0" w14:textId="16393FA5"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0977" w:history="1">
        <w:r w:rsidR="00BF026B" w:rsidRPr="00447E27">
          <w:rPr>
            <w:rStyle w:val="Hyperlink"/>
            <w:noProof/>
          </w:rPr>
          <w:t>3.10 sarifLog object</w:t>
        </w:r>
        <w:r w:rsidR="00BF026B">
          <w:rPr>
            <w:noProof/>
            <w:webHidden/>
          </w:rPr>
          <w:tab/>
        </w:r>
        <w:r w:rsidR="00BF026B">
          <w:rPr>
            <w:noProof/>
            <w:webHidden/>
          </w:rPr>
          <w:fldChar w:fldCharType="begin"/>
        </w:r>
        <w:r w:rsidR="00BF026B">
          <w:rPr>
            <w:noProof/>
            <w:webHidden/>
          </w:rPr>
          <w:instrText xml:space="preserve"> PAGEREF _Toc507670977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5F245917" w14:textId="55F36581"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78" w:history="1">
        <w:r w:rsidR="00BF026B" w:rsidRPr="00447E27">
          <w:rPr>
            <w:rStyle w:val="Hyperlink"/>
            <w:noProof/>
          </w:rPr>
          <w:t>3.10.1 General</w:t>
        </w:r>
        <w:r w:rsidR="00BF026B">
          <w:rPr>
            <w:noProof/>
            <w:webHidden/>
          </w:rPr>
          <w:tab/>
        </w:r>
        <w:r w:rsidR="00BF026B">
          <w:rPr>
            <w:noProof/>
            <w:webHidden/>
          </w:rPr>
          <w:fldChar w:fldCharType="begin"/>
        </w:r>
        <w:r w:rsidR="00BF026B">
          <w:rPr>
            <w:noProof/>
            <w:webHidden/>
          </w:rPr>
          <w:instrText xml:space="preserve"> PAGEREF _Toc507670978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107AA4CB" w14:textId="2A864161"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79" w:history="1">
        <w:r w:rsidR="00BF026B" w:rsidRPr="00447E27">
          <w:rPr>
            <w:rStyle w:val="Hyperlink"/>
            <w:noProof/>
          </w:rPr>
          <w:t>3.10.2 version property</w:t>
        </w:r>
        <w:r w:rsidR="00BF026B">
          <w:rPr>
            <w:noProof/>
            <w:webHidden/>
          </w:rPr>
          <w:tab/>
        </w:r>
        <w:r w:rsidR="00BF026B">
          <w:rPr>
            <w:noProof/>
            <w:webHidden/>
          </w:rPr>
          <w:fldChar w:fldCharType="begin"/>
        </w:r>
        <w:r w:rsidR="00BF026B">
          <w:rPr>
            <w:noProof/>
            <w:webHidden/>
          </w:rPr>
          <w:instrText xml:space="preserve"> PAGEREF _Toc507670979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4C10C6A1" w14:textId="2ADC4218"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80" w:history="1">
        <w:r w:rsidR="00BF026B" w:rsidRPr="00447E27">
          <w:rPr>
            <w:rStyle w:val="Hyperlink"/>
            <w:noProof/>
          </w:rPr>
          <w:t>3.10.3 $schema property</w:t>
        </w:r>
        <w:r w:rsidR="00BF026B">
          <w:rPr>
            <w:noProof/>
            <w:webHidden/>
          </w:rPr>
          <w:tab/>
        </w:r>
        <w:r w:rsidR="00BF026B">
          <w:rPr>
            <w:noProof/>
            <w:webHidden/>
          </w:rPr>
          <w:fldChar w:fldCharType="begin"/>
        </w:r>
        <w:r w:rsidR="00BF026B">
          <w:rPr>
            <w:noProof/>
            <w:webHidden/>
          </w:rPr>
          <w:instrText xml:space="preserve"> PAGEREF _Toc507670980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3AA0E1E2" w14:textId="31576AC0"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81" w:history="1">
        <w:r w:rsidR="00BF026B" w:rsidRPr="00447E27">
          <w:rPr>
            <w:rStyle w:val="Hyperlink"/>
            <w:noProof/>
          </w:rPr>
          <w:t>3.10.4 runs property</w:t>
        </w:r>
        <w:r w:rsidR="00BF026B">
          <w:rPr>
            <w:noProof/>
            <w:webHidden/>
          </w:rPr>
          <w:tab/>
        </w:r>
        <w:r w:rsidR="00BF026B">
          <w:rPr>
            <w:noProof/>
            <w:webHidden/>
          </w:rPr>
          <w:fldChar w:fldCharType="begin"/>
        </w:r>
        <w:r w:rsidR="00BF026B">
          <w:rPr>
            <w:noProof/>
            <w:webHidden/>
          </w:rPr>
          <w:instrText xml:space="preserve"> PAGEREF _Toc507670981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49067B4F" w14:textId="6693AD20"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0982" w:history="1">
        <w:r w:rsidR="00BF026B" w:rsidRPr="00447E27">
          <w:rPr>
            <w:rStyle w:val="Hyperlink"/>
            <w:noProof/>
          </w:rPr>
          <w:t>3.11 run object</w:t>
        </w:r>
        <w:r w:rsidR="00BF026B">
          <w:rPr>
            <w:noProof/>
            <w:webHidden/>
          </w:rPr>
          <w:tab/>
        </w:r>
        <w:r w:rsidR="00BF026B">
          <w:rPr>
            <w:noProof/>
            <w:webHidden/>
          </w:rPr>
          <w:fldChar w:fldCharType="begin"/>
        </w:r>
        <w:r w:rsidR="00BF026B">
          <w:rPr>
            <w:noProof/>
            <w:webHidden/>
          </w:rPr>
          <w:instrText xml:space="preserve"> PAGEREF _Toc507670982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8B5683C" w14:textId="239AD090"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83" w:history="1">
        <w:r w:rsidR="00BF026B" w:rsidRPr="00447E27">
          <w:rPr>
            <w:rStyle w:val="Hyperlink"/>
            <w:noProof/>
          </w:rPr>
          <w:t>3.11.1 General</w:t>
        </w:r>
        <w:r w:rsidR="00BF026B">
          <w:rPr>
            <w:noProof/>
            <w:webHidden/>
          </w:rPr>
          <w:tab/>
        </w:r>
        <w:r w:rsidR="00BF026B">
          <w:rPr>
            <w:noProof/>
            <w:webHidden/>
          </w:rPr>
          <w:fldChar w:fldCharType="begin"/>
        </w:r>
        <w:r w:rsidR="00BF026B">
          <w:rPr>
            <w:noProof/>
            <w:webHidden/>
          </w:rPr>
          <w:instrText xml:space="preserve"> PAGEREF _Toc507670983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026C73CF" w14:textId="45572A9B"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84" w:history="1">
        <w:r w:rsidR="00BF026B" w:rsidRPr="00447E27">
          <w:rPr>
            <w:rStyle w:val="Hyperlink"/>
            <w:noProof/>
          </w:rPr>
          <w:t>3.11.2 id property</w:t>
        </w:r>
        <w:r w:rsidR="00BF026B">
          <w:rPr>
            <w:noProof/>
            <w:webHidden/>
          </w:rPr>
          <w:tab/>
        </w:r>
        <w:r w:rsidR="00BF026B">
          <w:rPr>
            <w:noProof/>
            <w:webHidden/>
          </w:rPr>
          <w:fldChar w:fldCharType="begin"/>
        </w:r>
        <w:r w:rsidR="00BF026B">
          <w:rPr>
            <w:noProof/>
            <w:webHidden/>
          </w:rPr>
          <w:instrText xml:space="preserve"> PAGEREF _Toc507670984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5A36D8C" w14:textId="0E2C4309"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85" w:history="1">
        <w:r w:rsidR="00BF026B" w:rsidRPr="00447E27">
          <w:rPr>
            <w:rStyle w:val="Hyperlink"/>
            <w:noProof/>
          </w:rPr>
          <w:t>3.11.3 stableId property</w:t>
        </w:r>
        <w:r w:rsidR="00BF026B">
          <w:rPr>
            <w:noProof/>
            <w:webHidden/>
          </w:rPr>
          <w:tab/>
        </w:r>
        <w:r w:rsidR="00BF026B">
          <w:rPr>
            <w:noProof/>
            <w:webHidden/>
          </w:rPr>
          <w:fldChar w:fldCharType="begin"/>
        </w:r>
        <w:r w:rsidR="00BF026B">
          <w:rPr>
            <w:noProof/>
            <w:webHidden/>
          </w:rPr>
          <w:instrText xml:space="preserve"> PAGEREF _Toc507670985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39AE40D2" w14:textId="7EC082EE"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86" w:history="1">
        <w:r w:rsidR="00BF026B" w:rsidRPr="00447E27">
          <w:rPr>
            <w:rStyle w:val="Hyperlink"/>
            <w:noProof/>
          </w:rPr>
          <w:t>3.11.4 baselineId property</w:t>
        </w:r>
        <w:r w:rsidR="00BF026B">
          <w:rPr>
            <w:noProof/>
            <w:webHidden/>
          </w:rPr>
          <w:tab/>
        </w:r>
        <w:r w:rsidR="00BF026B">
          <w:rPr>
            <w:noProof/>
            <w:webHidden/>
          </w:rPr>
          <w:fldChar w:fldCharType="begin"/>
        </w:r>
        <w:r w:rsidR="00BF026B">
          <w:rPr>
            <w:noProof/>
            <w:webHidden/>
          </w:rPr>
          <w:instrText xml:space="preserve"> PAGEREF _Toc507670986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6CF9822A" w14:textId="1B69A40E"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87" w:history="1">
        <w:r w:rsidR="00BF026B" w:rsidRPr="00447E27">
          <w:rPr>
            <w:rStyle w:val="Hyperlink"/>
            <w:noProof/>
          </w:rPr>
          <w:t>3.11.5 automationId property</w:t>
        </w:r>
        <w:r w:rsidR="00BF026B">
          <w:rPr>
            <w:noProof/>
            <w:webHidden/>
          </w:rPr>
          <w:tab/>
        </w:r>
        <w:r w:rsidR="00BF026B">
          <w:rPr>
            <w:noProof/>
            <w:webHidden/>
          </w:rPr>
          <w:fldChar w:fldCharType="begin"/>
        </w:r>
        <w:r w:rsidR="00BF026B">
          <w:rPr>
            <w:noProof/>
            <w:webHidden/>
          </w:rPr>
          <w:instrText xml:space="preserve"> PAGEREF _Toc507670987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3B038935" w14:textId="55A31103"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88" w:history="1">
        <w:r w:rsidR="00BF026B" w:rsidRPr="00447E27">
          <w:rPr>
            <w:rStyle w:val="Hyperlink"/>
            <w:noProof/>
          </w:rPr>
          <w:t>3.11.6 architecture property</w:t>
        </w:r>
        <w:r w:rsidR="00BF026B">
          <w:rPr>
            <w:noProof/>
            <w:webHidden/>
          </w:rPr>
          <w:tab/>
        </w:r>
        <w:r w:rsidR="00BF026B">
          <w:rPr>
            <w:noProof/>
            <w:webHidden/>
          </w:rPr>
          <w:fldChar w:fldCharType="begin"/>
        </w:r>
        <w:r w:rsidR="00BF026B">
          <w:rPr>
            <w:noProof/>
            <w:webHidden/>
          </w:rPr>
          <w:instrText xml:space="preserve"> PAGEREF _Toc507670988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11B38B27" w14:textId="69DA87C3"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89" w:history="1">
        <w:r w:rsidR="00BF026B" w:rsidRPr="00447E27">
          <w:rPr>
            <w:rStyle w:val="Hyperlink"/>
            <w:noProof/>
          </w:rPr>
          <w:t>3.11.7 tool property</w:t>
        </w:r>
        <w:r w:rsidR="00BF026B">
          <w:rPr>
            <w:noProof/>
            <w:webHidden/>
          </w:rPr>
          <w:tab/>
        </w:r>
        <w:r w:rsidR="00BF026B">
          <w:rPr>
            <w:noProof/>
            <w:webHidden/>
          </w:rPr>
          <w:fldChar w:fldCharType="begin"/>
        </w:r>
        <w:r w:rsidR="00BF026B">
          <w:rPr>
            <w:noProof/>
            <w:webHidden/>
          </w:rPr>
          <w:instrText xml:space="preserve"> PAGEREF _Toc507670989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2FEE02ED" w14:textId="3912C678"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90" w:history="1">
        <w:r w:rsidR="00BF026B" w:rsidRPr="00447E27">
          <w:rPr>
            <w:rStyle w:val="Hyperlink"/>
            <w:noProof/>
          </w:rPr>
          <w:t>3.11.8 invocation property</w:t>
        </w:r>
        <w:r w:rsidR="00BF026B">
          <w:rPr>
            <w:noProof/>
            <w:webHidden/>
          </w:rPr>
          <w:tab/>
        </w:r>
        <w:r w:rsidR="00BF026B">
          <w:rPr>
            <w:noProof/>
            <w:webHidden/>
          </w:rPr>
          <w:fldChar w:fldCharType="begin"/>
        </w:r>
        <w:r w:rsidR="00BF026B">
          <w:rPr>
            <w:noProof/>
            <w:webHidden/>
          </w:rPr>
          <w:instrText xml:space="preserve"> PAGEREF _Toc507670990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58F31AEF" w14:textId="479EF744"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91" w:history="1">
        <w:r w:rsidR="00BF026B" w:rsidRPr="00447E27">
          <w:rPr>
            <w:rStyle w:val="Hyperlink"/>
            <w:noProof/>
          </w:rPr>
          <w:t>3.11.9 conversion property</w:t>
        </w:r>
        <w:r w:rsidR="00BF026B">
          <w:rPr>
            <w:noProof/>
            <w:webHidden/>
          </w:rPr>
          <w:tab/>
        </w:r>
        <w:r w:rsidR="00BF026B">
          <w:rPr>
            <w:noProof/>
            <w:webHidden/>
          </w:rPr>
          <w:fldChar w:fldCharType="begin"/>
        </w:r>
        <w:r w:rsidR="00BF026B">
          <w:rPr>
            <w:noProof/>
            <w:webHidden/>
          </w:rPr>
          <w:instrText xml:space="preserve"> PAGEREF _Toc507670991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015D1EB1" w14:textId="6648485B"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92" w:history="1">
        <w:r w:rsidR="00BF026B" w:rsidRPr="00447E27">
          <w:rPr>
            <w:rStyle w:val="Hyperlink"/>
            <w:noProof/>
          </w:rPr>
          <w:t>3.11.10 originalUriBaseIds property</w:t>
        </w:r>
        <w:r w:rsidR="00BF026B">
          <w:rPr>
            <w:noProof/>
            <w:webHidden/>
          </w:rPr>
          <w:tab/>
        </w:r>
        <w:r w:rsidR="00BF026B">
          <w:rPr>
            <w:noProof/>
            <w:webHidden/>
          </w:rPr>
          <w:fldChar w:fldCharType="begin"/>
        </w:r>
        <w:r w:rsidR="00BF026B">
          <w:rPr>
            <w:noProof/>
            <w:webHidden/>
          </w:rPr>
          <w:instrText xml:space="preserve"> PAGEREF _Toc507670992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6C6F13EF" w14:textId="6A70A270"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93" w:history="1">
        <w:r w:rsidR="00BF026B" w:rsidRPr="00447E27">
          <w:rPr>
            <w:rStyle w:val="Hyperlink"/>
            <w:noProof/>
          </w:rPr>
          <w:t>3.11.11 files property</w:t>
        </w:r>
        <w:r w:rsidR="00BF026B">
          <w:rPr>
            <w:noProof/>
            <w:webHidden/>
          </w:rPr>
          <w:tab/>
        </w:r>
        <w:r w:rsidR="00BF026B">
          <w:rPr>
            <w:noProof/>
            <w:webHidden/>
          </w:rPr>
          <w:fldChar w:fldCharType="begin"/>
        </w:r>
        <w:r w:rsidR="00BF026B">
          <w:rPr>
            <w:noProof/>
            <w:webHidden/>
          </w:rPr>
          <w:instrText xml:space="preserve"> PAGEREF _Toc507670993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7C5CBB65" w14:textId="358DA550"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94" w:history="1">
        <w:r w:rsidR="00BF026B" w:rsidRPr="00447E27">
          <w:rPr>
            <w:rStyle w:val="Hyperlink"/>
            <w:noProof/>
          </w:rPr>
          <w:t>3.11.12 logicalLocations property</w:t>
        </w:r>
        <w:r w:rsidR="00BF026B">
          <w:rPr>
            <w:noProof/>
            <w:webHidden/>
          </w:rPr>
          <w:tab/>
        </w:r>
        <w:r w:rsidR="00BF026B">
          <w:rPr>
            <w:noProof/>
            <w:webHidden/>
          </w:rPr>
          <w:fldChar w:fldCharType="begin"/>
        </w:r>
        <w:r w:rsidR="00BF026B">
          <w:rPr>
            <w:noProof/>
            <w:webHidden/>
          </w:rPr>
          <w:instrText xml:space="preserve"> PAGEREF _Toc507670994 \h </w:instrText>
        </w:r>
        <w:r w:rsidR="00BF026B">
          <w:rPr>
            <w:noProof/>
            <w:webHidden/>
          </w:rPr>
        </w:r>
        <w:r w:rsidR="00BF026B">
          <w:rPr>
            <w:noProof/>
            <w:webHidden/>
          </w:rPr>
          <w:fldChar w:fldCharType="separate"/>
        </w:r>
        <w:r w:rsidR="00BF026B">
          <w:rPr>
            <w:noProof/>
            <w:webHidden/>
          </w:rPr>
          <w:t>29</w:t>
        </w:r>
        <w:r w:rsidR="00BF026B">
          <w:rPr>
            <w:noProof/>
            <w:webHidden/>
          </w:rPr>
          <w:fldChar w:fldCharType="end"/>
        </w:r>
      </w:hyperlink>
    </w:p>
    <w:p w14:paraId="0C8E1BF0" w14:textId="2E059F6A"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95" w:history="1">
        <w:r w:rsidR="00BF026B" w:rsidRPr="00447E27">
          <w:rPr>
            <w:rStyle w:val="Hyperlink"/>
            <w:noProof/>
          </w:rPr>
          <w:t>3.11.13 results property</w:t>
        </w:r>
        <w:r w:rsidR="00BF026B">
          <w:rPr>
            <w:noProof/>
            <w:webHidden/>
          </w:rPr>
          <w:tab/>
        </w:r>
        <w:r w:rsidR="00BF026B">
          <w:rPr>
            <w:noProof/>
            <w:webHidden/>
          </w:rPr>
          <w:fldChar w:fldCharType="begin"/>
        </w:r>
        <w:r w:rsidR="00BF026B">
          <w:rPr>
            <w:noProof/>
            <w:webHidden/>
          </w:rPr>
          <w:instrText xml:space="preserve"> PAGEREF _Toc507670995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42D27E9C" w14:textId="70627B22"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96" w:history="1">
        <w:r w:rsidR="00BF026B" w:rsidRPr="00447E27">
          <w:rPr>
            <w:rStyle w:val="Hyperlink"/>
            <w:noProof/>
          </w:rPr>
          <w:t>3.11.14 toolNotifications property</w:t>
        </w:r>
        <w:r w:rsidR="00BF026B">
          <w:rPr>
            <w:noProof/>
            <w:webHidden/>
          </w:rPr>
          <w:tab/>
        </w:r>
        <w:r w:rsidR="00BF026B">
          <w:rPr>
            <w:noProof/>
            <w:webHidden/>
          </w:rPr>
          <w:fldChar w:fldCharType="begin"/>
        </w:r>
        <w:r w:rsidR="00BF026B">
          <w:rPr>
            <w:noProof/>
            <w:webHidden/>
          </w:rPr>
          <w:instrText xml:space="preserve"> PAGEREF _Toc507670996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204FF7E5" w14:textId="1D15C7D4"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97" w:history="1">
        <w:r w:rsidR="00BF026B" w:rsidRPr="00447E27">
          <w:rPr>
            <w:rStyle w:val="Hyperlink"/>
            <w:noProof/>
          </w:rPr>
          <w:t>3.11.15 configurationNotifications property</w:t>
        </w:r>
        <w:r w:rsidR="00BF026B">
          <w:rPr>
            <w:noProof/>
            <w:webHidden/>
          </w:rPr>
          <w:tab/>
        </w:r>
        <w:r w:rsidR="00BF026B">
          <w:rPr>
            <w:noProof/>
            <w:webHidden/>
          </w:rPr>
          <w:fldChar w:fldCharType="begin"/>
        </w:r>
        <w:r w:rsidR="00BF026B">
          <w:rPr>
            <w:noProof/>
            <w:webHidden/>
          </w:rPr>
          <w:instrText xml:space="preserve"> PAGEREF _Toc507670997 \h </w:instrText>
        </w:r>
        <w:r w:rsidR="00BF026B">
          <w:rPr>
            <w:noProof/>
            <w:webHidden/>
          </w:rPr>
        </w:r>
        <w:r w:rsidR="00BF026B">
          <w:rPr>
            <w:noProof/>
            <w:webHidden/>
          </w:rPr>
          <w:fldChar w:fldCharType="separate"/>
        </w:r>
        <w:r w:rsidR="00BF026B">
          <w:rPr>
            <w:noProof/>
            <w:webHidden/>
          </w:rPr>
          <w:t>31</w:t>
        </w:r>
        <w:r w:rsidR="00BF026B">
          <w:rPr>
            <w:noProof/>
            <w:webHidden/>
          </w:rPr>
          <w:fldChar w:fldCharType="end"/>
        </w:r>
      </w:hyperlink>
    </w:p>
    <w:p w14:paraId="36E5E223" w14:textId="2104D8E7"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98" w:history="1">
        <w:r w:rsidR="00BF026B" w:rsidRPr="00447E27">
          <w:rPr>
            <w:rStyle w:val="Hyperlink"/>
            <w:noProof/>
          </w:rPr>
          <w:t>3.11.16 rules property</w:t>
        </w:r>
        <w:r w:rsidR="00BF026B">
          <w:rPr>
            <w:noProof/>
            <w:webHidden/>
          </w:rPr>
          <w:tab/>
        </w:r>
        <w:r w:rsidR="00BF026B">
          <w:rPr>
            <w:noProof/>
            <w:webHidden/>
          </w:rPr>
          <w:fldChar w:fldCharType="begin"/>
        </w:r>
        <w:r w:rsidR="00BF026B">
          <w:rPr>
            <w:noProof/>
            <w:webHidden/>
          </w:rPr>
          <w:instrText xml:space="preserve"> PAGEREF _Toc507670998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2C21194E" w14:textId="01830150"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0999" w:history="1">
        <w:r w:rsidR="00BF026B" w:rsidRPr="00447E27">
          <w:rPr>
            <w:rStyle w:val="Hyperlink"/>
            <w:noProof/>
          </w:rPr>
          <w:t>3.11.17 richMessageMimeType property</w:t>
        </w:r>
        <w:r w:rsidR="00BF026B">
          <w:rPr>
            <w:noProof/>
            <w:webHidden/>
          </w:rPr>
          <w:tab/>
        </w:r>
        <w:r w:rsidR="00BF026B">
          <w:rPr>
            <w:noProof/>
            <w:webHidden/>
          </w:rPr>
          <w:fldChar w:fldCharType="begin"/>
        </w:r>
        <w:r w:rsidR="00BF026B">
          <w:rPr>
            <w:noProof/>
            <w:webHidden/>
          </w:rPr>
          <w:instrText xml:space="preserve"> PAGEREF _Toc507670999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0CD48ED8" w14:textId="61C90823"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00" w:history="1">
        <w:r w:rsidR="00BF026B" w:rsidRPr="00447E27">
          <w:rPr>
            <w:rStyle w:val="Hyperlink"/>
            <w:noProof/>
          </w:rPr>
          <w:t>3.11.18 properties property</w:t>
        </w:r>
        <w:r w:rsidR="00BF026B">
          <w:rPr>
            <w:noProof/>
            <w:webHidden/>
          </w:rPr>
          <w:tab/>
        </w:r>
        <w:r w:rsidR="00BF026B">
          <w:rPr>
            <w:noProof/>
            <w:webHidden/>
          </w:rPr>
          <w:fldChar w:fldCharType="begin"/>
        </w:r>
        <w:r w:rsidR="00BF026B">
          <w:rPr>
            <w:noProof/>
            <w:webHidden/>
          </w:rPr>
          <w:instrText xml:space="preserve"> PAGEREF _Toc507671000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178AF36" w14:textId="7255116A"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001" w:history="1">
        <w:r w:rsidR="00BF026B" w:rsidRPr="00447E27">
          <w:rPr>
            <w:rStyle w:val="Hyperlink"/>
            <w:noProof/>
          </w:rPr>
          <w:t>3.12 tool object</w:t>
        </w:r>
        <w:r w:rsidR="00BF026B">
          <w:rPr>
            <w:noProof/>
            <w:webHidden/>
          </w:rPr>
          <w:tab/>
        </w:r>
        <w:r w:rsidR="00BF026B">
          <w:rPr>
            <w:noProof/>
            <w:webHidden/>
          </w:rPr>
          <w:fldChar w:fldCharType="begin"/>
        </w:r>
        <w:r w:rsidR="00BF026B">
          <w:rPr>
            <w:noProof/>
            <w:webHidden/>
          </w:rPr>
          <w:instrText xml:space="preserve"> PAGEREF _Toc507671001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1DE6940B" w14:textId="365E727C"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02" w:history="1">
        <w:r w:rsidR="00BF026B" w:rsidRPr="00447E27">
          <w:rPr>
            <w:rStyle w:val="Hyperlink"/>
            <w:noProof/>
          </w:rPr>
          <w:t>3.12.1 General</w:t>
        </w:r>
        <w:r w:rsidR="00BF026B">
          <w:rPr>
            <w:noProof/>
            <w:webHidden/>
          </w:rPr>
          <w:tab/>
        </w:r>
        <w:r w:rsidR="00BF026B">
          <w:rPr>
            <w:noProof/>
            <w:webHidden/>
          </w:rPr>
          <w:fldChar w:fldCharType="begin"/>
        </w:r>
        <w:r w:rsidR="00BF026B">
          <w:rPr>
            <w:noProof/>
            <w:webHidden/>
          </w:rPr>
          <w:instrText xml:space="preserve"> PAGEREF _Toc507671002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1CA3347" w14:textId="0BE9BFC2"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03" w:history="1">
        <w:r w:rsidR="00BF026B" w:rsidRPr="00447E27">
          <w:rPr>
            <w:rStyle w:val="Hyperlink"/>
            <w:noProof/>
          </w:rPr>
          <w:t>3.12.2 name property</w:t>
        </w:r>
        <w:r w:rsidR="00BF026B">
          <w:rPr>
            <w:noProof/>
            <w:webHidden/>
          </w:rPr>
          <w:tab/>
        </w:r>
        <w:r w:rsidR="00BF026B">
          <w:rPr>
            <w:noProof/>
            <w:webHidden/>
          </w:rPr>
          <w:fldChar w:fldCharType="begin"/>
        </w:r>
        <w:r w:rsidR="00BF026B">
          <w:rPr>
            <w:noProof/>
            <w:webHidden/>
          </w:rPr>
          <w:instrText xml:space="preserve"> PAGEREF _Toc507671003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51DF6FF" w14:textId="16DCE2AA"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04" w:history="1">
        <w:r w:rsidR="00BF026B" w:rsidRPr="00447E27">
          <w:rPr>
            <w:rStyle w:val="Hyperlink"/>
            <w:noProof/>
          </w:rPr>
          <w:t>3.12.3 fullName property</w:t>
        </w:r>
        <w:r w:rsidR="00BF026B">
          <w:rPr>
            <w:noProof/>
            <w:webHidden/>
          </w:rPr>
          <w:tab/>
        </w:r>
        <w:r w:rsidR="00BF026B">
          <w:rPr>
            <w:noProof/>
            <w:webHidden/>
          </w:rPr>
          <w:fldChar w:fldCharType="begin"/>
        </w:r>
        <w:r w:rsidR="00BF026B">
          <w:rPr>
            <w:noProof/>
            <w:webHidden/>
          </w:rPr>
          <w:instrText xml:space="preserve"> PAGEREF _Toc507671004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999640F" w14:textId="029B83BD"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05" w:history="1">
        <w:r w:rsidR="00BF026B" w:rsidRPr="00447E27">
          <w:rPr>
            <w:rStyle w:val="Hyperlink"/>
            <w:noProof/>
          </w:rPr>
          <w:t>3.12.4 semanticVersion property</w:t>
        </w:r>
        <w:r w:rsidR="00BF026B">
          <w:rPr>
            <w:noProof/>
            <w:webHidden/>
          </w:rPr>
          <w:tab/>
        </w:r>
        <w:r w:rsidR="00BF026B">
          <w:rPr>
            <w:noProof/>
            <w:webHidden/>
          </w:rPr>
          <w:fldChar w:fldCharType="begin"/>
        </w:r>
        <w:r w:rsidR="00BF026B">
          <w:rPr>
            <w:noProof/>
            <w:webHidden/>
          </w:rPr>
          <w:instrText xml:space="preserve"> PAGEREF _Toc507671005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6CA081F7" w14:textId="13000F69"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06" w:history="1">
        <w:r w:rsidR="00BF026B" w:rsidRPr="00447E27">
          <w:rPr>
            <w:rStyle w:val="Hyperlink"/>
            <w:noProof/>
          </w:rPr>
          <w:t>3.12.5 version property</w:t>
        </w:r>
        <w:r w:rsidR="00BF026B">
          <w:rPr>
            <w:noProof/>
            <w:webHidden/>
          </w:rPr>
          <w:tab/>
        </w:r>
        <w:r w:rsidR="00BF026B">
          <w:rPr>
            <w:noProof/>
            <w:webHidden/>
          </w:rPr>
          <w:fldChar w:fldCharType="begin"/>
        </w:r>
        <w:r w:rsidR="00BF026B">
          <w:rPr>
            <w:noProof/>
            <w:webHidden/>
          </w:rPr>
          <w:instrText xml:space="preserve"> PAGEREF _Toc507671006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A6DDDC" w14:textId="00605FF3"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07" w:history="1">
        <w:r w:rsidR="00BF026B" w:rsidRPr="00447E27">
          <w:rPr>
            <w:rStyle w:val="Hyperlink"/>
            <w:noProof/>
          </w:rPr>
          <w:t>3.12.6 fileVersion property</w:t>
        </w:r>
        <w:r w:rsidR="00BF026B">
          <w:rPr>
            <w:noProof/>
            <w:webHidden/>
          </w:rPr>
          <w:tab/>
        </w:r>
        <w:r w:rsidR="00BF026B">
          <w:rPr>
            <w:noProof/>
            <w:webHidden/>
          </w:rPr>
          <w:fldChar w:fldCharType="begin"/>
        </w:r>
        <w:r w:rsidR="00BF026B">
          <w:rPr>
            <w:noProof/>
            <w:webHidden/>
          </w:rPr>
          <w:instrText xml:space="preserve"> PAGEREF _Toc507671007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709A27F2" w14:textId="774420EA"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08" w:history="1">
        <w:r w:rsidR="00BF026B" w:rsidRPr="00447E27">
          <w:rPr>
            <w:rStyle w:val="Hyperlink"/>
            <w:noProof/>
          </w:rPr>
          <w:t>3.12.7 language property</w:t>
        </w:r>
        <w:r w:rsidR="00BF026B">
          <w:rPr>
            <w:noProof/>
            <w:webHidden/>
          </w:rPr>
          <w:tab/>
        </w:r>
        <w:r w:rsidR="00BF026B">
          <w:rPr>
            <w:noProof/>
            <w:webHidden/>
          </w:rPr>
          <w:fldChar w:fldCharType="begin"/>
        </w:r>
        <w:r w:rsidR="00BF026B">
          <w:rPr>
            <w:noProof/>
            <w:webHidden/>
          </w:rPr>
          <w:instrText xml:space="preserve"> PAGEREF _Toc507671008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FB65C0" w14:textId="70BE17CD"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09" w:history="1">
        <w:r w:rsidR="00BF026B" w:rsidRPr="00447E27">
          <w:rPr>
            <w:rStyle w:val="Hyperlink"/>
            <w:noProof/>
          </w:rPr>
          <w:t>3.12.8 sarifLoggerVersion property</w:t>
        </w:r>
        <w:r w:rsidR="00BF026B">
          <w:rPr>
            <w:noProof/>
            <w:webHidden/>
          </w:rPr>
          <w:tab/>
        </w:r>
        <w:r w:rsidR="00BF026B">
          <w:rPr>
            <w:noProof/>
            <w:webHidden/>
          </w:rPr>
          <w:fldChar w:fldCharType="begin"/>
        </w:r>
        <w:r w:rsidR="00BF026B">
          <w:rPr>
            <w:noProof/>
            <w:webHidden/>
          </w:rPr>
          <w:instrText xml:space="preserve"> PAGEREF _Toc507671009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1B7B53E3" w14:textId="56E138B3"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10" w:history="1">
        <w:r w:rsidR="00BF026B" w:rsidRPr="00447E27">
          <w:rPr>
            <w:rStyle w:val="Hyperlink"/>
            <w:noProof/>
          </w:rPr>
          <w:t>3.12.9 properties property</w:t>
        </w:r>
        <w:r w:rsidR="00BF026B">
          <w:rPr>
            <w:noProof/>
            <w:webHidden/>
          </w:rPr>
          <w:tab/>
        </w:r>
        <w:r w:rsidR="00BF026B">
          <w:rPr>
            <w:noProof/>
            <w:webHidden/>
          </w:rPr>
          <w:fldChar w:fldCharType="begin"/>
        </w:r>
        <w:r w:rsidR="00BF026B">
          <w:rPr>
            <w:noProof/>
            <w:webHidden/>
          </w:rPr>
          <w:instrText xml:space="preserve"> PAGEREF _Toc507671010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54DFCD6" w14:textId="7F2B565E"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011" w:history="1">
        <w:r w:rsidR="00BF026B" w:rsidRPr="00447E27">
          <w:rPr>
            <w:rStyle w:val="Hyperlink"/>
            <w:noProof/>
          </w:rPr>
          <w:t>3.13 invocation object</w:t>
        </w:r>
        <w:r w:rsidR="00BF026B">
          <w:rPr>
            <w:noProof/>
            <w:webHidden/>
          </w:rPr>
          <w:tab/>
        </w:r>
        <w:r w:rsidR="00BF026B">
          <w:rPr>
            <w:noProof/>
            <w:webHidden/>
          </w:rPr>
          <w:fldChar w:fldCharType="begin"/>
        </w:r>
        <w:r w:rsidR="00BF026B">
          <w:rPr>
            <w:noProof/>
            <w:webHidden/>
          </w:rPr>
          <w:instrText xml:space="preserve"> PAGEREF _Toc507671011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7BE9819E" w14:textId="3D239453"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12" w:history="1">
        <w:r w:rsidR="00BF026B" w:rsidRPr="00447E27">
          <w:rPr>
            <w:rStyle w:val="Hyperlink"/>
            <w:noProof/>
          </w:rPr>
          <w:t>3.13.1 General</w:t>
        </w:r>
        <w:r w:rsidR="00BF026B">
          <w:rPr>
            <w:noProof/>
            <w:webHidden/>
          </w:rPr>
          <w:tab/>
        </w:r>
        <w:r w:rsidR="00BF026B">
          <w:rPr>
            <w:noProof/>
            <w:webHidden/>
          </w:rPr>
          <w:fldChar w:fldCharType="begin"/>
        </w:r>
        <w:r w:rsidR="00BF026B">
          <w:rPr>
            <w:noProof/>
            <w:webHidden/>
          </w:rPr>
          <w:instrText xml:space="preserve"> PAGEREF _Toc507671012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481E8F79" w14:textId="21C90D79"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13" w:history="1">
        <w:r w:rsidR="00BF026B" w:rsidRPr="00447E27">
          <w:rPr>
            <w:rStyle w:val="Hyperlink"/>
            <w:noProof/>
          </w:rPr>
          <w:t>3.13.2 commandLine property</w:t>
        </w:r>
        <w:r w:rsidR="00BF026B">
          <w:rPr>
            <w:noProof/>
            <w:webHidden/>
          </w:rPr>
          <w:tab/>
        </w:r>
        <w:r w:rsidR="00BF026B">
          <w:rPr>
            <w:noProof/>
            <w:webHidden/>
          </w:rPr>
          <w:fldChar w:fldCharType="begin"/>
        </w:r>
        <w:r w:rsidR="00BF026B">
          <w:rPr>
            <w:noProof/>
            <w:webHidden/>
          </w:rPr>
          <w:instrText xml:space="preserve"> PAGEREF _Toc507671013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5772DF36" w14:textId="3C913557"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14" w:history="1">
        <w:r w:rsidR="00BF026B" w:rsidRPr="00447E27">
          <w:rPr>
            <w:rStyle w:val="Hyperlink"/>
            <w:noProof/>
          </w:rPr>
          <w:t>3.13.3 arguments property</w:t>
        </w:r>
        <w:r w:rsidR="00BF026B">
          <w:rPr>
            <w:noProof/>
            <w:webHidden/>
          </w:rPr>
          <w:tab/>
        </w:r>
        <w:r w:rsidR="00BF026B">
          <w:rPr>
            <w:noProof/>
            <w:webHidden/>
          </w:rPr>
          <w:fldChar w:fldCharType="begin"/>
        </w:r>
        <w:r w:rsidR="00BF026B">
          <w:rPr>
            <w:noProof/>
            <w:webHidden/>
          </w:rPr>
          <w:instrText xml:space="preserve"> PAGEREF _Toc507671014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CE9F4AE" w14:textId="640697C6"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15" w:history="1">
        <w:r w:rsidR="00BF026B" w:rsidRPr="00447E27">
          <w:rPr>
            <w:rStyle w:val="Hyperlink"/>
            <w:noProof/>
          </w:rPr>
          <w:t>3.13.4 responseFiles property</w:t>
        </w:r>
        <w:r w:rsidR="00BF026B">
          <w:rPr>
            <w:noProof/>
            <w:webHidden/>
          </w:rPr>
          <w:tab/>
        </w:r>
        <w:r w:rsidR="00BF026B">
          <w:rPr>
            <w:noProof/>
            <w:webHidden/>
          </w:rPr>
          <w:fldChar w:fldCharType="begin"/>
        </w:r>
        <w:r w:rsidR="00BF026B">
          <w:rPr>
            <w:noProof/>
            <w:webHidden/>
          </w:rPr>
          <w:instrText xml:space="preserve"> PAGEREF _Toc507671015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65C9DC9" w14:textId="111A0A5D"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16" w:history="1">
        <w:r w:rsidR="00BF026B" w:rsidRPr="00447E27">
          <w:rPr>
            <w:rStyle w:val="Hyperlink"/>
            <w:noProof/>
          </w:rPr>
          <w:t>3.13.5 attachments property</w:t>
        </w:r>
        <w:r w:rsidR="00BF026B">
          <w:rPr>
            <w:noProof/>
            <w:webHidden/>
          </w:rPr>
          <w:tab/>
        </w:r>
        <w:r w:rsidR="00BF026B">
          <w:rPr>
            <w:noProof/>
            <w:webHidden/>
          </w:rPr>
          <w:fldChar w:fldCharType="begin"/>
        </w:r>
        <w:r w:rsidR="00BF026B">
          <w:rPr>
            <w:noProof/>
            <w:webHidden/>
          </w:rPr>
          <w:instrText xml:space="preserve"> PAGEREF _Toc507671016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0A1E1B7D" w14:textId="7968425F"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17" w:history="1">
        <w:r w:rsidR="00BF026B" w:rsidRPr="00447E27">
          <w:rPr>
            <w:rStyle w:val="Hyperlink"/>
            <w:noProof/>
          </w:rPr>
          <w:t>3.13.6 startTime property</w:t>
        </w:r>
        <w:r w:rsidR="00BF026B">
          <w:rPr>
            <w:noProof/>
            <w:webHidden/>
          </w:rPr>
          <w:tab/>
        </w:r>
        <w:r w:rsidR="00BF026B">
          <w:rPr>
            <w:noProof/>
            <w:webHidden/>
          </w:rPr>
          <w:fldChar w:fldCharType="begin"/>
        </w:r>
        <w:r w:rsidR="00BF026B">
          <w:rPr>
            <w:noProof/>
            <w:webHidden/>
          </w:rPr>
          <w:instrText xml:space="preserve"> PAGEREF _Toc507671017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40113A5D" w14:textId="49C60E25"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18" w:history="1">
        <w:r w:rsidR="00BF026B" w:rsidRPr="00447E27">
          <w:rPr>
            <w:rStyle w:val="Hyperlink"/>
            <w:noProof/>
          </w:rPr>
          <w:t>3.13.7 endTime property</w:t>
        </w:r>
        <w:r w:rsidR="00BF026B">
          <w:rPr>
            <w:noProof/>
            <w:webHidden/>
          </w:rPr>
          <w:tab/>
        </w:r>
        <w:r w:rsidR="00BF026B">
          <w:rPr>
            <w:noProof/>
            <w:webHidden/>
          </w:rPr>
          <w:fldChar w:fldCharType="begin"/>
        </w:r>
        <w:r w:rsidR="00BF026B">
          <w:rPr>
            <w:noProof/>
            <w:webHidden/>
          </w:rPr>
          <w:instrText xml:space="preserve"> PAGEREF _Toc507671018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FF8E536" w14:textId="719D8348"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19" w:history="1">
        <w:r w:rsidR="00BF026B" w:rsidRPr="00447E27">
          <w:rPr>
            <w:rStyle w:val="Hyperlink"/>
            <w:noProof/>
          </w:rPr>
          <w:t>3.13.8 machine property</w:t>
        </w:r>
        <w:r w:rsidR="00BF026B">
          <w:rPr>
            <w:noProof/>
            <w:webHidden/>
          </w:rPr>
          <w:tab/>
        </w:r>
        <w:r w:rsidR="00BF026B">
          <w:rPr>
            <w:noProof/>
            <w:webHidden/>
          </w:rPr>
          <w:fldChar w:fldCharType="begin"/>
        </w:r>
        <w:r w:rsidR="00BF026B">
          <w:rPr>
            <w:noProof/>
            <w:webHidden/>
          </w:rPr>
          <w:instrText xml:space="preserve"> PAGEREF _Toc507671019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3A7E4A3E" w14:textId="020B8E64"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20" w:history="1">
        <w:r w:rsidR="00BF026B" w:rsidRPr="00447E27">
          <w:rPr>
            <w:rStyle w:val="Hyperlink"/>
            <w:noProof/>
          </w:rPr>
          <w:t>3.13.9 account property</w:t>
        </w:r>
        <w:r w:rsidR="00BF026B">
          <w:rPr>
            <w:noProof/>
            <w:webHidden/>
          </w:rPr>
          <w:tab/>
        </w:r>
        <w:r w:rsidR="00BF026B">
          <w:rPr>
            <w:noProof/>
            <w:webHidden/>
          </w:rPr>
          <w:fldChar w:fldCharType="begin"/>
        </w:r>
        <w:r w:rsidR="00BF026B">
          <w:rPr>
            <w:noProof/>
            <w:webHidden/>
          </w:rPr>
          <w:instrText xml:space="preserve"> PAGEREF _Toc507671020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19F30FA8" w14:textId="0C2DE884"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21" w:history="1">
        <w:r w:rsidR="00BF026B" w:rsidRPr="00447E27">
          <w:rPr>
            <w:rStyle w:val="Hyperlink"/>
            <w:noProof/>
          </w:rPr>
          <w:t>3.13.10 processId property</w:t>
        </w:r>
        <w:r w:rsidR="00BF026B">
          <w:rPr>
            <w:noProof/>
            <w:webHidden/>
          </w:rPr>
          <w:tab/>
        </w:r>
        <w:r w:rsidR="00BF026B">
          <w:rPr>
            <w:noProof/>
            <w:webHidden/>
          </w:rPr>
          <w:fldChar w:fldCharType="begin"/>
        </w:r>
        <w:r w:rsidR="00BF026B">
          <w:rPr>
            <w:noProof/>
            <w:webHidden/>
          </w:rPr>
          <w:instrText xml:space="preserve"> PAGEREF _Toc507671021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CAC5F6C" w14:textId="3FFB5A93"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22" w:history="1">
        <w:r w:rsidR="00BF026B" w:rsidRPr="00447E27">
          <w:rPr>
            <w:rStyle w:val="Hyperlink"/>
            <w:noProof/>
          </w:rPr>
          <w:t>3.13.11 fileName property</w:t>
        </w:r>
        <w:r w:rsidR="00BF026B">
          <w:rPr>
            <w:noProof/>
            <w:webHidden/>
          </w:rPr>
          <w:tab/>
        </w:r>
        <w:r w:rsidR="00BF026B">
          <w:rPr>
            <w:noProof/>
            <w:webHidden/>
          </w:rPr>
          <w:fldChar w:fldCharType="begin"/>
        </w:r>
        <w:r w:rsidR="00BF026B">
          <w:rPr>
            <w:noProof/>
            <w:webHidden/>
          </w:rPr>
          <w:instrText xml:space="preserve"> PAGEREF _Toc507671022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BD57F57" w14:textId="20ECDF05"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23" w:history="1">
        <w:r w:rsidR="00BF026B" w:rsidRPr="00447E27">
          <w:rPr>
            <w:rStyle w:val="Hyperlink"/>
            <w:noProof/>
          </w:rPr>
          <w:t>3.13.12 workingDirectory property</w:t>
        </w:r>
        <w:r w:rsidR="00BF026B">
          <w:rPr>
            <w:noProof/>
            <w:webHidden/>
          </w:rPr>
          <w:tab/>
        </w:r>
        <w:r w:rsidR="00BF026B">
          <w:rPr>
            <w:noProof/>
            <w:webHidden/>
          </w:rPr>
          <w:fldChar w:fldCharType="begin"/>
        </w:r>
        <w:r w:rsidR="00BF026B">
          <w:rPr>
            <w:noProof/>
            <w:webHidden/>
          </w:rPr>
          <w:instrText xml:space="preserve"> PAGEREF _Toc507671023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6882DC8F" w14:textId="6CCBBEE6"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24" w:history="1">
        <w:r w:rsidR="00BF026B" w:rsidRPr="00447E27">
          <w:rPr>
            <w:rStyle w:val="Hyperlink"/>
            <w:noProof/>
          </w:rPr>
          <w:t>3.13.13 environmentVariables property</w:t>
        </w:r>
        <w:r w:rsidR="00BF026B">
          <w:rPr>
            <w:noProof/>
            <w:webHidden/>
          </w:rPr>
          <w:tab/>
        </w:r>
        <w:r w:rsidR="00BF026B">
          <w:rPr>
            <w:noProof/>
            <w:webHidden/>
          </w:rPr>
          <w:fldChar w:fldCharType="begin"/>
        </w:r>
        <w:r w:rsidR="00BF026B">
          <w:rPr>
            <w:noProof/>
            <w:webHidden/>
          </w:rPr>
          <w:instrText xml:space="preserve"> PAGEREF _Toc507671024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7F543D60" w14:textId="2AEA2248"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25" w:history="1">
        <w:r w:rsidR="00BF026B" w:rsidRPr="00447E27">
          <w:rPr>
            <w:rStyle w:val="Hyperlink"/>
            <w:noProof/>
          </w:rPr>
          <w:t>3.13.14 stdin, stdout, and stderr properties</w:t>
        </w:r>
        <w:r w:rsidR="00BF026B">
          <w:rPr>
            <w:noProof/>
            <w:webHidden/>
          </w:rPr>
          <w:tab/>
        </w:r>
        <w:r w:rsidR="00BF026B">
          <w:rPr>
            <w:noProof/>
            <w:webHidden/>
          </w:rPr>
          <w:fldChar w:fldCharType="begin"/>
        </w:r>
        <w:r w:rsidR="00BF026B">
          <w:rPr>
            <w:noProof/>
            <w:webHidden/>
          </w:rPr>
          <w:instrText xml:space="preserve"> PAGEREF _Toc507671025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5DC38D80" w14:textId="1D71E6DE"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26" w:history="1">
        <w:r w:rsidR="00BF026B" w:rsidRPr="00447E27">
          <w:rPr>
            <w:rStyle w:val="Hyperlink"/>
            <w:noProof/>
          </w:rPr>
          <w:t>3.13.15 properties property</w:t>
        </w:r>
        <w:r w:rsidR="00BF026B">
          <w:rPr>
            <w:noProof/>
            <w:webHidden/>
          </w:rPr>
          <w:tab/>
        </w:r>
        <w:r w:rsidR="00BF026B">
          <w:rPr>
            <w:noProof/>
            <w:webHidden/>
          </w:rPr>
          <w:fldChar w:fldCharType="begin"/>
        </w:r>
        <w:r w:rsidR="00BF026B">
          <w:rPr>
            <w:noProof/>
            <w:webHidden/>
          </w:rPr>
          <w:instrText xml:space="preserve"> PAGEREF _Toc507671026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32184AA2" w14:textId="28504A9B"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027" w:history="1">
        <w:r w:rsidR="00BF026B" w:rsidRPr="00447E27">
          <w:rPr>
            <w:rStyle w:val="Hyperlink"/>
            <w:noProof/>
          </w:rPr>
          <w:t>3.14 attachment object</w:t>
        </w:r>
        <w:r w:rsidR="00BF026B">
          <w:rPr>
            <w:noProof/>
            <w:webHidden/>
          </w:rPr>
          <w:tab/>
        </w:r>
        <w:r w:rsidR="00BF026B">
          <w:rPr>
            <w:noProof/>
            <w:webHidden/>
          </w:rPr>
          <w:fldChar w:fldCharType="begin"/>
        </w:r>
        <w:r w:rsidR="00BF026B">
          <w:rPr>
            <w:noProof/>
            <w:webHidden/>
          </w:rPr>
          <w:instrText xml:space="preserve"> PAGEREF _Toc507671027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68F3E83D" w14:textId="43F57417"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28" w:history="1">
        <w:r w:rsidR="00BF026B" w:rsidRPr="00447E27">
          <w:rPr>
            <w:rStyle w:val="Hyperlink"/>
            <w:noProof/>
          </w:rPr>
          <w:t>3.14.1 General</w:t>
        </w:r>
        <w:r w:rsidR="00BF026B">
          <w:rPr>
            <w:noProof/>
            <w:webHidden/>
          </w:rPr>
          <w:tab/>
        </w:r>
        <w:r w:rsidR="00BF026B">
          <w:rPr>
            <w:noProof/>
            <w:webHidden/>
          </w:rPr>
          <w:fldChar w:fldCharType="begin"/>
        </w:r>
        <w:r w:rsidR="00BF026B">
          <w:rPr>
            <w:noProof/>
            <w:webHidden/>
          </w:rPr>
          <w:instrText xml:space="preserve"> PAGEREF _Toc507671028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0215F9F" w14:textId="2FEC6F7C"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29" w:history="1">
        <w:r w:rsidR="00BF026B" w:rsidRPr="00447E27">
          <w:rPr>
            <w:rStyle w:val="Hyperlink"/>
            <w:noProof/>
          </w:rPr>
          <w:t>3.14.2 description property</w:t>
        </w:r>
        <w:r w:rsidR="00BF026B">
          <w:rPr>
            <w:noProof/>
            <w:webHidden/>
          </w:rPr>
          <w:tab/>
        </w:r>
        <w:r w:rsidR="00BF026B">
          <w:rPr>
            <w:noProof/>
            <w:webHidden/>
          </w:rPr>
          <w:fldChar w:fldCharType="begin"/>
        </w:r>
        <w:r w:rsidR="00BF026B">
          <w:rPr>
            <w:noProof/>
            <w:webHidden/>
          </w:rPr>
          <w:instrText xml:space="preserve"> PAGEREF _Toc507671029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4B5E5371" w14:textId="1A17C5A4"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30" w:history="1">
        <w:r w:rsidR="00BF026B" w:rsidRPr="00447E27">
          <w:rPr>
            <w:rStyle w:val="Hyperlink"/>
            <w:noProof/>
          </w:rPr>
          <w:t>3.14.3 fileLocation property</w:t>
        </w:r>
        <w:r w:rsidR="00BF026B">
          <w:rPr>
            <w:noProof/>
            <w:webHidden/>
          </w:rPr>
          <w:tab/>
        </w:r>
        <w:r w:rsidR="00BF026B">
          <w:rPr>
            <w:noProof/>
            <w:webHidden/>
          </w:rPr>
          <w:fldChar w:fldCharType="begin"/>
        </w:r>
        <w:r w:rsidR="00BF026B">
          <w:rPr>
            <w:noProof/>
            <w:webHidden/>
          </w:rPr>
          <w:instrText xml:space="preserve"> PAGEREF _Toc507671030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CB3F97A" w14:textId="0398E6F2"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031" w:history="1">
        <w:r w:rsidR="00BF026B" w:rsidRPr="00447E27">
          <w:rPr>
            <w:rStyle w:val="Hyperlink"/>
            <w:noProof/>
          </w:rPr>
          <w:t>3.15 conversion object</w:t>
        </w:r>
        <w:r w:rsidR="00BF026B">
          <w:rPr>
            <w:noProof/>
            <w:webHidden/>
          </w:rPr>
          <w:tab/>
        </w:r>
        <w:r w:rsidR="00BF026B">
          <w:rPr>
            <w:noProof/>
            <w:webHidden/>
          </w:rPr>
          <w:fldChar w:fldCharType="begin"/>
        </w:r>
        <w:r w:rsidR="00BF026B">
          <w:rPr>
            <w:noProof/>
            <w:webHidden/>
          </w:rPr>
          <w:instrText xml:space="preserve"> PAGEREF _Toc507671031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F76BEF3" w14:textId="3985A66E"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32" w:history="1">
        <w:r w:rsidR="00BF026B" w:rsidRPr="00447E27">
          <w:rPr>
            <w:rStyle w:val="Hyperlink"/>
            <w:noProof/>
          </w:rPr>
          <w:t>3.15.1 General</w:t>
        </w:r>
        <w:r w:rsidR="00BF026B">
          <w:rPr>
            <w:noProof/>
            <w:webHidden/>
          </w:rPr>
          <w:tab/>
        </w:r>
        <w:r w:rsidR="00BF026B">
          <w:rPr>
            <w:noProof/>
            <w:webHidden/>
          </w:rPr>
          <w:fldChar w:fldCharType="begin"/>
        </w:r>
        <w:r w:rsidR="00BF026B">
          <w:rPr>
            <w:noProof/>
            <w:webHidden/>
          </w:rPr>
          <w:instrText xml:space="preserve"> PAGEREF _Toc507671032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29882D0C" w14:textId="2AA126D5"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33" w:history="1">
        <w:r w:rsidR="00BF026B" w:rsidRPr="00447E27">
          <w:rPr>
            <w:rStyle w:val="Hyperlink"/>
            <w:noProof/>
          </w:rPr>
          <w:t>3.15.2 tool property</w:t>
        </w:r>
        <w:r w:rsidR="00BF026B">
          <w:rPr>
            <w:noProof/>
            <w:webHidden/>
          </w:rPr>
          <w:tab/>
        </w:r>
        <w:r w:rsidR="00BF026B">
          <w:rPr>
            <w:noProof/>
            <w:webHidden/>
          </w:rPr>
          <w:fldChar w:fldCharType="begin"/>
        </w:r>
        <w:r w:rsidR="00BF026B">
          <w:rPr>
            <w:noProof/>
            <w:webHidden/>
          </w:rPr>
          <w:instrText xml:space="preserve"> PAGEREF _Toc507671033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6834E4BF" w14:textId="4D0007B1"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34" w:history="1">
        <w:r w:rsidR="00BF026B" w:rsidRPr="00447E27">
          <w:rPr>
            <w:rStyle w:val="Hyperlink"/>
            <w:noProof/>
          </w:rPr>
          <w:t>3.15.3 invocation property</w:t>
        </w:r>
        <w:r w:rsidR="00BF026B">
          <w:rPr>
            <w:noProof/>
            <w:webHidden/>
          </w:rPr>
          <w:tab/>
        </w:r>
        <w:r w:rsidR="00BF026B">
          <w:rPr>
            <w:noProof/>
            <w:webHidden/>
          </w:rPr>
          <w:fldChar w:fldCharType="begin"/>
        </w:r>
        <w:r w:rsidR="00BF026B">
          <w:rPr>
            <w:noProof/>
            <w:webHidden/>
          </w:rPr>
          <w:instrText xml:space="preserve"> PAGEREF _Toc507671034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503866DA" w14:textId="3D6872D0"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35" w:history="1">
        <w:r w:rsidR="00BF026B" w:rsidRPr="00447E27">
          <w:rPr>
            <w:rStyle w:val="Hyperlink"/>
            <w:noProof/>
          </w:rPr>
          <w:t>3.15.4 analysisToolLogFileLocation property</w:t>
        </w:r>
        <w:r w:rsidR="00BF026B">
          <w:rPr>
            <w:noProof/>
            <w:webHidden/>
          </w:rPr>
          <w:tab/>
        </w:r>
        <w:r w:rsidR="00BF026B">
          <w:rPr>
            <w:noProof/>
            <w:webHidden/>
          </w:rPr>
          <w:fldChar w:fldCharType="begin"/>
        </w:r>
        <w:r w:rsidR="00BF026B">
          <w:rPr>
            <w:noProof/>
            <w:webHidden/>
          </w:rPr>
          <w:instrText xml:space="preserve"> PAGEREF _Toc507671035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ECE8F84" w14:textId="57FCD00C"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036" w:history="1">
        <w:r w:rsidR="00BF026B" w:rsidRPr="00447E27">
          <w:rPr>
            <w:rStyle w:val="Hyperlink"/>
            <w:noProof/>
          </w:rPr>
          <w:t>3.16 file object</w:t>
        </w:r>
        <w:r w:rsidR="00BF026B">
          <w:rPr>
            <w:noProof/>
            <w:webHidden/>
          </w:rPr>
          <w:tab/>
        </w:r>
        <w:r w:rsidR="00BF026B">
          <w:rPr>
            <w:noProof/>
            <w:webHidden/>
          </w:rPr>
          <w:fldChar w:fldCharType="begin"/>
        </w:r>
        <w:r w:rsidR="00BF026B">
          <w:rPr>
            <w:noProof/>
            <w:webHidden/>
          </w:rPr>
          <w:instrText xml:space="preserve"> PAGEREF _Toc507671036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75647804" w14:textId="71FE2486"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37" w:history="1">
        <w:r w:rsidR="00BF026B" w:rsidRPr="00447E27">
          <w:rPr>
            <w:rStyle w:val="Hyperlink"/>
            <w:noProof/>
          </w:rPr>
          <w:t>3.16.1 General</w:t>
        </w:r>
        <w:r w:rsidR="00BF026B">
          <w:rPr>
            <w:noProof/>
            <w:webHidden/>
          </w:rPr>
          <w:tab/>
        </w:r>
        <w:r w:rsidR="00BF026B">
          <w:rPr>
            <w:noProof/>
            <w:webHidden/>
          </w:rPr>
          <w:fldChar w:fldCharType="begin"/>
        </w:r>
        <w:r w:rsidR="00BF026B">
          <w:rPr>
            <w:noProof/>
            <w:webHidden/>
          </w:rPr>
          <w:instrText xml:space="preserve"> PAGEREF _Toc507671037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2A5D3315" w14:textId="399C3F7C"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38" w:history="1">
        <w:r w:rsidR="00BF026B" w:rsidRPr="00447E27">
          <w:rPr>
            <w:rStyle w:val="Hyperlink"/>
            <w:noProof/>
          </w:rPr>
          <w:t>3.16.2 fileLocation property</w:t>
        </w:r>
        <w:r w:rsidR="00BF026B">
          <w:rPr>
            <w:noProof/>
            <w:webHidden/>
          </w:rPr>
          <w:tab/>
        </w:r>
        <w:r w:rsidR="00BF026B">
          <w:rPr>
            <w:noProof/>
            <w:webHidden/>
          </w:rPr>
          <w:fldChar w:fldCharType="begin"/>
        </w:r>
        <w:r w:rsidR="00BF026B">
          <w:rPr>
            <w:noProof/>
            <w:webHidden/>
          </w:rPr>
          <w:instrText xml:space="preserve"> PAGEREF _Toc507671038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547D6965" w14:textId="6DC3F72C"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39" w:history="1">
        <w:r w:rsidR="00BF026B" w:rsidRPr="00447E27">
          <w:rPr>
            <w:rStyle w:val="Hyperlink"/>
            <w:noProof/>
          </w:rPr>
          <w:t>3.16.3 parentKey property</w:t>
        </w:r>
        <w:r w:rsidR="00BF026B">
          <w:rPr>
            <w:noProof/>
            <w:webHidden/>
          </w:rPr>
          <w:tab/>
        </w:r>
        <w:r w:rsidR="00BF026B">
          <w:rPr>
            <w:noProof/>
            <w:webHidden/>
          </w:rPr>
          <w:fldChar w:fldCharType="begin"/>
        </w:r>
        <w:r w:rsidR="00BF026B">
          <w:rPr>
            <w:noProof/>
            <w:webHidden/>
          </w:rPr>
          <w:instrText xml:space="preserve"> PAGEREF _Toc507671039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A412D71" w14:textId="09F71D63"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40" w:history="1">
        <w:r w:rsidR="00BF026B" w:rsidRPr="00447E27">
          <w:rPr>
            <w:rStyle w:val="Hyperlink"/>
            <w:noProof/>
          </w:rPr>
          <w:t>3.16.4 offset property</w:t>
        </w:r>
        <w:r w:rsidR="00BF026B">
          <w:rPr>
            <w:noProof/>
            <w:webHidden/>
          </w:rPr>
          <w:tab/>
        </w:r>
        <w:r w:rsidR="00BF026B">
          <w:rPr>
            <w:noProof/>
            <w:webHidden/>
          </w:rPr>
          <w:fldChar w:fldCharType="begin"/>
        </w:r>
        <w:r w:rsidR="00BF026B">
          <w:rPr>
            <w:noProof/>
            <w:webHidden/>
          </w:rPr>
          <w:instrText xml:space="preserve"> PAGEREF _Toc507671040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1793B83" w14:textId="5935A81A"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41" w:history="1">
        <w:r w:rsidR="00BF026B" w:rsidRPr="00447E27">
          <w:rPr>
            <w:rStyle w:val="Hyperlink"/>
            <w:noProof/>
          </w:rPr>
          <w:t>3.16.5 length property</w:t>
        </w:r>
        <w:r w:rsidR="00BF026B">
          <w:rPr>
            <w:noProof/>
            <w:webHidden/>
          </w:rPr>
          <w:tab/>
        </w:r>
        <w:r w:rsidR="00BF026B">
          <w:rPr>
            <w:noProof/>
            <w:webHidden/>
          </w:rPr>
          <w:fldChar w:fldCharType="begin"/>
        </w:r>
        <w:r w:rsidR="00BF026B">
          <w:rPr>
            <w:noProof/>
            <w:webHidden/>
          </w:rPr>
          <w:instrText xml:space="preserve"> PAGEREF _Toc507671041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02ED0D46" w14:textId="6F54BAC8"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42" w:history="1">
        <w:r w:rsidR="00BF026B" w:rsidRPr="00447E27">
          <w:rPr>
            <w:rStyle w:val="Hyperlink"/>
            <w:noProof/>
          </w:rPr>
          <w:t>3.16.6 mimeType property</w:t>
        </w:r>
        <w:r w:rsidR="00BF026B">
          <w:rPr>
            <w:noProof/>
            <w:webHidden/>
          </w:rPr>
          <w:tab/>
        </w:r>
        <w:r w:rsidR="00BF026B">
          <w:rPr>
            <w:noProof/>
            <w:webHidden/>
          </w:rPr>
          <w:fldChar w:fldCharType="begin"/>
        </w:r>
        <w:r w:rsidR="00BF026B">
          <w:rPr>
            <w:noProof/>
            <w:webHidden/>
          </w:rPr>
          <w:instrText xml:space="preserve"> PAGEREF _Toc507671042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B22F37F" w14:textId="0A1B72D2"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43" w:history="1">
        <w:r w:rsidR="00BF026B" w:rsidRPr="00447E27">
          <w:rPr>
            <w:rStyle w:val="Hyperlink"/>
            <w:noProof/>
          </w:rPr>
          <w:t>3.16.7 hashes property</w:t>
        </w:r>
        <w:r w:rsidR="00BF026B">
          <w:rPr>
            <w:noProof/>
            <w:webHidden/>
          </w:rPr>
          <w:tab/>
        </w:r>
        <w:r w:rsidR="00BF026B">
          <w:rPr>
            <w:noProof/>
            <w:webHidden/>
          </w:rPr>
          <w:fldChar w:fldCharType="begin"/>
        </w:r>
        <w:r w:rsidR="00BF026B">
          <w:rPr>
            <w:noProof/>
            <w:webHidden/>
          </w:rPr>
          <w:instrText xml:space="preserve"> PAGEREF _Toc507671043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66E42A66" w14:textId="1D48F157"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44" w:history="1">
        <w:r w:rsidR="00BF026B" w:rsidRPr="00447E27">
          <w:rPr>
            <w:rStyle w:val="Hyperlink"/>
            <w:noProof/>
          </w:rPr>
          <w:t>3.16.8 contents property</w:t>
        </w:r>
        <w:r w:rsidR="00BF026B">
          <w:rPr>
            <w:noProof/>
            <w:webHidden/>
          </w:rPr>
          <w:tab/>
        </w:r>
        <w:r w:rsidR="00BF026B">
          <w:rPr>
            <w:noProof/>
            <w:webHidden/>
          </w:rPr>
          <w:fldChar w:fldCharType="begin"/>
        </w:r>
        <w:r w:rsidR="00BF026B">
          <w:rPr>
            <w:noProof/>
            <w:webHidden/>
          </w:rPr>
          <w:instrText xml:space="preserve"> PAGEREF _Toc507671044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A3B8509" w14:textId="5644C3EF"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45" w:history="1">
        <w:r w:rsidR="00BF026B" w:rsidRPr="00447E27">
          <w:rPr>
            <w:rStyle w:val="Hyperlink"/>
            <w:noProof/>
          </w:rPr>
          <w:t>3.16.9 properties property</w:t>
        </w:r>
        <w:r w:rsidR="00BF026B">
          <w:rPr>
            <w:noProof/>
            <w:webHidden/>
          </w:rPr>
          <w:tab/>
        </w:r>
        <w:r w:rsidR="00BF026B">
          <w:rPr>
            <w:noProof/>
            <w:webHidden/>
          </w:rPr>
          <w:fldChar w:fldCharType="begin"/>
        </w:r>
        <w:r w:rsidR="00BF026B">
          <w:rPr>
            <w:noProof/>
            <w:webHidden/>
          </w:rPr>
          <w:instrText xml:space="preserve"> PAGEREF _Toc507671045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386B9F62" w14:textId="6B7B54E5"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046" w:history="1">
        <w:r w:rsidR="00BF026B" w:rsidRPr="00447E27">
          <w:rPr>
            <w:rStyle w:val="Hyperlink"/>
            <w:noProof/>
          </w:rPr>
          <w:t>3.17 hash object</w:t>
        </w:r>
        <w:r w:rsidR="00BF026B">
          <w:rPr>
            <w:noProof/>
            <w:webHidden/>
          </w:rPr>
          <w:tab/>
        </w:r>
        <w:r w:rsidR="00BF026B">
          <w:rPr>
            <w:noProof/>
            <w:webHidden/>
          </w:rPr>
          <w:fldChar w:fldCharType="begin"/>
        </w:r>
        <w:r w:rsidR="00BF026B">
          <w:rPr>
            <w:noProof/>
            <w:webHidden/>
          </w:rPr>
          <w:instrText xml:space="preserve"> PAGEREF _Toc507671046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3CE48C6" w14:textId="2F4F1B97"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47" w:history="1">
        <w:r w:rsidR="00BF026B" w:rsidRPr="00447E27">
          <w:rPr>
            <w:rStyle w:val="Hyperlink"/>
            <w:noProof/>
          </w:rPr>
          <w:t>3.17.1 General</w:t>
        </w:r>
        <w:r w:rsidR="00BF026B">
          <w:rPr>
            <w:noProof/>
            <w:webHidden/>
          </w:rPr>
          <w:tab/>
        </w:r>
        <w:r w:rsidR="00BF026B">
          <w:rPr>
            <w:noProof/>
            <w:webHidden/>
          </w:rPr>
          <w:fldChar w:fldCharType="begin"/>
        </w:r>
        <w:r w:rsidR="00BF026B">
          <w:rPr>
            <w:noProof/>
            <w:webHidden/>
          </w:rPr>
          <w:instrText xml:space="preserve"> PAGEREF _Toc507671047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6BCA830F" w14:textId="6233FEE5"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48" w:history="1">
        <w:r w:rsidR="00BF026B" w:rsidRPr="00447E27">
          <w:rPr>
            <w:rStyle w:val="Hyperlink"/>
            <w:noProof/>
          </w:rPr>
          <w:t>3.17.2 value property</w:t>
        </w:r>
        <w:r w:rsidR="00BF026B">
          <w:rPr>
            <w:noProof/>
            <w:webHidden/>
          </w:rPr>
          <w:tab/>
        </w:r>
        <w:r w:rsidR="00BF026B">
          <w:rPr>
            <w:noProof/>
            <w:webHidden/>
          </w:rPr>
          <w:fldChar w:fldCharType="begin"/>
        </w:r>
        <w:r w:rsidR="00BF026B">
          <w:rPr>
            <w:noProof/>
            <w:webHidden/>
          </w:rPr>
          <w:instrText xml:space="preserve"> PAGEREF _Toc507671048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5312B9F4" w14:textId="1EA5F065"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49" w:history="1">
        <w:r w:rsidR="00BF026B" w:rsidRPr="00447E27">
          <w:rPr>
            <w:rStyle w:val="Hyperlink"/>
            <w:noProof/>
          </w:rPr>
          <w:t>3.17.3 algorithm property</w:t>
        </w:r>
        <w:r w:rsidR="00BF026B">
          <w:rPr>
            <w:noProof/>
            <w:webHidden/>
          </w:rPr>
          <w:tab/>
        </w:r>
        <w:r w:rsidR="00BF026B">
          <w:rPr>
            <w:noProof/>
            <w:webHidden/>
          </w:rPr>
          <w:fldChar w:fldCharType="begin"/>
        </w:r>
        <w:r w:rsidR="00BF026B">
          <w:rPr>
            <w:noProof/>
            <w:webHidden/>
          </w:rPr>
          <w:instrText xml:space="preserve"> PAGEREF _Toc507671049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074A7E0" w14:textId="737368DE"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050" w:history="1">
        <w:r w:rsidR="00BF026B" w:rsidRPr="00447E27">
          <w:rPr>
            <w:rStyle w:val="Hyperlink"/>
            <w:noProof/>
          </w:rPr>
          <w:t>3.18 result object</w:t>
        </w:r>
        <w:r w:rsidR="00BF026B">
          <w:rPr>
            <w:noProof/>
            <w:webHidden/>
          </w:rPr>
          <w:tab/>
        </w:r>
        <w:r w:rsidR="00BF026B">
          <w:rPr>
            <w:noProof/>
            <w:webHidden/>
          </w:rPr>
          <w:fldChar w:fldCharType="begin"/>
        </w:r>
        <w:r w:rsidR="00BF026B">
          <w:rPr>
            <w:noProof/>
            <w:webHidden/>
          </w:rPr>
          <w:instrText xml:space="preserve"> PAGEREF _Toc507671050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658F4DE" w14:textId="1DD85782"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51" w:history="1">
        <w:r w:rsidR="00BF026B" w:rsidRPr="00447E27">
          <w:rPr>
            <w:rStyle w:val="Hyperlink"/>
            <w:noProof/>
          </w:rPr>
          <w:t>3.18.1 General</w:t>
        </w:r>
        <w:r w:rsidR="00BF026B">
          <w:rPr>
            <w:noProof/>
            <w:webHidden/>
          </w:rPr>
          <w:tab/>
        </w:r>
        <w:r w:rsidR="00BF026B">
          <w:rPr>
            <w:noProof/>
            <w:webHidden/>
          </w:rPr>
          <w:fldChar w:fldCharType="begin"/>
        </w:r>
        <w:r w:rsidR="00BF026B">
          <w:rPr>
            <w:noProof/>
            <w:webHidden/>
          </w:rPr>
          <w:instrText xml:space="preserve"> PAGEREF _Toc507671051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7DB6E733" w14:textId="42604B78"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52" w:history="1">
        <w:r w:rsidR="00BF026B" w:rsidRPr="00447E27">
          <w:rPr>
            <w:rStyle w:val="Hyperlink"/>
            <w:noProof/>
          </w:rPr>
          <w:t>3.18.2 id property</w:t>
        </w:r>
        <w:r w:rsidR="00BF026B">
          <w:rPr>
            <w:noProof/>
            <w:webHidden/>
          </w:rPr>
          <w:tab/>
        </w:r>
        <w:r w:rsidR="00BF026B">
          <w:rPr>
            <w:noProof/>
            <w:webHidden/>
          </w:rPr>
          <w:fldChar w:fldCharType="begin"/>
        </w:r>
        <w:r w:rsidR="00BF026B">
          <w:rPr>
            <w:noProof/>
            <w:webHidden/>
          </w:rPr>
          <w:instrText xml:space="preserve"> PAGEREF _Toc507671052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CD087B6" w14:textId="03865AF3"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53" w:history="1">
        <w:r w:rsidR="00BF026B" w:rsidRPr="00447E27">
          <w:rPr>
            <w:rStyle w:val="Hyperlink"/>
            <w:noProof/>
          </w:rPr>
          <w:t>3.18.3 ruleId property</w:t>
        </w:r>
        <w:r w:rsidR="00BF026B">
          <w:rPr>
            <w:noProof/>
            <w:webHidden/>
          </w:rPr>
          <w:tab/>
        </w:r>
        <w:r w:rsidR="00BF026B">
          <w:rPr>
            <w:noProof/>
            <w:webHidden/>
          </w:rPr>
          <w:fldChar w:fldCharType="begin"/>
        </w:r>
        <w:r w:rsidR="00BF026B">
          <w:rPr>
            <w:noProof/>
            <w:webHidden/>
          </w:rPr>
          <w:instrText xml:space="preserve"> PAGEREF _Toc507671053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16F33872" w14:textId="2DF9A6C8"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54" w:history="1">
        <w:r w:rsidR="00BF026B" w:rsidRPr="00447E27">
          <w:rPr>
            <w:rStyle w:val="Hyperlink"/>
            <w:noProof/>
          </w:rPr>
          <w:t>3.18.4 ruleKey property</w:t>
        </w:r>
        <w:r w:rsidR="00BF026B">
          <w:rPr>
            <w:noProof/>
            <w:webHidden/>
          </w:rPr>
          <w:tab/>
        </w:r>
        <w:r w:rsidR="00BF026B">
          <w:rPr>
            <w:noProof/>
            <w:webHidden/>
          </w:rPr>
          <w:fldChar w:fldCharType="begin"/>
        </w:r>
        <w:r w:rsidR="00BF026B">
          <w:rPr>
            <w:noProof/>
            <w:webHidden/>
          </w:rPr>
          <w:instrText xml:space="preserve"> PAGEREF _Toc507671054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0BC9337A" w14:textId="395C63A2"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55" w:history="1">
        <w:r w:rsidR="00BF026B" w:rsidRPr="00447E27">
          <w:rPr>
            <w:rStyle w:val="Hyperlink"/>
            <w:noProof/>
          </w:rPr>
          <w:t>3.18.5 level property</w:t>
        </w:r>
        <w:r w:rsidR="00BF026B">
          <w:rPr>
            <w:noProof/>
            <w:webHidden/>
          </w:rPr>
          <w:tab/>
        </w:r>
        <w:r w:rsidR="00BF026B">
          <w:rPr>
            <w:noProof/>
            <w:webHidden/>
          </w:rPr>
          <w:fldChar w:fldCharType="begin"/>
        </w:r>
        <w:r w:rsidR="00BF026B">
          <w:rPr>
            <w:noProof/>
            <w:webHidden/>
          </w:rPr>
          <w:instrText xml:space="preserve"> PAGEREF _Toc507671055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40C87C6D" w14:textId="352E678C"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56" w:history="1">
        <w:r w:rsidR="00BF026B" w:rsidRPr="00447E27">
          <w:rPr>
            <w:rStyle w:val="Hyperlink"/>
            <w:noProof/>
          </w:rPr>
          <w:t>3.18.6 message property</w:t>
        </w:r>
        <w:r w:rsidR="00BF026B">
          <w:rPr>
            <w:noProof/>
            <w:webHidden/>
          </w:rPr>
          <w:tab/>
        </w:r>
        <w:r w:rsidR="00BF026B">
          <w:rPr>
            <w:noProof/>
            <w:webHidden/>
          </w:rPr>
          <w:fldChar w:fldCharType="begin"/>
        </w:r>
        <w:r w:rsidR="00BF026B">
          <w:rPr>
            <w:noProof/>
            <w:webHidden/>
          </w:rPr>
          <w:instrText xml:space="preserve"> PAGEREF _Toc507671056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665A48C6" w14:textId="663B8898"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57" w:history="1">
        <w:r w:rsidR="00BF026B" w:rsidRPr="00447E27">
          <w:rPr>
            <w:rStyle w:val="Hyperlink"/>
            <w:noProof/>
          </w:rPr>
          <w:t>3.18.7 richMessage property</w:t>
        </w:r>
        <w:r w:rsidR="00BF026B">
          <w:rPr>
            <w:noProof/>
            <w:webHidden/>
          </w:rPr>
          <w:tab/>
        </w:r>
        <w:r w:rsidR="00BF026B">
          <w:rPr>
            <w:noProof/>
            <w:webHidden/>
          </w:rPr>
          <w:fldChar w:fldCharType="begin"/>
        </w:r>
        <w:r w:rsidR="00BF026B">
          <w:rPr>
            <w:noProof/>
            <w:webHidden/>
          </w:rPr>
          <w:instrText xml:space="preserve"> PAGEREF _Toc507671057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30A6B257" w14:textId="37F258C1"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58" w:history="1">
        <w:r w:rsidR="00BF026B" w:rsidRPr="00447E27">
          <w:rPr>
            <w:rStyle w:val="Hyperlink"/>
            <w:noProof/>
          </w:rPr>
          <w:t>3.18.8 templatedMessage property</w:t>
        </w:r>
        <w:r w:rsidR="00BF026B">
          <w:rPr>
            <w:noProof/>
            <w:webHidden/>
          </w:rPr>
          <w:tab/>
        </w:r>
        <w:r w:rsidR="00BF026B">
          <w:rPr>
            <w:noProof/>
            <w:webHidden/>
          </w:rPr>
          <w:fldChar w:fldCharType="begin"/>
        </w:r>
        <w:r w:rsidR="00BF026B">
          <w:rPr>
            <w:noProof/>
            <w:webHidden/>
          </w:rPr>
          <w:instrText xml:space="preserve"> PAGEREF _Toc507671058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0614885A" w14:textId="379EA396"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59" w:history="1">
        <w:r w:rsidR="00BF026B" w:rsidRPr="00447E27">
          <w:rPr>
            <w:rStyle w:val="Hyperlink"/>
            <w:noProof/>
          </w:rPr>
          <w:t>3.18.9 locations property</w:t>
        </w:r>
        <w:r w:rsidR="00BF026B">
          <w:rPr>
            <w:noProof/>
            <w:webHidden/>
          </w:rPr>
          <w:tab/>
        </w:r>
        <w:r w:rsidR="00BF026B">
          <w:rPr>
            <w:noProof/>
            <w:webHidden/>
          </w:rPr>
          <w:fldChar w:fldCharType="begin"/>
        </w:r>
        <w:r w:rsidR="00BF026B">
          <w:rPr>
            <w:noProof/>
            <w:webHidden/>
          </w:rPr>
          <w:instrText xml:space="preserve"> PAGEREF _Toc507671059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5CBFA8E1" w14:textId="78CCE0DF"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60" w:history="1">
        <w:r w:rsidR="00BF026B" w:rsidRPr="00447E27">
          <w:rPr>
            <w:rStyle w:val="Hyperlink"/>
            <w:noProof/>
          </w:rPr>
          <w:t>3.18.10 snippet property</w:t>
        </w:r>
        <w:r w:rsidR="00BF026B">
          <w:rPr>
            <w:noProof/>
            <w:webHidden/>
          </w:rPr>
          <w:tab/>
        </w:r>
        <w:r w:rsidR="00BF026B">
          <w:rPr>
            <w:noProof/>
            <w:webHidden/>
          </w:rPr>
          <w:fldChar w:fldCharType="begin"/>
        </w:r>
        <w:r w:rsidR="00BF026B">
          <w:rPr>
            <w:noProof/>
            <w:webHidden/>
          </w:rPr>
          <w:instrText xml:space="preserve"> PAGEREF _Toc507671060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3FBEA4D1" w14:textId="4E9A2243"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61" w:history="1">
        <w:r w:rsidR="00BF026B" w:rsidRPr="00447E27">
          <w:rPr>
            <w:rStyle w:val="Hyperlink"/>
            <w:noProof/>
          </w:rPr>
          <w:t>3.18.11 toolFingerprintContribution property</w:t>
        </w:r>
        <w:r w:rsidR="00BF026B">
          <w:rPr>
            <w:noProof/>
            <w:webHidden/>
          </w:rPr>
          <w:tab/>
        </w:r>
        <w:r w:rsidR="00BF026B">
          <w:rPr>
            <w:noProof/>
            <w:webHidden/>
          </w:rPr>
          <w:fldChar w:fldCharType="begin"/>
        </w:r>
        <w:r w:rsidR="00BF026B">
          <w:rPr>
            <w:noProof/>
            <w:webHidden/>
          </w:rPr>
          <w:instrText xml:space="preserve"> PAGEREF _Toc507671061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0FC5C10B" w14:textId="723C9440"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62" w:history="1">
        <w:r w:rsidR="00BF026B" w:rsidRPr="00447E27">
          <w:rPr>
            <w:rStyle w:val="Hyperlink"/>
            <w:noProof/>
          </w:rPr>
          <w:t>3.18.12 codeFlows property</w:t>
        </w:r>
        <w:r w:rsidR="00BF026B">
          <w:rPr>
            <w:noProof/>
            <w:webHidden/>
          </w:rPr>
          <w:tab/>
        </w:r>
        <w:r w:rsidR="00BF026B">
          <w:rPr>
            <w:noProof/>
            <w:webHidden/>
          </w:rPr>
          <w:fldChar w:fldCharType="begin"/>
        </w:r>
        <w:r w:rsidR="00BF026B">
          <w:rPr>
            <w:noProof/>
            <w:webHidden/>
          </w:rPr>
          <w:instrText xml:space="preserve"> PAGEREF _Toc507671062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308B71AD" w14:textId="7057A18A"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63" w:history="1">
        <w:r w:rsidR="00BF026B" w:rsidRPr="00447E27">
          <w:rPr>
            <w:rStyle w:val="Hyperlink"/>
            <w:noProof/>
          </w:rPr>
          <w:t>3.18.13 stacks property</w:t>
        </w:r>
        <w:r w:rsidR="00BF026B">
          <w:rPr>
            <w:noProof/>
            <w:webHidden/>
          </w:rPr>
          <w:tab/>
        </w:r>
        <w:r w:rsidR="00BF026B">
          <w:rPr>
            <w:noProof/>
            <w:webHidden/>
          </w:rPr>
          <w:fldChar w:fldCharType="begin"/>
        </w:r>
        <w:r w:rsidR="00BF026B">
          <w:rPr>
            <w:noProof/>
            <w:webHidden/>
          </w:rPr>
          <w:instrText xml:space="preserve"> PAGEREF _Toc507671063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7094D9E7" w14:textId="32DC7E00"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64" w:history="1">
        <w:r w:rsidR="00BF026B" w:rsidRPr="00447E27">
          <w:rPr>
            <w:rStyle w:val="Hyperlink"/>
            <w:noProof/>
          </w:rPr>
          <w:t>3.18.14 relatedLocations property</w:t>
        </w:r>
        <w:r w:rsidR="00BF026B">
          <w:rPr>
            <w:noProof/>
            <w:webHidden/>
          </w:rPr>
          <w:tab/>
        </w:r>
        <w:r w:rsidR="00BF026B">
          <w:rPr>
            <w:noProof/>
            <w:webHidden/>
          </w:rPr>
          <w:fldChar w:fldCharType="begin"/>
        </w:r>
        <w:r w:rsidR="00BF026B">
          <w:rPr>
            <w:noProof/>
            <w:webHidden/>
          </w:rPr>
          <w:instrText xml:space="preserve"> PAGEREF _Toc507671064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19786DE1" w14:textId="6EF3A7B6"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65" w:history="1">
        <w:r w:rsidR="00BF026B" w:rsidRPr="00447E27">
          <w:rPr>
            <w:rStyle w:val="Hyperlink"/>
            <w:noProof/>
          </w:rPr>
          <w:t>3.18.15 suppressionStates property</w:t>
        </w:r>
        <w:r w:rsidR="00BF026B">
          <w:rPr>
            <w:noProof/>
            <w:webHidden/>
          </w:rPr>
          <w:tab/>
        </w:r>
        <w:r w:rsidR="00BF026B">
          <w:rPr>
            <w:noProof/>
            <w:webHidden/>
          </w:rPr>
          <w:fldChar w:fldCharType="begin"/>
        </w:r>
        <w:r w:rsidR="00BF026B">
          <w:rPr>
            <w:noProof/>
            <w:webHidden/>
          </w:rPr>
          <w:instrText xml:space="preserve"> PAGEREF _Toc507671065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3C1C0710" w14:textId="554EB7DE" w:rsidR="00BF026B" w:rsidRDefault="00D27485">
      <w:pPr>
        <w:pStyle w:val="TOC4"/>
        <w:tabs>
          <w:tab w:val="right" w:leader="dot" w:pos="9350"/>
        </w:tabs>
        <w:rPr>
          <w:rFonts w:asciiTheme="minorHAnsi" w:eastAsiaTheme="minorEastAsia" w:hAnsiTheme="minorHAnsi" w:cstheme="minorBidi"/>
          <w:noProof/>
          <w:sz w:val="22"/>
          <w:szCs w:val="22"/>
        </w:rPr>
      </w:pPr>
      <w:hyperlink w:anchor="_Toc507671066" w:history="1">
        <w:r w:rsidR="00BF026B" w:rsidRPr="00447E27">
          <w:rPr>
            <w:rStyle w:val="Hyperlink"/>
            <w:noProof/>
          </w:rPr>
          <w:t>3.18.15.1 General</w:t>
        </w:r>
        <w:r w:rsidR="00BF026B">
          <w:rPr>
            <w:noProof/>
            <w:webHidden/>
          </w:rPr>
          <w:tab/>
        </w:r>
        <w:r w:rsidR="00BF026B">
          <w:rPr>
            <w:noProof/>
            <w:webHidden/>
          </w:rPr>
          <w:fldChar w:fldCharType="begin"/>
        </w:r>
        <w:r w:rsidR="00BF026B">
          <w:rPr>
            <w:noProof/>
            <w:webHidden/>
          </w:rPr>
          <w:instrText xml:space="preserve"> PAGEREF _Toc507671066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1A47BEBE" w14:textId="6D88AC6B" w:rsidR="00BF026B" w:rsidRDefault="00D27485">
      <w:pPr>
        <w:pStyle w:val="TOC4"/>
        <w:tabs>
          <w:tab w:val="right" w:leader="dot" w:pos="9350"/>
        </w:tabs>
        <w:rPr>
          <w:rFonts w:asciiTheme="minorHAnsi" w:eastAsiaTheme="minorEastAsia" w:hAnsiTheme="minorHAnsi" w:cstheme="minorBidi"/>
          <w:noProof/>
          <w:sz w:val="22"/>
          <w:szCs w:val="22"/>
        </w:rPr>
      </w:pPr>
      <w:hyperlink w:anchor="_Toc507671067" w:history="1">
        <w:r w:rsidR="00BF026B" w:rsidRPr="00447E27">
          <w:rPr>
            <w:rStyle w:val="Hyperlink"/>
            <w:noProof/>
          </w:rPr>
          <w:t>3.18.15.2 suppressedInSource value</w:t>
        </w:r>
        <w:r w:rsidR="00BF026B">
          <w:rPr>
            <w:noProof/>
            <w:webHidden/>
          </w:rPr>
          <w:tab/>
        </w:r>
        <w:r w:rsidR="00BF026B">
          <w:rPr>
            <w:noProof/>
            <w:webHidden/>
          </w:rPr>
          <w:fldChar w:fldCharType="begin"/>
        </w:r>
        <w:r w:rsidR="00BF026B">
          <w:rPr>
            <w:noProof/>
            <w:webHidden/>
          </w:rPr>
          <w:instrText xml:space="preserve"> PAGEREF _Toc507671067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4D6D2EE7" w14:textId="7DAACE80" w:rsidR="00BF026B" w:rsidRDefault="00D27485">
      <w:pPr>
        <w:pStyle w:val="TOC4"/>
        <w:tabs>
          <w:tab w:val="right" w:leader="dot" w:pos="9350"/>
        </w:tabs>
        <w:rPr>
          <w:rFonts w:asciiTheme="minorHAnsi" w:eastAsiaTheme="minorEastAsia" w:hAnsiTheme="minorHAnsi" w:cstheme="minorBidi"/>
          <w:noProof/>
          <w:sz w:val="22"/>
          <w:szCs w:val="22"/>
        </w:rPr>
      </w:pPr>
      <w:hyperlink w:anchor="_Toc507671068" w:history="1">
        <w:r w:rsidR="00BF026B" w:rsidRPr="00447E27">
          <w:rPr>
            <w:rStyle w:val="Hyperlink"/>
            <w:noProof/>
          </w:rPr>
          <w:t>3.18.15.3 suppressedExternally value</w:t>
        </w:r>
        <w:r w:rsidR="00BF026B">
          <w:rPr>
            <w:noProof/>
            <w:webHidden/>
          </w:rPr>
          <w:tab/>
        </w:r>
        <w:r w:rsidR="00BF026B">
          <w:rPr>
            <w:noProof/>
            <w:webHidden/>
          </w:rPr>
          <w:fldChar w:fldCharType="begin"/>
        </w:r>
        <w:r w:rsidR="00BF026B">
          <w:rPr>
            <w:noProof/>
            <w:webHidden/>
          </w:rPr>
          <w:instrText xml:space="preserve"> PAGEREF _Toc507671068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70AD3060" w14:textId="58E24B8B"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69" w:history="1">
        <w:r w:rsidR="00BF026B" w:rsidRPr="00447E27">
          <w:rPr>
            <w:rStyle w:val="Hyperlink"/>
            <w:noProof/>
          </w:rPr>
          <w:t>3.18.16 baselineState property</w:t>
        </w:r>
        <w:r w:rsidR="00BF026B">
          <w:rPr>
            <w:noProof/>
            <w:webHidden/>
          </w:rPr>
          <w:tab/>
        </w:r>
        <w:r w:rsidR="00BF026B">
          <w:rPr>
            <w:noProof/>
            <w:webHidden/>
          </w:rPr>
          <w:fldChar w:fldCharType="begin"/>
        </w:r>
        <w:r w:rsidR="00BF026B">
          <w:rPr>
            <w:noProof/>
            <w:webHidden/>
          </w:rPr>
          <w:instrText xml:space="preserve"> PAGEREF _Toc507671069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3F25D89F" w14:textId="20D7631F"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70" w:history="1">
        <w:r w:rsidR="00BF026B" w:rsidRPr="00447E27">
          <w:rPr>
            <w:rStyle w:val="Hyperlink"/>
            <w:noProof/>
          </w:rPr>
          <w:t>3.18.17 Attachments</w:t>
        </w:r>
        <w:r w:rsidR="00BF026B">
          <w:rPr>
            <w:noProof/>
            <w:webHidden/>
          </w:rPr>
          <w:tab/>
        </w:r>
        <w:r w:rsidR="00BF026B">
          <w:rPr>
            <w:noProof/>
            <w:webHidden/>
          </w:rPr>
          <w:fldChar w:fldCharType="begin"/>
        </w:r>
        <w:r w:rsidR="00BF026B">
          <w:rPr>
            <w:noProof/>
            <w:webHidden/>
          </w:rPr>
          <w:instrText xml:space="preserve"> PAGEREF _Toc507671070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29F42E72" w14:textId="39FFA2C1"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71" w:history="1">
        <w:r w:rsidR="00BF026B" w:rsidRPr="00447E27">
          <w:rPr>
            <w:rStyle w:val="Hyperlink"/>
            <w:noProof/>
          </w:rPr>
          <w:t>3.18.18 conversionProvenance property</w:t>
        </w:r>
        <w:r w:rsidR="00BF026B">
          <w:rPr>
            <w:noProof/>
            <w:webHidden/>
          </w:rPr>
          <w:tab/>
        </w:r>
        <w:r w:rsidR="00BF026B">
          <w:rPr>
            <w:noProof/>
            <w:webHidden/>
          </w:rPr>
          <w:fldChar w:fldCharType="begin"/>
        </w:r>
        <w:r w:rsidR="00BF026B">
          <w:rPr>
            <w:noProof/>
            <w:webHidden/>
          </w:rPr>
          <w:instrText xml:space="preserve"> PAGEREF _Toc507671071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17A6875C" w14:textId="60B6201E"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72" w:history="1">
        <w:r w:rsidR="00BF026B" w:rsidRPr="00447E27">
          <w:rPr>
            <w:rStyle w:val="Hyperlink"/>
            <w:noProof/>
          </w:rPr>
          <w:t>3.18.19 fixes property</w:t>
        </w:r>
        <w:r w:rsidR="00BF026B">
          <w:rPr>
            <w:noProof/>
            <w:webHidden/>
          </w:rPr>
          <w:tab/>
        </w:r>
        <w:r w:rsidR="00BF026B">
          <w:rPr>
            <w:noProof/>
            <w:webHidden/>
          </w:rPr>
          <w:fldChar w:fldCharType="begin"/>
        </w:r>
        <w:r w:rsidR="00BF026B">
          <w:rPr>
            <w:noProof/>
            <w:webHidden/>
          </w:rPr>
          <w:instrText xml:space="preserve"> PAGEREF _Toc507671072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6AA393E2" w14:textId="0DA1A4D6"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73" w:history="1">
        <w:r w:rsidR="00BF026B" w:rsidRPr="00447E27">
          <w:rPr>
            <w:rStyle w:val="Hyperlink"/>
            <w:noProof/>
          </w:rPr>
          <w:t>3.18.20 properties property</w:t>
        </w:r>
        <w:r w:rsidR="00BF026B">
          <w:rPr>
            <w:noProof/>
            <w:webHidden/>
          </w:rPr>
          <w:tab/>
        </w:r>
        <w:r w:rsidR="00BF026B">
          <w:rPr>
            <w:noProof/>
            <w:webHidden/>
          </w:rPr>
          <w:fldChar w:fldCharType="begin"/>
        </w:r>
        <w:r w:rsidR="00BF026B">
          <w:rPr>
            <w:noProof/>
            <w:webHidden/>
          </w:rPr>
          <w:instrText xml:space="preserve"> PAGEREF _Toc507671073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206D3F89" w14:textId="40D4A9AD"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074" w:history="1">
        <w:r w:rsidR="00BF026B" w:rsidRPr="00447E27">
          <w:rPr>
            <w:rStyle w:val="Hyperlink"/>
            <w:noProof/>
          </w:rPr>
          <w:t>3.19 analysisToolLogFileContents object</w:t>
        </w:r>
        <w:r w:rsidR="00BF026B">
          <w:rPr>
            <w:noProof/>
            <w:webHidden/>
          </w:rPr>
          <w:tab/>
        </w:r>
        <w:r w:rsidR="00BF026B">
          <w:rPr>
            <w:noProof/>
            <w:webHidden/>
          </w:rPr>
          <w:fldChar w:fldCharType="begin"/>
        </w:r>
        <w:r w:rsidR="00BF026B">
          <w:rPr>
            <w:noProof/>
            <w:webHidden/>
          </w:rPr>
          <w:instrText xml:space="preserve"> PAGEREF _Toc507671074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1A2B3CF8" w14:textId="3BFC5B76"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75" w:history="1">
        <w:r w:rsidR="00BF026B" w:rsidRPr="00447E27">
          <w:rPr>
            <w:rStyle w:val="Hyperlink"/>
            <w:noProof/>
          </w:rPr>
          <w:t>3.19.1 General</w:t>
        </w:r>
        <w:r w:rsidR="00BF026B">
          <w:rPr>
            <w:noProof/>
            <w:webHidden/>
          </w:rPr>
          <w:tab/>
        </w:r>
        <w:r w:rsidR="00BF026B">
          <w:rPr>
            <w:noProof/>
            <w:webHidden/>
          </w:rPr>
          <w:fldChar w:fldCharType="begin"/>
        </w:r>
        <w:r w:rsidR="00BF026B">
          <w:rPr>
            <w:noProof/>
            <w:webHidden/>
          </w:rPr>
          <w:instrText xml:space="preserve"> PAGEREF _Toc507671075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07CEB38A" w14:textId="6EDD07F0"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76" w:history="1">
        <w:r w:rsidR="00BF026B" w:rsidRPr="00447E27">
          <w:rPr>
            <w:rStyle w:val="Hyperlink"/>
            <w:noProof/>
          </w:rPr>
          <w:t>3.19.2 region property</w:t>
        </w:r>
        <w:r w:rsidR="00BF026B">
          <w:rPr>
            <w:noProof/>
            <w:webHidden/>
          </w:rPr>
          <w:tab/>
        </w:r>
        <w:r w:rsidR="00BF026B">
          <w:rPr>
            <w:noProof/>
            <w:webHidden/>
          </w:rPr>
          <w:fldChar w:fldCharType="begin"/>
        </w:r>
        <w:r w:rsidR="00BF026B">
          <w:rPr>
            <w:noProof/>
            <w:webHidden/>
          </w:rPr>
          <w:instrText xml:space="preserve"> PAGEREF _Toc507671076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1FCA6683" w14:textId="4FC90555"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77" w:history="1">
        <w:r w:rsidR="00BF026B" w:rsidRPr="00447E27">
          <w:rPr>
            <w:rStyle w:val="Hyperlink"/>
            <w:noProof/>
          </w:rPr>
          <w:t>3.19.3 snippet property</w:t>
        </w:r>
        <w:r w:rsidR="00BF026B">
          <w:rPr>
            <w:noProof/>
            <w:webHidden/>
          </w:rPr>
          <w:tab/>
        </w:r>
        <w:r w:rsidR="00BF026B">
          <w:rPr>
            <w:noProof/>
            <w:webHidden/>
          </w:rPr>
          <w:fldChar w:fldCharType="begin"/>
        </w:r>
        <w:r w:rsidR="00BF026B">
          <w:rPr>
            <w:noProof/>
            <w:webHidden/>
          </w:rPr>
          <w:instrText xml:space="preserve"> PAGEREF _Toc507671077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2CB7DF7" w14:textId="42FE9E9D"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78" w:history="1">
        <w:r w:rsidR="00BF026B" w:rsidRPr="00447E27">
          <w:rPr>
            <w:rStyle w:val="Hyperlink"/>
            <w:noProof/>
          </w:rPr>
          <w:t>3.19.4 analysisToolLogFileLocation property</w:t>
        </w:r>
        <w:r w:rsidR="00BF026B">
          <w:rPr>
            <w:noProof/>
            <w:webHidden/>
          </w:rPr>
          <w:tab/>
        </w:r>
        <w:r w:rsidR="00BF026B">
          <w:rPr>
            <w:noProof/>
            <w:webHidden/>
          </w:rPr>
          <w:fldChar w:fldCharType="begin"/>
        </w:r>
        <w:r w:rsidR="00BF026B">
          <w:rPr>
            <w:noProof/>
            <w:webHidden/>
          </w:rPr>
          <w:instrText xml:space="preserve"> PAGEREF _Toc507671078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AC466B" w14:textId="6C31E77E"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079" w:history="1">
        <w:r w:rsidR="00BF026B" w:rsidRPr="00447E27">
          <w:rPr>
            <w:rStyle w:val="Hyperlink"/>
            <w:noProof/>
          </w:rPr>
          <w:t>3.20 location object</w:t>
        </w:r>
        <w:r w:rsidR="00BF026B">
          <w:rPr>
            <w:noProof/>
            <w:webHidden/>
          </w:rPr>
          <w:tab/>
        </w:r>
        <w:r w:rsidR="00BF026B">
          <w:rPr>
            <w:noProof/>
            <w:webHidden/>
          </w:rPr>
          <w:fldChar w:fldCharType="begin"/>
        </w:r>
        <w:r w:rsidR="00BF026B">
          <w:rPr>
            <w:noProof/>
            <w:webHidden/>
          </w:rPr>
          <w:instrText xml:space="preserve"> PAGEREF _Toc507671079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1660F8" w14:textId="168A8507"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80" w:history="1">
        <w:r w:rsidR="00BF026B" w:rsidRPr="00447E27">
          <w:rPr>
            <w:rStyle w:val="Hyperlink"/>
            <w:noProof/>
          </w:rPr>
          <w:t>3.20.1 General</w:t>
        </w:r>
        <w:r w:rsidR="00BF026B">
          <w:rPr>
            <w:noProof/>
            <w:webHidden/>
          </w:rPr>
          <w:tab/>
        </w:r>
        <w:r w:rsidR="00BF026B">
          <w:rPr>
            <w:noProof/>
            <w:webHidden/>
          </w:rPr>
          <w:fldChar w:fldCharType="begin"/>
        </w:r>
        <w:r w:rsidR="00BF026B">
          <w:rPr>
            <w:noProof/>
            <w:webHidden/>
          </w:rPr>
          <w:instrText xml:space="preserve"> PAGEREF _Toc507671080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C92EBBA" w14:textId="1515C95A"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81" w:history="1">
        <w:r w:rsidR="00BF026B" w:rsidRPr="00447E27">
          <w:rPr>
            <w:rStyle w:val="Hyperlink"/>
            <w:noProof/>
          </w:rPr>
          <w:t>3.20.2 Constraints</w:t>
        </w:r>
        <w:r w:rsidR="00BF026B">
          <w:rPr>
            <w:noProof/>
            <w:webHidden/>
          </w:rPr>
          <w:tab/>
        </w:r>
        <w:r w:rsidR="00BF026B">
          <w:rPr>
            <w:noProof/>
            <w:webHidden/>
          </w:rPr>
          <w:fldChar w:fldCharType="begin"/>
        </w:r>
        <w:r w:rsidR="00BF026B">
          <w:rPr>
            <w:noProof/>
            <w:webHidden/>
          </w:rPr>
          <w:instrText xml:space="preserve"> PAGEREF _Toc507671081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B6A0C0C" w14:textId="25F9681C"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82" w:history="1">
        <w:r w:rsidR="00BF026B" w:rsidRPr="00447E27">
          <w:rPr>
            <w:rStyle w:val="Hyperlink"/>
            <w:noProof/>
          </w:rPr>
          <w:t>3.20.3 analysisTarget property</w:t>
        </w:r>
        <w:r w:rsidR="00BF026B">
          <w:rPr>
            <w:noProof/>
            <w:webHidden/>
          </w:rPr>
          <w:tab/>
        </w:r>
        <w:r w:rsidR="00BF026B">
          <w:rPr>
            <w:noProof/>
            <w:webHidden/>
          </w:rPr>
          <w:fldChar w:fldCharType="begin"/>
        </w:r>
        <w:r w:rsidR="00BF026B">
          <w:rPr>
            <w:noProof/>
            <w:webHidden/>
          </w:rPr>
          <w:instrText xml:space="preserve"> PAGEREF _Toc507671082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6E5CFB27" w14:textId="62392370"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83" w:history="1">
        <w:r w:rsidR="00BF026B" w:rsidRPr="00447E27">
          <w:rPr>
            <w:rStyle w:val="Hyperlink"/>
            <w:noProof/>
          </w:rPr>
          <w:t>3.20.4 resultFile property</w:t>
        </w:r>
        <w:r w:rsidR="00BF026B">
          <w:rPr>
            <w:noProof/>
            <w:webHidden/>
          </w:rPr>
          <w:tab/>
        </w:r>
        <w:r w:rsidR="00BF026B">
          <w:rPr>
            <w:noProof/>
            <w:webHidden/>
          </w:rPr>
          <w:fldChar w:fldCharType="begin"/>
        </w:r>
        <w:r w:rsidR="00BF026B">
          <w:rPr>
            <w:noProof/>
            <w:webHidden/>
          </w:rPr>
          <w:instrText xml:space="preserve"> PAGEREF _Toc507671083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001BFC5C" w14:textId="417A55F1"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84" w:history="1">
        <w:r w:rsidR="00BF026B" w:rsidRPr="00447E27">
          <w:rPr>
            <w:rStyle w:val="Hyperlink"/>
            <w:noProof/>
          </w:rPr>
          <w:t>3.20.5 fullyQualifiedLogicalName property</w:t>
        </w:r>
        <w:r w:rsidR="00BF026B">
          <w:rPr>
            <w:noProof/>
            <w:webHidden/>
          </w:rPr>
          <w:tab/>
        </w:r>
        <w:r w:rsidR="00BF026B">
          <w:rPr>
            <w:noProof/>
            <w:webHidden/>
          </w:rPr>
          <w:fldChar w:fldCharType="begin"/>
        </w:r>
        <w:r w:rsidR="00BF026B">
          <w:rPr>
            <w:noProof/>
            <w:webHidden/>
          </w:rPr>
          <w:instrText xml:space="preserve"> PAGEREF _Toc507671084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4CAD0C32" w14:textId="01DBD2A1"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85" w:history="1">
        <w:r w:rsidR="00BF026B" w:rsidRPr="00447E27">
          <w:rPr>
            <w:rStyle w:val="Hyperlink"/>
            <w:noProof/>
          </w:rPr>
          <w:t>3.20.6 logicalLocationKey property</w:t>
        </w:r>
        <w:r w:rsidR="00BF026B">
          <w:rPr>
            <w:noProof/>
            <w:webHidden/>
          </w:rPr>
          <w:tab/>
        </w:r>
        <w:r w:rsidR="00BF026B">
          <w:rPr>
            <w:noProof/>
            <w:webHidden/>
          </w:rPr>
          <w:fldChar w:fldCharType="begin"/>
        </w:r>
        <w:r w:rsidR="00BF026B">
          <w:rPr>
            <w:noProof/>
            <w:webHidden/>
          </w:rPr>
          <w:instrText xml:space="preserve"> PAGEREF _Toc507671085 \h </w:instrText>
        </w:r>
        <w:r w:rsidR="00BF026B">
          <w:rPr>
            <w:noProof/>
            <w:webHidden/>
          </w:rPr>
        </w:r>
        <w:r w:rsidR="00BF026B">
          <w:rPr>
            <w:noProof/>
            <w:webHidden/>
          </w:rPr>
          <w:fldChar w:fldCharType="separate"/>
        </w:r>
        <w:r w:rsidR="00BF026B">
          <w:rPr>
            <w:noProof/>
            <w:webHidden/>
          </w:rPr>
          <w:t>55</w:t>
        </w:r>
        <w:r w:rsidR="00BF026B">
          <w:rPr>
            <w:noProof/>
            <w:webHidden/>
          </w:rPr>
          <w:fldChar w:fldCharType="end"/>
        </w:r>
      </w:hyperlink>
    </w:p>
    <w:p w14:paraId="25B9AB8A" w14:textId="6F4D031E"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86" w:history="1">
        <w:r w:rsidR="00BF026B" w:rsidRPr="00447E27">
          <w:rPr>
            <w:rStyle w:val="Hyperlink"/>
            <w:noProof/>
          </w:rPr>
          <w:t>3.20.7 decoratedName property</w:t>
        </w:r>
        <w:r w:rsidR="00BF026B">
          <w:rPr>
            <w:noProof/>
            <w:webHidden/>
          </w:rPr>
          <w:tab/>
        </w:r>
        <w:r w:rsidR="00BF026B">
          <w:rPr>
            <w:noProof/>
            <w:webHidden/>
          </w:rPr>
          <w:fldChar w:fldCharType="begin"/>
        </w:r>
        <w:r w:rsidR="00BF026B">
          <w:rPr>
            <w:noProof/>
            <w:webHidden/>
          </w:rPr>
          <w:instrText xml:space="preserve"> PAGEREF _Toc507671086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5EF69909" w14:textId="0BFC302B"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87" w:history="1">
        <w:r w:rsidR="00BF026B" w:rsidRPr="00447E27">
          <w:rPr>
            <w:rStyle w:val="Hyperlink"/>
            <w:noProof/>
          </w:rPr>
          <w:t>3.20.8 properties property</w:t>
        </w:r>
        <w:r w:rsidR="00BF026B">
          <w:rPr>
            <w:noProof/>
            <w:webHidden/>
          </w:rPr>
          <w:tab/>
        </w:r>
        <w:r w:rsidR="00BF026B">
          <w:rPr>
            <w:noProof/>
            <w:webHidden/>
          </w:rPr>
          <w:fldChar w:fldCharType="begin"/>
        </w:r>
        <w:r w:rsidR="00BF026B">
          <w:rPr>
            <w:noProof/>
            <w:webHidden/>
          </w:rPr>
          <w:instrText xml:space="preserve"> PAGEREF _Toc507671087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3559C82F" w14:textId="1DE2A96E"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088" w:history="1">
        <w:r w:rsidR="00BF026B" w:rsidRPr="00447E27">
          <w:rPr>
            <w:rStyle w:val="Hyperlink"/>
            <w:noProof/>
          </w:rPr>
          <w:t>3.21 physicalLocation object</w:t>
        </w:r>
        <w:r w:rsidR="00BF026B">
          <w:rPr>
            <w:noProof/>
            <w:webHidden/>
          </w:rPr>
          <w:tab/>
        </w:r>
        <w:r w:rsidR="00BF026B">
          <w:rPr>
            <w:noProof/>
            <w:webHidden/>
          </w:rPr>
          <w:fldChar w:fldCharType="begin"/>
        </w:r>
        <w:r w:rsidR="00BF026B">
          <w:rPr>
            <w:noProof/>
            <w:webHidden/>
          </w:rPr>
          <w:instrText xml:space="preserve"> PAGEREF _Toc507671088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50618BB7" w14:textId="4F0B2A29"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89" w:history="1">
        <w:r w:rsidR="00BF026B" w:rsidRPr="00447E27">
          <w:rPr>
            <w:rStyle w:val="Hyperlink"/>
            <w:noProof/>
          </w:rPr>
          <w:t>3.21.1 General</w:t>
        </w:r>
        <w:r w:rsidR="00BF026B">
          <w:rPr>
            <w:noProof/>
            <w:webHidden/>
          </w:rPr>
          <w:tab/>
        </w:r>
        <w:r w:rsidR="00BF026B">
          <w:rPr>
            <w:noProof/>
            <w:webHidden/>
          </w:rPr>
          <w:fldChar w:fldCharType="begin"/>
        </w:r>
        <w:r w:rsidR="00BF026B">
          <w:rPr>
            <w:noProof/>
            <w:webHidden/>
          </w:rPr>
          <w:instrText xml:space="preserve"> PAGEREF _Toc507671089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939C0C0" w14:textId="31BECD20"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90" w:history="1">
        <w:r w:rsidR="00BF026B" w:rsidRPr="00447E27">
          <w:rPr>
            <w:rStyle w:val="Hyperlink"/>
            <w:noProof/>
          </w:rPr>
          <w:t>3.21.2 id property</w:t>
        </w:r>
        <w:r w:rsidR="00BF026B">
          <w:rPr>
            <w:noProof/>
            <w:webHidden/>
          </w:rPr>
          <w:tab/>
        </w:r>
        <w:r w:rsidR="00BF026B">
          <w:rPr>
            <w:noProof/>
            <w:webHidden/>
          </w:rPr>
          <w:fldChar w:fldCharType="begin"/>
        </w:r>
        <w:r w:rsidR="00BF026B">
          <w:rPr>
            <w:noProof/>
            <w:webHidden/>
          </w:rPr>
          <w:instrText xml:space="preserve"> PAGEREF _Toc507671090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7A4545A" w14:textId="49338041"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91" w:history="1">
        <w:r w:rsidR="00BF026B" w:rsidRPr="00447E27">
          <w:rPr>
            <w:rStyle w:val="Hyperlink"/>
            <w:noProof/>
          </w:rPr>
          <w:t>3.21.3 fileLocation property</w:t>
        </w:r>
        <w:r w:rsidR="00BF026B">
          <w:rPr>
            <w:noProof/>
            <w:webHidden/>
          </w:rPr>
          <w:tab/>
        </w:r>
        <w:r w:rsidR="00BF026B">
          <w:rPr>
            <w:noProof/>
            <w:webHidden/>
          </w:rPr>
          <w:fldChar w:fldCharType="begin"/>
        </w:r>
        <w:r w:rsidR="00BF026B">
          <w:rPr>
            <w:noProof/>
            <w:webHidden/>
          </w:rPr>
          <w:instrText xml:space="preserve"> PAGEREF _Toc507671091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0644C8EE" w14:textId="261C3595"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92" w:history="1">
        <w:r w:rsidR="00BF026B" w:rsidRPr="00447E27">
          <w:rPr>
            <w:rStyle w:val="Hyperlink"/>
            <w:noProof/>
          </w:rPr>
          <w:t>3.21.4 region property</w:t>
        </w:r>
        <w:r w:rsidR="00BF026B">
          <w:rPr>
            <w:noProof/>
            <w:webHidden/>
          </w:rPr>
          <w:tab/>
        </w:r>
        <w:r w:rsidR="00BF026B">
          <w:rPr>
            <w:noProof/>
            <w:webHidden/>
          </w:rPr>
          <w:fldChar w:fldCharType="begin"/>
        </w:r>
        <w:r w:rsidR="00BF026B">
          <w:rPr>
            <w:noProof/>
            <w:webHidden/>
          </w:rPr>
          <w:instrText xml:space="preserve"> PAGEREF _Toc507671092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7DD09D6" w14:textId="789260E7"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093" w:history="1">
        <w:r w:rsidR="00BF026B" w:rsidRPr="00447E27">
          <w:rPr>
            <w:rStyle w:val="Hyperlink"/>
            <w:noProof/>
          </w:rPr>
          <w:t>3.22 region object</w:t>
        </w:r>
        <w:r w:rsidR="00BF026B">
          <w:rPr>
            <w:noProof/>
            <w:webHidden/>
          </w:rPr>
          <w:tab/>
        </w:r>
        <w:r w:rsidR="00BF026B">
          <w:rPr>
            <w:noProof/>
            <w:webHidden/>
          </w:rPr>
          <w:fldChar w:fldCharType="begin"/>
        </w:r>
        <w:r w:rsidR="00BF026B">
          <w:rPr>
            <w:noProof/>
            <w:webHidden/>
          </w:rPr>
          <w:instrText xml:space="preserve"> PAGEREF _Toc507671093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5CF1323" w14:textId="3FB7E6D3"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94" w:history="1">
        <w:r w:rsidR="00BF026B" w:rsidRPr="00447E27">
          <w:rPr>
            <w:rStyle w:val="Hyperlink"/>
            <w:noProof/>
          </w:rPr>
          <w:t>3.22.1 General</w:t>
        </w:r>
        <w:r w:rsidR="00BF026B">
          <w:rPr>
            <w:noProof/>
            <w:webHidden/>
          </w:rPr>
          <w:tab/>
        </w:r>
        <w:r w:rsidR="00BF026B">
          <w:rPr>
            <w:noProof/>
            <w:webHidden/>
          </w:rPr>
          <w:fldChar w:fldCharType="begin"/>
        </w:r>
        <w:r w:rsidR="00BF026B">
          <w:rPr>
            <w:noProof/>
            <w:webHidden/>
          </w:rPr>
          <w:instrText xml:space="preserve"> PAGEREF _Toc507671094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441DE8A0" w14:textId="785235E7"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95" w:history="1">
        <w:r w:rsidR="00BF026B" w:rsidRPr="00447E27">
          <w:rPr>
            <w:rStyle w:val="Hyperlink"/>
            <w:noProof/>
          </w:rPr>
          <w:t>3.22.2 Text regions</w:t>
        </w:r>
        <w:r w:rsidR="00BF026B">
          <w:rPr>
            <w:noProof/>
            <w:webHidden/>
          </w:rPr>
          <w:tab/>
        </w:r>
        <w:r w:rsidR="00BF026B">
          <w:rPr>
            <w:noProof/>
            <w:webHidden/>
          </w:rPr>
          <w:fldChar w:fldCharType="begin"/>
        </w:r>
        <w:r w:rsidR="00BF026B">
          <w:rPr>
            <w:noProof/>
            <w:webHidden/>
          </w:rPr>
          <w:instrText xml:space="preserve"> PAGEREF _Toc507671095 \h </w:instrText>
        </w:r>
        <w:r w:rsidR="00BF026B">
          <w:rPr>
            <w:noProof/>
            <w:webHidden/>
          </w:rPr>
        </w:r>
        <w:r w:rsidR="00BF026B">
          <w:rPr>
            <w:noProof/>
            <w:webHidden/>
          </w:rPr>
          <w:fldChar w:fldCharType="separate"/>
        </w:r>
        <w:r w:rsidR="00BF026B">
          <w:rPr>
            <w:noProof/>
            <w:webHidden/>
          </w:rPr>
          <w:t>59</w:t>
        </w:r>
        <w:r w:rsidR="00BF026B">
          <w:rPr>
            <w:noProof/>
            <w:webHidden/>
          </w:rPr>
          <w:fldChar w:fldCharType="end"/>
        </w:r>
      </w:hyperlink>
    </w:p>
    <w:p w14:paraId="4A7223D5" w14:textId="07F8AA65"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96" w:history="1">
        <w:r w:rsidR="00BF026B" w:rsidRPr="00447E27">
          <w:rPr>
            <w:rStyle w:val="Hyperlink"/>
            <w:noProof/>
          </w:rPr>
          <w:t>3.22.3 Binary regions</w:t>
        </w:r>
        <w:r w:rsidR="00BF026B">
          <w:rPr>
            <w:noProof/>
            <w:webHidden/>
          </w:rPr>
          <w:tab/>
        </w:r>
        <w:r w:rsidR="00BF026B">
          <w:rPr>
            <w:noProof/>
            <w:webHidden/>
          </w:rPr>
          <w:fldChar w:fldCharType="begin"/>
        </w:r>
        <w:r w:rsidR="00BF026B">
          <w:rPr>
            <w:noProof/>
            <w:webHidden/>
          </w:rPr>
          <w:instrText xml:space="preserve"> PAGEREF _Toc507671096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17D576D3" w14:textId="02FE3545"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97" w:history="1">
        <w:r w:rsidR="00BF026B" w:rsidRPr="00447E27">
          <w:rPr>
            <w:rStyle w:val="Hyperlink"/>
            <w:noProof/>
          </w:rPr>
          <w:t>3.22.4 startLine property</w:t>
        </w:r>
        <w:r w:rsidR="00BF026B">
          <w:rPr>
            <w:noProof/>
            <w:webHidden/>
          </w:rPr>
          <w:tab/>
        </w:r>
        <w:r w:rsidR="00BF026B">
          <w:rPr>
            <w:noProof/>
            <w:webHidden/>
          </w:rPr>
          <w:fldChar w:fldCharType="begin"/>
        </w:r>
        <w:r w:rsidR="00BF026B">
          <w:rPr>
            <w:noProof/>
            <w:webHidden/>
          </w:rPr>
          <w:instrText xml:space="preserve"> PAGEREF _Toc507671097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733C4B53" w14:textId="31947FAF"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98" w:history="1">
        <w:r w:rsidR="00BF026B" w:rsidRPr="00447E27">
          <w:rPr>
            <w:rStyle w:val="Hyperlink"/>
            <w:noProof/>
          </w:rPr>
          <w:t>3.22.5 startColumn property</w:t>
        </w:r>
        <w:r w:rsidR="00BF026B">
          <w:rPr>
            <w:noProof/>
            <w:webHidden/>
          </w:rPr>
          <w:tab/>
        </w:r>
        <w:r w:rsidR="00BF026B">
          <w:rPr>
            <w:noProof/>
            <w:webHidden/>
          </w:rPr>
          <w:fldChar w:fldCharType="begin"/>
        </w:r>
        <w:r w:rsidR="00BF026B">
          <w:rPr>
            <w:noProof/>
            <w:webHidden/>
          </w:rPr>
          <w:instrText xml:space="preserve"> PAGEREF _Toc507671098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6B22A4B6" w14:textId="554394D9"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099" w:history="1">
        <w:r w:rsidR="00BF026B" w:rsidRPr="00447E27">
          <w:rPr>
            <w:rStyle w:val="Hyperlink"/>
            <w:noProof/>
          </w:rPr>
          <w:t>3.22.6 endLine property</w:t>
        </w:r>
        <w:r w:rsidR="00BF026B">
          <w:rPr>
            <w:noProof/>
            <w:webHidden/>
          </w:rPr>
          <w:tab/>
        </w:r>
        <w:r w:rsidR="00BF026B">
          <w:rPr>
            <w:noProof/>
            <w:webHidden/>
          </w:rPr>
          <w:fldChar w:fldCharType="begin"/>
        </w:r>
        <w:r w:rsidR="00BF026B">
          <w:rPr>
            <w:noProof/>
            <w:webHidden/>
          </w:rPr>
          <w:instrText xml:space="preserve"> PAGEREF _Toc507671099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2B15DA2C" w14:textId="6FB6F25E"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00" w:history="1">
        <w:r w:rsidR="00BF026B" w:rsidRPr="00447E27">
          <w:rPr>
            <w:rStyle w:val="Hyperlink"/>
            <w:noProof/>
          </w:rPr>
          <w:t>3.22.7 endColumn property</w:t>
        </w:r>
        <w:r w:rsidR="00BF026B">
          <w:rPr>
            <w:noProof/>
            <w:webHidden/>
          </w:rPr>
          <w:tab/>
        </w:r>
        <w:r w:rsidR="00BF026B">
          <w:rPr>
            <w:noProof/>
            <w:webHidden/>
          </w:rPr>
          <w:fldChar w:fldCharType="begin"/>
        </w:r>
        <w:r w:rsidR="00BF026B">
          <w:rPr>
            <w:noProof/>
            <w:webHidden/>
          </w:rPr>
          <w:instrText xml:space="preserve"> PAGEREF _Toc507671100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005F8DCC" w14:textId="67B0214E"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01" w:history="1">
        <w:r w:rsidR="00BF026B" w:rsidRPr="00447E27">
          <w:rPr>
            <w:rStyle w:val="Hyperlink"/>
            <w:noProof/>
          </w:rPr>
          <w:t>3.22.8 offset property</w:t>
        </w:r>
        <w:r w:rsidR="00BF026B">
          <w:rPr>
            <w:noProof/>
            <w:webHidden/>
          </w:rPr>
          <w:tab/>
        </w:r>
        <w:r w:rsidR="00BF026B">
          <w:rPr>
            <w:noProof/>
            <w:webHidden/>
          </w:rPr>
          <w:fldChar w:fldCharType="begin"/>
        </w:r>
        <w:r w:rsidR="00BF026B">
          <w:rPr>
            <w:noProof/>
            <w:webHidden/>
          </w:rPr>
          <w:instrText xml:space="preserve"> PAGEREF _Toc507671101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6CCF8D58" w14:textId="1868FBEB"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02" w:history="1">
        <w:r w:rsidR="00BF026B" w:rsidRPr="00447E27">
          <w:rPr>
            <w:rStyle w:val="Hyperlink"/>
            <w:noProof/>
          </w:rPr>
          <w:t>3.22.9 length property</w:t>
        </w:r>
        <w:r w:rsidR="00BF026B">
          <w:rPr>
            <w:noProof/>
            <w:webHidden/>
          </w:rPr>
          <w:tab/>
        </w:r>
        <w:r w:rsidR="00BF026B">
          <w:rPr>
            <w:noProof/>
            <w:webHidden/>
          </w:rPr>
          <w:fldChar w:fldCharType="begin"/>
        </w:r>
        <w:r w:rsidR="00BF026B">
          <w:rPr>
            <w:noProof/>
            <w:webHidden/>
          </w:rPr>
          <w:instrText xml:space="preserve"> PAGEREF _Toc507671102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16E58B0" w14:textId="7C17061D"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103" w:history="1">
        <w:r w:rsidR="00BF026B" w:rsidRPr="00447E27">
          <w:rPr>
            <w:rStyle w:val="Hyperlink"/>
            <w:noProof/>
          </w:rPr>
          <w:t>3.23 logicalLocation object</w:t>
        </w:r>
        <w:r w:rsidR="00BF026B">
          <w:rPr>
            <w:noProof/>
            <w:webHidden/>
          </w:rPr>
          <w:tab/>
        </w:r>
        <w:r w:rsidR="00BF026B">
          <w:rPr>
            <w:noProof/>
            <w:webHidden/>
          </w:rPr>
          <w:fldChar w:fldCharType="begin"/>
        </w:r>
        <w:r w:rsidR="00BF026B">
          <w:rPr>
            <w:noProof/>
            <w:webHidden/>
          </w:rPr>
          <w:instrText xml:space="preserve"> PAGEREF _Toc507671103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314D3992" w14:textId="559FB776"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04" w:history="1">
        <w:r w:rsidR="00BF026B" w:rsidRPr="00447E27">
          <w:rPr>
            <w:rStyle w:val="Hyperlink"/>
            <w:noProof/>
          </w:rPr>
          <w:t>3.23.1 General</w:t>
        </w:r>
        <w:r w:rsidR="00BF026B">
          <w:rPr>
            <w:noProof/>
            <w:webHidden/>
          </w:rPr>
          <w:tab/>
        </w:r>
        <w:r w:rsidR="00BF026B">
          <w:rPr>
            <w:noProof/>
            <w:webHidden/>
          </w:rPr>
          <w:fldChar w:fldCharType="begin"/>
        </w:r>
        <w:r w:rsidR="00BF026B">
          <w:rPr>
            <w:noProof/>
            <w:webHidden/>
          </w:rPr>
          <w:instrText xml:space="preserve"> PAGEREF _Toc507671104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AA66396" w14:textId="387FA31A"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05" w:history="1">
        <w:r w:rsidR="00BF026B" w:rsidRPr="00447E27">
          <w:rPr>
            <w:rStyle w:val="Hyperlink"/>
            <w:noProof/>
          </w:rPr>
          <w:t>3.23.2 name property</w:t>
        </w:r>
        <w:r w:rsidR="00BF026B">
          <w:rPr>
            <w:noProof/>
            <w:webHidden/>
          </w:rPr>
          <w:tab/>
        </w:r>
        <w:r w:rsidR="00BF026B">
          <w:rPr>
            <w:noProof/>
            <w:webHidden/>
          </w:rPr>
          <w:fldChar w:fldCharType="begin"/>
        </w:r>
        <w:r w:rsidR="00BF026B">
          <w:rPr>
            <w:noProof/>
            <w:webHidden/>
          </w:rPr>
          <w:instrText xml:space="preserve"> PAGEREF _Toc507671105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5C47719E" w14:textId="30A32C7B"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06" w:history="1">
        <w:r w:rsidR="00BF026B" w:rsidRPr="00447E27">
          <w:rPr>
            <w:rStyle w:val="Hyperlink"/>
            <w:noProof/>
          </w:rPr>
          <w:t>3.23.3 kind property</w:t>
        </w:r>
        <w:r w:rsidR="00BF026B">
          <w:rPr>
            <w:noProof/>
            <w:webHidden/>
          </w:rPr>
          <w:tab/>
        </w:r>
        <w:r w:rsidR="00BF026B">
          <w:rPr>
            <w:noProof/>
            <w:webHidden/>
          </w:rPr>
          <w:fldChar w:fldCharType="begin"/>
        </w:r>
        <w:r w:rsidR="00BF026B">
          <w:rPr>
            <w:noProof/>
            <w:webHidden/>
          </w:rPr>
          <w:instrText xml:space="preserve"> PAGEREF _Toc507671106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3BDEAB9E" w14:textId="5678EDEC"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07" w:history="1">
        <w:r w:rsidR="00BF026B" w:rsidRPr="00447E27">
          <w:rPr>
            <w:rStyle w:val="Hyperlink"/>
            <w:noProof/>
          </w:rPr>
          <w:t>3.23.4 parentKey property</w:t>
        </w:r>
        <w:r w:rsidR="00BF026B">
          <w:rPr>
            <w:noProof/>
            <w:webHidden/>
          </w:rPr>
          <w:tab/>
        </w:r>
        <w:r w:rsidR="00BF026B">
          <w:rPr>
            <w:noProof/>
            <w:webHidden/>
          </w:rPr>
          <w:fldChar w:fldCharType="begin"/>
        </w:r>
        <w:r w:rsidR="00BF026B">
          <w:rPr>
            <w:noProof/>
            <w:webHidden/>
          </w:rPr>
          <w:instrText xml:space="preserve"> PAGEREF _Toc507671107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686A917B" w14:textId="770DD1F8"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108" w:history="1">
        <w:r w:rsidR="00BF026B" w:rsidRPr="00447E27">
          <w:rPr>
            <w:rStyle w:val="Hyperlink"/>
            <w:noProof/>
          </w:rPr>
          <w:t>3.24 codeFlow object</w:t>
        </w:r>
        <w:r w:rsidR="00BF026B">
          <w:rPr>
            <w:noProof/>
            <w:webHidden/>
          </w:rPr>
          <w:tab/>
        </w:r>
        <w:r w:rsidR="00BF026B">
          <w:rPr>
            <w:noProof/>
            <w:webHidden/>
          </w:rPr>
          <w:fldChar w:fldCharType="begin"/>
        </w:r>
        <w:r w:rsidR="00BF026B">
          <w:rPr>
            <w:noProof/>
            <w:webHidden/>
          </w:rPr>
          <w:instrText xml:space="preserve"> PAGEREF _Toc507671108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5B5C07A7" w14:textId="059655EC"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09" w:history="1">
        <w:r w:rsidR="00BF026B" w:rsidRPr="00447E27">
          <w:rPr>
            <w:rStyle w:val="Hyperlink"/>
            <w:noProof/>
          </w:rPr>
          <w:t>3.24.1 General</w:t>
        </w:r>
        <w:r w:rsidR="00BF026B">
          <w:rPr>
            <w:noProof/>
            <w:webHidden/>
          </w:rPr>
          <w:tab/>
        </w:r>
        <w:r w:rsidR="00BF026B">
          <w:rPr>
            <w:noProof/>
            <w:webHidden/>
          </w:rPr>
          <w:fldChar w:fldCharType="begin"/>
        </w:r>
        <w:r w:rsidR="00BF026B">
          <w:rPr>
            <w:noProof/>
            <w:webHidden/>
          </w:rPr>
          <w:instrText xml:space="preserve"> PAGEREF _Toc507671109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749E880D" w14:textId="7F0D1C30"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10" w:history="1">
        <w:r w:rsidR="00BF026B" w:rsidRPr="00447E27">
          <w:rPr>
            <w:rStyle w:val="Hyperlink"/>
            <w:noProof/>
          </w:rPr>
          <w:t>3.24.2 message property</w:t>
        </w:r>
        <w:r w:rsidR="00BF026B">
          <w:rPr>
            <w:noProof/>
            <w:webHidden/>
          </w:rPr>
          <w:tab/>
        </w:r>
        <w:r w:rsidR="00BF026B">
          <w:rPr>
            <w:noProof/>
            <w:webHidden/>
          </w:rPr>
          <w:fldChar w:fldCharType="begin"/>
        </w:r>
        <w:r w:rsidR="00BF026B">
          <w:rPr>
            <w:noProof/>
            <w:webHidden/>
          </w:rPr>
          <w:instrText xml:space="preserve"> PAGEREF _Toc507671110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00D65AA1" w14:textId="2EBA1905"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11" w:history="1">
        <w:r w:rsidR="00BF026B" w:rsidRPr="00447E27">
          <w:rPr>
            <w:rStyle w:val="Hyperlink"/>
            <w:noProof/>
          </w:rPr>
          <w:t>3.24.3 richMessage property</w:t>
        </w:r>
        <w:r w:rsidR="00BF026B">
          <w:rPr>
            <w:noProof/>
            <w:webHidden/>
          </w:rPr>
          <w:tab/>
        </w:r>
        <w:r w:rsidR="00BF026B">
          <w:rPr>
            <w:noProof/>
            <w:webHidden/>
          </w:rPr>
          <w:fldChar w:fldCharType="begin"/>
        </w:r>
        <w:r w:rsidR="00BF026B">
          <w:rPr>
            <w:noProof/>
            <w:webHidden/>
          </w:rPr>
          <w:instrText xml:space="preserve"> PAGEREF _Toc507671111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A5F885D" w14:textId="50DCEDC3"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12" w:history="1">
        <w:r w:rsidR="00BF026B" w:rsidRPr="00447E27">
          <w:rPr>
            <w:rStyle w:val="Hyperlink"/>
            <w:noProof/>
          </w:rPr>
          <w:t>3.24.4 locations property</w:t>
        </w:r>
        <w:r w:rsidR="00BF026B">
          <w:rPr>
            <w:noProof/>
            <w:webHidden/>
          </w:rPr>
          <w:tab/>
        </w:r>
        <w:r w:rsidR="00BF026B">
          <w:rPr>
            <w:noProof/>
            <w:webHidden/>
          </w:rPr>
          <w:fldChar w:fldCharType="begin"/>
        </w:r>
        <w:r w:rsidR="00BF026B">
          <w:rPr>
            <w:noProof/>
            <w:webHidden/>
          </w:rPr>
          <w:instrText xml:space="preserve"> PAGEREF _Toc507671112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7DFF2243" w14:textId="5EA5B148"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13" w:history="1">
        <w:r w:rsidR="00BF026B" w:rsidRPr="00447E27">
          <w:rPr>
            <w:rStyle w:val="Hyperlink"/>
            <w:noProof/>
          </w:rPr>
          <w:t>3.24.5 properties property</w:t>
        </w:r>
        <w:r w:rsidR="00BF026B">
          <w:rPr>
            <w:noProof/>
            <w:webHidden/>
          </w:rPr>
          <w:tab/>
        </w:r>
        <w:r w:rsidR="00BF026B">
          <w:rPr>
            <w:noProof/>
            <w:webHidden/>
          </w:rPr>
          <w:fldChar w:fldCharType="begin"/>
        </w:r>
        <w:r w:rsidR="00BF026B">
          <w:rPr>
            <w:noProof/>
            <w:webHidden/>
          </w:rPr>
          <w:instrText xml:space="preserve"> PAGEREF _Toc507671113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FD25EC6" w14:textId="49127048"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114" w:history="1">
        <w:r w:rsidR="00BF026B" w:rsidRPr="00447E27">
          <w:rPr>
            <w:rStyle w:val="Hyperlink"/>
            <w:noProof/>
          </w:rPr>
          <w:t>3.25 stack object</w:t>
        </w:r>
        <w:r w:rsidR="00BF026B">
          <w:rPr>
            <w:noProof/>
            <w:webHidden/>
          </w:rPr>
          <w:tab/>
        </w:r>
        <w:r w:rsidR="00BF026B">
          <w:rPr>
            <w:noProof/>
            <w:webHidden/>
          </w:rPr>
          <w:fldChar w:fldCharType="begin"/>
        </w:r>
        <w:r w:rsidR="00BF026B">
          <w:rPr>
            <w:noProof/>
            <w:webHidden/>
          </w:rPr>
          <w:instrText xml:space="preserve"> PAGEREF _Toc507671114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048AA448" w14:textId="0AB03D1A"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15" w:history="1">
        <w:r w:rsidR="00BF026B" w:rsidRPr="00447E27">
          <w:rPr>
            <w:rStyle w:val="Hyperlink"/>
            <w:noProof/>
          </w:rPr>
          <w:t>3.25.1 General</w:t>
        </w:r>
        <w:r w:rsidR="00BF026B">
          <w:rPr>
            <w:noProof/>
            <w:webHidden/>
          </w:rPr>
          <w:tab/>
        </w:r>
        <w:r w:rsidR="00BF026B">
          <w:rPr>
            <w:noProof/>
            <w:webHidden/>
          </w:rPr>
          <w:fldChar w:fldCharType="begin"/>
        </w:r>
        <w:r w:rsidR="00BF026B">
          <w:rPr>
            <w:noProof/>
            <w:webHidden/>
          </w:rPr>
          <w:instrText xml:space="preserve"> PAGEREF _Toc507671115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5CD032B" w14:textId="1B878D26"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16" w:history="1">
        <w:r w:rsidR="00BF026B" w:rsidRPr="00447E27">
          <w:rPr>
            <w:rStyle w:val="Hyperlink"/>
            <w:noProof/>
          </w:rPr>
          <w:t>3.25.2 message property</w:t>
        </w:r>
        <w:r w:rsidR="00BF026B">
          <w:rPr>
            <w:noProof/>
            <w:webHidden/>
          </w:rPr>
          <w:tab/>
        </w:r>
        <w:r w:rsidR="00BF026B">
          <w:rPr>
            <w:noProof/>
            <w:webHidden/>
          </w:rPr>
          <w:fldChar w:fldCharType="begin"/>
        </w:r>
        <w:r w:rsidR="00BF026B">
          <w:rPr>
            <w:noProof/>
            <w:webHidden/>
          </w:rPr>
          <w:instrText xml:space="preserve"> PAGEREF _Toc507671116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4FF7E7C" w14:textId="0114C9C1"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17" w:history="1">
        <w:r w:rsidR="00BF026B" w:rsidRPr="00447E27">
          <w:rPr>
            <w:rStyle w:val="Hyperlink"/>
            <w:noProof/>
          </w:rPr>
          <w:t>3.25.3 richMessage property</w:t>
        </w:r>
        <w:r w:rsidR="00BF026B">
          <w:rPr>
            <w:noProof/>
            <w:webHidden/>
          </w:rPr>
          <w:tab/>
        </w:r>
        <w:r w:rsidR="00BF026B">
          <w:rPr>
            <w:noProof/>
            <w:webHidden/>
          </w:rPr>
          <w:fldChar w:fldCharType="begin"/>
        </w:r>
        <w:r w:rsidR="00BF026B">
          <w:rPr>
            <w:noProof/>
            <w:webHidden/>
          </w:rPr>
          <w:instrText xml:space="preserve"> PAGEREF _Toc507671117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48A42A2C" w14:textId="54E52C45"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18" w:history="1">
        <w:r w:rsidR="00BF026B" w:rsidRPr="00447E27">
          <w:rPr>
            <w:rStyle w:val="Hyperlink"/>
            <w:noProof/>
          </w:rPr>
          <w:t>3.25.4 frames property</w:t>
        </w:r>
        <w:r w:rsidR="00BF026B">
          <w:rPr>
            <w:noProof/>
            <w:webHidden/>
          </w:rPr>
          <w:tab/>
        </w:r>
        <w:r w:rsidR="00BF026B">
          <w:rPr>
            <w:noProof/>
            <w:webHidden/>
          </w:rPr>
          <w:fldChar w:fldCharType="begin"/>
        </w:r>
        <w:r w:rsidR="00BF026B">
          <w:rPr>
            <w:noProof/>
            <w:webHidden/>
          </w:rPr>
          <w:instrText xml:space="preserve"> PAGEREF _Toc507671118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CF2ACA1" w14:textId="695D28A9"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19" w:history="1">
        <w:r w:rsidR="00BF026B" w:rsidRPr="00447E27">
          <w:rPr>
            <w:rStyle w:val="Hyperlink"/>
            <w:noProof/>
          </w:rPr>
          <w:t>3.25.5 properties property</w:t>
        </w:r>
        <w:r w:rsidR="00BF026B">
          <w:rPr>
            <w:noProof/>
            <w:webHidden/>
          </w:rPr>
          <w:tab/>
        </w:r>
        <w:r w:rsidR="00BF026B">
          <w:rPr>
            <w:noProof/>
            <w:webHidden/>
          </w:rPr>
          <w:fldChar w:fldCharType="begin"/>
        </w:r>
        <w:r w:rsidR="00BF026B">
          <w:rPr>
            <w:noProof/>
            <w:webHidden/>
          </w:rPr>
          <w:instrText xml:space="preserve"> PAGEREF _Toc507671119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4D583BD" w14:textId="6CE8C67A"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120" w:history="1">
        <w:r w:rsidR="00BF026B" w:rsidRPr="00447E27">
          <w:rPr>
            <w:rStyle w:val="Hyperlink"/>
            <w:noProof/>
          </w:rPr>
          <w:t>3.26 stackFrame object</w:t>
        </w:r>
        <w:r w:rsidR="00BF026B">
          <w:rPr>
            <w:noProof/>
            <w:webHidden/>
          </w:rPr>
          <w:tab/>
        </w:r>
        <w:r w:rsidR="00BF026B">
          <w:rPr>
            <w:noProof/>
            <w:webHidden/>
          </w:rPr>
          <w:fldChar w:fldCharType="begin"/>
        </w:r>
        <w:r w:rsidR="00BF026B">
          <w:rPr>
            <w:noProof/>
            <w:webHidden/>
          </w:rPr>
          <w:instrText xml:space="preserve"> PAGEREF _Toc507671120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E2BCF09" w14:textId="6AE4DA23"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21" w:history="1">
        <w:r w:rsidR="00BF026B" w:rsidRPr="00447E27">
          <w:rPr>
            <w:rStyle w:val="Hyperlink"/>
            <w:noProof/>
          </w:rPr>
          <w:t>3.26.1 General</w:t>
        </w:r>
        <w:r w:rsidR="00BF026B">
          <w:rPr>
            <w:noProof/>
            <w:webHidden/>
          </w:rPr>
          <w:tab/>
        </w:r>
        <w:r w:rsidR="00BF026B">
          <w:rPr>
            <w:noProof/>
            <w:webHidden/>
          </w:rPr>
          <w:fldChar w:fldCharType="begin"/>
        </w:r>
        <w:r w:rsidR="00BF026B">
          <w:rPr>
            <w:noProof/>
            <w:webHidden/>
          </w:rPr>
          <w:instrText xml:space="preserve"> PAGEREF _Toc507671121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21B28342" w14:textId="532CBB7E"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22" w:history="1">
        <w:r w:rsidR="00BF026B" w:rsidRPr="00447E27">
          <w:rPr>
            <w:rStyle w:val="Hyperlink"/>
            <w:noProof/>
          </w:rPr>
          <w:t>3.26.2 message property</w:t>
        </w:r>
        <w:r w:rsidR="00BF026B">
          <w:rPr>
            <w:noProof/>
            <w:webHidden/>
          </w:rPr>
          <w:tab/>
        </w:r>
        <w:r w:rsidR="00BF026B">
          <w:rPr>
            <w:noProof/>
            <w:webHidden/>
          </w:rPr>
          <w:fldChar w:fldCharType="begin"/>
        </w:r>
        <w:r w:rsidR="00BF026B">
          <w:rPr>
            <w:noProof/>
            <w:webHidden/>
          </w:rPr>
          <w:instrText xml:space="preserve"> PAGEREF _Toc507671122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8623F89" w14:textId="0AEC8038"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23" w:history="1">
        <w:r w:rsidR="00BF026B" w:rsidRPr="00447E27">
          <w:rPr>
            <w:rStyle w:val="Hyperlink"/>
            <w:noProof/>
          </w:rPr>
          <w:t>3.26.3 richMessage property</w:t>
        </w:r>
        <w:r w:rsidR="00BF026B">
          <w:rPr>
            <w:noProof/>
            <w:webHidden/>
          </w:rPr>
          <w:tab/>
        </w:r>
        <w:r w:rsidR="00BF026B">
          <w:rPr>
            <w:noProof/>
            <w:webHidden/>
          </w:rPr>
          <w:fldChar w:fldCharType="begin"/>
        </w:r>
        <w:r w:rsidR="00BF026B">
          <w:rPr>
            <w:noProof/>
            <w:webHidden/>
          </w:rPr>
          <w:instrText xml:space="preserve"> PAGEREF _Toc507671123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2C4C53" w14:textId="4D89E748"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24" w:history="1">
        <w:r w:rsidR="00BF026B" w:rsidRPr="00447E27">
          <w:rPr>
            <w:rStyle w:val="Hyperlink"/>
            <w:noProof/>
          </w:rPr>
          <w:t>3.26.4 physicalLocation property</w:t>
        </w:r>
        <w:r w:rsidR="00BF026B">
          <w:rPr>
            <w:noProof/>
            <w:webHidden/>
          </w:rPr>
          <w:tab/>
        </w:r>
        <w:r w:rsidR="00BF026B">
          <w:rPr>
            <w:noProof/>
            <w:webHidden/>
          </w:rPr>
          <w:fldChar w:fldCharType="begin"/>
        </w:r>
        <w:r w:rsidR="00BF026B">
          <w:rPr>
            <w:noProof/>
            <w:webHidden/>
          </w:rPr>
          <w:instrText xml:space="preserve"> PAGEREF _Toc507671124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A78F906" w14:textId="418E95B5"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25" w:history="1">
        <w:r w:rsidR="00BF026B" w:rsidRPr="00447E27">
          <w:rPr>
            <w:rStyle w:val="Hyperlink"/>
            <w:noProof/>
          </w:rPr>
          <w:t>3.26.5 module property</w:t>
        </w:r>
        <w:r w:rsidR="00BF026B">
          <w:rPr>
            <w:noProof/>
            <w:webHidden/>
          </w:rPr>
          <w:tab/>
        </w:r>
        <w:r w:rsidR="00BF026B">
          <w:rPr>
            <w:noProof/>
            <w:webHidden/>
          </w:rPr>
          <w:fldChar w:fldCharType="begin"/>
        </w:r>
        <w:r w:rsidR="00BF026B">
          <w:rPr>
            <w:noProof/>
            <w:webHidden/>
          </w:rPr>
          <w:instrText xml:space="preserve"> PAGEREF _Toc507671125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DF63218" w14:textId="75E69B35"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26" w:history="1">
        <w:r w:rsidR="00BF026B" w:rsidRPr="00447E27">
          <w:rPr>
            <w:rStyle w:val="Hyperlink"/>
            <w:noProof/>
          </w:rPr>
          <w:t>3.26.6 threadId property</w:t>
        </w:r>
        <w:r w:rsidR="00BF026B">
          <w:rPr>
            <w:noProof/>
            <w:webHidden/>
          </w:rPr>
          <w:tab/>
        </w:r>
        <w:r w:rsidR="00BF026B">
          <w:rPr>
            <w:noProof/>
            <w:webHidden/>
          </w:rPr>
          <w:fldChar w:fldCharType="begin"/>
        </w:r>
        <w:r w:rsidR="00BF026B">
          <w:rPr>
            <w:noProof/>
            <w:webHidden/>
          </w:rPr>
          <w:instrText xml:space="preserve"> PAGEREF _Toc507671126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18ECB789" w14:textId="606BF6DF"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27" w:history="1">
        <w:r w:rsidR="00BF026B" w:rsidRPr="00447E27">
          <w:rPr>
            <w:rStyle w:val="Hyperlink"/>
            <w:noProof/>
          </w:rPr>
          <w:t>3.26.7 fullyQualifiedLogicalName property</w:t>
        </w:r>
        <w:r w:rsidR="00BF026B">
          <w:rPr>
            <w:noProof/>
            <w:webHidden/>
          </w:rPr>
          <w:tab/>
        </w:r>
        <w:r w:rsidR="00BF026B">
          <w:rPr>
            <w:noProof/>
            <w:webHidden/>
          </w:rPr>
          <w:fldChar w:fldCharType="begin"/>
        </w:r>
        <w:r w:rsidR="00BF026B">
          <w:rPr>
            <w:noProof/>
            <w:webHidden/>
          </w:rPr>
          <w:instrText xml:space="preserve"> PAGEREF _Toc507671127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49BD23" w14:textId="63E54B6A"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28" w:history="1">
        <w:r w:rsidR="00BF026B" w:rsidRPr="00447E27">
          <w:rPr>
            <w:rStyle w:val="Hyperlink"/>
            <w:noProof/>
          </w:rPr>
          <w:t>3.26.8 logicalLocationKey property</w:t>
        </w:r>
        <w:r w:rsidR="00BF026B">
          <w:rPr>
            <w:noProof/>
            <w:webHidden/>
          </w:rPr>
          <w:tab/>
        </w:r>
        <w:r w:rsidR="00BF026B">
          <w:rPr>
            <w:noProof/>
            <w:webHidden/>
          </w:rPr>
          <w:fldChar w:fldCharType="begin"/>
        </w:r>
        <w:r w:rsidR="00BF026B">
          <w:rPr>
            <w:noProof/>
            <w:webHidden/>
          </w:rPr>
          <w:instrText xml:space="preserve"> PAGEREF _Toc507671128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3E9D4A9" w14:textId="3F5A05C4"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29" w:history="1">
        <w:r w:rsidR="00BF026B" w:rsidRPr="00447E27">
          <w:rPr>
            <w:rStyle w:val="Hyperlink"/>
            <w:noProof/>
          </w:rPr>
          <w:t>3.26.9 address property</w:t>
        </w:r>
        <w:r w:rsidR="00BF026B">
          <w:rPr>
            <w:noProof/>
            <w:webHidden/>
          </w:rPr>
          <w:tab/>
        </w:r>
        <w:r w:rsidR="00BF026B">
          <w:rPr>
            <w:noProof/>
            <w:webHidden/>
          </w:rPr>
          <w:fldChar w:fldCharType="begin"/>
        </w:r>
        <w:r w:rsidR="00BF026B">
          <w:rPr>
            <w:noProof/>
            <w:webHidden/>
          </w:rPr>
          <w:instrText xml:space="preserve"> PAGEREF _Toc507671129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7C903547" w14:textId="26659A14"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30" w:history="1">
        <w:r w:rsidR="00BF026B" w:rsidRPr="00447E27">
          <w:rPr>
            <w:rStyle w:val="Hyperlink"/>
            <w:noProof/>
          </w:rPr>
          <w:t>3.26.10 offset property</w:t>
        </w:r>
        <w:r w:rsidR="00BF026B">
          <w:rPr>
            <w:noProof/>
            <w:webHidden/>
          </w:rPr>
          <w:tab/>
        </w:r>
        <w:r w:rsidR="00BF026B">
          <w:rPr>
            <w:noProof/>
            <w:webHidden/>
          </w:rPr>
          <w:fldChar w:fldCharType="begin"/>
        </w:r>
        <w:r w:rsidR="00BF026B">
          <w:rPr>
            <w:noProof/>
            <w:webHidden/>
          </w:rPr>
          <w:instrText xml:space="preserve"> PAGEREF _Toc507671130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358D57C" w14:textId="26113C52"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31" w:history="1">
        <w:r w:rsidR="00BF026B" w:rsidRPr="00447E27">
          <w:rPr>
            <w:rStyle w:val="Hyperlink"/>
            <w:noProof/>
          </w:rPr>
          <w:t>3.26.11 parameters property</w:t>
        </w:r>
        <w:r w:rsidR="00BF026B">
          <w:rPr>
            <w:noProof/>
            <w:webHidden/>
          </w:rPr>
          <w:tab/>
        </w:r>
        <w:r w:rsidR="00BF026B">
          <w:rPr>
            <w:noProof/>
            <w:webHidden/>
          </w:rPr>
          <w:fldChar w:fldCharType="begin"/>
        </w:r>
        <w:r w:rsidR="00BF026B">
          <w:rPr>
            <w:noProof/>
            <w:webHidden/>
          </w:rPr>
          <w:instrText xml:space="preserve"> PAGEREF _Toc507671131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202D714" w14:textId="0E793A2B"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32" w:history="1">
        <w:r w:rsidR="00BF026B" w:rsidRPr="00447E27">
          <w:rPr>
            <w:rStyle w:val="Hyperlink"/>
            <w:noProof/>
          </w:rPr>
          <w:t>3.26.12 properties property</w:t>
        </w:r>
        <w:r w:rsidR="00BF026B">
          <w:rPr>
            <w:noProof/>
            <w:webHidden/>
          </w:rPr>
          <w:tab/>
        </w:r>
        <w:r w:rsidR="00BF026B">
          <w:rPr>
            <w:noProof/>
            <w:webHidden/>
          </w:rPr>
          <w:fldChar w:fldCharType="begin"/>
        </w:r>
        <w:r w:rsidR="00BF026B">
          <w:rPr>
            <w:noProof/>
            <w:webHidden/>
          </w:rPr>
          <w:instrText xml:space="preserve"> PAGEREF _Toc507671132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201FCBA" w14:textId="40EAFD00"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133" w:history="1">
        <w:r w:rsidR="00BF026B" w:rsidRPr="00447E27">
          <w:rPr>
            <w:rStyle w:val="Hyperlink"/>
            <w:noProof/>
          </w:rPr>
          <w:t>3.27 annotatedCodeLocation object</w:t>
        </w:r>
        <w:r w:rsidR="00BF026B">
          <w:rPr>
            <w:noProof/>
            <w:webHidden/>
          </w:rPr>
          <w:tab/>
        </w:r>
        <w:r w:rsidR="00BF026B">
          <w:rPr>
            <w:noProof/>
            <w:webHidden/>
          </w:rPr>
          <w:fldChar w:fldCharType="begin"/>
        </w:r>
        <w:r w:rsidR="00BF026B">
          <w:rPr>
            <w:noProof/>
            <w:webHidden/>
          </w:rPr>
          <w:instrText xml:space="preserve"> PAGEREF _Toc507671133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149129C" w14:textId="11D91255"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34" w:history="1">
        <w:r w:rsidR="00BF026B" w:rsidRPr="00447E27">
          <w:rPr>
            <w:rStyle w:val="Hyperlink"/>
            <w:noProof/>
          </w:rPr>
          <w:t>3.27.1 General</w:t>
        </w:r>
        <w:r w:rsidR="00BF026B">
          <w:rPr>
            <w:noProof/>
            <w:webHidden/>
          </w:rPr>
          <w:tab/>
        </w:r>
        <w:r w:rsidR="00BF026B">
          <w:rPr>
            <w:noProof/>
            <w:webHidden/>
          </w:rPr>
          <w:fldChar w:fldCharType="begin"/>
        </w:r>
        <w:r w:rsidR="00BF026B">
          <w:rPr>
            <w:noProof/>
            <w:webHidden/>
          </w:rPr>
          <w:instrText xml:space="preserve"> PAGEREF _Toc507671134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B5BB681" w14:textId="37777CF7"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35" w:history="1">
        <w:r w:rsidR="00BF026B" w:rsidRPr="00447E27">
          <w:rPr>
            <w:rStyle w:val="Hyperlink"/>
            <w:noProof/>
          </w:rPr>
          <w:t>3.27.2 step property</w:t>
        </w:r>
        <w:r w:rsidR="00BF026B">
          <w:rPr>
            <w:noProof/>
            <w:webHidden/>
          </w:rPr>
          <w:tab/>
        </w:r>
        <w:r w:rsidR="00BF026B">
          <w:rPr>
            <w:noProof/>
            <w:webHidden/>
          </w:rPr>
          <w:fldChar w:fldCharType="begin"/>
        </w:r>
        <w:r w:rsidR="00BF026B">
          <w:rPr>
            <w:noProof/>
            <w:webHidden/>
          </w:rPr>
          <w:instrText xml:space="preserve"> PAGEREF _Toc507671135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58753673" w14:textId="2DCA4A32"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36" w:history="1">
        <w:r w:rsidR="00BF026B" w:rsidRPr="00447E27">
          <w:rPr>
            <w:rStyle w:val="Hyperlink"/>
            <w:noProof/>
          </w:rPr>
          <w:t>3.27.3 physicalLocation property</w:t>
        </w:r>
        <w:r w:rsidR="00BF026B">
          <w:rPr>
            <w:noProof/>
            <w:webHidden/>
          </w:rPr>
          <w:tab/>
        </w:r>
        <w:r w:rsidR="00BF026B">
          <w:rPr>
            <w:noProof/>
            <w:webHidden/>
          </w:rPr>
          <w:fldChar w:fldCharType="begin"/>
        </w:r>
        <w:r w:rsidR="00BF026B">
          <w:rPr>
            <w:noProof/>
            <w:webHidden/>
          </w:rPr>
          <w:instrText xml:space="preserve"> PAGEREF _Toc507671136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3B6AD79" w14:textId="419184B1"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37" w:history="1">
        <w:r w:rsidR="00BF026B" w:rsidRPr="00447E27">
          <w:rPr>
            <w:rStyle w:val="Hyperlink"/>
            <w:noProof/>
          </w:rPr>
          <w:t>3.27.4 fullyQualifiedLogicalName property</w:t>
        </w:r>
        <w:r w:rsidR="00BF026B">
          <w:rPr>
            <w:noProof/>
            <w:webHidden/>
          </w:rPr>
          <w:tab/>
        </w:r>
        <w:r w:rsidR="00BF026B">
          <w:rPr>
            <w:noProof/>
            <w:webHidden/>
          </w:rPr>
          <w:fldChar w:fldCharType="begin"/>
        </w:r>
        <w:r w:rsidR="00BF026B">
          <w:rPr>
            <w:noProof/>
            <w:webHidden/>
          </w:rPr>
          <w:instrText xml:space="preserve"> PAGEREF _Toc507671137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229D0AD" w14:textId="3168C91E"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38" w:history="1">
        <w:r w:rsidR="00BF026B" w:rsidRPr="00447E27">
          <w:rPr>
            <w:rStyle w:val="Hyperlink"/>
            <w:noProof/>
          </w:rPr>
          <w:t>3.27.5 logicalLocationKey property</w:t>
        </w:r>
        <w:r w:rsidR="00BF026B">
          <w:rPr>
            <w:noProof/>
            <w:webHidden/>
          </w:rPr>
          <w:tab/>
        </w:r>
        <w:r w:rsidR="00BF026B">
          <w:rPr>
            <w:noProof/>
            <w:webHidden/>
          </w:rPr>
          <w:fldChar w:fldCharType="begin"/>
        </w:r>
        <w:r w:rsidR="00BF026B">
          <w:rPr>
            <w:noProof/>
            <w:webHidden/>
          </w:rPr>
          <w:instrText xml:space="preserve"> PAGEREF _Toc507671138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09374EE6" w14:textId="05760C77"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39" w:history="1">
        <w:r w:rsidR="00BF026B" w:rsidRPr="00447E27">
          <w:rPr>
            <w:rStyle w:val="Hyperlink"/>
            <w:noProof/>
          </w:rPr>
          <w:t>3.27.6 module property</w:t>
        </w:r>
        <w:r w:rsidR="00BF026B">
          <w:rPr>
            <w:noProof/>
            <w:webHidden/>
          </w:rPr>
          <w:tab/>
        </w:r>
        <w:r w:rsidR="00BF026B">
          <w:rPr>
            <w:noProof/>
            <w:webHidden/>
          </w:rPr>
          <w:fldChar w:fldCharType="begin"/>
        </w:r>
        <w:r w:rsidR="00BF026B">
          <w:rPr>
            <w:noProof/>
            <w:webHidden/>
          </w:rPr>
          <w:instrText xml:space="preserve"> PAGEREF _Toc507671139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29DA7D10" w14:textId="13B1019C"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40" w:history="1">
        <w:r w:rsidR="00BF026B" w:rsidRPr="00447E27">
          <w:rPr>
            <w:rStyle w:val="Hyperlink"/>
            <w:noProof/>
          </w:rPr>
          <w:t>3.27.7 threadId property</w:t>
        </w:r>
        <w:r w:rsidR="00BF026B">
          <w:rPr>
            <w:noProof/>
            <w:webHidden/>
          </w:rPr>
          <w:tab/>
        </w:r>
        <w:r w:rsidR="00BF026B">
          <w:rPr>
            <w:noProof/>
            <w:webHidden/>
          </w:rPr>
          <w:fldChar w:fldCharType="begin"/>
        </w:r>
        <w:r w:rsidR="00BF026B">
          <w:rPr>
            <w:noProof/>
            <w:webHidden/>
          </w:rPr>
          <w:instrText xml:space="preserve"> PAGEREF _Toc507671140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DFC886F" w14:textId="627E08AD"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41" w:history="1">
        <w:r w:rsidR="00BF026B" w:rsidRPr="00447E27">
          <w:rPr>
            <w:rStyle w:val="Hyperlink"/>
            <w:noProof/>
          </w:rPr>
          <w:t>3.27.8 message property</w:t>
        </w:r>
        <w:r w:rsidR="00BF026B">
          <w:rPr>
            <w:noProof/>
            <w:webHidden/>
          </w:rPr>
          <w:tab/>
        </w:r>
        <w:r w:rsidR="00BF026B">
          <w:rPr>
            <w:noProof/>
            <w:webHidden/>
          </w:rPr>
          <w:fldChar w:fldCharType="begin"/>
        </w:r>
        <w:r w:rsidR="00BF026B">
          <w:rPr>
            <w:noProof/>
            <w:webHidden/>
          </w:rPr>
          <w:instrText xml:space="preserve"> PAGEREF _Toc507671141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1C0AD7F4" w14:textId="55207019"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42" w:history="1">
        <w:r w:rsidR="00BF026B" w:rsidRPr="00447E27">
          <w:rPr>
            <w:rStyle w:val="Hyperlink"/>
            <w:noProof/>
          </w:rPr>
          <w:t>3.27.9 richMessage property</w:t>
        </w:r>
        <w:r w:rsidR="00BF026B">
          <w:rPr>
            <w:noProof/>
            <w:webHidden/>
          </w:rPr>
          <w:tab/>
        </w:r>
        <w:r w:rsidR="00BF026B">
          <w:rPr>
            <w:noProof/>
            <w:webHidden/>
          </w:rPr>
          <w:fldChar w:fldCharType="begin"/>
        </w:r>
        <w:r w:rsidR="00BF026B">
          <w:rPr>
            <w:noProof/>
            <w:webHidden/>
          </w:rPr>
          <w:instrText xml:space="preserve"> PAGEREF _Toc507671142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670B6602" w14:textId="65A3D455"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43" w:history="1">
        <w:r w:rsidR="00BF026B" w:rsidRPr="00447E27">
          <w:rPr>
            <w:rStyle w:val="Hyperlink"/>
            <w:noProof/>
          </w:rPr>
          <w:t>3.27.10 kind property</w:t>
        </w:r>
        <w:r w:rsidR="00BF026B">
          <w:rPr>
            <w:noProof/>
            <w:webHidden/>
          </w:rPr>
          <w:tab/>
        </w:r>
        <w:r w:rsidR="00BF026B">
          <w:rPr>
            <w:noProof/>
            <w:webHidden/>
          </w:rPr>
          <w:fldChar w:fldCharType="begin"/>
        </w:r>
        <w:r w:rsidR="00BF026B">
          <w:rPr>
            <w:noProof/>
            <w:webHidden/>
          </w:rPr>
          <w:instrText xml:space="preserve"> PAGEREF _Toc507671143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3B5547AC" w14:textId="3D83FDA6"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44" w:history="1">
        <w:r w:rsidR="00BF026B" w:rsidRPr="00447E27">
          <w:rPr>
            <w:rStyle w:val="Hyperlink"/>
            <w:noProof/>
          </w:rPr>
          <w:t>3.27.11 kind-dependent properties: target, targetLocation, values and state</w:t>
        </w:r>
        <w:r w:rsidR="00BF026B">
          <w:rPr>
            <w:noProof/>
            <w:webHidden/>
          </w:rPr>
          <w:tab/>
        </w:r>
        <w:r w:rsidR="00BF026B">
          <w:rPr>
            <w:noProof/>
            <w:webHidden/>
          </w:rPr>
          <w:fldChar w:fldCharType="begin"/>
        </w:r>
        <w:r w:rsidR="00BF026B">
          <w:rPr>
            <w:noProof/>
            <w:webHidden/>
          </w:rPr>
          <w:instrText xml:space="preserve"> PAGEREF _Toc507671144 \h </w:instrText>
        </w:r>
        <w:r w:rsidR="00BF026B">
          <w:rPr>
            <w:noProof/>
            <w:webHidden/>
          </w:rPr>
        </w:r>
        <w:r w:rsidR="00BF026B">
          <w:rPr>
            <w:noProof/>
            <w:webHidden/>
          </w:rPr>
          <w:fldChar w:fldCharType="separate"/>
        </w:r>
        <w:r w:rsidR="00BF026B">
          <w:rPr>
            <w:noProof/>
            <w:webHidden/>
          </w:rPr>
          <w:t>68</w:t>
        </w:r>
        <w:r w:rsidR="00BF026B">
          <w:rPr>
            <w:noProof/>
            <w:webHidden/>
          </w:rPr>
          <w:fldChar w:fldCharType="end"/>
        </w:r>
      </w:hyperlink>
    </w:p>
    <w:p w14:paraId="51AB6F5E" w14:textId="2AF4463E"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45" w:history="1">
        <w:r w:rsidR="00BF026B" w:rsidRPr="00447E27">
          <w:rPr>
            <w:rStyle w:val="Hyperlink"/>
            <w:noProof/>
          </w:rPr>
          <w:t>3.27.12 targetKey property</w:t>
        </w:r>
        <w:r w:rsidR="00BF026B">
          <w:rPr>
            <w:noProof/>
            <w:webHidden/>
          </w:rPr>
          <w:tab/>
        </w:r>
        <w:r w:rsidR="00BF026B">
          <w:rPr>
            <w:noProof/>
            <w:webHidden/>
          </w:rPr>
          <w:fldChar w:fldCharType="begin"/>
        </w:r>
        <w:r w:rsidR="00BF026B">
          <w:rPr>
            <w:noProof/>
            <w:webHidden/>
          </w:rPr>
          <w:instrText xml:space="preserve"> PAGEREF _Toc507671145 \h </w:instrText>
        </w:r>
        <w:r w:rsidR="00BF026B">
          <w:rPr>
            <w:noProof/>
            <w:webHidden/>
          </w:rPr>
        </w:r>
        <w:r w:rsidR="00BF026B">
          <w:rPr>
            <w:noProof/>
            <w:webHidden/>
          </w:rPr>
          <w:fldChar w:fldCharType="separate"/>
        </w:r>
        <w:r w:rsidR="00BF026B">
          <w:rPr>
            <w:noProof/>
            <w:webHidden/>
          </w:rPr>
          <w:t>73</w:t>
        </w:r>
        <w:r w:rsidR="00BF026B">
          <w:rPr>
            <w:noProof/>
            <w:webHidden/>
          </w:rPr>
          <w:fldChar w:fldCharType="end"/>
        </w:r>
      </w:hyperlink>
    </w:p>
    <w:p w14:paraId="38DC59D7" w14:textId="00E2A504"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46" w:history="1">
        <w:r w:rsidR="00BF026B" w:rsidRPr="00447E27">
          <w:rPr>
            <w:rStyle w:val="Hyperlink"/>
            <w:noProof/>
          </w:rPr>
          <w:t>3.27.13 importance property</w:t>
        </w:r>
        <w:r w:rsidR="00BF026B">
          <w:rPr>
            <w:noProof/>
            <w:webHidden/>
          </w:rPr>
          <w:tab/>
        </w:r>
        <w:r w:rsidR="00BF026B">
          <w:rPr>
            <w:noProof/>
            <w:webHidden/>
          </w:rPr>
          <w:fldChar w:fldCharType="begin"/>
        </w:r>
        <w:r w:rsidR="00BF026B">
          <w:rPr>
            <w:noProof/>
            <w:webHidden/>
          </w:rPr>
          <w:instrText xml:space="preserve"> PAGEREF _Toc507671146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786F6E22" w14:textId="3FB05E4B"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47" w:history="1">
        <w:r w:rsidR="00BF026B" w:rsidRPr="00447E27">
          <w:rPr>
            <w:rStyle w:val="Hyperlink"/>
            <w:noProof/>
          </w:rPr>
          <w:t>3.27.14 taintKind property</w:t>
        </w:r>
        <w:r w:rsidR="00BF026B">
          <w:rPr>
            <w:noProof/>
            <w:webHidden/>
          </w:rPr>
          <w:tab/>
        </w:r>
        <w:r w:rsidR="00BF026B">
          <w:rPr>
            <w:noProof/>
            <w:webHidden/>
          </w:rPr>
          <w:fldChar w:fldCharType="begin"/>
        </w:r>
        <w:r w:rsidR="00BF026B">
          <w:rPr>
            <w:noProof/>
            <w:webHidden/>
          </w:rPr>
          <w:instrText xml:space="preserve"> PAGEREF _Toc507671147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65E1172B" w14:textId="2A89915E"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48" w:history="1">
        <w:r w:rsidR="00BF026B" w:rsidRPr="00447E27">
          <w:rPr>
            <w:rStyle w:val="Hyperlink"/>
            <w:noProof/>
          </w:rPr>
          <w:t>3.27.15 snippet property</w:t>
        </w:r>
        <w:r w:rsidR="00BF026B">
          <w:rPr>
            <w:noProof/>
            <w:webHidden/>
          </w:rPr>
          <w:tab/>
        </w:r>
        <w:r w:rsidR="00BF026B">
          <w:rPr>
            <w:noProof/>
            <w:webHidden/>
          </w:rPr>
          <w:fldChar w:fldCharType="begin"/>
        </w:r>
        <w:r w:rsidR="00BF026B">
          <w:rPr>
            <w:noProof/>
            <w:webHidden/>
          </w:rPr>
          <w:instrText xml:space="preserve"> PAGEREF _Toc507671148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0742C08A" w14:textId="70231AD4"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49" w:history="1">
        <w:r w:rsidR="00BF026B" w:rsidRPr="00447E27">
          <w:rPr>
            <w:rStyle w:val="Hyperlink"/>
            <w:noProof/>
          </w:rPr>
          <w:t>3.27.16 annotations property</w:t>
        </w:r>
        <w:r w:rsidR="00BF026B">
          <w:rPr>
            <w:noProof/>
            <w:webHidden/>
          </w:rPr>
          <w:tab/>
        </w:r>
        <w:r w:rsidR="00BF026B">
          <w:rPr>
            <w:noProof/>
            <w:webHidden/>
          </w:rPr>
          <w:fldChar w:fldCharType="begin"/>
        </w:r>
        <w:r w:rsidR="00BF026B">
          <w:rPr>
            <w:noProof/>
            <w:webHidden/>
          </w:rPr>
          <w:instrText xml:space="preserve"> PAGEREF _Toc507671149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26E12189" w14:textId="6D08C932"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50" w:history="1">
        <w:r w:rsidR="00BF026B" w:rsidRPr="00447E27">
          <w:rPr>
            <w:rStyle w:val="Hyperlink"/>
            <w:noProof/>
          </w:rPr>
          <w:t>3.27.17 properties property</w:t>
        </w:r>
        <w:r w:rsidR="00BF026B">
          <w:rPr>
            <w:noProof/>
            <w:webHidden/>
          </w:rPr>
          <w:tab/>
        </w:r>
        <w:r w:rsidR="00BF026B">
          <w:rPr>
            <w:noProof/>
            <w:webHidden/>
          </w:rPr>
          <w:fldChar w:fldCharType="begin"/>
        </w:r>
        <w:r w:rsidR="00BF026B">
          <w:rPr>
            <w:noProof/>
            <w:webHidden/>
          </w:rPr>
          <w:instrText xml:space="preserve"> PAGEREF _Toc507671150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25D04F7A" w14:textId="65C442B7"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151" w:history="1">
        <w:r w:rsidR="00BF026B" w:rsidRPr="00447E27">
          <w:rPr>
            <w:rStyle w:val="Hyperlink"/>
            <w:noProof/>
          </w:rPr>
          <w:t>3.28 annotation object</w:t>
        </w:r>
        <w:r w:rsidR="00BF026B">
          <w:rPr>
            <w:noProof/>
            <w:webHidden/>
          </w:rPr>
          <w:tab/>
        </w:r>
        <w:r w:rsidR="00BF026B">
          <w:rPr>
            <w:noProof/>
            <w:webHidden/>
          </w:rPr>
          <w:fldChar w:fldCharType="begin"/>
        </w:r>
        <w:r w:rsidR="00BF026B">
          <w:rPr>
            <w:noProof/>
            <w:webHidden/>
          </w:rPr>
          <w:instrText xml:space="preserve"> PAGEREF _Toc507671151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4385B278" w14:textId="24171C17"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52" w:history="1">
        <w:r w:rsidR="00BF026B" w:rsidRPr="00447E27">
          <w:rPr>
            <w:rStyle w:val="Hyperlink"/>
            <w:noProof/>
          </w:rPr>
          <w:t>3.28.1 General</w:t>
        </w:r>
        <w:r w:rsidR="00BF026B">
          <w:rPr>
            <w:noProof/>
            <w:webHidden/>
          </w:rPr>
          <w:tab/>
        </w:r>
        <w:r w:rsidR="00BF026B">
          <w:rPr>
            <w:noProof/>
            <w:webHidden/>
          </w:rPr>
          <w:fldChar w:fldCharType="begin"/>
        </w:r>
        <w:r w:rsidR="00BF026B">
          <w:rPr>
            <w:noProof/>
            <w:webHidden/>
          </w:rPr>
          <w:instrText xml:space="preserve"> PAGEREF _Toc507671152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7B1C7371" w14:textId="6485D8E4"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53" w:history="1">
        <w:r w:rsidR="00BF026B" w:rsidRPr="00447E27">
          <w:rPr>
            <w:rStyle w:val="Hyperlink"/>
            <w:noProof/>
          </w:rPr>
          <w:t>3.28.2 message property</w:t>
        </w:r>
        <w:r w:rsidR="00BF026B">
          <w:rPr>
            <w:noProof/>
            <w:webHidden/>
          </w:rPr>
          <w:tab/>
        </w:r>
        <w:r w:rsidR="00BF026B">
          <w:rPr>
            <w:noProof/>
            <w:webHidden/>
          </w:rPr>
          <w:fldChar w:fldCharType="begin"/>
        </w:r>
        <w:r w:rsidR="00BF026B">
          <w:rPr>
            <w:noProof/>
            <w:webHidden/>
          </w:rPr>
          <w:instrText xml:space="preserve"> PAGEREF _Toc507671153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0D85ABB1" w14:textId="7C90665C"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54" w:history="1">
        <w:r w:rsidR="00BF026B" w:rsidRPr="00447E27">
          <w:rPr>
            <w:rStyle w:val="Hyperlink"/>
            <w:noProof/>
          </w:rPr>
          <w:t>3.28.3 richMessage property</w:t>
        </w:r>
        <w:r w:rsidR="00BF026B">
          <w:rPr>
            <w:noProof/>
            <w:webHidden/>
          </w:rPr>
          <w:tab/>
        </w:r>
        <w:r w:rsidR="00BF026B">
          <w:rPr>
            <w:noProof/>
            <w:webHidden/>
          </w:rPr>
          <w:fldChar w:fldCharType="begin"/>
        </w:r>
        <w:r w:rsidR="00BF026B">
          <w:rPr>
            <w:noProof/>
            <w:webHidden/>
          </w:rPr>
          <w:instrText xml:space="preserve"> PAGEREF _Toc507671154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C185FAB" w14:textId="28F01C3A"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55" w:history="1">
        <w:r w:rsidR="00BF026B" w:rsidRPr="00447E27">
          <w:rPr>
            <w:rStyle w:val="Hyperlink"/>
            <w:noProof/>
          </w:rPr>
          <w:t>3.28.4 locations property</w:t>
        </w:r>
        <w:r w:rsidR="00BF026B">
          <w:rPr>
            <w:noProof/>
            <w:webHidden/>
          </w:rPr>
          <w:tab/>
        </w:r>
        <w:r w:rsidR="00BF026B">
          <w:rPr>
            <w:noProof/>
            <w:webHidden/>
          </w:rPr>
          <w:fldChar w:fldCharType="begin"/>
        </w:r>
        <w:r w:rsidR="00BF026B">
          <w:rPr>
            <w:noProof/>
            <w:webHidden/>
          </w:rPr>
          <w:instrText xml:space="preserve"> PAGEREF _Toc507671155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E1B1011" w14:textId="028D305C"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156" w:history="1">
        <w:r w:rsidR="00BF026B" w:rsidRPr="00447E27">
          <w:rPr>
            <w:rStyle w:val="Hyperlink"/>
            <w:noProof/>
          </w:rPr>
          <w:t>3.29 rule object</w:t>
        </w:r>
        <w:r w:rsidR="00BF026B">
          <w:rPr>
            <w:noProof/>
            <w:webHidden/>
          </w:rPr>
          <w:tab/>
        </w:r>
        <w:r w:rsidR="00BF026B">
          <w:rPr>
            <w:noProof/>
            <w:webHidden/>
          </w:rPr>
          <w:fldChar w:fldCharType="begin"/>
        </w:r>
        <w:r w:rsidR="00BF026B">
          <w:rPr>
            <w:noProof/>
            <w:webHidden/>
          </w:rPr>
          <w:instrText xml:space="preserve"> PAGEREF _Toc507671156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F443A0F" w14:textId="6973CB38"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57" w:history="1">
        <w:r w:rsidR="00BF026B" w:rsidRPr="00447E27">
          <w:rPr>
            <w:rStyle w:val="Hyperlink"/>
            <w:noProof/>
          </w:rPr>
          <w:t>3.29.1 General</w:t>
        </w:r>
        <w:r w:rsidR="00BF026B">
          <w:rPr>
            <w:noProof/>
            <w:webHidden/>
          </w:rPr>
          <w:tab/>
        </w:r>
        <w:r w:rsidR="00BF026B">
          <w:rPr>
            <w:noProof/>
            <w:webHidden/>
          </w:rPr>
          <w:fldChar w:fldCharType="begin"/>
        </w:r>
        <w:r w:rsidR="00BF026B">
          <w:rPr>
            <w:noProof/>
            <w:webHidden/>
          </w:rPr>
          <w:instrText xml:space="preserve"> PAGEREF _Toc507671157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7744224" w14:textId="0736047D"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58" w:history="1">
        <w:r w:rsidR="00BF026B" w:rsidRPr="00447E27">
          <w:rPr>
            <w:rStyle w:val="Hyperlink"/>
            <w:noProof/>
          </w:rPr>
          <w:t>3.29.2 Constraints</w:t>
        </w:r>
        <w:r w:rsidR="00BF026B">
          <w:rPr>
            <w:noProof/>
            <w:webHidden/>
          </w:rPr>
          <w:tab/>
        </w:r>
        <w:r w:rsidR="00BF026B">
          <w:rPr>
            <w:noProof/>
            <w:webHidden/>
          </w:rPr>
          <w:fldChar w:fldCharType="begin"/>
        </w:r>
        <w:r w:rsidR="00BF026B">
          <w:rPr>
            <w:noProof/>
            <w:webHidden/>
          </w:rPr>
          <w:instrText xml:space="preserve"> PAGEREF _Toc507671158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21A401D" w14:textId="7788BA21"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59" w:history="1">
        <w:r w:rsidR="00BF026B" w:rsidRPr="00447E27">
          <w:rPr>
            <w:rStyle w:val="Hyperlink"/>
            <w:noProof/>
          </w:rPr>
          <w:t>3.29.3 id property</w:t>
        </w:r>
        <w:r w:rsidR="00BF026B">
          <w:rPr>
            <w:noProof/>
            <w:webHidden/>
          </w:rPr>
          <w:tab/>
        </w:r>
        <w:r w:rsidR="00BF026B">
          <w:rPr>
            <w:noProof/>
            <w:webHidden/>
          </w:rPr>
          <w:fldChar w:fldCharType="begin"/>
        </w:r>
        <w:r w:rsidR="00BF026B">
          <w:rPr>
            <w:noProof/>
            <w:webHidden/>
          </w:rPr>
          <w:instrText xml:space="preserve"> PAGEREF _Toc507671159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41A54A0" w14:textId="55038336"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60" w:history="1">
        <w:r w:rsidR="00BF026B" w:rsidRPr="00447E27">
          <w:rPr>
            <w:rStyle w:val="Hyperlink"/>
            <w:noProof/>
          </w:rPr>
          <w:t>3.29.4 name property</w:t>
        </w:r>
        <w:r w:rsidR="00BF026B">
          <w:rPr>
            <w:noProof/>
            <w:webHidden/>
          </w:rPr>
          <w:tab/>
        </w:r>
        <w:r w:rsidR="00BF026B">
          <w:rPr>
            <w:noProof/>
            <w:webHidden/>
          </w:rPr>
          <w:fldChar w:fldCharType="begin"/>
        </w:r>
        <w:r w:rsidR="00BF026B">
          <w:rPr>
            <w:noProof/>
            <w:webHidden/>
          </w:rPr>
          <w:instrText xml:space="preserve"> PAGEREF _Toc507671160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12D71E3" w14:textId="3C8471F4"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61" w:history="1">
        <w:r w:rsidR="00BF026B" w:rsidRPr="00447E27">
          <w:rPr>
            <w:rStyle w:val="Hyperlink"/>
            <w:noProof/>
          </w:rPr>
          <w:t>3.29.5 shortDescription property</w:t>
        </w:r>
        <w:r w:rsidR="00BF026B">
          <w:rPr>
            <w:noProof/>
            <w:webHidden/>
          </w:rPr>
          <w:tab/>
        </w:r>
        <w:r w:rsidR="00BF026B">
          <w:rPr>
            <w:noProof/>
            <w:webHidden/>
          </w:rPr>
          <w:fldChar w:fldCharType="begin"/>
        </w:r>
        <w:r w:rsidR="00BF026B">
          <w:rPr>
            <w:noProof/>
            <w:webHidden/>
          </w:rPr>
          <w:instrText xml:space="preserve"> PAGEREF _Toc507671161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77703A8" w14:textId="6FFBA7A3"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62" w:history="1">
        <w:r w:rsidR="00BF026B" w:rsidRPr="00447E27">
          <w:rPr>
            <w:rStyle w:val="Hyperlink"/>
            <w:noProof/>
          </w:rPr>
          <w:t>3.29.6 fullDescription property</w:t>
        </w:r>
        <w:r w:rsidR="00BF026B">
          <w:rPr>
            <w:noProof/>
            <w:webHidden/>
          </w:rPr>
          <w:tab/>
        </w:r>
        <w:r w:rsidR="00BF026B">
          <w:rPr>
            <w:noProof/>
            <w:webHidden/>
          </w:rPr>
          <w:fldChar w:fldCharType="begin"/>
        </w:r>
        <w:r w:rsidR="00BF026B">
          <w:rPr>
            <w:noProof/>
            <w:webHidden/>
          </w:rPr>
          <w:instrText xml:space="preserve"> PAGEREF _Toc507671162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1BD416FB" w14:textId="02E57523"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63" w:history="1">
        <w:r w:rsidR="00BF026B" w:rsidRPr="00447E27">
          <w:rPr>
            <w:rStyle w:val="Hyperlink"/>
            <w:noProof/>
          </w:rPr>
          <w:t>3.29.7 richDescription property</w:t>
        </w:r>
        <w:r w:rsidR="00BF026B">
          <w:rPr>
            <w:noProof/>
            <w:webHidden/>
          </w:rPr>
          <w:tab/>
        </w:r>
        <w:r w:rsidR="00BF026B">
          <w:rPr>
            <w:noProof/>
            <w:webHidden/>
          </w:rPr>
          <w:fldChar w:fldCharType="begin"/>
        </w:r>
        <w:r w:rsidR="00BF026B">
          <w:rPr>
            <w:noProof/>
            <w:webHidden/>
          </w:rPr>
          <w:instrText xml:space="preserve"> PAGEREF _Toc507671163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32825195" w14:textId="13BF5EE5"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64" w:history="1">
        <w:r w:rsidR="00BF026B" w:rsidRPr="00447E27">
          <w:rPr>
            <w:rStyle w:val="Hyperlink"/>
            <w:noProof/>
          </w:rPr>
          <w:t>3.29.8 defaultLevel property</w:t>
        </w:r>
        <w:r w:rsidR="00BF026B">
          <w:rPr>
            <w:noProof/>
            <w:webHidden/>
          </w:rPr>
          <w:tab/>
        </w:r>
        <w:r w:rsidR="00BF026B">
          <w:rPr>
            <w:noProof/>
            <w:webHidden/>
          </w:rPr>
          <w:fldChar w:fldCharType="begin"/>
        </w:r>
        <w:r w:rsidR="00BF026B">
          <w:rPr>
            <w:noProof/>
            <w:webHidden/>
          </w:rPr>
          <w:instrText xml:space="preserve"> PAGEREF _Toc507671164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4C809606" w14:textId="5BF915F2"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65" w:history="1">
        <w:r w:rsidR="00BF026B" w:rsidRPr="00447E27">
          <w:rPr>
            <w:rStyle w:val="Hyperlink"/>
            <w:noProof/>
          </w:rPr>
          <w:t>3.29.9 messageTemplates property</w:t>
        </w:r>
        <w:r w:rsidR="00BF026B">
          <w:rPr>
            <w:noProof/>
            <w:webHidden/>
          </w:rPr>
          <w:tab/>
        </w:r>
        <w:r w:rsidR="00BF026B">
          <w:rPr>
            <w:noProof/>
            <w:webHidden/>
          </w:rPr>
          <w:fldChar w:fldCharType="begin"/>
        </w:r>
        <w:r w:rsidR="00BF026B">
          <w:rPr>
            <w:noProof/>
            <w:webHidden/>
          </w:rPr>
          <w:instrText xml:space="preserve"> PAGEREF _Toc507671165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7C08364C" w14:textId="28E47C9F"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66" w:history="1">
        <w:r w:rsidR="00BF026B" w:rsidRPr="00447E27">
          <w:rPr>
            <w:rStyle w:val="Hyperlink"/>
            <w:noProof/>
          </w:rPr>
          <w:t>3.29.10 richMessageTemplates property</w:t>
        </w:r>
        <w:r w:rsidR="00BF026B">
          <w:rPr>
            <w:noProof/>
            <w:webHidden/>
          </w:rPr>
          <w:tab/>
        </w:r>
        <w:r w:rsidR="00BF026B">
          <w:rPr>
            <w:noProof/>
            <w:webHidden/>
          </w:rPr>
          <w:fldChar w:fldCharType="begin"/>
        </w:r>
        <w:r w:rsidR="00BF026B">
          <w:rPr>
            <w:noProof/>
            <w:webHidden/>
          </w:rPr>
          <w:instrText xml:space="preserve"> PAGEREF _Toc507671166 \h </w:instrText>
        </w:r>
        <w:r w:rsidR="00BF026B">
          <w:rPr>
            <w:noProof/>
            <w:webHidden/>
          </w:rPr>
        </w:r>
        <w:r w:rsidR="00BF026B">
          <w:rPr>
            <w:noProof/>
            <w:webHidden/>
          </w:rPr>
          <w:fldChar w:fldCharType="separate"/>
        </w:r>
        <w:r w:rsidR="00BF026B">
          <w:rPr>
            <w:noProof/>
            <w:webHidden/>
          </w:rPr>
          <w:t>78</w:t>
        </w:r>
        <w:r w:rsidR="00BF026B">
          <w:rPr>
            <w:noProof/>
            <w:webHidden/>
          </w:rPr>
          <w:fldChar w:fldCharType="end"/>
        </w:r>
      </w:hyperlink>
    </w:p>
    <w:p w14:paraId="621804CF" w14:textId="0116C2B6"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67" w:history="1">
        <w:r w:rsidR="00BF026B" w:rsidRPr="00447E27">
          <w:rPr>
            <w:rStyle w:val="Hyperlink"/>
            <w:noProof/>
          </w:rPr>
          <w:t>3.29.11 helpUri property</w:t>
        </w:r>
        <w:r w:rsidR="00BF026B">
          <w:rPr>
            <w:noProof/>
            <w:webHidden/>
          </w:rPr>
          <w:tab/>
        </w:r>
        <w:r w:rsidR="00BF026B">
          <w:rPr>
            <w:noProof/>
            <w:webHidden/>
          </w:rPr>
          <w:fldChar w:fldCharType="begin"/>
        </w:r>
        <w:r w:rsidR="00BF026B">
          <w:rPr>
            <w:noProof/>
            <w:webHidden/>
          </w:rPr>
          <w:instrText xml:space="preserve"> PAGEREF _Toc507671167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4E7D5523" w14:textId="3213125B"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68" w:history="1">
        <w:r w:rsidR="00BF026B" w:rsidRPr="00447E27">
          <w:rPr>
            <w:rStyle w:val="Hyperlink"/>
            <w:noProof/>
          </w:rPr>
          <w:t>3.29.12 help property</w:t>
        </w:r>
        <w:r w:rsidR="00BF026B">
          <w:rPr>
            <w:noProof/>
            <w:webHidden/>
          </w:rPr>
          <w:tab/>
        </w:r>
        <w:r w:rsidR="00BF026B">
          <w:rPr>
            <w:noProof/>
            <w:webHidden/>
          </w:rPr>
          <w:fldChar w:fldCharType="begin"/>
        </w:r>
        <w:r w:rsidR="00BF026B">
          <w:rPr>
            <w:noProof/>
            <w:webHidden/>
          </w:rPr>
          <w:instrText xml:space="preserve"> PAGEREF _Toc507671168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937F4AF" w14:textId="0BE1F061"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69" w:history="1">
        <w:r w:rsidR="00BF026B" w:rsidRPr="00447E27">
          <w:rPr>
            <w:rStyle w:val="Hyperlink"/>
            <w:noProof/>
          </w:rPr>
          <w:t>3.29.13 richHelp property</w:t>
        </w:r>
        <w:r w:rsidR="00BF026B">
          <w:rPr>
            <w:noProof/>
            <w:webHidden/>
          </w:rPr>
          <w:tab/>
        </w:r>
        <w:r w:rsidR="00BF026B">
          <w:rPr>
            <w:noProof/>
            <w:webHidden/>
          </w:rPr>
          <w:fldChar w:fldCharType="begin"/>
        </w:r>
        <w:r w:rsidR="00BF026B">
          <w:rPr>
            <w:noProof/>
            <w:webHidden/>
          </w:rPr>
          <w:instrText xml:space="preserve"> PAGEREF _Toc507671169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2B2B6AA" w14:textId="6483747A"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70" w:history="1">
        <w:r w:rsidR="00BF026B" w:rsidRPr="00447E27">
          <w:rPr>
            <w:rStyle w:val="Hyperlink"/>
            <w:noProof/>
          </w:rPr>
          <w:t>3.29.14 properties property</w:t>
        </w:r>
        <w:r w:rsidR="00BF026B">
          <w:rPr>
            <w:noProof/>
            <w:webHidden/>
          </w:rPr>
          <w:tab/>
        </w:r>
        <w:r w:rsidR="00BF026B">
          <w:rPr>
            <w:noProof/>
            <w:webHidden/>
          </w:rPr>
          <w:fldChar w:fldCharType="begin"/>
        </w:r>
        <w:r w:rsidR="00BF026B">
          <w:rPr>
            <w:noProof/>
            <w:webHidden/>
          </w:rPr>
          <w:instrText xml:space="preserve"> PAGEREF _Toc507671170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0D16707A" w14:textId="54DF1DE3"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171" w:history="1">
        <w:r w:rsidR="00BF026B" w:rsidRPr="00447E27">
          <w:rPr>
            <w:rStyle w:val="Hyperlink"/>
            <w:noProof/>
          </w:rPr>
          <w:t>3.30 templatedMessage object</w:t>
        </w:r>
        <w:r w:rsidR="00BF026B">
          <w:rPr>
            <w:noProof/>
            <w:webHidden/>
          </w:rPr>
          <w:tab/>
        </w:r>
        <w:r w:rsidR="00BF026B">
          <w:rPr>
            <w:noProof/>
            <w:webHidden/>
          </w:rPr>
          <w:fldChar w:fldCharType="begin"/>
        </w:r>
        <w:r w:rsidR="00BF026B">
          <w:rPr>
            <w:noProof/>
            <w:webHidden/>
          </w:rPr>
          <w:instrText xml:space="preserve"> PAGEREF _Toc507671171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0E5AE32" w14:textId="27CC6A5B"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72" w:history="1">
        <w:r w:rsidR="00BF026B" w:rsidRPr="00447E27">
          <w:rPr>
            <w:rStyle w:val="Hyperlink"/>
            <w:noProof/>
          </w:rPr>
          <w:t>3.30.1 General</w:t>
        </w:r>
        <w:r w:rsidR="00BF026B">
          <w:rPr>
            <w:noProof/>
            <w:webHidden/>
          </w:rPr>
          <w:tab/>
        </w:r>
        <w:r w:rsidR="00BF026B">
          <w:rPr>
            <w:noProof/>
            <w:webHidden/>
          </w:rPr>
          <w:fldChar w:fldCharType="begin"/>
        </w:r>
        <w:r w:rsidR="00BF026B">
          <w:rPr>
            <w:noProof/>
            <w:webHidden/>
          </w:rPr>
          <w:instrText xml:space="preserve"> PAGEREF _Toc507671172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76587EA4" w14:textId="1A38B02E"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73" w:history="1">
        <w:r w:rsidR="00BF026B" w:rsidRPr="00447E27">
          <w:rPr>
            <w:rStyle w:val="Hyperlink"/>
            <w:noProof/>
          </w:rPr>
          <w:t>3.30.2 templateId property</w:t>
        </w:r>
        <w:r w:rsidR="00BF026B">
          <w:rPr>
            <w:noProof/>
            <w:webHidden/>
          </w:rPr>
          <w:tab/>
        </w:r>
        <w:r w:rsidR="00BF026B">
          <w:rPr>
            <w:noProof/>
            <w:webHidden/>
          </w:rPr>
          <w:fldChar w:fldCharType="begin"/>
        </w:r>
        <w:r w:rsidR="00BF026B">
          <w:rPr>
            <w:noProof/>
            <w:webHidden/>
          </w:rPr>
          <w:instrText xml:space="preserve"> PAGEREF _Toc507671173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BFF488C" w14:textId="0626F800"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74" w:history="1">
        <w:r w:rsidR="00BF026B" w:rsidRPr="00447E27">
          <w:rPr>
            <w:rStyle w:val="Hyperlink"/>
            <w:noProof/>
          </w:rPr>
          <w:t>3.30.3 arguments property</w:t>
        </w:r>
        <w:r w:rsidR="00BF026B">
          <w:rPr>
            <w:noProof/>
            <w:webHidden/>
          </w:rPr>
          <w:tab/>
        </w:r>
        <w:r w:rsidR="00BF026B">
          <w:rPr>
            <w:noProof/>
            <w:webHidden/>
          </w:rPr>
          <w:fldChar w:fldCharType="begin"/>
        </w:r>
        <w:r w:rsidR="00BF026B">
          <w:rPr>
            <w:noProof/>
            <w:webHidden/>
          </w:rPr>
          <w:instrText xml:space="preserve"> PAGEREF _Toc507671174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B8EFD26" w14:textId="461F534A"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175" w:history="1">
        <w:r w:rsidR="00BF026B" w:rsidRPr="00447E27">
          <w:rPr>
            <w:rStyle w:val="Hyperlink"/>
            <w:noProof/>
          </w:rPr>
          <w:t>3.31 fix object</w:t>
        </w:r>
        <w:r w:rsidR="00BF026B">
          <w:rPr>
            <w:noProof/>
            <w:webHidden/>
          </w:rPr>
          <w:tab/>
        </w:r>
        <w:r w:rsidR="00BF026B">
          <w:rPr>
            <w:noProof/>
            <w:webHidden/>
          </w:rPr>
          <w:fldChar w:fldCharType="begin"/>
        </w:r>
        <w:r w:rsidR="00BF026B">
          <w:rPr>
            <w:noProof/>
            <w:webHidden/>
          </w:rPr>
          <w:instrText xml:space="preserve"> PAGEREF _Toc507671175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7926FEC" w14:textId="15BFD671"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76" w:history="1">
        <w:r w:rsidR="00BF026B" w:rsidRPr="00447E27">
          <w:rPr>
            <w:rStyle w:val="Hyperlink"/>
            <w:noProof/>
          </w:rPr>
          <w:t>3.31.1 General</w:t>
        </w:r>
        <w:r w:rsidR="00BF026B">
          <w:rPr>
            <w:noProof/>
            <w:webHidden/>
          </w:rPr>
          <w:tab/>
        </w:r>
        <w:r w:rsidR="00BF026B">
          <w:rPr>
            <w:noProof/>
            <w:webHidden/>
          </w:rPr>
          <w:fldChar w:fldCharType="begin"/>
        </w:r>
        <w:r w:rsidR="00BF026B">
          <w:rPr>
            <w:noProof/>
            <w:webHidden/>
          </w:rPr>
          <w:instrText xml:space="preserve"> PAGEREF _Toc507671176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57DC97C2" w14:textId="2265A7A5"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77" w:history="1">
        <w:r w:rsidR="00BF026B" w:rsidRPr="00447E27">
          <w:rPr>
            <w:rStyle w:val="Hyperlink"/>
            <w:noProof/>
          </w:rPr>
          <w:t>3.31.2 description property</w:t>
        </w:r>
        <w:r w:rsidR="00BF026B">
          <w:rPr>
            <w:noProof/>
            <w:webHidden/>
          </w:rPr>
          <w:tab/>
        </w:r>
        <w:r w:rsidR="00BF026B">
          <w:rPr>
            <w:noProof/>
            <w:webHidden/>
          </w:rPr>
          <w:fldChar w:fldCharType="begin"/>
        </w:r>
        <w:r w:rsidR="00BF026B">
          <w:rPr>
            <w:noProof/>
            <w:webHidden/>
          </w:rPr>
          <w:instrText xml:space="preserve"> PAGEREF _Toc507671177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44B6E450" w14:textId="0111742F"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78" w:history="1">
        <w:r w:rsidR="00BF026B" w:rsidRPr="00447E27">
          <w:rPr>
            <w:rStyle w:val="Hyperlink"/>
            <w:noProof/>
          </w:rPr>
          <w:t>3.31.3 richDescription property</w:t>
        </w:r>
        <w:r w:rsidR="00BF026B">
          <w:rPr>
            <w:noProof/>
            <w:webHidden/>
          </w:rPr>
          <w:tab/>
        </w:r>
        <w:r w:rsidR="00BF026B">
          <w:rPr>
            <w:noProof/>
            <w:webHidden/>
          </w:rPr>
          <w:fldChar w:fldCharType="begin"/>
        </w:r>
        <w:r w:rsidR="00BF026B">
          <w:rPr>
            <w:noProof/>
            <w:webHidden/>
          </w:rPr>
          <w:instrText xml:space="preserve"> PAGEREF _Toc507671178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761AE0D" w14:textId="21F71E91"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79" w:history="1">
        <w:r w:rsidR="00BF026B" w:rsidRPr="00447E27">
          <w:rPr>
            <w:rStyle w:val="Hyperlink"/>
            <w:noProof/>
          </w:rPr>
          <w:t>3.31.4 fileChanges property</w:t>
        </w:r>
        <w:r w:rsidR="00BF026B">
          <w:rPr>
            <w:noProof/>
            <w:webHidden/>
          </w:rPr>
          <w:tab/>
        </w:r>
        <w:r w:rsidR="00BF026B">
          <w:rPr>
            <w:noProof/>
            <w:webHidden/>
          </w:rPr>
          <w:fldChar w:fldCharType="begin"/>
        </w:r>
        <w:r w:rsidR="00BF026B">
          <w:rPr>
            <w:noProof/>
            <w:webHidden/>
          </w:rPr>
          <w:instrText xml:space="preserve"> PAGEREF _Toc507671179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95EEC29" w14:textId="66136183"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180" w:history="1">
        <w:r w:rsidR="00BF026B" w:rsidRPr="00447E27">
          <w:rPr>
            <w:rStyle w:val="Hyperlink"/>
            <w:noProof/>
          </w:rPr>
          <w:t>3.32 fileChange object</w:t>
        </w:r>
        <w:r w:rsidR="00BF026B">
          <w:rPr>
            <w:noProof/>
            <w:webHidden/>
          </w:rPr>
          <w:tab/>
        </w:r>
        <w:r w:rsidR="00BF026B">
          <w:rPr>
            <w:noProof/>
            <w:webHidden/>
          </w:rPr>
          <w:fldChar w:fldCharType="begin"/>
        </w:r>
        <w:r w:rsidR="00BF026B">
          <w:rPr>
            <w:noProof/>
            <w:webHidden/>
          </w:rPr>
          <w:instrText xml:space="preserve"> PAGEREF _Toc507671180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0996A6A8" w14:textId="2F9B7142"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81" w:history="1">
        <w:r w:rsidR="00BF026B" w:rsidRPr="00447E27">
          <w:rPr>
            <w:rStyle w:val="Hyperlink"/>
            <w:noProof/>
          </w:rPr>
          <w:t>3.32.1 General</w:t>
        </w:r>
        <w:r w:rsidR="00BF026B">
          <w:rPr>
            <w:noProof/>
            <w:webHidden/>
          </w:rPr>
          <w:tab/>
        </w:r>
        <w:r w:rsidR="00BF026B">
          <w:rPr>
            <w:noProof/>
            <w:webHidden/>
          </w:rPr>
          <w:fldChar w:fldCharType="begin"/>
        </w:r>
        <w:r w:rsidR="00BF026B">
          <w:rPr>
            <w:noProof/>
            <w:webHidden/>
          </w:rPr>
          <w:instrText xml:space="preserve"> PAGEREF _Toc507671181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738432A0" w14:textId="2D76B4B2"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82" w:history="1">
        <w:r w:rsidR="00BF026B" w:rsidRPr="00447E27">
          <w:rPr>
            <w:rStyle w:val="Hyperlink"/>
            <w:noProof/>
          </w:rPr>
          <w:t>3.32.2 fileLocation property</w:t>
        </w:r>
        <w:r w:rsidR="00BF026B">
          <w:rPr>
            <w:noProof/>
            <w:webHidden/>
          </w:rPr>
          <w:tab/>
        </w:r>
        <w:r w:rsidR="00BF026B">
          <w:rPr>
            <w:noProof/>
            <w:webHidden/>
          </w:rPr>
          <w:fldChar w:fldCharType="begin"/>
        </w:r>
        <w:r w:rsidR="00BF026B">
          <w:rPr>
            <w:noProof/>
            <w:webHidden/>
          </w:rPr>
          <w:instrText xml:space="preserve"> PAGEREF _Toc507671182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1971BC9" w14:textId="31A7FF30"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83" w:history="1">
        <w:r w:rsidR="00BF026B" w:rsidRPr="00447E27">
          <w:rPr>
            <w:rStyle w:val="Hyperlink"/>
            <w:noProof/>
          </w:rPr>
          <w:t>3.32.3 replacements property</w:t>
        </w:r>
        <w:r w:rsidR="00BF026B">
          <w:rPr>
            <w:noProof/>
            <w:webHidden/>
          </w:rPr>
          <w:tab/>
        </w:r>
        <w:r w:rsidR="00BF026B">
          <w:rPr>
            <w:noProof/>
            <w:webHidden/>
          </w:rPr>
          <w:fldChar w:fldCharType="begin"/>
        </w:r>
        <w:r w:rsidR="00BF026B">
          <w:rPr>
            <w:noProof/>
            <w:webHidden/>
          </w:rPr>
          <w:instrText xml:space="preserve"> PAGEREF _Toc507671183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0D11CB02" w14:textId="1A0EE91D"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184" w:history="1">
        <w:r w:rsidR="00BF026B" w:rsidRPr="00447E27">
          <w:rPr>
            <w:rStyle w:val="Hyperlink"/>
            <w:noProof/>
          </w:rPr>
          <w:t>3.33 replacement object</w:t>
        </w:r>
        <w:r w:rsidR="00BF026B">
          <w:rPr>
            <w:noProof/>
            <w:webHidden/>
          </w:rPr>
          <w:tab/>
        </w:r>
        <w:r w:rsidR="00BF026B">
          <w:rPr>
            <w:noProof/>
            <w:webHidden/>
          </w:rPr>
          <w:fldChar w:fldCharType="begin"/>
        </w:r>
        <w:r w:rsidR="00BF026B">
          <w:rPr>
            <w:noProof/>
            <w:webHidden/>
          </w:rPr>
          <w:instrText xml:space="preserve"> PAGEREF _Toc507671184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7EA5CF29" w14:textId="248DB361"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85" w:history="1">
        <w:r w:rsidR="00BF026B" w:rsidRPr="00447E27">
          <w:rPr>
            <w:rStyle w:val="Hyperlink"/>
            <w:noProof/>
          </w:rPr>
          <w:t>3.33.1 General</w:t>
        </w:r>
        <w:r w:rsidR="00BF026B">
          <w:rPr>
            <w:noProof/>
            <w:webHidden/>
          </w:rPr>
          <w:tab/>
        </w:r>
        <w:r w:rsidR="00BF026B">
          <w:rPr>
            <w:noProof/>
            <w:webHidden/>
          </w:rPr>
          <w:fldChar w:fldCharType="begin"/>
        </w:r>
        <w:r w:rsidR="00BF026B">
          <w:rPr>
            <w:noProof/>
            <w:webHidden/>
          </w:rPr>
          <w:instrText xml:space="preserve"> PAGEREF _Toc507671185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3A094404" w14:textId="48D03CD4"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86" w:history="1">
        <w:r w:rsidR="00BF026B" w:rsidRPr="00447E27">
          <w:rPr>
            <w:rStyle w:val="Hyperlink"/>
            <w:noProof/>
          </w:rPr>
          <w:t>3.33.2 Constraints</w:t>
        </w:r>
        <w:r w:rsidR="00BF026B">
          <w:rPr>
            <w:noProof/>
            <w:webHidden/>
          </w:rPr>
          <w:tab/>
        </w:r>
        <w:r w:rsidR="00BF026B">
          <w:rPr>
            <w:noProof/>
            <w:webHidden/>
          </w:rPr>
          <w:fldChar w:fldCharType="begin"/>
        </w:r>
        <w:r w:rsidR="00BF026B">
          <w:rPr>
            <w:noProof/>
            <w:webHidden/>
          </w:rPr>
          <w:instrText xml:space="preserve"> PAGEREF _Toc507671186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10832B7E" w14:textId="7FD83FBD"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87" w:history="1">
        <w:r w:rsidR="00BF026B" w:rsidRPr="00447E27">
          <w:rPr>
            <w:rStyle w:val="Hyperlink"/>
            <w:noProof/>
          </w:rPr>
          <w:t>3.33.3 offset property</w:t>
        </w:r>
        <w:r w:rsidR="00BF026B">
          <w:rPr>
            <w:noProof/>
            <w:webHidden/>
          </w:rPr>
          <w:tab/>
        </w:r>
        <w:r w:rsidR="00BF026B">
          <w:rPr>
            <w:noProof/>
            <w:webHidden/>
          </w:rPr>
          <w:fldChar w:fldCharType="begin"/>
        </w:r>
        <w:r w:rsidR="00BF026B">
          <w:rPr>
            <w:noProof/>
            <w:webHidden/>
          </w:rPr>
          <w:instrText xml:space="preserve"> PAGEREF _Toc507671187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132832AE" w14:textId="496932E0"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88" w:history="1">
        <w:r w:rsidR="00BF026B" w:rsidRPr="00447E27">
          <w:rPr>
            <w:rStyle w:val="Hyperlink"/>
            <w:noProof/>
          </w:rPr>
          <w:t>3.33.4 deletedLength property</w:t>
        </w:r>
        <w:r w:rsidR="00BF026B">
          <w:rPr>
            <w:noProof/>
            <w:webHidden/>
          </w:rPr>
          <w:tab/>
        </w:r>
        <w:r w:rsidR="00BF026B">
          <w:rPr>
            <w:noProof/>
            <w:webHidden/>
          </w:rPr>
          <w:fldChar w:fldCharType="begin"/>
        </w:r>
        <w:r w:rsidR="00BF026B">
          <w:rPr>
            <w:noProof/>
            <w:webHidden/>
          </w:rPr>
          <w:instrText xml:space="preserve"> PAGEREF _Toc507671188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82CEFA4" w14:textId="2D286795"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89" w:history="1">
        <w:r w:rsidR="00BF026B" w:rsidRPr="00447E27">
          <w:rPr>
            <w:rStyle w:val="Hyperlink"/>
            <w:noProof/>
          </w:rPr>
          <w:t>3.33.5 insertedBytes property</w:t>
        </w:r>
        <w:r w:rsidR="00BF026B">
          <w:rPr>
            <w:noProof/>
            <w:webHidden/>
          </w:rPr>
          <w:tab/>
        </w:r>
        <w:r w:rsidR="00BF026B">
          <w:rPr>
            <w:noProof/>
            <w:webHidden/>
          </w:rPr>
          <w:fldChar w:fldCharType="begin"/>
        </w:r>
        <w:r w:rsidR="00BF026B">
          <w:rPr>
            <w:noProof/>
            <w:webHidden/>
          </w:rPr>
          <w:instrText xml:space="preserve"> PAGEREF _Toc507671189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3EF2236C" w14:textId="621637E3"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190" w:history="1">
        <w:r w:rsidR="00BF026B" w:rsidRPr="00447E27">
          <w:rPr>
            <w:rStyle w:val="Hyperlink"/>
            <w:noProof/>
          </w:rPr>
          <w:t>3.34 notification object</w:t>
        </w:r>
        <w:r w:rsidR="00BF026B">
          <w:rPr>
            <w:noProof/>
            <w:webHidden/>
          </w:rPr>
          <w:tab/>
        </w:r>
        <w:r w:rsidR="00BF026B">
          <w:rPr>
            <w:noProof/>
            <w:webHidden/>
          </w:rPr>
          <w:fldChar w:fldCharType="begin"/>
        </w:r>
        <w:r w:rsidR="00BF026B">
          <w:rPr>
            <w:noProof/>
            <w:webHidden/>
          </w:rPr>
          <w:instrText xml:space="preserve"> PAGEREF _Toc507671190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6A45AC97" w14:textId="1B37EDFE"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91" w:history="1">
        <w:r w:rsidR="00BF026B" w:rsidRPr="00447E27">
          <w:rPr>
            <w:rStyle w:val="Hyperlink"/>
            <w:noProof/>
          </w:rPr>
          <w:t>3.34.1 General</w:t>
        </w:r>
        <w:r w:rsidR="00BF026B">
          <w:rPr>
            <w:noProof/>
            <w:webHidden/>
          </w:rPr>
          <w:tab/>
        </w:r>
        <w:r w:rsidR="00BF026B">
          <w:rPr>
            <w:noProof/>
            <w:webHidden/>
          </w:rPr>
          <w:fldChar w:fldCharType="begin"/>
        </w:r>
        <w:r w:rsidR="00BF026B">
          <w:rPr>
            <w:noProof/>
            <w:webHidden/>
          </w:rPr>
          <w:instrText xml:space="preserve"> PAGEREF _Toc507671191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DFB0C34" w14:textId="53CB532C"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92" w:history="1">
        <w:r w:rsidR="00BF026B" w:rsidRPr="00447E27">
          <w:rPr>
            <w:rStyle w:val="Hyperlink"/>
            <w:noProof/>
          </w:rPr>
          <w:t>3.34.2 id property</w:t>
        </w:r>
        <w:r w:rsidR="00BF026B">
          <w:rPr>
            <w:noProof/>
            <w:webHidden/>
          </w:rPr>
          <w:tab/>
        </w:r>
        <w:r w:rsidR="00BF026B">
          <w:rPr>
            <w:noProof/>
            <w:webHidden/>
          </w:rPr>
          <w:fldChar w:fldCharType="begin"/>
        </w:r>
        <w:r w:rsidR="00BF026B">
          <w:rPr>
            <w:noProof/>
            <w:webHidden/>
          </w:rPr>
          <w:instrText xml:space="preserve"> PAGEREF _Toc507671192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730FD737" w14:textId="50E4C856"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93" w:history="1">
        <w:r w:rsidR="00BF026B" w:rsidRPr="00447E27">
          <w:rPr>
            <w:rStyle w:val="Hyperlink"/>
            <w:noProof/>
          </w:rPr>
          <w:t>3.34.3 ruleId property</w:t>
        </w:r>
        <w:r w:rsidR="00BF026B">
          <w:rPr>
            <w:noProof/>
            <w:webHidden/>
          </w:rPr>
          <w:tab/>
        </w:r>
        <w:r w:rsidR="00BF026B">
          <w:rPr>
            <w:noProof/>
            <w:webHidden/>
          </w:rPr>
          <w:fldChar w:fldCharType="begin"/>
        </w:r>
        <w:r w:rsidR="00BF026B">
          <w:rPr>
            <w:noProof/>
            <w:webHidden/>
          </w:rPr>
          <w:instrText xml:space="preserve"> PAGEREF _Toc507671193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41C05F41" w14:textId="188AAA0D"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94" w:history="1">
        <w:r w:rsidR="00BF026B" w:rsidRPr="00447E27">
          <w:rPr>
            <w:rStyle w:val="Hyperlink"/>
            <w:noProof/>
          </w:rPr>
          <w:t>3.34.4 ruleKey property</w:t>
        </w:r>
        <w:r w:rsidR="00BF026B">
          <w:rPr>
            <w:noProof/>
            <w:webHidden/>
          </w:rPr>
          <w:tab/>
        </w:r>
        <w:r w:rsidR="00BF026B">
          <w:rPr>
            <w:noProof/>
            <w:webHidden/>
          </w:rPr>
          <w:fldChar w:fldCharType="begin"/>
        </w:r>
        <w:r w:rsidR="00BF026B">
          <w:rPr>
            <w:noProof/>
            <w:webHidden/>
          </w:rPr>
          <w:instrText xml:space="preserve"> PAGEREF _Toc507671194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0C130746" w14:textId="45AE22A7"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95" w:history="1">
        <w:r w:rsidR="00BF026B" w:rsidRPr="00447E27">
          <w:rPr>
            <w:rStyle w:val="Hyperlink"/>
            <w:noProof/>
          </w:rPr>
          <w:t>3.34.5 physicalLocation property</w:t>
        </w:r>
        <w:r w:rsidR="00BF026B">
          <w:rPr>
            <w:noProof/>
            <w:webHidden/>
          </w:rPr>
          <w:tab/>
        </w:r>
        <w:r w:rsidR="00BF026B">
          <w:rPr>
            <w:noProof/>
            <w:webHidden/>
          </w:rPr>
          <w:fldChar w:fldCharType="begin"/>
        </w:r>
        <w:r w:rsidR="00BF026B">
          <w:rPr>
            <w:noProof/>
            <w:webHidden/>
          </w:rPr>
          <w:instrText xml:space="preserve"> PAGEREF _Toc507671195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510AC6EB" w14:textId="637BC5CA"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96" w:history="1">
        <w:r w:rsidR="00BF026B" w:rsidRPr="00447E27">
          <w:rPr>
            <w:rStyle w:val="Hyperlink"/>
            <w:noProof/>
          </w:rPr>
          <w:t>3.34.6 message property</w:t>
        </w:r>
        <w:r w:rsidR="00BF026B">
          <w:rPr>
            <w:noProof/>
            <w:webHidden/>
          </w:rPr>
          <w:tab/>
        </w:r>
        <w:r w:rsidR="00BF026B">
          <w:rPr>
            <w:noProof/>
            <w:webHidden/>
          </w:rPr>
          <w:fldChar w:fldCharType="begin"/>
        </w:r>
        <w:r w:rsidR="00BF026B">
          <w:rPr>
            <w:noProof/>
            <w:webHidden/>
          </w:rPr>
          <w:instrText xml:space="preserve"> PAGEREF _Toc507671196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257E11F2" w14:textId="0B524A2A"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97" w:history="1">
        <w:r w:rsidR="00BF026B" w:rsidRPr="00447E27">
          <w:rPr>
            <w:rStyle w:val="Hyperlink"/>
            <w:noProof/>
          </w:rPr>
          <w:t>3.34.7 level property</w:t>
        </w:r>
        <w:r w:rsidR="00BF026B">
          <w:rPr>
            <w:noProof/>
            <w:webHidden/>
          </w:rPr>
          <w:tab/>
        </w:r>
        <w:r w:rsidR="00BF026B">
          <w:rPr>
            <w:noProof/>
            <w:webHidden/>
          </w:rPr>
          <w:fldChar w:fldCharType="begin"/>
        </w:r>
        <w:r w:rsidR="00BF026B">
          <w:rPr>
            <w:noProof/>
            <w:webHidden/>
          </w:rPr>
          <w:instrText xml:space="preserve"> PAGEREF _Toc507671197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70832BF4" w14:textId="4AA1858D"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98" w:history="1">
        <w:r w:rsidR="00BF026B" w:rsidRPr="00447E27">
          <w:rPr>
            <w:rStyle w:val="Hyperlink"/>
            <w:noProof/>
          </w:rPr>
          <w:t>3.34.8 threadId property</w:t>
        </w:r>
        <w:r w:rsidR="00BF026B">
          <w:rPr>
            <w:noProof/>
            <w:webHidden/>
          </w:rPr>
          <w:tab/>
        </w:r>
        <w:r w:rsidR="00BF026B">
          <w:rPr>
            <w:noProof/>
            <w:webHidden/>
          </w:rPr>
          <w:fldChar w:fldCharType="begin"/>
        </w:r>
        <w:r w:rsidR="00BF026B">
          <w:rPr>
            <w:noProof/>
            <w:webHidden/>
          </w:rPr>
          <w:instrText xml:space="preserve"> PAGEREF _Toc507671198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33A34EF" w14:textId="45C3EC46"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199" w:history="1">
        <w:r w:rsidR="00BF026B" w:rsidRPr="00447E27">
          <w:rPr>
            <w:rStyle w:val="Hyperlink"/>
            <w:noProof/>
          </w:rPr>
          <w:t>3.34.9 time property</w:t>
        </w:r>
        <w:r w:rsidR="00BF026B">
          <w:rPr>
            <w:noProof/>
            <w:webHidden/>
          </w:rPr>
          <w:tab/>
        </w:r>
        <w:r w:rsidR="00BF026B">
          <w:rPr>
            <w:noProof/>
            <w:webHidden/>
          </w:rPr>
          <w:fldChar w:fldCharType="begin"/>
        </w:r>
        <w:r w:rsidR="00BF026B">
          <w:rPr>
            <w:noProof/>
            <w:webHidden/>
          </w:rPr>
          <w:instrText xml:space="preserve"> PAGEREF _Toc507671199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1B0DBA6D" w14:textId="45F9FE22"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200" w:history="1">
        <w:r w:rsidR="00BF026B" w:rsidRPr="00447E27">
          <w:rPr>
            <w:rStyle w:val="Hyperlink"/>
            <w:noProof/>
          </w:rPr>
          <w:t>3.34.10 exception property</w:t>
        </w:r>
        <w:r w:rsidR="00BF026B">
          <w:rPr>
            <w:noProof/>
            <w:webHidden/>
          </w:rPr>
          <w:tab/>
        </w:r>
        <w:r w:rsidR="00BF026B">
          <w:rPr>
            <w:noProof/>
            <w:webHidden/>
          </w:rPr>
          <w:fldChar w:fldCharType="begin"/>
        </w:r>
        <w:r w:rsidR="00BF026B">
          <w:rPr>
            <w:noProof/>
            <w:webHidden/>
          </w:rPr>
          <w:instrText xml:space="preserve"> PAGEREF _Toc507671200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8B595FA" w14:textId="3B1E32BB"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201" w:history="1">
        <w:r w:rsidR="00BF026B" w:rsidRPr="00447E27">
          <w:rPr>
            <w:rStyle w:val="Hyperlink"/>
            <w:noProof/>
          </w:rPr>
          <w:t>3.34.11 properties property</w:t>
        </w:r>
        <w:r w:rsidR="00BF026B">
          <w:rPr>
            <w:noProof/>
            <w:webHidden/>
          </w:rPr>
          <w:tab/>
        </w:r>
        <w:r w:rsidR="00BF026B">
          <w:rPr>
            <w:noProof/>
            <w:webHidden/>
          </w:rPr>
          <w:fldChar w:fldCharType="begin"/>
        </w:r>
        <w:r w:rsidR="00BF026B">
          <w:rPr>
            <w:noProof/>
            <w:webHidden/>
          </w:rPr>
          <w:instrText xml:space="preserve"> PAGEREF _Toc507671201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947825E" w14:textId="61AE1EBB"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202" w:history="1">
        <w:r w:rsidR="00BF026B" w:rsidRPr="00447E27">
          <w:rPr>
            <w:rStyle w:val="Hyperlink"/>
            <w:noProof/>
          </w:rPr>
          <w:t>3.35 exception object</w:t>
        </w:r>
        <w:r w:rsidR="00BF026B">
          <w:rPr>
            <w:noProof/>
            <w:webHidden/>
          </w:rPr>
          <w:tab/>
        </w:r>
        <w:r w:rsidR="00BF026B">
          <w:rPr>
            <w:noProof/>
            <w:webHidden/>
          </w:rPr>
          <w:fldChar w:fldCharType="begin"/>
        </w:r>
        <w:r w:rsidR="00BF026B">
          <w:rPr>
            <w:noProof/>
            <w:webHidden/>
          </w:rPr>
          <w:instrText xml:space="preserve"> PAGEREF _Toc507671202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7613560" w14:textId="46B7EAE0"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203" w:history="1">
        <w:r w:rsidR="00BF026B" w:rsidRPr="00447E27">
          <w:rPr>
            <w:rStyle w:val="Hyperlink"/>
            <w:noProof/>
          </w:rPr>
          <w:t>3.35.1 General</w:t>
        </w:r>
        <w:r w:rsidR="00BF026B">
          <w:rPr>
            <w:noProof/>
            <w:webHidden/>
          </w:rPr>
          <w:tab/>
        </w:r>
        <w:r w:rsidR="00BF026B">
          <w:rPr>
            <w:noProof/>
            <w:webHidden/>
          </w:rPr>
          <w:fldChar w:fldCharType="begin"/>
        </w:r>
        <w:r w:rsidR="00BF026B">
          <w:rPr>
            <w:noProof/>
            <w:webHidden/>
          </w:rPr>
          <w:instrText xml:space="preserve"> PAGEREF _Toc507671203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7498CEC" w14:textId="61AC0B05"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204" w:history="1">
        <w:r w:rsidR="00BF026B" w:rsidRPr="00447E27">
          <w:rPr>
            <w:rStyle w:val="Hyperlink"/>
            <w:noProof/>
          </w:rPr>
          <w:t>3.35.2 kind property</w:t>
        </w:r>
        <w:r w:rsidR="00BF026B">
          <w:rPr>
            <w:noProof/>
            <w:webHidden/>
          </w:rPr>
          <w:tab/>
        </w:r>
        <w:r w:rsidR="00BF026B">
          <w:rPr>
            <w:noProof/>
            <w:webHidden/>
          </w:rPr>
          <w:fldChar w:fldCharType="begin"/>
        </w:r>
        <w:r w:rsidR="00BF026B">
          <w:rPr>
            <w:noProof/>
            <w:webHidden/>
          </w:rPr>
          <w:instrText xml:space="preserve"> PAGEREF _Toc507671204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0BB02D0D" w14:textId="0C79A146"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205" w:history="1">
        <w:r w:rsidR="00BF026B" w:rsidRPr="00447E27">
          <w:rPr>
            <w:rStyle w:val="Hyperlink"/>
            <w:noProof/>
          </w:rPr>
          <w:t>3.35.3 message property</w:t>
        </w:r>
        <w:r w:rsidR="00BF026B">
          <w:rPr>
            <w:noProof/>
            <w:webHidden/>
          </w:rPr>
          <w:tab/>
        </w:r>
        <w:r w:rsidR="00BF026B">
          <w:rPr>
            <w:noProof/>
            <w:webHidden/>
          </w:rPr>
          <w:fldChar w:fldCharType="begin"/>
        </w:r>
        <w:r w:rsidR="00BF026B">
          <w:rPr>
            <w:noProof/>
            <w:webHidden/>
          </w:rPr>
          <w:instrText xml:space="preserve"> PAGEREF _Toc507671205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0BD141C" w14:textId="17E27C38"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206" w:history="1">
        <w:r w:rsidR="00BF026B" w:rsidRPr="00447E27">
          <w:rPr>
            <w:rStyle w:val="Hyperlink"/>
            <w:noProof/>
          </w:rPr>
          <w:t>3.35.4 stack property</w:t>
        </w:r>
        <w:r w:rsidR="00BF026B">
          <w:rPr>
            <w:noProof/>
            <w:webHidden/>
          </w:rPr>
          <w:tab/>
        </w:r>
        <w:r w:rsidR="00BF026B">
          <w:rPr>
            <w:noProof/>
            <w:webHidden/>
          </w:rPr>
          <w:fldChar w:fldCharType="begin"/>
        </w:r>
        <w:r w:rsidR="00BF026B">
          <w:rPr>
            <w:noProof/>
            <w:webHidden/>
          </w:rPr>
          <w:instrText xml:space="preserve"> PAGEREF _Toc507671206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70B9151D" w14:textId="6E9D4C72" w:rsidR="00BF026B" w:rsidRDefault="00D27485">
      <w:pPr>
        <w:pStyle w:val="TOC3"/>
        <w:tabs>
          <w:tab w:val="right" w:leader="dot" w:pos="9350"/>
        </w:tabs>
        <w:rPr>
          <w:rFonts w:asciiTheme="minorHAnsi" w:eastAsiaTheme="minorEastAsia" w:hAnsiTheme="minorHAnsi" w:cstheme="minorBidi"/>
          <w:noProof/>
          <w:sz w:val="22"/>
          <w:szCs w:val="22"/>
        </w:rPr>
      </w:pPr>
      <w:hyperlink w:anchor="_Toc507671207" w:history="1">
        <w:r w:rsidR="00BF026B" w:rsidRPr="00447E27">
          <w:rPr>
            <w:rStyle w:val="Hyperlink"/>
            <w:noProof/>
          </w:rPr>
          <w:t>3.35.5 innerExceptions property</w:t>
        </w:r>
        <w:r w:rsidR="00BF026B">
          <w:rPr>
            <w:noProof/>
            <w:webHidden/>
          </w:rPr>
          <w:tab/>
        </w:r>
        <w:r w:rsidR="00BF026B">
          <w:rPr>
            <w:noProof/>
            <w:webHidden/>
          </w:rPr>
          <w:fldChar w:fldCharType="begin"/>
        </w:r>
        <w:r w:rsidR="00BF026B">
          <w:rPr>
            <w:noProof/>
            <w:webHidden/>
          </w:rPr>
          <w:instrText xml:space="preserve"> PAGEREF _Toc507671207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76BFA6B" w14:textId="58379D65" w:rsidR="00BF026B" w:rsidRDefault="00D27485">
      <w:pPr>
        <w:pStyle w:val="TOC1"/>
        <w:rPr>
          <w:rFonts w:asciiTheme="minorHAnsi" w:eastAsiaTheme="minorEastAsia" w:hAnsiTheme="minorHAnsi" w:cstheme="minorBidi"/>
          <w:noProof/>
          <w:sz w:val="22"/>
          <w:szCs w:val="22"/>
        </w:rPr>
      </w:pPr>
      <w:hyperlink w:anchor="_Toc507671208" w:history="1">
        <w:r w:rsidR="00BF026B" w:rsidRPr="00447E27">
          <w:rPr>
            <w:rStyle w:val="Hyperlink"/>
            <w:noProof/>
          </w:rPr>
          <w:t>4</w:t>
        </w:r>
        <w:r w:rsidR="00BF026B">
          <w:rPr>
            <w:rFonts w:asciiTheme="minorHAnsi" w:eastAsiaTheme="minorEastAsia" w:hAnsiTheme="minorHAnsi" w:cstheme="minorBidi"/>
            <w:noProof/>
            <w:sz w:val="22"/>
            <w:szCs w:val="22"/>
          </w:rPr>
          <w:tab/>
        </w:r>
        <w:r w:rsidR="00BF026B" w:rsidRPr="00447E27">
          <w:rPr>
            <w:rStyle w:val="Hyperlink"/>
            <w:noProof/>
          </w:rPr>
          <w:t>Conformance</w:t>
        </w:r>
        <w:r w:rsidR="00BF026B">
          <w:rPr>
            <w:noProof/>
            <w:webHidden/>
          </w:rPr>
          <w:tab/>
        </w:r>
        <w:r w:rsidR="00BF026B">
          <w:rPr>
            <w:noProof/>
            <w:webHidden/>
          </w:rPr>
          <w:fldChar w:fldCharType="begin"/>
        </w:r>
        <w:r w:rsidR="00BF026B">
          <w:rPr>
            <w:noProof/>
            <w:webHidden/>
          </w:rPr>
          <w:instrText xml:space="preserve"> PAGEREF _Toc507671208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47283B5" w14:textId="345DF0AD"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209" w:history="1">
        <w:r w:rsidR="00BF026B" w:rsidRPr="00447E27">
          <w:rPr>
            <w:rStyle w:val="Hyperlink"/>
            <w:noProof/>
          </w:rPr>
          <w:t>4.1 Conformance targets</w:t>
        </w:r>
        <w:r w:rsidR="00BF026B">
          <w:rPr>
            <w:noProof/>
            <w:webHidden/>
          </w:rPr>
          <w:tab/>
        </w:r>
        <w:r w:rsidR="00BF026B">
          <w:rPr>
            <w:noProof/>
            <w:webHidden/>
          </w:rPr>
          <w:fldChar w:fldCharType="begin"/>
        </w:r>
        <w:r w:rsidR="00BF026B">
          <w:rPr>
            <w:noProof/>
            <w:webHidden/>
          </w:rPr>
          <w:instrText xml:space="preserve"> PAGEREF _Toc507671209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833905E" w14:textId="2B061B31"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210" w:history="1">
        <w:r w:rsidR="00BF026B" w:rsidRPr="00447E27">
          <w:rPr>
            <w:rStyle w:val="Hyperlink"/>
            <w:noProof/>
          </w:rPr>
          <w:t>4.2 Conformance Clause 1: SARIF log file</w:t>
        </w:r>
        <w:r w:rsidR="00BF026B">
          <w:rPr>
            <w:noProof/>
            <w:webHidden/>
          </w:rPr>
          <w:tab/>
        </w:r>
        <w:r w:rsidR="00BF026B">
          <w:rPr>
            <w:noProof/>
            <w:webHidden/>
          </w:rPr>
          <w:fldChar w:fldCharType="begin"/>
        </w:r>
        <w:r w:rsidR="00BF026B">
          <w:rPr>
            <w:noProof/>
            <w:webHidden/>
          </w:rPr>
          <w:instrText xml:space="preserve"> PAGEREF _Toc507671210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7D364946" w14:textId="1885EFC3"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211" w:history="1">
        <w:r w:rsidR="00BF026B" w:rsidRPr="00447E27">
          <w:rPr>
            <w:rStyle w:val="Hyperlink"/>
            <w:noProof/>
          </w:rPr>
          <w:t>4.3 Conformance Clause 2: SARIF producer</w:t>
        </w:r>
        <w:r w:rsidR="00BF026B">
          <w:rPr>
            <w:noProof/>
            <w:webHidden/>
          </w:rPr>
          <w:tab/>
        </w:r>
        <w:r w:rsidR="00BF026B">
          <w:rPr>
            <w:noProof/>
            <w:webHidden/>
          </w:rPr>
          <w:fldChar w:fldCharType="begin"/>
        </w:r>
        <w:r w:rsidR="00BF026B">
          <w:rPr>
            <w:noProof/>
            <w:webHidden/>
          </w:rPr>
          <w:instrText xml:space="preserve"> PAGEREF _Toc507671211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26A60E8C" w14:textId="7ADAA6A3"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212" w:history="1">
        <w:r w:rsidR="00BF026B" w:rsidRPr="00447E27">
          <w:rPr>
            <w:rStyle w:val="Hyperlink"/>
            <w:noProof/>
          </w:rPr>
          <w:t>4.4 Conformance Clause 3: Direct producer</w:t>
        </w:r>
        <w:r w:rsidR="00BF026B">
          <w:rPr>
            <w:noProof/>
            <w:webHidden/>
          </w:rPr>
          <w:tab/>
        </w:r>
        <w:r w:rsidR="00BF026B">
          <w:rPr>
            <w:noProof/>
            <w:webHidden/>
          </w:rPr>
          <w:fldChar w:fldCharType="begin"/>
        </w:r>
        <w:r w:rsidR="00BF026B">
          <w:rPr>
            <w:noProof/>
            <w:webHidden/>
          </w:rPr>
          <w:instrText xml:space="preserve"> PAGEREF _Toc507671212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B88DE1C" w14:textId="759B6B7C"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213" w:history="1">
        <w:r w:rsidR="00BF026B" w:rsidRPr="00447E27">
          <w:rPr>
            <w:rStyle w:val="Hyperlink"/>
            <w:noProof/>
          </w:rPr>
          <w:t>4.5 Conformance Clause 4: Converter</w:t>
        </w:r>
        <w:r w:rsidR="00BF026B">
          <w:rPr>
            <w:noProof/>
            <w:webHidden/>
          </w:rPr>
          <w:tab/>
        </w:r>
        <w:r w:rsidR="00BF026B">
          <w:rPr>
            <w:noProof/>
            <w:webHidden/>
          </w:rPr>
          <w:fldChar w:fldCharType="begin"/>
        </w:r>
        <w:r w:rsidR="00BF026B">
          <w:rPr>
            <w:noProof/>
            <w:webHidden/>
          </w:rPr>
          <w:instrText xml:space="preserve"> PAGEREF _Toc507671213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CBDBC6D" w14:textId="613351E2"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214" w:history="1">
        <w:r w:rsidR="00BF026B" w:rsidRPr="00447E27">
          <w:rPr>
            <w:rStyle w:val="Hyperlink"/>
            <w:noProof/>
          </w:rPr>
          <w:t>4.6 Conformance Clause 5: Deterministic producer</w:t>
        </w:r>
        <w:r w:rsidR="00BF026B">
          <w:rPr>
            <w:noProof/>
            <w:webHidden/>
          </w:rPr>
          <w:tab/>
        </w:r>
        <w:r w:rsidR="00BF026B">
          <w:rPr>
            <w:noProof/>
            <w:webHidden/>
          </w:rPr>
          <w:fldChar w:fldCharType="begin"/>
        </w:r>
        <w:r w:rsidR="00BF026B">
          <w:rPr>
            <w:noProof/>
            <w:webHidden/>
          </w:rPr>
          <w:instrText xml:space="preserve"> PAGEREF _Toc507671214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5F27CC8" w14:textId="0F2FDCE0"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215" w:history="1">
        <w:r w:rsidR="00BF026B" w:rsidRPr="00447E27">
          <w:rPr>
            <w:rStyle w:val="Hyperlink"/>
            <w:noProof/>
          </w:rPr>
          <w:t>4.7 Conformance Clause 6: SARIF consumer</w:t>
        </w:r>
        <w:r w:rsidR="00BF026B">
          <w:rPr>
            <w:noProof/>
            <w:webHidden/>
          </w:rPr>
          <w:tab/>
        </w:r>
        <w:r w:rsidR="00BF026B">
          <w:rPr>
            <w:noProof/>
            <w:webHidden/>
          </w:rPr>
          <w:fldChar w:fldCharType="begin"/>
        </w:r>
        <w:r w:rsidR="00BF026B">
          <w:rPr>
            <w:noProof/>
            <w:webHidden/>
          </w:rPr>
          <w:instrText xml:space="preserve"> PAGEREF _Toc507671215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2AA0707" w14:textId="18BB3C01"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216" w:history="1">
        <w:r w:rsidR="00BF026B" w:rsidRPr="00447E27">
          <w:rPr>
            <w:rStyle w:val="Hyperlink"/>
            <w:noProof/>
          </w:rPr>
          <w:t>4.8 Conformance Clause 6: Viewer</w:t>
        </w:r>
        <w:r w:rsidR="00BF026B">
          <w:rPr>
            <w:noProof/>
            <w:webHidden/>
          </w:rPr>
          <w:tab/>
        </w:r>
        <w:r w:rsidR="00BF026B">
          <w:rPr>
            <w:noProof/>
            <w:webHidden/>
          </w:rPr>
          <w:fldChar w:fldCharType="begin"/>
        </w:r>
        <w:r w:rsidR="00BF026B">
          <w:rPr>
            <w:noProof/>
            <w:webHidden/>
          </w:rPr>
          <w:instrText xml:space="preserve"> PAGEREF _Toc507671216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FDC99D7" w14:textId="2F491C1F" w:rsidR="00BF026B" w:rsidRDefault="00D27485">
      <w:pPr>
        <w:pStyle w:val="TOC1"/>
        <w:rPr>
          <w:rFonts w:asciiTheme="minorHAnsi" w:eastAsiaTheme="minorEastAsia" w:hAnsiTheme="minorHAnsi" w:cstheme="minorBidi"/>
          <w:noProof/>
          <w:sz w:val="22"/>
          <w:szCs w:val="22"/>
        </w:rPr>
      </w:pPr>
      <w:hyperlink w:anchor="_Toc507671217" w:history="1">
        <w:r w:rsidR="00BF026B" w:rsidRPr="00447E27">
          <w:rPr>
            <w:rStyle w:val="Hyperlink"/>
            <w:noProof/>
          </w:rPr>
          <w:t>Appendix A. (Informative) Acknowledgments</w:t>
        </w:r>
        <w:r w:rsidR="00BF026B">
          <w:rPr>
            <w:noProof/>
            <w:webHidden/>
          </w:rPr>
          <w:tab/>
        </w:r>
        <w:r w:rsidR="00BF026B">
          <w:rPr>
            <w:noProof/>
            <w:webHidden/>
          </w:rPr>
          <w:fldChar w:fldCharType="begin"/>
        </w:r>
        <w:r w:rsidR="00BF026B">
          <w:rPr>
            <w:noProof/>
            <w:webHidden/>
          </w:rPr>
          <w:instrText xml:space="preserve"> PAGEREF _Toc507671217 \h </w:instrText>
        </w:r>
        <w:r w:rsidR="00BF026B">
          <w:rPr>
            <w:noProof/>
            <w:webHidden/>
          </w:rPr>
        </w:r>
        <w:r w:rsidR="00BF026B">
          <w:rPr>
            <w:noProof/>
            <w:webHidden/>
          </w:rPr>
          <w:fldChar w:fldCharType="separate"/>
        </w:r>
        <w:r w:rsidR="00BF026B">
          <w:rPr>
            <w:noProof/>
            <w:webHidden/>
          </w:rPr>
          <w:t>89</w:t>
        </w:r>
        <w:r w:rsidR="00BF026B">
          <w:rPr>
            <w:noProof/>
            <w:webHidden/>
          </w:rPr>
          <w:fldChar w:fldCharType="end"/>
        </w:r>
      </w:hyperlink>
    </w:p>
    <w:p w14:paraId="4D06C883" w14:textId="0D28F5D0" w:rsidR="00BF026B" w:rsidRDefault="00D27485">
      <w:pPr>
        <w:pStyle w:val="TOC1"/>
        <w:rPr>
          <w:rFonts w:asciiTheme="minorHAnsi" w:eastAsiaTheme="minorEastAsia" w:hAnsiTheme="minorHAnsi" w:cstheme="minorBidi"/>
          <w:noProof/>
          <w:sz w:val="22"/>
          <w:szCs w:val="22"/>
        </w:rPr>
      </w:pPr>
      <w:hyperlink w:anchor="_Toc507671218" w:history="1">
        <w:r w:rsidR="00BF026B" w:rsidRPr="00447E27">
          <w:rPr>
            <w:rStyle w:val="Hyperlink"/>
            <w:noProof/>
          </w:rPr>
          <w:t>Appendix B. (Informative) Use of fingerprints by result management systems</w:t>
        </w:r>
        <w:r w:rsidR="00BF026B">
          <w:rPr>
            <w:noProof/>
            <w:webHidden/>
          </w:rPr>
          <w:tab/>
        </w:r>
        <w:r w:rsidR="00BF026B">
          <w:rPr>
            <w:noProof/>
            <w:webHidden/>
          </w:rPr>
          <w:fldChar w:fldCharType="begin"/>
        </w:r>
        <w:r w:rsidR="00BF026B">
          <w:rPr>
            <w:noProof/>
            <w:webHidden/>
          </w:rPr>
          <w:instrText xml:space="preserve"> PAGEREF _Toc507671218 \h </w:instrText>
        </w:r>
        <w:r w:rsidR="00BF026B">
          <w:rPr>
            <w:noProof/>
            <w:webHidden/>
          </w:rPr>
        </w:r>
        <w:r w:rsidR="00BF026B">
          <w:rPr>
            <w:noProof/>
            <w:webHidden/>
          </w:rPr>
          <w:fldChar w:fldCharType="separate"/>
        </w:r>
        <w:r w:rsidR="00BF026B">
          <w:rPr>
            <w:noProof/>
            <w:webHidden/>
          </w:rPr>
          <w:t>90</w:t>
        </w:r>
        <w:r w:rsidR="00BF026B">
          <w:rPr>
            <w:noProof/>
            <w:webHidden/>
          </w:rPr>
          <w:fldChar w:fldCharType="end"/>
        </w:r>
      </w:hyperlink>
    </w:p>
    <w:p w14:paraId="184729BA" w14:textId="3CBE493A" w:rsidR="00BF026B" w:rsidRDefault="00D27485">
      <w:pPr>
        <w:pStyle w:val="TOC1"/>
        <w:rPr>
          <w:rFonts w:asciiTheme="minorHAnsi" w:eastAsiaTheme="minorEastAsia" w:hAnsiTheme="minorHAnsi" w:cstheme="minorBidi"/>
          <w:noProof/>
          <w:sz w:val="22"/>
          <w:szCs w:val="22"/>
        </w:rPr>
      </w:pPr>
      <w:hyperlink w:anchor="_Toc507671219" w:history="1">
        <w:r w:rsidR="00BF026B" w:rsidRPr="00447E27">
          <w:rPr>
            <w:rStyle w:val="Hyperlink"/>
            <w:noProof/>
          </w:rPr>
          <w:t>Appendix C. (Informative) Use of SARIF by log file viewers</w:t>
        </w:r>
        <w:r w:rsidR="00BF026B">
          <w:rPr>
            <w:noProof/>
            <w:webHidden/>
          </w:rPr>
          <w:tab/>
        </w:r>
        <w:r w:rsidR="00BF026B">
          <w:rPr>
            <w:noProof/>
            <w:webHidden/>
          </w:rPr>
          <w:fldChar w:fldCharType="begin"/>
        </w:r>
        <w:r w:rsidR="00BF026B">
          <w:rPr>
            <w:noProof/>
            <w:webHidden/>
          </w:rPr>
          <w:instrText xml:space="preserve"> PAGEREF _Toc507671219 \h </w:instrText>
        </w:r>
        <w:r w:rsidR="00BF026B">
          <w:rPr>
            <w:noProof/>
            <w:webHidden/>
          </w:rPr>
        </w:r>
        <w:r w:rsidR="00BF026B">
          <w:rPr>
            <w:noProof/>
            <w:webHidden/>
          </w:rPr>
          <w:fldChar w:fldCharType="separate"/>
        </w:r>
        <w:r w:rsidR="00BF026B">
          <w:rPr>
            <w:noProof/>
            <w:webHidden/>
          </w:rPr>
          <w:t>91</w:t>
        </w:r>
        <w:r w:rsidR="00BF026B">
          <w:rPr>
            <w:noProof/>
            <w:webHidden/>
          </w:rPr>
          <w:fldChar w:fldCharType="end"/>
        </w:r>
      </w:hyperlink>
    </w:p>
    <w:p w14:paraId="7D1879C4" w14:textId="2A7B641E" w:rsidR="00BF026B" w:rsidRDefault="00D27485">
      <w:pPr>
        <w:pStyle w:val="TOC1"/>
        <w:rPr>
          <w:rFonts w:asciiTheme="minorHAnsi" w:eastAsiaTheme="minorEastAsia" w:hAnsiTheme="minorHAnsi" w:cstheme="minorBidi"/>
          <w:noProof/>
          <w:sz w:val="22"/>
          <w:szCs w:val="22"/>
        </w:rPr>
      </w:pPr>
      <w:hyperlink w:anchor="_Toc507671220" w:history="1">
        <w:r w:rsidR="00BF026B" w:rsidRPr="00447E27">
          <w:rPr>
            <w:rStyle w:val="Hyperlink"/>
            <w:noProof/>
          </w:rPr>
          <w:t>Appendix D. (Informative) Production of SARIF by converters</w:t>
        </w:r>
        <w:r w:rsidR="00BF026B">
          <w:rPr>
            <w:noProof/>
            <w:webHidden/>
          </w:rPr>
          <w:tab/>
        </w:r>
        <w:r w:rsidR="00BF026B">
          <w:rPr>
            <w:noProof/>
            <w:webHidden/>
          </w:rPr>
          <w:fldChar w:fldCharType="begin"/>
        </w:r>
        <w:r w:rsidR="00BF026B">
          <w:rPr>
            <w:noProof/>
            <w:webHidden/>
          </w:rPr>
          <w:instrText xml:space="preserve"> PAGEREF _Toc507671220 \h </w:instrText>
        </w:r>
        <w:r w:rsidR="00BF026B">
          <w:rPr>
            <w:noProof/>
            <w:webHidden/>
          </w:rPr>
        </w:r>
        <w:r w:rsidR="00BF026B">
          <w:rPr>
            <w:noProof/>
            <w:webHidden/>
          </w:rPr>
          <w:fldChar w:fldCharType="separate"/>
        </w:r>
        <w:r w:rsidR="00BF026B">
          <w:rPr>
            <w:noProof/>
            <w:webHidden/>
          </w:rPr>
          <w:t>92</w:t>
        </w:r>
        <w:r w:rsidR="00BF026B">
          <w:rPr>
            <w:noProof/>
            <w:webHidden/>
          </w:rPr>
          <w:fldChar w:fldCharType="end"/>
        </w:r>
      </w:hyperlink>
    </w:p>
    <w:p w14:paraId="2F04530F" w14:textId="18E2B405" w:rsidR="00BF026B" w:rsidRDefault="00D27485">
      <w:pPr>
        <w:pStyle w:val="TOC1"/>
        <w:rPr>
          <w:rFonts w:asciiTheme="minorHAnsi" w:eastAsiaTheme="minorEastAsia" w:hAnsiTheme="minorHAnsi" w:cstheme="minorBidi"/>
          <w:noProof/>
          <w:sz w:val="22"/>
          <w:szCs w:val="22"/>
        </w:rPr>
      </w:pPr>
      <w:hyperlink w:anchor="_Toc507671221" w:history="1">
        <w:r w:rsidR="00BF026B" w:rsidRPr="00447E27">
          <w:rPr>
            <w:rStyle w:val="Hyperlink"/>
            <w:noProof/>
          </w:rPr>
          <w:t>Appendix E. (Informative) Locating rule metadata</w:t>
        </w:r>
        <w:r w:rsidR="00BF026B">
          <w:rPr>
            <w:noProof/>
            <w:webHidden/>
          </w:rPr>
          <w:tab/>
        </w:r>
        <w:r w:rsidR="00BF026B">
          <w:rPr>
            <w:noProof/>
            <w:webHidden/>
          </w:rPr>
          <w:fldChar w:fldCharType="begin"/>
        </w:r>
        <w:r w:rsidR="00BF026B">
          <w:rPr>
            <w:noProof/>
            <w:webHidden/>
          </w:rPr>
          <w:instrText xml:space="preserve"> PAGEREF _Toc507671221 \h </w:instrText>
        </w:r>
        <w:r w:rsidR="00BF026B">
          <w:rPr>
            <w:noProof/>
            <w:webHidden/>
          </w:rPr>
        </w:r>
        <w:r w:rsidR="00BF026B">
          <w:rPr>
            <w:noProof/>
            <w:webHidden/>
          </w:rPr>
          <w:fldChar w:fldCharType="separate"/>
        </w:r>
        <w:r w:rsidR="00BF026B">
          <w:rPr>
            <w:noProof/>
            <w:webHidden/>
          </w:rPr>
          <w:t>93</w:t>
        </w:r>
        <w:r w:rsidR="00BF026B">
          <w:rPr>
            <w:noProof/>
            <w:webHidden/>
          </w:rPr>
          <w:fldChar w:fldCharType="end"/>
        </w:r>
      </w:hyperlink>
    </w:p>
    <w:p w14:paraId="53F32DDB" w14:textId="0131853A" w:rsidR="00BF026B" w:rsidRDefault="00D27485">
      <w:pPr>
        <w:pStyle w:val="TOC1"/>
        <w:rPr>
          <w:rFonts w:asciiTheme="minorHAnsi" w:eastAsiaTheme="minorEastAsia" w:hAnsiTheme="minorHAnsi" w:cstheme="minorBidi"/>
          <w:noProof/>
          <w:sz w:val="22"/>
          <w:szCs w:val="22"/>
        </w:rPr>
      </w:pPr>
      <w:hyperlink w:anchor="_Toc507671222" w:history="1">
        <w:r w:rsidR="00BF026B" w:rsidRPr="00447E27">
          <w:rPr>
            <w:rStyle w:val="Hyperlink"/>
            <w:noProof/>
          </w:rPr>
          <w:t>Appendix F. (Normative) Producing deterministic SARIF log files</w:t>
        </w:r>
        <w:r w:rsidR="00BF026B">
          <w:rPr>
            <w:noProof/>
            <w:webHidden/>
          </w:rPr>
          <w:tab/>
        </w:r>
        <w:r w:rsidR="00BF026B">
          <w:rPr>
            <w:noProof/>
            <w:webHidden/>
          </w:rPr>
          <w:fldChar w:fldCharType="begin"/>
        </w:r>
        <w:r w:rsidR="00BF026B">
          <w:rPr>
            <w:noProof/>
            <w:webHidden/>
          </w:rPr>
          <w:instrText xml:space="preserve"> PAGEREF _Toc507671222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3333085F" w14:textId="61C333B7"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223" w:history="1">
        <w:r w:rsidR="00BF026B" w:rsidRPr="00447E27">
          <w:rPr>
            <w:rStyle w:val="Hyperlink"/>
            <w:noProof/>
          </w:rPr>
          <w:t>F.1 General</w:t>
        </w:r>
        <w:r w:rsidR="00BF026B">
          <w:rPr>
            <w:noProof/>
            <w:webHidden/>
          </w:rPr>
          <w:tab/>
        </w:r>
        <w:r w:rsidR="00BF026B">
          <w:rPr>
            <w:noProof/>
            <w:webHidden/>
          </w:rPr>
          <w:fldChar w:fldCharType="begin"/>
        </w:r>
        <w:r w:rsidR="00BF026B">
          <w:rPr>
            <w:noProof/>
            <w:webHidden/>
          </w:rPr>
          <w:instrText xml:space="preserve"> PAGEREF _Toc507671223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7D4E7DF" w14:textId="5622630A"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224" w:history="1">
        <w:r w:rsidR="00BF026B" w:rsidRPr="00447E27">
          <w:rPr>
            <w:rStyle w:val="Hyperlink"/>
            <w:noProof/>
          </w:rPr>
          <w:t>F.2 Non-deterministic file format elements</w:t>
        </w:r>
        <w:r w:rsidR="00BF026B">
          <w:rPr>
            <w:noProof/>
            <w:webHidden/>
          </w:rPr>
          <w:tab/>
        </w:r>
        <w:r w:rsidR="00BF026B">
          <w:rPr>
            <w:noProof/>
            <w:webHidden/>
          </w:rPr>
          <w:fldChar w:fldCharType="begin"/>
        </w:r>
        <w:r w:rsidR="00BF026B">
          <w:rPr>
            <w:noProof/>
            <w:webHidden/>
          </w:rPr>
          <w:instrText xml:space="preserve"> PAGEREF _Toc507671224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DD03B2A" w14:textId="701B9864"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225" w:history="1">
        <w:r w:rsidR="00BF026B" w:rsidRPr="00447E27">
          <w:rPr>
            <w:rStyle w:val="Hyperlink"/>
            <w:noProof/>
          </w:rPr>
          <w:t>F.3 Array and dictionary element ordering</w:t>
        </w:r>
        <w:r w:rsidR="00BF026B">
          <w:rPr>
            <w:noProof/>
            <w:webHidden/>
          </w:rPr>
          <w:tab/>
        </w:r>
        <w:r w:rsidR="00BF026B">
          <w:rPr>
            <w:noProof/>
            <w:webHidden/>
          </w:rPr>
          <w:fldChar w:fldCharType="begin"/>
        </w:r>
        <w:r w:rsidR="00BF026B">
          <w:rPr>
            <w:noProof/>
            <w:webHidden/>
          </w:rPr>
          <w:instrText xml:space="preserve"> PAGEREF _Toc507671225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487A9C57" w14:textId="47AF455C"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226" w:history="1">
        <w:r w:rsidR="00BF026B" w:rsidRPr="00447E27">
          <w:rPr>
            <w:rStyle w:val="Hyperlink"/>
            <w:noProof/>
          </w:rPr>
          <w:t>F.4 Absolute paths</w:t>
        </w:r>
        <w:r w:rsidR="00BF026B">
          <w:rPr>
            <w:noProof/>
            <w:webHidden/>
          </w:rPr>
          <w:tab/>
        </w:r>
        <w:r w:rsidR="00BF026B">
          <w:rPr>
            <w:noProof/>
            <w:webHidden/>
          </w:rPr>
          <w:fldChar w:fldCharType="begin"/>
        </w:r>
        <w:r w:rsidR="00BF026B">
          <w:rPr>
            <w:noProof/>
            <w:webHidden/>
          </w:rPr>
          <w:instrText xml:space="preserve"> PAGEREF _Toc507671226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22CC8688" w14:textId="794F0258"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227" w:history="1">
        <w:r w:rsidR="00BF026B" w:rsidRPr="00447E27">
          <w:rPr>
            <w:rStyle w:val="Hyperlink"/>
            <w:noProof/>
          </w:rPr>
          <w:t>F.5 Compensating for non-deterministic output</w:t>
        </w:r>
        <w:r w:rsidR="00BF026B">
          <w:rPr>
            <w:noProof/>
            <w:webHidden/>
          </w:rPr>
          <w:tab/>
        </w:r>
        <w:r w:rsidR="00BF026B">
          <w:rPr>
            <w:noProof/>
            <w:webHidden/>
          </w:rPr>
          <w:fldChar w:fldCharType="begin"/>
        </w:r>
        <w:r w:rsidR="00BF026B">
          <w:rPr>
            <w:noProof/>
            <w:webHidden/>
          </w:rPr>
          <w:instrText xml:space="preserve"> PAGEREF _Toc507671227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1B51C97A" w14:textId="27797F85"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228" w:history="1">
        <w:r w:rsidR="00BF026B" w:rsidRPr="00447E27">
          <w:rPr>
            <w:rStyle w:val="Hyperlink"/>
            <w:noProof/>
          </w:rPr>
          <w:t>F.6 Interaction between determinism and baselining</w:t>
        </w:r>
        <w:r w:rsidR="00BF026B">
          <w:rPr>
            <w:noProof/>
            <w:webHidden/>
          </w:rPr>
          <w:tab/>
        </w:r>
        <w:r w:rsidR="00BF026B">
          <w:rPr>
            <w:noProof/>
            <w:webHidden/>
          </w:rPr>
          <w:fldChar w:fldCharType="begin"/>
        </w:r>
        <w:r w:rsidR="00BF026B">
          <w:rPr>
            <w:noProof/>
            <w:webHidden/>
          </w:rPr>
          <w:instrText xml:space="preserve"> PAGEREF _Toc507671228 \h </w:instrText>
        </w:r>
        <w:r w:rsidR="00BF026B">
          <w:rPr>
            <w:noProof/>
            <w:webHidden/>
          </w:rPr>
        </w:r>
        <w:r w:rsidR="00BF026B">
          <w:rPr>
            <w:noProof/>
            <w:webHidden/>
          </w:rPr>
          <w:fldChar w:fldCharType="separate"/>
        </w:r>
        <w:r w:rsidR="00BF026B">
          <w:rPr>
            <w:noProof/>
            <w:webHidden/>
          </w:rPr>
          <w:t>96</w:t>
        </w:r>
        <w:r w:rsidR="00BF026B">
          <w:rPr>
            <w:noProof/>
            <w:webHidden/>
          </w:rPr>
          <w:fldChar w:fldCharType="end"/>
        </w:r>
      </w:hyperlink>
    </w:p>
    <w:p w14:paraId="2BAB1E65" w14:textId="679AB289" w:rsidR="00BF026B" w:rsidRDefault="00D27485">
      <w:pPr>
        <w:pStyle w:val="TOC1"/>
        <w:rPr>
          <w:rFonts w:asciiTheme="minorHAnsi" w:eastAsiaTheme="minorEastAsia" w:hAnsiTheme="minorHAnsi" w:cstheme="minorBidi"/>
          <w:noProof/>
          <w:sz w:val="22"/>
          <w:szCs w:val="22"/>
        </w:rPr>
      </w:pPr>
      <w:hyperlink w:anchor="_Toc507671229" w:history="1">
        <w:r w:rsidR="00BF026B" w:rsidRPr="00447E27">
          <w:rPr>
            <w:rStyle w:val="Hyperlink"/>
            <w:noProof/>
          </w:rPr>
          <w:t>Appendix G. (Informative) Guidance on fixes</w:t>
        </w:r>
        <w:r w:rsidR="00BF026B">
          <w:rPr>
            <w:noProof/>
            <w:webHidden/>
          </w:rPr>
          <w:tab/>
        </w:r>
        <w:r w:rsidR="00BF026B">
          <w:rPr>
            <w:noProof/>
            <w:webHidden/>
          </w:rPr>
          <w:fldChar w:fldCharType="begin"/>
        </w:r>
        <w:r w:rsidR="00BF026B">
          <w:rPr>
            <w:noProof/>
            <w:webHidden/>
          </w:rPr>
          <w:instrText xml:space="preserve"> PAGEREF _Toc507671229 \h </w:instrText>
        </w:r>
        <w:r w:rsidR="00BF026B">
          <w:rPr>
            <w:noProof/>
            <w:webHidden/>
          </w:rPr>
        </w:r>
        <w:r w:rsidR="00BF026B">
          <w:rPr>
            <w:noProof/>
            <w:webHidden/>
          </w:rPr>
          <w:fldChar w:fldCharType="separate"/>
        </w:r>
        <w:r w:rsidR="00BF026B">
          <w:rPr>
            <w:noProof/>
            <w:webHidden/>
          </w:rPr>
          <w:t>97</w:t>
        </w:r>
        <w:r w:rsidR="00BF026B">
          <w:rPr>
            <w:noProof/>
            <w:webHidden/>
          </w:rPr>
          <w:fldChar w:fldCharType="end"/>
        </w:r>
      </w:hyperlink>
    </w:p>
    <w:p w14:paraId="5EB9D0B2" w14:textId="7EC1C2F6" w:rsidR="00BF026B" w:rsidRDefault="00D27485">
      <w:pPr>
        <w:pStyle w:val="TOC1"/>
        <w:rPr>
          <w:rFonts w:asciiTheme="minorHAnsi" w:eastAsiaTheme="minorEastAsia" w:hAnsiTheme="minorHAnsi" w:cstheme="minorBidi"/>
          <w:noProof/>
          <w:sz w:val="22"/>
          <w:szCs w:val="22"/>
        </w:rPr>
      </w:pPr>
      <w:hyperlink w:anchor="_Toc507671230" w:history="1">
        <w:r w:rsidR="00BF026B" w:rsidRPr="00447E27">
          <w:rPr>
            <w:rStyle w:val="Hyperlink"/>
            <w:noProof/>
          </w:rPr>
          <w:t>Appendix H. (Informative) Examples</w:t>
        </w:r>
        <w:r w:rsidR="00BF026B">
          <w:rPr>
            <w:noProof/>
            <w:webHidden/>
          </w:rPr>
          <w:tab/>
        </w:r>
        <w:r w:rsidR="00BF026B">
          <w:rPr>
            <w:noProof/>
            <w:webHidden/>
          </w:rPr>
          <w:fldChar w:fldCharType="begin"/>
        </w:r>
        <w:r w:rsidR="00BF026B">
          <w:rPr>
            <w:noProof/>
            <w:webHidden/>
          </w:rPr>
          <w:instrText xml:space="preserve"> PAGEREF _Toc507671230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9882BDC" w14:textId="2F8B28F0"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231" w:history="1">
        <w:r w:rsidR="00BF026B" w:rsidRPr="00447E27">
          <w:rPr>
            <w:rStyle w:val="Hyperlink"/>
            <w:noProof/>
          </w:rPr>
          <w:t>H.1 Minimal valid SARIF file resulting from a scan</w:t>
        </w:r>
        <w:r w:rsidR="00BF026B">
          <w:rPr>
            <w:noProof/>
            <w:webHidden/>
          </w:rPr>
          <w:tab/>
        </w:r>
        <w:r w:rsidR="00BF026B">
          <w:rPr>
            <w:noProof/>
            <w:webHidden/>
          </w:rPr>
          <w:fldChar w:fldCharType="begin"/>
        </w:r>
        <w:r w:rsidR="00BF026B">
          <w:rPr>
            <w:noProof/>
            <w:webHidden/>
          </w:rPr>
          <w:instrText xml:space="preserve"> PAGEREF _Toc507671231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8075FAE" w14:textId="521D1E32"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232" w:history="1">
        <w:r w:rsidR="00BF026B" w:rsidRPr="00447E27">
          <w:rPr>
            <w:rStyle w:val="Hyperlink"/>
            <w:noProof/>
          </w:rPr>
          <w:t>H.2 Minimal recommended SARIF file with source information</w:t>
        </w:r>
        <w:r w:rsidR="00BF026B">
          <w:rPr>
            <w:noProof/>
            <w:webHidden/>
          </w:rPr>
          <w:tab/>
        </w:r>
        <w:r w:rsidR="00BF026B">
          <w:rPr>
            <w:noProof/>
            <w:webHidden/>
          </w:rPr>
          <w:fldChar w:fldCharType="begin"/>
        </w:r>
        <w:r w:rsidR="00BF026B">
          <w:rPr>
            <w:noProof/>
            <w:webHidden/>
          </w:rPr>
          <w:instrText xml:space="preserve"> PAGEREF _Toc507671232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6DEE57FF" w14:textId="5D657070"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233" w:history="1">
        <w:r w:rsidR="00BF026B" w:rsidRPr="00447E27">
          <w:rPr>
            <w:rStyle w:val="Hyperlink"/>
            <w:noProof/>
          </w:rPr>
          <w:t>H.3 Minimal recommended SARIF file without source information</w:t>
        </w:r>
        <w:r w:rsidR="00BF026B">
          <w:rPr>
            <w:noProof/>
            <w:webHidden/>
          </w:rPr>
          <w:tab/>
        </w:r>
        <w:r w:rsidR="00BF026B">
          <w:rPr>
            <w:noProof/>
            <w:webHidden/>
          </w:rPr>
          <w:fldChar w:fldCharType="begin"/>
        </w:r>
        <w:r w:rsidR="00BF026B">
          <w:rPr>
            <w:noProof/>
            <w:webHidden/>
          </w:rPr>
          <w:instrText xml:space="preserve"> PAGEREF _Toc507671233 \h </w:instrText>
        </w:r>
        <w:r w:rsidR="00BF026B">
          <w:rPr>
            <w:noProof/>
            <w:webHidden/>
          </w:rPr>
        </w:r>
        <w:r w:rsidR="00BF026B">
          <w:rPr>
            <w:noProof/>
            <w:webHidden/>
          </w:rPr>
          <w:fldChar w:fldCharType="separate"/>
        </w:r>
        <w:r w:rsidR="00BF026B">
          <w:rPr>
            <w:noProof/>
            <w:webHidden/>
          </w:rPr>
          <w:t>99</w:t>
        </w:r>
        <w:r w:rsidR="00BF026B">
          <w:rPr>
            <w:noProof/>
            <w:webHidden/>
          </w:rPr>
          <w:fldChar w:fldCharType="end"/>
        </w:r>
      </w:hyperlink>
    </w:p>
    <w:p w14:paraId="6BB2BDE8" w14:textId="7D52F7EE"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234" w:history="1">
        <w:r w:rsidR="00BF026B" w:rsidRPr="00447E27">
          <w:rPr>
            <w:rStyle w:val="Hyperlink"/>
            <w:noProof/>
          </w:rPr>
          <w:t>H.4 SARIF file for exporting rule metadata</w:t>
        </w:r>
        <w:r w:rsidR="00BF026B">
          <w:rPr>
            <w:noProof/>
            <w:webHidden/>
          </w:rPr>
          <w:tab/>
        </w:r>
        <w:r w:rsidR="00BF026B">
          <w:rPr>
            <w:noProof/>
            <w:webHidden/>
          </w:rPr>
          <w:fldChar w:fldCharType="begin"/>
        </w:r>
        <w:r w:rsidR="00BF026B">
          <w:rPr>
            <w:noProof/>
            <w:webHidden/>
          </w:rPr>
          <w:instrText xml:space="preserve"> PAGEREF _Toc507671234 \h </w:instrText>
        </w:r>
        <w:r w:rsidR="00BF026B">
          <w:rPr>
            <w:noProof/>
            <w:webHidden/>
          </w:rPr>
        </w:r>
        <w:r w:rsidR="00BF026B">
          <w:rPr>
            <w:noProof/>
            <w:webHidden/>
          </w:rPr>
          <w:fldChar w:fldCharType="separate"/>
        </w:r>
        <w:r w:rsidR="00BF026B">
          <w:rPr>
            <w:noProof/>
            <w:webHidden/>
          </w:rPr>
          <w:t>100</w:t>
        </w:r>
        <w:r w:rsidR="00BF026B">
          <w:rPr>
            <w:noProof/>
            <w:webHidden/>
          </w:rPr>
          <w:fldChar w:fldCharType="end"/>
        </w:r>
      </w:hyperlink>
    </w:p>
    <w:p w14:paraId="432C5941" w14:textId="4CF58C8D" w:rsidR="00BF026B" w:rsidRDefault="00D27485">
      <w:pPr>
        <w:pStyle w:val="TOC2"/>
        <w:tabs>
          <w:tab w:val="right" w:leader="dot" w:pos="9350"/>
        </w:tabs>
        <w:rPr>
          <w:rFonts w:asciiTheme="minorHAnsi" w:eastAsiaTheme="minorEastAsia" w:hAnsiTheme="minorHAnsi" w:cstheme="minorBidi"/>
          <w:noProof/>
          <w:sz w:val="22"/>
          <w:szCs w:val="22"/>
        </w:rPr>
      </w:pPr>
      <w:hyperlink w:anchor="_Toc507671235" w:history="1">
        <w:r w:rsidR="00BF026B" w:rsidRPr="00447E27">
          <w:rPr>
            <w:rStyle w:val="Hyperlink"/>
            <w:noProof/>
          </w:rPr>
          <w:t>H.5 Comprehensive SARIF file</w:t>
        </w:r>
        <w:r w:rsidR="00BF026B">
          <w:rPr>
            <w:noProof/>
            <w:webHidden/>
          </w:rPr>
          <w:tab/>
        </w:r>
        <w:r w:rsidR="00BF026B">
          <w:rPr>
            <w:noProof/>
            <w:webHidden/>
          </w:rPr>
          <w:fldChar w:fldCharType="begin"/>
        </w:r>
        <w:r w:rsidR="00BF026B">
          <w:rPr>
            <w:noProof/>
            <w:webHidden/>
          </w:rPr>
          <w:instrText xml:space="preserve"> PAGEREF _Toc507671235 \h </w:instrText>
        </w:r>
        <w:r w:rsidR="00BF026B">
          <w:rPr>
            <w:noProof/>
            <w:webHidden/>
          </w:rPr>
        </w:r>
        <w:r w:rsidR="00BF026B">
          <w:rPr>
            <w:noProof/>
            <w:webHidden/>
          </w:rPr>
          <w:fldChar w:fldCharType="separate"/>
        </w:r>
        <w:r w:rsidR="00BF026B">
          <w:rPr>
            <w:noProof/>
            <w:webHidden/>
          </w:rPr>
          <w:t>101</w:t>
        </w:r>
        <w:r w:rsidR="00BF026B">
          <w:rPr>
            <w:noProof/>
            <w:webHidden/>
          </w:rPr>
          <w:fldChar w:fldCharType="end"/>
        </w:r>
      </w:hyperlink>
    </w:p>
    <w:p w14:paraId="1768E2B7" w14:textId="7D59C7CE" w:rsidR="00BF026B" w:rsidRDefault="00D27485">
      <w:pPr>
        <w:pStyle w:val="TOC1"/>
        <w:rPr>
          <w:rFonts w:asciiTheme="minorHAnsi" w:eastAsiaTheme="minorEastAsia" w:hAnsiTheme="minorHAnsi" w:cstheme="minorBidi"/>
          <w:noProof/>
          <w:sz w:val="22"/>
          <w:szCs w:val="22"/>
        </w:rPr>
      </w:pPr>
      <w:hyperlink w:anchor="_Toc507671236" w:history="1">
        <w:r w:rsidR="00BF026B" w:rsidRPr="00447E27">
          <w:rPr>
            <w:rStyle w:val="Hyperlink"/>
            <w:noProof/>
          </w:rPr>
          <w:t>Appendix I. (Informative) Revision History</w:t>
        </w:r>
        <w:r w:rsidR="00BF026B">
          <w:rPr>
            <w:noProof/>
            <w:webHidden/>
          </w:rPr>
          <w:tab/>
        </w:r>
        <w:r w:rsidR="00BF026B">
          <w:rPr>
            <w:noProof/>
            <w:webHidden/>
          </w:rPr>
          <w:fldChar w:fldCharType="begin"/>
        </w:r>
        <w:r w:rsidR="00BF026B">
          <w:rPr>
            <w:noProof/>
            <w:webHidden/>
          </w:rPr>
          <w:instrText xml:space="preserve"> PAGEREF _Toc507671236 \h </w:instrText>
        </w:r>
        <w:r w:rsidR="00BF026B">
          <w:rPr>
            <w:noProof/>
            <w:webHidden/>
          </w:rPr>
        </w:r>
        <w:r w:rsidR="00BF026B">
          <w:rPr>
            <w:noProof/>
            <w:webHidden/>
          </w:rPr>
          <w:fldChar w:fldCharType="separate"/>
        </w:r>
        <w:r w:rsidR="00BF026B">
          <w:rPr>
            <w:noProof/>
            <w:webHidden/>
          </w:rPr>
          <w:t>107</w:t>
        </w:r>
        <w:r w:rsidR="00BF026B">
          <w:rPr>
            <w:noProof/>
            <w:webHidden/>
          </w:rPr>
          <w:fldChar w:fldCharType="end"/>
        </w:r>
      </w:hyperlink>
    </w:p>
    <w:p w14:paraId="300EBE96" w14:textId="09ABA52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7670943"/>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7670944"/>
      <w:bookmarkStart w:id="6" w:name="_Toc85472893"/>
      <w:bookmarkStart w:id="7" w:name="_Toc287332007"/>
      <w:r>
        <w:t>IPR Policy</w:t>
      </w:r>
      <w:bookmarkEnd w:id="5"/>
    </w:p>
    <w:p w14:paraId="46AF25ED" w14:textId="292A574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86267F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7670945"/>
      <w:r>
        <w:t>Terminology</w:t>
      </w:r>
      <w:bookmarkEnd w:id="6"/>
      <w:bookmarkEnd w:id="7"/>
      <w:bookmarkEnd w:id="8"/>
    </w:p>
    <w:p w14:paraId="23C51B77" w14:textId="7FF688A3"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96075AA" w:rsidR="00B05C99" w:rsidRDefault="00D27485"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48F03BB"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5150598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2873A7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8DA46A2" w:rsidR="0044419A" w:rsidRDefault="00D27485"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31E8CAA" w:rsidR="0044419A" w:rsidRDefault="00D2748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360725A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52EDD8B" w:rsidR="00B05C99" w:rsidRDefault="00D27485"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4668D588" w:rsidR="00376AE7" w:rsidRPr="00376AE7" w:rsidRDefault="00D27485"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E92752F"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0A3537A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321FAB8E" w:rsidR="0044419A" w:rsidRDefault="00D2748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2BD3C67" w:rsidR="0044419A" w:rsidRDefault="00D2748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lastRenderedPageBreak/>
        <w:t>line</w:t>
      </w:r>
      <w:bookmarkEnd w:id="16"/>
    </w:p>
    <w:p w14:paraId="1C2EBEBC" w14:textId="663EA03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7" w:name="def_log_file"/>
      <w:r>
        <w:t>log file</w:t>
      </w:r>
      <w:bookmarkEnd w:id="17"/>
    </w:p>
    <w:p w14:paraId="7A312E29" w14:textId="7BEF06E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8" w:name="def_log_file_viewer"/>
      <w:r>
        <w:t>(log file) viewer</w:t>
      </w:r>
      <w:bookmarkEnd w:id="18"/>
    </w:p>
    <w:p w14:paraId="16E84D5B" w14:textId="2D0EB619" w:rsidR="0044419A" w:rsidRDefault="00D2748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19" w:name="def_logical_location"/>
      <w:r>
        <w:t>logical location</w:t>
      </w:r>
      <w:bookmarkEnd w:id="19"/>
    </w:p>
    <w:p w14:paraId="4BBB3B8A" w14:textId="286CA218"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0" w:name="def_message"/>
      <w:r>
        <w:t>message</w:t>
      </w:r>
      <w:bookmarkEnd w:id="20"/>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A93315B" w:rsidR="0044419A" w:rsidRDefault="00D27485"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D96A91" w:rsidR="00646038" w:rsidRDefault="00D27485"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EDA15D7" w:rsidR="0044419A" w:rsidRDefault="00D27485"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1" w:name="def_newline_sequence"/>
      <w:r>
        <w:t>newline sequence</w:t>
      </w:r>
      <w:bookmarkEnd w:id="2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F84B8CB" w:rsidR="00646038" w:rsidRDefault="00D27485"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323FA5A"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6483A24" w:rsidR="0044419A" w:rsidRDefault="00D27485"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2" w:name="def_programming_artifact"/>
      <w:r>
        <w:t>(programming) artifact</w:t>
      </w:r>
    </w:p>
    <w:bookmarkEnd w:id="22"/>
    <w:p w14:paraId="423BBE77" w14:textId="4BEB630D"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3" w:name="def_problem"/>
      <w:r>
        <w:t>problem</w:t>
      </w:r>
      <w:bookmarkEnd w:id="23"/>
    </w:p>
    <w:p w14:paraId="6CDABD9B" w14:textId="2043B9D3" w:rsidR="00B05C99" w:rsidRDefault="00D2748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13C8DCC" w:rsidR="0044419A" w:rsidRDefault="0044419A" w:rsidP="0044419A">
      <w:pPr>
        <w:pStyle w:val="Definition"/>
      </w:pPr>
      <w:r>
        <w:lastRenderedPageBreak/>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4" w:name="def_region"/>
      <w:r>
        <w:t>region</w:t>
      </w:r>
      <w:bookmarkEnd w:id="24"/>
    </w:p>
    <w:p w14:paraId="1059A9E8" w14:textId="6B18A326"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17A88972" w:rsidR="0044419A" w:rsidRDefault="00D27485"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5" w:name="def_result"/>
      <w:r>
        <w:t>result</w:t>
      </w:r>
      <w:bookmarkEnd w:id="25"/>
    </w:p>
    <w:p w14:paraId="7C7B90EF" w14:textId="17296103"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9B10200" w:rsidR="00B05C99" w:rsidRDefault="00D27485"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6" w:name="def_result_management_system"/>
      <w:r>
        <w:t>result management system</w:t>
      </w:r>
      <w:bookmarkEnd w:id="26"/>
    </w:p>
    <w:p w14:paraId="1864B8E6" w14:textId="7919FB0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4C16D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3B9C4FF8" w:rsidR="0044419A" w:rsidRDefault="00D27485"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7" w:name="def_rule"/>
      <w:r>
        <w:t>rule</w:t>
      </w:r>
      <w:bookmarkEnd w:id="27"/>
    </w:p>
    <w:p w14:paraId="40742D5C" w14:textId="76B4A24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AC1643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33FC72C2" w:rsidR="00B05C99" w:rsidRDefault="00D27485"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76CB527E"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8" w:name="def_run"/>
      <w:r>
        <w:t>run</w:t>
      </w:r>
      <w:bookmarkEnd w:id="28"/>
    </w:p>
    <w:p w14:paraId="22615526" w14:textId="3D9D0720"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C2718C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29" w:name="def_sarif_consumer"/>
      <w:bookmarkStart w:id="30" w:name="def_stable_value"/>
      <w:bookmarkEnd w:id="29"/>
      <w:r>
        <w:t>SARIF consumer</w:t>
      </w:r>
    </w:p>
    <w:p w14:paraId="626893BB" w14:textId="44203C57" w:rsidR="00817B44" w:rsidRDefault="00817B44" w:rsidP="00817B44">
      <w:pPr>
        <w:pStyle w:val="Definition"/>
      </w:pPr>
      <w:r>
        <w:t>program that reads and interprets a SARIF log file</w:t>
      </w:r>
    </w:p>
    <w:p w14:paraId="23B79BE4" w14:textId="35904E2E" w:rsidR="00817B44" w:rsidRDefault="00817B44" w:rsidP="00817B44">
      <w:pPr>
        <w:pStyle w:val="Definitionterm"/>
      </w:pPr>
      <w:bookmarkStart w:id="31" w:name="def_sarif_producer"/>
      <w:bookmarkEnd w:id="31"/>
      <w:r>
        <w:t>SARIF producer</w:t>
      </w:r>
    </w:p>
    <w:p w14:paraId="7C13F8F9" w14:textId="6AF8C70A" w:rsidR="00817B44" w:rsidRPr="00817B44" w:rsidRDefault="00817B44" w:rsidP="00817B44">
      <w:pPr>
        <w:pStyle w:val="Definition"/>
      </w:pPr>
      <w:r>
        <w:lastRenderedPageBreak/>
        <w:t>program that emits output in the SARIF format</w:t>
      </w:r>
    </w:p>
    <w:p w14:paraId="550D454E" w14:textId="7405E714" w:rsidR="00B05C99" w:rsidRDefault="00B05C99" w:rsidP="00B05C99">
      <w:pPr>
        <w:pStyle w:val="Definitionterm"/>
      </w:pPr>
      <w:r>
        <w:t>stable value</w:t>
      </w:r>
      <w:bookmarkEnd w:id="3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2" w:name="def_static_analysis_tool"/>
      <w:r>
        <w:t>(static analysis) tool</w:t>
      </w:r>
      <w:bookmarkEnd w:id="32"/>
    </w:p>
    <w:p w14:paraId="1D0151E8" w14:textId="12EEBFC6"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w:t>
      </w:r>
      <w:proofErr w:type="gramStart"/>
      <w:r w:rsidRPr="002644D0">
        <w:t>in order to</w:t>
      </w:r>
      <w:proofErr w:type="gramEnd"/>
      <w:r w:rsidRPr="002644D0">
        <w:t xml:space="preserve">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3" w:name="def_tag"/>
      <w:r>
        <w:t>tag</w:t>
      </w:r>
      <w:bookmarkEnd w:id="33"/>
    </w:p>
    <w:p w14:paraId="54E71C71" w14:textId="6C3FBFD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4" w:name="def_text_file"/>
      <w:r>
        <w:t>text file</w:t>
      </w:r>
      <w:bookmarkEnd w:id="34"/>
    </w:p>
    <w:p w14:paraId="29A46E48" w14:textId="6EE2A0BC" w:rsidR="0044419A" w:rsidRDefault="00D27485"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4426C8A" w:rsidR="0044419A" w:rsidRDefault="00D27485"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134ADF06" w:rsidR="0003129F" w:rsidRDefault="00D27485"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A5AAA71" w:rsidR="0044419A" w:rsidRDefault="00D2748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5" w:name="def_triage"/>
      <w:r>
        <w:t>triage</w:t>
      </w:r>
      <w:bookmarkEnd w:id="35"/>
    </w:p>
    <w:p w14:paraId="38D08C7E" w14:textId="7895B0A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21A73031"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25F097C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6" w:name="_Ref7502892"/>
      <w:bookmarkStart w:id="37" w:name="_Toc12011611"/>
      <w:bookmarkStart w:id="38" w:name="_Toc85472894"/>
      <w:bookmarkStart w:id="39" w:name="_Toc287332008"/>
      <w:bookmarkStart w:id="40" w:name="_Toc507670946"/>
      <w:r>
        <w:t>Normative</w:t>
      </w:r>
      <w:bookmarkEnd w:id="36"/>
      <w:bookmarkEnd w:id="37"/>
      <w:r>
        <w:t xml:space="preserve"> References</w:t>
      </w:r>
      <w:bookmarkEnd w:id="38"/>
      <w:bookmarkEnd w:id="39"/>
      <w:bookmarkEnd w:id="40"/>
    </w:p>
    <w:p w14:paraId="1CA20F39" w14:textId="3EB9E8F7" w:rsidR="00130B0A" w:rsidRDefault="00130B0A" w:rsidP="00130B0A">
      <w:pPr>
        <w:pStyle w:val="Ref"/>
        <w:rPr>
          <w:rStyle w:val="Refterm"/>
          <w:b w:val="0"/>
        </w:rPr>
      </w:pPr>
      <w:r w:rsidRPr="00EE7D13">
        <w:rPr>
          <w:rStyle w:val="Refterm"/>
        </w:rPr>
        <w:t>[</w:t>
      </w:r>
      <w:bookmarkStart w:id="41" w:name="BCP14"/>
      <w:r>
        <w:rPr>
          <w:rStyle w:val="Refterm"/>
        </w:rPr>
        <w:t>BCP14</w:t>
      </w:r>
      <w:bookmarkEnd w:id="4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19FA7353" w:rsidR="00AB66A4" w:rsidRDefault="00AB66A4" w:rsidP="00130B0A">
      <w:pPr>
        <w:pStyle w:val="Ref"/>
        <w:rPr>
          <w:rStyle w:val="Refterm"/>
          <w:b w:val="0"/>
        </w:rPr>
      </w:pPr>
      <w:r w:rsidRPr="00EE7D13">
        <w:rPr>
          <w:rStyle w:val="Refterm"/>
        </w:rPr>
        <w:t>[</w:t>
      </w:r>
      <w:bookmarkStart w:id="42" w:name="ECMA404"/>
      <w:r w:rsidRPr="00EE7D13">
        <w:rPr>
          <w:rStyle w:val="Refterm"/>
        </w:rPr>
        <w:t>ECMA404</w:t>
      </w:r>
      <w:bookmarkEnd w:id="42"/>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3826F113" w:rsidR="00AB66A4" w:rsidRDefault="00AB66A4" w:rsidP="00AB66A4">
      <w:pPr>
        <w:pStyle w:val="Ref"/>
      </w:pPr>
      <w:r w:rsidRPr="00EE7D13">
        <w:rPr>
          <w:rStyle w:val="Refterm"/>
        </w:rPr>
        <w:t>[</w:t>
      </w:r>
      <w:bookmarkStart w:id="43" w:name="FIPSPUB1804"/>
      <w:r w:rsidRPr="00EE7D13">
        <w:rPr>
          <w:rStyle w:val="Refterm"/>
        </w:rPr>
        <w:t>FIPSPUB180-4</w:t>
      </w:r>
      <w:bookmarkEnd w:id="43"/>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4" w:name="GFM"/>
      <w:r>
        <w:rPr>
          <w:rStyle w:val="Refterm"/>
        </w:rPr>
        <w:t>GFM</w:t>
      </w:r>
      <w:bookmarkEnd w:id="4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8FB290A" w:rsidR="00AB66A4" w:rsidRDefault="00AB66A4" w:rsidP="005B76B8">
      <w:pPr>
        <w:pStyle w:val="Ref"/>
      </w:pPr>
      <w:r w:rsidRPr="00EE7D13">
        <w:rPr>
          <w:rStyle w:val="Refterm"/>
        </w:rPr>
        <w:t>[</w:t>
      </w:r>
      <w:bookmarkStart w:id="45" w:name="ISO86012004"/>
      <w:r w:rsidRPr="00EE7D13">
        <w:rPr>
          <w:rStyle w:val="Refterm"/>
        </w:rPr>
        <w:t>ISO8601:2004</w:t>
      </w:r>
      <w:bookmarkEnd w:id="45"/>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666234E1" w:rsidR="004F385B" w:rsidRDefault="004F385B" w:rsidP="004F385B">
      <w:pPr>
        <w:pStyle w:val="Ref"/>
      </w:pPr>
      <w:r w:rsidRPr="00EE7D13">
        <w:rPr>
          <w:rStyle w:val="Refterm"/>
        </w:rPr>
        <w:lastRenderedPageBreak/>
        <w:t>[</w:t>
      </w:r>
      <w:bookmarkStart w:id="46" w:name="ISO14977"/>
      <w:r w:rsidRPr="00EE7D13">
        <w:rPr>
          <w:rStyle w:val="Refterm"/>
        </w:rPr>
        <w:t>ISO</w:t>
      </w:r>
      <w:r>
        <w:rPr>
          <w:rStyle w:val="Refterm"/>
        </w:rPr>
        <w:t>14977</w:t>
      </w:r>
      <w:r w:rsidRPr="00EE7D13">
        <w:rPr>
          <w:rStyle w:val="Refterm"/>
        </w:rPr>
        <w:t>:</w:t>
      </w:r>
      <w:r>
        <w:rPr>
          <w:rStyle w:val="Refterm"/>
        </w:rPr>
        <w:t>1996</w:t>
      </w:r>
      <w:bookmarkEnd w:id="46"/>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60938A2E" w:rsidR="00F85576" w:rsidRDefault="00F85576" w:rsidP="004F385B">
      <w:pPr>
        <w:pStyle w:val="Ref"/>
      </w:pPr>
      <w:r w:rsidRPr="00EE7D13">
        <w:rPr>
          <w:rStyle w:val="Refterm"/>
        </w:rPr>
        <w:t>[</w:t>
      </w:r>
      <w:bookmarkStart w:id="47" w:name="JSCHEMA01"/>
      <w:r w:rsidRPr="00EE7D13">
        <w:rPr>
          <w:rStyle w:val="Refterm"/>
        </w:rPr>
        <w:t>JSCHEMA01</w:t>
      </w:r>
      <w:bookmarkEnd w:id="4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1728FCE0" w:rsidR="00C02DEC" w:rsidRDefault="00C02DEC" w:rsidP="00F85576">
      <w:pPr>
        <w:pStyle w:val="Ref"/>
      </w:pPr>
      <w:r w:rsidRPr="00EE7D13">
        <w:rPr>
          <w:rStyle w:val="Refterm"/>
        </w:rPr>
        <w:t>[</w:t>
      </w:r>
      <w:bookmarkStart w:id="48" w:name="RFC2119"/>
      <w:r w:rsidRPr="00EE7D13">
        <w:rPr>
          <w:rStyle w:val="Refterm"/>
        </w:rPr>
        <w:t>RFC2119</w:t>
      </w:r>
      <w:bookmarkEnd w:id="4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1A79E203" w:rsidR="00AB66A4" w:rsidRDefault="00AB66A4" w:rsidP="00AB66A4">
      <w:pPr>
        <w:pStyle w:val="Ref"/>
      </w:pPr>
      <w:r w:rsidRPr="00EE7D13">
        <w:rPr>
          <w:rStyle w:val="Refterm"/>
        </w:rPr>
        <w:t>[</w:t>
      </w:r>
      <w:bookmarkStart w:id="49" w:name="RFC2045"/>
      <w:r w:rsidRPr="00EE7D13">
        <w:rPr>
          <w:rStyle w:val="Refterm"/>
        </w:rPr>
        <w:t>RFC2045</w:t>
      </w:r>
      <w:bookmarkEnd w:id="4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50E04F40" w:rsidR="00C56762" w:rsidRPr="0052312C" w:rsidRDefault="00C56762" w:rsidP="00C56762">
      <w:pPr>
        <w:pStyle w:val="Ref"/>
      </w:pPr>
      <w:r>
        <w:rPr>
          <w:rStyle w:val="Refterm"/>
        </w:rPr>
        <w:t>[</w:t>
      </w:r>
      <w:bookmarkStart w:id="50" w:name="RFC3629"/>
      <w:r>
        <w:rPr>
          <w:rStyle w:val="Refterm"/>
        </w:rPr>
        <w:t>RFC3629</w:t>
      </w:r>
      <w:bookmarkEnd w:id="50"/>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484D3300" w:rsidR="0092395F" w:rsidRDefault="00AB66A4" w:rsidP="00C56762">
      <w:pPr>
        <w:pStyle w:val="Ref"/>
      </w:pPr>
      <w:r w:rsidRPr="00EE7D13">
        <w:rPr>
          <w:rStyle w:val="Refterm"/>
        </w:rPr>
        <w:t>[</w:t>
      </w:r>
      <w:bookmarkStart w:id="51" w:name="RFC3986"/>
      <w:r w:rsidRPr="00EE7D13">
        <w:rPr>
          <w:rStyle w:val="Refterm"/>
        </w:rPr>
        <w:t>RFC3986</w:t>
      </w:r>
      <w:bookmarkEnd w:id="5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4AA5E4A" w:rsidR="00C56762" w:rsidRDefault="00C56762" w:rsidP="00C56762">
      <w:pPr>
        <w:pStyle w:val="Ref"/>
      </w:pPr>
      <w:r>
        <w:rPr>
          <w:rStyle w:val="Refterm"/>
        </w:rPr>
        <w:t>[</w:t>
      </w:r>
      <w:bookmarkStart w:id="52" w:name="RFC5646"/>
      <w:r>
        <w:rPr>
          <w:rStyle w:val="Refterm"/>
        </w:rPr>
        <w:t>RFC5646</w:t>
      </w:r>
      <w:bookmarkEnd w:id="5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26F02E2D" w:rsidR="006E09CB" w:rsidRDefault="006E09CB" w:rsidP="00130B0A">
      <w:pPr>
        <w:pStyle w:val="Ref"/>
        <w:rPr>
          <w:rStyle w:val="Refterm"/>
        </w:rPr>
      </w:pPr>
      <w:r>
        <w:rPr>
          <w:rStyle w:val="Refterm"/>
        </w:rPr>
        <w:t>[</w:t>
      </w:r>
      <w:bookmarkStart w:id="53" w:name="RFC7763"/>
      <w:r>
        <w:rPr>
          <w:rStyle w:val="Refterm"/>
        </w:rPr>
        <w:t>RFC7763</w:t>
      </w:r>
      <w:bookmarkEnd w:id="53"/>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67284066" w:rsidR="006E09CB" w:rsidRDefault="006E09CB" w:rsidP="006E09CB">
      <w:pPr>
        <w:pStyle w:val="Ref"/>
      </w:pPr>
      <w:r>
        <w:rPr>
          <w:rStyle w:val="Refterm"/>
          <w:bCs w:val="0"/>
        </w:rPr>
        <w:t>[</w:t>
      </w:r>
      <w:bookmarkStart w:id="54" w:name="RFC7764"/>
      <w:r>
        <w:rPr>
          <w:rStyle w:val="Refterm"/>
          <w:bCs w:val="0"/>
        </w:rPr>
        <w:t>RFC7764</w:t>
      </w:r>
      <w:bookmarkEnd w:id="5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5" w:name="RFC8174"/>
      <w:r>
        <w:rPr>
          <w:rStyle w:val="Refterm"/>
          <w:bCs w:val="0"/>
        </w:rPr>
        <w:t>RFC8174</w:t>
      </w:r>
      <w:bookmarkEnd w:id="5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0E3B70E9" w:rsidR="00F85576" w:rsidRPr="00F85576" w:rsidRDefault="00F85576" w:rsidP="00130B0A">
      <w:pPr>
        <w:pStyle w:val="Ref"/>
        <w:rPr>
          <w:rStyle w:val="Refterm"/>
          <w:b w:val="0"/>
        </w:rPr>
      </w:pPr>
      <w:r>
        <w:rPr>
          <w:rStyle w:val="Refterm"/>
        </w:rPr>
        <w:t>[</w:t>
      </w:r>
      <w:bookmarkStart w:id="56" w:name="SEMVER"/>
      <w:r>
        <w:rPr>
          <w:rStyle w:val="Refterm"/>
        </w:rPr>
        <w:t>SEMVER</w:t>
      </w:r>
      <w:bookmarkEnd w:id="56"/>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196744AF" w:rsidR="0092395F" w:rsidRDefault="00DE0F9F" w:rsidP="00F85576">
      <w:pPr>
        <w:pStyle w:val="Ref"/>
      </w:pPr>
      <w:r>
        <w:rPr>
          <w:rStyle w:val="Refterm"/>
        </w:rPr>
        <w:t>[</w:t>
      </w:r>
      <w:bookmarkStart w:id="57" w:name="UNICODE10"/>
      <w:r>
        <w:rPr>
          <w:rStyle w:val="Refterm"/>
        </w:rPr>
        <w:t>UNICODE10</w:t>
      </w:r>
      <w:bookmarkEnd w:id="57"/>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8" w:name="_Toc85472895"/>
      <w:bookmarkStart w:id="59" w:name="_Toc287332009"/>
      <w:bookmarkStart w:id="60" w:name="_Toc507670947"/>
      <w:r>
        <w:t>Non-Normative References</w:t>
      </w:r>
      <w:bookmarkEnd w:id="58"/>
      <w:bookmarkEnd w:id="59"/>
      <w:bookmarkEnd w:id="60"/>
    </w:p>
    <w:p w14:paraId="1067680D" w14:textId="29C29D3B" w:rsidR="00D422AB" w:rsidRDefault="00D422AB" w:rsidP="00D422AB">
      <w:pPr>
        <w:pStyle w:val="Ref"/>
        <w:rPr>
          <w:rStyle w:val="Refterm"/>
          <w:b w:val="0"/>
        </w:rPr>
      </w:pPr>
      <w:r w:rsidRPr="001A52C9">
        <w:rPr>
          <w:rStyle w:val="Refterm"/>
        </w:rPr>
        <w:t>[</w:t>
      </w:r>
      <w:bookmarkStart w:id="61" w:name="CMARK"/>
      <w:r>
        <w:rPr>
          <w:rStyle w:val="Refterm"/>
        </w:rPr>
        <w:t>CMARK</w:t>
      </w:r>
      <w:bookmarkEnd w:id="61"/>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2A16A7FE" w:rsidR="00A86F30" w:rsidRDefault="00A86F30" w:rsidP="00D422AB">
      <w:pPr>
        <w:pStyle w:val="Ref"/>
        <w:rPr>
          <w:rStyle w:val="Refterm"/>
          <w:b w:val="0"/>
        </w:rPr>
      </w:pPr>
      <w:r w:rsidRPr="001A52C9">
        <w:rPr>
          <w:rStyle w:val="Refterm"/>
        </w:rPr>
        <w:t>[</w:t>
      </w:r>
      <w:bookmarkStart w:id="62" w:name="CWE"/>
      <w:r>
        <w:rPr>
          <w:rStyle w:val="Refterm"/>
        </w:rPr>
        <w:t>CWE</w:t>
      </w:r>
      <w:bookmarkEnd w:id="62"/>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423780A8" w:rsidR="00F84A73" w:rsidRDefault="00F84A73" w:rsidP="00F84A73">
      <w:pPr>
        <w:pStyle w:val="Ref"/>
        <w:rPr>
          <w:rStyle w:val="Refterm"/>
          <w:b w:val="0"/>
        </w:rPr>
      </w:pPr>
      <w:r w:rsidRPr="001A52C9">
        <w:rPr>
          <w:rStyle w:val="Refterm"/>
        </w:rPr>
        <w:t>[</w:t>
      </w:r>
      <w:bookmarkStart w:id="63" w:name="GFMCMARK"/>
      <w:r>
        <w:rPr>
          <w:rStyle w:val="Refterm"/>
        </w:rPr>
        <w:t>GFMCMARK</w:t>
      </w:r>
      <w:bookmarkEnd w:id="63"/>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664F8E83" w:rsidR="00F84A73" w:rsidRDefault="00F84A73" w:rsidP="00F84A73">
      <w:pPr>
        <w:pStyle w:val="Ref"/>
        <w:rPr>
          <w:rStyle w:val="Refterm"/>
          <w:b w:val="0"/>
        </w:rPr>
      </w:pPr>
      <w:r w:rsidRPr="001A52C9">
        <w:rPr>
          <w:rStyle w:val="Refterm"/>
        </w:rPr>
        <w:t>[</w:t>
      </w:r>
      <w:bookmarkStart w:id="64" w:name="GFMENG"/>
      <w:r>
        <w:rPr>
          <w:rStyle w:val="Refterm"/>
        </w:rPr>
        <w:t>GFMENG</w:t>
      </w:r>
      <w:bookmarkEnd w:id="64"/>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151B1D7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4C4745D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654E0AA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5" w:name="_Toc507670948"/>
      <w:r>
        <w:lastRenderedPageBreak/>
        <w:t>Conventions</w:t>
      </w:r>
      <w:bookmarkEnd w:id="65"/>
    </w:p>
    <w:p w14:paraId="50E64719" w14:textId="2428E7E7" w:rsidR="0012387E" w:rsidRPr="0012387E" w:rsidRDefault="0012387E" w:rsidP="0012387E"/>
    <w:p w14:paraId="2D42620D" w14:textId="4CD3D186" w:rsidR="0012387E" w:rsidRDefault="00EE7D13" w:rsidP="0012387E">
      <w:pPr>
        <w:pStyle w:val="Heading2"/>
      </w:pPr>
      <w:bookmarkStart w:id="66" w:name="_Toc507670949"/>
      <w:r>
        <w:t>General</w:t>
      </w:r>
      <w:bookmarkEnd w:id="6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7" w:name="_Toc507670950"/>
      <w:r>
        <w:t>Format examples</w:t>
      </w:r>
      <w:bookmarkEnd w:id="67"/>
    </w:p>
    <w:p w14:paraId="0C763244" w14:textId="7DFAF36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8" w:name="_Toc507670951"/>
      <w:r>
        <w:t>Property notation</w:t>
      </w:r>
      <w:bookmarkEnd w:id="68"/>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69" w:name="_Toc507670952"/>
      <w:r>
        <w:t>Syntax notation</w:t>
      </w:r>
      <w:bookmarkEnd w:id="69"/>
    </w:p>
    <w:p w14:paraId="15BCDF38" w14:textId="1F583DE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57D3F4DB"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70" w:name="_Ref506805751"/>
      <w:bookmarkStart w:id="71" w:name="_Ref506805786"/>
      <w:bookmarkStart w:id="72" w:name="_Ref506805801"/>
      <w:bookmarkStart w:id="73" w:name="_Ref506805881"/>
      <w:bookmarkStart w:id="74" w:name="_Toc507670953"/>
      <w:r>
        <w:lastRenderedPageBreak/>
        <w:t>File format</w:t>
      </w:r>
      <w:bookmarkEnd w:id="70"/>
      <w:bookmarkEnd w:id="71"/>
      <w:bookmarkEnd w:id="72"/>
      <w:bookmarkEnd w:id="73"/>
      <w:bookmarkEnd w:id="74"/>
    </w:p>
    <w:p w14:paraId="4E58823B" w14:textId="39ED7B8C" w:rsidR="008F022E" w:rsidRDefault="008F022E" w:rsidP="008F022E">
      <w:pPr>
        <w:pStyle w:val="Heading2"/>
      </w:pPr>
      <w:bookmarkStart w:id="75" w:name="_Toc507670954"/>
      <w:r>
        <w:t>General</w:t>
      </w:r>
      <w:bookmarkEnd w:id="7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C24BFE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BF026B">
        <w:t>3.10</w:t>
      </w:r>
      <w:r>
        <w:fldChar w:fldCharType="end"/>
      </w:r>
      <w:r>
        <w:t>).</w:t>
      </w:r>
    </w:p>
    <w:p w14:paraId="37874D7A" w14:textId="5FB74BD0" w:rsidR="00815787" w:rsidRDefault="00EF1697" w:rsidP="00815787">
      <w:pPr>
        <w:pStyle w:val="Heading2"/>
      </w:pPr>
      <w:bookmarkStart w:id="76" w:name="_Ref507594747"/>
      <w:bookmarkStart w:id="77" w:name="_Toc507670955"/>
      <w:r>
        <w:t>fileLocation objects</w:t>
      </w:r>
      <w:bookmarkEnd w:id="76"/>
      <w:bookmarkEnd w:id="77"/>
    </w:p>
    <w:p w14:paraId="15E45BC8" w14:textId="6BB90172" w:rsidR="00EF1697" w:rsidRPr="00EF1697" w:rsidRDefault="00EF1697" w:rsidP="00EF1697">
      <w:pPr>
        <w:pStyle w:val="Heading3"/>
      </w:pPr>
      <w:bookmarkStart w:id="78" w:name="_Ref507595872"/>
      <w:bookmarkStart w:id="79" w:name="_Toc507670956"/>
      <w:r>
        <w:t>General</w:t>
      </w:r>
      <w:bookmarkEnd w:id="78"/>
      <w:bookmarkEnd w:id="79"/>
    </w:p>
    <w:p w14:paraId="0DE4A1DE" w14:textId="144FFA36"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F026B">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F026B">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80" w:name="_Ref507592462"/>
      <w:bookmarkStart w:id="81" w:name="_Toc507670957"/>
      <w:r>
        <w:t>uri property</w:t>
      </w:r>
      <w:bookmarkEnd w:id="80"/>
      <w:bookmarkEnd w:id="81"/>
    </w:p>
    <w:p w14:paraId="604C3241" w14:textId="5B3EA2A3"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0CF229D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05956E93" w14:textId="1E0A780F" w:rsidR="000630E6" w:rsidRDefault="000630E6" w:rsidP="00F24170">
      <w:pPr>
        <w:rPr>
          <w:ins w:id="82" w:author="Laurence Golding" w:date="2018-03-09T15:45:00Z"/>
        </w:rPr>
      </w:pPr>
      <w:ins w:id="83" w:author="Laurence Golding" w:date="2018-03-09T15:45:00Z">
        <w:r>
          <w:t>Wh</w:t>
        </w:r>
      </w:ins>
      <w:ins w:id="84" w:author="Laurence Golding" w:date="2018-03-09T15:46:00Z">
        <w:r>
          <w:t>en two URIs are not equivalent in this sense (that is, when their normalized forms are not the same), we will say that they are “distinct.”</w:t>
        </w:r>
      </w:ins>
    </w:p>
    <w:p w14:paraId="13070E6F" w14:textId="5B41C7A8"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 xml:space="preserve">This is especially important when the same SARIF file might be consumed on multiple platforms, for example, a platform such as Windows, whose NTFS file system is </w:t>
      </w:r>
      <w:r w:rsidRPr="00F24170">
        <w:lastRenderedPageBreak/>
        <w:t>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85" w:name="_Ref507592476"/>
      <w:bookmarkStart w:id="86" w:name="_Toc507670958"/>
      <w:r>
        <w:t>uriBaseId property</w:t>
      </w:r>
      <w:bookmarkEnd w:id="85"/>
      <w:bookmarkEnd w:id="86"/>
    </w:p>
    <w:p w14:paraId="4438C49A" w14:textId="17F83C14"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BF026B">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1D905B4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BF026B">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87" w:name="_Toc507670959"/>
      <w:r>
        <w:t>String properties</w:t>
      </w:r>
      <w:bookmarkEnd w:id="87"/>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88" w:name="_Toc507670960"/>
      <w:r>
        <w:t>Object properties</w:t>
      </w:r>
      <w:bookmarkEnd w:id="88"/>
    </w:p>
    <w:p w14:paraId="1C30B6EF" w14:textId="5A0BF8C3"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BF026B">
        <w:t>3.11.10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BF026B">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89" w:name="_Toc507670961"/>
      <w:r>
        <w:t>Array properties</w:t>
      </w:r>
      <w:bookmarkEnd w:id="89"/>
    </w:p>
    <w:p w14:paraId="5EBAA746" w14:textId="5EEE63E9"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BF026B">
        <w:t>3.11.14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F026B">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90" w:name="_Ref493408960"/>
      <w:bookmarkStart w:id="91" w:name="_Toc507670962"/>
      <w:r>
        <w:t>Property bags</w:t>
      </w:r>
      <w:bookmarkEnd w:id="90"/>
      <w:bookmarkEnd w:id="91"/>
    </w:p>
    <w:p w14:paraId="394A6CDE" w14:textId="6ABA55FC" w:rsidR="00815787" w:rsidRDefault="00815787" w:rsidP="00815787">
      <w:pPr>
        <w:pStyle w:val="Heading3"/>
      </w:pPr>
      <w:bookmarkStart w:id="92" w:name="_Toc507670963"/>
      <w:r>
        <w:t>General</w:t>
      </w:r>
      <w:bookmarkEnd w:id="92"/>
    </w:p>
    <w:p w14:paraId="09818AAE" w14:textId="7A7BC885"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93" w:name="_Toc507670964"/>
      <w:r>
        <w:lastRenderedPageBreak/>
        <w:t>Tags</w:t>
      </w:r>
      <w:bookmarkEnd w:id="93"/>
    </w:p>
    <w:p w14:paraId="32ECCC5D" w14:textId="2CF5DE43" w:rsidR="00992B66" w:rsidRPr="00992B66" w:rsidRDefault="00992B66" w:rsidP="00992B66">
      <w:pPr>
        <w:pStyle w:val="Heading4"/>
      </w:pPr>
      <w:bookmarkStart w:id="94" w:name="_Toc507670965"/>
      <w:r>
        <w:t>General</w:t>
      </w:r>
      <w:bookmarkEnd w:id="94"/>
    </w:p>
    <w:p w14:paraId="0F1BC690" w14:textId="79C87F3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95" w:name="_Hlk493349329"/>
      <w:r w:rsidRPr="001A344F">
        <w:t xml:space="preserve">an array containing zero or more arbitrary strings, no two of which </w:t>
      </w:r>
      <w:r w:rsidRPr="001A344F">
        <w:rPr>
          <w:b/>
        </w:rPr>
        <w:t>SHALL</w:t>
      </w:r>
      <w:r w:rsidRPr="001A344F">
        <w:t xml:space="preserve"> be the same</w:t>
      </w:r>
      <w:bookmarkEnd w:id="9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96" w:name="_Toc507670966"/>
      <w:r>
        <w:t>Namespaced tags</w:t>
      </w:r>
      <w:bookmarkEnd w:id="96"/>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C54636"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97" w:name="_Toc507670967"/>
      <w:r>
        <w:t>Tag metadata</w:t>
      </w:r>
      <w:bookmarkEnd w:id="9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69C8502"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rsidR="00BF026B">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w:t>
      </w:r>
      <w:proofErr w:type="gramStart"/>
      <w:r>
        <w:t>/..</w:t>
      </w:r>
      <w:proofErr w:type="gramEnd"/>
      <w:r>
        <w:t>/bin'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0D15C22E"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rsidR="00BF026B">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w:t>
      </w:r>
      <w:proofErr w:type="gramStart"/>
      <w:r>
        <w:t>/..</w:t>
      </w:r>
      <w:proofErr w:type="gramEnd"/>
      <w:r>
        <w:t>/bin'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lastRenderedPageBreak/>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4B618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BF026B">
        <w:t>3.11</w:t>
      </w:r>
      <w:r>
        <w:fldChar w:fldCharType="end"/>
      </w:r>
      <w:r>
        <w:t xml:space="preserve">) that lexically contains the </w:t>
      </w:r>
      <w:r w:rsidRPr="00B94FAC">
        <w:rPr>
          <w:rStyle w:val="CODEtemp"/>
        </w:rPr>
        <w:t>result</w:t>
      </w:r>
      <w:r>
        <w:t xml:space="preserve"> object:</w:t>
      </w:r>
    </w:p>
    <w:p w14:paraId="2D58AD47" w14:textId="02BC9694"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BF026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w:t>
      </w:r>
      <w:proofErr w:type="gramStart"/>
      <w:r>
        <w:t>/..</w:t>
      </w:r>
      <w:proofErr w:type="gramEnd"/>
      <w:r>
        <w:t>/bin'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98" w:name="_Ref493413701"/>
      <w:bookmarkStart w:id="99" w:name="_Ref493413744"/>
      <w:bookmarkStart w:id="100" w:name="_Toc507670968"/>
      <w:r>
        <w:t>Date/time properties</w:t>
      </w:r>
      <w:bookmarkEnd w:id="98"/>
      <w:bookmarkEnd w:id="99"/>
      <w:bookmarkEnd w:id="100"/>
    </w:p>
    <w:p w14:paraId="33510EF1" w14:textId="17E96B7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lastRenderedPageBreak/>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A057F90" w14:textId="4CC756F6" w:rsidR="00815787" w:rsidRDefault="00815787" w:rsidP="00815787">
      <w:pPr>
        <w:pStyle w:val="Heading2"/>
      </w:pPr>
      <w:bookmarkStart w:id="101" w:name="_Ref493404799"/>
      <w:bookmarkStart w:id="102" w:name="_Toc507670969"/>
      <w:r>
        <w:t>Array properties with unique values</w:t>
      </w:r>
      <w:bookmarkEnd w:id="101"/>
      <w:bookmarkEnd w:id="102"/>
    </w:p>
    <w:p w14:paraId="165FE7F2" w14:textId="70CC2A1D"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03" w:name="_Ref493426052"/>
      <w:bookmarkStart w:id="104" w:name="_Toc507670970"/>
      <w:r>
        <w:t>Message properties</w:t>
      </w:r>
      <w:bookmarkEnd w:id="103"/>
      <w:bookmarkEnd w:id="104"/>
    </w:p>
    <w:p w14:paraId="0A758B59" w14:textId="372BB610" w:rsidR="00354823" w:rsidRPr="00354823" w:rsidRDefault="00354823" w:rsidP="00354823">
      <w:pPr>
        <w:pStyle w:val="Heading3"/>
      </w:pPr>
      <w:bookmarkStart w:id="105" w:name="_Toc507670971"/>
      <w:r>
        <w:t>General</w:t>
      </w:r>
      <w:bookmarkEnd w:id="105"/>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06"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06"/>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2548113C"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BF026B">
        <w:t>3.9.4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107" w:name="_Ref503354593"/>
      <w:bookmarkStart w:id="108" w:name="_Toc507670972"/>
      <w:r>
        <w:t>Plain text messages</w:t>
      </w:r>
      <w:bookmarkEnd w:id="107"/>
      <w:bookmarkEnd w:id="108"/>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09" w:name="_Ref503354606"/>
      <w:bookmarkStart w:id="110" w:name="_Toc507670973"/>
      <w:r>
        <w:t>Rich text messages</w:t>
      </w:r>
      <w:bookmarkEnd w:id="109"/>
      <w:bookmarkEnd w:id="110"/>
    </w:p>
    <w:p w14:paraId="78C77DEB" w14:textId="06212753" w:rsidR="00675C8D" w:rsidRPr="00675C8D" w:rsidRDefault="00675C8D" w:rsidP="00675C8D">
      <w:pPr>
        <w:pStyle w:val="Heading4"/>
      </w:pPr>
      <w:bookmarkStart w:id="111" w:name="_Toc507670974"/>
      <w:r>
        <w:t>General</w:t>
      </w:r>
      <w:bookmarkEnd w:id="111"/>
    </w:p>
    <w:p w14:paraId="45F56986" w14:textId="77777777" w:rsidR="00A4123E" w:rsidRDefault="00A4123E" w:rsidP="00A4123E">
      <w:r>
        <w:t xml:space="preserve">Rich text messages </w:t>
      </w:r>
      <w:r>
        <w:rPr>
          <w:b/>
        </w:rPr>
        <w:t>MAY</w:t>
      </w:r>
      <w:r>
        <w:t xml:space="preserve"> be of arbitrary </w:t>
      </w:r>
      <w:proofErr w:type="gramStart"/>
      <w:r>
        <w:t>length, and</w:t>
      </w:r>
      <w:proofErr w:type="gramEnd"/>
      <w:r>
        <w:t xml:space="preserve">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05B74D9C"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BF026B">
        <w:t>3.11.17</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w:t>
      </w:r>
      <w:r>
        <w:lastRenderedPageBreak/>
        <w:t>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139CF6FE"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BF026B">
        <w:t>3.11.17</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12" w:name="_Ref503355198"/>
      <w:bookmarkStart w:id="113" w:name="_Toc507670975"/>
      <w:r>
        <w:t>Security implications</w:t>
      </w:r>
      <w:bookmarkEnd w:id="112"/>
      <w:bookmarkEnd w:id="11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775F3C6"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w:t>
      </w:r>
      <w:proofErr w:type="gramStart"/>
      <w:r>
        <w:t>), or</w:t>
      </w:r>
      <w:proofErr w:type="gramEnd"/>
      <w:r>
        <w:t xml:space="preserve">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w:t>
      </w:r>
      <w:proofErr w:type="gramStart"/>
      <w:r w:rsidR="00675C8D">
        <w:t>them, and</w:t>
      </w:r>
      <w:proofErr w:type="gramEnd"/>
      <w:r w:rsidR="00675C8D">
        <w:t xml:space="preserve">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14" w:name="_Ref503352567"/>
      <w:bookmarkStart w:id="115" w:name="_Toc507670976"/>
      <w:r>
        <w:t>Messages with e</w:t>
      </w:r>
      <w:r w:rsidR="00A4123E">
        <w:t>mbedded links</w:t>
      </w:r>
      <w:bookmarkEnd w:id="114"/>
      <w:bookmarkEnd w:id="115"/>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49CF824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F026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F026B">
        <w:t>3.9.3</w:t>
      </w:r>
      <w:r>
        <w:fldChar w:fldCharType="end"/>
      </w:r>
      <w:r>
        <w:t xml:space="preserve">), </w:t>
      </w:r>
      <w:r>
        <w:rPr>
          <w:rStyle w:val="CODEtemp"/>
        </w:rPr>
        <w:t>link text</w:t>
      </w:r>
      <w:r>
        <w:t xml:space="preserve"> </w:t>
      </w:r>
      <w:r>
        <w:rPr>
          <w:b/>
        </w:rPr>
        <w:t>MAY</w:t>
      </w:r>
      <w:r>
        <w:t xml:space="preserve"> be either plain text or rich text.</w:t>
      </w:r>
    </w:p>
    <w:p w14:paraId="11D0E986" w14:textId="19E7AA8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F026B">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lastRenderedPageBreak/>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16" w:name="_Ref493337542"/>
      <w:bookmarkStart w:id="117" w:name="_Toc507670977"/>
      <w:r>
        <w:t>sarifLog object</w:t>
      </w:r>
      <w:bookmarkEnd w:id="116"/>
      <w:bookmarkEnd w:id="117"/>
    </w:p>
    <w:p w14:paraId="5DEDD21B" w14:textId="0630136E" w:rsidR="000D32C1" w:rsidRDefault="000D32C1" w:rsidP="000D32C1">
      <w:pPr>
        <w:pStyle w:val="Heading3"/>
      </w:pPr>
      <w:bookmarkStart w:id="118" w:name="_Toc507670978"/>
      <w:r>
        <w:t>General</w:t>
      </w:r>
      <w:bookmarkEnd w:id="11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413C2B51"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BF026B">
        <w:t>3.10.2</w:t>
      </w:r>
      <w:r w:rsidR="0038356E">
        <w:fldChar w:fldCharType="end"/>
      </w:r>
    </w:p>
    <w:p w14:paraId="69B7D7D3" w14:textId="5FC7449E"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BF026B">
        <w:t>3.10.4</w:t>
      </w:r>
      <w:r w:rsidR="0038356E">
        <w:fldChar w:fldCharType="end"/>
      </w:r>
    </w:p>
    <w:p w14:paraId="39DC26EB" w14:textId="77777777" w:rsidR="0038356E" w:rsidRDefault="0038356E" w:rsidP="0038356E">
      <w:pPr>
        <w:pStyle w:val="Code"/>
      </w:pPr>
      <w:r>
        <w:t xml:space="preserve">        {</w:t>
      </w:r>
    </w:p>
    <w:p w14:paraId="4DCDD64B" w14:textId="72B9860D" w:rsidR="0038356E" w:rsidRDefault="0038356E" w:rsidP="0038356E">
      <w:pPr>
        <w:pStyle w:val="Code"/>
      </w:pPr>
      <w:r>
        <w:t xml:space="preserve">            ...         # a run object (see §</w:t>
      </w:r>
      <w:r>
        <w:fldChar w:fldCharType="begin"/>
      </w:r>
      <w:r>
        <w:instrText xml:space="preserve"> REF _Ref493349997 \w \h </w:instrText>
      </w:r>
      <w:r>
        <w:fldChar w:fldCharType="separate"/>
      </w:r>
      <w:r w:rsidR="00BF026B">
        <w:t>3.11</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19" w:name="_Ref493349977"/>
      <w:bookmarkStart w:id="120" w:name="_Ref493350297"/>
      <w:bookmarkStart w:id="121" w:name="_Toc507670979"/>
      <w:r>
        <w:t>version property</w:t>
      </w:r>
      <w:bookmarkEnd w:id="119"/>
      <w:bookmarkEnd w:id="120"/>
      <w:bookmarkEnd w:id="121"/>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22" w:name="_Toc507670980"/>
      <w:r>
        <w:lastRenderedPageBreak/>
        <w:t>$schema property</w:t>
      </w:r>
      <w:bookmarkEnd w:id="122"/>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9CF9C2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F026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23" w:name="_Ref493349987"/>
      <w:bookmarkStart w:id="124" w:name="_Toc507670981"/>
      <w:r>
        <w:t>runs property</w:t>
      </w:r>
      <w:bookmarkEnd w:id="123"/>
      <w:bookmarkEnd w:id="124"/>
    </w:p>
    <w:p w14:paraId="4CED6907" w14:textId="0D02361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F026B">
        <w:t>3.11</w:t>
      </w:r>
      <w:r>
        <w:fldChar w:fldCharType="end"/>
      </w:r>
      <w:r w:rsidRPr="00584D35">
        <w:t>).</w:t>
      </w:r>
    </w:p>
    <w:p w14:paraId="076C2078" w14:textId="7A8121FC" w:rsidR="00C66549" w:rsidRPr="00C66549" w:rsidRDefault="00EC6397" w:rsidP="00C66549">
      <w:pPr>
        <w:pStyle w:val="Heading2"/>
      </w:pPr>
      <w:bookmarkStart w:id="125" w:name="_Ref493349997"/>
      <w:bookmarkStart w:id="126" w:name="_Ref493350451"/>
      <w:bookmarkStart w:id="127" w:name="_Toc507670982"/>
      <w:r>
        <w:t>run object</w:t>
      </w:r>
      <w:bookmarkEnd w:id="125"/>
      <w:bookmarkEnd w:id="126"/>
      <w:bookmarkEnd w:id="127"/>
    </w:p>
    <w:p w14:paraId="10E42C1C" w14:textId="534C375F" w:rsidR="000D32C1" w:rsidRDefault="000D32C1" w:rsidP="000D32C1">
      <w:pPr>
        <w:pStyle w:val="Heading3"/>
      </w:pPr>
      <w:bookmarkStart w:id="128" w:name="_Toc507670983"/>
      <w:r>
        <w:t>General</w:t>
      </w:r>
      <w:bookmarkEnd w:id="128"/>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w:t>
      </w:r>
      <w:proofErr w:type="gramStart"/>
      <w:r w:rsidRPr="00C66549">
        <w:t>tool, and</w:t>
      </w:r>
      <w:proofErr w:type="gramEnd"/>
      <w:r w:rsidRPr="00C66549">
        <w:t xml:space="preserve">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0E10777B" w:rsidR="00C66549" w:rsidRDefault="00C66549" w:rsidP="00C66549">
      <w:pPr>
        <w:pStyle w:val="Code"/>
      </w:pPr>
      <w:r>
        <w:t xml:space="preserve">    "tool":        # see §</w:t>
      </w:r>
      <w:r>
        <w:fldChar w:fldCharType="begin"/>
      </w:r>
      <w:r>
        <w:instrText xml:space="preserve"> REF _Ref493350956 \w \h </w:instrText>
      </w:r>
      <w:r>
        <w:fldChar w:fldCharType="separate"/>
      </w:r>
      <w:r w:rsidR="00BF026B">
        <w:t>3.11.7</w:t>
      </w:r>
      <w:r>
        <w:fldChar w:fldCharType="end"/>
      </w:r>
    </w:p>
    <w:p w14:paraId="48CEEDFF" w14:textId="77777777" w:rsidR="00C66549" w:rsidRDefault="00C66549" w:rsidP="00C66549">
      <w:pPr>
        <w:pStyle w:val="Code"/>
      </w:pPr>
      <w:r>
        <w:t xml:space="preserve">    {</w:t>
      </w:r>
    </w:p>
    <w:p w14:paraId="458D3C95" w14:textId="115352C4" w:rsidR="00C66549" w:rsidRDefault="00C66549" w:rsidP="00C66549">
      <w:pPr>
        <w:pStyle w:val="Code"/>
      </w:pPr>
      <w:r>
        <w:t xml:space="preserve">        ...        # a tool object (see §</w:t>
      </w:r>
      <w:r>
        <w:fldChar w:fldCharType="begin"/>
      </w:r>
      <w:r>
        <w:instrText xml:space="preserve"> REF _Ref493350964 \w \h </w:instrText>
      </w:r>
      <w:r>
        <w:fldChar w:fldCharType="separate"/>
      </w:r>
      <w:r w:rsidR="00BF026B">
        <w:t>3.12</w:t>
      </w:r>
      <w:r>
        <w:fldChar w:fldCharType="end"/>
      </w:r>
      <w:r>
        <w:t>)</w:t>
      </w:r>
    </w:p>
    <w:p w14:paraId="5659FE03" w14:textId="77777777" w:rsidR="00C66549" w:rsidRDefault="00C66549" w:rsidP="00C66549">
      <w:pPr>
        <w:pStyle w:val="Code"/>
      </w:pPr>
      <w:r>
        <w:t xml:space="preserve">    },</w:t>
      </w:r>
    </w:p>
    <w:p w14:paraId="5572A9C8" w14:textId="0619197B" w:rsidR="00C66549" w:rsidRDefault="00C66549" w:rsidP="00C66549">
      <w:pPr>
        <w:pStyle w:val="Code"/>
      </w:pPr>
      <w:r>
        <w:t xml:space="preserve">    "results":     # see §</w:t>
      </w:r>
      <w:r>
        <w:fldChar w:fldCharType="begin"/>
      </w:r>
      <w:r>
        <w:instrText xml:space="preserve"> REF _Ref493350972 \w \h </w:instrText>
      </w:r>
      <w:r>
        <w:fldChar w:fldCharType="separate"/>
      </w:r>
      <w:r w:rsidR="00BF026B">
        <w:t>3.11.13</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9FA2FB4" w:rsidR="00C66549" w:rsidRDefault="00C66549" w:rsidP="00C66549">
      <w:pPr>
        <w:pStyle w:val="Code"/>
      </w:pPr>
      <w:r>
        <w:t xml:space="preserve">            ...    # a result object (see §</w:t>
      </w:r>
      <w:r>
        <w:fldChar w:fldCharType="begin"/>
      </w:r>
      <w:r>
        <w:instrText xml:space="preserve"> REF _Ref493350984 \w \h </w:instrText>
      </w:r>
      <w:r>
        <w:fldChar w:fldCharType="separate"/>
      </w:r>
      <w:r w:rsidR="00BF026B">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29" w:name="_Ref493351359"/>
      <w:bookmarkStart w:id="130" w:name="_Toc507670984"/>
      <w:r>
        <w:t>id property</w:t>
      </w:r>
      <w:bookmarkEnd w:id="129"/>
      <w:bookmarkEnd w:id="130"/>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31" w:name="_Toc507670985"/>
      <w:r>
        <w:t>stableId property</w:t>
      </w:r>
      <w:bookmarkEnd w:id="131"/>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32" w:name="_Ref493475805"/>
      <w:bookmarkStart w:id="133" w:name="_Toc507670986"/>
      <w:r>
        <w:lastRenderedPageBreak/>
        <w:t>baselineId property</w:t>
      </w:r>
      <w:bookmarkEnd w:id="132"/>
      <w:bookmarkEnd w:id="133"/>
    </w:p>
    <w:p w14:paraId="2AAA192D" w14:textId="775B58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F026B">
        <w:t>3.11.2</w:t>
      </w:r>
      <w:r>
        <w:fldChar w:fldCharType="end"/>
      </w:r>
      <w:r w:rsidRPr="006066AC">
        <w:t>) of some previous run.</w:t>
      </w:r>
    </w:p>
    <w:p w14:paraId="039F708E" w14:textId="13B1CB7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F026B">
        <w:t>3.18.16</w:t>
      </w:r>
      <w:r>
        <w:fldChar w:fldCharType="end"/>
      </w:r>
      <w:r w:rsidRPr="006066AC">
        <w:t>) of every result object (§</w:t>
      </w:r>
      <w:r>
        <w:fldChar w:fldCharType="begin"/>
      </w:r>
      <w:r>
        <w:instrText xml:space="preserve"> REF _Ref493350984 \w \h </w:instrText>
      </w:r>
      <w:r>
        <w:fldChar w:fldCharType="separate"/>
      </w:r>
      <w:r w:rsidR="00BF026B">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34" w:name="_Toc507670987"/>
      <w:r>
        <w:t>automationId property</w:t>
      </w:r>
      <w:bookmarkEnd w:id="134"/>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35" w:name="_Toc507670988"/>
      <w:r>
        <w:t>architecture property</w:t>
      </w:r>
      <w:bookmarkEnd w:id="135"/>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36" w:name="_Ref493350956"/>
      <w:bookmarkStart w:id="137" w:name="_Toc507670989"/>
      <w:r>
        <w:t>tool property</w:t>
      </w:r>
      <w:bookmarkEnd w:id="136"/>
      <w:bookmarkEnd w:id="137"/>
    </w:p>
    <w:p w14:paraId="56566E8E" w14:textId="35582FA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F026B">
        <w:t>3.12</w:t>
      </w:r>
      <w:r>
        <w:fldChar w:fldCharType="end"/>
      </w:r>
      <w:r w:rsidRPr="003B5868">
        <w:t>) that describes the analysis tool that was run.</w:t>
      </w:r>
    </w:p>
    <w:p w14:paraId="29FA70CD" w14:textId="7E358CE9" w:rsidR="000D32C1" w:rsidRDefault="000D32C1" w:rsidP="000D32C1">
      <w:pPr>
        <w:pStyle w:val="Heading3"/>
      </w:pPr>
      <w:bookmarkStart w:id="138" w:name="_Ref507657941"/>
      <w:bookmarkStart w:id="139" w:name="_Toc507670990"/>
      <w:r>
        <w:t>invocation property</w:t>
      </w:r>
      <w:bookmarkEnd w:id="138"/>
      <w:bookmarkEnd w:id="139"/>
    </w:p>
    <w:p w14:paraId="676BBCBB" w14:textId="344984A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BF026B">
        <w:t>3.13</w:t>
      </w:r>
      <w:r>
        <w:fldChar w:fldCharType="end"/>
      </w:r>
      <w:r w:rsidRPr="003B5868">
        <w:t>) that describes the invocation of the analysis tool that was run.</w:t>
      </w:r>
    </w:p>
    <w:p w14:paraId="76F18E7D" w14:textId="09FC60AC" w:rsidR="00AC6C45" w:rsidRDefault="00AC6C45" w:rsidP="00AC6C45">
      <w:pPr>
        <w:pStyle w:val="Heading3"/>
      </w:pPr>
      <w:bookmarkStart w:id="140" w:name="_Toc507670991"/>
      <w:r>
        <w:t>conversion property</w:t>
      </w:r>
      <w:bookmarkEnd w:id="140"/>
    </w:p>
    <w:p w14:paraId="226462F1" w14:textId="3AD1802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F026B">
        <w:t>3.14</w:t>
      </w:r>
      <w:r>
        <w:fldChar w:fldCharType="end"/>
      </w:r>
      <w:r>
        <w:t>) that describes how the converter transformed the analysis tool’s native output format into the SARIF format.</w:t>
      </w:r>
    </w:p>
    <w:p w14:paraId="3215698C" w14:textId="63B67BAB" w:rsidR="00AC6C45" w:rsidRPr="00AC6C45" w:rsidRDefault="00817B44" w:rsidP="00AC6C45">
      <w:r>
        <w:lastRenderedPageBreak/>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41" w:name="_Toc507670992"/>
      <w:bookmarkStart w:id="142" w:name="_Ref493345118"/>
      <w:r>
        <w:t>originalUriBaseIds property</w:t>
      </w:r>
      <w:bookmarkEnd w:id="141"/>
    </w:p>
    <w:p w14:paraId="2DDCF7C4" w14:textId="3088649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BF026B">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BF026B">
        <w:t>3.2.2</w:t>
      </w:r>
      <w:r>
        <w:fldChar w:fldCharType="end"/>
      </w:r>
      <w:r>
        <w:t>) which is the value of that URI base id on the machine where the SARIF producer ran.</w:t>
      </w:r>
    </w:p>
    <w:p w14:paraId="1119F4DF" w14:textId="0E1AD14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BF026B">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AF64835"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BF026B">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E1E7333"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BF026B">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4CE4584E"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BF026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43" w:name="_Ref507667580"/>
      <w:bookmarkStart w:id="144" w:name="_Toc507670993"/>
      <w:r>
        <w:t>files property</w:t>
      </w:r>
      <w:bookmarkEnd w:id="142"/>
      <w:bookmarkEnd w:id="143"/>
      <w:bookmarkEnd w:id="144"/>
    </w:p>
    <w:p w14:paraId="0F6E372D" w14:textId="6975F02F" w:rsidR="009D4A7A" w:rsidRDefault="009D4A7A" w:rsidP="009D4A7A">
      <w:pPr>
        <w:pStyle w:val="Heading4"/>
        <w:rPr>
          <w:ins w:id="145" w:author="Laurence Golding" w:date="2018-03-10T08:31:00Z"/>
        </w:rPr>
      </w:pPr>
      <w:ins w:id="146" w:author="Laurence Golding" w:date="2018-03-10T08:31:00Z">
        <w:r>
          <w:t>General</w:t>
        </w:r>
      </w:ins>
    </w:p>
    <w:p w14:paraId="1A04899C" w14:textId="22CC009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w:t>
      </w:r>
      <w:del w:id="147" w:author="Laurence Golding" w:date="2018-03-10T10:57:00Z">
        <w:r w:rsidRPr="003B5868" w:rsidDel="0090271A">
          <w:delText>that was scanned in the course of</w:delText>
        </w:r>
      </w:del>
      <w:ins w:id="148" w:author="Laurence Golding" w:date="2018-03-10T10:57:00Z">
        <w:r w:rsidR="0090271A">
          <w:t>relevant to</w:t>
        </w:r>
      </w:ins>
      <w:r w:rsidRPr="003B5868">
        <w:t xml:space="preserve"> the </w:t>
      </w:r>
      <w:commentRangeStart w:id="149"/>
      <w:r w:rsidRPr="003B5868">
        <w:t>run</w:t>
      </w:r>
      <w:commentRangeEnd w:id="149"/>
      <w:r w:rsidR="0090271A">
        <w:rPr>
          <w:rStyle w:val="CommentReference"/>
        </w:rPr>
        <w:commentReference w:id="149"/>
      </w:r>
      <w:r w:rsidRPr="003B5868">
        <w:t>.</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p>
    <w:p w14:paraId="6A60B17A" w14:textId="1D428949" w:rsidR="003B5868" w:rsidRDefault="003B5868" w:rsidP="003B5868">
      <w:pPr>
        <w:pStyle w:val="Note"/>
      </w:pPr>
      <w:r>
        <w:t>NOTE</w:t>
      </w:r>
      <w:del w:id="150" w:author="Laurence Golding" w:date="2018-03-10T10:10:00Z">
        <w:r w:rsidDel="00B41400">
          <w:delText xml:space="preserve"> 1</w:delText>
        </w:r>
      </w:del>
      <w:r>
        <w:t xml:space="preserv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lastRenderedPageBreak/>
        <w:t>EXAMPLE</w:t>
      </w:r>
      <w:del w:id="151" w:author="Laurence Golding" w:date="2018-03-10T10:11:00Z">
        <w:r w:rsidDel="00B41400">
          <w:delText xml:space="preserve"> 1</w:delText>
        </w:r>
      </w:del>
      <w:r>
        <w:t>:</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DB838A8" w14:textId="7DBBA91F" w:rsidR="009D4A7A" w:rsidRDefault="009D4A7A" w:rsidP="009D4A7A">
      <w:pPr>
        <w:pStyle w:val="Heading4"/>
        <w:rPr>
          <w:ins w:id="152" w:author="Laurence Golding" w:date="2018-03-10T08:30:00Z"/>
        </w:rPr>
      </w:pPr>
      <w:bookmarkStart w:id="153" w:name="_Ref508442592"/>
      <w:ins w:id="154" w:author="Laurence Golding" w:date="2018-03-10T08:31:00Z">
        <w:r>
          <w:t>Property names</w:t>
        </w:r>
      </w:ins>
      <w:bookmarkEnd w:id="153"/>
    </w:p>
    <w:p w14:paraId="205C6301" w14:textId="37CEF810" w:rsidR="00B41400" w:rsidRDefault="009D4A7A" w:rsidP="003B5868">
      <w:pPr>
        <w:rPr>
          <w:ins w:id="155" w:author="Laurence Golding" w:date="2018-03-10T10:03:00Z"/>
        </w:rPr>
      </w:pPr>
      <w:ins w:id="156" w:author="Laurence Golding" w:date="2018-03-10T08:32:00Z">
        <w:r>
          <w:t>The property names</w:t>
        </w:r>
      </w:ins>
      <w:ins w:id="157" w:author="Laurence Golding" w:date="2018-03-10T08:33:00Z">
        <w:r>
          <w:t xml:space="preserve"> </w:t>
        </w:r>
      </w:ins>
      <w:ins w:id="158" w:author="Laurence Golding" w:date="2018-03-10T09:46:00Z">
        <w:r w:rsidR="00B41400">
          <w:t xml:space="preserve">in the </w:t>
        </w:r>
        <w:r w:rsidR="00B41400" w:rsidRPr="00B41400">
          <w:rPr>
            <w:rStyle w:val="CODEtemp"/>
          </w:rPr>
          <w:t>files</w:t>
        </w:r>
        <w:r w:rsidR="00B41400">
          <w:t xml:space="preserve"> object </w:t>
        </w:r>
      </w:ins>
      <w:ins w:id="159" w:author="Laurence Golding" w:date="2018-03-10T09:56:00Z">
        <w:r w:rsidR="00B41400">
          <w:t>are derived from</w:t>
        </w:r>
      </w:ins>
      <w:ins w:id="160" w:author="Laurence Golding" w:date="2018-03-10T09:48:00Z">
        <w:r w:rsidR="00B41400">
          <w:t xml:space="preserve"> file locations specified in </w:t>
        </w:r>
        <w:r w:rsidR="00B41400" w:rsidRPr="00B41400">
          <w:rPr>
            <w:rStyle w:val="CODEtemp"/>
          </w:rPr>
          <w:t>fileLocation</w:t>
        </w:r>
        <w:r w:rsidR="00B41400">
          <w:t xml:space="preserve"> obj</w:t>
        </w:r>
      </w:ins>
      <w:ins w:id="161" w:author="Laurence Golding" w:date="2018-03-10T09:49:00Z">
        <w:r w:rsidR="00B41400">
          <w:t>ects (§</w:t>
        </w:r>
        <w:r w:rsidR="00B41400">
          <w:fldChar w:fldCharType="begin"/>
        </w:r>
        <w:r w:rsidR="00B41400">
          <w:instrText xml:space="preserve"> REF _Ref507594747 \r \h </w:instrText>
        </w:r>
      </w:ins>
      <w:r w:rsidR="00B41400">
        <w:fldChar w:fldCharType="separate"/>
      </w:r>
      <w:ins w:id="162" w:author="Laurence Golding" w:date="2018-03-10T09:49:00Z">
        <w:r w:rsidR="00B41400">
          <w:t>3.2</w:t>
        </w:r>
        <w:r w:rsidR="00B41400">
          <w:fldChar w:fldCharType="end"/>
        </w:r>
        <w:r w:rsidR="00B41400">
          <w:t>) within the run.</w:t>
        </w:r>
      </w:ins>
      <w:ins w:id="163" w:author="Laurence Golding" w:date="2018-03-10T10:03:00Z">
        <w:r w:rsidR="00B41400">
          <w:t xml:space="preserve"> The syntax for the property names is:</w:t>
        </w:r>
      </w:ins>
    </w:p>
    <w:p w14:paraId="0A0FAF56" w14:textId="51236D4F" w:rsidR="00B41400" w:rsidRDefault="00B41400" w:rsidP="00B41400">
      <w:pPr>
        <w:pStyle w:val="Codesmall"/>
        <w:rPr>
          <w:ins w:id="164" w:author="Laurence Golding" w:date="2018-03-10T10:03:00Z"/>
        </w:rPr>
      </w:pPr>
      <w:ins w:id="165" w:author="Laurence Golding" w:date="2018-03-10T10:03:00Z">
        <w:r>
          <w:t xml:space="preserve">files object property name = URI </w:t>
        </w:r>
      </w:ins>
      <w:ins w:id="166" w:author="Laurence Golding" w:date="2018-03-10T10:06:00Z">
        <w:r>
          <w:t>|</w:t>
        </w:r>
      </w:ins>
      <w:ins w:id="167" w:author="Laurence Golding" w:date="2018-03-10T10:03:00Z">
        <w:r>
          <w:t xml:space="preserve"> [ uri base id </w:t>
        </w:r>
        <w:proofErr w:type="gramStart"/>
        <w:r>
          <w:t>prefix ]</w:t>
        </w:r>
        <w:proofErr w:type="gramEnd"/>
        <w:r>
          <w:t>, relative-</w:t>
        </w:r>
      </w:ins>
      <w:ins w:id="168" w:author="Laurence Golding" w:date="2018-03-10T10:19:00Z">
        <w:r>
          <w:t>ref</w:t>
        </w:r>
      </w:ins>
    </w:p>
    <w:p w14:paraId="16C63D0D" w14:textId="1A0F42E6" w:rsidR="00B41400" w:rsidRDefault="00B41400" w:rsidP="00B41400">
      <w:pPr>
        <w:pStyle w:val="Codesmall"/>
        <w:rPr>
          <w:ins w:id="169" w:author="Laurence Golding" w:date="2018-03-10T10:06:00Z"/>
        </w:rPr>
      </w:pPr>
    </w:p>
    <w:p w14:paraId="56863729" w14:textId="6F5B1549" w:rsidR="00B41400" w:rsidRDefault="00B41400" w:rsidP="00B41400">
      <w:pPr>
        <w:pStyle w:val="Codesmall"/>
        <w:rPr>
          <w:ins w:id="170" w:author="Laurence Golding" w:date="2018-03-10T10:06:00Z"/>
        </w:rPr>
      </w:pPr>
      <w:ins w:id="171" w:author="Laurence Golding" w:date="2018-03-10T10:06:00Z">
        <w:r>
          <w:t xml:space="preserve">URI = (? an absolute URI as defined by the URI construct in RFC </w:t>
        </w:r>
        <w:proofErr w:type="gramStart"/>
        <w:r>
          <w:t xml:space="preserve">3986 </w:t>
        </w:r>
      </w:ins>
      <w:ins w:id="172" w:author="Laurence Golding" w:date="2018-03-10T10:19:00Z">
        <w:r>
          <w:t>?</w:t>
        </w:r>
      </w:ins>
      <w:proofErr w:type="gramEnd"/>
      <w:ins w:id="173" w:author="Laurence Golding" w:date="2018-03-10T10:06:00Z">
        <w:r>
          <w:t>)</w:t>
        </w:r>
      </w:ins>
    </w:p>
    <w:p w14:paraId="2CF4FE34" w14:textId="4DC8DE84" w:rsidR="00B41400" w:rsidRDefault="00B41400" w:rsidP="00B41400">
      <w:pPr>
        <w:pStyle w:val="Codesmall"/>
        <w:rPr>
          <w:ins w:id="174" w:author="Laurence Golding" w:date="2018-03-10T10:06:00Z"/>
        </w:rPr>
      </w:pPr>
    </w:p>
    <w:p w14:paraId="2E0D4EB0" w14:textId="54ED2114" w:rsidR="00B41400" w:rsidRDefault="00B41400" w:rsidP="00B41400">
      <w:pPr>
        <w:pStyle w:val="Codesmall"/>
        <w:rPr>
          <w:ins w:id="175" w:author="Laurence Golding" w:date="2018-03-10T10:06:00Z"/>
        </w:rPr>
      </w:pPr>
      <w:ins w:id="176" w:author="Laurence Golding" w:date="2018-03-10T10:06:00Z">
        <w:r>
          <w:t xml:space="preserve">relative-ref = (? a </w:t>
        </w:r>
      </w:ins>
      <w:ins w:id="177" w:author="Laurence Golding" w:date="2018-03-10T10:07:00Z">
        <w:r>
          <w:t xml:space="preserve">relative URI as defined by the relative-ref construct in RFC </w:t>
        </w:r>
      </w:ins>
      <w:proofErr w:type="gramStart"/>
      <w:ins w:id="178" w:author="Laurence Golding" w:date="2018-03-10T10:19:00Z">
        <w:r>
          <w:t>3</w:t>
        </w:r>
      </w:ins>
      <w:ins w:id="179" w:author="Laurence Golding" w:date="2018-03-10T10:07:00Z">
        <w:r>
          <w:t xml:space="preserve">986 </w:t>
        </w:r>
      </w:ins>
      <w:ins w:id="180" w:author="Laurence Golding" w:date="2018-03-10T10:19:00Z">
        <w:r>
          <w:t>?</w:t>
        </w:r>
      </w:ins>
      <w:proofErr w:type="gramEnd"/>
      <w:ins w:id="181" w:author="Laurence Golding" w:date="2018-03-10T10:07:00Z">
        <w:r>
          <w:t>)</w:t>
        </w:r>
      </w:ins>
    </w:p>
    <w:p w14:paraId="5606A1B2" w14:textId="77777777" w:rsidR="00B41400" w:rsidRDefault="00B41400" w:rsidP="00B41400">
      <w:pPr>
        <w:pStyle w:val="Codesmall"/>
        <w:rPr>
          <w:ins w:id="182" w:author="Laurence Golding" w:date="2018-03-10T10:03:00Z"/>
        </w:rPr>
      </w:pPr>
    </w:p>
    <w:p w14:paraId="6A5C024A" w14:textId="52E997AC" w:rsidR="00B41400" w:rsidRDefault="00B41400" w:rsidP="00B41400">
      <w:pPr>
        <w:pStyle w:val="Codesmall"/>
        <w:rPr>
          <w:ins w:id="183" w:author="Laurence Golding" w:date="2018-03-10T10:07:00Z"/>
        </w:rPr>
      </w:pPr>
      <w:ins w:id="184" w:author="Laurence Golding" w:date="2018-03-10T10:03:00Z">
        <w:r>
          <w:t>uri base id prefix = "#", uri base id, "#"</w:t>
        </w:r>
      </w:ins>
    </w:p>
    <w:p w14:paraId="666C92EC" w14:textId="6E4D6816" w:rsidR="00B41400" w:rsidRDefault="00B41400" w:rsidP="00B41400">
      <w:pPr>
        <w:pStyle w:val="Codesmall"/>
        <w:rPr>
          <w:ins w:id="185" w:author="Laurence Golding" w:date="2018-03-10T10:07:00Z"/>
        </w:rPr>
      </w:pPr>
    </w:p>
    <w:p w14:paraId="2A9EF39A" w14:textId="2A7A65A0" w:rsidR="00B41400" w:rsidRDefault="00B41400" w:rsidP="00B41400">
      <w:pPr>
        <w:pStyle w:val="Codesmall"/>
        <w:rPr>
          <w:ins w:id="186" w:author="Laurence Golding" w:date="2018-03-10T09:52:00Z"/>
        </w:rPr>
      </w:pPr>
      <w:ins w:id="187" w:author="Laurence Golding" w:date="2018-03-10T10:07:00Z">
        <w:r>
          <w:t xml:space="preserve">uri base id = (? the value of a uriBaseId property in a fileLocation </w:t>
        </w:r>
        <w:proofErr w:type="gramStart"/>
        <w:r>
          <w:t xml:space="preserve">object </w:t>
        </w:r>
      </w:ins>
      <w:ins w:id="188" w:author="Laurence Golding" w:date="2018-03-10T10:19:00Z">
        <w:r>
          <w:t>?</w:t>
        </w:r>
      </w:ins>
      <w:proofErr w:type="gramEnd"/>
      <w:ins w:id="189" w:author="Laurence Golding" w:date="2018-03-10T10:07:00Z">
        <w:r>
          <w:t>)</w:t>
        </w:r>
      </w:ins>
    </w:p>
    <w:p w14:paraId="573A3280" w14:textId="2718CA5F" w:rsidR="009D4A7A" w:rsidRDefault="00B41400" w:rsidP="003B5868">
      <w:pPr>
        <w:rPr>
          <w:ins w:id="190" w:author="Laurence Golding" w:date="2018-03-10T10:08:00Z"/>
        </w:rPr>
      </w:pPr>
      <w:ins w:id="191" w:author="Laurence Golding" w:date="2018-03-10T09:49:00Z">
        <w:r>
          <w:t xml:space="preserve">If the </w:t>
        </w:r>
        <w:r w:rsidRPr="00B41400">
          <w:rPr>
            <w:rStyle w:val="CODEtemp"/>
          </w:rPr>
          <w:t>fil</w:t>
        </w:r>
      </w:ins>
      <w:ins w:id="192" w:author="Laurence Golding" w:date="2018-03-10T09:50:00Z">
        <w:r w:rsidRPr="00B41400">
          <w:rPr>
            <w:rStyle w:val="CODEtemp"/>
          </w:rPr>
          <w:t>eLocation.uri</w:t>
        </w:r>
        <w:r>
          <w:t xml:space="preserve"> property </w:t>
        </w:r>
      </w:ins>
      <w:ins w:id="193" w:author="Laurence Golding" w:date="2018-03-10T09:53:00Z">
        <w:r>
          <w:t>(§</w:t>
        </w:r>
        <w:r>
          <w:fldChar w:fldCharType="begin"/>
        </w:r>
        <w:r>
          <w:instrText xml:space="preserve"> REF _Ref507592462 \r \h </w:instrText>
        </w:r>
      </w:ins>
      <w:r>
        <w:fldChar w:fldCharType="separate"/>
      </w:r>
      <w:ins w:id="194" w:author="Laurence Golding" w:date="2018-03-10T09:53:00Z">
        <w:r>
          <w:t>3.2.2</w:t>
        </w:r>
        <w:r>
          <w:fldChar w:fldCharType="end"/>
        </w:r>
        <w:r>
          <w:t xml:space="preserve">) </w:t>
        </w:r>
      </w:ins>
      <w:ins w:id="195" w:author="Laurence Golding" w:date="2018-03-10T09:50:00Z">
        <w:r>
          <w:t xml:space="preserve">contains an absolute URI as defined by the </w:t>
        </w:r>
        <w:r w:rsidRPr="00B41400">
          <w:rPr>
            <w:rStyle w:val="CODEtemp"/>
          </w:rPr>
          <w:t>URI</w:t>
        </w:r>
        <w:r>
          <w:t xml:space="preserve"> construct in </w:t>
        </w:r>
      </w:ins>
      <w:ins w:id="196" w:author="Laurence Golding" w:date="2018-03-10T09:51:00Z">
        <w:r>
          <w:t>[</w:t>
        </w:r>
        <w:r>
          <w:fldChar w:fldCharType="begin"/>
        </w:r>
        <w:r>
          <w:instrText xml:space="preserve"> HYPERLINK  \l "RFC3986" </w:instrText>
        </w:r>
        <w:r>
          <w:fldChar w:fldCharType="separate"/>
        </w:r>
        <w:r w:rsidRPr="00B41400">
          <w:rPr>
            <w:rStyle w:val="Hyperlink"/>
          </w:rPr>
          <w:t>RFC3986</w:t>
        </w:r>
        <w:r>
          <w:fldChar w:fldCharType="end"/>
        </w:r>
        <w:r>
          <w:t xml:space="preserve">], the corresponding property name in the </w:t>
        </w:r>
        <w:r w:rsidRPr="00B41400">
          <w:rPr>
            <w:rStyle w:val="CODEtemp"/>
          </w:rPr>
          <w:t>files</w:t>
        </w:r>
        <w:r>
          <w:t xml:space="preserve"> object </w:t>
        </w:r>
      </w:ins>
      <w:ins w:id="197" w:author="Laurence Golding" w:date="2018-03-10T09:52:00Z">
        <w:r w:rsidRPr="00B41400">
          <w:rPr>
            <w:b/>
          </w:rPr>
          <w:t>SHALL</w:t>
        </w:r>
        <w:r>
          <w:t xml:space="preserve"> be that URI.</w:t>
        </w:r>
      </w:ins>
    </w:p>
    <w:p w14:paraId="7D187427" w14:textId="49B21B76" w:rsidR="00B41400" w:rsidRDefault="00B41400" w:rsidP="00B41400">
      <w:pPr>
        <w:pStyle w:val="Note"/>
        <w:rPr>
          <w:ins w:id="198" w:author="Laurence Golding" w:date="2018-03-10T10:09:00Z"/>
        </w:rPr>
      </w:pPr>
      <w:ins w:id="199" w:author="Laurence Golding" w:date="2018-03-10T10:09:00Z">
        <w:r>
          <w:t>EXAMPLE 1:</w:t>
        </w:r>
      </w:ins>
      <w:ins w:id="200" w:author="Laurence Golding" w:date="2018-03-10T10:17:00Z">
        <w:r>
          <w:t xml:space="preserve">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w:t>
        </w:r>
      </w:ins>
      <w:ins w:id="201" w:author="Laurence Golding" w:date="2018-03-10T10:18:00Z">
        <w:r>
          <w:t xml:space="preserve">property in the </w:t>
        </w:r>
        <w:r w:rsidRPr="00B41400">
          <w:rPr>
            <w:rStyle w:val="CODEtemp"/>
          </w:rPr>
          <w:t>files</w:t>
        </w:r>
        <w:r>
          <w:t xml:space="preserve"> object matches that URI.</w:t>
        </w:r>
      </w:ins>
    </w:p>
    <w:p w14:paraId="47D4AB0F" w14:textId="101344D9" w:rsidR="00B41400" w:rsidRDefault="00B41400" w:rsidP="00B41400">
      <w:pPr>
        <w:pStyle w:val="Codesmall"/>
        <w:rPr>
          <w:ins w:id="202" w:author="Laurence Golding" w:date="2018-03-10T10:09:00Z"/>
        </w:rPr>
      </w:pPr>
      <w:proofErr w:type="gramStart"/>
      <w:ins w:id="203" w:author="Laurence Golding" w:date="2018-03-10T10:09:00Z">
        <w:r>
          <w:t xml:space="preserve">{  </w:t>
        </w:r>
        <w:proofErr w:type="gramEnd"/>
        <w:r>
          <w:t xml:space="preserve">              </w:t>
        </w:r>
      </w:ins>
      <w:ins w:id="204" w:author="Laurence Golding" w:date="2018-03-10T10:10:00Z">
        <w:r>
          <w:t xml:space="preserve">         </w:t>
        </w:r>
      </w:ins>
      <w:ins w:id="205" w:author="Laurence Golding" w:date="2018-03-10T10:11:00Z">
        <w:r>
          <w:t xml:space="preserve">  </w:t>
        </w:r>
      </w:ins>
      <w:ins w:id="206" w:author="Laurence Golding" w:date="2018-03-10T10:14:00Z">
        <w:r>
          <w:t xml:space="preserve">   </w:t>
        </w:r>
      </w:ins>
      <w:ins w:id="207" w:author="Laurence Golding" w:date="2018-03-10T10:11:00Z">
        <w:r>
          <w:t xml:space="preserve"> </w:t>
        </w:r>
      </w:ins>
      <w:ins w:id="208" w:author="Laurence Golding" w:date="2018-03-10T10:10:00Z">
        <w:r>
          <w:t xml:space="preserve">   </w:t>
        </w:r>
      </w:ins>
      <w:ins w:id="209" w:author="Laurence Golding" w:date="2018-03-10T10:09:00Z">
        <w:r>
          <w:t># A run object</w:t>
        </w:r>
      </w:ins>
      <w:ins w:id="210" w:author="Laurence Golding" w:date="2018-03-10T11:07:00Z">
        <w:r w:rsidR="00A90D07">
          <w:t xml:space="preserve"> (§</w:t>
        </w:r>
        <w:r w:rsidR="00A90D07">
          <w:fldChar w:fldCharType="begin"/>
        </w:r>
        <w:r w:rsidR="00A90D07">
          <w:instrText xml:space="preserve"> REF _Ref493349997 \r \h </w:instrText>
        </w:r>
      </w:ins>
      <w:r w:rsidR="00A90D07">
        <w:fldChar w:fldCharType="separate"/>
      </w:r>
      <w:ins w:id="211" w:author="Laurence Golding" w:date="2018-03-10T11:07:00Z">
        <w:r w:rsidR="00A90D07">
          <w:t>3.11</w:t>
        </w:r>
        <w:r w:rsidR="00A90D07">
          <w:fldChar w:fldCharType="end"/>
        </w:r>
        <w:r w:rsidR="00A90D07">
          <w:t>)</w:t>
        </w:r>
      </w:ins>
    </w:p>
    <w:p w14:paraId="15FDAFA6" w14:textId="61649CEF" w:rsidR="00B41400" w:rsidRDefault="00B41400" w:rsidP="00B41400">
      <w:pPr>
        <w:pStyle w:val="Codesmall"/>
        <w:rPr>
          <w:ins w:id="212" w:author="Laurence Golding" w:date="2018-03-10T10:09:00Z"/>
        </w:rPr>
      </w:pPr>
      <w:ins w:id="213" w:author="Laurence Golding" w:date="2018-03-10T10:09:00Z">
        <w:r>
          <w:t xml:space="preserve">  "results": [</w:t>
        </w:r>
      </w:ins>
    </w:p>
    <w:p w14:paraId="6BE566D8" w14:textId="1A270627" w:rsidR="00B41400" w:rsidRDefault="00B41400" w:rsidP="00B41400">
      <w:pPr>
        <w:pStyle w:val="Codesmall"/>
        <w:rPr>
          <w:ins w:id="214" w:author="Laurence Golding" w:date="2018-03-10T10:09:00Z"/>
        </w:rPr>
      </w:pPr>
      <w:ins w:id="215" w:author="Laurence Golding" w:date="2018-03-10T10:09:00Z">
        <w:r>
          <w:t xml:space="preserve">    </w:t>
        </w:r>
        <w:proofErr w:type="gramStart"/>
        <w:r>
          <w:t>{</w:t>
        </w:r>
      </w:ins>
      <w:ins w:id="216" w:author="Laurence Golding" w:date="2018-03-10T10:10:00Z">
        <w:r>
          <w:t xml:space="preserve">  </w:t>
        </w:r>
        <w:proofErr w:type="gramEnd"/>
        <w:r>
          <w:t xml:space="preserve">                </w:t>
        </w:r>
      </w:ins>
      <w:ins w:id="217" w:author="Laurence Golding" w:date="2018-03-10T10:11:00Z">
        <w:r>
          <w:t xml:space="preserve">  </w:t>
        </w:r>
      </w:ins>
      <w:ins w:id="218" w:author="Laurence Golding" w:date="2018-03-10T10:10:00Z">
        <w:r>
          <w:t xml:space="preserve">    </w:t>
        </w:r>
      </w:ins>
      <w:ins w:id="219" w:author="Laurence Golding" w:date="2018-03-10T10:11:00Z">
        <w:r>
          <w:t xml:space="preserve"> </w:t>
        </w:r>
      </w:ins>
      <w:ins w:id="220" w:author="Laurence Golding" w:date="2018-03-10T10:10:00Z">
        <w:r>
          <w:t xml:space="preserve"> </w:t>
        </w:r>
      </w:ins>
      <w:ins w:id="221" w:author="Laurence Golding" w:date="2018-03-10T10:14:00Z">
        <w:r>
          <w:t xml:space="preserve">   </w:t>
        </w:r>
      </w:ins>
      <w:ins w:id="222" w:author="Laurence Golding" w:date="2018-03-10T10:10:00Z">
        <w:r>
          <w:t xml:space="preserve"> # A result object</w:t>
        </w:r>
      </w:ins>
      <w:ins w:id="223" w:author="Laurence Golding" w:date="2018-03-10T11:07:00Z">
        <w:r w:rsidR="00A90D07">
          <w:t xml:space="preserve"> (</w:t>
        </w:r>
        <w:r w:rsidR="00A90D07">
          <w:t>§</w:t>
        </w:r>
        <w:r w:rsidR="00A90D07">
          <w:fldChar w:fldCharType="begin"/>
        </w:r>
        <w:r w:rsidR="00A90D07">
          <w:instrText xml:space="preserve"> REF _Ref493350984 \r \h </w:instrText>
        </w:r>
      </w:ins>
      <w:r w:rsidR="00A90D07">
        <w:fldChar w:fldCharType="separate"/>
      </w:r>
      <w:ins w:id="224" w:author="Laurence Golding" w:date="2018-03-10T11:07:00Z">
        <w:r w:rsidR="00A90D07">
          <w:t>3.18</w:t>
        </w:r>
        <w:r w:rsidR="00A90D07">
          <w:fldChar w:fldCharType="end"/>
        </w:r>
      </w:ins>
      <w:ins w:id="225" w:author="Laurence Golding" w:date="2018-03-10T11:08:00Z">
        <w:r w:rsidR="00A90D07">
          <w:t>)</w:t>
        </w:r>
      </w:ins>
    </w:p>
    <w:p w14:paraId="4500AD98" w14:textId="6A3AEB4C" w:rsidR="00B41400" w:rsidRDefault="00B41400" w:rsidP="00B41400">
      <w:pPr>
        <w:pStyle w:val="Codesmall"/>
        <w:rPr>
          <w:ins w:id="226" w:author="Laurence Golding" w:date="2018-03-10T10:10:00Z"/>
        </w:rPr>
      </w:pPr>
      <w:ins w:id="227" w:author="Laurence Golding" w:date="2018-03-10T10:09:00Z">
        <w:r>
          <w:t xml:space="preserve">      "</w:t>
        </w:r>
      </w:ins>
      <w:ins w:id="228" w:author="Laurence Golding" w:date="2018-03-10T10:12:00Z">
        <w:r>
          <w:t>relatedL</w:t>
        </w:r>
      </w:ins>
      <w:ins w:id="229" w:author="Laurence Golding" w:date="2018-03-10T10:10:00Z">
        <w:r>
          <w:t>ocations": [</w:t>
        </w:r>
      </w:ins>
    </w:p>
    <w:p w14:paraId="52A042B9" w14:textId="3628E9F9" w:rsidR="00B41400" w:rsidRDefault="00B41400" w:rsidP="00B41400">
      <w:pPr>
        <w:pStyle w:val="Codesmall"/>
        <w:rPr>
          <w:ins w:id="230" w:author="Laurence Golding" w:date="2018-03-10T10:11:00Z"/>
        </w:rPr>
      </w:pPr>
      <w:ins w:id="231" w:author="Laurence Golding" w:date="2018-03-10T10:10:00Z">
        <w:r>
          <w:t xml:space="preserve">        </w:t>
        </w:r>
        <w:proofErr w:type="gramStart"/>
        <w:r>
          <w:t>{</w:t>
        </w:r>
      </w:ins>
      <w:ins w:id="232" w:author="Laurence Golding" w:date="2018-03-10T10:11:00Z">
        <w:r>
          <w:t xml:space="preserve">  </w:t>
        </w:r>
        <w:proofErr w:type="gramEnd"/>
        <w:r>
          <w:t xml:space="preserve">                 </w:t>
        </w:r>
      </w:ins>
      <w:ins w:id="233" w:author="Laurence Golding" w:date="2018-03-10T10:14:00Z">
        <w:r>
          <w:t xml:space="preserve">   </w:t>
        </w:r>
      </w:ins>
      <w:ins w:id="234" w:author="Laurence Golding" w:date="2018-03-10T10:11:00Z">
        <w:r>
          <w:t xml:space="preserve">    # A</w:t>
        </w:r>
      </w:ins>
      <w:ins w:id="235" w:author="Laurence Golding" w:date="2018-03-10T10:12:00Z">
        <w:r>
          <w:t>n</w:t>
        </w:r>
      </w:ins>
      <w:ins w:id="236" w:author="Laurence Golding" w:date="2018-03-10T10:11:00Z">
        <w:r>
          <w:t xml:space="preserve"> </w:t>
        </w:r>
      </w:ins>
      <w:ins w:id="237" w:author="Laurence Golding" w:date="2018-03-10T10:12:00Z">
        <w:r>
          <w:t>annocatedCodeL</w:t>
        </w:r>
      </w:ins>
      <w:ins w:id="238" w:author="Laurence Golding" w:date="2018-03-10T10:11:00Z">
        <w:r>
          <w:t>ocation object</w:t>
        </w:r>
      </w:ins>
      <w:ins w:id="239" w:author="Laurence Golding" w:date="2018-03-10T11:08:00Z">
        <w:r w:rsidR="00A90D07">
          <w:t xml:space="preserve"> (</w:t>
        </w:r>
        <w:r w:rsidR="00A90D07">
          <w:t>§</w:t>
        </w:r>
        <w:r w:rsidR="00A90D07">
          <w:fldChar w:fldCharType="begin"/>
        </w:r>
        <w:r w:rsidR="00A90D07">
          <w:instrText xml:space="preserve"> REF _Ref493427581 \r \h </w:instrText>
        </w:r>
      </w:ins>
      <w:r w:rsidR="00A90D07">
        <w:fldChar w:fldCharType="separate"/>
      </w:r>
      <w:ins w:id="240" w:author="Laurence Golding" w:date="2018-03-10T11:08:00Z">
        <w:r w:rsidR="00A90D07">
          <w:t>3.27</w:t>
        </w:r>
        <w:r w:rsidR="00A90D07">
          <w:fldChar w:fldCharType="end"/>
        </w:r>
        <w:r w:rsidR="00A90D07">
          <w:t>)</w:t>
        </w:r>
      </w:ins>
    </w:p>
    <w:p w14:paraId="31EBC46A" w14:textId="6BAE460C" w:rsidR="00B41400" w:rsidRDefault="00B41400" w:rsidP="00B41400">
      <w:pPr>
        <w:pStyle w:val="Codesmall"/>
        <w:rPr>
          <w:ins w:id="241" w:author="Laurence Golding" w:date="2018-03-10T10:13:00Z"/>
        </w:rPr>
      </w:pPr>
      <w:ins w:id="242" w:author="Laurence Golding" w:date="2018-03-10T10:11:00Z">
        <w:r>
          <w:t xml:space="preserve">          "</w:t>
        </w:r>
      </w:ins>
      <w:ins w:id="243" w:author="Laurence Golding" w:date="2018-03-10T10:13:00Z">
        <w:r>
          <w:t>physicalLocation</w:t>
        </w:r>
      </w:ins>
      <w:ins w:id="244" w:author="Laurence Golding" w:date="2018-03-10T10:11:00Z">
        <w:r>
          <w:t xml:space="preserve">": </w:t>
        </w:r>
        <w:proofErr w:type="gramStart"/>
        <w:r>
          <w:t>{</w:t>
        </w:r>
      </w:ins>
      <w:ins w:id="245" w:author="Laurence Golding" w:date="2018-03-10T10:13:00Z">
        <w:r>
          <w:t xml:space="preserve">  </w:t>
        </w:r>
        <w:proofErr w:type="gramEnd"/>
        <w:r>
          <w:t xml:space="preserve">  # A physicalLocation object</w:t>
        </w:r>
      </w:ins>
      <w:ins w:id="246" w:author="Laurence Golding" w:date="2018-03-10T11:08:00Z">
        <w:r w:rsidR="00A90D07">
          <w:t xml:space="preserve"> (</w:t>
        </w:r>
        <w:r w:rsidR="00A90D07">
          <w:t>§</w:t>
        </w:r>
        <w:r w:rsidR="00A90D07">
          <w:fldChar w:fldCharType="begin"/>
        </w:r>
        <w:r w:rsidR="00A90D07">
          <w:instrText xml:space="preserve"> REF _Ref493477390 \r \h </w:instrText>
        </w:r>
      </w:ins>
      <w:r w:rsidR="00A90D07">
        <w:fldChar w:fldCharType="separate"/>
      </w:r>
      <w:ins w:id="247" w:author="Laurence Golding" w:date="2018-03-10T11:08:00Z">
        <w:r w:rsidR="00A90D07">
          <w:t>3.21</w:t>
        </w:r>
        <w:r w:rsidR="00A90D07">
          <w:fldChar w:fldCharType="end"/>
        </w:r>
        <w:r w:rsidR="00A90D07">
          <w:t>)</w:t>
        </w:r>
      </w:ins>
    </w:p>
    <w:p w14:paraId="66D502CC" w14:textId="589642A7" w:rsidR="00B41400" w:rsidRDefault="00B41400" w:rsidP="00B41400">
      <w:pPr>
        <w:pStyle w:val="Codesmall"/>
        <w:rPr>
          <w:ins w:id="248" w:author="Laurence Golding" w:date="2018-03-10T10:14:00Z"/>
        </w:rPr>
      </w:pPr>
      <w:ins w:id="249" w:author="Laurence Golding" w:date="2018-03-10T10:13:00Z">
        <w:r>
          <w:t xml:space="preserve">            "fileLocation":</w:t>
        </w:r>
      </w:ins>
      <w:ins w:id="250" w:author="Laurence Golding" w:date="2018-03-10T10:14:00Z">
        <w:r>
          <w:t xml:space="preserve"> </w:t>
        </w:r>
        <w:proofErr w:type="gramStart"/>
        <w:r>
          <w:t xml:space="preserve">{  </w:t>
        </w:r>
        <w:proofErr w:type="gramEnd"/>
        <w:r>
          <w:t xml:space="preserve">    # A fileLocation object</w:t>
        </w:r>
      </w:ins>
      <w:ins w:id="251" w:author="Laurence Golding" w:date="2018-03-10T11:08:00Z">
        <w:r w:rsidR="00A90D07">
          <w:t xml:space="preserve"> (</w:t>
        </w:r>
        <w:r w:rsidR="00A90D07">
          <w:t>§</w:t>
        </w:r>
        <w:r w:rsidR="00A90D07">
          <w:fldChar w:fldCharType="begin"/>
        </w:r>
        <w:r w:rsidR="00A90D07">
          <w:instrText xml:space="preserve"> REF _Ref507594747 \r \h </w:instrText>
        </w:r>
      </w:ins>
      <w:r w:rsidR="00A90D07">
        <w:fldChar w:fldCharType="separate"/>
      </w:r>
      <w:ins w:id="252" w:author="Laurence Golding" w:date="2018-03-10T11:08:00Z">
        <w:r w:rsidR="00A90D07">
          <w:t>3.2</w:t>
        </w:r>
        <w:r w:rsidR="00A90D07">
          <w:fldChar w:fldCharType="end"/>
        </w:r>
        <w:r w:rsidR="00A90D07">
          <w:t>)</w:t>
        </w:r>
      </w:ins>
    </w:p>
    <w:p w14:paraId="659F5DE9" w14:textId="3F3825E2" w:rsidR="00B41400" w:rsidRDefault="00B41400" w:rsidP="00B41400">
      <w:pPr>
        <w:pStyle w:val="Codesmall"/>
        <w:rPr>
          <w:ins w:id="253" w:author="Laurence Golding" w:date="2018-03-10T10:14:00Z"/>
        </w:rPr>
      </w:pPr>
      <w:ins w:id="254" w:author="Laurence Golding" w:date="2018-03-10T10:14:00Z">
        <w:r>
          <w:t xml:space="preserve">              "uri": "file:///C:/source/input.c"</w:t>
        </w:r>
      </w:ins>
    </w:p>
    <w:p w14:paraId="1262B2FB" w14:textId="6E86C7EB" w:rsidR="00B41400" w:rsidRDefault="00B41400" w:rsidP="00B41400">
      <w:pPr>
        <w:pStyle w:val="Codesmall"/>
        <w:rPr>
          <w:ins w:id="255" w:author="Laurence Golding" w:date="2018-03-10T10:11:00Z"/>
        </w:rPr>
      </w:pPr>
      <w:ins w:id="256" w:author="Laurence Golding" w:date="2018-03-10T10:14:00Z">
        <w:r>
          <w:t xml:space="preserve">            }</w:t>
        </w:r>
      </w:ins>
    </w:p>
    <w:p w14:paraId="14345635" w14:textId="66FFFB0B" w:rsidR="00B41400" w:rsidRDefault="00B41400" w:rsidP="00B41400">
      <w:pPr>
        <w:pStyle w:val="Codesmall"/>
        <w:rPr>
          <w:ins w:id="257" w:author="Laurence Golding" w:date="2018-03-10T10:10:00Z"/>
        </w:rPr>
      </w:pPr>
      <w:ins w:id="258" w:author="Laurence Golding" w:date="2018-03-10T10:11:00Z">
        <w:r>
          <w:t xml:space="preserve">          }</w:t>
        </w:r>
      </w:ins>
    </w:p>
    <w:p w14:paraId="40D89DC6" w14:textId="4361F07A" w:rsidR="00B41400" w:rsidRDefault="00B41400" w:rsidP="00B41400">
      <w:pPr>
        <w:pStyle w:val="Codesmall"/>
        <w:rPr>
          <w:ins w:id="259" w:author="Laurence Golding" w:date="2018-03-10T10:10:00Z"/>
        </w:rPr>
      </w:pPr>
      <w:ins w:id="260" w:author="Laurence Golding" w:date="2018-03-10T10:10:00Z">
        <w:r>
          <w:t xml:space="preserve">        }</w:t>
        </w:r>
      </w:ins>
    </w:p>
    <w:p w14:paraId="2D33A03E" w14:textId="5483B631" w:rsidR="00B41400" w:rsidRDefault="00B41400" w:rsidP="00B41400">
      <w:pPr>
        <w:pStyle w:val="Codesmall"/>
        <w:rPr>
          <w:ins w:id="261" w:author="Laurence Golding" w:date="2018-03-10T10:09:00Z"/>
        </w:rPr>
      </w:pPr>
      <w:ins w:id="262" w:author="Laurence Golding" w:date="2018-03-10T10:10:00Z">
        <w:r>
          <w:t xml:space="preserve">      ]</w:t>
        </w:r>
      </w:ins>
    </w:p>
    <w:p w14:paraId="5D6197D9" w14:textId="35A5F19C" w:rsidR="00B41400" w:rsidRDefault="00B41400" w:rsidP="00B41400">
      <w:pPr>
        <w:pStyle w:val="Codesmall"/>
        <w:rPr>
          <w:ins w:id="263" w:author="Laurence Golding" w:date="2018-03-10T10:09:00Z"/>
        </w:rPr>
      </w:pPr>
      <w:ins w:id="264" w:author="Laurence Golding" w:date="2018-03-10T10:09:00Z">
        <w:r>
          <w:t xml:space="preserve">    }</w:t>
        </w:r>
      </w:ins>
    </w:p>
    <w:p w14:paraId="76DDB29B" w14:textId="3803E21F" w:rsidR="00B41400" w:rsidRDefault="00B41400" w:rsidP="00B41400">
      <w:pPr>
        <w:pStyle w:val="Codesmall"/>
        <w:rPr>
          <w:ins w:id="265" w:author="Laurence Golding" w:date="2018-03-10T10:14:00Z"/>
        </w:rPr>
      </w:pPr>
      <w:ins w:id="266" w:author="Laurence Golding" w:date="2018-03-10T10:09:00Z">
        <w:r>
          <w:t xml:space="preserve">  ]</w:t>
        </w:r>
      </w:ins>
      <w:ins w:id="267" w:author="Laurence Golding" w:date="2018-03-10T10:14:00Z">
        <w:r>
          <w:t>,</w:t>
        </w:r>
      </w:ins>
    </w:p>
    <w:p w14:paraId="3433164C" w14:textId="26EB3036" w:rsidR="00B41400" w:rsidRDefault="00B41400" w:rsidP="00B41400">
      <w:pPr>
        <w:pStyle w:val="Codesmall"/>
        <w:rPr>
          <w:ins w:id="268" w:author="Laurence Golding" w:date="2018-03-10T10:14:00Z"/>
        </w:rPr>
      </w:pPr>
    </w:p>
    <w:p w14:paraId="27A54FDA" w14:textId="41928180" w:rsidR="00B41400" w:rsidRDefault="00B41400" w:rsidP="00B41400">
      <w:pPr>
        <w:pStyle w:val="Codesmall"/>
        <w:rPr>
          <w:ins w:id="269" w:author="Laurence Golding" w:date="2018-03-10T10:15:00Z"/>
        </w:rPr>
      </w:pPr>
      <w:ins w:id="270" w:author="Laurence Golding" w:date="2018-03-10T10:14:00Z">
        <w:r>
          <w:t xml:space="preserve">  "files</w:t>
        </w:r>
      </w:ins>
      <w:ins w:id="271" w:author="Laurence Golding" w:date="2018-03-10T10:15:00Z">
        <w:r>
          <w:t>": {</w:t>
        </w:r>
      </w:ins>
    </w:p>
    <w:p w14:paraId="2DF7CBEC" w14:textId="5CC261E9" w:rsidR="00B41400" w:rsidRDefault="00B41400" w:rsidP="00B41400">
      <w:pPr>
        <w:pStyle w:val="Codesmall"/>
        <w:rPr>
          <w:ins w:id="272" w:author="Laurence Golding" w:date="2018-03-10T10:15:00Z"/>
        </w:rPr>
      </w:pPr>
      <w:ins w:id="273" w:author="Laurence Golding" w:date="2018-03-10T10:15:00Z">
        <w:r>
          <w:t xml:space="preserve">    </w:t>
        </w:r>
      </w:ins>
      <w:ins w:id="274" w:author="Laurence Golding" w:date="2018-03-10T10:16:00Z">
        <w:r>
          <w:t>"</w:t>
        </w:r>
        <w:r w:rsidRPr="00B41400">
          <w:t>file:///C:/source/input.c</w:t>
        </w:r>
        <w:r>
          <w:t>"</w:t>
        </w:r>
      </w:ins>
      <w:ins w:id="275" w:author="Laurence Golding" w:date="2018-03-10T10:15:00Z">
        <w:r>
          <w:t xml:space="preserve">: </w:t>
        </w:r>
        <w:proofErr w:type="gramStart"/>
        <w:r>
          <w:t>{</w:t>
        </w:r>
      </w:ins>
      <w:ins w:id="276" w:author="Laurence Golding" w:date="2018-03-10T10:16:00Z">
        <w:r>
          <w:t xml:space="preserve">  #</w:t>
        </w:r>
        <w:proofErr w:type="gramEnd"/>
        <w:r>
          <w:t xml:space="preserve"> Property name matches absolute URI from</w:t>
        </w:r>
      </w:ins>
    </w:p>
    <w:p w14:paraId="5110817B" w14:textId="6AE6BF86" w:rsidR="00B41400" w:rsidRDefault="00B41400" w:rsidP="00B41400">
      <w:pPr>
        <w:pStyle w:val="Codesmall"/>
        <w:rPr>
          <w:ins w:id="277" w:author="Laurence Golding" w:date="2018-03-10T10:15:00Z"/>
        </w:rPr>
      </w:pPr>
      <w:ins w:id="278" w:author="Laurence Golding" w:date="2018-03-10T10:15:00Z">
        <w:r>
          <w:t xml:space="preserve">    </w:t>
        </w:r>
      </w:ins>
      <w:ins w:id="279" w:author="Laurence Golding" w:date="2018-03-10T10:16:00Z">
        <w:r>
          <w:t xml:space="preserve">  ...</w:t>
        </w:r>
      </w:ins>
      <w:ins w:id="280" w:author="Laurence Golding" w:date="2018-03-10T10:15:00Z">
        <w:r>
          <w:t xml:space="preserve"> </w:t>
        </w:r>
      </w:ins>
      <w:ins w:id="281" w:author="Laurence Golding" w:date="2018-03-10T10:17:00Z">
        <w:r>
          <w:t xml:space="preserve">                          # fileLocation object</w:t>
        </w:r>
      </w:ins>
    </w:p>
    <w:p w14:paraId="16C907BF" w14:textId="3C9728D6" w:rsidR="00B41400" w:rsidRDefault="00B41400" w:rsidP="00B41400">
      <w:pPr>
        <w:pStyle w:val="Codesmall"/>
        <w:rPr>
          <w:ins w:id="282" w:author="Laurence Golding" w:date="2018-03-10T10:15:00Z"/>
        </w:rPr>
      </w:pPr>
      <w:ins w:id="283" w:author="Laurence Golding" w:date="2018-03-10T10:15:00Z">
        <w:r>
          <w:t xml:space="preserve">    }</w:t>
        </w:r>
      </w:ins>
    </w:p>
    <w:p w14:paraId="4B84E3E2" w14:textId="4407231A" w:rsidR="00B41400" w:rsidRDefault="00B41400" w:rsidP="00B41400">
      <w:pPr>
        <w:pStyle w:val="Codesmall"/>
        <w:rPr>
          <w:ins w:id="284" w:author="Laurence Golding" w:date="2018-03-10T10:24:00Z"/>
        </w:rPr>
      </w:pPr>
      <w:ins w:id="285" w:author="Laurence Golding" w:date="2018-03-10T10:15:00Z">
        <w:r>
          <w:t xml:space="preserve">  }</w:t>
        </w:r>
      </w:ins>
    </w:p>
    <w:p w14:paraId="60DA6B7E" w14:textId="365AB2D1" w:rsidR="003A355F" w:rsidRPr="00B41400" w:rsidRDefault="003A355F" w:rsidP="00B41400">
      <w:pPr>
        <w:pStyle w:val="Codesmall"/>
        <w:rPr>
          <w:ins w:id="286" w:author="Laurence Golding" w:date="2018-03-10T09:53:00Z"/>
        </w:rPr>
      </w:pPr>
      <w:ins w:id="287" w:author="Laurence Golding" w:date="2018-03-10T10:24:00Z">
        <w:r>
          <w:t>}</w:t>
        </w:r>
      </w:ins>
    </w:p>
    <w:p w14:paraId="55D629ED" w14:textId="3DBC94C9" w:rsidR="00B41400" w:rsidRDefault="00B41400" w:rsidP="003B5868">
      <w:pPr>
        <w:rPr>
          <w:ins w:id="288" w:author="Laurence Golding" w:date="2018-03-10T10:41:00Z"/>
        </w:rPr>
      </w:pPr>
      <w:ins w:id="289" w:author="Laurence Golding" w:date="2018-03-10T09:53:00Z">
        <w:r>
          <w:t xml:space="preserve">If the </w:t>
        </w:r>
        <w:r w:rsidRPr="00B41400">
          <w:rPr>
            <w:rStyle w:val="CODEtemp"/>
          </w:rPr>
          <w:t>fileLocation.uri</w:t>
        </w:r>
        <w:r>
          <w:t xml:space="preserve"> property contains a relative URI as defined by the </w:t>
        </w:r>
        <w:r w:rsidRPr="00B41400">
          <w:rPr>
            <w:rStyle w:val="CODEtemp"/>
          </w:rPr>
          <w:t>relative-ref</w:t>
        </w:r>
        <w:r>
          <w:t xml:space="preserve"> construct in </w:t>
        </w:r>
        <w:r>
          <w:t>[</w:t>
        </w:r>
        <w:r>
          <w:fldChar w:fldCharType="begin"/>
        </w:r>
        <w:r>
          <w:instrText xml:space="preserve"> HYPERLINK  \l "RFC3986" </w:instrText>
        </w:r>
        <w:r>
          <w:fldChar w:fldCharType="separate"/>
        </w:r>
        <w:r w:rsidRPr="00B41400">
          <w:rPr>
            <w:rStyle w:val="Hyperlink"/>
          </w:rPr>
          <w:t>RFC3986</w:t>
        </w:r>
        <w:r>
          <w:fldChar w:fldCharType="end"/>
        </w:r>
        <w:r>
          <w:t>]</w:t>
        </w:r>
      </w:ins>
      <w:ins w:id="290" w:author="Laurence Golding" w:date="2018-03-10T09:54:00Z">
        <w:r>
          <w:t xml:space="preserve">, the corresponding </w:t>
        </w:r>
      </w:ins>
      <w:ins w:id="291" w:author="Laurence Golding" w:date="2018-03-10T09:57:00Z">
        <w:r>
          <w:t xml:space="preserve">property </w:t>
        </w:r>
      </w:ins>
      <w:ins w:id="292" w:author="Laurence Golding" w:date="2018-03-10T09:54:00Z">
        <w:r>
          <w:t>name</w:t>
        </w:r>
      </w:ins>
      <w:ins w:id="293" w:author="Laurence Golding" w:date="2018-03-10T09:58:00Z">
        <w:r>
          <w:t xml:space="preserve"> in the </w:t>
        </w:r>
        <w:r w:rsidRPr="00B41400">
          <w:rPr>
            <w:rStyle w:val="CODEtemp"/>
          </w:rPr>
          <w:t>files</w:t>
        </w:r>
        <w:r>
          <w:t xml:space="preserve"> object</w:t>
        </w:r>
      </w:ins>
      <w:ins w:id="294" w:author="Laurence Golding" w:date="2018-03-10T09:54:00Z">
        <w:r>
          <w:t xml:space="preserve"> </w:t>
        </w:r>
        <w:r>
          <w:rPr>
            <w:b/>
          </w:rPr>
          <w:t>SHALL</w:t>
        </w:r>
        <w:r>
          <w:t xml:space="preserve"> be </w:t>
        </w:r>
      </w:ins>
      <w:ins w:id="295" w:author="Laurence Golding" w:date="2018-03-10T09:58:00Z">
        <w:r>
          <w:t xml:space="preserve">that relative URI, </w:t>
        </w:r>
        <w:r>
          <w:rPr>
            <w:i/>
          </w:rPr>
          <w:t>unless</w:t>
        </w:r>
        <w:r>
          <w:t xml:space="preserve"> </w:t>
        </w:r>
      </w:ins>
      <w:ins w:id="296" w:author="Laurence Golding" w:date="2018-03-10T09:59:00Z">
        <w:r>
          <w:t>two</w:t>
        </w:r>
      </w:ins>
      <w:ins w:id="297" w:author="Laurence Golding" w:date="2018-03-10T10:01:00Z">
        <w:r>
          <w:t xml:space="preserve"> or more properties in the </w:t>
        </w:r>
        <w:r w:rsidRPr="00B41400">
          <w:rPr>
            <w:rStyle w:val="CODEtemp"/>
          </w:rPr>
          <w:t>files</w:t>
        </w:r>
        <w:r>
          <w:t xml:space="preserve"> object correspond to</w:t>
        </w:r>
      </w:ins>
      <w:ins w:id="298" w:author="Laurence Golding" w:date="2018-03-10T09:59:00Z">
        <w:r>
          <w:t xml:space="preserve"> </w:t>
        </w:r>
        <w:r w:rsidRPr="00B41400">
          <w:rPr>
            <w:rStyle w:val="CODEtemp"/>
          </w:rPr>
          <w:t>fileLocation</w:t>
        </w:r>
        <w:r>
          <w:t xml:space="preserve"> objects</w:t>
        </w:r>
      </w:ins>
      <w:ins w:id="299" w:author="Laurence Golding" w:date="2018-03-10T10:00:00Z">
        <w:r>
          <w:t xml:space="preserve"> with the same</w:t>
        </w:r>
        <w:r w:rsidRPr="00B41400">
          <w:rPr>
            <w:rStyle w:val="CODEtemp"/>
          </w:rPr>
          <w:t xml:space="preserve"> uri </w:t>
        </w:r>
        <w:r>
          <w:t>property (module normalization</w:t>
        </w:r>
      </w:ins>
      <w:ins w:id="300" w:author="Laurence Golding" w:date="2018-03-10T10:32:00Z">
        <w:r w:rsidR="003A355F">
          <w:t>; see below</w:t>
        </w:r>
      </w:ins>
      <w:ins w:id="301" w:author="Laurence Golding" w:date="2018-03-10T10:00:00Z">
        <w:r>
          <w:t xml:space="preserve">) but different </w:t>
        </w:r>
        <w:r w:rsidRPr="00B41400">
          <w:rPr>
            <w:rStyle w:val="CODEtemp"/>
          </w:rPr>
          <w:t>uriBaseId</w:t>
        </w:r>
        <w:r>
          <w:t xml:space="preserve"> properties (</w:t>
        </w:r>
      </w:ins>
      <w:ins w:id="302" w:author="Laurence Golding" w:date="2018-03-10T10:02:00Z">
        <w:r>
          <w:t>§</w:t>
        </w:r>
        <w:r>
          <w:fldChar w:fldCharType="begin"/>
        </w:r>
        <w:r>
          <w:instrText xml:space="preserve"> REF _Ref507592476 \r \h </w:instrText>
        </w:r>
      </w:ins>
      <w:r>
        <w:fldChar w:fldCharType="separate"/>
      </w:r>
      <w:ins w:id="303" w:author="Laurence Golding" w:date="2018-03-10T10:02:00Z">
        <w:r>
          <w:t>3.2.3</w:t>
        </w:r>
        <w:r>
          <w:fldChar w:fldCharType="end"/>
        </w:r>
      </w:ins>
      <w:ins w:id="304" w:author="Laurence Golding" w:date="2018-03-10T10:00:00Z">
        <w:r>
          <w:t>).</w:t>
        </w:r>
      </w:ins>
      <w:ins w:id="305" w:author="Laurence Golding" w:date="2018-03-10T10:08:00Z">
        <w:r>
          <w:t xml:space="preserve"> In that case, to avoid having two properties with the same </w:t>
        </w:r>
      </w:ins>
      <w:ins w:id="306" w:author="Laurence Golding" w:date="2018-03-10T10:20:00Z">
        <w:r w:rsidR="001205D3">
          <w:t>name</w:t>
        </w:r>
      </w:ins>
      <w:ins w:id="307" w:author="Laurence Golding" w:date="2018-03-10T10:31:00Z">
        <w:r w:rsidR="003A355F">
          <w:t xml:space="preserve">, at least one of the property names must have a </w:t>
        </w:r>
        <w:r w:rsidR="003A355F" w:rsidRPr="003A355F">
          <w:rPr>
            <w:rStyle w:val="CODEtemp"/>
          </w:rPr>
          <w:t>uri base id prefix</w:t>
        </w:r>
        <w:r w:rsidR="003A355F">
          <w:t xml:space="preserve"> as defined in the syntax above.</w:t>
        </w:r>
      </w:ins>
    </w:p>
    <w:p w14:paraId="06A4AB41" w14:textId="4FABEFE7" w:rsidR="003A355F" w:rsidRDefault="003A355F" w:rsidP="003A355F">
      <w:pPr>
        <w:pStyle w:val="Note"/>
        <w:rPr>
          <w:ins w:id="308" w:author="Laurence Golding" w:date="2018-03-10T10:20:00Z"/>
        </w:rPr>
      </w:pPr>
      <w:ins w:id="309" w:author="Laurence Golding" w:date="2018-03-10T10:42:00Z">
        <w:r>
          <w:lastRenderedPageBreak/>
          <w:t xml:space="preserve">NOTE: </w:t>
        </w:r>
      </w:ins>
      <w:ins w:id="310" w:author="Laurence Golding" w:date="2018-03-10T10:43:00Z">
        <w:r>
          <w:t>Since no valid URI starts with</w:t>
        </w:r>
      </w:ins>
      <w:ins w:id="311" w:author="Laurence Golding" w:date="2018-03-10T10:42:00Z">
        <w:r>
          <w:t xml:space="preserve"> a </w:t>
        </w:r>
        <w:r w:rsidRPr="003A355F">
          <w:rPr>
            <w:rStyle w:val="CODEtemp"/>
          </w:rPr>
          <w:t>"#"</w:t>
        </w:r>
        <w:r>
          <w:t xml:space="preserve"> character</w:t>
        </w:r>
      </w:ins>
      <w:ins w:id="312" w:author="Laurence Golding" w:date="2018-03-10T10:43:00Z">
        <w:r>
          <w:t xml:space="preserve">, there is no danger of a property name that starts with </w:t>
        </w:r>
      </w:ins>
      <w:ins w:id="313" w:author="Laurence Golding" w:date="2018-03-10T10:44:00Z">
        <w:r>
          <w:t xml:space="preserve">a </w:t>
        </w:r>
        <w:r w:rsidRPr="003A355F">
          <w:rPr>
            <w:rStyle w:val="CODEtemp"/>
          </w:rPr>
          <w:t>uri base id prefix</w:t>
        </w:r>
        <w:r>
          <w:t xml:space="preserve"> colliding with another property name </w:t>
        </w:r>
      </w:ins>
      <w:ins w:id="314" w:author="Laurence Golding" w:date="2018-03-10T11:09:00Z">
        <w:r w:rsidR="00A90D07">
          <w:t>that</w:t>
        </w:r>
      </w:ins>
      <w:ins w:id="315" w:author="Laurence Golding" w:date="2018-03-10T10:44:00Z">
        <w:r>
          <w:t xml:space="preserve"> represents a relative URI with no prefix.</w:t>
        </w:r>
      </w:ins>
    </w:p>
    <w:p w14:paraId="5CBD4ECB" w14:textId="21B56595" w:rsidR="001205D3" w:rsidRDefault="001205D3" w:rsidP="001205D3">
      <w:pPr>
        <w:pStyle w:val="Note"/>
        <w:rPr>
          <w:ins w:id="316" w:author="Laurence Golding" w:date="2018-03-10T10:21:00Z"/>
        </w:rPr>
      </w:pPr>
      <w:ins w:id="317" w:author="Laurence Golding" w:date="2018-03-10T10:20:00Z">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w:t>
        </w:r>
      </w:ins>
      <w:ins w:id="318" w:author="Laurence Golding" w:date="2018-03-10T10:21:00Z">
        <w:r>
          <w:t xml:space="preserve">name of the corresponding property in the </w:t>
        </w:r>
        <w:r w:rsidRPr="001205D3">
          <w:rPr>
            <w:rStyle w:val="CODEtemp"/>
          </w:rPr>
          <w:t>files</w:t>
        </w:r>
        <w:r>
          <w:t xml:space="preserve"> object matches that URI.</w:t>
        </w:r>
      </w:ins>
    </w:p>
    <w:p w14:paraId="03AFD2BE" w14:textId="77777777" w:rsidR="001205D3" w:rsidRDefault="001205D3" w:rsidP="001205D3">
      <w:pPr>
        <w:pStyle w:val="Codesmall"/>
        <w:rPr>
          <w:ins w:id="319" w:author="Laurence Golding" w:date="2018-03-10T10:22:00Z"/>
        </w:rPr>
      </w:pPr>
      <w:proofErr w:type="gramStart"/>
      <w:ins w:id="320" w:author="Laurence Golding" w:date="2018-03-10T10:22:00Z">
        <w:r>
          <w:t xml:space="preserve">{  </w:t>
        </w:r>
        <w:proofErr w:type="gramEnd"/>
        <w:r>
          <w:t xml:space="preserve">                                # A run object</w:t>
        </w:r>
      </w:ins>
    </w:p>
    <w:p w14:paraId="0B346A97" w14:textId="77777777" w:rsidR="001205D3" w:rsidRDefault="001205D3" w:rsidP="001205D3">
      <w:pPr>
        <w:pStyle w:val="Codesmall"/>
        <w:rPr>
          <w:ins w:id="321" w:author="Laurence Golding" w:date="2018-03-10T10:22:00Z"/>
        </w:rPr>
      </w:pPr>
      <w:ins w:id="322" w:author="Laurence Golding" w:date="2018-03-10T10:22:00Z">
        <w:r>
          <w:t xml:space="preserve">  "results": [</w:t>
        </w:r>
      </w:ins>
    </w:p>
    <w:p w14:paraId="74E9D2BB" w14:textId="77777777" w:rsidR="001205D3" w:rsidRDefault="001205D3" w:rsidP="001205D3">
      <w:pPr>
        <w:pStyle w:val="Codesmall"/>
        <w:rPr>
          <w:ins w:id="323" w:author="Laurence Golding" w:date="2018-03-10T10:22:00Z"/>
        </w:rPr>
      </w:pPr>
      <w:ins w:id="324" w:author="Laurence Golding" w:date="2018-03-10T10:22:00Z">
        <w:r>
          <w:t xml:space="preserve">    </w:t>
        </w:r>
        <w:proofErr w:type="gramStart"/>
        <w:r>
          <w:t xml:space="preserve">{  </w:t>
        </w:r>
        <w:proofErr w:type="gramEnd"/>
        <w:r>
          <w:t xml:space="preserve">                            # A result object</w:t>
        </w:r>
      </w:ins>
    </w:p>
    <w:p w14:paraId="494652C2" w14:textId="77777777" w:rsidR="001205D3" w:rsidRDefault="001205D3" w:rsidP="001205D3">
      <w:pPr>
        <w:pStyle w:val="Codesmall"/>
        <w:rPr>
          <w:ins w:id="325" w:author="Laurence Golding" w:date="2018-03-10T10:22:00Z"/>
        </w:rPr>
      </w:pPr>
      <w:ins w:id="326" w:author="Laurence Golding" w:date="2018-03-10T10:22:00Z">
        <w:r>
          <w:t xml:space="preserve">      "relatedLocations": [</w:t>
        </w:r>
      </w:ins>
    </w:p>
    <w:p w14:paraId="29E1BC03" w14:textId="77777777" w:rsidR="001205D3" w:rsidRDefault="001205D3" w:rsidP="001205D3">
      <w:pPr>
        <w:pStyle w:val="Codesmall"/>
        <w:rPr>
          <w:ins w:id="327" w:author="Laurence Golding" w:date="2018-03-10T10:22:00Z"/>
        </w:rPr>
      </w:pPr>
      <w:ins w:id="328" w:author="Laurence Golding" w:date="2018-03-10T10:22:00Z">
        <w:r>
          <w:t xml:space="preserve">        </w:t>
        </w:r>
        <w:proofErr w:type="gramStart"/>
        <w:r>
          <w:t xml:space="preserve">{  </w:t>
        </w:r>
        <w:proofErr w:type="gramEnd"/>
        <w:r>
          <w:t xml:space="preserve">                        # An annocatedCodeLocation object</w:t>
        </w:r>
      </w:ins>
    </w:p>
    <w:p w14:paraId="53F68945" w14:textId="77777777" w:rsidR="001205D3" w:rsidRDefault="001205D3" w:rsidP="001205D3">
      <w:pPr>
        <w:pStyle w:val="Codesmall"/>
        <w:rPr>
          <w:ins w:id="329" w:author="Laurence Golding" w:date="2018-03-10T10:22:00Z"/>
        </w:rPr>
      </w:pPr>
      <w:ins w:id="330" w:author="Laurence Golding" w:date="2018-03-10T10:22:00Z">
        <w:r>
          <w:t xml:space="preserve">          "physicalLocation": </w:t>
        </w:r>
        <w:proofErr w:type="gramStart"/>
        <w:r>
          <w:t xml:space="preserve">{  </w:t>
        </w:r>
        <w:proofErr w:type="gramEnd"/>
        <w:r>
          <w:t xml:space="preserve">  # A physicalLocation object</w:t>
        </w:r>
      </w:ins>
    </w:p>
    <w:p w14:paraId="33FCEF2A" w14:textId="77777777" w:rsidR="001205D3" w:rsidRDefault="001205D3" w:rsidP="001205D3">
      <w:pPr>
        <w:pStyle w:val="Codesmall"/>
        <w:rPr>
          <w:ins w:id="331" w:author="Laurence Golding" w:date="2018-03-10T10:22:00Z"/>
        </w:rPr>
      </w:pPr>
      <w:ins w:id="332" w:author="Laurence Golding" w:date="2018-03-10T10:22:00Z">
        <w:r>
          <w:t xml:space="preserve">            "fileLocation": </w:t>
        </w:r>
        <w:proofErr w:type="gramStart"/>
        <w:r>
          <w:t xml:space="preserve">{  </w:t>
        </w:r>
        <w:proofErr w:type="gramEnd"/>
        <w:r>
          <w:t xml:space="preserve">    # A fileLocation object</w:t>
        </w:r>
      </w:ins>
    </w:p>
    <w:p w14:paraId="096FE299" w14:textId="2F8CF141" w:rsidR="001205D3" w:rsidRDefault="001205D3" w:rsidP="001205D3">
      <w:pPr>
        <w:pStyle w:val="Codesmall"/>
        <w:rPr>
          <w:ins w:id="333" w:author="Laurence Golding" w:date="2018-03-10T10:22:00Z"/>
        </w:rPr>
      </w:pPr>
      <w:ins w:id="334" w:author="Laurence Golding" w:date="2018-03-10T10:22:00Z">
        <w:r>
          <w:t xml:space="preserve">              "uri": "input.c"</w:t>
        </w:r>
        <w:r>
          <w:t>,</w:t>
        </w:r>
      </w:ins>
    </w:p>
    <w:p w14:paraId="4D10220E" w14:textId="682498EB" w:rsidR="003A355F" w:rsidRDefault="003A355F" w:rsidP="001205D3">
      <w:pPr>
        <w:pStyle w:val="Codesmall"/>
        <w:rPr>
          <w:ins w:id="335" w:author="Laurence Golding" w:date="2018-03-10T10:22:00Z"/>
        </w:rPr>
      </w:pPr>
      <w:ins w:id="336" w:author="Laurence Golding" w:date="2018-03-10T10:22:00Z">
        <w:r>
          <w:t xml:space="preserve">              "uriBaseId": "SRCROOT"</w:t>
        </w:r>
      </w:ins>
    </w:p>
    <w:p w14:paraId="2454ADDF" w14:textId="60DB1872" w:rsidR="001205D3" w:rsidRDefault="001205D3" w:rsidP="001205D3">
      <w:pPr>
        <w:pStyle w:val="Codesmall"/>
        <w:rPr>
          <w:ins w:id="337" w:author="Laurence Golding" w:date="2018-03-10T10:22:00Z"/>
        </w:rPr>
      </w:pPr>
      <w:ins w:id="338" w:author="Laurence Golding" w:date="2018-03-10T10:22:00Z">
        <w:r>
          <w:t xml:space="preserve">            }</w:t>
        </w:r>
      </w:ins>
    </w:p>
    <w:p w14:paraId="5F9F16E1" w14:textId="77777777" w:rsidR="001205D3" w:rsidRDefault="001205D3" w:rsidP="001205D3">
      <w:pPr>
        <w:pStyle w:val="Codesmall"/>
        <w:rPr>
          <w:ins w:id="339" w:author="Laurence Golding" w:date="2018-03-10T10:22:00Z"/>
        </w:rPr>
      </w:pPr>
      <w:ins w:id="340" w:author="Laurence Golding" w:date="2018-03-10T10:22:00Z">
        <w:r>
          <w:t xml:space="preserve">          }</w:t>
        </w:r>
      </w:ins>
    </w:p>
    <w:p w14:paraId="753DB1E4" w14:textId="77777777" w:rsidR="001205D3" w:rsidRDefault="001205D3" w:rsidP="001205D3">
      <w:pPr>
        <w:pStyle w:val="Codesmall"/>
        <w:rPr>
          <w:ins w:id="341" w:author="Laurence Golding" w:date="2018-03-10T10:22:00Z"/>
        </w:rPr>
      </w:pPr>
      <w:ins w:id="342" w:author="Laurence Golding" w:date="2018-03-10T10:22:00Z">
        <w:r>
          <w:t xml:space="preserve">        }</w:t>
        </w:r>
      </w:ins>
    </w:p>
    <w:p w14:paraId="5ADE7734" w14:textId="77777777" w:rsidR="001205D3" w:rsidRDefault="001205D3" w:rsidP="001205D3">
      <w:pPr>
        <w:pStyle w:val="Codesmall"/>
        <w:rPr>
          <w:ins w:id="343" w:author="Laurence Golding" w:date="2018-03-10T10:22:00Z"/>
        </w:rPr>
      </w:pPr>
      <w:ins w:id="344" w:author="Laurence Golding" w:date="2018-03-10T10:22:00Z">
        <w:r>
          <w:t xml:space="preserve">      ]</w:t>
        </w:r>
      </w:ins>
    </w:p>
    <w:p w14:paraId="238FFE01" w14:textId="77777777" w:rsidR="001205D3" w:rsidRDefault="001205D3" w:rsidP="001205D3">
      <w:pPr>
        <w:pStyle w:val="Codesmall"/>
        <w:rPr>
          <w:ins w:id="345" w:author="Laurence Golding" w:date="2018-03-10T10:22:00Z"/>
        </w:rPr>
      </w:pPr>
      <w:ins w:id="346" w:author="Laurence Golding" w:date="2018-03-10T10:22:00Z">
        <w:r>
          <w:t xml:space="preserve">    }</w:t>
        </w:r>
      </w:ins>
    </w:p>
    <w:p w14:paraId="6610265B" w14:textId="77777777" w:rsidR="001205D3" w:rsidRDefault="001205D3" w:rsidP="001205D3">
      <w:pPr>
        <w:pStyle w:val="Codesmall"/>
        <w:rPr>
          <w:ins w:id="347" w:author="Laurence Golding" w:date="2018-03-10T10:22:00Z"/>
        </w:rPr>
      </w:pPr>
      <w:ins w:id="348" w:author="Laurence Golding" w:date="2018-03-10T10:22:00Z">
        <w:r>
          <w:t xml:space="preserve">  ],</w:t>
        </w:r>
      </w:ins>
    </w:p>
    <w:p w14:paraId="149C6187" w14:textId="77777777" w:rsidR="001205D3" w:rsidRDefault="001205D3" w:rsidP="001205D3">
      <w:pPr>
        <w:pStyle w:val="Codesmall"/>
        <w:rPr>
          <w:ins w:id="349" w:author="Laurence Golding" w:date="2018-03-10T10:22:00Z"/>
        </w:rPr>
      </w:pPr>
    </w:p>
    <w:p w14:paraId="4E56442B" w14:textId="77777777" w:rsidR="001205D3" w:rsidRDefault="001205D3" w:rsidP="001205D3">
      <w:pPr>
        <w:pStyle w:val="Codesmall"/>
        <w:rPr>
          <w:ins w:id="350" w:author="Laurence Golding" w:date="2018-03-10T10:22:00Z"/>
        </w:rPr>
      </w:pPr>
      <w:ins w:id="351" w:author="Laurence Golding" w:date="2018-03-10T10:22:00Z">
        <w:r>
          <w:t xml:space="preserve">  "files": {</w:t>
        </w:r>
      </w:ins>
    </w:p>
    <w:p w14:paraId="5E821470" w14:textId="7490C65E" w:rsidR="001205D3" w:rsidRDefault="001205D3" w:rsidP="001205D3">
      <w:pPr>
        <w:pStyle w:val="Codesmall"/>
        <w:rPr>
          <w:ins w:id="352" w:author="Laurence Golding" w:date="2018-03-10T10:22:00Z"/>
        </w:rPr>
      </w:pPr>
      <w:ins w:id="353" w:author="Laurence Golding" w:date="2018-03-10T10:22:00Z">
        <w:r>
          <w:t xml:space="preserve">    "</w:t>
        </w:r>
        <w:r w:rsidRPr="00B41400">
          <w:t>input.c</w:t>
        </w:r>
        <w:r>
          <w:t xml:space="preserve">": </w:t>
        </w:r>
        <w:proofErr w:type="gramStart"/>
        <w:r>
          <w:t xml:space="preserve">{  </w:t>
        </w:r>
        <w:proofErr w:type="gramEnd"/>
        <w:r w:rsidR="003A355F">
          <w:t xml:space="preserve">                 </w:t>
        </w:r>
      </w:ins>
      <w:ins w:id="354" w:author="Laurence Golding" w:date="2018-03-10T10:23:00Z">
        <w:r w:rsidR="003A355F">
          <w:t xml:space="preserve"> </w:t>
        </w:r>
      </w:ins>
      <w:ins w:id="355" w:author="Laurence Golding" w:date="2018-03-10T10:22:00Z">
        <w:r>
          <w:t xml:space="preserve"># Property name matches </w:t>
        </w:r>
      </w:ins>
      <w:ins w:id="356" w:author="Laurence Golding" w:date="2018-03-10T10:23:00Z">
        <w:r w:rsidR="003A355F">
          <w:t>relative</w:t>
        </w:r>
      </w:ins>
      <w:ins w:id="357" w:author="Laurence Golding" w:date="2018-03-10T10:22:00Z">
        <w:r>
          <w:t xml:space="preserve"> URI from</w:t>
        </w:r>
      </w:ins>
    </w:p>
    <w:p w14:paraId="3F56FF54" w14:textId="77777777" w:rsidR="001205D3" w:rsidRDefault="001205D3" w:rsidP="001205D3">
      <w:pPr>
        <w:pStyle w:val="Codesmall"/>
        <w:rPr>
          <w:ins w:id="358" w:author="Laurence Golding" w:date="2018-03-10T10:22:00Z"/>
        </w:rPr>
      </w:pPr>
      <w:ins w:id="359" w:author="Laurence Golding" w:date="2018-03-10T10:22:00Z">
        <w:r>
          <w:t xml:space="preserve">      ...                           # fileLocation object</w:t>
        </w:r>
      </w:ins>
    </w:p>
    <w:p w14:paraId="078E0FE9" w14:textId="77777777" w:rsidR="001205D3" w:rsidRDefault="001205D3" w:rsidP="001205D3">
      <w:pPr>
        <w:pStyle w:val="Codesmall"/>
        <w:rPr>
          <w:ins w:id="360" w:author="Laurence Golding" w:date="2018-03-10T10:22:00Z"/>
        </w:rPr>
      </w:pPr>
      <w:ins w:id="361" w:author="Laurence Golding" w:date="2018-03-10T10:22:00Z">
        <w:r>
          <w:t xml:space="preserve">    }</w:t>
        </w:r>
      </w:ins>
    </w:p>
    <w:p w14:paraId="700521AD" w14:textId="0B68ACFE" w:rsidR="001205D3" w:rsidRDefault="001205D3" w:rsidP="001205D3">
      <w:pPr>
        <w:pStyle w:val="Codesmall"/>
        <w:rPr>
          <w:ins w:id="362" w:author="Laurence Golding" w:date="2018-03-10T10:24:00Z"/>
        </w:rPr>
      </w:pPr>
      <w:ins w:id="363" w:author="Laurence Golding" w:date="2018-03-10T10:22:00Z">
        <w:r>
          <w:t xml:space="preserve">  }</w:t>
        </w:r>
      </w:ins>
    </w:p>
    <w:p w14:paraId="49C147D8" w14:textId="16EE0373" w:rsidR="003A355F" w:rsidRPr="00B41400" w:rsidRDefault="003A355F" w:rsidP="001205D3">
      <w:pPr>
        <w:pStyle w:val="Codesmall"/>
        <w:rPr>
          <w:ins w:id="364" w:author="Laurence Golding" w:date="2018-03-10T10:22:00Z"/>
        </w:rPr>
      </w:pPr>
      <w:ins w:id="365" w:author="Laurence Golding" w:date="2018-03-10T10:24:00Z">
        <w:r>
          <w:t>}</w:t>
        </w:r>
      </w:ins>
    </w:p>
    <w:p w14:paraId="16D5F312" w14:textId="6FCCD11B" w:rsidR="003A355F" w:rsidRDefault="003A355F" w:rsidP="003A355F">
      <w:pPr>
        <w:pStyle w:val="Note"/>
        <w:rPr>
          <w:ins w:id="366" w:author="Laurence Golding" w:date="2018-03-10T10:35:00Z"/>
        </w:rPr>
      </w:pPr>
      <w:ins w:id="367" w:author="Laurence Golding" w:date="2018-03-10T10:23:00Z">
        <w:r>
          <w:t xml:space="preserve">EXAMPLE 3: In this example, two </w:t>
        </w:r>
        <w:r w:rsidRPr="003A355F">
          <w:rPr>
            <w:rStyle w:val="CODEtemp"/>
          </w:rPr>
          <w:t>fileLocation</w:t>
        </w:r>
        <w:r>
          <w:t xml:space="preserve"> objects </w:t>
        </w:r>
      </w:ins>
      <w:ins w:id="368" w:author="Laurence Golding" w:date="2018-03-10T10:33:00Z">
        <w:r>
          <w:t>have</w:t>
        </w:r>
      </w:ins>
      <w:ins w:id="369" w:author="Laurence Golding" w:date="2018-03-10T10:23:00Z">
        <w:r>
          <w:t xml:space="preserve"> the same </w:t>
        </w:r>
        <w:r w:rsidRPr="003A355F">
          <w:rPr>
            <w:rStyle w:val="CODEtemp"/>
          </w:rPr>
          <w:t>uri</w:t>
        </w:r>
        <w:r>
          <w:t xml:space="preserve"> </w:t>
        </w:r>
      </w:ins>
      <w:ins w:id="370" w:author="Laurence Golding" w:date="2018-03-10T10:33:00Z">
        <w:r>
          <w:t xml:space="preserve">property </w:t>
        </w:r>
      </w:ins>
      <w:ins w:id="371" w:author="Laurence Golding" w:date="2018-03-10T10:23:00Z">
        <w:r>
          <w:t>but</w:t>
        </w:r>
      </w:ins>
      <w:ins w:id="372" w:author="Laurence Golding" w:date="2018-03-10T10:32:00Z">
        <w:r>
          <w:t xml:space="preserve"> different </w:t>
        </w:r>
      </w:ins>
      <w:ins w:id="373" w:author="Laurence Golding" w:date="2018-03-10T10:33:00Z">
        <w:r w:rsidRPr="003A355F">
          <w:rPr>
            <w:rStyle w:val="CODEtemp"/>
          </w:rPr>
          <w:t>uriBaseId</w:t>
        </w:r>
      </w:ins>
      <w:ins w:id="374" w:author="Laurence Golding" w:date="2018-03-10T10:34:00Z">
        <w:r>
          <w:t xml:space="preserve"> properties.</w:t>
        </w:r>
      </w:ins>
      <w:ins w:id="375" w:author="Laurence Golding" w:date="2018-03-10T10:33:00Z">
        <w:r>
          <w:t xml:space="preserve"> The names of the corresponding properties in the </w:t>
        </w:r>
        <w:r w:rsidRPr="003A355F">
          <w:rPr>
            <w:rStyle w:val="CODEtemp"/>
          </w:rPr>
          <w:t>files</w:t>
        </w:r>
        <w:r>
          <w:t xml:space="preserve"> object include a </w:t>
        </w:r>
      </w:ins>
      <w:ins w:id="376" w:author="Laurence Golding" w:date="2018-03-10T10:34:00Z">
        <w:r w:rsidRPr="003A355F">
          <w:rPr>
            <w:rStyle w:val="CODEtemp"/>
          </w:rPr>
          <w:t>uri base id prefix</w:t>
        </w:r>
        <w:r>
          <w:t xml:space="preserve"> to avoid a property name collision.</w:t>
        </w:r>
      </w:ins>
    </w:p>
    <w:p w14:paraId="26741FBA" w14:textId="77777777" w:rsidR="003A355F" w:rsidRDefault="003A355F" w:rsidP="003A355F">
      <w:pPr>
        <w:pStyle w:val="Codesmall"/>
        <w:rPr>
          <w:ins w:id="377" w:author="Laurence Golding" w:date="2018-03-10T10:35:00Z"/>
        </w:rPr>
      </w:pPr>
      <w:proofErr w:type="gramStart"/>
      <w:ins w:id="378" w:author="Laurence Golding" w:date="2018-03-10T10:35:00Z">
        <w:r>
          <w:t xml:space="preserve">{  </w:t>
        </w:r>
        <w:proofErr w:type="gramEnd"/>
        <w:r>
          <w:t xml:space="preserve">                                # A run object</w:t>
        </w:r>
      </w:ins>
    </w:p>
    <w:p w14:paraId="4FF1F524" w14:textId="77777777" w:rsidR="003A355F" w:rsidRDefault="003A355F" w:rsidP="003A355F">
      <w:pPr>
        <w:pStyle w:val="Codesmall"/>
        <w:rPr>
          <w:ins w:id="379" w:author="Laurence Golding" w:date="2018-03-10T10:35:00Z"/>
        </w:rPr>
      </w:pPr>
      <w:ins w:id="380" w:author="Laurence Golding" w:date="2018-03-10T10:35:00Z">
        <w:r>
          <w:t xml:space="preserve">  "results": [</w:t>
        </w:r>
      </w:ins>
    </w:p>
    <w:p w14:paraId="1056465D" w14:textId="77777777" w:rsidR="003A355F" w:rsidRDefault="003A355F" w:rsidP="003A355F">
      <w:pPr>
        <w:pStyle w:val="Codesmall"/>
        <w:rPr>
          <w:ins w:id="381" w:author="Laurence Golding" w:date="2018-03-10T10:35:00Z"/>
        </w:rPr>
      </w:pPr>
      <w:ins w:id="382" w:author="Laurence Golding" w:date="2018-03-10T10:35:00Z">
        <w:r>
          <w:t xml:space="preserve">    </w:t>
        </w:r>
        <w:proofErr w:type="gramStart"/>
        <w:r>
          <w:t xml:space="preserve">{  </w:t>
        </w:r>
        <w:proofErr w:type="gramEnd"/>
        <w:r>
          <w:t xml:space="preserve">                            # A result object</w:t>
        </w:r>
      </w:ins>
    </w:p>
    <w:p w14:paraId="58D620EB" w14:textId="77777777" w:rsidR="003A355F" w:rsidRDefault="003A355F" w:rsidP="003A355F">
      <w:pPr>
        <w:pStyle w:val="Codesmall"/>
        <w:rPr>
          <w:ins w:id="383" w:author="Laurence Golding" w:date="2018-03-10T10:35:00Z"/>
        </w:rPr>
      </w:pPr>
      <w:ins w:id="384" w:author="Laurence Golding" w:date="2018-03-10T10:35:00Z">
        <w:r>
          <w:t xml:space="preserve">      "relatedLocations": [</w:t>
        </w:r>
      </w:ins>
    </w:p>
    <w:p w14:paraId="29B9CDFC" w14:textId="77777777" w:rsidR="003A355F" w:rsidRDefault="003A355F" w:rsidP="003A355F">
      <w:pPr>
        <w:pStyle w:val="Codesmall"/>
        <w:rPr>
          <w:ins w:id="385" w:author="Laurence Golding" w:date="2018-03-10T10:35:00Z"/>
        </w:rPr>
      </w:pPr>
      <w:ins w:id="386" w:author="Laurence Golding" w:date="2018-03-10T10:35:00Z">
        <w:r>
          <w:t xml:space="preserve">        </w:t>
        </w:r>
        <w:proofErr w:type="gramStart"/>
        <w:r>
          <w:t xml:space="preserve">{  </w:t>
        </w:r>
        <w:proofErr w:type="gramEnd"/>
        <w:r>
          <w:t xml:space="preserve">                        # An annocatedCodeLocation object</w:t>
        </w:r>
      </w:ins>
    </w:p>
    <w:p w14:paraId="582004A0" w14:textId="77777777" w:rsidR="003A355F" w:rsidRDefault="003A355F" w:rsidP="003A355F">
      <w:pPr>
        <w:pStyle w:val="Codesmall"/>
        <w:rPr>
          <w:ins w:id="387" w:author="Laurence Golding" w:date="2018-03-10T10:35:00Z"/>
        </w:rPr>
      </w:pPr>
      <w:ins w:id="388" w:author="Laurence Golding" w:date="2018-03-10T10:35:00Z">
        <w:r>
          <w:t xml:space="preserve">          "physicalLocation": </w:t>
        </w:r>
        <w:proofErr w:type="gramStart"/>
        <w:r>
          <w:t xml:space="preserve">{  </w:t>
        </w:r>
        <w:proofErr w:type="gramEnd"/>
        <w:r>
          <w:t xml:space="preserve">  # A physicalLocation object</w:t>
        </w:r>
      </w:ins>
    </w:p>
    <w:p w14:paraId="5F5E6449" w14:textId="77777777" w:rsidR="003A355F" w:rsidRDefault="003A355F" w:rsidP="003A355F">
      <w:pPr>
        <w:pStyle w:val="Codesmall"/>
        <w:rPr>
          <w:ins w:id="389" w:author="Laurence Golding" w:date="2018-03-10T10:35:00Z"/>
        </w:rPr>
      </w:pPr>
      <w:ins w:id="390" w:author="Laurence Golding" w:date="2018-03-10T10:35:00Z">
        <w:r>
          <w:t xml:space="preserve">            "fileLocation": </w:t>
        </w:r>
        <w:proofErr w:type="gramStart"/>
        <w:r>
          <w:t xml:space="preserve">{  </w:t>
        </w:r>
        <w:proofErr w:type="gramEnd"/>
        <w:r>
          <w:t xml:space="preserve">    # A fileLocation object</w:t>
        </w:r>
      </w:ins>
    </w:p>
    <w:p w14:paraId="433A2F84" w14:textId="330D683C" w:rsidR="003A355F" w:rsidRDefault="003A355F" w:rsidP="003A355F">
      <w:pPr>
        <w:pStyle w:val="Codesmall"/>
        <w:rPr>
          <w:ins w:id="391" w:author="Laurence Golding" w:date="2018-03-10T10:35:00Z"/>
        </w:rPr>
      </w:pPr>
      <w:ins w:id="392" w:author="Laurence Golding" w:date="2018-03-10T10:35:00Z">
        <w:r>
          <w:t xml:space="preserve">              "uri": "</w:t>
        </w:r>
      </w:ins>
      <w:ins w:id="393" w:author="Laurence Golding" w:date="2018-03-10T10:36:00Z">
        <w:r>
          <w:t>utilities</w:t>
        </w:r>
      </w:ins>
      <w:ins w:id="394" w:author="Laurence Golding" w:date="2018-03-10T10:35:00Z">
        <w:r>
          <w:t>.c",</w:t>
        </w:r>
      </w:ins>
    </w:p>
    <w:p w14:paraId="2A3DC37B" w14:textId="77777777" w:rsidR="003A355F" w:rsidRDefault="003A355F" w:rsidP="003A355F">
      <w:pPr>
        <w:pStyle w:val="Codesmall"/>
        <w:rPr>
          <w:ins w:id="395" w:author="Laurence Golding" w:date="2018-03-10T10:35:00Z"/>
        </w:rPr>
      </w:pPr>
      <w:ins w:id="396" w:author="Laurence Golding" w:date="2018-03-10T10:35:00Z">
        <w:r>
          <w:t xml:space="preserve">              "uriBaseId": "SRCROOT"</w:t>
        </w:r>
      </w:ins>
    </w:p>
    <w:p w14:paraId="1E810813" w14:textId="77777777" w:rsidR="003A355F" w:rsidRDefault="003A355F" w:rsidP="003A355F">
      <w:pPr>
        <w:pStyle w:val="Codesmall"/>
        <w:rPr>
          <w:ins w:id="397" w:author="Laurence Golding" w:date="2018-03-10T10:35:00Z"/>
        </w:rPr>
      </w:pPr>
      <w:ins w:id="398" w:author="Laurence Golding" w:date="2018-03-10T10:35:00Z">
        <w:r>
          <w:t xml:space="preserve">            }</w:t>
        </w:r>
      </w:ins>
    </w:p>
    <w:p w14:paraId="571F71D4" w14:textId="75105150" w:rsidR="003A355F" w:rsidRDefault="003A355F" w:rsidP="003A355F">
      <w:pPr>
        <w:pStyle w:val="Codesmall"/>
        <w:rPr>
          <w:ins w:id="399" w:author="Laurence Golding" w:date="2018-03-10T10:35:00Z"/>
        </w:rPr>
      </w:pPr>
      <w:ins w:id="400" w:author="Laurence Golding" w:date="2018-03-10T10:35:00Z">
        <w:r>
          <w:t xml:space="preserve">          }</w:t>
        </w:r>
        <w:r>
          <w:t>,</w:t>
        </w:r>
      </w:ins>
    </w:p>
    <w:p w14:paraId="0E0C59EF" w14:textId="2C316B51" w:rsidR="003A355F" w:rsidRDefault="003A355F" w:rsidP="003A355F">
      <w:pPr>
        <w:pStyle w:val="Codesmall"/>
        <w:rPr>
          <w:ins w:id="401" w:author="Laurence Golding" w:date="2018-03-10T10:36:00Z"/>
        </w:rPr>
      </w:pPr>
      <w:ins w:id="402" w:author="Laurence Golding" w:date="2018-03-10T10:35:00Z">
        <w:r>
          <w:t xml:space="preserve">          "physicalLocation": {</w:t>
        </w:r>
      </w:ins>
    </w:p>
    <w:p w14:paraId="7EEECF73" w14:textId="24648BDB" w:rsidR="003A355F" w:rsidRDefault="003A355F" w:rsidP="003A355F">
      <w:pPr>
        <w:pStyle w:val="Codesmall"/>
        <w:rPr>
          <w:ins w:id="403" w:author="Laurence Golding" w:date="2018-03-10T10:36:00Z"/>
        </w:rPr>
      </w:pPr>
      <w:ins w:id="404" w:author="Laurence Golding" w:date="2018-03-10T10:36:00Z">
        <w:r>
          <w:t xml:space="preserve">            "fileLocation": {</w:t>
        </w:r>
      </w:ins>
    </w:p>
    <w:p w14:paraId="40562407" w14:textId="092578B8" w:rsidR="003A355F" w:rsidRDefault="003A355F" w:rsidP="003A355F">
      <w:pPr>
        <w:pStyle w:val="Codesmall"/>
        <w:rPr>
          <w:ins w:id="405" w:author="Laurence Golding" w:date="2018-03-10T10:36:00Z"/>
        </w:rPr>
      </w:pPr>
      <w:ins w:id="406" w:author="Laurence Golding" w:date="2018-03-10T10:36:00Z">
        <w:r>
          <w:t xml:space="preserve">              "uri": "utilities.c",</w:t>
        </w:r>
      </w:ins>
    </w:p>
    <w:p w14:paraId="7D94CD88" w14:textId="539C8883" w:rsidR="003A355F" w:rsidRDefault="003A355F" w:rsidP="003A355F">
      <w:pPr>
        <w:pStyle w:val="Codesmall"/>
        <w:rPr>
          <w:ins w:id="407" w:author="Laurence Golding" w:date="2018-03-10T10:36:00Z"/>
        </w:rPr>
      </w:pPr>
      <w:ins w:id="408" w:author="Laurence Golding" w:date="2018-03-10T10:36:00Z">
        <w:r>
          <w:t xml:space="preserve">              "uriBaseId": "TESTSRCROOT"</w:t>
        </w:r>
      </w:ins>
    </w:p>
    <w:p w14:paraId="654C47CE" w14:textId="15442773" w:rsidR="003A355F" w:rsidRDefault="003A355F" w:rsidP="003A355F">
      <w:pPr>
        <w:pStyle w:val="Codesmall"/>
        <w:rPr>
          <w:ins w:id="409" w:author="Laurence Golding" w:date="2018-03-10T10:35:00Z"/>
        </w:rPr>
      </w:pPr>
      <w:ins w:id="410" w:author="Laurence Golding" w:date="2018-03-10T10:36:00Z">
        <w:r>
          <w:t xml:space="preserve">            }</w:t>
        </w:r>
      </w:ins>
    </w:p>
    <w:p w14:paraId="133F5A31" w14:textId="5FA731E1" w:rsidR="003A355F" w:rsidRDefault="003A355F" w:rsidP="003A355F">
      <w:pPr>
        <w:pStyle w:val="Codesmall"/>
        <w:rPr>
          <w:ins w:id="411" w:author="Laurence Golding" w:date="2018-03-10T10:35:00Z"/>
        </w:rPr>
      </w:pPr>
      <w:ins w:id="412" w:author="Laurence Golding" w:date="2018-03-10T10:35:00Z">
        <w:r>
          <w:t xml:space="preserve">          }</w:t>
        </w:r>
      </w:ins>
    </w:p>
    <w:p w14:paraId="6C5EC34E" w14:textId="77777777" w:rsidR="003A355F" w:rsidRDefault="003A355F" w:rsidP="003A355F">
      <w:pPr>
        <w:pStyle w:val="Codesmall"/>
        <w:rPr>
          <w:ins w:id="413" w:author="Laurence Golding" w:date="2018-03-10T10:35:00Z"/>
        </w:rPr>
      </w:pPr>
      <w:ins w:id="414" w:author="Laurence Golding" w:date="2018-03-10T10:35:00Z">
        <w:r>
          <w:t xml:space="preserve">        }</w:t>
        </w:r>
      </w:ins>
    </w:p>
    <w:p w14:paraId="0A7779C1" w14:textId="77777777" w:rsidR="003A355F" w:rsidRDefault="003A355F" w:rsidP="003A355F">
      <w:pPr>
        <w:pStyle w:val="Codesmall"/>
        <w:rPr>
          <w:ins w:id="415" w:author="Laurence Golding" w:date="2018-03-10T10:35:00Z"/>
        </w:rPr>
      </w:pPr>
      <w:ins w:id="416" w:author="Laurence Golding" w:date="2018-03-10T10:35:00Z">
        <w:r>
          <w:t xml:space="preserve">      ]</w:t>
        </w:r>
      </w:ins>
    </w:p>
    <w:p w14:paraId="2486A2AD" w14:textId="77777777" w:rsidR="003A355F" w:rsidRDefault="003A355F" w:rsidP="003A355F">
      <w:pPr>
        <w:pStyle w:val="Codesmall"/>
        <w:rPr>
          <w:ins w:id="417" w:author="Laurence Golding" w:date="2018-03-10T10:35:00Z"/>
        </w:rPr>
      </w:pPr>
      <w:ins w:id="418" w:author="Laurence Golding" w:date="2018-03-10T10:35:00Z">
        <w:r>
          <w:t xml:space="preserve">    }</w:t>
        </w:r>
      </w:ins>
    </w:p>
    <w:p w14:paraId="5C1B9E36" w14:textId="77777777" w:rsidR="003A355F" w:rsidRDefault="003A355F" w:rsidP="003A355F">
      <w:pPr>
        <w:pStyle w:val="Codesmall"/>
        <w:rPr>
          <w:ins w:id="419" w:author="Laurence Golding" w:date="2018-03-10T10:35:00Z"/>
        </w:rPr>
      </w:pPr>
      <w:ins w:id="420" w:author="Laurence Golding" w:date="2018-03-10T10:35:00Z">
        <w:r>
          <w:t xml:space="preserve">  ],</w:t>
        </w:r>
      </w:ins>
    </w:p>
    <w:p w14:paraId="2A9175E1" w14:textId="77777777" w:rsidR="003A355F" w:rsidRDefault="003A355F" w:rsidP="003A355F">
      <w:pPr>
        <w:pStyle w:val="Codesmall"/>
        <w:rPr>
          <w:ins w:id="421" w:author="Laurence Golding" w:date="2018-03-10T10:35:00Z"/>
        </w:rPr>
      </w:pPr>
    </w:p>
    <w:p w14:paraId="296400AC" w14:textId="77777777" w:rsidR="003A355F" w:rsidRDefault="003A355F" w:rsidP="003A355F">
      <w:pPr>
        <w:pStyle w:val="Codesmall"/>
        <w:rPr>
          <w:ins w:id="422" w:author="Laurence Golding" w:date="2018-03-10T10:35:00Z"/>
        </w:rPr>
      </w:pPr>
      <w:ins w:id="423" w:author="Laurence Golding" w:date="2018-03-10T10:35:00Z">
        <w:r>
          <w:t xml:space="preserve">  "files": {</w:t>
        </w:r>
      </w:ins>
    </w:p>
    <w:p w14:paraId="03CD8B36" w14:textId="32BE955F" w:rsidR="003A355F" w:rsidRDefault="003A355F" w:rsidP="003A355F">
      <w:pPr>
        <w:pStyle w:val="Codesmall"/>
        <w:rPr>
          <w:ins w:id="424" w:author="Laurence Golding" w:date="2018-03-10T10:37:00Z"/>
        </w:rPr>
      </w:pPr>
      <w:ins w:id="425" w:author="Laurence Golding" w:date="2018-03-10T10:35:00Z">
        <w:r>
          <w:t xml:space="preserve">    "</w:t>
        </w:r>
      </w:ins>
      <w:ins w:id="426" w:author="Laurence Golding" w:date="2018-03-10T10:37:00Z">
        <w:r>
          <w:t>#SRCROOT#utilities</w:t>
        </w:r>
      </w:ins>
      <w:ins w:id="427" w:author="Laurence Golding" w:date="2018-03-10T10:35:00Z">
        <w:r w:rsidRPr="00B41400">
          <w:t>.c</w:t>
        </w:r>
        <w:r>
          <w:t xml:space="preserve">": </w:t>
        </w:r>
        <w:proofErr w:type="gramStart"/>
        <w:r>
          <w:t xml:space="preserve">{  </w:t>
        </w:r>
        <w:proofErr w:type="gramEnd"/>
        <w:r>
          <w:t xml:space="preserve">    # Property name </w:t>
        </w:r>
      </w:ins>
      <w:ins w:id="428" w:author="Laurence Golding" w:date="2018-03-10T10:37:00Z">
        <w:r>
          <w:t>includes uri base id prefix</w:t>
        </w:r>
      </w:ins>
    </w:p>
    <w:p w14:paraId="2EF282FD" w14:textId="12E5551D" w:rsidR="003A355F" w:rsidRDefault="003A355F" w:rsidP="003A355F">
      <w:pPr>
        <w:pStyle w:val="Codesmall"/>
        <w:rPr>
          <w:ins w:id="429" w:author="Laurence Golding" w:date="2018-03-10T10:35:00Z"/>
        </w:rPr>
      </w:pPr>
      <w:ins w:id="430" w:author="Laurence Golding" w:date="2018-03-10T10:37:00Z">
        <w:r>
          <w:t xml:space="preserve">      ...</w:t>
        </w:r>
      </w:ins>
    </w:p>
    <w:p w14:paraId="7F62582D" w14:textId="4EC201CC" w:rsidR="003A355F" w:rsidRDefault="003A355F" w:rsidP="003A355F">
      <w:pPr>
        <w:pStyle w:val="Codesmall"/>
        <w:rPr>
          <w:ins w:id="431" w:author="Laurence Golding" w:date="2018-03-10T10:37:00Z"/>
        </w:rPr>
      </w:pPr>
      <w:ins w:id="432" w:author="Laurence Golding" w:date="2018-03-10T10:35:00Z">
        <w:r>
          <w:t xml:space="preserve">    }</w:t>
        </w:r>
      </w:ins>
      <w:ins w:id="433" w:author="Laurence Golding" w:date="2018-03-10T10:37:00Z">
        <w:r>
          <w:t>,</w:t>
        </w:r>
      </w:ins>
    </w:p>
    <w:p w14:paraId="03CBC774" w14:textId="2D35B0B4" w:rsidR="003A355F" w:rsidRDefault="003A355F" w:rsidP="003A355F">
      <w:pPr>
        <w:pStyle w:val="Codesmall"/>
        <w:rPr>
          <w:ins w:id="434" w:author="Laurence Golding" w:date="2018-03-10T10:38:00Z"/>
        </w:rPr>
      </w:pPr>
      <w:ins w:id="435" w:author="Laurence Golding" w:date="2018-03-10T10:37:00Z">
        <w:r>
          <w:t xml:space="preserve">    "#TESTSRCROOT#</w:t>
        </w:r>
      </w:ins>
      <w:ins w:id="436" w:author="Laurence Golding" w:date="2018-03-10T10:38:00Z">
        <w:r>
          <w:t>utilities.c": {</w:t>
        </w:r>
      </w:ins>
    </w:p>
    <w:p w14:paraId="7FC8B5E4" w14:textId="394BEDC1" w:rsidR="003A355F" w:rsidRDefault="003A355F" w:rsidP="003A355F">
      <w:pPr>
        <w:pStyle w:val="Codesmall"/>
        <w:rPr>
          <w:ins w:id="437" w:author="Laurence Golding" w:date="2018-03-10T10:38:00Z"/>
        </w:rPr>
      </w:pPr>
      <w:ins w:id="438" w:author="Laurence Golding" w:date="2018-03-10T10:38:00Z">
        <w:r>
          <w:t xml:space="preserve">      ...</w:t>
        </w:r>
      </w:ins>
    </w:p>
    <w:p w14:paraId="66717372" w14:textId="27817A18" w:rsidR="003A355F" w:rsidRDefault="003A355F" w:rsidP="003A355F">
      <w:pPr>
        <w:pStyle w:val="Codesmall"/>
        <w:rPr>
          <w:ins w:id="439" w:author="Laurence Golding" w:date="2018-03-10T10:35:00Z"/>
        </w:rPr>
      </w:pPr>
      <w:ins w:id="440" w:author="Laurence Golding" w:date="2018-03-10T10:38:00Z">
        <w:r>
          <w:t xml:space="preserve">    }</w:t>
        </w:r>
      </w:ins>
    </w:p>
    <w:p w14:paraId="7ADDB413" w14:textId="77777777" w:rsidR="003A355F" w:rsidRDefault="003A355F" w:rsidP="003A355F">
      <w:pPr>
        <w:pStyle w:val="Codesmall"/>
        <w:rPr>
          <w:ins w:id="441" w:author="Laurence Golding" w:date="2018-03-10T10:35:00Z"/>
        </w:rPr>
      </w:pPr>
      <w:ins w:id="442" w:author="Laurence Golding" w:date="2018-03-10T10:35:00Z">
        <w:r>
          <w:t xml:space="preserve">  }</w:t>
        </w:r>
      </w:ins>
    </w:p>
    <w:p w14:paraId="26523550" w14:textId="77777777" w:rsidR="003A355F" w:rsidRPr="00B41400" w:rsidRDefault="003A355F" w:rsidP="003A355F">
      <w:pPr>
        <w:pStyle w:val="Codesmall"/>
        <w:rPr>
          <w:ins w:id="443" w:author="Laurence Golding" w:date="2018-03-10T10:35:00Z"/>
        </w:rPr>
      </w:pPr>
      <w:ins w:id="444" w:author="Laurence Golding" w:date="2018-03-10T10:35:00Z">
        <w:r>
          <w:t>}</w:t>
        </w:r>
      </w:ins>
    </w:p>
    <w:p w14:paraId="57F5EF14" w14:textId="6BCD37B8" w:rsidR="00B41400" w:rsidRDefault="00B41400" w:rsidP="003B5868">
      <w:pPr>
        <w:rPr>
          <w:ins w:id="445" w:author="Laurence Golding" w:date="2018-03-10T10:38:00Z"/>
        </w:rPr>
      </w:pPr>
      <w:ins w:id="446" w:author="Laurence Golding" w:date="2018-03-10T10:02:00Z">
        <w:r>
          <w:lastRenderedPageBreak/>
          <w:t>Regardless of whether the property name represents an absolut</w:t>
        </w:r>
      </w:ins>
      <w:ins w:id="447" w:author="Laurence Golding" w:date="2018-03-10T10:03:00Z">
        <w:r>
          <w:t xml:space="preserve">e URI, a relative URI, or a relative URI with a </w:t>
        </w:r>
        <w:r w:rsidRPr="00B41400">
          <w:rPr>
            <w:rStyle w:val="CODEtemp"/>
          </w:rPr>
          <w:t>uri base id prefix</w:t>
        </w:r>
        <w:r>
          <w:t>,</w:t>
        </w:r>
      </w:ins>
      <w:ins w:id="448" w:author="Laurence Golding" w:date="2018-03-10T10:04:00Z">
        <w:r>
          <w:t xml:space="preserve"> t</w:t>
        </w:r>
        <w:r>
          <w:t xml:space="preserve">he </w:t>
        </w:r>
        <w:r>
          <w:t xml:space="preserve">URI portion of the </w:t>
        </w:r>
        <w:r>
          <w:t xml:space="preserve">property name </w:t>
        </w:r>
        <w:r>
          <w:rPr>
            <w:b/>
          </w:rPr>
          <w:t>SHOULD</w:t>
        </w:r>
        <w:r>
          <w:t xml:space="preserve"> be normalized as described in [</w:t>
        </w:r>
        <w:r>
          <w:fldChar w:fldCharType="begin"/>
        </w:r>
        <w:r>
          <w:instrText xml:space="preserve"> HYPERLINK  \l "RFC3986" </w:instrText>
        </w:r>
        <w:r>
          <w:fldChar w:fldCharType="separate"/>
        </w:r>
        <w:r w:rsidRPr="00B41400">
          <w:rPr>
            <w:rStyle w:val="Hyperlink"/>
          </w:rPr>
          <w:t>RFC39</w:t>
        </w:r>
        <w:r w:rsidRPr="00B41400">
          <w:rPr>
            <w:rStyle w:val="Hyperlink"/>
          </w:rPr>
          <w:t>8</w:t>
        </w:r>
        <w:r w:rsidRPr="00B41400">
          <w:rPr>
            <w:rStyle w:val="Hyperlink"/>
          </w:rPr>
          <w:t>6</w:t>
        </w:r>
        <w:r>
          <w:fldChar w:fldCharType="end"/>
        </w:r>
        <w:r>
          <w:t>].</w:t>
        </w:r>
      </w:ins>
    </w:p>
    <w:p w14:paraId="3ADF8CB3" w14:textId="1FA747ED" w:rsidR="003A355F" w:rsidRDefault="003A355F" w:rsidP="003A355F">
      <w:pPr>
        <w:pStyle w:val="Note"/>
        <w:rPr>
          <w:ins w:id="449" w:author="Laurence Golding" w:date="2018-03-10T10:45:00Z"/>
        </w:rPr>
      </w:pPr>
      <w:ins w:id="450" w:author="Laurence Golding" w:date="2018-03-10T10:38:00Z">
        <w:r>
          <w:t>EXAMPLE 4</w:t>
        </w:r>
      </w:ins>
      <w:ins w:id="451" w:author="Laurence Golding" w:date="2018-03-10T10:40:00Z">
        <w:r>
          <w:t xml:space="preserve">: In this example, the </w:t>
        </w:r>
        <w:r w:rsidRPr="003A355F">
          <w:rPr>
            <w:rStyle w:val="CODEtemp"/>
          </w:rPr>
          <w:t>uri</w:t>
        </w:r>
        <w:r>
          <w:t xml:space="preserve"> property of the </w:t>
        </w:r>
      </w:ins>
      <w:ins w:id="452" w:author="Laurence Golding" w:date="2018-03-10T10:45:00Z">
        <w:r w:rsidRPr="003A355F">
          <w:rPr>
            <w:rStyle w:val="CODEtemp"/>
          </w:rPr>
          <w:t>fileLocation</w:t>
        </w:r>
        <w:r>
          <w:t xml:space="preserve"> object is not normalized, but the name of the corresponding property in the </w:t>
        </w:r>
        <w:r w:rsidRPr="003A355F">
          <w:rPr>
            <w:rStyle w:val="CODEtemp"/>
          </w:rPr>
          <w:t>files</w:t>
        </w:r>
        <w:r>
          <w:t xml:space="preserve"> </w:t>
        </w:r>
      </w:ins>
      <w:ins w:id="453" w:author="Laurence Golding" w:date="2018-03-10T10:46:00Z">
        <w:r>
          <w:t>object</w:t>
        </w:r>
      </w:ins>
      <w:ins w:id="454" w:author="Laurence Golding" w:date="2018-03-10T10:45:00Z">
        <w:r>
          <w:t xml:space="preserve"> </w:t>
        </w:r>
        <w:r>
          <w:rPr>
            <w:i/>
          </w:rPr>
          <w:t>is</w:t>
        </w:r>
        <w:r>
          <w:t xml:space="preserve"> normalized.</w:t>
        </w:r>
      </w:ins>
    </w:p>
    <w:p w14:paraId="7C4A34A9" w14:textId="77777777" w:rsidR="003A355F" w:rsidRDefault="003A355F" w:rsidP="003A355F">
      <w:pPr>
        <w:pStyle w:val="Codesmall"/>
        <w:rPr>
          <w:ins w:id="455" w:author="Laurence Golding" w:date="2018-03-10T10:46:00Z"/>
        </w:rPr>
      </w:pPr>
      <w:proofErr w:type="gramStart"/>
      <w:ins w:id="456" w:author="Laurence Golding" w:date="2018-03-10T10:46:00Z">
        <w:r>
          <w:t xml:space="preserve">{  </w:t>
        </w:r>
        <w:proofErr w:type="gramEnd"/>
        <w:r>
          <w:t xml:space="preserve">                                # A run object</w:t>
        </w:r>
      </w:ins>
    </w:p>
    <w:p w14:paraId="45D33ECA" w14:textId="77777777" w:rsidR="003A355F" w:rsidRDefault="003A355F" w:rsidP="003A355F">
      <w:pPr>
        <w:pStyle w:val="Codesmall"/>
        <w:rPr>
          <w:ins w:id="457" w:author="Laurence Golding" w:date="2018-03-10T10:46:00Z"/>
        </w:rPr>
      </w:pPr>
      <w:ins w:id="458" w:author="Laurence Golding" w:date="2018-03-10T10:46:00Z">
        <w:r>
          <w:t xml:space="preserve">  "results": [</w:t>
        </w:r>
      </w:ins>
    </w:p>
    <w:p w14:paraId="541CADEA" w14:textId="77777777" w:rsidR="003A355F" w:rsidRDefault="003A355F" w:rsidP="003A355F">
      <w:pPr>
        <w:pStyle w:val="Codesmall"/>
        <w:rPr>
          <w:ins w:id="459" w:author="Laurence Golding" w:date="2018-03-10T10:46:00Z"/>
        </w:rPr>
      </w:pPr>
      <w:ins w:id="460" w:author="Laurence Golding" w:date="2018-03-10T10:46:00Z">
        <w:r>
          <w:t xml:space="preserve">    </w:t>
        </w:r>
        <w:proofErr w:type="gramStart"/>
        <w:r>
          <w:t xml:space="preserve">{  </w:t>
        </w:r>
        <w:proofErr w:type="gramEnd"/>
        <w:r>
          <w:t xml:space="preserve">                            # A result object</w:t>
        </w:r>
      </w:ins>
    </w:p>
    <w:p w14:paraId="6B48BE60" w14:textId="77777777" w:rsidR="003A355F" w:rsidRDefault="003A355F" w:rsidP="003A355F">
      <w:pPr>
        <w:pStyle w:val="Codesmall"/>
        <w:rPr>
          <w:ins w:id="461" w:author="Laurence Golding" w:date="2018-03-10T10:46:00Z"/>
        </w:rPr>
      </w:pPr>
      <w:ins w:id="462" w:author="Laurence Golding" w:date="2018-03-10T10:46:00Z">
        <w:r>
          <w:t xml:space="preserve">      "relatedLocations": [</w:t>
        </w:r>
      </w:ins>
    </w:p>
    <w:p w14:paraId="60BC56F1" w14:textId="77777777" w:rsidR="003A355F" w:rsidRDefault="003A355F" w:rsidP="003A355F">
      <w:pPr>
        <w:pStyle w:val="Codesmall"/>
        <w:rPr>
          <w:ins w:id="463" w:author="Laurence Golding" w:date="2018-03-10T10:46:00Z"/>
        </w:rPr>
      </w:pPr>
      <w:ins w:id="464" w:author="Laurence Golding" w:date="2018-03-10T10:46:00Z">
        <w:r>
          <w:t xml:space="preserve">        </w:t>
        </w:r>
        <w:proofErr w:type="gramStart"/>
        <w:r>
          <w:t xml:space="preserve">{  </w:t>
        </w:r>
        <w:proofErr w:type="gramEnd"/>
        <w:r>
          <w:t xml:space="preserve">                        # An annocatedCodeLocation object</w:t>
        </w:r>
      </w:ins>
    </w:p>
    <w:p w14:paraId="3460554F" w14:textId="77777777" w:rsidR="003A355F" w:rsidRDefault="003A355F" w:rsidP="003A355F">
      <w:pPr>
        <w:pStyle w:val="Codesmall"/>
        <w:rPr>
          <w:ins w:id="465" w:author="Laurence Golding" w:date="2018-03-10T10:46:00Z"/>
        </w:rPr>
      </w:pPr>
      <w:ins w:id="466" w:author="Laurence Golding" w:date="2018-03-10T10:46:00Z">
        <w:r>
          <w:t xml:space="preserve">          "physicalLocation": </w:t>
        </w:r>
        <w:proofErr w:type="gramStart"/>
        <w:r>
          <w:t xml:space="preserve">{  </w:t>
        </w:r>
        <w:proofErr w:type="gramEnd"/>
        <w:r>
          <w:t xml:space="preserve">  # A physicalLocation object</w:t>
        </w:r>
      </w:ins>
    </w:p>
    <w:p w14:paraId="6EB597E8" w14:textId="77777777" w:rsidR="003A355F" w:rsidRDefault="003A355F" w:rsidP="003A355F">
      <w:pPr>
        <w:pStyle w:val="Codesmall"/>
        <w:rPr>
          <w:ins w:id="467" w:author="Laurence Golding" w:date="2018-03-10T10:46:00Z"/>
        </w:rPr>
      </w:pPr>
      <w:ins w:id="468" w:author="Laurence Golding" w:date="2018-03-10T10:46:00Z">
        <w:r>
          <w:t xml:space="preserve">            "fileLocation": </w:t>
        </w:r>
        <w:proofErr w:type="gramStart"/>
        <w:r>
          <w:t xml:space="preserve">{  </w:t>
        </w:r>
        <w:proofErr w:type="gramEnd"/>
        <w:r>
          <w:t xml:space="preserve">    # A fileLocation object</w:t>
        </w:r>
      </w:ins>
    </w:p>
    <w:p w14:paraId="479181D0" w14:textId="76676622" w:rsidR="003A355F" w:rsidRDefault="003A355F" w:rsidP="003A355F">
      <w:pPr>
        <w:pStyle w:val="Codesmall"/>
        <w:rPr>
          <w:ins w:id="469" w:author="Laurence Golding" w:date="2018-03-10T10:46:00Z"/>
        </w:rPr>
      </w:pPr>
      <w:ins w:id="470" w:author="Laurence Golding" w:date="2018-03-10T10:46:00Z">
        <w:r>
          <w:t xml:space="preserve">              "uri": "</w:t>
        </w:r>
        <w:r>
          <w:t>FILE</w:t>
        </w:r>
        <w:r>
          <w:t>:///C:/source/input.c</w:t>
        </w:r>
        <w:proofErr w:type="gramStart"/>
        <w:r>
          <w:t>"</w:t>
        </w:r>
        <w:r>
          <w:t xml:space="preserve">  #</w:t>
        </w:r>
        <w:proofErr w:type="gramEnd"/>
        <w:r>
          <w:t xml:space="preserve"> scheme is not normalized</w:t>
        </w:r>
      </w:ins>
    </w:p>
    <w:p w14:paraId="342DDD02" w14:textId="77777777" w:rsidR="003A355F" w:rsidRDefault="003A355F" w:rsidP="003A355F">
      <w:pPr>
        <w:pStyle w:val="Codesmall"/>
        <w:rPr>
          <w:ins w:id="471" w:author="Laurence Golding" w:date="2018-03-10T10:46:00Z"/>
        </w:rPr>
      </w:pPr>
      <w:ins w:id="472" w:author="Laurence Golding" w:date="2018-03-10T10:46:00Z">
        <w:r>
          <w:t xml:space="preserve">            }</w:t>
        </w:r>
      </w:ins>
    </w:p>
    <w:p w14:paraId="5E846466" w14:textId="77777777" w:rsidR="003A355F" w:rsidRDefault="003A355F" w:rsidP="003A355F">
      <w:pPr>
        <w:pStyle w:val="Codesmall"/>
        <w:rPr>
          <w:ins w:id="473" w:author="Laurence Golding" w:date="2018-03-10T10:46:00Z"/>
        </w:rPr>
      </w:pPr>
      <w:ins w:id="474" w:author="Laurence Golding" w:date="2018-03-10T10:46:00Z">
        <w:r>
          <w:t xml:space="preserve">          }</w:t>
        </w:r>
      </w:ins>
    </w:p>
    <w:p w14:paraId="180C929F" w14:textId="77777777" w:rsidR="003A355F" w:rsidRDefault="003A355F" w:rsidP="003A355F">
      <w:pPr>
        <w:pStyle w:val="Codesmall"/>
        <w:rPr>
          <w:ins w:id="475" w:author="Laurence Golding" w:date="2018-03-10T10:46:00Z"/>
        </w:rPr>
      </w:pPr>
      <w:ins w:id="476" w:author="Laurence Golding" w:date="2018-03-10T10:46:00Z">
        <w:r>
          <w:t xml:space="preserve">        }</w:t>
        </w:r>
      </w:ins>
    </w:p>
    <w:p w14:paraId="35619103" w14:textId="77777777" w:rsidR="003A355F" w:rsidRDefault="003A355F" w:rsidP="003A355F">
      <w:pPr>
        <w:pStyle w:val="Codesmall"/>
        <w:rPr>
          <w:ins w:id="477" w:author="Laurence Golding" w:date="2018-03-10T10:46:00Z"/>
        </w:rPr>
      </w:pPr>
      <w:ins w:id="478" w:author="Laurence Golding" w:date="2018-03-10T10:46:00Z">
        <w:r>
          <w:t xml:space="preserve">      ]</w:t>
        </w:r>
      </w:ins>
    </w:p>
    <w:p w14:paraId="7B050337" w14:textId="77777777" w:rsidR="003A355F" w:rsidRDefault="003A355F" w:rsidP="003A355F">
      <w:pPr>
        <w:pStyle w:val="Codesmall"/>
        <w:rPr>
          <w:ins w:id="479" w:author="Laurence Golding" w:date="2018-03-10T10:46:00Z"/>
        </w:rPr>
      </w:pPr>
      <w:ins w:id="480" w:author="Laurence Golding" w:date="2018-03-10T10:46:00Z">
        <w:r>
          <w:t xml:space="preserve">    }</w:t>
        </w:r>
      </w:ins>
    </w:p>
    <w:p w14:paraId="0A59611A" w14:textId="77777777" w:rsidR="003A355F" w:rsidRDefault="003A355F" w:rsidP="003A355F">
      <w:pPr>
        <w:pStyle w:val="Codesmall"/>
        <w:rPr>
          <w:ins w:id="481" w:author="Laurence Golding" w:date="2018-03-10T10:46:00Z"/>
        </w:rPr>
      </w:pPr>
      <w:ins w:id="482" w:author="Laurence Golding" w:date="2018-03-10T10:46:00Z">
        <w:r>
          <w:t xml:space="preserve">  ],</w:t>
        </w:r>
      </w:ins>
    </w:p>
    <w:p w14:paraId="21EEC956" w14:textId="77777777" w:rsidR="003A355F" w:rsidRDefault="003A355F" w:rsidP="003A355F">
      <w:pPr>
        <w:pStyle w:val="Codesmall"/>
        <w:rPr>
          <w:ins w:id="483" w:author="Laurence Golding" w:date="2018-03-10T10:46:00Z"/>
        </w:rPr>
      </w:pPr>
    </w:p>
    <w:p w14:paraId="60AEA622" w14:textId="77777777" w:rsidR="003A355F" w:rsidRDefault="003A355F" w:rsidP="003A355F">
      <w:pPr>
        <w:pStyle w:val="Codesmall"/>
        <w:rPr>
          <w:ins w:id="484" w:author="Laurence Golding" w:date="2018-03-10T10:46:00Z"/>
        </w:rPr>
      </w:pPr>
      <w:ins w:id="485" w:author="Laurence Golding" w:date="2018-03-10T10:46:00Z">
        <w:r>
          <w:t xml:space="preserve">  "files": {</w:t>
        </w:r>
      </w:ins>
    </w:p>
    <w:p w14:paraId="2728418B" w14:textId="129F37DC" w:rsidR="003A355F" w:rsidRDefault="003A355F" w:rsidP="003A355F">
      <w:pPr>
        <w:pStyle w:val="Codesmall"/>
        <w:rPr>
          <w:ins w:id="486" w:author="Laurence Golding" w:date="2018-03-10T10:46:00Z"/>
        </w:rPr>
      </w:pPr>
      <w:ins w:id="487" w:author="Laurence Golding" w:date="2018-03-10T10:46:00Z">
        <w:r>
          <w:t xml:space="preserve">    "</w:t>
        </w:r>
        <w:r w:rsidRPr="00B41400">
          <w:t>file:///C:/source/input.c</w:t>
        </w:r>
        <w:r>
          <w:t xml:space="preserve">": </w:t>
        </w:r>
        <w:proofErr w:type="gramStart"/>
        <w:r>
          <w:t>{  #</w:t>
        </w:r>
        <w:proofErr w:type="gramEnd"/>
        <w:r>
          <w:t xml:space="preserve"> Property name matches absolute URI </w:t>
        </w:r>
      </w:ins>
      <w:ins w:id="488" w:author="Laurence Golding" w:date="2018-03-10T10:47:00Z">
        <w:r>
          <w:t>after</w:t>
        </w:r>
      </w:ins>
    </w:p>
    <w:p w14:paraId="4E672725" w14:textId="487BB0EC" w:rsidR="003A355F" w:rsidRDefault="003A355F" w:rsidP="003A355F">
      <w:pPr>
        <w:pStyle w:val="Codesmall"/>
        <w:rPr>
          <w:ins w:id="489" w:author="Laurence Golding" w:date="2018-03-10T10:46:00Z"/>
        </w:rPr>
      </w:pPr>
      <w:ins w:id="490" w:author="Laurence Golding" w:date="2018-03-10T10:46:00Z">
        <w:r>
          <w:t xml:space="preserve">      ...</w:t>
        </w:r>
      </w:ins>
      <w:ins w:id="491" w:author="Laurence Golding" w:date="2018-03-10T10:47:00Z">
        <w:r>
          <w:t xml:space="preserve">                           # normalization (scheme has been normalized).</w:t>
        </w:r>
      </w:ins>
    </w:p>
    <w:p w14:paraId="66559260" w14:textId="77777777" w:rsidR="003A355F" w:rsidRDefault="003A355F" w:rsidP="003A355F">
      <w:pPr>
        <w:pStyle w:val="Codesmall"/>
        <w:rPr>
          <w:ins w:id="492" w:author="Laurence Golding" w:date="2018-03-10T10:46:00Z"/>
        </w:rPr>
      </w:pPr>
      <w:ins w:id="493" w:author="Laurence Golding" w:date="2018-03-10T10:46:00Z">
        <w:r>
          <w:t xml:space="preserve">    }</w:t>
        </w:r>
      </w:ins>
    </w:p>
    <w:p w14:paraId="7BDD6834" w14:textId="77777777" w:rsidR="003A355F" w:rsidRDefault="003A355F" w:rsidP="003A355F">
      <w:pPr>
        <w:pStyle w:val="Codesmall"/>
        <w:rPr>
          <w:ins w:id="494" w:author="Laurence Golding" w:date="2018-03-10T10:46:00Z"/>
        </w:rPr>
      </w:pPr>
      <w:ins w:id="495" w:author="Laurence Golding" w:date="2018-03-10T10:46:00Z">
        <w:r>
          <w:t xml:space="preserve">  }</w:t>
        </w:r>
      </w:ins>
    </w:p>
    <w:p w14:paraId="77F39257" w14:textId="77777777" w:rsidR="003A355F" w:rsidRPr="00B41400" w:rsidRDefault="003A355F" w:rsidP="003A355F">
      <w:pPr>
        <w:pStyle w:val="Codesmall"/>
        <w:rPr>
          <w:ins w:id="496" w:author="Laurence Golding" w:date="2018-03-10T10:46:00Z"/>
        </w:rPr>
      </w:pPr>
      <w:ins w:id="497" w:author="Laurence Golding" w:date="2018-03-10T10:46:00Z">
        <w:r>
          <w:t>}</w:t>
        </w:r>
      </w:ins>
    </w:p>
    <w:p w14:paraId="2B70651E" w14:textId="77777777" w:rsidR="003A355F" w:rsidRPr="003A355F" w:rsidRDefault="003A355F" w:rsidP="003A355F">
      <w:pPr>
        <w:pStyle w:val="Codesmall"/>
        <w:rPr>
          <w:ins w:id="498" w:author="Laurence Golding" w:date="2018-03-10T10:39:00Z"/>
        </w:rPr>
      </w:pPr>
    </w:p>
    <w:p w14:paraId="4E4BEBA3" w14:textId="7E86EB75" w:rsidR="003A355F" w:rsidRDefault="003A355F" w:rsidP="003B5868">
      <w:pPr>
        <w:rPr>
          <w:ins w:id="499" w:author="Laurence Golding" w:date="2018-03-10T10:48:00Z"/>
        </w:rPr>
      </w:pPr>
      <w:ins w:id="500" w:author="Laurence Golding" w:date="2018-03-10T10:39:00Z">
        <w:r>
          <w:t>Regardless of whether the property name</w:t>
        </w:r>
      </w:ins>
      <w:ins w:id="501" w:author="Laurence Golding" w:date="2018-03-10T11:10:00Z">
        <w:r w:rsidR="00A90D07">
          <w:t>s</w:t>
        </w:r>
      </w:ins>
      <w:ins w:id="502" w:author="Laurence Golding" w:date="2018-03-10T10:39:00Z">
        <w:r>
          <w:t xml:space="preserve"> represent </w:t>
        </w:r>
      </w:ins>
      <w:ins w:id="503" w:author="Laurence Golding" w:date="2018-03-10T10:47:00Z">
        <w:r>
          <w:t>absolute URI</w:t>
        </w:r>
      </w:ins>
      <w:ins w:id="504" w:author="Laurence Golding" w:date="2018-03-10T11:10:00Z">
        <w:r w:rsidR="00A90D07">
          <w:t>s</w:t>
        </w:r>
      </w:ins>
      <w:ins w:id="505" w:author="Laurence Golding" w:date="2018-03-10T10:47:00Z">
        <w:r>
          <w:t xml:space="preserve">, </w:t>
        </w:r>
      </w:ins>
      <w:ins w:id="506" w:author="Laurence Golding" w:date="2018-03-10T10:39:00Z">
        <w:r>
          <w:t>relative URI</w:t>
        </w:r>
      </w:ins>
      <w:ins w:id="507" w:author="Laurence Golding" w:date="2018-03-10T11:10:00Z">
        <w:r w:rsidR="00A90D07">
          <w:t>s</w:t>
        </w:r>
      </w:ins>
      <w:ins w:id="508" w:author="Laurence Golding" w:date="2018-03-10T10:39:00Z">
        <w:r>
          <w:t xml:space="preserve">, or </w:t>
        </w:r>
      </w:ins>
      <w:ins w:id="509" w:author="Laurence Golding" w:date="2018-03-10T11:10:00Z">
        <w:r w:rsidR="00A90D07">
          <w:t>r</w:t>
        </w:r>
      </w:ins>
      <w:ins w:id="510" w:author="Laurence Golding" w:date="2018-03-10T10:39:00Z">
        <w:r>
          <w:t>elative URI</w:t>
        </w:r>
      </w:ins>
      <w:ins w:id="511" w:author="Laurence Golding" w:date="2018-03-10T11:10:00Z">
        <w:r w:rsidR="00A90D07">
          <w:t>s</w:t>
        </w:r>
      </w:ins>
      <w:ins w:id="512" w:author="Laurence Golding" w:date="2018-03-10T10:39:00Z">
        <w:r>
          <w:t xml:space="preserve"> with </w:t>
        </w:r>
      </w:ins>
      <w:ins w:id="513" w:author="Laurence Golding" w:date="2018-03-10T11:10:00Z">
        <w:r w:rsidR="00A90D07">
          <w:t xml:space="preserve">a </w:t>
        </w:r>
      </w:ins>
      <w:ins w:id="514" w:author="Laurence Golding" w:date="2018-03-10T10:39:00Z">
        <w:r w:rsidRPr="00B41400">
          <w:rPr>
            <w:rStyle w:val="CODEtemp"/>
          </w:rPr>
          <w:t>uri base id prefix</w:t>
        </w:r>
        <w:r>
          <w:t>, the URI portion</w:t>
        </w:r>
      </w:ins>
      <w:ins w:id="515" w:author="Laurence Golding" w:date="2018-03-10T10:47:00Z">
        <w:r>
          <w:t>s</w:t>
        </w:r>
      </w:ins>
      <w:ins w:id="516" w:author="Laurence Golding" w:date="2018-03-10T10:39:00Z">
        <w:r>
          <w:t xml:space="preserve"> of the property name</w:t>
        </w:r>
      </w:ins>
      <w:ins w:id="517" w:author="Laurence Golding" w:date="2018-03-10T10:47:00Z">
        <w:r>
          <w:t>s</w:t>
        </w:r>
      </w:ins>
      <w:ins w:id="518" w:author="Laurence Golding" w:date="2018-03-10T10:39:00Z">
        <w:r>
          <w:t xml:space="preserve"> </w:t>
        </w:r>
        <w:r>
          <w:rPr>
            <w:b/>
          </w:rPr>
          <w:t>SHALL</w:t>
        </w:r>
        <w:r>
          <w:t xml:space="preserve"> be </w:t>
        </w:r>
        <w:r>
          <w:t>distinct</w:t>
        </w:r>
      </w:ins>
      <w:ins w:id="519" w:author="Laurence Golding" w:date="2018-03-10T11:11:00Z">
        <w:r w:rsidR="00A90D07">
          <w:t xml:space="preserve"> (that is, they </w:t>
        </w:r>
        <w:r w:rsidR="00A90D07">
          <w:rPr>
            <w:b/>
          </w:rPr>
          <w:t>SHALL</w:t>
        </w:r>
        <w:r w:rsidR="00A90D07">
          <w:t xml:space="preserve"> differ after normalization)</w:t>
        </w:r>
      </w:ins>
      <w:ins w:id="520" w:author="Laurence Golding" w:date="2018-03-10T10:39:00Z">
        <w:r>
          <w:t xml:space="preserve"> </w:t>
        </w:r>
      </w:ins>
      <w:ins w:id="521" w:author="Laurence Golding" w:date="2018-03-10T10:48:00Z">
        <w:r>
          <w:t>as described in §</w:t>
        </w:r>
        <w:r>
          <w:fldChar w:fldCharType="begin"/>
        </w:r>
        <w:r>
          <w:instrText xml:space="preserve"> REF _Ref507592462 \r \h </w:instrText>
        </w:r>
      </w:ins>
      <w:r>
        <w:fldChar w:fldCharType="separate"/>
      </w:r>
      <w:ins w:id="522" w:author="Laurence Golding" w:date="2018-03-10T10:48:00Z">
        <w:r>
          <w:t>3.2.2</w:t>
        </w:r>
        <w:r>
          <w:fldChar w:fldCharType="end"/>
        </w:r>
      </w:ins>
      <w:ins w:id="523" w:author="Laurence Golding" w:date="2018-03-10T10:39:00Z">
        <w:r>
          <w:t>.</w:t>
        </w:r>
      </w:ins>
      <w:ins w:id="524" w:author="Laurence Golding" w:date="2018-03-10T10:50:00Z">
        <w:r>
          <w:t xml:space="preserve"> The purpose of this restriction is to ensure that there is only one property in the </w:t>
        </w:r>
        <w:r w:rsidRPr="003A355F">
          <w:rPr>
            <w:rStyle w:val="CODEtemp"/>
          </w:rPr>
          <w:t>files</w:t>
        </w:r>
        <w:r>
          <w:t xml:space="preserve"> object that describes any given physical file.</w:t>
        </w:r>
      </w:ins>
    </w:p>
    <w:p w14:paraId="048E1612" w14:textId="464FD754" w:rsidR="003A355F" w:rsidRDefault="003A355F" w:rsidP="003A355F">
      <w:pPr>
        <w:pStyle w:val="Note"/>
        <w:rPr>
          <w:ins w:id="525" w:author="Laurence Golding" w:date="2018-03-10T10:50:00Z"/>
        </w:rPr>
      </w:pPr>
      <w:ins w:id="526" w:author="Laurence Golding" w:date="2018-03-10T10:48:00Z">
        <w:r>
          <w:t>EXAMPLE 5: This example repres</w:t>
        </w:r>
      </w:ins>
      <w:ins w:id="527" w:author="Laurence Golding" w:date="2018-03-10T10:49:00Z">
        <w:r>
          <w:t>ents invalid SARIF because the names of two properties in the files object are not distinct; that is, they would be the same if both were normalized.</w:t>
        </w:r>
      </w:ins>
    </w:p>
    <w:p w14:paraId="56A1A544" w14:textId="7E95D574" w:rsidR="003A355F" w:rsidRDefault="003A355F" w:rsidP="003A355F">
      <w:pPr>
        <w:pStyle w:val="Codesmall"/>
        <w:rPr>
          <w:ins w:id="528" w:author="Laurence Golding" w:date="2018-03-10T10:51:00Z"/>
        </w:rPr>
      </w:pPr>
      <w:ins w:id="529" w:author="Laurence Golding" w:date="2018-03-10T10:51:00Z">
        <w:r>
          <w:t>"files": {</w:t>
        </w:r>
      </w:ins>
    </w:p>
    <w:p w14:paraId="02E097E8" w14:textId="2AF98DB5" w:rsidR="003A355F" w:rsidRDefault="003A355F" w:rsidP="003A355F">
      <w:pPr>
        <w:pStyle w:val="Codesmall"/>
        <w:rPr>
          <w:ins w:id="530" w:author="Laurence Golding" w:date="2018-03-10T10:52:00Z"/>
        </w:rPr>
      </w:pPr>
      <w:ins w:id="531" w:author="Laurence Golding" w:date="2018-03-10T10:51:00Z">
        <w:r>
          <w:t xml:space="preserve">  "</w:t>
        </w:r>
      </w:ins>
      <w:ins w:id="532" w:author="Laurence Golding" w:date="2018-03-10T10:52:00Z">
        <w:r>
          <w:t>FILE</w:t>
        </w:r>
      </w:ins>
      <w:ins w:id="533" w:author="Laurence Golding" w:date="2018-03-10T10:51:00Z">
        <w:r w:rsidRPr="003A355F">
          <w:t>:///C:/source/input.c</w:t>
        </w:r>
        <w:r>
          <w:t>": {</w:t>
        </w:r>
      </w:ins>
    </w:p>
    <w:p w14:paraId="42BE1D50" w14:textId="63C365C9" w:rsidR="003A355F" w:rsidRDefault="003A355F" w:rsidP="003A355F">
      <w:pPr>
        <w:pStyle w:val="Codesmall"/>
        <w:rPr>
          <w:ins w:id="534" w:author="Laurence Golding" w:date="2018-03-10T10:51:00Z"/>
        </w:rPr>
      </w:pPr>
      <w:ins w:id="535" w:author="Laurence Golding" w:date="2018-03-10T10:52:00Z">
        <w:r>
          <w:t xml:space="preserve">    ...</w:t>
        </w:r>
      </w:ins>
    </w:p>
    <w:p w14:paraId="7DC6A845" w14:textId="77B9C76F" w:rsidR="003A355F" w:rsidRDefault="003A355F" w:rsidP="003A355F">
      <w:pPr>
        <w:pStyle w:val="Codesmall"/>
        <w:rPr>
          <w:ins w:id="536" w:author="Laurence Golding" w:date="2018-03-10T10:52:00Z"/>
        </w:rPr>
      </w:pPr>
      <w:ins w:id="537" w:author="Laurence Golding" w:date="2018-03-10T10:51:00Z">
        <w:r>
          <w:t xml:space="preserve">  }</w:t>
        </w:r>
      </w:ins>
      <w:ins w:id="538" w:author="Laurence Golding" w:date="2018-03-10T10:52:00Z">
        <w:r>
          <w:t>,</w:t>
        </w:r>
      </w:ins>
    </w:p>
    <w:p w14:paraId="2D24D5B3" w14:textId="70587217" w:rsidR="003A355F" w:rsidRDefault="003A355F" w:rsidP="003A355F">
      <w:pPr>
        <w:pStyle w:val="Codesmall"/>
        <w:rPr>
          <w:ins w:id="539" w:author="Laurence Golding" w:date="2018-03-10T10:52:00Z"/>
        </w:rPr>
      </w:pPr>
      <w:ins w:id="540" w:author="Laurence Golding" w:date="2018-03-10T10:52:00Z">
        <w:r>
          <w:t xml:space="preserve">  "file:///C:/source/input.c": </w:t>
        </w:r>
        <w:proofErr w:type="gramStart"/>
        <w:r>
          <w:t>{  #</w:t>
        </w:r>
        <w:proofErr w:type="gramEnd"/>
        <w:r>
          <w:t xml:space="preserve"> INVALID: the propert</w:t>
        </w:r>
      </w:ins>
      <w:ins w:id="541" w:author="Laurence Golding" w:date="2018-03-10T10:53:00Z">
        <w:r>
          <w:t>y names are not distinct.</w:t>
        </w:r>
      </w:ins>
    </w:p>
    <w:p w14:paraId="4DF93BFF" w14:textId="3C13EFE0" w:rsidR="003A355F" w:rsidRDefault="003A355F" w:rsidP="003A355F">
      <w:pPr>
        <w:pStyle w:val="Codesmall"/>
        <w:rPr>
          <w:ins w:id="542" w:author="Laurence Golding" w:date="2018-03-10T10:52:00Z"/>
        </w:rPr>
      </w:pPr>
      <w:ins w:id="543" w:author="Laurence Golding" w:date="2018-03-10T10:52:00Z">
        <w:r>
          <w:t xml:space="preserve">    ...</w:t>
        </w:r>
      </w:ins>
    </w:p>
    <w:p w14:paraId="63E63E5D" w14:textId="0C350B15" w:rsidR="003A355F" w:rsidRDefault="003A355F" w:rsidP="003A355F">
      <w:pPr>
        <w:pStyle w:val="Codesmall"/>
        <w:rPr>
          <w:ins w:id="544" w:author="Laurence Golding" w:date="2018-03-10T10:51:00Z"/>
        </w:rPr>
      </w:pPr>
      <w:ins w:id="545" w:author="Laurence Golding" w:date="2018-03-10T10:52:00Z">
        <w:r>
          <w:t xml:space="preserve">  }</w:t>
        </w:r>
      </w:ins>
    </w:p>
    <w:p w14:paraId="32C60391" w14:textId="71838E84" w:rsidR="003A355F" w:rsidRPr="003A355F" w:rsidRDefault="003A355F" w:rsidP="003A355F">
      <w:pPr>
        <w:pStyle w:val="Codesmall"/>
        <w:rPr>
          <w:ins w:id="546" w:author="Laurence Golding" w:date="2018-03-10T08:33:00Z"/>
        </w:rPr>
      </w:pPr>
      <w:ins w:id="547" w:author="Laurence Golding" w:date="2018-03-10T10:51:00Z">
        <w:r>
          <w:t>}</w:t>
        </w:r>
      </w:ins>
    </w:p>
    <w:p w14:paraId="49C0B667" w14:textId="77479D78" w:rsidR="00D27485" w:rsidDel="00B41400" w:rsidRDefault="001C3E3E" w:rsidP="003B5868">
      <w:pPr>
        <w:rPr>
          <w:del w:id="548" w:author="Laurence Golding" w:date="2018-03-10T10:05:00Z"/>
        </w:rPr>
      </w:pPr>
      <w:del w:id="549" w:author="Laurence Golding" w:date="2018-03-10T10:05:00Z">
        <w:r w:rsidDel="00B41400">
          <w:delText xml:space="preserve">Each </w:delText>
        </w:r>
        <w:r w:rsidRPr="001C3E3E" w:rsidDel="00B41400">
          <w:delText xml:space="preserve">property name in the </w:delText>
        </w:r>
        <w:r w:rsidRPr="001C3E3E" w:rsidDel="00B41400">
          <w:rPr>
            <w:rStyle w:val="CODEtemp"/>
          </w:rPr>
          <w:delText>files</w:delText>
        </w:r>
        <w:r w:rsidRPr="001C3E3E" w:rsidDel="00B41400">
          <w:delText xml:space="preserve"> object </w:delText>
        </w:r>
        <w:r w:rsidRPr="001C3E3E" w:rsidDel="00B41400">
          <w:rPr>
            <w:b/>
          </w:rPr>
          <w:delText>SHALL</w:delText>
        </w:r>
        <w:r w:rsidRPr="001C3E3E" w:rsidDel="00B41400">
          <w:delText xml:space="preserve"> be the URI of a file examined by the tool. No two of these property names </w:delText>
        </w:r>
        <w:r w:rsidRPr="001C3E3E" w:rsidDel="00B41400">
          <w:rPr>
            <w:b/>
          </w:rPr>
          <w:delText>SHALL</w:delText>
        </w:r>
        <w:r w:rsidRPr="001C3E3E" w:rsidDel="00B41400">
          <w:delText xml:space="preserve"> be equivalent as defined in §</w:delText>
        </w:r>
        <w:r w:rsidR="00663A4D" w:rsidDel="00B41400">
          <w:fldChar w:fldCharType="begin"/>
        </w:r>
        <w:r w:rsidR="00663A4D" w:rsidDel="00B41400">
          <w:delInstrText xml:space="preserve"> REF _Ref507592462 \r \h </w:delInstrText>
        </w:r>
        <w:r w:rsidR="00663A4D" w:rsidDel="00B41400">
          <w:fldChar w:fldCharType="separate"/>
        </w:r>
        <w:r w:rsidR="00BF026B" w:rsidDel="00B41400">
          <w:delText>3.2.2</w:delText>
        </w:r>
        <w:r w:rsidR="00663A4D" w:rsidDel="00B41400">
          <w:fldChar w:fldCharType="end"/>
        </w:r>
        <w:r w:rsidRPr="001C3E3E" w:rsidDel="00B41400">
          <w:delText xml:space="preserve">. If the absolute location of the file is available, the URI </w:delText>
        </w:r>
        <w:r w:rsidR="00663A4D" w:rsidDel="00B41400">
          <w:rPr>
            <w:b/>
          </w:rPr>
          <w:delText>MAY</w:delText>
        </w:r>
        <w:r w:rsidRPr="001C3E3E" w:rsidDel="00B41400">
          <w:delText xml:space="preserve"> be</w:delText>
        </w:r>
        <w:r w:rsidR="00663A4D" w:rsidDel="00B41400">
          <w:delText xml:space="preserve"> either a relative or</w:delText>
        </w:r>
        <w:r w:rsidRPr="001C3E3E" w:rsidDel="00B41400">
          <w:delText xml:space="preserve"> an absolute URI; otherwise, the URI </w:delText>
        </w:r>
        <w:r w:rsidRPr="001C3E3E" w:rsidDel="00B41400">
          <w:rPr>
            <w:b/>
          </w:rPr>
          <w:delText>SHALL</w:delText>
        </w:r>
        <w:r w:rsidRPr="001C3E3E" w:rsidDel="00B41400">
          <w:delText xml:space="preserve"> be a relative URI.</w:delText>
        </w:r>
      </w:del>
    </w:p>
    <w:p w14:paraId="69E02BE0" w14:textId="1252F5EF" w:rsidR="009D4A7A" w:rsidRDefault="009D4A7A" w:rsidP="009D4A7A">
      <w:pPr>
        <w:pStyle w:val="Heading4"/>
        <w:rPr>
          <w:ins w:id="550" w:author="Laurence Golding" w:date="2018-03-10T08:31:00Z"/>
        </w:rPr>
      </w:pPr>
      <w:ins w:id="551" w:author="Laurence Golding" w:date="2018-03-10T08:31:00Z">
        <w:r>
          <w:t>Property values</w:t>
        </w:r>
      </w:ins>
    </w:p>
    <w:p w14:paraId="7A6BA100" w14:textId="5860B473" w:rsidR="001C3E3E" w:rsidRDefault="001C3E3E" w:rsidP="003B5868">
      <w:r w:rsidRPr="001C3E3E">
        <w:t xml:space="preserve">Each property value in the </w:t>
      </w:r>
      <w:r w:rsidRPr="009D4A7A">
        <w:rPr>
          <w:rStyle w:val="CODEtemp"/>
          <w:rPrChange w:id="552" w:author="Laurence Golding" w:date="2018-03-10T08:32:00Z">
            <w:rPr/>
          </w:rPrChange>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F026B">
        <w:t>3.16</w:t>
      </w:r>
      <w:r>
        <w:fldChar w:fldCharType="end"/>
      </w:r>
      <w:r w:rsidRPr="001C3E3E">
        <w:t xml:space="preserve">) which contains information about the file identified by the </w:t>
      </w:r>
      <w:del w:id="553" w:author="Laurence Golding" w:date="2018-03-10T10:54:00Z">
        <w:r w:rsidRPr="001C3E3E" w:rsidDel="00B378E5">
          <w:delText xml:space="preserve">URI in the </w:delText>
        </w:r>
      </w:del>
      <w:r w:rsidRPr="001C3E3E">
        <w:t>property name</w:t>
      </w:r>
      <w:ins w:id="554" w:author="Laurence Golding" w:date="2018-03-10T10:54:00Z">
        <w:r w:rsidR="00B378E5">
          <w:t xml:space="preserve"> (§</w:t>
        </w:r>
        <w:r w:rsidR="00B378E5">
          <w:fldChar w:fldCharType="begin"/>
        </w:r>
        <w:r w:rsidR="00B378E5">
          <w:instrText xml:space="preserve"> REF _Ref508442592 \r \h </w:instrText>
        </w:r>
      </w:ins>
      <w:r w:rsidR="00B378E5">
        <w:fldChar w:fldCharType="separate"/>
      </w:r>
      <w:ins w:id="555" w:author="Laurence Golding" w:date="2018-03-10T10:54:00Z">
        <w:r w:rsidR="00B378E5">
          <w:t>3.11.1</w:t>
        </w:r>
        <w:r w:rsidR="00B378E5">
          <w:t>1</w:t>
        </w:r>
        <w:r w:rsidR="00B378E5">
          <w:t>.2</w:t>
        </w:r>
        <w:r w:rsidR="00B378E5">
          <w:fldChar w:fldCharType="end"/>
        </w:r>
        <w:r w:rsidR="00B378E5">
          <w:t>)</w:t>
        </w:r>
      </w:ins>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F98D900" w:rsidR="001C3E3E" w:rsidRDefault="001C3E3E" w:rsidP="003B5868">
      <w:r w:rsidRPr="001C3E3E">
        <w:t xml:space="preserve">If the file is a nested file, then the property name </w:t>
      </w:r>
      <w:r w:rsidRPr="001C3E3E">
        <w:rPr>
          <w:b/>
        </w:rPr>
        <w:t>SHALL</w:t>
      </w:r>
      <w:r w:rsidRPr="001C3E3E">
        <w:t xml:space="preserve"> </w:t>
      </w:r>
      <w:del w:id="556" w:author="Laurence Golding" w:date="2018-03-10T10:54:00Z">
        <w:r w:rsidRPr="001C3E3E" w:rsidDel="00B378E5">
          <w:delText xml:space="preserve">be </w:delText>
        </w:r>
      </w:del>
      <w:ins w:id="557" w:author="Laurence Golding" w:date="2018-03-10T10:54:00Z">
        <w:r w:rsidR="00B378E5">
          <w:t>specify</w:t>
        </w:r>
        <w:r w:rsidR="00B378E5" w:rsidRPr="001C3E3E">
          <w:t xml:space="preserve"> </w:t>
        </w:r>
      </w:ins>
      <w:r w:rsidRPr="001C3E3E">
        <w:t xml:space="preserve">the URI of the outermost parent, together with a fragment that describes the nesting of the file within its parent or parents. The fragment </w:t>
      </w:r>
      <w:del w:id="558" w:author="Laurence Golding" w:date="2018-03-10T10:54:00Z">
        <w:r w:rsidRPr="00B378E5" w:rsidDel="00B378E5">
          <w:rPr>
            <w:b/>
            <w:rPrChange w:id="559" w:author="Laurence Golding" w:date="2018-03-10T10:54:00Z">
              <w:rPr/>
            </w:rPrChange>
          </w:rPr>
          <w:lastRenderedPageBreak/>
          <w:delText>shall</w:delText>
        </w:r>
        <w:r w:rsidRPr="001C3E3E" w:rsidDel="00B378E5">
          <w:delText xml:space="preserve"> </w:delText>
        </w:r>
      </w:del>
      <w:ins w:id="560" w:author="Laurence Golding" w:date="2018-03-10T10:54:00Z">
        <w:r w:rsidR="00B378E5">
          <w:rPr>
            <w:b/>
          </w:rPr>
          <w:t>SHALL</w:t>
        </w:r>
        <w:r w:rsidR="00B378E5" w:rsidRPr="001C3E3E">
          <w:t xml:space="preserve"> </w:t>
        </w:r>
      </w:ins>
      <w:r w:rsidRPr="001C3E3E">
        <w:t xml:space="preserve">be expressed as an absolute path; that is, it </w:t>
      </w:r>
      <w:del w:id="561" w:author="Laurence Golding" w:date="2018-03-10T10:55:00Z">
        <w:r w:rsidRPr="00B378E5" w:rsidDel="00B378E5">
          <w:rPr>
            <w:b/>
            <w:rPrChange w:id="562" w:author="Laurence Golding" w:date="2018-03-10T10:55:00Z">
              <w:rPr/>
            </w:rPrChange>
          </w:rPr>
          <w:delText>shall</w:delText>
        </w:r>
        <w:r w:rsidRPr="001C3E3E" w:rsidDel="00B378E5">
          <w:delText xml:space="preserve"> </w:delText>
        </w:r>
      </w:del>
      <w:ins w:id="563" w:author="Laurence Golding" w:date="2018-03-10T10:55:00Z">
        <w:r w:rsidR="00B378E5">
          <w:rPr>
            <w:b/>
          </w:rPr>
          <w:t>SHALL</w:t>
        </w:r>
        <w:r w:rsidR="00B378E5" w:rsidRPr="001C3E3E">
          <w:t xml:space="preserve"> </w:t>
        </w:r>
      </w:ins>
      <w:r w:rsidRPr="001C3E3E">
        <w:t>begin with a forward slash character (</w:t>
      </w:r>
      <w:r>
        <w:t>“</w:t>
      </w:r>
      <w:r w:rsidRPr="001C3E3E">
        <w:rPr>
          <w:rStyle w:val="CODEtemp"/>
        </w:rPr>
        <w:t>/</w:t>
      </w:r>
      <w:r>
        <w:t>”</w:t>
      </w:r>
      <w:r w:rsidRPr="001C3E3E">
        <w:t>).</w:t>
      </w:r>
    </w:p>
    <w:p w14:paraId="4336C55D" w14:textId="0004867D" w:rsidR="001C3E3E" w:rsidRDefault="001C3E3E" w:rsidP="001C3E3E">
      <w:pPr>
        <w:pStyle w:val="Note"/>
      </w:pPr>
      <w:r>
        <w:t xml:space="preserve">EXAMPLE </w:t>
      </w:r>
      <w:commentRangeStart w:id="564"/>
      <w:ins w:id="565" w:author="Laurence Golding" w:date="2018-03-10T11:11:00Z">
        <w:r w:rsidR="00A90D07">
          <w:t>1</w:t>
        </w:r>
      </w:ins>
      <w:del w:id="566" w:author="Laurence Golding" w:date="2018-03-10T11:11:00Z">
        <w:r w:rsidDel="00A90D07">
          <w:delText>2</w:delText>
        </w:r>
      </w:del>
      <w:commentRangeEnd w:id="564"/>
      <w:r w:rsidR="00A90D07">
        <w:rPr>
          <w:rStyle w:val="CommentReference"/>
        </w:rPr>
        <w:commentReference w:id="564"/>
      </w:r>
      <w:r>
        <w:t>: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8A81C23" w:rsidR="001C3E3E" w:rsidRDefault="001C3E3E" w:rsidP="001C3E3E">
      <w:pPr>
        <w:pStyle w:val="Note"/>
      </w:pPr>
      <w:r>
        <w:t xml:space="preserve">EXAMPLE </w:t>
      </w:r>
      <w:ins w:id="568" w:author="Laurence Golding" w:date="2018-03-10T11:11:00Z">
        <w:r w:rsidR="00A90D07">
          <w:t>2</w:t>
        </w:r>
      </w:ins>
      <w:del w:id="569" w:author="Laurence Golding" w:date="2018-03-10T11:11:00Z">
        <w:r w:rsidDel="00A90D07">
          <w:delText>3</w:delText>
        </w:r>
      </w:del>
      <w:r>
        <w:t>: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58B397A"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BF026B">
        <w:t>3.2.2</w:t>
      </w:r>
      <w:r w:rsidR="0054415E">
        <w:fldChar w:fldCharType="end"/>
      </w:r>
      <w:r w:rsidRPr="001C3E3E">
        <w:t>.</w:t>
      </w:r>
    </w:p>
    <w:p w14:paraId="7F2B59B5" w14:textId="7C75DB3E" w:rsidR="001C3E3E" w:rsidRDefault="001C3E3E" w:rsidP="001C3E3E">
      <w:pPr>
        <w:pStyle w:val="Note"/>
      </w:pPr>
      <w:r>
        <w:t>NOTE</w:t>
      </w:r>
      <w:del w:id="570" w:author="Laurence Golding" w:date="2018-03-10T11:12:00Z">
        <w:r w:rsidDel="00A90D07">
          <w:delText xml:space="preserve"> 2</w:delText>
        </w:r>
      </w:del>
      <w:r>
        <w:t xml:space="preserv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BF026B">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F026B">
        <w:t>3.16.</w:t>
      </w:r>
      <w:r w:rsidR="00BF026B">
        <w:t>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F026B">
        <w:t>3.16.5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01562487"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del w:id="571" w:author="Laurence Golding" w:date="2018-03-10T10:55:00Z">
        <w:r w:rsidRPr="00B378E5" w:rsidDel="00B378E5">
          <w:rPr>
            <w:b/>
            <w:rPrChange w:id="572" w:author="Laurence Golding" w:date="2018-03-10T10:55:00Z">
              <w:rPr/>
            </w:rPrChange>
          </w:rPr>
          <w:delText>shall</w:delText>
        </w:r>
        <w:r w:rsidRPr="002F18F3" w:rsidDel="00B378E5">
          <w:delText xml:space="preserve"> </w:delText>
        </w:r>
      </w:del>
      <w:ins w:id="573" w:author="Laurence Golding" w:date="2018-03-10T10:55:00Z">
        <w:r w:rsidR="00B378E5">
          <w:rPr>
            <w:b/>
          </w:rPr>
          <w:t>SHALL</w:t>
        </w:r>
        <w:r w:rsidR="00B378E5" w:rsidRPr="002F18F3">
          <w:t xml:space="preserve"> </w:t>
        </w:r>
      </w:ins>
      <w:r w:rsidRPr="002F18F3">
        <w:t xml:space="preserve">be percent-encoded as specified in </w:t>
      </w:r>
      <w:r>
        <w:t>[</w:t>
      </w:r>
      <w:hyperlink w:anchor="RFC3986" w:history="1">
        <w:r w:rsidRPr="002F18F3">
          <w:rPr>
            <w:rStyle w:val="Hyperlink"/>
          </w:rPr>
          <w:t>RFC3986</w:t>
        </w:r>
      </w:hyperlink>
      <w:r>
        <w:t>]</w:t>
      </w:r>
      <w:r w:rsidRPr="002F18F3">
        <w:t>.</w:t>
      </w:r>
    </w:p>
    <w:p w14:paraId="34B8D27A" w14:textId="744C436E" w:rsidR="002F18F3" w:rsidRDefault="002F18F3" w:rsidP="002F18F3">
      <w:pPr>
        <w:pStyle w:val="Note"/>
      </w:pPr>
      <w:r>
        <w:t xml:space="preserve">EXAMPLE </w:t>
      </w:r>
      <w:ins w:id="574" w:author="Laurence Golding" w:date="2018-03-10T11:12:00Z">
        <w:r w:rsidR="00A90D07">
          <w:t>3</w:t>
        </w:r>
      </w:ins>
      <w:del w:id="575" w:author="Laurence Golding" w:date="2018-03-10T11:12:00Z">
        <w:r w:rsidDel="00A90D07">
          <w:delText>5</w:delText>
        </w:r>
      </w:del>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59AD551B" w:rsidR="00642FA1" w:rsidRDefault="00642FA1" w:rsidP="00642FA1">
      <w:pPr>
        <w:pStyle w:val="Note"/>
      </w:pPr>
      <w:r>
        <w:t xml:space="preserve">EXAMPLE </w:t>
      </w:r>
      <w:ins w:id="576" w:author="Laurence Golding" w:date="2018-03-10T11:12:00Z">
        <w:r w:rsidR="00A90D07">
          <w:t>4</w:t>
        </w:r>
      </w:ins>
      <w:del w:id="577" w:author="Laurence Golding" w:date="2018-03-10T11:12:00Z">
        <w:r w:rsidDel="00A90D07">
          <w:delText>6</w:delText>
        </w:r>
      </w:del>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F026B">
        <w:t>3.16</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56D0D5D4" w:rsidR="00642FA1" w:rsidRDefault="00642FA1" w:rsidP="00642FA1">
      <w:pPr>
        <w:pStyle w:val="Code"/>
      </w:pPr>
      <w:r>
        <w:lastRenderedPageBreak/>
        <w:t xml:space="preserve">    "parentKey": "file:///C:/Code/app.zip"    # See §</w:t>
      </w:r>
      <w:r>
        <w:fldChar w:fldCharType="begin"/>
      </w:r>
      <w:r>
        <w:instrText xml:space="preserve"> REF _Ref493404063 \r \h </w:instrText>
      </w:r>
      <w:r>
        <w:fldChar w:fldCharType="separate"/>
      </w:r>
      <w:r w:rsidR="00BF026B">
        <w:t>3.16.3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578" w:name="_Ref493479000"/>
      <w:bookmarkStart w:id="579" w:name="_Ref493479448"/>
      <w:bookmarkStart w:id="580" w:name="_Toc507670994"/>
      <w:r>
        <w:t>logicalLocations property</w:t>
      </w:r>
      <w:bookmarkEnd w:id="578"/>
      <w:bookmarkEnd w:id="579"/>
      <w:bookmarkEnd w:id="580"/>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D789084" w:rsidR="00D27F62" w:rsidRDefault="00D27F62" w:rsidP="00D27F62">
      <w:r w:rsidRPr="00D27F62">
        <w:t>Wi</w:t>
      </w:r>
      <w:r>
        <w:t>th one exception described in §</w:t>
      </w:r>
      <w:r>
        <w:fldChar w:fldCharType="begin"/>
      </w:r>
      <w:r>
        <w:instrText xml:space="preserve"> REF _Ref493404415 \r \h </w:instrText>
      </w:r>
      <w:r>
        <w:fldChar w:fldCharType="separate"/>
      </w:r>
      <w:r w:rsidR="00BF026B">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F026B">
        <w:t>3.20.5</w:t>
      </w:r>
      <w:r>
        <w:fldChar w:fldCharType="end"/>
      </w:r>
      <w:r>
        <w:t xml:space="preserve"> </w:t>
      </w:r>
      <w:r w:rsidRPr="00D27F62">
        <w:t>for examples.</w:t>
      </w:r>
    </w:p>
    <w:p w14:paraId="1928BB84" w14:textId="28121A4F"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F026B">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6CFD7BC"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F026B">
        <w:t>3.20.5</w:t>
      </w:r>
      <w:r>
        <w:fldChar w:fldCharType="end"/>
      </w:r>
      <w:r w:rsidRPr="00D27F62">
        <w:t xml:space="preserve">), </w:t>
      </w:r>
      <w:r w:rsidRPr="00D27F62">
        <w:lastRenderedPageBreak/>
        <w:t xml:space="preserve">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581" w:name="_Ref493350972"/>
      <w:bookmarkStart w:id="582" w:name="_Toc507670995"/>
      <w:r>
        <w:t>results property</w:t>
      </w:r>
      <w:bookmarkEnd w:id="581"/>
      <w:bookmarkEnd w:id="582"/>
    </w:p>
    <w:p w14:paraId="319EAE63" w14:textId="43F17544"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BF026B">
        <w:t>3.8</w:t>
      </w:r>
      <w:r>
        <w:fldChar w:fldCharType="end"/>
      </w:r>
      <w:r>
        <w:t>) result objects (§</w:t>
      </w:r>
      <w:r>
        <w:fldChar w:fldCharType="begin"/>
      </w:r>
      <w:r>
        <w:instrText xml:space="preserve"> REF _Ref493350984 \r \h </w:instrText>
      </w:r>
      <w:r>
        <w:fldChar w:fldCharType="separate"/>
      </w:r>
      <w:r w:rsidR="00BF026B">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44C4273D" w:rsidR="00FB5300" w:rsidRPr="00FB5300" w:rsidRDefault="00FB5300" w:rsidP="00FB5300">
      <w:r w:rsidRPr="00FB5300">
        <w:t xml:space="preserve">If the tool was run solely </w:t>
      </w:r>
      <w:proofErr w:type="gramStart"/>
      <w:r w:rsidRPr="00FB5300">
        <w:t>for the purpose of</w:t>
      </w:r>
      <w:proofErr w:type="gramEnd"/>
      <w:r>
        <w:t xml:space="preserve"> exporting rule metadata (see §</w:t>
      </w:r>
      <w:r>
        <w:fldChar w:fldCharType="begin"/>
      </w:r>
      <w:r>
        <w:instrText xml:space="preserve"> REF _Ref493404878 \r \h </w:instrText>
      </w:r>
      <w:r>
        <w:fldChar w:fldCharType="separate"/>
      </w:r>
      <w:r w:rsidR="00BF026B">
        <w:t>3.11.16</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583" w:name="_Ref493345429"/>
      <w:bookmarkStart w:id="584" w:name="_Toc507670996"/>
      <w:r>
        <w:t>toolNotifications</w:t>
      </w:r>
      <w:r w:rsidR="00401BB5">
        <w:t xml:space="preserve"> property</w:t>
      </w:r>
      <w:bookmarkEnd w:id="583"/>
      <w:bookmarkEnd w:id="584"/>
    </w:p>
    <w:p w14:paraId="6ED00C77" w14:textId="67290A2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F026B">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F026B">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w:t>
      </w:r>
      <w:proofErr w:type="gramStart"/>
      <w:r w:rsidRPr="00AD4704">
        <w:t>is in contrast to</w:t>
      </w:r>
      <w:proofErr w:type="gramEnd"/>
      <w:r w:rsidRPr="00AD4704">
        <w:t xml:space="preserve">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585" w:name="_Toc507670997"/>
      <w:r>
        <w:t>configurationNotifications</w:t>
      </w:r>
      <w:r w:rsidR="00401BB5">
        <w:t xml:space="preserve"> property</w:t>
      </w:r>
      <w:bookmarkEnd w:id="585"/>
    </w:p>
    <w:p w14:paraId="7E2BD1CC" w14:textId="36CDD859"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BF026B">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BF026B">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proofErr w:type="gramStart"/>
      <w:r w:rsidRPr="00813A9A">
        <w:t>is in contrast to</w:t>
      </w:r>
      <w:proofErr w:type="gramEnd"/>
      <w:r w:rsidRPr="00813A9A">
        <w:t xml:space="preserve">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lastRenderedPageBreak/>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586" w:name="_Ref493404878"/>
      <w:bookmarkStart w:id="587" w:name="_Toc507670998"/>
      <w:r>
        <w:t>rules property</w:t>
      </w:r>
      <w:bookmarkEnd w:id="586"/>
      <w:bookmarkEnd w:id="587"/>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proofErr w:type="gramStart"/>
      <w:r w:rsidRPr="00DD45F4">
        <w:rPr>
          <w:b/>
        </w:rPr>
        <w:t>SHALL</w:t>
      </w:r>
      <w:proofErr w:type="gramEnd"/>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w:t>
      </w:r>
      <w:proofErr w:type="gramStart"/>
      <w:r w:rsidRPr="00DD45F4">
        <w:t>for the purpose of</w:t>
      </w:r>
      <w:proofErr w:type="gramEnd"/>
      <w:r w:rsidRPr="00DD45F4">
        <w:t xml:space="preserve">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C27102C"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BF026B">
        <w:t>3.29</w:t>
      </w:r>
      <w:r>
        <w:fldChar w:fldCharType="end"/>
      </w:r>
      <w:r w:rsidRPr="00DD45F4">
        <w:t>).</w:t>
      </w:r>
    </w:p>
    <w:p w14:paraId="2C32612D" w14:textId="1D31F4AF" w:rsidR="00DD45F4" w:rsidRDefault="00DD45F4" w:rsidP="003D3627">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BF026B">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lastRenderedPageBreak/>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 xml:space="preserve">In this example, two distinct but related rules have the same rule id. The property names are </w:t>
      </w:r>
      <w:proofErr w:type="gramStart"/>
      <w:r w:rsidR="00B73A86" w:rsidRPr="00B73A86">
        <w:t>distinct, and</w:t>
      </w:r>
      <w:proofErr w:type="gramEnd"/>
      <w:r w:rsidR="00B73A86" w:rsidRPr="00B73A86">
        <w:t xml:space="preserve">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DADD463"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BF026B">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BF026B">
        <w:t>3.18.4</w:t>
      </w:r>
      <w:r>
        <w:fldChar w:fldCharType="end"/>
      </w:r>
      <w:r w:rsidRPr="0037313D">
        <w:t>).</w:t>
      </w:r>
    </w:p>
    <w:p w14:paraId="321E971D" w14:textId="3DFB61DC" w:rsidR="003F533C" w:rsidRDefault="003F533C" w:rsidP="003F533C">
      <w:pPr>
        <w:pStyle w:val="Heading3"/>
      </w:pPr>
      <w:bookmarkStart w:id="588" w:name="_Ref503355262"/>
      <w:bookmarkStart w:id="589" w:name="_Toc507670999"/>
      <w:r>
        <w:t>richMessageMimeType property</w:t>
      </w:r>
      <w:bookmarkEnd w:id="588"/>
      <w:bookmarkEnd w:id="589"/>
    </w:p>
    <w:p w14:paraId="6FE5FA9A" w14:textId="7A10F21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F026B">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6FA42F9"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F026B">
        <w:t>3.9.3.2</w:t>
      </w:r>
      <w:r>
        <w:fldChar w:fldCharType="end"/>
      </w:r>
      <w:r>
        <w:t>.</w:t>
      </w:r>
    </w:p>
    <w:p w14:paraId="2F70E880" w14:textId="3C823711" w:rsidR="00401BB5" w:rsidRDefault="00401BB5" w:rsidP="00401BB5">
      <w:pPr>
        <w:pStyle w:val="Heading3"/>
      </w:pPr>
      <w:bookmarkStart w:id="590" w:name="_Toc507671000"/>
      <w:r>
        <w:t>properties property</w:t>
      </w:r>
      <w:bookmarkEnd w:id="590"/>
    </w:p>
    <w:p w14:paraId="6A87570C" w14:textId="2CB0A7A8"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F026B">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591" w:name="_Ref493350964"/>
      <w:bookmarkStart w:id="592" w:name="_Toc507671001"/>
      <w:r>
        <w:t>tool object</w:t>
      </w:r>
      <w:bookmarkEnd w:id="591"/>
      <w:bookmarkEnd w:id="592"/>
    </w:p>
    <w:p w14:paraId="389A43BD" w14:textId="582B65CB" w:rsidR="00401BB5" w:rsidRDefault="00401BB5" w:rsidP="00401BB5">
      <w:pPr>
        <w:pStyle w:val="Heading3"/>
      </w:pPr>
      <w:bookmarkStart w:id="593" w:name="_Toc507671002"/>
      <w:r>
        <w:t>General</w:t>
      </w:r>
      <w:bookmarkEnd w:id="59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lastRenderedPageBreak/>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836C5CE"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BF026B">
        <w:t>3.12.2</w:t>
      </w:r>
      <w:r>
        <w:fldChar w:fldCharType="end"/>
      </w:r>
    </w:p>
    <w:p w14:paraId="69B4117F" w14:textId="0371530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BF026B">
        <w:t>3.12.3</w:t>
      </w:r>
      <w:r>
        <w:fldChar w:fldCharType="end"/>
      </w:r>
    </w:p>
    <w:p w14:paraId="3C102082" w14:textId="5B1A3BA5"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BF026B">
        <w:t>3.12.4</w:t>
      </w:r>
      <w:r>
        <w:fldChar w:fldCharType="end"/>
      </w:r>
    </w:p>
    <w:p w14:paraId="51BC003B" w14:textId="7984D964"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BF026B">
        <w:t>3.12.5</w:t>
      </w:r>
      <w:r>
        <w:fldChar w:fldCharType="end"/>
      </w:r>
    </w:p>
    <w:p w14:paraId="3461AB94" w14:textId="7C548CE5"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BF026B">
        <w:t>3.12.6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594" w:name="_Ref493409155"/>
      <w:bookmarkStart w:id="595" w:name="_Toc507671003"/>
      <w:r>
        <w:t>name property</w:t>
      </w:r>
      <w:bookmarkEnd w:id="594"/>
      <w:bookmarkEnd w:id="59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596" w:name="_Ref493409168"/>
      <w:bookmarkStart w:id="597" w:name="_Toc507671004"/>
      <w:r>
        <w:t>fullName property</w:t>
      </w:r>
      <w:bookmarkEnd w:id="596"/>
      <w:bookmarkEnd w:id="59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598" w:name="_Ref493409198"/>
      <w:bookmarkStart w:id="599" w:name="_Toc507671005"/>
      <w:r>
        <w:t>semanticVersion property</w:t>
      </w:r>
      <w:bookmarkEnd w:id="598"/>
      <w:bookmarkEnd w:id="599"/>
    </w:p>
    <w:p w14:paraId="0F26CA6A" w14:textId="52AE3A6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600" w:name="_Ref493409191"/>
      <w:bookmarkStart w:id="601" w:name="_Toc507671006"/>
      <w:r>
        <w:lastRenderedPageBreak/>
        <w:t>version property</w:t>
      </w:r>
      <w:bookmarkEnd w:id="600"/>
      <w:bookmarkEnd w:id="60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602" w:name="_Ref493409205"/>
      <w:bookmarkStart w:id="603" w:name="_Toc507671007"/>
      <w:r>
        <w:t>fileVersion property</w:t>
      </w:r>
      <w:bookmarkEnd w:id="602"/>
      <w:bookmarkEnd w:id="60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604" w:name="_Toc507671008"/>
      <w:r>
        <w:t>language property</w:t>
      </w:r>
      <w:bookmarkEnd w:id="604"/>
    </w:p>
    <w:p w14:paraId="0DEC6669" w14:textId="010476F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605" w:name="_Hlk503355525"/>
      <w:r w:rsidRPr="00C56762">
        <w:t>a string specifying the language of the messages produced by the tool</w:t>
      </w:r>
      <w:bookmarkEnd w:id="60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606" w:name="_Toc507671009"/>
      <w:r>
        <w:t>sarifLoggerVersion property</w:t>
      </w:r>
      <w:bookmarkEnd w:id="60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607" w:name="_Toc507671010"/>
      <w:r>
        <w:t>properties property</w:t>
      </w:r>
      <w:bookmarkEnd w:id="607"/>
    </w:p>
    <w:p w14:paraId="074F31FD" w14:textId="596EF3B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F026B">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608" w:name="_Ref493352563"/>
      <w:bookmarkStart w:id="609" w:name="_Toc507671011"/>
      <w:r>
        <w:t>invocation object</w:t>
      </w:r>
      <w:bookmarkEnd w:id="608"/>
      <w:bookmarkEnd w:id="609"/>
    </w:p>
    <w:p w14:paraId="10E65C9D" w14:textId="17190F2B" w:rsidR="00401BB5" w:rsidRDefault="00401BB5" w:rsidP="00401BB5">
      <w:pPr>
        <w:pStyle w:val="Heading3"/>
      </w:pPr>
      <w:bookmarkStart w:id="610" w:name="_Toc507671012"/>
      <w:r>
        <w:t>General</w:t>
      </w:r>
      <w:bookmarkEnd w:id="61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611" w:name="_Ref493414102"/>
      <w:bookmarkStart w:id="612" w:name="_Toc507671013"/>
      <w:r>
        <w:lastRenderedPageBreak/>
        <w:t>commandLine property</w:t>
      </w:r>
      <w:bookmarkEnd w:id="611"/>
      <w:bookmarkEnd w:id="61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w:t>
      </w:r>
      <w:proofErr w:type="gramStart"/>
      <w:r w:rsidRPr="00E06A9A">
        <w:t>In particular, an</w:t>
      </w:r>
      <w:proofErr w:type="gramEnd"/>
      <w:r w:rsidRPr="00E06A9A">
        <w:t xml:space="preserve">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613" w:name="_Ref506976541"/>
      <w:bookmarkStart w:id="614" w:name="_Toc507671014"/>
      <w:r>
        <w:t>arguments property</w:t>
      </w:r>
      <w:bookmarkEnd w:id="613"/>
      <w:bookmarkEnd w:id="614"/>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F73B4B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F026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615" w:name="_Toc507671015"/>
      <w:r>
        <w:t>responseFiles property</w:t>
      </w:r>
      <w:bookmarkEnd w:id="615"/>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lastRenderedPageBreak/>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616" w:name="_Ref507597986"/>
      <w:bookmarkStart w:id="617" w:name="_Toc507671016"/>
      <w:r>
        <w:t>attachments property</w:t>
      </w:r>
      <w:bookmarkEnd w:id="616"/>
      <w:bookmarkEnd w:id="617"/>
    </w:p>
    <w:p w14:paraId="13917F9A" w14:textId="15917F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BF026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BF026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BF026B">
        <w:t>3.13.3</w:t>
      </w:r>
      <w:r w:rsidR="00A27D47">
        <w:fldChar w:fldCharType="end"/>
      </w:r>
      <w:r>
        <w:t>), if present. They might also be files implicitly consumed by the tool, such as a configuration file.</w:t>
      </w:r>
    </w:p>
    <w:p w14:paraId="5A68CC32" w14:textId="6B844CB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BF026B">
        <w:t>3.14.1</w:t>
      </w:r>
      <w:r w:rsidR="00A27D47">
        <w:fldChar w:fldCharType="end"/>
      </w:r>
      <w:r>
        <w:t>.</w:t>
      </w:r>
    </w:p>
    <w:p w14:paraId="01B231BB" w14:textId="6910B73F" w:rsidR="00401BB5" w:rsidRDefault="00401BB5" w:rsidP="00401BB5">
      <w:pPr>
        <w:pStyle w:val="Heading3"/>
      </w:pPr>
      <w:bookmarkStart w:id="618" w:name="_Toc507671017"/>
      <w:r>
        <w:t>startTime property</w:t>
      </w:r>
      <w:bookmarkEnd w:id="618"/>
    </w:p>
    <w:p w14:paraId="16315911" w14:textId="51F450E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F026B">
        <w:t>3.7</w:t>
      </w:r>
      <w:r>
        <w:fldChar w:fldCharType="end"/>
      </w:r>
      <w:r w:rsidRPr="00A14F9A">
        <w:t>.</w:t>
      </w:r>
    </w:p>
    <w:p w14:paraId="64D62131" w14:textId="648590CB" w:rsidR="00401BB5" w:rsidRDefault="00401BB5" w:rsidP="00401BB5">
      <w:pPr>
        <w:pStyle w:val="Heading3"/>
      </w:pPr>
      <w:bookmarkStart w:id="619" w:name="_Toc507671018"/>
      <w:r>
        <w:t>endTime property</w:t>
      </w:r>
      <w:bookmarkEnd w:id="619"/>
    </w:p>
    <w:p w14:paraId="7310B713" w14:textId="5963079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BF026B">
        <w:t>3.7</w:t>
      </w:r>
      <w:r>
        <w:fldChar w:fldCharType="end"/>
      </w:r>
      <w:r w:rsidRPr="00A14F9A">
        <w:t>.</w:t>
      </w:r>
    </w:p>
    <w:p w14:paraId="403BF44E" w14:textId="3684AD93" w:rsidR="00401BB5" w:rsidRDefault="00401BB5" w:rsidP="00401BB5">
      <w:pPr>
        <w:pStyle w:val="Heading3"/>
      </w:pPr>
      <w:bookmarkStart w:id="620" w:name="_Toc507671019"/>
      <w:r>
        <w:t>machine property</w:t>
      </w:r>
      <w:bookmarkEnd w:id="62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621" w:name="_Toc507671020"/>
      <w:r>
        <w:t>account property</w:t>
      </w:r>
      <w:bookmarkEnd w:id="62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622" w:name="_Toc507671021"/>
      <w:r>
        <w:t>processId property</w:t>
      </w:r>
      <w:bookmarkEnd w:id="62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623" w:name="_Toc507671022"/>
      <w:r>
        <w:t>fileName property</w:t>
      </w:r>
      <w:bookmarkEnd w:id="623"/>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358F9CE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F026B">
        <w:t>3.12</w:t>
      </w:r>
      <w:r>
        <w:fldChar w:fldCharType="end"/>
      </w:r>
      <w:r w:rsidRPr="00A14F9A">
        <w:t>) because the identical tool might be invoked from different paths on different machines.</w:t>
      </w:r>
    </w:p>
    <w:p w14:paraId="4CBA5986" w14:textId="569C0C55" w:rsidR="00A14F9A" w:rsidRDefault="00A14F9A" w:rsidP="00A14F9A">
      <w:pPr>
        <w:pStyle w:val="Note"/>
      </w:pPr>
      <w:r>
        <w:lastRenderedPageBreak/>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F026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624" w:name="_Toc507671023"/>
      <w:r>
        <w:t>workingDirectory property</w:t>
      </w:r>
      <w:bookmarkEnd w:id="624"/>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625" w:name="_Toc507671024"/>
      <w:r>
        <w:t>environmentVariables property</w:t>
      </w:r>
      <w:bookmarkEnd w:id="625"/>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78DAEB1" w14:textId="79206362" w:rsidR="00DC2E41" w:rsidRDefault="00DC2E41" w:rsidP="00401BB5">
      <w:pPr>
        <w:pStyle w:val="Heading3"/>
      </w:pPr>
      <w:bookmarkStart w:id="626" w:name="_Toc507671025"/>
      <w:r>
        <w:t>stdin, stdout, and stderr properties</w:t>
      </w:r>
      <w:bookmarkEnd w:id="626"/>
    </w:p>
    <w:p w14:paraId="47275264" w14:textId="6B4F950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and </w:t>
      </w:r>
      <w:r w:rsidRPr="00A0419B">
        <w:rPr>
          <w:rStyle w:val="CODEtemp"/>
        </w:rPr>
        <w:t>stderr</w:t>
      </w:r>
      <w:r>
        <w:t xml:space="preserve">, 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BF026B">
        <w:t>3.21</w:t>
      </w:r>
      <w:r>
        <w:fldChar w:fldCharType="end"/>
      </w:r>
      <w:r>
        <w:t>) referring to files that contain, respectively, the contents of the standard input, standard output, and standard error streams from the execution of the SARIF producer.</w:t>
      </w:r>
    </w:p>
    <w:p w14:paraId="4A909C92" w14:textId="3D08714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BF026B">
        <w:t>3.21.4</w:t>
      </w:r>
      <w:r>
        <w:fldChar w:fldCharType="end"/>
      </w:r>
      <w:r>
        <w:t>) is omitted, the object refers to the entire file.</w:t>
      </w:r>
    </w:p>
    <w:p w14:paraId="6A91939F" w14:textId="6B219F16"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BF026B">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2DE39DF6" w14:textId="35B623F1" w:rsidR="00401BB5" w:rsidRDefault="00401BB5" w:rsidP="00401BB5">
      <w:pPr>
        <w:pStyle w:val="Heading3"/>
      </w:pPr>
      <w:bookmarkStart w:id="627" w:name="_Toc507671026"/>
      <w:r>
        <w:t>properties property</w:t>
      </w:r>
      <w:bookmarkEnd w:id="627"/>
    </w:p>
    <w:p w14:paraId="6D4EC85A" w14:textId="6AB4F2A2"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F026B">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628" w:name="_Ref507597819"/>
      <w:bookmarkStart w:id="629" w:name="_Toc507671027"/>
      <w:bookmarkStart w:id="630" w:name="_Ref506806657"/>
      <w:r>
        <w:t>attachment object</w:t>
      </w:r>
      <w:bookmarkEnd w:id="628"/>
      <w:bookmarkEnd w:id="629"/>
    </w:p>
    <w:p w14:paraId="554194B0" w14:textId="77777777" w:rsidR="00A27D47" w:rsidRDefault="00A27D47" w:rsidP="00A27D47">
      <w:pPr>
        <w:pStyle w:val="Heading3"/>
        <w:numPr>
          <w:ilvl w:val="2"/>
          <w:numId w:val="2"/>
        </w:numPr>
      </w:pPr>
      <w:bookmarkStart w:id="631" w:name="_Ref506978653"/>
      <w:bookmarkStart w:id="632" w:name="_Toc507671028"/>
      <w:r>
        <w:t>General</w:t>
      </w:r>
      <w:bookmarkEnd w:id="631"/>
      <w:bookmarkEnd w:id="632"/>
    </w:p>
    <w:p w14:paraId="4FF20040" w14:textId="66B8FEBB"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BF026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BF026B">
        <w:t>3.18.17</w:t>
      </w:r>
      <w:r>
        <w:fldChar w:fldCharType="end"/>
      </w:r>
      <w:r>
        <w:t>).</w:t>
      </w:r>
    </w:p>
    <w:p w14:paraId="120068B3" w14:textId="3D6D6212"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BF026B">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34BD5F83" w14:textId="66A9287F" w:rsidR="00A27D47" w:rsidRPr="00A27D47" w:rsidRDefault="00A27D47" w:rsidP="00A27D47">
      <w:pPr>
        <w:pStyle w:val="Note"/>
        <w:rPr>
          <w:b/>
        </w:rPr>
      </w:pPr>
      <w:r>
        <w:lastRenderedPageBreak/>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5A8E3459" w:rsidR="00A27D47" w:rsidRDefault="00A27D47" w:rsidP="00A27D47">
      <w:pPr>
        <w:pStyle w:val="Codesmall"/>
      </w:pPr>
      <w:proofErr w:type="gramStart"/>
      <w:r>
        <w:t>{</w:t>
      </w:r>
      <w:r w:rsidR="00E92030">
        <w:t xml:space="preserve">  </w:t>
      </w:r>
      <w:proofErr w:type="gramEnd"/>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BF026B">
        <w:t>3.11</w:t>
      </w:r>
      <w:r w:rsidR="00E92030">
        <w:fldChar w:fldCharType="end"/>
      </w:r>
      <w:r w:rsidR="00E92030">
        <w:t>)</w:t>
      </w:r>
    </w:p>
    <w:p w14:paraId="62B645C6" w14:textId="383A93BC" w:rsidR="00A27D47" w:rsidRDefault="00A27D47" w:rsidP="00A27D47">
      <w:pPr>
        <w:pStyle w:val="Codesmall"/>
      </w:pPr>
      <w:r>
        <w:t xml:space="preserve">  "invocation": </w:t>
      </w:r>
      <w:proofErr w:type="gramStart"/>
      <w:r>
        <w:t>{</w:t>
      </w:r>
      <w:r w:rsidR="00E92030">
        <w:t xml:space="preserve">  </w:t>
      </w:r>
      <w:proofErr w:type="gramEnd"/>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BF026B">
        <w:t>3.13</w:t>
      </w:r>
      <w:r w:rsidR="00E92030">
        <w:fldChar w:fldCharType="end"/>
      </w:r>
      <w:r w:rsidR="00E92030">
        <w:t>)</w:t>
      </w:r>
    </w:p>
    <w:p w14:paraId="059FB259" w14:textId="0BDB3DE8" w:rsidR="00A27D47" w:rsidRDefault="00A27D47" w:rsidP="00A27D47">
      <w:pPr>
        <w:pStyle w:val="Codesmall"/>
      </w:pPr>
      <w:r>
        <w:t xml:space="preserve">    ...</w:t>
      </w:r>
    </w:p>
    <w:p w14:paraId="5A89A5A5" w14:textId="219846E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BF026B">
        <w:t>3.13.5</w:t>
      </w:r>
      <w:r w:rsidR="00E92030">
        <w:fldChar w:fldCharType="end"/>
      </w:r>
    </w:p>
    <w:p w14:paraId="6DA49650" w14:textId="7F10DF18" w:rsidR="00A27D47" w:rsidRDefault="00A27D47" w:rsidP="00A27D47">
      <w:pPr>
        <w:pStyle w:val="Codesmall"/>
      </w:pPr>
      <w:r>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p>
    <w:p w14:paraId="5E276010" w14:textId="353FA923" w:rsidR="00A27D47" w:rsidRDefault="00A27D47" w:rsidP="00A27D47">
      <w:pPr>
        <w:pStyle w:val="Codesmall"/>
      </w:pPr>
      <w:r>
        <w:t xml:space="preserve">        "description": "Configuration file</w:t>
      </w:r>
      <w:proofErr w:type="gramStart"/>
      <w:r>
        <w:t>",</w:t>
      </w:r>
      <w:r w:rsidR="00E92030">
        <w:t xml:space="preserve">  </w:t>
      </w:r>
      <w:r>
        <w:t xml:space="preserve"> </w:t>
      </w:r>
      <w:proofErr w:type="gramEnd"/>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4BB5352" w14:textId="0561A9A2" w:rsidR="00E92030" w:rsidRDefault="00E92030" w:rsidP="00E92030">
      <w:pPr>
        <w:pStyle w:val="Codesmall"/>
      </w:pPr>
      <w:r>
        <w:t xml:space="preserve">        "fileLocation":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BF026B">
        <w:t>3.14.3</w:t>
      </w:r>
      <w:r>
        <w:fldChar w:fldCharType="end"/>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FBAC3D0"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BF026B">
        <w:t>3.18</w:t>
      </w:r>
      <w:r>
        <w:fldChar w:fldCharType="end"/>
      </w:r>
      <w:r>
        <w:t>)</w:t>
      </w:r>
    </w:p>
    <w:p w14:paraId="30BF41E2" w14:textId="69A25B72" w:rsidR="00A27D47" w:rsidRDefault="00A27D47" w:rsidP="00A27D47">
      <w:pPr>
        <w:pStyle w:val="Codesmall"/>
      </w:pPr>
      <w:r>
        <w:t xml:space="preserve">  ...</w:t>
      </w:r>
    </w:p>
    <w:p w14:paraId="344F43B5" w14:textId="106B93C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BF026B">
        <w:t>3.18.17</w:t>
      </w:r>
      <w:r w:rsidR="00E92030">
        <w:fldChar w:fldCharType="end"/>
      </w:r>
    </w:p>
    <w:p w14:paraId="5FE550F7" w14:textId="4B3B7979" w:rsidR="00A27D47" w:rsidRDefault="00A27D47" w:rsidP="00A27D47">
      <w:pPr>
        <w:pStyle w:val="Codesmall"/>
      </w:pPr>
      <w:r>
        <w:t xml:space="preserve">    </w:t>
      </w:r>
      <w:proofErr w:type="gramStart"/>
      <w:r>
        <w:t xml:space="preserve">{  </w:t>
      </w:r>
      <w:proofErr w:type="gramEnd"/>
      <w:r>
        <w:t xml:space="preserve">                                           # An attachment object</w:t>
      </w:r>
    </w:p>
    <w:p w14:paraId="7B60083E" w14:textId="6B23CB6F" w:rsidR="00A27D47" w:rsidRDefault="00A27D47" w:rsidP="00A27D47">
      <w:pPr>
        <w:pStyle w:val="Codesmall"/>
      </w:pPr>
      <w:r>
        <w:t xml:space="preserve">      "description": "Screen shot</w:t>
      </w:r>
      <w:proofErr w:type="gramStart"/>
      <w:r>
        <w:t xml:space="preserve">",   </w:t>
      </w:r>
      <w:proofErr w:type="gramEnd"/>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9AA312D" w14:textId="5BB96C10"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633" w:name="_Hlk507657707"/>
      <w:r>
        <w:fldChar w:fldCharType="begin"/>
      </w:r>
      <w:r>
        <w:instrText xml:space="preserve"> REF _Ref506978525 \r \h </w:instrText>
      </w:r>
      <w:r>
        <w:fldChar w:fldCharType="separate"/>
      </w:r>
      <w:r w:rsidR="00BF026B">
        <w:t>3.14.3</w:t>
      </w:r>
      <w:r>
        <w:fldChar w:fldCharType="end"/>
      </w:r>
      <w:bookmarkEnd w:id="633"/>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634" w:name="_Ref506978925"/>
      <w:bookmarkStart w:id="635" w:name="_Toc507671029"/>
      <w:r>
        <w:t>description property</w:t>
      </w:r>
      <w:bookmarkEnd w:id="634"/>
      <w:bookmarkEnd w:id="635"/>
    </w:p>
    <w:p w14:paraId="237B6C86" w14:textId="7777777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string describing the role played by the attachment.</w:t>
      </w:r>
    </w:p>
    <w:p w14:paraId="50FF20BD" w14:textId="0B3CBF15" w:rsidR="00A27D47" w:rsidRDefault="00E92030" w:rsidP="00A27D47">
      <w:pPr>
        <w:pStyle w:val="Heading3"/>
        <w:numPr>
          <w:ilvl w:val="2"/>
          <w:numId w:val="2"/>
        </w:numPr>
      </w:pPr>
      <w:bookmarkStart w:id="636" w:name="_Ref506978525"/>
      <w:bookmarkStart w:id="637" w:name="_Toc507671030"/>
      <w:r>
        <w:t>fileLocation</w:t>
      </w:r>
      <w:r w:rsidR="00A27D47">
        <w:t xml:space="preserve"> property</w:t>
      </w:r>
      <w:bookmarkEnd w:id="636"/>
      <w:bookmarkEnd w:id="637"/>
    </w:p>
    <w:p w14:paraId="13D7987F" w14:textId="31611B93"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BF026B">
        <w:t>3.2</w:t>
      </w:r>
      <w:r w:rsidR="00E92030">
        <w:fldChar w:fldCharType="end"/>
      </w:r>
      <w:r>
        <w:t>) that specifies the location of the attachment file.</w:t>
      </w:r>
    </w:p>
    <w:p w14:paraId="78FA4DB2" w14:textId="1BA8ACE4" w:rsidR="00AC6C45" w:rsidRDefault="00AC6C45" w:rsidP="00AC6C45">
      <w:pPr>
        <w:pStyle w:val="Heading2"/>
      </w:pPr>
      <w:bookmarkStart w:id="638" w:name="_Toc507671031"/>
      <w:r>
        <w:t>conversion object</w:t>
      </w:r>
      <w:bookmarkEnd w:id="630"/>
      <w:bookmarkEnd w:id="638"/>
    </w:p>
    <w:p w14:paraId="615BCC83" w14:textId="7B3EE260" w:rsidR="00AC6C45" w:rsidRDefault="00AC6C45" w:rsidP="00AC6C45">
      <w:pPr>
        <w:pStyle w:val="Heading3"/>
      </w:pPr>
      <w:bookmarkStart w:id="639" w:name="_Toc507671032"/>
      <w:r>
        <w:t>General</w:t>
      </w:r>
      <w:bookmarkEnd w:id="63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92282D2"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BF026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6C7CD5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F026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DA7EFE"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BF026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640" w:name="_Ref503539410"/>
      <w:bookmarkStart w:id="641" w:name="_Toc507671033"/>
      <w:r>
        <w:t>tool property</w:t>
      </w:r>
      <w:bookmarkEnd w:id="640"/>
      <w:bookmarkEnd w:id="641"/>
    </w:p>
    <w:p w14:paraId="3E0454EE" w14:textId="23D0E65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F026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642" w:name="_Ref503608264"/>
      <w:bookmarkStart w:id="643" w:name="_Toc507671034"/>
      <w:r>
        <w:t>invocation property</w:t>
      </w:r>
      <w:bookmarkEnd w:id="642"/>
      <w:bookmarkEnd w:id="643"/>
    </w:p>
    <w:p w14:paraId="3E5B67EA" w14:textId="6106E11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F026B">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644" w:name="_Ref503539431"/>
      <w:bookmarkStart w:id="645" w:name="_Toc507671035"/>
      <w:r>
        <w:t>analysisToolLogFile</w:t>
      </w:r>
      <w:r w:rsidR="00316A25">
        <w:t>Location</w:t>
      </w:r>
      <w:r>
        <w:t xml:space="preserve"> property</w:t>
      </w:r>
      <w:bookmarkEnd w:id="644"/>
      <w:bookmarkEnd w:id="645"/>
    </w:p>
    <w:p w14:paraId="5F713669" w14:textId="154BBAA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r>
        <w:t xml:space="preserve"> that specifies the location of the analysis tool log file that the converter transformed into the SARIF format.</w:t>
      </w:r>
    </w:p>
    <w:p w14:paraId="15414D63" w14:textId="4090C63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BF026B">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F026B">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F026B">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F026B">
        <w:t>3.18</w:t>
      </w:r>
      <w:r w:rsidR="00A631F9">
        <w:fldChar w:fldCharType="end"/>
      </w:r>
      <w:r>
        <w:t>).</w:t>
      </w:r>
    </w:p>
    <w:p w14:paraId="0EABEAD9" w14:textId="56C74FED" w:rsidR="00401BB5" w:rsidRDefault="00401BB5" w:rsidP="00401BB5">
      <w:pPr>
        <w:pStyle w:val="Heading2"/>
      </w:pPr>
      <w:bookmarkStart w:id="646" w:name="_Ref493403111"/>
      <w:bookmarkStart w:id="647" w:name="_Ref493404005"/>
      <w:bookmarkStart w:id="648" w:name="_Toc507671036"/>
      <w:r>
        <w:t>file object</w:t>
      </w:r>
      <w:bookmarkEnd w:id="646"/>
      <w:bookmarkEnd w:id="647"/>
      <w:bookmarkEnd w:id="648"/>
    </w:p>
    <w:p w14:paraId="375224F2" w14:textId="20156049" w:rsidR="00401BB5" w:rsidRDefault="00401BB5" w:rsidP="00401BB5">
      <w:pPr>
        <w:pStyle w:val="Heading3"/>
      </w:pPr>
      <w:bookmarkStart w:id="649" w:name="_Toc507671037"/>
      <w:r>
        <w:t>General</w:t>
      </w:r>
      <w:bookmarkEnd w:id="649"/>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650" w:name="_Ref493403519"/>
      <w:bookmarkStart w:id="651" w:name="_Toc507671038"/>
      <w:r>
        <w:t>fileLocation</w:t>
      </w:r>
      <w:r w:rsidR="00401BB5">
        <w:t xml:space="preserve"> property</w:t>
      </w:r>
      <w:bookmarkEnd w:id="650"/>
      <w:bookmarkEnd w:id="651"/>
    </w:p>
    <w:p w14:paraId="35DB6B07" w14:textId="098DE901"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p>
    <w:p w14:paraId="421F8AA7" w14:textId="3460387A"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BF026B">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BF026B">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24D0B5C" w:rsidR="0063202C" w:rsidRDefault="0063202C" w:rsidP="00F90F0E">
      <w:r w:rsidRPr="0063202C">
        <w:lastRenderedPageBreak/>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F026B">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6295FD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F026B">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lastRenderedPageBreak/>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652" w:name="_Ref493404063"/>
      <w:bookmarkStart w:id="653" w:name="_Toc507671039"/>
      <w:r>
        <w:t>parentKey property</w:t>
      </w:r>
      <w:bookmarkEnd w:id="652"/>
      <w:bookmarkEnd w:id="653"/>
    </w:p>
    <w:p w14:paraId="7B9D65E1" w14:textId="4A06536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BF026B">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654" w:name="_Ref493403563"/>
      <w:bookmarkStart w:id="655" w:name="_Toc507671040"/>
      <w:r>
        <w:t>offset property</w:t>
      </w:r>
      <w:bookmarkEnd w:id="654"/>
      <w:bookmarkEnd w:id="65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5753B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BF026B">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656" w:name="_Ref493403574"/>
      <w:bookmarkStart w:id="657" w:name="_Toc507671041"/>
      <w:r>
        <w:t>length property</w:t>
      </w:r>
      <w:bookmarkEnd w:id="656"/>
      <w:bookmarkEnd w:id="65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658" w:name="_Toc507671042"/>
      <w:r>
        <w:t>mimeType property</w:t>
      </w:r>
      <w:bookmarkEnd w:id="658"/>
    </w:p>
    <w:p w14:paraId="6A7F57F6" w14:textId="0E32FF07"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659" w:name="_Ref493345445"/>
      <w:bookmarkStart w:id="660" w:name="_Toc507671043"/>
      <w:r>
        <w:t>hashes property</w:t>
      </w:r>
      <w:bookmarkEnd w:id="659"/>
      <w:bookmarkEnd w:id="660"/>
    </w:p>
    <w:p w14:paraId="084CC4D1" w14:textId="6EF01BA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F026B">
        <w:t>3.8</w:t>
      </w:r>
      <w:r>
        <w:fldChar w:fldCharType="end"/>
      </w:r>
      <w:r w:rsidRPr="0082371F">
        <w:t>) hash objects (§</w:t>
      </w:r>
      <w:r>
        <w:fldChar w:fldCharType="begin"/>
      </w:r>
      <w:r>
        <w:instrText xml:space="preserve"> REF _Ref493423194 \r \h </w:instrText>
      </w:r>
      <w:r>
        <w:fldChar w:fldCharType="separate"/>
      </w:r>
      <w:r w:rsidR="00BF026B">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lastRenderedPageBreak/>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661" w:name="_Ref507598130"/>
      <w:bookmarkStart w:id="662" w:name="_Toc507671044"/>
      <w:r>
        <w:t>contents property</w:t>
      </w:r>
      <w:bookmarkEnd w:id="661"/>
      <w:bookmarkEnd w:id="662"/>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663" w:name="_Toc507671045"/>
      <w:r>
        <w:t>properties property</w:t>
      </w:r>
      <w:bookmarkEnd w:id="663"/>
    </w:p>
    <w:p w14:paraId="21A387A7" w14:textId="7F0BBD4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F026B">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664" w:name="_Ref493423194"/>
      <w:bookmarkStart w:id="665" w:name="_Toc507671046"/>
      <w:r>
        <w:t>hash object</w:t>
      </w:r>
      <w:bookmarkEnd w:id="664"/>
      <w:bookmarkEnd w:id="665"/>
    </w:p>
    <w:p w14:paraId="5D6F2309" w14:textId="08453102" w:rsidR="00401BB5" w:rsidRDefault="00401BB5" w:rsidP="00401BB5">
      <w:pPr>
        <w:pStyle w:val="Heading3"/>
      </w:pPr>
      <w:bookmarkStart w:id="666" w:name="_Toc507671047"/>
      <w:r>
        <w:t>General</w:t>
      </w:r>
      <w:bookmarkEnd w:id="666"/>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7A98BA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BF026B">
        <w:t>3.17.2</w:t>
      </w:r>
      <w:r>
        <w:fldChar w:fldCharType="end"/>
      </w:r>
    </w:p>
    <w:p w14:paraId="006ED192" w14:textId="0AFA5FC4" w:rsidR="0082371F" w:rsidRDefault="0082371F" w:rsidP="0082371F">
      <w:pPr>
        <w:pStyle w:val="Code"/>
      </w:pPr>
      <w:r>
        <w:t xml:space="preserve">    "algorithm":"sha256"                                  # see §</w:t>
      </w:r>
      <w:r>
        <w:fldChar w:fldCharType="begin"/>
      </w:r>
      <w:r>
        <w:instrText xml:space="preserve"> REF _Ref493423568 \r \h </w:instrText>
      </w:r>
      <w:r>
        <w:fldChar w:fldCharType="separate"/>
      </w:r>
      <w:r w:rsidR="00BF026B">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667" w:name="_Ref493423561"/>
      <w:bookmarkStart w:id="668" w:name="_Ref493423701"/>
      <w:bookmarkStart w:id="669" w:name="_Toc507671048"/>
      <w:r>
        <w:lastRenderedPageBreak/>
        <w:t>value property</w:t>
      </w:r>
      <w:bookmarkEnd w:id="667"/>
      <w:bookmarkEnd w:id="668"/>
      <w:bookmarkEnd w:id="669"/>
    </w:p>
    <w:p w14:paraId="373B1E83" w14:textId="112636A0"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F026B">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670" w:name="_Ref493423568"/>
      <w:bookmarkStart w:id="671" w:name="_Toc507671049"/>
      <w:r>
        <w:t>algorithm property</w:t>
      </w:r>
      <w:bookmarkEnd w:id="670"/>
      <w:bookmarkEnd w:id="671"/>
    </w:p>
    <w:p w14:paraId="074EAC1D" w14:textId="61CF0F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F026B">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672" w:name="_Ref493350984"/>
      <w:bookmarkStart w:id="673" w:name="_Toc507671050"/>
      <w:r>
        <w:lastRenderedPageBreak/>
        <w:t>result object</w:t>
      </w:r>
      <w:bookmarkEnd w:id="672"/>
      <w:bookmarkEnd w:id="673"/>
    </w:p>
    <w:p w14:paraId="74FD90F6" w14:textId="18F2DD20" w:rsidR="00401BB5" w:rsidRDefault="00401BB5" w:rsidP="00401BB5">
      <w:pPr>
        <w:pStyle w:val="Heading3"/>
      </w:pPr>
      <w:bookmarkStart w:id="674" w:name="_Toc507671051"/>
      <w:r>
        <w:t>General</w:t>
      </w:r>
      <w:bookmarkEnd w:id="674"/>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675" w:name="_Toc507671052"/>
      <w:bookmarkStart w:id="676" w:name="_Ref493408865"/>
      <w:r>
        <w:t>id property</w:t>
      </w:r>
      <w:bookmarkEnd w:id="675"/>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7B0E78BF" w:rsidR="00621490" w:rsidRDefault="00621490" w:rsidP="00F823B8">
      <w:pPr>
        <w:pStyle w:val="ListParagraph"/>
        <w:numPr>
          <w:ilvl w:val="0"/>
          <w:numId w:val="56"/>
        </w:numPr>
      </w:pPr>
      <w:r>
        <w:t xml:space="preserve">A SARIF producer could refrain from setting this property, optionally supply a value for the </w:t>
      </w:r>
      <w:r w:rsidRPr="000A0624">
        <w:rPr>
          <w:rStyle w:val="CODEtemp"/>
        </w:rPr>
        <w:t>toolFingerprintContribution</w:t>
      </w:r>
      <w:r>
        <w:t xml:space="preserve"> property (</w:t>
      </w:r>
      <w:r w:rsidRPr="000A7DA8">
        <w:t>§</w:t>
      </w:r>
      <w:r>
        <w:fldChar w:fldCharType="begin"/>
      </w:r>
      <w:r>
        <w:instrText xml:space="preserve"> REF _Ref507591746 \r \h </w:instrText>
      </w:r>
      <w:r>
        <w:fldChar w:fldCharType="separate"/>
      </w:r>
      <w:r w:rsidR="00BF026B">
        <w:t>3.18.11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677" w:name="_Toc507671053"/>
      <w:r>
        <w:t>ruleId property</w:t>
      </w:r>
      <w:bookmarkEnd w:id="676"/>
      <w:bookmarkEnd w:id="67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23CEDDA4" w:rsidR="00244809" w:rsidRDefault="00D13A53" w:rsidP="00244809">
      <w:r>
        <w:t xml:space="preserve">Direct producers </w:t>
      </w:r>
      <w:r w:rsidRPr="00D13A53">
        <w:rPr>
          <w:b/>
        </w:rPr>
        <w:t>SHALL</w:t>
      </w:r>
      <w:r>
        <w:t xml:space="preserve"> emit the </w:t>
      </w:r>
      <w:del w:id="678" w:author="Laurence Golding" w:date="2018-03-01T11:57:00Z">
        <w:r w:rsidR="00244809" w:rsidRPr="00244809" w:rsidDel="00D13A53">
          <w:delText xml:space="preserve"> </w:delText>
        </w:r>
      </w:del>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679" w:name="_Ref493408875"/>
      <w:bookmarkStart w:id="680" w:name="_Toc507671054"/>
      <w:r>
        <w:t>ruleKey property</w:t>
      </w:r>
      <w:bookmarkEnd w:id="679"/>
      <w:bookmarkEnd w:id="680"/>
    </w:p>
    <w:p w14:paraId="543A4472" w14:textId="093DB951"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F026B">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F026B">
        <w:t>3.11</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BF026B">
        <w:t>3.11.16</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6B7331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F026B">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F026B">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lastRenderedPageBreak/>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681" w:name="_Ref493511208"/>
      <w:bookmarkStart w:id="682" w:name="_Toc507671055"/>
      <w:r>
        <w:t>level property</w:t>
      </w:r>
      <w:bookmarkEnd w:id="681"/>
      <w:bookmarkEnd w:id="68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5B47600"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04AF06F"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F026B">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F823B8">
      <w:pPr>
        <w:pStyle w:val="ListParagraph"/>
        <w:numPr>
          <w:ilvl w:val="0"/>
          <w:numId w:val="10"/>
        </w:numPr>
      </w:pPr>
      <w:r w:rsidRPr="003810C0">
        <w:rPr>
          <w:rStyle w:val="CODEtemp"/>
        </w:rPr>
        <w:lastRenderedPageBreak/>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w:t>
      </w:r>
      <w:proofErr w:type="gramStart"/>
      <w:r>
        <w:t>start</w:t>
      </w:r>
      <w:proofErr w:type="gramEnd"/>
      <w:r>
        <w: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 xml:space="preserve">In this example, the tool reports information that is relevant to a particular </w:t>
      </w:r>
      <w:proofErr w:type="gramStart"/>
      <w:r w:rsidRPr="00B050AF">
        <w:t>rule, but</w:t>
      </w:r>
      <w:proofErr w:type="gramEnd"/>
      <w:r w:rsidRPr="00B050AF">
        <w:t xml:space="preserve">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 xml:space="preserve">In this example, the tool reports information that is not related to any particular </w:t>
      </w:r>
      <w:proofErr w:type="gramStart"/>
      <w:r w:rsidRPr="00B050AF">
        <w:t>rule, and</w:t>
      </w:r>
      <w:proofErr w:type="gramEnd"/>
      <w:r w:rsidRPr="00B050AF">
        <w:t xml:space="preserve">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3B5FC173"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BF026B">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BF026B">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F026B">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F026B">
        <w:t>3.18.4</w:t>
      </w:r>
      <w:r>
        <w:fldChar w:fldCharType="end"/>
      </w:r>
      <w:r w:rsidRPr="00B050AF">
        <w:t>).</w:t>
      </w:r>
    </w:p>
    <w:p w14:paraId="5E554133" w14:textId="75E99D4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F026B">
        <w:t>3.11</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BF026B">
        <w:t>3.11.16</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683" w:name="_Ref493426628"/>
      <w:bookmarkStart w:id="684" w:name="_Toc507671056"/>
      <w:r>
        <w:t>message property</w:t>
      </w:r>
      <w:bookmarkEnd w:id="683"/>
      <w:bookmarkEnd w:id="684"/>
    </w:p>
    <w:p w14:paraId="1CDEBD81" w14:textId="634FF2B6"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proofErr w:type="gramStart"/>
      <w:r w:rsidRPr="00B10DFC">
        <w:rPr>
          <w:b/>
        </w:rPr>
        <w:t>SHALL</w:t>
      </w:r>
      <w:proofErr w:type="gramEnd"/>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BF026B">
        <w:t>3.9.2</w:t>
      </w:r>
      <w:r w:rsidR="00E55AD3">
        <w:fldChar w:fldCharType="end"/>
      </w:r>
      <w:r w:rsidR="001B4C41">
        <w:t xml:space="preserve">) </w:t>
      </w:r>
      <w:r w:rsidRPr="00B10DFC">
        <w:t>that describes the result.</w:t>
      </w:r>
      <w:bookmarkStart w:id="685"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BF026B">
        <w:t>3.18.8</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lastRenderedPageBreak/>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685"/>
      <w:r w:rsidR="00DE7AAC">
        <w:t xml:space="preserve"> property.</w:t>
      </w:r>
    </w:p>
    <w:p w14:paraId="2544155E" w14:textId="7E4EA553"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BF026B">
        <w:t>3.9.2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 xml:space="preserve">In particular, </w:t>
      </w:r>
      <w:r w:rsidRPr="00AD1298">
        <w:rPr>
          <w:rStyle w:val="CODEtemp"/>
        </w:rPr>
        <w:t>message</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686" w:name="_Ref503356941"/>
      <w:bookmarkStart w:id="687" w:name="_Toc507671057"/>
      <w:bookmarkStart w:id="688" w:name="_Ref499727631"/>
      <w:r>
        <w:t>richMessage property</w:t>
      </w:r>
      <w:bookmarkEnd w:id="686"/>
      <w:bookmarkEnd w:id="687"/>
    </w:p>
    <w:p w14:paraId="0354BDFE" w14:textId="72D60D85"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BF026B">
        <w:t>3.18.6</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689" w:name="_Ref503355981"/>
      <w:bookmarkStart w:id="690" w:name="_Toc507671058"/>
      <w:r>
        <w:t>templated</w:t>
      </w:r>
      <w:r w:rsidR="00401BB5">
        <w:t>Message property</w:t>
      </w:r>
      <w:bookmarkEnd w:id="688"/>
      <w:bookmarkEnd w:id="689"/>
      <w:bookmarkEnd w:id="690"/>
    </w:p>
    <w:p w14:paraId="29801E2A" w14:textId="01F97193" w:rsidR="000B6674" w:rsidRDefault="00B31516" w:rsidP="006F467D">
      <w:r w:rsidRPr="00B31516">
        <w:t xml:space="preserve">A </w:t>
      </w:r>
      <w:r w:rsidRPr="00B31516">
        <w:rPr>
          <w:rStyle w:val="CODEtemp"/>
        </w:rPr>
        <w:t>result</w:t>
      </w:r>
      <w:r>
        <w:t xml:space="preserve"> object</w:t>
      </w:r>
      <w:r w:rsidR="0031494F">
        <w:t xml:space="preserve"> either </w:t>
      </w:r>
      <w:proofErr w:type="gramStart"/>
      <w:r w:rsidR="0031494F" w:rsidRPr="0031494F">
        <w:rPr>
          <w:b/>
        </w:rPr>
        <w:t>SHALL</w:t>
      </w:r>
      <w:proofErr w:type="gramEnd"/>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BF026B">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BF026B">
        <w:t>3.18.6</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2019B229"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BF026B">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1E7E4E13"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691" w:name="_Hlk502501222"/>
      <w:r>
        <w:t>§</w:t>
      </w:r>
      <w:bookmarkEnd w:id="691"/>
      <w:r>
        <w:fldChar w:fldCharType="begin"/>
      </w:r>
      <w:r>
        <w:instrText xml:space="preserve"> REF _Ref503356941 \r \h </w:instrText>
      </w:r>
      <w:r>
        <w:fldChar w:fldCharType="separate"/>
      </w:r>
      <w:r w:rsidR="00BF026B">
        <w:t>3.18.7</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BF026B">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692" w:name="_Toc507671059"/>
      <w:r>
        <w:t>locations property</w:t>
      </w:r>
      <w:bookmarkEnd w:id="692"/>
    </w:p>
    <w:p w14:paraId="065F9E8C" w14:textId="34B0BDF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CA5F99">
        <w:t>) location objects (§</w:t>
      </w:r>
      <w:r>
        <w:fldChar w:fldCharType="begin"/>
      </w:r>
      <w:r>
        <w:instrText xml:space="preserve"> REF _Ref493426721 \r \h </w:instrText>
      </w:r>
      <w:r>
        <w:fldChar w:fldCharType="separate"/>
      </w:r>
      <w:r w:rsidR="00BF026B">
        <w:t>3.19</w:t>
      </w:r>
      <w:r>
        <w:fldChar w:fldCharType="end"/>
      </w:r>
      <w:r w:rsidRPr="00CA5F99">
        <w:t>), each of which specifies a location where the result occurred.</w:t>
      </w:r>
    </w:p>
    <w:p w14:paraId="571105F5" w14:textId="28E60BD5" w:rsidR="00CA5F99" w:rsidRDefault="00CA5F99" w:rsidP="00CA5F99">
      <w:pPr>
        <w:pStyle w:val="Note"/>
      </w:pPr>
      <w:r>
        <w:lastRenderedPageBreak/>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96DE413" w14:textId="61382130" w:rsidR="00401BB5" w:rsidRDefault="00401BB5" w:rsidP="00401BB5">
      <w:pPr>
        <w:pStyle w:val="Heading3"/>
      </w:pPr>
      <w:bookmarkStart w:id="693" w:name="_Toc507671060"/>
      <w:r>
        <w:t>snippet property</w:t>
      </w:r>
      <w:bookmarkEnd w:id="693"/>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694" w:name="_Ref507591746"/>
      <w:bookmarkStart w:id="695" w:name="_Toc507671061"/>
      <w:r>
        <w:t>toolFingerprintContribution property</w:t>
      </w:r>
      <w:bookmarkEnd w:id="694"/>
      <w:bookmarkEnd w:id="695"/>
    </w:p>
    <w:p w14:paraId="38DB500E" w14:textId="7B742F93"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696" w:name="_Toc507671062"/>
      <w:r>
        <w:t>codeFlows property</w:t>
      </w:r>
      <w:bookmarkEnd w:id="696"/>
    </w:p>
    <w:p w14:paraId="4BD8575B" w14:textId="76B0986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F026B">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697" w:name="_Toc507671063"/>
      <w:r>
        <w:lastRenderedPageBreak/>
        <w:t>stacks property</w:t>
      </w:r>
      <w:bookmarkEnd w:id="697"/>
    </w:p>
    <w:p w14:paraId="5ABDA84F" w14:textId="34F6DED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stack objects (§</w:t>
      </w:r>
      <w:r>
        <w:fldChar w:fldCharType="begin"/>
      </w:r>
      <w:r>
        <w:instrText xml:space="preserve"> REF _Ref493427479 \r \h </w:instrText>
      </w:r>
      <w:r>
        <w:fldChar w:fldCharType="separate"/>
      </w:r>
      <w:r w:rsidR="00BF026B">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98" w:name="_Ref493499246"/>
      <w:bookmarkStart w:id="699" w:name="_Toc507671064"/>
      <w:r>
        <w:t>relatedLocations property</w:t>
      </w:r>
      <w:bookmarkEnd w:id="698"/>
      <w:bookmarkEnd w:id="699"/>
    </w:p>
    <w:p w14:paraId="31F869B5" w14:textId="6EDE1E6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F026B">
        <w:t>3.2</w:t>
      </w:r>
      <w:r w:rsidR="00BF026B">
        <w:t>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31F2D5D1"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BF026B">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lastRenderedPageBreak/>
        <w:t>C:\Code\a.js(</w:t>
      </w:r>
      <w:proofErr w:type="gramEnd"/>
      <w:r>
        <w:t>2,6-6) : info : JS3056: The previous declaration of 'index' was here.</w:t>
      </w:r>
    </w:p>
    <w:p w14:paraId="6F61094D" w14:textId="7EB5AE33" w:rsidR="00401BB5" w:rsidRDefault="00401BB5" w:rsidP="00401BB5">
      <w:pPr>
        <w:pStyle w:val="Heading3"/>
      </w:pPr>
      <w:bookmarkStart w:id="700" w:name="_Toc507671065"/>
      <w:r>
        <w:t>suppressionStates property</w:t>
      </w:r>
      <w:bookmarkEnd w:id="700"/>
    </w:p>
    <w:p w14:paraId="1AE8DC88" w14:textId="2A54B9A5" w:rsidR="00401BB5" w:rsidRDefault="00401BB5" w:rsidP="00401BB5">
      <w:pPr>
        <w:pStyle w:val="Heading4"/>
      </w:pPr>
      <w:bookmarkStart w:id="701" w:name="_Toc507671066"/>
      <w:r>
        <w:t>General</w:t>
      </w:r>
      <w:bookmarkEnd w:id="701"/>
    </w:p>
    <w:p w14:paraId="0F62C5DD" w14:textId="72FDA750"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F026B">
        <w:t>3.8</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B8B9426"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F026B">
        <w:t>3.18.15.2</w:t>
      </w:r>
      <w:r w:rsidR="00194A04">
        <w:fldChar w:fldCharType="end"/>
      </w:r>
      <w:r w:rsidR="002A24FE" w:rsidRPr="002A24FE">
        <w:t>)</w:t>
      </w:r>
      <w:r>
        <w:t>.</w:t>
      </w:r>
    </w:p>
    <w:p w14:paraId="1A5BE1CF" w14:textId="7890736E"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F026B">
        <w:t>3.18.15.3</w:t>
      </w:r>
      <w:r w:rsidR="00194A04">
        <w:fldChar w:fldCharType="end"/>
      </w:r>
      <w:r w:rsidR="002A24FE" w:rsidRPr="002A24FE">
        <w:t>).</w:t>
      </w:r>
    </w:p>
    <w:p w14:paraId="4F013A56" w14:textId="1CD9F500" w:rsidR="00401BB5" w:rsidRDefault="00401BB5" w:rsidP="00401BB5">
      <w:pPr>
        <w:pStyle w:val="Heading4"/>
      </w:pPr>
      <w:bookmarkStart w:id="702" w:name="_Ref493475240"/>
      <w:bookmarkStart w:id="703" w:name="_Toc507671067"/>
      <w:r>
        <w:t>suppressedInSource value</w:t>
      </w:r>
      <w:bookmarkEnd w:id="702"/>
      <w:bookmarkEnd w:id="70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704" w:name="_Ref493475253"/>
      <w:bookmarkStart w:id="705" w:name="_Toc507671068"/>
      <w:r>
        <w:t>suppressedExternally value</w:t>
      </w:r>
      <w:bookmarkEnd w:id="704"/>
      <w:bookmarkEnd w:id="70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706" w:name="_Ref493351360"/>
      <w:bookmarkStart w:id="707" w:name="_Toc507671069"/>
      <w:r>
        <w:t>baselineState property</w:t>
      </w:r>
      <w:bookmarkEnd w:id="706"/>
      <w:bookmarkEnd w:id="70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223412D"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BF026B">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D8844FF"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38941D5C" w:rsidR="00A27D47" w:rsidRDefault="00977593" w:rsidP="006E546E">
      <w:pPr>
        <w:pStyle w:val="Heading3"/>
      </w:pPr>
      <w:bookmarkStart w:id="708" w:name="_Ref507598047"/>
      <w:bookmarkStart w:id="709" w:name="_Toc507671070"/>
      <w:bookmarkStart w:id="710" w:name="_Ref506807829"/>
      <w:r>
        <w:t>A</w:t>
      </w:r>
      <w:r w:rsidR="00A27D47">
        <w:t>ttachments</w:t>
      </w:r>
      <w:bookmarkEnd w:id="708"/>
      <w:bookmarkEnd w:id="709"/>
    </w:p>
    <w:p w14:paraId="7E972364" w14:textId="76D7AC9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F026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56E2EF5"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BF026B">
        <w:t>3.14.1</w:t>
      </w:r>
      <w:r>
        <w:fldChar w:fldCharType="end"/>
      </w:r>
      <w:r>
        <w:t>.</w:t>
      </w:r>
    </w:p>
    <w:p w14:paraId="555548BF" w14:textId="223DC9DB" w:rsidR="00DF302D" w:rsidRDefault="00DF302D" w:rsidP="006E546E">
      <w:pPr>
        <w:pStyle w:val="Heading3"/>
      </w:pPr>
      <w:bookmarkStart w:id="711" w:name="_Toc507671071"/>
      <w:r>
        <w:t>conversionProvenance property</w:t>
      </w:r>
      <w:bookmarkEnd w:id="710"/>
      <w:bookmarkEnd w:id="711"/>
    </w:p>
    <w:p w14:paraId="2E28B0A4" w14:textId="54CC808F" w:rsidR="00D13A53" w:rsidRDefault="00DF302D" w:rsidP="00DF302D">
      <w:pPr>
        <w:rPr>
          <w:ins w:id="712" w:author="Laurence Golding" w:date="2018-03-01T11:58:00Z"/>
        </w:rPr>
      </w:pPr>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F026B">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F026B">
        <w:t>3.8</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F026B">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1BA108E9"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F026B">
        <w:t>3.19.1</w:t>
      </w:r>
      <w:r>
        <w:fldChar w:fldCharType="end"/>
      </w:r>
      <w:r>
        <w:t>.</w:t>
      </w:r>
    </w:p>
    <w:p w14:paraId="656D1948" w14:textId="2B2F6C2A" w:rsidR="006E546E" w:rsidRDefault="006E546E" w:rsidP="006E546E">
      <w:pPr>
        <w:pStyle w:val="Heading3"/>
      </w:pPr>
      <w:bookmarkStart w:id="713" w:name="_Toc507671072"/>
      <w:r>
        <w:t>fixes property</w:t>
      </w:r>
      <w:bookmarkEnd w:id="713"/>
    </w:p>
    <w:p w14:paraId="41DB16FF" w14:textId="30E968F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F026B">
        <w:t>3.8</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F026B">
        <w:t>3.31</w:t>
      </w:r>
      <w:r>
        <w:fldChar w:fldCharType="end"/>
      </w:r>
      <w:r w:rsidRPr="00E20F80">
        <w:t>).</w:t>
      </w:r>
    </w:p>
    <w:p w14:paraId="42E1D0DE" w14:textId="54DDCACE" w:rsidR="006E546E" w:rsidRDefault="006E546E" w:rsidP="006E546E">
      <w:pPr>
        <w:pStyle w:val="Heading3"/>
      </w:pPr>
      <w:bookmarkStart w:id="714" w:name="_Toc507671073"/>
      <w:r>
        <w:t>properties property</w:t>
      </w:r>
      <w:bookmarkEnd w:id="714"/>
    </w:p>
    <w:p w14:paraId="5BBA1AD3" w14:textId="3D451A0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F026B">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715" w:name="_Ref503540214"/>
      <w:bookmarkStart w:id="716" w:name="_Ref506212395"/>
      <w:bookmarkStart w:id="717" w:name="_Toc507671074"/>
      <w:bookmarkStart w:id="718" w:name="_Ref493426721"/>
      <w:r>
        <w:t>analysis</w:t>
      </w:r>
      <w:bookmarkEnd w:id="715"/>
      <w:r>
        <w:t>ToolLogFileContents object</w:t>
      </w:r>
      <w:bookmarkEnd w:id="716"/>
      <w:bookmarkEnd w:id="717"/>
    </w:p>
    <w:p w14:paraId="5B2AC38C" w14:textId="77777777" w:rsidR="004002D1" w:rsidRPr="00107D61" w:rsidRDefault="004002D1" w:rsidP="004002D1">
      <w:pPr>
        <w:pStyle w:val="Heading3"/>
        <w:numPr>
          <w:ilvl w:val="2"/>
          <w:numId w:val="2"/>
        </w:numPr>
      </w:pPr>
      <w:bookmarkStart w:id="719" w:name="_Ref503541055"/>
      <w:bookmarkStart w:id="720" w:name="_Toc507671075"/>
      <w:r>
        <w:t>General</w:t>
      </w:r>
      <w:bookmarkEnd w:id="719"/>
      <w:bookmarkEnd w:id="720"/>
    </w:p>
    <w:p w14:paraId="129CC76D" w14:textId="505C0F75"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F026B">
        <w:t>3.18</w:t>
      </w:r>
      <w:r w:rsidR="00EE6EBD">
        <w:fldChar w:fldCharType="end"/>
      </w:r>
      <w:r>
        <w:t xml:space="preserve">). This object is only relevant in a SARIF log file that </w:t>
      </w:r>
      <w:r>
        <w:lastRenderedPageBreak/>
        <w:t>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3991510E" w:rsidR="004002D1" w:rsidRDefault="004002D1" w:rsidP="004002D1">
      <w:pPr>
        <w:pStyle w:val="Codesmall"/>
      </w:pPr>
      <w:r>
        <w:t xml:space="preserve">      "conversion": </w:t>
      </w:r>
      <w:proofErr w:type="gramStart"/>
      <w:r>
        <w:t>{  #</w:t>
      </w:r>
      <w:proofErr w:type="gramEnd"/>
      <w:r>
        <w:t xml:space="preserve"> A conversion object (see </w:t>
      </w:r>
      <w:r w:rsidRPr="00E20F80">
        <w:t>§</w:t>
      </w:r>
      <w:r w:rsidR="0054415E">
        <w:fldChar w:fldCharType="begin"/>
      </w:r>
      <w:r w:rsidR="0054415E">
        <w:instrText xml:space="preserve"> REF _Ref506806657 \r \h </w:instrText>
      </w:r>
      <w:r w:rsidR="0054415E">
        <w:fldChar w:fldCharType="separate"/>
      </w:r>
      <w:r w:rsidR="00BF026B">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0EE381A4" w:rsidR="004002D1" w:rsidRDefault="004002D1" w:rsidP="004002D1">
      <w:pPr>
        <w:pStyle w:val="Codesmall"/>
      </w:pPr>
      <w:r>
        <w:t xml:space="preserve">              "region": </w:t>
      </w:r>
      <w:proofErr w:type="gramStart"/>
      <w:r>
        <w:t xml:space="preserve">{  </w:t>
      </w:r>
      <w:proofErr w:type="gramEnd"/>
      <w:r>
        <w:t xml:space="preserve">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BF026B">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659F4327" w:rsidR="004002D1" w:rsidRDefault="004002D1" w:rsidP="004002D1">
      <w:pPr>
        <w:pStyle w:val="Codesmall"/>
      </w:pPr>
      <w:r>
        <w:t xml:space="preserve">              "snippet": "</w:t>
      </w:r>
      <w:r w:rsidRPr="004811D4">
        <w:t xml:space="preserve">&lt;problem&gt;\n </w:t>
      </w:r>
      <w:r>
        <w:t>...</w:t>
      </w:r>
      <w:r w:rsidRPr="004811D4">
        <w:t xml:space="preserve"> \</w:t>
      </w:r>
      <w:proofErr w:type="gramStart"/>
      <w:r w:rsidRPr="004811D4">
        <w:t>n  &lt;</w:t>
      </w:r>
      <w:proofErr w:type="gramEnd"/>
      <w:r w:rsidRPr="004811D4">
        <w:t>/problem&gt;</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BF026B">
        <w:t>3.19.3</w:t>
      </w:r>
      <w:r w:rsidR="00EE6EBD">
        <w:fldChar w:fldCharType="end"/>
      </w:r>
    </w:p>
    <w:p w14:paraId="52497F27" w14:textId="167538FB" w:rsidR="00EE77C9" w:rsidRDefault="004002D1" w:rsidP="00EE77C9">
      <w:pPr>
        <w:pStyle w:val="Codesmall"/>
      </w:pPr>
      <w:r>
        <w:t xml:space="preserve">              "analysisToolLogFile</w:t>
      </w:r>
      <w:r w:rsidR="00EE77C9">
        <w:t xml:space="preserve">Location": </w:t>
      </w:r>
      <w:proofErr w:type="gramStart"/>
      <w:r w:rsidR="00EE77C9">
        <w:t xml:space="preserve">{  </w:t>
      </w:r>
      <w:proofErr w:type="gramEnd"/>
      <w:r w:rsidR="00EE77C9">
        <w:t xml:space="preserve">              # See </w:t>
      </w:r>
      <w:r w:rsidR="00EE77C9" w:rsidRPr="00E20F80">
        <w:t>§</w:t>
      </w:r>
      <w:r w:rsidR="00EE77C9">
        <w:fldChar w:fldCharType="begin"/>
      </w:r>
      <w:r w:rsidR="00EE77C9">
        <w:instrText xml:space="preserve"> REF _Ref506285865 \w \h </w:instrText>
      </w:r>
      <w:r w:rsidR="00EE77C9">
        <w:fldChar w:fldCharType="separate"/>
      </w:r>
      <w:r w:rsidR="00BF026B">
        <w:t>3.19.4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721" w:name="_Ref503540611"/>
      <w:bookmarkStart w:id="722" w:name="_Toc507671076"/>
      <w:r>
        <w:t>region property</w:t>
      </w:r>
      <w:bookmarkEnd w:id="721"/>
      <w:bookmarkEnd w:id="722"/>
    </w:p>
    <w:p w14:paraId="07DFC403" w14:textId="6D03BB25"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F026B">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723" w:name="_Ref503540621"/>
      <w:bookmarkStart w:id="724" w:name="_Toc507671077"/>
      <w:r>
        <w:lastRenderedPageBreak/>
        <w:t>snippet property</w:t>
      </w:r>
      <w:bookmarkEnd w:id="723"/>
      <w:bookmarkEnd w:id="724"/>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725" w:name="_Ref506285865"/>
      <w:bookmarkStart w:id="726" w:name="_Toc507671078"/>
      <w:r>
        <w:t>analysisToolLogFile</w:t>
      </w:r>
      <w:r w:rsidR="00316A25">
        <w:t>Location</w:t>
      </w:r>
      <w:r>
        <w:t xml:space="preserve"> property</w:t>
      </w:r>
      <w:bookmarkEnd w:id="725"/>
      <w:bookmarkEnd w:id="726"/>
    </w:p>
    <w:p w14:paraId="195FCA89" w14:textId="0CC37D3F"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BF026B">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974813D" w:rsidR="004002D1" w:rsidRPr="00015160" w:rsidRDefault="004002D1" w:rsidP="004002D1">
      <w:r>
        <w:t xml:space="preserve">If the </w:t>
      </w:r>
      <w:r w:rsidRPr="007558AD">
        <w:rPr>
          <w:rStyle w:val="CODEtemp"/>
        </w:rPr>
        <w:t>analysisToolLogFile</w:t>
      </w:r>
      <w:r w:rsidR="00A308C2">
        <w:rPr>
          <w:rStyle w:val="CODEtemp"/>
        </w:rPr>
        <w:t>Location</w:t>
      </w:r>
      <w:r>
        <w:t xml:space="preserve"> property is absent, its value shall be taken to be the value of the </w:t>
      </w:r>
      <w:proofErr w:type="gramStart"/>
      <w:r w:rsidRPr="00F0625D">
        <w:rPr>
          <w:rStyle w:val="CODEtemp"/>
        </w:rPr>
        <w:t>run.conversion</w:t>
      </w:r>
      <w:proofErr w:type="gramEnd"/>
      <w:r w:rsidRPr="00F0625D">
        <w:rPr>
          <w:rStyle w:val="CODEtemp"/>
        </w:rPr>
        <w:t>.analysisToolLogFile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BF026B">
        <w:t>3.15.4</w:t>
      </w:r>
      <w:r w:rsidR="00EE6EBD">
        <w:fldChar w:fldCharType="end"/>
      </w:r>
      <w:r>
        <w:t>), if that property is present.</w:t>
      </w:r>
    </w:p>
    <w:p w14:paraId="6848B71B" w14:textId="614B7C52" w:rsidR="006E546E" w:rsidRDefault="006E546E" w:rsidP="006E546E">
      <w:pPr>
        <w:pStyle w:val="Heading2"/>
      </w:pPr>
      <w:bookmarkStart w:id="727" w:name="_Ref507665939"/>
      <w:bookmarkStart w:id="728" w:name="_Toc507671079"/>
      <w:r>
        <w:t>location object</w:t>
      </w:r>
      <w:bookmarkEnd w:id="718"/>
      <w:bookmarkEnd w:id="727"/>
      <w:bookmarkEnd w:id="728"/>
    </w:p>
    <w:p w14:paraId="27ED50C0" w14:textId="23D428DC" w:rsidR="006E546E" w:rsidRDefault="006E546E" w:rsidP="006E546E">
      <w:pPr>
        <w:pStyle w:val="Heading3"/>
      </w:pPr>
      <w:bookmarkStart w:id="729" w:name="_Ref493479281"/>
      <w:bookmarkStart w:id="730" w:name="_Toc507671080"/>
      <w:r>
        <w:t>General</w:t>
      </w:r>
      <w:bookmarkEnd w:id="729"/>
      <w:bookmarkEnd w:id="730"/>
    </w:p>
    <w:p w14:paraId="1D30489B" w14:textId="561FFBBB"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F026B">
        <w:t>3.21</w:t>
      </w:r>
      <w:r>
        <w:fldChar w:fldCharType="end"/>
      </w:r>
      <w:r w:rsidRPr="00180B28">
        <w:t>) of the result, the logical location (§</w:t>
      </w:r>
      <w:r>
        <w:fldChar w:fldCharType="begin"/>
      </w:r>
      <w:r>
        <w:instrText xml:space="preserve"> REF _Ref493404450 \w \h </w:instrText>
      </w:r>
      <w:r>
        <w:fldChar w:fldCharType="separate"/>
      </w:r>
      <w:r w:rsidR="00BF026B">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14D761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F026B">
        <w:t>3.20.5</w:t>
      </w:r>
      <w:r>
        <w:fldChar w:fldCharType="end"/>
      </w:r>
      <w:r w:rsidRPr="00180B28">
        <w:t>) is particularly convenient for fingerprinting.</w:t>
      </w:r>
    </w:p>
    <w:p w14:paraId="638ED7CC" w14:textId="64BD3AA0" w:rsidR="006E546E" w:rsidRDefault="006E546E" w:rsidP="006E546E">
      <w:pPr>
        <w:pStyle w:val="Heading3"/>
      </w:pPr>
      <w:bookmarkStart w:id="731" w:name="_Ref493478389"/>
      <w:bookmarkStart w:id="732" w:name="_Toc507671081"/>
      <w:r>
        <w:t>Constraints</w:t>
      </w:r>
      <w:bookmarkEnd w:id="731"/>
      <w:bookmarkEnd w:id="732"/>
    </w:p>
    <w:p w14:paraId="4A7EE9DC" w14:textId="4376DBDE"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F026B">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F026B">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lastRenderedPageBreak/>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733" w:name="_Ref493424691"/>
      <w:bookmarkStart w:id="734" w:name="_Toc507671082"/>
      <w:r>
        <w:t>analysisTarget property</w:t>
      </w:r>
      <w:bookmarkEnd w:id="733"/>
      <w:bookmarkEnd w:id="734"/>
    </w:p>
    <w:p w14:paraId="4A174E10" w14:textId="79053CA0"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BF026B">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 xml:space="preserve">e the result </w:t>
      </w:r>
      <w:proofErr w:type="gramStart"/>
      <w:r>
        <w:t>actually occurred</w:t>
      </w:r>
      <w:proofErr w:type="gramEnd"/>
      <w:r>
        <w:t>.</w:t>
      </w:r>
    </w:p>
    <w:p w14:paraId="7BB3738A" w14:textId="080EB8CB" w:rsidR="006E546E" w:rsidRDefault="006E546E" w:rsidP="006E546E">
      <w:pPr>
        <w:pStyle w:val="Heading3"/>
      </w:pPr>
      <w:bookmarkStart w:id="735" w:name="_Ref493477623"/>
      <w:bookmarkStart w:id="736" w:name="_Ref493478351"/>
      <w:bookmarkStart w:id="737" w:name="_Toc507671083"/>
      <w:r>
        <w:t>resultFile property</w:t>
      </w:r>
      <w:bookmarkEnd w:id="735"/>
      <w:bookmarkEnd w:id="736"/>
      <w:bookmarkEnd w:id="737"/>
    </w:p>
    <w:p w14:paraId="37D40289" w14:textId="6DF20140"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F026B">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738" w:name="_Ref493404450"/>
      <w:bookmarkStart w:id="739" w:name="_Ref493404690"/>
      <w:bookmarkStart w:id="740" w:name="_Toc507671084"/>
      <w:r>
        <w:t>fullyQualifiedLogicalName property</w:t>
      </w:r>
      <w:bookmarkEnd w:id="738"/>
      <w:bookmarkEnd w:id="739"/>
      <w:bookmarkEnd w:id="74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62CB97A3" w:rsidR="00E66E38" w:rsidRDefault="00E66E38" w:rsidP="00E66E38">
      <w:r w:rsidRPr="00E66E38">
        <w:lastRenderedPageBreak/>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BF026B">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F026B">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A9D7792"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BF026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741" w:name="_Ref493404415"/>
      <w:bookmarkStart w:id="742" w:name="_Toc507671085"/>
      <w:r>
        <w:t>logicalLocationKey property</w:t>
      </w:r>
      <w:bookmarkEnd w:id="741"/>
      <w:bookmarkEnd w:id="742"/>
    </w:p>
    <w:p w14:paraId="5CE2EC28" w14:textId="14E16C80"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BF026B">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F026B">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lastRenderedPageBreak/>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743" w:name="_Toc507671086"/>
      <w:r>
        <w:t>decoratedName property</w:t>
      </w:r>
      <w:bookmarkEnd w:id="74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8E39A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F026B">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744" w:name="_Toc507671087"/>
      <w:r>
        <w:t>properties property</w:t>
      </w:r>
      <w:bookmarkEnd w:id="744"/>
    </w:p>
    <w:p w14:paraId="2CEAC173" w14:textId="45A6955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F026B">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745" w:name="_Ref493477390"/>
      <w:bookmarkStart w:id="746" w:name="_Ref493478323"/>
      <w:bookmarkStart w:id="747" w:name="_Ref493478590"/>
      <w:bookmarkStart w:id="748" w:name="_Toc507671088"/>
      <w:r>
        <w:t>physicalLocation object</w:t>
      </w:r>
      <w:bookmarkEnd w:id="745"/>
      <w:bookmarkEnd w:id="746"/>
      <w:bookmarkEnd w:id="747"/>
      <w:bookmarkEnd w:id="748"/>
    </w:p>
    <w:p w14:paraId="0B9181AD" w14:textId="12F902F2" w:rsidR="006E546E" w:rsidRDefault="006E546E" w:rsidP="006E546E">
      <w:pPr>
        <w:pStyle w:val="Heading3"/>
      </w:pPr>
      <w:bookmarkStart w:id="749" w:name="_Toc507671089"/>
      <w:r>
        <w:t>General</w:t>
      </w:r>
      <w:bookmarkEnd w:id="74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750" w:name="_Ref503357394"/>
      <w:bookmarkStart w:id="751" w:name="_Toc507671090"/>
      <w:bookmarkStart w:id="752" w:name="_Ref493343236"/>
      <w:r>
        <w:t>id property</w:t>
      </w:r>
      <w:bookmarkEnd w:id="750"/>
      <w:bookmarkEnd w:id="751"/>
    </w:p>
    <w:p w14:paraId="39E78313" w14:textId="523A6FC3"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lastRenderedPageBreak/>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B51A88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F026B">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753" w:name="_Ref503369432"/>
      <w:bookmarkStart w:id="754" w:name="_Ref503369435"/>
      <w:bookmarkStart w:id="755" w:name="_Ref503371110"/>
      <w:bookmarkStart w:id="756" w:name="_Ref503371652"/>
      <w:bookmarkStart w:id="757" w:name="_Toc507671091"/>
      <w:r>
        <w:t>fileLocation</w:t>
      </w:r>
      <w:r w:rsidR="006E546E">
        <w:t xml:space="preserve"> property</w:t>
      </w:r>
      <w:bookmarkEnd w:id="752"/>
      <w:bookmarkEnd w:id="753"/>
      <w:bookmarkEnd w:id="754"/>
      <w:bookmarkEnd w:id="755"/>
      <w:bookmarkEnd w:id="756"/>
      <w:bookmarkEnd w:id="757"/>
    </w:p>
    <w:p w14:paraId="5D69C82C" w14:textId="73720AC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16073B84"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F026B">
        <w:t>3.27.11</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BF026B">
        <w:t>3.27.11</w:t>
      </w:r>
      <w:r>
        <w:fldChar w:fldCharType="end"/>
      </w:r>
      <w:r w:rsidRPr="00124F1F">
        <w:t>.</w:t>
      </w:r>
    </w:p>
    <w:p w14:paraId="79337148" w14:textId="78E46401"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F026B">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F026B">
        <w:t>3.27.16</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BF026B">
        <w:t>3.27.16</w:t>
      </w:r>
      <w:r>
        <w:fldChar w:fldCharType="end"/>
      </w:r>
      <w:r w:rsidRPr="00124F1F">
        <w:t>.</w:t>
      </w:r>
    </w:p>
    <w:p w14:paraId="03500782" w14:textId="03D14B2C"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BF026B">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w:t>
      </w:r>
      <w:proofErr w:type="gramStart"/>
      <w:r w:rsidR="00A308C2" w:rsidRPr="005D0859">
        <w:rPr>
          <w:rStyle w:val="CODEtemp"/>
        </w:rPr>
        <w:t>].results</w:t>
      </w:r>
      <w:proofErr w:type="gramEnd"/>
      <w:r w:rsidR="00A308C2" w:rsidRPr="005D0859">
        <w:rPr>
          <w:rStyle w:val="CODEtemp"/>
        </w:rPr>
        <w:t>[0].locations[0].analysisTarget.fileLocation.uri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274B2A38" w:rsidR="00124F1F" w:rsidRDefault="00124F1F" w:rsidP="00124F1F">
      <w:pPr>
        <w:pStyle w:val="Code"/>
      </w:pPr>
      <w:r>
        <w:t xml:space="preserve">              "analysisTarget": {</w:t>
      </w:r>
    </w:p>
    <w:p w14:paraId="099F7F10" w14:textId="37CD34F6" w:rsidR="00A308C2" w:rsidRDefault="00A308C2" w:rsidP="00124F1F">
      <w:pPr>
        <w:pStyle w:val="Code"/>
      </w:pPr>
      <w:r>
        <w:t xml:space="preserve">                "fileLocation": {</w:t>
      </w:r>
    </w:p>
    <w:p w14:paraId="07BFEA92" w14:textId="1676FDE1" w:rsidR="00A308C2" w:rsidRDefault="00124F1F" w:rsidP="00124F1F">
      <w:pPr>
        <w:pStyle w:val="Code"/>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124F1F">
      <w:pPr>
        <w:pStyle w:val="Code"/>
      </w:pPr>
      <w:r>
        <w:t xml:space="preserve">                }</w:t>
      </w:r>
      <w:r w:rsidR="00124F1F">
        <w:t>,</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lastRenderedPageBreak/>
        <w:t>}</w:t>
      </w:r>
    </w:p>
    <w:p w14:paraId="6E2ED756" w14:textId="0C3DAAB4" w:rsidR="006E546E" w:rsidRDefault="006E546E" w:rsidP="006E546E">
      <w:pPr>
        <w:pStyle w:val="Heading3"/>
      </w:pPr>
      <w:bookmarkStart w:id="758" w:name="_Ref493509797"/>
      <w:bookmarkStart w:id="759" w:name="_Toc507671092"/>
      <w:r>
        <w:t>region property</w:t>
      </w:r>
      <w:bookmarkEnd w:id="758"/>
      <w:bookmarkEnd w:id="759"/>
    </w:p>
    <w:p w14:paraId="34CA82A6" w14:textId="48E9CC0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F026B">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760" w:name="_Ref493490350"/>
      <w:bookmarkStart w:id="761" w:name="_Toc507671093"/>
      <w:r>
        <w:t>region object</w:t>
      </w:r>
      <w:bookmarkEnd w:id="760"/>
      <w:bookmarkEnd w:id="761"/>
    </w:p>
    <w:p w14:paraId="5C4DB1F6" w14:textId="0F642D18" w:rsidR="006E546E" w:rsidRDefault="006E546E" w:rsidP="006E546E">
      <w:pPr>
        <w:pStyle w:val="Heading3"/>
      </w:pPr>
      <w:bookmarkStart w:id="762" w:name="_Toc507671094"/>
      <w:r>
        <w:t>General</w:t>
      </w:r>
      <w:bookmarkEnd w:id="76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BADA33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F026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763" w:name="_Ref493492556"/>
      <w:bookmarkStart w:id="764" w:name="_Ref493492604"/>
      <w:bookmarkStart w:id="765" w:name="_Ref493492671"/>
      <w:bookmarkStart w:id="766" w:name="_Toc507671095"/>
      <w:r>
        <w:t>Text regions</w:t>
      </w:r>
      <w:bookmarkEnd w:id="763"/>
      <w:bookmarkEnd w:id="764"/>
      <w:bookmarkEnd w:id="765"/>
      <w:bookmarkEnd w:id="766"/>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F5A353D"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w:t>
      </w:r>
      <w:r w:rsidRPr="003E62A7">
        <w:lastRenderedPageBreak/>
        <w:t xml:space="preserve">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CBF795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F026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F026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w:t>
      </w:r>
      <w:proofErr w:type="gramStart"/>
      <w:r w:rsidRPr="003E62A7">
        <w:t>is considered to be</w:t>
      </w:r>
      <w:proofErr w:type="gramEnd"/>
      <w:r w:rsidRPr="003E62A7">
        <w:t xml:space="preserve"> 1.</w:t>
      </w:r>
    </w:p>
    <w:p w14:paraId="5E07E9E5" w14:textId="7D83E42D"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F026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F026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F026B">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w:t>
      </w:r>
      <w:proofErr w:type="gramStart"/>
      <w:r w:rsidRPr="00EB7C69">
        <w:t>be considered to be</w:t>
      </w:r>
      <w:proofErr w:type="gramEnd"/>
      <w:r w:rsidRPr="00EB7C69">
        <w:t xml:space="preserv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w:t>
      </w:r>
      <w:proofErr w:type="gramStart"/>
      <w:r w:rsidRPr="00EB7C69">
        <w:t>be considered to be</w:t>
      </w:r>
      <w:proofErr w:type="gramEnd"/>
      <w:r w:rsidRPr="00EB7C69">
        <w:t xml:space="preserve"> the same as </w:t>
      </w:r>
      <w:r w:rsidRPr="00EB7C69">
        <w:rPr>
          <w:rStyle w:val="CODEtemp"/>
        </w:rPr>
        <w:t>startColumn</w:t>
      </w:r>
      <w:r w:rsidRPr="00EB7C69">
        <w:t>.</w:t>
      </w:r>
    </w:p>
    <w:p w14:paraId="039BF85E" w14:textId="0DBEDEE5"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proofErr w:type="gramStart"/>
      <w:r w:rsidRPr="00EB7C69">
        <w:t>be considered to be</w:t>
      </w:r>
      <w:proofErr w:type="gramEnd"/>
      <w:r w:rsidRPr="00EB7C69">
        <w:t xml:space="preserv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w:t>
      </w:r>
      <w:proofErr w:type="gramStart"/>
      <w:r w:rsidRPr="00EB7C69">
        <w:t>is considered to be</w:t>
      </w:r>
      <w:proofErr w:type="gramEnd"/>
      <w:r w:rsidRPr="00EB7C69">
        <w:t xml:space="preserv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w:t>
      </w:r>
      <w:proofErr w:type="gramStart"/>
      <w:r w:rsidRPr="000D4DB2">
        <w:t>be considered to be</w:t>
      </w:r>
      <w:proofErr w:type="gramEnd"/>
      <w:r w:rsidRPr="000D4DB2">
        <w:t xml:space="preserv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w:t>
      </w:r>
      <w:proofErr w:type="gramStart"/>
      <w:r w:rsidRPr="000D4DB2">
        <w:t>be considered to be</w:t>
      </w:r>
      <w:proofErr w:type="gramEnd"/>
      <w:r w:rsidRPr="000D4DB2">
        <w:t xml:space="preserv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767" w:name="_Toc507671096"/>
      <w:r>
        <w:lastRenderedPageBreak/>
        <w:t>Binary regions</w:t>
      </w:r>
      <w:bookmarkEnd w:id="767"/>
    </w:p>
    <w:p w14:paraId="645A946E" w14:textId="696C457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F026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02F50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F026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w:t>
      </w:r>
      <w:proofErr w:type="gramStart"/>
      <w:r w:rsidRPr="00FA2059">
        <w:t>be considered to be</w:t>
      </w:r>
      <w:proofErr w:type="gramEnd"/>
      <w:r w:rsidRPr="00FA2059">
        <w:t xml:space="preserve"> 0.</w:t>
      </w:r>
    </w:p>
    <w:p w14:paraId="57684A6B" w14:textId="69D21413"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F026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F026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F026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F026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768" w:name="_Ref493490565"/>
      <w:bookmarkStart w:id="769" w:name="_Ref493491243"/>
      <w:bookmarkStart w:id="770" w:name="_Ref493492406"/>
      <w:bookmarkStart w:id="771" w:name="_Toc507671097"/>
      <w:r>
        <w:t>startLine property</w:t>
      </w:r>
      <w:bookmarkEnd w:id="768"/>
      <w:bookmarkEnd w:id="769"/>
      <w:bookmarkEnd w:id="770"/>
      <w:bookmarkEnd w:id="771"/>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772" w:name="_Ref493491260"/>
      <w:bookmarkStart w:id="773" w:name="_Ref493492414"/>
      <w:bookmarkStart w:id="774" w:name="_Toc507671098"/>
      <w:r>
        <w:t>startColumn property</w:t>
      </w:r>
      <w:bookmarkEnd w:id="772"/>
      <w:bookmarkEnd w:id="773"/>
      <w:bookmarkEnd w:id="774"/>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4F22427"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F026B">
        <w:t>3.22.2</w:t>
      </w:r>
      <w:r>
        <w:fldChar w:fldCharType="end"/>
      </w:r>
      <w:r>
        <w:t>.</w:t>
      </w:r>
    </w:p>
    <w:p w14:paraId="29DFBDCD" w14:textId="49CB3F3F" w:rsidR="006E546E" w:rsidRDefault="006E546E" w:rsidP="006E546E">
      <w:pPr>
        <w:pStyle w:val="Heading3"/>
      </w:pPr>
      <w:bookmarkStart w:id="775" w:name="_Ref493491334"/>
      <w:bookmarkStart w:id="776" w:name="_Ref493492422"/>
      <w:bookmarkStart w:id="777" w:name="_Toc507671099"/>
      <w:r>
        <w:t>endLine property</w:t>
      </w:r>
      <w:bookmarkEnd w:id="775"/>
      <w:bookmarkEnd w:id="776"/>
      <w:bookmarkEnd w:id="777"/>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A4688C8"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F026B">
        <w:t>3.22.2</w:t>
      </w:r>
      <w:r>
        <w:fldChar w:fldCharType="end"/>
      </w:r>
      <w:r>
        <w:t>.</w:t>
      </w:r>
    </w:p>
    <w:p w14:paraId="70DC2A2F" w14:textId="6B14264D" w:rsidR="006E546E" w:rsidRDefault="006E546E" w:rsidP="006E546E">
      <w:pPr>
        <w:pStyle w:val="Heading3"/>
      </w:pPr>
      <w:bookmarkStart w:id="778" w:name="_Ref493491342"/>
      <w:bookmarkStart w:id="779" w:name="_Ref493492427"/>
      <w:bookmarkStart w:id="780" w:name="_Toc507671100"/>
      <w:r>
        <w:t>endColumn property</w:t>
      </w:r>
      <w:bookmarkEnd w:id="778"/>
      <w:bookmarkEnd w:id="779"/>
      <w:bookmarkEnd w:id="780"/>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7AC66F50"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F026B">
        <w:t>3.22.2</w:t>
      </w:r>
      <w:r>
        <w:fldChar w:fldCharType="end"/>
      </w:r>
      <w:r>
        <w:t>.</w:t>
      </w:r>
    </w:p>
    <w:p w14:paraId="71768405" w14:textId="2CD24091" w:rsidR="006E546E" w:rsidRDefault="006E546E" w:rsidP="006E546E">
      <w:pPr>
        <w:pStyle w:val="Heading3"/>
      </w:pPr>
      <w:bookmarkStart w:id="781" w:name="_Ref493492251"/>
      <w:bookmarkStart w:id="782" w:name="_Ref493492981"/>
      <w:bookmarkStart w:id="783" w:name="_Toc507671101"/>
      <w:r>
        <w:t>offset property</w:t>
      </w:r>
      <w:bookmarkEnd w:id="781"/>
      <w:bookmarkEnd w:id="782"/>
      <w:bookmarkEnd w:id="783"/>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784" w:name="_Ref493491350"/>
      <w:bookmarkStart w:id="785" w:name="_Ref493492312"/>
      <w:bookmarkStart w:id="786" w:name="_Toc507671102"/>
      <w:r>
        <w:t>length property</w:t>
      </w:r>
      <w:bookmarkEnd w:id="784"/>
      <w:bookmarkEnd w:id="785"/>
      <w:bookmarkEnd w:id="786"/>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FD50E4F"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F026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5D26A82A" w14:textId="0E50AA04" w:rsidR="006E546E" w:rsidRDefault="006E546E" w:rsidP="006E546E">
      <w:pPr>
        <w:pStyle w:val="Heading2"/>
      </w:pPr>
      <w:bookmarkStart w:id="787" w:name="_Ref493404505"/>
      <w:bookmarkStart w:id="788" w:name="_Toc507671103"/>
      <w:r>
        <w:t>logicalLocation object</w:t>
      </w:r>
      <w:bookmarkEnd w:id="787"/>
      <w:bookmarkEnd w:id="788"/>
    </w:p>
    <w:p w14:paraId="479717FF" w14:textId="2760154A" w:rsidR="006E546E" w:rsidRDefault="006E546E" w:rsidP="006E546E">
      <w:pPr>
        <w:pStyle w:val="Heading3"/>
      </w:pPr>
      <w:bookmarkStart w:id="789" w:name="_Toc507671104"/>
      <w:r>
        <w:t>General</w:t>
      </w:r>
      <w:bookmarkEnd w:id="789"/>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1D0D5D4F"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BF026B">
        <w:t>3.11.12</w:t>
      </w:r>
      <w:r>
        <w:fldChar w:fldCharType="end"/>
      </w:r>
      <w:r>
        <w:t>).</w:t>
      </w:r>
    </w:p>
    <w:p w14:paraId="70635E46" w14:textId="168F318C" w:rsidR="006E546E" w:rsidRDefault="006E546E" w:rsidP="006E546E">
      <w:pPr>
        <w:pStyle w:val="Heading3"/>
      </w:pPr>
      <w:bookmarkStart w:id="790" w:name="_Toc507671105"/>
      <w:r>
        <w:t>name property</w:t>
      </w:r>
      <w:bookmarkEnd w:id="790"/>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791" w:name="_Toc507671106"/>
      <w:r>
        <w:lastRenderedPageBreak/>
        <w:t>kind property</w:t>
      </w:r>
      <w:bookmarkEnd w:id="79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792" w:name="_Toc507671107"/>
      <w:r>
        <w:t>parentKey property</w:t>
      </w:r>
      <w:bookmarkEnd w:id="792"/>
    </w:p>
    <w:p w14:paraId="765BBE49" w14:textId="2BAE6856"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BF026B">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793" w:name="_Ref493427364"/>
      <w:bookmarkStart w:id="794" w:name="_Toc507671108"/>
      <w:r>
        <w:t>codeFlow object</w:t>
      </w:r>
      <w:bookmarkEnd w:id="793"/>
      <w:bookmarkEnd w:id="794"/>
    </w:p>
    <w:p w14:paraId="68EE36AB" w14:textId="336A5D40" w:rsidR="006E546E" w:rsidRDefault="006E546E" w:rsidP="006E546E">
      <w:pPr>
        <w:pStyle w:val="Heading3"/>
      </w:pPr>
      <w:bookmarkStart w:id="795" w:name="_Toc507671109"/>
      <w:r>
        <w:t>General</w:t>
      </w:r>
      <w:bookmarkEnd w:id="795"/>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796" w:name="_Ref503361742"/>
      <w:bookmarkStart w:id="797" w:name="_Toc507671110"/>
      <w:r>
        <w:t>message property</w:t>
      </w:r>
      <w:bookmarkEnd w:id="796"/>
      <w:bookmarkEnd w:id="797"/>
    </w:p>
    <w:p w14:paraId="3994B882" w14:textId="67A31CAD"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BF026B">
        <w:t>3.9.2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798" w:name="_Toc507671111"/>
      <w:r>
        <w:t>richMessage property</w:t>
      </w:r>
      <w:bookmarkEnd w:id="798"/>
    </w:p>
    <w:p w14:paraId="34BD34AF" w14:textId="2B149C49"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BF026B">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the code flow.</w:t>
      </w:r>
    </w:p>
    <w:p w14:paraId="6B2CF899" w14:textId="00A4DB64" w:rsidR="006E546E" w:rsidRDefault="006E546E" w:rsidP="006E546E">
      <w:pPr>
        <w:pStyle w:val="Heading3"/>
      </w:pPr>
      <w:bookmarkStart w:id="799" w:name="_Toc507671112"/>
      <w:r>
        <w:t>locations property</w:t>
      </w:r>
      <w:bookmarkEnd w:id="799"/>
    </w:p>
    <w:p w14:paraId="648A48EB" w14:textId="661E9B3C"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F026B">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800" w:name="_Toc507671113"/>
      <w:r>
        <w:t>properties property</w:t>
      </w:r>
      <w:bookmarkEnd w:id="800"/>
    </w:p>
    <w:p w14:paraId="070BA385" w14:textId="1D74B5DE"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801" w:name="_Ref493427479"/>
      <w:bookmarkStart w:id="802" w:name="_Toc507671114"/>
      <w:r>
        <w:lastRenderedPageBreak/>
        <w:t>stack object</w:t>
      </w:r>
      <w:bookmarkEnd w:id="801"/>
      <w:bookmarkEnd w:id="802"/>
    </w:p>
    <w:p w14:paraId="5A2500F3" w14:textId="474DE860" w:rsidR="006E546E" w:rsidRDefault="006E546E" w:rsidP="006E546E">
      <w:pPr>
        <w:pStyle w:val="Heading3"/>
      </w:pPr>
      <w:bookmarkStart w:id="803" w:name="_Toc507671115"/>
      <w:r>
        <w:t>General</w:t>
      </w:r>
      <w:bookmarkEnd w:id="80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04" w:name="_Ref503361859"/>
      <w:bookmarkStart w:id="805" w:name="_Toc507671116"/>
      <w:r>
        <w:t>message property</w:t>
      </w:r>
      <w:bookmarkEnd w:id="804"/>
      <w:bookmarkEnd w:id="805"/>
    </w:p>
    <w:p w14:paraId="2BDF4228" w14:textId="27D418E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BF026B">
        <w:t>3.9.2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806" w:name="_Toc507671117"/>
      <w:r>
        <w:t>richMessage property</w:t>
      </w:r>
      <w:bookmarkEnd w:id="806"/>
    </w:p>
    <w:p w14:paraId="3CD63C43" w14:textId="5CB3E217"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BF026B">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call stack.</w:t>
      </w:r>
    </w:p>
    <w:p w14:paraId="6A64F276" w14:textId="78CF76C1" w:rsidR="006E546E" w:rsidRDefault="006E546E" w:rsidP="006E546E">
      <w:pPr>
        <w:pStyle w:val="Heading3"/>
      </w:pPr>
      <w:bookmarkStart w:id="807" w:name="_Toc507671118"/>
      <w:r>
        <w:t>frames property</w:t>
      </w:r>
      <w:bookmarkEnd w:id="807"/>
    </w:p>
    <w:p w14:paraId="469B2FA7" w14:textId="0F9526E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F026B">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808" w:name="_Toc507671119"/>
      <w:r>
        <w:t>properties property</w:t>
      </w:r>
      <w:bookmarkEnd w:id="808"/>
    </w:p>
    <w:p w14:paraId="48B11B8A" w14:textId="26275C6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809" w:name="_Ref493494398"/>
      <w:bookmarkStart w:id="810" w:name="_Toc507671120"/>
      <w:r>
        <w:t>stackFrame object</w:t>
      </w:r>
      <w:bookmarkEnd w:id="809"/>
      <w:bookmarkEnd w:id="810"/>
    </w:p>
    <w:p w14:paraId="440DEBE2" w14:textId="2D9664B2" w:rsidR="006E546E" w:rsidRDefault="006E546E" w:rsidP="006E546E">
      <w:pPr>
        <w:pStyle w:val="Heading3"/>
      </w:pPr>
      <w:bookmarkStart w:id="811" w:name="_Toc507671121"/>
      <w:r>
        <w:t>General</w:t>
      </w:r>
      <w:bookmarkEnd w:id="811"/>
    </w:p>
    <w:p w14:paraId="7DA1CA9D" w14:textId="329DFDD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F026B">
        <w:t>3.25</w:t>
      </w:r>
      <w:r>
        <w:fldChar w:fldCharType="end"/>
      </w:r>
      <w:r w:rsidRPr="00F41277">
        <w:t>).</w:t>
      </w:r>
    </w:p>
    <w:p w14:paraId="31AEBDA0" w14:textId="0547366C" w:rsidR="006E546E" w:rsidRDefault="006E546E" w:rsidP="006E546E">
      <w:pPr>
        <w:pStyle w:val="Heading3"/>
      </w:pPr>
      <w:bookmarkStart w:id="812" w:name="_Ref503362058"/>
      <w:bookmarkStart w:id="813" w:name="_Toc507671122"/>
      <w:r>
        <w:t>message property</w:t>
      </w:r>
      <w:bookmarkEnd w:id="812"/>
      <w:bookmarkEnd w:id="813"/>
    </w:p>
    <w:p w14:paraId="17FF8954" w14:textId="5451B4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BF026B">
        <w:t>3.9.2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814" w:name="_Toc507671123"/>
      <w:bookmarkStart w:id="815" w:name="_Ref493494583"/>
      <w:bookmarkStart w:id="816" w:name="_Ref493494807"/>
      <w:r>
        <w:t>richMessage property</w:t>
      </w:r>
      <w:bookmarkEnd w:id="814"/>
    </w:p>
    <w:p w14:paraId="4D091079" w14:textId="66EC12C6"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BF026B">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stack frame.</w:t>
      </w:r>
    </w:p>
    <w:p w14:paraId="595703CE" w14:textId="2299F4E3" w:rsidR="00D10846" w:rsidRDefault="00D10846" w:rsidP="006E546E">
      <w:pPr>
        <w:pStyle w:val="Heading3"/>
      </w:pPr>
      <w:bookmarkStart w:id="817" w:name="_Ref503362303"/>
      <w:bookmarkStart w:id="818" w:name="_Toc507671124"/>
      <w:bookmarkEnd w:id="815"/>
      <w:bookmarkEnd w:id="816"/>
      <w:r>
        <w:lastRenderedPageBreak/>
        <w:t>physicalLocation property</w:t>
      </w:r>
      <w:bookmarkEnd w:id="817"/>
      <w:bookmarkEnd w:id="818"/>
    </w:p>
    <w:p w14:paraId="075462B0" w14:textId="50CDC0ED"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specifying the location to which this stack frame refers.</w:t>
      </w:r>
    </w:p>
    <w:p w14:paraId="4ABAFAEB" w14:textId="487C084B" w:rsidR="006E546E" w:rsidRDefault="006E546E" w:rsidP="006E546E">
      <w:pPr>
        <w:pStyle w:val="Heading3"/>
      </w:pPr>
      <w:bookmarkStart w:id="819" w:name="_Toc507671125"/>
      <w:r>
        <w:t>module property</w:t>
      </w:r>
      <w:bookmarkEnd w:id="81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20" w:name="_Toc507671126"/>
      <w:r>
        <w:t>threadId property</w:t>
      </w:r>
      <w:bookmarkEnd w:id="82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821" w:name="_Ref493495527"/>
      <w:bookmarkStart w:id="822" w:name="_Toc507671127"/>
      <w:r>
        <w:t>fullyQualifiedLogicalName property</w:t>
      </w:r>
      <w:bookmarkEnd w:id="821"/>
      <w:bookmarkEnd w:id="822"/>
    </w:p>
    <w:p w14:paraId="6E141375" w14:textId="4352010C"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F026B">
        <w:t>3.20.5</w:t>
      </w:r>
      <w:r>
        <w:fldChar w:fldCharType="end"/>
      </w:r>
      <w:r>
        <w:t xml:space="preserve"> for examples.</w:t>
      </w:r>
    </w:p>
    <w:p w14:paraId="68A6E8A8" w14:textId="535A2F4D"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F026B">
        <w:t>3.26.8</w:t>
      </w:r>
      <w:r>
        <w:fldChar w:fldCharType="end"/>
      </w:r>
      <w:r>
        <w:t>.</w:t>
      </w:r>
    </w:p>
    <w:p w14:paraId="588EBC73" w14:textId="7961EC10" w:rsidR="006E546E" w:rsidRDefault="006E546E" w:rsidP="006E546E">
      <w:pPr>
        <w:pStyle w:val="Heading3"/>
      </w:pPr>
      <w:bookmarkStart w:id="823" w:name="_Ref493495433"/>
      <w:bookmarkStart w:id="824" w:name="_Toc507671128"/>
      <w:r>
        <w:t>logicalLocationKey property</w:t>
      </w:r>
      <w:bookmarkEnd w:id="823"/>
      <w:bookmarkEnd w:id="824"/>
    </w:p>
    <w:p w14:paraId="3CAA094A" w14:textId="507B204C"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BF026B">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F026B">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825" w:name="_Toc507671129"/>
      <w:r>
        <w:t>address property</w:t>
      </w:r>
      <w:bookmarkEnd w:id="82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826" w:name="_Toc507671130"/>
      <w:r>
        <w:t>offset property</w:t>
      </w:r>
      <w:bookmarkEnd w:id="82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BE8E47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BF026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F026B">
        <w:t>3.26.4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827" w:name="_Toc507671131"/>
      <w:r>
        <w:t>parameters property</w:t>
      </w:r>
      <w:bookmarkEnd w:id="82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828" w:name="_Toc507671132"/>
      <w:r>
        <w:lastRenderedPageBreak/>
        <w:t>properties property</w:t>
      </w:r>
      <w:bookmarkEnd w:id="828"/>
    </w:p>
    <w:p w14:paraId="4545F168" w14:textId="5EFE3A6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F026B">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829" w:name="_Ref493427581"/>
      <w:bookmarkStart w:id="830" w:name="_Ref493427754"/>
      <w:bookmarkStart w:id="831" w:name="_Toc507671133"/>
      <w:r>
        <w:t>annotatedCodeLocation object</w:t>
      </w:r>
      <w:bookmarkEnd w:id="829"/>
      <w:bookmarkEnd w:id="830"/>
      <w:bookmarkEnd w:id="831"/>
    </w:p>
    <w:p w14:paraId="6AFFA125" w14:textId="72CDB951" w:rsidR="006E546E" w:rsidRDefault="006E546E" w:rsidP="006E546E">
      <w:pPr>
        <w:pStyle w:val="Heading3"/>
      </w:pPr>
      <w:bookmarkStart w:id="832" w:name="_Toc507671134"/>
      <w:r>
        <w:t>General</w:t>
      </w:r>
      <w:bookmarkEnd w:id="832"/>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w:t>
      </w:r>
      <w:proofErr w:type="gramStart"/>
      <w:r w:rsidRPr="00A91CEB">
        <w:t>particular context</w:t>
      </w:r>
      <w:proofErr w:type="gramEnd"/>
      <w:r w:rsidRPr="00A91CEB">
        <w:t>.</w:t>
      </w:r>
    </w:p>
    <w:p w14:paraId="4FF69894" w14:textId="0609F170" w:rsidR="006E546E" w:rsidRDefault="006E546E" w:rsidP="006E546E">
      <w:pPr>
        <w:pStyle w:val="Heading3"/>
      </w:pPr>
      <w:bookmarkStart w:id="833" w:name="_Toc507671135"/>
      <w:r>
        <w:t>step property</w:t>
      </w:r>
      <w:bookmarkEnd w:id="833"/>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834" w:name="_Ref493497783"/>
      <w:bookmarkStart w:id="835" w:name="_Ref493499799"/>
      <w:bookmarkStart w:id="836" w:name="_Toc507671136"/>
      <w:r>
        <w:t>physicalLocation property</w:t>
      </w:r>
      <w:bookmarkEnd w:id="834"/>
      <w:bookmarkEnd w:id="835"/>
      <w:bookmarkEnd w:id="836"/>
    </w:p>
    <w:p w14:paraId="4354E1E2" w14:textId="4B99D08A"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F026B">
        <w:t>3</w:t>
      </w:r>
      <w:r w:rsidR="00BF026B">
        <w:t>.</w:t>
      </w:r>
      <w:r w:rsidR="00BF026B">
        <w:t>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0DFFE65C"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F026B">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F026B">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837" w:name="_Ref493498084"/>
      <w:bookmarkStart w:id="838" w:name="_Toc507671137"/>
      <w:r>
        <w:t>fullyQualifiedLogicalName property</w:t>
      </w:r>
      <w:bookmarkEnd w:id="837"/>
      <w:bookmarkEnd w:id="838"/>
    </w:p>
    <w:p w14:paraId="628A73C1" w14:textId="4879AF1B" w:rsidR="003D6897" w:rsidRDefault="003D6897" w:rsidP="003D6897">
      <w:r>
        <w:t xml:space="preserve">Depending on the circumstance, an </w:t>
      </w:r>
      <w:r w:rsidRPr="003D6897">
        <w:rPr>
          <w:rStyle w:val="CODEtemp"/>
        </w:rPr>
        <w:t>annotatedCodeLocation</w:t>
      </w:r>
      <w:r>
        <w:t xml:space="preserve"> object either </w:t>
      </w:r>
      <w:proofErr w:type="gramStart"/>
      <w:r w:rsidRPr="003D6897">
        <w:rPr>
          <w:b/>
        </w:rPr>
        <w:t>SHOULD</w:t>
      </w:r>
      <w:proofErr w:type="gramEnd"/>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F026B">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F026B">
        <w:t>3.20.5</w:t>
      </w:r>
      <w:r>
        <w:fldChar w:fldCharType="end"/>
      </w:r>
      <w:r>
        <w:t xml:space="preserve"> for examples.</w:t>
      </w:r>
    </w:p>
    <w:p w14:paraId="7A75113A" w14:textId="4E3F0134" w:rsidR="003D6897" w:rsidRPr="003D6897" w:rsidRDefault="003D6897" w:rsidP="003D6897">
      <w:r>
        <w:lastRenderedPageBreak/>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F026B">
        <w:t>3.27.5</w:t>
      </w:r>
      <w:r>
        <w:fldChar w:fldCharType="end"/>
      </w:r>
      <w:r>
        <w:t>.</w:t>
      </w:r>
    </w:p>
    <w:p w14:paraId="2908524E" w14:textId="2CB47E17" w:rsidR="006E546E" w:rsidRDefault="006E546E" w:rsidP="006E546E">
      <w:pPr>
        <w:pStyle w:val="Heading3"/>
      </w:pPr>
      <w:bookmarkStart w:id="839" w:name="_Ref493497988"/>
      <w:bookmarkStart w:id="840" w:name="_Toc507671138"/>
      <w:r>
        <w:t>logicalLocationKey property</w:t>
      </w:r>
      <w:bookmarkEnd w:id="839"/>
      <w:bookmarkEnd w:id="840"/>
    </w:p>
    <w:p w14:paraId="2355FA25" w14:textId="67561D06"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BF026B">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F026B">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841" w:name="_Toc507671139"/>
      <w:r>
        <w:t>module property</w:t>
      </w:r>
      <w:bookmarkEnd w:id="841"/>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842" w:name="_Toc507671140"/>
      <w:r>
        <w:t>threadId property</w:t>
      </w:r>
      <w:bookmarkEnd w:id="842"/>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843" w:name="_Ref503362449"/>
      <w:bookmarkStart w:id="844" w:name="_Toc507671141"/>
      <w:r>
        <w:t>message property</w:t>
      </w:r>
      <w:bookmarkEnd w:id="843"/>
      <w:bookmarkEnd w:id="844"/>
    </w:p>
    <w:p w14:paraId="1776048E" w14:textId="56FEA388"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BF026B">
        <w:t>3.9.2</w:t>
      </w:r>
      <w:r w:rsidR="003E72A2">
        <w:fldChar w:fldCharType="end"/>
      </w:r>
      <w:r w:rsidR="003E72A2">
        <w:t xml:space="preserve">) </w:t>
      </w:r>
      <w:r w:rsidRPr="003A630D">
        <w:t xml:space="preserve">that describes the significance of this location within a </w:t>
      </w:r>
      <w:proofErr w:type="gramStart"/>
      <w:r w:rsidRPr="003A630D">
        <w:t>particular context</w:t>
      </w:r>
      <w:proofErr w:type="gramEnd"/>
      <w:r w:rsidRPr="003A630D">
        <w:t>.</w:t>
      </w:r>
    </w:p>
    <w:p w14:paraId="6E98DA07" w14:textId="7F9E0335" w:rsidR="003E72A2" w:rsidRDefault="003E72A2" w:rsidP="003A630D">
      <w:pPr>
        <w:pStyle w:val="Heading3"/>
      </w:pPr>
      <w:bookmarkStart w:id="845" w:name="_Toc507671142"/>
      <w:bookmarkStart w:id="846" w:name="_Ref493497656"/>
      <w:bookmarkStart w:id="847" w:name="_Ref493499356"/>
      <w:r>
        <w:t>richMessage property</w:t>
      </w:r>
      <w:bookmarkEnd w:id="845"/>
    </w:p>
    <w:p w14:paraId="6BEDF4E6" w14:textId="57DC4AC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BF026B">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significance of this location within a particular context.</w:t>
      </w:r>
    </w:p>
    <w:p w14:paraId="0269CB61" w14:textId="2743C993" w:rsidR="003A630D" w:rsidRDefault="006E546E" w:rsidP="003A630D">
      <w:pPr>
        <w:pStyle w:val="Heading3"/>
      </w:pPr>
      <w:bookmarkStart w:id="848" w:name="_Ref503371505"/>
      <w:bookmarkStart w:id="849" w:name="_Ref503371599"/>
      <w:bookmarkStart w:id="850" w:name="_Toc507671143"/>
      <w:r>
        <w:t>kind property</w:t>
      </w:r>
      <w:bookmarkEnd w:id="846"/>
      <w:bookmarkEnd w:id="847"/>
      <w:bookmarkEnd w:id="848"/>
      <w:bookmarkEnd w:id="849"/>
      <w:bookmarkEnd w:id="850"/>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lastRenderedPageBreak/>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1F03D5F4" w:rsidR="003A630D" w:rsidRPr="003A630D" w:rsidRDefault="003A630D" w:rsidP="003A630D">
      <w:pPr>
        <w:pStyle w:val="Note"/>
      </w:pPr>
      <w:r>
        <w:t xml:space="preserve">EXAMPLE: Suppose an analysis tool produces a result which states that a piece of data from an insecure source has been used at a </w:t>
      </w:r>
      <w:proofErr w:type="gramStart"/>
      <w:r>
        <w:t>particular location</w:t>
      </w:r>
      <w:proofErr w:type="gramEnd"/>
      <w:r>
        <w:t>. The tool might provide a “related location” (§</w:t>
      </w:r>
      <w:r>
        <w:fldChar w:fldCharType="begin"/>
      </w:r>
      <w:r>
        <w:instrText xml:space="preserve"> REF _Ref493499246 \w \h </w:instrText>
      </w:r>
      <w:r>
        <w:fldChar w:fldCharType="separate"/>
      </w:r>
      <w:r w:rsidR="00BF026B">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851" w:name="_Ref493488357"/>
      <w:bookmarkStart w:id="852" w:name="_Ref493488374"/>
      <w:bookmarkStart w:id="853" w:name="_Toc507671144"/>
      <w:r>
        <w:t>kind-dependent properties: target, targetLocation, values and state</w:t>
      </w:r>
      <w:bookmarkEnd w:id="851"/>
      <w:bookmarkEnd w:id="852"/>
      <w:bookmarkEnd w:id="853"/>
    </w:p>
    <w:p w14:paraId="24200A3C" w14:textId="69D2EDB5"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F026B">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0F75665F"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F026B">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5B4CF776"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F026B">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lastRenderedPageBreak/>
        <w:t>state</w:t>
      </w:r>
      <w:r>
        <w:t xml:space="preserve"> is a set of key/value pairs, each of which represents a variable or expression which participates in the operation.</w:t>
      </w:r>
    </w:p>
    <w:p w14:paraId="7BC06F20" w14:textId="3184BBE3"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F026B">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F026B">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F823B8">
      <w:pPr>
        <w:pStyle w:val="Note"/>
        <w:numPr>
          <w:ilvl w:val="0"/>
          <w:numId w:val="24"/>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lastRenderedPageBreak/>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lastRenderedPageBreak/>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lastRenderedPageBreak/>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w:t>
      </w:r>
      <w:proofErr w:type="gramStart"/>
      <w:r>
        <w:t>assuming that</w:t>
      </w:r>
      <w:proofErr w:type="gramEnd"/>
      <w:r>
        <w:t xml:space="preserve">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w:t>
      </w:r>
      <w:proofErr w:type="gramStart"/>
      <w:r>
        <w:t>assuming that</w:t>
      </w:r>
      <w:proofErr w:type="gramEnd"/>
      <w:r>
        <w:t xml:space="preserve">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lastRenderedPageBreak/>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6F00F3CC"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F026B">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F026B">
        <w:t>3.27.12</w:t>
      </w:r>
      <w:r w:rsidR="000F0B58">
        <w:fldChar w:fldCharType="end"/>
      </w:r>
      <w:r>
        <w:t>.</w:t>
      </w:r>
    </w:p>
    <w:p w14:paraId="0E31A26E" w14:textId="1F2AF4AE" w:rsidR="00B86BC7" w:rsidRDefault="00B86BC7" w:rsidP="00B86BC7">
      <w:pPr>
        <w:pStyle w:val="Heading3"/>
      </w:pPr>
      <w:bookmarkStart w:id="854" w:name="_Ref493509170"/>
      <w:bookmarkStart w:id="855" w:name="_Toc507671145"/>
      <w:r>
        <w:t>targetKey property</w:t>
      </w:r>
      <w:bookmarkEnd w:id="854"/>
      <w:bookmarkEnd w:id="855"/>
    </w:p>
    <w:p w14:paraId="20366F6F" w14:textId="79A16A8A"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BF026B">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F026B">
        <w:t>3.27.11</w:t>
      </w:r>
      <w:r>
        <w:fldChar w:fldCharType="end"/>
      </w:r>
      <w:r>
        <w:t>).</w:t>
      </w:r>
    </w:p>
    <w:p w14:paraId="4DF9800A" w14:textId="196787FA" w:rsidR="000F0B58" w:rsidRPr="000F0B58" w:rsidRDefault="000F0B58" w:rsidP="000F0B58">
      <w:r w:rsidRPr="000F0B58">
        <w:rPr>
          <w:rStyle w:val="CODEtemp"/>
        </w:rPr>
        <w:t>targetKey</w:t>
      </w:r>
      <w:r>
        <w:t xml:space="preserve"> is only necessary if, </w:t>
      </w:r>
      <w:proofErr w:type="gramStart"/>
      <w:r>
        <w:t>in the course of</w:t>
      </w:r>
      <w:proofErr w:type="gramEnd"/>
      <w:r>
        <w:t xml:space="preserve">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856" w:name="_Toc507671146"/>
      <w:r>
        <w:t>importance property</w:t>
      </w:r>
      <w:bookmarkEnd w:id="856"/>
    </w:p>
    <w:p w14:paraId="12516DE7" w14:textId="35761871"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F026B">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xml:space="preserve">: this location contributes to a more detailed understanding of the code </w:t>
      </w:r>
      <w:proofErr w:type="gramStart"/>
      <w:r>
        <w:t>flow, but</w:t>
      </w:r>
      <w:proofErr w:type="gramEnd"/>
      <w:r>
        <w:t xml:space="preserve">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lastRenderedPageBreak/>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857" w:name="_Toc507671147"/>
      <w:r>
        <w:t>taintKind property</w:t>
      </w:r>
      <w:bookmarkEnd w:id="857"/>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858" w:name="_Toc507671148"/>
      <w:r>
        <w:t>snippet property</w:t>
      </w:r>
      <w:bookmarkEnd w:id="858"/>
    </w:p>
    <w:p w14:paraId="15A1049D" w14:textId="73550EA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BF026B">
        <w:t>3.21.4</w:t>
      </w:r>
      <w:r>
        <w:fldChar w:fldCharType="end"/>
      </w:r>
      <w:r>
        <w:t>).</w:t>
      </w:r>
    </w:p>
    <w:p w14:paraId="3B69C0B9" w14:textId="3B42BBEE" w:rsidR="00B86BC7" w:rsidRDefault="00B86BC7" w:rsidP="00B86BC7">
      <w:pPr>
        <w:pStyle w:val="Heading3"/>
      </w:pPr>
      <w:bookmarkStart w:id="859" w:name="_Ref493488427"/>
      <w:bookmarkStart w:id="860" w:name="_Ref493488443"/>
      <w:bookmarkStart w:id="861" w:name="_Toc507671149"/>
      <w:r>
        <w:t>annotations property</w:t>
      </w:r>
      <w:bookmarkEnd w:id="859"/>
      <w:bookmarkEnd w:id="860"/>
      <w:bookmarkEnd w:id="861"/>
    </w:p>
    <w:p w14:paraId="13126C95" w14:textId="2D34AF39"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F026B">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91AAA2D" w:rsidR="004A77ED" w:rsidRDefault="004A77ED" w:rsidP="004A77ED">
      <w:pPr>
        <w:pStyle w:val="Code"/>
      </w:pPr>
      <w:r>
        <w:t xml:space="preserve">                                  # The </w:t>
      </w:r>
      <w:r w:rsidR="00A308C2">
        <w:t>fileLocation</w:t>
      </w:r>
      <w:r>
        <w:t xml:space="preserve"> property can be omitted</w:t>
      </w:r>
    </w:p>
    <w:p w14:paraId="72B318A2" w14:textId="4F5F2900" w:rsidR="004A77ED" w:rsidRDefault="004A77ED" w:rsidP="004A77ED">
      <w:pPr>
        <w:pStyle w:val="Code"/>
      </w:pPr>
      <w:r>
        <w:t xml:space="preserve">                                  # </w:t>
      </w:r>
      <w:r w:rsidR="00A308C2">
        <w:t xml:space="preserve">if it is </w:t>
      </w:r>
      <w:r>
        <w:t>the same as</w:t>
      </w:r>
    </w:p>
    <w:p w14:paraId="01FDCDFC" w14:textId="77777777" w:rsidR="00A308C2" w:rsidRDefault="004A77ED" w:rsidP="004A77ED">
      <w:pPr>
        <w:pStyle w:val="Code"/>
      </w:pPr>
      <w:r>
        <w:t xml:space="preserve">                                  # annotatedCodeLocation.physicalLocation</w:t>
      </w:r>
    </w:p>
    <w:p w14:paraId="5BC4F9CF" w14:textId="52CEF9B9" w:rsidR="004A77ED" w:rsidRDefault="00A308C2" w:rsidP="004A77ED">
      <w:pPr>
        <w:pStyle w:val="Code"/>
      </w:pPr>
      <w:r>
        <w:t xml:space="preserve">                                  #                    </w:t>
      </w:r>
      <w:proofErr w:type="gramStart"/>
      <w:r>
        <w:t xml:space="preserve">  </w:t>
      </w:r>
      <w:r w:rsidR="004A77ED">
        <w:t>.</w:t>
      </w:r>
      <w:r>
        <w:t>fileLocation</w:t>
      </w:r>
      <w:proofErr w:type="gramEnd"/>
      <w:r>
        <w:t>.</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lastRenderedPageBreak/>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862" w:name="_Toc507671150"/>
      <w:r>
        <w:t>properties property</w:t>
      </w:r>
      <w:bookmarkEnd w:id="862"/>
    </w:p>
    <w:p w14:paraId="61AE0053" w14:textId="1202168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863" w:name="_Hlk503362618"/>
      <w:r w:rsidRPr="004A77ED">
        <w:t>§</w:t>
      </w:r>
      <w:bookmarkEnd w:id="863"/>
      <w:r>
        <w:fldChar w:fldCharType="begin"/>
      </w:r>
      <w:r>
        <w:instrText xml:space="preserve"> REF _Ref493408960 \w \h </w:instrText>
      </w:r>
      <w:r>
        <w:fldChar w:fldCharType="separate"/>
      </w:r>
      <w:r w:rsidR="00BF026B">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864" w:name="_Ref493509872"/>
      <w:bookmarkStart w:id="865" w:name="_Toc507671151"/>
      <w:r>
        <w:t>annotation object</w:t>
      </w:r>
      <w:bookmarkEnd w:id="864"/>
      <w:bookmarkEnd w:id="865"/>
    </w:p>
    <w:p w14:paraId="02CBFA23" w14:textId="6673CFB5" w:rsidR="00B86BC7" w:rsidRDefault="00B86BC7" w:rsidP="00B86BC7">
      <w:pPr>
        <w:pStyle w:val="Heading3"/>
      </w:pPr>
      <w:bookmarkStart w:id="866" w:name="_Toc507671152"/>
      <w:r>
        <w:t>General</w:t>
      </w:r>
      <w:bookmarkEnd w:id="866"/>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867" w:name="_Ref493510430"/>
      <w:bookmarkStart w:id="868" w:name="_Toc507671153"/>
      <w:r>
        <w:t>message property</w:t>
      </w:r>
      <w:bookmarkEnd w:id="867"/>
      <w:bookmarkEnd w:id="868"/>
    </w:p>
    <w:p w14:paraId="1B321225" w14:textId="5E27A08A"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BF026B">
        <w:t>3.9.2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F026B">
        <w:t>3.28.4</w:t>
      </w:r>
      <w:r w:rsidR="00B27191">
        <w:fldChar w:fldCharType="end"/>
      </w:r>
      <w:r w:rsidRPr="004A77ED">
        <w:t>).</w:t>
      </w:r>
    </w:p>
    <w:p w14:paraId="2C9A9B64" w14:textId="6100280D" w:rsidR="00C40BDA" w:rsidRDefault="00C40BDA" w:rsidP="00B86BC7">
      <w:pPr>
        <w:pStyle w:val="Heading3"/>
      </w:pPr>
      <w:bookmarkStart w:id="869" w:name="_Ref503362775"/>
      <w:bookmarkStart w:id="870" w:name="_Toc507671154"/>
      <w:bookmarkStart w:id="871" w:name="_Ref493488409"/>
      <w:r>
        <w:t>richMessage property</w:t>
      </w:r>
      <w:bookmarkEnd w:id="869"/>
      <w:bookmarkEnd w:id="870"/>
    </w:p>
    <w:p w14:paraId="5E0D53F6" w14:textId="46A5D4F3"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BF026B">
        <w:t>3.28.4</w:t>
      </w:r>
      <w:r>
        <w:fldChar w:fldCharType="end"/>
      </w:r>
      <w:r>
        <w:t>).</w:t>
      </w:r>
    </w:p>
    <w:p w14:paraId="6950A391" w14:textId="04EDA9E0" w:rsidR="00B86BC7" w:rsidRDefault="00B86BC7" w:rsidP="00B86BC7">
      <w:pPr>
        <w:pStyle w:val="Heading3"/>
      </w:pPr>
      <w:bookmarkStart w:id="872" w:name="_Ref503362753"/>
      <w:bookmarkStart w:id="873" w:name="_Toc507671155"/>
      <w:r>
        <w:t>locations property</w:t>
      </w:r>
      <w:bookmarkEnd w:id="871"/>
      <w:bookmarkEnd w:id="872"/>
      <w:bookmarkEnd w:id="873"/>
    </w:p>
    <w:p w14:paraId="05806589" w14:textId="4DCD87BD"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F026B">
        <w:t>3.21</w:t>
      </w:r>
      <w:r>
        <w:fldChar w:fldCharType="end"/>
      </w:r>
      <w:r w:rsidRPr="004A77ED">
        <w:t>) to which the message (§</w:t>
      </w:r>
      <w:r>
        <w:fldChar w:fldCharType="begin"/>
      </w:r>
      <w:r>
        <w:instrText xml:space="preserve"> REF _Ref493510430 \w \h </w:instrText>
      </w:r>
      <w:r>
        <w:fldChar w:fldCharType="separate"/>
      </w:r>
      <w:r w:rsidR="00BF026B">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BF026B">
        <w:t>3.28.3</w:t>
      </w:r>
      <w:r w:rsidR="00C40BDA">
        <w:fldChar w:fldCharType="end"/>
      </w:r>
      <w:r w:rsidRPr="004A77ED">
        <w:t>) is relevant.</w:t>
      </w:r>
    </w:p>
    <w:p w14:paraId="5EB63AAA" w14:textId="74551B49" w:rsidR="00B86BC7" w:rsidRDefault="00B86BC7" w:rsidP="00B86BC7">
      <w:pPr>
        <w:pStyle w:val="Heading2"/>
      </w:pPr>
      <w:bookmarkStart w:id="874" w:name="_Ref493407996"/>
      <w:bookmarkStart w:id="875" w:name="_Toc507671156"/>
      <w:r>
        <w:t>rule object</w:t>
      </w:r>
      <w:bookmarkEnd w:id="874"/>
      <w:bookmarkEnd w:id="875"/>
    </w:p>
    <w:p w14:paraId="0004BC6E" w14:textId="658F9ED1" w:rsidR="00B86BC7" w:rsidRDefault="00B86BC7" w:rsidP="00B86BC7">
      <w:pPr>
        <w:pStyle w:val="Heading3"/>
      </w:pPr>
      <w:bookmarkStart w:id="876" w:name="_Toc507671157"/>
      <w:r>
        <w:t>General</w:t>
      </w:r>
      <w:bookmarkEnd w:id="876"/>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877" w:name="_Toc507671158"/>
      <w:r>
        <w:t>Constraints</w:t>
      </w:r>
      <w:bookmarkEnd w:id="877"/>
    </w:p>
    <w:p w14:paraId="1A1A3719" w14:textId="4AC46FF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F026B">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F026B">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78" w:name="_Ref493408046"/>
      <w:bookmarkStart w:id="879" w:name="_Toc507671159"/>
      <w:r>
        <w:lastRenderedPageBreak/>
        <w:t>id property</w:t>
      </w:r>
      <w:bookmarkEnd w:id="878"/>
      <w:bookmarkEnd w:id="87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880" w:name="_Toc507671160"/>
      <w:r>
        <w:t>name property</w:t>
      </w:r>
      <w:bookmarkEnd w:id="880"/>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881" w:name="_Ref493510771"/>
      <w:bookmarkStart w:id="882" w:name="_Toc507671161"/>
      <w:r>
        <w:t>shortDescription property</w:t>
      </w:r>
      <w:bookmarkEnd w:id="881"/>
      <w:bookmarkEnd w:id="882"/>
    </w:p>
    <w:p w14:paraId="529813AC" w14:textId="63BF5B8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BF026B">
        <w:t>3.9.2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883" w:name="_Ref493510781"/>
      <w:bookmarkStart w:id="884" w:name="_Toc507671162"/>
      <w:r>
        <w:t>fullDescription property</w:t>
      </w:r>
      <w:bookmarkEnd w:id="883"/>
      <w:bookmarkEnd w:id="884"/>
    </w:p>
    <w:p w14:paraId="1D1994A2" w14:textId="3531A1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BF026B">
        <w:t>3.9.2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1C0098E"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BF026B">
        <w:t>3.9.2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885" w:name="_Toc507671163"/>
      <w:r>
        <w:lastRenderedPageBreak/>
        <w:t>richDescription property</w:t>
      </w:r>
      <w:bookmarkEnd w:id="885"/>
    </w:p>
    <w:p w14:paraId="2EEB82E4" w14:textId="79D477AB"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BF026B">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01F8009C"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BF026B">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886" w:name="_Ref493425609"/>
      <w:bookmarkStart w:id="887" w:name="_Toc507671164"/>
      <w:r>
        <w:t>defaultLevel property</w:t>
      </w:r>
      <w:bookmarkEnd w:id="886"/>
      <w:bookmarkEnd w:id="887"/>
    </w:p>
    <w:p w14:paraId="78423A7A" w14:textId="73C43FA9"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BF026B">
        <w:t>3.18.5</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05B23CD3"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BF026B">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F026B">
        <w:t>3.18.4</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888" w:name="_Ref493345139"/>
      <w:bookmarkStart w:id="889" w:name="_Toc507671165"/>
      <w:r>
        <w:t>message</w:t>
      </w:r>
      <w:r w:rsidR="00EE6A00">
        <w:t>Templates</w:t>
      </w:r>
      <w:r>
        <w:t xml:space="preserve"> property</w:t>
      </w:r>
      <w:bookmarkEnd w:id="888"/>
      <w:bookmarkEnd w:id="889"/>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4EDF7DE0"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BF026B">
        <w:t>3.9.2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BF026B">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0FEC2444"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BF026B">
        <w:t>3.9.2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C6980AD"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BF026B">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890" w:name="_Ref503357110"/>
      <w:bookmarkStart w:id="891" w:name="_Ref503366474"/>
      <w:bookmarkStart w:id="892" w:name="_Ref503366805"/>
      <w:bookmarkStart w:id="893" w:name="_Toc507671166"/>
      <w:r>
        <w:t>richMessageTemplates</w:t>
      </w:r>
      <w:bookmarkEnd w:id="890"/>
      <w:r w:rsidR="00932BEE">
        <w:t xml:space="preserve"> property</w:t>
      </w:r>
      <w:bookmarkEnd w:id="891"/>
      <w:bookmarkEnd w:id="892"/>
      <w:bookmarkEnd w:id="893"/>
    </w:p>
    <w:p w14:paraId="5301B6AC" w14:textId="59AC39FE"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BF026B">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729B5507"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BF026B">
        <w:t>3.9.3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BF026B">
        <w:t>3.30.3</w:t>
      </w:r>
      <w:r>
        <w:fldChar w:fldCharType="end"/>
      </w:r>
      <w:r>
        <w:t>).</w:t>
      </w:r>
    </w:p>
    <w:p w14:paraId="6DD684FA" w14:textId="6A6C256F"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BF026B">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BF026B">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BF026B">
        <w:t>3.29.9</w:t>
      </w:r>
      <w:r>
        <w:fldChar w:fldCharType="end"/>
      </w:r>
      <w:r>
        <w:t>.</w:t>
      </w:r>
    </w:p>
    <w:p w14:paraId="59B85CA3" w14:textId="57A487D5"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BF026B">
        <w:t>3.9.3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220AD38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richMessageTemplates</w:t>
      </w:r>
      <w:r w:rsidR="00454769">
        <w:t xml:space="preserve"> </w:t>
      </w:r>
      <w:proofErr w:type="gramStart"/>
      <w:r w:rsidR="00454769">
        <w:t>property, and</w:t>
      </w:r>
      <w:proofErr w:type="gramEnd"/>
      <w:r w:rsidR="00454769">
        <w:t xml:space="preserve"> use the </w:t>
      </w:r>
      <w:r w:rsidR="00454769">
        <w:rPr>
          <w:rStyle w:val="CODEtemp"/>
        </w:rPr>
        <w:t>messageTemplates</w:t>
      </w:r>
      <w:r w:rsidR="00454769">
        <w:t xml:space="preserve"> property instead. For this reason, every property name that appears in the </w:t>
      </w:r>
      <w:r w:rsidR="00454769">
        <w:rPr>
          <w:rStyle w:val="CODEtemp"/>
        </w:rPr>
        <w:t>richMessageTemplates</w:t>
      </w:r>
      <w:r w:rsidR="00454769">
        <w:t xml:space="preserve"> property </w:t>
      </w:r>
      <w:r w:rsidR="00454769">
        <w:rPr>
          <w:b/>
        </w:rPr>
        <w:t>SHALL</w:t>
      </w:r>
      <w:r w:rsidR="00454769">
        <w:t xml:space="preserve"> also appear in the </w:t>
      </w:r>
      <w:r w:rsidR="00454769">
        <w:rPr>
          <w:rStyle w:val="CODEtemp"/>
        </w:rPr>
        <w:t>messageTemplates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richMessageTemplates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BF026B">
        <w:t>3.9.3.2</w:t>
      </w:r>
      <w:r w:rsidR="00454769">
        <w:fldChar w:fldCharType="end"/>
      </w:r>
      <w:r w:rsidR="00454769">
        <w:t>.</w:t>
      </w:r>
    </w:p>
    <w:p w14:paraId="5FD7AB7C" w14:textId="7B94389E"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BF026B">
        <w:t>3.30.3</w:t>
      </w:r>
      <w:r>
        <w:fldChar w:fldCharType="end"/>
      </w:r>
      <w:r>
        <w:t>). See §</w:t>
      </w:r>
      <w:r>
        <w:fldChar w:fldCharType="begin"/>
      </w:r>
      <w:r>
        <w:instrText xml:space="preserve"> REF _Ref493511451 \r \h </w:instrText>
      </w:r>
      <w:r>
        <w:fldChar w:fldCharType="separate"/>
      </w:r>
      <w:r w:rsidR="00BF026B">
        <w:t>3.30.3</w:t>
      </w:r>
      <w:r>
        <w:fldChar w:fldCharType="end"/>
      </w:r>
      <w:r>
        <w:t xml:space="preserve"> for further discussion on this point.</w:t>
      </w:r>
    </w:p>
    <w:p w14:paraId="207C80A3" w14:textId="488CEEE2" w:rsidR="00B86BC7" w:rsidRDefault="00B86BC7" w:rsidP="00B86BC7">
      <w:pPr>
        <w:pStyle w:val="Heading3"/>
      </w:pPr>
      <w:bookmarkStart w:id="894" w:name="_Toc507671167"/>
      <w:r>
        <w:t>helpUri property</w:t>
      </w:r>
      <w:bookmarkEnd w:id="894"/>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95" w:name="_Ref503364566"/>
      <w:bookmarkStart w:id="896" w:name="_Toc507671168"/>
      <w:r>
        <w:lastRenderedPageBreak/>
        <w:t>help property</w:t>
      </w:r>
      <w:bookmarkEnd w:id="895"/>
      <w:bookmarkEnd w:id="896"/>
    </w:p>
    <w:p w14:paraId="681BD68F" w14:textId="2327F5F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BF026B">
        <w:t>3.9.2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897" w:name="_Toc507671169"/>
      <w:r>
        <w:t>richHelp property</w:t>
      </w:r>
      <w:bookmarkEnd w:id="897"/>
    </w:p>
    <w:p w14:paraId="5F6CB74C" w14:textId="373F59DE"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BF026B">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BF026B">
        <w:t>3.9.3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898" w:name="_Toc507671170"/>
      <w:r>
        <w:t>properties property</w:t>
      </w:r>
      <w:bookmarkEnd w:id="898"/>
    </w:p>
    <w:p w14:paraId="51CA671B" w14:textId="610565BA"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F026B">
        <w:t>3.6</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899" w:name="_Ref493426594"/>
      <w:bookmarkStart w:id="900" w:name="_Toc507671171"/>
      <w:r>
        <w:t>templa</w:t>
      </w:r>
      <w:r w:rsidR="00B86BC7">
        <w:t>tedMessage object</w:t>
      </w:r>
      <w:bookmarkEnd w:id="899"/>
      <w:bookmarkEnd w:id="900"/>
    </w:p>
    <w:p w14:paraId="0F830F9B" w14:textId="0C9852C7" w:rsidR="00B86BC7" w:rsidRDefault="00B86BC7" w:rsidP="00B86BC7">
      <w:pPr>
        <w:pStyle w:val="Heading3"/>
      </w:pPr>
      <w:bookmarkStart w:id="901" w:name="_Toc507671172"/>
      <w:r>
        <w:t>General</w:t>
      </w:r>
      <w:bookmarkEnd w:id="901"/>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902" w:name="_Ref493511707"/>
      <w:bookmarkStart w:id="903" w:name="_Toc507671173"/>
      <w:r>
        <w:t>template</w:t>
      </w:r>
      <w:r w:rsidR="00B86BC7">
        <w:t>Id property</w:t>
      </w:r>
      <w:bookmarkEnd w:id="902"/>
      <w:bookmarkEnd w:id="903"/>
    </w:p>
    <w:p w14:paraId="6D771B73" w14:textId="47672AFF"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BF026B">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BF026B">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BF026B">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BF026B">
        <w:t>3.18.4</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BF026B">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BF026B">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904" w:name="_Ref493511451"/>
      <w:bookmarkStart w:id="905" w:name="_Toc507671174"/>
      <w:r>
        <w:t>arguments property</w:t>
      </w:r>
      <w:bookmarkEnd w:id="904"/>
      <w:bookmarkEnd w:id="905"/>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lastRenderedPageBreak/>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906" w:name="_Hlk502584593"/>
      <w:r>
        <w:rPr>
          <w:rStyle w:val="CODEtemp"/>
        </w:rPr>
        <w:t>{3}</w:t>
      </w:r>
      <w:bookmarkEnd w:id="906"/>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2161403E" w:rsidR="002A334F" w:rsidRPr="002A334F" w:rsidRDefault="002A334F" w:rsidP="002A334F">
      <w:r>
        <w:t>See §</w:t>
      </w:r>
      <w:r>
        <w:fldChar w:fldCharType="begin"/>
      </w:r>
      <w:r>
        <w:instrText xml:space="preserve"> REF _Ref503366805 \r \h </w:instrText>
      </w:r>
      <w:r>
        <w:fldChar w:fldCharType="separate"/>
      </w:r>
      <w:r w:rsidR="00BF026B">
        <w:t>3.29.10</w:t>
      </w:r>
      <w:r>
        <w:fldChar w:fldCharType="end"/>
      </w:r>
      <w:r>
        <w:t xml:space="preserve"> for further discussion on this point.</w:t>
      </w:r>
    </w:p>
    <w:p w14:paraId="6FFC00CB" w14:textId="75405BAF" w:rsidR="00B86BC7" w:rsidRDefault="00B86BC7" w:rsidP="00B86BC7">
      <w:pPr>
        <w:pStyle w:val="Heading2"/>
      </w:pPr>
      <w:bookmarkStart w:id="907" w:name="_Ref493477061"/>
      <w:bookmarkStart w:id="908" w:name="_Toc507671175"/>
      <w:r>
        <w:t>fix object</w:t>
      </w:r>
      <w:bookmarkEnd w:id="907"/>
      <w:bookmarkEnd w:id="908"/>
    </w:p>
    <w:p w14:paraId="410A501F" w14:textId="4C707545" w:rsidR="00B86BC7" w:rsidRDefault="00B86BC7" w:rsidP="00B86BC7">
      <w:pPr>
        <w:pStyle w:val="Heading3"/>
      </w:pPr>
      <w:bookmarkStart w:id="909" w:name="_Toc507671176"/>
      <w:r>
        <w:t>General</w:t>
      </w:r>
      <w:bookmarkEnd w:id="909"/>
    </w:p>
    <w:p w14:paraId="493ABF69" w14:textId="7C5E3DD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09707C3E"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BF026B">
        <w:t>3.18</w:t>
      </w:r>
      <w:r>
        <w:fldChar w:fldCharType="end"/>
      </w:r>
      <w:r>
        <w:t>)</w:t>
      </w:r>
    </w:p>
    <w:p w14:paraId="008E6A82" w14:textId="6EB45D66" w:rsidR="006F21F3" w:rsidRDefault="006F21F3" w:rsidP="006F21F3">
      <w:pPr>
        <w:pStyle w:val="Code"/>
      </w:pPr>
      <w:r>
        <w:t xml:space="preserve">    "fix": {</w:t>
      </w:r>
    </w:p>
    <w:p w14:paraId="6386C02E" w14:textId="2C4E2E2F" w:rsidR="006F21F3" w:rsidRDefault="006F21F3" w:rsidP="006F21F3">
      <w:pPr>
        <w:pStyle w:val="Code"/>
      </w:pPr>
      <w:r>
        <w:t xml:space="preserve">       "description":                    # see §</w:t>
      </w:r>
      <w:r>
        <w:fldChar w:fldCharType="begin"/>
      </w:r>
      <w:r>
        <w:instrText xml:space="preserve"> REF _Ref493512730 \w \h </w:instrText>
      </w:r>
      <w:r>
        <w:fldChar w:fldCharType="separate"/>
      </w:r>
      <w:r w:rsidR="00BF026B">
        <w:t>3.31.2</w:t>
      </w:r>
      <w:r>
        <w:fldChar w:fldCharType="end"/>
      </w:r>
    </w:p>
    <w:p w14:paraId="43878332" w14:textId="2F27D621" w:rsidR="006F21F3" w:rsidRDefault="006F21F3" w:rsidP="006F21F3">
      <w:pPr>
        <w:pStyle w:val="Code"/>
      </w:pPr>
      <w:r>
        <w:t xml:space="preserve">            "Private member names begin with '_'",</w:t>
      </w:r>
    </w:p>
    <w:p w14:paraId="40C0F0E0" w14:textId="38A83409"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BF026B">
        <w:t>3.31.4</w:t>
      </w:r>
      <w:r w:rsidR="00EA23DD">
        <w:fldChar w:fldCharType="end"/>
      </w:r>
    </w:p>
    <w:p w14:paraId="396348ED" w14:textId="7E18A32E"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BF026B">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910" w:name="_Ref493512730"/>
      <w:bookmarkStart w:id="911" w:name="_Toc507671177"/>
      <w:r>
        <w:t>description property</w:t>
      </w:r>
      <w:bookmarkEnd w:id="910"/>
      <w:bookmarkEnd w:id="911"/>
    </w:p>
    <w:p w14:paraId="1893F7D7" w14:textId="34F0862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BF026B">
        <w:t>3.9.2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912" w:name="_Toc507671178"/>
      <w:bookmarkStart w:id="913" w:name="_Ref493512752"/>
      <w:bookmarkStart w:id="914" w:name="_Ref493513084"/>
      <w:r>
        <w:t>richDescription property</w:t>
      </w:r>
      <w:bookmarkEnd w:id="912"/>
    </w:p>
    <w:p w14:paraId="3EA1E584" w14:textId="3B53E750"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BF026B">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describing the proposed fix.</w:t>
      </w:r>
    </w:p>
    <w:p w14:paraId="590927F6" w14:textId="63EED689" w:rsidR="006F4D22" w:rsidRPr="006F4D22" w:rsidRDefault="006F4D22" w:rsidP="006F4D22">
      <w:r>
        <w:lastRenderedPageBreak/>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915" w:name="_Ref503372111"/>
      <w:bookmarkStart w:id="916" w:name="_Ref503372176"/>
      <w:bookmarkStart w:id="917" w:name="_Toc507671179"/>
      <w:r>
        <w:t>fileChanges property</w:t>
      </w:r>
      <w:bookmarkEnd w:id="913"/>
      <w:bookmarkEnd w:id="914"/>
      <w:bookmarkEnd w:id="915"/>
      <w:bookmarkEnd w:id="916"/>
      <w:bookmarkEnd w:id="917"/>
    </w:p>
    <w:p w14:paraId="6DE7B962" w14:textId="7FAFCBC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F026B">
        <w:t>3.32</w:t>
      </w:r>
      <w:r>
        <w:fldChar w:fldCharType="end"/>
      </w:r>
      <w:r w:rsidRPr="006F21F3">
        <w:t>).</w:t>
      </w:r>
    </w:p>
    <w:p w14:paraId="6AA7DCCF" w14:textId="573A5B94" w:rsidR="00B86BC7" w:rsidRDefault="00B86BC7" w:rsidP="00B86BC7">
      <w:pPr>
        <w:pStyle w:val="Heading2"/>
      </w:pPr>
      <w:bookmarkStart w:id="918" w:name="_Ref493512744"/>
      <w:bookmarkStart w:id="919" w:name="_Ref493512991"/>
      <w:bookmarkStart w:id="920" w:name="_Toc507671180"/>
      <w:r>
        <w:t>fileChange object</w:t>
      </w:r>
      <w:bookmarkEnd w:id="918"/>
      <w:bookmarkEnd w:id="919"/>
      <w:bookmarkEnd w:id="920"/>
    </w:p>
    <w:p w14:paraId="74D8322D" w14:textId="06E505AA" w:rsidR="00B86BC7" w:rsidRDefault="00B86BC7" w:rsidP="00B86BC7">
      <w:pPr>
        <w:pStyle w:val="Heading3"/>
      </w:pPr>
      <w:bookmarkStart w:id="921" w:name="_Toc507671181"/>
      <w:r>
        <w:t>General</w:t>
      </w:r>
      <w:bookmarkEnd w:id="92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08BFC3F"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BF026B">
        <w:t>3.31</w:t>
      </w:r>
      <w:r>
        <w:fldChar w:fldCharType="end"/>
      </w:r>
      <w:r>
        <w:t>)</w:t>
      </w:r>
    </w:p>
    <w:p w14:paraId="0FF6717D" w14:textId="3ACB1F69"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BF026B">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6FB593E2"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BF026B">
        <w:t>3.32.2</w:t>
      </w:r>
      <w:r>
        <w:fldChar w:fldCharType="end"/>
      </w:r>
    </w:p>
    <w:p w14:paraId="753DE977" w14:textId="60C8AC0B" w:rsidR="006F21F3" w:rsidRDefault="006F21F3" w:rsidP="006F21F3">
      <w:pPr>
        <w:pStyle w:val="Code"/>
      </w:pPr>
      <w:r>
        <w:t xml:space="preserve">            "replacements":            # see §</w:t>
      </w:r>
      <w:r>
        <w:fldChar w:fldCharType="begin"/>
      </w:r>
      <w:r>
        <w:instrText xml:space="preserve"> REF _Ref493513106 \w \h </w:instrText>
      </w:r>
      <w:r>
        <w:fldChar w:fldCharType="separate"/>
      </w:r>
      <w:r w:rsidR="00BF026B">
        <w:t>3.32.3</w:t>
      </w:r>
      <w:r>
        <w:fldChar w:fldCharType="end"/>
      </w:r>
    </w:p>
    <w:p w14:paraId="63326740" w14:textId="066FF0DC" w:rsidR="006F21F3" w:rsidRDefault="006F21F3" w:rsidP="006F21F3">
      <w:pPr>
        <w:pStyle w:val="Code"/>
      </w:pPr>
      <w:r>
        <w:t xml:space="preserve">            [</w:t>
      </w:r>
    </w:p>
    <w:p w14:paraId="1FAFE72E" w14:textId="1162950F"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BF026B">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471CEB99" w:rsidR="00B86BC7" w:rsidRDefault="00A308C2" w:rsidP="00B86BC7">
      <w:pPr>
        <w:pStyle w:val="Heading3"/>
      </w:pPr>
      <w:bookmarkStart w:id="922" w:name="_Ref493513096"/>
      <w:bookmarkStart w:id="923" w:name="_Ref493513195"/>
      <w:bookmarkStart w:id="924" w:name="_Ref493513493"/>
      <w:bookmarkStart w:id="925" w:name="_Toc507671182"/>
      <w:r>
        <w:t>fileLocation</w:t>
      </w:r>
      <w:r w:rsidR="00B86BC7">
        <w:t xml:space="preserve"> property</w:t>
      </w:r>
      <w:bookmarkEnd w:id="922"/>
      <w:bookmarkEnd w:id="923"/>
      <w:bookmarkEnd w:id="924"/>
      <w:bookmarkEnd w:id="925"/>
    </w:p>
    <w:p w14:paraId="47E2D8A5" w14:textId="446A74C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926" w:name="_Ref493513106"/>
      <w:bookmarkStart w:id="927" w:name="_Toc507671183"/>
      <w:r>
        <w:t>replacements property</w:t>
      </w:r>
      <w:bookmarkEnd w:id="926"/>
      <w:bookmarkEnd w:id="927"/>
    </w:p>
    <w:p w14:paraId="21F0788C" w14:textId="46CE358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F026B">
        <w:t>3.33</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BF026B">
        <w:t>3.32.2</w:t>
      </w:r>
      <w:r>
        <w:fldChar w:fldCharType="end"/>
      </w:r>
      <w:r w:rsidRPr="006F21F3">
        <w:t>).</w:t>
      </w:r>
    </w:p>
    <w:p w14:paraId="40D9EA5A" w14:textId="3D521EDE" w:rsidR="00B86BC7" w:rsidRDefault="00B86BC7" w:rsidP="00B86BC7">
      <w:pPr>
        <w:pStyle w:val="Heading2"/>
      </w:pPr>
      <w:bookmarkStart w:id="928" w:name="_Ref493513114"/>
      <w:bookmarkStart w:id="929" w:name="_Ref493513476"/>
      <w:bookmarkStart w:id="930" w:name="_Toc507671184"/>
      <w:r>
        <w:t>replacement object</w:t>
      </w:r>
      <w:bookmarkEnd w:id="928"/>
      <w:bookmarkEnd w:id="929"/>
      <w:bookmarkEnd w:id="930"/>
    </w:p>
    <w:p w14:paraId="1276FD13" w14:textId="540BBC1F" w:rsidR="00B86BC7" w:rsidRDefault="00B86BC7" w:rsidP="00B86BC7">
      <w:pPr>
        <w:pStyle w:val="Heading3"/>
      </w:pPr>
      <w:bookmarkStart w:id="931" w:name="_Toc507671185"/>
      <w:r>
        <w:t>General</w:t>
      </w:r>
      <w:bookmarkEnd w:id="931"/>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20C5762C"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BF026B">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BF026B">
        <w:t>3.33.5</w:t>
      </w:r>
      <w:r>
        <w:fldChar w:fldCharType="end"/>
      </w:r>
      <w:r>
        <w:t xml:space="preserve">), then the effect of the replacement </w:t>
      </w:r>
      <w:r w:rsidRPr="003672C8">
        <w:rPr>
          <w:b/>
        </w:rPr>
        <w:t>SHALL</w:t>
      </w:r>
      <w:r>
        <w:t xml:space="preserve"> be as if the removal were performed before the insertion.</w:t>
      </w:r>
    </w:p>
    <w:p w14:paraId="51FA77A0" w14:textId="27967293" w:rsidR="003672C8" w:rsidRDefault="003672C8" w:rsidP="003672C8">
      <w:r>
        <w:lastRenderedPageBreak/>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F026B">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BF026B">
        <w:t>3.32.3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BF026B">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p>
    <w:p w14:paraId="0B386A4A" w14:textId="10A10310" w:rsidR="00B86BC7" w:rsidRDefault="00B86BC7" w:rsidP="00B86BC7">
      <w:pPr>
        <w:pStyle w:val="Heading3"/>
      </w:pPr>
      <w:bookmarkStart w:id="932" w:name="_Toc507671186"/>
      <w:r>
        <w:t>Constraints</w:t>
      </w:r>
      <w:bookmarkEnd w:id="932"/>
    </w:p>
    <w:p w14:paraId="3A62CE11" w14:textId="57135E0F"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BF026B">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BF026B">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933" w:name="_Ref493518438"/>
      <w:bookmarkStart w:id="934" w:name="_Ref493518542"/>
      <w:bookmarkStart w:id="935" w:name="_Toc507671187"/>
      <w:r>
        <w:t>offset property</w:t>
      </w:r>
      <w:bookmarkEnd w:id="933"/>
      <w:bookmarkEnd w:id="934"/>
      <w:bookmarkEnd w:id="935"/>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936" w:name="_Ref493518436"/>
      <w:bookmarkStart w:id="937" w:name="_Ref493518439"/>
      <w:bookmarkStart w:id="938" w:name="_Ref493518529"/>
      <w:bookmarkStart w:id="939" w:name="_Toc507671188"/>
      <w:r>
        <w:t>deletedLength property</w:t>
      </w:r>
      <w:bookmarkEnd w:id="936"/>
      <w:bookmarkEnd w:id="937"/>
      <w:bookmarkEnd w:id="938"/>
      <w:bookmarkEnd w:id="939"/>
    </w:p>
    <w:p w14:paraId="1ECF4AC9" w14:textId="7B1B3D9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BF026B">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940" w:name="_Ref493518437"/>
      <w:bookmarkStart w:id="941" w:name="_Ref493518440"/>
      <w:bookmarkStart w:id="942" w:name="_Toc507671189"/>
      <w:r>
        <w:t>insertedBytes property</w:t>
      </w:r>
      <w:bookmarkEnd w:id="940"/>
      <w:bookmarkEnd w:id="941"/>
      <w:bookmarkEnd w:id="942"/>
    </w:p>
    <w:p w14:paraId="6E86F82E" w14:textId="7F0C1E0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BF026B">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lastRenderedPageBreak/>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943" w:name="_Ref493404948"/>
      <w:bookmarkStart w:id="944" w:name="_Ref493406026"/>
      <w:bookmarkStart w:id="945" w:name="_Toc507671190"/>
      <w:r>
        <w:t>notification object</w:t>
      </w:r>
      <w:bookmarkEnd w:id="943"/>
      <w:bookmarkEnd w:id="944"/>
      <w:bookmarkEnd w:id="945"/>
    </w:p>
    <w:p w14:paraId="3BD7AF2E" w14:textId="23E07934" w:rsidR="00B86BC7" w:rsidRDefault="00B86BC7" w:rsidP="00B86BC7">
      <w:pPr>
        <w:pStyle w:val="Heading3"/>
      </w:pPr>
      <w:bookmarkStart w:id="946" w:name="_Toc507671191"/>
      <w:r>
        <w:t>General</w:t>
      </w:r>
      <w:bookmarkEnd w:id="946"/>
    </w:p>
    <w:p w14:paraId="759675E9" w14:textId="07E3884D"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F026B">
        <w:t>3.18</w:t>
      </w:r>
      <w:r>
        <w:fldChar w:fldCharType="end"/>
      </w:r>
      <w:r w:rsidRPr="003672C8">
        <w:t>).</w:t>
      </w:r>
    </w:p>
    <w:p w14:paraId="6C08731C" w14:textId="60FD4244" w:rsidR="00B86BC7" w:rsidRDefault="00B86BC7" w:rsidP="00B86BC7">
      <w:pPr>
        <w:pStyle w:val="Heading3"/>
      </w:pPr>
      <w:bookmarkStart w:id="947" w:name="_Toc507671192"/>
      <w:r>
        <w:t>id property</w:t>
      </w:r>
      <w:bookmarkEnd w:id="94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3B6FF8B"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F026B">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948" w:name="_Ref493518926"/>
      <w:bookmarkStart w:id="949" w:name="_Toc507671193"/>
      <w:r>
        <w:t>ruleId property</w:t>
      </w:r>
      <w:bookmarkEnd w:id="948"/>
      <w:bookmarkEnd w:id="949"/>
    </w:p>
    <w:p w14:paraId="72DC23AB" w14:textId="682A2F4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F026B">
        <w:t>3.29.3</w:t>
      </w:r>
      <w:r>
        <w:fldChar w:fldCharType="end"/>
      </w:r>
      <w:r w:rsidRPr="003672C8">
        <w:t>).</w:t>
      </w:r>
    </w:p>
    <w:p w14:paraId="6EDC8FC8" w14:textId="366C940A" w:rsidR="00B86BC7" w:rsidRDefault="00B86BC7" w:rsidP="00B86BC7">
      <w:pPr>
        <w:pStyle w:val="Heading3"/>
      </w:pPr>
      <w:bookmarkStart w:id="950" w:name="_Toc507671194"/>
      <w:r>
        <w:t>ruleKey property</w:t>
      </w:r>
      <w:bookmarkEnd w:id="950"/>
    </w:p>
    <w:p w14:paraId="689839C4" w14:textId="7EDEAD75"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F026B">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BF026B">
        <w:t>3.11.16</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5909494"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F026B">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F026B">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lastRenderedPageBreak/>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951" w:name="_Toc507671195"/>
      <w:r>
        <w:t>physicalLocation property</w:t>
      </w:r>
      <w:bookmarkEnd w:id="951"/>
    </w:p>
    <w:p w14:paraId="23C5F0EF" w14:textId="04CC072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F026B">
        <w:t>3.21</w:t>
      </w:r>
      <w:r>
        <w:fldChar w:fldCharType="end"/>
      </w:r>
      <w:r w:rsidRPr="008651CE">
        <w:t>) that identifies the relevant location.</w:t>
      </w:r>
    </w:p>
    <w:p w14:paraId="0BE523CC" w14:textId="11807D96" w:rsidR="00B86BC7" w:rsidRDefault="00B86BC7" w:rsidP="00B86BC7">
      <w:pPr>
        <w:pStyle w:val="Heading3"/>
      </w:pPr>
      <w:bookmarkStart w:id="952" w:name="_Toc507671196"/>
      <w:r>
        <w:t>message property</w:t>
      </w:r>
      <w:bookmarkEnd w:id="952"/>
    </w:p>
    <w:p w14:paraId="095EAE33" w14:textId="5CB615C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953" w:name="_Ref493404972"/>
      <w:bookmarkStart w:id="954" w:name="_Ref493406037"/>
      <w:bookmarkStart w:id="955" w:name="_Toc507671197"/>
      <w:r>
        <w:t>level property</w:t>
      </w:r>
      <w:bookmarkEnd w:id="953"/>
      <w:bookmarkEnd w:id="954"/>
      <w:bookmarkEnd w:id="95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1ADB47D2" w:rsidR="008651CE" w:rsidRDefault="008651CE" w:rsidP="00F823B8">
      <w:pPr>
        <w:pStyle w:val="ListParagraph"/>
        <w:numPr>
          <w:ilvl w:val="0"/>
          <w:numId w:val="45"/>
        </w:numPr>
      </w:pPr>
      <w:r w:rsidRPr="008651CE">
        <w:rPr>
          <w:rStyle w:val="CODEtemp"/>
        </w:rPr>
        <w:t>"warning"</w:t>
      </w:r>
      <w:r>
        <w:t xml:space="preserve">: A problem that is not considered to be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956" w:name="_Toc507671198"/>
      <w:r>
        <w:t>threadId property</w:t>
      </w:r>
      <w:bookmarkEnd w:id="95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957" w:name="_Toc507671199"/>
      <w:r>
        <w:t>time property</w:t>
      </w:r>
      <w:bookmarkEnd w:id="957"/>
    </w:p>
    <w:p w14:paraId="2D4A5B6B" w14:textId="4ABEAC9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F026B">
        <w:t>3.7</w:t>
      </w:r>
      <w:r>
        <w:fldChar w:fldCharType="end"/>
      </w:r>
      <w:r w:rsidRPr="008651CE">
        <w:t>).</w:t>
      </w:r>
    </w:p>
    <w:p w14:paraId="33699F22" w14:textId="56DC8386" w:rsidR="00B86BC7" w:rsidRDefault="00B86BC7" w:rsidP="00B86BC7">
      <w:pPr>
        <w:pStyle w:val="Heading3"/>
      </w:pPr>
      <w:bookmarkStart w:id="958" w:name="_Toc507671200"/>
      <w:r>
        <w:lastRenderedPageBreak/>
        <w:t>exception property</w:t>
      </w:r>
      <w:bookmarkEnd w:id="958"/>
    </w:p>
    <w:p w14:paraId="0929118A" w14:textId="7C6BD1D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F026B">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959" w:name="_Toc507671201"/>
      <w:r>
        <w:t>properties property</w:t>
      </w:r>
      <w:bookmarkEnd w:id="959"/>
    </w:p>
    <w:p w14:paraId="2707E928" w14:textId="4743070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F026B">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960" w:name="_Ref493570836"/>
      <w:bookmarkStart w:id="961" w:name="_Toc507671202"/>
      <w:r>
        <w:t>exception object</w:t>
      </w:r>
      <w:bookmarkEnd w:id="960"/>
      <w:bookmarkEnd w:id="961"/>
    </w:p>
    <w:p w14:paraId="1257C9E2" w14:textId="6070509F" w:rsidR="00B86BC7" w:rsidRDefault="00B86BC7" w:rsidP="00B86BC7">
      <w:pPr>
        <w:pStyle w:val="Heading3"/>
      </w:pPr>
      <w:bookmarkStart w:id="962" w:name="_Toc507671203"/>
      <w:r>
        <w:t>General</w:t>
      </w:r>
      <w:bookmarkEnd w:id="96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963" w:name="_Toc507671204"/>
      <w:r>
        <w:t>kind property</w:t>
      </w:r>
      <w:bookmarkEnd w:id="96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964" w:name="_Toc507671205"/>
      <w:r>
        <w:t>message property</w:t>
      </w:r>
      <w:bookmarkEnd w:id="964"/>
    </w:p>
    <w:p w14:paraId="0E15DE57" w14:textId="469F4EA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965" w:name="_Toc507671206"/>
      <w:r>
        <w:t>stack property</w:t>
      </w:r>
      <w:bookmarkEnd w:id="965"/>
    </w:p>
    <w:p w14:paraId="17152AD6" w14:textId="4149B9B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F026B">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66" w:name="_Toc507671207"/>
      <w:r>
        <w:lastRenderedPageBreak/>
        <w:t>innerExceptions property</w:t>
      </w:r>
      <w:bookmarkEnd w:id="966"/>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w:t>
      </w:r>
      <w:proofErr w:type="gramStart"/>
      <w:r>
        <w:t>is considered to be</w:t>
      </w:r>
      <w:proofErr w:type="gramEnd"/>
      <w:r>
        <w:t xml:space="preserv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967" w:name="_Toc287332011"/>
      <w:bookmarkStart w:id="968" w:name="_Toc507671208"/>
      <w:r w:rsidRPr="00FD22AC">
        <w:lastRenderedPageBreak/>
        <w:t>Conformance</w:t>
      </w:r>
      <w:bookmarkEnd w:id="967"/>
      <w:bookmarkEnd w:id="968"/>
    </w:p>
    <w:p w14:paraId="1D48659C" w14:textId="6555FDBE" w:rsidR="00EE1E0B" w:rsidRDefault="00EE1E0B" w:rsidP="002244CB"/>
    <w:p w14:paraId="3BBDC6A3" w14:textId="77777777" w:rsidR="00376AE7" w:rsidRDefault="00376AE7" w:rsidP="00376AE7">
      <w:pPr>
        <w:pStyle w:val="Heading2"/>
        <w:numPr>
          <w:ilvl w:val="1"/>
          <w:numId w:val="2"/>
        </w:numPr>
      </w:pPr>
      <w:bookmarkStart w:id="969" w:name="_Toc507671209"/>
      <w:r>
        <w:t>Conformance targets</w:t>
      </w:r>
      <w:bookmarkEnd w:id="96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3A15ADB4" w:rsidR="00376AE7" w:rsidRDefault="00376AE7" w:rsidP="00F823B8">
      <w:pPr>
        <w:pStyle w:val="ListParagraph"/>
        <w:numPr>
          <w:ilvl w:val="0"/>
          <w:numId w:val="50"/>
        </w:numPr>
        <w:rPr>
          <w:b/>
        </w:rPr>
      </w:pPr>
      <w:r w:rsidRPr="0091648B">
        <w:rPr>
          <w:b/>
        </w:rPr>
        <w:t>SARIF log file</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970" w:name="_Toc507671210"/>
      <w:r>
        <w:t>Conformance Clause 1: SARIF log file</w:t>
      </w:r>
      <w:bookmarkEnd w:id="970"/>
    </w:p>
    <w:p w14:paraId="7C2F5389" w14:textId="0A4B72C2" w:rsidR="0018481C" w:rsidRDefault="00376AE7" w:rsidP="00376AE7">
      <w:r>
        <w:t>A text file satisfies the “SARIF log file” conformance profile if</w:t>
      </w:r>
      <w:r w:rsidR="0018481C">
        <w:t>:</w:t>
      </w:r>
    </w:p>
    <w:p w14:paraId="177D8019" w14:textId="1EAED38C"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rsidR="00376AE7">
        <w:t>.</w:t>
      </w:r>
    </w:p>
    <w:p w14:paraId="3A58DDE1" w14:textId="2A449655" w:rsidR="0018481C" w:rsidRDefault="0018481C" w:rsidP="00376AE7">
      <w:pPr>
        <w:pStyle w:val="Heading2"/>
        <w:numPr>
          <w:ilvl w:val="1"/>
          <w:numId w:val="2"/>
        </w:numPr>
      </w:pPr>
      <w:bookmarkStart w:id="971" w:name="_Toc507671211"/>
      <w:r>
        <w:t>Conformance Clause 2: SARIF producer</w:t>
      </w:r>
      <w:bookmarkEnd w:id="971"/>
    </w:p>
    <w:p w14:paraId="350705EC" w14:textId="77777777" w:rsidR="0018481C" w:rsidRDefault="0018481C" w:rsidP="0018481C">
      <w:r>
        <w:t>A program satisfies the “SARIF producer” conformance profile if:</w:t>
      </w:r>
    </w:p>
    <w:p w14:paraId="697B080C" w14:textId="111F9D46"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BF026B">
        <w:t>3</w:t>
      </w:r>
      <w:r>
        <w:fldChar w:fldCharType="end"/>
      </w:r>
      <w:r>
        <w:t>.</w:t>
      </w:r>
    </w:p>
    <w:p w14:paraId="2447FAA5" w14:textId="4F1B4F17"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BF026B">
        <w:t>3</w:t>
      </w:r>
      <w:r>
        <w:fldChar w:fldCharType="end"/>
      </w:r>
      <w:r>
        <w:t xml:space="preserve"> that are designated as applying to SARIF producers.</w:t>
      </w:r>
    </w:p>
    <w:p w14:paraId="44A7F8ED" w14:textId="728FE1C1" w:rsidR="00376AE7" w:rsidRDefault="00376AE7" w:rsidP="00376AE7">
      <w:pPr>
        <w:pStyle w:val="Heading2"/>
        <w:numPr>
          <w:ilvl w:val="1"/>
          <w:numId w:val="2"/>
        </w:numPr>
      </w:pPr>
      <w:bookmarkStart w:id="972" w:name="_Toc507671212"/>
      <w:r>
        <w:t xml:space="preserve">Conformance Clause </w:t>
      </w:r>
      <w:r w:rsidR="0018481C">
        <w:t>3</w:t>
      </w:r>
      <w:r>
        <w:t>: Direct producer</w:t>
      </w:r>
      <w:bookmarkEnd w:id="97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7E96A5"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w:t>
      </w:r>
      <w:r w:rsidR="0018481C">
        <w:t>“</w:t>
      </w:r>
      <w:r>
        <w:t>direct producers</w:t>
      </w:r>
      <w:r w:rsidR="0018481C">
        <w:t>” or to “analysis tools”</w:t>
      </w:r>
      <w:r>
        <w:t>.</w:t>
      </w:r>
    </w:p>
    <w:p w14:paraId="74D6208C" w14:textId="7F4C93C7"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converters.</w:t>
      </w:r>
    </w:p>
    <w:p w14:paraId="55AB9238" w14:textId="006A3C8F" w:rsidR="00376AE7" w:rsidRDefault="00376AE7" w:rsidP="00376AE7">
      <w:pPr>
        <w:pStyle w:val="Heading2"/>
        <w:numPr>
          <w:ilvl w:val="1"/>
          <w:numId w:val="2"/>
        </w:numPr>
      </w:pPr>
      <w:bookmarkStart w:id="973" w:name="_Toc507671213"/>
      <w:r>
        <w:t xml:space="preserve">Conformance Clause </w:t>
      </w:r>
      <w:r w:rsidR="0018481C">
        <w:t>4</w:t>
      </w:r>
      <w:r>
        <w:t>: Converter</w:t>
      </w:r>
      <w:bookmarkEnd w:id="973"/>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7B52E7F8"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converters.</w:t>
      </w:r>
    </w:p>
    <w:p w14:paraId="7BFA617E" w14:textId="503E35A2"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direct producers.</w:t>
      </w:r>
    </w:p>
    <w:p w14:paraId="4F7B2319" w14:textId="47C43DDE" w:rsidR="00376AE7" w:rsidRDefault="00376AE7" w:rsidP="00376AE7">
      <w:pPr>
        <w:pStyle w:val="Heading2"/>
        <w:numPr>
          <w:ilvl w:val="1"/>
          <w:numId w:val="2"/>
        </w:numPr>
      </w:pPr>
      <w:bookmarkStart w:id="974" w:name="_Toc507671214"/>
      <w:r>
        <w:lastRenderedPageBreak/>
        <w:t xml:space="preserve">Conformance Clause </w:t>
      </w:r>
      <w:r w:rsidR="0018481C">
        <w:t>5</w:t>
      </w:r>
      <w:r>
        <w:t>: Deterministic producer</w:t>
      </w:r>
      <w:bookmarkEnd w:id="97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790459D6" w:rsidR="00376AE7" w:rsidRDefault="00376AE7" w:rsidP="00376AE7">
      <w:pPr>
        <w:pStyle w:val="Heading2"/>
        <w:numPr>
          <w:ilvl w:val="1"/>
          <w:numId w:val="2"/>
        </w:numPr>
      </w:pPr>
      <w:bookmarkStart w:id="975" w:name="_Toc507671215"/>
      <w:r>
        <w:t xml:space="preserve">Conformance Clause </w:t>
      </w:r>
      <w:r w:rsidR="0018481C">
        <w:t>6</w:t>
      </w:r>
      <w:r>
        <w:t xml:space="preserve">: </w:t>
      </w:r>
      <w:r w:rsidR="0018481C">
        <w:t>SARIF c</w:t>
      </w:r>
      <w:r>
        <w:t>onsumer</w:t>
      </w:r>
      <w:bookmarkEnd w:id="97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5F49718"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t>.</w:t>
      </w:r>
    </w:p>
    <w:p w14:paraId="7B2084FE" w14:textId="414FAAD8"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BF026B">
        <w:t>3</w:t>
      </w:r>
      <w:r w:rsidR="0029266C">
        <w:fldChar w:fldCharType="end"/>
      </w:r>
      <w:r>
        <w:t xml:space="preserve"> that are designated as applying to</w:t>
      </w:r>
      <w:r w:rsidR="0018481C">
        <w:t xml:space="preserve"> SARIF</w:t>
      </w:r>
      <w:r>
        <w:t xml:space="preserve"> consumers.</w:t>
      </w:r>
    </w:p>
    <w:p w14:paraId="299AF6C4" w14:textId="77777777" w:rsidR="00376AE7" w:rsidRDefault="00376AE7" w:rsidP="00376AE7">
      <w:pPr>
        <w:pStyle w:val="Heading2"/>
        <w:numPr>
          <w:ilvl w:val="1"/>
          <w:numId w:val="2"/>
        </w:numPr>
      </w:pPr>
      <w:bookmarkStart w:id="976" w:name="_Toc507671216"/>
      <w:r>
        <w:t>Conformance Clause 6: Viewer</w:t>
      </w:r>
      <w:bookmarkEnd w:id="976"/>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1C077B5A"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977" w:name="AppendixAcknowledgments"/>
      <w:bookmarkStart w:id="978" w:name="_Toc85472897"/>
      <w:bookmarkStart w:id="979" w:name="_Toc287332012"/>
      <w:bookmarkStart w:id="980" w:name="_Toc507671217"/>
      <w:bookmarkEnd w:id="977"/>
      <w:r>
        <w:lastRenderedPageBreak/>
        <w:t xml:space="preserve">(Informative) </w:t>
      </w:r>
      <w:r w:rsidR="00B80CDB">
        <w:t>Acknowl</w:t>
      </w:r>
      <w:r w:rsidR="004D0E5E">
        <w:t>e</w:t>
      </w:r>
      <w:r w:rsidR="008F61FB">
        <w:t>dg</w:t>
      </w:r>
      <w:r w:rsidR="0052099F">
        <w:t>ments</w:t>
      </w:r>
      <w:bookmarkEnd w:id="978"/>
      <w:bookmarkEnd w:id="979"/>
      <w:bookmarkEnd w:id="980"/>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981" w:name="AppendixFingerprints"/>
      <w:bookmarkStart w:id="982" w:name="_Toc507671218"/>
      <w:bookmarkEnd w:id="981"/>
      <w:r>
        <w:lastRenderedPageBreak/>
        <w:t xml:space="preserve">(Informative) </w:t>
      </w:r>
      <w:r w:rsidR="00710FE0">
        <w:t>Use of fingerprints by result management systems</w:t>
      </w:r>
      <w:bookmarkEnd w:id="982"/>
    </w:p>
    <w:p w14:paraId="00B48E8A" w14:textId="1A733ED8" w:rsidR="002A48C0" w:rsidRDefault="002A48C0" w:rsidP="002A48C0">
      <w:r>
        <w:t xml:space="preserve">On large software projects, a single run of a set of analysis tools can produce hundreds of thousands of results or more. To deal with such </w:t>
      </w:r>
      <w:proofErr w:type="gramStart"/>
      <w:r>
        <w:t>a large number of</w:t>
      </w:r>
      <w:proofErr w:type="gramEnd"/>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83" w:name="AppendixViewers"/>
      <w:bookmarkStart w:id="984" w:name="_Toc507671219"/>
      <w:bookmarkEnd w:id="983"/>
      <w:r>
        <w:lastRenderedPageBreak/>
        <w:t xml:space="preserve">(Informative) </w:t>
      </w:r>
      <w:r w:rsidR="00710FE0">
        <w:t xml:space="preserve">Use of SARIF by log </w:t>
      </w:r>
      <w:r w:rsidR="00AF0D84">
        <w:t xml:space="preserve">file </w:t>
      </w:r>
      <w:r w:rsidR="00710FE0">
        <w:t>viewers</w:t>
      </w:r>
      <w:bookmarkEnd w:id="98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85" w:name="AppendixConverters"/>
      <w:bookmarkStart w:id="986" w:name="_Toc507671220"/>
      <w:bookmarkEnd w:id="985"/>
      <w:r>
        <w:lastRenderedPageBreak/>
        <w:t xml:space="preserve">(Informative) </w:t>
      </w:r>
      <w:r w:rsidR="00710FE0">
        <w:t>Production of SARIF by converters</w:t>
      </w:r>
      <w:bookmarkEnd w:id="986"/>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2595F371"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F026B">
        <w:t>3.20.2</w:t>
      </w:r>
      <w:r>
        <w:fldChar w:fldCharType="end"/>
      </w:r>
      <w:r>
        <w:t>).</w:t>
      </w:r>
    </w:p>
    <w:p w14:paraId="14E4D457" w14:textId="5F500EFF"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F026B">
        <w:t>3.12.4</w:t>
      </w:r>
      <w:r>
        <w:fldChar w:fldCharType="end"/>
      </w:r>
      <w:r>
        <w:t>).</w:t>
      </w:r>
    </w:p>
    <w:p w14:paraId="7B432429" w14:textId="7FCB8689" w:rsidR="00710FE0" w:rsidRDefault="002244CB" w:rsidP="00710FE0">
      <w:pPr>
        <w:pStyle w:val="AppendixHeading1"/>
      </w:pPr>
      <w:bookmarkStart w:id="987" w:name="AppendixRuleMetadata"/>
      <w:bookmarkStart w:id="988" w:name="_Toc507671221"/>
      <w:bookmarkEnd w:id="987"/>
      <w:r>
        <w:lastRenderedPageBreak/>
        <w:t xml:space="preserve">(Informative) </w:t>
      </w:r>
      <w:r w:rsidR="00710FE0">
        <w:t>Locating rule metadata</w:t>
      </w:r>
      <w:bookmarkEnd w:id="988"/>
    </w:p>
    <w:p w14:paraId="43EDCF6F" w14:textId="2A60C80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F026B">
        <w:t>3.11.16</w:t>
      </w:r>
      <w:r>
        <w:fldChar w:fldCharType="end"/>
      </w:r>
      <w:r>
        <w:t xml:space="preserve"> and §</w:t>
      </w:r>
      <w:r>
        <w:fldChar w:fldCharType="begin"/>
      </w:r>
      <w:r>
        <w:instrText xml:space="preserve"> REF _Ref493407996 \w \h </w:instrText>
      </w:r>
      <w:r>
        <w:fldChar w:fldCharType="separate"/>
      </w:r>
      <w:r w:rsidR="00BF026B">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89" w:name="AppendixDeterminism"/>
      <w:bookmarkStart w:id="990" w:name="_Toc507671222"/>
      <w:bookmarkEnd w:id="989"/>
      <w:r>
        <w:lastRenderedPageBreak/>
        <w:t xml:space="preserve">(Normative) </w:t>
      </w:r>
      <w:r w:rsidR="00710FE0">
        <w:t>Producing deterministic SARIF log files</w:t>
      </w:r>
      <w:bookmarkEnd w:id="990"/>
    </w:p>
    <w:p w14:paraId="269DCAE0" w14:textId="72CA49C1" w:rsidR="00B62028" w:rsidRDefault="00B62028" w:rsidP="00B62028">
      <w:pPr>
        <w:pStyle w:val="AppendixHeading2"/>
      </w:pPr>
      <w:bookmarkStart w:id="991" w:name="_Toc507671223"/>
      <w:r>
        <w:t>General</w:t>
      </w:r>
      <w:bookmarkEnd w:id="99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992" w:name="_Toc507671224"/>
      <w:r>
        <w:t>Non-deterministic file format elements</w:t>
      </w:r>
      <w:bookmarkEnd w:id="99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invocation.startTime</w:t>
      </w:r>
      <w:proofErr w:type="gramEnd"/>
    </w:p>
    <w:p w14:paraId="29D8FDB1"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invocation.endTime</w:t>
      </w:r>
      <w:proofErr w:type="gramEnd"/>
    </w:p>
    <w:p w14:paraId="048942C6"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invocation.processId</w:t>
      </w:r>
      <w:proofErr w:type="gramEnd"/>
    </w:p>
    <w:p w14:paraId="20D366BF"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invocation.machine</w:t>
      </w:r>
      <w:proofErr w:type="gramEnd"/>
    </w:p>
    <w:p w14:paraId="6919656E"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invocation.account</w:t>
      </w:r>
      <w:proofErr w:type="gramEnd"/>
    </w:p>
    <w:p w14:paraId="0E552812" w14:textId="77777777" w:rsidR="00B62028" w:rsidRDefault="00B62028" w:rsidP="00F823B8">
      <w:pPr>
        <w:pStyle w:val="ListParagraph"/>
        <w:numPr>
          <w:ilvl w:val="0"/>
          <w:numId w:val="36"/>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invocation.environmentVariables</w:t>
      </w:r>
      <w:proofErr w:type="gramEnd"/>
    </w:p>
    <w:p w14:paraId="7A789FB4" w14:textId="77777777" w:rsidR="00B62028" w:rsidRDefault="00B62028" w:rsidP="00F823B8">
      <w:pPr>
        <w:pStyle w:val="ListParagraph"/>
        <w:numPr>
          <w:ilvl w:val="0"/>
          <w:numId w:val="36"/>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notification.threadId</w:t>
      </w:r>
      <w:proofErr w:type="gramEnd"/>
    </w:p>
    <w:p w14:paraId="0771D70D"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notification.time</w:t>
      </w:r>
      <w:proofErr w:type="gramEnd"/>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proofErr w:type="gramStart"/>
      <w:r w:rsidRPr="00B62028">
        <w:rPr>
          <w:rStyle w:val="CODEtemp"/>
        </w:rPr>
        <w:t>run.automationId</w:t>
      </w:r>
      <w:proofErr w:type="gramEnd"/>
    </w:p>
    <w:p w14:paraId="479C0B48" w14:textId="11B30972" w:rsidR="00B62028" w:rsidRDefault="00B62028" w:rsidP="00F823B8">
      <w:pPr>
        <w:pStyle w:val="ListParagraph"/>
        <w:numPr>
          <w:ilvl w:val="0"/>
          <w:numId w:val="36"/>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F823B8">
      <w:pPr>
        <w:pStyle w:val="ListParagraph"/>
        <w:numPr>
          <w:ilvl w:val="0"/>
          <w:numId w:val="36"/>
        </w:numPr>
        <w:rPr>
          <w:rStyle w:val="CODEtemp"/>
        </w:rPr>
      </w:pPr>
      <w:proofErr w:type="gramStart"/>
      <w:r>
        <w:rPr>
          <w:rStyle w:val="CODEtemp"/>
        </w:rPr>
        <w:t>run.originalUriBaseIds</w:t>
      </w:r>
      <w:proofErr w:type="gramEnd"/>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993" w:name="_Toc507671225"/>
      <w:r>
        <w:t>Array and dictionary element ordering</w:t>
      </w:r>
      <w:bookmarkEnd w:id="99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94" w:name="_Toc507671226"/>
      <w:r>
        <w:t>Absolute paths</w:t>
      </w:r>
      <w:bookmarkEnd w:id="994"/>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995" w:name="_Toc507671227"/>
      <w:r>
        <w:t>Compensating for non-deterministic output</w:t>
      </w:r>
      <w:bookmarkEnd w:id="99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96" w:name="_Toc507671228"/>
      <w:r>
        <w:lastRenderedPageBreak/>
        <w:t>Interaction between determinism and baselining</w:t>
      </w:r>
      <w:bookmarkEnd w:id="996"/>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997" w:name="AppendixFixes"/>
      <w:bookmarkStart w:id="998" w:name="_Toc507671229"/>
      <w:bookmarkEnd w:id="997"/>
      <w:r>
        <w:lastRenderedPageBreak/>
        <w:t xml:space="preserve">(Informative) </w:t>
      </w:r>
      <w:r w:rsidR="00710FE0">
        <w:t>Guidance on fixes</w:t>
      </w:r>
      <w:bookmarkEnd w:id="998"/>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999" w:name="AppendixExamples"/>
      <w:bookmarkStart w:id="1000" w:name="_Toc507671230"/>
      <w:bookmarkEnd w:id="999"/>
      <w:r>
        <w:lastRenderedPageBreak/>
        <w:t xml:space="preserve">(Informative) </w:t>
      </w:r>
      <w:r w:rsidR="00710FE0">
        <w:t>Examples</w:t>
      </w:r>
      <w:bookmarkEnd w:id="100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1001" w:name="_Toc507671231"/>
      <w:r>
        <w:t>Minimal valid SARIF file resulting from a scan</w:t>
      </w:r>
      <w:bookmarkEnd w:id="1001"/>
    </w:p>
    <w:p w14:paraId="2DCB587E" w14:textId="66A52DDD"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EAC14A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F026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F026B">
        <w:t>3.11.13</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1002" w:name="_Toc507671232"/>
      <w:r w:rsidRPr="00745595">
        <w:t>Minimal recommended SARIF file with source information</w:t>
      </w:r>
      <w:bookmarkEnd w:id="1002"/>
    </w:p>
    <w:p w14:paraId="59A271D1" w14:textId="45B4A13A" w:rsidR="00745595" w:rsidRDefault="00745595" w:rsidP="00745595">
      <w:r w:rsidRPr="00745595">
        <w:t>This is a minimal recommended SARIF file for the case where</w:t>
      </w:r>
    </w:p>
    <w:p w14:paraId="5ADF969E" w14:textId="143362B0"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A81CE7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745595">
        <w:rPr>
          <w:rStyle w:val="CODEtemp"/>
        </w:rPr>
        <w:t>result</w:t>
      </w:r>
      <w:r>
        <w:t xml:space="preserve"> object can be shown.</w:t>
      </w:r>
    </w:p>
    <w:p w14:paraId="0A703AC0" w14:textId="7E48DE4B"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1E13AB3" w14:textId="20478DD6"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available, that property is optional (it “</w:t>
      </w:r>
      <w:r w:rsidRPr="00745595">
        <w:rPr>
          <w:b/>
        </w:rPr>
        <w:t>MAY</w:t>
      </w:r>
      <w:r>
        <w:t>” be present).</w:t>
      </w:r>
    </w:p>
    <w:p w14:paraId="3D9A1852" w14:textId="0310602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F026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1003" w:name="_Toc507671233"/>
      <w:r w:rsidRPr="001D7651">
        <w:t>Minimal recommended SARIF file without source information</w:t>
      </w:r>
      <w:bookmarkEnd w:id="1003"/>
    </w:p>
    <w:p w14:paraId="0C8A9C7D" w14:textId="6794C44A" w:rsidR="001D7651" w:rsidRDefault="001D7651" w:rsidP="001D7651">
      <w:r w:rsidRPr="001D7651">
        <w:t>This is a minimal recommended SARIF file for the case where</w:t>
      </w:r>
    </w:p>
    <w:p w14:paraId="1B15DF0E" w14:textId="4075E073"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BE46F5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1D7651">
        <w:rPr>
          <w:rStyle w:val="CODEtemp"/>
        </w:rPr>
        <w:t>result</w:t>
      </w:r>
      <w:r>
        <w:t xml:space="preserve"> object can be shown.</w:t>
      </w:r>
    </w:p>
    <w:p w14:paraId="7469062E" w14:textId="41643735"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6A5A66E" w14:textId="66326B11"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1004" w:name="_Toc507671234"/>
      <w:r w:rsidRPr="001D7651">
        <w:t>SARIF file for exporting rule metadata</w:t>
      </w:r>
      <w:bookmarkEnd w:id="1004"/>
    </w:p>
    <w:p w14:paraId="269DD195" w14:textId="5AAFE496"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BF026B">
        <w:t>3.11</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BF026B">
        <w:t>3.11.16</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1005" w:name="_Toc507671235"/>
      <w:r>
        <w:t>Comprehensive SARIF file</w:t>
      </w:r>
      <w:bookmarkEnd w:id="100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1006" w:name="AppendixRevisionHistory"/>
      <w:bookmarkStart w:id="1007" w:name="_Toc85472898"/>
      <w:bookmarkStart w:id="1008" w:name="_Toc287332014"/>
      <w:bookmarkStart w:id="1009" w:name="_Toc507671236"/>
      <w:bookmarkEnd w:id="1006"/>
      <w:r>
        <w:lastRenderedPageBreak/>
        <w:t xml:space="preserve">(Informative) </w:t>
      </w:r>
      <w:r w:rsidR="00A05FDF">
        <w:t>Revision History</w:t>
      </w:r>
      <w:bookmarkEnd w:id="1007"/>
      <w:bookmarkEnd w:id="1008"/>
      <w:bookmarkEnd w:id="10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81704EC"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BCD1789"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60CBE8E"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1F73AFC"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49E9084"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977B77F"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C28F232" w:rsidR="00827450" w:rsidRDefault="00827450" w:rsidP="00AC5012">
            <w:r>
              <w:t xml:space="preserve">Incorporate change for GitHub Issue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9" w:author="Laurence Golding" w:date="2018-03-10T10:57:00Z" w:initials="LG">
    <w:p w14:paraId="29EE095B" w14:textId="30248EDE" w:rsidR="0090271A" w:rsidRDefault="0090271A">
      <w:pPr>
        <w:pStyle w:val="CommentText"/>
      </w:pPr>
      <w:r>
        <w:rPr>
          <w:rStyle w:val="CommentReference"/>
        </w:rPr>
        <w:annotationRef/>
      </w:r>
      <w:r>
        <w:t xml:space="preserve">Since this was written, we have allowed the </w:t>
      </w:r>
      <w:r w:rsidRPr="00A90D07">
        <w:rPr>
          <w:rStyle w:val="CODEtemp"/>
        </w:rPr>
        <w:t>files</w:t>
      </w:r>
      <w:r>
        <w:t xml:space="preserve"> dictionary to contain other files, such as attachments, response files, and the contents of the standard streams. </w:t>
      </w:r>
      <w:r w:rsidR="00A90D07">
        <w:t xml:space="preserve">I filed </w:t>
      </w:r>
      <w:hyperlink r:id="rId1" w:history="1">
        <w:r w:rsidR="00A90D07" w:rsidRPr="00A90D07">
          <w:rPr>
            <w:rStyle w:val="Hyperlink"/>
          </w:rPr>
          <w:t>Issue #120</w:t>
        </w:r>
      </w:hyperlink>
      <w:r w:rsidR="00A90D07">
        <w:t xml:space="preserve"> to invent a way of identifying those entries in the </w:t>
      </w:r>
      <w:r w:rsidR="00A90D07" w:rsidRPr="00A90D07">
        <w:rPr>
          <w:rStyle w:val="CODEtemp"/>
        </w:rPr>
        <w:t>files</w:t>
      </w:r>
      <w:r w:rsidR="00A90D07">
        <w:t xml:space="preserve"> dictionary that correspond to files that were actually scanned.</w:t>
      </w:r>
    </w:p>
  </w:comment>
  <w:comment w:id="564" w:author="Laurence Golding" w:date="2018-03-10T11:12:00Z" w:initials="LG">
    <w:p w14:paraId="69A6BFC1" w14:textId="42B17B0B" w:rsidR="00A90D07" w:rsidRDefault="00A90D07">
      <w:pPr>
        <w:pStyle w:val="CommentText"/>
      </w:pPr>
      <w:r>
        <w:rPr>
          <w:rStyle w:val="CommentReference"/>
        </w:rPr>
        <w:annotationRef/>
      </w:r>
      <w:r>
        <w:t>We’ve divided this section into sub-sections, and ISO rules say you restart the EXAMPLE and NOTE numbering in each sub-section.</w:t>
      </w:r>
      <w:bookmarkStart w:id="567" w:name="_GoBack"/>
      <w:bookmarkEnd w:id="56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EE095B" w15:done="0"/>
  <w15:commentEx w15:paraId="69A6BF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EE095B" w16cid:durableId="1E4E389E"/>
  <w16cid:commentId w16cid:paraId="69A6BFC1" w16cid:durableId="1E4E3C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84931" w14:textId="77777777" w:rsidR="00CF247A" w:rsidRDefault="00CF247A" w:rsidP="008C100C">
      <w:r>
        <w:separator/>
      </w:r>
    </w:p>
    <w:p w14:paraId="734C8E1A" w14:textId="77777777" w:rsidR="00CF247A" w:rsidRDefault="00CF247A" w:rsidP="008C100C"/>
    <w:p w14:paraId="5AF46937" w14:textId="77777777" w:rsidR="00CF247A" w:rsidRDefault="00CF247A" w:rsidP="008C100C"/>
    <w:p w14:paraId="6D7540DD" w14:textId="77777777" w:rsidR="00CF247A" w:rsidRDefault="00CF247A" w:rsidP="008C100C"/>
    <w:p w14:paraId="46464EFA" w14:textId="77777777" w:rsidR="00CF247A" w:rsidRDefault="00CF247A" w:rsidP="008C100C"/>
    <w:p w14:paraId="1250ADDB" w14:textId="77777777" w:rsidR="00CF247A" w:rsidRDefault="00CF247A" w:rsidP="008C100C"/>
    <w:p w14:paraId="3C2A66A7" w14:textId="77777777" w:rsidR="00CF247A" w:rsidRDefault="00CF247A" w:rsidP="008C100C"/>
  </w:endnote>
  <w:endnote w:type="continuationSeparator" w:id="0">
    <w:p w14:paraId="39DD985E" w14:textId="77777777" w:rsidR="00CF247A" w:rsidRDefault="00CF247A" w:rsidP="008C100C">
      <w:r>
        <w:continuationSeparator/>
      </w:r>
    </w:p>
    <w:p w14:paraId="052B2119" w14:textId="77777777" w:rsidR="00CF247A" w:rsidRDefault="00CF247A" w:rsidP="008C100C"/>
    <w:p w14:paraId="62A1727A" w14:textId="77777777" w:rsidR="00CF247A" w:rsidRDefault="00CF247A" w:rsidP="008C100C"/>
    <w:p w14:paraId="66B1AD93" w14:textId="77777777" w:rsidR="00CF247A" w:rsidRDefault="00CF247A" w:rsidP="008C100C"/>
    <w:p w14:paraId="495CD8E3" w14:textId="77777777" w:rsidR="00CF247A" w:rsidRDefault="00CF247A" w:rsidP="008C100C"/>
    <w:p w14:paraId="09F9594E" w14:textId="77777777" w:rsidR="00CF247A" w:rsidRDefault="00CF247A" w:rsidP="008C100C"/>
    <w:p w14:paraId="3DE3BAD6" w14:textId="77777777" w:rsidR="00CF247A" w:rsidRDefault="00CF247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D27485" w:rsidRDefault="00D274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D27485" w:rsidRPr="00195F88" w:rsidRDefault="00D2748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D27485" w:rsidRPr="00195F88" w:rsidRDefault="00D2748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D27485" w:rsidRDefault="00D27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7C5F0" w14:textId="77777777" w:rsidR="00CF247A" w:rsidRDefault="00CF247A" w:rsidP="008C100C">
      <w:r>
        <w:separator/>
      </w:r>
    </w:p>
    <w:p w14:paraId="28513FC9" w14:textId="77777777" w:rsidR="00CF247A" w:rsidRDefault="00CF247A" w:rsidP="008C100C"/>
  </w:footnote>
  <w:footnote w:type="continuationSeparator" w:id="0">
    <w:p w14:paraId="7D9FA755" w14:textId="77777777" w:rsidR="00CF247A" w:rsidRDefault="00CF247A" w:rsidP="008C100C">
      <w:r>
        <w:continuationSeparator/>
      </w:r>
    </w:p>
    <w:p w14:paraId="70E37112" w14:textId="77777777" w:rsidR="00CF247A" w:rsidRDefault="00CF247A"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D27485" w:rsidRDefault="00D274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D27485" w:rsidRDefault="00D274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D27485" w:rsidRDefault="00D274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42"/>
  </w:num>
  <w:num w:numId="4">
    <w:abstractNumId w:val="0"/>
  </w:num>
  <w:num w:numId="5">
    <w:abstractNumId w:val="50"/>
  </w:num>
  <w:num w:numId="6">
    <w:abstractNumId w:val="20"/>
  </w:num>
  <w:num w:numId="7">
    <w:abstractNumId w:val="39"/>
  </w:num>
  <w:num w:numId="8">
    <w:abstractNumId w:val="32"/>
  </w:num>
  <w:num w:numId="9">
    <w:abstractNumId w:val="3"/>
  </w:num>
  <w:num w:numId="10">
    <w:abstractNumId w:val="48"/>
  </w:num>
  <w:num w:numId="11">
    <w:abstractNumId w:val="38"/>
  </w:num>
  <w:num w:numId="12">
    <w:abstractNumId w:val="16"/>
  </w:num>
  <w:num w:numId="13">
    <w:abstractNumId w:val="13"/>
  </w:num>
  <w:num w:numId="14">
    <w:abstractNumId w:val="14"/>
  </w:num>
  <w:num w:numId="15">
    <w:abstractNumId w:val="51"/>
  </w:num>
  <w:num w:numId="16">
    <w:abstractNumId w:val="37"/>
  </w:num>
  <w:num w:numId="17">
    <w:abstractNumId w:val="54"/>
  </w:num>
  <w:num w:numId="18">
    <w:abstractNumId w:val="40"/>
  </w:num>
  <w:num w:numId="19">
    <w:abstractNumId w:val="55"/>
  </w:num>
  <w:num w:numId="20">
    <w:abstractNumId w:val="45"/>
  </w:num>
  <w:num w:numId="21">
    <w:abstractNumId w:val="21"/>
  </w:num>
  <w:num w:numId="22">
    <w:abstractNumId w:val="43"/>
  </w:num>
  <w:num w:numId="23">
    <w:abstractNumId w:val="46"/>
  </w:num>
  <w:num w:numId="24">
    <w:abstractNumId w:val="36"/>
  </w:num>
  <w:num w:numId="25">
    <w:abstractNumId w:val="35"/>
  </w:num>
  <w:num w:numId="26">
    <w:abstractNumId w:val="30"/>
  </w:num>
  <w:num w:numId="27">
    <w:abstractNumId w:val="4"/>
  </w:num>
  <w:num w:numId="28">
    <w:abstractNumId w:val="28"/>
  </w:num>
  <w:num w:numId="29">
    <w:abstractNumId w:val="15"/>
  </w:num>
  <w:num w:numId="30">
    <w:abstractNumId w:val="49"/>
  </w:num>
  <w:num w:numId="31">
    <w:abstractNumId w:val="23"/>
  </w:num>
  <w:num w:numId="32">
    <w:abstractNumId w:val="8"/>
  </w:num>
  <w:num w:numId="33">
    <w:abstractNumId w:val="33"/>
  </w:num>
  <w:num w:numId="34">
    <w:abstractNumId w:val="17"/>
  </w:num>
  <w:num w:numId="35">
    <w:abstractNumId w:val="12"/>
  </w:num>
  <w:num w:numId="36">
    <w:abstractNumId w:val="6"/>
  </w:num>
  <w:num w:numId="37">
    <w:abstractNumId w:val="24"/>
  </w:num>
  <w:num w:numId="38">
    <w:abstractNumId w:val="19"/>
  </w:num>
  <w:num w:numId="39">
    <w:abstractNumId w:val="53"/>
  </w:num>
  <w:num w:numId="40">
    <w:abstractNumId w:val="7"/>
  </w:num>
  <w:num w:numId="41">
    <w:abstractNumId w:val="44"/>
  </w:num>
  <w:num w:numId="42">
    <w:abstractNumId w:val="22"/>
  </w:num>
  <w:num w:numId="43">
    <w:abstractNumId w:val="18"/>
  </w:num>
  <w:num w:numId="44">
    <w:abstractNumId w:val="11"/>
  </w:num>
  <w:num w:numId="45">
    <w:abstractNumId w:val="56"/>
  </w:num>
  <w:num w:numId="46">
    <w:abstractNumId w:val="29"/>
  </w:num>
  <w:num w:numId="47">
    <w:abstractNumId w:val="5"/>
  </w:num>
  <w:num w:numId="48">
    <w:abstractNumId w:val="52"/>
  </w:num>
  <w:num w:numId="49">
    <w:abstractNumId w:val="25"/>
  </w:num>
  <w:num w:numId="50">
    <w:abstractNumId w:val="26"/>
  </w:num>
  <w:num w:numId="51">
    <w:abstractNumId w:val="41"/>
  </w:num>
  <w:num w:numId="52">
    <w:abstractNumId w:val="47"/>
  </w:num>
  <w:num w:numId="53">
    <w:abstractNumId w:val="27"/>
  </w:num>
  <w:num w:numId="54">
    <w:abstractNumId w:val="9"/>
  </w:num>
  <w:num w:numId="55">
    <w:abstractNumId w:val="2"/>
  </w:num>
  <w:num w:numId="56">
    <w:abstractNumId w:val="10"/>
  </w:num>
  <w:num w:numId="57">
    <w:abstractNumId w:val="34"/>
  </w:num>
  <w:num w:numId="58">
    <w:abstractNumId w:val="31"/>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4318A"/>
    <w:rsid w:val="00045705"/>
    <w:rsid w:val="00050DE8"/>
    <w:rsid w:val="000514EF"/>
    <w:rsid w:val="00054447"/>
    <w:rsid w:val="000630E6"/>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B7C8B"/>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05D3"/>
    <w:rsid w:val="0012319B"/>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3DEE"/>
    <w:rsid w:val="001847BD"/>
    <w:rsid w:val="0018481C"/>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377C"/>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1514"/>
    <w:rsid w:val="003129C6"/>
    <w:rsid w:val="00314688"/>
    <w:rsid w:val="0031494F"/>
    <w:rsid w:val="00316A25"/>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355F"/>
    <w:rsid w:val="003A433A"/>
    <w:rsid w:val="003A630D"/>
    <w:rsid w:val="003B0E37"/>
    <w:rsid w:val="003B37EF"/>
    <w:rsid w:val="003B5868"/>
    <w:rsid w:val="003B60FC"/>
    <w:rsid w:val="003B7C52"/>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1AA3"/>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02726"/>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15E"/>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21490"/>
    <w:rsid w:val="0063202C"/>
    <w:rsid w:val="00632957"/>
    <w:rsid w:val="0063361A"/>
    <w:rsid w:val="00633D82"/>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484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2CED"/>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4157"/>
    <w:rsid w:val="00787E55"/>
    <w:rsid w:val="007A3843"/>
    <w:rsid w:val="007A4110"/>
    <w:rsid w:val="007A53E1"/>
    <w:rsid w:val="007B3C43"/>
    <w:rsid w:val="007C2C52"/>
    <w:rsid w:val="007C64F1"/>
    <w:rsid w:val="007D079E"/>
    <w:rsid w:val="007E3373"/>
    <w:rsid w:val="007F5126"/>
    <w:rsid w:val="00801EC5"/>
    <w:rsid w:val="00806D7D"/>
    <w:rsid w:val="00813A9A"/>
    <w:rsid w:val="00815787"/>
    <w:rsid w:val="00817B44"/>
    <w:rsid w:val="00821842"/>
    <w:rsid w:val="00821A6C"/>
    <w:rsid w:val="0082371F"/>
    <w:rsid w:val="00827450"/>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B78B8"/>
    <w:rsid w:val="008C100C"/>
    <w:rsid w:val="008C7396"/>
    <w:rsid w:val="008D23C9"/>
    <w:rsid w:val="008D464F"/>
    <w:rsid w:val="008E09FB"/>
    <w:rsid w:val="008E1CE1"/>
    <w:rsid w:val="008F022E"/>
    <w:rsid w:val="008F0C80"/>
    <w:rsid w:val="008F38CE"/>
    <w:rsid w:val="008F5087"/>
    <w:rsid w:val="008F61FB"/>
    <w:rsid w:val="0090271A"/>
    <w:rsid w:val="00903557"/>
    <w:rsid w:val="00903BE1"/>
    <w:rsid w:val="00903F25"/>
    <w:rsid w:val="009158FC"/>
    <w:rsid w:val="009225E1"/>
    <w:rsid w:val="0092395F"/>
    <w:rsid w:val="00931C97"/>
    <w:rsid w:val="00932BEE"/>
    <w:rsid w:val="00933ED8"/>
    <w:rsid w:val="0094311F"/>
    <w:rsid w:val="00944CF4"/>
    <w:rsid w:val="00945051"/>
    <w:rsid w:val="00951C02"/>
    <w:rsid w:val="009523EF"/>
    <w:rsid w:val="009558EF"/>
    <w:rsid w:val="00957AE3"/>
    <w:rsid w:val="00960D49"/>
    <w:rsid w:val="009738A4"/>
    <w:rsid w:val="00976EDC"/>
    <w:rsid w:val="00977593"/>
    <w:rsid w:val="00977711"/>
    <w:rsid w:val="009853E2"/>
    <w:rsid w:val="00992B66"/>
    <w:rsid w:val="00995224"/>
    <w:rsid w:val="00996B9D"/>
    <w:rsid w:val="009A1CFF"/>
    <w:rsid w:val="009A44D0"/>
    <w:rsid w:val="009A4C1B"/>
    <w:rsid w:val="009A5AEE"/>
    <w:rsid w:val="009B1274"/>
    <w:rsid w:val="009C2B7C"/>
    <w:rsid w:val="009C7DCE"/>
    <w:rsid w:val="009D1D26"/>
    <w:rsid w:val="009D4A7A"/>
    <w:rsid w:val="009D5461"/>
    <w:rsid w:val="009E2F18"/>
    <w:rsid w:val="009E5ACB"/>
    <w:rsid w:val="009F03D2"/>
    <w:rsid w:val="009F3D61"/>
    <w:rsid w:val="009F6A4E"/>
    <w:rsid w:val="00A001B9"/>
    <w:rsid w:val="00A046ED"/>
    <w:rsid w:val="00A05FDF"/>
    <w:rsid w:val="00A0789C"/>
    <w:rsid w:val="00A079C2"/>
    <w:rsid w:val="00A12CC2"/>
    <w:rsid w:val="00A14EA3"/>
    <w:rsid w:val="00A14F9A"/>
    <w:rsid w:val="00A25A6E"/>
    <w:rsid w:val="00A27D47"/>
    <w:rsid w:val="00A308C2"/>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777E7"/>
    <w:rsid w:val="00A83CAA"/>
    <w:rsid w:val="00A86F30"/>
    <w:rsid w:val="00A90D07"/>
    <w:rsid w:val="00A9135E"/>
    <w:rsid w:val="00A91CEB"/>
    <w:rsid w:val="00A92A05"/>
    <w:rsid w:val="00AA1F70"/>
    <w:rsid w:val="00AA5CBF"/>
    <w:rsid w:val="00AA7BD8"/>
    <w:rsid w:val="00AB66A4"/>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56DD"/>
    <w:rsid w:val="00B35B4A"/>
    <w:rsid w:val="00B36720"/>
    <w:rsid w:val="00B378E5"/>
    <w:rsid w:val="00B41400"/>
    <w:rsid w:val="00B5002D"/>
    <w:rsid w:val="00B53807"/>
    <w:rsid w:val="00B56878"/>
    <w:rsid w:val="00B569DB"/>
    <w:rsid w:val="00B57C0F"/>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026B"/>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3AC5"/>
    <w:rsid w:val="00CA5EC9"/>
    <w:rsid w:val="00CA5F99"/>
    <w:rsid w:val="00CC59E5"/>
    <w:rsid w:val="00CC5EC1"/>
    <w:rsid w:val="00CD2928"/>
    <w:rsid w:val="00CD3924"/>
    <w:rsid w:val="00CE035E"/>
    <w:rsid w:val="00CE0648"/>
    <w:rsid w:val="00CE06CB"/>
    <w:rsid w:val="00CE1F32"/>
    <w:rsid w:val="00CF18D3"/>
    <w:rsid w:val="00CF247A"/>
    <w:rsid w:val="00CF2745"/>
    <w:rsid w:val="00CF4874"/>
    <w:rsid w:val="00D027BA"/>
    <w:rsid w:val="00D03909"/>
    <w:rsid w:val="00D06421"/>
    <w:rsid w:val="00D10846"/>
    <w:rsid w:val="00D122C5"/>
    <w:rsid w:val="00D13A53"/>
    <w:rsid w:val="00D142A8"/>
    <w:rsid w:val="00D17F06"/>
    <w:rsid w:val="00D211A8"/>
    <w:rsid w:val="00D24DAF"/>
    <w:rsid w:val="00D27485"/>
    <w:rsid w:val="00D27F14"/>
    <w:rsid w:val="00D27F62"/>
    <w:rsid w:val="00D336F4"/>
    <w:rsid w:val="00D34E24"/>
    <w:rsid w:val="00D367FF"/>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29C4"/>
    <w:rsid w:val="00E33543"/>
    <w:rsid w:val="00E35020"/>
    <w:rsid w:val="00E36FE1"/>
    <w:rsid w:val="00E4299F"/>
    <w:rsid w:val="00E43C11"/>
    <w:rsid w:val="00E55AD3"/>
    <w:rsid w:val="00E57DB7"/>
    <w:rsid w:val="00E61170"/>
    <w:rsid w:val="00E66BA0"/>
    <w:rsid w:val="00E66E38"/>
    <w:rsid w:val="00E67676"/>
    <w:rsid w:val="00E70F1C"/>
    <w:rsid w:val="00E72306"/>
    <w:rsid w:val="00E76351"/>
    <w:rsid w:val="00E7674F"/>
    <w:rsid w:val="00E769D4"/>
    <w:rsid w:val="00E9034C"/>
    <w:rsid w:val="00E90717"/>
    <w:rsid w:val="00E92030"/>
    <w:rsid w:val="00E945FA"/>
    <w:rsid w:val="00E947B6"/>
    <w:rsid w:val="00EA23DD"/>
    <w:rsid w:val="00EA3B33"/>
    <w:rsid w:val="00EB0402"/>
    <w:rsid w:val="00EB7C69"/>
    <w:rsid w:val="00EC1016"/>
    <w:rsid w:val="00EC4D9D"/>
    <w:rsid w:val="00EC6397"/>
    <w:rsid w:val="00ED540D"/>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573F4"/>
    <w:rsid w:val="00F633FA"/>
    <w:rsid w:val="00F636FC"/>
    <w:rsid w:val="00F66C8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84A"/>
    <w:rsid w:val="00FB3A75"/>
    <w:rsid w:val="00FB5300"/>
    <w:rsid w:val="00FC1320"/>
    <w:rsid w:val="00FC1778"/>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120"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microsoft.com/office/2016/09/relationships/commentsIds" Target="commentsIds.xm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comments" Target="comments.xm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72" Type="http://schemas.openxmlformats.org/officeDocument/2006/relationships/hyperlink" Target="https://github.com/oasis-tcs/sarif-spec/issues/89"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microsoft.com/office/2011/relationships/commentsExtended" Target="commentsExtended.xm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4BECA-8CD8-4947-BFFA-2AA46C6A5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9072</TotalTime>
  <Pages>110</Pages>
  <Words>43765</Words>
  <Characters>249462</Characters>
  <Application>Microsoft Office Word</Application>
  <DocSecurity>0</DocSecurity>
  <Lines>2078</Lines>
  <Paragraphs>585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292642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346</cp:revision>
  <cp:lastPrinted>2011-08-05T16:21:00Z</cp:lastPrinted>
  <dcterms:created xsi:type="dcterms:W3CDTF">2017-08-01T19:18:00Z</dcterms:created>
  <dcterms:modified xsi:type="dcterms:W3CDTF">2018-03-10T19:13:00Z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