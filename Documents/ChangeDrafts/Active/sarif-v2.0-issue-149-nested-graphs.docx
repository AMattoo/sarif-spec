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D1008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D1008C">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D1008C">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D1008C">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D1008C">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D1008C">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D1008C">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D1008C">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D1008C">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D1008C">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D1008C">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D1008C">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D1008C">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D1008C">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D1008C">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D1008C">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D1008C">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D1008C">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D1008C">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D1008C">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D1008C">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D1008C">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D1008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D1008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D1008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D1008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D1008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D1008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D1008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D1008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D1008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D1008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D1008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D1008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D1008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D1008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D1008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D1008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D1008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D1008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D1008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D1008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D1008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D1008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D1008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D1008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D1008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D1008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D1008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D1008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r>
        <w:t>{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13135"/>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3136"/>
      <w:r>
        <w:t>Messages with e</w:t>
      </w:r>
      <w:r w:rsidR="00A4123E">
        <w:t>mbedded links</w:t>
      </w:r>
      <w:bookmarkEnd w:id="152"/>
      <w:bookmarkEnd w:id="153"/>
      <w:bookmarkEnd w:id="154"/>
    </w:p>
    <w:p w14:paraId="039E6FD3" w14:textId="3B3DB52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3355AE7"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A7AF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A7AF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6E0583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0E1B9FE" w:rsidR="0085499B" w:rsidRDefault="0085499B" w:rsidP="00EA1C84">
      <w:pPr>
        <w:pStyle w:val="Codesmall"/>
      </w:pPr>
      <w:r>
        <w:t>}</w:t>
      </w:r>
    </w:p>
    <w:p w14:paraId="11D0E986" w14:textId="394CF53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213137"/>
      <w:bookmarkStart w:id="157" w:name="_Ref493337542"/>
      <w:r>
        <w:t>Message string resources</w:t>
      </w:r>
      <w:bookmarkEnd w:id="155"/>
      <w:bookmarkEnd w:id="156"/>
    </w:p>
    <w:p w14:paraId="558CEB2A" w14:textId="15F84E5D" w:rsidR="00F27B42" w:rsidRDefault="00F27B42" w:rsidP="00F27B42">
      <w:pPr>
        <w:pStyle w:val="Heading4"/>
      </w:pPr>
      <w:bookmarkStart w:id="158" w:name="_Toc513213138"/>
      <w:r>
        <w:t>General</w:t>
      </w:r>
      <w:bookmarkEnd w:id="158"/>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213139"/>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213140"/>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213141"/>
      <w:r>
        <w:t>SARIF resource file format</w:t>
      </w:r>
      <w:bookmarkEnd w:id="163"/>
      <w:bookmarkEnd w:id="164"/>
    </w:p>
    <w:p w14:paraId="441176F7" w14:textId="05E307FC" w:rsidR="00F27B42" w:rsidRDefault="00F27B42" w:rsidP="00F27B42">
      <w:pPr>
        <w:pStyle w:val="Heading5"/>
      </w:pPr>
      <w:bookmarkStart w:id="165" w:name="_Toc513213142"/>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213143"/>
      <w:r>
        <w:t>sarifLog object</w:t>
      </w:r>
      <w:bookmarkEnd w:id="166"/>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167" w:name="_Ref508812519"/>
      <w:bookmarkStart w:id="168" w:name="_Toc513213144"/>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213145"/>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213146"/>
      <w:r>
        <w:t>resources object</w:t>
      </w:r>
      <w:bookmarkEnd w:id="171"/>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172" w:name="_Ref508811133"/>
      <w:bookmarkStart w:id="173" w:name="_Toc513213147"/>
      <w:r>
        <w:t>text property</w:t>
      </w:r>
      <w:bookmarkEnd w:id="172"/>
      <w:bookmarkEnd w:id="173"/>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213148"/>
      <w:r>
        <w:t>richText property</w:t>
      </w:r>
      <w:bookmarkEnd w:id="174"/>
      <w:bookmarkEnd w:id="175"/>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213149"/>
      <w:r>
        <w:t>messageId property</w:t>
      </w:r>
      <w:bookmarkEnd w:id="176"/>
      <w:bookmarkEnd w:id="177"/>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213150"/>
      <w:r>
        <w:t>richMessageId property</w:t>
      </w:r>
      <w:bookmarkEnd w:id="178"/>
      <w:bookmarkEnd w:id="179"/>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213151"/>
      <w:r>
        <w:lastRenderedPageBreak/>
        <w:t>arguments property</w:t>
      </w:r>
      <w:bookmarkEnd w:id="180"/>
      <w:bookmarkEnd w:id="181"/>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213152"/>
      <w:r>
        <w:t>sarifLog object</w:t>
      </w:r>
      <w:bookmarkEnd w:id="157"/>
      <w:bookmarkEnd w:id="182"/>
      <w:bookmarkEnd w:id="183"/>
    </w:p>
    <w:p w14:paraId="5DEDD21B" w14:textId="0630136E" w:rsidR="000D32C1" w:rsidRDefault="000D32C1" w:rsidP="000D32C1">
      <w:pPr>
        <w:pStyle w:val="Heading3"/>
      </w:pPr>
      <w:bookmarkStart w:id="184" w:name="_Toc513213153"/>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213154"/>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213155"/>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213156"/>
      <w:r>
        <w:t>runs property</w:t>
      </w:r>
      <w:bookmarkEnd w:id="190"/>
      <w:bookmarkEnd w:id="191"/>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213157"/>
      <w:r>
        <w:t>run object</w:t>
      </w:r>
      <w:bookmarkEnd w:id="192"/>
      <w:bookmarkEnd w:id="193"/>
      <w:bookmarkEnd w:id="194"/>
    </w:p>
    <w:p w14:paraId="10E42C1C" w14:textId="534C375F" w:rsidR="000D32C1" w:rsidRDefault="000D32C1" w:rsidP="000D32C1">
      <w:pPr>
        <w:pStyle w:val="Heading3"/>
      </w:pPr>
      <w:bookmarkStart w:id="195" w:name="_Toc513213158"/>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213159"/>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213160"/>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lastRenderedPageBreak/>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213161"/>
      <w:r>
        <w:t>baselineId property</w:t>
      </w:r>
      <w:bookmarkEnd w:id="200"/>
      <w:bookmarkEnd w:id="201"/>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3213162"/>
      <w:r>
        <w:t>automationId property</w:t>
      </w:r>
      <w:bookmarkEnd w:id="202"/>
    </w:p>
    <w:p w14:paraId="1443BC89" w14:textId="7AC99FEC" w:rsidR="006066AC" w:rsidRDefault="006066AC" w:rsidP="006066AC">
      <w:bookmarkStart w:id="203" w:name="_Hlk513449513"/>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4" w:name="_Toc513213163"/>
      <w:bookmarkEnd w:id="203"/>
      <w:r>
        <w:t>architecture property</w:t>
      </w:r>
      <w:bookmarkEnd w:id="20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5" w:name="_Ref493350956"/>
      <w:bookmarkStart w:id="206" w:name="_Toc513213164"/>
      <w:r>
        <w:t>tool property</w:t>
      </w:r>
      <w:bookmarkEnd w:id="205"/>
      <w:bookmarkEnd w:id="206"/>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07" w:name="_Ref507657941"/>
      <w:bookmarkStart w:id="208" w:name="_Toc513213165"/>
      <w:r>
        <w:lastRenderedPageBreak/>
        <w:t>invocation</w:t>
      </w:r>
      <w:r w:rsidR="00514F09">
        <w:t>s</w:t>
      </w:r>
      <w:r>
        <w:t xml:space="preserve"> property</w:t>
      </w:r>
      <w:bookmarkEnd w:id="207"/>
      <w:bookmarkEnd w:id="208"/>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9" w:name="_Toc513213166"/>
      <w:r>
        <w:t>conversion property</w:t>
      </w:r>
      <w:bookmarkEnd w:id="209"/>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0" w:name="_Ref511829897"/>
      <w:bookmarkStart w:id="211" w:name="_Toc513213167"/>
      <w:r>
        <w:t>versionControlProvenance property</w:t>
      </w:r>
      <w:bookmarkEnd w:id="210"/>
      <w:bookmarkEnd w:id="211"/>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2" w:name="_Ref508869459"/>
      <w:bookmarkStart w:id="213" w:name="_Ref508869524"/>
      <w:bookmarkStart w:id="214" w:name="_Ref508869585"/>
      <w:bookmarkStart w:id="215" w:name="_Toc513213168"/>
      <w:bookmarkStart w:id="216" w:name="_Ref493345118"/>
      <w:r>
        <w:t>originalUriBaseIds property</w:t>
      </w:r>
      <w:bookmarkEnd w:id="212"/>
      <w:bookmarkEnd w:id="213"/>
      <w:bookmarkEnd w:id="214"/>
      <w:bookmarkEnd w:id="215"/>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217" w:name="_Ref507667580"/>
      <w:bookmarkStart w:id="218" w:name="_Toc513213169"/>
      <w:r>
        <w:t>files property</w:t>
      </w:r>
      <w:bookmarkEnd w:id="216"/>
      <w:bookmarkEnd w:id="217"/>
      <w:bookmarkEnd w:id="218"/>
    </w:p>
    <w:p w14:paraId="07E80975" w14:textId="24B82ABD" w:rsidR="006A16A8" w:rsidRDefault="006A16A8" w:rsidP="006A16A8">
      <w:pPr>
        <w:pStyle w:val="Heading4"/>
      </w:pPr>
      <w:bookmarkStart w:id="219" w:name="_Toc513213170"/>
      <w:r>
        <w:t>General</w:t>
      </w:r>
      <w:bookmarkEnd w:id="219"/>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lastRenderedPageBreak/>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0" w:name="_Ref508985072"/>
      <w:bookmarkStart w:id="221" w:name="_Toc513213171"/>
      <w:r>
        <w:t>Property names</w:t>
      </w:r>
      <w:bookmarkEnd w:id="220"/>
      <w:bookmarkEnd w:id="221"/>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2" w:name="_Hlk508703537"/>
      <w:r>
        <w:t>relative property name</w:t>
      </w:r>
      <w:bookmarkEnd w:id="22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lastRenderedPageBreak/>
        <w:t xml:space="preserve">    {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3" w:name="_Toc513213172"/>
      <w:r>
        <w:t>Property values</w:t>
      </w:r>
      <w:bookmarkEnd w:id="223"/>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4" w:name="_Ref493479000"/>
      <w:bookmarkStart w:id="225" w:name="_Ref493479448"/>
      <w:bookmarkStart w:id="226" w:name="_Toc513213173"/>
      <w:r>
        <w:t>logicalLocations property</w:t>
      </w:r>
      <w:bookmarkEnd w:id="224"/>
      <w:bookmarkEnd w:id="225"/>
      <w:bookmarkEnd w:id="226"/>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7" w:name="_Ref511820652"/>
      <w:bookmarkStart w:id="228" w:name="_Toc513213174"/>
      <w:r>
        <w:lastRenderedPageBreak/>
        <w:t>graphs property</w:t>
      </w:r>
      <w:bookmarkEnd w:id="227"/>
      <w:bookmarkEnd w:id="228"/>
    </w:p>
    <w:p w14:paraId="2212E1F5" w14:textId="32957C4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del w:id="229" w:author="Laurence Golding" w:date="2018-05-07T09:53:00Z">
        <w:r w:rsidDel="004C3D88">
          <w:delText xml:space="preserve">containing </w:delText>
        </w:r>
      </w:del>
      <w:commentRangeStart w:id="230"/>
      <w:ins w:id="231" w:author="Laurence Golding" w:date="2018-05-07T09:53:00Z">
        <w:r w:rsidR="004C3D88">
          <w:t>of</w:t>
        </w:r>
      </w:ins>
      <w:commentRangeEnd w:id="230"/>
      <w:ins w:id="232" w:author="Laurence Golding" w:date="2018-05-07T11:04:00Z">
        <w:r w:rsidR="00517D26">
          <w:rPr>
            <w:rStyle w:val="CommentReference"/>
          </w:rPr>
          <w:commentReference w:id="230"/>
        </w:r>
      </w:ins>
      <w:ins w:id="233" w:author="Laurence Golding" w:date="2018-05-07T09:53:00Z">
        <w:r w:rsidR="004C3D88">
          <w:t xml:space="preserve"> </w:t>
        </w:r>
      </w:ins>
      <w:r>
        <w:t>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4" w:name="_Ref493350972"/>
      <w:bookmarkStart w:id="235" w:name="_Toc513213175"/>
      <w:r>
        <w:t>results property</w:t>
      </w:r>
      <w:bookmarkEnd w:id="234"/>
      <w:bookmarkEnd w:id="235"/>
    </w:p>
    <w:p w14:paraId="319EAE63" w14:textId="287F160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del w:id="236" w:author="Laurence Golding" w:date="2018-05-07T09:53:00Z">
        <w:r w:rsidR="00FB5300" w:rsidRPr="00FB5300" w:rsidDel="004C3D88">
          <w:delText>cont</w:delText>
        </w:r>
        <w:r w:rsidR="00FB5300" w:rsidDel="004C3D88">
          <w:delText xml:space="preserve">aining </w:delText>
        </w:r>
      </w:del>
      <w:ins w:id="237" w:author="Laurence Golding" w:date="2018-05-07T09:53:00Z">
        <w:r w:rsidR="004C3D88">
          <w:t xml:space="preserve">of </w:t>
        </w:r>
      </w:ins>
      <w:r w:rsidR="00FB5300">
        <w:t xml:space="preserve">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each of which represents a single result detected in the course of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8" w:name="_Ref493404878"/>
      <w:bookmarkStart w:id="239" w:name="_Toc513213176"/>
      <w:r>
        <w:t>resource</w:t>
      </w:r>
      <w:r w:rsidR="00401BB5">
        <w:t>s property</w:t>
      </w:r>
      <w:bookmarkEnd w:id="238"/>
      <w:bookmarkEnd w:id="239"/>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40" w:name="_Ref511828248"/>
      <w:bookmarkStart w:id="241" w:name="_Toc513213177"/>
      <w:r>
        <w:t>defaultFileEncoding</w:t>
      </w:r>
      <w:bookmarkEnd w:id="240"/>
      <w:bookmarkEnd w:id="241"/>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242" w:name="_Ref503355262"/>
      <w:bookmarkStart w:id="243" w:name="_Toc513213178"/>
      <w:r>
        <w:t>richMessageMimeType property</w:t>
      </w:r>
      <w:bookmarkEnd w:id="242"/>
      <w:bookmarkEnd w:id="243"/>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0180C5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244" w:name="_Ref510017893"/>
      <w:bookmarkStart w:id="245" w:name="_Toc513213179"/>
      <w:r>
        <w:t>redactionToken</w:t>
      </w:r>
      <w:bookmarkEnd w:id="244"/>
      <w:r>
        <w:t xml:space="preserve"> property</w:t>
      </w:r>
      <w:bookmarkEnd w:id="245"/>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w:t>
      </w:r>
      <w:r>
        <w:lastRenderedPageBreak/>
        <w:t xml:space="preserve">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7" w:name="_Toc513213180"/>
      <w:bookmarkEnd w:id="246"/>
      <w:r>
        <w:t>properties property</w:t>
      </w:r>
      <w:bookmarkEnd w:id="247"/>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8" w:name="_Ref493350964"/>
      <w:bookmarkStart w:id="249" w:name="_Toc513213181"/>
      <w:r>
        <w:t>tool object</w:t>
      </w:r>
      <w:bookmarkEnd w:id="248"/>
      <w:bookmarkEnd w:id="249"/>
    </w:p>
    <w:p w14:paraId="389A43BD" w14:textId="582B65CB" w:rsidR="00401BB5" w:rsidRDefault="00401BB5" w:rsidP="00401BB5">
      <w:pPr>
        <w:pStyle w:val="Heading3"/>
      </w:pPr>
      <w:bookmarkStart w:id="250" w:name="_Toc513213182"/>
      <w:r>
        <w:t>General</w:t>
      </w:r>
      <w:bookmarkEnd w:id="25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1" w:name="_Ref493409155"/>
      <w:bookmarkStart w:id="252" w:name="_Toc513213183"/>
      <w:r>
        <w:t>name property</w:t>
      </w:r>
      <w:bookmarkEnd w:id="251"/>
      <w:bookmarkEnd w:id="25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3" w:name="_Ref493409168"/>
      <w:bookmarkStart w:id="254" w:name="_Toc513213184"/>
      <w:r>
        <w:t>fullName property</w:t>
      </w:r>
      <w:bookmarkEnd w:id="253"/>
      <w:bookmarkEnd w:id="25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5" w:name="_Ref493409198"/>
      <w:bookmarkStart w:id="256" w:name="_Toc513213185"/>
      <w:r>
        <w:t>semanticVersion property</w:t>
      </w:r>
      <w:bookmarkEnd w:id="255"/>
      <w:bookmarkEnd w:id="256"/>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7" w:name="_Ref493409191"/>
      <w:bookmarkStart w:id="258" w:name="_Toc513213186"/>
      <w:r>
        <w:t>version property</w:t>
      </w:r>
      <w:bookmarkEnd w:id="257"/>
      <w:bookmarkEnd w:id="25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9" w:name="_Ref493409205"/>
      <w:bookmarkStart w:id="260" w:name="_Toc513213187"/>
      <w:r>
        <w:t>fileVersion property</w:t>
      </w:r>
      <w:bookmarkEnd w:id="259"/>
      <w:bookmarkEnd w:id="26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1" w:name="_Ref508811658"/>
      <w:bookmarkStart w:id="262" w:name="_Ref508812630"/>
      <w:bookmarkStart w:id="263" w:name="_Toc513213188"/>
      <w:r>
        <w:t>language property</w:t>
      </w:r>
      <w:bookmarkEnd w:id="261"/>
      <w:bookmarkEnd w:id="262"/>
      <w:bookmarkEnd w:id="263"/>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4" w:name="_Hlk503355525"/>
      <w:r w:rsidRPr="00C56762">
        <w:t>a string specifying the language of the messages produced by the tool</w:t>
      </w:r>
      <w:bookmarkEnd w:id="26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5"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6" w:name="_Ref508891515"/>
      <w:bookmarkStart w:id="267" w:name="_Toc513213189"/>
      <w:r>
        <w:t>resourceLocation property</w:t>
      </w:r>
      <w:bookmarkEnd w:id="265"/>
      <w:bookmarkEnd w:id="266"/>
      <w:bookmarkEnd w:id="267"/>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8" w:name="_Toc513213190"/>
      <w:r>
        <w:t>sarifLoggerVersion property</w:t>
      </w:r>
      <w:bookmarkEnd w:id="26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9" w:name="_Toc513213191"/>
      <w:r>
        <w:t>properties property</w:t>
      </w:r>
      <w:bookmarkEnd w:id="269"/>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0" w:name="_Ref493352563"/>
      <w:bookmarkStart w:id="271" w:name="_Toc513213192"/>
      <w:r>
        <w:t>invocation object</w:t>
      </w:r>
      <w:bookmarkEnd w:id="270"/>
      <w:bookmarkEnd w:id="271"/>
    </w:p>
    <w:p w14:paraId="10E65C9D" w14:textId="17190F2B" w:rsidR="00401BB5" w:rsidRDefault="00401BB5" w:rsidP="00401BB5">
      <w:pPr>
        <w:pStyle w:val="Heading3"/>
      </w:pPr>
      <w:bookmarkStart w:id="272" w:name="_Toc513213193"/>
      <w:r>
        <w:t>General</w:t>
      </w:r>
      <w:bookmarkEnd w:id="27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3" w:name="_Ref493414102"/>
      <w:bookmarkStart w:id="274" w:name="_Toc513213194"/>
      <w:r>
        <w:t>commandLine property</w:t>
      </w:r>
      <w:bookmarkEnd w:id="273"/>
      <w:bookmarkEnd w:id="27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5" w:name="_Ref506976541"/>
      <w:bookmarkStart w:id="276" w:name="_Toc513213195"/>
      <w:r>
        <w:t>arguments property</w:t>
      </w:r>
      <w:bookmarkEnd w:id="275"/>
      <w:bookmarkEnd w:id="27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7" w:name="_Ref511899181"/>
      <w:bookmarkStart w:id="278" w:name="_Toc513213196"/>
      <w:r>
        <w:t>responseFiles property</w:t>
      </w:r>
      <w:bookmarkEnd w:id="277"/>
      <w:bookmarkEnd w:id="278"/>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9" w:name="_Ref507597986"/>
      <w:bookmarkStart w:id="280" w:name="_Toc513213197"/>
      <w:r>
        <w:t>attachments property</w:t>
      </w:r>
      <w:bookmarkEnd w:id="279"/>
      <w:bookmarkEnd w:id="280"/>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281" w:name="_Toc513213198"/>
      <w:r>
        <w:t>startTime property</w:t>
      </w:r>
      <w:bookmarkEnd w:id="281"/>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282" w:name="_Toc513213199"/>
      <w:r>
        <w:t>endTime property</w:t>
      </w:r>
      <w:bookmarkEnd w:id="282"/>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283" w:name="_Ref509050679"/>
      <w:bookmarkStart w:id="284" w:name="_Toc513213200"/>
      <w:r>
        <w:t>exitCode property</w:t>
      </w:r>
      <w:bookmarkEnd w:id="283"/>
      <w:bookmarkEnd w:id="2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285" w:name="_Ref509050368"/>
      <w:bookmarkStart w:id="286" w:name="_Toc513213201"/>
      <w:r>
        <w:t>exitCodeDescription property</w:t>
      </w:r>
      <w:bookmarkEnd w:id="285"/>
      <w:bookmarkEnd w:id="2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7" w:name="_Toc513213202"/>
      <w:r>
        <w:t>exitSignalName property</w:t>
      </w:r>
      <w:bookmarkEnd w:id="2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288" w:name="_Ref509050492"/>
      <w:bookmarkStart w:id="289" w:name="_Toc513213203"/>
      <w:r>
        <w:t>exitSignalNumber property</w:t>
      </w:r>
      <w:bookmarkEnd w:id="288"/>
      <w:bookmarkEnd w:id="2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0" w:name="_Toc513213204"/>
      <w:r>
        <w:t>processStartFailureMessage property</w:t>
      </w:r>
      <w:bookmarkEnd w:id="2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91" w:name="_Toc513213205"/>
      <w:r>
        <w:t>toolExecutionSuccessful</w:t>
      </w:r>
      <w:r w:rsidR="00B209DE">
        <w:t xml:space="preserve"> property</w:t>
      </w:r>
      <w:bookmarkEnd w:id="29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29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29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3" w:name="_Toc513213206"/>
      <w:r>
        <w:t>machine property</w:t>
      </w:r>
      <w:bookmarkEnd w:id="2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4" w:name="_Toc513213207"/>
      <w:r>
        <w:t>account property</w:t>
      </w:r>
      <w:bookmarkEnd w:id="2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5" w:name="_Toc513213208"/>
      <w:r>
        <w:t>processId property</w:t>
      </w:r>
      <w:bookmarkEnd w:id="2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6" w:name="_Toc513213209"/>
      <w:r>
        <w:t>executableLocation</w:t>
      </w:r>
      <w:r w:rsidR="00401BB5">
        <w:t xml:space="preserve"> property</w:t>
      </w:r>
      <w:bookmarkEnd w:id="296"/>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7" w:name="_Toc513213210"/>
      <w:r>
        <w:lastRenderedPageBreak/>
        <w:t>workingDirectory property</w:t>
      </w:r>
      <w:bookmarkEnd w:id="29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8" w:name="_Toc513213211"/>
      <w:r>
        <w:t>environmentVariables property</w:t>
      </w:r>
      <w:bookmarkEnd w:id="2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9" w:name="_Ref493345429"/>
      <w:bookmarkStart w:id="300" w:name="_Toc513213212"/>
      <w:r>
        <w:t>toolNotifications property</w:t>
      </w:r>
      <w:bookmarkEnd w:id="299"/>
      <w:bookmarkEnd w:id="300"/>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1" w:name="_Ref509576439"/>
      <w:bookmarkStart w:id="302" w:name="_Toc513213213"/>
      <w:r>
        <w:t>configurationNotifications property</w:t>
      </w:r>
      <w:bookmarkEnd w:id="301"/>
      <w:bookmarkEnd w:id="302"/>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3" w:name="_Ref511899216"/>
      <w:bookmarkStart w:id="304" w:name="_Toc513213214"/>
      <w:r>
        <w:t>stdin, stdout, stderr</w:t>
      </w:r>
      <w:r w:rsidR="00D943E5">
        <w:t>, and stdoutStderr</w:t>
      </w:r>
      <w:r>
        <w:t xml:space="preserve"> properties</w:t>
      </w:r>
      <w:bookmarkEnd w:id="303"/>
      <w:bookmarkEnd w:id="304"/>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05" w:name="_Toc513213215"/>
      <w:r>
        <w:t>properties property</w:t>
      </w:r>
      <w:bookmarkEnd w:id="305"/>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6" w:name="_Ref507597819"/>
      <w:bookmarkStart w:id="307" w:name="_Toc513213216"/>
      <w:bookmarkStart w:id="308" w:name="_Ref506806657"/>
      <w:r>
        <w:t>attachment object</w:t>
      </w:r>
      <w:bookmarkEnd w:id="306"/>
      <w:bookmarkEnd w:id="307"/>
    </w:p>
    <w:p w14:paraId="554194B0" w14:textId="77777777" w:rsidR="00A27D47" w:rsidRDefault="00A27D47" w:rsidP="00A27D47">
      <w:pPr>
        <w:pStyle w:val="Heading3"/>
        <w:numPr>
          <w:ilvl w:val="2"/>
          <w:numId w:val="2"/>
        </w:numPr>
      </w:pPr>
      <w:bookmarkStart w:id="309" w:name="_Ref506978653"/>
      <w:bookmarkStart w:id="310" w:name="_Toc513213217"/>
      <w:r>
        <w:t>General</w:t>
      </w:r>
      <w:bookmarkEnd w:id="309"/>
      <w:bookmarkEnd w:id="310"/>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2055A6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228E9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                           # See </w:t>
      </w:r>
      <w:r w:rsidRPr="00F90F0E">
        <w:t>§</w:t>
      </w:r>
      <w:bookmarkStart w:id="311" w:name="_Hlk507657707"/>
      <w:r>
        <w:fldChar w:fldCharType="begin"/>
      </w:r>
      <w:r>
        <w:instrText xml:space="preserve"> REF _Ref506978525 \r \h </w:instrText>
      </w:r>
      <w:r>
        <w:fldChar w:fldCharType="separate"/>
      </w:r>
      <w:r w:rsidR="00FA7AFB">
        <w:t>3.14.3</w:t>
      </w:r>
      <w:r>
        <w:fldChar w:fldCharType="end"/>
      </w:r>
      <w:bookmarkEnd w:id="31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2" w:name="_Ref506978925"/>
      <w:bookmarkStart w:id="313" w:name="_Toc513213218"/>
      <w:r>
        <w:t>description property</w:t>
      </w:r>
      <w:bookmarkEnd w:id="312"/>
      <w:bookmarkEnd w:id="313"/>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4" w:name="_Ref506978525"/>
      <w:bookmarkStart w:id="315" w:name="_Toc513213219"/>
      <w:r>
        <w:lastRenderedPageBreak/>
        <w:t>fileLocation</w:t>
      </w:r>
      <w:r w:rsidR="00A27D47">
        <w:t xml:space="preserve"> property</w:t>
      </w:r>
      <w:bookmarkEnd w:id="314"/>
      <w:bookmarkEnd w:id="315"/>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16" w:name="_Toc513213220"/>
      <w:r>
        <w:t>regions property</w:t>
      </w:r>
      <w:bookmarkEnd w:id="316"/>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17" w:name="_Toc513213221"/>
      <w:bookmarkStart w:id="318" w:name="_Hlk513212887"/>
      <w:r>
        <w:t>rectangles property</w:t>
      </w:r>
      <w:bookmarkEnd w:id="317"/>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9" w:name="_Toc513213222"/>
      <w:bookmarkEnd w:id="318"/>
      <w:r>
        <w:t>conversion object</w:t>
      </w:r>
      <w:bookmarkEnd w:id="308"/>
      <w:bookmarkEnd w:id="319"/>
    </w:p>
    <w:p w14:paraId="615BCC83" w14:textId="7B3EE260" w:rsidR="00AC6C45" w:rsidRDefault="00AC6C45" w:rsidP="00AC6C45">
      <w:pPr>
        <w:pStyle w:val="Heading3"/>
      </w:pPr>
      <w:bookmarkStart w:id="320" w:name="_Toc513213223"/>
      <w:r>
        <w:t>General</w:t>
      </w:r>
      <w:bookmarkEnd w:id="32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1" w:name="_Ref503539410"/>
      <w:bookmarkStart w:id="322" w:name="_Toc513213224"/>
      <w:r>
        <w:t>tool property</w:t>
      </w:r>
      <w:bookmarkEnd w:id="321"/>
      <w:bookmarkEnd w:id="322"/>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3" w:name="_Ref503608264"/>
      <w:bookmarkStart w:id="324" w:name="_Toc513213225"/>
      <w:r>
        <w:lastRenderedPageBreak/>
        <w:t>invocation property</w:t>
      </w:r>
      <w:bookmarkEnd w:id="323"/>
      <w:bookmarkEnd w:id="324"/>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5" w:name="_Ref503539431"/>
      <w:bookmarkStart w:id="326" w:name="_Toc513213226"/>
      <w:r>
        <w:t>analysisToolLog</w:t>
      </w:r>
      <w:r w:rsidR="00ED76F2">
        <w:t>Files</w:t>
      </w:r>
      <w:r>
        <w:t xml:space="preserve"> property</w:t>
      </w:r>
      <w:bookmarkEnd w:id="325"/>
      <w:bookmarkEnd w:id="32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327" w:name="_Ref511829625"/>
      <w:bookmarkStart w:id="328" w:name="_Toc513213227"/>
      <w:r>
        <w:t>versionControlDetails object</w:t>
      </w:r>
      <w:bookmarkEnd w:id="327"/>
      <w:bookmarkEnd w:id="328"/>
    </w:p>
    <w:p w14:paraId="28FE29F4" w14:textId="169979D6" w:rsidR="002315DB" w:rsidRDefault="002315DB" w:rsidP="002315DB">
      <w:pPr>
        <w:pStyle w:val="Heading3"/>
      </w:pPr>
      <w:bookmarkStart w:id="329" w:name="_Toc513213228"/>
      <w:r>
        <w:t>General</w:t>
      </w:r>
      <w:bookmarkEnd w:id="329"/>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330" w:name="_Toc513213229"/>
      <w:r>
        <w:t>Constraints</w:t>
      </w:r>
      <w:bookmarkEnd w:id="33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1" w:name="_Ref511829678"/>
      <w:bookmarkStart w:id="332" w:name="_Toc513213230"/>
      <w:r>
        <w:t>uri property</w:t>
      </w:r>
      <w:bookmarkEnd w:id="331"/>
      <w:bookmarkEnd w:id="332"/>
    </w:p>
    <w:p w14:paraId="1785AFD1" w14:textId="0EE2EBE8" w:rsidR="001466B1" w:rsidRDefault="001466B1" w:rsidP="001466B1">
      <w:bookmarkStart w:id="33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4" w:name="_Ref513199006"/>
      <w:bookmarkStart w:id="335" w:name="_Toc513213231"/>
      <w:r>
        <w:t>revisionId property</w:t>
      </w:r>
      <w:bookmarkEnd w:id="333"/>
      <w:bookmarkEnd w:id="334"/>
      <w:bookmarkEnd w:id="33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6" w:name="_Ref511829698"/>
      <w:bookmarkStart w:id="337" w:name="_Toc513213232"/>
      <w:r>
        <w:t>branch property</w:t>
      </w:r>
      <w:bookmarkEnd w:id="336"/>
      <w:bookmarkEnd w:id="33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8" w:name="_Toc513213233"/>
      <w:r>
        <w:lastRenderedPageBreak/>
        <w:t>tag property</w:t>
      </w:r>
      <w:bookmarkEnd w:id="33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9" w:name="_Toc513213234"/>
      <w:r>
        <w:t>timestamp property</w:t>
      </w:r>
      <w:bookmarkEnd w:id="339"/>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340" w:name="_Toc513213235"/>
      <w:r>
        <w:t>properties property</w:t>
      </w:r>
      <w:bookmarkEnd w:id="340"/>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41" w:name="_Ref493403111"/>
      <w:bookmarkStart w:id="342" w:name="_Ref493404005"/>
      <w:bookmarkStart w:id="343" w:name="_Toc513213236"/>
      <w:r>
        <w:t>file object</w:t>
      </w:r>
      <w:bookmarkEnd w:id="341"/>
      <w:bookmarkEnd w:id="342"/>
      <w:bookmarkEnd w:id="343"/>
    </w:p>
    <w:p w14:paraId="375224F2" w14:textId="20156049" w:rsidR="00401BB5" w:rsidRDefault="00401BB5" w:rsidP="00401BB5">
      <w:pPr>
        <w:pStyle w:val="Heading3"/>
      </w:pPr>
      <w:bookmarkStart w:id="344" w:name="_Toc513213237"/>
      <w:r>
        <w:t>General</w:t>
      </w:r>
      <w:bookmarkEnd w:id="34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5" w:name="_Ref493403519"/>
      <w:bookmarkStart w:id="346" w:name="_Toc513213238"/>
      <w:r>
        <w:t>fileLocation</w:t>
      </w:r>
      <w:r w:rsidR="00401BB5">
        <w:t xml:space="preserve"> property</w:t>
      </w:r>
      <w:bookmarkEnd w:id="345"/>
      <w:bookmarkEnd w:id="346"/>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7" w:name="_Ref493404063"/>
      <w:bookmarkStart w:id="348" w:name="_Toc513213239"/>
      <w:r>
        <w:lastRenderedPageBreak/>
        <w:t>parentKey property</w:t>
      </w:r>
      <w:bookmarkEnd w:id="347"/>
      <w:bookmarkEnd w:id="348"/>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9" w:name="_Ref493403563"/>
      <w:bookmarkStart w:id="350" w:name="_Toc513213240"/>
      <w:r>
        <w:t>offset property</w:t>
      </w:r>
      <w:bookmarkEnd w:id="349"/>
      <w:bookmarkEnd w:id="35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51" w:name="_Ref493403574"/>
      <w:bookmarkStart w:id="352" w:name="_Toc513213241"/>
      <w:r>
        <w:t>length property</w:t>
      </w:r>
      <w:bookmarkEnd w:id="351"/>
      <w:bookmarkEnd w:id="35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3" w:name="_Toc513213242"/>
      <w:r>
        <w:t>roles property</w:t>
      </w:r>
      <w:bookmarkEnd w:id="35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4" w:name="_Toc513213243"/>
      <w:r>
        <w:lastRenderedPageBreak/>
        <w:t>mimeType property</w:t>
      </w:r>
      <w:bookmarkEnd w:id="354"/>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5" w:name="_Ref511899450"/>
      <w:bookmarkStart w:id="356" w:name="_Toc513213244"/>
      <w:r>
        <w:t>contents property</w:t>
      </w:r>
      <w:bookmarkEnd w:id="355"/>
      <w:bookmarkEnd w:id="356"/>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357" w:name="_Ref511828128"/>
      <w:bookmarkStart w:id="358" w:name="_Toc513213245"/>
      <w:r>
        <w:t>encoding property</w:t>
      </w:r>
      <w:bookmarkEnd w:id="357"/>
      <w:bookmarkEnd w:id="358"/>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9" w:name="_Ref493345445"/>
      <w:bookmarkStart w:id="360" w:name="_Toc513213246"/>
      <w:r>
        <w:t>hashes property</w:t>
      </w:r>
      <w:bookmarkEnd w:id="359"/>
      <w:bookmarkEnd w:id="360"/>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61" w:name="_Toc513213247"/>
      <w:r>
        <w:t>properties property</w:t>
      </w:r>
      <w:bookmarkEnd w:id="361"/>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2" w:name="_Ref493423194"/>
      <w:bookmarkStart w:id="363" w:name="_Toc513213248"/>
      <w:r>
        <w:t>hash object</w:t>
      </w:r>
      <w:bookmarkEnd w:id="362"/>
      <w:bookmarkEnd w:id="363"/>
    </w:p>
    <w:p w14:paraId="5D6F2309" w14:textId="08453102" w:rsidR="00401BB5" w:rsidRDefault="00401BB5" w:rsidP="00401BB5">
      <w:pPr>
        <w:pStyle w:val="Heading3"/>
      </w:pPr>
      <w:bookmarkStart w:id="364" w:name="_Toc513213249"/>
      <w:r>
        <w:t>General</w:t>
      </w:r>
      <w:bookmarkEnd w:id="36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5" w:name="_Ref493423561"/>
      <w:bookmarkStart w:id="366" w:name="_Ref493423701"/>
      <w:bookmarkStart w:id="367" w:name="_Toc513213250"/>
      <w:r>
        <w:t>value property</w:t>
      </w:r>
      <w:bookmarkEnd w:id="365"/>
      <w:bookmarkEnd w:id="366"/>
      <w:bookmarkEnd w:id="367"/>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8" w:name="_Ref493423568"/>
      <w:bookmarkStart w:id="369" w:name="_Toc513213251"/>
      <w:r>
        <w:t>algorithm property</w:t>
      </w:r>
      <w:bookmarkEnd w:id="368"/>
      <w:bookmarkEnd w:id="369"/>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w:t>
      </w:r>
      <w:r w:rsidR="00970B3D">
        <w:lastRenderedPageBreak/>
        <w:t xml:space="preserve">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70" w:name="_Ref493350984"/>
      <w:bookmarkStart w:id="371" w:name="_Toc513213252"/>
      <w:r>
        <w:t>result object</w:t>
      </w:r>
      <w:bookmarkEnd w:id="370"/>
      <w:bookmarkEnd w:id="371"/>
    </w:p>
    <w:p w14:paraId="74FD90F6" w14:textId="18F2DD20" w:rsidR="00401BB5" w:rsidRDefault="00401BB5" w:rsidP="00401BB5">
      <w:pPr>
        <w:pStyle w:val="Heading3"/>
      </w:pPr>
      <w:bookmarkStart w:id="372" w:name="_Toc513213253"/>
      <w:r>
        <w:t>General</w:t>
      </w:r>
      <w:bookmarkEnd w:id="37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3" w:name="_Ref509922615"/>
      <w:bookmarkStart w:id="374" w:name="_Toc513213254"/>
      <w:r>
        <w:t>Constraints</w:t>
      </w:r>
      <w:bookmarkEnd w:id="373"/>
      <w:bookmarkEnd w:id="374"/>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5" w:name="_Toc513213255"/>
      <w:bookmarkStart w:id="376" w:name="_Ref493408865"/>
      <w:r>
        <w:lastRenderedPageBreak/>
        <w:t>id property</w:t>
      </w:r>
      <w:bookmarkEnd w:id="375"/>
    </w:p>
    <w:p w14:paraId="2C599143" w14:textId="77777777" w:rsidR="00376B6D" w:rsidRDefault="00376B6D" w:rsidP="00376B6D">
      <w:bookmarkStart w:id="37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8" w:name="_Ref513193500"/>
      <w:bookmarkStart w:id="379" w:name="_Ref513195673"/>
      <w:bookmarkStart w:id="380" w:name="_Toc513213256"/>
      <w:r>
        <w:t>ruleId property</w:t>
      </w:r>
      <w:bookmarkEnd w:id="376"/>
      <w:bookmarkEnd w:id="377"/>
      <w:bookmarkEnd w:id="378"/>
      <w:bookmarkEnd w:id="379"/>
      <w:bookmarkEnd w:id="38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81" w:name="_Ref493511208"/>
      <w:bookmarkStart w:id="382" w:name="_Toc513213257"/>
      <w:r>
        <w:t>level property</w:t>
      </w:r>
      <w:bookmarkEnd w:id="381"/>
      <w:bookmarkEnd w:id="38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3" w:name="_Ref493426628"/>
      <w:bookmarkStart w:id="384" w:name="_Toc513213258"/>
      <w:r>
        <w:t>message property</w:t>
      </w:r>
      <w:bookmarkEnd w:id="383"/>
      <w:bookmarkEnd w:id="384"/>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5" w:name="_Ref508874628"/>
      <w:bookmarkStart w:id="386" w:name="_Toc513213259"/>
      <w:bookmarkStart w:id="387" w:name="_Hlk513212230"/>
      <w:r>
        <w:t>ruleMessageId property</w:t>
      </w:r>
      <w:bookmarkEnd w:id="385"/>
      <w:bookmarkEnd w:id="386"/>
    </w:p>
    <w:bookmarkEnd w:id="387"/>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r>
        <w:t>{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388"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2F35FBA5" w:rsidR="00B541E2" w:rsidRDefault="00B541E2" w:rsidP="00B541E2">
      <w:pPr>
        <w:pStyle w:val="Codesmall"/>
      </w:pPr>
      <w:r>
        <w:t>{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lastRenderedPageBreak/>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9" w:name="_Ref510013155"/>
      <w:bookmarkStart w:id="390" w:name="_Toc513213260"/>
      <w:bookmarkEnd w:id="388"/>
      <w:r>
        <w:t>locations property</w:t>
      </w:r>
      <w:bookmarkEnd w:id="389"/>
      <w:bookmarkEnd w:id="390"/>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91" w:name="_Ref510085223"/>
      <w:bookmarkStart w:id="392" w:name="_Toc513213261"/>
      <w:r>
        <w:t>analysisTarget</w:t>
      </w:r>
      <w:r w:rsidR="00673F27">
        <w:t xml:space="preserve"> p</w:t>
      </w:r>
      <w:r>
        <w:t>roperty</w:t>
      </w:r>
      <w:bookmarkEnd w:id="391"/>
      <w:bookmarkEnd w:id="392"/>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064D5CD" w:rsidR="00673F27" w:rsidRDefault="00673F27" w:rsidP="00673F2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3" w:name="_Ref513040093"/>
      <w:bookmarkStart w:id="394" w:name="_Toc513213262"/>
      <w:r>
        <w:t>fingerprints property</w:t>
      </w:r>
      <w:bookmarkEnd w:id="393"/>
      <w:bookmarkEnd w:id="394"/>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D1008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95" w:name="_Ref507591746"/>
      <w:bookmarkStart w:id="396" w:name="_Toc513213263"/>
      <w:r>
        <w:t>partialFingerprints</w:t>
      </w:r>
      <w:r w:rsidR="00401BB5">
        <w:t xml:space="preserve"> property</w:t>
      </w:r>
      <w:bookmarkEnd w:id="395"/>
      <w:bookmarkEnd w:id="396"/>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7"/>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8" w:name="_Ref510008160"/>
      <w:bookmarkStart w:id="399" w:name="_Toc513213264"/>
      <w:r>
        <w:t>codeFlows property</w:t>
      </w:r>
      <w:bookmarkEnd w:id="398"/>
      <w:bookmarkEnd w:id="399"/>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00" w:name="_Ref511820702"/>
      <w:bookmarkStart w:id="401" w:name="_Toc513213265"/>
      <w:r>
        <w:t>graphs property</w:t>
      </w:r>
      <w:bookmarkEnd w:id="400"/>
      <w:bookmarkEnd w:id="401"/>
    </w:p>
    <w:p w14:paraId="7F5C098A" w14:textId="505BC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del w:id="402" w:author="Laurence Golding" w:date="2018-05-07T09:53:00Z">
        <w:r w:rsidDel="004C3D88">
          <w:delText xml:space="preserve">containing </w:delText>
        </w:r>
      </w:del>
      <w:ins w:id="403" w:author="Laurence Golding" w:date="2018-05-07T09:53:00Z">
        <w:r w:rsidR="004C3D88">
          <w:t xml:space="preserve">of </w:t>
        </w:r>
      </w:ins>
      <w:r>
        <w:t>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04" w:name="_Ref511820008"/>
      <w:bookmarkStart w:id="405" w:name="_Toc513213266"/>
      <w:r>
        <w:t>graphTraversals property</w:t>
      </w:r>
      <w:bookmarkEnd w:id="404"/>
      <w:bookmarkEnd w:id="405"/>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06" w:name="_Toc513213267"/>
      <w:r>
        <w:lastRenderedPageBreak/>
        <w:t>stacks property</w:t>
      </w:r>
      <w:bookmarkEnd w:id="406"/>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7" w:name="_Ref493499246"/>
      <w:bookmarkStart w:id="408" w:name="_Toc513213268"/>
      <w:r>
        <w:t>relatedLocations property</w:t>
      </w:r>
      <w:bookmarkEnd w:id="407"/>
      <w:bookmarkEnd w:id="408"/>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9" w:name="_Toc513213269"/>
      <w:r>
        <w:lastRenderedPageBreak/>
        <w:t>suppressionStates property</w:t>
      </w:r>
      <w:bookmarkEnd w:id="409"/>
    </w:p>
    <w:p w14:paraId="1AE8DC88" w14:textId="2A54B9A5" w:rsidR="00401BB5" w:rsidRDefault="00401BB5" w:rsidP="00401BB5">
      <w:pPr>
        <w:pStyle w:val="Heading4"/>
      </w:pPr>
      <w:bookmarkStart w:id="410" w:name="_Toc513213270"/>
      <w:r>
        <w:t>General</w:t>
      </w:r>
      <w:bookmarkEnd w:id="410"/>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11" w:name="_Ref493475240"/>
      <w:bookmarkStart w:id="412" w:name="_Toc513213271"/>
      <w:r>
        <w:t>suppressedInSource value</w:t>
      </w:r>
      <w:bookmarkEnd w:id="411"/>
      <w:bookmarkEnd w:id="41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13" w:name="_Ref493475253"/>
      <w:bookmarkStart w:id="414" w:name="_Toc513213272"/>
      <w:r>
        <w:t>suppressedExternally value</w:t>
      </w:r>
      <w:bookmarkEnd w:id="413"/>
      <w:bookmarkEnd w:id="41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5" w:name="_Ref493351360"/>
      <w:bookmarkStart w:id="416" w:name="_Toc513213273"/>
      <w:r>
        <w:t>baselineState property</w:t>
      </w:r>
      <w:bookmarkEnd w:id="415"/>
      <w:bookmarkEnd w:id="41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17" w:name="_Ref507598047"/>
      <w:bookmarkStart w:id="418" w:name="_Ref508987354"/>
      <w:bookmarkStart w:id="419" w:name="_Toc513213274"/>
      <w:bookmarkStart w:id="420" w:name="_Ref506807829"/>
      <w:r>
        <w:t>a</w:t>
      </w:r>
      <w:r w:rsidR="00A27D47">
        <w:t>ttachments</w:t>
      </w:r>
      <w:bookmarkEnd w:id="417"/>
      <w:r>
        <w:t xml:space="preserve"> property</w:t>
      </w:r>
      <w:bookmarkEnd w:id="418"/>
      <w:bookmarkEnd w:id="419"/>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21" w:name="_Ref510085934"/>
      <w:bookmarkStart w:id="422" w:name="_Toc513213275"/>
      <w:r>
        <w:t>conversionProvenance property</w:t>
      </w:r>
      <w:bookmarkEnd w:id="420"/>
      <w:bookmarkEnd w:id="421"/>
      <w:bookmarkEnd w:id="42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23" w:name="_Toc513213276"/>
      <w:r>
        <w:t>fixes property</w:t>
      </w:r>
      <w:bookmarkEnd w:id="423"/>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424" w:name="_Toc513213277"/>
      <w:r>
        <w:t>properties property</w:t>
      </w:r>
      <w:bookmarkEnd w:id="424"/>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5" w:name="_Ref493426721"/>
      <w:bookmarkStart w:id="426" w:name="_Ref507665939"/>
      <w:bookmarkStart w:id="427" w:name="_Toc513213278"/>
      <w:r>
        <w:t>location object</w:t>
      </w:r>
      <w:bookmarkEnd w:id="425"/>
      <w:bookmarkEnd w:id="426"/>
      <w:bookmarkEnd w:id="427"/>
    </w:p>
    <w:p w14:paraId="27ED50C0" w14:textId="23D428DC" w:rsidR="006E546E" w:rsidRDefault="006E546E" w:rsidP="006E546E">
      <w:pPr>
        <w:pStyle w:val="Heading3"/>
      </w:pPr>
      <w:bookmarkStart w:id="428" w:name="_Ref493479281"/>
      <w:bookmarkStart w:id="429" w:name="_Toc513213279"/>
      <w:r>
        <w:t>General</w:t>
      </w:r>
      <w:bookmarkEnd w:id="428"/>
      <w:bookmarkEnd w:id="429"/>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430" w:name="_Ref493477623"/>
      <w:bookmarkStart w:id="431" w:name="_Ref493478351"/>
      <w:bookmarkStart w:id="432" w:name="_Toc513213280"/>
      <w:r>
        <w:t xml:space="preserve">physicalLocation </w:t>
      </w:r>
      <w:r w:rsidR="006E546E">
        <w:t>property</w:t>
      </w:r>
      <w:bookmarkEnd w:id="430"/>
      <w:bookmarkEnd w:id="431"/>
      <w:bookmarkEnd w:id="432"/>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33" w:name="_Ref493404450"/>
      <w:bookmarkStart w:id="434" w:name="_Ref493404690"/>
      <w:bookmarkStart w:id="435" w:name="_Toc513213281"/>
      <w:r>
        <w:t>fullyQualifiedLogicalName property</w:t>
      </w:r>
      <w:bookmarkEnd w:id="433"/>
      <w:bookmarkEnd w:id="434"/>
      <w:bookmarkEnd w:id="43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36" w:name="_Hlk513194534"/>
      <w:bookmarkStart w:id="43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36"/>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37"/>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38" w:name="_Ref513121634"/>
      <w:bookmarkStart w:id="439" w:name="_Ref513122103"/>
      <w:bookmarkStart w:id="440" w:name="_Toc513213282"/>
      <w:r>
        <w:t>message property</w:t>
      </w:r>
      <w:bookmarkEnd w:id="438"/>
      <w:bookmarkEnd w:id="439"/>
      <w:bookmarkEnd w:id="440"/>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441" w:name="_Ref510102819"/>
      <w:bookmarkStart w:id="442" w:name="_Toc513213283"/>
      <w:r>
        <w:t>annotations property</w:t>
      </w:r>
      <w:bookmarkEnd w:id="441"/>
      <w:bookmarkEnd w:id="442"/>
    </w:p>
    <w:p w14:paraId="1F7AABEC" w14:textId="2A63C35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del w:id="443" w:author="Laurence Golding" w:date="2018-05-07T09:54:00Z">
        <w:r w:rsidDel="004C3D88">
          <w:delText xml:space="preserve">containing </w:delText>
        </w:r>
      </w:del>
      <w:ins w:id="444" w:author="Laurence Golding" w:date="2018-05-07T09:54:00Z">
        <w:r w:rsidR="004C3D88">
          <w:t xml:space="preserve">of </w:t>
        </w:r>
      </w:ins>
      <w:r>
        <w:t>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specified by </w:t>
      </w:r>
      <w:r w:rsidR="0022400E">
        <w:lastRenderedPageBreak/>
        <w:t xml:space="preserve">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45" w:name="_Toc513213284"/>
      <w:r>
        <w:t>properties property</w:t>
      </w:r>
      <w:bookmarkEnd w:id="445"/>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6" w:name="_Ref493477390"/>
      <w:bookmarkStart w:id="447" w:name="_Ref493478323"/>
      <w:bookmarkStart w:id="448" w:name="_Ref493478590"/>
      <w:bookmarkStart w:id="449" w:name="_Toc513213285"/>
      <w:r>
        <w:t>physicalLocation object</w:t>
      </w:r>
      <w:bookmarkEnd w:id="446"/>
      <w:bookmarkEnd w:id="447"/>
      <w:bookmarkEnd w:id="448"/>
      <w:bookmarkEnd w:id="449"/>
    </w:p>
    <w:p w14:paraId="0B9181AD" w14:textId="12F902F2" w:rsidR="006E546E" w:rsidRDefault="006E546E" w:rsidP="006E546E">
      <w:pPr>
        <w:pStyle w:val="Heading3"/>
      </w:pPr>
      <w:bookmarkStart w:id="450" w:name="_Toc513213286"/>
      <w:r>
        <w:t>General</w:t>
      </w:r>
      <w:bookmarkEnd w:id="45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1" w:name="_Ref503357394"/>
      <w:bookmarkStart w:id="452" w:name="_Toc513213287"/>
      <w:bookmarkStart w:id="453" w:name="_Ref493343236"/>
      <w:r>
        <w:t>id property</w:t>
      </w:r>
      <w:bookmarkEnd w:id="451"/>
      <w:bookmarkEnd w:id="452"/>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D23E76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4" w:name="_Ref503369432"/>
      <w:bookmarkStart w:id="455" w:name="_Ref503369435"/>
      <w:bookmarkStart w:id="456" w:name="_Ref503371110"/>
      <w:bookmarkStart w:id="457" w:name="_Ref503371652"/>
      <w:bookmarkStart w:id="458" w:name="_Toc513213288"/>
      <w:r>
        <w:t>fileLocation</w:t>
      </w:r>
      <w:r w:rsidR="006E546E">
        <w:t xml:space="preserve"> property</w:t>
      </w:r>
      <w:bookmarkEnd w:id="453"/>
      <w:bookmarkEnd w:id="454"/>
      <w:bookmarkEnd w:id="455"/>
      <w:bookmarkEnd w:id="456"/>
      <w:bookmarkEnd w:id="457"/>
      <w:bookmarkEnd w:id="458"/>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9" w:name="_Ref493509797"/>
      <w:bookmarkStart w:id="460" w:name="_Toc513213289"/>
      <w:r>
        <w:t>region property</w:t>
      </w:r>
      <w:bookmarkEnd w:id="459"/>
      <w:bookmarkEnd w:id="460"/>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61" w:name="_Toc513213290"/>
      <w:r>
        <w:t>contextRegion property</w:t>
      </w:r>
      <w:bookmarkEnd w:id="461"/>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62" w:name="_Ref493490350"/>
      <w:bookmarkStart w:id="463" w:name="_Toc513213291"/>
      <w:r>
        <w:t>region object</w:t>
      </w:r>
      <w:bookmarkEnd w:id="462"/>
      <w:bookmarkEnd w:id="463"/>
    </w:p>
    <w:p w14:paraId="5C4DB1F6" w14:textId="0F642D18" w:rsidR="006E546E" w:rsidRDefault="006E546E" w:rsidP="006E546E">
      <w:pPr>
        <w:pStyle w:val="Heading3"/>
      </w:pPr>
      <w:bookmarkStart w:id="464" w:name="_Toc513213292"/>
      <w:r>
        <w:t>General</w:t>
      </w:r>
      <w:bookmarkEnd w:id="46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5" w:name="_Ref493492556"/>
      <w:bookmarkStart w:id="466" w:name="_Ref493492604"/>
      <w:bookmarkStart w:id="467" w:name="_Ref493492671"/>
      <w:bookmarkStart w:id="468" w:name="_Toc513213293"/>
      <w:r>
        <w:t>Text regions</w:t>
      </w:r>
      <w:bookmarkEnd w:id="465"/>
      <w:bookmarkEnd w:id="466"/>
      <w:bookmarkEnd w:id="467"/>
      <w:bookmarkEnd w:id="468"/>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9" w:name="_Ref509043519"/>
      <w:bookmarkStart w:id="470" w:name="_Ref509043733"/>
      <w:bookmarkStart w:id="471" w:name="_Toc513213294"/>
      <w:r>
        <w:t>Binary regions</w:t>
      </w:r>
      <w:bookmarkEnd w:id="469"/>
      <w:bookmarkEnd w:id="470"/>
      <w:bookmarkEnd w:id="471"/>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2" w:name="_Ref493490565"/>
      <w:bookmarkStart w:id="473" w:name="_Ref493491243"/>
      <w:bookmarkStart w:id="474" w:name="_Ref493492406"/>
      <w:bookmarkStart w:id="475" w:name="_Toc513213295"/>
      <w:r>
        <w:t>startLine property</w:t>
      </w:r>
      <w:bookmarkEnd w:id="472"/>
      <w:bookmarkEnd w:id="473"/>
      <w:bookmarkEnd w:id="474"/>
      <w:bookmarkEnd w:id="47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6" w:name="_Ref493491260"/>
      <w:bookmarkStart w:id="477" w:name="_Ref493492414"/>
      <w:bookmarkStart w:id="478" w:name="_Toc513213296"/>
      <w:r>
        <w:t>startColumn property</w:t>
      </w:r>
      <w:bookmarkEnd w:id="476"/>
      <w:bookmarkEnd w:id="477"/>
      <w:bookmarkEnd w:id="47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479" w:name="_Ref493491334"/>
      <w:bookmarkStart w:id="480" w:name="_Ref493492422"/>
      <w:bookmarkStart w:id="481" w:name="_Toc513213297"/>
      <w:r>
        <w:t>endLine property</w:t>
      </w:r>
      <w:bookmarkEnd w:id="479"/>
      <w:bookmarkEnd w:id="480"/>
      <w:bookmarkEnd w:id="48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482" w:name="_Ref493491342"/>
      <w:bookmarkStart w:id="483" w:name="_Ref493492427"/>
      <w:bookmarkStart w:id="484" w:name="_Toc513213298"/>
      <w:r>
        <w:lastRenderedPageBreak/>
        <w:t>endColumn property</w:t>
      </w:r>
      <w:bookmarkEnd w:id="482"/>
      <w:bookmarkEnd w:id="483"/>
      <w:bookmarkEnd w:id="48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485" w:name="_Ref493492251"/>
      <w:bookmarkStart w:id="486" w:name="_Ref493492981"/>
      <w:bookmarkStart w:id="487" w:name="_Toc513213299"/>
      <w:r>
        <w:t>offset property</w:t>
      </w:r>
      <w:bookmarkEnd w:id="485"/>
      <w:bookmarkEnd w:id="486"/>
      <w:bookmarkEnd w:id="48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8" w:name="_Ref493491350"/>
      <w:bookmarkStart w:id="489" w:name="_Ref493492312"/>
      <w:bookmarkStart w:id="490" w:name="_Toc513213300"/>
      <w:r>
        <w:t>length property</w:t>
      </w:r>
      <w:bookmarkEnd w:id="488"/>
      <w:bookmarkEnd w:id="489"/>
      <w:bookmarkEnd w:id="49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91" w:name="_Toc513213301"/>
      <w:r>
        <w:t>snippet property</w:t>
      </w:r>
      <w:bookmarkEnd w:id="491"/>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92" w:name="_Ref513118337"/>
      <w:bookmarkStart w:id="493" w:name="_Toc513213302"/>
      <w:r>
        <w:t>message property</w:t>
      </w:r>
      <w:bookmarkEnd w:id="492"/>
      <w:bookmarkEnd w:id="493"/>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94" w:name="_Ref513118449"/>
      <w:bookmarkStart w:id="495" w:name="_Toc513213303"/>
      <w:bookmarkStart w:id="496" w:name="_Hlk513212890"/>
      <w:r>
        <w:t>rectangle object</w:t>
      </w:r>
      <w:bookmarkEnd w:id="494"/>
      <w:bookmarkEnd w:id="495"/>
    </w:p>
    <w:p w14:paraId="3C4A6F0B" w14:textId="2FBD2981" w:rsidR="008A21D5" w:rsidRDefault="008A21D5" w:rsidP="008A21D5">
      <w:pPr>
        <w:pStyle w:val="Heading3"/>
      </w:pPr>
      <w:bookmarkStart w:id="497" w:name="_Toc513213304"/>
      <w:r>
        <w:t>General</w:t>
      </w:r>
      <w:bookmarkEnd w:id="49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8" w:name="_Toc513213305"/>
      <w:r>
        <w:lastRenderedPageBreak/>
        <w:t>top, left, bottom, and right properties</w:t>
      </w:r>
      <w:bookmarkEnd w:id="498"/>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99" w:name="_Ref513118473"/>
      <w:bookmarkStart w:id="500" w:name="_Toc513213306"/>
      <w:r>
        <w:t>message property</w:t>
      </w:r>
      <w:bookmarkEnd w:id="499"/>
      <w:bookmarkEnd w:id="500"/>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01" w:name="_Ref493404505"/>
      <w:bookmarkStart w:id="502" w:name="_Toc513213307"/>
      <w:bookmarkEnd w:id="496"/>
      <w:r>
        <w:t>logicalLocation object</w:t>
      </w:r>
      <w:bookmarkEnd w:id="501"/>
      <w:bookmarkEnd w:id="502"/>
    </w:p>
    <w:p w14:paraId="479717FF" w14:textId="2760154A" w:rsidR="006E546E" w:rsidRDefault="006E546E" w:rsidP="006E546E">
      <w:pPr>
        <w:pStyle w:val="Heading3"/>
      </w:pPr>
      <w:bookmarkStart w:id="503" w:name="_Toc513213308"/>
      <w:r>
        <w:t>General</w:t>
      </w:r>
      <w:bookmarkEnd w:id="50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04" w:name="_Toc513213309"/>
      <w:r>
        <w:t>name property</w:t>
      </w:r>
      <w:bookmarkEnd w:id="504"/>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lastRenderedPageBreak/>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5" w:name="_Ref513194876"/>
      <w:bookmarkStart w:id="506" w:name="_Toc513213310"/>
      <w:r>
        <w:t>fullyQualifiedName property</w:t>
      </w:r>
      <w:bookmarkEnd w:id="505"/>
      <w:bookmarkEnd w:id="506"/>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07" w:name="_Toc513213311"/>
      <w:r>
        <w:t>decoratedName property</w:t>
      </w:r>
      <w:bookmarkEnd w:id="50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8" w:name="_Ref513195445"/>
      <w:bookmarkStart w:id="509" w:name="_Toc513213312"/>
      <w:r>
        <w:t>kind property</w:t>
      </w:r>
      <w:bookmarkEnd w:id="508"/>
      <w:bookmarkEnd w:id="50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10" w:name="_Toc513213313"/>
      <w:r>
        <w:lastRenderedPageBreak/>
        <w:t>parentKey property</w:t>
      </w:r>
      <w:bookmarkEnd w:id="510"/>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11" w:name="_Ref510008325"/>
      <w:bookmarkStart w:id="512" w:name="_Toc513213314"/>
      <w:r>
        <w:t>codeFlow object</w:t>
      </w:r>
      <w:bookmarkEnd w:id="511"/>
      <w:bookmarkEnd w:id="512"/>
    </w:p>
    <w:p w14:paraId="507EC364" w14:textId="20C3EC2C" w:rsidR="00B163FF" w:rsidRDefault="00B163FF" w:rsidP="00B163FF">
      <w:pPr>
        <w:pStyle w:val="Heading3"/>
      </w:pPr>
      <w:bookmarkStart w:id="513" w:name="_Ref510009088"/>
      <w:bookmarkStart w:id="514" w:name="_Toc513213315"/>
      <w:r>
        <w:t>General</w:t>
      </w:r>
      <w:bookmarkEnd w:id="513"/>
      <w:bookmarkEnd w:id="51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5" w:name="_Ref510008352"/>
      <w:bookmarkStart w:id="516" w:name="_Toc513213316"/>
      <w:r>
        <w:t>message property</w:t>
      </w:r>
      <w:bookmarkEnd w:id="515"/>
      <w:bookmarkEnd w:id="516"/>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17" w:name="_Ref510008358"/>
      <w:bookmarkStart w:id="518" w:name="_Toc513213317"/>
      <w:r>
        <w:t>threadFlows property</w:t>
      </w:r>
      <w:bookmarkEnd w:id="517"/>
      <w:bookmarkEnd w:id="518"/>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9" w:name="_Toc513213318"/>
      <w:r>
        <w:t>properties property</w:t>
      </w:r>
      <w:bookmarkEnd w:id="519"/>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20" w:name="_Ref493427364"/>
      <w:bookmarkStart w:id="521" w:name="_Toc513213319"/>
      <w:r>
        <w:t>thread</w:t>
      </w:r>
      <w:r w:rsidR="006E546E">
        <w:t>Flow object</w:t>
      </w:r>
      <w:bookmarkEnd w:id="520"/>
      <w:bookmarkEnd w:id="521"/>
    </w:p>
    <w:p w14:paraId="68EE36AB" w14:textId="336A5D40" w:rsidR="006E546E" w:rsidRDefault="006E546E" w:rsidP="006E546E">
      <w:pPr>
        <w:pStyle w:val="Heading3"/>
      </w:pPr>
      <w:bookmarkStart w:id="522" w:name="_Toc513213320"/>
      <w:r>
        <w:t>General</w:t>
      </w:r>
      <w:bookmarkEnd w:id="52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23" w:name="_Ref510008395"/>
      <w:bookmarkStart w:id="524" w:name="_Toc513213321"/>
      <w:r>
        <w:t>id property</w:t>
      </w:r>
      <w:bookmarkEnd w:id="523"/>
      <w:bookmarkEnd w:id="524"/>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5" w:name="_Ref503361742"/>
      <w:bookmarkStart w:id="526" w:name="_Toc513213322"/>
      <w:r>
        <w:t>message property</w:t>
      </w:r>
      <w:bookmarkEnd w:id="525"/>
      <w:bookmarkEnd w:id="526"/>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7" w:name="_Ref510008412"/>
      <w:bookmarkStart w:id="528" w:name="_Toc513213323"/>
      <w:r>
        <w:t>locations property</w:t>
      </w:r>
      <w:bookmarkEnd w:id="527"/>
      <w:bookmarkEnd w:id="528"/>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29" w:name="_Toc513213324"/>
      <w:r>
        <w:t>properties property</w:t>
      </w:r>
      <w:bookmarkEnd w:id="529"/>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30" w:name="_Ref511819945"/>
      <w:bookmarkStart w:id="531" w:name="_Toc513213325"/>
      <w:r>
        <w:lastRenderedPageBreak/>
        <w:t>graph object</w:t>
      </w:r>
      <w:bookmarkEnd w:id="530"/>
      <w:bookmarkEnd w:id="531"/>
    </w:p>
    <w:p w14:paraId="79771063" w14:textId="13A3DA96" w:rsidR="00CD4F20" w:rsidRDefault="00CD4F20" w:rsidP="00CD4F20">
      <w:pPr>
        <w:pStyle w:val="Heading3"/>
      </w:pPr>
      <w:bookmarkStart w:id="532" w:name="_Toc513213326"/>
      <w:r>
        <w:t>General</w:t>
      </w:r>
      <w:bookmarkEnd w:id="532"/>
    </w:p>
    <w:p w14:paraId="0FCD96E1" w14:textId="79A47D9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A7AFB">
        <w:t>3.11.14</w:t>
      </w:r>
      <w:r>
        <w:fldChar w:fldCharType="end"/>
      </w:r>
      <w:r>
        <w:t>)</w:t>
      </w:r>
      <w:del w:id="533" w:author="Laurence Golding" w:date="2018-05-07T14:21:00Z">
        <w:r w:rsidDel="00687063">
          <w:delText>,</w:delText>
        </w:r>
      </w:del>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1BE6E920" w:rsidR="00C32159" w:rsidRPr="00C32159" w:rsidRDefault="00C32159" w:rsidP="00C32159">
      <w:r>
        <w:t>A path through a graph</w:t>
      </w:r>
      <w:ins w:id="534" w:author="Laurence Golding" w:date="2018-05-07T14:22:00Z">
        <w:r w:rsidR="00687063">
          <w:t>, called a “graph traversal,”</w:t>
        </w:r>
      </w:ins>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535" w:name="_Ref511822858"/>
      <w:bookmarkStart w:id="536" w:name="_Toc513213327"/>
      <w:r>
        <w:t>id property</w:t>
      </w:r>
      <w:bookmarkEnd w:id="535"/>
      <w:bookmarkEnd w:id="536"/>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7" w:name="_Toc513213328"/>
      <w:r>
        <w:t>description property</w:t>
      </w:r>
      <w:bookmarkEnd w:id="537"/>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538" w:name="_Ref511823242"/>
      <w:bookmarkStart w:id="539" w:name="_Toc513213329"/>
      <w:r>
        <w:t>nodes property</w:t>
      </w:r>
      <w:bookmarkEnd w:id="538"/>
      <w:bookmarkEnd w:id="539"/>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540" w:name="_Ref511823263"/>
      <w:bookmarkStart w:id="541" w:name="_Toc513213330"/>
      <w:r>
        <w:t>edges property</w:t>
      </w:r>
      <w:bookmarkEnd w:id="540"/>
      <w:bookmarkEnd w:id="541"/>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542" w:name="_Toc513213331"/>
      <w:r>
        <w:t>properties property</w:t>
      </w:r>
      <w:bookmarkEnd w:id="542"/>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43" w:name="_Ref511821868"/>
      <w:bookmarkStart w:id="544" w:name="_Toc513213332"/>
      <w:r>
        <w:t>node object</w:t>
      </w:r>
      <w:bookmarkEnd w:id="543"/>
      <w:bookmarkEnd w:id="544"/>
    </w:p>
    <w:p w14:paraId="5C490915" w14:textId="5A0DD1FC" w:rsidR="00CD4F20" w:rsidRDefault="00CD4F20" w:rsidP="00CD4F20">
      <w:pPr>
        <w:pStyle w:val="Heading3"/>
      </w:pPr>
      <w:bookmarkStart w:id="545" w:name="_Toc513213333"/>
      <w:r>
        <w:t>General</w:t>
      </w:r>
      <w:bookmarkEnd w:id="545"/>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546" w:name="_Ref511822118"/>
      <w:bookmarkStart w:id="547" w:name="_Toc513213334"/>
      <w:r>
        <w:t>id property</w:t>
      </w:r>
      <w:bookmarkEnd w:id="546"/>
      <w:bookmarkEnd w:id="547"/>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548" w:name="_Toc513213335"/>
      <w:r>
        <w:t>label property</w:t>
      </w:r>
      <w:bookmarkEnd w:id="548"/>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549" w:name="_Toc513213336"/>
      <w:r>
        <w:t>location property</w:t>
      </w:r>
      <w:bookmarkEnd w:id="549"/>
    </w:p>
    <w:p w14:paraId="20431782" w14:textId="559B34BD" w:rsidR="00380A89" w:rsidRDefault="00380A89" w:rsidP="00380A89">
      <w:pPr>
        <w:rPr>
          <w:ins w:id="550" w:author="Laurence Golding" w:date="2018-05-07T09:51:00Z"/>
        </w:rPr>
      </w:pPr>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3E43148C" w14:textId="435846F4" w:rsidR="005D488F" w:rsidRDefault="005D488F" w:rsidP="005D488F">
      <w:pPr>
        <w:pStyle w:val="Heading3"/>
        <w:rPr>
          <w:ins w:id="551" w:author="Laurence Golding" w:date="2018-05-07T09:52:00Z"/>
        </w:rPr>
      </w:pPr>
      <w:ins w:id="552" w:author="Laurence Golding" w:date="2018-05-07T09:52:00Z">
        <w:r>
          <w:lastRenderedPageBreak/>
          <w:t>nestedGraphId property</w:t>
        </w:r>
      </w:ins>
    </w:p>
    <w:p w14:paraId="11313C14" w14:textId="0F98B2BA" w:rsidR="005E75B2" w:rsidRPr="00895DB5" w:rsidRDefault="005D488F" w:rsidP="008F1355">
      <w:pPr>
        <w:rPr>
          <w:ins w:id="553" w:author="Laurence Golding" w:date="2018-05-07T10:05:00Z"/>
        </w:rPr>
      </w:pPr>
      <w:ins w:id="554" w:author="Laurence Golding" w:date="2018-05-07T09:52:00Z">
        <w:r>
          <w:t xml:space="preserve">A </w:t>
        </w:r>
        <w:r w:rsidRPr="005D488F">
          <w:rPr>
            <w:rStyle w:val="CODEtemp"/>
          </w:rPr>
          <w:t>node</w:t>
        </w:r>
        <w:r>
          <w:t xml:space="preserve"> object </w:t>
        </w:r>
        <w:r>
          <w:rPr>
            <w:b/>
          </w:rPr>
          <w:t>MAY</w:t>
        </w:r>
        <w:r>
          <w:t xml:space="preserve"> contain a property named </w:t>
        </w:r>
        <w:r w:rsidRPr="005E75B2">
          <w:rPr>
            <w:rStyle w:val="CODEtemp"/>
          </w:rPr>
          <w:t>nestedG</w:t>
        </w:r>
      </w:ins>
      <w:ins w:id="555" w:author="Laurence Golding" w:date="2018-05-07T09:53:00Z">
        <w:r w:rsidRPr="005E75B2">
          <w:rPr>
            <w:rStyle w:val="CODEtemp"/>
          </w:rPr>
          <w:t>raphId</w:t>
        </w:r>
        <w:r>
          <w:t xml:space="preserve"> whose value is </w:t>
        </w:r>
      </w:ins>
      <w:ins w:id="556" w:author="Laurence Golding" w:date="2018-05-07T11:03:00Z">
        <w:r w:rsidR="00701C67">
          <w:t>a</w:t>
        </w:r>
      </w:ins>
      <w:ins w:id="557" w:author="Laurence Golding" w:date="2018-05-07T09:55:00Z">
        <w:r w:rsidR="005E75B2">
          <w:t xml:space="preserve"> string</w:t>
        </w:r>
      </w:ins>
      <w:ins w:id="558" w:author="Laurence Golding" w:date="2018-05-07T11:03:00Z">
        <w:r w:rsidR="00701C67">
          <w:t xml:space="preserve"> that</w:t>
        </w:r>
      </w:ins>
      <w:ins w:id="559" w:author="Laurence Golding" w:date="2018-05-07T09:55:00Z">
        <w:r w:rsidR="005E75B2">
          <w:t xml:space="preserve"> equals the </w:t>
        </w:r>
        <w:r w:rsidR="005E75B2" w:rsidRPr="005E75B2">
          <w:rPr>
            <w:rStyle w:val="CODEtemp"/>
          </w:rPr>
          <w:t>id</w:t>
        </w:r>
        <w:r w:rsidR="005E75B2">
          <w:t xml:space="preserve"> property</w:t>
        </w:r>
      </w:ins>
      <w:ins w:id="560" w:author="Laurence Golding" w:date="2018-05-07T09:56:00Z">
        <w:r w:rsidR="005E75B2">
          <w:t xml:space="preserve"> (</w:t>
        </w:r>
      </w:ins>
      <w:ins w:id="561" w:author="Laurence Golding" w:date="2018-05-07T09:58:00Z">
        <w:r w:rsidR="005E75B2">
          <w:t>§</w:t>
        </w:r>
        <w:r w:rsidR="005E75B2">
          <w:fldChar w:fldCharType="begin"/>
        </w:r>
        <w:r w:rsidR="005E75B2">
          <w:instrText xml:space="preserve"> REF _Ref511822858 \r \h </w:instrText>
        </w:r>
      </w:ins>
      <w:r w:rsidR="008F1355">
        <w:instrText xml:space="preserve"> \* MERGEFORMAT </w:instrText>
      </w:r>
      <w:r w:rsidR="005E75B2">
        <w:fldChar w:fldCharType="separate"/>
      </w:r>
      <w:ins w:id="562" w:author="Laurence Golding" w:date="2018-05-07T09:58:00Z">
        <w:r w:rsidR="005E75B2">
          <w:t>3.27.2</w:t>
        </w:r>
        <w:r w:rsidR="005E75B2">
          <w:fldChar w:fldCharType="end"/>
        </w:r>
      </w:ins>
      <w:ins w:id="563" w:author="Laurence Golding" w:date="2018-05-07T09:56:00Z">
        <w:r w:rsidR="005E75B2">
          <w:t>)</w:t>
        </w:r>
      </w:ins>
      <w:ins w:id="564" w:author="Laurence Golding" w:date="2018-05-07T09:55:00Z">
        <w:r w:rsidR="005E75B2">
          <w:t xml:space="preserve"> of a </w:t>
        </w:r>
        <w:r w:rsidR="005E75B2" w:rsidRPr="005E75B2">
          <w:rPr>
            <w:rStyle w:val="CODEtemp"/>
          </w:rPr>
          <w:t>graph</w:t>
        </w:r>
      </w:ins>
      <w:ins w:id="565" w:author="Laurence Golding" w:date="2018-05-07T09:56:00Z">
        <w:r w:rsidR="005E75B2">
          <w:t xml:space="preserve"> object</w:t>
        </w:r>
      </w:ins>
      <w:ins w:id="566" w:author="Laurence Golding" w:date="2018-05-07T09:58:00Z">
        <w:r w:rsidR="005E75B2">
          <w:t xml:space="preserve"> (</w:t>
        </w:r>
      </w:ins>
      <w:ins w:id="567" w:author="Laurence Golding" w:date="2018-05-07T09:59:00Z">
        <w:r w:rsidR="005E75B2">
          <w:t>§</w:t>
        </w:r>
      </w:ins>
      <w:ins w:id="568" w:author="Laurence Golding" w:date="2018-05-07T09:58:00Z">
        <w:r w:rsidR="005E75B2">
          <w:fldChar w:fldCharType="begin"/>
        </w:r>
        <w:r w:rsidR="005E75B2">
          <w:instrText xml:space="preserve"> REF _Ref511819945 \r \h </w:instrText>
        </w:r>
      </w:ins>
      <w:r w:rsidR="008F1355">
        <w:instrText xml:space="preserve"> \* MERGEFORMAT </w:instrText>
      </w:r>
      <w:r w:rsidR="005E75B2">
        <w:fldChar w:fldCharType="separate"/>
      </w:r>
      <w:ins w:id="569" w:author="Laurence Golding" w:date="2018-05-07T09:58:00Z">
        <w:r w:rsidR="005E75B2">
          <w:t>3.27</w:t>
        </w:r>
        <w:r w:rsidR="005E75B2">
          <w:fldChar w:fldCharType="end"/>
        </w:r>
        <w:r w:rsidR="005E75B2">
          <w:t>)</w:t>
        </w:r>
      </w:ins>
      <w:ins w:id="570" w:author="Laurence Golding" w:date="2018-05-07T09:55:00Z">
        <w:r w:rsidR="005E75B2">
          <w:t>.</w:t>
        </w:r>
      </w:ins>
      <w:ins w:id="571" w:author="Laurence Golding" w:date="2018-05-07T11:03:00Z">
        <w:r w:rsidR="00701C67">
          <w:t xml:space="preserve"> </w:t>
        </w:r>
      </w:ins>
      <w:ins w:id="572" w:author="Laurence Golding" w:date="2018-05-07T13:39:00Z">
        <w:r w:rsidR="00681900">
          <w:t xml:space="preserve">A SARIF consumer </w:t>
        </w:r>
        <w:r w:rsidR="00681900" w:rsidRPr="00681900">
          <w:rPr>
            <w:b/>
          </w:rPr>
          <w:t>SHALL</w:t>
        </w:r>
        <w:r w:rsidR="00681900">
          <w:t xml:space="preserve"> consider t</w:t>
        </w:r>
      </w:ins>
      <w:ins w:id="573" w:author="Laurence Golding" w:date="2018-05-07T10:05:00Z">
        <w:r w:rsidR="005E75B2" w:rsidRPr="00681900">
          <w:t>he</w:t>
        </w:r>
        <w:r w:rsidR="005E75B2">
          <w:t xml:space="preserve"> graph identified by </w:t>
        </w:r>
        <w:r w:rsidR="005E75B2" w:rsidRPr="005E75B2">
          <w:rPr>
            <w:rStyle w:val="CODEtemp"/>
          </w:rPr>
          <w:t>nestedGraphId</w:t>
        </w:r>
        <w:r w:rsidR="005E75B2">
          <w:t xml:space="preserve"> to be logically </w:t>
        </w:r>
      </w:ins>
      <w:ins w:id="574" w:author="Laurence Golding" w:date="2018-05-09T14:05:00Z">
        <w:r w:rsidR="0031559E">
          <w:t>contained</w:t>
        </w:r>
      </w:ins>
      <w:ins w:id="575" w:author="Laurence Golding" w:date="2018-05-07T10:05:00Z">
        <w:r w:rsidR="005E75B2">
          <w:t xml:space="preserve"> within this</w:t>
        </w:r>
      </w:ins>
      <w:ins w:id="576" w:author="Laurence Golding" w:date="2018-05-07T13:40:00Z">
        <w:r w:rsidR="00D1778E">
          <w:t xml:space="preserve"> node</w:t>
        </w:r>
      </w:ins>
      <w:ins w:id="577" w:author="Laurence Golding" w:date="2018-05-07T10:05:00Z">
        <w:r w:rsidR="005E75B2">
          <w:t>.</w:t>
        </w:r>
      </w:ins>
      <w:ins w:id="578" w:author="Laurence Golding" w:date="2018-05-09T14:18:00Z">
        <w:r w:rsidR="0031559E">
          <w:t xml:space="preserve"> A SARIF viewer </w:t>
        </w:r>
        <w:r w:rsidR="0031559E">
          <w:rPr>
            <w:b/>
          </w:rPr>
          <w:t>MAY</w:t>
        </w:r>
        <w:r w:rsidR="0031559E">
          <w:t xml:space="preserve"> display the nested graph within </w:t>
        </w:r>
      </w:ins>
      <w:ins w:id="579" w:author="Laurence Golding" w:date="2018-05-10T12:17:00Z">
        <w:r w:rsidR="00EC77C3">
          <w:t>that logically</w:t>
        </w:r>
      </w:ins>
      <w:ins w:id="580" w:author="Laurence Golding" w:date="2018-05-09T14:18:00Z">
        <w:r w:rsidR="0031559E">
          <w:t xml:space="preserve"> containing graph.</w:t>
        </w:r>
      </w:ins>
      <w:ins w:id="581" w:author="Laurence Golding" w:date="2018-05-09T14:47:00Z">
        <w:r w:rsidR="00D513AB">
          <w:t xml:space="preserve"> A SARIF viewer </w:t>
        </w:r>
        <w:r w:rsidR="00D513AB">
          <w:rPr>
            <w:b/>
          </w:rPr>
          <w:t>MAY</w:t>
        </w:r>
        <w:r w:rsidR="00D513AB">
          <w:t xml:space="preserve"> allow a </w:t>
        </w:r>
      </w:ins>
      <w:ins w:id="582" w:author="Laurence Golding" w:date="2018-05-10T12:17:00Z">
        <w:r w:rsidR="0009430E">
          <w:t>user</w:t>
        </w:r>
      </w:ins>
      <w:ins w:id="583" w:author="Laurence Golding" w:date="2018-05-09T14:47:00Z">
        <w:r w:rsidR="00D513AB">
          <w:t xml:space="preserve"> to expand or collapse the contents of nested graphs.</w:t>
        </w:r>
      </w:ins>
    </w:p>
    <w:p w14:paraId="6F54D03F" w14:textId="41158D07" w:rsidR="008F1355" w:rsidRDefault="005E75B2" w:rsidP="008F1355">
      <w:pPr>
        <w:rPr>
          <w:ins w:id="584" w:author="Laurence Golding" w:date="2018-05-09T14:14:00Z"/>
        </w:rPr>
      </w:pPr>
      <w:ins w:id="585" w:author="Laurence Golding" w:date="2018-05-07T09:59:00Z">
        <w:r>
          <w:t xml:space="preserve">If </w:t>
        </w:r>
      </w:ins>
      <w:ins w:id="586" w:author="Laurence Golding" w:date="2018-05-07T13:58:00Z">
        <w:r w:rsidR="0026707B">
          <w:t>the</w:t>
        </w:r>
      </w:ins>
      <w:ins w:id="587" w:author="Laurence Golding" w:date="2018-05-07T09:59:00Z">
        <w:r>
          <w:t xml:space="preserve"> </w:t>
        </w:r>
      </w:ins>
      <w:ins w:id="588" w:author="Laurence Golding" w:date="2018-05-07T13:40:00Z">
        <w:r w:rsidR="00D1778E">
          <w:t>node’s containing graph</w:t>
        </w:r>
      </w:ins>
      <w:ins w:id="589" w:author="Laurence Golding" w:date="2018-05-07T09:59:00Z">
        <w:r>
          <w:t xml:space="preserve"> is defined</w:t>
        </w:r>
      </w:ins>
      <w:ins w:id="590" w:author="Laurence Golding" w:date="2018-05-07T10:00:00Z">
        <w:r>
          <w:t xml:space="preserve"> </w:t>
        </w:r>
      </w:ins>
      <w:ins w:id="591" w:author="Laurence Golding" w:date="2018-05-07T09:59:00Z">
        <w:r>
          <w:t xml:space="preserve">at the run level in </w:t>
        </w:r>
        <w:r>
          <w:rPr>
            <w:rStyle w:val="CODEtemp"/>
          </w:rPr>
          <w:t>run.graphs</w:t>
        </w:r>
        <w:r>
          <w:t xml:space="preserve"> (§</w:t>
        </w:r>
        <w:r>
          <w:fldChar w:fldCharType="begin"/>
        </w:r>
        <w:r>
          <w:instrText xml:space="preserve"> REF _Ref511820652 \r \h </w:instrText>
        </w:r>
      </w:ins>
      <w:r w:rsidR="008F1355">
        <w:instrText xml:space="preserve"> \* MERGEFORMAT </w:instrText>
      </w:r>
      <w:ins w:id="592" w:author="Laurence Golding" w:date="2018-05-07T09:59:00Z">
        <w:r>
          <w:fldChar w:fldCharType="separate"/>
        </w:r>
        <w:r>
          <w:t>3.11.14</w:t>
        </w:r>
        <w:r>
          <w:fldChar w:fldCharType="end"/>
        </w:r>
        <w:r>
          <w:t xml:space="preserve">), </w:t>
        </w:r>
      </w:ins>
      <w:ins w:id="593" w:author="Laurence Golding" w:date="2018-05-07T10:00:00Z">
        <w:r w:rsidRPr="005E75B2">
          <w:rPr>
            <w:rStyle w:val="CODEtemp"/>
          </w:rPr>
          <w:t>nestedGraphId</w:t>
        </w:r>
        <w:r>
          <w:t xml:space="preserve"> </w:t>
        </w:r>
      </w:ins>
      <w:ins w:id="594" w:author="Laurence Golding" w:date="2018-05-07T10:01:00Z">
        <w:r>
          <w:rPr>
            <w:b/>
          </w:rPr>
          <w:t>SHALL</w:t>
        </w:r>
      </w:ins>
      <w:ins w:id="595" w:author="Laurence Golding" w:date="2018-05-07T10:00:00Z">
        <w:r>
          <w:t xml:space="preserve"> identify a graph defined at the run level. If </w:t>
        </w:r>
      </w:ins>
      <w:ins w:id="596" w:author="Laurence Golding" w:date="2018-05-07T13:59:00Z">
        <w:r w:rsidR="0026707B">
          <w:t>the</w:t>
        </w:r>
      </w:ins>
      <w:ins w:id="597" w:author="Laurence Golding" w:date="2018-05-07T10:00:00Z">
        <w:r>
          <w:t xml:space="preserve"> </w:t>
        </w:r>
      </w:ins>
      <w:ins w:id="598" w:author="Laurence Golding" w:date="2018-05-07T13:40:00Z">
        <w:r w:rsidR="00D1778E">
          <w:t xml:space="preserve">node’s containing graph </w:t>
        </w:r>
      </w:ins>
      <w:ins w:id="599" w:author="Laurence Golding" w:date="2018-05-07T10:01:00Z">
        <w:r>
          <w:t xml:space="preserve">is defined </w:t>
        </w:r>
      </w:ins>
      <w:ins w:id="600" w:author="Laurence Golding" w:date="2018-05-07T09:59:00Z">
        <w:r>
          <w:t xml:space="preserve">at the result level in </w:t>
        </w:r>
        <w:r>
          <w:rPr>
            <w:rStyle w:val="CODEtemp"/>
          </w:rPr>
          <w:t>result.graphs</w:t>
        </w:r>
        <w:r>
          <w:t xml:space="preserve"> (§</w:t>
        </w:r>
        <w:r>
          <w:fldChar w:fldCharType="begin"/>
        </w:r>
        <w:r>
          <w:instrText xml:space="preserve"> REF _Ref511820702 \r \h </w:instrText>
        </w:r>
      </w:ins>
      <w:r w:rsidR="008F1355">
        <w:instrText xml:space="preserve"> \* MERGEFORMAT </w:instrText>
      </w:r>
      <w:ins w:id="601" w:author="Laurence Golding" w:date="2018-05-07T09:59:00Z">
        <w:r>
          <w:fldChar w:fldCharType="separate"/>
        </w:r>
        <w:r>
          <w:t>3.19.13</w:t>
        </w:r>
        <w:r>
          <w:fldChar w:fldCharType="end"/>
        </w:r>
        <w:r>
          <w:t>)</w:t>
        </w:r>
      </w:ins>
      <w:ins w:id="602" w:author="Laurence Golding" w:date="2018-05-07T10:01:00Z">
        <w:r>
          <w:t xml:space="preserve">, </w:t>
        </w:r>
      </w:ins>
      <w:ins w:id="603" w:author="Laurence Golding" w:date="2018-05-07T10:02:00Z">
        <w:r w:rsidRPr="005E75B2">
          <w:rPr>
            <w:rStyle w:val="CODEtemp"/>
          </w:rPr>
          <w:t>nestedGraphId</w:t>
        </w:r>
        <w:r>
          <w:t xml:space="preserve"> </w:t>
        </w:r>
        <w:r>
          <w:rPr>
            <w:b/>
          </w:rPr>
          <w:t>MAY</w:t>
        </w:r>
        <w:r>
          <w:t xml:space="preserve"> identify</w:t>
        </w:r>
      </w:ins>
      <w:ins w:id="604" w:author="Laurence Golding" w:date="2018-05-07T11:10:00Z">
        <w:r w:rsidR="00E727FD">
          <w:t xml:space="preserve"> a</w:t>
        </w:r>
      </w:ins>
      <w:ins w:id="605" w:author="Laurence Golding" w:date="2018-05-07T10:02:00Z">
        <w:r>
          <w:t xml:space="preserve"> graph defined either at the run level, or at the result level within the containing </w:t>
        </w:r>
        <w:r w:rsidRPr="005E75B2">
          <w:rPr>
            <w:rStyle w:val="CODEtemp"/>
          </w:rPr>
          <w:t>result</w:t>
        </w:r>
        <w:r>
          <w:t xml:space="preserve"> </w:t>
        </w:r>
      </w:ins>
      <w:ins w:id="606" w:author="Laurence Golding" w:date="2018-05-07T10:03:00Z">
        <w:r>
          <w:t>object (§</w:t>
        </w:r>
        <w:r>
          <w:fldChar w:fldCharType="begin"/>
        </w:r>
        <w:r>
          <w:instrText xml:space="preserve"> REF _Ref493350984 \r \h </w:instrText>
        </w:r>
      </w:ins>
      <w:r w:rsidR="008F1355">
        <w:instrText xml:space="preserve"> \* MERGEFORMAT </w:instrText>
      </w:r>
      <w:r>
        <w:fldChar w:fldCharType="separate"/>
      </w:r>
      <w:ins w:id="607" w:author="Laurence Golding" w:date="2018-05-07T10:03:00Z">
        <w:r>
          <w:t>3.19</w:t>
        </w:r>
        <w:r>
          <w:fldChar w:fldCharType="end"/>
        </w:r>
        <w:r>
          <w:t>)</w:t>
        </w:r>
      </w:ins>
      <w:ins w:id="608" w:author="Laurence Golding" w:date="2018-05-07T11:15:00Z">
        <w:r w:rsidR="00E727FD">
          <w:t xml:space="preserve">, or both (in which case the </w:t>
        </w:r>
        <w:r w:rsidR="00E727FD">
          <w:rPr>
            <w:rStyle w:val="CODEtemp"/>
          </w:rPr>
          <w:t>graph</w:t>
        </w:r>
        <w:r w:rsidR="00E727FD">
          <w:t xml:space="preserve"> object in </w:t>
        </w:r>
        <w:r w:rsidR="00E727FD">
          <w:rPr>
            <w:rStyle w:val="CODEtemp"/>
          </w:rPr>
          <w:t>result.graphs</w:t>
        </w:r>
        <w:r w:rsidR="00E727FD">
          <w:t xml:space="preserve"> takes precedence</w:t>
        </w:r>
        <w:r w:rsidR="00E727FD">
          <w:rPr>
            <w:rStyle w:val="CODEtemp"/>
          </w:rPr>
          <w:t>)</w:t>
        </w:r>
      </w:ins>
      <w:ins w:id="609" w:author="Laurence Golding" w:date="2018-05-07T09:59:00Z">
        <w:r>
          <w:t>.</w:t>
        </w:r>
      </w:ins>
    </w:p>
    <w:p w14:paraId="72D02E97" w14:textId="4138DBE0" w:rsidR="0031559E" w:rsidRDefault="0031559E" w:rsidP="0031559E">
      <w:pPr>
        <w:pStyle w:val="Note"/>
        <w:rPr>
          <w:ins w:id="610" w:author="Laurence Golding" w:date="2018-05-09T14:15:00Z"/>
        </w:rPr>
      </w:pPr>
      <w:ins w:id="611" w:author="Laurence Golding" w:date="2018-05-09T14:14:00Z">
        <w:r>
          <w:t>EXAMPLE 1: In this example, graph</w:t>
        </w:r>
      </w:ins>
      <w:ins w:id="612" w:author="Laurence Golding" w:date="2018-05-10T10:44:00Z">
        <w:r w:rsidR="00470513">
          <w:t>s</w:t>
        </w:r>
      </w:ins>
      <w:ins w:id="613" w:author="Laurence Golding" w:date="2018-05-09T14:14:00Z">
        <w:r>
          <w:t xml:space="preserve"> </w:t>
        </w:r>
      </w:ins>
      <w:ins w:id="614" w:author="Laurence Golding" w:date="2018-05-10T11:01:00Z">
        <w:r w:rsidR="009349C6">
          <w:rPr>
            <w:rStyle w:val="CODEtemp"/>
          </w:rPr>
          <w:t>openWindow</w:t>
        </w:r>
      </w:ins>
      <w:ins w:id="615" w:author="Laurence Golding" w:date="2018-05-10T10:44:00Z">
        <w:r w:rsidR="00470513">
          <w:t xml:space="preserve"> and </w:t>
        </w:r>
      </w:ins>
      <w:ins w:id="616" w:author="Laurence Golding" w:date="2018-05-10T11:01:00Z">
        <w:r w:rsidR="009349C6">
          <w:rPr>
            <w:rStyle w:val="CODEtemp"/>
          </w:rPr>
          <w:t>closeWindow</w:t>
        </w:r>
      </w:ins>
      <w:ins w:id="617" w:author="Laurence Golding" w:date="2018-05-10T10:45:00Z">
        <w:r w:rsidR="00470513">
          <w:t xml:space="preserve"> represent </w:t>
        </w:r>
      </w:ins>
      <w:ins w:id="618" w:author="Laurence Golding" w:date="2018-05-10T12:21:00Z">
        <w:r w:rsidR="0009430E">
          <w:t xml:space="preserve">graphs of code paths within </w:t>
        </w:r>
      </w:ins>
      <w:ins w:id="619" w:author="Laurence Golding" w:date="2018-05-10T10:45:00Z">
        <w:r w:rsidR="00470513">
          <w:t xml:space="preserve">functions. They </w:t>
        </w:r>
      </w:ins>
      <w:ins w:id="620" w:author="Laurence Golding" w:date="2018-05-10T10:47:00Z">
        <w:r w:rsidR="00D0387D">
          <w:t xml:space="preserve">are </w:t>
        </w:r>
      </w:ins>
      <w:ins w:id="621" w:author="Laurence Golding" w:date="2018-05-09T14:23:00Z">
        <w:r>
          <w:t>nested within</w:t>
        </w:r>
      </w:ins>
      <w:ins w:id="622" w:author="Laurence Golding" w:date="2018-05-09T14:14:00Z">
        <w:r>
          <w:t xml:space="preserve"> </w:t>
        </w:r>
      </w:ins>
      <w:ins w:id="623" w:author="Laurence Golding" w:date="2018-05-10T10:46:00Z">
        <w:r w:rsidR="00D0387D">
          <w:t xml:space="preserve">graph </w:t>
        </w:r>
        <w:r w:rsidR="00D0387D" w:rsidRPr="00D0387D">
          <w:rPr>
            <w:rStyle w:val="CODEtemp"/>
          </w:rPr>
          <w:t>ui</w:t>
        </w:r>
      </w:ins>
      <w:ins w:id="624" w:author="Laurence Golding" w:date="2018-05-10T10:47:00Z">
        <w:r w:rsidR="00D0387D">
          <w:rPr>
            <w:rStyle w:val="CODEtemp"/>
          </w:rPr>
          <w:t>.</w:t>
        </w:r>
      </w:ins>
      <w:ins w:id="625" w:author="Laurence Golding" w:date="2018-05-10T10:46:00Z">
        <w:r w:rsidR="00470513" w:rsidRPr="00D0387D">
          <w:rPr>
            <w:rStyle w:val="CODEtemp"/>
          </w:rPr>
          <w:t>c</w:t>
        </w:r>
      </w:ins>
      <w:ins w:id="626" w:author="Laurence Golding" w:date="2018-05-09T14:19:00Z">
        <w:r>
          <w:t xml:space="preserve">, </w:t>
        </w:r>
      </w:ins>
      <w:ins w:id="627" w:author="Laurence Golding" w:date="2018-05-09T14:23:00Z">
        <w:r>
          <w:t xml:space="preserve">which </w:t>
        </w:r>
      </w:ins>
      <w:ins w:id="628" w:author="Laurence Golding" w:date="2018-05-10T10:46:00Z">
        <w:r w:rsidR="00D0387D">
          <w:t>repre</w:t>
        </w:r>
      </w:ins>
      <w:ins w:id="629" w:author="Laurence Golding" w:date="2018-05-10T10:47:00Z">
        <w:r w:rsidR="00D0387D">
          <w:t xml:space="preserve">sents a file. All three graphs are </w:t>
        </w:r>
      </w:ins>
      <w:ins w:id="630" w:author="Laurence Golding" w:date="2018-05-09T14:19:00Z">
        <w:r>
          <w:t xml:space="preserve">defined at the </w:t>
        </w:r>
      </w:ins>
      <w:ins w:id="631" w:author="Laurence Golding" w:date="2018-05-10T10:47:00Z">
        <w:r w:rsidR="00D0387D">
          <w:t>run</w:t>
        </w:r>
      </w:ins>
      <w:ins w:id="632" w:author="Laurence Golding" w:date="2018-05-09T14:19:00Z">
        <w:r>
          <w:t xml:space="preserve"> level</w:t>
        </w:r>
      </w:ins>
      <w:ins w:id="633" w:author="Laurence Golding" w:date="2018-05-09T14:15:00Z">
        <w:r>
          <w:t>.</w:t>
        </w:r>
      </w:ins>
    </w:p>
    <w:p w14:paraId="7B14B0DF" w14:textId="0779AC63" w:rsidR="0031559E" w:rsidRDefault="0031559E" w:rsidP="0031559E">
      <w:pPr>
        <w:pStyle w:val="Codesmall"/>
        <w:rPr>
          <w:ins w:id="634" w:author="Laurence Golding" w:date="2018-05-09T14:15:00Z"/>
        </w:rPr>
      </w:pPr>
      <w:ins w:id="635" w:author="Laurence Golding" w:date="2018-05-09T14:15:00Z">
        <w:r>
          <w:t>{</w:t>
        </w:r>
      </w:ins>
      <w:ins w:id="636" w:author="Laurence Golding" w:date="2018-05-09T14:42:00Z">
        <w:r w:rsidR="00EF7294">
          <w:t xml:space="preserve">                                        # A run object (§</w:t>
        </w:r>
        <w:r w:rsidR="00EF7294">
          <w:fldChar w:fldCharType="begin"/>
        </w:r>
        <w:r w:rsidR="00EF7294">
          <w:instrText xml:space="preserve"> REF _Ref493349997 \r \h </w:instrText>
        </w:r>
      </w:ins>
      <w:ins w:id="637" w:author="Laurence Golding" w:date="2018-05-09T14:42:00Z">
        <w:r w:rsidR="00EF7294">
          <w:fldChar w:fldCharType="separate"/>
        </w:r>
        <w:r w:rsidR="00EF7294">
          <w:t>3.11</w:t>
        </w:r>
        <w:r w:rsidR="00EF7294">
          <w:fldChar w:fldCharType="end"/>
        </w:r>
        <w:r w:rsidR="00EF7294">
          <w:t>).</w:t>
        </w:r>
      </w:ins>
    </w:p>
    <w:p w14:paraId="4B261CB6" w14:textId="6A015517" w:rsidR="0031559E" w:rsidRDefault="0031559E" w:rsidP="0031559E">
      <w:pPr>
        <w:pStyle w:val="Codesmall"/>
        <w:rPr>
          <w:ins w:id="638" w:author="Laurence Golding" w:date="2018-05-09T14:15:00Z"/>
        </w:rPr>
      </w:pPr>
      <w:ins w:id="639" w:author="Laurence Golding" w:date="2018-05-09T14:15:00Z">
        <w:r>
          <w:t xml:space="preserve">  "graphs": [</w:t>
        </w:r>
      </w:ins>
      <w:ins w:id="640" w:author="Laurence Golding" w:date="2018-05-09T14:42:00Z">
        <w:r w:rsidR="00EF7294">
          <w:t xml:space="preserve">                            # See §</w:t>
        </w:r>
        <w:r w:rsidR="00EF7294">
          <w:fldChar w:fldCharType="begin"/>
        </w:r>
        <w:r w:rsidR="00EF7294">
          <w:instrText xml:space="preserve"> REF _Ref511820652 \r \h </w:instrText>
        </w:r>
      </w:ins>
      <w:ins w:id="641" w:author="Laurence Golding" w:date="2018-05-09T14:42:00Z">
        <w:r w:rsidR="00EF7294">
          <w:fldChar w:fldCharType="separate"/>
        </w:r>
        <w:r w:rsidR="00EF7294">
          <w:t>3.11.14</w:t>
        </w:r>
        <w:r w:rsidR="00EF7294">
          <w:fldChar w:fldCharType="end"/>
        </w:r>
        <w:r w:rsidR="00EF7294">
          <w:t>.</w:t>
        </w:r>
      </w:ins>
    </w:p>
    <w:p w14:paraId="0A52909D" w14:textId="3611E52A" w:rsidR="0031559E" w:rsidRDefault="0031559E" w:rsidP="0031559E">
      <w:pPr>
        <w:pStyle w:val="Codesmall"/>
        <w:rPr>
          <w:ins w:id="642" w:author="Laurence Golding" w:date="2018-05-09T14:15:00Z"/>
        </w:rPr>
      </w:pPr>
      <w:ins w:id="643" w:author="Laurence Golding" w:date="2018-05-09T14:15:00Z">
        <w:r>
          <w:t xml:space="preserve">    {</w:t>
        </w:r>
      </w:ins>
      <w:ins w:id="644" w:author="Laurence Golding" w:date="2018-05-09T14:44:00Z">
        <w:r w:rsidR="00EF7294">
          <w:t xml:space="preserve">                                    A graph object (§</w:t>
        </w:r>
        <w:r w:rsidR="00EF7294">
          <w:fldChar w:fldCharType="begin"/>
        </w:r>
        <w:r w:rsidR="00EF7294">
          <w:instrText xml:space="preserve"> REF _Ref511819945 \r \h </w:instrText>
        </w:r>
      </w:ins>
      <w:r w:rsidR="00EF7294">
        <w:fldChar w:fldCharType="separate"/>
      </w:r>
      <w:ins w:id="645" w:author="Laurence Golding" w:date="2018-05-09T14:44:00Z">
        <w:r w:rsidR="00EF7294">
          <w:t>3.27</w:t>
        </w:r>
        <w:r w:rsidR="00EF7294">
          <w:fldChar w:fldCharType="end"/>
        </w:r>
        <w:r w:rsidR="00EF7294">
          <w:t>).</w:t>
        </w:r>
      </w:ins>
    </w:p>
    <w:p w14:paraId="5BBFCC00" w14:textId="1256199F" w:rsidR="0031559E" w:rsidRDefault="0031559E" w:rsidP="0031559E">
      <w:pPr>
        <w:pStyle w:val="Codesmall"/>
        <w:rPr>
          <w:ins w:id="646" w:author="Laurence Golding" w:date="2018-05-09T14:15:00Z"/>
        </w:rPr>
      </w:pPr>
      <w:ins w:id="647" w:author="Laurence Golding" w:date="2018-05-09T14:15:00Z">
        <w:r>
          <w:t xml:space="preserve">      "id": "</w:t>
        </w:r>
      </w:ins>
      <w:ins w:id="648" w:author="Laurence Golding" w:date="2018-05-10T11:01:00Z">
        <w:r w:rsidR="009349C6">
          <w:t>openWindow</w:t>
        </w:r>
      </w:ins>
      <w:ins w:id="649" w:author="Laurence Golding" w:date="2018-05-09T14:15:00Z">
        <w:r>
          <w:t>",</w:t>
        </w:r>
      </w:ins>
    </w:p>
    <w:p w14:paraId="2A74C82D" w14:textId="4EC54202" w:rsidR="0031559E" w:rsidRDefault="0031559E" w:rsidP="0031559E">
      <w:pPr>
        <w:pStyle w:val="Codesmall"/>
        <w:rPr>
          <w:ins w:id="650" w:author="Laurence Golding" w:date="2018-05-09T14:15:00Z"/>
        </w:rPr>
      </w:pPr>
      <w:ins w:id="651" w:author="Laurence Golding" w:date="2018-05-09T14:16:00Z">
        <w:r>
          <w:t xml:space="preserve">      ...</w:t>
        </w:r>
      </w:ins>
    </w:p>
    <w:p w14:paraId="506A3F80" w14:textId="2335DC85" w:rsidR="0031559E" w:rsidRDefault="0031559E" w:rsidP="0031559E">
      <w:pPr>
        <w:pStyle w:val="Codesmall"/>
        <w:rPr>
          <w:ins w:id="652" w:author="Laurence Golding" w:date="2018-05-09T14:17:00Z"/>
        </w:rPr>
      </w:pPr>
      <w:ins w:id="653" w:author="Laurence Golding" w:date="2018-05-09T14:15:00Z">
        <w:r>
          <w:t xml:space="preserve">    }</w:t>
        </w:r>
      </w:ins>
      <w:ins w:id="654" w:author="Laurence Golding" w:date="2018-05-10T10:55:00Z">
        <w:r w:rsidR="00D0387D">
          <w:t>,</w:t>
        </w:r>
      </w:ins>
    </w:p>
    <w:p w14:paraId="7D06EF9A" w14:textId="63CAE3B3" w:rsidR="00D0387D" w:rsidRDefault="00D0387D" w:rsidP="00D0387D">
      <w:pPr>
        <w:pStyle w:val="Codesmall"/>
        <w:rPr>
          <w:ins w:id="655" w:author="Laurence Golding" w:date="2018-05-10T10:55:00Z"/>
        </w:rPr>
      </w:pPr>
      <w:ins w:id="656" w:author="Laurence Golding" w:date="2018-05-10T10:55:00Z">
        <w:r>
          <w:t xml:space="preserve">    {</w:t>
        </w:r>
      </w:ins>
    </w:p>
    <w:p w14:paraId="0E22EAAC" w14:textId="4F2F2E7E" w:rsidR="00D0387D" w:rsidRDefault="00D0387D" w:rsidP="00D0387D">
      <w:pPr>
        <w:pStyle w:val="Codesmall"/>
        <w:rPr>
          <w:ins w:id="657" w:author="Laurence Golding" w:date="2018-05-10T10:55:00Z"/>
        </w:rPr>
      </w:pPr>
      <w:ins w:id="658" w:author="Laurence Golding" w:date="2018-05-10T10:55:00Z">
        <w:r>
          <w:t xml:space="preserve">      "id": "</w:t>
        </w:r>
      </w:ins>
      <w:ins w:id="659" w:author="Laurence Golding" w:date="2018-05-10T11:01:00Z">
        <w:r w:rsidR="009349C6">
          <w:t>closeWindow</w:t>
        </w:r>
      </w:ins>
      <w:ins w:id="660" w:author="Laurence Golding" w:date="2018-05-10T10:55:00Z">
        <w:r>
          <w:t>",</w:t>
        </w:r>
      </w:ins>
    </w:p>
    <w:p w14:paraId="6C91888C" w14:textId="77777777" w:rsidR="00D0387D" w:rsidRDefault="00D0387D" w:rsidP="00D0387D">
      <w:pPr>
        <w:pStyle w:val="Codesmall"/>
        <w:rPr>
          <w:ins w:id="661" w:author="Laurence Golding" w:date="2018-05-10T10:55:00Z"/>
        </w:rPr>
      </w:pPr>
      <w:ins w:id="662" w:author="Laurence Golding" w:date="2018-05-10T10:55:00Z">
        <w:r>
          <w:t xml:space="preserve">      ...</w:t>
        </w:r>
      </w:ins>
    </w:p>
    <w:p w14:paraId="26304850" w14:textId="77777777" w:rsidR="00D0387D" w:rsidRDefault="00D0387D" w:rsidP="00D0387D">
      <w:pPr>
        <w:pStyle w:val="Codesmall"/>
        <w:rPr>
          <w:ins w:id="663" w:author="Laurence Golding" w:date="2018-05-10T10:55:00Z"/>
        </w:rPr>
      </w:pPr>
      <w:ins w:id="664" w:author="Laurence Golding" w:date="2018-05-10T10:55:00Z">
        <w:r>
          <w:t xml:space="preserve">    },</w:t>
        </w:r>
      </w:ins>
    </w:p>
    <w:p w14:paraId="2552FCCE" w14:textId="1FD54BE8" w:rsidR="00D0387D" w:rsidRDefault="00D0387D" w:rsidP="00D0387D">
      <w:pPr>
        <w:pStyle w:val="Codesmall"/>
        <w:rPr>
          <w:ins w:id="665" w:author="Laurence Golding" w:date="2018-05-10T10:55:00Z"/>
        </w:rPr>
      </w:pPr>
      <w:ins w:id="666" w:author="Laurence Golding" w:date="2018-05-10T10:55:00Z">
        <w:r>
          <w:t xml:space="preserve">    {</w:t>
        </w:r>
      </w:ins>
    </w:p>
    <w:p w14:paraId="7BB93935" w14:textId="44912AB3" w:rsidR="00D0387D" w:rsidRDefault="00D0387D" w:rsidP="00D0387D">
      <w:pPr>
        <w:pStyle w:val="Codesmall"/>
        <w:rPr>
          <w:ins w:id="667" w:author="Laurence Golding" w:date="2018-05-10T10:55:00Z"/>
        </w:rPr>
      </w:pPr>
      <w:ins w:id="668" w:author="Laurence Golding" w:date="2018-05-10T10:55:00Z">
        <w:r>
          <w:t xml:space="preserve">      "id": "</w:t>
        </w:r>
      </w:ins>
      <w:ins w:id="669" w:author="Laurence Golding" w:date="2018-05-10T11:01:00Z">
        <w:r w:rsidR="009349C6">
          <w:t>ui.c</w:t>
        </w:r>
      </w:ins>
      <w:ins w:id="670" w:author="Laurence Golding" w:date="2018-05-10T10:55:00Z">
        <w:r>
          <w:t>",</w:t>
        </w:r>
      </w:ins>
    </w:p>
    <w:p w14:paraId="0BD4A64F" w14:textId="2B804DDB" w:rsidR="00D0387D" w:rsidRDefault="00D0387D" w:rsidP="00D0387D">
      <w:pPr>
        <w:pStyle w:val="Codesmall"/>
        <w:rPr>
          <w:ins w:id="671" w:author="Laurence Golding" w:date="2018-05-10T11:02:00Z"/>
        </w:rPr>
      </w:pPr>
      <w:ins w:id="672" w:author="Laurence Golding" w:date="2018-05-10T10:55:00Z">
        <w:r>
          <w:t xml:space="preserve">      </w:t>
        </w:r>
      </w:ins>
      <w:ins w:id="673" w:author="Laurence Golding" w:date="2018-05-10T11:01:00Z">
        <w:r w:rsidR="009349C6">
          <w:t>"nodes": [</w:t>
        </w:r>
      </w:ins>
    </w:p>
    <w:p w14:paraId="74378AD8" w14:textId="17B43088" w:rsidR="009349C6" w:rsidRDefault="009349C6" w:rsidP="00D0387D">
      <w:pPr>
        <w:pStyle w:val="Codesmall"/>
        <w:rPr>
          <w:ins w:id="674" w:author="Laurence Golding" w:date="2018-05-10T11:02:00Z"/>
        </w:rPr>
      </w:pPr>
      <w:ins w:id="675" w:author="Laurence Golding" w:date="2018-05-10T11:02:00Z">
        <w:r>
          <w:t xml:space="preserve">        {</w:t>
        </w:r>
      </w:ins>
    </w:p>
    <w:p w14:paraId="15C031D3" w14:textId="547913BC" w:rsidR="009349C6" w:rsidRDefault="009349C6" w:rsidP="009349C6">
      <w:pPr>
        <w:pStyle w:val="Codesmall"/>
        <w:rPr>
          <w:ins w:id="676" w:author="Laurence Golding" w:date="2018-05-10T11:02:00Z"/>
        </w:rPr>
      </w:pPr>
      <w:ins w:id="677" w:author="Laurence Golding" w:date="2018-05-10T11:02:00Z">
        <w:r>
          <w:t xml:space="preserve">          "id": "n1",</w:t>
        </w:r>
      </w:ins>
    </w:p>
    <w:p w14:paraId="702FADE2" w14:textId="4A82DEBE" w:rsidR="009349C6" w:rsidRDefault="009349C6" w:rsidP="009349C6">
      <w:pPr>
        <w:pStyle w:val="Codesmall"/>
        <w:rPr>
          <w:ins w:id="678" w:author="Laurence Golding" w:date="2018-05-10T11:02:00Z"/>
        </w:rPr>
      </w:pPr>
      <w:ins w:id="679" w:author="Laurence Golding" w:date="2018-05-10T11:02:00Z">
        <w:r>
          <w:t xml:space="preserve">          "nestedGraphId": "openWindow"</w:t>
        </w:r>
      </w:ins>
    </w:p>
    <w:p w14:paraId="19A7FB1D" w14:textId="24B439E9" w:rsidR="009349C6" w:rsidRDefault="009349C6" w:rsidP="009349C6">
      <w:pPr>
        <w:pStyle w:val="Codesmall"/>
        <w:rPr>
          <w:ins w:id="680" w:author="Laurence Golding" w:date="2018-05-10T11:02:00Z"/>
        </w:rPr>
      </w:pPr>
      <w:ins w:id="681" w:author="Laurence Golding" w:date="2018-05-10T11:02:00Z">
        <w:r>
          <w:t xml:space="preserve">        },</w:t>
        </w:r>
      </w:ins>
    </w:p>
    <w:p w14:paraId="311E6B40" w14:textId="68077086" w:rsidR="009349C6" w:rsidRDefault="009349C6" w:rsidP="009349C6">
      <w:pPr>
        <w:pStyle w:val="Codesmall"/>
        <w:rPr>
          <w:ins w:id="682" w:author="Laurence Golding" w:date="2018-05-10T11:02:00Z"/>
        </w:rPr>
      </w:pPr>
      <w:ins w:id="683" w:author="Laurence Golding" w:date="2018-05-10T11:02:00Z">
        <w:r>
          <w:t xml:space="preserve">        {</w:t>
        </w:r>
      </w:ins>
    </w:p>
    <w:p w14:paraId="724D9699" w14:textId="06829587" w:rsidR="009349C6" w:rsidRDefault="009349C6" w:rsidP="009349C6">
      <w:pPr>
        <w:pStyle w:val="Codesmall"/>
        <w:rPr>
          <w:ins w:id="684" w:author="Laurence Golding" w:date="2018-05-10T11:03:00Z"/>
        </w:rPr>
      </w:pPr>
      <w:ins w:id="685" w:author="Laurence Golding" w:date="2018-05-10T11:03:00Z">
        <w:r>
          <w:t xml:space="preserve">          "id": "n2",</w:t>
        </w:r>
      </w:ins>
    </w:p>
    <w:p w14:paraId="25975C0D" w14:textId="35D7C6A7" w:rsidR="009349C6" w:rsidRDefault="009349C6" w:rsidP="009349C6">
      <w:pPr>
        <w:pStyle w:val="Codesmall"/>
        <w:rPr>
          <w:ins w:id="686" w:author="Laurence Golding" w:date="2018-05-10T11:03:00Z"/>
        </w:rPr>
      </w:pPr>
      <w:ins w:id="687" w:author="Laurence Golding" w:date="2018-05-10T11:03:00Z">
        <w:r>
          <w:t xml:space="preserve">          "nestedGraphId": "closeWindow"</w:t>
        </w:r>
      </w:ins>
    </w:p>
    <w:p w14:paraId="0074C1AA" w14:textId="70F41A9B" w:rsidR="009349C6" w:rsidRDefault="009349C6" w:rsidP="009349C6">
      <w:pPr>
        <w:pStyle w:val="Codesmall"/>
        <w:rPr>
          <w:ins w:id="688" w:author="Laurence Golding" w:date="2018-05-10T11:01:00Z"/>
        </w:rPr>
      </w:pPr>
      <w:ins w:id="689" w:author="Laurence Golding" w:date="2018-05-10T11:02:00Z">
        <w:r>
          <w:t xml:space="preserve">        }</w:t>
        </w:r>
      </w:ins>
    </w:p>
    <w:p w14:paraId="50103C3A" w14:textId="6842839A" w:rsidR="009349C6" w:rsidRDefault="009349C6" w:rsidP="00D0387D">
      <w:pPr>
        <w:pStyle w:val="Codesmall"/>
        <w:rPr>
          <w:ins w:id="690" w:author="Laurence Golding" w:date="2018-05-10T11:02:00Z"/>
        </w:rPr>
      </w:pPr>
      <w:ins w:id="691" w:author="Laurence Golding" w:date="2018-05-10T11:01:00Z">
        <w:r>
          <w:t xml:space="preserve">      ],</w:t>
        </w:r>
      </w:ins>
    </w:p>
    <w:p w14:paraId="5ABF8CE0" w14:textId="75BBDD1F" w:rsidR="009349C6" w:rsidRDefault="009349C6" w:rsidP="00D0387D">
      <w:pPr>
        <w:pStyle w:val="Codesmall"/>
        <w:rPr>
          <w:ins w:id="692" w:author="Laurence Golding" w:date="2018-05-10T10:55:00Z"/>
        </w:rPr>
      </w:pPr>
      <w:ins w:id="693" w:author="Laurence Golding" w:date="2018-05-10T11:02:00Z">
        <w:r>
          <w:t xml:space="preserve">      ...</w:t>
        </w:r>
      </w:ins>
    </w:p>
    <w:p w14:paraId="77FCE882" w14:textId="77777777" w:rsidR="00D0387D" w:rsidRDefault="00D0387D" w:rsidP="00D0387D">
      <w:pPr>
        <w:pStyle w:val="Codesmall"/>
        <w:rPr>
          <w:ins w:id="694" w:author="Laurence Golding" w:date="2018-05-10T10:55:00Z"/>
        </w:rPr>
      </w:pPr>
      <w:ins w:id="695" w:author="Laurence Golding" w:date="2018-05-10T10:55:00Z">
        <w:r>
          <w:t xml:space="preserve">    },</w:t>
        </w:r>
      </w:ins>
    </w:p>
    <w:p w14:paraId="71D585D3" w14:textId="77777777" w:rsidR="00D0387D" w:rsidRDefault="0031559E" w:rsidP="00D0387D">
      <w:pPr>
        <w:pStyle w:val="Codesmall"/>
        <w:rPr>
          <w:ins w:id="696" w:author="Laurence Golding" w:date="2018-05-10T10:56:00Z"/>
        </w:rPr>
      </w:pPr>
      <w:ins w:id="697" w:author="Laurence Golding" w:date="2018-05-09T14:15:00Z">
        <w:r>
          <w:t xml:space="preserve">  ]</w:t>
        </w:r>
      </w:ins>
    </w:p>
    <w:p w14:paraId="5FA06BC4" w14:textId="1E3BA92B" w:rsidR="0031559E" w:rsidRPr="0031559E" w:rsidRDefault="0031559E" w:rsidP="00D0387D">
      <w:pPr>
        <w:pStyle w:val="Codesmall"/>
        <w:rPr>
          <w:ins w:id="698" w:author="Laurence Golding" w:date="2018-05-07T10:28:00Z"/>
        </w:rPr>
      </w:pPr>
      <w:ins w:id="699" w:author="Laurence Golding" w:date="2018-05-09T14:15:00Z">
        <w:r>
          <w:t>}</w:t>
        </w:r>
      </w:ins>
    </w:p>
    <w:p w14:paraId="4E7EC55C" w14:textId="087853FC" w:rsidR="005E75B2" w:rsidDel="0041582E" w:rsidRDefault="005E75B2" w:rsidP="00E727FD">
      <w:pPr>
        <w:rPr>
          <w:del w:id="700" w:author="Laurence Golding" w:date="2018-05-07T10:05:00Z"/>
        </w:rPr>
      </w:pPr>
      <w:ins w:id="701" w:author="Laurence Golding" w:date="2018-05-07T10:03:00Z">
        <w:r w:rsidRPr="005E75B2">
          <w:rPr>
            <w:rStyle w:val="CODEtemp"/>
          </w:rPr>
          <w:t>nestedGraphId</w:t>
        </w:r>
        <w:r>
          <w:t xml:space="preserve"> </w:t>
        </w:r>
        <w:r>
          <w:rPr>
            <w:b/>
          </w:rPr>
          <w:t>SHAL</w:t>
        </w:r>
      </w:ins>
      <w:ins w:id="702" w:author="Laurence Golding" w:date="2018-05-07T10:04:00Z">
        <w:r>
          <w:rPr>
            <w:b/>
          </w:rPr>
          <w:t>L NOT</w:t>
        </w:r>
        <w:r>
          <w:t xml:space="preserve"> equal the </w:t>
        </w:r>
        <w:r w:rsidRPr="005E75B2">
          <w:rPr>
            <w:rStyle w:val="CODEtemp"/>
          </w:rPr>
          <w:t>id</w:t>
        </w:r>
        <w:r>
          <w:t xml:space="preserve"> of </w:t>
        </w:r>
      </w:ins>
      <w:ins w:id="703" w:author="Laurence Golding" w:date="2018-05-07T13:59:00Z">
        <w:r w:rsidR="0026707B">
          <w:t>the</w:t>
        </w:r>
      </w:ins>
      <w:ins w:id="704" w:author="Laurence Golding" w:date="2018-05-07T10:04:00Z">
        <w:r>
          <w:t xml:space="preserve"> </w:t>
        </w:r>
      </w:ins>
      <w:ins w:id="705" w:author="Laurence Golding" w:date="2018-05-07T10:05:00Z">
        <w:r w:rsidRPr="005E75B2">
          <w:rPr>
            <w:rStyle w:val="CODEtemp"/>
          </w:rPr>
          <w:t>node</w:t>
        </w:r>
        <w:r>
          <w:t xml:space="preserve"> object</w:t>
        </w:r>
      </w:ins>
      <w:ins w:id="706" w:author="Laurence Golding" w:date="2018-05-07T13:42:00Z">
        <w:r w:rsidR="00D1778E">
          <w:t xml:space="preserve">’s containing </w:t>
        </w:r>
        <w:r w:rsidR="00D1778E" w:rsidRPr="00D1778E">
          <w:rPr>
            <w:rStyle w:val="CODEtemp"/>
          </w:rPr>
          <w:t>graph</w:t>
        </w:r>
        <w:r w:rsidR="00D1778E">
          <w:t xml:space="preserve"> objec</w:t>
        </w:r>
      </w:ins>
      <w:ins w:id="707" w:author="Laurence Golding" w:date="2018-05-07T13:44:00Z">
        <w:r w:rsidR="00D1778E">
          <w:t>t.</w:t>
        </w:r>
      </w:ins>
      <w:ins w:id="708" w:author="Laurence Golding" w:date="2018-05-09T14:24:00Z">
        <w:r w:rsidR="0031559E">
          <w:t xml:space="preserve"> This</w:t>
        </w:r>
      </w:ins>
      <w:ins w:id="709" w:author="Laurence Golding" w:date="2018-05-09T14:25:00Z">
        <w:r w:rsidR="0031559E">
          <w:t xml:space="preserve"> prevents a graph from being nested within itsel</w:t>
        </w:r>
      </w:ins>
      <w:ins w:id="710" w:author="Laurence Golding" w:date="2018-05-10T11:06:00Z">
        <w:r w:rsidR="0041582E">
          <w:t>f.</w:t>
        </w:r>
      </w:ins>
    </w:p>
    <w:p w14:paraId="0B3AB195" w14:textId="77777777" w:rsidR="0041582E" w:rsidRDefault="0041582E" w:rsidP="00E727FD">
      <w:pPr>
        <w:rPr>
          <w:ins w:id="711" w:author="Laurence Golding" w:date="2018-05-10T11:06:00Z"/>
        </w:rPr>
      </w:pPr>
    </w:p>
    <w:p w14:paraId="681417E2" w14:textId="5FC9030C" w:rsidR="001B4C2D" w:rsidRDefault="001B4C2D" w:rsidP="00E727FD">
      <w:pPr>
        <w:rPr>
          <w:ins w:id="712" w:author="Laurence Golding" w:date="2018-05-10T11:05:00Z"/>
        </w:rPr>
      </w:pPr>
      <w:ins w:id="713" w:author="Laurence Golding" w:date="2018-05-10T11:05:00Z">
        <w:r w:rsidRPr="001B4C2D">
          <w:t xml:space="preserve">A given value of </w:t>
        </w:r>
        <w:r w:rsidRPr="001B4C2D">
          <w:rPr>
            <w:rStyle w:val="CODEtemp"/>
          </w:rPr>
          <w:t>nestedGraphId</w:t>
        </w:r>
        <w:r w:rsidRPr="001B4C2D">
          <w:t xml:space="preserve"> </w:t>
        </w:r>
        <w:r w:rsidRPr="001B4C2D">
          <w:rPr>
            <w:b/>
          </w:rPr>
          <w:t>SHALL NOT</w:t>
        </w:r>
        <w:r w:rsidRPr="001B4C2D">
          <w:t xml:space="preserve"> appear more than once in any </w:t>
        </w:r>
      </w:ins>
      <w:ins w:id="714" w:author="Laurence Golding" w:date="2018-05-10T11:06:00Z">
        <w:r>
          <w:t>one</w:t>
        </w:r>
      </w:ins>
      <w:ins w:id="715" w:author="Laurence Golding" w:date="2018-05-10T11:05:00Z">
        <w:r w:rsidRPr="001B4C2D">
          <w:t xml:space="preserve"> graph and its subgraphs, no matter how deeply nested.</w:t>
        </w:r>
      </w:ins>
    </w:p>
    <w:p w14:paraId="605A2493" w14:textId="27ED7844" w:rsidR="0031559E" w:rsidRDefault="0031559E" w:rsidP="0031559E">
      <w:pPr>
        <w:pStyle w:val="Note"/>
        <w:rPr>
          <w:ins w:id="716" w:author="Laurence Golding" w:date="2018-05-09T14:13:00Z"/>
        </w:rPr>
      </w:pPr>
      <w:ins w:id="717" w:author="Laurence Golding" w:date="2018-05-09T14:09:00Z">
        <w:r>
          <w:t>EXAMPLE</w:t>
        </w:r>
      </w:ins>
      <w:ins w:id="718" w:author="Laurence Golding" w:date="2018-05-09T14:41:00Z">
        <w:r w:rsidR="00EF7294">
          <w:t xml:space="preserve"> </w:t>
        </w:r>
      </w:ins>
      <w:ins w:id="719" w:author="Laurence Golding" w:date="2018-05-09T14:42:00Z">
        <w:r w:rsidR="00EF7294">
          <w:t>2</w:t>
        </w:r>
      </w:ins>
      <w:ins w:id="720" w:author="Laurence Golding" w:date="2018-05-09T14:09:00Z">
        <w:r>
          <w:t xml:space="preserve">: </w:t>
        </w:r>
      </w:ins>
      <w:ins w:id="721" w:author="Laurence Golding" w:date="2018-05-09T14:25:00Z">
        <w:r>
          <w:t>In this example</w:t>
        </w:r>
      </w:ins>
      <w:ins w:id="722" w:author="Laurence Golding" w:date="2018-05-10T09:46:00Z">
        <w:r w:rsidR="0098581F">
          <w:t xml:space="preserve"> of invalid SARIF</w:t>
        </w:r>
      </w:ins>
      <w:ins w:id="723" w:author="Laurence Golding" w:date="2018-05-09T14:26:00Z">
        <w:r>
          <w:t xml:space="preserve">, graph </w:t>
        </w:r>
      </w:ins>
      <w:ins w:id="724" w:author="Laurence Golding" w:date="2018-05-09T14:36:00Z">
        <w:r>
          <w:rPr>
            <w:rStyle w:val="CODEtemp"/>
          </w:rPr>
          <w:t>H</w:t>
        </w:r>
      </w:ins>
      <w:ins w:id="725" w:author="Laurence Golding" w:date="2018-05-09T14:26:00Z">
        <w:r>
          <w:t xml:space="preserve"> is nested within node </w:t>
        </w:r>
      </w:ins>
      <w:ins w:id="726" w:author="Laurence Golding" w:date="2018-05-09T14:27:00Z">
        <w:r>
          <w:rPr>
            <w:rStyle w:val="CODEtemp"/>
          </w:rPr>
          <w:t>1</w:t>
        </w:r>
      </w:ins>
      <w:ins w:id="727" w:author="Laurence Golding" w:date="2018-05-09T14:26:00Z">
        <w:r>
          <w:t xml:space="preserve"> of</w:t>
        </w:r>
      </w:ins>
      <w:ins w:id="728" w:author="Laurence Golding" w:date="2018-05-09T14:09:00Z">
        <w:r>
          <w:t xml:space="preserve"> graph </w:t>
        </w:r>
      </w:ins>
      <w:ins w:id="729" w:author="Laurence Golding" w:date="2018-05-09T14:31:00Z">
        <w:r>
          <w:rPr>
            <w:rStyle w:val="CODEtemp"/>
          </w:rPr>
          <w:t>G</w:t>
        </w:r>
      </w:ins>
      <w:ins w:id="730" w:author="Laurence Golding" w:date="2018-05-09T14:26:00Z">
        <w:r>
          <w:t>.</w:t>
        </w:r>
      </w:ins>
      <w:ins w:id="731" w:author="Laurence Golding" w:date="2018-05-09T14:09:00Z">
        <w:r>
          <w:t xml:space="preserve"> </w:t>
        </w:r>
      </w:ins>
      <w:ins w:id="732" w:author="Laurence Golding" w:date="2018-05-09T14:26:00Z">
        <w:r>
          <w:t>Grap</w:t>
        </w:r>
      </w:ins>
      <w:ins w:id="733" w:author="Laurence Golding" w:date="2018-05-09T14:27:00Z">
        <w:r>
          <w:t xml:space="preserve">h </w:t>
        </w:r>
      </w:ins>
      <w:ins w:id="734" w:author="Laurence Golding" w:date="2018-05-09T14:31:00Z">
        <w:r>
          <w:rPr>
            <w:rStyle w:val="CODEtemp"/>
          </w:rPr>
          <w:t>H</w:t>
        </w:r>
      </w:ins>
      <w:ins w:id="735" w:author="Laurence Golding" w:date="2018-05-09T14:27:00Z">
        <w:r>
          <w:t xml:space="preserve"> is also nested within node</w:t>
        </w:r>
      </w:ins>
      <w:ins w:id="736" w:author="Laurence Golding" w:date="2018-05-09T14:09:00Z">
        <w:r>
          <w:t xml:space="preserve"> </w:t>
        </w:r>
      </w:ins>
      <w:ins w:id="737" w:author="Laurence Golding" w:date="2018-05-09T14:38:00Z">
        <w:r>
          <w:rPr>
            <w:rStyle w:val="CODEtemp"/>
          </w:rPr>
          <w:t>1</w:t>
        </w:r>
      </w:ins>
      <w:ins w:id="738" w:author="Laurence Golding" w:date="2018-05-09T14:10:00Z">
        <w:r>
          <w:t xml:space="preserve"> </w:t>
        </w:r>
      </w:ins>
      <w:ins w:id="739" w:author="Laurence Golding" w:date="2018-05-09T14:27:00Z">
        <w:r>
          <w:t xml:space="preserve">of graph </w:t>
        </w:r>
      </w:ins>
      <w:ins w:id="740" w:author="Laurence Golding" w:date="2018-05-09T14:38:00Z">
        <w:r>
          <w:rPr>
            <w:rStyle w:val="CODEtemp"/>
          </w:rPr>
          <w:t>J</w:t>
        </w:r>
      </w:ins>
      <w:ins w:id="741" w:author="Laurence Golding" w:date="2018-05-09T14:27:00Z">
        <w:r>
          <w:t xml:space="preserve">, which in turn is nested within node </w:t>
        </w:r>
        <w:r w:rsidRPr="00D513AB">
          <w:rPr>
            <w:rStyle w:val="CODEtemp"/>
          </w:rPr>
          <w:t>2</w:t>
        </w:r>
        <w:r>
          <w:t xml:space="preserve"> of graph </w:t>
        </w:r>
      </w:ins>
      <w:ins w:id="742" w:author="Laurence Golding" w:date="2018-05-09T14:38:00Z">
        <w:r>
          <w:rPr>
            <w:rStyle w:val="CODEtemp"/>
          </w:rPr>
          <w:t>G</w:t>
        </w:r>
      </w:ins>
      <w:ins w:id="743" w:author="Laurence Golding" w:date="2018-05-09T14:27:00Z">
        <w:r>
          <w:t xml:space="preserve">. This is invalid because graph </w:t>
        </w:r>
        <w:r w:rsidRPr="00D513AB">
          <w:rPr>
            <w:rStyle w:val="CODEtemp"/>
          </w:rPr>
          <w:t>H</w:t>
        </w:r>
        <w:r>
          <w:t xml:space="preserve"> is nested more than once (once directly, and once indirect</w:t>
        </w:r>
      </w:ins>
      <w:ins w:id="744" w:author="Laurence Golding" w:date="2018-05-09T14:28:00Z">
        <w:r>
          <w:t xml:space="preserve">ly) within graph </w:t>
        </w:r>
        <w:r w:rsidRPr="00D513AB">
          <w:rPr>
            <w:rStyle w:val="CODEtemp"/>
          </w:rPr>
          <w:t>G</w:t>
        </w:r>
      </w:ins>
      <w:ins w:id="745" w:author="Laurence Golding" w:date="2018-05-09T14:13:00Z">
        <w:r>
          <w:t>.</w:t>
        </w:r>
      </w:ins>
    </w:p>
    <w:p w14:paraId="53DD26BE" w14:textId="59B7DB67" w:rsidR="0031559E" w:rsidRDefault="0031559E" w:rsidP="0031559E">
      <w:pPr>
        <w:pStyle w:val="Codesmall"/>
        <w:rPr>
          <w:ins w:id="746" w:author="Laurence Golding" w:date="2018-05-09T14:13:00Z"/>
        </w:rPr>
      </w:pPr>
      <w:ins w:id="747" w:author="Laurence Golding" w:date="2018-05-09T14:13:00Z">
        <w:r>
          <w:t>{</w:t>
        </w:r>
      </w:ins>
      <w:ins w:id="748" w:author="Laurence Golding" w:date="2018-05-09T14:39:00Z">
        <w:r>
          <w:t xml:space="preserve">                                        #</w:t>
        </w:r>
      </w:ins>
      <w:ins w:id="749" w:author="Laurence Golding" w:date="2018-05-09T14:40:00Z">
        <w:r>
          <w:t xml:space="preserve"> A run object (§</w:t>
        </w:r>
        <w:r>
          <w:fldChar w:fldCharType="begin"/>
        </w:r>
        <w:r>
          <w:instrText xml:space="preserve"> REF _Ref493349997 \r \h </w:instrText>
        </w:r>
      </w:ins>
      <w:r>
        <w:fldChar w:fldCharType="separate"/>
      </w:r>
      <w:ins w:id="750" w:author="Laurence Golding" w:date="2018-05-09T14:40:00Z">
        <w:r>
          <w:t>3.11</w:t>
        </w:r>
        <w:r>
          <w:fldChar w:fldCharType="end"/>
        </w:r>
        <w:r>
          <w:t>).</w:t>
        </w:r>
      </w:ins>
    </w:p>
    <w:p w14:paraId="78539E56" w14:textId="6545B3BF" w:rsidR="0031559E" w:rsidRDefault="0031559E" w:rsidP="0031559E">
      <w:pPr>
        <w:pStyle w:val="Codesmall"/>
        <w:rPr>
          <w:ins w:id="751" w:author="Laurence Golding" w:date="2018-05-09T14:28:00Z"/>
        </w:rPr>
      </w:pPr>
      <w:ins w:id="752" w:author="Laurence Golding" w:date="2018-05-09T14:13:00Z">
        <w:r>
          <w:t xml:space="preserve">  </w:t>
        </w:r>
      </w:ins>
      <w:ins w:id="753" w:author="Laurence Golding" w:date="2018-05-09T14:14:00Z">
        <w:r w:rsidRPr="0031559E">
          <w:t>"</w:t>
        </w:r>
      </w:ins>
      <w:ins w:id="754" w:author="Laurence Golding" w:date="2018-05-09T14:28:00Z">
        <w:r>
          <w:t>graphs": [</w:t>
        </w:r>
      </w:ins>
      <w:ins w:id="755" w:author="Laurence Golding" w:date="2018-05-09T14:41:00Z">
        <w:r w:rsidR="00EF7294">
          <w:t xml:space="preserve">                            # See §</w:t>
        </w:r>
        <w:r w:rsidR="00EF7294">
          <w:fldChar w:fldCharType="begin"/>
        </w:r>
        <w:r w:rsidR="00EF7294">
          <w:instrText xml:space="preserve"> REF _Ref511820652 \r \h </w:instrText>
        </w:r>
      </w:ins>
      <w:r w:rsidR="00EF7294">
        <w:fldChar w:fldCharType="separate"/>
      </w:r>
      <w:ins w:id="756" w:author="Laurence Golding" w:date="2018-05-09T14:41:00Z">
        <w:r w:rsidR="00EF7294">
          <w:t>3.11.14</w:t>
        </w:r>
        <w:r w:rsidR="00EF7294">
          <w:fldChar w:fldCharType="end"/>
        </w:r>
        <w:r w:rsidR="00EF7294">
          <w:t>.</w:t>
        </w:r>
      </w:ins>
    </w:p>
    <w:p w14:paraId="43345948" w14:textId="70220EB4" w:rsidR="0031559E" w:rsidRDefault="0031559E" w:rsidP="0031559E">
      <w:pPr>
        <w:pStyle w:val="Codesmall"/>
        <w:rPr>
          <w:ins w:id="757" w:author="Laurence Golding" w:date="2018-05-09T14:28:00Z"/>
        </w:rPr>
      </w:pPr>
      <w:ins w:id="758" w:author="Laurence Golding" w:date="2018-05-09T14:28:00Z">
        <w:r>
          <w:t xml:space="preserve">    {</w:t>
        </w:r>
      </w:ins>
      <w:ins w:id="759" w:author="Laurence Golding" w:date="2018-05-09T14:44:00Z">
        <w:r w:rsidR="00EF7294">
          <w:t xml:space="preserve">                                    A graph object (§</w:t>
        </w:r>
        <w:r w:rsidR="00EF7294">
          <w:fldChar w:fldCharType="begin"/>
        </w:r>
        <w:r w:rsidR="00EF7294">
          <w:instrText xml:space="preserve"> REF _Ref511819945 \r \h </w:instrText>
        </w:r>
      </w:ins>
      <w:ins w:id="760" w:author="Laurence Golding" w:date="2018-05-09T14:44:00Z">
        <w:r w:rsidR="00EF7294">
          <w:fldChar w:fldCharType="separate"/>
        </w:r>
        <w:r w:rsidR="00EF7294">
          <w:t>3.27</w:t>
        </w:r>
        <w:r w:rsidR="00EF7294">
          <w:fldChar w:fldCharType="end"/>
        </w:r>
        <w:r w:rsidR="00EF7294">
          <w:t>).</w:t>
        </w:r>
      </w:ins>
    </w:p>
    <w:p w14:paraId="16C32D41" w14:textId="751B91B6" w:rsidR="0031559E" w:rsidRDefault="0031559E" w:rsidP="0031559E">
      <w:pPr>
        <w:pStyle w:val="Codesmall"/>
        <w:rPr>
          <w:ins w:id="761" w:author="Laurence Golding" w:date="2018-05-09T14:29:00Z"/>
        </w:rPr>
      </w:pPr>
      <w:ins w:id="762" w:author="Laurence Golding" w:date="2018-05-09T14:28:00Z">
        <w:r>
          <w:t xml:space="preserve">      "</w:t>
        </w:r>
      </w:ins>
      <w:ins w:id="763" w:author="Laurence Golding" w:date="2018-05-09T14:29:00Z">
        <w:r>
          <w:t>id": "</w:t>
        </w:r>
      </w:ins>
      <w:ins w:id="764" w:author="Laurence Golding" w:date="2018-05-09T14:36:00Z">
        <w:r>
          <w:t>G</w:t>
        </w:r>
      </w:ins>
      <w:ins w:id="765" w:author="Laurence Golding" w:date="2018-05-09T14:29:00Z">
        <w:r>
          <w:t>",</w:t>
        </w:r>
      </w:ins>
    </w:p>
    <w:p w14:paraId="2BDE3980" w14:textId="2E6D2088" w:rsidR="0031559E" w:rsidRDefault="0031559E" w:rsidP="0031559E">
      <w:pPr>
        <w:pStyle w:val="Codesmall"/>
        <w:rPr>
          <w:ins w:id="766" w:author="Laurence Golding" w:date="2018-05-09T14:29:00Z"/>
        </w:rPr>
      </w:pPr>
      <w:ins w:id="767" w:author="Laurence Golding" w:date="2018-05-09T14:29:00Z">
        <w:r>
          <w:t xml:space="preserve">      "nodes": [</w:t>
        </w:r>
      </w:ins>
    </w:p>
    <w:p w14:paraId="2B85D015" w14:textId="0B61DE41" w:rsidR="0031559E" w:rsidRDefault="0031559E" w:rsidP="0031559E">
      <w:pPr>
        <w:pStyle w:val="Codesmall"/>
        <w:rPr>
          <w:ins w:id="768" w:author="Laurence Golding" w:date="2018-05-09T14:30:00Z"/>
        </w:rPr>
      </w:pPr>
      <w:ins w:id="769" w:author="Laurence Golding" w:date="2018-05-09T14:29:00Z">
        <w:r>
          <w:t xml:space="preserve">        {</w:t>
        </w:r>
      </w:ins>
    </w:p>
    <w:p w14:paraId="449817EA" w14:textId="41FC2545" w:rsidR="0031559E" w:rsidRDefault="0031559E" w:rsidP="0031559E">
      <w:pPr>
        <w:pStyle w:val="Codesmall"/>
        <w:rPr>
          <w:ins w:id="770" w:author="Laurence Golding" w:date="2018-05-09T14:30:00Z"/>
        </w:rPr>
      </w:pPr>
      <w:ins w:id="771" w:author="Laurence Golding" w:date="2018-05-09T14:30:00Z">
        <w:r>
          <w:t xml:space="preserve">          "id": "1",</w:t>
        </w:r>
      </w:ins>
    </w:p>
    <w:p w14:paraId="65B37898" w14:textId="2C55935E" w:rsidR="0031559E" w:rsidRDefault="0031559E" w:rsidP="0031559E">
      <w:pPr>
        <w:pStyle w:val="Codesmall"/>
        <w:rPr>
          <w:ins w:id="772" w:author="Laurence Golding" w:date="2018-05-09T14:29:00Z"/>
        </w:rPr>
      </w:pPr>
      <w:ins w:id="773" w:author="Laurence Golding" w:date="2018-05-09T14:30:00Z">
        <w:r>
          <w:t xml:space="preserve">          "nestedGraphId": "</w:t>
        </w:r>
      </w:ins>
      <w:ins w:id="774" w:author="Laurence Golding" w:date="2018-05-09T14:36:00Z">
        <w:r>
          <w:t>H</w:t>
        </w:r>
      </w:ins>
      <w:ins w:id="775" w:author="Laurence Golding" w:date="2018-05-09T14:30:00Z">
        <w:r>
          <w:t>"</w:t>
        </w:r>
      </w:ins>
    </w:p>
    <w:p w14:paraId="11EEE2EF" w14:textId="7DD1E578" w:rsidR="0031559E" w:rsidRDefault="0031559E" w:rsidP="0031559E">
      <w:pPr>
        <w:pStyle w:val="Codesmall"/>
        <w:rPr>
          <w:ins w:id="776" w:author="Laurence Golding" w:date="2018-05-09T14:29:00Z"/>
        </w:rPr>
      </w:pPr>
      <w:ins w:id="777" w:author="Laurence Golding" w:date="2018-05-09T14:29:00Z">
        <w:r>
          <w:t xml:space="preserve">        },</w:t>
        </w:r>
      </w:ins>
    </w:p>
    <w:p w14:paraId="785D2F1E" w14:textId="29E57BEC" w:rsidR="0031559E" w:rsidRDefault="0031559E" w:rsidP="0031559E">
      <w:pPr>
        <w:pStyle w:val="Codesmall"/>
        <w:rPr>
          <w:ins w:id="778" w:author="Laurence Golding" w:date="2018-05-09T14:29:00Z"/>
        </w:rPr>
      </w:pPr>
    </w:p>
    <w:p w14:paraId="63CFE778" w14:textId="04B840F2" w:rsidR="0031559E" w:rsidRDefault="0031559E" w:rsidP="0031559E">
      <w:pPr>
        <w:pStyle w:val="Codesmall"/>
        <w:rPr>
          <w:ins w:id="779" w:author="Laurence Golding" w:date="2018-05-09T14:29:00Z"/>
        </w:rPr>
      </w:pPr>
      <w:ins w:id="780" w:author="Laurence Golding" w:date="2018-05-09T14:29:00Z">
        <w:r>
          <w:t xml:space="preserve">        {</w:t>
        </w:r>
      </w:ins>
    </w:p>
    <w:p w14:paraId="2E0F154C" w14:textId="494F6CB8" w:rsidR="0031559E" w:rsidRDefault="0031559E" w:rsidP="0031559E">
      <w:pPr>
        <w:pStyle w:val="Codesmall"/>
        <w:rPr>
          <w:ins w:id="781" w:author="Laurence Golding" w:date="2018-05-09T14:30:00Z"/>
        </w:rPr>
      </w:pPr>
      <w:ins w:id="782" w:author="Laurence Golding" w:date="2018-05-09T14:30:00Z">
        <w:r>
          <w:lastRenderedPageBreak/>
          <w:t xml:space="preserve">          "id": "2",</w:t>
        </w:r>
      </w:ins>
    </w:p>
    <w:p w14:paraId="13B0DC5A" w14:textId="0719DEA3" w:rsidR="0031559E" w:rsidRDefault="0031559E" w:rsidP="0031559E">
      <w:pPr>
        <w:pStyle w:val="Codesmall"/>
        <w:rPr>
          <w:ins w:id="783" w:author="Laurence Golding" w:date="2018-05-09T14:30:00Z"/>
        </w:rPr>
      </w:pPr>
      <w:ins w:id="784" w:author="Laurence Golding" w:date="2018-05-09T14:30:00Z">
        <w:r>
          <w:t xml:space="preserve">          "nestedGraphId": "</w:t>
        </w:r>
      </w:ins>
      <w:ins w:id="785" w:author="Laurence Golding" w:date="2018-05-09T14:38:00Z">
        <w:r>
          <w:t>J</w:t>
        </w:r>
      </w:ins>
      <w:ins w:id="786" w:author="Laurence Golding" w:date="2018-05-09T14:30:00Z">
        <w:r>
          <w:t>"</w:t>
        </w:r>
      </w:ins>
      <w:ins w:id="787" w:author="Laurence Golding" w:date="2018-05-09T14:39:00Z">
        <w:r>
          <w:t xml:space="preserve">           # INVALID: H is also nested within J.</w:t>
        </w:r>
      </w:ins>
    </w:p>
    <w:p w14:paraId="2BA03538" w14:textId="3FEEE6EC" w:rsidR="0031559E" w:rsidRDefault="0031559E" w:rsidP="0031559E">
      <w:pPr>
        <w:pStyle w:val="Codesmall"/>
        <w:rPr>
          <w:ins w:id="788" w:author="Laurence Golding" w:date="2018-05-09T14:29:00Z"/>
        </w:rPr>
      </w:pPr>
      <w:ins w:id="789" w:author="Laurence Golding" w:date="2018-05-09T14:29:00Z">
        <w:r>
          <w:t xml:space="preserve">        }</w:t>
        </w:r>
      </w:ins>
    </w:p>
    <w:p w14:paraId="09835142" w14:textId="7EF5061C" w:rsidR="0031559E" w:rsidRDefault="0031559E" w:rsidP="0031559E">
      <w:pPr>
        <w:pStyle w:val="Codesmall"/>
        <w:rPr>
          <w:ins w:id="790" w:author="Laurence Golding" w:date="2018-05-09T14:29:00Z"/>
        </w:rPr>
      </w:pPr>
      <w:ins w:id="791" w:author="Laurence Golding" w:date="2018-05-09T14:29:00Z">
        <w:r>
          <w:t xml:space="preserve">      ],</w:t>
        </w:r>
      </w:ins>
    </w:p>
    <w:p w14:paraId="4CE81832" w14:textId="2FDCA842" w:rsidR="0031559E" w:rsidRDefault="0031559E" w:rsidP="0031559E">
      <w:pPr>
        <w:pStyle w:val="Codesmall"/>
        <w:rPr>
          <w:ins w:id="792" w:author="Laurence Golding" w:date="2018-05-09T14:28:00Z"/>
        </w:rPr>
      </w:pPr>
      <w:ins w:id="793" w:author="Laurence Golding" w:date="2018-05-09T14:29:00Z">
        <w:r>
          <w:t xml:space="preserve">      ...</w:t>
        </w:r>
      </w:ins>
    </w:p>
    <w:p w14:paraId="5D978B00" w14:textId="7AAF97C6" w:rsidR="0031559E" w:rsidRDefault="0031559E" w:rsidP="0031559E">
      <w:pPr>
        <w:pStyle w:val="Codesmall"/>
        <w:rPr>
          <w:ins w:id="794" w:author="Laurence Golding" w:date="2018-05-09T14:29:00Z"/>
        </w:rPr>
      </w:pPr>
      <w:ins w:id="795" w:author="Laurence Golding" w:date="2018-05-09T14:28:00Z">
        <w:r>
          <w:t xml:space="preserve">    },</w:t>
        </w:r>
      </w:ins>
    </w:p>
    <w:p w14:paraId="3D5E7227" w14:textId="77777777" w:rsidR="0031559E" w:rsidRDefault="0031559E" w:rsidP="0031559E">
      <w:pPr>
        <w:pStyle w:val="Codesmall"/>
        <w:rPr>
          <w:ins w:id="796" w:author="Laurence Golding" w:date="2018-05-09T14:28:00Z"/>
        </w:rPr>
      </w:pPr>
    </w:p>
    <w:p w14:paraId="0FA4C1DE" w14:textId="75A41C73" w:rsidR="0031559E" w:rsidRDefault="0031559E" w:rsidP="0031559E">
      <w:pPr>
        <w:pStyle w:val="Codesmall"/>
        <w:rPr>
          <w:ins w:id="797" w:author="Laurence Golding" w:date="2018-05-09T14:30:00Z"/>
        </w:rPr>
      </w:pPr>
      <w:ins w:id="798" w:author="Laurence Golding" w:date="2018-05-09T14:28:00Z">
        <w:r>
          <w:t xml:space="preserve">    {</w:t>
        </w:r>
      </w:ins>
    </w:p>
    <w:p w14:paraId="33E46775" w14:textId="5BD1B3DC" w:rsidR="0031559E" w:rsidRDefault="0031559E" w:rsidP="0031559E">
      <w:pPr>
        <w:pStyle w:val="Codesmall"/>
        <w:rPr>
          <w:ins w:id="799" w:author="Laurence Golding" w:date="2018-05-09T14:32:00Z"/>
        </w:rPr>
      </w:pPr>
      <w:ins w:id="800" w:author="Laurence Golding" w:date="2018-05-09T14:30:00Z">
        <w:r>
          <w:t xml:space="preserve">      "id": "</w:t>
        </w:r>
      </w:ins>
      <w:ins w:id="801" w:author="Laurence Golding" w:date="2018-05-09T14:37:00Z">
        <w:r>
          <w:t>H</w:t>
        </w:r>
      </w:ins>
      <w:ins w:id="802" w:author="Laurence Golding" w:date="2018-05-09T14:32:00Z">
        <w:r>
          <w:t>",</w:t>
        </w:r>
      </w:ins>
    </w:p>
    <w:p w14:paraId="047D5B18" w14:textId="11AC4D1A" w:rsidR="0031559E" w:rsidRDefault="0031559E" w:rsidP="0031559E">
      <w:pPr>
        <w:pStyle w:val="Codesmall"/>
        <w:rPr>
          <w:ins w:id="803" w:author="Laurence Golding" w:date="2018-05-09T14:28:00Z"/>
        </w:rPr>
      </w:pPr>
      <w:ins w:id="804" w:author="Laurence Golding" w:date="2018-05-09T14:32:00Z">
        <w:r>
          <w:t xml:space="preserve">      ...</w:t>
        </w:r>
      </w:ins>
    </w:p>
    <w:p w14:paraId="4CF29E44" w14:textId="6B4E194F" w:rsidR="0031559E" w:rsidRDefault="0031559E" w:rsidP="0031559E">
      <w:pPr>
        <w:pStyle w:val="Codesmall"/>
        <w:rPr>
          <w:ins w:id="805" w:author="Laurence Golding" w:date="2018-05-09T14:29:00Z"/>
        </w:rPr>
      </w:pPr>
      <w:ins w:id="806" w:author="Laurence Golding" w:date="2018-05-09T14:28:00Z">
        <w:r>
          <w:t xml:space="preserve">    },</w:t>
        </w:r>
      </w:ins>
    </w:p>
    <w:p w14:paraId="2E2DCF0E" w14:textId="77777777" w:rsidR="0031559E" w:rsidRDefault="0031559E" w:rsidP="0031559E">
      <w:pPr>
        <w:pStyle w:val="Codesmall"/>
        <w:rPr>
          <w:ins w:id="807" w:author="Laurence Golding" w:date="2018-05-09T14:28:00Z"/>
        </w:rPr>
      </w:pPr>
    </w:p>
    <w:p w14:paraId="4280166E" w14:textId="11CED94F" w:rsidR="0031559E" w:rsidRDefault="0031559E" w:rsidP="0031559E">
      <w:pPr>
        <w:pStyle w:val="Codesmall"/>
        <w:rPr>
          <w:ins w:id="808" w:author="Laurence Golding" w:date="2018-05-09T14:28:00Z"/>
        </w:rPr>
      </w:pPr>
      <w:ins w:id="809" w:author="Laurence Golding" w:date="2018-05-09T14:28:00Z">
        <w:r>
          <w:t xml:space="preserve">    {</w:t>
        </w:r>
      </w:ins>
    </w:p>
    <w:p w14:paraId="22153D39" w14:textId="4D45D1BF" w:rsidR="0031559E" w:rsidRDefault="0031559E" w:rsidP="0031559E">
      <w:pPr>
        <w:pStyle w:val="Codesmall"/>
        <w:rPr>
          <w:ins w:id="810" w:author="Laurence Golding" w:date="2018-05-09T14:33:00Z"/>
        </w:rPr>
      </w:pPr>
      <w:ins w:id="811" w:author="Laurence Golding" w:date="2018-05-09T14:32:00Z">
        <w:r>
          <w:t xml:space="preserve">      "id": "</w:t>
        </w:r>
      </w:ins>
      <w:ins w:id="812" w:author="Laurence Golding" w:date="2018-05-09T14:37:00Z">
        <w:r>
          <w:t>J</w:t>
        </w:r>
      </w:ins>
      <w:ins w:id="813" w:author="Laurence Golding" w:date="2018-05-09T14:32:00Z">
        <w:r>
          <w:t>",</w:t>
        </w:r>
      </w:ins>
    </w:p>
    <w:p w14:paraId="01EFE802" w14:textId="01B2FF43" w:rsidR="0031559E" w:rsidRDefault="0031559E" w:rsidP="0031559E">
      <w:pPr>
        <w:pStyle w:val="Codesmall"/>
        <w:rPr>
          <w:ins w:id="814" w:author="Laurence Golding" w:date="2018-05-09T14:33:00Z"/>
        </w:rPr>
      </w:pPr>
      <w:ins w:id="815" w:author="Laurence Golding" w:date="2018-05-09T14:33:00Z">
        <w:r>
          <w:t xml:space="preserve">      "nodes": [</w:t>
        </w:r>
      </w:ins>
    </w:p>
    <w:p w14:paraId="4AF76A42" w14:textId="547F29AA" w:rsidR="0031559E" w:rsidRDefault="0031559E" w:rsidP="0031559E">
      <w:pPr>
        <w:pStyle w:val="Codesmall"/>
        <w:rPr>
          <w:ins w:id="816" w:author="Laurence Golding" w:date="2018-05-09T14:33:00Z"/>
        </w:rPr>
      </w:pPr>
      <w:ins w:id="817" w:author="Laurence Golding" w:date="2018-05-09T14:33:00Z">
        <w:r>
          <w:t xml:space="preserve">        {</w:t>
        </w:r>
      </w:ins>
    </w:p>
    <w:p w14:paraId="2D6E450A" w14:textId="470C92D0" w:rsidR="0031559E" w:rsidRDefault="0031559E" w:rsidP="0031559E">
      <w:pPr>
        <w:pStyle w:val="Codesmall"/>
        <w:rPr>
          <w:ins w:id="818" w:author="Laurence Golding" w:date="2018-05-09T14:33:00Z"/>
        </w:rPr>
      </w:pPr>
      <w:ins w:id="819" w:author="Laurence Golding" w:date="2018-05-09T14:33:00Z">
        <w:r>
          <w:t xml:space="preserve">          "id": "</w:t>
        </w:r>
      </w:ins>
      <w:ins w:id="820" w:author="Laurence Golding" w:date="2018-05-09T14:37:00Z">
        <w:r>
          <w:t>1</w:t>
        </w:r>
      </w:ins>
      <w:ins w:id="821" w:author="Laurence Golding" w:date="2018-05-09T14:33:00Z">
        <w:r>
          <w:t>",</w:t>
        </w:r>
      </w:ins>
    </w:p>
    <w:p w14:paraId="15AE6CF9" w14:textId="397675A5" w:rsidR="0031559E" w:rsidRDefault="0031559E" w:rsidP="0031559E">
      <w:pPr>
        <w:pStyle w:val="Codesmall"/>
        <w:rPr>
          <w:ins w:id="822" w:author="Laurence Golding" w:date="2018-05-09T14:33:00Z"/>
        </w:rPr>
      </w:pPr>
      <w:ins w:id="823" w:author="Laurence Golding" w:date="2018-05-09T14:33:00Z">
        <w:r>
          <w:t xml:space="preserve">          "nestedGraphId": "</w:t>
        </w:r>
      </w:ins>
      <w:ins w:id="824" w:author="Laurence Golding" w:date="2018-05-09T14:38:00Z">
        <w:r>
          <w:t>H</w:t>
        </w:r>
      </w:ins>
      <w:ins w:id="825" w:author="Laurence Golding" w:date="2018-05-09T14:33:00Z">
        <w:r>
          <w:t>"</w:t>
        </w:r>
      </w:ins>
    </w:p>
    <w:p w14:paraId="558B94A7" w14:textId="00D05CA7" w:rsidR="0031559E" w:rsidRDefault="0031559E" w:rsidP="0031559E">
      <w:pPr>
        <w:pStyle w:val="Codesmall"/>
        <w:rPr>
          <w:ins w:id="826" w:author="Laurence Golding" w:date="2018-05-09T14:33:00Z"/>
        </w:rPr>
      </w:pPr>
      <w:ins w:id="827" w:author="Laurence Golding" w:date="2018-05-09T14:33:00Z">
        <w:r>
          <w:t xml:space="preserve">        }</w:t>
        </w:r>
      </w:ins>
    </w:p>
    <w:p w14:paraId="42399C0A" w14:textId="06DA59C8" w:rsidR="0031559E" w:rsidRDefault="0031559E" w:rsidP="0031559E">
      <w:pPr>
        <w:pStyle w:val="Codesmall"/>
        <w:rPr>
          <w:ins w:id="828" w:author="Laurence Golding" w:date="2018-05-09T14:32:00Z"/>
        </w:rPr>
      </w:pPr>
      <w:ins w:id="829" w:author="Laurence Golding" w:date="2018-05-09T14:33:00Z">
        <w:r>
          <w:t xml:space="preserve">      ],</w:t>
        </w:r>
      </w:ins>
    </w:p>
    <w:p w14:paraId="23DA84EE" w14:textId="77777777" w:rsidR="0031559E" w:rsidRDefault="0031559E" w:rsidP="0031559E">
      <w:pPr>
        <w:pStyle w:val="Codesmall"/>
        <w:rPr>
          <w:ins w:id="830" w:author="Laurence Golding" w:date="2018-05-09T14:32:00Z"/>
        </w:rPr>
      </w:pPr>
      <w:ins w:id="831" w:author="Laurence Golding" w:date="2018-05-09T14:32:00Z">
        <w:r>
          <w:t xml:space="preserve">      ...</w:t>
        </w:r>
      </w:ins>
    </w:p>
    <w:p w14:paraId="47735C1A" w14:textId="42456680" w:rsidR="0031559E" w:rsidRDefault="0031559E" w:rsidP="0031559E">
      <w:pPr>
        <w:pStyle w:val="Codesmall"/>
        <w:rPr>
          <w:ins w:id="832" w:author="Laurence Golding" w:date="2018-05-09T14:28:00Z"/>
        </w:rPr>
      </w:pPr>
      <w:ins w:id="833" w:author="Laurence Golding" w:date="2018-05-09T14:28:00Z">
        <w:r>
          <w:t xml:space="preserve">    }</w:t>
        </w:r>
      </w:ins>
    </w:p>
    <w:p w14:paraId="633A2104" w14:textId="43DDF242" w:rsidR="0031559E" w:rsidRDefault="0031559E" w:rsidP="0031559E">
      <w:pPr>
        <w:pStyle w:val="Codesmall"/>
        <w:rPr>
          <w:ins w:id="834" w:author="Laurence Golding" w:date="2018-05-09T14:28:00Z"/>
        </w:rPr>
      </w:pPr>
      <w:ins w:id="835" w:author="Laurence Golding" w:date="2018-05-09T14:28:00Z">
        <w:r>
          <w:t xml:space="preserve">  ]</w:t>
        </w:r>
      </w:ins>
    </w:p>
    <w:p w14:paraId="34A3AD36" w14:textId="0638C54A" w:rsidR="0031559E" w:rsidRPr="0031559E" w:rsidRDefault="0031559E" w:rsidP="00D513AB">
      <w:pPr>
        <w:pStyle w:val="Codesmall"/>
        <w:rPr>
          <w:ins w:id="836" w:author="Laurence Golding" w:date="2018-05-07T10:08:00Z"/>
        </w:rPr>
      </w:pPr>
      <w:ins w:id="837" w:author="Laurence Golding" w:date="2018-05-09T14:28:00Z">
        <w:r>
          <w:t>}</w:t>
        </w:r>
      </w:ins>
    </w:p>
    <w:p w14:paraId="47968B5F" w14:textId="702EC7A2" w:rsidR="00CD4F20" w:rsidRDefault="00CD4F20" w:rsidP="00CD4F20">
      <w:pPr>
        <w:pStyle w:val="Heading3"/>
      </w:pPr>
      <w:bookmarkStart w:id="838" w:name="_Toc513213337"/>
      <w:r>
        <w:t>properties property</w:t>
      </w:r>
      <w:bookmarkEnd w:id="838"/>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839" w:name="_Ref511821891"/>
      <w:bookmarkStart w:id="840" w:name="_Toc513213338"/>
      <w:r>
        <w:t>edge object</w:t>
      </w:r>
      <w:bookmarkEnd w:id="839"/>
      <w:bookmarkEnd w:id="840"/>
    </w:p>
    <w:p w14:paraId="78AF70AE" w14:textId="37DDAA2D" w:rsidR="00CD4F20" w:rsidRDefault="00CD4F20" w:rsidP="00CD4F20">
      <w:pPr>
        <w:pStyle w:val="Heading3"/>
      </w:pPr>
      <w:bookmarkStart w:id="841" w:name="_Toc513213339"/>
      <w:r>
        <w:t>General</w:t>
      </w:r>
      <w:bookmarkEnd w:id="841"/>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842" w:name="_Ref511823280"/>
      <w:bookmarkStart w:id="843" w:name="_Toc513213340"/>
      <w:r>
        <w:t>id property</w:t>
      </w:r>
      <w:bookmarkEnd w:id="842"/>
      <w:bookmarkEnd w:id="843"/>
    </w:p>
    <w:p w14:paraId="5747D78D" w14:textId="369BD43B" w:rsidR="00380A89" w:rsidRPr="00380A89" w:rsidRDefault="00380A89" w:rsidP="00380A89">
      <w:bookmarkStart w:id="84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4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845" w:name="_Toc513213341"/>
      <w:r>
        <w:t>label property</w:t>
      </w:r>
      <w:bookmarkEnd w:id="845"/>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846" w:name="_Ref511822214"/>
      <w:bookmarkStart w:id="847" w:name="_Toc513213342"/>
      <w:r>
        <w:t>sourceNodeId property</w:t>
      </w:r>
      <w:bookmarkEnd w:id="846"/>
      <w:bookmarkEnd w:id="847"/>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4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848"/>
      <w:r>
        <w:t>.</w:t>
      </w:r>
    </w:p>
    <w:p w14:paraId="6B8670E4" w14:textId="744803E0" w:rsidR="00CD4F20" w:rsidRDefault="00CD4F20" w:rsidP="00CD4F20">
      <w:pPr>
        <w:pStyle w:val="Heading3"/>
      </w:pPr>
      <w:bookmarkStart w:id="849" w:name="_Ref511823298"/>
      <w:bookmarkStart w:id="850" w:name="_Toc513213343"/>
      <w:r>
        <w:t>targetNodeId property</w:t>
      </w:r>
      <w:bookmarkEnd w:id="849"/>
      <w:bookmarkEnd w:id="850"/>
    </w:p>
    <w:p w14:paraId="09C99A58" w14:textId="0754436A" w:rsidR="00380A89" w:rsidRDefault="00380A89" w:rsidP="00380A89">
      <w:pPr>
        <w:rPr>
          <w:ins w:id="851" w:author="Laurence Golding" w:date="2018-05-07T10:31:00Z"/>
        </w:rPr>
      </w:pPr>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w:t>
      </w:r>
      <w:ins w:id="852" w:author="Laurence Golding" w:date="2018-05-07T13:52:00Z">
        <w:r w:rsidR="006D734E">
          <w:t xml:space="preserve"> is</w:t>
        </w:r>
      </w:ins>
      <w:r>
        <w:t xml:space="preserve"> </w:t>
      </w:r>
      <w:del w:id="853" w:author="Laurence Golding" w:date="2018-05-07T13:50:00Z">
        <w:r w:rsidRPr="006D734E" w:rsidDel="006D734E">
          <w:delText>is a</w:delText>
        </w:r>
      </w:del>
      <w:del w:id="854" w:author="Laurence Golding" w:date="2018-05-07T13:52:00Z">
        <w:r w:rsidDel="006D734E">
          <w:delText xml:space="preserve"> </w:delText>
        </w:r>
      </w:del>
      <w:ins w:id="855" w:author="Laurence Golding" w:date="2018-05-07T13:50:00Z">
        <w:r w:rsidR="006D734E">
          <w:t xml:space="preserve">a </w:t>
        </w:r>
      </w:ins>
      <w:r>
        <w:t xml:space="preserve">string that </w:t>
      </w:r>
      <w:del w:id="856" w:author="Laurence Golding" w:date="2018-05-07T13:50:00Z">
        <w:r w:rsidDel="006D734E">
          <w:delText xml:space="preserve">identifies </w:delText>
        </w:r>
      </w:del>
      <w:ins w:id="857" w:author="Laurence Golding" w:date="2018-05-07T13:50:00Z">
        <w:r w:rsidR="006D734E">
          <w:t xml:space="preserve">equals the </w:t>
        </w:r>
        <w:r w:rsidR="006D734E">
          <w:rPr>
            <w:rStyle w:val="CODEtemp"/>
          </w:rPr>
          <w:t>id</w:t>
        </w:r>
        <w:r w:rsidR="006D734E">
          <w:t xml:space="preserve"> property (§</w:t>
        </w:r>
        <w:r w:rsidR="006D734E">
          <w:fldChar w:fldCharType="begin"/>
        </w:r>
        <w:r w:rsidR="006D734E">
          <w:instrText xml:space="preserve"> REF _Ref511822118 \r \h </w:instrText>
        </w:r>
      </w:ins>
      <w:ins w:id="858" w:author="Laurence Golding" w:date="2018-05-07T13:50:00Z">
        <w:r w:rsidR="006D734E">
          <w:fldChar w:fldCharType="separate"/>
        </w:r>
        <w:r w:rsidR="006D734E">
          <w:t>3.28.2</w:t>
        </w:r>
        <w:r w:rsidR="006D734E">
          <w:fldChar w:fldCharType="end"/>
        </w:r>
        <w:r w:rsidR="006D734E">
          <w:t xml:space="preserve">) of the target </w:t>
        </w:r>
        <w:r w:rsidR="006D734E">
          <w:rPr>
            <w:rStyle w:val="CODEtemp"/>
          </w:rPr>
          <w:t>node</w:t>
        </w:r>
        <w:r w:rsidR="006D734E">
          <w:t xml:space="preserve"> object (§</w:t>
        </w:r>
        <w:r w:rsidR="006D734E">
          <w:fldChar w:fldCharType="begin"/>
        </w:r>
        <w:r w:rsidR="006D734E">
          <w:instrText xml:space="preserve"> REF _Ref511821868 \r \h </w:instrText>
        </w:r>
      </w:ins>
      <w:ins w:id="859" w:author="Laurence Golding" w:date="2018-05-07T13:50:00Z">
        <w:r w:rsidR="006D734E">
          <w:fldChar w:fldCharType="separate"/>
        </w:r>
        <w:r w:rsidR="006D734E">
          <w:t>3.28</w:t>
        </w:r>
        <w:r w:rsidR="006D734E">
          <w:fldChar w:fldCharType="end"/>
        </w:r>
        <w:r w:rsidR="006D734E">
          <w:t xml:space="preserve">) </w:t>
        </w:r>
      </w:ins>
      <w:del w:id="860" w:author="Laurence Golding" w:date="2018-05-07T13:50:00Z">
        <w:r w:rsidDel="006D734E">
          <w:delText xml:space="preserve">the target node </w:delText>
        </w:r>
      </w:del>
      <w:r>
        <w:t xml:space="preserve">(the node at which the edge ends). </w:t>
      </w:r>
      <w:ins w:id="861" w:author="Laurence Golding" w:date="2018-05-07T13:51:00Z">
        <w:r w:rsidR="006D734E">
          <w:t xml:space="preserve">The target node </w:t>
        </w:r>
        <w:r w:rsidR="006D734E" w:rsidRPr="006D734E">
          <w:rPr>
            <w:b/>
          </w:rPr>
          <w:t>MAY</w:t>
        </w:r>
        <w:r w:rsidR="006D734E">
          <w:t xml:space="preserve"> be the same as the source node; that is, </w:t>
        </w:r>
        <w:r w:rsidR="006D734E" w:rsidRPr="006D734E">
          <w:rPr>
            <w:rStyle w:val="CODEtemp"/>
          </w:rPr>
          <w:t>targetNodeId</w:t>
        </w:r>
      </w:ins>
      <w:del w:id="862" w:author="Laurence Golding" w:date="2018-05-07T10:44:00Z">
        <w:r w:rsidDel="00F6416B">
          <w:delText xml:space="preserve">It </w:delText>
        </w:r>
      </w:del>
      <w:del w:id="863" w:author="Laurence Golding" w:date="2018-05-07T13:51:00Z">
        <w:r w:rsidDel="006D734E">
          <w:rPr>
            <w:b/>
          </w:rPr>
          <w:delText>SHALL</w:delText>
        </w:r>
        <w:r w:rsidDel="006D734E">
          <w:delText xml:space="preserve"> equal the </w:delText>
        </w:r>
        <w:r w:rsidDel="006D734E">
          <w:rPr>
            <w:rStyle w:val="CODEtemp"/>
          </w:rPr>
          <w:delText>id</w:delText>
        </w:r>
        <w:r w:rsidDel="006D734E">
          <w:delText xml:space="preserve"> property (§</w:delText>
        </w:r>
        <w:r w:rsidDel="006D734E">
          <w:fldChar w:fldCharType="begin"/>
        </w:r>
        <w:r w:rsidDel="006D734E">
          <w:delInstrText xml:space="preserve"> REF _Ref511822118 \r \h </w:delInstrText>
        </w:r>
        <w:r w:rsidDel="006D734E">
          <w:fldChar w:fldCharType="separate"/>
        </w:r>
        <w:r w:rsidR="00FA7AFB" w:rsidDel="006D734E">
          <w:delText>3.28.2</w:delText>
        </w:r>
        <w:r w:rsidDel="006D734E">
          <w:fldChar w:fldCharType="end"/>
        </w:r>
        <w:r w:rsidDel="006D734E">
          <w:delText xml:space="preserve">) of </w:delText>
        </w:r>
      </w:del>
      <w:del w:id="864" w:author="Laurence Golding" w:date="2018-05-07T13:48:00Z">
        <w:r w:rsidDel="006D734E">
          <w:delText xml:space="preserve">one of </w:delText>
        </w:r>
      </w:del>
      <w:del w:id="865" w:author="Laurence Golding" w:date="2018-05-07T13:51:00Z">
        <w:r w:rsidDel="006D734E">
          <w:delText xml:space="preserve">the </w:delText>
        </w:r>
        <w:r w:rsidDel="006D734E">
          <w:rPr>
            <w:rStyle w:val="CODEtemp"/>
          </w:rPr>
          <w:delText>node</w:delText>
        </w:r>
        <w:r w:rsidDel="006D734E">
          <w:delText xml:space="preserve"> object</w:delText>
        </w:r>
      </w:del>
      <w:del w:id="866" w:author="Laurence Golding" w:date="2018-05-07T13:48:00Z">
        <w:r w:rsidDel="006D734E">
          <w:delText>s</w:delText>
        </w:r>
      </w:del>
      <w:del w:id="867" w:author="Laurence Golding" w:date="2018-05-07T13:51:00Z">
        <w:r w:rsidDel="006D734E">
          <w:delText xml:space="preserve"> (§</w:delText>
        </w:r>
        <w:r w:rsidDel="006D734E">
          <w:fldChar w:fldCharType="begin"/>
        </w:r>
        <w:r w:rsidDel="006D734E">
          <w:delInstrText xml:space="preserve"> REF _Ref511821868 \r \h </w:delInstrText>
        </w:r>
        <w:r w:rsidDel="006D734E">
          <w:fldChar w:fldCharType="separate"/>
        </w:r>
        <w:r w:rsidR="00FA7AFB" w:rsidDel="006D734E">
          <w:delText>3.28</w:delText>
        </w:r>
        <w:r w:rsidDel="006D734E">
          <w:fldChar w:fldCharType="end"/>
        </w:r>
        <w:r w:rsidDel="006D734E">
          <w:delText>)</w:delText>
        </w:r>
      </w:del>
      <w:del w:id="868" w:author="Laurence Golding" w:date="2018-05-07T13:48:00Z">
        <w:r w:rsidDel="006D734E">
          <w:delText xml:space="preserve"> in the containing </w:delText>
        </w:r>
        <w:r w:rsidDel="006D734E">
          <w:rPr>
            <w:rStyle w:val="CODEtemp"/>
          </w:rPr>
          <w:delText>graph</w:delText>
        </w:r>
        <w:r w:rsidDel="006D734E">
          <w:delText xml:space="preserve"> object (§</w:delText>
        </w:r>
        <w:r w:rsidDel="006D734E">
          <w:fldChar w:fldCharType="begin"/>
        </w:r>
        <w:r w:rsidDel="006D734E">
          <w:delInstrText xml:space="preserve"> REF _Ref511819945 \r \h </w:delInstrText>
        </w:r>
        <w:r w:rsidDel="006D734E">
          <w:fldChar w:fldCharType="separate"/>
        </w:r>
        <w:r w:rsidR="00FA7AFB" w:rsidDel="006D734E">
          <w:delText>3.27</w:delText>
        </w:r>
        <w:r w:rsidDel="006D734E">
          <w:fldChar w:fldCharType="end"/>
        </w:r>
        <w:r w:rsidDel="006D734E">
          <w:delText>)</w:delText>
        </w:r>
      </w:del>
      <w:del w:id="869" w:author="Laurence Golding" w:date="2018-05-07T13:51:00Z">
        <w:r w:rsidDel="006D734E">
          <w:delText>. It</w:delText>
        </w:r>
      </w:del>
      <w:r>
        <w:t xml:space="preserve">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ins w:id="870" w:author="Laurence Golding" w:date="2018-05-07T13:51:00Z">
        <w:r w:rsidR="006D734E">
          <w:t xml:space="preserve"> even if the source and target nodes belong to the </w:t>
        </w:r>
      </w:ins>
      <w:ins w:id="871" w:author="Laurence Golding" w:date="2018-05-07T13:52:00Z">
        <w:r w:rsidR="006D734E">
          <w:t>same graph</w:t>
        </w:r>
      </w:ins>
      <w:r>
        <w:t>.</w:t>
      </w:r>
    </w:p>
    <w:p w14:paraId="78F28577" w14:textId="73F0A9EE" w:rsidR="00FE45F0" w:rsidRDefault="00FE45F0" w:rsidP="00FE45F0">
      <w:pPr>
        <w:pStyle w:val="Heading3"/>
        <w:rPr>
          <w:ins w:id="872" w:author="Laurence Golding" w:date="2018-05-07T10:32:00Z"/>
        </w:rPr>
      </w:pPr>
      <w:bookmarkStart w:id="873" w:name="_Ref513465549"/>
      <w:ins w:id="874" w:author="Laurence Golding" w:date="2018-05-07T10:32:00Z">
        <w:r>
          <w:lastRenderedPageBreak/>
          <w:t>targetGraphId property</w:t>
        </w:r>
        <w:bookmarkEnd w:id="873"/>
      </w:ins>
    </w:p>
    <w:p w14:paraId="72B3F1FD" w14:textId="45EE4A50" w:rsidR="00FE45F0" w:rsidRDefault="00F6416B" w:rsidP="00FE45F0">
      <w:pPr>
        <w:rPr>
          <w:ins w:id="875" w:author="Laurence Golding" w:date="2018-05-09T15:04:00Z"/>
        </w:rPr>
      </w:pPr>
      <w:ins w:id="876" w:author="Laurence Golding" w:date="2018-05-07T10:41:00Z">
        <w:r>
          <w:t xml:space="preserve">If </w:t>
        </w:r>
      </w:ins>
      <w:ins w:id="877" w:author="Laurence Golding" w:date="2018-05-07T10:49:00Z">
        <w:r w:rsidR="000D7D25">
          <w:t>an</w:t>
        </w:r>
      </w:ins>
      <w:ins w:id="878" w:author="Laurence Golding" w:date="2018-05-07T10:40:00Z">
        <w:r>
          <w:t xml:space="preserve"> edge’s target node </w:t>
        </w:r>
      </w:ins>
      <w:ins w:id="879" w:author="Laurence Golding" w:date="2018-05-07T13:53:00Z">
        <w:r w:rsidR="006D734E">
          <w:t>belongs to</w:t>
        </w:r>
      </w:ins>
      <w:ins w:id="880" w:author="Laurence Golding" w:date="2018-05-07T10:40:00Z">
        <w:r>
          <w:t xml:space="preserve"> a different graph </w:t>
        </w:r>
      </w:ins>
      <w:ins w:id="881" w:author="Laurence Golding" w:date="2018-05-07T13:54:00Z">
        <w:r w:rsidR="0026707B">
          <w:t>than</w:t>
        </w:r>
      </w:ins>
      <w:ins w:id="882" w:author="Laurence Golding" w:date="2018-05-07T10:40:00Z">
        <w:r>
          <w:t xml:space="preserve"> its source node, </w:t>
        </w:r>
      </w:ins>
      <w:ins w:id="883" w:author="Laurence Golding" w:date="2018-05-07T10:49:00Z">
        <w:r w:rsidR="000D7D25">
          <w:t>the</w:t>
        </w:r>
      </w:ins>
      <w:ins w:id="884" w:author="Laurence Golding" w:date="2018-05-07T10:39:00Z">
        <w:r w:rsidRPr="0026707B">
          <w:t xml:space="preserve"> </w:t>
        </w:r>
        <w:r>
          <w:rPr>
            <w:rStyle w:val="CODEtemp"/>
          </w:rPr>
          <w:t>edge</w:t>
        </w:r>
        <w:r>
          <w:t xml:space="preserve"> object </w:t>
        </w:r>
      </w:ins>
      <w:ins w:id="885" w:author="Laurence Golding" w:date="2018-05-07T10:41:00Z">
        <w:r w:rsidRPr="00F6416B">
          <w:rPr>
            <w:b/>
          </w:rPr>
          <w:t>SHALL</w:t>
        </w:r>
      </w:ins>
      <w:ins w:id="886" w:author="Laurence Golding" w:date="2018-05-07T10:32:00Z">
        <w:r w:rsidR="00FE45F0">
          <w:t xml:space="preserve"> contain a property named </w:t>
        </w:r>
        <w:r w:rsidR="00FE45F0">
          <w:rPr>
            <w:rStyle w:val="CODEtemp"/>
          </w:rPr>
          <w:t>targetGraphId</w:t>
        </w:r>
        <w:r w:rsidR="00FE45F0">
          <w:t xml:space="preserve"> whose value is a string that </w:t>
        </w:r>
      </w:ins>
      <w:ins w:id="887" w:author="Laurence Golding" w:date="2018-05-07T10:33:00Z">
        <w:r w:rsidR="00FE45F0">
          <w:t>equal</w:t>
        </w:r>
      </w:ins>
      <w:ins w:id="888" w:author="Laurence Golding" w:date="2018-05-07T10:42:00Z">
        <w:r>
          <w:t>s</w:t>
        </w:r>
      </w:ins>
      <w:ins w:id="889" w:author="Laurence Golding" w:date="2018-05-07T10:33:00Z">
        <w:r w:rsidR="00FE45F0">
          <w:t xml:space="preserve"> the </w:t>
        </w:r>
        <w:r w:rsidR="00FE45F0" w:rsidRPr="00FE45F0">
          <w:rPr>
            <w:rStyle w:val="CODEtemp"/>
          </w:rPr>
          <w:t>id</w:t>
        </w:r>
        <w:r w:rsidR="00FE45F0">
          <w:t xml:space="preserve"> property</w:t>
        </w:r>
      </w:ins>
      <w:ins w:id="890" w:author="Laurence Golding" w:date="2018-05-07T13:46:00Z">
        <w:r w:rsidR="00A940D7">
          <w:t xml:space="preserve"> (§</w:t>
        </w:r>
        <w:r w:rsidR="00A940D7">
          <w:fldChar w:fldCharType="begin"/>
        </w:r>
        <w:r w:rsidR="00A940D7">
          <w:instrText xml:space="preserve"> REF _Ref511822858 \r \h </w:instrText>
        </w:r>
      </w:ins>
      <w:r w:rsidR="00A940D7">
        <w:fldChar w:fldCharType="separate"/>
      </w:r>
      <w:ins w:id="891" w:author="Laurence Golding" w:date="2018-05-07T13:46:00Z">
        <w:r w:rsidR="00A940D7">
          <w:t>3.27.2</w:t>
        </w:r>
        <w:r w:rsidR="00A940D7">
          <w:fldChar w:fldCharType="end"/>
        </w:r>
        <w:r w:rsidR="00A940D7">
          <w:t>)</w:t>
        </w:r>
      </w:ins>
      <w:ins w:id="892" w:author="Laurence Golding" w:date="2018-05-07T10:33:00Z">
        <w:r w:rsidR="00FE45F0">
          <w:t xml:space="preserve"> of </w:t>
        </w:r>
      </w:ins>
      <w:ins w:id="893" w:author="Laurence Golding" w:date="2018-05-07T10:42:00Z">
        <w:r>
          <w:t>the target</w:t>
        </w:r>
      </w:ins>
      <w:ins w:id="894" w:author="Laurence Golding" w:date="2018-05-07T10:33:00Z">
        <w:r w:rsidR="00FE45F0">
          <w:t xml:space="preserve"> </w:t>
        </w:r>
        <w:r w:rsidR="00FE45F0" w:rsidRPr="00FE45F0">
          <w:rPr>
            <w:rStyle w:val="CODEtemp"/>
          </w:rPr>
          <w:t>graph</w:t>
        </w:r>
        <w:r w:rsidR="00FE45F0">
          <w:t xml:space="preserve"> object (</w:t>
        </w:r>
      </w:ins>
      <w:ins w:id="895" w:author="Laurence Golding" w:date="2018-05-07T10:34:00Z">
        <w:r w:rsidR="00FE45F0">
          <w:t>§</w:t>
        </w:r>
        <w:r w:rsidR="00FE45F0">
          <w:fldChar w:fldCharType="begin"/>
        </w:r>
        <w:r w:rsidR="00FE45F0">
          <w:instrText xml:space="preserve"> REF _Ref511819945 \r \h </w:instrText>
        </w:r>
      </w:ins>
      <w:r w:rsidR="00FE45F0">
        <w:fldChar w:fldCharType="separate"/>
      </w:r>
      <w:ins w:id="896" w:author="Laurence Golding" w:date="2018-05-07T10:34:00Z">
        <w:r w:rsidR="00FE45F0">
          <w:t>3.27</w:t>
        </w:r>
        <w:r w:rsidR="00FE45F0">
          <w:fldChar w:fldCharType="end"/>
        </w:r>
      </w:ins>
      <w:ins w:id="897" w:author="Laurence Golding" w:date="2018-05-07T10:33:00Z">
        <w:r w:rsidR="00FE45F0">
          <w:t>).</w:t>
        </w:r>
      </w:ins>
      <w:ins w:id="898" w:author="Laurence Golding" w:date="2018-05-07T13:54:00Z">
        <w:r w:rsidR="006D734E">
          <w:t xml:space="preserve"> If the</w:t>
        </w:r>
      </w:ins>
      <w:ins w:id="899" w:author="Laurence Golding" w:date="2018-05-09T15:05:00Z">
        <w:r w:rsidR="008561F0">
          <w:t xml:space="preserve"> edge’s</w:t>
        </w:r>
      </w:ins>
      <w:ins w:id="900" w:author="Laurence Golding" w:date="2018-05-07T13:54:00Z">
        <w:r w:rsidR="006D734E">
          <w:t xml:space="preserve"> target node belongs to the same graph as </w:t>
        </w:r>
      </w:ins>
      <w:ins w:id="901" w:author="Laurence Golding" w:date="2018-05-07T13:57:00Z">
        <w:r w:rsidR="0026707B">
          <w:t>its</w:t>
        </w:r>
      </w:ins>
      <w:ins w:id="902" w:author="Laurence Golding" w:date="2018-05-07T13:54:00Z">
        <w:r w:rsidR="006D734E">
          <w:t xml:space="preserve"> source node, </w:t>
        </w:r>
        <w:r w:rsidR="006D734E" w:rsidRPr="000D7D25">
          <w:rPr>
            <w:rStyle w:val="CODEtemp"/>
          </w:rPr>
          <w:t>targetGraphId</w:t>
        </w:r>
        <w:r w:rsidR="006D734E">
          <w:t xml:space="preserve"> </w:t>
        </w:r>
        <w:r w:rsidR="006D734E">
          <w:rPr>
            <w:b/>
          </w:rPr>
          <w:t>SHOULD</w:t>
        </w:r>
        <w:r w:rsidR="006D734E">
          <w:t xml:space="preserve"> be absent</w:t>
        </w:r>
      </w:ins>
      <w:ins w:id="903" w:author="Laurence Golding" w:date="2018-05-07T14:00:00Z">
        <w:r w:rsidR="0026707B">
          <w:t xml:space="preserve">; if it is present, it </w:t>
        </w:r>
        <w:r w:rsidR="0026707B">
          <w:rPr>
            <w:b/>
          </w:rPr>
          <w:t>SHALL</w:t>
        </w:r>
        <w:r w:rsidR="0026707B">
          <w:t xml:space="preserve"> equal the </w:t>
        </w:r>
        <w:r w:rsidR="0026707B" w:rsidRPr="0026707B">
          <w:rPr>
            <w:rStyle w:val="CODEtemp"/>
          </w:rPr>
          <w:t>id</w:t>
        </w:r>
        <w:r w:rsidR="0026707B">
          <w:t xml:space="preserve"> of the containing graph</w:t>
        </w:r>
      </w:ins>
      <w:ins w:id="904" w:author="Laurence Golding" w:date="2018-05-07T13:54:00Z">
        <w:r w:rsidR="006D734E">
          <w:t>.</w:t>
        </w:r>
      </w:ins>
    </w:p>
    <w:p w14:paraId="03EEE5C2" w14:textId="0AFBBDBF" w:rsidR="00F57620" w:rsidRDefault="00F57620" w:rsidP="00FE45F0">
      <w:pPr>
        <w:rPr>
          <w:ins w:id="905" w:author="Laurence Golding" w:date="2018-05-07T10:35:00Z"/>
        </w:rPr>
      </w:pPr>
      <w:ins w:id="906" w:author="Laurence Golding" w:date="2018-05-09T15:04:00Z">
        <w:r>
          <w:t>This property enables a graph traversal (§</w:t>
        </w:r>
        <w:r>
          <w:fldChar w:fldCharType="begin"/>
        </w:r>
        <w:r>
          <w:instrText xml:space="preserve"> REF _Ref511819971 \r \h </w:instrText>
        </w:r>
      </w:ins>
      <w:r>
        <w:fldChar w:fldCharType="separate"/>
      </w:r>
      <w:ins w:id="907" w:author="Laurence Golding" w:date="2018-05-09T15:04:00Z">
        <w:r>
          <w:t>3.30</w:t>
        </w:r>
        <w:r>
          <w:fldChar w:fldCharType="end"/>
        </w:r>
        <w:r>
          <w:t>) to span multiple graphs.</w:t>
        </w:r>
      </w:ins>
    </w:p>
    <w:p w14:paraId="02A083EC" w14:textId="599815D2" w:rsidR="00FE45F0" w:rsidRDefault="00FE45F0" w:rsidP="00FE45F0">
      <w:pPr>
        <w:rPr>
          <w:ins w:id="908" w:author="Laurence Golding" w:date="2018-05-09T14:46:00Z"/>
        </w:rPr>
      </w:pPr>
      <w:ins w:id="909" w:author="Laurence Golding" w:date="2018-05-07T10:35:00Z">
        <w:r>
          <w:t xml:space="preserve">If </w:t>
        </w:r>
      </w:ins>
      <w:ins w:id="910" w:author="Laurence Golding" w:date="2018-05-07T13:56:00Z">
        <w:r w:rsidR="0026707B">
          <w:t>the edge’s</w:t>
        </w:r>
      </w:ins>
      <w:ins w:id="911" w:author="Laurence Golding" w:date="2018-05-07T10:35:00Z">
        <w:r>
          <w:t xml:space="preserve"> containing</w:t>
        </w:r>
      </w:ins>
      <w:ins w:id="912" w:author="Laurence Golding" w:date="2018-05-07T13:56:00Z">
        <w:r w:rsidR="0026707B">
          <w:t xml:space="preserve"> graph</w:t>
        </w:r>
      </w:ins>
      <w:ins w:id="913" w:author="Laurence Golding" w:date="2018-05-07T10:35:00Z">
        <w:r>
          <w:t xml:space="preserve"> is defined at the run level in </w:t>
        </w:r>
        <w:r>
          <w:rPr>
            <w:rStyle w:val="CODEtemp"/>
          </w:rPr>
          <w:t>run.graphs</w:t>
        </w:r>
        <w:r>
          <w:t xml:space="preserve"> (§</w:t>
        </w:r>
        <w:r>
          <w:fldChar w:fldCharType="begin"/>
        </w:r>
        <w:r>
          <w:instrText xml:space="preserve"> REF _Ref511820652 \r \h  \* MERGEFORMAT </w:instrText>
        </w:r>
      </w:ins>
      <w:ins w:id="914" w:author="Laurence Golding" w:date="2018-05-07T10:35:00Z">
        <w:r>
          <w:fldChar w:fldCharType="separate"/>
        </w:r>
        <w:r>
          <w:t>3.11.14</w:t>
        </w:r>
        <w:r>
          <w:fldChar w:fldCharType="end"/>
        </w:r>
        <w:r>
          <w:t xml:space="preserve">), </w:t>
        </w:r>
        <w:r>
          <w:rPr>
            <w:rStyle w:val="CODEtemp"/>
          </w:rPr>
          <w:t>target</w:t>
        </w:r>
        <w:r w:rsidRPr="005E75B2">
          <w:rPr>
            <w:rStyle w:val="CODEtemp"/>
          </w:rPr>
          <w:t>GraphId</w:t>
        </w:r>
        <w:r>
          <w:t xml:space="preserve"> </w:t>
        </w:r>
        <w:r>
          <w:rPr>
            <w:b/>
          </w:rPr>
          <w:t>SHALL</w:t>
        </w:r>
        <w:r>
          <w:t xml:space="preserve"> identify a graph defined at the run level. If </w:t>
        </w:r>
      </w:ins>
      <w:ins w:id="915" w:author="Laurence Golding" w:date="2018-05-07T13:57:00Z">
        <w:r w:rsidR="0026707B">
          <w:t>the</w:t>
        </w:r>
      </w:ins>
      <w:ins w:id="916" w:author="Laurence Golding" w:date="2018-05-07T10:35:00Z">
        <w:r>
          <w:t xml:space="preserve"> </w:t>
        </w:r>
      </w:ins>
      <w:ins w:id="917" w:author="Laurence Golding" w:date="2018-05-07T13:56:00Z">
        <w:r w:rsidR="0026707B">
          <w:t>edge’s</w:t>
        </w:r>
      </w:ins>
      <w:ins w:id="918" w:author="Laurence Golding" w:date="2018-05-07T10:35:00Z">
        <w:r>
          <w:t xml:space="preserve"> containing </w:t>
        </w:r>
      </w:ins>
      <w:ins w:id="919" w:author="Laurence Golding" w:date="2018-05-07T13:56:00Z">
        <w:r w:rsidR="0026707B">
          <w:t>graph</w:t>
        </w:r>
      </w:ins>
      <w:ins w:id="920" w:author="Laurence Golding" w:date="2018-05-07T10:35:00Z">
        <w:r>
          <w:t xml:space="preserve"> is defined at the result level in </w:t>
        </w:r>
        <w:r>
          <w:rPr>
            <w:rStyle w:val="CODEtemp"/>
          </w:rPr>
          <w:t>result.graphs</w:t>
        </w:r>
        <w:r>
          <w:t xml:space="preserve"> (§</w:t>
        </w:r>
        <w:r>
          <w:fldChar w:fldCharType="begin"/>
        </w:r>
        <w:r>
          <w:instrText xml:space="preserve"> REF _Ref511820702 \r \h  \* MERGEFORMAT </w:instrText>
        </w:r>
      </w:ins>
      <w:ins w:id="921" w:author="Laurence Golding" w:date="2018-05-07T10:35:00Z">
        <w:r>
          <w:fldChar w:fldCharType="separate"/>
        </w:r>
        <w:r>
          <w:t>3.19.13</w:t>
        </w:r>
        <w:r>
          <w:fldChar w:fldCharType="end"/>
        </w:r>
        <w:r>
          <w:t xml:space="preserve">), </w:t>
        </w:r>
      </w:ins>
      <w:ins w:id="922" w:author="Laurence Golding" w:date="2018-05-07T10:36:00Z">
        <w:r>
          <w:rPr>
            <w:rStyle w:val="CODEtemp"/>
          </w:rPr>
          <w:t>target</w:t>
        </w:r>
      </w:ins>
      <w:ins w:id="923" w:author="Laurence Golding" w:date="2018-05-07T10:35:00Z">
        <w:r w:rsidRPr="005E75B2">
          <w:rPr>
            <w:rStyle w:val="CODEtemp"/>
          </w:rPr>
          <w:t>GraphId</w:t>
        </w:r>
        <w:r>
          <w:t xml:space="preserve"> </w:t>
        </w:r>
        <w:r>
          <w:rPr>
            <w:b/>
          </w:rPr>
          <w:t>MAY</w:t>
        </w:r>
        <w:r>
          <w:t xml:space="preserve"> identify </w:t>
        </w:r>
      </w:ins>
      <w:ins w:id="924" w:author="Laurence Golding" w:date="2018-05-07T10:36:00Z">
        <w:r>
          <w:t xml:space="preserve">a </w:t>
        </w:r>
      </w:ins>
      <w:ins w:id="925" w:author="Laurence Golding" w:date="2018-05-07T10:35:00Z">
        <w:r>
          <w:t xml:space="preserve">graph defined either at the run level, or at the result level within the containing </w:t>
        </w:r>
        <w:r w:rsidRPr="005E75B2">
          <w:rPr>
            <w:rStyle w:val="CODEtemp"/>
          </w:rPr>
          <w:t>result</w:t>
        </w:r>
        <w:r>
          <w:t xml:space="preserve"> object (§</w:t>
        </w:r>
        <w:r>
          <w:fldChar w:fldCharType="begin"/>
        </w:r>
        <w:r>
          <w:instrText xml:space="preserve"> REF _Ref493350984 \r \h  \* MERGEFORMAT </w:instrText>
        </w:r>
      </w:ins>
      <w:ins w:id="926" w:author="Laurence Golding" w:date="2018-05-07T10:35:00Z">
        <w:r>
          <w:fldChar w:fldCharType="separate"/>
        </w:r>
        <w:r>
          <w:t>3.19</w:t>
        </w:r>
        <w:r>
          <w:fldChar w:fldCharType="end"/>
        </w:r>
        <w:r>
          <w:t>)</w:t>
        </w:r>
      </w:ins>
      <w:ins w:id="927" w:author="Laurence Golding" w:date="2018-05-07T13:47:00Z">
        <w:r w:rsidR="006D734E">
          <w:t>, or both (in which case the</w:t>
        </w:r>
      </w:ins>
      <w:ins w:id="928" w:author="Laurence Golding" w:date="2018-05-07T13:58:00Z">
        <w:r w:rsidR="0026707B">
          <w:t xml:space="preserve"> graph</w:t>
        </w:r>
      </w:ins>
      <w:ins w:id="929" w:author="Laurence Golding" w:date="2018-05-07T13:47:00Z">
        <w:r w:rsidR="006D734E">
          <w:t xml:space="preserve"> in </w:t>
        </w:r>
        <w:r w:rsidR="006D734E">
          <w:rPr>
            <w:rStyle w:val="CODEtemp"/>
          </w:rPr>
          <w:t>result.graphs</w:t>
        </w:r>
        <w:r w:rsidR="006D734E">
          <w:t xml:space="preserve"> takes precedenc</w:t>
        </w:r>
        <w:r w:rsidR="006D734E" w:rsidRPr="0026707B">
          <w:t>e)</w:t>
        </w:r>
      </w:ins>
      <w:ins w:id="930" w:author="Laurence Golding" w:date="2018-05-07T10:35:00Z">
        <w:r>
          <w:t>.</w:t>
        </w:r>
      </w:ins>
    </w:p>
    <w:p w14:paraId="034011AD" w14:textId="6D83CE52" w:rsidR="00D62743" w:rsidRDefault="00895DB5" w:rsidP="00D62743">
      <w:pPr>
        <w:pStyle w:val="Note"/>
        <w:rPr>
          <w:ins w:id="931" w:author="Laurence Golding" w:date="2018-05-10T11:14:00Z"/>
        </w:rPr>
      </w:pPr>
      <w:ins w:id="932" w:author="Laurence Golding" w:date="2018-05-09T14:48:00Z">
        <w:r>
          <w:t>EXAMPLE: In this example,</w:t>
        </w:r>
      </w:ins>
      <w:ins w:id="933" w:author="Laurence Golding" w:date="2018-05-10T12:21:00Z">
        <w:r w:rsidR="008110DA">
          <w:t xml:space="preserve"> in graphs </w:t>
        </w:r>
        <w:r w:rsidR="008110DA" w:rsidRPr="008110DA">
          <w:rPr>
            <w:rStyle w:val="CODEtemp"/>
          </w:rPr>
          <w:t>f</w:t>
        </w:r>
      </w:ins>
      <w:ins w:id="934" w:author="Laurence Golding" w:date="2018-05-10T12:22:00Z">
        <w:r w:rsidR="008110DA">
          <w:t xml:space="preserve"> and </w:t>
        </w:r>
        <w:r w:rsidR="008110DA" w:rsidRPr="008110DA">
          <w:rPr>
            <w:rStyle w:val="CODEtemp"/>
          </w:rPr>
          <w:t>g</w:t>
        </w:r>
      </w:ins>
      <w:ins w:id="935" w:author="Laurence Golding" w:date="2018-05-09T14:48:00Z">
        <w:r>
          <w:t xml:space="preserve"> represents</w:t>
        </w:r>
      </w:ins>
      <w:ins w:id="936" w:author="Laurence Golding" w:date="2018-05-09T14:49:00Z">
        <w:r>
          <w:t xml:space="preserve"> graph</w:t>
        </w:r>
      </w:ins>
      <w:ins w:id="937" w:author="Laurence Golding" w:date="2018-05-10T12:21:00Z">
        <w:r w:rsidR="008110DA">
          <w:t>s</w:t>
        </w:r>
      </w:ins>
      <w:ins w:id="938" w:author="Laurence Golding" w:date="2018-05-09T14:49:00Z">
        <w:r>
          <w:t xml:space="preserve"> of code paths, function </w:t>
        </w:r>
        <w:r w:rsidRPr="00895DB5">
          <w:rPr>
            <w:rStyle w:val="CODEtemp"/>
          </w:rPr>
          <w:t>f</w:t>
        </w:r>
        <w:r>
          <w:t xml:space="preserve"> calls function </w:t>
        </w:r>
        <w:r w:rsidRPr="00895DB5">
          <w:rPr>
            <w:rStyle w:val="CODEtemp"/>
          </w:rPr>
          <w:t>g</w:t>
        </w:r>
        <w:r>
          <w:t xml:space="preserve"> from two locations</w:t>
        </w:r>
      </w:ins>
      <w:ins w:id="939" w:author="Laurence Golding" w:date="2018-05-09T15:07:00Z">
        <w:r w:rsidR="00553D79">
          <w:t>:</w:t>
        </w:r>
      </w:ins>
      <w:ins w:id="940" w:author="Laurence Golding" w:date="2018-05-09T14:49:00Z">
        <w:r>
          <w:t xml:space="preserve"> nodes </w:t>
        </w:r>
      </w:ins>
      <w:ins w:id="941" w:author="Laurence Golding" w:date="2018-05-09T15:05:00Z">
        <w:r w:rsidR="00553D79">
          <w:rPr>
            <w:rStyle w:val="CODEtemp"/>
          </w:rPr>
          <w:t>nf</w:t>
        </w:r>
      </w:ins>
      <w:ins w:id="942" w:author="Laurence Golding" w:date="2018-05-09T14:57:00Z">
        <w:r>
          <w:rPr>
            <w:rStyle w:val="CODEtemp"/>
          </w:rPr>
          <w:t>1</w:t>
        </w:r>
      </w:ins>
      <w:ins w:id="943" w:author="Laurence Golding" w:date="2018-05-09T14:49:00Z">
        <w:r>
          <w:t xml:space="preserve"> and </w:t>
        </w:r>
      </w:ins>
      <w:ins w:id="944" w:author="Laurence Golding" w:date="2018-05-09T15:05:00Z">
        <w:r w:rsidR="00553D79">
          <w:rPr>
            <w:rStyle w:val="CODEtemp"/>
          </w:rPr>
          <w:t>nf</w:t>
        </w:r>
      </w:ins>
      <w:ins w:id="945" w:author="Laurence Golding" w:date="2018-05-09T14:57:00Z">
        <w:r>
          <w:rPr>
            <w:rStyle w:val="CODEtemp"/>
          </w:rPr>
          <w:t>3</w:t>
        </w:r>
      </w:ins>
      <w:ins w:id="946" w:author="Laurence Golding" w:date="2018-05-09T14:49:00Z">
        <w:r>
          <w:t xml:space="preserve">. </w:t>
        </w:r>
      </w:ins>
      <w:ins w:id="947" w:author="Laurence Golding" w:date="2018-05-09T14:50:00Z">
        <w:r>
          <w:t xml:space="preserve">The call to </w:t>
        </w:r>
        <w:r w:rsidRPr="00895DB5">
          <w:rPr>
            <w:rStyle w:val="CODEtemp"/>
          </w:rPr>
          <w:t>g</w:t>
        </w:r>
        <w:r>
          <w:t xml:space="preserve"> from node </w:t>
        </w:r>
      </w:ins>
      <w:ins w:id="948" w:author="Laurence Golding" w:date="2018-05-09T15:06:00Z">
        <w:r w:rsidR="00553D79">
          <w:rPr>
            <w:rStyle w:val="CODEtemp"/>
          </w:rPr>
          <w:t>nf</w:t>
        </w:r>
      </w:ins>
      <w:ins w:id="949" w:author="Laurence Golding" w:date="2018-05-09T14:57:00Z">
        <w:r>
          <w:rPr>
            <w:rStyle w:val="CODEtemp"/>
          </w:rPr>
          <w:t>1</w:t>
        </w:r>
      </w:ins>
      <w:ins w:id="950" w:author="Laurence Golding" w:date="2018-05-09T14:50:00Z">
        <w:r>
          <w:t xml:space="preserve"> returns to node </w:t>
        </w:r>
      </w:ins>
      <w:ins w:id="951" w:author="Laurence Golding" w:date="2018-05-09T15:06:00Z">
        <w:r w:rsidR="00553D79">
          <w:rPr>
            <w:rStyle w:val="CODEtemp"/>
          </w:rPr>
          <w:t>nf</w:t>
        </w:r>
      </w:ins>
      <w:ins w:id="952" w:author="Laurence Golding" w:date="2018-05-09T14:57:00Z">
        <w:r>
          <w:rPr>
            <w:rStyle w:val="CODEtemp"/>
          </w:rPr>
          <w:t>2</w:t>
        </w:r>
      </w:ins>
      <w:ins w:id="953" w:author="Laurence Golding" w:date="2018-05-09T14:50:00Z">
        <w:r>
          <w:t xml:space="preserve">; the call to </w:t>
        </w:r>
        <w:r w:rsidRPr="00895DB5">
          <w:rPr>
            <w:rStyle w:val="CODEtemp"/>
          </w:rPr>
          <w:t>g</w:t>
        </w:r>
        <w:r>
          <w:t xml:space="preserve"> from node </w:t>
        </w:r>
      </w:ins>
      <w:ins w:id="954" w:author="Laurence Golding" w:date="2018-05-09T15:06:00Z">
        <w:r w:rsidR="00553D79">
          <w:rPr>
            <w:rStyle w:val="CODEtemp"/>
          </w:rPr>
          <w:t>nf</w:t>
        </w:r>
      </w:ins>
      <w:ins w:id="955" w:author="Laurence Golding" w:date="2018-05-09T14:57:00Z">
        <w:r>
          <w:rPr>
            <w:rStyle w:val="CODEtemp"/>
          </w:rPr>
          <w:t>3</w:t>
        </w:r>
      </w:ins>
      <w:ins w:id="956" w:author="Laurence Golding" w:date="2018-05-09T14:50:00Z">
        <w:r>
          <w:t xml:space="preserve"> returns to node </w:t>
        </w:r>
      </w:ins>
      <w:ins w:id="957" w:author="Laurence Golding" w:date="2018-05-09T15:06:00Z">
        <w:r w:rsidR="00553D79">
          <w:rPr>
            <w:rStyle w:val="CODEtemp"/>
          </w:rPr>
          <w:t>nf</w:t>
        </w:r>
      </w:ins>
      <w:ins w:id="958" w:author="Laurence Golding" w:date="2018-05-09T14:57:00Z">
        <w:r>
          <w:rPr>
            <w:rStyle w:val="CODEtemp"/>
          </w:rPr>
          <w:t>4</w:t>
        </w:r>
      </w:ins>
      <w:ins w:id="959" w:author="Laurence Golding" w:date="2018-05-09T14:50:00Z">
        <w:r>
          <w:t xml:space="preserve">. </w:t>
        </w:r>
      </w:ins>
      <w:ins w:id="960" w:author="Laurence Golding" w:date="2018-05-09T14:55:00Z">
        <w:r>
          <w:t xml:space="preserve">Node </w:t>
        </w:r>
      </w:ins>
      <w:ins w:id="961" w:author="Laurence Golding" w:date="2018-05-09T15:06:00Z">
        <w:r w:rsidR="00553D79">
          <w:rPr>
            <w:rStyle w:val="CODEtemp"/>
          </w:rPr>
          <w:t>ng</w:t>
        </w:r>
      </w:ins>
      <w:ins w:id="962" w:author="Laurence Golding" w:date="2018-05-09T14:58:00Z">
        <w:r>
          <w:rPr>
            <w:rStyle w:val="CODEtemp"/>
          </w:rPr>
          <w:t>3</w:t>
        </w:r>
      </w:ins>
      <w:ins w:id="963" w:author="Laurence Golding" w:date="2018-05-09T14:55:00Z">
        <w:r>
          <w:t xml:space="preserve"> in function </w:t>
        </w:r>
        <w:r w:rsidRPr="00895DB5">
          <w:rPr>
            <w:rStyle w:val="CODEtemp"/>
          </w:rPr>
          <w:t>g</w:t>
        </w:r>
        <w:r>
          <w:t xml:space="preserve"> represents </w:t>
        </w:r>
      </w:ins>
      <w:ins w:id="964" w:author="Laurence Golding" w:date="2018-05-09T15:07:00Z">
        <w:r w:rsidR="00553D79" w:rsidRPr="000F637E">
          <w:rPr>
            <w:rStyle w:val="CODEtemp"/>
          </w:rPr>
          <w:t>g</w:t>
        </w:r>
        <w:r w:rsidR="00553D79">
          <w:t>’s</w:t>
        </w:r>
      </w:ins>
      <w:ins w:id="965" w:author="Laurence Golding" w:date="2018-05-09T14:55:00Z">
        <w:r>
          <w:t xml:space="preserve"> “return” statement. Note that node</w:t>
        </w:r>
      </w:ins>
      <w:ins w:id="966" w:author="Laurence Golding" w:date="2018-05-10T11:24:00Z">
        <w:r w:rsidR="00843F81">
          <w:t xml:space="preserve"> </w:t>
        </w:r>
        <w:r w:rsidR="00843F81" w:rsidRPr="00843F81">
          <w:rPr>
            <w:rStyle w:val="CODEtemp"/>
          </w:rPr>
          <w:t>ng3</w:t>
        </w:r>
      </w:ins>
      <w:ins w:id="967" w:author="Laurence Golding" w:date="2018-05-09T14:55:00Z">
        <w:r>
          <w:t xml:space="preserve"> has two outgoing edges</w:t>
        </w:r>
      </w:ins>
      <w:ins w:id="968" w:author="Laurence Golding" w:date="2018-05-09T15:08:00Z">
        <w:r w:rsidR="00553D79">
          <w:t>,</w:t>
        </w:r>
      </w:ins>
      <w:ins w:id="969" w:author="Laurence Golding" w:date="2018-05-09T15:07:00Z">
        <w:r w:rsidR="00553D79">
          <w:t xml:space="preserve"> </w:t>
        </w:r>
      </w:ins>
      <w:ins w:id="970" w:author="Laurence Golding" w:date="2018-05-09T15:06:00Z">
        <w:r w:rsidR="00553D79" w:rsidRPr="000F637E">
          <w:rPr>
            <w:rStyle w:val="CODEtemp"/>
          </w:rPr>
          <w:t>eg3.1</w:t>
        </w:r>
        <w:r w:rsidR="00553D79">
          <w:t xml:space="preserve"> and </w:t>
        </w:r>
        <w:r w:rsidR="00553D79" w:rsidRPr="000F637E">
          <w:rPr>
            <w:rStyle w:val="CODEtemp"/>
          </w:rPr>
          <w:t>eg3.2</w:t>
        </w:r>
      </w:ins>
      <w:ins w:id="971" w:author="Laurence Golding" w:date="2018-05-09T15:07:00Z">
        <w:r w:rsidR="00553D79">
          <w:t>,</w:t>
        </w:r>
      </w:ins>
      <w:ins w:id="972" w:author="Laurence Golding" w:date="2018-05-09T14:55:00Z">
        <w:r>
          <w:t xml:space="preserve"> one for each of the two places </w:t>
        </w:r>
      </w:ins>
      <w:ins w:id="973" w:author="Laurence Golding" w:date="2018-05-09T15:08:00Z">
        <w:r w:rsidR="00553D79" w:rsidRPr="000F637E">
          <w:rPr>
            <w:rStyle w:val="CODEtemp"/>
          </w:rPr>
          <w:t>g</w:t>
        </w:r>
      </w:ins>
      <w:ins w:id="974" w:author="Laurence Golding" w:date="2018-05-09T14:55:00Z">
        <w:r>
          <w:t xml:space="preserve"> can return to; that is, one for each of </w:t>
        </w:r>
        <w:r w:rsidRPr="00895DB5">
          <w:rPr>
            <w:rStyle w:val="CODEtemp"/>
          </w:rPr>
          <w:t>g</w:t>
        </w:r>
        <w:r>
          <w:t>’s call sites.</w:t>
        </w:r>
      </w:ins>
    </w:p>
    <w:p w14:paraId="42C16DE2" w14:textId="05D6E760" w:rsidR="00D62743" w:rsidRPr="00D62743" w:rsidRDefault="00D62743" w:rsidP="00D62743">
      <w:pPr>
        <w:pStyle w:val="Note"/>
        <w:rPr>
          <w:ins w:id="975" w:author="Laurence Golding" w:date="2018-05-09T14:59:00Z"/>
        </w:rPr>
      </w:pPr>
      <w:ins w:id="976" w:author="Laurence Golding" w:date="2018-05-10T11:14:00Z">
        <w:r>
          <w:t>In the graph traversal in this example, the “current graph” (see §</w:t>
        </w:r>
      </w:ins>
      <w:ins w:id="977" w:author="Laurence Golding" w:date="2018-05-10T12:06:00Z">
        <w:r w:rsidR="00E847DC">
          <w:fldChar w:fldCharType="begin"/>
        </w:r>
        <w:r w:rsidR="00E847DC">
          <w:instrText xml:space="preserve"> REF _Ref513717328 \r \h </w:instrText>
        </w:r>
      </w:ins>
      <w:r w:rsidR="00E847DC">
        <w:fldChar w:fldCharType="separate"/>
      </w:r>
      <w:ins w:id="978" w:author="Laurence Golding" w:date="2018-05-10T12:06:00Z">
        <w:r w:rsidR="00E847DC">
          <w:t>3.30.1</w:t>
        </w:r>
        <w:r w:rsidR="00E847DC">
          <w:fldChar w:fldCharType="end"/>
        </w:r>
      </w:ins>
      <w:ins w:id="979" w:author="Laurence Golding" w:date="2018-05-10T11:14:00Z">
        <w:r>
          <w:t xml:space="preserve">) is initially </w:t>
        </w:r>
        <w:r w:rsidRPr="00D62743">
          <w:rPr>
            <w:rStyle w:val="CODEtemp"/>
          </w:rPr>
          <w:t>f</w:t>
        </w:r>
        <w:r>
          <w:t xml:space="preserve">, as specified by </w:t>
        </w:r>
        <w:r w:rsidRPr="00D62743">
          <w:rPr>
            <w:rStyle w:val="CODEtemp"/>
          </w:rPr>
          <w:t>graphTraversal.graphId</w:t>
        </w:r>
        <w:r>
          <w:t>. Therefore</w:t>
        </w:r>
      </w:ins>
      <w:ins w:id="980" w:author="Laurence Golding" w:date="2018-05-10T11:19:00Z">
        <w:r w:rsidR="007E1A20">
          <w:t>,</w:t>
        </w:r>
      </w:ins>
      <w:ins w:id="981" w:author="Laurence Golding" w:date="2018-05-10T11:14:00Z">
        <w:r>
          <w:t xml:space="preserve"> the edge</w:t>
        </w:r>
      </w:ins>
      <w:ins w:id="982" w:author="Laurence Golding" w:date="2018-05-10T12:23:00Z">
        <w:r w:rsidR="008110DA">
          <w:t xml:space="preserve"> </w:t>
        </w:r>
      </w:ins>
      <w:ins w:id="983" w:author="Laurence Golding" w:date="2018-05-10T11:14:00Z">
        <w:r w:rsidRPr="00A3643C">
          <w:rPr>
            <w:rStyle w:val="CODEtemp"/>
          </w:rPr>
          <w:t>ef1</w:t>
        </w:r>
        <w:r>
          <w:t xml:space="preserve"> in the first edge</w:t>
        </w:r>
      </w:ins>
      <w:ins w:id="984" w:author="Laurence Golding" w:date="2018-05-10T11:19:00Z">
        <w:r w:rsidR="00A3643C">
          <w:t xml:space="preserve"> t</w:t>
        </w:r>
      </w:ins>
      <w:ins w:id="985" w:author="Laurence Golding" w:date="2018-05-10T11:14:00Z">
        <w:r>
          <w:t xml:space="preserve">raversal </w:t>
        </w:r>
      </w:ins>
      <w:ins w:id="986" w:author="Laurence Golding" w:date="2018-05-10T11:20:00Z">
        <w:r w:rsidR="00A3643C">
          <w:t>belong</w:t>
        </w:r>
      </w:ins>
      <w:ins w:id="987" w:author="Laurence Golding" w:date="2018-05-10T12:07:00Z">
        <w:r w:rsidR="00E847DC">
          <w:t>s</w:t>
        </w:r>
      </w:ins>
      <w:ins w:id="988" w:author="Laurence Golding" w:date="2018-05-10T11:20:00Z">
        <w:r w:rsidR="00A3643C">
          <w:t xml:space="preserve"> to graph </w:t>
        </w:r>
        <w:r w:rsidR="00A3643C" w:rsidRPr="00A3643C">
          <w:rPr>
            <w:rStyle w:val="CODEtemp"/>
          </w:rPr>
          <w:t>f</w:t>
        </w:r>
        <w:r w:rsidR="00A3643C">
          <w:t>.</w:t>
        </w:r>
      </w:ins>
      <w:ins w:id="989" w:author="Laurence Golding" w:date="2018-05-10T11:14:00Z">
        <w:r>
          <w:t xml:space="preserve"> After the traversal of edge </w:t>
        </w:r>
        <w:r w:rsidRPr="00A3643C">
          <w:rPr>
            <w:rStyle w:val="CODEtemp"/>
          </w:rPr>
          <w:t>ef1</w:t>
        </w:r>
      </w:ins>
      <w:ins w:id="990" w:author="Laurence Golding" w:date="2018-05-10T11:22:00Z">
        <w:r w:rsidR="00A3643C">
          <w:t xml:space="preserve">, </w:t>
        </w:r>
      </w:ins>
      <w:ins w:id="991" w:author="Laurence Golding" w:date="2018-05-10T11:14:00Z">
        <w:r>
          <w:t xml:space="preserve">whose </w:t>
        </w:r>
        <w:r w:rsidRPr="00A3643C">
          <w:rPr>
            <w:rStyle w:val="CODEtemp"/>
          </w:rPr>
          <w:t>targetGraphId</w:t>
        </w:r>
        <w:r>
          <w:t xml:space="preserve"> </w:t>
        </w:r>
      </w:ins>
      <w:ins w:id="992" w:author="Laurence Golding" w:date="2018-05-10T11:20:00Z">
        <w:r w:rsidR="00A3643C">
          <w:t xml:space="preserve">is </w:t>
        </w:r>
        <w:r w:rsidR="00A3643C" w:rsidRPr="00A3643C">
          <w:rPr>
            <w:rStyle w:val="CODEtemp"/>
          </w:rPr>
          <w:t>g</w:t>
        </w:r>
        <w:r w:rsidR="00A3643C">
          <w:t xml:space="preserve">, the current graph is </w:t>
        </w:r>
        <w:r w:rsidR="00A3643C" w:rsidRPr="00A3643C">
          <w:rPr>
            <w:rStyle w:val="CODEtemp"/>
          </w:rPr>
          <w:t>g</w:t>
        </w:r>
        <w:r w:rsidR="00A3643C">
          <w:t xml:space="preserve">. Therefore, the edge </w:t>
        </w:r>
        <w:r w:rsidR="00A3643C" w:rsidRPr="00A3643C">
          <w:rPr>
            <w:rStyle w:val="CODEtemp"/>
          </w:rPr>
          <w:t>eg1</w:t>
        </w:r>
        <w:r w:rsidR="00A3643C">
          <w:t xml:space="preserve"> in the second edge traversal</w:t>
        </w:r>
      </w:ins>
      <w:ins w:id="993" w:author="Laurence Golding" w:date="2018-05-10T11:21:00Z">
        <w:r w:rsidR="00A3643C">
          <w:t xml:space="preserve"> belongs to graph </w:t>
        </w:r>
        <w:r w:rsidR="00A3643C" w:rsidRPr="00A3643C">
          <w:rPr>
            <w:rStyle w:val="CODEtemp"/>
          </w:rPr>
          <w:t>g</w:t>
        </w:r>
        <w:r w:rsidR="00A3643C">
          <w:t xml:space="preserve">. After the traversal of edge </w:t>
        </w:r>
        <w:r w:rsidR="00A3643C" w:rsidRPr="00A3643C">
          <w:rPr>
            <w:rStyle w:val="CODEtemp"/>
          </w:rPr>
          <w:t>eg3.1</w:t>
        </w:r>
        <w:r w:rsidR="00A3643C">
          <w:t xml:space="preserve">, whose </w:t>
        </w:r>
        <w:r w:rsidR="00A3643C" w:rsidRPr="00E847DC">
          <w:rPr>
            <w:rStyle w:val="CODEtemp"/>
          </w:rPr>
          <w:t>targetGraphId</w:t>
        </w:r>
        <w:r w:rsidR="00A3643C">
          <w:t xml:space="preserve"> is </w:t>
        </w:r>
        <w:r w:rsidR="00A3643C" w:rsidRPr="00A3643C">
          <w:rPr>
            <w:rStyle w:val="CODEtemp"/>
          </w:rPr>
          <w:t>f</w:t>
        </w:r>
        <w:r w:rsidR="00A3643C">
          <w:t xml:space="preserve">, the current graph is once again </w:t>
        </w:r>
        <w:r w:rsidR="00A3643C" w:rsidRPr="00A3643C">
          <w:rPr>
            <w:rStyle w:val="CODEtemp"/>
          </w:rPr>
          <w:t>f</w:t>
        </w:r>
      </w:ins>
      <w:ins w:id="994" w:author="Laurence Golding" w:date="2018-05-10T11:25:00Z">
        <w:r w:rsidR="00843F81">
          <w:t xml:space="preserve">, and the edge </w:t>
        </w:r>
        <w:r w:rsidR="00843F81" w:rsidRPr="00843F81">
          <w:rPr>
            <w:rStyle w:val="CODEtemp"/>
          </w:rPr>
          <w:t>ef2</w:t>
        </w:r>
        <w:r w:rsidR="00843F81">
          <w:t xml:space="preserve"> in the next edge t</w:t>
        </w:r>
      </w:ins>
      <w:ins w:id="995" w:author="Laurence Golding" w:date="2018-05-10T11:26:00Z">
        <w:r w:rsidR="00843F81">
          <w:t xml:space="preserve">raversal belongs to graph </w:t>
        </w:r>
        <w:r w:rsidR="00843F81" w:rsidRPr="00843F81">
          <w:rPr>
            <w:rStyle w:val="CODEtemp"/>
          </w:rPr>
          <w:t>f</w:t>
        </w:r>
        <w:r w:rsidR="00843F81">
          <w:t>.</w:t>
        </w:r>
      </w:ins>
    </w:p>
    <w:p w14:paraId="46645120" w14:textId="6555EB34" w:rsidR="00895DB5" w:rsidRDefault="00895DB5" w:rsidP="00895DB5">
      <w:pPr>
        <w:pStyle w:val="Codesmall"/>
        <w:rPr>
          <w:ins w:id="996" w:author="Laurence Golding" w:date="2018-05-09T15:00:00Z"/>
        </w:rPr>
      </w:pPr>
      <w:ins w:id="997" w:author="Laurence Golding" w:date="2018-05-09T15:00:00Z">
        <w:r>
          <w:t>{                              # A result object</w:t>
        </w:r>
      </w:ins>
      <w:ins w:id="998" w:author="Laurence Golding" w:date="2018-05-10T10:21:00Z">
        <w:r w:rsidR="00C4456C">
          <w:t xml:space="preserve"> (§</w:t>
        </w:r>
        <w:r w:rsidR="00C4456C">
          <w:fldChar w:fldCharType="begin"/>
        </w:r>
        <w:r w:rsidR="00C4456C">
          <w:instrText xml:space="preserve"> REF _Ref493350984 \r \h </w:instrText>
        </w:r>
      </w:ins>
      <w:r w:rsidR="00C4456C">
        <w:fldChar w:fldCharType="separate"/>
      </w:r>
      <w:ins w:id="999" w:author="Laurence Golding" w:date="2018-05-10T10:21:00Z">
        <w:r w:rsidR="00C4456C">
          <w:t>3.19</w:t>
        </w:r>
        <w:r w:rsidR="00C4456C">
          <w:fldChar w:fldCharType="end"/>
        </w:r>
        <w:r w:rsidR="00C4456C">
          <w:t>).</w:t>
        </w:r>
      </w:ins>
    </w:p>
    <w:p w14:paraId="11891BFC" w14:textId="00E086BD" w:rsidR="00895DB5" w:rsidRDefault="00895DB5" w:rsidP="00895DB5">
      <w:pPr>
        <w:pStyle w:val="Codesmall"/>
        <w:rPr>
          <w:ins w:id="1000" w:author="Laurence Golding" w:date="2018-05-09T15:00:00Z"/>
        </w:rPr>
      </w:pPr>
      <w:ins w:id="1001" w:author="Laurence Golding" w:date="2018-05-09T15:00:00Z">
        <w:r>
          <w:t xml:space="preserve">  "graphs": [</w:t>
        </w:r>
      </w:ins>
      <w:ins w:id="1002" w:author="Laurence Golding" w:date="2018-05-10T10:22:00Z">
        <w:r w:rsidR="00C4456C">
          <w:t xml:space="preserve">                  # See §</w:t>
        </w:r>
        <w:r w:rsidR="00C4456C">
          <w:fldChar w:fldCharType="begin"/>
        </w:r>
        <w:r w:rsidR="00C4456C">
          <w:instrText xml:space="preserve"> REF _Ref511820702 \r \h </w:instrText>
        </w:r>
      </w:ins>
      <w:r w:rsidR="00C4456C">
        <w:fldChar w:fldCharType="separate"/>
      </w:r>
      <w:ins w:id="1003" w:author="Laurence Golding" w:date="2018-05-10T10:22:00Z">
        <w:r w:rsidR="00C4456C">
          <w:t>3.19.13</w:t>
        </w:r>
        <w:r w:rsidR="00C4456C">
          <w:fldChar w:fldCharType="end"/>
        </w:r>
        <w:r w:rsidR="00C4456C">
          <w:t>.</w:t>
        </w:r>
      </w:ins>
    </w:p>
    <w:p w14:paraId="5403407A" w14:textId="5B44E3DD" w:rsidR="00895DB5" w:rsidRDefault="00895DB5" w:rsidP="00895DB5">
      <w:pPr>
        <w:pStyle w:val="Codesmall"/>
        <w:rPr>
          <w:ins w:id="1004" w:author="Laurence Golding" w:date="2018-05-09T15:00:00Z"/>
        </w:rPr>
      </w:pPr>
      <w:ins w:id="1005" w:author="Laurence Golding" w:date="2018-05-09T15:00:00Z">
        <w:r>
          <w:t xml:space="preserve">    {</w:t>
        </w:r>
      </w:ins>
      <w:ins w:id="1006" w:author="Laurence Golding" w:date="2018-05-10T10:22:00Z">
        <w:r w:rsidR="00C4456C">
          <w:t xml:space="preserve">                          # A graph object (§</w:t>
        </w:r>
        <w:r w:rsidR="00C4456C">
          <w:fldChar w:fldCharType="begin"/>
        </w:r>
        <w:r w:rsidR="00C4456C">
          <w:instrText xml:space="preserve"> REF _Ref511819945 \r \h </w:instrText>
        </w:r>
      </w:ins>
      <w:r w:rsidR="00C4456C">
        <w:fldChar w:fldCharType="separate"/>
      </w:r>
      <w:ins w:id="1007" w:author="Laurence Golding" w:date="2018-05-10T10:22:00Z">
        <w:r w:rsidR="00C4456C">
          <w:t>3.27</w:t>
        </w:r>
        <w:r w:rsidR="00C4456C">
          <w:fldChar w:fldCharType="end"/>
        </w:r>
        <w:r w:rsidR="00C4456C">
          <w:t>).</w:t>
        </w:r>
      </w:ins>
    </w:p>
    <w:p w14:paraId="1BCD6F6D" w14:textId="327D057F" w:rsidR="00895DB5" w:rsidRDefault="00895DB5" w:rsidP="00895DB5">
      <w:pPr>
        <w:pStyle w:val="Codesmall"/>
        <w:rPr>
          <w:ins w:id="1008" w:author="Laurence Golding" w:date="2018-05-09T15:00:00Z"/>
        </w:rPr>
      </w:pPr>
      <w:ins w:id="1009" w:author="Laurence Golding" w:date="2018-05-09T15:00:00Z">
        <w:r>
          <w:t xml:space="preserve">      "id": "f"</w:t>
        </w:r>
      </w:ins>
      <w:ins w:id="1010" w:author="Laurence Golding" w:date="2018-05-10T10:23:00Z">
        <w:r w:rsidR="00C4456C">
          <w:t>,</w:t>
        </w:r>
      </w:ins>
    </w:p>
    <w:p w14:paraId="333859AD" w14:textId="77777777" w:rsidR="00895DB5" w:rsidRDefault="00895DB5" w:rsidP="00895DB5">
      <w:pPr>
        <w:pStyle w:val="Codesmall"/>
        <w:rPr>
          <w:ins w:id="1011" w:author="Laurence Golding" w:date="2018-05-09T15:00:00Z"/>
        </w:rPr>
      </w:pPr>
      <w:ins w:id="1012" w:author="Laurence Golding" w:date="2018-05-09T15:00:00Z">
        <w:r>
          <w:t xml:space="preserve">      "nodes": [</w:t>
        </w:r>
      </w:ins>
    </w:p>
    <w:p w14:paraId="3C54D97C" w14:textId="4AE9D5BF" w:rsidR="00895DB5" w:rsidRDefault="00895DB5" w:rsidP="00470513">
      <w:pPr>
        <w:pStyle w:val="Codesmall"/>
        <w:rPr>
          <w:ins w:id="1013" w:author="Laurence Golding" w:date="2018-05-09T15:00:00Z"/>
        </w:rPr>
      </w:pPr>
      <w:ins w:id="1014" w:author="Laurence Golding" w:date="2018-05-09T15:00:00Z">
        <w:r>
          <w:t xml:space="preserve">        {</w:t>
        </w:r>
      </w:ins>
      <w:ins w:id="1015" w:author="Laurence Golding" w:date="2018-05-10T10:26:00Z">
        <w:r w:rsidR="00C4456C">
          <w:t xml:space="preserve"> </w:t>
        </w:r>
      </w:ins>
      <w:ins w:id="1016" w:author="Laurence Golding" w:date="2018-05-09T15:00:00Z">
        <w:r>
          <w:t>"id": "</w:t>
        </w:r>
      </w:ins>
      <w:ins w:id="1017" w:author="Laurence Golding" w:date="2018-05-09T15:01:00Z">
        <w:r>
          <w:t>n</w:t>
        </w:r>
      </w:ins>
      <w:ins w:id="1018" w:author="Laurence Golding" w:date="2018-05-09T15:00:00Z">
        <w:r>
          <w:t>f1" },</w:t>
        </w:r>
      </w:ins>
      <w:ins w:id="1019" w:author="Laurence Golding" w:date="2018-05-10T10:26:00Z">
        <w:r w:rsidR="00C4456C">
          <w:t xml:space="preserve">       # First call to g.</w:t>
        </w:r>
      </w:ins>
    </w:p>
    <w:p w14:paraId="0E6A7129" w14:textId="00750A5E" w:rsidR="00895DB5" w:rsidRDefault="00895DB5" w:rsidP="00470513">
      <w:pPr>
        <w:pStyle w:val="Codesmall"/>
        <w:rPr>
          <w:ins w:id="1020" w:author="Laurence Golding" w:date="2018-05-09T15:00:00Z"/>
        </w:rPr>
      </w:pPr>
      <w:ins w:id="1021" w:author="Laurence Golding" w:date="2018-05-09T15:00:00Z">
        <w:r>
          <w:t xml:space="preserve">        { "id": "</w:t>
        </w:r>
      </w:ins>
      <w:ins w:id="1022" w:author="Laurence Golding" w:date="2018-05-09T15:01:00Z">
        <w:r>
          <w:t>n</w:t>
        </w:r>
      </w:ins>
      <w:ins w:id="1023" w:author="Laurence Golding" w:date="2018-05-09T15:00:00Z">
        <w:r>
          <w:t>f2" },</w:t>
        </w:r>
      </w:ins>
      <w:ins w:id="1024" w:author="Laurence Golding" w:date="2018-05-10T10:26:00Z">
        <w:r w:rsidR="00C4456C">
          <w:t xml:space="preserve">       # Return from first call to g.</w:t>
        </w:r>
      </w:ins>
    </w:p>
    <w:p w14:paraId="69E602BD" w14:textId="7A2C4ACD" w:rsidR="00895DB5" w:rsidRDefault="00895DB5" w:rsidP="00D0387D">
      <w:pPr>
        <w:pStyle w:val="Codesmall"/>
        <w:rPr>
          <w:ins w:id="1025" w:author="Laurence Golding" w:date="2018-05-09T15:00:00Z"/>
        </w:rPr>
      </w:pPr>
      <w:ins w:id="1026" w:author="Laurence Golding" w:date="2018-05-09T15:00:00Z">
        <w:r>
          <w:t xml:space="preserve">        { "id": "</w:t>
        </w:r>
      </w:ins>
      <w:ins w:id="1027" w:author="Laurence Golding" w:date="2018-05-09T15:01:00Z">
        <w:r>
          <w:t>n</w:t>
        </w:r>
      </w:ins>
      <w:ins w:id="1028" w:author="Laurence Golding" w:date="2018-05-09T15:00:00Z">
        <w:r>
          <w:t>f3" },</w:t>
        </w:r>
      </w:ins>
      <w:ins w:id="1029" w:author="Laurence Golding" w:date="2018-05-10T10:27:00Z">
        <w:r w:rsidR="00C4456C">
          <w:t xml:space="preserve">       # Second call to g.</w:t>
        </w:r>
      </w:ins>
    </w:p>
    <w:p w14:paraId="62475671" w14:textId="035F1FA3" w:rsidR="00895DB5" w:rsidRDefault="00895DB5" w:rsidP="00C4456C">
      <w:pPr>
        <w:pStyle w:val="Codesmall"/>
        <w:rPr>
          <w:ins w:id="1030" w:author="Laurence Golding" w:date="2018-05-10T10:40:00Z"/>
        </w:rPr>
      </w:pPr>
      <w:ins w:id="1031" w:author="Laurence Golding" w:date="2018-05-09T15:00:00Z">
        <w:r>
          <w:t xml:space="preserve">        { "id": "</w:t>
        </w:r>
      </w:ins>
      <w:ins w:id="1032" w:author="Laurence Golding" w:date="2018-05-09T15:01:00Z">
        <w:r>
          <w:t>nf</w:t>
        </w:r>
      </w:ins>
      <w:ins w:id="1033" w:author="Laurence Golding" w:date="2018-05-09T15:00:00Z">
        <w:r>
          <w:t>4" }</w:t>
        </w:r>
      </w:ins>
      <w:ins w:id="1034" w:author="Laurence Golding" w:date="2018-05-10T10:40:00Z">
        <w:r w:rsidR="000443FB">
          <w:t>,</w:t>
        </w:r>
      </w:ins>
      <w:ins w:id="1035" w:author="Laurence Golding" w:date="2018-05-10T10:27:00Z">
        <w:r w:rsidR="00C4456C">
          <w:t xml:space="preserve">       # Return from second call to g.</w:t>
        </w:r>
      </w:ins>
    </w:p>
    <w:p w14:paraId="7EB817D9" w14:textId="317E87D1" w:rsidR="000443FB" w:rsidRDefault="000443FB" w:rsidP="00470513">
      <w:pPr>
        <w:pStyle w:val="Codesmall"/>
        <w:rPr>
          <w:ins w:id="1036" w:author="Laurence Golding" w:date="2018-05-09T15:00:00Z"/>
        </w:rPr>
      </w:pPr>
      <w:ins w:id="1037" w:author="Laurence Golding" w:date="2018-05-10T10:40:00Z">
        <w:r>
          <w:t xml:space="preserve">        { "id": "nf5" }</w:t>
        </w:r>
      </w:ins>
    </w:p>
    <w:p w14:paraId="65CC2A54" w14:textId="77777777" w:rsidR="00895DB5" w:rsidRDefault="00895DB5" w:rsidP="00895DB5">
      <w:pPr>
        <w:pStyle w:val="Codesmall"/>
        <w:rPr>
          <w:ins w:id="1038" w:author="Laurence Golding" w:date="2018-05-09T15:00:00Z"/>
        </w:rPr>
      </w:pPr>
      <w:ins w:id="1039" w:author="Laurence Golding" w:date="2018-05-09T15:00:00Z">
        <w:r>
          <w:t xml:space="preserve">      ],</w:t>
        </w:r>
      </w:ins>
    </w:p>
    <w:p w14:paraId="6480CD54" w14:textId="77777777" w:rsidR="00895DB5" w:rsidRDefault="00895DB5" w:rsidP="00895DB5">
      <w:pPr>
        <w:pStyle w:val="Codesmall"/>
        <w:rPr>
          <w:ins w:id="1040" w:author="Laurence Golding" w:date="2018-05-09T15:00:00Z"/>
        </w:rPr>
      </w:pPr>
      <w:ins w:id="1041" w:author="Laurence Golding" w:date="2018-05-09T15:00:00Z">
        <w:r>
          <w:t xml:space="preserve">      "edges": [</w:t>
        </w:r>
      </w:ins>
    </w:p>
    <w:p w14:paraId="3C51F02C" w14:textId="77777777" w:rsidR="00895DB5" w:rsidRDefault="00895DB5" w:rsidP="00895DB5">
      <w:pPr>
        <w:pStyle w:val="Codesmall"/>
        <w:rPr>
          <w:ins w:id="1042" w:author="Laurence Golding" w:date="2018-05-09T15:00:00Z"/>
        </w:rPr>
      </w:pPr>
      <w:ins w:id="1043" w:author="Laurence Golding" w:date="2018-05-09T15:00:00Z">
        <w:r>
          <w:t xml:space="preserve">        {</w:t>
        </w:r>
      </w:ins>
    </w:p>
    <w:p w14:paraId="2E77ADF7" w14:textId="7399AB92" w:rsidR="00895DB5" w:rsidRDefault="00895DB5" w:rsidP="00895DB5">
      <w:pPr>
        <w:pStyle w:val="Codesmall"/>
        <w:rPr>
          <w:ins w:id="1044" w:author="Laurence Golding" w:date="2018-05-09T15:00:00Z"/>
        </w:rPr>
      </w:pPr>
      <w:ins w:id="1045" w:author="Laurence Golding" w:date="2018-05-09T15:00:00Z">
        <w:r>
          <w:t xml:space="preserve">          "id": "e</w:t>
        </w:r>
      </w:ins>
      <w:ins w:id="1046" w:author="Laurence Golding" w:date="2018-05-09T15:01:00Z">
        <w:r>
          <w:t>f</w:t>
        </w:r>
      </w:ins>
      <w:ins w:id="1047" w:author="Laurence Golding" w:date="2018-05-09T15:00:00Z">
        <w:r>
          <w:t>1",</w:t>
        </w:r>
      </w:ins>
    </w:p>
    <w:p w14:paraId="40599860" w14:textId="3D5B08A3" w:rsidR="00895DB5" w:rsidRDefault="00895DB5" w:rsidP="00895DB5">
      <w:pPr>
        <w:pStyle w:val="Codesmall"/>
        <w:rPr>
          <w:ins w:id="1048" w:author="Laurence Golding" w:date="2018-05-09T15:00:00Z"/>
        </w:rPr>
      </w:pPr>
      <w:ins w:id="1049" w:author="Laurence Golding" w:date="2018-05-09T15:00:00Z">
        <w:r>
          <w:t xml:space="preserve">          "sourceNodeId": "n</w:t>
        </w:r>
      </w:ins>
      <w:ins w:id="1050" w:author="Laurence Golding" w:date="2018-05-09T15:01:00Z">
        <w:r>
          <w:t>f</w:t>
        </w:r>
      </w:ins>
      <w:ins w:id="1051" w:author="Laurence Golding" w:date="2018-05-09T15:00:00Z">
        <w:r>
          <w:t>1",</w:t>
        </w:r>
      </w:ins>
    </w:p>
    <w:p w14:paraId="483764D4" w14:textId="57E71061" w:rsidR="00895DB5" w:rsidRDefault="00895DB5" w:rsidP="00895DB5">
      <w:pPr>
        <w:pStyle w:val="Codesmall"/>
        <w:rPr>
          <w:ins w:id="1052" w:author="Laurence Golding" w:date="2018-05-09T15:00:00Z"/>
        </w:rPr>
      </w:pPr>
      <w:ins w:id="1053" w:author="Laurence Golding" w:date="2018-05-09T15:00:00Z">
        <w:r>
          <w:t xml:space="preserve">          "targetNodeId": "n</w:t>
        </w:r>
      </w:ins>
      <w:ins w:id="1054" w:author="Laurence Golding" w:date="2018-05-09T15:01:00Z">
        <w:r>
          <w:t>g</w:t>
        </w:r>
      </w:ins>
      <w:ins w:id="1055" w:author="Laurence Golding" w:date="2018-05-09T15:00:00Z">
        <w:r>
          <w:t>1",</w:t>
        </w:r>
      </w:ins>
    </w:p>
    <w:p w14:paraId="1023FD93" w14:textId="1290F9AE" w:rsidR="00895DB5" w:rsidRDefault="00895DB5" w:rsidP="00895DB5">
      <w:pPr>
        <w:pStyle w:val="Codesmall"/>
        <w:rPr>
          <w:ins w:id="1056" w:author="Laurence Golding" w:date="2018-05-09T15:00:00Z"/>
        </w:rPr>
      </w:pPr>
      <w:ins w:id="1057" w:author="Laurence Golding" w:date="2018-05-09T15:00:00Z">
        <w:r>
          <w:t xml:space="preserve">          "targetGraphId": "</w:t>
        </w:r>
      </w:ins>
      <w:ins w:id="1058" w:author="Laurence Golding" w:date="2018-05-09T15:01:00Z">
        <w:r>
          <w:t>g</w:t>
        </w:r>
      </w:ins>
      <w:ins w:id="1059" w:author="Laurence Golding" w:date="2018-05-09T15:00:00Z">
        <w:r>
          <w:t>"</w:t>
        </w:r>
      </w:ins>
    </w:p>
    <w:p w14:paraId="4FC39ABC" w14:textId="77777777" w:rsidR="00895DB5" w:rsidRDefault="00895DB5" w:rsidP="00895DB5">
      <w:pPr>
        <w:pStyle w:val="Codesmall"/>
        <w:rPr>
          <w:ins w:id="1060" w:author="Laurence Golding" w:date="2018-05-09T15:00:00Z"/>
        </w:rPr>
      </w:pPr>
      <w:ins w:id="1061" w:author="Laurence Golding" w:date="2018-05-09T15:00:00Z">
        <w:r>
          <w:t xml:space="preserve">        },</w:t>
        </w:r>
      </w:ins>
    </w:p>
    <w:p w14:paraId="1E141031" w14:textId="77777777" w:rsidR="00895DB5" w:rsidRDefault="00895DB5" w:rsidP="00895DB5">
      <w:pPr>
        <w:pStyle w:val="Codesmall"/>
        <w:rPr>
          <w:ins w:id="1062" w:author="Laurence Golding" w:date="2018-05-09T15:00:00Z"/>
        </w:rPr>
      </w:pPr>
      <w:ins w:id="1063" w:author="Laurence Golding" w:date="2018-05-09T15:00:00Z">
        <w:r>
          <w:t xml:space="preserve">        {</w:t>
        </w:r>
      </w:ins>
    </w:p>
    <w:p w14:paraId="02BDDEE1" w14:textId="1B6F2A71" w:rsidR="00895DB5" w:rsidRDefault="00895DB5" w:rsidP="00895DB5">
      <w:pPr>
        <w:pStyle w:val="Codesmall"/>
        <w:rPr>
          <w:ins w:id="1064" w:author="Laurence Golding" w:date="2018-05-09T15:00:00Z"/>
        </w:rPr>
      </w:pPr>
      <w:ins w:id="1065" w:author="Laurence Golding" w:date="2018-05-09T15:00:00Z">
        <w:r>
          <w:t xml:space="preserve">          "id": "e</w:t>
        </w:r>
      </w:ins>
      <w:ins w:id="1066" w:author="Laurence Golding" w:date="2018-05-09T15:01:00Z">
        <w:r>
          <w:t>f</w:t>
        </w:r>
      </w:ins>
      <w:ins w:id="1067" w:author="Laurence Golding" w:date="2018-05-09T15:00:00Z">
        <w:r>
          <w:t>2",</w:t>
        </w:r>
      </w:ins>
    </w:p>
    <w:p w14:paraId="491BFE42" w14:textId="4E1B16A0" w:rsidR="00895DB5" w:rsidRDefault="00895DB5" w:rsidP="00895DB5">
      <w:pPr>
        <w:pStyle w:val="Codesmall"/>
        <w:rPr>
          <w:ins w:id="1068" w:author="Laurence Golding" w:date="2018-05-09T15:00:00Z"/>
        </w:rPr>
      </w:pPr>
      <w:ins w:id="1069" w:author="Laurence Golding" w:date="2018-05-09T15:00:00Z">
        <w:r>
          <w:t xml:space="preserve">          "sourceNodeId": "n</w:t>
        </w:r>
      </w:ins>
      <w:ins w:id="1070" w:author="Laurence Golding" w:date="2018-05-09T15:01:00Z">
        <w:r>
          <w:t>f</w:t>
        </w:r>
      </w:ins>
      <w:ins w:id="1071" w:author="Laurence Golding" w:date="2018-05-09T15:00:00Z">
        <w:r>
          <w:t>2",</w:t>
        </w:r>
      </w:ins>
    </w:p>
    <w:p w14:paraId="51F5FD60" w14:textId="2EE79A0E" w:rsidR="00895DB5" w:rsidRDefault="00895DB5" w:rsidP="00895DB5">
      <w:pPr>
        <w:pStyle w:val="Codesmall"/>
        <w:rPr>
          <w:ins w:id="1072" w:author="Laurence Golding" w:date="2018-05-09T15:00:00Z"/>
        </w:rPr>
      </w:pPr>
      <w:ins w:id="1073" w:author="Laurence Golding" w:date="2018-05-09T15:00:00Z">
        <w:r>
          <w:t xml:space="preserve">          "targetNodeId": "n</w:t>
        </w:r>
      </w:ins>
      <w:ins w:id="1074" w:author="Laurence Golding" w:date="2018-05-09T15:01:00Z">
        <w:r>
          <w:t>f</w:t>
        </w:r>
      </w:ins>
      <w:ins w:id="1075" w:author="Laurence Golding" w:date="2018-05-09T15:00:00Z">
        <w:r>
          <w:t>3"</w:t>
        </w:r>
      </w:ins>
    </w:p>
    <w:p w14:paraId="65061CB8" w14:textId="77777777" w:rsidR="00895DB5" w:rsidRDefault="00895DB5" w:rsidP="00895DB5">
      <w:pPr>
        <w:pStyle w:val="Codesmall"/>
        <w:rPr>
          <w:ins w:id="1076" w:author="Laurence Golding" w:date="2018-05-09T15:00:00Z"/>
        </w:rPr>
      </w:pPr>
      <w:ins w:id="1077" w:author="Laurence Golding" w:date="2018-05-09T15:00:00Z">
        <w:r>
          <w:t xml:space="preserve">        },</w:t>
        </w:r>
      </w:ins>
    </w:p>
    <w:p w14:paraId="3688BEAC" w14:textId="77777777" w:rsidR="00895DB5" w:rsidRDefault="00895DB5" w:rsidP="00895DB5">
      <w:pPr>
        <w:pStyle w:val="Codesmall"/>
        <w:rPr>
          <w:ins w:id="1078" w:author="Laurence Golding" w:date="2018-05-09T15:00:00Z"/>
        </w:rPr>
      </w:pPr>
      <w:ins w:id="1079" w:author="Laurence Golding" w:date="2018-05-09T15:00:00Z">
        <w:r>
          <w:t xml:space="preserve">        {</w:t>
        </w:r>
      </w:ins>
    </w:p>
    <w:p w14:paraId="3707A1AE" w14:textId="5B0C1B13" w:rsidR="00895DB5" w:rsidRDefault="00895DB5" w:rsidP="00895DB5">
      <w:pPr>
        <w:pStyle w:val="Codesmall"/>
        <w:rPr>
          <w:ins w:id="1080" w:author="Laurence Golding" w:date="2018-05-09T15:00:00Z"/>
        </w:rPr>
      </w:pPr>
      <w:ins w:id="1081" w:author="Laurence Golding" w:date="2018-05-09T15:00:00Z">
        <w:r>
          <w:t xml:space="preserve">          "id": "e</w:t>
        </w:r>
      </w:ins>
      <w:ins w:id="1082" w:author="Laurence Golding" w:date="2018-05-09T15:01:00Z">
        <w:r>
          <w:t>f</w:t>
        </w:r>
      </w:ins>
      <w:ins w:id="1083" w:author="Laurence Golding" w:date="2018-05-09T15:00:00Z">
        <w:r>
          <w:t>3",</w:t>
        </w:r>
      </w:ins>
    </w:p>
    <w:p w14:paraId="3AD257D8" w14:textId="54F5B07D" w:rsidR="00895DB5" w:rsidRDefault="00895DB5" w:rsidP="00895DB5">
      <w:pPr>
        <w:pStyle w:val="Codesmall"/>
        <w:rPr>
          <w:ins w:id="1084" w:author="Laurence Golding" w:date="2018-05-09T15:00:00Z"/>
        </w:rPr>
      </w:pPr>
      <w:ins w:id="1085" w:author="Laurence Golding" w:date="2018-05-09T15:00:00Z">
        <w:r>
          <w:t xml:space="preserve">          "sourceNodeId": "n</w:t>
        </w:r>
      </w:ins>
      <w:ins w:id="1086" w:author="Laurence Golding" w:date="2018-05-09T15:01:00Z">
        <w:r>
          <w:t>f</w:t>
        </w:r>
      </w:ins>
      <w:ins w:id="1087" w:author="Laurence Golding" w:date="2018-05-09T15:00:00Z">
        <w:r>
          <w:t>3",</w:t>
        </w:r>
      </w:ins>
    </w:p>
    <w:p w14:paraId="3280C5D2" w14:textId="0F39A645" w:rsidR="00895DB5" w:rsidRDefault="00895DB5" w:rsidP="00895DB5">
      <w:pPr>
        <w:pStyle w:val="Codesmall"/>
        <w:rPr>
          <w:ins w:id="1088" w:author="Laurence Golding" w:date="2018-05-09T15:00:00Z"/>
        </w:rPr>
      </w:pPr>
      <w:ins w:id="1089" w:author="Laurence Golding" w:date="2018-05-09T15:00:00Z">
        <w:r>
          <w:t xml:space="preserve">          "targetNodeId": "n</w:t>
        </w:r>
      </w:ins>
      <w:ins w:id="1090" w:author="Laurence Golding" w:date="2018-05-09T15:02:00Z">
        <w:r>
          <w:t>g</w:t>
        </w:r>
      </w:ins>
      <w:ins w:id="1091" w:author="Laurence Golding" w:date="2018-05-09T15:00:00Z">
        <w:r>
          <w:t>1",</w:t>
        </w:r>
      </w:ins>
    </w:p>
    <w:p w14:paraId="1131E6A7" w14:textId="39DF346A" w:rsidR="00895DB5" w:rsidRDefault="00895DB5" w:rsidP="00895DB5">
      <w:pPr>
        <w:pStyle w:val="Codesmall"/>
        <w:rPr>
          <w:ins w:id="1092" w:author="Laurence Golding" w:date="2018-05-09T15:00:00Z"/>
        </w:rPr>
      </w:pPr>
      <w:ins w:id="1093" w:author="Laurence Golding" w:date="2018-05-09T15:00:00Z">
        <w:r>
          <w:t xml:space="preserve">          "targetGraphId": "</w:t>
        </w:r>
      </w:ins>
      <w:ins w:id="1094" w:author="Laurence Golding" w:date="2018-05-09T15:02:00Z">
        <w:r>
          <w:t>g</w:t>
        </w:r>
      </w:ins>
      <w:ins w:id="1095" w:author="Laurence Golding" w:date="2018-05-09T15:00:00Z">
        <w:r>
          <w:t>"</w:t>
        </w:r>
      </w:ins>
    </w:p>
    <w:p w14:paraId="426A5495" w14:textId="7C8B89F7" w:rsidR="00895DB5" w:rsidRDefault="00895DB5" w:rsidP="00895DB5">
      <w:pPr>
        <w:pStyle w:val="Codesmall"/>
        <w:rPr>
          <w:ins w:id="1096" w:author="Laurence Golding" w:date="2018-05-10T10:41:00Z"/>
        </w:rPr>
      </w:pPr>
      <w:ins w:id="1097" w:author="Laurence Golding" w:date="2018-05-09T15:00:00Z">
        <w:r>
          <w:t xml:space="preserve">        }</w:t>
        </w:r>
      </w:ins>
      <w:ins w:id="1098" w:author="Laurence Golding" w:date="2018-05-10T10:41:00Z">
        <w:r w:rsidR="000443FB">
          <w:t>,</w:t>
        </w:r>
      </w:ins>
    </w:p>
    <w:p w14:paraId="1038B95A" w14:textId="1201DF82" w:rsidR="000443FB" w:rsidRDefault="000443FB" w:rsidP="00895DB5">
      <w:pPr>
        <w:pStyle w:val="Codesmall"/>
        <w:rPr>
          <w:ins w:id="1099" w:author="Laurence Golding" w:date="2018-05-09T15:00:00Z"/>
        </w:rPr>
      </w:pPr>
      <w:ins w:id="1100" w:author="Laurence Golding" w:date="2018-05-10T10:41:00Z">
        <w:r>
          <w:t xml:space="preserve">        {</w:t>
        </w:r>
      </w:ins>
    </w:p>
    <w:p w14:paraId="35093992" w14:textId="3F34DEC4" w:rsidR="000443FB" w:rsidRDefault="000443FB" w:rsidP="000443FB">
      <w:pPr>
        <w:pStyle w:val="Codesmall"/>
        <w:rPr>
          <w:ins w:id="1101" w:author="Laurence Golding" w:date="2018-05-10T10:41:00Z"/>
        </w:rPr>
      </w:pPr>
      <w:ins w:id="1102" w:author="Laurence Golding" w:date="2018-05-10T10:41:00Z">
        <w:r>
          <w:t xml:space="preserve">          "id": "ef4",</w:t>
        </w:r>
      </w:ins>
    </w:p>
    <w:p w14:paraId="3DF2538E" w14:textId="06C52BDF" w:rsidR="000443FB" w:rsidRDefault="000443FB" w:rsidP="000443FB">
      <w:pPr>
        <w:pStyle w:val="Codesmall"/>
        <w:rPr>
          <w:ins w:id="1103" w:author="Laurence Golding" w:date="2018-05-10T10:41:00Z"/>
        </w:rPr>
      </w:pPr>
      <w:ins w:id="1104" w:author="Laurence Golding" w:date="2018-05-10T10:41:00Z">
        <w:r>
          <w:t xml:space="preserve">          "sourceNodeId": "nf4",</w:t>
        </w:r>
      </w:ins>
    </w:p>
    <w:p w14:paraId="147C4D4C" w14:textId="4309EF9A" w:rsidR="000443FB" w:rsidRDefault="000443FB" w:rsidP="000443FB">
      <w:pPr>
        <w:pStyle w:val="Codesmall"/>
        <w:rPr>
          <w:ins w:id="1105" w:author="Laurence Golding" w:date="2018-05-10T10:41:00Z"/>
        </w:rPr>
      </w:pPr>
      <w:ins w:id="1106" w:author="Laurence Golding" w:date="2018-05-10T10:41:00Z">
        <w:r>
          <w:t xml:space="preserve">          "targetNodeId": "ng5"</w:t>
        </w:r>
      </w:ins>
    </w:p>
    <w:p w14:paraId="5715C659" w14:textId="77777777" w:rsidR="000443FB" w:rsidRDefault="000443FB" w:rsidP="000443FB">
      <w:pPr>
        <w:pStyle w:val="Codesmall"/>
        <w:rPr>
          <w:ins w:id="1107" w:author="Laurence Golding" w:date="2018-05-10T10:41:00Z"/>
        </w:rPr>
      </w:pPr>
      <w:ins w:id="1108" w:author="Laurence Golding" w:date="2018-05-10T10:41:00Z">
        <w:r>
          <w:t xml:space="preserve">        }</w:t>
        </w:r>
      </w:ins>
    </w:p>
    <w:p w14:paraId="043BAFA6" w14:textId="77777777" w:rsidR="00895DB5" w:rsidRDefault="00895DB5" w:rsidP="00895DB5">
      <w:pPr>
        <w:pStyle w:val="Codesmall"/>
        <w:rPr>
          <w:ins w:id="1109" w:author="Laurence Golding" w:date="2018-05-09T15:00:00Z"/>
        </w:rPr>
      </w:pPr>
      <w:ins w:id="1110" w:author="Laurence Golding" w:date="2018-05-09T15:00:00Z">
        <w:r>
          <w:t xml:space="preserve">      ]</w:t>
        </w:r>
      </w:ins>
    </w:p>
    <w:p w14:paraId="00CE2CC7" w14:textId="77777777" w:rsidR="00895DB5" w:rsidRDefault="00895DB5" w:rsidP="00895DB5">
      <w:pPr>
        <w:pStyle w:val="Codesmall"/>
        <w:rPr>
          <w:ins w:id="1111" w:author="Laurence Golding" w:date="2018-05-09T15:00:00Z"/>
        </w:rPr>
      </w:pPr>
      <w:ins w:id="1112" w:author="Laurence Golding" w:date="2018-05-09T15:00:00Z">
        <w:r>
          <w:t xml:space="preserve">    },</w:t>
        </w:r>
      </w:ins>
    </w:p>
    <w:p w14:paraId="00988DFC" w14:textId="77777777" w:rsidR="00895DB5" w:rsidRDefault="00895DB5" w:rsidP="00895DB5">
      <w:pPr>
        <w:pStyle w:val="Codesmall"/>
        <w:rPr>
          <w:ins w:id="1113" w:author="Laurence Golding" w:date="2018-05-09T15:00:00Z"/>
        </w:rPr>
      </w:pPr>
      <w:ins w:id="1114" w:author="Laurence Golding" w:date="2018-05-09T15:00:00Z">
        <w:r>
          <w:lastRenderedPageBreak/>
          <w:t xml:space="preserve">    {</w:t>
        </w:r>
      </w:ins>
    </w:p>
    <w:p w14:paraId="778BBF28" w14:textId="3B02AB71" w:rsidR="00895DB5" w:rsidRDefault="00895DB5" w:rsidP="00895DB5">
      <w:pPr>
        <w:pStyle w:val="Codesmall"/>
        <w:rPr>
          <w:ins w:id="1115" w:author="Laurence Golding" w:date="2018-05-09T15:00:00Z"/>
        </w:rPr>
      </w:pPr>
      <w:ins w:id="1116" w:author="Laurence Golding" w:date="2018-05-09T15:00:00Z">
        <w:r>
          <w:t xml:space="preserve">      "id": "</w:t>
        </w:r>
      </w:ins>
      <w:ins w:id="1117" w:author="Laurence Golding" w:date="2018-05-09T15:02:00Z">
        <w:r>
          <w:t>g</w:t>
        </w:r>
      </w:ins>
      <w:ins w:id="1118" w:author="Laurence Golding" w:date="2018-05-09T15:00:00Z">
        <w:r>
          <w:t>",</w:t>
        </w:r>
      </w:ins>
    </w:p>
    <w:p w14:paraId="4731593A" w14:textId="77777777" w:rsidR="00895DB5" w:rsidRDefault="00895DB5" w:rsidP="00895DB5">
      <w:pPr>
        <w:pStyle w:val="Codesmall"/>
        <w:rPr>
          <w:ins w:id="1119" w:author="Laurence Golding" w:date="2018-05-09T15:00:00Z"/>
        </w:rPr>
      </w:pPr>
      <w:ins w:id="1120" w:author="Laurence Golding" w:date="2018-05-09T15:00:00Z">
        <w:r>
          <w:t xml:space="preserve">      "nodes": [</w:t>
        </w:r>
      </w:ins>
    </w:p>
    <w:p w14:paraId="5D1617A9" w14:textId="683DF15F" w:rsidR="00895DB5" w:rsidRDefault="00895DB5" w:rsidP="00470513">
      <w:pPr>
        <w:pStyle w:val="Codesmall"/>
        <w:rPr>
          <w:ins w:id="1121" w:author="Laurence Golding" w:date="2018-05-09T15:00:00Z"/>
        </w:rPr>
      </w:pPr>
      <w:ins w:id="1122" w:author="Laurence Golding" w:date="2018-05-09T15:00:00Z">
        <w:r>
          <w:t xml:space="preserve">        {</w:t>
        </w:r>
      </w:ins>
      <w:ins w:id="1123" w:author="Laurence Golding" w:date="2018-05-10T10:28:00Z">
        <w:r w:rsidR="00C4456C">
          <w:t xml:space="preserve"> </w:t>
        </w:r>
      </w:ins>
      <w:ins w:id="1124" w:author="Laurence Golding" w:date="2018-05-09T15:00:00Z">
        <w:r>
          <w:t>"id": "n</w:t>
        </w:r>
      </w:ins>
      <w:ins w:id="1125" w:author="Laurence Golding" w:date="2018-05-09T15:02:00Z">
        <w:r>
          <w:t>g</w:t>
        </w:r>
      </w:ins>
      <w:ins w:id="1126" w:author="Laurence Golding" w:date="2018-05-09T15:00:00Z">
        <w:r>
          <w:t>1"</w:t>
        </w:r>
      </w:ins>
      <w:ins w:id="1127" w:author="Laurence Golding" w:date="2018-05-10T10:28:00Z">
        <w:r w:rsidR="00C4456C">
          <w:t xml:space="preserve"> </w:t>
        </w:r>
      </w:ins>
      <w:ins w:id="1128" w:author="Laurence Golding" w:date="2018-05-09T15:00:00Z">
        <w:r>
          <w:t>},</w:t>
        </w:r>
      </w:ins>
      <w:ins w:id="1129" w:author="Laurence Golding" w:date="2018-05-10T10:28:00Z">
        <w:r w:rsidR="00C4456C">
          <w:t xml:space="preserve">        # Entry point</w:t>
        </w:r>
      </w:ins>
    </w:p>
    <w:p w14:paraId="3159D2F2" w14:textId="4E4C11CB" w:rsidR="00895DB5" w:rsidRDefault="00895DB5" w:rsidP="00470513">
      <w:pPr>
        <w:pStyle w:val="Codesmall"/>
        <w:rPr>
          <w:ins w:id="1130" w:author="Laurence Golding" w:date="2018-05-09T15:00:00Z"/>
        </w:rPr>
      </w:pPr>
      <w:ins w:id="1131" w:author="Laurence Golding" w:date="2018-05-09T15:00:00Z">
        <w:r>
          <w:t xml:space="preserve">        {</w:t>
        </w:r>
      </w:ins>
      <w:ins w:id="1132" w:author="Laurence Golding" w:date="2018-05-10T10:28:00Z">
        <w:r w:rsidR="00C4456C">
          <w:t xml:space="preserve"> </w:t>
        </w:r>
      </w:ins>
      <w:ins w:id="1133" w:author="Laurence Golding" w:date="2018-05-09T15:00:00Z">
        <w:r>
          <w:t>"id": "n</w:t>
        </w:r>
      </w:ins>
      <w:ins w:id="1134" w:author="Laurence Golding" w:date="2018-05-09T15:02:00Z">
        <w:r>
          <w:t>g</w:t>
        </w:r>
      </w:ins>
      <w:ins w:id="1135" w:author="Laurence Golding" w:date="2018-05-09T15:00:00Z">
        <w:r>
          <w:t>2"</w:t>
        </w:r>
      </w:ins>
      <w:ins w:id="1136" w:author="Laurence Golding" w:date="2018-05-10T10:28:00Z">
        <w:r w:rsidR="00C4456C">
          <w:t xml:space="preserve"> },</w:t>
        </w:r>
      </w:ins>
      <w:ins w:id="1137" w:author="Laurence Golding" w:date="2018-05-09T15:00:00Z">
        <w:r>
          <w:t xml:space="preserve">        # Some other node</w:t>
        </w:r>
      </w:ins>
    </w:p>
    <w:p w14:paraId="7C871D98" w14:textId="01AD6980" w:rsidR="00895DB5" w:rsidRDefault="00895DB5" w:rsidP="00470513">
      <w:pPr>
        <w:pStyle w:val="Codesmall"/>
        <w:rPr>
          <w:ins w:id="1138" w:author="Laurence Golding" w:date="2018-05-09T15:00:00Z"/>
        </w:rPr>
      </w:pPr>
      <w:ins w:id="1139" w:author="Laurence Golding" w:date="2018-05-09T15:00:00Z">
        <w:r>
          <w:t xml:space="preserve">        { "id": "n</w:t>
        </w:r>
      </w:ins>
      <w:ins w:id="1140" w:author="Laurence Golding" w:date="2018-05-09T15:02:00Z">
        <w:r>
          <w:t>g</w:t>
        </w:r>
      </w:ins>
      <w:ins w:id="1141" w:author="Laurence Golding" w:date="2018-05-09T15:00:00Z">
        <w:r>
          <w:t>3"</w:t>
        </w:r>
      </w:ins>
      <w:ins w:id="1142" w:author="Laurence Golding" w:date="2018-05-10T10:28:00Z">
        <w:r w:rsidR="00C4456C">
          <w:t xml:space="preserve"> } </w:t>
        </w:r>
      </w:ins>
      <w:ins w:id="1143" w:author="Laurence Golding" w:date="2018-05-09T15:00:00Z">
        <w:r>
          <w:t xml:space="preserve">        # Return statement</w:t>
        </w:r>
      </w:ins>
    </w:p>
    <w:p w14:paraId="6F3F1B53" w14:textId="77777777" w:rsidR="00895DB5" w:rsidRDefault="00895DB5" w:rsidP="00895DB5">
      <w:pPr>
        <w:pStyle w:val="Codesmall"/>
        <w:rPr>
          <w:ins w:id="1144" w:author="Laurence Golding" w:date="2018-05-09T15:00:00Z"/>
        </w:rPr>
      </w:pPr>
      <w:ins w:id="1145" w:author="Laurence Golding" w:date="2018-05-09T15:00:00Z">
        <w:r>
          <w:t xml:space="preserve">      ],</w:t>
        </w:r>
      </w:ins>
    </w:p>
    <w:p w14:paraId="63083649" w14:textId="77777777" w:rsidR="00895DB5" w:rsidRDefault="00895DB5" w:rsidP="00895DB5">
      <w:pPr>
        <w:pStyle w:val="Codesmall"/>
        <w:rPr>
          <w:ins w:id="1146" w:author="Laurence Golding" w:date="2018-05-09T15:00:00Z"/>
        </w:rPr>
      </w:pPr>
      <w:ins w:id="1147" w:author="Laurence Golding" w:date="2018-05-09T15:00:00Z">
        <w:r>
          <w:t xml:space="preserve">      "edges": [</w:t>
        </w:r>
      </w:ins>
    </w:p>
    <w:p w14:paraId="4D178787" w14:textId="77777777" w:rsidR="00895DB5" w:rsidRDefault="00895DB5" w:rsidP="00895DB5">
      <w:pPr>
        <w:pStyle w:val="Codesmall"/>
        <w:rPr>
          <w:ins w:id="1148" w:author="Laurence Golding" w:date="2018-05-09T15:00:00Z"/>
        </w:rPr>
      </w:pPr>
      <w:ins w:id="1149" w:author="Laurence Golding" w:date="2018-05-09T15:00:00Z">
        <w:r>
          <w:t xml:space="preserve">        {</w:t>
        </w:r>
      </w:ins>
    </w:p>
    <w:p w14:paraId="1AB72D4C" w14:textId="4D543100" w:rsidR="00895DB5" w:rsidRDefault="00895DB5" w:rsidP="00895DB5">
      <w:pPr>
        <w:pStyle w:val="Codesmall"/>
        <w:rPr>
          <w:ins w:id="1150" w:author="Laurence Golding" w:date="2018-05-09T15:00:00Z"/>
        </w:rPr>
      </w:pPr>
      <w:ins w:id="1151" w:author="Laurence Golding" w:date="2018-05-09T15:00:00Z">
        <w:r>
          <w:t xml:space="preserve">          "id": "e</w:t>
        </w:r>
      </w:ins>
      <w:ins w:id="1152" w:author="Laurence Golding" w:date="2018-05-09T15:02:00Z">
        <w:r>
          <w:t>g</w:t>
        </w:r>
      </w:ins>
      <w:ins w:id="1153" w:author="Laurence Golding" w:date="2018-05-09T15:00:00Z">
        <w:r>
          <w:t>1",</w:t>
        </w:r>
      </w:ins>
    </w:p>
    <w:p w14:paraId="00517BA1" w14:textId="46E4E5CD" w:rsidR="00895DB5" w:rsidRDefault="00895DB5" w:rsidP="00895DB5">
      <w:pPr>
        <w:pStyle w:val="Codesmall"/>
        <w:rPr>
          <w:ins w:id="1154" w:author="Laurence Golding" w:date="2018-05-09T15:00:00Z"/>
        </w:rPr>
      </w:pPr>
      <w:ins w:id="1155" w:author="Laurence Golding" w:date="2018-05-09T15:00:00Z">
        <w:r>
          <w:t xml:space="preserve">          "sourceNodeId" : "n</w:t>
        </w:r>
      </w:ins>
      <w:ins w:id="1156" w:author="Laurence Golding" w:date="2018-05-09T15:02:00Z">
        <w:r>
          <w:t>g</w:t>
        </w:r>
      </w:ins>
      <w:ins w:id="1157" w:author="Laurence Golding" w:date="2018-05-09T15:00:00Z">
        <w:r>
          <w:t>1",</w:t>
        </w:r>
      </w:ins>
    </w:p>
    <w:p w14:paraId="510079BF" w14:textId="73B501FB" w:rsidR="00895DB5" w:rsidRDefault="00895DB5" w:rsidP="00895DB5">
      <w:pPr>
        <w:pStyle w:val="Codesmall"/>
        <w:rPr>
          <w:ins w:id="1158" w:author="Laurence Golding" w:date="2018-05-09T15:00:00Z"/>
        </w:rPr>
      </w:pPr>
      <w:ins w:id="1159" w:author="Laurence Golding" w:date="2018-05-09T15:00:00Z">
        <w:r>
          <w:t xml:space="preserve">          "targetNodeId" : "n</w:t>
        </w:r>
      </w:ins>
      <w:ins w:id="1160" w:author="Laurence Golding" w:date="2018-05-09T15:02:00Z">
        <w:r>
          <w:t>g</w:t>
        </w:r>
      </w:ins>
      <w:ins w:id="1161" w:author="Laurence Golding" w:date="2018-05-09T15:00:00Z">
        <w:r>
          <w:t>2"</w:t>
        </w:r>
      </w:ins>
    </w:p>
    <w:p w14:paraId="1A4B7F50" w14:textId="77777777" w:rsidR="00895DB5" w:rsidRDefault="00895DB5" w:rsidP="00895DB5">
      <w:pPr>
        <w:pStyle w:val="Codesmall"/>
        <w:rPr>
          <w:ins w:id="1162" w:author="Laurence Golding" w:date="2018-05-09T15:00:00Z"/>
        </w:rPr>
      </w:pPr>
      <w:ins w:id="1163" w:author="Laurence Golding" w:date="2018-05-09T15:00:00Z">
        <w:r>
          <w:t xml:space="preserve">        },</w:t>
        </w:r>
      </w:ins>
    </w:p>
    <w:p w14:paraId="5D5FE9A4" w14:textId="77777777" w:rsidR="00895DB5" w:rsidRDefault="00895DB5" w:rsidP="00895DB5">
      <w:pPr>
        <w:pStyle w:val="Codesmall"/>
        <w:rPr>
          <w:ins w:id="1164" w:author="Laurence Golding" w:date="2018-05-09T15:00:00Z"/>
        </w:rPr>
      </w:pPr>
      <w:ins w:id="1165" w:author="Laurence Golding" w:date="2018-05-09T15:00:00Z">
        <w:r>
          <w:t xml:space="preserve">        {</w:t>
        </w:r>
      </w:ins>
    </w:p>
    <w:p w14:paraId="439320A7" w14:textId="38ECA232" w:rsidR="00895DB5" w:rsidRDefault="00895DB5" w:rsidP="00895DB5">
      <w:pPr>
        <w:pStyle w:val="Codesmall"/>
        <w:rPr>
          <w:ins w:id="1166" w:author="Laurence Golding" w:date="2018-05-09T15:00:00Z"/>
        </w:rPr>
      </w:pPr>
      <w:ins w:id="1167" w:author="Laurence Golding" w:date="2018-05-09T15:00:00Z">
        <w:r>
          <w:t xml:space="preserve">          "id": "e</w:t>
        </w:r>
      </w:ins>
      <w:ins w:id="1168" w:author="Laurence Golding" w:date="2018-05-09T15:03:00Z">
        <w:r>
          <w:t>g</w:t>
        </w:r>
      </w:ins>
      <w:ins w:id="1169" w:author="Laurence Golding" w:date="2018-05-09T15:00:00Z">
        <w:r>
          <w:t>2",</w:t>
        </w:r>
      </w:ins>
    </w:p>
    <w:p w14:paraId="7E588BF8" w14:textId="36120524" w:rsidR="00895DB5" w:rsidRDefault="00895DB5" w:rsidP="00895DB5">
      <w:pPr>
        <w:pStyle w:val="Codesmall"/>
        <w:rPr>
          <w:ins w:id="1170" w:author="Laurence Golding" w:date="2018-05-09T15:00:00Z"/>
        </w:rPr>
      </w:pPr>
      <w:ins w:id="1171" w:author="Laurence Golding" w:date="2018-05-09T15:00:00Z">
        <w:r>
          <w:t xml:space="preserve">          "sourceNodeId" : "n</w:t>
        </w:r>
      </w:ins>
      <w:ins w:id="1172" w:author="Laurence Golding" w:date="2018-05-09T15:03:00Z">
        <w:r>
          <w:t>g</w:t>
        </w:r>
      </w:ins>
      <w:ins w:id="1173" w:author="Laurence Golding" w:date="2018-05-09T15:00:00Z">
        <w:r>
          <w:t>2",</w:t>
        </w:r>
      </w:ins>
    </w:p>
    <w:p w14:paraId="25FE991D" w14:textId="1F4F24EA" w:rsidR="00895DB5" w:rsidRDefault="00895DB5" w:rsidP="00895DB5">
      <w:pPr>
        <w:pStyle w:val="Codesmall"/>
        <w:rPr>
          <w:ins w:id="1174" w:author="Laurence Golding" w:date="2018-05-09T15:00:00Z"/>
        </w:rPr>
      </w:pPr>
      <w:ins w:id="1175" w:author="Laurence Golding" w:date="2018-05-09T15:00:00Z">
        <w:r>
          <w:t xml:space="preserve">          "targetNodeId" : "n</w:t>
        </w:r>
      </w:ins>
      <w:ins w:id="1176" w:author="Laurence Golding" w:date="2018-05-09T15:03:00Z">
        <w:r>
          <w:t>g</w:t>
        </w:r>
      </w:ins>
      <w:ins w:id="1177" w:author="Laurence Golding" w:date="2018-05-09T15:00:00Z">
        <w:r>
          <w:t>3"</w:t>
        </w:r>
      </w:ins>
    </w:p>
    <w:p w14:paraId="3344B64B" w14:textId="77777777" w:rsidR="00895DB5" w:rsidRDefault="00895DB5" w:rsidP="00895DB5">
      <w:pPr>
        <w:pStyle w:val="Codesmall"/>
        <w:rPr>
          <w:ins w:id="1178" w:author="Laurence Golding" w:date="2018-05-09T15:00:00Z"/>
        </w:rPr>
      </w:pPr>
      <w:ins w:id="1179" w:author="Laurence Golding" w:date="2018-05-09T15:00:00Z">
        <w:r>
          <w:t xml:space="preserve">        },</w:t>
        </w:r>
      </w:ins>
    </w:p>
    <w:p w14:paraId="6E121D08" w14:textId="77777777" w:rsidR="00895DB5" w:rsidRDefault="00895DB5" w:rsidP="00895DB5">
      <w:pPr>
        <w:pStyle w:val="Codesmall"/>
        <w:rPr>
          <w:ins w:id="1180" w:author="Laurence Golding" w:date="2018-05-09T15:00:00Z"/>
        </w:rPr>
      </w:pPr>
      <w:ins w:id="1181" w:author="Laurence Golding" w:date="2018-05-09T15:00:00Z">
        <w:r>
          <w:t xml:space="preserve">        {</w:t>
        </w:r>
      </w:ins>
    </w:p>
    <w:p w14:paraId="47F0A82D" w14:textId="21349A37" w:rsidR="00895DB5" w:rsidRDefault="00895DB5" w:rsidP="00895DB5">
      <w:pPr>
        <w:pStyle w:val="Codesmall"/>
        <w:rPr>
          <w:ins w:id="1182" w:author="Laurence Golding" w:date="2018-05-09T15:00:00Z"/>
        </w:rPr>
      </w:pPr>
      <w:ins w:id="1183" w:author="Laurence Golding" w:date="2018-05-09T15:00:00Z">
        <w:r>
          <w:t xml:space="preserve">          "id": "e</w:t>
        </w:r>
      </w:ins>
      <w:ins w:id="1184" w:author="Laurence Golding" w:date="2018-05-09T15:03:00Z">
        <w:r>
          <w:t>g</w:t>
        </w:r>
      </w:ins>
      <w:ins w:id="1185" w:author="Laurence Golding" w:date="2018-05-09T15:00:00Z">
        <w:r>
          <w:t>3.1",       # Return to first call site.</w:t>
        </w:r>
      </w:ins>
    </w:p>
    <w:p w14:paraId="7670B251" w14:textId="6F5F4F9B" w:rsidR="00895DB5" w:rsidRDefault="00895DB5" w:rsidP="00895DB5">
      <w:pPr>
        <w:pStyle w:val="Codesmall"/>
        <w:rPr>
          <w:ins w:id="1186" w:author="Laurence Golding" w:date="2018-05-09T15:00:00Z"/>
        </w:rPr>
      </w:pPr>
      <w:ins w:id="1187" w:author="Laurence Golding" w:date="2018-05-09T15:00:00Z">
        <w:r>
          <w:t xml:space="preserve">          "sourceNodeId" : "n</w:t>
        </w:r>
      </w:ins>
      <w:ins w:id="1188" w:author="Laurence Golding" w:date="2018-05-09T15:03:00Z">
        <w:r>
          <w:t>g</w:t>
        </w:r>
      </w:ins>
      <w:ins w:id="1189" w:author="Laurence Golding" w:date="2018-05-09T15:00:00Z">
        <w:r>
          <w:t>3",</w:t>
        </w:r>
      </w:ins>
    </w:p>
    <w:p w14:paraId="5C75C3D0" w14:textId="1EA198FE" w:rsidR="00895DB5" w:rsidRDefault="00895DB5" w:rsidP="00895DB5">
      <w:pPr>
        <w:pStyle w:val="Codesmall"/>
        <w:rPr>
          <w:ins w:id="1190" w:author="Laurence Golding" w:date="2018-05-09T15:00:00Z"/>
        </w:rPr>
      </w:pPr>
      <w:ins w:id="1191" w:author="Laurence Golding" w:date="2018-05-09T15:00:00Z">
        <w:r>
          <w:t xml:space="preserve">          "targetNodeId" : "n</w:t>
        </w:r>
      </w:ins>
      <w:ins w:id="1192" w:author="Laurence Golding" w:date="2018-05-09T15:03:00Z">
        <w:r>
          <w:t>f</w:t>
        </w:r>
      </w:ins>
      <w:ins w:id="1193" w:author="Laurence Golding" w:date="2018-05-09T15:00:00Z">
        <w:r>
          <w:t>2",</w:t>
        </w:r>
      </w:ins>
    </w:p>
    <w:p w14:paraId="2CE5DC1A" w14:textId="0148A4D2" w:rsidR="00895DB5" w:rsidRDefault="00895DB5" w:rsidP="00895DB5">
      <w:pPr>
        <w:pStyle w:val="Codesmall"/>
        <w:rPr>
          <w:ins w:id="1194" w:author="Laurence Golding" w:date="2018-05-09T15:00:00Z"/>
        </w:rPr>
      </w:pPr>
      <w:ins w:id="1195" w:author="Laurence Golding" w:date="2018-05-09T15:00:00Z">
        <w:r>
          <w:t xml:space="preserve">          "targetGraphId": "</w:t>
        </w:r>
      </w:ins>
      <w:ins w:id="1196" w:author="Laurence Golding" w:date="2018-05-09T15:03:00Z">
        <w:r>
          <w:t>f</w:t>
        </w:r>
      </w:ins>
      <w:ins w:id="1197" w:author="Laurence Golding" w:date="2018-05-09T15:00:00Z">
        <w:r>
          <w:t>"</w:t>
        </w:r>
      </w:ins>
    </w:p>
    <w:p w14:paraId="0939AD9C" w14:textId="77777777" w:rsidR="00895DB5" w:rsidRDefault="00895DB5" w:rsidP="00895DB5">
      <w:pPr>
        <w:pStyle w:val="Codesmall"/>
        <w:rPr>
          <w:ins w:id="1198" w:author="Laurence Golding" w:date="2018-05-09T15:00:00Z"/>
        </w:rPr>
      </w:pPr>
      <w:ins w:id="1199" w:author="Laurence Golding" w:date="2018-05-09T15:00:00Z">
        <w:r>
          <w:t xml:space="preserve">        },</w:t>
        </w:r>
      </w:ins>
    </w:p>
    <w:p w14:paraId="04C5FD30" w14:textId="77777777" w:rsidR="00895DB5" w:rsidRDefault="00895DB5" w:rsidP="00895DB5">
      <w:pPr>
        <w:pStyle w:val="Codesmall"/>
        <w:rPr>
          <w:ins w:id="1200" w:author="Laurence Golding" w:date="2018-05-09T15:00:00Z"/>
        </w:rPr>
      </w:pPr>
      <w:ins w:id="1201" w:author="Laurence Golding" w:date="2018-05-09T15:00:00Z">
        <w:r>
          <w:t xml:space="preserve">        {</w:t>
        </w:r>
      </w:ins>
    </w:p>
    <w:p w14:paraId="3A8EC0CD" w14:textId="63E3B0EC" w:rsidR="00895DB5" w:rsidRDefault="00895DB5" w:rsidP="00895DB5">
      <w:pPr>
        <w:pStyle w:val="Codesmall"/>
        <w:rPr>
          <w:ins w:id="1202" w:author="Laurence Golding" w:date="2018-05-09T15:00:00Z"/>
        </w:rPr>
      </w:pPr>
      <w:ins w:id="1203" w:author="Laurence Golding" w:date="2018-05-09T15:00:00Z">
        <w:r>
          <w:t xml:space="preserve">          "id": "e</w:t>
        </w:r>
      </w:ins>
      <w:ins w:id="1204" w:author="Laurence Golding" w:date="2018-05-09T15:03:00Z">
        <w:r>
          <w:t>g</w:t>
        </w:r>
      </w:ins>
      <w:ins w:id="1205" w:author="Laurence Golding" w:date="2018-05-09T15:00:00Z">
        <w:r>
          <w:t>3.2",       # Return to second call site.</w:t>
        </w:r>
      </w:ins>
    </w:p>
    <w:p w14:paraId="11875251" w14:textId="4677A543" w:rsidR="00895DB5" w:rsidRDefault="00895DB5" w:rsidP="00895DB5">
      <w:pPr>
        <w:pStyle w:val="Codesmall"/>
        <w:rPr>
          <w:ins w:id="1206" w:author="Laurence Golding" w:date="2018-05-09T15:00:00Z"/>
        </w:rPr>
      </w:pPr>
      <w:ins w:id="1207" w:author="Laurence Golding" w:date="2018-05-09T15:00:00Z">
        <w:r>
          <w:t xml:space="preserve">          "sourceNodeId" : "n</w:t>
        </w:r>
      </w:ins>
      <w:ins w:id="1208" w:author="Laurence Golding" w:date="2018-05-09T15:03:00Z">
        <w:r>
          <w:t>g</w:t>
        </w:r>
      </w:ins>
      <w:ins w:id="1209" w:author="Laurence Golding" w:date="2018-05-09T15:00:00Z">
        <w:r>
          <w:t>3",</w:t>
        </w:r>
      </w:ins>
    </w:p>
    <w:p w14:paraId="0F6D98BD" w14:textId="4BEED505" w:rsidR="00895DB5" w:rsidRDefault="00895DB5" w:rsidP="00895DB5">
      <w:pPr>
        <w:pStyle w:val="Codesmall"/>
        <w:rPr>
          <w:ins w:id="1210" w:author="Laurence Golding" w:date="2018-05-09T15:00:00Z"/>
        </w:rPr>
      </w:pPr>
      <w:ins w:id="1211" w:author="Laurence Golding" w:date="2018-05-09T15:00:00Z">
        <w:r>
          <w:t xml:space="preserve">          "targetNodeId" : "n</w:t>
        </w:r>
      </w:ins>
      <w:ins w:id="1212" w:author="Laurence Golding" w:date="2018-05-09T15:03:00Z">
        <w:r>
          <w:t>f</w:t>
        </w:r>
      </w:ins>
      <w:ins w:id="1213" w:author="Laurence Golding" w:date="2018-05-09T15:00:00Z">
        <w:r>
          <w:t>4",</w:t>
        </w:r>
      </w:ins>
    </w:p>
    <w:p w14:paraId="7A893DAF" w14:textId="5AE7AAEF" w:rsidR="00895DB5" w:rsidRDefault="00895DB5" w:rsidP="00895DB5">
      <w:pPr>
        <w:pStyle w:val="Codesmall"/>
        <w:rPr>
          <w:ins w:id="1214" w:author="Laurence Golding" w:date="2018-05-09T15:00:00Z"/>
        </w:rPr>
      </w:pPr>
      <w:ins w:id="1215" w:author="Laurence Golding" w:date="2018-05-09T15:00:00Z">
        <w:r>
          <w:t xml:space="preserve">          "targetGraphId": "</w:t>
        </w:r>
      </w:ins>
      <w:ins w:id="1216" w:author="Laurence Golding" w:date="2018-05-09T15:03:00Z">
        <w:r>
          <w:t>f</w:t>
        </w:r>
      </w:ins>
      <w:ins w:id="1217" w:author="Laurence Golding" w:date="2018-05-09T15:00:00Z">
        <w:r>
          <w:t>"</w:t>
        </w:r>
      </w:ins>
    </w:p>
    <w:p w14:paraId="7E105729" w14:textId="77777777" w:rsidR="00895DB5" w:rsidRDefault="00895DB5" w:rsidP="00895DB5">
      <w:pPr>
        <w:pStyle w:val="Codesmall"/>
        <w:rPr>
          <w:ins w:id="1218" w:author="Laurence Golding" w:date="2018-05-09T15:00:00Z"/>
        </w:rPr>
      </w:pPr>
      <w:ins w:id="1219" w:author="Laurence Golding" w:date="2018-05-09T15:00:00Z">
        <w:r>
          <w:t xml:space="preserve">        }</w:t>
        </w:r>
      </w:ins>
    </w:p>
    <w:p w14:paraId="53ECB202" w14:textId="77777777" w:rsidR="00895DB5" w:rsidRDefault="00895DB5" w:rsidP="00895DB5">
      <w:pPr>
        <w:pStyle w:val="Codesmall"/>
        <w:rPr>
          <w:ins w:id="1220" w:author="Laurence Golding" w:date="2018-05-09T15:00:00Z"/>
        </w:rPr>
      </w:pPr>
      <w:ins w:id="1221" w:author="Laurence Golding" w:date="2018-05-09T15:00:00Z">
        <w:r>
          <w:t xml:space="preserve">      ]</w:t>
        </w:r>
      </w:ins>
    </w:p>
    <w:p w14:paraId="3A75E925" w14:textId="77777777" w:rsidR="00895DB5" w:rsidRDefault="00895DB5" w:rsidP="00895DB5">
      <w:pPr>
        <w:pStyle w:val="Codesmall"/>
        <w:rPr>
          <w:ins w:id="1222" w:author="Laurence Golding" w:date="2018-05-09T15:00:00Z"/>
        </w:rPr>
      </w:pPr>
      <w:ins w:id="1223" w:author="Laurence Golding" w:date="2018-05-09T15:00:00Z">
        <w:r>
          <w:t xml:space="preserve">    }</w:t>
        </w:r>
      </w:ins>
    </w:p>
    <w:p w14:paraId="03D06156" w14:textId="469031EE" w:rsidR="000D7D25" w:rsidDel="00C4456C" w:rsidRDefault="00895DB5" w:rsidP="005A01B9">
      <w:pPr>
        <w:pStyle w:val="Codesmall"/>
        <w:rPr>
          <w:del w:id="1224" w:author="Laurence Golding" w:date="2018-05-07T13:54:00Z"/>
        </w:rPr>
      </w:pPr>
      <w:ins w:id="1225" w:author="Laurence Golding" w:date="2018-05-09T15:00:00Z">
        <w:r>
          <w:t xml:space="preserve">  ]</w:t>
        </w:r>
      </w:ins>
      <w:ins w:id="1226" w:author="Laurence Golding" w:date="2018-05-10T10:24:00Z">
        <w:r w:rsidR="00C4456C">
          <w:t>,</w:t>
        </w:r>
      </w:ins>
    </w:p>
    <w:p w14:paraId="24D862E9" w14:textId="77777777" w:rsidR="00C4456C" w:rsidRDefault="00C4456C" w:rsidP="005A01B9">
      <w:pPr>
        <w:pStyle w:val="Codesmall"/>
        <w:rPr>
          <w:ins w:id="1227" w:author="Laurence Golding" w:date="2018-05-10T10:24:00Z"/>
        </w:rPr>
      </w:pPr>
    </w:p>
    <w:p w14:paraId="7AA76FD8" w14:textId="336F99C1" w:rsidR="00446BBE" w:rsidRDefault="00446BBE" w:rsidP="005A01B9">
      <w:pPr>
        <w:pStyle w:val="Codesmall"/>
        <w:rPr>
          <w:ins w:id="1228" w:author="Laurence Golding" w:date="2018-05-10T10:24:00Z"/>
        </w:rPr>
      </w:pPr>
    </w:p>
    <w:p w14:paraId="5B6A5D46" w14:textId="74B5045A" w:rsidR="00C4456C" w:rsidRDefault="00C4456C" w:rsidP="005A01B9">
      <w:pPr>
        <w:pStyle w:val="Codesmall"/>
        <w:rPr>
          <w:ins w:id="1229" w:author="Laurence Golding" w:date="2018-05-10T10:29:00Z"/>
        </w:rPr>
      </w:pPr>
      <w:ins w:id="1230" w:author="Laurence Golding" w:date="2018-05-10T10:24:00Z">
        <w:r>
          <w:t xml:space="preserve">  "graphTraversals"</w:t>
        </w:r>
      </w:ins>
      <w:ins w:id="1231" w:author="Laurence Golding" w:date="2018-05-10T10:25:00Z">
        <w:r>
          <w:t>: [         # See §</w:t>
        </w:r>
        <w:r>
          <w:fldChar w:fldCharType="begin"/>
        </w:r>
        <w:r>
          <w:instrText xml:space="preserve"> REF _Ref511820008 \r \h </w:instrText>
        </w:r>
      </w:ins>
      <w:r>
        <w:fldChar w:fldCharType="separate"/>
      </w:r>
      <w:ins w:id="1232" w:author="Laurence Golding" w:date="2018-05-10T10:25:00Z">
        <w:r>
          <w:t>3.19.14</w:t>
        </w:r>
        <w:r>
          <w:fldChar w:fldCharType="end"/>
        </w:r>
      </w:ins>
    </w:p>
    <w:p w14:paraId="5F74DB05" w14:textId="57A51556" w:rsidR="00C4456C" w:rsidRDefault="00C4456C" w:rsidP="005A01B9">
      <w:pPr>
        <w:pStyle w:val="Codesmall"/>
        <w:rPr>
          <w:ins w:id="1233" w:author="Laurence Golding" w:date="2018-05-10T10:34:00Z"/>
        </w:rPr>
      </w:pPr>
      <w:ins w:id="1234" w:author="Laurence Golding" w:date="2018-05-10T10:29:00Z">
        <w:r>
          <w:t xml:space="preserve">    {</w:t>
        </w:r>
      </w:ins>
      <w:ins w:id="1235" w:author="Laurence Golding" w:date="2018-05-10T10:33:00Z">
        <w:r>
          <w:t xml:space="preserve">                          # A graphTraversal object (§</w:t>
        </w:r>
        <w:r>
          <w:fldChar w:fldCharType="begin"/>
        </w:r>
        <w:r>
          <w:instrText xml:space="preserve"> REF _Ref511819971 \r \h </w:instrText>
        </w:r>
      </w:ins>
      <w:r>
        <w:fldChar w:fldCharType="separate"/>
      </w:r>
      <w:ins w:id="1236" w:author="Laurence Golding" w:date="2018-05-10T10:33:00Z">
        <w:r>
          <w:t>3.30</w:t>
        </w:r>
        <w:r>
          <w:fldChar w:fldCharType="end"/>
        </w:r>
        <w:r>
          <w:t>).</w:t>
        </w:r>
      </w:ins>
    </w:p>
    <w:p w14:paraId="73305E87" w14:textId="6CE9172B" w:rsidR="00C4456C" w:rsidRDefault="00C4456C" w:rsidP="005A01B9">
      <w:pPr>
        <w:pStyle w:val="Codesmall"/>
        <w:rPr>
          <w:ins w:id="1237" w:author="Laurence Golding" w:date="2018-05-10T10:34:00Z"/>
        </w:rPr>
      </w:pPr>
      <w:ins w:id="1238" w:author="Laurence Golding" w:date="2018-05-10T10:34:00Z">
        <w:r>
          <w:t xml:space="preserve">      "graphId": "f",          # See §</w:t>
        </w:r>
        <w:r>
          <w:fldChar w:fldCharType="begin"/>
        </w:r>
        <w:r>
          <w:instrText xml:space="preserve"> REF _Ref511823337 \r \h </w:instrText>
        </w:r>
      </w:ins>
      <w:r>
        <w:fldChar w:fldCharType="separate"/>
      </w:r>
      <w:ins w:id="1239" w:author="Laurence Golding" w:date="2018-05-10T10:34:00Z">
        <w:r>
          <w:t>3.30.2</w:t>
        </w:r>
        <w:r>
          <w:fldChar w:fldCharType="end"/>
        </w:r>
        <w:r>
          <w:t>.</w:t>
        </w:r>
      </w:ins>
    </w:p>
    <w:p w14:paraId="41684607" w14:textId="5344E9CC" w:rsidR="00C4456C" w:rsidRDefault="00C4456C" w:rsidP="005A01B9">
      <w:pPr>
        <w:pStyle w:val="Codesmall"/>
        <w:rPr>
          <w:ins w:id="1240" w:author="Laurence Golding" w:date="2018-05-10T10:35:00Z"/>
        </w:rPr>
      </w:pPr>
      <w:ins w:id="1241" w:author="Laurence Golding" w:date="2018-05-10T10:34:00Z">
        <w:r>
          <w:t xml:space="preserve">      "edgeTraversals": [      </w:t>
        </w:r>
      </w:ins>
      <w:ins w:id="1242" w:author="Laurence Golding" w:date="2018-05-10T10:35:00Z">
        <w:r>
          <w:t># See §</w:t>
        </w:r>
        <w:r>
          <w:fldChar w:fldCharType="begin"/>
        </w:r>
        <w:r>
          <w:instrText xml:space="preserve"> REF _Ref511822614 \r \h </w:instrText>
        </w:r>
      </w:ins>
      <w:r>
        <w:fldChar w:fldCharType="separate"/>
      </w:r>
      <w:ins w:id="1243" w:author="Laurence Golding" w:date="2018-05-10T10:35:00Z">
        <w:r>
          <w:t>3.30.5</w:t>
        </w:r>
        <w:r>
          <w:fldChar w:fldCharType="end"/>
        </w:r>
        <w:r>
          <w:t>.</w:t>
        </w:r>
      </w:ins>
    </w:p>
    <w:p w14:paraId="6E7D8D6D" w14:textId="00715B14" w:rsidR="00E847DC" w:rsidRDefault="00C4456C" w:rsidP="00470513">
      <w:pPr>
        <w:pStyle w:val="Codesmall"/>
        <w:rPr>
          <w:ins w:id="1244" w:author="Laurence Golding" w:date="2018-05-10T12:08:00Z"/>
        </w:rPr>
      </w:pPr>
      <w:ins w:id="1245" w:author="Laurence Golding" w:date="2018-05-10T10:35:00Z">
        <w:r>
          <w:t xml:space="preserve">        {</w:t>
        </w:r>
      </w:ins>
      <w:ins w:id="1246" w:author="Laurence Golding" w:date="2018-05-10T12:08:00Z">
        <w:r w:rsidR="00E847DC">
          <w:t xml:space="preserve"> </w:t>
        </w:r>
      </w:ins>
      <w:ins w:id="1247" w:author="Laurence Golding" w:date="2018-05-10T12:09:00Z">
        <w:r w:rsidR="00E847DC">
          <w:t xml:space="preserve">                  </w:t>
        </w:r>
      </w:ins>
      <w:ins w:id="1248" w:author="Laurence Golding" w:date="2018-05-10T12:08:00Z">
        <w:r w:rsidR="00E847DC">
          <w:t xml:space="preserve">   # First call to g.</w:t>
        </w:r>
      </w:ins>
    </w:p>
    <w:p w14:paraId="1A1C223B" w14:textId="77777777" w:rsidR="00E847DC" w:rsidRDefault="00E847DC" w:rsidP="00470513">
      <w:pPr>
        <w:pStyle w:val="Codesmall"/>
        <w:rPr>
          <w:ins w:id="1249" w:author="Laurence Golding" w:date="2018-05-10T12:08:00Z"/>
        </w:rPr>
      </w:pPr>
      <w:ins w:id="1250" w:author="Laurence Golding" w:date="2018-05-10T12:08:00Z">
        <w:r>
          <w:t xml:space="preserve">          </w:t>
        </w:r>
      </w:ins>
      <w:ins w:id="1251" w:author="Laurence Golding" w:date="2018-05-10T10:36:00Z">
        <w:r w:rsidR="000443FB">
          <w:t>"edgeId": "ef1"</w:t>
        </w:r>
      </w:ins>
      <w:ins w:id="1252" w:author="Laurence Golding" w:date="2018-05-10T12:07:00Z">
        <w:r>
          <w:t>,</w:t>
        </w:r>
      </w:ins>
    </w:p>
    <w:p w14:paraId="6B201768" w14:textId="30C8DF1D" w:rsidR="00E847DC" w:rsidRDefault="00E847DC" w:rsidP="00470513">
      <w:pPr>
        <w:pStyle w:val="Codesmall"/>
        <w:rPr>
          <w:ins w:id="1253" w:author="Laurence Golding" w:date="2018-05-10T12:08:00Z"/>
        </w:rPr>
      </w:pPr>
      <w:ins w:id="1254" w:author="Laurence Golding" w:date="2018-05-10T12:08:00Z">
        <w:r>
          <w:t xml:space="preserve">          </w:t>
        </w:r>
      </w:ins>
      <w:ins w:id="1255" w:author="Laurence Golding" w:date="2018-05-10T12:07:00Z">
        <w:r>
          <w:t>"</w:t>
        </w:r>
      </w:ins>
      <w:ins w:id="1256" w:author="Laurence Golding" w:date="2018-05-10T12:08:00Z">
        <w:r>
          <w:t>stepOverTargetNodeId": "</w:t>
        </w:r>
      </w:ins>
      <w:ins w:id="1257" w:author="Laurence Golding" w:date="2018-05-10T12:09:00Z">
        <w:r>
          <w:t>n</w:t>
        </w:r>
      </w:ins>
      <w:ins w:id="1258" w:author="Laurence Golding" w:date="2018-05-10T12:08:00Z">
        <w:r>
          <w:t>f2"</w:t>
        </w:r>
      </w:ins>
    </w:p>
    <w:p w14:paraId="5272BBEF" w14:textId="43F704AD" w:rsidR="000443FB" w:rsidRDefault="00E847DC" w:rsidP="00470513">
      <w:pPr>
        <w:pStyle w:val="Codesmall"/>
        <w:rPr>
          <w:ins w:id="1259" w:author="Laurence Golding" w:date="2018-05-10T10:36:00Z"/>
        </w:rPr>
      </w:pPr>
      <w:ins w:id="1260" w:author="Laurence Golding" w:date="2018-05-10T12:08:00Z">
        <w:r>
          <w:t xml:space="preserve">        </w:t>
        </w:r>
      </w:ins>
      <w:ins w:id="1261" w:author="Laurence Golding" w:date="2018-05-10T10:36:00Z">
        <w:r w:rsidR="000443FB">
          <w:t>},</w:t>
        </w:r>
      </w:ins>
    </w:p>
    <w:p w14:paraId="7F3F0DD6" w14:textId="40A4D8BC" w:rsidR="000443FB" w:rsidRDefault="000443FB" w:rsidP="005A01B9">
      <w:pPr>
        <w:pStyle w:val="Codesmall"/>
        <w:rPr>
          <w:ins w:id="1262" w:author="Laurence Golding" w:date="2018-05-10T10:37:00Z"/>
        </w:rPr>
      </w:pPr>
      <w:ins w:id="1263" w:author="Laurence Golding" w:date="2018-05-10T10:36:00Z">
        <w:r>
          <w:t xml:space="preserve">        </w:t>
        </w:r>
      </w:ins>
      <w:ins w:id="1264" w:author="Laurence Golding" w:date="2018-05-10T10:37:00Z">
        <w:r>
          <w:t xml:space="preserve">{ "edgeId": "eg1" </w:t>
        </w:r>
      </w:ins>
      <w:ins w:id="1265" w:author="Laurence Golding" w:date="2018-05-10T10:36:00Z">
        <w:r>
          <w:t>}</w:t>
        </w:r>
      </w:ins>
      <w:ins w:id="1266" w:author="Laurence Golding" w:date="2018-05-10T10:37:00Z">
        <w:r>
          <w:t>,</w:t>
        </w:r>
      </w:ins>
    </w:p>
    <w:p w14:paraId="0F1B78AB" w14:textId="7FA73CAA" w:rsidR="000443FB" w:rsidRDefault="000443FB" w:rsidP="005A01B9">
      <w:pPr>
        <w:pStyle w:val="Codesmall"/>
        <w:rPr>
          <w:ins w:id="1267" w:author="Laurence Golding" w:date="2018-05-10T10:38:00Z"/>
        </w:rPr>
      </w:pPr>
      <w:ins w:id="1268" w:author="Laurence Golding" w:date="2018-05-10T10:37:00Z">
        <w:r>
          <w:t xml:space="preserve">        { "edgeId": "eg2" </w:t>
        </w:r>
      </w:ins>
      <w:ins w:id="1269" w:author="Laurence Golding" w:date="2018-05-10T10:38:00Z">
        <w:r>
          <w:t>},</w:t>
        </w:r>
      </w:ins>
      <w:ins w:id="1270" w:author="Laurence Golding" w:date="2018-05-10T10:42:00Z">
        <w:r w:rsidR="00E71EC1">
          <w:t xml:space="preserve">    </w:t>
        </w:r>
      </w:ins>
    </w:p>
    <w:p w14:paraId="1192A481" w14:textId="60786D04" w:rsidR="000443FB" w:rsidRDefault="000443FB" w:rsidP="005A01B9">
      <w:pPr>
        <w:pStyle w:val="Codesmall"/>
        <w:rPr>
          <w:ins w:id="1271" w:author="Laurence Golding" w:date="2018-05-10T10:38:00Z"/>
        </w:rPr>
      </w:pPr>
      <w:ins w:id="1272" w:author="Laurence Golding" w:date="2018-05-10T10:38:00Z">
        <w:r>
          <w:t xml:space="preserve">        { "edgeId": "eg3.1</w:t>
        </w:r>
      </w:ins>
      <w:ins w:id="1273" w:author="Laurence Golding" w:date="2018-05-10T10:39:00Z">
        <w:r>
          <w:t>"</w:t>
        </w:r>
      </w:ins>
      <w:ins w:id="1274" w:author="Laurence Golding" w:date="2018-05-10T10:38:00Z">
        <w:r>
          <w:t xml:space="preserve"> ),</w:t>
        </w:r>
      </w:ins>
      <w:ins w:id="1275" w:author="Laurence Golding" w:date="2018-05-10T10:40:00Z">
        <w:r>
          <w:t xml:space="preserve"> # Return to first call site.</w:t>
        </w:r>
      </w:ins>
    </w:p>
    <w:p w14:paraId="17F25AEE" w14:textId="5A5E214F" w:rsidR="000443FB" w:rsidRDefault="000443FB" w:rsidP="005A01B9">
      <w:pPr>
        <w:pStyle w:val="Codesmall"/>
        <w:rPr>
          <w:ins w:id="1276" w:author="Laurence Golding" w:date="2018-05-10T10:39:00Z"/>
        </w:rPr>
      </w:pPr>
      <w:ins w:id="1277" w:author="Laurence Golding" w:date="2018-05-10T10:38:00Z">
        <w:r>
          <w:t xml:space="preserve">        { "edgeId</w:t>
        </w:r>
      </w:ins>
      <w:ins w:id="1278" w:author="Laurence Golding" w:date="2018-05-10T10:39:00Z">
        <w:r>
          <w:t>": "ef2" },</w:t>
        </w:r>
      </w:ins>
    </w:p>
    <w:p w14:paraId="5FF1998E" w14:textId="39D348AA" w:rsidR="00E847DC" w:rsidRDefault="000443FB" w:rsidP="005A01B9">
      <w:pPr>
        <w:pStyle w:val="Codesmall"/>
        <w:rPr>
          <w:ins w:id="1279" w:author="Laurence Golding" w:date="2018-05-10T12:09:00Z"/>
        </w:rPr>
      </w:pPr>
      <w:ins w:id="1280" w:author="Laurence Golding" w:date="2018-05-10T10:39:00Z">
        <w:r>
          <w:t xml:space="preserve">        {</w:t>
        </w:r>
      </w:ins>
      <w:ins w:id="1281" w:author="Laurence Golding" w:date="2018-05-10T12:09:00Z">
        <w:r w:rsidR="00E847DC">
          <w:t xml:space="preserve">                      # Second call to g.</w:t>
        </w:r>
      </w:ins>
    </w:p>
    <w:p w14:paraId="13FABBD2" w14:textId="70E32409" w:rsidR="00E847DC" w:rsidRDefault="00E847DC" w:rsidP="005A01B9">
      <w:pPr>
        <w:pStyle w:val="Codesmall"/>
        <w:rPr>
          <w:ins w:id="1282" w:author="Laurence Golding" w:date="2018-05-10T12:09:00Z"/>
        </w:rPr>
      </w:pPr>
      <w:ins w:id="1283" w:author="Laurence Golding" w:date="2018-05-10T12:09:00Z">
        <w:r>
          <w:t xml:space="preserve">          </w:t>
        </w:r>
      </w:ins>
      <w:ins w:id="1284" w:author="Laurence Golding" w:date="2018-05-10T10:39:00Z">
        <w:r w:rsidR="000443FB">
          <w:t>"edgeId": "ef3"</w:t>
        </w:r>
      </w:ins>
      <w:ins w:id="1285" w:author="Laurence Golding" w:date="2018-05-10T12:09:00Z">
        <w:r>
          <w:t>,</w:t>
        </w:r>
      </w:ins>
    </w:p>
    <w:p w14:paraId="54EA538C" w14:textId="11051850" w:rsidR="00E847DC" w:rsidRDefault="00E847DC" w:rsidP="005A01B9">
      <w:pPr>
        <w:pStyle w:val="Codesmall"/>
        <w:rPr>
          <w:ins w:id="1286" w:author="Laurence Golding" w:date="2018-05-10T12:09:00Z"/>
        </w:rPr>
      </w:pPr>
      <w:ins w:id="1287" w:author="Laurence Golding" w:date="2018-05-10T12:09:00Z">
        <w:r>
          <w:t xml:space="preserve">          "stepOverTargetNodeId": "nf4"</w:t>
        </w:r>
      </w:ins>
    </w:p>
    <w:p w14:paraId="6830B4CE" w14:textId="4B349CA1" w:rsidR="000443FB" w:rsidRDefault="00E847DC" w:rsidP="005A01B9">
      <w:pPr>
        <w:pStyle w:val="Codesmall"/>
        <w:rPr>
          <w:ins w:id="1288" w:author="Laurence Golding" w:date="2018-05-10T10:39:00Z"/>
        </w:rPr>
      </w:pPr>
      <w:ins w:id="1289" w:author="Laurence Golding" w:date="2018-05-10T12:09:00Z">
        <w:r>
          <w:t xml:space="preserve">        </w:t>
        </w:r>
      </w:ins>
      <w:ins w:id="1290" w:author="Laurence Golding" w:date="2018-05-10T10:39:00Z">
        <w:r w:rsidR="000443FB">
          <w:t>},</w:t>
        </w:r>
      </w:ins>
    </w:p>
    <w:p w14:paraId="485184BD" w14:textId="77777777" w:rsidR="000443FB" w:rsidRDefault="000443FB" w:rsidP="000443FB">
      <w:pPr>
        <w:pStyle w:val="Codesmall"/>
        <w:rPr>
          <w:ins w:id="1291" w:author="Laurence Golding" w:date="2018-05-10T10:40:00Z"/>
        </w:rPr>
      </w:pPr>
      <w:ins w:id="1292" w:author="Laurence Golding" w:date="2018-05-10T10:40:00Z">
        <w:r>
          <w:t xml:space="preserve">        { "edgeId": "eg1" },</w:t>
        </w:r>
      </w:ins>
    </w:p>
    <w:p w14:paraId="7A5E13AF" w14:textId="77777777" w:rsidR="000443FB" w:rsidRDefault="000443FB" w:rsidP="000443FB">
      <w:pPr>
        <w:pStyle w:val="Codesmall"/>
        <w:rPr>
          <w:ins w:id="1293" w:author="Laurence Golding" w:date="2018-05-10T10:40:00Z"/>
        </w:rPr>
      </w:pPr>
      <w:ins w:id="1294" w:author="Laurence Golding" w:date="2018-05-10T10:40:00Z">
        <w:r>
          <w:t xml:space="preserve">        { "edgeId": "eg2" },</w:t>
        </w:r>
      </w:ins>
    </w:p>
    <w:p w14:paraId="0626164A" w14:textId="313B217B" w:rsidR="000443FB" w:rsidRDefault="000443FB" w:rsidP="000443FB">
      <w:pPr>
        <w:pStyle w:val="Codesmall"/>
        <w:rPr>
          <w:ins w:id="1295" w:author="Laurence Golding" w:date="2018-05-10T10:42:00Z"/>
        </w:rPr>
      </w:pPr>
      <w:ins w:id="1296" w:author="Laurence Golding" w:date="2018-05-10T10:40:00Z">
        <w:r>
          <w:t xml:space="preserve">        { "edgeId": "eg3.2" )</w:t>
        </w:r>
      </w:ins>
      <w:ins w:id="1297" w:author="Laurence Golding" w:date="2018-05-10T10:41:00Z">
        <w:r w:rsidR="00E71EC1">
          <w:t>,</w:t>
        </w:r>
      </w:ins>
      <w:ins w:id="1298" w:author="Laurence Golding" w:date="2018-05-10T10:40:00Z">
        <w:r>
          <w:t xml:space="preserve"> #</w:t>
        </w:r>
      </w:ins>
      <w:ins w:id="1299" w:author="Laurence Golding" w:date="2018-05-10T10:41:00Z">
        <w:r w:rsidR="00E71EC1">
          <w:t xml:space="preserve"> Return to second call site.</w:t>
        </w:r>
      </w:ins>
    </w:p>
    <w:p w14:paraId="448044D9" w14:textId="01EC2365" w:rsidR="00E71EC1" w:rsidRDefault="00E71EC1" w:rsidP="000443FB">
      <w:pPr>
        <w:pStyle w:val="Codesmall"/>
        <w:rPr>
          <w:ins w:id="1300" w:author="Laurence Golding" w:date="2018-05-10T10:40:00Z"/>
        </w:rPr>
      </w:pPr>
      <w:ins w:id="1301" w:author="Laurence Golding" w:date="2018-05-10T10:42:00Z">
        <w:r>
          <w:t xml:space="preserve">        { "edgeId": "ef4" }</w:t>
        </w:r>
      </w:ins>
    </w:p>
    <w:p w14:paraId="1C5A0CF3" w14:textId="328EB308" w:rsidR="00C4456C" w:rsidRDefault="00C4456C" w:rsidP="005A01B9">
      <w:pPr>
        <w:pStyle w:val="Codesmall"/>
        <w:rPr>
          <w:ins w:id="1302" w:author="Laurence Golding" w:date="2018-05-10T10:29:00Z"/>
        </w:rPr>
      </w:pPr>
      <w:ins w:id="1303" w:author="Laurence Golding" w:date="2018-05-10T10:34:00Z">
        <w:r>
          <w:t xml:space="preserve">      ]</w:t>
        </w:r>
      </w:ins>
    </w:p>
    <w:p w14:paraId="09E01C26" w14:textId="038F2000" w:rsidR="00C4456C" w:rsidRDefault="00C4456C" w:rsidP="005A01B9">
      <w:pPr>
        <w:pStyle w:val="Codesmall"/>
        <w:rPr>
          <w:ins w:id="1304" w:author="Laurence Golding" w:date="2018-05-10T10:25:00Z"/>
        </w:rPr>
      </w:pPr>
      <w:ins w:id="1305" w:author="Laurence Golding" w:date="2018-05-10T10:29:00Z">
        <w:r>
          <w:t xml:space="preserve">    }</w:t>
        </w:r>
      </w:ins>
    </w:p>
    <w:p w14:paraId="787DB816" w14:textId="7A651F1F" w:rsidR="00C4456C" w:rsidRDefault="00C4456C" w:rsidP="005A01B9">
      <w:pPr>
        <w:pStyle w:val="Codesmall"/>
        <w:rPr>
          <w:ins w:id="1306" w:author="Laurence Golding" w:date="2018-05-09T16:04:00Z"/>
        </w:rPr>
      </w:pPr>
      <w:ins w:id="1307" w:author="Laurence Golding" w:date="2018-05-10T10:25:00Z">
        <w:r>
          <w:t xml:space="preserve">  ]</w:t>
        </w:r>
      </w:ins>
    </w:p>
    <w:p w14:paraId="03686520" w14:textId="1FBEED6F" w:rsidR="005A01B9" w:rsidRPr="005A01B9" w:rsidRDefault="005A01B9" w:rsidP="005A01B9">
      <w:pPr>
        <w:pStyle w:val="Codesmall"/>
        <w:rPr>
          <w:ins w:id="1308" w:author="Laurence Golding" w:date="2018-05-09T15:09:00Z"/>
        </w:rPr>
      </w:pPr>
      <w:ins w:id="1309" w:author="Laurence Golding" w:date="2018-05-09T15:09:00Z">
        <w:r>
          <w:t>}</w:t>
        </w:r>
      </w:ins>
    </w:p>
    <w:p w14:paraId="4D640ECE" w14:textId="70B5AAAE" w:rsidR="00CD4F20" w:rsidRDefault="00CD4F20" w:rsidP="00CD4F20">
      <w:pPr>
        <w:pStyle w:val="Heading3"/>
      </w:pPr>
      <w:bookmarkStart w:id="1310" w:name="_Toc513213344"/>
      <w:r>
        <w:t>properties property</w:t>
      </w:r>
      <w:bookmarkEnd w:id="1310"/>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11" w:name="_Ref511819971"/>
      <w:bookmarkStart w:id="1312" w:name="_Toc513213345"/>
      <w:r>
        <w:lastRenderedPageBreak/>
        <w:t>graphTraversal object</w:t>
      </w:r>
      <w:bookmarkEnd w:id="1311"/>
      <w:bookmarkEnd w:id="1312"/>
    </w:p>
    <w:p w14:paraId="7EE87AC4" w14:textId="2D601D1D" w:rsidR="00CD4F20" w:rsidRDefault="00CD4F20" w:rsidP="00CD4F20">
      <w:pPr>
        <w:pStyle w:val="Heading3"/>
      </w:pPr>
      <w:bookmarkStart w:id="1313" w:name="_Toc513213346"/>
      <w:bookmarkStart w:id="1314" w:name="_Ref513717328"/>
      <w:bookmarkStart w:id="1315" w:name="_Ref513717635"/>
      <w:bookmarkStart w:id="1316" w:name="_Ref513717684"/>
      <w:r>
        <w:t>General</w:t>
      </w:r>
      <w:bookmarkEnd w:id="1313"/>
      <w:bookmarkEnd w:id="1314"/>
      <w:bookmarkEnd w:id="1315"/>
      <w:bookmarkEnd w:id="1316"/>
    </w:p>
    <w:p w14:paraId="1DF85942" w14:textId="52CD090B" w:rsidR="00B9105E" w:rsidRDefault="009406B0" w:rsidP="00687063">
      <w:pPr>
        <w:rPr>
          <w:ins w:id="1317" w:author="Laurence Golding" w:date="2018-05-10T12:02:00Z"/>
        </w:rPr>
      </w:pPr>
      <w:r>
        <w:t xml:space="preserve">A </w:t>
      </w:r>
      <w:r>
        <w:rPr>
          <w:rStyle w:val="CODEtemp"/>
        </w:rPr>
        <w:t>graphTraversal</w:t>
      </w:r>
      <w:r>
        <w:t xml:space="preserve"> object represents a</w:t>
      </w:r>
      <w:ins w:id="1318" w:author="Laurence Golding" w:date="2018-05-07T14:17:00Z">
        <w:r w:rsidR="00687063">
          <w:t xml:space="preserve"> </w:t>
        </w:r>
      </w:ins>
      <w:ins w:id="1319" w:author="Laurence Golding" w:date="2018-05-10T12:04:00Z">
        <w:r w:rsidR="00E847DC">
          <w:t>“</w:t>
        </w:r>
      </w:ins>
      <w:ins w:id="1320" w:author="Laurence Golding" w:date="2018-05-07T14:17:00Z">
        <w:r w:rsidR="00687063">
          <w:t>graph traversal,</w:t>
        </w:r>
      </w:ins>
      <w:ins w:id="1321" w:author="Laurence Golding" w:date="2018-05-10T12:04:00Z">
        <w:r w:rsidR="00E847DC">
          <w:t>”</w:t>
        </w:r>
      </w:ins>
      <w:r>
        <w:t xml:space="preserve"> </w:t>
      </w:r>
      <w:ins w:id="1322" w:author="Laurence Golding" w:date="2018-05-10T12:03:00Z">
        <w:r w:rsidR="00E847DC">
          <w:t>that</w:t>
        </w:r>
      </w:ins>
      <w:ins w:id="1323" w:author="Laurence Golding" w:date="2018-05-07T14:17:00Z">
        <w:r w:rsidR="00687063">
          <w:t xml:space="preserve"> is</w:t>
        </w:r>
      </w:ins>
      <w:ins w:id="1324" w:author="Laurence Golding" w:date="2018-05-10T12:03:00Z">
        <w:r w:rsidR="00E847DC">
          <w:t>,</w:t>
        </w:r>
      </w:ins>
      <w:ins w:id="1325" w:author="Laurence Golding" w:date="2018-05-07T14:17:00Z">
        <w:r w:rsidR="00687063">
          <w:t xml:space="preserve"> a </w:t>
        </w:r>
      </w:ins>
      <w:r>
        <w:t xml:space="preserve">path through </w:t>
      </w:r>
      <w:del w:id="1326" w:author="Laurence Golding" w:date="2018-05-07T14:10:00Z">
        <w:r w:rsidDel="00687063">
          <w:delText xml:space="preserve">a </w:delText>
        </w:r>
      </w:del>
      <w:ins w:id="1327" w:author="Laurence Golding" w:date="2018-05-07T14:10:00Z">
        <w:r w:rsidR="00687063">
          <w:t xml:space="preserve">one or more </w:t>
        </w:r>
      </w:ins>
      <w:r>
        <w:t>graph</w:t>
      </w:r>
      <w:ins w:id="1328" w:author="Laurence Golding" w:date="2018-05-07T14:10:00Z">
        <w:r w:rsidR="00687063">
          <w:t>s</w:t>
        </w:r>
      </w:ins>
      <w:ins w:id="1329" w:author="Laurence Golding" w:date="2018-05-10T09:50:00Z">
        <w:r w:rsidR="006C2617">
          <w:t>. A graph traversal is</w:t>
        </w:r>
      </w:ins>
      <w:r>
        <w:t xml:space="preserve">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w:t>
      </w:r>
      <w:ins w:id="1330" w:author="Laurence Golding" w:date="2018-05-07T14:18:00Z">
        <w:r w:rsidR="00687063">
          <w:t xml:space="preserve"> A graph traversal </w:t>
        </w:r>
        <w:r w:rsidR="00687063">
          <w:rPr>
            <w:b/>
          </w:rPr>
          <w:t>MAY</w:t>
        </w:r>
        <w:r w:rsidR="00687063">
          <w:t xml:space="preserve"> span multiple graphs by including edge traversals that refer to edges whose target nodes belongs to different graphs than their source nodes.</w:t>
        </w:r>
      </w:ins>
    </w:p>
    <w:p w14:paraId="65CBABA2" w14:textId="32A66B37" w:rsidR="00E847DC" w:rsidRDefault="00E847DC" w:rsidP="00687063">
      <w:pPr>
        <w:rPr>
          <w:ins w:id="1331" w:author="Laurence Golding" w:date="2018-05-09T15:57:00Z"/>
        </w:rPr>
      </w:pPr>
      <w:ins w:id="1332" w:author="Laurence Golding" w:date="2018-05-10T12:03:00Z">
        <w:r>
          <w:t>At any point in a graph traversal, the “current graph” is defined as follows:</w:t>
        </w:r>
      </w:ins>
      <w:ins w:id="1333" w:author="Laurence Golding" w:date="2018-05-10T12:04:00Z">
        <w:r>
          <w:t xml:space="preserve"> </w:t>
        </w:r>
      </w:ins>
      <w:ins w:id="1334" w:author="Laurence Golding" w:date="2018-05-10T12:02:00Z">
        <w:r>
          <w:t xml:space="preserve">At the start of </w:t>
        </w:r>
      </w:ins>
      <w:ins w:id="1335" w:author="Laurence Golding" w:date="2018-05-10T12:04:00Z">
        <w:r>
          <w:t>the</w:t>
        </w:r>
      </w:ins>
      <w:ins w:id="1336" w:author="Laurence Golding" w:date="2018-05-10T12:02:00Z">
        <w:r>
          <w:t xml:space="preserve"> graph traversal, the current graph is the </w:t>
        </w:r>
        <w:r w:rsidRPr="005705F3">
          <w:rPr>
            <w:rStyle w:val="CODEtemp"/>
          </w:rPr>
          <w:t>graph</w:t>
        </w:r>
        <w:r>
          <w:t xml:space="preserve"> object identified by the </w:t>
        </w:r>
        <w:r>
          <w:rPr>
            <w:rStyle w:val="CODEtemp"/>
          </w:rPr>
          <w:t>graphId</w:t>
        </w:r>
        <w:r>
          <w:t xml:space="preserve"> property (§</w:t>
        </w:r>
        <w:r>
          <w:fldChar w:fldCharType="begin"/>
        </w:r>
        <w:r>
          <w:instrText xml:space="preserve"> REF _Ref511823337 \r \h </w:instrText>
        </w:r>
      </w:ins>
      <w:ins w:id="1337" w:author="Laurence Golding" w:date="2018-05-10T12:02:00Z">
        <w:r>
          <w:fldChar w:fldCharType="separate"/>
        </w:r>
      </w:ins>
      <w:ins w:id="1338" w:author="Laurence Golding" w:date="2018-05-10T12:05:00Z">
        <w:r>
          <w:t>3.30.2</w:t>
        </w:r>
      </w:ins>
      <w:ins w:id="1339" w:author="Laurence Golding" w:date="2018-05-10T12:02:00Z">
        <w:r>
          <w:fldChar w:fldCharType="end"/>
        </w:r>
        <w:r>
          <w:t xml:space="preserve">) of the containing </w:t>
        </w:r>
        <w:r>
          <w:rPr>
            <w:rStyle w:val="CODEtemp"/>
          </w:rPr>
          <w:t>graphTraversal</w:t>
        </w:r>
        <w:r>
          <w:t xml:space="preserve"> object. After any edge traversal that refers to an </w:t>
        </w:r>
        <w:r w:rsidRPr="005705F3">
          <w:rPr>
            <w:rStyle w:val="CODEtemp"/>
          </w:rPr>
          <w:t>edge</w:t>
        </w:r>
        <w:r>
          <w:t xml:space="preserve"> object (§</w:t>
        </w:r>
        <w:r>
          <w:fldChar w:fldCharType="begin"/>
        </w:r>
        <w:r>
          <w:instrText xml:space="preserve"> REF _Ref511821891 \r \h </w:instrText>
        </w:r>
      </w:ins>
      <w:ins w:id="1340" w:author="Laurence Golding" w:date="2018-05-10T12:02:00Z">
        <w:r>
          <w:fldChar w:fldCharType="separate"/>
        </w:r>
      </w:ins>
      <w:ins w:id="1341" w:author="Laurence Golding" w:date="2018-05-10T12:05:00Z">
        <w:r>
          <w:t>3.29</w:t>
        </w:r>
      </w:ins>
      <w:ins w:id="1342" w:author="Laurence Golding" w:date="2018-05-10T12:02:00Z">
        <w:r>
          <w:fldChar w:fldCharType="end"/>
        </w:r>
        <w:r>
          <w:t xml:space="preserve">) </w:t>
        </w:r>
      </w:ins>
      <w:ins w:id="1343" w:author="Laurence Golding" w:date="2018-05-10T12:26:00Z">
        <w:r w:rsidR="005E4613">
          <w:t>whose</w:t>
        </w:r>
      </w:ins>
      <w:ins w:id="1344" w:author="Laurence Golding" w:date="2018-05-10T12:02:00Z">
        <w:r>
          <w:t xml:space="preserve"> </w:t>
        </w:r>
        <w:bookmarkStart w:id="1345" w:name="_Hlk513646418"/>
        <w:r w:rsidRPr="005705F3">
          <w:rPr>
            <w:rStyle w:val="CODEtemp"/>
          </w:rPr>
          <w:t>targetGraphId</w:t>
        </w:r>
        <w:bookmarkEnd w:id="1345"/>
        <w:r>
          <w:t xml:space="preserve"> (§</w:t>
        </w:r>
        <w:r>
          <w:fldChar w:fldCharType="begin"/>
        </w:r>
        <w:r>
          <w:instrText xml:space="preserve"> REF _Ref513465549 \r \h </w:instrText>
        </w:r>
      </w:ins>
      <w:ins w:id="1346" w:author="Laurence Golding" w:date="2018-05-10T12:02:00Z">
        <w:r>
          <w:fldChar w:fldCharType="separate"/>
        </w:r>
        <w:r>
          <w:t>3.29.6</w:t>
        </w:r>
        <w:r>
          <w:fldChar w:fldCharType="end"/>
        </w:r>
        <w:r>
          <w:t>)</w:t>
        </w:r>
      </w:ins>
      <w:ins w:id="1347" w:author="Laurence Golding" w:date="2018-05-10T12:05:00Z">
        <w:r>
          <w:t xml:space="preserve"> </w:t>
        </w:r>
      </w:ins>
      <w:ins w:id="1348" w:author="Laurence Golding" w:date="2018-05-10T12:06:00Z">
        <w:r>
          <w:t>differs from the current graph</w:t>
        </w:r>
      </w:ins>
      <w:ins w:id="1349" w:author="Laurence Golding" w:date="2018-05-10T12:02:00Z">
        <w:r>
          <w:t xml:space="preserve">, the current graph becomes the </w:t>
        </w:r>
      </w:ins>
      <w:ins w:id="1350" w:author="Laurence Golding" w:date="2018-05-10T12:06:00Z">
        <w:r>
          <w:t>graph</w:t>
        </w:r>
      </w:ins>
      <w:ins w:id="1351" w:author="Laurence Golding" w:date="2018-05-10T12:02:00Z">
        <w:r>
          <w:t xml:space="preserve"> identified by </w:t>
        </w:r>
        <w:r w:rsidRPr="005705F3">
          <w:rPr>
            <w:rStyle w:val="CODEtemp"/>
          </w:rPr>
          <w:t>targetGraphId</w:t>
        </w:r>
        <w:r>
          <w:t>.</w:t>
        </w:r>
      </w:ins>
    </w:p>
    <w:p w14:paraId="7417E70F" w14:textId="66326B97" w:rsidR="0026707B" w:rsidRPr="0026707B" w:rsidRDefault="009406B0" w:rsidP="009406B0">
      <w:del w:id="1352" w:author="Laurence Golding" w:date="2018-05-10T09:49:00Z">
        <w:r w:rsidDel="006C2617">
          <w:delText xml:space="preserve"> </w:delText>
        </w:r>
      </w:del>
      <w:r>
        <w:t>For an example, see §</w:t>
      </w:r>
      <w:ins w:id="1353" w:author="Laurence Golding" w:date="2018-05-10T09:49:00Z">
        <w:r w:rsidR="006C2617">
          <w:fldChar w:fldCharType="begin"/>
        </w:r>
        <w:r w:rsidR="006C2617">
          <w:instrText xml:space="preserve"> REF _Ref513465549 \r \h </w:instrText>
        </w:r>
      </w:ins>
      <w:r w:rsidR="006C2617">
        <w:fldChar w:fldCharType="separate"/>
      </w:r>
      <w:ins w:id="1354" w:author="Laurence Golding" w:date="2018-05-10T09:49:00Z">
        <w:r w:rsidR="006C2617">
          <w:t>3.29.6</w:t>
        </w:r>
        <w:r w:rsidR="006C2617">
          <w:fldChar w:fldCharType="end"/>
        </w:r>
      </w:ins>
      <w:del w:id="1355" w:author="Laurence Golding" w:date="2018-05-10T09:49:00Z">
        <w:r w:rsidDel="006C2617">
          <w:fldChar w:fldCharType="begin"/>
        </w:r>
        <w:r w:rsidDel="006C2617">
          <w:delInstrText xml:space="preserve"> REF _Ref511822614 \r \h </w:delInstrText>
        </w:r>
        <w:r w:rsidDel="006C2617">
          <w:fldChar w:fldCharType="separate"/>
        </w:r>
        <w:r w:rsidR="00FA7AFB" w:rsidDel="006C2617">
          <w:delText>3.30.6</w:delText>
        </w:r>
        <w:r w:rsidDel="006C2617">
          <w:fldChar w:fldCharType="end"/>
        </w:r>
      </w:del>
      <w:r>
        <w:t>.</w:t>
      </w:r>
    </w:p>
    <w:p w14:paraId="2CDD1251" w14:textId="2490D58D" w:rsidR="00CD4F20" w:rsidDel="00EA2191" w:rsidRDefault="00CD4F20" w:rsidP="00CD4F20">
      <w:pPr>
        <w:pStyle w:val="Heading3"/>
        <w:rPr>
          <w:del w:id="1356" w:author="Laurence Golding" w:date="2018-05-07T09:51:00Z"/>
        </w:rPr>
      </w:pPr>
      <w:bookmarkStart w:id="1357" w:name="_Ref511823664"/>
      <w:bookmarkStart w:id="1358" w:name="_Toc513213347"/>
      <w:del w:id="1359" w:author="Laurence Golding" w:date="2018-05-07T09:51:00Z">
        <w:r w:rsidDel="00EA2191">
          <w:delText>id property</w:delText>
        </w:r>
        <w:bookmarkEnd w:id="1357"/>
        <w:bookmarkEnd w:id="1358"/>
      </w:del>
    </w:p>
    <w:p w14:paraId="53570C20" w14:textId="2294246E" w:rsidR="009406B0" w:rsidRPr="009406B0" w:rsidDel="00EA2191" w:rsidRDefault="009406B0" w:rsidP="009406B0">
      <w:pPr>
        <w:rPr>
          <w:del w:id="1360" w:author="Laurence Golding" w:date="2018-05-07T09:51:00Z"/>
        </w:rPr>
      </w:pPr>
      <w:del w:id="1361" w:author="Laurence Golding" w:date="2018-05-07T09:51:00Z">
        <w:r w:rsidDel="00EA2191">
          <w:delText xml:space="preserve">A </w:delText>
        </w:r>
        <w:r w:rsidDel="00EA2191">
          <w:rPr>
            <w:rStyle w:val="CODEtemp"/>
          </w:rPr>
          <w:delText>graphTraversal</w:delText>
        </w:r>
        <w:r w:rsidDel="00EA2191">
          <w:delText xml:space="preserve"> object </w:delText>
        </w:r>
        <w:r w:rsidDel="00EA2191">
          <w:rPr>
            <w:b/>
          </w:rPr>
          <w:delText>MAY</w:delText>
        </w:r>
        <w:r w:rsidDel="00EA2191">
          <w:delText xml:space="preserve"> contain a property named </w:delText>
        </w:r>
        <w:r w:rsidDel="00EA2191">
          <w:rPr>
            <w:rStyle w:val="CODEtemp"/>
          </w:rPr>
          <w:delText>id</w:delText>
        </w:r>
        <w:r w:rsidDel="00EA2191">
          <w:delText xml:space="preserve"> whose value is a string that uniquely identifies this graph traversal within its containing </w:delText>
        </w:r>
        <w:r w:rsidDel="00EA2191">
          <w:rPr>
            <w:rStyle w:val="CODEtemp"/>
          </w:rPr>
          <w:delText>result</w:delText>
        </w:r>
        <w:r w:rsidDel="00EA2191">
          <w:delText xml:space="preserve"> object (§</w:delText>
        </w:r>
        <w:r w:rsidDel="00EA2191">
          <w:fldChar w:fldCharType="begin"/>
        </w:r>
        <w:r w:rsidDel="00EA2191">
          <w:delInstrText xml:space="preserve"> REF _Ref493350984 \r \h </w:delInstrText>
        </w:r>
        <w:r w:rsidDel="00EA2191">
          <w:fldChar w:fldCharType="separate"/>
        </w:r>
        <w:r w:rsidR="00FA7AFB" w:rsidDel="00EA2191">
          <w:delText>3.19</w:delText>
        </w:r>
        <w:r w:rsidDel="00EA2191">
          <w:fldChar w:fldCharType="end"/>
        </w:r>
        <w:r w:rsidDel="00EA2191">
          <w:delText>).</w:delText>
        </w:r>
      </w:del>
    </w:p>
    <w:p w14:paraId="69BF4E4E" w14:textId="332F5E8E" w:rsidR="00CD4F20" w:rsidRDefault="00CD4F20" w:rsidP="00CD4F20">
      <w:pPr>
        <w:pStyle w:val="Heading3"/>
      </w:pPr>
      <w:bookmarkStart w:id="1362" w:name="_Ref511823337"/>
      <w:bookmarkStart w:id="1363" w:name="_Toc513213348"/>
      <w:r>
        <w:t>graphId property</w:t>
      </w:r>
      <w:bookmarkEnd w:id="1362"/>
      <w:bookmarkEnd w:id="1363"/>
    </w:p>
    <w:p w14:paraId="569BEBAE" w14:textId="25B382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w:t>
      </w:r>
      <w:del w:id="1364" w:author="Laurence Golding" w:date="2018-05-07T14:03:00Z">
        <w:r w:rsidDel="0026707B">
          <w:delText>being traversed</w:delText>
        </w:r>
      </w:del>
      <w:ins w:id="1365" w:author="Laurence Golding" w:date="2018-05-07T14:03:00Z">
        <w:r w:rsidR="0026707B">
          <w:t>in which the traversal starts</w:t>
        </w:r>
      </w:ins>
      <w:r>
        <w:t>.</w:t>
      </w:r>
    </w:p>
    <w:p w14:paraId="3B4B2F13" w14:textId="048A270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w:t>
      </w:r>
      <w:commentRangeStart w:id="1366"/>
      <w:ins w:id="1367" w:author="Laurence Golding" w:date="2018-05-07T14:14:00Z">
        <w:r w:rsidR="00687063">
          <w:t>a</w:t>
        </w:r>
      </w:ins>
      <w:commentRangeEnd w:id="1366"/>
      <w:ins w:id="1368" w:author="Laurence Golding" w:date="2018-05-07T14:16:00Z">
        <w:r w:rsidR="00687063">
          <w:rPr>
            <w:rStyle w:val="CommentReference"/>
          </w:rPr>
          <w:commentReference w:id="1366"/>
        </w:r>
      </w:ins>
      <w:ins w:id="1369" w:author="Laurence Golding" w:date="2018-05-07T14:14:00Z">
        <w:r w:rsidR="00687063">
          <w:t xml:space="preserve"> graph defined at the run </w:t>
        </w:r>
      </w:ins>
      <w:ins w:id="1370" w:author="Laurence Golding" w:date="2018-05-07T14:13:00Z">
        <w:r w:rsidR="00687063">
          <w:t xml:space="preserve">level in </w:t>
        </w:r>
        <w:r w:rsidR="00687063">
          <w:rPr>
            <w:rStyle w:val="CODEtemp"/>
          </w:rPr>
          <w:t>run.graphs</w:t>
        </w:r>
        <w:r w:rsidR="00687063">
          <w:t xml:space="preserve"> (§</w:t>
        </w:r>
        <w:r w:rsidR="00687063">
          <w:fldChar w:fldCharType="begin"/>
        </w:r>
        <w:r w:rsidR="00687063">
          <w:instrText xml:space="preserve"> REF _Ref511820652 \r \h  \* MERGEFORMAT </w:instrText>
        </w:r>
      </w:ins>
      <w:ins w:id="1371" w:author="Laurence Golding" w:date="2018-05-07T14:13:00Z">
        <w:r w:rsidR="00687063">
          <w:fldChar w:fldCharType="separate"/>
        </w:r>
        <w:r w:rsidR="00687063">
          <w:t>3.11.14</w:t>
        </w:r>
        <w:r w:rsidR="00687063">
          <w:fldChar w:fldCharType="end"/>
        </w:r>
        <w:r w:rsidR="00687063">
          <w:t>),</w:t>
        </w:r>
      </w:ins>
      <w:ins w:id="1372" w:author="Laurence Golding" w:date="2018-05-07T14:14:00Z">
        <w:r w:rsidR="00687063">
          <w:t xml:space="preserve"> or</w:t>
        </w:r>
        <w:r w:rsidR="00687063">
          <w:rPr>
            <w:rStyle w:val="CODEtemp"/>
          </w:rPr>
          <w:t xml:space="preserve"> </w:t>
        </w:r>
      </w:ins>
      <w:ins w:id="1373" w:author="Laurence Golding" w:date="2018-05-07T14:13:00Z">
        <w:r w:rsidR="00687063">
          <w:t>at the result level in</w:t>
        </w:r>
      </w:ins>
      <w:ins w:id="1374" w:author="Laurence Golding" w:date="2018-05-07T14:21:00Z">
        <w:r w:rsidR="00687063">
          <w:t xml:space="preserve"> the</w:t>
        </w:r>
      </w:ins>
      <w:ins w:id="1375" w:author="Laurence Golding" w:date="2018-05-07T14:13:00Z">
        <w:r w:rsidR="00687063">
          <w:t xml:space="preserve"> </w:t>
        </w:r>
        <w:r w:rsidR="00687063">
          <w:rPr>
            <w:rStyle w:val="CODEtemp"/>
          </w:rPr>
          <w:t>graphs</w:t>
        </w:r>
        <w:r w:rsidR="00687063">
          <w:t xml:space="preserve"> </w:t>
        </w:r>
      </w:ins>
      <w:ins w:id="1376" w:author="Laurence Golding" w:date="2018-05-07T14:21:00Z">
        <w:r w:rsidR="00687063">
          <w:t xml:space="preserve">property </w:t>
        </w:r>
      </w:ins>
      <w:ins w:id="1377" w:author="Laurence Golding" w:date="2018-05-07T14:13:00Z">
        <w:r w:rsidR="00687063">
          <w:t>(§</w:t>
        </w:r>
        <w:r w:rsidR="00687063">
          <w:fldChar w:fldCharType="begin"/>
        </w:r>
        <w:r w:rsidR="00687063">
          <w:instrText xml:space="preserve"> REF _Ref511820702 \r \h  \* MERGEFORMAT </w:instrText>
        </w:r>
      </w:ins>
      <w:ins w:id="1378" w:author="Laurence Golding" w:date="2018-05-07T14:13:00Z">
        <w:r w:rsidR="00687063">
          <w:fldChar w:fldCharType="separate"/>
        </w:r>
        <w:r w:rsidR="00687063">
          <w:t>3.19.13</w:t>
        </w:r>
        <w:r w:rsidR="00687063">
          <w:fldChar w:fldCharType="end"/>
        </w:r>
        <w:r w:rsidR="00687063">
          <w:t>)</w:t>
        </w:r>
      </w:ins>
      <w:ins w:id="1379" w:author="Laurence Golding" w:date="2018-05-07T14:14:00Z">
        <w:r w:rsidR="00687063">
          <w:t xml:space="preserve"> </w:t>
        </w:r>
      </w:ins>
      <w:ins w:id="1380" w:author="Laurence Golding" w:date="2018-05-07T14:21:00Z">
        <w:r w:rsidR="00687063">
          <w:t>of</w:t>
        </w:r>
      </w:ins>
      <w:ins w:id="1381" w:author="Laurence Golding" w:date="2018-05-07T14:14:00Z">
        <w:r w:rsidR="00687063">
          <w:t xml:space="preserve"> the containing </w:t>
        </w:r>
        <w:r w:rsidR="00687063" w:rsidRPr="00687063">
          <w:rPr>
            <w:rStyle w:val="CODEtemp"/>
          </w:rPr>
          <w:t>result</w:t>
        </w:r>
        <w:r w:rsidR="00687063">
          <w:t xml:space="preserve"> object</w:t>
        </w:r>
      </w:ins>
      <w:ins w:id="1382" w:author="Laurence Golding" w:date="2018-05-07T14:15:00Z">
        <w:r w:rsidR="00687063">
          <w:t xml:space="preserve"> (§</w:t>
        </w:r>
        <w:r w:rsidR="00687063">
          <w:fldChar w:fldCharType="begin"/>
        </w:r>
        <w:r w:rsidR="00687063">
          <w:instrText xml:space="preserve"> REF _Ref493350984 \r \h </w:instrText>
        </w:r>
      </w:ins>
      <w:ins w:id="1383" w:author="Laurence Golding" w:date="2018-05-07T14:15:00Z">
        <w:r w:rsidR="00687063">
          <w:fldChar w:fldCharType="separate"/>
        </w:r>
        <w:r w:rsidR="00687063">
          <w:t>3.19</w:t>
        </w:r>
        <w:r w:rsidR="00687063">
          <w:fldChar w:fldCharType="end"/>
        </w:r>
        <w:r w:rsidR="00687063">
          <w:t>)</w:t>
        </w:r>
      </w:ins>
      <w:del w:id="1384" w:author="Laurence Golding" w:date="2018-05-07T14:15:00Z">
        <w:r w:rsidDel="00687063">
          <w:delText xml:space="preserve">a </w:delText>
        </w:r>
        <w:r w:rsidDel="00687063">
          <w:rPr>
            <w:rStyle w:val="CODEtemp"/>
          </w:rPr>
          <w:delText>graph</w:delText>
        </w:r>
        <w:r w:rsidDel="00687063">
          <w:delText xml:space="preserve"> object that occurs in the </w:delText>
        </w:r>
        <w:r w:rsidDel="00687063">
          <w:rPr>
            <w:rStyle w:val="CODEtemp"/>
          </w:rPr>
          <w:delText>graphs</w:delText>
        </w:r>
        <w:r w:rsidDel="00687063">
          <w:delText xml:space="preserve"> property (§</w:delText>
        </w:r>
        <w:r w:rsidDel="00687063">
          <w:fldChar w:fldCharType="begin"/>
        </w:r>
        <w:r w:rsidDel="00687063">
          <w:delInstrText xml:space="preserve"> REF _Ref511820702 \r \h </w:delInstrText>
        </w:r>
        <w:r w:rsidDel="00687063">
          <w:fldChar w:fldCharType="separate"/>
        </w:r>
        <w:r w:rsidR="00FA7AFB" w:rsidDel="00687063">
          <w:delText>3.19.13</w:delText>
        </w:r>
        <w:r w:rsidDel="00687063">
          <w:fldChar w:fldCharType="end"/>
        </w:r>
        <w:r w:rsidDel="00687063">
          <w:delText xml:space="preserve">) of the containing </w:delText>
        </w:r>
        <w:r w:rsidDel="00687063">
          <w:rPr>
            <w:rStyle w:val="CODEtemp"/>
          </w:rPr>
          <w:delText>result</w:delText>
        </w:r>
        <w:r w:rsidDel="00687063">
          <w:delText xml:space="preserve"> object (§</w:delText>
        </w:r>
        <w:r w:rsidDel="00687063">
          <w:fldChar w:fldCharType="begin"/>
        </w:r>
        <w:r w:rsidDel="00687063">
          <w:delInstrText xml:space="preserve"> REF _Ref493350984 \r \h </w:delInstrText>
        </w:r>
        <w:r w:rsidDel="00687063">
          <w:fldChar w:fldCharType="separate"/>
        </w:r>
        <w:r w:rsidR="00FA7AFB" w:rsidDel="00687063">
          <w:delText>3.19</w:delText>
        </w:r>
        <w:r w:rsidDel="00687063">
          <w:fldChar w:fldCharType="end"/>
        </w:r>
        <w:r w:rsidDel="00687063">
          <w:delText xml:space="preserve">), or the </w:delText>
        </w:r>
        <w:r w:rsidDel="00687063">
          <w:rPr>
            <w:rStyle w:val="CODEtemp"/>
          </w:rPr>
          <w:delText>id</w:delText>
        </w:r>
        <w:r w:rsidDel="00687063">
          <w:delText xml:space="preserve"> of a </w:delText>
        </w:r>
        <w:r w:rsidDel="00687063">
          <w:rPr>
            <w:rStyle w:val="CODEtemp"/>
          </w:rPr>
          <w:delText>graph</w:delText>
        </w:r>
        <w:r w:rsidDel="00687063">
          <w:delText xml:space="preserve"> object that occurs in the </w:delText>
        </w:r>
        <w:r w:rsidDel="00687063">
          <w:rPr>
            <w:rStyle w:val="CODEtemp"/>
          </w:rPr>
          <w:delText>graphs</w:delText>
        </w:r>
        <w:r w:rsidDel="00687063">
          <w:delText xml:space="preserve"> property (§</w:delText>
        </w:r>
        <w:r w:rsidR="00C20C7A" w:rsidDel="00687063">
          <w:fldChar w:fldCharType="begin"/>
        </w:r>
        <w:r w:rsidR="00C20C7A" w:rsidDel="00687063">
          <w:delInstrText xml:space="preserve"> REF _Ref511820652 \r \h </w:delInstrText>
        </w:r>
        <w:r w:rsidR="00C20C7A" w:rsidDel="00687063">
          <w:fldChar w:fldCharType="separate"/>
        </w:r>
        <w:r w:rsidR="00FA7AFB" w:rsidDel="00687063">
          <w:delText>3.11.14</w:delText>
        </w:r>
        <w:r w:rsidR="00C20C7A" w:rsidDel="00687063">
          <w:fldChar w:fldCharType="end"/>
        </w:r>
        <w:r w:rsidDel="00687063">
          <w:delText xml:space="preserve">) of the containing </w:delText>
        </w:r>
        <w:r w:rsidDel="00687063">
          <w:rPr>
            <w:rStyle w:val="CODEtemp"/>
          </w:rPr>
          <w:delText>run</w:delText>
        </w:r>
        <w:r w:rsidDel="00687063">
          <w:delText xml:space="preserve"> </w:delText>
        </w:r>
        <w:r w:rsidR="00C20C7A" w:rsidDel="00687063">
          <w:delText xml:space="preserve">object </w:delText>
        </w:r>
        <w:r w:rsidDel="00687063">
          <w:delText>(</w:delText>
        </w:r>
        <w:r w:rsidR="00C20C7A" w:rsidDel="00687063">
          <w:delText>§</w:delText>
        </w:r>
        <w:r w:rsidDel="00687063">
          <w:fldChar w:fldCharType="begin"/>
        </w:r>
        <w:r w:rsidDel="00687063">
          <w:delInstrText xml:space="preserve"> REF _Ref493349997 \r \h </w:delInstrText>
        </w:r>
        <w:r w:rsidDel="00687063">
          <w:fldChar w:fldCharType="separate"/>
        </w:r>
        <w:r w:rsidR="00FA7AFB" w:rsidDel="00687063">
          <w:delText>3.11</w:delText>
        </w:r>
        <w:r w:rsidDel="00687063">
          <w:fldChar w:fldCharType="end"/>
        </w:r>
        <w:r w:rsidDel="00687063">
          <w:delText>)</w:delText>
        </w:r>
      </w:del>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385" w:name="_Toc513213349"/>
      <w:r>
        <w:t>description property</w:t>
      </w:r>
      <w:bookmarkEnd w:id="1385"/>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1386" w:name="_Ref511823179"/>
      <w:bookmarkStart w:id="1387" w:name="_Toc513213350"/>
      <w:r>
        <w:t>initialState property</w:t>
      </w:r>
      <w:bookmarkEnd w:id="1386"/>
      <w:bookmarkEnd w:id="1387"/>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1388" w:name="_Ref511822614"/>
      <w:bookmarkStart w:id="1389" w:name="_Toc513213351"/>
      <w:r>
        <w:t>edgeTraversals property</w:t>
      </w:r>
      <w:bookmarkEnd w:id="1388"/>
      <w:bookmarkEnd w:id="1389"/>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308B226F"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ins w:id="1390" w:author="Laurence Golding" w:date="2018-05-10T12:27:00Z">
        <w:r w:rsidR="005E4613">
          <w:t xml:space="preserve"> in the array</w:t>
        </w:r>
      </w:ins>
      <w:r>
        <w:t>.</w:t>
      </w:r>
    </w:p>
    <w:p w14:paraId="22408C2A" w14:textId="55E90515" w:rsidR="009D3174" w:rsidDel="00687063" w:rsidRDefault="009D3174" w:rsidP="009D3174">
      <w:pPr>
        <w:pStyle w:val="Note"/>
        <w:rPr>
          <w:del w:id="1391" w:author="Laurence Golding" w:date="2018-05-07T14:26:00Z"/>
        </w:rPr>
      </w:pPr>
      <w:del w:id="1392" w:author="Laurence Golding" w:date="2018-05-07T14:26:00Z">
        <w:r w:rsidDel="00687063">
          <w:delText xml:space="preserve">EXAMPLE: In this example, the </w:delText>
        </w:r>
        <w:r w:rsidDel="00687063">
          <w:rPr>
            <w:rStyle w:val="CODEtemp"/>
          </w:rPr>
          <w:delText>graphTraversal</w:delText>
        </w:r>
        <w:r w:rsidDel="00687063">
          <w:delText xml:space="preserve"> contains two </w:delText>
        </w:r>
        <w:r w:rsidDel="00687063">
          <w:rPr>
            <w:rStyle w:val="CODEtemp"/>
          </w:rPr>
          <w:delText>edgeTraversal</w:delText>
        </w:r>
        <w:r w:rsidDel="00687063">
          <w:delText xml:space="preserve"> objects. The id of the first traversed edge is </w:delText>
        </w:r>
        <w:r w:rsidDel="00687063">
          <w:rPr>
            <w:rStyle w:val="CODEtemp"/>
          </w:rPr>
          <w:delText>"e1"</w:delText>
        </w:r>
        <w:r w:rsidDel="00687063">
          <w:delText xml:space="preserve">, which connects node </w:delText>
        </w:r>
        <w:r w:rsidDel="00687063">
          <w:rPr>
            <w:rStyle w:val="CODEtemp"/>
          </w:rPr>
          <w:delText>"n1"</w:delText>
        </w:r>
        <w:r w:rsidDel="00687063">
          <w:delText xml:space="preserve"> to node </w:delText>
        </w:r>
        <w:r w:rsidDel="00687063">
          <w:rPr>
            <w:rStyle w:val="CODEtemp"/>
          </w:rPr>
          <w:delText>"n2"</w:delText>
        </w:r>
        <w:r w:rsidDel="00687063">
          <w:delText xml:space="preserve">. The id of the second traversed edge is </w:delText>
        </w:r>
        <w:r w:rsidDel="00687063">
          <w:rPr>
            <w:rStyle w:val="CODEtemp"/>
          </w:rPr>
          <w:delText>"e3"</w:delText>
        </w:r>
        <w:r w:rsidDel="00687063">
          <w:delText xml:space="preserve">, which connects node </w:delText>
        </w:r>
        <w:r w:rsidDel="00687063">
          <w:rPr>
            <w:rStyle w:val="CODEtemp"/>
          </w:rPr>
          <w:delText>"n2"</w:delText>
        </w:r>
        <w:r w:rsidDel="00687063">
          <w:delText xml:space="preserve"> to node </w:delText>
        </w:r>
        <w:r w:rsidDel="00687063">
          <w:rPr>
            <w:rStyle w:val="CODEtemp"/>
          </w:rPr>
          <w:delText>"n4"</w:delText>
        </w:r>
        <w:r w:rsidDel="00687063">
          <w:delText>. This is a valid graph traversal because the target node of each traversed edge is the source node of the next.</w:delText>
        </w:r>
      </w:del>
    </w:p>
    <w:p w14:paraId="214DFDA7" w14:textId="37E61E63" w:rsidR="009D3174" w:rsidDel="0096355A" w:rsidRDefault="009D3174" w:rsidP="009D3174">
      <w:pPr>
        <w:pStyle w:val="Note"/>
        <w:rPr>
          <w:del w:id="1393" w:author="Laurence Golding" w:date="2018-05-09T15:56:00Z"/>
          <w:moveFrom w:id="1394" w:author="Laurence Golding" w:date="2018-05-07T14:24:00Z"/>
        </w:rPr>
      </w:pPr>
      <w:moveFromRangeStart w:id="1395" w:author="Laurence Golding" w:date="2018-05-07T14:24:00Z" w:name="move513466395"/>
      <w:moveFrom w:id="1396" w:author="Laurence Golding" w:date="2018-05-07T14:24:00Z">
        <w:del w:id="1397" w:author="Laurence Golding" w:date="2018-05-09T15:56:00Z">
          <w:r w:rsidDel="0096355A">
            <w:delText xml:space="preserve">This example also demonstrates the usage of </w:delText>
          </w:r>
          <w:r w:rsidDel="0096355A">
            <w:rPr>
              <w:rStyle w:val="CODEtemp"/>
            </w:rPr>
            <w:delText>graphTraversal.initialState</w:delText>
          </w:r>
          <w:r w:rsidDel="0096355A">
            <w:delText xml:space="preserve"> (§</w:delText>
          </w:r>
          <w:r w:rsidDel="0096355A">
            <w:fldChar w:fldCharType="begin"/>
          </w:r>
          <w:r w:rsidDel="0096355A">
            <w:delInstrText xml:space="preserve"> REF _Ref511823179 \r \h </w:delInstrText>
          </w:r>
        </w:del>
      </w:moveFrom>
      <w:del w:id="1398" w:author="Laurence Golding" w:date="2018-05-07T14:24:00Z"/>
      <w:moveFrom w:id="1399" w:author="Laurence Golding" w:date="2018-05-07T14:24:00Z">
        <w:del w:id="1400" w:author="Laurence Golding" w:date="2018-05-09T15:56:00Z">
          <w:r w:rsidDel="0096355A">
            <w:fldChar w:fldCharType="separate"/>
          </w:r>
          <w:r w:rsidR="00FA7AFB" w:rsidDel="0096355A">
            <w:delText>3.30.5</w:delText>
          </w:r>
          <w:r w:rsidDel="0096355A">
            <w:fldChar w:fldCharType="end"/>
          </w:r>
          <w:r w:rsidDel="0096355A">
            <w:delText xml:space="preserve">) and </w:delText>
          </w:r>
          <w:r w:rsidDel="0096355A">
            <w:rPr>
              <w:rStyle w:val="CODEtemp"/>
            </w:rPr>
            <w:delText>edgeTraversal.finalState</w:delText>
          </w:r>
          <w:r w:rsidDel="0096355A">
            <w:delText xml:space="preserve"> (§</w:delText>
          </w:r>
          <w:r w:rsidDel="0096355A">
            <w:fldChar w:fldCharType="begin"/>
          </w:r>
          <w:r w:rsidDel="0096355A">
            <w:delInstrText xml:space="preserve"> REF _Ref511823070 \r \h </w:delInstrText>
          </w:r>
        </w:del>
      </w:moveFrom>
      <w:del w:id="1401" w:author="Laurence Golding" w:date="2018-05-07T14:24:00Z"/>
      <w:moveFrom w:id="1402" w:author="Laurence Golding" w:date="2018-05-07T14:24:00Z">
        <w:del w:id="1403" w:author="Laurence Golding" w:date="2018-05-09T15:56:00Z">
          <w:r w:rsidDel="0096355A">
            <w:fldChar w:fldCharType="separate"/>
          </w:r>
          <w:r w:rsidR="00FA7AFB" w:rsidDel="0096355A">
            <w:delText>3.31.4</w:delText>
          </w:r>
          <w:r w:rsidDel="0096355A">
            <w:fldChar w:fldCharType="end"/>
          </w:r>
          <w:r w:rsidDel="0096355A">
            <w:delText>).</w:delText>
          </w:r>
        </w:del>
      </w:moveFrom>
    </w:p>
    <w:moveFromRangeEnd w:id="1395"/>
    <w:p w14:paraId="5B5FE959" w14:textId="4D220563" w:rsidR="00687063" w:rsidDel="0096355A" w:rsidRDefault="00687063" w:rsidP="00687063">
      <w:pPr>
        <w:pStyle w:val="Note"/>
        <w:rPr>
          <w:del w:id="1404" w:author="Laurence Golding" w:date="2018-05-09T15:56:00Z"/>
          <w:moveTo w:id="1405" w:author="Laurence Golding" w:date="2018-05-07T14:24:00Z"/>
        </w:rPr>
      </w:pPr>
      <w:moveToRangeStart w:id="1406" w:author="Laurence Golding" w:date="2018-05-07T14:24:00Z" w:name="move513466395"/>
      <w:moveTo w:id="1407" w:author="Laurence Golding" w:date="2018-05-07T14:24:00Z">
        <w:del w:id="1408" w:author="Laurence Golding" w:date="2018-05-09T15:56:00Z">
          <w:r w:rsidDel="0096355A">
            <w:delText xml:space="preserve">This example also demonstrates the usage of </w:delText>
          </w:r>
          <w:r w:rsidDel="0096355A">
            <w:rPr>
              <w:rStyle w:val="CODEtemp"/>
            </w:rPr>
            <w:delText>graphTraversal.initialState</w:delText>
          </w:r>
          <w:r w:rsidDel="0096355A">
            <w:delText xml:space="preserve"> (§</w:delText>
          </w:r>
          <w:r w:rsidDel="0096355A">
            <w:fldChar w:fldCharType="begin"/>
          </w:r>
          <w:r w:rsidDel="0096355A">
            <w:delInstrText xml:space="preserve"> REF _Ref511823179 \r \h </w:delInstrText>
          </w:r>
        </w:del>
      </w:moveTo>
      <w:del w:id="1409" w:author="Laurence Golding" w:date="2018-05-09T15:56:00Z"/>
      <w:moveTo w:id="1410" w:author="Laurence Golding" w:date="2018-05-07T14:24:00Z">
        <w:del w:id="1411" w:author="Laurence Golding" w:date="2018-05-09T15:56:00Z">
          <w:r w:rsidDel="0096355A">
            <w:fldChar w:fldCharType="separate"/>
          </w:r>
        </w:del>
        <w:del w:id="1412" w:author="Laurence Golding" w:date="2018-05-07T14:33:00Z">
          <w:r w:rsidDel="00E74127">
            <w:delText>3.30.5</w:delText>
          </w:r>
        </w:del>
        <w:del w:id="1413" w:author="Laurence Golding" w:date="2018-05-09T15:56:00Z">
          <w:r w:rsidDel="0096355A">
            <w:fldChar w:fldCharType="end"/>
          </w:r>
          <w:r w:rsidDel="0096355A">
            <w:delText xml:space="preserve">) and </w:delText>
          </w:r>
          <w:r w:rsidDel="0096355A">
            <w:rPr>
              <w:rStyle w:val="CODEtemp"/>
            </w:rPr>
            <w:delText>edgeTraversal.finalState</w:delText>
          </w:r>
          <w:r w:rsidDel="0096355A">
            <w:delText xml:space="preserve"> (§</w:delText>
          </w:r>
          <w:r w:rsidDel="0096355A">
            <w:fldChar w:fldCharType="begin"/>
          </w:r>
          <w:r w:rsidDel="0096355A">
            <w:delInstrText xml:space="preserve"> REF _Ref511823070 \r \h </w:delInstrText>
          </w:r>
        </w:del>
      </w:moveTo>
      <w:del w:id="1414" w:author="Laurence Golding" w:date="2018-05-09T15:56:00Z"/>
      <w:moveTo w:id="1415" w:author="Laurence Golding" w:date="2018-05-07T14:24:00Z">
        <w:del w:id="1416" w:author="Laurence Golding" w:date="2018-05-09T15:56:00Z">
          <w:r w:rsidDel="0096355A">
            <w:fldChar w:fldCharType="end"/>
          </w:r>
          <w:r w:rsidDel="0096355A">
            <w:delText>).</w:delText>
          </w:r>
        </w:del>
      </w:moveTo>
    </w:p>
    <w:p w14:paraId="1C0A1BEB" w14:textId="09450471" w:rsidR="00E74127" w:rsidDel="0096355A" w:rsidRDefault="00E74127" w:rsidP="00E74127">
      <w:pPr>
        <w:pStyle w:val="Codesmall"/>
        <w:rPr>
          <w:del w:id="1417" w:author="Laurence Golding" w:date="2018-05-09T15:56:00Z"/>
          <w:moveTo w:id="1418" w:author="Laurence Golding" w:date="2018-05-07T14:32:00Z"/>
        </w:rPr>
      </w:pPr>
      <w:moveToRangeStart w:id="1419" w:author="Laurence Golding" w:date="2018-05-07T14:32:00Z" w:name="move513466890"/>
      <w:moveToRangeEnd w:id="1406"/>
    </w:p>
    <w:p w14:paraId="4ADDB8B9" w14:textId="0371F473" w:rsidR="00E74127" w:rsidDel="0096355A" w:rsidRDefault="00E74127" w:rsidP="00E74127">
      <w:pPr>
        <w:pStyle w:val="Codesmall"/>
        <w:rPr>
          <w:del w:id="1420" w:author="Laurence Golding" w:date="2018-05-09T15:56:00Z"/>
          <w:moveTo w:id="1421" w:author="Laurence Golding" w:date="2018-05-07T14:32:00Z"/>
        </w:rPr>
      </w:pPr>
      <w:moveTo w:id="1422" w:author="Laurence Golding" w:date="2018-05-07T14:32:00Z">
        <w:del w:id="1423" w:author="Laurence Golding" w:date="2018-05-09T15:56:00Z">
          <w:r w:rsidDel="0096355A">
            <w:delText xml:space="preserve">      "initialState": {                      # See §</w:delText>
          </w:r>
          <w:r w:rsidDel="0096355A">
            <w:fldChar w:fldCharType="begin"/>
          </w:r>
          <w:r w:rsidDel="0096355A">
            <w:delInstrText xml:space="preserve"> REF _Ref511823179 \r \h </w:delInstrText>
          </w:r>
        </w:del>
      </w:moveTo>
      <w:del w:id="1424" w:author="Laurence Golding" w:date="2018-05-09T15:56:00Z"/>
      <w:moveTo w:id="1425" w:author="Laurence Golding" w:date="2018-05-07T14:32:00Z">
        <w:del w:id="1426" w:author="Laurence Golding" w:date="2018-05-09T15:56:00Z">
          <w:r w:rsidDel="0096355A">
            <w:fldChar w:fldCharType="separate"/>
          </w:r>
          <w:r w:rsidDel="0096355A">
            <w:delText>3.30.5</w:delText>
          </w:r>
          <w:r w:rsidDel="0096355A">
            <w:fldChar w:fldCharType="end"/>
          </w:r>
          <w:r w:rsidDel="0096355A">
            <w:delText>.</w:delText>
          </w:r>
        </w:del>
      </w:moveTo>
    </w:p>
    <w:p w14:paraId="37046D72" w14:textId="45BB9221" w:rsidR="00E74127" w:rsidDel="0096355A" w:rsidRDefault="00E74127" w:rsidP="00E74127">
      <w:pPr>
        <w:pStyle w:val="Codesmall"/>
        <w:rPr>
          <w:del w:id="1427" w:author="Laurence Golding" w:date="2018-05-09T15:56:00Z"/>
          <w:moveTo w:id="1428" w:author="Laurence Golding" w:date="2018-05-07T14:32:00Z"/>
        </w:rPr>
      </w:pPr>
      <w:moveTo w:id="1429" w:author="Laurence Golding" w:date="2018-05-07T14:32:00Z">
        <w:del w:id="1430" w:author="Laurence Golding" w:date="2018-05-09T15:56:00Z">
          <w:r w:rsidDel="0096355A">
            <w:delText xml:space="preserve">        "x": "1",</w:delText>
          </w:r>
        </w:del>
      </w:moveTo>
    </w:p>
    <w:p w14:paraId="3FE778E5" w14:textId="3E30F38D" w:rsidR="00E74127" w:rsidDel="0096355A" w:rsidRDefault="00E74127" w:rsidP="00E74127">
      <w:pPr>
        <w:pStyle w:val="Codesmall"/>
        <w:rPr>
          <w:del w:id="1431" w:author="Laurence Golding" w:date="2018-05-09T15:56:00Z"/>
          <w:moveTo w:id="1432" w:author="Laurence Golding" w:date="2018-05-07T14:32:00Z"/>
        </w:rPr>
      </w:pPr>
      <w:moveTo w:id="1433" w:author="Laurence Golding" w:date="2018-05-07T14:32:00Z">
        <w:del w:id="1434" w:author="Laurence Golding" w:date="2018-05-09T15:56:00Z">
          <w:r w:rsidDel="0096355A">
            <w:delText xml:space="preserve">        "y": "2",</w:delText>
          </w:r>
        </w:del>
      </w:moveTo>
    </w:p>
    <w:p w14:paraId="2E15B1CC" w14:textId="76FC30D3" w:rsidR="00E74127" w:rsidDel="0096355A" w:rsidRDefault="00E74127" w:rsidP="00E74127">
      <w:pPr>
        <w:pStyle w:val="Codesmall"/>
        <w:rPr>
          <w:del w:id="1435" w:author="Laurence Golding" w:date="2018-05-09T15:56:00Z"/>
          <w:moveTo w:id="1436" w:author="Laurence Golding" w:date="2018-05-07T14:32:00Z"/>
        </w:rPr>
      </w:pPr>
      <w:moveTo w:id="1437" w:author="Laurence Golding" w:date="2018-05-07T14:32:00Z">
        <w:del w:id="1438" w:author="Laurence Golding" w:date="2018-05-09T15:56:00Z">
          <w:r w:rsidDel="0096355A">
            <w:delText xml:space="preserve">        "x + y": "3”</w:delText>
          </w:r>
        </w:del>
      </w:moveTo>
    </w:p>
    <w:p w14:paraId="1152B954" w14:textId="43EA0F3B" w:rsidR="00E74127" w:rsidDel="0096355A" w:rsidRDefault="00E74127" w:rsidP="00E74127">
      <w:pPr>
        <w:pStyle w:val="Codesmall"/>
        <w:rPr>
          <w:del w:id="1439" w:author="Laurence Golding" w:date="2018-05-09T15:56:00Z"/>
          <w:moveTo w:id="1440" w:author="Laurence Golding" w:date="2018-05-07T14:32:00Z"/>
        </w:rPr>
      </w:pPr>
      <w:moveTo w:id="1441" w:author="Laurence Golding" w:date="2018-05-07T14:32:00Z">
        <w:del w:id="1442" w:author="Laurence Golding" w:date="2018-05-09T15:56:00Z">
          <w:r w:rsidDel="0096355A">
            <w:delText xml:space="preserve">      },</w:delText>
          </w:r>
        </w:del>
      </w:moveTo>
    </w:p>
    <w:moveToRangeEnd w:id="1419"/>
    <w:p w14:paraId="4808B3B4" w14:textId="40250D83" w:rsidR="009D3174" w:rsidDel="00687063" w:rsidRDefault="009D3174">
      <w:pPr>
        <w:pStyle w:val="Codesmall"/>
        <w:rPr>
          <w:del w:id="1443" w:author="Laurence Golding" w:date="2018-05-07T14:23:00Z"/>
        </w:rPr>
      </w:pPr>
      <w:del w:id="1444" w:author="Laurence Golding" w:date="2018-05-07T14:23:00Z">
        <w:r w:rsidDel="00687063">
          <w:delText>{                                            # A result object (§</w:delText>
        </w:r>
        <w:r w:rsidDel="00687063">
          <w:fldChar w:fldCharType="begin"/>
        </w:r>
        <w:r w:rsidDel="00687063">
          <w:delInstrText xml:space="preserve"> REF _Ref493350984 \r \h </w:delInstrText>
        </w:r>
        <w:r w:rsidDel="00687063">
          <w:fldChar w:fldCharType="separate"/>
        </w:r>
        <w:r w:rsidR="00FA7AFB" w:rsidDel="00687063">
          <w:delText>3.19</w:delText>
        </w:r>
        <w:r w:rsidDel="00687063">
          <w:fldChar w:fldCharType="end"/>
        </w:r>
        <w:r w:rsidDel="00687063">
          <w:delText>).</w:delText>
        </w:r>
      </w:del>
    </w:p>
    <w:p w14:paraId="10E2D789" w14:textId="351D4A6F" w:rsidR="009D3174" w:rsidDel="00687063" w:rsidRDefault="009D3174">
      <w:pPr>
        <w:pStyle w:val="Codesmall"/>
        <w:rPr>
          <w:del w:id="1445" w:author="Laurence Golding" w:date="2018-05-07T14:23:00Z"/>
        </w:rPr>
      </w:pPr>
      <w:del w:id="1446" w:author="Laurence Golding" w:date="2018-05-07T14:23:00Z">
        <w:r w:rsidDel="00687063">
          <w:delText xml:space="preserve">  "graphs": [                                # See §</w:delText>
        </w:r>
        <w:r w:rsidDel="00687063">
          <w:fldChar w:fldCharType="begin"/>
        </w:r>
        <w:r w:rsidDel="00687063">
          <w:delInstrText xml:space="preserve"> REF _Ref511820702 \r \h </w:delInstrText>
        </w:r>
        <w:r w:rsidDel="00687063">
          <w:fldChar w:fldCharType="separate"/>
        </w:r>
        <w:r w:rsidR="00FA7AFB" w:rsidDel="00687063">
          <w:delText>3.19.13</w:delText>
        </w:r>
        <w:r w:rsidDel="00687063">
          <w:fldChar w:fldCharType="end"/>
        </w:r>
        <w:r w:rsidDel="00687063">
          <w:delText>.</w:delText>
        </w:r>
      </w:del>
    </w:p>
    <w:p w14:paraId="69735FC2" w14:textId="75B3C867" w:rsidR="009D3174" w:rsidDel="00687063" w:rsidRDefault="009D3174">
      <w:pPr>
        <w:pStyle w:val="Codesmall"/>
        <w:rPr>
          <w:del w:id="1447" w:author="Laurence Golding" w:date="2018-05-07T14:23:00Z"/>
        </w:rPr>
      </w:pPr>
      <w:del w:id="1448" w:author="Laurence Golding" w:date="2018-05-07T14:23:00Z">
        <w:r w:rsidDel="00687063">
          <w:delText xml:space="preserve">    {                                        # A graph object (§</w:delText>
        </w:r>
        <w:r w:rsidDel="00687063">
          <w:fldChar w:fldCharType="begin"/>
        </w:r>
        <w:r w:rsidDel="00687063">
          <w:delInstrText xml:space="preserve"> REF _Ref511819945 \r \h </w:delInstrText>
        </w:r>
        <w:r w:rsidDel="00687063">
          <w:fldChar w:fldCharType="separate"/>
        </w:r>
        <w:r w:rsidR="00FA7AFB" w:rsidDel="00687063">
          <w:delText>3.27</w:delText>
        </w:r>
        <w:r w:rsidDel="00687063">
          <w:fldChar w:fldCharType="end"/>
        </w:r>
        <w:r w:rsidDel="00687063">
          <w:delText>).</w:delText>
        </w:r>
      </w:del>
    </w:p>
    <w:p w14:paraId="0A2D9023" w14:textId="64A110E8" w:rsidR="009D3174" w:rsidDel="00687063" w:rsidRDefault="009D3174">
      <w:pPr>
        <w:pStyle w:val="Codesmall"/>
        <w:rPr>
          <w:del w:id="1449" w:author="Laurence Golding" w:date="2018-05-07T14:23:00Z"/>
        </w:rPr>
      </w:pPr>
      <w:del w:id="1450" w:author="Laurence Golding" w:date="2018-05-07T14:23:00Z">
        <w:r w:rsidDel="00687063">
          <w:delText xml:space="preserve">      "id": "g1",                            # See §</w:delText>
        </w:r>
        <w:r w:rsidDel="00687063">
          <w:fldChar w:fldCharType="begin"/>
        </w:r>
        <w:r w:rsidDel="00687063">
          <w:delInstrText xml:space="preserve"> REF _Ref511822858 \r \h </w:delInstrText>
        </w:r>
        <w:r w:rsidDel="00687063">
          <w:fldChar w:fldCharType="separate"/>
        </w:r>
        <w:r w:rsidR="00FA7AFB" w:rsidDel="00687063">
          <w:delText>3.27.2</w:delText>
        </w:r>
        <w:r w:rsidDel="00687063">
          <w:fldChar w:fldCharType="end"/>
        </w:r>
        <w:r w:rsidDel="00687063">
          <w:delText>.</w:delText>
        </w:r>
      </w:del>
    </w:p>
    <w:p w14:paraId="10FF4F75" w14:textId="12127F82" w:rsidR="009D3174" w:rsidDel="00687063" w:rsidRDefault="009D3174">
      <w:pPr>
        <w:pStyle w:val="Codesmall"/>
        <w:rPr>
          <w:del w:id="1451" w:author="Laurence Golding" w:date="2018-05-07T14:23:00Z"/>
        </w:rPr>
      </w:pPr>
    </w:p>
    <w:p w14:paraId="2D97EC95" w14:textId="76864EE2" w:rsidR="009D3174" w:rsidDel="00687063" w:rsidRDefault="009D3174">
      <w:pPr>
        <w:pStyle w:val="Codesmall"/>
        <w:rPr>
          <w:del w:id="1452" w:author="Laurence Golding" w:date="2018-05-07T14:23:00Z"/>
        </w:rPr>
      </w:pPr>
      <w:del w:id="1453" w:author="Laurence Golding" w:date="2018-05-07T14:23:00Z">
        <w:r w:rsidDel="00687063">
          <w:delText xml:space="preserve">      "nodes": [                             # See §</w:delText>
        </w:r>
        <w:r w:rsidDel="00687063">
          <w:fldChar w:fldCharType="begin"/>
        </w:r>
        <w:r w:rsidDel="00687063">
          <w:delInstrText xml:space="preserve"> REF _Ref511823242 \r \h </w:delInstrText>
        </w:r>
        <w:r w:rsidDel="00687063">
          <w:fldChar w:fldCharType="separate"/>
        </w:r>
        <w:r w:rsidR="00FA7AFB" w:rsidDel="00687063">
          <w:delText>3.27.4</w:delText>
        </w:r>
        <w:r w:rsidDel="00687063">
          <w:fldChar w:fldCharType="end"/>
        </w:r>
        <w:r w:rsidDel="00687063">
          <w:delText>.</w:delText>
        </w:r>
      </w:del>
    </w:p>
    <w:p w14:paraId="385BE8FF" w14:textId="71B1F051" w:rsidR="009D3174" w:rsidDel="00687063" w:rsidRDefault="009D3174">
      <w:pPr>
        <w:pStyle w:val="Codesmall"/>
        <w:rPr>
          <w:del w:id="1454" w:author="Laurence Golding" w:date="2018-05-07T14:23:00Z"/>
        </w:rPr>
      </w:pPr>
      <w:del w:id="1455" w:author="Laurence Golding" w:date="2018-05-07T14:23:00Z">
        <w:r w:rsidDel="00687063">
          <w:delText xml:space="preserve">        { "id": "n1" },                      # A node object (§</w:delText>
        </w:r>
        <w:r w:rsidDel="00687063">
          <w:fldChar w:fldCharType="begin"/>
        </w:r>
        <w:r w:rsidDel="00687063">
          <w:delInstrText xml:space="preserve"> REF _Ref511821868 \r \h </w:delInstrText>
        </w:r>
        <w:r w:rsidDel="00687063">
          <w:fldChar w:fldCharType="separate"/>
        </w:r>
        <w:r w:rsidR="00FA7AFB" w:rsidDel="00687063">
          <w:delText>3.28</w:delText>
        </w:r>
        <w:r w:rsidDel="00687063">
          <w:fldChar w:fldCharType="end"/>
        </w:r>
        <w:r w:rsidDel="00687063">
          <w:delText>).</w:delText>
        </w:r>
      </w:del>
    </w:p>
    <w:p w14:paraId="39064273" w14:textId="5D02CB69" w:rsidR="009D3174" w:rsidDel="00687063" w:rsidRDefault="009D3174">
      <w:pPr>
        <w:pStyle w:val="Codesmall"/>
        <w:rPr>
          <w:del w:id="1456" w:author="Laurence Golding" w:date="2018-05-07T14:23:00Z"/>
        </w:rPr>
      </w:pPr>
      <w:del w:id="1457" w:author="Laurence Golding" w:date="2018-05-07T14:23:00Z">
        <w:r w:rsidDel="00687063">
          <w:delText xml:space="preserve">        { "id": "n2" },</w:delText>
        </w:r>
      </w:del>
    </w:p>
    <w:p w14:paraId="402FF804" w14:textId="4F427594" w:rsidR="009D3174" w:rsidDel="00687063" w:rsidRDefault="009D3174">
      <w:pPr>
        <w:pStyle w:val="Codesmall"/>
        <w:rPr>
          <w:del w:id="1458" w:author="Laurence Golding" w:date="2018-05-07T14:23:00Z"/>
        </w:rPr>
      </w:pPr>
      <w:del w:id="1459" w:author="Laurence Golding" w:date="2018-05-07T14:23:00Z">
        <w:r w:rsidDel="00687063">
          <w:delText xml:space="preserve">        { "id": "n3" },</w:delText>
        </w:r>
      </w:del>
    </w:p>
    <w:p w14:paraId="0B4A7AD0" w14:textId="43A580F6" w:rsidR="009D3174" w:rsidDel="00687063" w:rsidRDefault="009D3174">
      <w:pPr>
        <w:pStyle w:val="Codesmall"/>
        <w:rPr>
          <w:del w:id="1460" w:author="Laurence Golding" w:date="2018-05-07T14:23:00Z"/>
        </w:rPr>
      </w:pPr>
      <w:del w:id="1461" w:author="Laurence Golding" w:date="2018-05-07T14:23:00Z">
        <w:r w:rsidDel="00687063">
          <w:delText xml:space="preserve">        { "id": "n4" }</w:delText>
        </w:r>
      </w:del>
    </w:p>
    <w:p w14:paraId="43562A5F" w14:textId="3F51412C" w:rsidR="009D3174" w:rsidDel="00687063" w:rsidRDefault="009D3174">
      <w:pPr>
        <w:pStyle w:val="Codesmall"/>
        <w:rPr>
          <w:del w:id="1462" w:author="Laurence Golding" w:date="2018-05-07T14:23:00Z"/>
        </w:rPr>
      </w:pPr>
      <w:del w:id="1463" w:author="Laurence Golding" w:date="2018-05-07T14:23:00Z">
        <w:r w:rsidDel="00687063">
          <w:delText xml:space="preserve">      ],</w:delText>
        </w:r>
      </w:del>
    </w:p>
    <w:p w14:paraId="5BA449D0" w14:textId="2B3E0CBA" w:rsidR="009D3174" w:rsidDel="00687063" w:rsidRDefault="009D3174">
      <w:pPr>
        <w:pStyle w:val="Codesmall"/>
        <w:rPr>
          <w:del w:id="1464" w:author="Laurence Golding" w:date="2018-05-07T14:23:00Z"/>
        </w:rPr>
      </w:pPr>
    </w:p>
    <w:p w14:paraId="48B09F75" w14:textId="06C5FCCA" w:rsidR="009D3174" w:rsidDel="00687063" w:rsidRDefault="009D3174">
      <w:pPr>
        <w:pStyle w:val="Codesmall"/>
        <w:rPr>
          <w:del w:id="1465" w:author="Laurence Golding" w:date="2018-05-07T14:23:00Z"/>
        </w:rPr>
      </w:pPr>
      <w:del w:id="1466" w:author="Laurence Golding" w:date="2018-05-07T14:23:00Z">
        <w:r w:rsidDel="00687063">
          <w:delText xml:space="preserve">      "edges": [                             # See §</w:delText>
        </w:r>
        <w:r w:rsidDel="00687063">
          <w:fldChar w:fldCharType="begin"/>
        </w:r>
        <w:r w:rsidDel="00687063">
          <w:delInstrText xml:space="preserve"> REF _Ref511823263 \r \h </w:delInstrText>
        </w:r>
        <w:r w:rsidDel="00687063">
          <w:fldChar w:fldCharType="separate"/>
        </w:r>
        <w:r w:rsidR="00FA7AFB" w:rsidDel="00687063">
          <w:delText>3.27.5</w:delText>
        </w:r>
        <w:r w:rsidDel="00687063">
          <w:fldChar w:fldCharType="end"/>
        </w:r>
        <w:r w:rsidDel="00687063">
          <w:delText>.</w:delText>
        </w:r>
      </w:del>
    </w:p>
    <w:p w14:paraId="3AE21EC0" w14:textId="12E0E60D" w:rsidR="009D3174" w:rsidDel="00687063" w:rsidRDefault="009D3174">
      <w:pPr>
        <w:pStyle w:val="Codesmall"/>
        <w:rPr>
          <w:del w:id="1467" w:author="Laurence Golding" w:date="2018-05-07T14:23:00Z"/>
        </w:rPr>
      </w:pPr>
      <w:del w:id="1468" w:author="Laurence Golding" w:date="2018-05-07T14:23:00Z">
        <w:r w:rsidDel="00687063">
          <w:delText xml:space="preserve">        {                                    # An edge object (§</w:delText>
        </w:r>
        <w:r w:rsidDel="00687063">
          <w:fldChar w:fldCharType="begin"/>
        </w:r>
        <w:r w:rsidDel="00687063">
          <w:delInstrText xml:space="preserve"> REF _Ref511821891 \r \h </w:delInstrText>
        </w:r>
        <w:r w:rsidDel="00687063">
          <w:fldChar w:fldCharType="separate"/>
        </w:r>
        <w:r w:rsidR="00FA7AFB" w:rsidDel="00687063">
          <w:delText>3.29</w:delText>
        </w:r>
        <w:r w:rsidDel="00687063">
          <w:fldChar w:fldCharType="end"/>
        </w:r>
        <w:r w:rsidDel="00687063">
          <w:delText>).</w:delText>
        </w:r>
      </w:del>
    </w:p>
    <w:p w14:paraId="0FC27E06" w14:textId="702AB2AB" w:rsidR="009D3174" w:rsidDel="00687063" w:rsidRDefault="009D3174">
      <w:pPr>
        <w:pStyle w:val="Codesmall"/>
        <w:rPr>
          <w:del w:id="1469" w:author="Laurence Golding" w:date="2018-05-07T14:23:00Z"/>
        </w:rPr>
      </w:pPr>
      <w:del w:id="1470" w:author="Laurence Golding" w:date="2018-05-07T14:23:00Z">
        <w:r w:rsidDel="00687063">
          <w:delText xml:space="preserve">          "id": "e1",                        # See §</w:delText>
        </w:r>
        <w:r w:rsidDel="00687063">
          <w:fldChar w:fldCharType="begin"/>
        </w:r>
        <w:r w:rsidDel="00687063">
          <w:delInstrText xml:space="preserve"> REF _Ref511823280 \r \h </w:delInstrText>
        </w:r>
        <w:r w:rsidDel="00687063">
          <w:fldChar w:fldCharType="separate"/>
        </w:r>
        <w:r w:rsidR="00FA7AFB" w:rsidDel="00687063">
          <w:delText>3.29.2</w:delText>
        </w:r>
        <w:r w:rsidDel="00687063">
          <w:fldChar w:fldCharType="end"/>
        </w:r>
        <w:r w:rsidDel="00687063">
          <w:delText>.</w:delText>
        </w:r>
      </w:del>
    </w:p>
    <w:p w14:paraId="33697097" w14:textId="1DC588C0" w:rsidR="009D3174" w:rsidDel="00687063" w:rsidRDefault="009D3174">
      <w:pPr>
        <w:pStyle w:val="Codesmall"/>
        <w:rPr>
          <w:del w:id="1471" w:author="Laurence Golding" w:date="2018-05-07T14:23:00Z"/>
        </w:rPr>
      </w:pPr>
      <w:del w:id="1472" w:author="Laurence Golding" w:date="2018-05-07T14:23:00Z">
        <w:r w:rsidDel="00687063">
          <w:delText xml:space="preserve">          "sourceNodeId": "n1",              # See §</w:delText>
        </w:r>
        <w:r w:rsidDel="00687063">
          <w:fldChar w:fldCharType="begin"/>
        </w:r>
        <w:r w:rsidDel="00687063">
          <w:delInstrText xml:space="preserve"> REF _Ref511822214 \r \h </w:delInstrText>
        </w:r>
        <w:r w:rsidDel="00687063">
          <w:fldChar w:fldCharType="separate"/>
        </w:r>
        <w:r w:rsidR="00FA7AFB" w:rsidDel="00687063">
          <w:delText>3.29.4</w:delText>
        </w:r>
        <w:r w:rsidDel="00687063">
          <w:fldChar w:fldCharType="end"/>
        </w:r>
        <w:r w:rsidDel="00687063">
          <w:delText>.</w:delText>
        </w:r>
      </w:del>
    </w:p>
    <w:p w14:paraId="6F112479" w14:textId="0212EEFB" w:rsidR="009D3174" w:rsidDel="00687063" w:rsidRDefault="009D3174">
      <w:pPr>
        <w:pStyle w:val="Codesmall"/>
        <w:rPr>
          <w:del w:id="1473" w:author="Laurence Golding" w:date="2018-05-07T14:23:00Z"/>
        </w:rPr>
      </w:pPr>
      <w:del w:id="1474" w:author="Laurence Golding" w:date="2018-05-07T14:23:00Z">
        <w:r w:rsidDel="00687063">
          <w:delText xml:space="preserve">          "targetNodeId": "n2"               # See §</w:delText>
        </w:r>
        <w:r w:rsidDel="00687063">
          <w:fldChar w:fldCharType="begin"/>
        </w:r>
        <w:r w:rsidDel="00687063">
          <w:delInstrText xml:space="preserve"> REF _Ref511823298 \r \h </w:delInstrText>
        </w:r>
        <w:r w:rsidDel="00687063">
          <w:fldChar w:fldCharType="separate"/>
        </w:r>
        <w:r w:rsidR="00FA7AFB" w:rsidDel="00687063">
          <w:delText>3.29.5</w:delText>
        </w:r>
        <w:r w:rsidDel="00687063">
          <w:fldChar w:fldCharType="end"/>
        </w:r>
        <w:r w:rsidDel="00687063">
          <w:delText>.</w:delText>
        </w:r>
      </w:del>
    </w:p>
    <w:p w14:paraId="7FB12B11" w14:textId="2B66C95C" w:rsidR="009D3174" w:rsidDel="00687063" w:rsidRDefault="009D3174">
      <w:pPr>
        <w:pStyle w:val="Codesmall"/>
        <w:rPr>
          <w:del w:id="1475" w:author="Laurence Golding" w:date="2018-05-07T14:23:00Z"/>
        </w:rPr>
      </w:pPr>
      <w:del w:id="1476" w:author="Laurence Golding" w:date="2018-05-07T14:23:00Z">
        <w:r w:rsidDel="00687063">
          <w:delText xml:space="preserve">        },</w:delText>
        </w:r>
      </w:del>
    </w:p>
    <w:p w14:paraId="4ACE27C8" w14:textId="21478E6A" w:rsidR="009D3174" w:rsidDel="00687063" w:rsidRDefault="009D3174">
      <w:pPr>
        <w:pStyle w:val="Codesmall"/>
        <w:rPr>
          <w:del w:id="1477" w:author="Laurence Golding" w:date="2018-05-07T14:23:00Z"/>
        </w:rPr>
      </w:pPr>
      <w:del w:id="1478" w:author="Laurence Golding" w:date="2018-05-07T14:23:00Z">
        <w:r w:rsidDel="00687063">
          <w:delText xml:space="preserve">        {</w:delText>
        </w:r>
      </w:del>
    </w:p>
    <w:p w14:paraId="61D90031" w14:textId="512F47A2" w:rsidR="009D3174" w:rsidDel="00687063" w:rsidRDefault="009D3174">
      <w:pPr>
        <w:pStyle w:val="Codesmall"/>
        <w:rPr>
          <w:del w:id="1479" w:author="Laurence Golding" w:date="2018-05-07T14:23:00Z"/>
        </w:rPr>
      </w:pPr>
      <w:del w:id="1480" w:author="Laurence Golding" w:date="2018-05-07T14:23:00Z">
        <w:r w:rsidDel="00687063">
          <w:delText xml:space="preserve">          "id": "e2",</w:delText>
        </w:r>
      </w:del>
    </w:p>
    <w:p w14:paraId="5CE93E27" w14:textId="1DDBE480" w:rsidR="009D3174" w:rsidDel="00687063" w:rsidRDefault="009D3174">
      <w:pPr>
        <w:pStyle w:val="Codesmall"/>
        <w:rPr>
          <w:del w:id="1481" w:author="Laurence Golding" w:date="2018-05-07T14:23:00Z"/>
        </w:rPr>
      </w:pPr>
      <w:del w:id="1482" w:author="Laurence Golding" w:date="2018-05-07T14:23:00Z">
        <w:r w:rsidDel="00687063">
          <w:delText xml:space="preserve">          "sourceNodeId": "n2",</w:delText>
        </w:r>
      </w:del>
    </w:p>
    <w:p w14:paraId="7B023CA6" w14:textId="17D9C364" w:rsidR="009D3174" w:rsidDel="00687063" w:rsidRDefault="009D3174">
      <w:pPr>
        <w:pStyle w:val="Codesmall"/>
        <w:rPr>
          <w:del w:id="1483" w:author="Laurence Golding" w:date="2018-05-07T14:23:00Z"/>
        </w:rPr>
      </w:pPr>
      <w:del w:id="1484" w:author="Laurence Golding" w:date="2018-05-07T14:23:00Z">
        <w:r w:rsidDel="00687063">
          <w:delText xml:space="preserve">          "targetNodeId": "n3"</w:delText>
        </w:r>
      </w:del>
    </w:p>
    <w:p w14:paraId="1FDDAE62" w14:textId="18299258" w:rsidR="009D3174" w:rsidDel="00687063" w:rsidRDefault="009D3174">
      <w:pPr>
        <w:pStyle w:val="Codesmall"/>
        <w:rPr>
          <w:del w:id="1485" w:author="Laurence Golding" w:date="2018-05-07T14:23:00Z"/>
        </w:rPr>
      </w:pPr>
      <w:del w:id="1486" w:author="Laurence Golding" w:date="2018-05-07T14:23:00Z">
        <w:r w:rsidDel="00687063">
          <w:delText xml:space="preserve">        },</w:delText>
        </w:r>
      </w:del>
    </w:p>
    <w:p w14:paraId="1677A5AB" w14:textId="0DE00A98" w:rsidR="009D3174" w:rsidDel="00687063" w:rsidRDefault="009D3174">
      <w:pPr>
        <w:pStyle w:val="Codesmall"/>
        <w:rPr>
          <w:del w:id="1487" w:author="Laurence Golding" w:date="2018-05-07T14:23:00Z"/>
        </w:rPr>
      </w:pPr>
      <w:del w:id="1488" w:author="Laurence Golding" w:date="2018-05-07T14:23:00Z">
        <w:r w:rsidDel="00687063">
          <w:delText xml:space="preserve">        {</w:delText>
        </w:r>
      </w:del>
    </w:p>
    <w:p w14:paraId="071B5037" w14:textId="67032DC7" w:rsidR="009D3174" w:rsidDel="00687063" w:rsidRDefault="009D3174">
      <w:pPr>
        <w:pStyle w:val="Codesmall"/>
        <w:rPr>
          <w:del w:id="1489" w:author="Laurence Golding" w:date="2018-05-07T14:23:00Z"/>
        </w:rPr>
      </w:pPr>
      <w:del w:id="1490" w:author="Laurence Golding" w:date="2018-05-07T14:23:00Z">
        <w:r w:rsidDel="00687063">
          <w:delText xml:space="preserve">          "id": "e3",</w:delText>
        </w:r>
      </w:del>
    </w:p>
    <w:p w14:paraId="3DE0FF35" w14:textId="00000CDB" w:rsidR="009D3174" w:rsidDel="00687063" w:rsidRDefault="009D3174">
      <w:pPr>
        <w:pStyle w:val="Codesmall"/>
        <w:rPr>
          <w:del w:id="1491" w:author="Laurence Golding" w:date="2018-05-07T14:23:00Z"/>
        </w:rPr>
      </w:pPr>
      <w:del w:id="1492" w:author="Laurence Golding" w:date="2018-05-07T14:23:00Z">
        <w:r w:rsidDel="00687063">
          <w:delText xml:space="preserve">          "sourceNodeId": "n2",</w:delText>
        </w:r>
      </w:del>
    </w:p>
    <w:p w14:paraId="7BAB7B0D" w14:textId="1CF9CDB5" w:rsidR="009D3174" w:rsidDel="00687063" w:rsidRDefault="009D3174">
      <w:pPr>
        <w:pStyle w:val="Codesmall"/>
        <w:rPr>
          <w:del w:id="1493" w:author="Laurence Golding" w:date="2018-05-07T14:23:00Z"/>
        </w:rPr>
      </w:pPr>
      <w:del w:id="1494" w:author="Laurence Golding" w:date="2018-05-07T14:23:00Z">
        <w:r w:rsidDel="00687063">
          <w:delText xml:space="preserve">          "targetNodeId": "n4"</w:delText>
        </w:r>
      </w:del>
    </w:p>
    <w:p w14:paraId="7C9CAA04" w14:textId="3655494F" w:rsidR="009D3174" w:rsidDel="00687063" w:rsidRDefault="009D3174">
      <w:pPr>
        <w:pStyle w:val="Codesmall"/>
        <w:rPr>
          <w:del w:id="1495" w:author="Laurence Golding" w:date="2018-05-07T14:23:00Z"/>
        </w:rPr>
      </w:pPr>
      <w:del w:id="1496" w:author="Laurence Golding" w:date="2018-05-07T14:23:00Z">
        <w:r w:rsidDel="00687063">
          <w:delText xml:space="preserve">        }</w:delText>
        </w:r>
      </w:del>
    </w:p>
    <w:p w14:paraId="213344E1" w14:textId="00EA37F1" w:rsidR="009D3174" w:rsidDel="00687063" w:rsidRDefault="009D3174">
      <w:pPr>
        <w:pStyle w:val="Codesmall"/>
        <w:rPr>
          <w:del w:id="1497" w:author="Laurence Golding" w:date="2018-05-07T14:23:00Z"/>
        </w:rPr>
      </w:pPr>
      <w:del w:id="1498" w:author="Laurence Golding" w:date="2018-05-07T14:23:00Z">
        <w:r w:rsidDel="00687063">
          <w:delText xml:space="preserve">      ]</w:delText>
        </w:r>
      </w:del>
    </w:p>
    <w:p w14:paraId="46E63518" w14:textId="3470BCAB" w:rsidR="009D3174" w:rsidDel="00687063" w:rsidRDefault="009D3174">
      <w:pPr>
        <w:pStyle w:val="Codesmall"/>
        <w:rPr>
          <w:del w:id="1499" w:author="Laurence Golding" w:date="2018-05-07T14:23:00Z"/>
        </w:rPr>
      </w:pPr>
      <w:del w:id="1500" w:author="Laurence Golding" w:date="2018-05-07T14:23:00Z">
        <w:r w:rsidDel="00687063">
          <w:delText xml:space="preserve">    }</w:delText>
        </w:r>
      </w:del>
    </w:p>
    <w:p w14:paraId="088FACE5" w14:textId="6402B4BA" w:rsidR="009D3174" w:rsidDel="00687063" w:rsidRDefault="009D3174">
      <w:pPr>
        <w:pStyle w:val="Codesmall"/>
        <w:rPr>
          <w:del w:id="1501" w:author="Laurence Golding" w:date="2018-05-07T14:23:00Z"/>
        </w:rPr>
      </w:pPr>
      <w:del w:id="1502" w:author="Laurence Golding" w:date="2018-05-07T14:23:00Z">
        <w:r w:rsidDel="00687063">
          <w:delText xml:space="preserve">  ],</w:delText>
        </w:r>
      </w:del>
    </w:p>
    <w:p w14:paraId="0AE87222" w14:textId="56DC2949" w:rsidR="009D3174" w:rsidDel="00687063" w:rsidRDefault="009D3174">
      <w:pPr>
        <w:pStyle w:val="Codesmall"/>
        <w:rPr>
          <w:del w:id="1503" w:author="Laurence Golding" w:date="2018-05-07T14:23:00Z"/>
        </w:rPr>
      </w:pPr>
    </w:p>
    <w:p w14:paraId="126F4AE3" w14:textId="67C74BF4" w:rsidR="009D3174" w:rsidDel="00687063" w:rsidRDefault="009D3174">
      <w:pPr>
        <w:pStyle w:val="Codesmall"/>
        <w:rPr>
          <w:del w:id="1504" w:author="Laurence Golding" w:date="2018-05-07T14:23:00Z"/>
        </w:rPr>
      </w:pPr>
      <w:del w:id="1505" w:author="Laurence Golding" w:date="2018-05-07T14:23:00Z">
        <w:r w:rsidDel="00687063">
          <w:delText xml:space="preserve">  "graphTraversals": [                       # See §</w:delText>
        </w:r>
        <w:r w:rsidDel="00687063">
          <w:fldChar w:fldCharType="begin"/>
        </w:r>
        <w:r w:rsidDel="00687063">
          <w:delInstrText xml:space="preserve"> REF _Ref511820008 \r \h </w:delInstrText>
        </w:r>
        <w:r w:rsidDel="00687063">
          <w:fldChar w:fldCharType="separate"/>
        </w:r>
        <w:r w:rsidR="00FA7AFB" w:rsidDel="00687063">
          <w:delText>3.19.14</w:delText>
        </w:r>
        <w:r w:rsidDel="00687063">
          <w:fldChar w:fldCharType="end"/>
        </w:r>
        <w:r w:rsidDel="00687063">
          <w:delText>.</w:delText>
        </w:r>
      </w:del>
    </w:p>
    <w:p w14:paraId="52989359" w14:textId="719AC5D0" w:rsidR="009D3174" w:rsidDel="00687063" w:rsidRDefault="009D3174">
      <w:pPr>
        <w:pStyle w:val="Codesmall"/>
        <w:rPr>
          <w:del w:id="1506" w:author="Laurence Golding" w:date="2018-05-07T14:23:00Z"/>
        </w:rPr>
      </w:pPr>
      <w:del w:id="1507" w:author="Laurence Golding" w:date="2018-05-07T14:23:00Z">
        <w:r w:rsidDel="00687063">
          <w:delText xml:space="preserve">    {                                        # A graphTraversal object (§</w:delText>
        </w:r>
        <w:r w:rsidDel="00687063">
          <w:fldChar w:fldCharType="begin"/>
        </w:r>
        <w:r w:rsidDel="00687063">
          <w:delInstrText xml:space="preserve"> REF _Ref511819971 \r \h </w:delInstrText>
        </w:r>
        <w:r w:rsidDel="00687063">
          <w:fldChar w:fldCharType="separate"/>
        </w:r>
        <w:r w:rsidR="00FA7AFB" w:rsidDel="00687063">
          <w:delText>3.30</w:delText>
        </w:r>
        <w:r w:rsidDel="00687063">
          <w:fldChar w:fldCharType="end"/>
        </w:r>
        <w:r w:rsidDel="00687063">
          <w:delText>).</w:delText>
        </w:r>
      </w:del>
    </w:p>
    <w:p w14:paraId="42598F9A" w14:textId="04C5D03B" w:rsidR="009D3174" w:rsidDel="00687063" w:rsidRDefault="009D3174">
      <w:pPr>
        <w:pStyle w:val="Codesmall"/>
        <w:rPr>
          <w:del w:id="1508" w:author="Laurence Golding" w:date="2018-05-07T14:23:00Z"/>
        </w:rPr>
      </w:pPr>
      <w:del w:id="1509" w:author="Laurence Golding" w:date="2018-05-07T14:23:00Z">
        <w:r w:rsidDel="00687063">
          <w:delText xml:space="preserve">      "graphId": "g1",                       # See §</w:delText>
        </w:r>
        <w:r w:rsidDel="00687063">
          <w:fldChar w:fldCharType="begin"/>
        </w:r>
        <w:r w:rsidDel="00687063">
          <w:delInstrText xml:space="preserve"> REF _Ref511823337 \r \h </w:delInstrText>
        </w:r>
        <w:r w:rsidDel="00687063">
          <w:fldChar w:fldCharType="separate"/>
        </w:r>
        <w:r w:rsidR="00FA7AFB" w:rsidDel="00687063">
          <w:delText>3.30.3</w:delText>
        </w:r>
        <w:r w:rsidDel="00687063">
          <w:fldChar w:fldCharType="end"/>
        </w:r>
        <w:r w:rsidDel="00687063">
          <w:delText>.</w:delText>
        </w:r>
      </w:del>
    </w:p>
    <w:p w14:paraId="00E6F1B9" w14:textId="68843BC6" w:rsidR="009D3174" w:rsidDel="0096355A" w:rsidRDefault="009D3174">
      <w:pPr>
        <w:pStyle w:val="Codesmall"/>
        <w:rPr>
          <w:del w:id="1510" w:author="Laurence Golding" w:date="2018-05-09T15:56:00Z"/>
          <w:moveFrom w:id="1511" w:author="Laurence Golding" w:date="2018-05-07T14:32:00Z"/>
        </w:rPr>
      </w:pPr>
      <w:moveFromRangeStart w:id="1512" w:author="Laurence Golding" w:date="2018-05-07T14:32:00Z" w:name="move513466890"/>
    </w:p>
    <w:p w14:paraId="36D3F377" w14:textId="1FAA9C6D" w:rsidR="009D3174" w:rsidDel="0096355A" w:rsidRDefault="009D3174">
      <w:pPr>
        <w:pStyle w:val="Codesmall"/>
        <w:rPr>
          <w:del w:id="1513" w:author="Laurence Golding" w:date="2018-05-09T15:56:00Z"/>
          <w:moveFrom w:id="1514" w:author="Laurence Golding" w:date="2018-05-07T14:32:00Z"/>
        </w:rPr>
      </w:pPr>
      <w:moveFrom w:id="1515" w:author="Laurence Golding" w:date="2018-05-07T14:32:00Z">
        <w:del w:id="1516" w:author="Laurence Golding" w:date="2018-05-09T15:56:00Z">
          <w:r w:rsidDel="0096355A">
            <w:delText xml:space="preserve">      "initialState": {                      # See §</w:delText>
          </w:r>
          <w:r w:rsidDel="0096355A">
            <w:fldChar w:fldCharType="begin"/>
          </w:r>
          <w:r w:rsidDel="0096355A">
            <w:delInstrText xml:space="preserve"> REF _Ref511823179 \r \h </w:delInstrText>
          </w:r>
        </w:del>
      </w:moveFrom>
      <w:del w:id="1517" w:author="Laurence Golding" w:date="2018-05-07T14:32:00Z"/>
      <w:moveFrom w:id="1518" w:author="Laurence Golding" w:date="2018-05-07T14:32:00Z">
        <w:del w:id="1519" w:author="Laurence Golding" w:date="2018-05-09T15:56:00Z">
          <w:r w:rsidDel="0096355A">
            <w:fldChar w:fldCharType="separate"/>
          </w:r>
          <w:r w:rsidR="00FA7AFB" w:rsidDel="0096355A">
            <w:delText>3.30.5</w:delText>
          </w:r>
          <w:r w:rsidDel="0096355A">
            <w:fldChar w:fldCharType="end"/>
          </w:r>
          <w:r w:rsidDel="0096355A">
            <w:delText>.</w:delText>
          </w:r>
        </w:del>
      </w:moveFrom>
    </w:p>
    <w:p w14:paraId="7C2FEAFA" w14:textId="6F3FC5B4" w:rsidR="009D3174" w:rsidDel="0096355A" w:rsidRDefault="009D3174">
      <w:pPr>
        <w:pStyle w:val="Codesmall"/>
        <w:rPr>
          <w:del w:id="1520" w:author="Laurence Golding" w:date="2018-05-09T15:56:00Z"/>
          <w:moveFrom w:id="1521" w:author="Laurence Golding" w:date="2018-05-07T14:32:00Z"/>
        </w:rPr>
      </w:pPr>
      <w:moveFrom w:id="1522" w:author="Laurence Golding" w:date="2018-05-07T14:32:00Z">
        <w:del w:id="1523" w:author="Laurence Golding" w:date="2018-05-09T15:56:00Z">
          <w:r w:rsidDel="0096355A">
            <w:delText xml:space="preserve">        "x": "1",</w:delText>
          </w:r>
        </w:del>
      </w:moveFrom>
    </w:p>
    <w:p w14:paraId="555680D0" w14:textId="7C908EDC" w:rsidR="009D3174" w:rsidDel="0096355A" w:rsidRDefault="009D3174">
      <w:pPr>
        <w:pStyle w:val="Codesmall"/>
        <w:rPr>
          <w:del w:id="1524" w:author="Laurence Golding" w:date="2018-05-09T15:56:00Z"/>
          <w:moveFrom w:id="1525" w:author="Laurence Golding" w:date="2018-05-07T14:32:00Z"/>
        </w:rPr>
      </w:pPr>
      <w:moveFrom w:id="1526" w:author="Laurence Golding" w:date="2018-05-07T14:32:00Z">
        <w:del w:id="1527" w:author="Laurence Golding" w:date="2018-05-09T15:56:00Z">
          <w:r w:rsidDel="0096355A">
            <w:delText xml:space="preserve">        "y": "2",</w:delText>
          </w:r>
        </w:del>
      </w:moveFrom>
    </w:p>
    <w:p w14:paraId="72989F79" w14:textId="50C59385" w:rsidR="009D3174" w:rsidDel="0096355A" w:rsidRDefault="009D3174">
      <w:pPr>
        <w:pStyle w:val="Codesmall"/>
        <w:rPr>
          <w:del w:id="1528" w:author="Laurence Golding" w:date="2018-05-09T15:56:00Z"/>
          <w:moveFrom w:id="1529" w:author="Laurence Golding" w:date="2018-05-07T14:32:00Z"/>
        </w:rPr>
      </w:pPr>
      <w:moveFrom w:id="1530" w:author="Laurence Golding" w:date="2018-05-07T14:32:00Z">
        <w:del w:id="1531" w:author="Laurence Golding" w:date="2018-05-09T15:56:00Z">
          <w:r w:rsidDel="0096355A">
            <w:delText xml:space="preserve">        "x + y": "3”</w:delText>
          </w:r>
        </w:del>
      </w:moveFrom>
    </w:p>
    <w:p w14:paraId="642AE515" w14:textId="46B92A0F" w:rsidR="009D3174" w:rsidDel="0096355A" w:rsidRDefault="009D3174">
      <w:pPr>
        <w:pStyle w:val="Codesmall"/>
        <w:rPr>
          <w:del w:id="1532" w:author="Laurence Golding" w:date="2018-05-09T15:56:00Z"/>
          <w:moveFrom w:id="1533" w:author="Laurence Golding" w:date="2018-05-07T14:32:00Z"/>
        </w:rPr>
      </w:pPr>
      <w:moveFrom w:id="1534" w:author="Laurence Golding" w:date="2018-05-07T14:32:00Z">
        <w:del w:id="1535" w:author="Laurence Golding" w:date="2018-05-09T15:56:00Z">
          <w:r w:rsidDel="0096355A">
            <w:delText xml:space="preserve">      },</w:delText>
          </w:r>
        </w:del>
      </w:moveFrom>
    </w:p>
    <w:moveFromRangeEnd w:id="1512"/>
    <w:p w14:paraId="5CA347D8" w14:textId="0194756A" w:rsidR="009D3174" w:rsidDel="00687063" w:rsidRDefault="009D3174">
      <w:pPr>
        <w:pStyle w:val="Codesmall"/>
        <w:rPr>
          <w:del w:id="1536" w:author="Laurence Golding" w:date="2018-05-07T14:23:00Z"/>
        </w:rPr>
      </w:pPr>
    </w:p>
    <w:p w14:paraId="7F0814EA" w14:textId="24DB4427" w:rsidR="009D3174" w:rsidDel="00687063" w:rsidRDefault="009D3174">
      <w:pPr>
        <w:pStyle w:val="Codesmall"/>
        <w:rPr>
          <w:del w:id="1537" w:author="Laurence Golding" w:date="2018-05-07T14:23:00Z"/>
        </w:rPr>
      </w:pPr>
      <w:del w:id="1538" w:author="Laurence Golding" w:date="2018-05-07T14:23:00Z">
        <w:r w:rsidDel="00687063">
          <w:delText xml:space="preserve">      "edgeTraversals": [                    # See §</w:delText>
        </w:r>
        <w:r w:rsidDel="00687063">
          <w:fldChar w:fldCharType="begin"/>
        </w:r>
        <w:r w:rsidDel="00687063">
          <w:delInstrText xml:space="preserve"> REF _Ref511822614 \r \h </w:delInstrText>
        </w:r>
        <w:r w:rsidDel="00687063">
          <w:fldChar w:fldCharType="separate"/>
        </w:r>
        <w:r w:rsidR="00FA7AFB" w:rsidDel="00687063">
          <w:delText>3.30.6</w:delText>
        </w:r>
        <w:r w:rsidDel="00687063">
          <w:fldChar w:fldCharType="end"/>
        </w:r>
        <w:r w:rsidDel="00687063">
          <w:delText>.</w:delText>
        </w:r>
      </w:del>
    </w:p>
    <w:p w14:paraId="741740FA" w14:textId="4CDB7FB7" w:rsidR="009D3174" w:rsidDel="00687063" w:rsidRDefault="009D3174">
      <w:pPr>
        <w:pStyle w:val="Codesmall"/>
        <w:rPr>
          <w:del w:id="1539" w:author="Laurence Golding" w:date="2018-05-07T14:23:00Z"/>
        </w:rPr>
      </w:pPr>
      <w:del w:id="1540" w:author="Laurence Golding" w:date="2018-05-07T14:23:00Z">
        <w:r w:rsidDel="00687063">
          <w:delText xml:space="preserve">        {                                    # An edgeTraversal object (§</w:delText>
        </w:r>
        <w:r w:rsidDel="00687063">
          <w:fldChar w:fldCharType="begin"/>
        </w:r>
        <w:r w:rsidDel="00687063">
          <w:delInstrText xml:space="preserve"> REF _Ref511822569 \r \h </w:delInstrText>
        </w:r>
        <w:r w:rsidDel="00687063">
          <w:fldChar w:fldCharType="separate"/>
        </w:r>
        <w:r w:rsidR="00FA7AFB" w:rsidDel="00687063">
          <w:delText>3.31</w:delText>
        </w:r>
        <w:r w:rsidDel="00687063">
          <w:fldChar w:fldCharType="end"/>
        </w:r>
        <w:r w:rsidDel="00687063">
          <w:delText>).</w:delText>
        </w:r>
      </w:del>
    </w:p>
    <w:p w14:paraId="3B24AD48" w14:textId="786DC3CB" w:rsidR="009D3174" w:rsidDel="00687063" w:rsidRDefault="009D3174">
      <w:pPr>
        <w:pStyle w:val="Codesmall"/>
        <w:rPr>
          <w:del w:id="1541" w:author="Laurence Golding" w:date="2018-05-07T14:23:00Z"/>
        </w:rPr>
      </w:pPr>
      <w:del w:id="1542" w:author="Laurence Golding" w:date="2018-05-07T14:23:00Z">
        <w:r w:rsidDel="00687063">
          <w:delText xml:space="preserve">          "edgeId": "e1",                    # See §</w:delText>
        </w:r>
        <w:r w:rsidR="00D1651A" w:rsidDel="00687063">
          <w:fldChar w:fldCharType="begin"/>
        </w:r>
        <w:r w:rsidR="00D1651A" w:rsidDel="00687063">
          <w:delInstrText xml:space="preserve"> REF _Ref513199007 \r \h </w:delInstrText>
        </w:r>
        <w:r w:rsidR="00D1651A" w:rsidDel="00687063">
          <w:fldChar w:fldCharType="separate"/>
        </w:r>
        <w:r w:rsidR="00FA7AFB" w:rsidDel="00687063">
          <w:delText>3.31.2</w:delText>
        </w:r>
        <w:r w:rsidR="00D1651A" w:rsidDel="00687063">
          <w:fldChar w:fldCharType="end"/>
        </w:r>
        <w:r w:rsidDel="00687063">
          <w:delText>.</w:delText>
        </w:r>
      </w:del>
    </w:p>
    <w:p w14:paraId="091883BE" w14:textId="25FD3F34" w:rsidR="009D3174" w:rsidDel="00687063" w:rsidRDefault="009D3174">
      <w:pPr>
        <w:pStyle w:val="Codesmall"/>
        <w:rPr>
          <w:del w:id="1543" w:author="Laurence Golding" w:date="2018-05-07T14:23:00Z"/>
        </w:rPr>
      </w:pPr>
    </w:p>
    <w:p w14:paraId="0C82C8AC" w14:textId="63A8435B" w:rsidR="009D3174" w:rsidDel="00687063" w:rsidRDefault="009D3174">
      <w:pPr>
        <w:pStyle w:val="Codesmall"/>
        <w:rPr>
          <w:del w:id="1544" w:author="Laurence Golding" w:date="2018-05-07T14:23:00Z"/>
        </w:rPr>
      </w:pPr>
      <w:del w:id="1545" w:author="Laurence Golding" w:date="2018-05-07T14:23:00Z">
        <w:r w:rsidDel="00687063">
          <w:delText xml:space="preserve">          "finalState": {                    # See §</w:delText>
        </w:r>
        <w:r w:rsidDel="00687063">
          <w:fldChar w:fldCharType="begin"/>
        </w:r>
        <w:r w:rsidDel="00687063">
          <w:delInstrText xml:space="preserve"> REF _Ref511823070 \r \h </w:delInstrText>
        </w:r>
        <w:r w:rsidDel="00687063">
          <w:fldChar w:fldCharType="separate"/>
        </w:r>
        <w:r w:rsidR="00FA7AFB" w:rsidDel="00687063">
          <w:delText>3.31.4</w:delText>
        </w:r>
        <w:r w:rsidDel="00687063">
          <w:fldChar w:fldCharType="end"/>
        </w:r>
        <w:r w:rsidDel="00687063">
          <w:delText>.</w:delText>
        </w:r>
      </w:del>
    </w:p>
    <w:p w14:paraId="10592E40" w14:textId="492CD3AC" w:rsidR="009D3174" w:rsidDel="00687063" w:rsidRDefault="009D3174">
      <w:pPr>
        <w:pStyle w:val="Codesmall"/>
        <w:rPr>
          <w:del w:id="1546" w:author="Laurence Golding" w:date="2018-05-07T14:23:00Z"/>
        </w:rPr>
      </w:pPr>
      <w:del w:id="1547" w:author="Laurence Golding" w:date="2018-05-07T14:23:00Z">
        <w:r w:rsidDel="00687063">
          <w:delText xml:space="preserve">            "x": "4",</w:delText>
        </w:r>
      </w:del>
    </w:p>
    <w:p w14:paraId="485016D4" w14:textId="57C1509D" w:rsidR="009D3174" w:rsidDel="00687063" w:rsidRDefault="009D3174">
      <w:pPr>
        <w:pStyle w:val="Codesmall"/>
        <w:rPr>
          <w:del w:id="1548" w:author="Laurence Golding" w:date="2018-05-07T14:23:00Z"/>
        </w:rPr>
      </w:pPr>
      <w:del w:id="1549" w:author="Laurence Golding" w:date="2018-05-07T14:23:00Z">
        <w:r w:rsidDel="00687063">
          <w:delText xml:space="preserve">            "y": "2",</w:delText>
        </w:r>
      </w:del>
    </w:p>
    <w:p w14:paraId="4388AB17" w14:textId="2E3E7CCA" w:rsidR="009D3174" w:rsidDel="00687063" w:rsidRDefault="009D3174">
      <w:pPr>
        <w:pStyle w:val="Codesmall"/>
        <w:rPr>
          <w:del w:id="1550" w:author="Laurence Golding" w:date="2018-05-07T14:23:00Z"/>
        </w:rPr>
      </w:pPr>
      <w:del w:id="1551" w:author="Laurence Golding" w:date="2018-05-07T14:23:00Z">
        <w:r w:rsidDel="00687063">
          <w:delText xml:space="preserve">            "x + y": "6”</w:delText>
        </w:r>
      </w:del>
    </w:p>
    <w:p w14:paraId="6D1876A8" w14:textId="2E461E7C" w:rsidR="009D3174" w:rsidDel="00687063" w:rsidRDefault="009D3174">
      <w:pPr>
        <w:pStyle w:val="Codesmall"/>
        <w:rPr>
          <w:del w:id="1552" w:author="Laurence Golding" w:date="2018-05-07T14:23:00Z"/>
        </w:rPr>
      </w:pPr>
      <w:del w:id="1553" w:author="Laurence Golding" w:date="2018-05-07T14:23:00Z">
        <w:r w:rsidDel="00687063">
          <w:delText xml:space="preserve">          }</w:delText>
        </w:r>
      </w:del>
    </w:p>
    <w:p w14:paraId="5E8CFB0C" w14:textId="530C515D" w:rsidR="009D3174" w:rsidDel="00687063" w:rsidRDefault="009D3174">
      <w:pPr>
        <w:pStyle w:val="Codesmall"/>
        <w:rPr>
          <w:del w:id="1554" w:author="Laurence Golding" w:date="2018-05-07T14:23:00Z"/>
        </w:rPr>
      </w:pPr>
      <w:del w:id="1555" w:author="Laurence Golding" w:date="2018-05-07T14:23:00Z">
        <w:r w:rsidDel="00687063">
          <w:delText xml:space="preserve">        },</w:delText>
        </w:r>
      </w:del>
    </w:p>
    <w:p w14:paraId="6187EA7A" w14:textId="1A9A4038" w:rsidR="009D3174" w:rsidDel="00687063" w:rsidRDefault="009D3174">
      <w:pPr>
        <w:pStyle w:val="Codesmall"/>
        <w:rPr>
          <w:del w:id="1556" w:author="Laurence Golding" w:date="2018-05-07T14:23:00Z"/>
        </w:rPr>
      </w:pPr>
      <w:del w:id="1557" w:author="Laurence Golding" w:date="2018-05-07T14:23:00Z">
        <w:r w:rsidDel="00687063">
          <w:delText xml:space="preserve">        {</w:delText>
        </w:r>
      </w:del>
    </w:p>
    <w:p w14:paraId="363B3279" w14:textId="2A9E593F" w:rsidR="009D3174" w:rsidDel="00687063" w:rsidRDefault="009D3174">
      <w:pPr>
        <w:pStyle w:val="Codesmall"/>
        <w:rPr>
          <w:del w:id="1558" w:author="Laurence Golding" w:date="2018-05-07T14:23:00Z"/>
        </w:rPr>
      </w:pPr>
      <w:del w:id="1559" w:author="Laurence Golding" w:date="2018-05-07T14:23:00Z">
        <w:r w:rsidDel="00687063">
          <w:delText xml:space="preserve">          "edgeId": "e3",</w:delText>
        </w:r>
      </w:del>
    </w:p>
    <w:p w14:paraId="180C11DE" w14:textId="17D28282" w:rsidR="009D3174" w:rsidDel="00687063" w:rsidRDefault="009D3174">
      <w:pPr>
        <w:pStyle w:val="Codesmall"/>
        <w:rPr>
          <w:del w:id="1560" w:author="Laurence Golding" w:date="2018-05-07T14:23:00Z"/>
        </w:rPr>
      </w:pPr>
    </w:p>
    <w:p w14:paraId="2216372F" w14:textId="01E566AF" w:rsidR="009D3174" w:rsidDel="00687063" w:rsidRDefault="009D3174">
      <w:pPr>
        <w:pStyle w:val="Codesmall"/>
        <w:rPr>
          <w:del w:id="1561" w:author="Laurence Golding" w:date="2018-05-07T14:23:00Z"/>
        </w:rPr>
      </w:pPr>
      <w:del w:id="1562" w:author="Laurence Golding" w:date="2018-05-07T14:23:00Z">
        <w:r w:rsidDel="00687063">
          <w:delText xml:space="preserve">          "finalState": {</w:delText>
        </w:r>
      </w:del>
    </w:p>
    <w:p w14:paraId="494FCF21" w14:textId="58A0F68E" w:rsidR="009D3174" w:rsidDel="00687063" w:rsidRDefault="009D3174">
      <w:pPr>
        <w:pStyle w:val="Codesmall"/>
        <w:rPr>
          <w:del w:id="1563" w:author="Laurence Golding" w:date="2018-05-07T14:23:00Z"/>
        </w:rPr>
      </w:pPr>
      <w:del w:id="1564" w:author="Laurence Golding" w:date="2018-05-07T14:23:00Z">
        <w:r w:rsidDel="00687063">
          <w:delText xml:space="preserve">            "x": "4",</w:delText>
        </w:r>
      </w:del>
    </w:p>
    <w:p w14:paraId="15CA02A7" w14:textId="321F7B28" w:rsidR="009D3174" w:rsidDel="00687063" w:rsidRDefault="009D3174">
      <w:pPr>
        <w:pStyle w:val="Codesmall"/>
        <w:rPr>
          <w:del w:id="1565" w:author="Laurence Golding" w:date="2018-05-07T14:23:00Z"/>
        </w:rPr>
      </w:pPr>
      <w:del w:id="1566" w:author="Laurence Golding" w:date="2018-05-07T14:23:00Z">
        <w:r w:rsidDel="00687063">
          <w:delText xml:space="preserve">            "y": "7",</w:delText>
        </w:r>
      </w:del>
    </w:p>
    <w:p w14:paraId="01D47619" w14:textId="1ABAF6FD" w:rsidR="009D3174" w:rsidDel="00687063" w:rsidRDefault="009D3174">
      <w:pPr>
        <w:pStyle w:val="Codesmall"/>
        <w:rPr>
          <w:del w:id="1567" w:author="Laurence Golding" w:date="2018-05-07T14:23:00Z"/>
        </w:rPr>
      </w:pPr>
      <w:del w:id="1568" w:author="Laurence Golding" w:date="2018-05-07T14:23:00Z">
        <w:r w:rsidDel="00687063">
          <w:delText xml:space="preserve">            "x + y": "11”</w:delText>
        </w:r>
      </w:del>
    </w:p>
    <w:p w14:paraId="4EC33DC0" w14:textId="11A201AF" w:rsidR="009D3174" w:rsidDel="00687063" w:rsidRDefault="009D3174">
      <w:pPr>
        <w:pStyle w:val="Codesmall"/>
        <w:rPr>
          <w:del w:id="1569" w:author="Laurence Golding" w:date="2018-05-07T14:23:00Z"/>
        </w:rPr>
      </w:pPr>
      <w:del w:id="1570" w:author="Laurence Golding" w:date="2018-05-07T14:23:00Z">
        <w:r w:rsidDel="00687063">
          <w:delText xml:space="preserve">          }</w:delText>
        </w:r>
      </w:del>
    </w:p>
    <w:p w14:paraId="3324D016" w14:textId="0F274BC7" w:rsidR="009D3174" w:rsidDel="00687063" w:rsidRDefault="009D3174">
      <w:pPr>
        <w:pStyle w:val="Codesmall"/>
        <w:rPr>
          <w:del w:id="1571" w:author="Laurence Golding" w:date="2018-05-07T14:23:00Z"/>
        </w:rPr>
      </w:pPr>
      <w:del w:id="1572" w:author="Laurence Golding" w:date="2018-05-07T14:23:00Z">
        <w:r w:rsidDel="00687063">
          <w:delText xml:space="preserve">        }</w:delText>
        </w:r>
      </w:del>
    </w:p>
    <w:p w14:paraId="264FA499" w14:textId="7192C36B" w:rsidR="009D3174" w:rsidDel="00687063" w:rsidRDefault="009D3174">
      <w:pPr>
        <w:pStyle w:val="Codesmall"/>
        <w:rPr>
          <w:del w:id="1573" w:author="Laurence Golding" w:date="2018-05-07T14:23:00Z"/>
        </w:rPr>
      </w:pPr>
      <w:del w:id="1574" w:author="Laurence Golding" w:date="2018-05-07T14:23:00Z">
        <w:r w:rsidDel="00687063">
          <w:delText xml:space="preserve">      ]</w:delText>
        </w:r>
      </w:del>
    </w:p>
    <w:p w14:paraId="586A5BCB" w14:textId="265FCD91" w:rsidR="009D3174" w:rsidDel="00687063" w:rsidRDefault="009D3174">
      <w:pPr>
        <w:pStyle w:val="Codesmall"/>
        <w:rPr>
          <w:del w:id="1575" w:author="Laurence Golding" w:date="2018-05-07T14:23:00Z"/>
        </w:rPr>
      </w:pPr>
      <w:del w:id="1576" w:author="Laurence Golding" w:date="2018-05-07T14:23:00Z">
        <w:r w:rsidDel="00687063">
          <w:delText xml:space="preserve">    }</w:delText>
        </w:r>
      </w:del>
    </w:p>
    <w:p w14:paraId="03506F43" w14:textId="445E0A85" w:rsidR="009D3174" w:rsidDel="00687063" w:rsidRDefault="009D3174">
      <w:pPr>
        <w:pStyle w:val="Codesmall"/>
        <w:rPr>
          <w:del w:id="1577" w:author="Laurence Golding" w:date="2018-05-07T14:23:00Z"/>
        </w:rPr>
      </w:pPr>
      <w:del w:id="1578" w:author="Laurence Golding" w:date="2018-05-07T14:23:00Z">
        <w:r w:rsidDel="00687063">
          <w:delText xml:space="preserve">  ]</w:delText>
        </w:r>
      </w:del>
    </w:p>
    <w:p w14:paraId="3FC92220" w14:textId="66C657CC" w:rsidR="009D3174" w:rsidDel="00687063" w:rsidRDefault="009D3174">
      <w:pPr>
        <w:pStyle w:val="Codesmall"/>
        <w:rPr>
          <w:del w:id="1579" w:author="Laurence Golding" w:date="2018-05-07T14:23:00Z"/>
        </w:rPr>
      </w:pPr>
      <w:del w:id="1580" w:author="Laurence Golding" w:date="2018-05-07T14:23:00Z">
        <w:r w:rsidDel="00687063">
          <w:delText>}</w:delText>
        </w:r>
      </w:del>
    </w:p>
    <w:p w14:paraId="7B851DFB" w14:textId="42551998" w:rsidR="009D3174" w:rsidRPr="009D3174" w:rsidDel="0096355A" w:rsidRDefault="009D3174">
      <w:pPr>
        <w:pStyle w:val="Codesmall"/>
        <w:rPr>
          <w:del w:id="1581" w:author="Laurence Golding" w:date="2018-05-09T15:56:00Z"/>
        </w:rPr>
        <w:pPrChange w:id="1582" w:author="Laurence Golding" w:date="2018-05-07T14:34:00Z">
          <w:pPr/>
        </w:pPrChange>
      </w:pPr>
    </w:p>
    <w:p w14:paraId="6A7AB8C3" w14:textId="0D0CC772" w:rsidR="00CD4F20" w:rsidRDefault="00CD4F20" w:rsidP="00CD4F20">
      <w:pPr>
        <w:pStyle w:val="Heading3"/>
      </w:pPr>
      <w:bookmarkStart w:id="1583" w:name="_Toc513213352"/>
      <w:r>
        <w:t>properties property</w:t>
      </w:r>
      <w:bookmarkEnd w:id="1583"/>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584" w:name="_Ref511822569"/>
      <w:bookmarkStart w:id="1585" w:name="_Toc513213353"/>
      <w:r>
        <w:lastRenderedPageBreak/>
        <w:t>edgeTraversal object</w:t>
      </w:r>
      <w:bookmarkEnd w:id="1584"/>
      <w:bookmarkEnd w:id="1585"/>
    </w:p>
    <w:p w14:paraId="4A14EA88" w14:textId="696B8630" w:rsidR="00CD4F20" w:rsidRDefault="00CD4F20" w:rsidP="00CD4F20">
      <w:pPr>
        <w:pStyle w:val="Heading3"/>
      </w:pPr>
      <w:bookmarkStart w:id="1586" w:name="_Toc513213354"/>
      <w:r>
        <w:t>General</w:t>
      </w:r>
      <w:bookmarkEnd w:id="1586"/>
    </w:p>
    <w:p w14:paraId="7FC25DC6" w14:textId="77777777" w:rsidR="00E66DEE" w:rsidRDefault="00E66DEE" w:rsidP="00E66DEE">
      <w:bookmarkStart w:id="158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588" w:name="_Ref513199007"/>
      <w:bookmarkStart w:id="1589" w:name="_Toc513213355"/>
      <w:r>
        <w:t>edgeId property</w:t>
      </w:r>
      <w:bookmarkEnd w:id="1587"/>
      <w:bookmarkEnd w:id="1588"/>
      <w:bookmarkEnd w:id="1589"/>
    </w:p>
    <w:p w14:paraId="48F3DA24" w14:textId="0CAE8026" w:rsidR="00E66DEE" w:rsidRDefault="00E66DEE" w:rsidP="00E847DC">
      <w:pPr>
        <w:rPr>
          <w:ins w:id="1590" w:author="Laurence Golding" w:date="2018-05-09T16:24:00Z"/>
        </w:rPr>
      </w:pPr>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in the</w:t>
      </w:r>
      <w:ins w:id="1591" w:author="Laurence Golding" w:date="2018-05-09T16:19:00Z">
        <w:r w:rsidR="005705F3">
          <w:t xml:space="preserve"> current</w:t>
        </w:r>
      </w:ins>
      <w:r>
        <w:t xml:space="preserve"> </w:t>
      </w:r>
      <w:r w:rsidRPr="005705F3">
        <w:t>graph</w:t>
      </w:r>
      <w:ins w:id="1592" w:author="Laurence Golding" w:date="2018-05-10T12:11:00Z">
        <w:r w:rsidR="00271F53">
          <w:t xml:space="preserve"> (see §</w:t>
        </w:r>
        <w:r w:rsidR="00271F53">
          <w:fldChar w:fldCharType="begin"/>
        </w:r>
        <w:r w:rsidR="00271F53">
          <w:instrText xml:space="preserve"> REF _Ref513717635 \r \h </w:instrText>
        </w:r>
      </w:ins>
      <w:r w:rsidR="00271F53">
        <w:fldChar w:fldCharType="separate"/>
      </w:r>
      <w:ins w:id="1593" w:author="Laurence Golding" w:date="2018-05-10T12:11:00Z">
        <w:r w:rsidR="00271F53">
          <w:t>3.30.1</w:t>
        </w:r>
        <w:r w:rsidR="00271F53">
          <w:fldChar w:fldCharType="end"/>
        </w:r>
        <w:r w:rsidR="00271F53">
          <w:t>).</w:t>
        </w:r>
      </w:ins>
      <w:ins w:id="1594" w:author="Laurence Golding" w:date="2018-05-10T10:19:00Z">
        <w:r w:rsidR="00C4456C">
          <w:t xml:space="preserve"> </w:t>
        </w:r>
      </w:ins>
      <w:del w:id="1595" w:author="Laurence Golding" w:date="2018-05-10T10:19:00Z">
        <w:r w:rsidDel="00C4456C">
          <w:delText xml:space="preserve"> </w:delText>
        </w:r>
      </w:del>
      <w:del w:id="1596" w:author="Laurence Golding" w:date="2018-05-10T12:02:00Z">
        <w:r w:rsidDel="00E847DC">
          <w:delText xml:space="preserve">identified by the </w:delText>
        </w:r>
        <w:r w:rsidDel="00E847DC">
          <w:rPr>
            <w:rStyle w:val="CODEtemp"/>
          </w:rPr>
          <w:delText>graphId</w:delText>
        </w:r>
        <w:r w:rsidDel="00E847DC">
          <w:delText xml:space="preserve"> property (§</w:delText>
        </w:r>
        <w:r w:rsidDel="00E847DC">
          <w:fldChar w:fldCharType="begin"/>
        </w:r>
        <w:r w:rsidDel="00E847DC">
          <w:delInstrText xml:space="preserve"> REF _Ref511823337 \r \h </w:delInstrText>
        </w:r>
        <w:r w:rsidDel="00E847DC">
          <w:fldChar w:fldCharType="separate"/>
        </w:r>
        <w:r w:rsidR="00FA7AFB" w:rsidDel="00E847DC">
          <w:delText>3.30.3</w:delText>
        </w:r>
        <w:r w:rsidDel="00E847DC">
          <w:fldChar w:fldCharType="end"/>
        </w:r>
        <w:r w:rsidDel="00E847DC">
          <w:delText xml:space="preserve">) of the containing </w:delText>
        </w:r>
        <w:r w:rsidDel="00E847DC">
          <w:rPr>
            <w:rStyle w:val="CODEtemp"/>
          </w:rPr>
          <w:delText>graphTraversal</w:delText>
        </w:r>
        <w:r w:rsidDel="00E847DC">
          <w:delText xml:space="preserve"> object (§</w:delText>
        </w:r>
        <w:r w:rsidDel="00E847DC">
          <w:fldChar w:fldCharType="begin"/>
        </w:r>
        <w:r w:rsidDel="00E847DC">
          <w:delInstrText xml:space="preserve"> REF _Ref511819971 \r \h </w:delInstrText>
        </w:r>
        <w:r w:rsidDel="00E847DC">
          <w:fldChar w:fldCharType="separate"/>
        </w:r>
        <w:r w:rsidR="00FA7AFB" w:rsidDel="00E847DC">
          <w:delText>3.30</w:delText>
        </w:r>
        <w:r w:rsidDel="00E847DC">
          <w:fldChar w:fldCharType="end"/>
        </w:r>
        <w:r w:rsidDel="00E847DC">
          <w:delText>).</w:delText>
        </w:r>
      </w:del>
    </w:p>
    <w:p w14:paraId="7018B0E7" w14:textId="29F7031E" w:rsidR="005705F3" w:rsidRDefault="00D62743" w:rsidP="00D62743">
      <w:pPr>
        <w:pStyle w:val="Note"/>
        <w:ind w:left="0"/>
        <w:rPr>
          <w:ins w:id="1597" w:author="Laurence Golding" w:date="2018-05-10T11:52:00Z"/>
        </w:rPr>
      </w:pPr>
      <w:ins w:id="1598" w:author="Laurence Golding" w:date="2018-05-10T11:13:00Z">
        <w:r>
          <w:t>For an example, see</w:t>
        </w:r>
      </w:ins>
      <w:ins w:id="1599" w:author="Laurence Golding" w:date="2018-05-10T10:20:00Z">
        <w:r w:rsidR="00C4456C">
          <w:t xml:space="preserve"> §</w:t>
        </w:r>
      </w:ins>
      <w:ins w:id="1600" w:author="Laurence Golding" w:date="2018-05-10T10:21:00Z">
        <w:r w:rsidR="00C4456C">
          <w:fldChar w:fldCharType="begin"/>
        </w:r>
        <w:r w:rsidR="00C4456C">
          <w:instrText xml:space="preserve"> REF _Ref513465549 \r \h </w:instrText>
        </w:r>
      </w:ins>
      <w:r w:rsidR="00C4456C">
        <w:fldChar w:fldCharType="separate"/>
      </w:r>
      <w:ins w:id="1601" w:author="Laurence Golding" w:date="2018-05-10T10:21:00Z">
        <w:r w:rsidR="00C4456C">
          <w:t>3.29.6</w:t>
        </w:r>
        <w:r w:rsidR="00C4456C">
          <w:fldChar w:fldCharType="end"/>
        </w:r>
      </w:ins>
      <w:ins w:id="1602" w:author="Laurence Golding" w:date="2018-05-10T11:08:00Z">
        <w:r>
          <w:t>.</w:t>
        </w:r>
      </w:ins>
    </w:p>
    <w:p w14:paraId="043F52E5" w14:textId="5D31353C" w:rsidR="00995425" w:rsidRDefault="00995425" w:rsidP="00995425">
      <w:pPr>
        <w:pStyle w:val="Heading3"/>
        <w:rPr>
          <w:ins w:id="1603" w:author="Laurence Golding" w:date="2018-05-10T11:52:00Z"/>
        </w:rPr>
      </w:pPr>
      <w:ins w:id="1604" w:author="Laurence Golding" w:date="2018-05-10T11:52:00Z">
        <w:r>
          <w:t>stepOverTargetNode</w:t>
        </w:r>
        <w:r w:rsidR="00E847DC">
          <w:t>Id</w:t>
        </w:r>
      </w:ins>
      <w:ins w:id="1605" w:author="Laurence Golding" w:date="2018-05-10T12:57:00Z">
        <w:r w:rsidR="00EA135D">
          <w:t xml:space="preserve"> property</w:t>
        </w:r>
      </w:ins>
      <w:bookmarkStart w:id="1606" w:name="_GoBack"/>
      <w:bookmarkEnd w:id="1606"/>
    </w:p>
    <w:p w14:paraId="51920BB3" w14:textId="797CACA8" w:rsidR="00E847DC" w:rsidRDefault="00E847DC" w:rsidP="00E847DC">
      <w:pPr>
        <w:rPr>
          <w:ins w:id="1607" w:author="Laurence Golding" w:date="2018-05-10T11:55:00Z"/>
        </w:rPr>
      </w:pPr>
      <w:ins w:id="1608" w:author="Laurence Golding" w:date="2018-05-10T11:52:00Z">
        <w:r>
          <w:t xml:space="preserve">If </w:t>
        </w:r>
      </w:ins>
      <w:ins w:id="1609" w:author="Laurence Golding" w:date="2018-05-10T11:58:00Z">
        <w:r>
          <w:t xml:space="preserve">the </w:t>
        </w:r>
        <w:r w:rsidRPr="00E847DC">
          <w:rPr>
            <w:rStyle w:val="CODEtemp"/>
          </w:rPr>
          <w:t>edgeId</w:t>
        </w:r>
        <w:r>
          <w:t xml:space="preserve"> property (§</w:t>
        </w:r>
      </w:ins>
      <w:ins w:id="1610" w:author="Laurence Golding" w:date="2018-05-10T11:59:00Z">
        <w:r>
          <w:fldChar w:fldCharType="begin"/>
        </w:r>
        <w:r>
          <w:instrText xml:space="preserve"> REF _Ref513199007 \r \h </w:instrText>
        </w:r>
      </w:ins>
      <w:r>
        <w:fldChar w:fldCharType="separate"/>
      </w:r>
      <w:ins w:id="1611" w:author="Laurence Golding" w:date="2018-05-10T11:59:00Z">
        <w:r>
          <w:t>3.31.2</w:t>
        </w:r>
        <w:r>
          <w:fldChar w:fldCharType="end"/>
        </w:r>
      </w:ins>
      <w:ins w:id="1612" w:author="Laurence Golding" w:date="2018-05-10T11:58:00Z">
        <w:r>
          <w:t xml:space="preserve">) of </w:t>
        </w:r>
      </w:ins>
      <w:ins w:id="1613" w:author="Laurence Golding" w:date="2018-05-10T11:52:00Z">
        <w:r>
          <w:t xml:space="preserve">this </w:t>
        </w:r>
        <w:r w:rsidRPr="00E847DC">
          <w:rPr>
            <w:rStyle w:val="CODEtemp"/>
          </w:rPr>
          <w:t>edge</w:t>
        </w:r>
      </w:ins>
      <w:ins w:id="1614" w:author="Laurence Golding" w:date="2018-05-10T11:57:00Z">
        <w:r w:rsidRPr="00E847DC">
          <w:rPr>
            <w:rStyle w:val="CODEtemp"/>
          </w:rPr>
          <w:t>T</w:t>
        </w:r>
      </w:ins>
      <w:ins w:id="1615" w:author="Laurence Golding" w:date="2018-05-10T11:52:00Z">
        <w:r w:rsidRPr="00E847DC">
          <w:rPr>
            <w:rStyle w:val="CODEtemp"/>
          </w:rPr>
          <w:t>raversal</w:t>
        </w:r>
      </w:ins>
      <w:ins w:id="1616" w:author="Laurence Golding" w:date="2018-05-10T11:57:00Z">
        <w:r>
          <w:t xml:space="preserve"> object</w:t>
        </w:r>
      </w:ins>
      <w:ins w:id="1617" w:author="Laurence Golding" w:date="2018-05-10T11:52:00Z">
        <w:r>
          <w:t xml:space="preserve"> </w:t>
        </w:r>
      </w:ins>
      <w:ins w:id="1618" w:author="Laurence Golding" w:date="2018-05-10T11:53:00Z">
        <w:r>
          <w:t xml:space="preserve">refers to an </w:t>
        </w:r>
        <w:r w:rsidRPr="00E847DC">
          <w:rPr>
            <w:rStyle w:val="CODEtemp"/>
          </w:rPr>
          <w:t>edge</w:t>
        </w:r>
        <w:r>
          <w:t xml:space="preserve"> object</w:t>
        </w:r>
      </w:ins>
      <w:ins w:id="1619" w:author="Laurence Golding" w:date="2018-05-10T11:58:00Z">
        <w:r>
          <w:t xml:space="preserve"> (§</w:t>
        </w:r>
      </w:ins>
      <w:ins w:id="1620" w:author="Laurence Golding" w:date="2018-05-10T11:59:00Z">
        <w:r>
          <w:fldChar w:fldCharType="begin"/>
        </w:r>
        <w:r>
          <w:instrText xml:space="preserve"> REF _Ref511821891 \r \h </w:instrText>
        </w:r>
      </w:ins>
      <w:r>
        <w:fldChar w:fldCharType="separate"/>
      </w:r>
      <w:ins w:id="1621" w:author="Laurence Golding" w:date="2018-05-10T11:59:00Z">
        <w:r>
          <w:t>3.29</w:t>
        </w:r>
        <w:r>
          <w:fldChar w:fldCharType="end"/>
        </w:r>
      </w:ins>
      <w:ins w:id="1622" w:author="Laurence Golding" w:date="2018-05-10T11:58:00Z">
        <w:r>
          <w:t>)</w:t>
        </w:r>
      </w:ins>
      <w:ins w:id="1623" w:author="Laurence Golding" w:date="2018-05-10T12:00:00Z">
        <w:r>
          <w:t xml:space="preserve"> whose</w:t>
        </w:r>
      </w:ins>
      <w:ins w:id="1624" w:author="Laurence Golding" w:date="2018-05-10T11:53:00Z">
        <w:r>
          <w:t xml:space="preserve"> </w:t>
        </w:r>
        <w:r w:rsidRPr="00E847DC">
          <w:rPr>
            <w:rStyle w:val="CODEtemp"/>
          </w:rPr>
          <w:t>targetGraphId</w:t>
        </w:r>
        <w:r>
          <w:t xml:space="preserve"> </w:t>
        </w:r>
      </w:ins>
      <w:ins w:id="1625" w:author="Laurence Golding" w:date="2018-05-10T12:00:00Z">
        <w:r>
          <w:t>(§</w:t>
        </w:r>
        <w:r>
          <w:fldChar w:fldCharType="begin"/>
        </w:r>
        <w:r>
          <w:instrText xml:space="preserve"> REF _Ref513465549 \r \h </w:instrText>
        </w:r>
      </w:ins>
      <w:r>
        <w:fldChar w:fldCharType="separate"/>
      </w:r>
      <w:ins w:id="1626" w:author="Laurence Golding" w:date="2018-05-10T12:00:00Z">
        <w:r>
          <w:t>3.29.6</w:t>
        </w:r>
        <w:r>
          <w:fldChar w:fldCharType="end"/>
        </w:r>
        <w:r>
          <w:t>)</w:t>
        </w:r>
      </w:ins>
      <w:ins w:id="1627" w:author="Laurence Golding" w:date="2018-05-10T11:53:00Z">
        <w:r>
          <w:t xml:space="preserve"> refers to a graph other than the current graph (see §</w:t>
        </w:r>
      </w:ins>
      <w:ins w:id="1628" w:author="Laurence Golding" w:date="2018-05-10T12:12:00Z">
        <w:r w:rsidR="00271F53">
          <w:fldChar w:fldCharType="begin"/>
        </w:r>
        <w:r w:rsidR="00271F53">
          <w:instrText xml:space="preserve"> REF _Ref513717684 \r \h </w:instrText>
        </w:r>
      </w:ins>
      <w:r w:rsidR="00271F53">
        <w:fldChar w:fldCharType="separate"/>
      </w:r>
      <w:ins w:id="1629" w:author="Laurence Golding" w:date="2018-05-10T12:12:00Z">
        <w:r w:rsidR="00271F53">
          <w:t>3.30.1</w:t>
        </w:r>
        <w:r w:rsidR="00271F53">
          <w:fldChar w:fldCharType="end"/>
        </w:r>
      </w:ins>
      <w:ins w:id="1630" w:author="Laurence Golding" w:date="2018-05-10T11:53:00Z">
        <w:r>
          <w:t xml:space="preserve">), </w:t>
        </w:r>
      </w:ins>
      <w:ins w:id="1631" w:author="Laurence Golding" w:date="2018-05-10T11:54:00Z">
        <w:r>
          <w:t xml:space="preserve">and if the containing </w:t>
        </w:r>
        <w:r w:rsidRPr="00271F53">
          <w:rPr>
            <w:rStyle w:val="CODEtemp"/>
          </w:rPr>
          <w:t>graphTraversal</w:t>
        </w:r>
        <w:r>
          <w:t xml:space="preserve"> ultimately returns to the current graph, </w:t>
        </w:r>
      </w:ins>
      <w:ins w:id="1632" w:author="Laurence Golding" w:date="2018-05-10T11:53:00Z">
        <w:r>
          <w:t xml:space="preserve">then the </w:t>
        </w:r>
      </w:ins>
      <w:ins w:id="1633" w:author="Laurence Golding" w:date="2018-05-10T11:54:00Z">
        <w:r w:rsidRPr="00271F53">
          <w:rPr>
            <w:rStyle w:val="CODEtemp"/>
          </w:rPr>
          <w:t>edgeTraversal</w:t>
        </w:r>
        <w:r>
          <w:t xml:space="preserve"> object </w:t>
        </w:r>
        <w:r>
          <w:rPr>
            <w:b/>
          </w:rPr>
          <w:t>MAY</w:t>
        </w:r>
        <w:r w:rsidRPr="00E847DC">
          <w:t xml:space="preserve"> </w:t>
        </w:r>
        <w:r>
          <w:t>cont</w:t>
        </w:r>
      </w:ins>
      <w:ins w:id="1634" w:author="Laurence Golding" w:date="2018-05-10T11:55:00Z">
        <w:r>
          <w:t>ain a property</w:t>
        </w:r>
      </w:ins>
      <w:ins w:id="1635" w:author="Laurence Golding" w:date="2018-05-10T12:28:00Z">
        <w:r w:rsidR="00197B60">
          <w:t xml:space="preserve"> named</w:t>
        </w:r>
      </w:ins>
      <w:ins w:id="1636" w:author="Laurence Golding" w:date="2018-05-10T11:55:00Z">
        <w:r>
          <w:t xml:space="preserve"> </w:t>
        </w:r>
        <w:r w:rsidRPr="00271F53">
          <w:rPr>
            <w:rStyle w:val="CODEtemp"/>
          </w:rPr>
          <w:t>stepOverTargetNodeId</w:t>
        </w:r>
        <w:r>
          <w:t xml:space="preserve"> whose value is a string that equals the </w:t>
        </w:r>
        <w:r w:rsidRPr="00271F53">
          <w:rPr>
            <w:rStyle w:val="CODEtemp"/>
          </w:rPr>
          <w:t>id</w:t>
        </w:r>
        <w:r>
          <w:t xml:space="preserve"> property </w:t>
        </w:r>
      </w:ins>
      <w:ins w:id="1637" w:author="Laurence Golding" w:date="2018-05-10T12:13:00Z">
        <w:r w:rsidR="00271F53">
          <w:t>(</w:t>
        </w:r>
      </w:ins>
      <w:ins w:id="1638" w:author="Laurence Golding" w:date="2018-05-10T12:14:00Z">
        <w:r w:rsidR="00271F53">
          <w:t>§</w:t>
        </w:r>
        <w:r w:rsidR="00271F53">
          <w:fldChar w:fldCharType="begin"/>
        </w:r>
        <w:r w:rsidR="00271F53">
          <w:instrText xml:space="preserve"> REF _Ref511822118 \r \h </w:instrText>
        </w:r>
      </w:ins>
      <w:r w:rsidR="00271F53">
        <w:fldChar w:fldCharType="separate"/>
      </w:r>
      <w:ins w:id="1639" w:author="Laurence Golding" w:date="2018-05-10T12:14:00Z">
        <w:r w:rsidR="00271F53">
          <w:t>3.28.2</w:t>
        </w:r>
        <w:r w:rsidR="00271F53">
          <w:fldChar w:fldCharType="end"/>
        </w:r>
      </w:ins>
      <w:ins w:id="1640" w:author="Laurence Golding" w:date="2018-05-10T12:13:00Z">
        <w:r w:rsidR="00271F53">
          <w:t xml:space="preserve">) </w:t>
        </w:r>
      </w:ins>
      <w:ins w:id="1641" w:author="Laurence Golding" w:date="2018-05-10T11:55:00Z">
        <w:r>
          <w:t xml:space="preserve">of the </w:t>
        </w:r>
        <w:r w:rsidRPr="00271F53">
          <w:rPr>
            <w:rStyle w:val="CODEtemp"/>
          </w:rPr>
          <w:t>node</w:t>
        </w:r>
        <w:r>
          <w:t xml:space="preserve"> object </w:t>
        </w:r>
      </w:ins>
      <w:ins w:id="1642" w:author="Laurence Golding" w:date="2018-05-10T12:14:00Z">
        <w:r w:rsidR="00271F53">
          <w:t>(§</w:t>
        </w:r>
        <w:r w:rsidR="00271F53">
          <w:fldChar w:fldCharType="begin"/>
        </w:r>
        <w:r w:rsidR="00271F53">
          <w:instrText xml:space="preserve"> REF _Ref511821868 \r \h </w:instrText>
        </w:r>
      </w:ins>
      <w:r w:rsidR="00271F53">
        <w:fldChar w:fldCharType="separate"/>
      </w:r>
      <w:ins w:id="1643" w:author="Laurence Golding" w:date="2018-05-10T12:14:00Z">
        <w:r w:rsidR="00271F53">
          <w:t>3.28</w:t>
        </w:r>
        <w:r w:rsidR="00271F53">
          <w:fldChar w:fldCharType="end"/>
        </w:r>
        <w:r w:rsidR="00271F53">
          <w:t xml:space="preserve">) </w:t>
        </w:r>
      </w:ins>
      <w:ins w:id="1644" w:author="Laurence Golding" w:date="2018-05-10T11:55:00Z">
        <w:r>
          <w:t>in the current graph to which the graph traversal</w:t>
        </w:r>
      </w:ins>
      <w:ins w:id="1645" w:author="Laurence Golding" w:date="2018-05-10T12:29:00Z">
        <w:r w:rsidR="00197B60">
          <w:t xml:space="preserve"> first</w:t>
        </w:r>
      </w:ins>
      <w:ins w:id="1646" w:author="Laurence Golding" w:date="2018-05-10T11:55:00Z">
        <w:r>
          <w:t xml:space="preserve"> returns.</w:t>
        </w:r>
      </w:ins>
    </w:p>
    <w:p w14:paraId="3B485DBD" w14:textId="16F8D275" w:rsidR="00E847DC" w:rsidRDefault="00E847DC" w:rsidP="00E847DC">
      <w:pPr>
        <w:rPr>
          <w:ins w:id="1647" w:author="Laurence Golding" w:date="2018-05-10T11:57:00Z"/>
        </w:rPr>
      </w:pPr>
      <w:ins w:id="1648" w:author="Laurence Golding" w:date="2018-05-10T11:55:00Z">
        <w:r>
          <w:t xml:space="preserve">A SARIF viewer </w:t>
        </w:r>
        <w:r>
          <w:rPr>
            <w:b/>
          </w:rPr>
          <w:t>MAY</w:t>
        </w:r>
        <w:r>
          <w:t xml:space="preserve"> use this property to offer the user a “</w:t>
        </w:r>
      </w:ins>
      <w:ins w:id="1649" w:author="Laurence Golding" w:date="2018-05-10T11:56:00Z">
        <w:r>
          <w:t xml:space="preserve">step over/step into” experience. That is, the viewer offers the user the choice of </w:t>
        </w:r>
      </w:ins>
      <w:ins w:id="1650" w:author="Laurence Golding" w:date="2018-05-10T11:59:00Z">
        <w:r>
          <w:t xml:space="preserve">either </w:t>
        </w:r>
      </w:ins>
      <w:ins w:id="1651" w:author="Laurence Golding" w:date="2018-05-10T11:56:00Z">
        <w:r>
          <w:t>stepping into this edge’s target graph or jumping directly to the point of return from the target graph</w:t>
        </w:r>
      </w:ins>
      <w:ins w:id="1652" w:author="Laurence Golding" w:date="2018-05-10T11:57:00Z">
        <w:r>
          <w:t>.</w:t>
        </w:r>
      </w:ins>
    </w:p>
    <w:p w14:paraId="4D787493" w14:textId="255CEA50" w:rsidR="00E847DC" w:rsidRPr="00E847DC" w:rsidRDefault="00E847DC" w:rsidP="00E847DC">
      <w:ins w:id="1653" w:author="Laurence Golding" w:date="2018-05-10T11:57:00Z">
        <w:r>
          <w:t>For an example, see §</w:t>
        </w:r>
        <w:r>
          <w:fldChar w:fldCharType="begin"/>
        </w:r>
        <w:r>
          <w:instrText xml:space="preserve"> REF _Ref513465549 \r \h </w:instrText>
        </w:r>
      </w:ins>
      <w:ins w:id="1654" w:author="Laurence Golding" w:date="2018-05-10T11:57:00Z">
        <w:r>
          <w:fldChar w:fldCharType="separate"/>
        </w:r>
        <w:r>
          <w:t>3.29.6</w:t>
        </w:r>
        <w:r>
          <w:fldChar w:fldCharType="end"/>
        </w:r>
        <w:r>
          <w:t>.</w:t>
        </w:r>
      </w:ins>
    </w:p>
    <w:p w14:paraId="0AD4B66E" w14:textId="675852EB" w:rsidR="00CD4F20" w:rsidRDefault="00CD4F20" w:rsidP="00CD4F20">
      <w:pPr>
        <w:pStyle w:val="Heading3"/>
      </w:pPr>
      <w:bookmarkStart w:id="1655" w:name="_Toc513213356"/>
      <w:r>
        <w:t>message property</w:t>
      </w:r>
      <w:bookmarkEnd w:id="1655"/>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1656" w:name="_Ref511823070"/>
      <w:bookmarkStart w:id="1657" w:name="_Toc513213357"/>
      <w:r>
        <w:t>finalState property</w:t>
      </w:r>
      <w:bookmarkEnd w:id="1656"/>
      <w:bookmarkEnd w:id="1657"/>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0E93831D" w14:textId="4DD6BB4E" w:rsidR="00CD4F20" w:rsidDel="00EA2191" w:rsidRDefault="00CD4F20" w:rsidP="00CD4F20">
      <w:pPr>
        <w:pStyle w:val="Heading3"/>
        <w:rPr>
          <w:del w:id="1658" w:author="Laurence Golding" w:date="2018-05-07T09:50:00Z"/>
        </w:rPr>
      </w:pPr>
      <w:bookmarkStart w:id="1659" w:name="_Toc513213358"/>
      <w:del w:id="1660" w:author="Laurence Golding" w:date="2018-05-07T09:50:00Z">
        <w:r w:rsidDel="00EA2191">
          <w:delText>nestedGraphTraversalId property</w:delText>
        </w:r>
        <w:bookmarkEnd w:id="1659"/>
      </w:del>
    </w:p>
    <w:p w14:paraId="13790D78" w14:textId="4064502D" w:rsidR="00E66DEE" w:rsidDel="00EA2191" w:rsidRDefault="00E66DEE" w:rsidP="00E66DEE">
      <w:pPr>
        <w:rPr>
          <w:del w:id="1661" w:author="Laurence Golding" w:date="2018-05-07T09:50:00Z"/>
        </w:rPr>
      </w:pPr>
      <w:del w:id="1662" w:author="Laurence Golding" w:date="2018-05-07T09:50:00Z">
        <w:r w:rsidDel="00EA2191">
          <w:delText xml:space="preserve">An </w:delText>
        </w:r>
        <w:r w:rsidDel="00EA2191">
          <w:rPr>
            <w:rStyle w:val="CODEtemp"/>
          </w:rPr>
          <w:delText>edgeTraversal</w:delText>
        </w:r>
        <w:r w:rsidDel="00EA2191">
          <w:delText xml:space="preserve"> object </w:delText>
        </w:r>
        <w:r w:rsidDel="00EA2191">
          <w:rPr>
            <w:b/>
          </w:rPr>
          <w:delText>MAY</w:delText>
        </w:r>
        <w:r w:rsidDel="00EA2191">
          <w:delText xml:space="preserve"> contain a property named </w:delText>
        </w:r>
        <w:r w:rsidDel="00EA2191">
          <w:rPr>
            <w:rStyle w:val="CODEtemp"/>
          </w:rPr>
          <w:delText>nestedGraphTraversalId</w:delText>
        </w:r>
        <w:r w:rsidDel="00EA2191">
          <w:delText xml:space="preserve"> whose value is a string that equals the </w:delText>
        </w:r>
        <w:r w:rsidDel="00EA2191">
          <w:rPr>
            <w:rStyle w:val="CODEtemp"/>
          </w:rPr>
          <w:delText>id</w:delText>
        </w:r>
        <w:r w:rsidDel="00EA2191">
          <w:delText xml:space="preserve"> property (§</w:delText>
        </w:r>
        <w:r w:rsidDel="00EA2191">
          <w:fldChar w:fldCharType="begin"/>
        </w:r>
        <w:r w:rsidDel="00EA2191">
          <w:delInstrText xml:space="preserve"> REF _Ref511823664 \r \h </w:delInstrText>
        </w:r>
        <w:r w:rsidDel="00EA2191">
          <w:fldChar w:fldCharType="separate"/>
        </w:r>
        <w:r w:rsidR="00FA7AFB" w:rsidDel="00EA2191">
          <w:delText>3.30.2</w:delText>
        </w:r>
        <w:r w:rsidDel="00EA2191">
          <w:fldChar w:fldCharType="end"/>
        </w:r>
        <w:r w:rsidDel="00EA2191">
          <w:delText xml:space="preserve">) of a </w:delText>
        </w:r>
        <w:r w:rsidDel="00EA2191">
          <w:rPr>
            <w:rStyle w:val="CODEtemp"/>
          </w:rPr>
          <w:delText>graphTraversal</w:delText>
        </w:r>
        <w:r w:rsidDel="00EA2191">
          <w:delText xml:space="preserve"> object (§</w:delText>
        </w:r>
        <w:r w:rsidDel="00EA2191">
          <w:fldChar w:fldCharType="begin"/>
        </w:r>
        <w:r w:rsidDel="00EA2191">
          <w:delInstrText xml:space="preserve"> REF _Ref511819971 \r \h </w:delInstrText>
        </w:r>
        <w:r w:rsidDel="00EA2191">
          <w:fldChar w:fldCharType="separate"/>
        </w:r>
        <w:r w:rsidR="00FA7AFB" w:rsidDel="00EA2191">
          <w:delText>3.30</w:delText>
        </w:r>
        <w:r w:rsidDel="00EA2191">
          <w:fldChar w:fldCharType="end"/>
        </w:r>
        <w:r w:rsidDel="00EA2191">
          <w:delText xml:space="preserve">) within the containing </w:delText>
        </w:r>
        <w:r w:rsidRPr="00E66DEE" w:rsidDel="00EA2191">
          <w:rPr>
            <w:rStyle w:val="CODEtemp"/>
          </w:rPr>
          <w:delText>result</w:delText>
        </w:r>
        <w:r w:rsidDel="00EA2191">
          <w:delText xml:space="preserve"> object (§</w:delText>
        </w:r>
        <w:r w:rsidDel="00EA2191">
          <w:fldChar w:fldCharType="begin"/>
        </w:r>
        <w:r w:rsidDel="00EA2191">
          <w:delInstrText xml:space="preserve"> REF _Ref493350984 \r \h </w:delInstrText>
        </w:r>
        <w:r w:rsidDel="00EA2191">
          <w:fldChar w:fldCharType="separate"/>
        </w:r>
        <w:r w:rsidR="00FA7AFB" w:rsidDel="00EA2191">
          <w:delText>3.19</w:delText>
        </w:r>
        <w:r w:rsidDel="00EA2191">
          <w:fldChar w:fldCharType="end"/>
        </w:r>
        <w:r w:rsidDel="00EA2191">
          <w:delText>).</w:delText>
        </w:r>
      </w:del>
    </w:p>
    <w:p w14:paraId="26066F0A" w14:textId="2A062AF5" w:rsidR="00E66DEE" w:rsidDel="00EA2191" w:rsidRDefault="00E66DEE" w:rsidP="00E66DEE">
      <w:pPr>
        <w:rPr>
          <w:del w:id="1663" w:author="Laurence Golding" w:date="2018-05-07T09:50:00Z"/>
        </w:rPr>
      </w:pPr>
      <w:del w:id="1664" w:author="Laurence Golding" w:date="2018-05-07T09:50:00Z">
        <w:r w:rsidDel="00EA2191">
          <w:delText xml:space="preserve">This property enables a viewing experience in which the user can either step over or step into the specified graph traversal. If this property is present, a SARIF viewer </w:delText>
        </w:r>
        <w:r w:rsidDel="00EA2191">
          <w:rPr>
            <w:b/>
          </w:rPr>
          <w:delText>SHOULD</w:delText>
        </w:r>
        <w:r w:rsidDel="00EA2191">
          <w:delText xml:space="preserve"> provide a visual cue informing the user that they have that option.</w:delText>
        </w:r>
      </w:del>
    </w:p>
    <w:p w14:paraId="5FDEA02F" w14:textId="3BF2EA60" w:rsidR="00E66DEE" w:rsidDel="00EA2191" w:rsidRDefault="00E66DEE" w:rsidP="00E66DEE">
      <w:pPr>
        <w:rPr>
          <w:del w:id="1665" w:author="Laurence Golding" w:date="2018-05-07T09:50:00Z"/>
        </w:rPr>
      </w:pPr>
      <w:del w:id="1666" w:author="Laurence Golding" w:date="2018-05-07T09:50:00Z">
        <w:r w:rsidDel="00EA2191">
          <w:delText xml:space="preserve">As with any graph traversal, the nested traversal </w:delText>
        </w:r>
        <w:r w:rsidDel="00EA2191">
          <w:rPr>
            <w:b/>
          </w:rPr>
          <w:delText>SHALL</w:delText>
        </w:r>
        <w:r w:rsidDel="00EA2191">
          <w:delText xml:space="preserve"> start at the source node of its first edge traversal and end at the target node of its last edge traversal.</w:delText>
        </w:r>
      </w:del>
    </w:p>
    <w:p w14:paraId="7AB404D6" w14:textId="35C36172" w:rsidR="00E66DEE" w:rsidDel="00EA2191" w:rsidRDefault="00E66DEE" w:rsidP="00E66DEE">
      <w:pPr>
        <w:pStyle w:val="Note"/>
        <w:rPr>
          <w:del w:id="1667" w:author="Laurence Golding" w:date="2018-05-07T09:50:00Z"/>
        </w:rPr>
      </w:pPr>
      <w:del w:id="1668" w:author="Laurence Golding" w:date="2018-05-07T09:50:00Z">
        <w:r w:rsidDel="00EA2191">
          <w:delText xml:space="preserve">EXAMPLE: This example defines two graphs, the first connecting code locations in function </w:delText>
        </w:r>
        <w:r w:rsidDel="00EA2191">
          <w:rPr>
            <w:rStyle w:val="CODEtemp"/>
          </w:rPr>
          <w:delText>A</w:delText>
        </w:r>
        <w:r w:rsidDel="00EA2191">
          <w:delText xml:space="preserve"> and the second connecting locations in function </w:delText>
        </w:r>
        <w:r w:rsidDel="00EA2191">
          <w:rPr>
            <w:rStyle w:val="CODEtemp"/>
          </w:rPr>
          <w:delText>B</w:delText>
        </w:r>
        <w:r w:rsidDel="00EA2191">
          <w:delText xml:space="preserve">. Node </w:delText>
        </w:r>
        <w:r w:rsidDel="00EA2191">
          <w:rPr>
            <w:rStyle w:val="CODEtemp"/>
          </w:rPr>
          <w:delText>na3</w:delText>
        </w:r>
        <w:r w:rsidDel="00EA2191">
          <w:delText xml:space="preserve"> in function </w:delText>
        </w:r>
        <w:r w:rsidDel="00EA2191">
          <w:rPr>
            <w:rStyle w:val="CODEtemp"/>
          </w:rPr>
          <w:delText>A</w:delText>
        </w:r>
        <w:r w:rsidDel="00EA2191">
          <w:delText xml:space="preserve"> represents a call to function </w:delText>
        </w:r>
        <w:r w:rsidDel="00EA2191">
          <w:rPr>
            <w:rStyle w:val="CODEtemp"/>
          </w:rPr>
          <w:delText>B</w:delText>
        </w:r>
        <w:r w:rsidDel="00EA2191">
          <w:delText>.</w:delText>
        </w:r>
      </w:del>
    </w:p>
    <w:p w14:paraId="672A76CF" w14:textId="41572F76" w:rsidR="00E66DEE" w:rsidDel="00EA2191" w:rsidRDefault="00E66DEE" w:rsidP="00E66DEE">
      <w:pPr>
        <w:pStyle w:val="Note"/>
        <w:rPr>
          <w:del w:id="1669" w:author="Laurence Golding" w:date="2018-05-07T09:50:00Z"/>
        </w:rPr>
      </w:pPr>
      <w:del w:id="1670" w:author="Laurence Golding" w:date="2018-05-07T09:50:00Z">
        <w:r w:rsidDel="00EA2191">
          <w:delText xml:space="preserve">The example also defines a traversal of the graph for function </w:delText>
        </w:r>
        <w:r w:rsidDel="00EA2191">
          <w:rPr>
            <w:rStyle w:val="CODEtemp"/>
          </w:rPr>
          <w:delText>A</w:delText>
        </w:r>
        <w:r w:rsidDel="00EA2191">
          <w:delText xml:space="preserve">, consisting of three edge traversals, the second of which specifies a </w:delText>
        </w:r>
        <w:r w:rsidDel="00EA2191">
          <w:rPr>
            <w:rStyle w:val="CODEtemp"/>
          </w:rPr>
          <w:delText>nestedGraphTraversalId</w:delText>
        </w:r>
        <w:r w:rsidDel="00EA2191">
          <w:delText>.</w:delText>
        </w:r>
      </w:del>
    </w:p>
    <w:p w14:paraId="631CC0C8" w14:textId="67EEC99A" w:rsidR="00E66DEE" w:rsidDel="00EA2191" w:rsidRDefault="00E66DEE" w:rsidP="00E66DEE">
      <w:pPr>
        <w:pStyle w:val="Note"/>
        <w:rPr>
          <w:del w:id="1671" w:author="Laurence Golding" w:date="2018-05-07T09:50:00Z"/>
        </w:rPr>
      </w:pPr>
      <w:del w:id="1672" w:author="Laurence Golding" w:date="2018-05-07T09:50:00Z">
        <w:r w:rsidDel="00EA2191">
          <w:delText xml:space="preserve">Once the user has traversed edges </w:delText>
        </w:r>
        <w:r w:rsidDel="00EA2191">
          <w:rPr>
            <w:rStyle w:val="CODEtemp"/>
          </w:rPr>
          <w:delText>ea1</w:delText>
        </w:r>
        <w:r w:rsidDel="00EA2191">
          <w:delText xml:space="preserve"> and </w:delText>
        </w:r>
        <w:r w:rsidDel="00EA2191">
          <w:rPr>
            <w:rStyle w:val="CODEtemp"/>
          </w:rPr>
          <w:delText>ea2</w:delText>
        </w:r>
        <w:r w:rsidDel="00EA2191">
          <w:delText xml:space="preserve">, the SARIF viewer informs her that she can now choose to enter the nested traversal before traversing edge </w:delText>
        </w:r>
        <w:r w:rsidDel="00EA2191">
          <w:rPr>
            <w:rStyle w:val="CODEtemp"/>
          </w:rPr>
          <w:delText>ea3</w:delText>
        </w:r>
        <w:r w:rsidDel="00EA2191">
          <w:delText>.</w:delText>
        </w:r>
      </w:del>
    </w:p>
    <w:p w14:paraId="611CB3D6" w14:textId="2B7735F7" w:rsidR="00E66DEE" w:rsidDel="00EA2191" w:rsidRDefault="00E66DEE" w:rsidP="00E66DEE">
      <w:pPr>
        <w:pStyle w:val="Note"/>
        <w:rPr>
          <w:del w:id="1673" w:author="Laurence Golding" w:date="2018-05-07T09:50:00Z"/>
        </w:rPr>
      </w:pPr>
      <w:del w:id="1674" w:author="Laurence Golding" w:date="2018-05-07T09:50:00Z">
        <w:r w:rsidDel="00EA2191">
          <w:delText>If she chooses to enter the nested traversal, her full path through the graph will be:</w:delText>
        </w:r>
      </w:del>
    </w:p>
    <w:p w14:paraId="252C0A43" w14:textId="0DCAFB1D" w:rsidR="00E66DEE" w:rsidDel="00EA2191" w:rsidRDefault="00E66DEE" w:rsidP="00E66DEE">
      <w:pPr>
        <w:pStyle w:val="Note"/>
        <w:ind w:left="1440"/>
        <w:rPr>
          <w:del w:id="1675" w:author="Laurence Golding" w:date="2018-05-07T09:50:00Z"/>
        </w:rPr>
      </w:pPr>
      <w:del w:id="1676" w:author="Laurence Golding" w:date="2018-05-07T09:50:00Z">
        <w:r w:rsidDel="00EA2191">
          <w:rPr>
            <w:rStyle w:val="CODEtemp"/>
          </w:rPr>
          <w:delText>[ ea1, ea2, eb1, eb2, eb3, eb6, ea3 ]</w:delText>
        </w:r>
      </w:del>
    </w:p>
    <w:p w14:paraId="259266F0" w14:textId="6FF08E83" w:rsidR="00E66DEE" w:rsidDel="00EA2191" w:rsidRDefault="00E66DEE" w:rsidP="00E66DEE">
      <w:pPr>
        <w:pStyle w:val="Note"/>
        <w:rPr>
          <w:del w:id="1677" w:author="Laurence Golding" w:date="2018-05-07T09:50:00Z"/>
        </w:rPr>
      </w:pPr>
      <w:del w:id="1678" w:author="Laurence Golding" w:date="2018-05-07T09:50:00Z">
        <w:r w:rsidDel="00EA2191">
          <w:delText>As a result, she will visit the following nodes, in this order:</w:delText>
        </w:r>
      </w:del>
    </w:p>
    <w:p w14:paraId="7C83BA4F" w14:textId="4327DB5D" w:rsidR="00E66DEE" w:rsidDel="00EA2191" w:rsidRDefault="00E66DEE" w:rsidP="00E66DEE">
      <w:pPr>
        <w:pStyle w:val="Note"/>
        <w:ind w:left="1440"/>
        <w:rPr>
          <w:del w:id="1679" w:author="Laurence Golding" w:date="2018-05-07T09:50:00Z"/>
          <w:rStyle w:val="CODEtemp"/>
        </w:rPr>
      </w:pPr>
      <w:del w:id="1680" w:author="Laurence Golding" w:date="2018-05-07T09:50:00Z">
        <w:r w:rsidDel="00EA2191">
          <w:rPr>
            <w:rStyle w:val="CODEtemp"/>
          </w:rPr>
          <w:delText>[ na1, na2, na3, nb1, nb2, nb3, nb5, nb6, na4 ]</w:delText>
        </w:r>
      </w:del>
    </w:p>
    <w:p w14:paraId="648F6095" w14:textId="79D5221D" w:rsidR="00E66DEE" w:rsidDel="00EA2191" w:rsidRDefault="00E66DEE" w:rsidP="00E66DEE">
      <w:pPr>
        <w:pStyle w:val="Note"/>
        <w:rPr>
          <w:del w:id="1681" w:author="Laurence Golding" w:date="2018-05-07T09:50:00Z"/>
        </w:rPr>
      </w:pPr>
      <w:del w:id="1682" w:author="Laurence Golding" w:date="2018-05-07T09:50:00Z">
        <w:r w:rsidDel="00EA2191">
          <w:delText>If she chooses not to enter the nested traversal, her path will be:</w:delText>
        </w:r>
      </w:del>
    </w:p>
    <w:p w14:paraId="6B7925F1" w14:textId="61A1E94E" w:rsidR="00E66DEE" w:rsidDel="00EA2191" w:rsidRDefault="00E66DEE" w:rsidP="00E66DEE">
      <w:pPr>
        <w:pStyle w:val="Note"/>
        <w:ind w:left="1440"/>
        <w:rPr>
          <w:del w:id="1683" w:author="Laurence Golding" w:date="2018-05-07T09:50:00Z"/>
        </w:rPr>
      </w:pPr>
      <w:del w:id="1684" w:author="Laurence Golding" w:date="2018-05-07T09:50:00Z">
        <w:r w:rsidDel="00EA2191">
          <w:rPr>
            <w:rStyle w:val="CODEtemp"/>
          </w:rPr>
          <w:delText>[ ea1, ea2, ea3 ]</w:delText>
        </w:r>
      </w:del>
    </w:p>
    <w:p w14:paraId="21B18B62" w14:textId="2292AC79" w:rsidR="00E66DEE" w:rsidDel="00EA2191" w:rsidRDefault="00E66DEE" w:rsidP="00E66DEE">
      <w:pPr>
        <w:pStyle w:val="Note"/>
        <w:rPr>
          <w:del w:id="1685" w:author="Laurence Golding" w:date="2018-05-07T09:50:00Z"/>
        </w:rPr>
      </w:pPr>
      <w:del w:id="1686" w:author="Laurence Golding" w:date="2018-05-07T09:50:00Z">
        <w:r w:rsidDel="00EA2191">
          <w:delText>As a result, she will visit the following nodes, in this order:</w:delText>
        </w:r>
      </w:del>
    </w:p>
    <w:p w14:paraId="333CF9C1" w14:textId="4E1BFE14" w:rsidR="00E66DEE" w:rsidDel="00EA2191" w:rsidRDefault="00E66DEE" w:rsidP="00E66DEE">
      <w:pPr>
        <w:pStyle w:val="Note"/>
        <w:ind w:left="1440"/>
        <w:rPr>
          <w:del w:id="1687" w:author="Laurence Golding" w:date="2018-05-07T09:50:00Z"/>
        </w:rPr>
      </w:pPr>
      <w:del w:id="1688" w:author="Laurence Golding" w:date="2018-05-07T09:50:00Z">
        <w:r w:rsidDel="00EA2191">
          <w:rPr>
            <w:rStyle w:val="CODEtemp"/>
          </w:rPr>
          <w:delText>[ na1, na2, na3, na4 ]</w:delText>
        </w:r>
      </w:del>
    </w:p>
    <w:p w14:paraId="45464212" w14:textId="45E3290E" w:rsidR="00E66DEE" w:rsidDel="00EA2191" w:rsidRDefault="00E66DEE" w:rsidP="00E66DEE">
      <w:pPr>
        <w:pStyle w:val="Codesmall"/>
        <w:rPr>
          <w:del w:id="1689" w:author="Laurence Golding" w:date="2018-05-07T09:50:00Z"/>
        </w:rPr>
      </w:pPr>
      <w:del w:id="1690" w:author="Laurence Golding" w:date="2018-05-07T09:50:00Z">
        <w:r w:rsidDel="00EA2191">
          <w:delText>{                                                 # A result object (§</w:delText>
        </w:r>
        <w:r w:rsidDel="00EA2191">
          <w:fldChar w:fldCharType="begin"/>
        </w:r>
        <w:r w:rsidDel="00EA2191">
          <w:delInstrText xml:space="preserve"> REF _Ref493350984 \r \h </w:delInstrText>
        </w:r>
        <w:r w:rsidDel="00EA2191">
          <w:fldChar w:fldCharType="separate"/>
        </w:r>
        <w:r w:rsidR="00FA7AFB" w:rsidDel="00EA2191">
          <w:delText>3.19</w:delText>
        </w:r>
        <w:r w:rsidDel="00EA2191">
          <w:fldChar w:fldCharType="end"/>
        </w:r>
        <w:r w:rsidDel="00EA2191">
          <w:delText>).</w:delText>
        </w:r>
      </w:del>
    </w:p>
    <w:p w14:paraId="33618807" w14:textId="1E4A4A78" w:rsidR="00E66DEE" w:rsidDel="00EA2191" w:rsidRDefault="00E66DEE" w:rsidP="00E66DEE">
      <w:pPr>
        <w:pStyle w:val="Codesmall"/>
        <w:rPr>
          <w:del w:id="1691" w:author="Laurence Golding" w:date="2018-05-07T09:50:00Z"/>
        </w:rPr>
      </w:pPr>
      <w:del w:id="1692" w:author="Laurence Golding" w:date="2018-05-07T09:50:00Z">
        <w:r w:rsidDel="00EA2191">
          <w:delText xml:space="preserve">  "graphs": [                                     # See §</w:delText>
        </w:r>
        <w:r w:rsidDel="00EA2191">
          <w:fldChar w:fldCharType="begin"/>
        </w:r>
        <w:r w:rsidDel="00EA2191">
          <w:delInstrText xml:space="preserve"> REF _Ref511820702 \r \h </w:delInstrText>
        </w:r>
        <w:r w:rsidDel="00EA2191">
          <w:fldChar w:fldCharType="separate"/>
        </w:r>
        <w:r w:rsidR="00FA7AFB" w:rsidDel="00EA2191">
          <w:delText>3.19.13</w:delText>
        </w:r>
        <w:r w:rsidDel="00EA2191">
          <w:fldChar w:fldCharType="end"/>
        </w:r>
        <w:r w:rsidDel="00EA2191">
          <w:delText>.</w:delText>
        </w:r>
      </w:del>
    </w:p>
    <w:p w14:paraId="3FAC4611" w14:textId="753CAF76" w:rsidR="00E66DEE" w:rsidDel="00EA2191" w:rsidRDefault="00E66DEE" w:rsidP="00E66DEE">
      <w:pPr>
        <w:pStyle w:val="Codesmall"/>
        <w:rPr>
          <w:del w:id="1693" w:author="Laurence Golding" w:date="2018-05-07T09:50:00Z"/>
        </w:rPr>
      </w:pPr>
      <w:del w:id="1694" w:author="Laurence Golding" w:date="2018-05-07T09:50:00Z">
        <w:r w:rsidDel="00EA2191">
          <w:delText xml:space="preserve">    {                                             # A graph object (§</w:delText>
        </w:r>
        <w:r w:rsidDel="00EA2191">
          <w:fldChar w:fldCharType="begin"/>
        </w:r>
        <w:r w:rsidDel="00EA2191">
          <w:delInstrText xml:space="preserve"> REF _Ref511819945 \r \h </w:delInstrText>
        </w:r>
        <w:r w:rsidDel="00EA2191">
          <w:fldChar w:fldCharType="separate"/>
        </w:r>
        <w:r w:rsidR="00FA7AFB" w:rsidDel="00EA2191">
          <w:delText>3.27</w:delText>
        </w:r>
        <w:r w:rsidDel="00EA2191">
          <w:fldChar w:fldCharType="end"/>
        </w:r>
        <w:r w:rsidDel="00EA2191">
          <w:delText>).</w:delText>
        </w:r>
      </w:del>
    </w:p>
    <w:p w14:paraId="4F08C5A1" w14:textId="6D13295A" w:rsidR="00E66DEE" w:rsidDel="00EA2191" w:rsidRDefault="00E66DEE" w:rsidP="00E66DEE">
      <w:pPr>
        <w:pStyle w:val="Codesmall"/>
        <w:rPr>
          <w:del w:id="1695" w:author="Laurence Golding" w:date="2018-05-07T09:50:00Z"/>
        </w:rPr>
      </w:pPr>
      <w:del w:id="1696" w:author="Laurence Golding" w:date="2018-05-07T09:50:00Z">
        <w:r w:rsidDel="00EA2191">
          <w:delText xml:space="preserve">      "id": "functionA",</w:delText>
        </w:r>
      </w:del>
    </w:p>
    <w:p w14:paraId="1E9287F5" w14:textId="3F8CC8A6" w:rsidR="00E66DEE" w:rsidDel="00EA2191" w:rsidRDefault="00E66DEE" w:rsidP="00E66DEE">
      <w:pPr>
        <w:pStyle w:val="Codesmall"/>
        <w:rPr>
          <w:del w:id="1697" w:author="Laurence Golding" w:date="2018-05-07T09:50:00Z"/>
        </w:rPr>
      </w:pPr>
      <w:del w:id="1698" w:author="Laurence Golding" w:date="2018-05-07T09:50:00Z">
        <w:r w:rsidDel="00EA2191">
          <w:delText xml:space="preserve">      "nodes": [</w:delText>
        </w:r>
      </w:del>
    </w:p>
    <w:p w14:paraId="76768D01" w14:textId="1DE77518" w:rsidR="00E66DEE" w:rsidDel="00EA2191" w:rsidRDefault="00E66DEE" w:rsidP="00E66DEE">
      <w:pPr>
        <w:pStyle w:val="Codesmall"/>
        <w:rPr>
          <w:del w:id="1699" w:author="Laurence Golding" w:date="2018-05-07T09:50:00Z"/>
        </w:rPr>
      </w:pPr>
      <w:del w:id="1700" w:author="Laurence Golding" w:date="2018-05-07T09:50:00Z">
        <w:r w:rsidDel="00EA2191">
          <w:delText xml:space="preserve">        { "id": "na1" },</w:delText>
        </w:r>
      </w:del>
    </w:p>
    <w:p w14:paraId="3D0C58BF" w14:textId="06ED1498" w:rsidR="00E66DEE" w:rsidDel="00EA2191" w:rsidRDefault="00E66DEE" w:rsidP="00E66DEE">
      <w:pPr>
        <w:pStyle w:val="Codesmall"/>
        <w:rPr>
          <w:del w:id="1701" w:author="Laurence Golding" w:date="2018-05-07T09:50:00Z"/>
        </w:rPr>
      </w:pPr>
      <w:del w:id="1702" w:author="Laurence Golding" w:date="2018-05-07T09:50:00Z">
        <w:r w:rsidDel="00EA2191">
          <w:delText xml:space="preserve">        { "id": "na2" },</w:delText>
        </w:r>
      </w:del>
    </w:p>
    <w:p w14:paraId="1DB57B1E" w14:textId="1CB3DF7F" w:rsidR="00E66DEE" w:rsidDel="00EA2191" w:rsidRDefault="00E66DEE" w:rsidP="00E66DEE">
      <w:pPr>
        <w:pStyle w:val="Codesmall"/>
        <w:rPr>
          <w:del w:id="1703" w:author="Laurence Golding" w:date="2018-05-07T09:50:00Z"/>
        </w:rPr>
      </w:pPr>
      <w:del w:id="1704" w:author="Laurence Golding" w:date="2018-05-07T09:50:00Z">
        <w:r w:rsidDel="00EA2191">
          <w:delText xml:space="preserve">        { "id": "na3", "label": "Call B" },</w:delText>
        </w:r>
      </w:del>
    </w:p>
    <w:p w14:paraId="5640FEAC" w14:textId="646F3A7E" w:rsidR="00E66DEE" w:rsidDel="00EA2191" w:rsidRDefault="00E66DEE" w:rsidP="00E66DEE">
      <w:pPr>
        <w:pStyle w:val="Codesmall"/>
        <w:rPr>
          <w:del w:id="1705" w:author="Laurence Golding" w:date="2018-05-07T09:50:00Z"/>
        </w:rPr>
      </w:pPr>
      <w:del w:id="1706" w:author="Laurence Golding" w:date="2018-05-07T09:50:00Z">
        <w:r w:rsidDel="00EA2191">
          <w:delText xml:space="preserve">        { "id": "na4" }</w:delText>
        </w:r>
      </w:del>
    </w:p>
    <w:p w14:paraId="1676DEFC" w14:textId="6FCF5570" w:rsidR="00E66DEE" w:rsidDel="00EA2191" w:rsidRDefault="00E66DEE" w:rsidP="00E66DEE">
      <w:pPr>
        <w:pStyle w:val="Codesmall"/>
        <w:rPr>
          <w:del w:id="1707" w:author="Laurence Golding" w:date="2018-05-07T09:50:00Z"/>
        </w:rPr>
      </w:pPr>
      <w:del w:id="1708" w:author="Laurence Golding" w:date="2018-05-07T09:50:00Z">
        <w:r w:rsidDel="00EA2191">
          <w:delText xml:space="preserve">      ],</w:delText>
        </w:r>
      </w:del>
    </w:p>
    <w:p w14:paraId="69551C7F" w14:textId="26D3E63C" w:rsidR="00E66DEE" w:rsidDel="00EA2191" w:rsidRDefault="00E66DEE" w:rsidP="00E66DEE">
      <w:pPr>
        <w:pStyle w:val="Codesmall"/>
        <w:rPr>
          <w:del w:id="1709" w:author="Laurence Golding" w:date="2018-05-07T09:50:00Z"/>
        </w:rPr>
      </w:pPr>
      <w:del w:id="1710" w:author="Laurence Golding" w:date="2018-05-07T09:50:00Z">
        <w:r w:rsidDel="00EA2191">
          <w:delText xml:space="preserve">      "edges": [</w:delText>
        </w:r>
      </w:del>
    </w:p>
    <w:p w14:paraId="013321C3" w14:textId="31A2DD48" w:rsidR="00E66DEE" w:rsidDel="00EA2191" w:rsidRDefault="00E66DEE" w:rsidP="00E66DEE">
      <w:pPr>
        <w:pStyle w:val="Codesmall"/>
        <w:rPr>
          <w:del w:id="1711" w:author="Laurence Golding" w:date="2018-05-07T09:50:00Z"/>
        </w:rPr>
      </w:pPr>
      <w:del w:id="1712" w:author="Laurence Golding" w:date="2018-05-07T09:50:00Z">
        <w:r w:rsidDel="00EA2191">
          <w:delText xml:space="preserve">        { "id": "ea1", "sourceNodeId": "na1", "targetNodeId": "na2" },</w:delText>
        </w:r>
      </w:del>
    </w:p>
    <w:p w14:paraId="21A2DF5A" w14:textId="0C6221C4" w:rsidR="00E66DEE" w:rsidDel="00EA2191" w:rsidRDefault="00E66DEE" w:rsidP="00E66DEE">
      <w:pPr>
        <w:pStyle w:val="Codesmall"/>
        <w:rPr>
          <w:del w:id="1713" w:author="Laurence Golding" w:date="2018-05-07T09:50:00Z"/>
        </w:rPr>
      </w:pPr>
      <w:del w:id="1714" w:author="Laurence Golding" w:date="2018-05-07T09:50:00Z">
        <w:r w:rsidDel="00EA2191">
          <w:delText xml:space="preserve">        { "id": "ea2", "sourceNodeId": "na2", "targetNodeId": "na3" },</w:delText>
        </w:r>
      </w:del>
    </w:p>
    <w:p w14:paraId="005F4B4E" w14:textId="00F1E9FE" w:rsidR="00E66DEE" w:rsidDel="00EA2191" w:rsidRDefault="00E66DEE" w:rsidP="00E66DEE">
      <w:pPr>
        <w:pStyle w:val="Codesmall"/>
        <w:rPr>
          <w:del w:id="1715" w:author="Laurence Golding" w:date="2018-05-07T09:50:00Z"/>
        </w:rPr>
      </w:pPr>
      <w:del w:id="1716" w:author="Laurence Golding" w:date="2018-05-07T09:50:00Z">
        <w:r w:rsidDel="00EA2191">
          <w:delText xml:space="preserve">        { "id": "ea3", "sourceNodeId": "na3", "targetNodeId": "na4" },</w:delText>
        </w:r>
      </w:del>
    </w:p>
    <w:p w14:paraId="62D89283" w14:textId="33A99D9D" w:rsidR="00E66DEE" w:rsidDel="00EA2191" w:rsidRDefault="00E66DEE" w:rsidP="00E66DEE">
      <w:pPr>
        <w:pStyle w:val="Codesmall"/>
        <w:rPr>
          <w:del w:id="1717" w:author="Laurence Golding" w:date="2018-05-07T09:50:00Z"/>
        </w:rPr>
      </w:pPr>
      <w:del w:id="1718" w:author="Laurence Golding" w:date="2018-05-07T09:50:00Z">
        <w:r w:rsidDel="00EA2191">
          <w:delText xml:space="preserve">      ]</w:delText>
        </w:r>
      </w:del>
    </w:p>
    <w:p w14:paraId="2979A35E" w14:textId="487B7667" w:rsidR="00E66DEE" w:rsidDel="00EA2191" w:rsidRDefault="00E66DEE" w:rsidP="00E66DEE">
      <w:pPr>
        <w:pStyle w:val="Codesmall"/>
        <w:rPr>
          <w:del w:id="1719" w:author="Laurence Golding" w:date="2018-05-07T09:50:00Z"/>
        </w:rPr>
      </w:pPr>
      <w:del w:id="1720" w:author="Laurence Golding" w:date="2018-05-07T09:50:00Z">
        <w:r w:rsidDel="00EA2191">
          <w:delText xml:space="preserve">    },</w:delText>
        </w:r>
      </w:del>
    </w:p>
    <w:p w14:paraId="3A7D0951" w14:textId="437A23E3" w:rsidR="00E66DEE" w:rsidDel="00EA2191" w:rsidRDefault="00E66DEE" w:rsidP="00E66DEE">
      <w:pPr>
        <w:pStyle w:val="Codesmall"/>
        <w:rPr>
          <w:del w:id="1721" w:author="Laurence Golding" w:date="2018-05-07T09:50:00Z"/>
        </w:rPr>
      </w:pPr>
    </w:p>
    <w:p w14:paraId="69DB3CCB" w14:textId="31967C9E" w:rsidR="00E66DEE" w:rsidDel="00EA2191" w:rsidRDefault="00E66DEE" w:rsidP="00E66DEE">
      <w:pPr>
        <w:pStyle w:val="Codesmall"/>
        <w:rPr>
          <w:del w:id="1722" w:author="Laurence Golding" w:date="2018-05-07T09:50:00Z"/>
        </w:rPr>
      </w:pPr>
      <w:del w:id="1723" w:author="Laurence Golding" w:date="2018-05-07T09:50:00Z">
        <w:r w:rsidDel="00EA2191">
          <w:delText xml:space="preserve">    {</w:delText>
        </w:r>
      </w:del>
    </w:p>
    <w:p w14:paraId="1AB825D1" w14:textId="6BD40DF9" w:rsidR="00E66DEE" w:rsidDel="00EA2191" w:rsidRDefault="00E66DEE" w:rsidP="00E66DEE">
      <w:pPr>
        <w:pStyle w:val="Codesmall"/>
        <w:rPr>
          <w:del w:id="1724" w:author="Laurence Golding" w:date="2018-05-07T09:50:00Z"/>
        </w:rPr>
      </w:pPr>
      <w:del w:id="1725" w:author="Laurence Golding" w:date="2018-05-07T09:50:00Z">
        <w:r w:rsidDel="00EA2191">
          <w:delText xml:space="preserve">      "id": "functionB",</w:delText>
        </w:r>
      </w:del>
    </w:p>
    <w:p w14:paraId="258F963F" w14:textId="5D50768E" w:rsidR="00E66DEE" w:rsidDel="00EA2191" w:rsidRDefault="00E66DEE" w:rsidP="00E66DEE">
      <w:pPr>
        <w:pStyle w:val="Codesmall"/>
        <w:rPr>
          <w:del w:id="1726" w:author="Laurence Golding" w:date="2018-05-07T09:50:00Z"/>
        </w:rPr>
      </w:pPr>
      <w:del w:id="1727" w:author="Laurence Golding" w:date="2018-05-07T09:50:00Z">
        <w:r w:rsidDel="00EA2191">
          <w:delText xml:space="preserve">      "nodes": [</w:delText>
        </w:r>
      </w:del>
    </w:p>
    <w:p w14:paraId="1083C821" w14:textId="3F79CA54" w:rsidR="00E66DEE" w:rsidDel="00EA2191" w:rsidRDefault="00E66DEE" w:rsidP="00E66DEE">
      <w:pPr>
        <w:pStyle w:val="Codesmall"/>
        <w:rPr>
          <w:del w:id="1728" w:author="Laurence Golding" w:date="2018-05-07T09:50:00Z"/>
        </w:rPr>
      </w:pPr>
      <w:del w:id="1729" w:author="Laurence Golding" w:date="2018-05-07T09:50:00Z">
        <w:r w:rsidDel="00EA2191">
          <w:delText xml:space="preserve">        { "id": "nb1" },</w:delText>
        </w:r>
      </w:del>
    </w:p>
    <w:p w14:paraId="2AA15A47" w14:textId="2D9AA2AF" w:rsidR="00E66DEE" w:rsidDel="00EA2191" w:rsidRDefault="00E66DEE" w:rsidP="00E66DEE">
      <w:pPr>
        <w:pStyle w:val="Codesmall"/>
        <w:rPr>
          <w:del w:id="1730" w:author="Laurence Golding" w:date="2018-05-07T09:50:00Z"/>
        </w:rPr>
      </w:pPr>
      <w:del w:id="1731" w:author="Laurence Golding" w:date="2018-05-07T09:50:00Z">
        <w:r w:rsidDel="00EA2191">
          <w:delText xml:space="preserve">        { "id": "nb2" },</w:delText>
        </w:r>
      </w:del>
    </w:p>
    <w:p w14:paraId="0B1129CB" w14:textId="1A495703" w:rsidR="00E66DEE" w:rsidDel="00EA2191" w:rsidRDefault="00E66DEE" w:rsidP="00E66DEE">
      <w:pPr>
        <w:pStyle w:val="Codesmall"/>
        <w:rPr>
          <w:del w:id="1732" w:author="Laurence Golding" w:date="2018-05-07T09:50:00Z"/>
        </w:rPr>
      </w:pPr>
      <w:del w:id="1733" w:author="Laurence Golding" w:date="2018-05-07T09:50:00Z">
        <w:r w:rsidDel="00EA2191">
          <w:delText xml:space="preserve">        { "id": "nb3" },</w:delText>
        </w:r>
      </w:del>
    </w:p>
    <w:p w14:paraId="2C7CF59D" w14:textId="153DDF43" w:rsidR="00E66DEE" w:rsidDel="00EA2191" w:rsidRDefault="00E66DEE" w:rsidP="00E66DEE">
      <w:pPr>
        <w:pStyle w:val="Codesmall"/>
        <w:rPr>
          <w:del w:id="1734" w:author="Laurence Golding" w:date="2018-05-07T09:50:00Z"/>
        </w:rPr>
      </w:pPr>
      <w:del w:id="1735" w:author="Laurence Golding" w:date="2018-05-07T09:50:00Z">
        <w:r w:rsidDel="00EA2191">
          <w:delText xml:space="preserve">        { "id": "nb4" },</w:delText>
        </w:r>
      </w:del>
    </w:p>
    <w:p w14:paraId="50E74999" w14:textId="1234BB40" w:rsidR="00E66DEE" w:rsidDel="00EA2191" w:rsidRDefault="00E66DEE" w:rsidP="00E66DEE">
      <w:pPr>
        <w:pStyle w:val="Codesmall"/>
        <w:rPr>
          <w:del w:id="1736" w:author="Laurence Golding" w:date="2018-05-07T09:50:00Z"/>
        </w:rPr>
      </w:pPr>
      <w:del w:id="1737" w:author="Laurence Golding" w:date="2018-05-07T09:50:00Z">
        <w:r w:rsidDel="00EA2191">
          <w:delText xml:space="preserve">        { "id": "nb5" },</w:delText>
        </w:r>
      </w:del>
    </w:p>
    <w:p w14:paraId="53FF49F3" w14:textId="026B1DF4" w:rsidR="00E66DEE" w:rsidDel="00EA2191" w:rsidRDefault="00E66DEE" w:rsidP="00E66DEE">
      <w:pPr>
        <w:pStyle w:val="Codesmall"/>
        <w:rPr>
          <w:del w:id="1738" w:author="Laurence Golding" w:date="2018-05-07T09:50:00Z"/>
        </w:rPr>
      </w:pPr>
      <w:del w:id="1739" w:author="Laurence Golding" w:date="2018-05-07T09:50:00Z">
        <w:r w:rsidDel="00EA2191">
          <w:delText xml:space="preserve">        { "id": "nb6" }</w:delText>
        </w:r>
      </w:del>
    </w:p>
    <w:p w14:paraId="03C4C12E" w14:textId="682A79BC" w:rsidR="00E66DEE" w:rsidDel="00EA2191" w:rsidRDefault="00E66DEE" w:rsidP="00E66DEE">
      <w:pPr>
        <w:pStyle w:val="Codesmall"/>
        <w:rPr>
          <w:del w:id="1740" w:author="Laurence Golding" w:date="2018-05-07T09:50:00Z"/>
        </w:rPr>
      </w:pPr>
      <w:del w:id="1741" w:author="Laurence Golding" w:date="2018-05-07T09:50:00Z">
        <w:r w:rsidDel="00EA2191">
          <w:delText xml:space="preserve">      ],</w:delText>
        </w:r>
      </w:del>
    </w:p>
    <w:p w14:paraId="2E33A348" w14:textId="0161FC24" w:rsidR="00E66DEE" w:rsidDel="00EA2191" w:rsidRDefault="00E66DEE" w:rsidP="00E66DEE">
      <w:pPr>
        <w:pStyle w:val="Codesmall"/>
        <w:rPr>
          <w:del w:id="1742" w:author="Laurence Golding" w:date="2018-05-07T09:50:00Z"/>
        </w:rPr>
      </w:pPr>
      <w:del w:id="1743" w:author="Laurence Golding" w:date="2018-05-07T09:50:00Z">
        <w:r w:rsidDel="00EA2191">
          <w:delText xml:space="preserve">      "edges": [</w:delText>
        </w:r>
      </w:del>
    </w:p>
    <w:p w14:paraId="0E0BC306" w14:textId="11FD64BA" w:rsidR="00E66DEE" w:rsidDel="00EA2191" w:rsidRDefault="00E66DEE" w:rsidP="00E66DEE">
      <w:pPr>
        <w:pStyle w:val="Codesmall"/>
        <w:rPr>
          <w:del w:id="1744" w:author="Laurence Golding" w:date="2018-05-07T09:50:00Z"/>
        </w:rPr>
      </w:pPr>
      <w:del w:id="1745" w:author="Laurence Golding" w:date="2018-05-07T09:50:00Z">
        <w:r w:rsidDel="00EA2191">
          <w:delText xml:space="preserve">        { "id": "eb1", "sourceNodeId": "nb1", "targetNodeId": "nb2" },</w:delText>
        </w:r>
      </w:del>
    </w:p>
    <w:p w14:paraId="744563B1" w14:textId="4E894BE7" w:rsidR="00E66DEE" w:rsidDel="00EA2191" w:rsidRDefault="00E66DEE" w:rsidP="00E66DEE">
      <w:pPr>
        <w:pStyle w:val="Codesmall"/>
        <w:rPr>
          <w:del w:id="1746" w:author="Laurence Golding" w:date="2018-05-07T09:50:00Z"/>
        </w:rPr>
      </w:pPr>
      <w:del w:id="1747" w:author="Laurence Golding" w:date="2018-05-07T09:50:00Z">
        <w:r w:rsidDel="00EA2191">
          <w:delText xml:space="preserve">        { "id": "eb2", "sourceNodeId": "nb2", "targetNodeId": "nb3" },</w:delText>
        </w:r>
      </w:del>
    </w:p>
    <w:p w14:paraId="250E6514" w14:textId="45C5F281" w:rsidR="00E66DEE" w:rsidDel="00EA2191" w:rsidRDefault="00E66DEE" w:rsidP="00E66DEE">
      <w:pPr>
        <w:pStyle w:val="Codesmall"/>
        <w:rPr>
          <w:del w:id="1748" w:author="Laurence Golding" w:date="2018-05-07T09:50:00Z"/>
        </w:rPr>
      </w:pPr>
      <w:del w:id="1749" w:author="Laurence Golding" w:date="2018-05-07T09:50:00Z">
        <w:r w:rsidDel="00EA2191">
          <w:delText xml:space="preserve">        { "id": "eb3", "sourceNodeId": "nb3", "targetNodeId": "nb5" },</w:delText>
        </w:r>
      </w:del>
    </w:p>
    <w:p w14:paraId="344879C5" w14:textId="348E1C69" w:rsidR="00E66DEE" w:rsidDel="00EA2191" w:rsidRDefault="00E66DEE" w:rsidP="00E66DEE">
      <w:pPr>
        <w:pStyle w:val="Codesmall"/>
        <w:rPr>
          <w:del w:id="1750" w:author="Laurence Golding" w:date="2018-05-07T09:50:00Z"/>
        </w:rPr>
      </w:pPr>
      <w:del w:id="1751" w:author="Laurence Golding" w:date="2018-05-07T09:50:00Z">
        <w:r w:rsidDel="00EA2191">
          <w:delText xml:space="preserve">        { "id": "eb4", "sourceNodeId": "nb3", "targetNodeId": "nb4" },</w:delText>
        </w:r>
      </w:del>
    </w:p>
    <w:p w14:paraId="5B745BAC" w14:textId="4531EF60" w:rsidR="00E66DEE" w:rsidDel="00EA2191" w:rsidRDefault="00E66DEE" w:rsidP="00E66DEE">
      <w:pPr>
        <w:pStyle w:val="Codesmall"/>
        <w:rPr>
          <w:del w:id="1752" w:author="Laurence Golding" w:date="2018-05-07T09:50:00Z"/>
        </w:rPr>
      </w:pPr>
      <w:del w:id="1753" w:author="Laurence Golding" w:date="2018-05-07T09:50:00Z">
        <w:r w:rsidDel="00EA2191">
          <w:delText xml:space="preserve">        { "id": "eb5", "sourceNodeId": "nb4", "targetNodeId": "nb5" },</w:delText>
        </w:r>
      </w:del>
    </w:p>
    <w:p w14:paraId="19EDBEE9" w14:textId="7F74C9FB" w:rsidR="00E66DEE" w:rsidDel="00EA2191" w:rsidRDefault="00E66DEE" w:rsidP="00E66DEE">
      <w:pPr>
        <w:pStyle w:val="Codesmall"/>
        <w:rPr>
          <w:del w:id="1754" w:author="Laurence Golding" w:date="2018-05-07T09:50:00Z"/>
        </w:rPr>
      </w:pPr>
      <w:del w:id="1755" w:author="Laurence Golding" w:date="2018-05-07T09:50:00Z">
        <w:r w:rsidDel="00EA2191">
          <w:delText xml:space="preserve">        { "id": "eb6", "sourceNodeId": "nb5", "targetNodeId": "nb6" }</w:delText>
        </w:r>
      </w:del>
    </w:p>
    <w:p w14:paraId="50C1B9EC" w14:textId="3FAA5B52" w:rsidR="00E66DEE" w:rsidDel="00EA2191" w:rsidRDefault="00E66DEE" w:rsidP="00E66DEE">
      <w:pPr>
        <w:pStyle w:val="Codesmall"/>
        <w:rPr>
          <w:del w:id="1756" w:author="Laurence Golding" w:date="2018-05-07T09:50:00Z"/>
        </w:rPr>
      </w:pPr>
      <w:del w:id="1757" w:author="Laurence Golding" w:date="2018-05-07T09:50:00Z">
        <w:r w:rsidDel="00EA2191">
          <w:delText xml:space="preserve">      ]</w:delText>
        </w:r>
      </w:del>
    </w:p>
    <w:p w14:paraId="3306854D" w14:textId="1B7973AB" w:rsidR="00E66DEE" w:rsidDel="00EA2191" w:rsidRDefault="00E66DEE" w:rsidP="00E66DEE">
      <w:pPr>
        <w:pStyle w:val="Codesmall"/>
        <w:rPr>
          <w:del w:id="1758" w:author="Laurence Golding" w:date="2018-05-07T09:50:00Z"/>
        </w:rPr>
      </w:pPr>
      <w:del w:id="1759" w:author="Laurence Golding" w:date="2018-05-07T09:50:00Z">
        <w:r w:rsidDel="00EA2191">
          <w:delText xml:space="preserve">    }</w:delText>
        </w:r>
      </w:del>
    </w:p>
    <w:p w14:paraId="1C34AA66" w14:textId="3108F83D" w:rsidR="00E66DEE" w:rsidDel="00EA2191" w:rsidRDefault="00E66DEE" w:rsidP="00E66DEE">
      <w:pPr>
        <w:pStyle w:val="Codesmall"/>
        <w:rPr>
          <w:del w:id="1760" w:author="Laurence Golding" w:date="2018-05-07T09:50:00Z"/>
        </w:rPr>
      </w:pPr>
      <w:del w:id="1761" w:author="Laurence Golding" w:date="2018-05-07T09:50:00Z">
        <w:r w:rsidDel="00EA2191">
          <w:delText xml:space="preserve">  ],</w:delText>
        </w:r>
      </w:del>
    </w:p>
    <w:p w14:paraId="2B79D336" w14:textId="40280DE8" w:rsidR="00E66DEE" w:rsidDel="00EA2191" w:rsidRDefault="00E66DEE" w:rsidP="00E66DEE">
      <w:pPr>
        <w:pStyle w:val="Codesmall"/>
        <w:rPr>
          <w:del w:id="1762" w:author="Laurence Golding" w:date="2018-05-07T09:50:00Z"/>
        </w:rPr>
      </w:pPr>
    </w:p>
    <w:p w14:paraId="7BA89561" w14:textId="2006E656" w:rsidR="00E66DEE" w:rsidDel="00EA2191" w:rsidRDefault="00E66DEE" w:rsidP="00E66DEE">
      <w:pPr>
        <w:pStyle w:val="Codesmall"/>
        <w:rPr>
          <w:del w:id="1763" w:author="Laurence Golding" w:date="2018-05-07T09:50:00Z"/>
        </w:rPr>
      </w:pPr>
      <w:del w:id="1764" w:author="Laurence Golding" w:date="2018-05-07T09:50:00Z">
        <w:r w:rsidDel="00EA2191">
          <w:delText xml:space="preserve">  "graphTraversals": [                            # See §</w:delText>
        </w:r>
        <w:r w:rsidDel="00EA2191">
          <w:fldChar w:fldCharType="begin"/>
        </w:r>
        <w:r w:rsidDel="00EA2191">
          <w:delInstrText xml:space="preserve"> REF _Ref511820008 \r \h </w:delInstrText>
        </w:r>
        <w:r w:rsidDel="00EA2191">
          <w:fldChar w:fldCharType="separate"/>
        </w:r>
        <w:r w:rsidR="00FA7AFB" w:rsidDel="00EA2191">
          <w:delText>3.19.14</w:delText>
        </w:r>
        <w:r w:rsidDel="00EA2191">
          <w:fldChar w:fldCharType="end"/>
        </w:r>
        <w:r w:rsidDel="00EA2191">
          <w:delText>.</w:delText>
        </w:r>
      </w:del>
    </w:p>
    <w:p w14:paraId="0D77B77B" w14:textId="67D15911" w:rsidR="00E66DEE" w:rsidDel="00EA2191" w:rsidRDefault="00E66DEE" w:rsidP="00E66DEE">
      <w:pPr>
        <w:pStyle w:val="Codesmall"/>
        <w:rPr>
          <w:del w:id="1765" w:author="Laurence Golding" w:date="2018-05-07T09:50:00Z"/>
        </w:rPr>
      </w:pPr>
      <w:del w:id="1766" w:author="Laurence Golding" w:date="2018-05-07T09:50:00Z">
        <w:r w:rsidDel="00EA2191">
          <w:delText xml:space="preserve">    {                                             # A graphTraversal object (§</w:delText>
        </w:r>
        <w:r w:rsidDel="00EA2191">
          <w:fldChar w:fldCharType="begin"/>
        </w:r>
        <w:r w:rsidDel="00EA2191">
          <w:delInstrText xml:space="preserve"> REF _Ref511819971 \r \h </w:delInstrText>
        </w:r>
        <w:r w:rsidDel="00EA2191">
          <w:fldChar w:fldCharType="separate"/>
        </w:r>
        <w:r w:rsidR="00FA7AFB" w:rsidDel="00EA2191">
          <w:delText>3.30</w:delText>
        </w:r>
        <w:r w:rsidDel="00EA2191">
          <w:fldChar w:fldCharType="end"/>
        </w:r>
        <w:r w:rsidDel="00EA2191">
          <w:delText>).</w:delText>
        </w:r>
      </w:del>
    </w:p>
    <w:p w14:paraId="44C6AC4B" w14:textId="35C88CFE" w:rsidR="00E66DEE" w:rsidDel="00EA2191" w:rsidRDefault="00E66DEE" w:rsidP="00E66DEE">
      <w:pPr>
        <w:pStyle w:val="Codesmall"/>
        <w:rPr>
          <w:del w:id="1767" w:author="Laurence Golding" w:date="2018-05-07T09:50:00Z"/>
        </w:rPr>
      </w:pPr>
      <w:del w:id="1768" w:author="Laurence Golding" w:date="2018-05-07T09:50:00Z">
        <w:r w:rsidDel="00EA2191">
          <w:delText xml:space="preserve">      "graphId": "functionA",                     # The graph being traversed.</w:delText>
        </w:r>
      </w:del>
    </w:p>
    <w:p w14:paraId="14CCA572" w14:textId="463B5972" w:rsidR="00E66DEE" w:rsidDel="00EA2191" w:rsidRDefault="00E66DEE" w:rsidP="00E66DEE">
      <w:pPr>
        <w:pStyle w:val="Codesmall"/>
        <w:rPr>
          <w:del w:id="1769" w:author="Laurence Golding" w:date="2018-05-07T09:50:00Z"/>
        </w:rPr>
      </w:pPr>
      <w:del w:id="1770" w:author="Laurence Golding" w:date="2018-05-07T09:50:00Z">
        <w:r w:rsidDel="00EA2191">
          <w:delText xml:space="preserve">      "edgeTraversals": [</w:delText>
        </w:r>
      </w:del>
    </w:p>
    <w:p w14:paraId="09F3C4FC" w14:textId="406B3E0E" w:rsidR="00E66DEE" w:rsidDel="00EA2191" w:rsidRDefault="00E66DEE" w:rsidP="00E66DEE">
      <w:pPr>
        <w:pStyle w:val="Codesmall"/>
        <w:rPr>
          <w:del w:id="1771" w:author="Laurence Golding" w:date="2018-05-07T09:50:00Z"/>
        </w:rPr>
      </w:pPr>
      <w:del w:id="1772" w:author="Laurence Golding" w:date="2018-05-07T09:50:00Z">
        <w:r w:rsidDel="00EA2191">
          <w:delText xml:space="preserve">        { "edgeId": "ea1" },</w:delText>
        </w:r>
      </w:del>
    </w:p>
    <w:p w14:paraId="67D89E5C" w14:textId="2BD15EC5" w:rsidR="00E66DEE" w:rsidDel="00EA2191" w:rsidRDefault="00E66DEE" w:rsidP="00E66DEE">
      <w:pPr>
        <w:pStyle w:val="Codesmall"/>
        <w:rPr>
          <w:del w:id="1773" w:author="Laurence Golding" w:date="2018-05-07T09:50:00Z"/>
        </w:rPr>
      </w:pPr>
      <w:del w:id="1774" w:author="Laurence Golding" w:date="2018-05-07T09:50:00Z">
        <w:r w:rsidDel="00EA2191">
          <w:delText xml:space="preserve">        {</w:delText>
        </w:r>
      </w:del>
    </w:p>
    <w:p w14:paraId="7C400CB4" w14:textId="2DA4CDC6" w:rsidR="00E66DEE" w:rsidDel="00EA2191" w:rsidRDefault="00E66DEE" w:rsidP="00E66DEE">
      <w:pPr>
        <w:pStyle w:val="Codesmall"/>
        <w:rPr>
          <w:del w:id="1775" w:author="Laurence Golding" w:date="2018-05-07T09:50:00Z"/>
        </w:rPr>
      </w:pPr>
      <w:del w:id="1776" w:author="Laurence Golding" w:date="2018-05-07T09:50:00Z">
        <w:r w:rsidDel="00EA2191">
          <w:delText xml:space="preserve">          "edgeId": "ea2",</w:delText>
        </w:r>
      </w:del>
    </w:p>
    <w:p w14:paraId="40345B10" w14:textId="3A61280C" w:rsidR="00E66DEE" w:rsidDel="00EA2191" w:rsidRDefault="00E66DEE" w:rsidP="00E66DEE">
      <w:pPr>
        <w:pStyle w:val="Codesmall"/>
        <w:rPr>
          <w:del w:id="1777" w:author="Laurence Golding" w:date="2018-05-07T09:50:00Z"/>
        </w:rPr>
      </w:pPr>
      <w:del w:id="1778" w:author="Laurence Golding" w:date="2018-05-07T09:50:00Z">
        <w:r w:rsidDel="00EA2191">
          <w:delText xml:space="preserve">          "nestedGraphTraversalId": "bTraversal"  # Refers to traversal defined below.</w:delText>
        </w:r>
      </w:del>
    </w:p>
    <w:p w14:paraId="33965073" w14:textId="023D6A56" w:rsidR="00E66DEE" w:rsidDel="00EA2191" w:rsidRDefault="00E66DEE" w:rsidP="00E66DEE">
      <w:pPr>
        <w:pStyle w:val="Codesmall"/>
        <w:rPr>
          <w:del w:id="1779" w:author="Laurence Golding" w:date="2018-05-07T09:50:00Z"/>
        </w:rPr>
      </w:pPr>
      <w:del w:id="1780" w:author="Laurence Golding" w:date="2018-05-07T09:50:00Z">
        <w:r w:rsidDel="00EA2191">
          <w:delText xml:space="preserve">        },</w:delText>
        </w:r>
      </w:del>
    </w:p>
    <w:p w14:paraId="28992B3D" w14:textId="6F4BFB5A" w:rsidR="00E66DEE" w:rsidDel="00EA2191" w:rsidRDefault="00E66DEE" w:rsidP="00E66DEE">
      <w:pPr>
        <w:pStyle w:val="Codesmall"/>
        <w:rPr>
          <w:del w:id="1781" w:author="Laurence Golding" w:date="2018-05-07T09:50:00Z"/>
        </w:rPr>
      </w:pPr>
      <w:del w:id="1782" w:author="Laurence Golding" w:date="2018-05-07T09:50:00Z">
        <w:r w:rsidDel="00EA2191">
          <w:delText xml:space="preserve">        { "edgeId": "ea3" }</w:delText>
        </w:r>
      </w:del>
    </w:p>
    <w:p w14:paraId="171C8660" w14:textId="1FFF6562" w:rsidR="00E66DEE" w:rsidDel="00EA2191" w:rsidRDefault="00E66DEE" w:rsidP="00E66DEE">
      <w:pPr>
        <w:pStyle w:val="Codesmall"/>
        <w:rPr>
          <w:del w:id="1783" w:author="Laurence Golding" w:date="2018-05-07T09:50:00Z"/>
        </w:rPr>
      </w:pPr>
      <w:del w:id="1784" w:author="Laurence Golding" w:date="2018-05-07T09:50:00Z">
        <w:r w:rsidDel="00EA2191">
          <w:delText xml:space="preserve">      ]</w:delText>
        </w:r>
      </w:del>
    </w:p>
    <w:p w14:paraId="3C5BC1BB" w14:textId="0C89F7EA" w:rsidR="00E66DEE" w:rsidDel="00EA2191" w:rsidRDefault="00E66DEE" w:rsidP="00E66DEE">
      <w:pPr>
        <w:pStyle w:val="Codesmall"/>
        <w:rPr>
          <w:del w:id="1785" w:author="Laurence Golding" w:date="2018-05-07T09:50:00Z"/>
        </w:rPr>
      </w:pPr>
      <w:del w:id="1786" w:author="Laurence Golding" w:date="2018-05-07T09:50:00Z">
        <w:r w:rsidDel="00EA2191">
          <w:delText xml:space="preserve">    },</w:delText>
        </w:r>
      </w:del>
    </w:p>
    <w:p w14:paraId="2723E6E5" w14:textId="11E30B55" w:rsidR="00E66DEE" w:rsidDel="00EA2191" w:rsidRDefault="00E66DEE" w:rsidP="00E66DEE">
      <w:pPr>
        <w:pStyle w:val="Codesmall"/>
        <w:rPr>
          <w:del w:id="1787" w:author="Laurence Golding" w:date="2018-05-07T09:50:00Z"/>
        </w:rPr>
      </w:pPr>
      <w:del w:id="1788" w:author="Laurence Golding" w:date="2018-05-07T09:50:00Z">
        <w:r w:rsidDel="00EA2191">
          <w:delText xml:space="preserve">    {</w:delText>
        </w:r>
      </w:del>
    </w:p>
    <w:p w14:paraId="275DAF5E" w14:textId="17E238AD" w:rsidR="00E66DEE" w:rsidDel="00EA2191" w:rsidRDefault="00E66DEE" w:rsidP="00E66DEE">
      <w:pPr>
        <w:pStyle w:val="Codesmall"/>
        <w:rPr>
          <w:del w:id="1789" w:author="Laurence Golding" w:date="2018-05-07T09:50:00Z"/>
        </w:rPr>
      </w:pPr>
      <w:del w:id="1790" w:author="Laurence Golding" w:date="2018-05-07T09:50:00Z">
        <w:r w:rsidDel="00EA2191">
          <w:delText xml:space="preserve">      "id": "bTraversal",                         # The nested traversal...</w:delText>
        </w:r>
      </w:del>
    </w:p>
    <w:p w14:paraId="501D6A43" w14:textId="403075D1" w:rsidR="00E66DEE" w:rsidDel="00EA2191" w:rsidRDefault="00E66DEE" w:rsidP="00E66DEE">
      <w:pPr>
        <w:pStyle w:val="Codesmall"/>
        <w:rPr>
          <w:del w:id="1791" w:author="Laurence Golding" w:date="2018-05-07T09:50:00Z"/>
        </w:rPr>
      </w:pPr>
      <w:del w:id="1792" w:author="Laurence Golding" w:date="2018-05-07T09:50:00Z">
        <w:r w:rsidDel="00EA2191">
          <w:delText xml:space="preserve">      "graphId": "functionB",                     # ... which traverses function B.</w:delText>
        </w:r>
      </w:del>
    </w:p>
    <w:p w14:paraId="13826043" w14:textId="7E0DA381" w:rsidR="00E66DEE" w:rsidDel="00EA2191" w:rsidRDefault="00E66DEE" w:rsidP="00E66DEE">
      <w:pPr>
        <w:pStyle w:val="Codesmall"/>
        <w:rPr>
          <w:del w:id="1793" w:author="Laurence Golding" w:date="2018-05-07T09:50:00Z"/>
        </w:rPr>
      </w:pPr>
      <w:del w:id="1794" w:author="Laurence Golding" w:date="2018-05-07T09:50:00Z">
        <w:r w:rsidDel="00EA2191">
          <w:delText xml:space="preserve">      "edgeTraversals": [</w:delText>
        </w:r>
      </w:del>
    </w:p>
    <w:p w14:paraId="0BB3AE9A" w14:textId="683EE818" w:rsidR="00E66DEE" w:rsidDel="00EA2191" w:rsidRDefault="00E66DEE" w:rsidP="00E66DEE">
      <w:pPr>
        <w:pStyle w:val="Codesmall"/>
        <w:rPr>
          <w:del w:id="1795" w:author="Laurence Golding" w:date="2018-05-07T09:50:00Z"/>
        </w:rPr>
      </w:pPr>
      <w:del w:id="1796" w:author="Laurence Golding" w:date="2018-05-07T09:50:00Z">
        <w:r w:rsidDel="00EA2191">
          <w:delText xml:space="preserve">        { "edgeId": "eb1" },</w:delText>
        </w:r>
      </w:del>
    </w:p>
    <w:p w14:paraId="073E0FA2" w14:textId="440FCD7C" w:rsidR="00E66DEE" w:rsidDel="00EA2191" w:rsidRDefault="00E66DEE" w:rsidP="00E66DEE">
      <w:pPr>
        <w:pStyle w:val="Codesmall"/>
        <w:rPr>
          <w:del w:id="1797" w:author="Laurence Golding" w:date="2018-05-07T09:50:00Z"/>
        </w:rPr>
      </w:pPr>
      <w:del w:id="1798" w:author="Laurence Golding" w:date="2018-05-07T09:50:00Z">
        <w:r w:rsidDel="00EA2191">
          <w:delText xml:space="preserve">        { "edgeId": "eb2" },</w:delText>
        </w:r>
      </w:del>
    </w:p>
    <w:p w14:paraId="72EA6A7A" w14:textId="2B199EE2" w:rsidR="00E66DEE" w:rsidDel="00EA2191" w:rsidRDefault="00E66DEE" w:rsidP="00E66DEE">
      <w:pPr>
        <w:pStyle w:val="Codesmall"/>
        <w:rPr>
          <w:del w:id="1799" w:author="Laurence Golding" w:date="2018-05-07T09:50:00Z"/>
        </w:rPr>
      </w:pPr>
      <w:del w:id="1800" w:author="Laurence Golding" w:date="2018-05-07T09:50:00Z">
        <w:r w:rsidDel="00EA2191">
          <w:delText xml:space="preserve">        { "edgeId": "eb3" },</w:delText>
        </w:r>
      </w:del>
    </w:p>
    <w:p w14:paraId="2603C61B" w14:textId="0B560C67" w:rsidR="00E66DEE" w:rsidDel="00EA2191" w:rsidRDefault="00E66DEE" w:rsidP="00E66DEE">
      <w:pPr>
        <w:pStyle w:val="Codesmall"/>
        <w:rPr>
          <w:del w:id="1801" w:author="Laurence Golding" w:date="2018-05-07T09:50:00Z"/>
        </w:rPr>
      </w:pPr>
      <w:del w:id="1802" w:author="Laurence Golding" w:date="2018-05-07T09:50:00Z">
        <w:r w:rsidDel="00EA2191">
          <w:delText xml:space="preserve">        { "edgeId": "eb6" }</w:delText>
        </w:r>
      </w:del>
    </w:p>
    <w:p w14:paraId="79D3AFFB" w14:textId="016939AE" w:rsidR="00E66DEE" w:rsidDel="00EA2191" w:rsidRDefault="00E66DEE" w:rsidP="00E66DEE">
      <w:pPr>
        <w:pStyle w:val="Codesmall"/>
        <w:rPr>
          <w:del w:id="1803" w:author="Laurence Golding" w:date="2018-05-07T09:50:00Z"/>
        </w:rPr>
      </w:pPr>
      <w:del w:id="1804" w:author="Laurence Golding" w:date="2018-05-07T09:50:00Z">
        <w:r w:rsidDel="00EA2191">
          <w:delText xml:space="preserve">      ]</w:delText>
        </w:r>
      </w:del>
    </w:p>
    <w:p w14:paraId="49131689" w14:textId="0B0EE3B8" w:rsidR="00E66DEE" w:rsidDel="00EA2191" w:rsidRDefault="00E66DEE" w:rsidP="00E66DEE">
      <w:pPr>
        <w:pStyle w:val="Codesmall"/>
        <w:rPr>
          <w:del w:id="1805" w:author="Laurence Golding" w:date="2018-05-07T09:50:00Z"/>
        </w:rPr>
      </w:pPr>
      <w:del w:id="1806" w:author="Laurence Golding" w:date="2018-05-07T09:50:00Z">
        <w:r w:rsidDel="00EA2191">
          <w:delText xml:space="preserve">    }</w:delText>
        </w:r>
      </w:del>
    </w:p>
    <w:p w14:paraId="7C546467" w14:textId="7B9F6D62" w:rsidR="00E66DEE" w:rsidDel="00EA2191" w:rsidRDefault="00E66DEE" w:rsidP="00E66DEE">
      <w:pPr>
        <w:pStyle w:val="Codesmall"/>
        <w:rPr>
          <w:del w:id="1807" w:author="Laurence Golding" w:date="2018-05-07T09:50:00Z"/>
        </w:rPr>
      </w:pPr>
      <w:del w:id="1808" w:author="Laurence Golding" w:date="2018-05-07T09:50:00Z">
        <w:r w:rsidDel="00EA2191">
          <w:delText xml:space="preserve">  ]</w:delText>
        </w:r>
      </w:del>
    </w:p>
    <w:p w14:paraId="4C9CAD11" w14:textId="23676036" w:rsidR="00E66DEE" w:rsidDel="00EA2191" w:rsidRDefault="00E66DEE" w:rsidP="00E66DEE">
      <w:pPr>
        <w:pStyle w:val="Codesmall"/>
        <w:rPr>
          <w:del w:id="1809" w:author="Laurence Golding" w:date="2018-05-07T09:50:00Z"/>
        </w:rPr>
      </w:pPr>
      <w:del w:id="1810" w:author="Laurence Golding" w:date="2018-05-07T09:50:00Z">
        <w:r w:rsidDel="00EA2191">
          <w:delText>}</w:delText>
        </w:r>
      </w:del>
    </w:p>
    <w:p w14:paraId="10C2C095" w14:textId="4FE2D02F" w:rsidR="00E66DEE" w:rsidRPr="00E66DEE" w:rsidDel="00EA2191" w:rsidRDefault="00E66DEE" w:rsidP="00E66DEE">
      <w:pPr>
        <w:rPr>
          <w:del w:id="1811" w:author="Laurence Golding" w:date="2018-05-07T09:50:00Z"/>
        </w:rPr>
      </w:pPr>
    </w:p>
    <w:p w14:paraId="78D4054C" w14:textId="2C5335AA" w:rsidR="00CD4F20" w:rsidRDefault="00CD4F20" w:rsidP="00CD4F20">
      <w:pPr>
        <w:pStyle w:val="Heading3"/>
      </w:pPr>
      <w:bookmarkStart w:id="1812" w:name="_Toc513213359"/>
      <w:r>
        <w:t>properties property</w:t>
      </w:r>
      <w:bookmarkEnd w:id="1812"/>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813" w:name="_Ref493427479"/>
      <w:bookmarkStart w:id="1814" w:name="_Toc513213360"/>
      <w:r>
        <w:t>stack object</w:t>
      </w:r>
      <w:bookmarkEnd w:id="1813"/>
      <w:bookmarkEnd w:id="1814"/>
    </w:p>
    <w:p w14:paraId="5A2500F3" w14:textId="474DE860" w:rsidR="006E546E" w:rsidRDefault="006E546E" w:rsidP="006E546E">
      <w:pPr>
        <w:pStyle w:val="Heading3"/>
      </w:pPr>
      <w:bookmarkStart w:id="1815" w:name="_Toc513213361"/>
      <w:r>
        <w:t>General</w:t>
      </w:r>
      <w:bookmarkEnd w:id="181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16" w:name="_Ref503361859"/>
      <w:bookmarkStart w:id="1817" w:name="_Toc513213362"/>
      <w:r>
        <w:t>message property</w:t>
      </w:r>
      <w:bookmarkEnd w:id="1816"/>
      <w:bookmarkEnd w:id="1817"/>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18" w:name="_Toc513213363"/>
      <w:r>
        <w:lastRenderedPageBreak/>
        <w:t>frames property</w:t>
      </w:r>
      <w:bookmarkEnd w:id="1818"/>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819" w:name="_Toc513213364"/>
      <w:r>
        <w:t>properties property</w:t>
      </w:r>
      <w:bookmarkEnd w:id="1819"/>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820" w:name="_Ref493494398"/>
      <w:bookmarkStart w:id="1821" w:name="_Toc513213365"/>
      <w:r>
        <w:t>stackFrame object</w:t>
      </w:r>
      <w:bookmarkEnd w:id="1820"/>
      <w:bookmarkEnd w:id="1821"/>
    </w:p>
    <w:p w14:paraId="440DEBE2" w14:textId="2D9664B2" w:rsidR="006E546E" w:rsidRDefault="006E546E" w:rsidP="006E546E">
      <w:pPr>
        <w:pStyle w:val="Heading3"/>
      </w:pPr>
      <w:bookmarkStart w:id="1822" w:name="_Toc513213366"/>
      <w:r>
        <w:t>General</w:t>
      </w:r>
      <w:bookmarkEnd w:id="1822"/>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1823" w:name="_Ref503362303"/>
      <w:bookmarkStart w:id="1824" w:name="_Toc513213367"/>
      <w:r>
        <w:t xml:space="preserve">location </w:t>
      </w:r>
      <w:r w:rsidR="00D10846">
        <w:t>property</w:t>
      </w:r>
      <w:bookmarkEnd w:id="1823"/>
      <w:bookmarkEnd w:id="1824"/>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1825" w:name="_Toc513213368"/>
      <w:r>
        <w:t>module property</w:t>
      </w:r>
      <w:bookmarkEnd w:id="182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26" w:name="_Toc513213369"/>
      <w:r>
        <w:t>threadId property</w:t>
      </w:r>
      <w:bookmarkEnd w:id="182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27" w:name="_Toc513213370"/>
      <w:r>
        <w:t>address property</w:t>
      </w:r>
      <w:bookmarkEnd w:id="182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28" w:name="_Toc513213371"/>
      <w:r>
        <w:t>offset property</w:t>
      </w:r>
      <w:bookmarkEnd w:id="182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829" w:name="_Toc513213372"/>
      <w:r>
        <w:lastRenderedPageBreak/>
        <w:t>parameters property</w:t>
      </w:r>
      <w:bookmarkEnd w:id="182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830" w:name="_Toc513213373"/>
      <w:r>
        <w:t>properties property</w:t>
      </w:r>
      <w:bookmarkEnd w:id="1830"/>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831" w:name="_Ref493427581"/>
      <w:bookmarkStart w:id="1832" w:name="_Ref493427754"/>
      <w:bookmarkStart w:id="1833" w:name="_Toc513213374"/>
      <w:r>
        <w:t xml:space="preserve">codeFlowLocation </w:t>
      </w:r>
      <w:r w:rsidR="006E546E">
        <w:t>object</w:t>
      </w:r>
      <w:bookmarkEnd w:id="1831"/>
      <w:bookmarkEnd w:id="1832"/>
      <w:bookmarkEnd w:id="1833"/>
    </w:p>
    <w:p w14:paraId="6AFFA125" w14:textId="72CDB951" w:rsidR="006E546E" w:rsidRDefault="006E546E" w:rsidP="006E546E">
      <w:pPr>
        <w:pStyle w:val="Heading3"/>
      </w:pPr>
      <w:bookmarkStart w:id="1834" w:name="_Toc513213375"/>
      <w:r>
        <w:t>General</w:t>
      </w:r>
      <w:bookmarkEnd w:id="183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835" w:name="_Toc513213376"/>
      <w:r>
        <w:t>step property</w:t>
      </w:r>
      <w:bookmarkEnd w:id="183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836" w:name="_Ref493497783"/>
      <w:bookmarkStart w:id="1837" w:name="_Ref493499799"/>
      <w:bookmarkStart w:id="1838" w:name="_Toc513213377"/>
      <w:r>
        <w:t xml:space="preserve">location </w:t>
      </w:r>
      <w:r w:rsidR="006E546E">
        <w:t>property</w:t>
      </w:r>
      <w:bookmarkEnd w:id="1836"/>
      <w:bookmarkEnd w:id="1837"/>
      <w:bookmarkEnd w:id="1838"/>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1839" w:name="_Toc513213378"/>
      <w:r>
        <w:t>module property</w:t>
      </w:r>
      <w:bookmarkEnd w:id="183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840" w:name="_Ref510090188"/>
      <w:bookmarkStart w:id="1841" w:name="_Toc513213379"/>
      <w:r>
        <w:t>state property</w:t>
      </w:r>
      <w:bookmarkEnd w:id="1840"/>
      <w:bookmarkEnd w:id="1841"/>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842" w:name="_Ref510008884"/>
      <w:bookmarkStart w:id="1843" w:name="_Toc513213380"/>
      <w:r>
        <w:t>nestingLevel property</w:t>
      </w:r>
      <w:bookmarkEnd w:id="1842"/>
      <w:bookmarkEnd w:id="184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844" w:name="_Ref510008873"/>
      <w:bookmarkStart w:id="1845" w:name="_Toc513213381"/>
      <w:r>
        <w:t>executionOrder property</w:t>
      </w:r>
      <w:bookmarkEnd w:id="1844"/>
      <w:bookmarkEnd w:id="1845"/>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846" w:name="_Toc513213382"/>
      <w:r>
        <w:t>importance property</w:t>
      </w:r>
      <w:bookmarkEnd w:id="184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847" w:name="_Toc513213383"/>
      <w:r>
        <w:t>properties property</w:t>
      </w:r>
      <w:bookmarkEnd w:id="1847"/>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848" w:name="_Hlk503362618"/>
      <w:r w:rsidRPr="004A77ED">
        <w:t>§</w:t>
      </w:r>
      <w:bookmarkEnd w:id="1848"/>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849" w:name="_Ref508812750"/>
      <w:bookmarkStart w:id="1850" w:name="_Toc513213384"/>
      <w:bookmarkStart w:id="1851" w:name="_Ref493407996"/>
      <w:r>
        <w:t>resources object</w:t>
      </w:r>
      <w:bookmarkEnd w:id="1849"/>
      <w:bookmarkEnd w:id="1850"/>
    </w:p>
    <w:p w14:paraId="526D1A22" w14:textId="73E461DD" w:rsidR="00E15F22" w:rsidRDefault="00E15F22" w:rsidP="00E15F22">
      <w:pPr>
        <w:pStyle w:val="Heading3"/>
      </w:pPr>
      <w:bookmarkStart w:id="1852" w:name="_Toc513213385"/>
      <w:r>
        <w:t>General</w:t>
      </w:r>
      <w:bookmarkEnd w:id="185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53" w:name="_Ref508811824"/>
      <w:bookmarkStart w:id="1854" w:name="_Toc513213386"/>
      <w:r>
        <w:t>messageStrings property</w:t>
      </w:r>
      <w:bookmarkEnd w:id="1853"/>
      <w:bookmarkEnd w:id="1854"/>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855" w:name="_Ref508870783"/>
      <w:bookmarkStart w:id="1856" w:name="_Ref508871574"/>
      <w:bookmarkStart w:id="1857" w:name="_Ref508876005"/>
      <w:bookmarkStart w:id="1858" w:name="_Toc513213387"/>
      <w:r>
        <w:t>rules property</w:t>
      </w:r>
      <w:bookmarkEnd w:id="1855"/>
      <w:bookmarkEnd w:id="1856"/>
      <w:bookmarkEnd w:id="1857"/>
      <w:bookmarkEnd w:id="1858"/>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lastRenderedPageBreak/>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1859" w:name="_Ref508814067"/>
      <w:bookmarkStart w:id="1860" w:name="_Toc513213388"/>
      <w:r>
        <w:t>rule object</w:t>
      </w:r>
      <w:bookmarkEnd w:id="1851"/>
      <w:bookmarkEnd w:id="1859"/>
      <w:bookmarkEnd w:id="1860"/>
    </w:p>
    <w:p w14:paraId="0004BC6E" w14:textId="658F9ED1" w:rsidR="00B86BC7" w:rsidRDefault="00B86BC7" w:rsidP="00B86BC7">
      <w:pPr>
        <w:pStyle w:val="Heading3"/>
      </w:pPr>
      <w:bookmarkStart w:id="1861" w:name="_Toc513213389"/>
      <w:r>
        <w:t>General</w:t>
      </w:r>
      <w:bookmarkEnd w:id="186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862" w:name="_Toc513213390"/>
      <w:r>
        <w:t>Constraints</w:t>
      </w:r>
      <w:bookmarkEnd w:id="1862"/>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63" w:name="_Ref493408046"/>
      <w:bookmarkStart w:id="1864" w:name="_Toc513213391"/>
      <w:r>
        <w:t>id property</w:t>
      </w:r>
      <w:bookmarkEnd w:id="1863"/>
      <w:bookmarkEnd w:id="186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lastRenderedPageBreak/>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65" w:name="_Toc513213392"/>
      <w:r>
        <w:t>name property</w:t>
      </w:r>
      <w:bookmarkEnd w:id="1865"/>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866" w:name="_Ref493510771"/>
      <w:bookmarkStart w:id="1867" w:name="_Toc513213393"/>
      <w:r>
        <w:t>shortDescription property</w:t>
      </w:r>
      <w:bookmarkEnd w:id="1866"/>
      <w:bookmarkEnd w:id="1867"/>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868" w:name="_Ref493510781"/>
      <w:bookmarkStart w:id="1869" w:name="_Toc513213394"/>
      <w:r>
        <w:t>fullDescription property</w:t>
      </w:r>
      <w:bookmarkEnd w:id="1868"/>
      <w:bookmarkEnd w:id="1869"/>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870" w:name="_Ref493345139"/>
      <w:bookmarkStart w:id="1871" w:name="_Toc513213395"/>
      <w:r>
        <w:lastRenderedPageBreak/>
        <w:t>message</w:t>
      </w:r>
      <w:r w:rsidR="00CD2BD7">
        <w:t>Strings</w:t>
      </w:r>
      <w:r>
        <w:t xml:space="preserve"> property</w:t>
      </w:r>
      <w:bookmarkEnd w:id="1870"/>
      <w:bookmarkEnd w:id="1871"/>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72" w:name="_Ref503366474"/>
      <w:bookmarkStart w:id="1873" w:name="_Ref503366805"/>
      <w:bookmarkStart w:id="1874" w:name="_Toc513213396"/>
      <w:r>
        <w:t>richMessageStrings</w:t>
      </w:r>
      <w:r w:rsidR="00932BEE">
        <w:t xml:space="preserve"> property</w:t>
      </w:r>
      <w:bookmarkEnd w:id="1872"/>
      <w:bookmarkEnd w:id="1873"/>
      <w:bookmarkEnd w:id="1874"/>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1875" w:name="_Toc513213397"/>
      <w:r>
        <w:t>help</w:t>
      </w:r>
      <w:r w:rsidR="00F47A7C">
        <w:t>Location</w:t>
      </w:r>
      <w:r>
        <w:t xml:space="preserve"> property</w:t>
      </w:r>
      <w:bookmarkEnd w:id="1875"/>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76" w:name="_Ref503364566"/>
      <w:bookmarkStart w:id="1877" w:name="_Toc513213398"/>
      <w:r>
        <w:t>help property</w:t>
      </w:r>
      <w:bookmarkEnd w:id="1876"/>
      <w:bookmarkEnd w:id="1877"/>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78" w:name="_Ref508894471"/>
      <w:bookmarkStart w:id="1879" w:name="_Toc513213399"/>
      <w:r>
        <w:t>configuration property</w:t>
      </w:r>
      <w:bookmarkEnd w:id="1878"/>
      <w:bookmarkEnd w:id="1879"/>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1880" w:name="_Toc513213400"/>
      <w:r>
        <w:t>properties property</w:t>
      </w:r>
      <w:bookmarkEnd w:id="1880"/>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1881" w:name="_Ref508894470"/>
      <w:bookmarkStart w:id="1882" w:name="_Ref508894720"/>
      <w:bookmarkStart w:id="1883" w:name="_Ref508894737"/>
      <w:bookmarkStart w:id="1884" w:name="_Toc513213401"/>
      <w:bookmarkStart w:id="1885" w:name="_Ref493477061"/>
      <w:r>
        <w:t>ruleConfiguration object</w:t>
      </w:r>
      <w:bookmarkEnd w:id="1881"/>
      <w:bookmarkEnd w:id="1882"/>
      <w:bookmarkEnd w:id="1883"/>
      <w:bookmarkEnd w:id="1884"/>
    </w:p>
    <w:p w14:paraId="2F470253" w14:textId="738DA236" w:rsidR="00164CCB" w:rsidRDefault="00164CCB" w:rsidP="00164CCB">
      <w:pPr>
        <w:pStyle w:val="Heading3"/>
      </w:pPr>
      <w:bookmarkStart w:id="1886" w:name="_Toc513213402"/>
      <w:r>
        <w:t>General</w:t>
      </w:r>
      <w:bookmarkEnd w:id="188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1887" w:name="_Toc513213403"/>
      <w:r>
        <w:t>enabled property</w:t>
      </w:r>
      <w:bookmarkEnd w:id="188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888" w:name="_Ref508894469"/>
      <w:bookmarkStart w:id="1889" w:name="_Toc513213404"/>
      <w:r>
        <w:t>defaultLevel property</w:t>
      </w:r>
      <w:bookmarkEnd w:id="1888"/>
      <w:bookmarkEnd w:id="1889"/>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890" w:name="_Ref508894764"/>
      <w:bookmarkStart w:id="1891" w:name="_Ref508894796"/>
      <w:bookmarkStart w:id="1892" w:name="_Toc513213405"/>
      <w:r>
        <w:lastRenderedPageBreak/>
        <w:t>parameters property</w:t>
      </w:r>
      <w:bookmarkEnd w:id="1890"/>
      <w:bookmarkEnd w:id="1891"/>
      <w:bookmarkEnd w:id="1892"/>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r>
        <w:t>{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893" w:name="_Toc513213406"/>
      <w:r>
        <w:t>fix object</w:t>
      </w:r>
      <w:bookmarkEnd w:id="1885"/>
      <w:bookmarkEnd w:id="1893"/>
    </w:p>
    <w:p w14:paraId="410A501F" w14:textId="4C707545" w:rsidR="00B86BC7" w:rsidRDefault="00B86BC7" w:rsidP="00B86BC7">
      <w:pPr>
        <w:pStyle w:val="Heading3"/>
      </w:pPr>
      <w:bookmarkStart w:id="1894" w:name="_Toc513213407"/>
      <w:r>
        <w:t>General</w:t>
      </w:r>
      <w:bookmarkEnd w:id="1894"/>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63CF3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95" w:name="_Ref493512730"/>
      <w:bookmarkStart w:id="1896" w:name="_Toc513213408"/>
      <w:r>
        <w:t>description property</w:t>
      </w:r>
      <w:bookmarkEnd w:id="1895"/>
      <w:bookmarkEnd w:id="1896"/>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97" w:name="_Ref493512752"/>
      <w:bookmarkStart w:id="1898" w:name="_Ref493513084"/>
      <w:bookmarkStart w:id="1899" w:name="_Ref503372111"/>
      <w:bookmarkStart w:id="1900" w:name="_Ref503372176"/>
      <w:bookmarkStart w:id="1901" w:name="_Toc513213409"/>
      <w:r>
        <w:t>fileChanges property</w:t>
      </w:r>
      <w:bookmarkEnd w:id="1897"/>
      <w:bookmarkEnd w:id="1898"/>
      <w:bookmarkEnd w:id="1899"/>
      <w:bookmarkEnd w:id="1900"/>
      <w:bookmarkEnd w:id="1901"/>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1902" w:name="_Ref493512744"/>
      <w:bookmarkStart w:id="1903" w:name="_Ref493512991"/>
      <w:bookmarkStart w:id="1904" w:name="_Toc513213410"/>
      <w:r>
        <w:t>fileChange object</w:t>
      </w:r>
      <w:bookmarkEnd w:id="1902"/>
      <w:bookmarkEnd w:id="1903"/>
      <w:bookmarkEnd w:id="1904"/>
    </w:p>
    <w:p w14:paraId="74D8322D" w14:textId="06E505AA" w:rsidR="00B86BC7" w:rsidRDefault="00B86BC7" w:rsidP="00B86BC7">
      <w:pPr>
        <w:pStyle w:val="Heading3"/>
      </w:pPr>
      <w:bookmarkStart w:id="1905" w:name="_Toc513213411"/>
      <w:r>
        <w:t>General</w:t>
      </w:r>
      <w:bookmarkEnd w:id="190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906" w:name="_Ref493513096"/>
      <w:bookmarkStart w:id="1907" w:name="_Ref493513195"/>
      <w:bookmarkStart w:id="1908" w:name="_Ref493513493"/>
      <w:bookmarkStart w:id="1909" w:name="_Toc513213412"/>
      <w:r>
        <w:t>fileLocation</w:t>
      </w:r>
      <w:r w:rsidR="00B86BC7">
        <w:t xml:space="preserve"> property</w:t>
      </w:r>
      <w:bookmarkEnd w:id="1906"/>
      <w:bookmarkEnd w:id="1907"/>
      <w:bookmarkEnd w:id="1908"/>
      <w:bookmarkEnd w:id="1909"/>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910" w:name="_Ref493513106"/>
      <w:bookmarkStart w:id="1911" w:name="_Toc513213413"/>
      <w:r>
        <w:t>replacements property</w:t>
      </w:r>
      <w:bookmarkEnd w:id="1910"/>
      <w:bookmarkEnd w:id="1911"/>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1912" w:name="_Ref493513114"/>
      <w:bookmarkStart w:id="1913" w:name="_Ref493513476"/>
      <w:bookmarkStart w:id="1914" w:name="_Toc513213414"/>
      <w:r>
        <w:t>replacement object</w:t>
      </w:r>
      <w:bookmarkEnd w:id="1912"/>
      <w:bookmarkEnd w:id="1913"/>
      <w:bookmarkEnd w:id="1914"/>
    </w:p>
    <w:p w14:paraId="1276FD13" w14:textId="540BBC1F" w:rsidR="00B86BC7" w:rsidRDefault="00B86BC7" w:rsidP="00B86BC7">
      <w:pPr>
        <w:pStyle w:val="Heading3"/>
      </w:pPr>
      <w:bookmarkStart w:id="1915" w:name="_Toc513213415"/>
      <w:r>
        <w:t>General</w:t>
      </w:r>
      <w:bookmarkEnd w:id="191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916" w:name="_Toc513213416"/>
      <w:r>
        <w:lastRenderedPageBreak/>
        <w:t>Constraints</w:t>
      </w:r>
      <w:bookmarkEnd w:id="1916"/>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1917" w:name="_Ref493518436"/>
      <w:bookmarkStart w:id="1918" w:name="_Ref493518439"/>
      <w:bookmarkStart w:id="1919" w:name="_Ref493518529"/>
      <w:bookmarkStart w:id="1920" w:name="_Toc513213417"/>
      <w:r>
        <w:t>deleted</w:t>
      </w:r>
      <w:r w:rsidR="00F27F55">
        <w:t>Region</w:t>
      </w:r>
      <w:r>
        <w:t xml:space="preserve"> property</w:t>
      </w:r>
      <w:bookmarkEnd w:id="1917"/>
      <w:bookmarkEnd w:id="1918"/>
      <w:bookmarkEnd w:id="1919"/>
      <w:bookmarkEnd w:id="1920"/>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921" w:name="_Ref493518437"/>
      <w:bookmarkStart w:id="1922" w:name="_Ref493518440"/>
      <w:bookmarkStart w:id="1923" w:name="_Toc513213418"/>
      <w:r>
        <w:t>inserted</w:t>
      </w:r>
      <w:r w:rsidR="00F27F55">
        <w:t>Content</w:t>
      </w:r>
      <w:r>
        <w:t xml:space="preserve"> property</w:t>
      </w:r>
      <w:bookmarkEnd w:id="1921"/>
      <w:bookmarkEnd w:id="1922"/>
      <w:bookmarkEnd w:id="1923"/>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24" w:name="_Ref493404948"/>
      <w:bookmarkStart w:id="1925" w:name="_Ref493406026"/>
      <w:bookmarkStart w:id="1926" w:name="_Toc513213419"/>
      <w:r>
        <w:t>notification object</w:t>
      </w:r>
      <w:bookmarkEnd w:id="1924"/>
      <w:bookmarkEnd w:id="1925"/>
      <w:bookmarkEnd w:id="1926"/>
    </w:p>
    <w:p w14:paraId="3BD7AF2E" w14:textId="23E07934" w:rsidR="00B86BC7" w:rsidRDefault="00B86BC7" w:rsidP="00B86BC7">
      <w:pPr>
        <w:pStyle w:val="Heading3"/>
      </w:pPr>
      <w:bookmarkStart w:id="1927" w:name="_Toc513213420"/>
      <w:r>
        <w:t>General</w:t>
      </w:r>
      <w:bookmarkEnd w:id="1927"/>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1928" w:name="_Toc513213421"/>
      <w:r>
        <w:t>id property</w:t>
      </w:r>
      <w:bookmarkEnd w:id="192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29" w:name="_Ref493518926"/>
      <w:bookmarkStart w:id="1930" w:name="_Toc513213422"/>
      <w:r>
        <w:t>ruleId property</w:t>
      </w:r>
      <w:bookmarkEnd w:id="1929"/>
      <w:bookmarkEnd w:id="1930"/>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931" w:name="_Toc513213423"/>
      <w:r>
        <w:t>physicalLocation property</w:t>
      </w:r>
      <w:bookmarkEnd w:id="1931"/>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1932" w:name="_Toc513213424"/>
      <w:r>
        <w:t>message property</w:t>
      </w:r>
      <w:bookmarkEnd w:id="1932"/>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33" w:name="_Ref493404972"/>
      <w:bookmarkStart w:id="1934" w:name="_Ref493406037"/>
      <w:bookmarkStart w:id="1935" w:name="_Toc513213425"/>
      <w:r>
        <w:t>level property</w:t>
      </w:r>
      <w:bookmarkEnd w:id="1933"/>
      <w:bookmarkEnd w:id="1934"/>
      <w:bookmarkEnd w:id="193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36" w:name="_Toc513213426"/>
      <w:r>
        <w:t>threadId property</w:t>
      </w:r>
      <w:bookmarkEnd w:id="193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37" w:name="_Toc513213427"/>
      <w:r>
        <w:t>time property</w:t>
      </w:r>
      <w:bookmarkEnd w:id="1937"/>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1938" w:name="_Toc513213428"/>
      <w:r>
        <w:t>exception property</w:t>
      </w:r>
      <w:bookmarkEnd w:id="1938"/>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39" w:name="_Toc513213429"/>
      <w:r>
        <w:t>properties property</w:t>
      </w:r>
      <w:bookmarkEnd w:id="1939"/>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40" w:name="_Ref493570836"/>
      <w:bookmarkStart w:id="1941" w:name="_Toc513213430"/>
      <w:r>
        <w:t>exception object</w:t>
      </w:r>
      <w:bookmarkEnd w:id="1940"/>
      <w:bookmarkEnd w:id="1941"/>
    </w:p>
    <w:p w14:paraId="1257C9E2" w14:textId="6070509F" w:rsidR="00B86BC7" w:rsidRDefault="00B86BC7" w:rsidP="00B86BC7">
      <w:pPr>
        <w:pStyle w:val="Heading3"/>
      </w:pPr>
      <w:bookmarkStart w:id="1942" w:name="_Toc513213431"/>
      <w:r>
        <w:t>General</w:t>
      </w:r>
      <w:bookmarkEnd w:id="194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43" w:name="_Toc513213432"/>
      <w:r>
        <w:t>kind property</w:t>
      </w:r>
      <w:bookmarkEnd w:id="194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44" w:name="_Toc513213433"/>
      <w:r>
        <w:t>message property</w:t>
      </w:r>
      <w:bookmarkEnd w:id="1944"/>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1945" w:name="_Toc513213434"/>
      <w:r>
        <w:t>stack property</w:t>
      </w:r>
      <w:bookmarkEnd w:id="1945"/>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46" w:name="_Toc513213435"/>
      <w:r>
        <w:t>innerExceptions property</w:t>
      </w:r>
      <w:bookmarkEnd w:id="194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947" w:name="_Toc287332011"/>
      <w:bookmarkStart w:id="1948" w:name="_Toc513213436"/>
      <w:r w:rsidRPr="00FD22AC">
        <w:lastRenderedPageBreak/>
        <w:t>Conformance</w:t>
      </w:r>
      <w:bookmarkEnd w:id="1947"/>
      <w:bookmarkEnd w:id="1948"/>
    </w:p>
    <w:p w14:paraId="1D48659C" w14:textId="6555FDBE" w:rsidR="00EE1E0B" w:rsidRDefault="00EE1E0B" w:rsidP="002244CB"/>
    <w:p w14:paraId="3BBDC6A3" w14:textId="77777777" w:rsidR="00376AE7" w:rsidRDefault="00376AE7" w:rsidP="00376AE7">
      <w:pPr>
        <w:pStyle w:val="Heading2"/>
        <w:numPr>
          <w:ilvl w:val="1"/>
          <w:numId w:val="2"/>
        </w:numPr>
      </w:pPr>
      <w:bookmarkStart w:id="1949" w:name="_Toc513213437"/>
      <w:r>
        <w:t>Conformance targets</w:t>
      </w:r>
      <w:bookmarkEnd w:id="194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950" w:name="_Toc513213438"/>
      <w:r>
        <w:t>Conformance Clause 1: SARIF log file</w:t>
      </w:r>
      <w:bookmarkEnd w:id="1950"/>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1951" w:name="_Toc513213439"/>
      <w:r>
        <w:t>Conformance Clause 2: SARIF resource file</w:t>
      </w:r>
      <w:bookmarkEnd w:id="1951"/>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1952" w:name="_Hlk507945868"/>
      <w:r>
        <w:t>§</w:t>
      </w:r>
      <w:r>
        <w:fldChar w:fldCharType="begin"/>
      </w:r>
      <w:r>
        <w:instrText xml:space="preserve"> REF _Ref508811723 \r \h </w:instrText>
      </w:r>
      <w:r>
        <w:fldChar w:fldCharType="separate"/>
      </w:r>
      <w:r w:rsidR="00FA7AFB">
        <w:t>3.9.6.4</w:t>
      </w:r>
      <w:r>
        <w:fldChar w:fldCharType="end"/>
      </w:r>
      <w:r>
        <w:t>.</w:t>
      </w:r>
      <w:bookmarkEnd w:id="1952"/>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1953" w:name="_Toc513213440"/>
      <w:r>
        <w:t xml:space="preserve">Conformance Clause </w:t>
      </w:r>
      <w:r w:rsidR="00105CCB">
        <w:t>3</w:t>
      </w:r>
      <w:r>
        <w:t>: SARIF producer</w:t>
      </w:r>
      <w:bookmarkEnd w:id="1953"/>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954" w:name="_Toc513213441"/>
      <w:r>
        <w:lastRenderedPageBreak/>
        <w:t xml:space="preserve">Conformance Clause </w:t>
      </w:r>
      <w:r w:rsidR="00105CCB">
        <w:t>4</w:t>
      </w:r>
      <w:r>
        <w:t>: Direct producer</w:t>
      </w:r>
      <w:bookmarkEnd w:id="195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955" w:name="_Toc513213442"/>
      <w:r>
        <w:t xml:space="preserve">Conformance Clause </w:t>
      </w:r>
      <w:r w:rsidR="00D06F1A">
        <w:t>5</w:t>
      </w:r>
      <w:r>
        <w:t>: Deterministic producer</w:t>
      </w:r>
      <w:bookmarkEnd w:id="195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956" w:name="_Toc513213443"/>
      <w:r>
        <w:t>Conformance Clause 6: Converter</w:t>
      </w:r>
      <w:bookmarkEnd w:id="1956"/>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1957" w:name="_Toc513213444"/>
      <w:r>
        <w:t>Conformance Clause 7: SARIF post-processor</w:t>
      </w:r>
      <w:bookmarkEnd w:id="195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958" w:name="_Toc513213445"/>
      <w:r>
        <w:t xml:space="preserve">Conformance Clause </w:t>
      </w:r>
      <w:r w:rsidR="00D06F1A">
        <w:t>8</w:t>
      </w:r>
      <w:r>
        <w:t xml:space="preserve">: </w:t>
      </w:r>
      <w:r w:rsidR="0018481C">
        <w:t>SARIF c</w:t>
      </w:r>
      <w:r>
        <w:t>onsumer</w:t>
      </w:r>
      <w:bookmarkEnd w:id="195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959" w:name="_Toc513213446"/>
      <w:r>
        <w:t xml:space="preserve">Conformance Clause </w:t>
      </w:r>
      <w:r w:rsidR="00D06F1A">
        <w:t>9</w:t>
      </w:r>
      <w:r>
        <w:t>: Viewer</w:t>
      </w:r>
      <w:bookmarkEnd w:id="195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960" w:name="_Toc513213447"/>
      <w:bookmarkStart w:id="1961" w:name="_Hlk512505065"/>
      <w:r>
        <w:t>Conformance Clause 10: Result management system</w:t>
      </w:r>
      <w:bookmarkEnd w:id="196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961"/>
    </w:p>
    <w:p w14:paraId="51263FE3" w14:textId="31A49E7E" w:rsidR="0052099F" w:rsidRDefault="002244CB" w:rsidP="00CE1F32">
      <w:pPr>
        <w:pStyle w:val="AppendixHeading1"/>
      </w:pPr>
      <w:bookmarkStart w:id="1962" w:name="AppendixAcknowledgments"/>
      <w:bookmarkStart w:id="1963" w:name="_Toc85472897"/>
      <w:bookmarkStart w:id="1964" w:name="_Toc287332012"/>
      <w:bookmarkStart w:id="1965" w:name="_Toc513213448"/>
      <w:bookmarkStart w:id="1966" w:name="_Hlk513041526"/>
      <w:bookmarkEnd w:id="1962"/>
      <w:r>
        <w:lastRenderedPageBreak/>
        <w:t xml:space="preserve">(Informative) </w:t>
      </w:r>
      <w:r w:rsidR="00B80CDB">
        <w:t>Acknowl</w:t>
      </w:r>
      <w:r w:rsidR="004D0E5E">
        <w:t>e</w:t>
      </w:r>
      <w:r w:rsidR="008F61FB">
        <w:t>dg</w:t>
      </w:r>
      <w:r w:rsidR="0052099F">
        <w:t>ments</w:t>
      </w:r>
      <w:bookmarkEnd w:id="1963"/>
      <w:bookmarkEnd w:id="1964"/>
      <w:bookmarkEnd w:id="196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966"/>
    <w:p w14:paraId="645628E0" w14:textId="77777777" w:rsidR="00C76CAA" w:rsidRPr="00C76CAA" w:rsidRDefault="00C76CAA" w:rsidP="00C76CAA"/>
    <w:p w14:paraId="586B0BCA" w14:textId="2CB47B5E" w:rsidR="0052099F" w:rsidRDefault="002244CB" w:rsidP="008C100C">
      <w:pPr>
        <w:pStyle w:val="AppendixHeading1"/>
      </w:pPr>
      <w:bookmarkStart w:id="1967" w:name="AppendixFingerprints"/>
      <w:bookmarkStart w:id="1968" w:name="_Ref513039337"/>
      <w:bookmarkStart w:id="1969" w:name="_Toc513213449"/>
      <w:bookmarkEnd w:id="1967"/>
      <w:r>
        <w:lastRenderedPageBreak/>
        <w:t>(</w:t>
      </w:r>
      <w:r w:rsidR="00E8605A">
        <w:t>Normative</w:t>
      </w:r>
      <w:r>
        <w:t xml:space="preserve">) </w:t>
      </w:r>
      <w:r w:rsidR="00710FE0">
        <w:t>Use of fingerprints by result management systems</w:t>
      </w:r>
      <w:bookmarkEnd w:id="1968"/>
      <w:bookmarkEnd w:id="196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970" w:name="AppendixViewers"/>
      <w:bookmarkStart w:id="1971" w:name="_Toc513213450"/>
      <w:bookmarkEnd w:id="1970"/>
      <w:r>
        <w:lastRenderedPageBreak/>
        <w:t xml:space="preserve">(Informative) </w:t>
      </w:r>
      <w:r w:rsidR="00710FE0">
        <w:t xml:space="preserve">Use of SARIF by log </w:t>
      </w:r>
      <w:r w:rsidR="00AF0D84">
        <w:t xml:space="preserve">file </w:t>
      </w:r>
      <w:r w:rsidR="00710FE0">
        <w:t>viewers</w:t>
      </w:r>
      <w:bookmarkEnd w:id="19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972" w:name="AppendixConverters"/>
      <w:bookmarkStart w:id="1973" w:name="_Toc513213451"/>
      <w:bookmarkEnd w:id="1972"/>
      <w:r>
        <w:lastRenderedPageBreak/>
        <w:t xml:space="preserve">(Informative) </w:t>
      </w:r>
      <w:r w:rsidR="00710FE0">
        <w:t>Production of SARIF by converters</w:t>
      </w:r>
      <w:bookmarkEnd w:id="197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1974" w:name="AppendixRuleMetadata"/>
      <w:bookmarkStart w:id="1975" w:name="_Toc513213452"/>
      <w:bookmarkEnd w:id="1974"/>
      <w:r>
        <w:lastRenderedPageBreak/>
        <w:t xml:space="preserve">(Informative) </w:t>
      </w:r>
      <w:r w:rsidR="00710FE0">
        <w:t>Locating rule metadata</w:t>
      </w:r>
      <w:bookmarkEnd w:id="1975"/>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76" w:name="AppendixDeterminism"/>
      <w:bookmarkStart w:id="1977" w:name="_Toc513213453"/>
      <w:bookmarkEnd w:id="1976"/>
      <w:r>
        <w:lastRenderedPageBreak/>
        <w:t xml:space="preserve">(Normative) </w:t>
      </w:r>
      <w:r w:rsidR="00710FE0">
        <w:t>Producing deterministic SARIF log files</w:t>
      </w:r>
      <w:bookmarkEnd w:id="1977"/>
    </w:p>
    <w:p w14:paraId="269DCAE0" w14:textId="72CA49C1" w:rsidR="00B62028" w:rsidRDefault="00B62028" w:rsidP="00B62028">
      <w:pPr>
        <w:pStyle w:val="AppendixHeading2"/>
      </w:pPr>
      <w:bookmarkStart w:id="1978" w:name="_Toc513213454"/>
      <w:r>
        <w:t>General</w:t>
      </w:r>
      <w:bookmarkEnd w:id="19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979" w:name="_Ref513042258"/>
      <w:bookmarkStart w:id="1980" w:name="_Toc513213455"/>
      <w:r>
        <w:t>Non-deterministic file format elements</w:t>
      </w:r>
      <w:bookmarkEnd w:id="1979"/>
      <w:bookmarkEnd w:id="198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981" w:name="_Toc513213456"/>
      <w:r>
        <w:t>Array and dictionary element ordering</w:t>
      </w:r>
      <w:bookmarkEnd w:id="198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82" w:name="_Ref513042289"/>
      <w:bookmarkStart w:id="1983" w:name="_Toc513213457"/>
      <w:r>
        <w:t>Absolute paths</w:t>
      </w:r>
      <w:bookmarkEnd w:id="1982"/>
      <w:bookmarkEnd w:id="198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984" w:name="_Toc513213458"/>
      <w:r>
        <w:t>Compensating for non-deterministic output</w:t>
      </w:r>
      <w:bookmarkEnd w:id="198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85" w:name="_Toc513213459"/>
      <w:r>
        <w:t>Interaction between determinism and baselining</w:t>
      </w:r>
      <w:bookmarkEnd w:id="198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986" w:name="AppendixFixes"/>
      <w:bookmarkStart w:id="1987" w:name="_Toc513213460"/>
      <w:bookmarkEnd w:id="1986"/>
      <w:r>
        <w:lastRenderedPageBreak/>
        <w:t xml:space="preserve">(Informative) </w:t>
      </w:r>
      <w:r w:rsidR="00710FE0">
        <w:t>Guidance on fixes</w:t>
      </w:r>
      <w:bookmarkEnd w:id="198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988" w:name="_Toc513213461"/>
      <w:r>
        <w:lastRenderedPageBreak/>
        <w:t>(Informative) Diagnosing results in generated files</w:t>
      </w:r>
      <w:bookmarkEnd w:id="198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989" w:name="AppendixExamples"/>
      <w:bookmarkStart w:id="1990" w:name="_Toc513213462"/>
      <w:bookmarkEnd w:id="1989"/>
      <w:r>
        <w:lastRenderedPageBreak/>
        <w:t xml:space="preserve">(Informative) </w:t>
      </w:r>
      <w:r w:rsidR="00710FE0">
        <w:t>Examples</w:t>
      </w:r>
      <w:bookmarkEnd w:id="199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91" w:name="_Toc513213463"/>
      <w:r>
        <w:t xml:space="preserve">Minimal valid SARIF </w:t>
      </w:r>
      <w:r w:rsidR="00EA1C84">
        <w:t>log file</w:t>
      </w:r>
      <w:bookmarkEnd w:id="199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92" w:name="_Toc513213464"/>
      <w:r w:rsidRPr="00745595">
        <w:t xml:space="preserve">Minimal recommended SARIF </w:t>
      </w:r>
      <w:r w:rsidR="00EA1C84">
        <w:t xml:space="preserve">log </w:t>
      </w:r>
      <w:r w:rsidRPr="00745595">
        <w:t>file with source information</w:t>
      </w:r>
      <w:bookmarkEnd w:id="199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93" w:name="_Toc513213465"/>
      <w:r w:rsidRPr="001D7651">
        <w:t xml:space="preserve">Minimal recommended SARIF </w:t>
      </w:r>
      <w:r w:rsidR="00EA1C84">
        <w:t xml:space="preserve">log </w:t>
      </w:r>
      <w:r w:rsidRPr="001D7651">
        <w:t>file without source information</w:t>
      </w:r>
      <w:bookmarkEnd w:id="1993"/>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94" w:name="_Toc513213466"/>
      <w:r w:rsidRPr="001D7651">
        <w:t xml:space="preserve">SARIF </w:t>
      </w:r>
      <w:r w:rsidR="00D71A1D">
        <w:t xml:space="preserve">resource </w:t>
      </w:r>
      <w:r w:rsidRPr="001D7651">
        <w:t xml:space="preserve">file </w:t>
      </w:r>
      <w:r w:rsidR="00D71A1D">
        <w:t>with</w:t>
      </w:r>
      <w:r w:rsidRPr="001D7651">
        <w:t xml:space="preserve"> rule metadata</w:t>
      </w:r>
      <w:bookmarkEnd w:id="1994"/>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995" w:name="_Toc513213467"/>
      <w:r>
        <w:t>Comprehensive SARIF file</w:t>
      </w:r>
      <w:bookmarkEnd w:id="19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996" w:name="AppendixRevisionHistory"/>
      <w:bookmarkStart w:id="1997" w:name="_Toc85472898"/>
      <w:bookmarkStart w:id="1998" w:name="_Toc287332014"/>
      <w:bookmarkStart w:id="1999" w:name="_Toc513213468"/>
      <w:bookmarkEnd w:id="1996"/>
      <w:r>
        <w:lastRenderedPageBreak/>
        <w:t xml:space="preserve">(Informative) </w:t>
      </w:r>
      <w:r w:rsidR="00A05FDF">
        <w:t>Revision History</w:t>
      </w:r>
      <w:bookmarkEnd w:id="1997"/>
      <w:bookmarkEnd w:id="1998"/>
      <w:bookmarkEnd w:id="19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0" w:author="Laurence Golding" w:date="2018-05-07T11:04:00Z" w:initials="LG">
    <w:p w14:paraId="18059C02" w14:textId="64EB1ECF" w:rsidR="00EC77C3" w:rsidRDefault="00EC77C3">
      <w:pPr>
        <w:pStyle w:val="CommentText"/>
      </w:pPr>
      <w:r>
        <w:rPr>
          <w:rStyle w:val="CommentReference"/>
        </w:rPr>
        <w:annotationRef/>
      </w:r>
      <w:r>
        <w:t>Cleanup: I said “array of” more than 30 times, and “array containing” only a few times.</w:t>
      </w:r>
    </w:p>
  </w:comment>
  <w:comment w:id="1366" w:author="Laurence Golding" w:date="2018-05-07T14:16:00Z" w:initials="LG">
    <w:p w14:paraId="16E9F2AE" w14:textId="45D8D307" w:rsidR="00EC77C3" w:rsidRDefault="00EC77C3">
      <w:pPr>
        <w:pStyle w:val="CommentText"/>
      </w:pPr>
      <w:r>
        <w:rPr>
          <w:rStyle w:val="CommentReference"/>
        </w:rPr>
        <w:annotationRef/>
      </w:r>
      <w:r>
        <w:t>This is just rearranging words to express this in exactly the same way as I did in previous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59C02" w15:done="0"/>
  <w15:commentEx w15:paraId="16E9F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59C02" w16cid:durableId="1E9AB137"/>
  <w16cid:commentId w16cid:paraId="16E9F2AE" w16cid:durableId="1E9AD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CE5C5" w14:textId="77777777" w:rsidR="00D1008C" w:rsidRDefault="00D1008C" w:rsidP="008C100C">
      <w:r>
        <w:separator/>
      </w:r>
    </w:p>
    <w:p w14:paraId="6BE77F05" w14:textId="77777777" w:rsidR="00D1008C" w:rsidRDefault="00D1008C" w:rsidP="008C100C"/>
    <w:p w14:paraId="2B00D575" w14:textId="77777777" w:rsidR="00D1008C" w:rsidRDefault="00D1008C" w:rsidP="008C100C"/>
    <w:p w14:paraId="5A09C00B" w14:textId="77777777" w:rsidR="00D1008C" w:rsidRDefault="00D1008C" w:rsidP="008C100C"/>
    <w:p w14:paraId="43195E55" w14:textId="77777777" w:rsidR="00D1008C" w:rsidRDefault="00D1008C" w:rsidP="008C100C"/>
    <w:p w14:paraId="3F44B1C7" w14:textId="77777777" w:rsidR="00D1008C" w:rsidRDefault="00D1008C" w:rsidP="008C100C"/>
    <w:p w14:paraId="49650366" w14:textId="77777777" w:rsidR="00D1008C" w:rsidRDefault="00D1008C" w:rsidP="008C100C"/>
  </w:endnote>
  <w:endnote w:type="continuationSeparator" w:id="0">
    <w:p w14:paraId="1016ED98" w14:textId="77777777" w:rsidR="00D1008C" w:rsidRDefault="00D1008C" w:rsidP="008C100C">
      <w:r>
        <w:continuationSeparator/>
      </w:r>
    </w:p>
    <w:p w14:paraId="5AA5950B" w14:textId="77777777" w:rsidR="00D1008C" w:rsidRDefault="00D1008C" w:rsidP="008C100C"/>
    <w:p w14:paraId="1D53A303" w14:textId="77777777" w:rsidR="00D1008C" w:rsidRDefault="00D1008C" w:rsidP="008C100C"/>
    <w:p w14:paraId="2CA15FAA" w14:textId="77777777" w:rsidR="00D1008C" w:rsidRDefault="00D1008C" w:rsidP="008C100C"/>
    <w:p w14:paraId="45DFD1BA" w14:textId="77777777" w:rsidR="00D1008C" w:rsidRDefault="00D1008C" w:rsidP="008C100C"/>
    <w:p w14:paraId="367DA5A9" w14:textId="77777777" w:rsidR="00D1008C" w:rsidRDefault="00D1008C" w:rsidP="008C100C"/>
    <w:p w14:paraId="0D491D1D" w14:textId="77777777" w:rsidR="00D1008C" w:rsidRDefault="00D1008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EC77C3" w:rsidRDefault="00EC7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EC77C3" w:rsidRPr="00195F88" w:rsidRDefault="00EC77C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EC77C3" w:rsidRPr="00195F88" w:rsidRDefault="00EC77C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EC77C3" w:rsidRDefault="00EC7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AE65D" w14:textId="77777777" w:rsidR="00D1008C" w:rsidRDefault="00D1008C" w:rsidP="008C100C">
      <w:r>
        <w:separator/>
      </w:r>
    </w:p>
    <w:p w14:paraId="6C64474A" w14:textId="77777777" w:rsidR="00D1008C" w:rsidRDefault="00D1008C" w:rsidP="008C100C"/>
  </w:footnote>
  <w:footnote w:type="continuationSeparator" w:id="0">
    <w:p w14:paraId="1F718986" w14:textId="77777777" w:rsidR="00D1008C" w:rsidRDefault="00D1008C" w:rsidP="008C100C">
      <w:r>
        <w:continuationSeparator/>
      </w:r>
    </w:p>
    <w:p w14:paraId="61B593AC" w14:textId="77777777" w:rsidR="00D1008C" w:rsidRDefault="00D1008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EC77C3" w:rsidRDefault="00EC7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EC77C3" w:rsidRDefault="00EC7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EC77C3" w:rsidRDefault="00EC7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43FB"/>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430E"/>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D7D25"/>
    <w:rsid w:val="000E0B43"/>
    <w:rsid w:val="000E28CA"/>
    <w:rsid w:val="000E2C04"/>
    <w:rsid w:val="000E5572"/>
    <w:rsid w:val="000E714F"/>
    <w:rsid w:val="000F0B58"/>
    <w:rsid w:val="000F36D1"/>
    <w:rsid w:val="000F3A82"/>
    <w:rsid w:val="000F439E"/>
    <w:rsid w:val="000F44B4"/>
    <w:rsid w:val="000F5B03"/>
    <w:rsid w:val="000F637E"/>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97B60"/>
    <w:rsid w:val="001A344F"/>
    <w:rsid w:val="001A52C9"/>
    <w:rsid w:val="001A6124"/>
    <w:rsid w:val="001A7143"/>
    <w:rsid w:val="001A79B6"/>
    <w:rsid w:val="001B061B"/>
    <w:rsid w:val="001B06D8"/>
    <w:rsid w:val="001B103C"/>
    <w:rsid w:val="001B13C8"/>
    <w:rsid w:val="001B4C2D"/>
    <w:rsid w:val="001B4C41"/>
    <w:rsid w:val="001B7ED2"/>
    <w:rsid w:val="001C0F56"/>
    <w:rsid w:val="001C3E3E"/>
    <w:rsid w:val="001C6328"/>
    <w:rsid w:val="001C6A7F"/>
    <w:rsid w:val="001D1D6C"/>
    <w:rsid w:val="001D4826"/>
    <w:rsid w:val="001D4BE3"/>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084"/>
    <w:rsid w:val="00262B6F"/>
    <w:rsid w:val="00262CD2"/>
    <w:rsid w:val="002644D0"/>
    <w:rsid w:val="00265702"/>
    <w:rsid w:val="00266EB0"/>
    <w:rsid w:val="0026707B"/>
    <w:rsid w:val="0027182E"/>
    <w:rsid w:val="00271F53"/>
    <w:rsid w:val="00273E05"/>
    <w:rsid w:val="00275FD8"/>
    <w:rsid w:val="00282714"/>
    <w:rsid w:val="002828ED"/>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4D87"/>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559E"/>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61CA"/>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4676"/>
    <w:rsid w:val="00375394"/>
    <w:rsid w:val="00376AE7"/>
    <w:rsid w:val="00376B6D"/>
    <w:rsid w:val="00380A89"/>
    <w:rsid w:val="003810C0"/>
    <w:rsid w:val="003817AC"/>
    <w:rsid w:val="0038356E"/>
    <w:rsid w:val="00383FA3"/>
    <w:rsid w:val="00387481"/>
    <w:rsid w:val="003922B2"/>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582E"/>
    <w:rsid w:val="004165E2"/>
    <w:rsid w:val="004173B5"/>
    <w:rsid w:val="00417AFA"/>
    <w:rsid w:val="004226B7"/>
    <w:rsid w:val="004229B4"/>
    <w:rsid w:val="004258D4"/>
    <w:rsid w:val="004307C4"/>
    <w:rsid w:val="00431CDA"/>
    <w:rsid w:val="0043737C"/>
    <w:rsid w:val="00442491"/>
    <w:rsid w:val="00443EDA"/>
    <w:rsid w:val="0044419A"/>
    <w:rsid w:val="00446889"/>
    <w:rsid w:val="00446BBE"/>
    <w:rsid w:val="004510AF"/>
    <w:rsid w:val="00452F2D"/>
    <w:rsid w:val="00454769"/>
    <w:rsid w:val="0045634D"/>
    <w:rsid w:val="004564FB"/>
    <w:rsid w:val="0045775F"/>
    <w:rsid w:val="00460340"/>
    <w:rsid w:val="00461451"/>
    <w:rsid w:val="0046367E"/>
    <w:rsid w:val="00463B76"/>
    <w:rsid w:val="00465D52"/>
    <w:rsid w:val="00470513"/>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3D88"/>
    <w:rsid w:val="004C4D7C"/>
    <w:rsid w:val="004C53FE"/>
    <w:rsid w:val="004D0E5E"/>
    <w:rsid w:val="004D196B"/>
    <w:rsid w:val="004D265A"/>
    <w:rsid w:val="004D43FC"/>
    <w:rsid w:val="004D50E3"/>
    <w:rsid w:val="004D77B7"/>
    <w:rsid w:val="004F272B"/>
    <w:rsid w:val="004F385B"/>
    <w:rsid w:val="004F390D"/>
    <w:rsid w:val="004F4FCB"/>
    <w:rsid w:val="00500188"/>
    <w:rsid w:val="00502726"/>
    <w:rsid w:val="005032A1"/>
    <w:rsid w:val="00507A79"/>
    <w:rsid w:val="005126F2"/>
    <w:rsid w:val="00513AC5"/>
    <w:rsid w:val="0051443F"/>
    <w:rsid w:val="00514964"/>
    <w:rsid w:val="00514F09"/>
    <w:rsid w:val="0051640A"/>
    <w:rsid w:val="00516518"/>
    <w:rsid w:val="005174D1"/>
    <w:rsid w:val="00517BAE"/>
    <w:rsid w:val="00517D26"/>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3D79"/>
    <w:rsid w:val="005543B3"/>
    <w:rsid w:val="00555A4C"/>
    <w:rsid w:val="00557F5C"/>
    <w:rsid w:val="005608C4"/>
    <w:rsid w:val="005652D9"/>
    <w:rsid w:val="00565A0A"/>
    <w:rsid w:val="0056708D"/>
    <w:rsid w:val="005672EA"/>
    <w:rsid w:val="00567DE6"/>
    <w:rsid w:val="005705F3"/>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96FFC"/>
    <w:rsid w:val="005A01B9"/>
    <w:rsid w:val="005A0BB6"/>
    <w:rsid w:val="005A293B"/>
    <w:rsid w:val="005A3711"/>
    <w:rsid w:val="005A5D2C"/>
    <w:rsid w:val="005A5E41"/>
    <w:rsid w:val="005A6322"/>
    <w:rsid w:val="005A78B4"/>
    <w:rsid w:val="005B4B2F"/>
    <w:rsid w:val="005B76B8"/>
    <w:rsid w:val="005D07BB"/>
    <w:rsid w:val="005D1F70"/>
    <w:rsid w:val="005D2EE1"/>
    <w:rsid w:val="005D4871"/>
    <w:rsid w:val="005D488F"/>
    <w:rsid w:val="005D48D6"/>
    <w:rsid w:val="005D4D17"/>
    <w:rsid w:val="005D50A2"/>
    <w:rsid w:val="005D6D00"/>
    <w:rsid w:val="005E34ED"/>
    <w:rsid w:val="005E4613"/>
    <w:rsid w:val="005E587C"/>
    <w:rsid w:val="005E5FAD"/>
    <w:rsid w:val="005E75B2"/>
    <w:rsid w:val="005F350D"/>
    <w:rsid w:val="005F48D5"/>
    <w:rsid w:val="005F5D60"/>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1900"/>
    <w:rsid w:val="0068398A"/>
    <w:rsid w:val="00687063"/>
    <w:rsid w:val="00692CC8"/>
    <w:rsid w:val="0069440C"/>
    <w:rsid w:val="00696EF8"/>
    <w:rsid w:val="006A0BE4"/>
    <w:rsid w:val="006A0C4D"/>
    <w:rsid w:val="006A0D86"/>
    <w:rsid w:val="006A1050"/>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2617"/>
    <w:rsid w:val="006C3C8C"/>
    <w:rsid w:val="006C787E"/>
    <w:rsid w:val="006D07A5"/>
    <w:rsid w:val="006D09C5"/>
    <w:rsid w:val="006D17C5"/>
    <w:rsid w:val="006D31DB"/>
    <w:rsid w:val="006D4B00"/>
    <w:rsid w:val="006D734E"/>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C67"/>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1A20"/>
    <w:rsid w:val="007E2FF7"/>
    <w:rsid w:val="007E3373"/>
    <w:rsid w:val="007E4313"/>
    <w:rsid w:val="007E4801"/>
    <w:rsid w:val="007F1CE5"/>
    <w:rsid w:val="007F5126"/>
    <w:rsid w:val="00801EC5"/>
    <w:rsid w:val="0080668F"/>
    <w:rsid w:val="0080690C"/>
    <w:rsid w:val="00806D7D"/>
    <w:rsid w:val="008110DA"/>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3F81"/>
    <w:rsid w:val="00844B2F"/>
    <w:rsid w:val="00845265"/>
    <w:rsid w:val="00847066"/>
    <w:rsid w:val="00847950"/>
    <w:rsid w:val="00847EA1"/>
    <w:rsid w:val="00850F1B"/>
    <w:rsid w:val="00851329"/>
    <w:rsid w:val="00852177"/>
    <w:rsid w:val="0085299A"/>
    <w:rsid w:val="00852E10"/>
    <w:rsid w:val="00853AE7"/>
    <w:rsid w:val="008546B3"/>
    <w:rsid w:val="0085499B"/>
    <w:rsid w:val="00854B1E"/>
    <w:rsid w:val="00855CF1"/>
    <w:rsid w:val="008561F0"/>
    <w:rsid w:val="00856A2B"/>
    <w:rsid w:val="00857191"/>
    <w:rsid w:val="008578AC"/>
    <w:rsid w:val="00860008"/>
    <w:rsid w:val="0086153A"/>
    <w:rsid w:val="00863FAE"/>
    <w:rsid w:val="008651CE"/>
    <w:rsid w:val="008677C6"/>
    <w:rsid w:val="00881AF1"/>
    <w:rsid w:val="00882021"/>
    <w:rsid w:val="00882DB2"/>
    <w:rsid w:val="00882FC4"/>
    <w:rsid w:val="00885BA2"/>
    <w:rsid w:val="0088732F"/>
    <w:rsid w:val="00890065"/>
    <w:rsid w:val="00892DEE"/>
    <w:rsid w:val="00893398"/>
    <w:rsid w:val="00895DB5"/>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1355"/>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49C6"/>
    <w:rsid w:val="00936D07"/>
    <w:rsid w:val="009406B0"/>
    <w:rsid w:val="0094311F"/>
    <w:rsid w:val="00944CF4"/>
    <w:rsid w:val="00945051"/>
    <w:rsid w:val="00945112"/>
    <w:rsid w:val="00951C02"/>
    <w:rsid w:val="009523EF"/>
    <w:rsid w:val="009558EF"/>
    <w:rsid w:val="009559EA"/>
    <w:rsid w:val="00957AE3"/>
    <w:rsid w:val="00960D49"/>
    <w:rsid w:val="0096355A"/>
    <w:rsid w:val="00967B7B"/>
    <w:rsid w:val="00970B3D"/>
    <w:rsid w:val="009721CC"/>
    <w:rsid w:val="009738A4"/>
    <w:rsid w:val="00976EDC"/>
    <w:rsid w:val="00977593"/>
    <w:rsid w:val="00977711"/>
    <w:rsid w:val="00980B92"/>
    <w:rsid w:val="00983EE3"/>
    <w:rsid w:val="00983F14"/>
    <w:rsid w:val="00984A18"/>
    <w:rsid w:val="009853E2"/>
    <w:rsid w:val="0098581F"/>
    <w:rsid w:val="00991A95"/>
    <w:rsid w:val="00992B66"/>
    <w:rsid w:val="00993D7B"/>
    <w:rsid w:val="00995224"/>
    <w:rsid w:val="00995425"/>
    <w:rsid w:val="00996B9D"/>
    <w:rsid w:val="0099761A"/>
    <w:rsid w:val="009A0D46"/>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3643C"/>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40D7"/>
    <w:rsid w:val="00A95453"/>
    <w:rsid w:val="00AA02A1"/>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380"/>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105E"/>
    <w:rsid w:val="00B93485"/>
    <w:rsid w:val="00B9497D"/>
    <w:rsid w:val="00BA0919"/>
    <w:rsid w:val="00BA2083"/>
    <w:rsid w:val="00BA2ECB"/>
    <w:rsid w:val="00BA35B3"/>
    <w:rsid w:val="00BA3A45"/>
    <w:rsid w:val="00BA7DAA"/>
    <w:rsid w:val="00BB062E"/>
    <w:rsid w:val="00BB40BE"/>
    <w:rsid w:val="00BB6D4D"/>
    <w:rsid w:val="00BB78A9"/>
    <w:rsid w:val="00BC2182"/>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456C"/>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1EDE"/>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715"/>
    <w:rsid w:val="00CE1F32"/>
    <w:rsid w:val="00CF18D3"/>
    <w:rsid w:val="00CF2745"/>
    <w:rsid w:val="00CF4874"/>
    <w:rsid w:val="00D027BA"/>
    <w:rsid w:val="00D03634"/>
    <w:rsid w:val="00D0387D"/>
    <w:rsid w:val="00D06421"/>
    <w:rsid w:val="00D06F1A"/>
    <w:rsid w:val="00D1008C"/>
    <w:rsid w:val="00D1067A"/>
    <w:rsid w:val="00D10846"/>
    <w:rsid w:val="00D10AD7"/>
    <w:rsid w:val="00D11581"/>
    <w:rsid w:val="00D122C5"/>
    <w:rsid w:val="00D13A53"/>
    <w:rsid w:val="00D142A8"/>
    <w:rsid w:val="00D1651A"/>
    <w:rsid w:val="00D1778E"/>
    <w:rsid w:val="00D17D40"/>
    <w:rsid w:val="00D17F06"/>
    <w:rsid w:val="00D211A8"/>
    <w:rsid w:val="00D24CB9"/>
    <w:rsid w:val="00D24DAF"/>
    <w:rsid w:val="00D264DB"/>
    <w:rsid w:val="00D27F14"/>
    <w:rsid w:val="00D27F62"/>
    <w:rsid w:val="00D30A67"/>
    <w:rsid w:val="00D336F4"/>
    <w:rsid w:val="00D34E24"/>
    <w:rsid w:val="00D367FF"/>
    <w:rsid w:val="00D417A8"/>
    <w:rsid w:val="00D41895"/>
    <w:rsid w:val="00D422AB"/>
    <w:rsid w:val="00D4234B"/>
    <w:rsid w:val="00D425FC"/>
    <w:rsid w:val="00D43CB9"/>
    <w:rsid w:val="00D44AFA"/>
    <w:rsid w:val="00D50E4C"/>
    <w:rsid w:val="00D513AB"/>
    <w:rsid w:val="00D5207A"/>
    <w:rsid w:val="00D5271C"/>
    <w:rsid w:val="00D54431"/>
    <w:rsid w:val="00D56563"/>
    <w:rsid w:val="00D57FA6"/>
    <w:rsid w:val="00D57FAD"/>
    <w:rsid w:val="00D60DFE"/>
    <w:rsid w:val="00D62743"/>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1EC1"/>
    <w:rsid w:val="00E72106"/>
    <w:rsid w:val="00E72306"/>
    <w:rsid w:val="00E727FD"/>
    <w:rsid w:val="00E74127"/>
    <w:rsid w:val="00E76351"/>
    <w:rsid w:val="00E7674F"/>
    <w:rsid w:val="00E769D4"/>
    <w:rsid w:val="00E8026D"/>
    <w:rsid w:val="00E80D44"/>
    <w:rsid w:val="00E83971"/>
    <w:rsid w:val="00E847DC"/>
    <w:rsid w:val="00E8605A"/>
    <w:rsid w:val="00E87CD6"/>
    <w:rsid w:val="00E9034C"/>
    <w:rsid w:val="00E90717"/>
    <w:rsid w:val="00E92030"/>
    <w:rsid w:val="00E945FA"/>
    <w:rsid w:val="00E947B6"/>
    <w:rsid w:val="00E97466"/>
    <w:rsid w:val="00EA135D"/>
    <w:rsid w:val="00EA1C84"/>
    <w:rsid w:val="00EA2191"/>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C77C3"/>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294"/>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620"/>
    <w:rsid w:val="00F57A10"/>
    <w:rsid w:val="00F6019E"/>
    <w:rsid w:val="00F633FA"/>
    <w:rsid w:val="00F636FC"/>
    <w:rsid w:val="00F6416B"/>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45F0"/>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 w:id="213701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3B8D9-B442-473D-B111-9D80324DF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16497</TotalTime>
  <Pages>1</Pages>
  <Words>56936</Words>
  <Characters>324539</Characters>
  <Application>Microsoft Office Word</Application>
  <DocSecurity>0</DocSecurity>
  <Lines>2704</Lines>
  <Paragraphs>761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380714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759</cp:revision>
  <cp:lastPrinted>2011-08-05T16:21:00Z</cp:lastPrinted>
  <dcterms:created xsi:type="dcterms:W3CDTF">2017-08-01T19:18:00Z</dcterms:created>
  <dcterms:modified xsi:type="dcterms:W3CDTF">2018-05-10T19:57:00Z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