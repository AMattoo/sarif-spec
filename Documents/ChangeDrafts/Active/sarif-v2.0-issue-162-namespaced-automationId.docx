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3D3F0CC0" w:rsidR="00D17F06" w:rsidRDefault="000B394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6D903C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494A78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D8F293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82C409A"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0F1BA83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38517A9"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3E9A9F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629BD4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w:t>
      </w:r>
      <w:proofErr w:type="gramStart"/>
      <w:r w:rsidRPr="00852E10">
        <w:t>for the purpose of</w:t>
      </w:r>
      <w:proofErr w:type="gramEnd"/>
      <w:r w:rsidRPr="00852E10">
        <w:t xml:space="preserve">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708D547" w14:textId="0EBAC7C6" w:rsidR="00FA7AF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213092" w:history="1">
        <w:r w:rsidR="00FA7AFB" w:rsidRPr="004A4B01">
          <w:rPr>
            <w:rStyle w:val="Hyperlink"/>
            <w:noProof/>
          </w:rPr>
          <w:t>1</w:t>
        </w:r>
        <w:r w:rsidR="00FA7AFB">
          <w:rPr>
            <w:rFonts w:asciiTheme="minorHAnsi" w:eastAsiaTheme="minorEastAsia" w:hAnsiTheme="minorHAnsi" w:cstheme="minorBidi"/>
            <w:noProof/>
            <w:sz w:val="22"/>
            <w:szCs w:val="22"/>
          </w:rPr>
          <w:tab/>
        </w:r>
        <w:r w:rsidR="00FA7AFB" w:rsidRPr="004A4B01">
          <w:rPr>
            <w:rStyle w:val="Hyperlink"/>
            <w:noProof/>
          </w:rPr>
          <w:t>Introduction</w:t>
        </w:r>
        <w:r w:rsidR="00FA7AFB">
          <w:rPr>
            <w:noProof/>
            <w:webHidden/>
          </w:rPr>
          <w:tab/>
        </w:r>
        <w:r w:rsidR="00FA7AFB">
          <w:rPr>
            <w:noProof/>
            <w:webHidden/>
          </w:rPr>
          <w:fldChar w:fldCharType="begin"/>
        </w:r>
        <w:r w:rsidR="00FA7AFB">
          <w:rPr>
            <w:noProof/>
            <w:webHidden/>
          </w:rPr>
          <w:instrText xml:space="preserve"> PAGEREF _Toc513213092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08EAEE5F" w14:textId="05B8018C"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093" w:history="1">
        <w:r w:rsidR="00FA7AFB" w:rsidRPr="004A4B01">
          <w:rPr>
            <w:rStyle w:val="Hyperlink"/>
            <w:noProof/>
          </w:rPr>
          <w:t>1.1 IPR Policy</w:t>
        </w:r>
        <w:r w:rsidR="00FA7AFB">
          <w:rPr>
            <w:noProof/>
            <w:webHidden/>
          </w:rPr>
          <w:tab/>
        </w:r>
        <w:r w:rsidR="00FA7AFB">
          <w:rPr>
            <w:noProof/>
            <w:webHidden/>
          </w:rPr>
          <w:fldChar w:fldCharType="begin"/>
        </w:r>
        <w:r w:rsidR="00FA7AFB">
          <w:rPr>
            <w:noProof/>
            <w:webHidden/>
          </w:rPr>
          <w:instrText xml:space="preserve"> PAGEREF _Toc513213093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37C7635E" w14:textId="40EF5EF4"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094" w:history="1">
        <w:r w:rsidR="00FA7AFB" w:rsidRPr="004A4B01">
          <w:rPr>
            <w:rStyle w:val="Hyperlink"/>
            <w:noProof/>
          </w:rPr>
          <w:t>1.2 Terminology</w:t>
        </w:r>
        <w:r w:rsidR="00FA7AFB">
          <w:rPr>
            <w:noProof/>
            <w:webHidden/>
          </w:rPr>
          <w:tab/>
        </w:r>
        <w:r w:rsidR="00FA7AFB">
          <w:rPr>
            <w:noProof/>
            <w:webHidden/>
          </w:rPr>
          <w:fldChar w:fldCharType="begin"/>
        </w:r>
        <w:r w:rsidR="00FA7AFB">
          <w:rPr>
            <w:noProof/>
            <w:webHidden/>
          </w:rPr>
          <w:instrText xml:space="preserve"> PAGEREF _Toc513213094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773BD11B" w14:textId="02759C4B"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095" w:history="1">
        <w:r w:rsidR="00FA7AFB" w:rsidRPr="004A4B01">
          <w:rPr>
            <w:rStyle w:val="Hyperlink"/>
            <w:noProof/>
          </w:rPr>
          <w:t>1.3 Normative References</w:t>
        </w:r>
        <w:r w:rsidR="00FA7AFB">
          <w:rPr>
            <w:noProof/>
            <w:webHidden/>
          </w:rPr>
          <w:tab/>
        </w:r>
        <w:r w:rsidR="00FA7AFB">
          <w:rPr>
            <w:noProof/>
            <w:webHidden/>
          </w:rPr>
          <w:fldChar w:fldCharType="begin"/>
        </w:r>
        <w:r w:rsidR="00FA7AFB">
          <w:rPr>
            <w:noProof/>
            <w:webHidden/>
          </w:rPr>
          <w:instrText xml:space="preserve"> PAGEREF _Toc513213095 \h </w:instrText>
        </w:r>
        <w:r w:rsidR="00FA7AFB">
          <w:rPr>
            <w:noProof/>
            <w:webHidden/>
          </w:rPr>
        </w:r>
        <w:r w:rsidR="00FA7AFB">
          <w:rPr>
            <w:noProof/>
            <w:webHidden/>
          </w:rPr>
          <w:fldChar w:fldCharType="separate"/>
        </w:r>
        <w:r w:rsidR="00FA7AFB">
          <w:rPr>
            <w:noProof/>
            <w:webHidden/>
          </w:rPr>
          <w:t>17</w:t>
        </w:r>
        <w:r w:rsidR="00FA7AFB">
          <w:rPr>
            <w:noProof/>
            <w:webHidden/>
          </w:rPr>
          <w:fldChar w:fldCharType="end"/>
        </w:r>
      </w:hyperlink>
    </w:p>
    <w:p w14:paraId="4CD1EF58" w14:textId="4211BD5F"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096" w:history="1">
        <w:r w:rsidR="00FA7AFB" w:rsidRPr="004A4B01">
          <w:rPr>
            <w:rStyle w:val="Hyperlink"/>
            <w:noProof/>
          </w:rPr>
          <w:t>1.4 Non-Normative References</w:t>
        </w:r>
        <w:r w:rsidR="00FA7AFB">
          <w:rPr>
            <w:noProof/>
            <w:webHidden/>
          </w:rPr>
          <w:tab/>
        </w:r>
        <w:r w:rsidR="00FA7AFB">
          <w:rPr>
            <w:noProof/>
            <w:webHidden/>
          </w:rPr>
          <w:fldChar w:fldCharType="begin"/>
        </w:r>
        <w:r w:rsidR="00FA7AFB">
          <w:rPr>
            <w:noProof/>
            <w:webHidden/>
          </w:rPr>
          <w:instrText xml:space="preserve"> PAGEREF _Toc513213096 \h </w:instrText>
        </w:r>
        <w:r w:rsidR="00FA7AFB">
          <w:rPr>
            <w:noProof/>
            <w:webHidden/>
          </w:rPr>
        </w:r>
        <w:r w:rsidR="00FA7AFB">
          <w:rPr>
            <w:noProof/>
            <w:webHidden/>
          </w:rPr>
          <w:fldChar w:fldCharType="separate"/>
        </w:r>
        <w:r w:rsidR="00FA7AFB">
          <w:rPr>
            <w:noProof/>
            <w:webHidden/>
          </w:rPr>
          <w:t>18</w:t>
        </w:r>
        <w:r w:rsidR="00FA7AFB">
          <w:rPr>
            <w:noProof/>
            <w:webHidden/>
          </w:rPr>
          <w:fldChar w:fldCharType="end"/>
        </w:r>
      </w:hyperlink>
    </w:p>
    <w:p w14:paraId="2CD7EA99" w14:textId="2A69700A" w:rsidR="00FA7AFB" w:rsidRDefault="000B3949">
      <w:pPr>
        <w:pStyle w:val="TOC1"/>
        <w:rPr>
          <w:rFonts w:asciiTheme="minorHAnsi" w:eastAsiaTheme="minorEastAsia" w:hAnsiTheme="minorHAnsi" w:cstheme="minorBidi"/>
          <w:noProof/>
          <w:sz w:val="22"/>
          <w:szCs w:val="22"/>
        </w:rPr>
      </w:pPr>
      <w:hyperlink w:anchor="_Toc513213097" w:history="1">
        <w:r w:rsidR="00FA7AFB" w:rsidRPr="004A4B01">
          <w:rPr>
            <w:rStyle w:val="Hyperlink"/>
            <w:noProof/>
          </w:rPr>
          <w:t>2</w:t>
        </w:r>
        <w:r w:rsidR="00FA7AFB">
          <w:rPr>
            <w:rFonts w:asciiTheme="minorHAnsi" w:eastAsiaTheme="minorEastAsia" w:hAnsiTheme="minorHAnsi" w:cstheme="minorBidi"/>
            <w:noProof/>
            <w:sz w:val="22"/>
            <w:szCs w:val="22"/>
          </w:rPr>
          <w:tab/>
        </w:r>
        <w:r w:rsidR="00FA7AFB" w:rsidRPr="004A4B01">
          <w:rPr>
            <w:rStyle w:val="Hyperlink"/>
            <w:noProof/>
          </w:rPr>
          <w:t>Conventions</w:t>
        </w:r>
        <w:r w:rsidR="00FA7AFB">
          <w:rPr>
            <w:noProof/>
            <w:webHidden/>
          </w:rPr>
          <w:tab/>
        </w:r>
        <w:r w:rsidR="00FA7AFB">
          <w:rPr>
            <w:noProof/>
            <w:webHidden/>
          </w:rPr>
          <w:fldChar w:fldCharType="begin"/>
        </w:r>
        <w:r w:rsidR="00FA7AFB">
          <w:rPr>
            <w:noProof/>
            <w:webHidden/>
          </w:rPr>
          <w:instrText xml:space="preserve"> PAGEREF _Toc513213097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724FAB13" w14:textId="58CC3621"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098" w:history="1">
        <w:r w:rsidR="00FA7AFB" w:rsidRPr="004A4B01">
          <w:rPr>
            <w:rStyle w:val="Hyperlink"/>
            <w:noProof/>
          </w:rPr>
          <w:t>2.1 General</w:t>
        </w:r>
        <w:r w:rsidR="00FA7AFB">
          <w:rPr>
            <w:noProof/>
            <w:webHidden/>
          </w:rPr>
          <w:tab/>
        </w:r>
        <w:r w:rsidR="00FA7AFB">
          <w:rPr>
            <w:noProof/>
            <w:webHidden/>
          </w:rPr>
          <w:fldChar w:fldCharType="begin"/>
        </w:r>
        <w:r w:rsidR="00FA7AFB">
          <w:rPr>
            <w:noProof/>
            <w:webHidden/>
          </w:rPr>
          <w:instrText xml:space="preserve"> PAGEREF _Toc513213098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7562DA48" w14:textId="1369A08C"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099" w:history="1">
        <w:r w:rsidR="00FA7AFB" w:rsidRPr="004A4B01">
          <w:rPr>
            <w:rStyle w:val="Hyperlink"/>
            <w:noProof/>
          </w:rPr>
          <w:t>2.2 Format examples</w:t>
        </w:r>
        <w:r w:rsidR="00FA7AFB">
          <w:rPr>
            <w:noProof/>
            <w:webHidden/>
          </w:rPr>
          <w:tab/>
        </w:r>
        <w:r w:rsidR="00FA7AFB">
          <w:rPr>
            <w:noProof/>
            <w:webHidden/>
          </w:rPr>
          <w:fldChar w:fldCharType="begin"/>
        </w:r>
        <w:r w:rsidR="00FA7AFB">
          <w:rPr>
            <w:noProof/>
            <w:webHidden/>
          </w:rPr>
          <w:instrText xml:space="preserve"> PAGEREF _Toc513213099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6C5CE906" w14:textId="584A7613"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100" w:history="1">
        <w:r w:rsidR="00FA7AFB" w:rsidRPr="004A4B01">
          <w:rPr>
            <w:rStyle w:val="Hyperlink"/>
            <w:noProof/>
          </w:rPr>
          <w:t>2.3 Property notation</w:t>
        </w:r>
        <w:r w:rsidR="00FA7AFB">
          <w:rPr>
            <w:noProof/>
            <w:webHidden/>
          </w:rPr>
          <w:tab/>
        </w:r>
        <w:r w:rsidR="00FA7AFB">
          <w:rPr>
            <w:noProof/>
            <w:webHidden/>
          </w:rPr>
          <w:fldChar w:fldCharType="begin"/>
        </w:r>
        <w:r w:rsidR="00FA7AFB">
          <w:rPr>
            <w:noProof/>
            <w:webHidden/>
          </w:rPr>
          <w:instrText xml:space="preserve"> PAGEREF _Toc513213100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43648889" w14:textId="320BB03A"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101" w:history="1">
        <w:r w:rsidR="00FA7AFB" w:rsidRPr="004A4B01">
          <w:rPr>
            <w:rStyle w:val="Hyperlink"/>
            <w:noProof/>
          </w:rPr>
          <w:t>2.4 Syntax notation</w:t>
        </w:r>
        <w:r w:rsidR="00FA7AFB">
          <w:rPr>
            <w:noProof/>
            <w:webHidden/>
          </w:rPr>
          <w:tab/>
        </w:r>
        <w:r w:rsidR="00FA7AFB">
          <w:rPr>
            <w:noProof/>
            <w:webHidden/>
          </w:rPr>
          <w:fldChar w:fldCharType="begin"/>
        </w:r>
        <w:r w:rsidR="00FA7AFB">
          <w:rPr>
            <w:noProof/>
            <w:webHidden/>
          </w:rPr>
          <w:instrText xml:space="preserve"> PAGEREF _Toc513213101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02D6C544" w14:textId="74E9C6E4" w:rsidR="00FA7AFB" w:rsidRDefault="000B3949">
      <w:pPr>
        <w:pStyle w:val="TOC1"/>
        <w:rPr>
          <w:rFonts w:asciiTheme="minorHAnsi" w:eastAsiaTheme="minorEastAsia" w:hAnsiTheme="minorHAnsi" w:cstheme="minorBidi"/>
          <w:noProof/>
          <w:sz w:val="22"/>
          <w:szCs w:val="22"/>
        </w:rPr>
      </w:pPr>
      <w:hyperlink w:anchor="_Toc513213102" w:history="1">
        <w:r w:rsidR="00FA7AFB" w:rsidRPr="004A4B01">
          <w:rPr>
            <w:rStyle w:val="Hyperlink"/>
            <w:noProof/>
          </w:rPr>
          <w:t>3</w:t>
        </w:r>
        <w:r w:rsidR="00FA7AFB">
          <w:rPr>
            <w:rFonts w:asciiTheme="minorHAnsi" w:eastAsiaTheme="minorEastAsia" w:hAnsiTheme="minorHAnsi" w:cstheme="minorBidi"/>
            <w:noProof/>
            <w:sz w:val="22"/>
            <w:szCs w:val="22"/>
          </w:rPr>
          <w:tab/>
        </w:r>
        <w:r w:rsidR="00FA7AFB" w:rsidRPr="004A4B01">
          <w:rPr>
            <w:rStyle w:val="Hyperlink"/>
            <w:noProof/>
          </w:rPr>
          <w:t>File format</w:t>
        </w:r>
        <w:r w:rsidR="00FA7AFB">
          <w:rPr>
            <w:noProof/>
            <w:webHidden/>
          </w:rPr>
          <w:tab/>
        </w:r>
        <w:r w:rsidR="00FA7AFB">
          <w:rPr>
            <w:noProof/>
            <w:webHidden/>
          </w:rPr>
          <w:fldChar w:fldCharType="begin"/>
        </w:r>
        <w:r w:rsidR="00FA7AFB">
          <w:rPr>
            <w:noProof/>
            <w:webHidden/>
          </w:rPr>
          <w:instrText xml:space="preserve"> PAGEREF _Toc513213102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045A7ED9" w14:textId="1BF8619E"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103" w:history="1">
        <w:r w:rsidR="00FA7AFB" w:rsidRPr="004A4B01">
          <w:rPr>
            <w:rStyle w:val="Hyperlink"/>
            <w:noProof/>
          </w:rPr>
          <w:t>3.1 General</w:t>
        </w:r>
        <w:r w:rsidR="00FA7AFB">
          <w:rPr>
            <w:noProof/>
            <w:webHidden/>
          </w:rPr>
          <w:tab/>
        </w:r>
        <w:r w:rsidR="00FA7AFB">
          <w:rPr>
            <w:noProof/>
            <w:webHidden/>
          </w:rPr>
          <w:fldChar w:fldCharType="begin"/>
        </w:r>
        <w:r w:rsidR="00FA7AFB">
          <w:rPr>
            <w:noProof/>
            <w:webHidden/>
          </w:rPr>
          <w:instrText xml:space="preserve"> PAGEREF _Toc513213103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1EC106B4" w14:textId="45C5024C"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104" w:history="1">
        <w:r w:rsidR="00FA7AFB" w:rsidRPr="004A4B01">
          <w:rPr>
            <w:rStyle w:val="Hyperlink"/>
            <w:noProof/>
          </w:rPr>
          <w:t>3.2 fileContent objects</w:t>
        </w:r>
        <w:r w:rsidR="00FA7AFB">
          <w:rPr>
            <w:noProof/>
            <w:webHidden/>
          </w:rPr>
          <w:tab/>
        </w:r>
        <w:r w:rsidR="00FA7AFB">
          <w:rPr>
            <w:noProof/>
            <w:webHidden/>
          </w:rPr>
          <w:fldChar w:fldCharType="begin"/>
        </w:r>
        <w:r w:rsidR="00FA7AFB">
          <w:rPr>
            <w:noProof/>
            <w:webHidden/>
          </w:rPr>
          <w:instrText xml:space="preserve"> PAGEREF _Toc513213104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6E2AF6E1" w14:textId="230E4BE2"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05" w:history="1">
        <w:r w:rsidR="00FA7AFB" w:rsidRPr="004A4B01">
          <w:rPr>
            <w:rStyle w:val="Hyperlink"/>
            <w:noProof/>
          </w:rPr>
          <w:t>3.2.1 General</w:t>
        </w:r>
        <w:r w:rsidR="00FA7AFB">
          <w:rPr>
            <w:noProof/>
            <w:webHidden/>
          </w:rPr>
          <w:tab/>
        </w:r>
        <w:r w:rsidR="00FA7AFB">
          <w:rPr>
            <w:noProof/>
            <w:webHidden/>
          </w:rPr>
          <w:fldChar w:fldCharType="begin"/>
        </w:r>
        <w:r w:rsidR="00FA7AFB">
          <w:rPr>
            <w:noProof/>
            <w:webHidden/>
          </w:rPr>
          <w:instrText xml:space="preserve"> PAGEREF _Toc513213105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014DFBFB" w14:textId="6C9B0C63"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06" w:history="1">
        <w:r w:rsidR="00FA7AFB" w:rsidRPr="004A4B01">
          <w:rPr>
            <w:rStyle w:val="Hyperlink"/>
            <w:noProof/>
          </w:rPr>
          <w:t>3.2.2 text property</w:t>
        </w:r>
        <w:r w:rsidR="00FA7AFB">
          <w:rPr>
            <w:noProof/>
            <w:webHidden/>
          </w:rPr>
          <w:tab/>
        </w:r>
        <w:r w:rsidR="00FA7AFB">
          <w:rPr>
            <w:noProof/>
            <w:webHidden/>
          </w:rPr>
          <w:fldChar w:fldCharType="begin"/>
        </w:r>
        <w:r w:rsidR="00FA7AFB">
          <w:rPr>
            <w:noProof/>
            <w:webHidden/>
          </w:rPr>
          <w:instrText xml:space="preserve"> PAGEREF _Toc513213106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27C88D26" w14:textId="4DE7FC5D"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07" w:history="1">
        <w:r w:rsidR="00FA7AFB" w:rsidRPr="004A4B01">
          <w:rPr>
            <w:rStyle w:val="Hyperlink"/>
            <w:noProof/>
          </w:rPr>
          <w:t>3.2.3 binary property</w:t>
        </w:r>
        <w:r w:rsidR="00FA7AFB">
          <w:rPr>
            <w:noProof/>
            <w:webHidden/>
          </w:rPr>
          <w:tab/>
        </w:r>
        <w:r w:rsidR="00FA7AFB">
          <w:rPr>
            <w:noProof/>
            <w:webHidden/>
          </w:rPr>
          <w:fldChar w:fldCharType="begin"/>
        </w:r>
        <w:r w:rsidR="00FA7AFB">
          <w:rPr>
            <w:noProof/>
            <w:webHidden/>
          </w:rPr>
          <w:instrText xml:space="preserve"> PAGEREF _Toc513213107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53DBB0CA" w14:textId="2E6328E4"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108" w:history="1">
        <w:r w:rsidR="00FA7AFB" w:rsidRPr="004A4B01">
          <w:rPr>
            <w:rStyle w:val="Hyperlink"/>
            <w:noProof/>
          </w:rPr>
          <w:t>3.3 fileLocation objects</w:t>
        </w:r>
        <w:r w:rsidR="00FA7AFB">
          <w:rPr>
            <w:noProof/>
            <w:webHidden/>
          </w:rPr>
          <w:tab/>
        </w:r>
        <w:r w:rsidR="00FA7AFB">
          <w:rPr>
            <w:noProof/>
            <w:webHidden/>
          </w:rPr>
          <w:fldChar w:fldCharType="begin"/>
        </w:r>
        <w:r w:rsidR="00FA7AFB">
          <w:rPr>
            <w:noProof/>
            <w:webHidden/>
          </w:rPr>
          <w:instrText xml:space="preserve"> PAGEREF _Toc513213108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2E1A0D63" w14:textId="31F5A608"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09" w:history="1">
        <w:r w:rsidR="00FA7AFB" w:rsidRPr="004A4B01">
          <w:rPr>
            <w:rStyle w:val="Hyperlink"/>
            <w:noProof/>
          </w:rPr>
          <w:t>3.3.1 General</w:t>
        </w:r>
        <w:r w:rsidR="00FA7AFB">
          <w:rPr>
            <w:noProof/>
            <w:webHidden/>
          </w:rPr>
          <w:tab/>
        </w:r>
        <w:r w:rsidR="00FA7AFB">
          <w:rPr>
            <w:noProof/>
            <w:webHidden/>
          </w:rPr>
          <w:fldChar w:fldCharType="begin"/>
        </w:r>
        <w:r w:rsidR="00FA7AFB">
          <w:rPr>
            <w:noProof/>
            <w:webHidden/>
          </w:rPr>
          <w:instrText xml:space="preserve"> PAGEREF _Toc513213109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38806296" w14:textId="1E06E615"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10" w:history="1">
        <w:r w:rsidR="00FA7AFB" w:rsidRPr="004A4B01">
          <w:rPr>
            <w:rStyle w:val="Hyperlink"/>
            <w:noProof/>
          </w:rPr>
          <w:t>3.3.2 uri property</w:t>
        </w:r>
        <w:r w:rsidR="00FA7AFB">
          <w:rPr>
            <w:noProof/>
            <w:webHidden/>
          </w:rPr>
          <w:tab/>
        </w:r>
        <w:r w:rsidR="00FA7AFB">
          <w:rPr>
            <w:noProof/>
            <w:webHidden/>
          </w:rPr>
          <w:fldChar w:fldCharType="begin"/>
        </w:r>
        <w:r w:rsidR="00FA7AFB">
          <w:rPr>
            <w:noProof/>
            <w:webHidden/>
          </w:rPr>
          <w:instrText xml:space="preserve"> PAGEREF _Toc513213110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3052E33E" w14:textId="3E94E015" w:rsidR="00FA7AFB" w:rsidRDefault="000B3949">
      <w:pPr>
        <w:pStyle w:val="TOC4"/>
        <w:tabs>
          <w:tab w:val="right" w:leader="dot" w:pos="9350"/>
        </w:tabs>
        <w:rPr>
          <w:rFonts w:asciiTheme="minorHAnsi" w:eastAsiaTheme="minorEastAsia" w:hAnsiTheme="minorHAnsi" w:cstheme="minorBidi"/>
          <w:noProof/>
          <w:sz w:val="22"/>
          <w:szCs w:val="22"/>
        </w:rPr>
      </w:pPr>
      <w:hyperlink w:anchor="_Toc513213111" w:history="1">
        <w:r w:rsidR="00FA7AFB" w:rsidRPr="004A4B01">
          <w:rPr>
            <w:rStyle w:val="Hyperlink"/>
            <w:noProof/>
          </w:rPr>
          <w:t>3.3.2.1 General</w:t>
        </w:r>
        <w:r w:rsidR="00FA7AFB">
          <w:rPr>
            <w:noProof/>
            <w:webHidden/>
          </w:rPr>
          <w:tab/>
        </w:r>
        <w:r w:rsidR="00FA7AFB">
          <w:rPr>
            <w:noProof/>
            <w:webHidden/>
          </w:rPr>
          <w:fldChar w:fldCharType="begin"/>
        </w:r>
        <w:r w:rsidR="00FA7AFB">
          <w:rPr>
            <w:noProof/>
            <w:webHidden/>
          </w:rPr>
          <w:instrText xml:space="preserve"> PAGEREF _Toc513213111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76E497B0" w14:textId="5FA3FDCD" w:rsidR="00FA7AFB" w:rsidRDefault="000B3949">
      <w:pPr>
        <w:pStyle w:val="TOC4"/>
        <w:tabs>
          <w:tab w:val="right" w:leader="dot" w:pos="9350"/>
        </w:tabs>
        <w:rPr>
          <w:rFonts w:asciiTheme="minorHAnsi" w:eastAsiaTheme="minorEastAsia" w:hAnsiTheme="minorHAnsi" w:cstheme="minorBidi"/>
          <w:noProof/>
          <w:sz w:val="22"/>
          <w:szCs w:val="22"/>
        </w:rPr>
      </w:pPr>
      <w:hyperlink w:anchor="_Toc513213112" w:history="1">
        <w:r w:rsidR="00FA7AFB" w:rsidRPr="004A4B01">
          <w:rPr>
            <w:rStyle w:val="Hyperlink"/>
            <w:noProof/>
          </w:rPr>
          <w:t>3.3.2.2 URIs that use the "file" protocol</w:t>
        </w:r>
        <w:r w:rsidR="00FA7AFB">
          <w:rPr>
            <w:noProof/>
            <w:webHidden/>
          </w:rPr>
          <w:tab/>
        </w:r>
        <w:r w:rsidR="00FA7AFB">
          <w:rPr>
            <w:noProof/>
            <w:webHidden/>
          </w:rPr>
          <w:fldChar w:fldCharType="begin"/>
        </w:r>
        <w:r w:rsidR="00FA7AFB">
          <w:rPr>
            <w:noProof/>
            <w:webHidden/>
          </w:rPr>
          <w:instrText xml:space="preserve"> PAGEREF _Toc513213112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3A9C36CB" w14:textId="5F9802A0"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13" w:history="1">
        <w:r w:rsidR="00FA7AFB" w:rsidRPr="004A4B01">
          <w:rPr>
            <w:rStyle w:val="Hyperlink"/>
            <w:noProof/>
          </w:rPr>
          <w:t>3.3.3 uriBaseId property</w:t>
        </w:r>
        <w:r w:rsidR="00FA7AFB">
          <w:rPr>
            <w:noProof/>
            <w:webHidden/>
          </w:rPr>
          <w:tab/>
        </w:r>
        <w:r w:rsidR="00FA7AFB">
          <w:rPr>
            <w:noProof/>
            <w:webHidden/>
          </w:rPr>
          <w:fldChar w:fldCharType="begin"/>
        </w:r>
        <w:r w:rsidR="00FA7AFB">
          <w:rPr>
            <w:noProof/>
            <w:webHidden/>
          </w:rPr>
          <w:instrText xml:space="preserve"> PAGEREF _Toc513213113 \h </w:instrText>
        </w:r>
        <w:r w:rsidR="00FA7AFB">
          <w:rPr>
            <w:noProof/>
            <w:webHidden/>
          </w:rPr>
        </w:r>
        <w:r w:rsidR="00FA7AFB">
          <w:rPr>
            <w:noProof/>
            <w:webHidden/>
          </w:rPr>
          <w:fldChar w:fldCharType="separate"/>
        </w:r>
        <w:r w:rsidR="00FA7AFB">
          <w:rPr>
            <w:noProof/>
            <w:webHidden/>
          </w:rPr>
          <w:t>22</w:t>
        </w:r>
        <w:r w:rsidR="00FA7AFB">
          <w:rPr>
            <w:noProof/>
            <w:webHidden/>
          </w:rPr>
          <w:fldChar w:fldCharType="end"/>
        </w:r>
      </w:hyperlink>
    </w:p>
    <w:p w14:paraId="15EEED54" w14:textId="3911292A"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14" w:history="1">
        <w:r w:rsidR="00FA7AFB" w:rsidRPr="004A4B01">
          <w:rPr>
            <w:rStyle w:val="Hyperlink"/>
            <w:noProof/>
          </w:rPr>
          <w:t>3.3.4 Guidance on the use of fileLocation objects</w:t>
        </w:r>
        <w:r w:rsidR="00FA7AFB">
          <w:rPr>
            <w:noProof/>
            <w:webHidden/>
          </w:rPr>
          <w:tab/>
        </w:r>
        <w:r w:rsidR="00FA7AFB">
          <w:rPr>
            <w:noProof/>
            <w:webHidden/>
          </w:rPr>
          <w:fldChar w:fldCharType="begin"/>
        </w:r>
        <w:r w:rsidR="00FA7AFB">
          <w:rPr>
            <w:noProof/>
            <w:webHidden/>
          </w:rPr>
          <w:instrText xml:space="preserve"> PAGEREF _Toc513213114 \h </w:instrText>
        </w:r>
        <w:r w:rsidR="00FA7AFB">
          <w:rPr>
            <w:noProof/>
            <w:webHidden/>
          </w:rPr>
        </w:r>
        <w:r w:rsidR="00FA7AFB">
          <w:rPr>
            <w:noProof/>
            <w:webHidden/>
          </w:rPr>
          <w:fldChar w:fldCharType="separate"/>
        </w:r>
        <w:r w:rsidR="00FA7AFB">
          <w:rPr>
            <w:noProof/>
            <w:webHidden/>
          </w:rPr>
          <w:t>23</w:t>
        </w:r>
        <w:r w:rsidR="00FA7AFB">
          <w:rPr>
            <w:noProof/>
            <w:webHidden/>
          </w:rPr>
          <w:fldChar w:fldCharType="end"/>
        </w:r>
      </w:hyperlink>
    </w:p>
    <w:p w14:paraId="0A13725B" w14:textId="78F92275"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115" w:history="1">
        <w:r w:rsidR="00FA7AFB" w:rsidRPr="004A4B01">
          <w:rPr>
            <w:rStyle w:val="Hyperlink"/>
            <w:noProof/>
          </w:rPr>
          <w:t>3.4 String properties</w:t>
        </w:r>
        <w:r w:rsidR="00FA7AFB">
          <w:rPr>
            <w:noProof/>
            <w:webHidden/>
          </w:rPr>
          <w:tab/>
        </w:r>
        <w:r w:rsidR="00FA7AFB">
          <w:rPr>
            <w:noProof/>
            <w:webHidden/>
          </w:rPr>
          <w:fldChar w:fldCharType="begin"/>
        </w:r>
        <w:r w:rsidR="00FA7AFB">
          <w:rPr>
            <w:noProof/>
            <w:webHidden/>
          </w:rPr>
          <w:instrText xml:space="preserve"> PAGEREF _Toc513213115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716C16F" w14:textId="08F0D244"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16" w:history="1">
        <w:r w:rsidR="00FA7AFB" w:rsidRPr="004A4B01">
          <w:rPr>
            <w:rStyle w:val="Hyperlink"/>
            <w:noProof/>
          </w:rPr>
          <w:t>3.4.1 General</w:t>
        </w:r>
        <w:r w:rsidR="00FA7AFB">
          <w:rPr>
            <w:noProof/>
            <w:webHidden/>
          </w:rPr>
          <w:tab/>
        </w:r>
        <w:r w:rsidR="00FA7AFB">
          <w:rPr>
            <w:noProof/>
            <w:webHidden/>
          </w:rPr>
          <w:fldChar w:fldCharType="begin"/>
        </w:r>
        <w:r w:rsidR="00FA7AFB">
          <w:rPr>
            <w:noProof/>
            <w:webHidden/>
          </w:rPr>
          <w:instrText xml:space="preserve"> PAGEREF _Toc513213116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F0797E4" w14:textId="14593F74"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17" w:history="1">
        <w:r w:rsidR="00FA7AFB" w:rsidRPr="004A4B01">
          <w:rPr>
            <w:rStyle w:val="Hyperlink"/>
            <w:noProof/>
          </w:rPr>
          <w:t>3.4.2 Redaction</w:t>
        </w:r>
        <w:r w:rsidR="00FA7AFB">
          <w:rPr>
            <w:noProof/>
            <w:webHidden/>
          </w:rPr>
          <w:tab/>
        </w:r>
        <w:r w:rsidR="00FA7AFB">
          <w:rPr>
            <w:noProof/>
            <w:webHidden/>
          </w:rPr>
          <w:fldChar w:fldCharType="begin"/>
        </w:r>
        <w:r w:rsidR="00FA7AFB">
          <w:rPr>
            <w:noProof/>
            <w:webHidden/>
          </w:rPr>
          <w:instrText xml:space="preserve"> PAGEREF _Toc513213117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515AD421" w14:textId="1252E6E5"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118" w:history="1">
        <w:r w:rsidR="00FA7AFB" w:rsidRPr="004A4B01">
          <w:rPr>
            <w:rStyle w:val="Hyperlink"/>
            <w:noProof/>
          </w:rPr>
          <w:t>3.5 Object properties</w:t>
        </w:r>
        <w:r w:rsidR="00FA7AFB">
          <w:rPr>
            <w:noProof/>
            <w:webHidden/>
          </w:rPr>
          <w:tab/>
        </w:r>
        <w:r w:rsidR="00FA7AFB">
          <w:rPr>
            <w:noProof/>
            <w:webHidden/>
          </w:rPr>
          <w:fldChar w:fldCharType="begin"/>
        </w:r>
        <w:r w:rsidR="00FA7AFB">
          <w:rPr>
            <w:noProof/>
            <w:webHidden/>
          </w:rPr>
          <w:instrText xml:space="preserve"> PAGEREF _Toc513213118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488C8B6" w14:textId="35DA9C7B"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119" w:history="1">
        <w:r w:rsidR="00FA7AFB" w:rsidRPr="004A4B01">
          <w:rPr>
            <w:rStyle w:val="Hyperlink"/>
            <w:noProof/>
          </w:rPr>
          <w:t>3.6 Array properties</w:t>
        </w:r>
        <w:r w:rsidR="00FA7AFB">
          <w:rPr>
            <w:noProof/>
            <w:webHidden/>
          </w:rPr>
          <w:tab/>
        </w:r>
        <w:r w:rsidR="00FA7AFB">
          <w:rPr>
            <w:noProof/>
            <w:webHidden/>
          </w:rPr>
          <w:fldChar w:fldCharType="begin"/>
        </w:r>
        <w:r w:rsidR="00FA7AFB">
          <w:rPr>
            <w:noProof/>
            <w:webHidden/>
          </w:rPr>
          <w:instrText xml:space="preserve"> PAGEREF _Toc513213119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2E88B5FA" w14:textId="0919D5DD"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20" w:history="1">
        <w:r w:rsidR="00FA7AFB" w:rsidRPr="004A4B01">
          <w:rPr>
            <w:rStyle w:val="Hyperlink"/>
            <w:noProof/>
          </w:rPr>
          <w:t>3.6.1 General</w:t>
        </w:r>
        <w:r w:rsidR="00FA7AFB">
          <w:rPr>
            <w:noProof/>
            <w:webHidden/>
          </w:rPr>
          <w:tab/>
        </w:r>
        <w:r w:rsidR="00FA7AFB">
          <w:rPr>
            <w:noProof/>
            <w:webHidden/>
          </w:rPr>
          <w:fldChar w:fldCharType="begin"/>
        </w:r>
        <w:r w:rsidR="00FA7AFB">
          <w:rPr>
            <w:noProof/>
            <w:webHidden/>
          </w:rPr>
          <w:instrText xml:space="preserve"> PAGEREF _Toc513213120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4DB9F2B7" w14:textId="66AD252F"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21" w:history="1">
        <w:r w:rsidR="00FA7AFB" w:rsidRPr="004A4B01">
          <w:rPr>
            <w:rStyle w:val="Hyperlink"/>
            <w:noProof/>
          </w:rPr>
          <w:t>3.6.2 Array properties with unique values</w:t>
        </w:r>
        <w:r w:rsidR="00FA7AFB">
          <w:rPr>
            <w:noProof/>
            <w:webHidden/>
          </w:rPr>
          <w:tab/>
        </w:r>
        <w:r w:rsidR="00FA7AFB">
          <w:rPr>
            <w:noProof/>
            <w:webHidden/>
          </w:rPr>
          <w:fldChar w:fldCharType="begin"/>
        </w:r>
        <w:r w:rsidR="00FA7AFB">
          <w:rPr>
            <w:noProof/>
            <w:webHidden/>
          </w:rPr>
          <w:instrText xml:space="preserve"> PAGEREF _Toc513213121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71A1277A" w14:textId="270E7A95"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122" w:history="1">
        <w:r w:rsidR="00FA7AFB" w:rsidRPr="004A4B01">
          <w:rPr>
            <w:rStyle w:val="Hyperlink"/>
            <w:noProof/>
          </w:rPr>
          <w:t>3.7 Property bags</w:t>
        </w:r>
        <w:r w:rsidR="00FA7AFB">
          <w:rPr>
            <w:noProof/>
            <w:webHidden/>
          </w:rPr>
          <w:tab/>
        </w:r>
        <w:r w:rsidR="00FA7AFB">
          <w:rPr>
            <w:noProof/>
            <w:webHidden/>
          </w:rPr>
          <w:fldChar w:fldCharType="begin"/>
        </w:r>
        <w:r w:rsidR="00FA7AFB">
          <w:rPr>
            <w:noProof/>
            <w:webHidden/>
          </w:rPr>
          <w:instrText xml:space="preserve"> PAGEREF _Toc513213122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4E745AB9" w14:textId="35CD5BA1"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23" w:history="1">
        <w:r w:rsidR="00FA7AFB" w:rsidRPr="004A4B01">
          <w:rPr>
            <w:rStyle w:val="Hyperlink"/>
            <w:noProof/>
          </w:rPr>
          <w:t>3.7.1 General</w:t>
        </w:r>
        <w:r w:rsidR="00FA7AFB">
          <w:rPr>
            <w:noProof/>
            <w:webHidden/>
          </w:rPr>
          <w:tab/>
        </w:r>
        <w:r w:rsidR="00FA7AFB">
          <w:rPr>
            <w:noProof/>
            <w:webHidden/>
          </w:rPr>
          <w:fldChar w:fldCharType="begin"/>
        </w:r>
        <w:r w:rsidR="00FA7AFB">
          <w:rPr>
            <w:noProof/>
            <w:webHidden/>
          </w:rPr>
          <w:instrText xml:space="preserve"> PAGEREF _Toc513213123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60C93828" w14:textId="035AA699"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24" w:history="1">
        <w:r w:rsidR="00FA7AFB" w:rsidRPr="004A4B01">
          <w:rPr>
            <w:rStyle w:val="Hyperlink"/>
            <w:noProof/>
          </w:rPr>
          <w:t>3.7.2 Tags</w:t>
        </w:r>
        <w:r w:rsidR="00FA7AFB">
          <w:rPr>
            <w:noProof/>
            <w:webHidden/>
          </w:rPr>
          <w:tab/>
        </w:r>
        <w:r w:rsidR="00FA7AFB">
          <w:rPr>
            <w:noProof/>
            <w:webHidden/>
          </w:rPr>
          <w:fldChar w:fldCharType="begin"/>
        </w:r>
        <w:r w:rsidR="00FA7AFB">
          <w:rPr>
            <w:noProof/>
            <w:webHidden/>
          </w:rPr>
          <w:instrText xml:space="preserve"> PAGEREF _Toc513213124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227C4547" w14:textId="7EA3392A" w:rsidR="00FA7AFB" w:rsidRDefault="000B3949">
      <w:pPr>
        <w:pStyle w:val="TOC4"/>
        <w:tabs>
          <w:tab w:val="right" w:leader="dot" w:pos="9350"/>
        </w:tabs>
        <w:rPr>
          <w:rFonts w:asciiTheme="minorHAnsi" w:eastAsiaTheme="minorEastAsia" w:hAnsiTheme="minorHAnsi" w:cstheme="minorBidi"/>
          <w:noProof/>
          <w:sz w:val="22"/>
          <w:szCs w:val="22"/>
        </w:rPr>
      </w:pPr>
      <w:hyperlink w:anchor="_Toc513213125" w:history="1">
        <w:r w:rsidR="00FA7AFB" w:rsidRPr="004A4B01">
          <w:rPr>
            <w:rStyle w:val="Hyperlink"/>
            <w:noProof/>
          </w:rPr>
          <w:t>3.7.2.1 General</w:t>
        </w:r>
        <w:r w:rsidR="00FA7AFB">
          <w:rPr>
            <w:noProof/>
            <w:webHidden/>
          </w:rPr>
          <w:tab/>
        </w:r>
        <w:r w:rsidR="00FA7AFB">
          <w:rPr>
            <w:noProof/>
            <w:webHidden/>
          </w:rPr>
          <w:fldChar w:fldCharType="begin"/>
        </w:r>
        <w:r w:rsidR="00FA7AFB">
          <w:rPr>
            <w:noProof/>
            <w:webHidden/>
          </w:rPr>
          <w:instrText xml:space="preserve"> PAGEREF _Toc513213125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147A7A1B" w14:textId="6EB291FB" w:rsidR="00FA7AFB" w:rsidRDefault="000B3949">
      <w:pPr>
        <w:pStyle w:val="TOC4"/>
        <w:tabs>
          <w:tab w:val="right" w:leader="dot" w:pos="9350"/>
        </w:tabs>
        <w:rPr>
          <w:rFonts w:asciiTheme="minorHAnsi" w:eastAsiaTheme="minorEastAsia" w:hAnsiTheme="minorHAnsi" w:cstheme="minorBidi"/>
          <w:noProof/>
          <w:sz w:val="22"/>
          <w:szCs w:val="22"/>
        </w:rPr>
      </w:pPr>
      <w:hyperlink w:anchor="_Toc513213126" w:history="1">
        <w:r w:rsidR="00FA7AFB" w:rsidRPr="004A4B01">
          <w:rPr>
            <w:rStyle w:val="Hyperlink"/>
            <w:noProof/>
          </w:rPr>
          <w:t>3.7.2.2 Namespaced tags</w:t>
        </w:r>
        <w:r w:rsidR="00FA7AFB">
          <w:rPr>
            <w:noProof/>
            <w:webHidden/>
          </w:rPr>
          <w:tab/>
        </w:r>
        <w:r w:rsidR="00FA7AFB">
          <w:rPr>
            <w:noProof/>
            <w:webHidden/>
          </w:rPr>
          <w:fldChar w:fldCharType="begin"/>
        </w:r>
        <w:r w:rsidR="00FA7AFB">
          <w:rPr>
            <w:noProof/>
            <w:webHidden/>
          </w:rPr>
          <w:instrText xml:space="preserve"> PAGEREF _Toc513213126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39AB11F6" w14:textId="2099B524" w:rsidR="00FA7AFB" w:rsidRDefault="000B3949">
      <w:pPr>
        <w:pStyle w:val="TOC4"/>
        <w:tabs>
          <w:tab w:val="right" w:leader="dot" w:pos="9350"/>
        </w:tabs>
        <w:rPr>
          <w:rFonts w:asciiTheme="minorHAnsi" w:eastAsiaTheme="minorEastAsia" w:hAnsiTheme="minorHAnsi" w:cstheme="minorBidi"/>
          <w:noProof/>
          <w:sz w:val="22"/>
          <w:szCs w:val="22"/>
        </w:rPr>
      </w:pPr>
      <w:hyperlink w:anchor="_Toc513213127" w:history="1">
        <w:r w:rsidR="00FA7AFB" w:rsidRPr="004A4B01">
          <w:rPr>
            <w:rStyle w:val="Hyperlink"/>
            <w:noProof/>
          </w:rPr>
          <w:t>3.7.2.3 Tag metadata</w:t>
        </w:r>
        <w:r w:rsidR="00FA7AFB">
          <w:rPr>
            <w:noProof/>
            <w:webHidden/>
          </w:rPr>
          <w:tab/>
        </w:r>
        <w:r w:rsidR="00FA7AFB">
          <w:rPr>
            <w:noProof/>
            <w:webHidden/>
          </w:rPr>
          <w:fldChar w:fldCharType="begin"/>
        </w:r>
        <w:r w:rsidR="00FA7AFB">
          <w:rPr>
            <w:noProof/>
            <w:webHidden/>
          </w:rPr>
          <w:instrText xml:space="preserve"> PAGEREF _Toc513213127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72DCCE06" w14:textId="39065FE1"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128" w:history="1">
        <w:r w:rsidR="00FA7AFB" w:rsidRPr="004A4B01">
          <w:rPr>
            <w:rStyle w:val="Hyperlink"/>
            <w:noProof/>
          </w:rPr>
          <w:t>3.8 Date/time properties</w:t>
        </w:r>
        <w:r w:rsidR="00FA7AFB">
          <w:rPr>
            <w:noProof/>
            <w:webHidden/>
          </w:rPr>
          <w:tab/>
        </w:r>
        <w:r w:rsidR="00FA7AFB">
          <w:rPr>
            <w:noProof/>
            <w:webHidden/>
          </w:rPr>
          <w:fldChar w:fldCharType="begin"/>
        </w:r>
        <w:r w:rsidR="00FA7AFB">
          <w:rPr>
            <w:noProof/>
            <w:webHidden/>
          </w:rPr>
          <w:instrText xml:space="preserve"> PAGEREF _Toc513213128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1BD8BD35" w14:textId="7DA28DDC"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129" w:history="1">
        <w:r w:rsidR="00FA7AFB" w:rsidRPr="004A4B01">
          <w:rPr>
            <w:rStyle w:val="Hyperlink"/>
            <w:noProof/>
          </w:rPr>
          <w:t>3.9 message objects</w:t>
        </w:r>
        <w:r w:rsidR="00FA7AFB">
          <w:rPr>
            <w:noProof/>
            <w:webHidden/>
          </w:rPr>
          <w:tab/>
        </w:r>
        <w:r w:rsidR="00FA7AFB">
          <w:rPr>
            <w:noProof/>
            <w:webHidden/>
          </w:rPr>
          <w:fldChar w:fldCharType="begin"/>
        </w:r>
        <w:r w:rsidR="00FA7AFB">
          <w:rPr>
            <w:noProof/>
            <w:webHidden/>
          </w:rPr>
          <w:instrText xml:space="preserve"> PAGEREF _Toc513213129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64DF6C00" w14:textId="0BFB61B0"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30" w:history="1">
        <w:r w:rsidR="00FA7AFB" w:rsidRPr="004A4B01">
          <w:rPr>
            <w:rStyle w:val="Hyperlink"/>
            <w:noProof/>
          </w:rPr>
          <w:t>3.9.1 General</w:t>
        </w:r>
        <w:r w:rsidR="00FA7AFB">
          <w:rPr>
            <w:noProof/>
            <w:webHidden/>
          </w:rPr>
          <w:tab/>
        </w:r>
        <w:r w:rsidR="00FA7AFB">
          <w:rPr>
            <w:noProof/>
            <w:webHidden/>
          </w:rPr>
          <w:fldChar w:fldCharType="begin"/>
        </w:r>
        <w:r w:rsidR="00FA7AFB">
          <w:rPr>
            <w:noProof/>
            <w:webHidden/>
          </w:rPr>
          <w:instrText xml:space="preserve"> PAGEREF _Toc513213130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6A3F1C5B" w14:textId="605709A8"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31" w:history="1">
        <w:r w:rsidR="00FA7AFB" w:rsidRPr="004A4B01">
          <w:rPr>
            <w:rStyle w:val="Hyperlink"/>
            <w:noProof/>
          </w:rPr>
          <w:t>3.9.2 Plain text messages</w:t>
        </w:r>
        <w:r w:rsidR="00FA7AFB">
          <w:rPr>
            <w:noProof/>
            <w:webHidden/>
          </w:rPr>
          <w:tab/>
        </w:r>
        <w:r w:rsidR="00FA7AFB">
          <w:rPr>
            <w:noProof/>
            <w:webHidden/>
          </w:rPr>
          <w:fldChar w:fldCharType="begin"/>
        </w:r>
        <w:r w:rsidR="00FA7AFB">
          <w:rPr>
            <w:noProof/>
            <w:webHidden/>
          </w:rPr>
          <w:instrText xml:space="preserve"> PAGEREF _Toc513213131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122FBF87" w14:textId="78814E14"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32" w:history="1">
        <w:r w:rsidR="00FA7AFB" w:rsidRPr="004A4B01">
          <w:rPr>
            <w:rStyle w:val="Hyperlink"/>
            <w:noProof/>
          </w:rPr>
          <w:t>3.9.3 Rich text messages</w:t>
        </w:r>
        <w:r w:rsidR="00FA7AFB">
          <w:rPr>
            <w:noProof/>
            <w:webHidden/>
          </w:rPr>
          <w:tab/>
        </w:r>
        <w:r w:rsidR="00FA7AFB">
          <w:rPr>
            <w:noProof/>
            <w:webHidden/>
          </w:rPr>
          <w:fldChar w:fldCharType="begin"/>
        </w:r>
        <w:r w:rsidR="00FA7AFB">
          <w:rPr>
            <w:noProof/>
            <w:webHidden/>
          </w:rPr>
          <w:instrText xml:space="preserve"> PAGEREF _Toc513213132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4CD36A2B" w14:textId="74CDE5F7" w:rsidR="00FA7AFB" w:rsidRDefault="000B3949">
      <w:pPr>
        <w:pStyle w:val="TOC4"/>
        <w:tabs>
          <w:tab w:val="right" w:leader="dot" w:pos="9350"/>
        </w:tabs>
        <w:rPr>
          <w:rFonts w:asciiTheme="minorHAnsi" w:eastAsiaTheme="minorEastAsia" w:hAnsiTheme="minorHAnsi" w:cstheme="minorBidi"/>
          <w:noProof/>
          <w:sz w:val="22"/>
          <w:szCs w:val="22"/>
        </w:rPr>
      </w:pPr>
      <w:hyperlink w:anchor="_Toc513213133" w:history="1">
        <w:r w:rsidR="00FA7AFB" w:rsidRPr="004A4B01">
          <w:rPr>
            <w:rStyle w:val="Hyperlink"/>
            <w:noProof/>
          </w:rPr>
          <w:t>3.9.3.1 General</w:t>
        </w:r>
        <w:r w:rsidR="00FA7AFB">
          <w:rPr>
            <w:noProof/>
            <w:webHidden/>
          </w:rPr>
          <w:tab/>
        </w:r>
        <w:r w:rsidR="00FA7AFB">
          <w:rPr>
            <w:noProof/>
            <w:webHidden/>
          </w:rPr>
          <w:fldChar w:fldCharType="begin"/>
        </w:r>
        <w:r w:rsidR="00FA7AFB">
          <w:rPr>
            <w:noProof/>
            <w:webHidden/>
          </w:rPr>
          <w:instrText xml:space="preserve"> PAGEREF _Toc513213133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659CE270" w14:textId="48C7DAC2" w:rsidR="00FA7AFB" w:rsidRDefault="000B3949">
      <w:pPr>
        <w:pStyle w:val="TOC4"/>
        <w:tabs>
          <w:tab w:val="right" w:leader="dot" w:pos="9350"/>
        </w:tabs>
        <w:rPr>
          <w:rFonts w:asciiTheme="minorHAnsi" w:eastAsiaTheme="minorEastAsia" w:hAnsiTheme="minorHAnsi" w:cstheme="minorBidi"/>
          <w:noProof/>
          <w:sz w:val="22"/>
          <w:szCs w:val="22"/>
        </w:rPr>
      </w:pPr>
      <w:hyperlink w:anchor="_Toc513213134" w:history="1">
        <w:r w:rsidR="00FA7AFB" w:rsidRPr="004A4B01">
          <w:rPr>
            <w:rStyle w:val="Hyperlink"/>
            <w:noProof/>
          </w:rPr>
          <w:t>3.9.3.2 Security implications</w:t>
        </w:r>
        <w:r w:rsidR="00FA7AFB">
          <w:rPr>
            <w:noProof/>
            <w:webHidden/>
          </w:rPr>
          <w:tab/>
        </w:r>
        <w:r w:rsidR="00FA7AFB">
          <w:rPr>
            <w:noProof/>
            <w:webHidden/>
          </w:rPr>
          <w:fldChar w:fldCharType="begin"/>
        </w:r>
        <w:r w:rsidR="00FA7AFB">
          <w:rPr>
            <w:noProof/>
            <w:webHidden/>
          </w:rPr>
          <w:instrText xml:space="preserve"> PAGEREF _Toc513213134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4EA7D554" w14:textId="0F1A79B4"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35" w:history="1">
        <w:r w:rsidR="00FA7AFB" w:rsidRPr="004A4B01">
          <w:rPr>
            <w:rStyle w:val="Hyperlink"/>
            <w:noProof/>
          </w:rPr>
          <w:t>3.9.4 Messages with placeholders</w:t>
        </w:r>
        <w:r w:rsidR="00FA7AFB">
          <w:rPr>
            <w:noProof/>
            <w:webHidden/>
          </w:rPr>
          <w:tab/>
        </w:r>
        <w:r w:rsidR="00FA7AFB">
          <w:rPr>
            <w:noProof/>
            <w:webHidden/>
          </w:rPr>
          <w:fldChar w:fldCharType="begin"/>
        </w:r>
        <w:r w:rsidR="00FA7AFB">
          <w:rPr>
            <w:noProof/>
            <w:webHidden/>
          </w:rPr>
          <w:instrText xml:space="preserve"> PAGEREF _Toc513213135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17AFCDE9" w14:textId="3462D7A3"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36" w:history="1">
        <w:r w:rsidR="00FA7AFB" w:rsidRPr="004A4B01">
          <w:rPr>
            <w:rStyle w:val="Hyperlink"/>
            <w:noProof/>
          </w:rPr>
          <w:t>3.9.5 Messages with embedded links</w:t>
        </w:r>
        <w:r w:rsidR="00FA7AFB">
          <w:rPr>
            <w:noProof/>
            <w:webHidden/>
          </w:rPr>
          <w:tab/>
        </w:r>
        <w:r w:rsidR="00FA7AFB">
          <w:rPr>
            <w:noProof/>
            <w:webHidden/>
          </w:rPr>
          <w:fldChar w:fldCharType="begin"/>
        </w:r>
        <w:r w:rsidR="00FA7AFB">
          <w:rPr>
            <w:noProof/>
            <w:webHidden/>
          </w:rPr>
          <w:instrText xml:space="preserve"> PAGEREF _Toc513213136 \h </w:instrText>
        </w:r>
        <w:r w:rsidR="00FA7AFB">
          <w:rPr>
            <w:noProof/>
            <w:webHidden/>
          </w:rPr>
        </w:r>
        <w:r w:rsidR="00FA7AFB">
          <w:rPr>
            <w:noProof/>
            <w:webHidden/>
          </w:rPr>
          <w:fldChar w:fldCharType="separate"/>
        </w:r>
        <w:r w:rsidR="00FA7AFB">
          <w:rPr>
            <w:noProof/>
            <w:webHidden/>
          </w:rPr>
          <w:t>29</w:t>
        </w:r>
        <w:r w:rsidR="00FA7AFB">
          <w:rPr>
            <w:noProof/>
            <w:webHidden/>
          </w:rPr>
          <w:fldChar w:fldCharType="end"/>
        </w:r>
      </w:hyperlink>
    </w:p>
    <w:p w14:paraId="4E7B27AE" w14:textId="7FE786CC"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37" w:history="1">
        <w:r w:rsidR="00FA7AFB" w:rsidRPr="004A4B01">
          <w:rPr>
            <w:rStyle w:val="Hyperlink"/>
            <w:noProof/>
          </w:rPr>
          <w:t>3.9.6 Message string resources</w:t>
        </w:r>
        <w:r w:rsidR="00FA7AFB">
          <w:rPr>
            <w:noProof/>
            <w:webHidden/>
          </w:rPr>
          <w:tab/>
        </w:r>
        <w:r w:rsidR="00FA7AFB">
          <w:rPr>
            <w:noProof/>
            <w:webHidden/>
          </w:rPr>
          <w:fldChar w:fldCharType="begin"/>
        </w:r>
        <w:r w:rsidR="00FA7AFB">
          <w:rPr>
            <w:noProof/>
            <w:webHidden/>
          </w:rPr>
          <w:instrText xml:space="preserve"> PAGEREF _Toc513213137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5AE155A" w14:textId="56661E92" w:rsidR="00FA7AFB" w:rsidRDefault="000B3949">
      <w:pPr>
        <w:pStyle w:val="TOC4"/>
        <w:tabs>
          <w:tab w:val="right" w:leader="dot" w:pos="9350"/>
        </w:tabs>
        <w:rPr>
          <w:rFonts w:asciiTheme="minorHAnsi" w:eastAsiaTheme="minorEastAsia" w:hAnsiTheme="minorHAnsi" w:cstheme="minorBidi"/>
          <w:noProof/>
          <w:sz w:val="22"/>
          <w:szCs w:val="22"/>
        </w:rPr>
      </w:pPr>
      <w:hyperlink w:anchor="_Toc513213138" w:history="1">
        <w:r w:rsidR="00FA7AFB" w:rsidRPr="004A4B01">
          <w:rPr>
            <w:rStyle w:val="Hyperlink"/>
            <w:noProof/>
          </w:rPr>
          <w:t>3.9.6.1 General</w:t>
        </w:r>
        <w:r w:rsidR="00FA7AFB">
          <w:rPr>
            <w:noProof/>
            <w:webHidden/>
          </w:rPr>
          <w:tab/>
        </w:r>
        <w:r w:rsidR="00FA7AFB">
          <w:rPr>
            <w:noProof/>
            <w:webHidden/>
          </w:rPr>
          <w:fldChar w:fldCharType="begin"/>
        </w:r>
        <w:r w:rsidR="00FA7AFB">
          <w:rPr>
            <w:noProof/>
            <w:webHidden/>
          </w:rPr>
          <w:instrText xml:space="preserve"> PAGEREF _Toc513213138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276010C" w14:textId="44BA5E7E" w:rsidR="00FA7AFB" w:rsidRDefault="000B3949">
      <w:pPr>
        <w:pStyle w:val="TOC4"/>
        <w:tabs>
          <w:tab w:val="right" w:leader="dot" w:pos="9350"/>
        </w:tabs>
        <w:rPr>
          <w:rFonts w:asciiTheme="minorHAnsi" w:eastAsiaTheme="minorEastAsia" w:hAnsiTheme="minorHAnsi" w:cstheme="minorBidi"/>
          <w:noProof/>
          <w:sz w:val="22"/>
          <w:szCs w:val="22"/>
        </w:rPr>
      </w:pPr>
      <w:hyperlink w:anchor="_Toc513213139" w:history="1">
        <w:r w:rsidR="00FA7AFB" w:rsidRPr="004A4B01">
          <w:rPr>
            <w:rStyle w:val="Hyperlink"/>
            <w:noProof/>
          </w:rPr>
          <w:t>3.9.6.2 Embedded string resource lookup procedure</w:t>
        </w:r>
        <w:r w:rsidR="00FA7AFB">
          <w:rPr>
            <w:noProof/>
            <w:webHidden/>
          </w:rPr>
          <w:tab/>
        </w:r>
        <w:r w:rsidR="00FA7AFB">
          <w:rPr>
            <w:noProof/>
            <w:webHidden/>
          </w:rPr>
          <w:fldChar w:fldCharType="begin"/>
        </w:r>
        <w:r w:rsidR="00FA7AFB">
          <w:rPr>
            <w:noProof/>
            <w:webHidden/>
          </w:rPr>
          <w:instrText xml:space="preserve"> PAGEREF _Toc513213139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4132404" w14:textId="3482F7E7" w:rsidR="00FA7AFB" w:rsidRDefault="000B3949">
      <w:pPr>
        <w:pStyle w:val="TOC4"/>
        <w:tabs>
          <w:tab w:val="right" w:leader="dot" w:pos="9350"/>
        </w:tabs>
        <w:rPr>
          <w:rFonts w:asciiTheme="minorHAnsi" w:eastAsiaTheme="minorEastAsia" w:hAnsiTheme="minorHAnsi" w:cstheme="minorBidi"/>
          <w:noProof/>
          <w:sz w:val="22"/>
          <w:szCs w:val="22"/>
        </w:rPr>
      </w:pPr>
      <w:hyperlink w:anchor="_Toc513213140" w:history="1">
        <w:r w:rsidR="00FA7AFB" w:rsidRPr="004A4B01">
          <w:rPr>
            <w:rStyle w:val="Hyperlink"/>
            <w:noProof/>
          </w:rPr>
          <w:t>3.9.6.3 SARIF resource file lookup procedure</w:t>
        </w:r>
        <w:r w:rsidR="00FA7AFB">
          <w:rPr>
            <w:noProof/>
            <w:webHidden/>
          </w:rPr>
          <w:tab/>
        </w:r>
        <w:r w:rsidR="00FA7AFB">
          <w:rPr>
            <w:noProof/>
            <w:webHidden/>
          </w:rPr>
          <w:fldChar w:fldCharType="begin"/>
        </w:r>
        <w:r w:rsidR="00FA7AFB">
          <w:rPr>
            <w:noProof/>
            <w:webHidden/>
          </w:rPr>
          <w:instrText xml:space="preserve"> PAGEREF _Toc513213140 \h </w:instrText>
        </w:r>
        <w:r w:rsidR="00FA7AFB">
          <w:rPr>
            <w:noProof/>
            <w:webHidden/>
          </w:rPr>
        </w:r>
        <w:r w:rsidR="00FA7AFB">
          <w:rPr>
            <w:noProof/>
            <w:webHidden/>
          </w:rPr>
          <w:fldChar w:fldCharType="separate"/>
        </w:r>
        <w:r w:rsidR="00FA7AFB">
          <w:rPr>
            <w:noProof/>
            <w:webHidden/>
          </w:rPr>
          <w:t>31</w:t>
        </w:r>
        <w:r w:rsidR="00FA7AFB">
          <w:rPr>
            <w:noProof/>
            <w:webHidden/>
          </w:rPr>
          <w:fldChar w:fldCharType="end"/>
        </w:r>
      </w:hyperlink>
    </w:p>
    <w:p w14:paraId="4D59948E" w14:textId="74ACF88A" w:rsidR="00FA7AFB" w:rsidRDefault="000B3949">
      <w:pPr>
        <w:pStyle w:val="TOC4"/>
        <w:tabs>
          <w:tab w:val="right" w:leader="dot" w:pos="9350"/>
        </w:tabs>
        <w:rPr>
          <w:rFonts w:asciiTheme="minorHAnsi" w:eastAsiaTheme="minorEastAsia" w:hAnsiTheme="minorHAnsi" w:cstheme="minorBidi"/>
          <w:noProof/>
          <w:sz w:val="22"/>
          <w:szCs w:val="22"/>
        </w:rPr>
      </w:pPr>
      <w:hyperlink w:anchor="_Toc513213141" w:history="1">
        <w:r w:rsidR="00FA7AFB" w:rsidRPr="004A4B01">
          <w:rPr>
            <w:rStyle w:val="Hyperlink"/>
            <w:noProof/>
          </w:rPr>
          <w:t>3.9.6.4 SARIF resource file format</w:t>
        </w:r>
        <w:r w:rsidR="00FA7AFB">
          <w:rPr>
            <w:noProof/>
            <w:webHidden/>
          </w:rPr>
          <w:tab/>
        </w:r>
        <w:r w:rsidR="00FA7AFB">
          <w:rPr>
            <w:noProof/>
            <w:webHidden/>
          </w:rPr>
          <w:fldChar w:fldCharType="begin"/>
        </w:r>
        <w:r w:rsidR="00FA7AFB">
          <w:rPr>
            <w:noProof/>
            <w:webHidden/>
          </w:rPr>
          <w:instrText xml:space="preserve"> PAGEREF _Toc513213141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00A4E308" w14:textId="2A2EFD0C" w:rsidR="00FA7AFB" w:rsidRDefault="000B3949">
      <w:pPr>
        <w:pStyle w:val="TOC5"/>
        <w:tabs>
          <w:tab w:val="right" w:leader="dot" w:pos="9350"/>
        </w:tabs>
        <w:rPr>
          <w:rFonts w:asciiTheme="minorHAnsi" w:eastAsiaTheme="minorEastAsia" w:hAnsiTheme="minorHAnsi" w:cstheme="minorBidi"/>
          <w:noProof/>
          <w:sz w:val="22"/>
          <w:szCs w:val="22"/>
        </w:rPr>
      </w:pPr>
      <w:hyperlink w:anchor="_Toc513213142" w:history="1">
        <w:r w:rsidR="00FA7AFB" w:rsidRPr="004A4B01">
          <w:rPr>
            <w:rStyle w:val="Hyperlink"/>
            <w:noProof/>
          </w:rPr>
          <w:t>3.9.6.4.1 General</w:t>
        </w:r>
        <w:r w:rsidR="00FA7AFB">
          <w:rPr>
            <w:noProof/>
            <w:webHidden/>
          </w:rPr>
          <w:tab/>
        </w:r>
        <w:r w:rsidR="00FA7AFB">
          <w:rPr>
            <w:noProof/>
            <w:webHidden/>
          </w:rPr>
          <w:fldChar w:fldCharType="begin"/>
        </w:r>
        <w:r w:rsidR="00FA7AFB">
          <w:rPr>
            <w:noProof/>
            <w:webHidden/>
          </w:rPr>
          <w:instrText xml:space="preserve"> PAGEREF _Toc513213142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50A65C68" w14:textId="5194CC4A" w:rsidR="00FA7AFB" w:rsidRDefault="000B3949">
      <w:pPr>
        <w:pStyle w:val="TOC5"/>
        <w:tabs>
          <w:tab w:val="right" w:leader="dot" w:pos="9350"/>
        </w:tabs>
        <w:rPr>
          <w:rFonts w:asciiTheme="minorHAnsi" w:eastAsiaTheme="minorEastAsia" w:hAnsiTheme="minorHAnsi" w:cstheme="minorBidi"/>
          <w:noProof/>
          <w:sz w:val="22"/>
          <w:szCs w:val="22"/>
        </w:rPr>
      </w:pPr>
      <w:hyperlink w:anchor="_Toc513213143" w:history="1">
        <w:r w:rsidR="00FA7AFB" w:rsidRPr="004A4B01">
          <w:rPr>
            <w:rStyle w:val="Hyperlink"/>
            <w:noProof/>
          </w:rPr>
          <w:t>3.9.6.4.2 sarifLog object</w:t>
        </w:r>
        <w:r w:rsidR="00FA7AFB">
          <w:rPr>
            <w:noProof/>
            <w:webHidden/>
          </w:rPr>
          <w:tab/>
        </w:r>
        <w:r w:rsidR="00FA7AFB">
          <w:rPr>
            <w:noProof/>
            <w:webHidden/>
          </w:rPr>
          <w:fldChar w:fldCharType="begin"/>
        </w:r>
        <w:r w:rsidR="00FA7AFB">
          <w:rPr>
            <w:noProof/>
            <w:webHidden/>
          </w:rPr>
          <w:instrText xml:space="preserve"> PAGEREF _Toc513213143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1933EBF5" w14:textId="3690D473" w:rsidR="00FA7AFB" w:rsidRDefault="000B3949">
      <w:pPr>
        <w:pStyle w:val="TOC5"/>
        <w:tabs>
          <w:tab w:val="right" w:leader="dot" w:pos="9350"/>
        </w:tabs>
        <w:rPr>
          <w:rFonts w:asciiTheme="minorHAnsi" w:eastAsiaTheme="minorEastAsia" w:hAnsiTheme="minorHAnsi" w:cstheme="minorBidi"/>
          <w:noProof/>
          <w:sz w:val="22"/>
          <w:szCs w:val="22"/>
        </w:rPr>
      </w:pPr>
      <w:hyperlink w:anchor="_Toc513213144" w:history="1">
        <w:r w:rsidR="00FA7AFB" w:rsidRPr="004A4B01">
          <w:rPr>
            <w:rStyle w:val="Hyperlink"/>
            <w:noProof/>
          </w:rPr>
          <w:t>3.9.6.4.3 run object</w:t>
        </w:r>
        <w:r w:rsidR="00FA7AFB">
          <w:rPr>
            <w:noProof/>
            <w:webHidden/>
          </w:rPr>
          <w:tab/>
        </w:r>
        <w:r w:rsidR="00FA7AFB">
          <w:rPr>
            <w:noProof/>
            <w:webHidden/>
          </w:rPr>
          <w:fldChar w:fldCharType="begin"/>
        </w:r>
        <w:r w:rsidR="00FA7AFB">
          <w:rPr>
            <w:noProof/>
            <w:webHidden/>
          </w:rPr>
          <w:instrText xml:space="preserve"> PAGEREF _Toc513213144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77EFE3B4" w14:textId="71E016BA" w:rsidR="00FA7AFB" w:rsidRDefault="000B3949">
      <w:pPr>
        <w:pStyle w:val="TOC5"/>
        <w:tabs>
          <w:tab w:val="right" w:leader="dot" w:pos="9350"/>
        </w:tabs>
        <w:rPr>
          <w:rFonts w:asciiTheme="minorHAnsi" w:eastAsiaTheme="minorEastAsia" w:hAnsiTheme="minorHAnsi" w:cstheme="minorBidi"/>
          <w:noProof/>
          <w:sz w:val="22"/>
          <w:szCs w:val="22"/>
        </w:rPr>
      </w:pPr>
      <w:hyperlink w:anchor="_Toc513213145" w:history="1">
        <w:r w:rsidR="00FA7AFB" w:rsidRPr="004A4B01">
          <w:rPr>
            <w:rStyle w:val="Hyperlink"/>
            <w:noProof/>
          </w:rPr>
          <w:t>3.9.6.4.4 tool object</w:t>
        </w:r>
        <w:r w:rsidR="00FA7AFB">
          <w:rPr>
            <w:noProof/>
            <w:webHidden/>
          </w:rPr>
          <w:tab/>
        </w:r>
        <w:r w:rsidR="00FA7AFB">
          <w:rPr>
            <w:noProof/>
            <w:webHidden/>
          </w:rPr>
          <w:fldChar w:fldCharType="begin"/>
        </w:r>
        <w:r w:rsidR="00FA7AFB">
          <w:rPr>
            <w:noProof/>
            <w:webHidden/>
          </w:rPr>
          <w:instrText xml:space="preserve"> PAGEREF _Toc513213145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48FF5817" w14:textId="17B5A128" w:rsidR="00FA7AFB" w:rsidRDefault="000B3949">
      <w:pPr>
        <w:pStyle w:val="TOC5"/>
        <w:tabs>
          <w:tab w:val="right" w:leader="dot" w:pos="9350"/>
        </w:tabs>
        <w:rPr>
          <w:rFonts w:asciiTheme="minorHAnsi" w:eastAsiaTheme="minorEastAsia" w:hAnsiTheme="minorHAnsi" w:cstheme="minorBidi"/>
          <w:noProof/>
          <w:sz w:val="22"/>
          <w:szCs w:val="22"/>
        </w:rPr>
      </w:pPr>
      <w:hyperlink w:anchor="_Toc513213146" w:history="1">
        <w:r w:rsidR="00FA7AFB" w:rsidRPr="004A4B01">
          <w:rPr>
            <w:rStyle w:val="Hyperlink"/>
            <w:noProof/>
          </w:rPr>
          <w:t>3.9.6.4.5 resources object</w:t>
        </w:r>
        <w:r w:rsidR="00FA7AFB">
          <w:rPr>
            <w:noProof/>
            <w:webHidden/>
          </w:rPr>
          <w:tab/>
        </w:r>
        <w:r w:rsidR="00FA7AFB">
          <w:rPr>
            <w:noProof/>
            <w:webHidden/>
          </w:rPr>
          <w:fldChar w:fldCharType="begin"/>
        </w:r>
        <w:r w:rsidR="00FA7AFB">
          <w:rPr>
            <w:noProof/>
            <w:webHidden/>
          </w:rPr>
          <w:instrText xml:space="preserve"> PAGEREF _Toc513213146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06E3532F" w14:textId="01A960AC"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47" w:history="1">
        <w:r w:rsidR="00FA7AFB" w:rsidRPr="004A4B01">
          <w:rPr>
            <w:rStyle w:val="Hyperlink"/>
            <w:noProof/>
          </w:rPr>
          <w:t>3.9.7 text property</w:t>
        </w:r>
        <w:r w:rsidR="00FA7AFB">
          <w:rPr>
            <w:noProof/>
            <w:webHidden/>
          </w:rPr>
          <w:tab/>
        </w:r>
        <w:r w:rsidR="00FA7AFB">
          <w:rPr>
            <w:noProof/>
            <w:webHidden/>
          </w:rPr>
          <w:fldChar w:fldCharType="begin"/>
        </w:r>
        <w:r w:rsidR="00FA7AFB">
          <w:rPr>
            <w:noProof/>
            <w:webHidden/>
          </w:rPr>
          <w:instrText xml:space="preserve"> PAGEREF _Toc513213147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59FAE9F8" w14:textId="62D9074D"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48" w:history="1">
        <w:r w:rsidR="00FA7AFB" w:rsidRPr="004A4B01">
          <w:rPr>
            <w:rStyle w:val="Hyperlink"/>
            <w:noProof/>
          </w:rPr>
          <w:t>3.9.8 richText property</w:t>
        </w:r>
        <w:r w:rsidR="00FA7AFB">
          <w:rPr>
            <w:noProof/>
            <w:webHidden/>
          </w:rPr>
          <w:tab/>
        </w:r>
        <w:r w:rsidR="00FA7AFB">
          <w:rPr>
            <w:noProof/>
            <w:webHidden/>
          </w:rPr>
          <w:fldChar w:fldCharType="begin"/>
        </w:r>
        <w:r w:rsidR="00FA7AFB">
          <w:rPr>
            <w:noProof/>
            <w:webHidden/>
          </w:rPr>
          <w:instrText xml:space="preserve"> PAGEREF _Toc513213148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09EEBC45" w14:textId="45DBDA18"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49" w:history="1">
        <w:r w:rsidR="00FA7AFB" w:rsidRPr="004A4B01">
          <w:rPr>
            <w:rStyle w:val="Hyperlink"/>
            <w:noProof/>
          </w:rPr>
          <w:t>3.9.9 messageId property</w:t>
        </w:r>
        <w:r w:rsidR="00FA7AFB">
          <w:rPr>
            <w:noProof/>
            <w:webHidden/>
          </w:rPr>
          <w:tab/>
        </w:r>
        <w:r w:rsidR="00FA7AFB">
          <w:rPr>
            <w:noProof/>
            <w:webHidden/>
          </w:rPr>
          <w:fldChar w:fldCharType="begin"/>
        </w:r>
        <w:r w:rsidR="00FA7AFB">
          <w:rPr>
            <w:noProof/>
            <w:webHidden/>
          </w:rPr>
          <w:instrText xml:space="preserve"> PAGEREF _Toc513213149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26B94922" w14:textId="1727B64F"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50" w:history="1">
        <w:r w:rsidR="00FA7AFB" w:rsidRPr="004A4B01">
          <w:rPr>
            <w:rStyle w:val="Hyperlink"/>
            <w:noProof/>
          </w:rPr>
          <w:t>3.9.10 richMessageId property</w:t>
        </w:r>
        <w:r w:rsidR="00FA7AFB">
          <w:rPr>
            <w:noProof/>
            <w:webHidden/>
          </w:rPr>
          <w:tab/>
        </w:r>
        <w:r w:rsidR="00FA7AFB">
          <w:rPr>
            <w:noProof/>
            <w:webHidden/>
          </w:rPr>
          <w:fldChar w:fldCharType="begin"/>
        </w:r>
        <w:r w:rsidR="00FA7AFB">
          <w:rPr>
            <w:noProof/>
            <w:webHidden/>
          </w:rPr>
          <w:instrText xml:space="preserve"> PAGEREF _Toc513213150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2D375B52" w14:textId="3726AA0D"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51" w:history="1">
        <w:r w:rsidR="00FA7AFB" w:rsidRPr="004A4B01">
          <w:rPr>
            <w:rStyle w:val="Hyperlink"/>
            <w:noProof/>
          </w:rPr>
          <w:t>3.9.11 arguments property</w:t>
        </w:r>
        <w:r w:rsidR="00FA7AFB">
          <w:rPr>
            <w:noProof/>
            <w:webHidden/>
          </w:rPr>
          <w:tab/>
        </w:r>
        <w:r w:rsidR="00FA7AFB">
          <w:rPr>
            <w:noProof/>
            <w:webHidden/>
          </w:rPr>
          <w:fldChar w:fldCharType="begin"/>
        </w:r>
        <w:r w:rsidR="00FA7AFB">
          <w:rPr>
            <w:noProof/>
            <w:webHidden/>
          </w:rPr>
          <w:instrText xml:space="preserve"> PAGEREF _Toc513213151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3FB71495" w14:textId="710750C0"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152" w:history="1">
        <w:r w:rsidR="00FA7AFB" w:rsidRPr="004A4B01">
          <w:rPr>
            <w:rStyle w:val="Hyperlink"/>
            <w:noProof/>
          </w:rPr>
          <w:t>3.10 sarifLog object</w:t>
        </w:r>
        <w:r w:rsidR="00FA7AFB">
          <w:rPr>
            <w:noProof/>
            <w:webHidden/>
          </w:rPr>
          <w:tab/>
        </w:r>
        <w:r w:rsidR="00FA7AFB">
          <w:rPr>
            <w:noProof/>
            <w:webHidden/>
          </w:rPr>
          <w:fldChar w:fldCharType="begin"/>
        </w:r>
        <w:r w:rsidR="00FA7AFB">
          <w:rPr>
            <w:noProof/>
            <w:webHidden/>
          </w:rPr>
          <w:instrText xml:space="preserve"> PAGEREF _Toc513213152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6D9D7004" w14:textId="2E240832"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53" w:history="1">
        <w:r w:rsidR="00FA7AFB" w:rsidRPr="004A4B01">
          <w:rPr>
            <w:rStyle w:val="Hyperlink"/>
            <w:noProof/>
          </w:rPr>
          <w:t>3.10.1 General</w:t>
        </w:r>
        <w:r w:rsidR="00FA7AFB">
          <w:rPr>
            <w:noProof/>
            <w:webHidden/>
          </w:rPr>
          <w:tab/>
        </w:r>
        <w:r w:rsidR="00FA7AFB">
          <w:rPr>
            <w:noProof/>
            <w:webHidden/>
          </w:rPr>
          <w:fldChar w:fldCharType="begin"/>
        </w:r>
        <w:r w:rsidR="00FA7AFB">
          <w:rPr>
            <w:noProof/>
            <w:webHidden/>
          </w:rPr>
          <w:instrText xml:space="preserve"> PAGEREF _Toc513213153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4BDF4C21" w14:textId="0A3BE099"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54" w:history="1">
        <w:r w:rsidR="00FA7AFB" w:rsidRPr="004A4B01">
          <w:rPr>
            <w:rStyle w:val="Hyperlink"/>
            <w:noProof/>
          </w:rPr>
          <w:t>3.10.2 version property</w:t>
        </w:r>
        <w:r w:rsidR="00FA7AFB">
          <w:rPr>
            <w:noProof/>
            <w:webHidden/>
          </w:rPr>
          <w:tab/>
        </w:r>
        <w:r w:rsidR="00FA7AFB">
          <w:rPr>
            <w:noProof/>
            <w:webHidden/>
          </w:rPr>
          <w:fldChar w:fldCharType="begin"/>
        </w:r>
        <w:r w:rsidR="00FA7AFB">
          <w:rPr>
            <w:noProof/>
            <w:webHidden/>
          </w:rPr>
          <w:instrText xml:space="preserve"> PAGEREF _Toc513213154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50785F6F" w14:textId="134E7EB9"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55" w:history="1">
        <w:r w:rsidR="00FA7AFB" w:rsidRPr="004A4B01">
          <w:rPr>
            <w:rStyle w:val="Hyperlink"/>
            <w:noProof/>
          </w:rPr>
          <w:t>3.10.3 $schema property</w:t>
        </w:r>
        <w:r w:rsidR="00FA7AFB">
          <w:rPr>
            <w:noProof/>
            <w:webHidden/>
          </w:rPr>
          <w:tab/>
        </w:r>
        <w:r w:rsidR="00FA7AFB">
          <w:rPr>
            <w:noProof/>
            <w:webHidden/>
          </w:rPr>
          <w:fldChar w:fldCharType="begin"/>
        </w:r>
        <w:r w:rsidR="00FA7AFB">
          <w:rPr>
            <w:noProof/>
            <w:webHidden/>
          </w:rPr>
          <w:instrText xml:space="preserve"> PAGEREF _Toc513213155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34F2102C" w14:textId="5D502604"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56" w:history="1">
        <w:r w:rsidR="00FA7AFB" w:rsidRPr="004A4B01">
          <w:rPr>
            <w:rStyle w:val="Hyperlink"/>
            <w:noProof/>
          </w:rPr>
          <w:t>3.10.4 runs property</w:t>
        </w:r>
        <w:r w:rsidR="00FA7AFB">
          <w:rPr>
            <w:noProof/>
            <w:webHidden/>
          </w:rPr>
          <w:tab/>
        </w:r>
        <w:r w:rsidR="00FA7AFB">
          <w:rPr>
            <w:noProof/>
            <w:webHidden/>
          </w:rPr>
          <w:fldChar w:fldCharType="begin"/>
        </w:r>
        <w:r w:rsidR="00FA7AFB">
          <w:rPr>
            <w:noProof/>
            <w:webHidden/>
          </w:rPr>
          <w:instrText xml:space="preserve"> PAGEREF _Toc513213156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45634293" w14:textId="4A8F60BB"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157" w:history="1">
        <w:r w:rsidR="00FA7AFB" w:rsidRPr="004A4B01">
          <w:rPr>
            <w:rStyle w:val="Hyperlink"/>
            <w:noProof/>
          </w:rPr>
          <w:t>3.11 run object</w:t>
        </w:r>
        <w:r w:rsidR="00FA7AFB">
          <w:rPr>
            <w:noProof/>
            <w:webHidden/>
          </w:rPr>
          <w:tab/>
        </w:r>
        <w:r w:rsidR="00FA7AFB">
          <w:rPr>
            <w:noProof/>
            <w:webHidden/>
          </w:rPr>
          <w:fldChar w:fldCharType="begin"/>
        </w:r>
        <w:r w:rsidR="00FA7AFB">
          <w:rPr>
            <w:noProof/>
            <w:webHidden/>
          </w:rPr>
          <w:instrText xml:space="preserve"> PAGEREF _Toc513213157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0BFDCC09" w14:textId="176DCF57"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58" w:history="1">
        <w:r w:rsidR="00FA7AFB" w:rsidRPr="004A4B01">
          <w:rPr>
            <w:rStyle w:val="Hyperlink"/>
            <w:noProof/>
          </w:rPr>
          <w:t>3.11.1 General</w:t>
        </w:r>
        <w:r w:rsidR="00FA7AFB">
          <w:rPr>
            <w:noProof/>
            <w:webHidden/>
          </w:rPr>
          <w:tab/>
        </w:r>
        <w:r w:rsidR="00FA7AFB">
          <w:rPr>
            <w:noProof/>
            <w:webHidden/>
          </w:rPr>
          <w:fldChar w:fldCharType="begin"/>
        </w:r>
        <w:r w:rsidR="00FA7AFB">
          <w:rPr>
            <w:noProof/>
            <w:webHidden/>
          </w:rPr>
          <w:instrText xml:space="preserve"> PAGEREF _Toc513213158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22892573" w14:textId="29C2CAA7"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59" w:history="1">
        <w:r w:rsidR="00FA7AFB" w:rsidRPr="004A4B01">
          <w:rPr>
            <w:rStyle w:val="Hyperlink"/>
            <w:noProof/>
          </w:rPr>
          <w:t>3.11.2 id property</w:t>
        </w:r>
        <w:r w:rsidR="00FA7AFB">
          <w:rPr>
            <w:noProof/>
            <w:webHidden/>
          </w:rPr>
          <w:tab/>
        </w:r>
        <w:r w:rsidR="00FA7AFB">
          <w:rPr>
            <w:noProof/>
            <w:webHidden/>
          </w:rPr>
          <w:fldChar w:fldCharType="begin"/>
        </w:r>
        <w:r w:rsidR="00FA7AFB">
          <w:rPr>
            <w:noProof/>
            <w:webHidden/>
          </w:rPr>
          <w:instrText xml:space="preserve"> PAGEREF _Toc513213159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026E7EC1" w14:textId="30D09DD2"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60" w:history="1">
        <w:r w:rsidR="00FA7AFB" w:rsidRPr="004A4B01">
          <w:rPr>
            <w:rStyle w:val="Hyperlink"/>
            <w:noProof/>
          </w:rPr>
          <w:t>3.11.3 stableId property</w:t>
        </w:r>
        <w:r w:rsidR="00FA7AFB">
          <w:rPr>
            <w:noProof/>
            <w:webHidden/>
          </w:rPr>
          <w:tab/>
        </w:r>
        <w:r w:rsidR="00FA7AFB">
          <w:rPr>
            <w:noProof/>
            <w:webHidden/>
          </w:rPr>
          <w:fldChar w:fldCharType="begin"/>
        </w:r>
        <w:r w:rsidR="00FA7AFB">
          <w:rPr>
            <w:noProof/>
            <w:webHidden/>
          </w:rPr>
          <w:instrText xml:space="preserve"> PAGEREF _Toc513213160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64015AA6" w14:textId="0C16FF63"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61" w:history="1">
        <w:r w:rsidR="00FA7AFB" w:rsidRPr="004A4B01">
          <w:rPr>
            <w:rStyle w:val="Hyperlink"/>
            <w:noProof/>
          </w:rPr>
          <w:t>3.11.4 baselineId property</w:t>
        </w:r>
        <w:r w:rsidR="00FA7AFB">
          <w:rPr>
            <w:noProof/>
            <w:webHidden/>
          </w:rPr>
          <w:tab/>
        </w:r>
        <w:r w:rsidR="00FA7AFB">
          <w:rPr>
            <w:noProof/>
            <w:webHidden/>
          </w:rPr>
          <w:fldChar w:fldCharType="begin"/>
        </w:r>
        <w:r w:rsidR="00FA7AFB">
          <w:rPr>
            <w:noProof/>
            <w:webHidden/>
          </w:rPr>
          <w:instrText xml:space="preserve"> PAGEREF _Toc513213161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22FF766A" w14:textId="02E0ECCF"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62" w:history="1">
        <w:r w:rsidR="00FA7AFB" w:rsidRPr="004A4B01">
          <w:rPr>
            <w:rStyle w:val="Hyperlink"/>
            <w:noProof/>
          </w:rPr>
          <w:t>3.11.5 automationId property</w:t>
        </w:r>
        <w:r w:rsidR="00FA7AFB">
          <w:rPr>
            <w:noProof/>
            <w:webHidden/>
          </w:rPr>
          <w:tab/>
        </w:r>
        <w:r w:rsidR="00FA7AFB">
          <w:rPr>
            <w:noProof/>
            <w:webHidden/>
          </w:rPr>
          <w:fldChar w:fldCharType="begin"/>
        </w:r>
        <w:r w:rsidR="00FA7AFB">
          <w:rPr>
            <w:noProof/>
            <w:webHidden/>
          </w:rPr>
          <w:instrText xml:space="preserve"> PAGEREF _Toc513213162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3D6E7E66" w14:textId="76F6099A"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63" w:history="1">
        <w:r w:rsidR="00FA7AFB" w:rsidRPr="004A4B01">
          <w:rPr>
            <w:rStyle w:val="Hyperlink"/>
            <w:noProof/>
          </w:rPr>
          <w:t>3.11.6 architecture property</w:t>
        </w:r>
        <w:r w:rsidR="00FA7AFB">
          <w:rPr>
            <w:noProof/>
            <w:webHidden/>
          </w:rPr>
          <w:tab/>
        </w:r>
        <w:r w:rsidR="00FA7AFB">
          <w:rPr>
            <w:noProof/>
            <w:webHidden/>
          </w:rPr>
          <w:fldChar w:fldCharType="begin"/>
        </w:r>
        <w:r w:rsidR="00FA7AFB">
          <w:rPr>
            <w:noProof/>
            <w:webHidden/>
          </w:rPr>
          <w:instrText xml:space="preserve"> PAGEREF _Toc513213163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52F3EA3E" w14:textId="4BCF5373"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64" w:history="1">
        <w:r w:rsidR="00FA7AFB" w:rsidRPr="004A4B01">
          <w:rPr>
            <w:rStyle w:val="Hyperlink"/>
            <w:noProof/>
          </w:rPr>
          <w:t>3.11.7 tool property</w:t>
        </w:r>
        <w:r w:rsidR="00FA7AFB">
          <w:rPr>
            <w:noProof/>
            <w:webHidden/>
          </w:rPr>
          <w:tab/>
        </w:r>
        <w:r w:rsidR="00FA7AFB">
          <w:rPr>
            <w:noProof/>
            <w:webHidden/>
          </w:rPr>
          <w:fldChar w:fldCharType="begin"/>
        </w:r>
        <w:r w:rsidR="00FA7AFB">
          <w:rPr>
            <w:noProof/>
            <w:webHidden/>
          </w:rPr>
          <w:instrText xml:space="preserve"> PAGEREF _Toc513213164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726E2888" w14:textId="5DC6D3C7"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65" w:history="1">
        <w:r w:rsidR="00FA7AFB" w:rsidRPr="004A4B01">
          <w:rPr>
            <w:rStyle w:val="Hyperlink"/>
            <w:noProof/>
          </w:rPr>
          <w:t>3.11.8 invocations property</w:t>
        </w:r>
        <w:r w:rsidR="00FA7AFB">
          <w:rPr>
            <w:noProof/>
            <w:webHidden/>
          </w:rPr>
          <w:tab/>
        </w:r>
        <w:r w:rsidR="00FA7AFB">
          <w:rPr>
            <w:noProof/>
            <w:webHidden/>
          </w:rPr>
          <w:fldChar w:fldCharType="begin"/>
        </w:r>
        <w:r w:rsidR="00FA7AFB">
          <w:rPr>
            <w:noProof/>
            <w:webHidden/>
          </w:rPr>
          <w:instrText xml:space="preserve"> PAGEREF _Toc513213165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0715EBB6" w14:textId="7E043DA8"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66" w:history="1">
        <w:r w:rsidR="00FA7AFB" w:rsidRPr="004A4B01">
          <w:rPr>
            <w:rStyle w:val="Hyperlink"/>
            <w:noProof/>
          </w:rPr>
          <w:t>3.11.9 conversion property</w:t>
        </w:r>
        <w:r w:rsidR="00FA7AFB">
          <w:rPr>
            <w:noProof/>
            <w:webHidden/>
          </w:rPr>
          <w:tab/>
        </w:r>
        <w:r w:rsidR="00FA7AFB">
          <w:rPr>
            <w:noProof/>
            <w:webHidden/>
          </w:rPr>
          <w:fldChar w:fldCharType="begin"/>
        </w:r>
        <w:r w:rsidR="00FA7AFB">
          <w:rPr>
            <w:noProof/>
            <w:webHidden/>
          </w:rPr>
          <w:instrText xml:space="preserve"> PAGEREF _Toc513213166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6F0053CC" w14:textId="31591700"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67" w:history="1">
        <w:r w:rsidR="00FA7AFB" w:rsidRPr="004A4B01">
          <w:rPr>
            <w:rStyle w:val="Hyperlink"/>
            <w:noProof/>
          </w:rPr>
          <w:t>3.11.10 versionControlProvenance property</w:t>
        </w:r>
        <w:r w:rsidR="00FA7AFB">
          <w:rPr>
            <w:noProof/>
            <w:webHidden/>
          </w:rPr>
          <w:tab/>
        </w:r>
        <w:r w:rsidR="00FA7AFB">
          <w:rPr>
            <w:noProof/>
            <w:webHidden/>
          </w:rPr>
          <w:fldChar w:fldCharType="begin"/>
        </w:r>
        <w:r w:rsidR="00FA7AFB">
          <w:rPr>
            <w:noProof/>
            <w:webHidden/>
          </w:rPr>
          <w:instrText xml:space="preserve"> PAGEREF _Toc513213167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7A9B992A" w14:textId="49AF6F30"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68" w:history="1">
        <w:r w:rsidR="00FA7AFB" w:rsidRPr="004A4B01">
          <w:rPr>
            <w:rStyle w:val="Hyperlink"/>
            <w:noProof/>
          </w:rPr>
          <w:t>3.11.11 originalUriBaseIds property</w:t>
        </w:r>
        <w:r w:rsidR="00FA7AFB">
          <w:rPr>
            <w:noProof/>
            <w:webHidden/>
          </w:rPr>
          <w:tab/>
        </w:r>
        <w:r w:rsidR="00FA7AFB">
          <w:rPr>
            <w:noProof/>
            <w:webHidden/>
          </w:rPr>
          <w:fldChar w:fldCharType="begin"/>
        </w:r>
        <w:r w:rsidR="00FA7AFB">
          <w:rPr>
            <w:noProof/>
            <w:webHidden/>
          </w:rPr>
          <w:instrText xml:space="preserve"> PAGEREF _Toc513213168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3E4FDB5E" w14:textId="0E1CE89C"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69" w:history="1">
        <w:r w:rsidR="00FA7AFB" w:rsidRPr="004A4B01">
          <w:rPr>
            <w:rStyle w:val="Hyperlink"/>
            <w:noProof/>
          </w:rPr>
          <w:t>3.11.12 files property</w:t>
        </w:r>
        <w:r w:rsidR="00FA7AFB">
          <w:rPr>
            <w:noProof/>
            <w:webHidden/>
          </w:rPr>
          <w:tab/>
        </w:r>
        <w:r w:rsidR="00FA7AFB">
          <w:rPr>
            <w:noProof/>
            <w:webHidden/>
          </w:rPr>
          <w:fldChar w:fldCharType="begin"/>
        </w:r>
        <w:r w:rsidR="00FA7AFB">
          <w:rPr>
            <w:noProof/>
            <w:webHidden/>
          </w:rPr>
          <w:instrText xml:space="preserve"> PAGEREF _Toc513213169 \h </w:instrText>
        </w:r>
        <w:r w:rsidR="00FA7AFB">
          <w:rPr>
            <w:noProof/>
            <w:webHidden/>
          </w:rPr>
        </w:r>
        <w:r w:rsidR="00FA7AFB">
          <w:rPr>
            <w:noProof/>
            <w:webHidden/>
          </w:rPr>
          <w:fldChar w:fldCharType="separate"/>
        </w:r>
        <w:r w:rsidR="00FA7AFB">
          <w:rPr>
            <w:noProof/>
            <w:webHidden/>
          </w:rPr>
          <w:t>38</w:t>
        </w:r>
        <w:r w:rsidR="00FA7AFB">
          <w:rPr>
            <w:noProof/>
            <w:webHidden/>
          </w:rPr>
          <w:fldChar w:fldCharType="end"/>
        </w:r>
      </w:hyperlink>
    </w:p>
    <w:p w14:paraId="189F6969" w14:textId="5C551904" w:rsidR="00FA7AFB" w:rsidRDefault="000B3949">
      <w:pPr>
        <w:pStyle w:val="TOC4"/>
        <w:tabs>
          <w:tab w:val="right" w:leader="dot" w:pos="9350"/>
        </w:tabs>
        <w:rPr>
          <w:rFonts w:asciiTheme="minorHAnsi" w:eastAsiaTheme="minorEastAsia" w:hAnsiTheme="minorHAnsi" w:cstheme="minorBidi"/>
          <w:noProof/>
          <w:sz w:val="22"/>
          <w:szCs w:val="22"/>
        </w:rPr>
      </w:pPr>
      <w:hyperlink w:anchor="_Toc513213170" w:history="1">
        <w:r w:rsidR="00FA7AFB" w:rsidRPr="004A4B01">
          <w:rPr>
            <w:rStyle w:val="Hyperlink"/>
            <w:noProof/>
          </w:rPr>
          <w:t>3.11.12.1 General</w:t>
        </w:r>
        <w:r w:rsidR="00FA7AFB">
          <w:rPr>
            <w:noProof/>
            <w:webHidden/>
          </w:rPr>
          <w:tab/>
        </w:r>
        <w:r w:rsidR="00FA7AFB">
          <w:rPr>
            <w:noProof/>
            <w:webHidden/>
          </w:rPr>
          <w:fldChar w:fldCharType="begin"/>
        </w:r>
        <w:r w:rsidR="00FA7AFB">
          <w:rPr>
            <w:noProof/>
            <w:webHidden/>
          </w:rPr>
          <w:instrText xml:space="preserve"> PAGEREF _Toc513213170 \h </w:instrText>
        </w:r>
        <w:r w:rsidR="00FA7AFB">
          <w:rPr>
            <w:noProof/>
            <w:webHidden/>
          </w:rPr>
        </w:r>
        <w:r w:rsidR="00FA7AFB">
          <w:rPr>
            <w:noProof/>
            <w:webHidden/>
          </w:rPr>
          <w:fldChar w:fldCharType="separate"/>
        </w:r>
        <w:r w:rsidR="00FA7AFB">
          <w:rPr>
            <w:noProof/>
            <w:webHidden/>
          </w:rPr>
          <w:t>38</w:t>
        </w:r>
        <w:r w:rsidR="00FA7AFB">
          <w:rPr>
            <w:noProof/>
            <w:webHidden/>
          </w:rPr>
          <w:fldChar w:fldCharType="end"/>
        </w:r>
      </w:hyperlink>
    </w:p>
    <w:p w14:paraId="369BA6D4" w14:textId="7920D186" w:rsidR="00FA7AFB" w:rsidRDefault="000B3949">
      <w:pPr>
        <w:pStyle w:val="TOC4"/>
        <w:tabs>
          <w:tab w:val="right" w:leader="dot" w:pos="9350"/>
        </w:tabs>
        <w:rPr>
          <w:rFonts w:asciiTheme="minorHAnsi" w:eastAsiaTheme="minorEastAsia" w:hAnsiTheme="minorHAnsi" w:cstheme="minorBidi"/>
          <w:noProof/>
          <w:sz w:val="22"/>
          <w:szCs w:val="22"/>
        </w:rPr>
      </w:pPr>
      <w:hyperlink w:anchor="_Toc513213171" w:history="1">
        <w:r w:rsidR="00FA7AFB" w:rsidRPr="004A4B01">
          <w:rPr>
            <w:rStyle w:val="Hyperlink"/>
            <w:noProof/>
          </w:rPr>
          <w:t>3.11.12.2 Property names</w:t>
        </w:r>
        <w:r w:rsidR="00FA7AFB">
          <w:rPr>
            <w:noProof/>
            <w:webHidden/>
          </w:rPr>
          <w:tab/>
        </w:r>
        <w:r w:rsidR="00FA7AFB">
          <w:rPr>
            <w:noProof/>
            <w:webHidden/>
          </w:rPr>
          <w:fldChar w:fldCharType="begin"/>
        </w:r>
        <w:r w:rsidR="00FA7AFB">
          <w:rPr>
            <w:noProof/>
            <w:webHidden/>
          </w:rPr>
          <w:instrText xml:space="preserve"> PAGEREF _Toc513213171 \h </w:instrText>
        </w:r>
        <w:r w:rsidR="00FA7AFB">
          <w:rPr>
            <w:noProof/>
            <w:webHidden/>
          </w:rPr>
        </w:r>
        <w:r w:rsidR="00FA7AFB">
          <w:rPr>
            <w:noProof/>
            <w:webHidden/>
          </w:rPr>
          <w:fldChar w:fldCharType="separate"/>
        </w:r>
        <w:r w:rsidR="00FA7AFB">
          <w:rPr>
            <w:noProof/>
            <w:webHidden/>
          </w:rPr>
          <w:t>39</w:t>
        </w:r>
        <w:r w:rsidR="00FA7AFB">
          <w:rPr>
            <w:noProof/>
            <w:webHidden/>
          </w:rPr>
          <w:fldChar w:fldCharType="end"/>
        </w:r>
      </w:hyperlink>
    </w:p>
    <w:p w14:paraId="0C5BEA03" w14:textId="03D8E92E" w:rsidR="00FA7AFB" w:rsidRDefault="000B3949">
      <w:pPr>
        <w:pStyle w:val="TOC4"/>
        <w:tabs>
          <w:tab w:val="right" w:leader="dot" w:pos="9350"/>
        </w:tabs>
        <w:rPr>
          <w:rFonts w:asciiTheme="minorHAnsi" w:eastAsiaTheme="minorEastAsia" w:hAnsiTheme="minorHAnsi" w:cstheme="minorBidi"/>
          <w:noProof/>
          <w:sz w:val="22"/>
          <w:szCs w:val="22"/>
        </w:rPr>
      </w:pPr>
      <w:hyperlink w:anchor="_Toc513213172" w:history="1">
        <w:r w:rsidR="00FA7AFB" w:rsidRPr="004A4B01">
          <w:rPr>
            <w:rStyle w:val="Hyperlink"/>
            <w:noProof/>
          </w:rPr>
          <w:t>3.11.12.3 Property values</w:t>
        </w:r>
        <w:r w:rsidR="00FA7AFB">
          <w:rPr>
            <w:noProof/>
            <w:webHidden/>
          </w:rPr>
          <w:tab/>
        </w:r>
        <w:r w:rsidR="00FA7AFB">
          <w:rPr>
            <w:noProof/>
            <w:webHidden/>
          </w:rPr>
          <w:fldChar w:fldCharType="begin"/>
        </w:r>
        <w:r w:rsidR="00FA7AFB">
          <w:rPr>
            <w:noProof/>
            <w:webHidden/>
          </w:rPr>
          <w:instrText xml:space="preserve"> PAGEREF _Toc513213172 \h </w:instrText>
        </w:r>
        <w:r w:rsidR="00FA7AFB">
          <w:rPr>
            <w:noProof/>
            <w:webHidden/>
          </w:rPr>
        </w:r>
        <w:r w:rsidR="00FA7AFB">
          <w:rPr>
            <w:noProof/>
            <w:webHidden/>
          </w:rPr>
          <w:fldChar w:fldCharType="separate"/>
        </w:r>
        <w:r w:rsidR="00FA7AFB">
          <w:rPr>
            <w:noProof/>
            <w:webHidden/>
          </w:rPr>
          <w:t>41</w:t>
        </w:r>
        <w:r w:rsidR="00FA7AFB">
          <w:rPr>
            <w:noProof/>
            <w:webHidden/>
          </w:rPr>
          <w:fldChar w:fldCharType="end"/>
        </w:r>
      </w:hyperlink>
    </w:p>
    <w:p w14:paraId="3D2D2425" w14:textId="5CE8D033"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73" w:history="1">
        <w:r w:rsidR="00FA7AFB" w:rsidRPr="004A4B01">
          <w:rPr>
            <w:rStyle w:val="Hyperlink"/>
            <w:noProof/>
          </w:rPr>
          <w:t>3.11.13 logicalLocations property</w:t>
        </w:r>
        <w:r w:rsidR="00FA7AFB">
          <w:rPr>
            <w:noProof/>
            <w:webHidden/>
          </w:rPr>
          <w:tab/>
        </w:r>
        <w:r w:rsidR="00FA7AFB">
          <w:rPr>
            <w:noProof/>
            <w:webHidden/>
          </w:rPr>
          <w:fldChar w:fldCharType="begin"/>
        </w:r>
        <w:r w:rsidR="00FA7AFB">
          <w:rPr>
            <w:noProof/>
            <w:webHidden/>
          </w:rPr>
          <w:instrText xml:space="preserve"> PAGEREF _Toc513213173 \h </w:instrText>
        </w:r>
        <w:r w:rsidR="00FA7AFB">
          <w:rPr>
            <w:noProof/>
            <w:webHidden/>
          </w:rPr>
        </w:r>
        <w:r w:rsidR="00FA7AFB">
          <w:rPr>
            <w:noProof/>
            <w:webHidden/>
          </w:rPr>
          <w:fldChar w:fldCharType="separate"/>
        </w:r>
        <w:r w:rsidR="00FA7AFB">
          <w:rPr>
            <w:noProof/>
            <w:webHidden/>
          </w:rPr>
          <w:t>43</w:t>
        </w:r>
        <w:r w:rsidR="00FA7AFB">
          <w:rPr>
            <w:noProof/>
            <w:webHidden/>
          </w:rPr>
          <w:fldChar w:fldCharType="end"/>
        </w:r>
      </w:hyperlink>
    </w:p>
    <w:p w14:paraId="07D07BFB" w14:textId="3F17FD54"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74" w:history="1">
        <w:r w:rsidR="00FA7AFB" w:rsidRPr="004A4B01">
          <w:rPr>
            <w:rStyle w:val="Hyperlink"/>
            <w:noProof/>
          </w:rPr>
          <w:t>3.11.14 graphs property</w:t>
        </w:r>
        <w:r w:rsidR="00FA7AFB">
          <w:rPr>
            <w:noProof/>
            <w:webHidden/>
          </w:rPr>
          <w:tab/>
        </w:r>
        <w:r w:rsidR="00FA7AFB">
          <w:rPr>
            <w:noProof/>
            <w:webHidden/>
          </w:rPr>
          <w:fldChar w:fldCharType="begin"/>
        </w:r>
        <w:r w:rsidR="00FA7AFB">
          <w:rPr>
            <w:noProof/>
            <w:webHidden/>
          </w:rPr>
          <w:instrText xml:space="preserve"> PAGEREF _Toc513213174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64310C2C" w14:textId="2279274A"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75" w:history="1">
        <w:r w:rsidR="00FA7AFB" w:rsidRPr="004A4B01">
          <w:rPr>
            <w:rStyle w:val="Hyperlink"/>
            <w:noProof/>
          </w:rPr>
          <w:t>3.11.15 results property</w:t>
        </w:r>
        <w:r w:rsidR="00FA7AFB">
          <w:rPr>
            <w:noProof/>
            <w:webHidden/>
          </w:rPr>
          <w:tab/>
        </w:r>
        <w:r w:rsidR="00FA7AFB">
          <w:rPr>
            <w:noProof/>
            <w:webHidden/>
          </w:rPr>
          <w:fldChar w:fldCharType="begin"/>
        </w:r>
        <w:r w:rsidR="00FA7AFB">
          <w:rPr>
            <w:noProof/>
            <w:webHidden/>
          </w:rPr>
          <w:instrText xml:space="preserve"> PAGEREF _Toc513213175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48ACD278" w14:textId="7BF2776B"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76" w:history="1">
        <w:r w:rsidR="00FA7AFB" w:rsidRPr="004A4B01">
          <w:rPr>
            <w:rStyle w:val="Hyperlink"/>
            <w:noProof/>
          </w:rPr>
          <w:t>3.11.16 resources property</w:t>
        </w:r>
        <w:r w:rsidR="00FA7AFB">
          <w:rPr>
            <w:noProof/>
            <w:webHidden/>
          </w:rPr>
          <w:tab/>
        </w:r>
        <w:r w:rsidR="00FA7AFB">
          <w:rPr>
            <w:noProof/>
            <w:webHidden/>
          </w:rPr>
          <w:fldChar w:fldCharType="begin"/>
        </w:r>
        <w:r w:rsidR="00FA7AFB">
          <w:rPr>
            <w:noProof/>
            <w:webHidden/>
          </w:rPr>
          <w:instrText xml:space="preserve"> PAGEREF _Toc513213176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2913214F" w14:textId="3779A610"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77" w:history="1">
        <w:r w:rsidR="00FA7AFB" w:rsidRPr="004A4B01">
          <w:rPr>
            <w:rStyle w:val="Hyperlink"/>
            <w:noProof/>
          </w:rPr>
          <w:t>3.11.17 defaultFileEncoding</w:t>
        </w:r>
        <w:r w:rsidR="00FA7AFB">
          <w:rPr>
            <w:noProof/>
            <w:webHidden/>
          </w:rPr>
          <w:tab/>
        </w:r>
        <w:r w:rsidR="00FA7AFB">
          <w:rPr>
            <w:noProof/>
            <w:webHidden/>
          </w:rPr>
          <w:fldChar w:fldCharType="begin"/>
        </w:r>
        <w:r w:rsidR="00FA7AFB">
          <w:rPr>
            <w:noProof/>
            <w:webHidden/>
          </w:rPr>
          <w:instrText xml:space="preserve"> PAGEREF _Toc513213177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5DF193C3" w14:textId="50BDD04F"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78" w:history="1">
        <w:r w:rsidR="00FA7AFB" w:rsidRPr="004A4B01">
          <w:rPr>
            <w:rStyle w:val="Hyperlink"/>
            <w:noProof/>
          </w:rPr>
          <w:t>3.11.18 richMessageMimeType property</w:t>
        </w:r>
        <w:r w:rsidR="00FA7AFB">
          <w:rPr>
            <w:noProof/>
            <w:webHidden/>
          </w:rPr>
          <w:tab/>
        </w:r>
        <w:r w:rsidR="00FA7AFB">
          <w:rPr>
            <w:noProof/>
            <w:webHidden/>
          </w:rPr>
          <w:fldChar w:fldCharType="begin"/>
        </w:r>
        <w:r w:rsidR="00FA7AFB">
          <w:rPr>
            <w:noProof/>
            <w:webHidden/>
          </w:rPr>
          <w:instrText xml:space="preserve"> PAGEREF _Toc513213178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17BE854C" w14:textId="7F20BAF2"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79" w:history="1">
        <w:r w:rsidR="00FA7AFB" w:rsidRPr="004A4B01">
          <w:rPr>
            <w:rStyle w:val="Hyperlink"/>
            <w:noProof/>
          </w:rPr>
          <w:t>3.11.19 redactionToken property</w:t>
        </w:r>
        <w:r w:rsidR="00FA7AFB">
          <w:rPr>
            <w:noProof/>
            <w:webHidden/>
          </w:rPr>
          <w:tab/>
        </w:r>
        <w:r w:rsidR="00FA7AFB">
          <w:rPr>
            <w:noProof/>
            <w:webHidden/>
          </w:rPr>
          <w:fldChar w:fldCharType="begin"/>
        </w:r>
        <w:r w:rsidR="00FA7AFB">
          <w:rPr>
            <w:noProof/>
            <w:webHidden/>
          </w:rPr>
          <w:instrText xml:space="preserve"> PAGEREF _Toc513213179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030C65D7" w14:textId="4A34E3DC"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80" w:history="1">
        <w:r w:rsidR="00FA7AFB" w:rsidRPr="004A4B01">
          <w:rPr>
            <w:rStyle w:val="Hyperlink"/>
            <w:noProof/>
          </w:rPr>
          <w:t>3.11.20 properties property</w:t>
        </w:r>
        <w:r w:rsidR="00FA7AFB">
          <w:rPr>
            <w:noProof/>
            <w:webHidden/>
          </w:rPr>
          <w:tab/>
        </w:r>
        <w:r w:rsidR="00FA7AFB">
          <w:rPr>
            <w:noProof/>
            <w:webHidden/>
          </w:rPr>
          <w:fldChar w:fldCharType="begin"/>
        </w:r>
        <w:r w:rsidR="00FA7AFB">
          <w:rPr>
            <w:noProof/>
            <w:webHidden/>
          </w:rPr>
          <w:instrText xml:space="preserve"> PAGEREF _Toc513213180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DABA98C" w14:textId="15340708"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181" w:history="1">
        <w:r w:rsidR="00FA7AFB" w:rsidRPr="004A4B01">
          <w:rPr>
            <w:rStyle w:val="Hyperlink"/>
            <w:noProof/>
          </w:rPr>
          <w:t>3.12 tool object</w:t>
        </w:r>
        <w:r w:rsidR="00FA7AFB">
          <w:rPr>
            <w:noProof/>
            <w:webHidden/>
          </w:rPr>
          <w:tab/>
        </w:r>
        <w:r w:rsidR="00FA7AFB">
          <w:rPr>
            <w:noProof/>
            <w:webHidden/>
          </w:rPr>
          <w:fldChar w:fldCharType="begin"/>
        </w:r>
        <w:r w:rsidR="00FA7AFB">
          <w:rPr>
            <w:noProof/>
            <w:webHidden/>
          </w:rPr>
          <w:instrText xml:space="preserve"> PAGEREF _Toc513213181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D941B6F" w14:textId="0EEBAEED"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82" w:history="1">
        <w:r w:rsidR="00FA7AFB" w:rsidRPr="004A4B01">
          <w:rPr>
            <w:rStyle w:val="Hyperlink"/>
            <w:noProof/>
          </w:rPr>
          <w:t>3.12.1 General</w:t>
        </w:r>
        <w:r w:rsidR="00FA7AFB">
          <w:rPr>
            <w:noProof/>
            <w:webHidden/>
          </w:rPr>
          <w:tab/>
        </w:r>
        <w:r w:rsidR="00FA7AFB">
          <w:rPr>
            <w:noProof/>
            <w:webHidden/>
          </w:rPr>
          <w:fldChar w:fldCharType="begin"/>
        </w:r>
        <w:r w:rsidR="00FA7AFB">
          <w:rPr>
            <w:noProof/>
            <w:webHidden/>
          </w:rPr>
          <w:instrText xml:space="preserve"> PAGEREF _Toc513213182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5ED24F4" w14:textId="79DE0CBD"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83" w:history="1">
        <w:r w:rsidR="00FA7AFB" w:rsidRPr="004A4B01">
          <w:rPr>
            <w:rStyle w:val="Hyperlink"/>
            <w:noProof/>
          </w:rPr>
          <w:t>3.12.2 name property</w:t>
        </w:r>
        <w:r w:rsidR="00FA7AFB">
          <w:rPr>
            <w:noProof/>
            <w:webHidden/>
          </w:rPr>
          <w:tab/>
        </w:r>
        <w:r w:rsidR="00FA7AFB">
          <w:rPr>
            <w:noProof/>
            <w:webHidden/>
          </w:rPr>
          <w:fldChar w:fldCharType="begin"/>
        </w:r>
        <w:r w:rsidR="00FA7AFB">
          <w:rPr>
            <w:noProof/>
            <w:webHidden/>
          </w:rPr>
          <w:instrText xml:space="preserve"> PAGEREF _Toc513213183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75AF5DE2" w14:textId="5A3DD9E2"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84" w:history="1">
        <w:r w:rsidR="00FA7AFB" w:rsidRPr="004A4B01">
          <w:rPr>
            <w:rStyle w:val="Hyperlink"/>
            <w:noProof/>
          </w:rPr>
          <w:t>3.12.3 fullName property</w:t>
        </w:r>
        <w:r w:rsidR="00FA7AFB">
          <w:rPr>
            <w:noProof/>
            <w:webHidden/>
          </w:rPr>
          <w:tab/>
        </w:r>
        <w:r w:rsidR="00FA7AFB">
          <w:rPr>
            <w:noProof/>
            <w:webHidden/>
          </w:rPr>
          <w:fldChar w:fldCharType="begin"/>
        </w:r>
        <w:r w:rsidR="00FA7AFB">
          <w:rPr>
            <w:noProof/>
            <w:webHidden/>
          </w:rPr>
          <w:instrText xml:space="preserve"> PAGEREF _Toc513213184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63B19E9C" w14:textId="07F82696"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85" w:history="1">
        <w:r w:rsidR="00FA7AFB" w:rsidRPr="004A4B01">
          <w:rPr>
            <w:rStyle w:val="Hyperlink"/>
            <w:noProof/>
          </w:rPr>
          <w:t>3.12.4 semanticVersion property</w:t>
        </w:r>
        <w:r w:rsidR="00FA7AFB">
          <w:rPr>
            <w:noProof/>
            <w:webHidden/>
          </w:rPr>
          <w:tab/>
        </w:r>
        <w:r w:rsidR="00FA7AFB">
          <w:rPr>
            <w:noProof/>
            <w:webHidden/>
          </w:rPr>
          <w:fldChar w:fldCharType="begin"/>
        </w:r>
        <w:r w:rsidR="00FA7AFB">
          <w:rPr>
            <w:noProof/>
            <w:webHidden/>
          </w:rPr>
          <w:instrText xml:space="preserve"> PAGEREF _Toc513213185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301EBC16" w14:textId="365B6636"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86" w:history="1">
        <w:r w:rsidR="00FA7AFB" w:rsidRPr="004A4B01">
          <w:rPr>
            <w:rStyle w:val="Hyperlink"/>
            <w:noProof/>
          </w:rPr>
          <w:t>3.12.5 version property</w:t>
        </w:r>
        <w:r w:rsidR="00FA7AFB">
          <w:rPr>
            <w:noProof/>
            <w:webHidden/>
          </w:rPr>
          <w:tab/>
        </w:r>
        <w:r w:rsidR="00FA7AFB">
          <w:rPr>
            <w:noProof/>
            <w:webHidden/>
          </w:rPr>
          <w:fldChar w:fldCharType="begin"/>
        </w:r>
        <w:r w:rsidR="00FA7AFB">
          <w:rPr>
            <w:noProof/>
            <w:webHidden/>
          </w:rPr>
          <w:instrText xml:space="preserve"> PAGEREF _Toc513213186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262263AC" w14:textId="509EB29B"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87" w:history="1">
        <w:r w:rsidR="00FA7AFB" w:rsidRPr="004A4B01">
          <w:rPr>
            <w:rStyle w:val="Hyperlink"/>
            <w:noProof/>
          </w:rPr>
          <w:t>3.12.6 fileVersion property</w:t>
        </w:r>
        <w:r w:rsidR="00FA7AFB">
          <w:rPr>
            <w:noProof/>
            <w:webHidden/>
          </w:rPr>
          <w:tab/>
        </w:r>
        <w:r w:rsidR="00FA7AFB">
          <w:rPr>
            <w:noProof/>
            <w:webHidden/>
          </w:rPr>
          <w:fldChar w:fldCharType="begin"/>
        </w:r>
        <w:r w:rsidR="00FA7AFB">
          <w:rPr>
            <w:noProof/>
            <w:webHidden/>
          </w:rPr>
          <w:instrText xml:space="preserve"> PAGEREF _Toc513213187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1056827F" w14:textId="1E83B6C0"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88" w:history="1">
        <w:r w:rsidR="00FA7AFB" w:rsidRPr="004A4B01">
          <w:rPr>
            <w:rStyle w:val="Hyperlink"/>
            <w:noProof/>
          </w:rPr>
          <w:t>3.12.7 language property</w:t>
        </w:r>
        <w:r w:rsidR="00FA7AFB">
          <w:rPr>
            <w:noProof/>
            <w:webHidden/>
          </w:rPr>
          <w:tab/>
        </w:r>
        <w:r w:rsidR="00FA7AFB">
          <w:rPr>
            <w:noProof/>
            <w:webHidden/>
          </w:rPr>
          <w:fldChar w:fldCharType="begin"/>
        </w:r>
        <w:r w:rsidR="00FA7AFB">
          <w:rPr>
            <w:noProof/>
            <w:webHidden/>
          </w:rPr>
          <w:instrText xml:space="preserve"> PAGEREF _Toc513213188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61D900C6" w14:textId="5722CB83"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89" w:history="1">
        <w:r w:rsidR="00FA7AFB" w:rsidRPr="004A4B01">
          <w:rPr>
            <w:rStyle w:val="Hyperlink"/>
            <w:noProof/>
          </w:rPr>
          <w:t>3.12.8 resourceLocation property</w:t>
        </w:r>
        <w:r w:rsidR="00FA7AFB">
          <w:rPr>
            <w:noProof/>
            <w:webHidden/>
          </w:rPr>
          <w:tab/>
        </w:r>
        <w:r w:rsidR="00FA7AFB">
          <w:rPr>
            <w:noProof/>
            <w:webHidden/>
          </w:rPr>
          <w:fldChar w:fldCharType="begin"/>
        </w:r>
        <w:r w:rsidR="00FA7AFB">
          <w:rPr>
            <w:noProof/>
            <w:webHidden/>
          </w:rPr>
          <w:instrText xml:space="preserve"> PAGEREF _Toc513213189 \h </w:instrText>
        </w:r>
        <w:r w:rsidR="00FA7AFB">
          <w:rPr>
            <w:noProof/>
            <w:webHidden/>
          </w:rPr>
        </w:r>
        <w:r w:rsidR="00FA7AFB">
          <w:rPr>
            <w:noProof/>
            <w:webHidden/>
          </w:rPr>
          <w:fldChar w:fldCharType="separate"/>
        </w:r>
        <w:r w:rsidR="00FA7AFB">
          <w:rPr>
            <w:noProof/>
            <w:webHidden/>
          </w:rPr>
          <w:t>47</w:t>
        </w:r>
        <w:r w:rsidR="00FA7AFB">
          <w:rPr>
            <w:noProof/>
            <w:webHidden/>
          </w:rPr>
          <w:fldChar w:fldCharType="end"/>
        </w:r>
      </w:hyperlink>
    </w:p>
    <w:p w14:paraId="5CFFA670" w14:textId="4379729A"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90" w:history="1">
        <w:r w:rsidR="00FA7AFB" w:rsidRPr="004A4B01">
          <w:rPr>
            <w:rStyle w:val="Hyperlink"/>
            <w:noProof/>
          </w:rPr>
          <w:t>3.12.9 sarifLoggerVersion property</w:t>
        </w:r>
        <w:r w:rsidR="00FA7AFB">
          <w:rPr>
            <w:noProof/>
            <w:webHidden/>
          </w:rPr>
          <w:tab/>
        </w:r>
        <w:r w:rsidR="00FA7AFB">
          <w:rPr>
            <w:noProof/>
            <w:webHidden/>
          </w:rPr>
          <w:fldChar w:fldCharType="begin"/>
        </w:r>
        <w:r w:rsidR="00FA7AFB">
          <w:rPr>
            <w:noProof/>
            <w:webHidden/>
          </w:rPr>
          <w:instrText xml:space="preserve"> PAGEREF _Toc513213190 \h </w:instrText>
        </w:r>
        <w:r w:rsidR="00FA7AFB">
          <w:rPr>
            <w:noProof/>
            <w:webHidden/>
          </w:rPr>
        </w:r>
        <w:r w:rsidR="00FA7AFB">
          <w:rPr>
            <w:noProof/>
            <w:webHidden/>
          </w:rPr>
          <w:fldChar w:fldCharType="separate"/>
        </w:r>
        <w:r w:rsidR="00FA7AFB">
          <w:rPr>
            <w:noProof/>
            <w:webHidden/>
          </w:rPr>
          <w:t>47</w:t>
        </w:r>
        <w:r w:rsidR="00FA7AFB">
          <w:rPr>
            <w:noProof/>
            <w:webHidden/>
          </w:rPr>
          <w:fldChar w:fldCharType="end"/>
        </w:r>
      </w:hyperlink>
    </w:p>
    <w:p w14:paraId="56A0EFDA" w14:textId="05D9DE54"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91" w:history="1">
        <w:r w:rsidR="00FA7AFB" w:rsidRPr="004A4B01">
          <w:rPr>
            <w:rStyle w:val="Hyperlink"/>
            <w:noProof/>
          </w:rPr>
          <w:t>3.12.10 properties property</w:t>
        </w:r>
        <w:r w:rsidR="00FA7AFB">
          <w:rPr>
            <w:noProof/>
            <w:webHidden/>
          </w:rPr>
          <w:tab/>
        </w:r>
        <w:r w:rsidR="00FA7AFB">
          <w:rPr>
            <w:noProof/>
            <w:webHidden/>
          </w:rPr>
          <w:fldChar w:fldCharType="begin"/>
        </w:r>
        <w:r w:rsidR="00FA7AFB">
          <w:rPr>
            <w:noProof/>
            <w:webHidden/>
          </w:rPr>
          <w:instrText xml:space="preserve"> PAGEREF _Toc513213191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771E5DE0" w14:textId="07D29C2F"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192" w:history="1">
        <w:r w:rsidR="00FA7AFB" w:rsidRPr="004A4B01">
          <w:rPr>
            <w:rStyle w:val="Hyperlink"/>
            <w:noProof/>
          </w:rPr>
          <w:t>3.13 invocation object</w:t>
        </w:r>
        <w:r w:rsidR="00FA7AFB">
          <w:rPr>
            <w:noProof/>
            <w:webHidden/>
          </w:rPr>
          <w:tab/>
        </w:r>
        <w:r w:rsidR="00FA7AFB">
          <w:rPr>
            <w:noProof/>
            <w:webHidden/>
          </w:rPr>
          <w:fldChar w:fldCharType="begin"/>
        </w:r>
        <w:r w:rsidR="00FA7AFB">
          <w:rPr>
            <w:noProof/>
            <w:webHidden/>
          </w:rPr>
          <w:instrText xml:space="preserve"> PAGEREF _Toc513213192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630458DA" w14:textId="04E8FE19"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93" w:history="1">
        <w:r w:rsidR="00FA7AFB" w:rsidRPr="004A4B01">
          <w:rPr>
            <w:rStyle w:val="Hyperlink"/>
            <w:noProof/>
          </w:rPr>
          <w:t>3.13.1 General</w:t>
        </w:r>
        <w:r w:rsidR="00FA7AFB">
          <w:rPr>
            <w:noProof/>
            <w:webHidden/>
          </w:rPr>
          <w:tab/>
        </w:r>
        <w:r w:rsidR="00FA7AFB">
          <w:rPr>
            <w:noProof/>
            <w:webHidden/>
          </w:rPr>
          <w:fldChar w:fldCharType="begin"/>
        </w:r>
        <w:r w:rsidR="00FA7AFB">
          <w:rPr>
            <w:noProof/>
            <w:webHidden/>
          </w:rPr>
          <w:instrText xml:space="preserve"> PAGEREF _Toc513213193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38D1946A" w14:textId="14124B85"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94" w:history="1">
        <w:r w:rsidR="00FA7AFB" w:rsidRPr="004A4B01">
          <w:rPr>
            <w:rStyle w:val="Hyperlink"/>
            <w:noProof/>
          </w:rPr>
          <w:t>3.13.2 commandLine property</w:t>
        </w:r>
        <w:r w:rsidR="00FA7AFB">
          <w:rPr>
            <w:noProof/>
            <w:webHidden/>
          </w:rPr>
          <w:tab/>
        </w:r>
        <w:r w:rsidR="00FA7AFB">
          <w:rPr>
            <w:noProof/>
            <w:webHidden/>
          </w:rPr>
          <w:fldChar w:fldCharType="begin"/>
        </w:r>
        <w:r w:rsidR="00FA7AFB">
          <w:rPr>
            <w:noProof/>
            <w:webHidden/>
          </w:rPr>
          <w:instrText xml:space="preserve"> PAGEREF _Toc513213194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5B376B97" w14:textId="6D044597"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95" w:history="1">
        <w:r w:rsidR="00FA7AFB" w:rsidRPr="004A4B01">
          <w:rPr>
            <w:rStyle w:val="Hyperlink"/>
            <w:noProof/>
          </w:rPr>
          <w:t>3.13.3 arguments property</w:t>
        </w:r>
        <w:r w:rsidR="00FA7AFB">
          <w:rPr>
            <w:noProof/>
            <w:webHidden/>
          </w:rPr>
          <w:tab/>
        </w:r>
        <w:r w:rsidR="00FA7AFB">
          <w:rPr>
            <w:noProof/>
            <w:webHidden/>
          </w:rPr>
          <w:fldChar w:fldCharType="begin"/>
        </w:r>
        <w:r w:rsidR="00FA7AFB">
          <w:rPr>
            <w:noProof/>
            <w:webHidden/>
          </w:rPr>
          <w:instrText xml:space="preserve"> PAGEREF _Toc513213195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78276BD3" w14:textId="5BCD533B"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96" w:history="1">
        <w:r w:rsidR="00FA7AFB" w:rsidRPr="004A4B01">
          <w:rPr>
            <w:rStyle w:val="Hyperlink"/>
            <w:noProof/>
          </w:rPr>
          <w:t>3.13.4 responseFiles property</w:t>
        </w:r>
        <w:r w:rsidR="00FA7AFB">
          <w:rPr>
            <w:noProof/>
            <w:webHidden/>
          </w:rPr>
          <w:tab/>
        </w:r>
        <w:r w:rsidR="00FA7AFB">
          <w:rPr>
            <w:noProof/>
            <w:webHidden/>
          </w:rPr>
          <w:fldChar w:fldCharType="begin"/>
        </w:r>
        <w:r w:rsidR="00FA7AFB">
          <w:rPr>
            <w:noProof/>
            <w:webHidden/>
          </w:rPr>
          <w:instrText xml:space="preserve"> PAGEREF _Toc513213196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B60740B" w14:textId="0E7CA99F"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97" w:history="1">
        <w:r w:rsidR="00FA7AFB" w:rsidRPr="004A4B01">
          <w:rPr>
            <w:rStyle w:val="Hyperlink"/>
            <w:noProof/>
          </w:rPr>
          <w:t>3.13.5 attachments property</w:t>
        </w:r>
        <w:r w:rsidR="00FA7AFB">
          <w:rPr>
            <w:noProof/>
            <w:webHidden/>
          </w:rPr>
          <w:tab/>
        </w:r>
        <w:r w:rsidR="00FA7AFB">
          <w:rPr>
            <w:noProof/>
            <w:webHidden/>
          </w:rPr>
          <w:fldChar w:fldCharType="begin"/>
        </w:r>
        <w:r w:rsidR="00FA7AFB">
          <w:rPr>
            <w:noProof/>
            <w:webHidden/>
          </w:rPr>
          <w:instrText xml:space="preserve"> PAGEREF _Toc513213197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5E507D2C" w14:textId="72B15A05"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98" w:history="1">
        <w:r w:rsidR="00FA7AFB" w:rsidRPr="004A4B01">
          <w:rPr>
            <w:rStyle w:val="Hyperlink"/>
            <w:noProof/>
          </w:rPr>
          <w:t>3.13.6 startTime property</w:t>
        </w:r>
        <w:r w:rsidR="00FA7AFB">
          <w:rPr>
            <w:noProof/>
            <w:webHidden/>
          </w:rPr>
          <w:tab/>
        </w:r>
        <w:r w:rsidR="00FA7AFB">
          <w:rPr>
            <w:noProof/>
            <w:webHidden/>
          </w:rPr>
          <w:fldChar w:fldCharType="begin"/>
        </w:r>
        <w:r w:rsidR="00FA7AFB">
          <w:rPr>
            <w:noProof/>
            <w:webHidden/>
          </w:rPr>
          <w:instrText xml:space="preserve"> PAGEREF _Toc513213198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50DEDD25" w14:textId="065554F8"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199" w:history="1">
        <w:r w:rsidR="00FA7AFB" w:rsidRPr="004A4B01">
          <w:rPr>
            <w:rStyle w:val="Hyperlink"/>
            <w:noProof/>
          </w:rPr>
          <w:t>3.13.7 endTime property</w:t>
        </w:r>
        <w:r w:rsidR="00FA7AFB">
          <w:rPr>
            <w:noProof/>
            <w:webHidden/>
          </w:rPr>
          <w:tab/>
        </w:r>
        <w:r w:rsidR="00FA7AFB">
          <w:rPr>
            <w:noProof/>
            <w:webHidden/>
          </w:rPr>
          <w:fldChar w:fldCharType="begin"/>
        </w:r>
        <w:r w:rsidR="00FA7AFB">
          <w:rPr>
            <w:noProof/>
            <w:webHidden/>
          </w:rPr>
          <w:instrText xml:space="preserve"> PAGEREF _Toc513213199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0D6BE51" w14:textId="2E1EB4E5"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00" w:history="1">
        <w:r w:rsidR="00FA7AFB" w:rsidRPr="004A4B01">
          <w:rPr>
            <w:rStyle w:val="Hyperlink"/>
            <w:noProof/>
          </w:rPr>
          <w:t>3.13.8 exitCode property</w:t>
        </w:r>
        <w:r w:rsidR="00FA7AFB">
          <w:rPr>
            <w:noProof/>
            <w:webHidden/>
          </w:rPr>
          <w:tab/>
        </w:r>
        <w:r w:rsidR="00FA7AFB">
          <w:rPr>
            <w:noProof/>
            <w:webHidden/>
          </w:rPr>
          <w:fldChar w:fldCharType="begin"/>
        </w:r>
        <w:r w:rsidR="00FA7AFB">
          <w:rPr>
            <w:noProof/>
            <w:webHidden/>
          </w:rPr>
          <w:instrText xml:space="preserve"> PAGEREF _Toc513213200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94FF628" w14:textId="2BCE12DB"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01" w:history="1">
        <w:r w:rsidR="00FA7AFB" w:rsidRPr="004A4B01">
          <w:rPr>
            <w:rStyle w:val="Hyperlink"/>
            <w:noProof/>
          </w:rPr>
          <w:t>3.13.9 exitCodeDescription property</w:t>
        </w:r>
        <w:r w:rsidR="00FA7AFB">
          <w:rPr>
            <w:noProof/>
            <w:webHidden/>
          </w:rPr>
          <w:tab/>
        </w:r>
        <w:r w:rsidR="00FA7AFB">
          <w:rPr>
            <w:noProof/>
            <w:webHidden/>
          </w:rPr>
          <w:fldChar w:fldCharType="begin"/>
        </w:r>
        <w:r w:rsidR="00FA7AFB">
          <w:rPr>
            <w:noProof/>
            <w:webHidden/>
          </w:rPr>
          <w:instrText xml:space="preserve"> PAGEREF _Toc513213201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2BA31002" w14:textId="2DB7D4A1"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02" w:history="1">
        <w:r w:rsidR="00FA7AFB" w:rsidRPr="004A4B01">
          <w:rPr>
            <w:rStyle w:val="Hyperlink"/>
            <w:noProof/>
          </w:rPr>
          <w:t>3.13.10 exitSignalName property</w:t>
        </w:r>
        <w:r w:rsidR="00FA7AFB">
          <w:rPr>
            <w:noProof/>
            <w:webHidden/>
          </w:rPr>
          <w:tab/>
        </w:r>
        <w:r w:rsidR="00FA7AFB">
          <w:rPr>
            <w:noProof/>
            <w:webHidden/>
          </w:rPr>
          <w:fldChar w:fldCharType="begin"/>
        </w:r>
        <w:r w:rsidR="00FA7AFB">
          <w:rPr>
            <w:noProof/>
            <w:webHidden/>
          </w:rPr>
          <w:instrText xml:space="preserve"> PAGEREF _Toc513213202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29A9EE66" w14:textId="393DB8F6"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03" w:history="1">
        <w:r w:rsidR="00FA7AFB" w:rsidRPr="004A4B01">
          <w:rPr>
            <w:rStyle w:val="Hyperlink"/>
            <w:noProof/>
          </w:rPr>
          <w:t>3.13.11 exitSignalNumber property</w:t>
        </w:r>
        <w:r w:rsidR="00FA7AFB">
          <w:rPr>
            <w:noProof/>
            <w:webHidden/>
          </w:rPr>
          <w:tab/>
        </w:r>
        <w:r w:rsidR="00FA7AFB">
          <w:rPr>
            <w:noProof/>
            <w:webHidden/>
          </w:rPr>
          <w:fldChar w:fldCharType="begin"/>
        </w:r>
        <w:r w:rsidR="00FA7AFB">
          <w:rPr>
            <w:noProof/>
            <w:webHidden/>
          </w:rPr>
          <w:instrText xml:space="preserve"> PAGEREF _Toc513213203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772B9871" w14:textId="26A086FE"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04" w:history="1">
        <w:r w:rsidR="00FA7AFB" w:rsidRPr="004A4B01">
          <w:rPr>
            <w:rStyle w:val="Hyperlink"/>
            <w:noProof/>
          </w:rPr>
          <w:t>3.13.12 processStartFailureMessage property</w:t>
        </w:r>
        <w:r w:rsidR="00FA7AFB">
          <w:rPr>
            <w:noProof/>
            <w:webHidden/>
          </w:rPr>
          <w:tab/>
        </w:r>
        <w:r w:rsidR="00FA7AFB">
          <w:rPr>
            <w:noProof/>
            <w:webHidden/>
          </w:rPr>
          <w:fldChar w:fldCharType="begin"/>
        </w:r>
        <w:r w:rsidR="00FA7AFB">
          <w:rPr>
            <w:noProof/>
            <w:webHidden/>
          </w:rPr>
          <w:instrText xml:space="preserve"> PAGEREF _Toc513213204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5E841BA3" w14:textId="3B1E9EC9"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05" w:history="1">
        <w:r w:rsidR="00FA7AFB" w:rsidRPr="004A4B01">
          <w:rPr>
            <w:rStyle w:val="Hyperlink"/>
            <w:noProof/>
          </w:rPr>
          <w:t>3.13.13 toolExecutionSuccessful property</w:t>
        </w:r>
        <w:r w:rsidR="00FA7AFB">
          <w:rPr>
            <w:noProof/>
            <w:webHidden/>
          </w:rPr>
          <w:tab/>
        </w:r>
        <w:r w:rsidR="00FA7AFB">
          <w:rPr>
            <w:noProof/>
            <w:webHidden/>
          </w:rPr>
          <w:fldChar w:fldCharType="begin"/>
        </w:r>
        <w:r w:rsidR="00FA7AFB">
          <w:rPr>
            <w:noProof/>
            <w:webHidden/>
          </w:rPr>
          <w:instrText xml:space="preserve"> PAGEREF _Toc513213205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0D252E56" w14:textId="3032CE10"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06" w:history="1">
        <w:r w:rsidR="00FA7AFB" w:rsidRPr="004A4B01">
          <w:rPr>
            <w:rStyle w:val="Hyperlink"/>
            <w:noProof/>
          </w:rPr>
          <w:t>3.13.14 machine property</w:t>
        </w:r>
        <w:r w:rsidR="00FA7AFB">
          <w:rPr>
            <w:noProof/>
            <w:webHidden/>
          </w:rPr>
          <w:tab/>
        </w:r>
        <w:r w:rsidR="00FA7AFB">
          <w:rPr>
            <w:noProof/>
            <w:webHidden/>
          </w:rPr>
          <w:fldChar w:fldCharType="begin"/>
        </w:r>
        <w:r w:rsidR="00FA7AFB">
          <w:rPr>
            <w:noProof/>
            <w:webHidden/>
          </w:rPr>
          <w:instrText xml:space="preserve"> PAGEREF _Toc513213206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666F3EDB" w14:textId="14BA6068"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07" w:history="1">
        <w:r w:rsidR="00FA7AFB" w:rsidRPr="004A4B01">
          <w:rPr>
            <w:rStyle w:val="Hyperlink"/>
            <w:noProof/>
          </w:rPr>
          <w:t>3.13.15 account property</w:t>
        </w:r>
        <w:r w:rsidR="00FA7AFB">
          <w:rPr>
            <w:noProof/>
            <w:webHidden/>
          </w:rPr>
          <w:tab/>
        </w:r>
        <w:r w:rsidR="00FA7AFB">
          <w:rPr>
            <w:noProof/>
            <w:webHidden/>
          </w:rPr>
          <w:fldChar w:fldCharType="begin"/>
        </w:r>
        <w:r w:rsidR="00FA7AFB">
          <w:rPr>
            <w:noProof/>
            <w:webHidden/>
          </w:rPr>
          <w:instrText xml:space="preserve"> PAGEREF _Toc513213207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54CB3871" w14:textId="29E821E4"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08" w:history="1">
        <w:r w:rsidR="00FA7AFB" w:rsidRPr="004A4B01">
          <w:rPr>
            <w:rStyle w:val="Hyperlink"/>
            <w:noProof/>
          </w:rPr>
          <w:t>3.13.16 processId property</w:t>
        </w:r>
        <w:r w:rsidR="00FA7AFB">
          <w:rPr>
            <w:noProof/>
            <w:webHidden/>
          </w:rPr>
          <w:tab/>
        </w:r>
        <w:r w:rsidR="00FA7AFB">
          <w:rPr>
            <w:noProof/>
            <w:webHidden/>
          </w:rPr>
          <w:fldChar w:fldCharType="begin"/>
        </w:r>
        <w:r w:rsidR="00FA7AFB">
          <w:rPr>
            <w:noProof/>
            <w:webHidden/>
          </w:rPr>
          <w:instrText xml:space="preserve"> PAGEREF _Toc513213208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13411B93" w14:textId="02BEAD27"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09" w:history="1">
        <w:r w:rsidR="00FA7AFB" w:rsidRPr="004A4B01">
          <w:rPr>
            <w:rStyle w:val="Hyperlink"/>
            <w:noProof/>
          </w:rPr>
          <w:t>3.13.17 executableLocation property</w:t>
        </w:r>
        <w:r w:rsidR="00FA7AFB">
          <w:rPr>
            <w:noProof/>
            <w:webHidden/>
          </w:rPr>
          <w:tab/>
        </w:r>
        <w:r w:rsidR="00FA7AFB">
          <w:rPr>
            <w:noProof/>
            <w:webHidden/>
          </w:rPr>
          <w:fldChar w:fldCharType="begin"/>
        </w:r>
        <w:r w:rsidR="00FA7AFB">
          <w:rPr>
            <w:noProof/>
            <w:webHidden/>
          </w:rPr>
          <w:instrText xml:space="preserve"> PAGEREF _Toc513213209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43CB85AF" w14:textId="36B6A80F"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10" w:history="1">
        <w:r w:rsidR="00FA7AFB" w:rsidRPr="004A4B01">
          <w:rPr>
            <w:rStyle w:val="Hyperlink"/>
            <w:noProof/>
          </w:rPr>
          <w:t>3.13.18 workingDirectory property</w:t>
        </w:r>
        <w:r w:rsidR="00FA7AFB">
          <w:rPr>
            <w:noProof/>
            <w:webHidden/>
          </w:rPr>
          <w:tab/>
        </w:r>
        <w:r w:rsidR="00FA7AFB">
          <w:rPr>
            <w:noProof/>
            <w:webHidden/>
          </w:rPr>
          <w:fldChar w:fldCharType="begin"/>
        </w:r>
        <w:r w:rsidR="00FA7AFB">
          <w:rPr>
            <w:noProof/>
            <w:webHidden/>
          </w:rPr>
          <w:instrText xml:space="preserve"> PAGEREF _Toc513213210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71D455A6" w14:textId="2E91BF80"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11" w:history="1">
        <w:r w:rsidR="00FA7AFB" w:rsidRPr="004A4B01">
          <w:rPr>
            <w:rStyle w:val="Hyperlink"/>
            <w:noProof/>
          </w:rPr>
          <w:t>3.13.19 environmentVariables property</w:t>
        </w:r>
        <w:r w:rsidR="00FA7AFB">
          <w:rPr>
            <w:noProof/>
            <w:webHidden/>
          </w:rPr>
          <w:tab/>
        </w:r>
        <w:r w:rsidR="00FA7AFB">
          <w:rPr>
            <w:noProof/>
            <w:webHidden/>
          </w:rPr>
          <w:fldChar w:fldCharType="begin"/>
        </w:r>
        <w:r w:rsidR="00FA7AFB">
          <w:rPr>
            <w:noProof/>
            <w:webHidden/>
          </w:rPr>
          <w:instrText xml:space="preserve"> PAGEREF _Toc513213211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79E6C1A7" w14:textId="3A804F73"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12" w:history="1">
        <w:r w:rsidR="00FA7AFB" w:rsidRPr="004A4B01">
          <w:rPr>
            <w:rStyle w:val="Hyperlink"/>
            <w:noProof/>
          </w:rPr>
          <w:t>3.13.20 toolNotifications property</w:t>
        </w:r>
        <w:r w:rsidR="00FA7AFB">
          <w:rPr>
            <w:noProof/>
            <w:webHidden/>
          </w:rPr>
          <w:tab/>
        </w:r>
        <w:r w:rsidR="00FA7AFB">
          <w:rPr>
            <w:noProof/>
            <w:webHidden/>
          </w:rPr>
          <w:fldChar w:fldCharType="begin"/>
        </w:r>
        <w:r w:rsidR="00FA7AFB">
          <w:rPr>
            <w:noProof/>
            <w:webHidden/>
          </w:rPr>
          <w:instrText xml:space="preserve"> PAGEREF _Toc513213212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24A029B7" w14:textId="2A4DEA03"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13" w:history="1">
        <w:r w:rsidR="00FA7AFB" w:rsidRPr="004A4B01">
          <w:rPr>
            <w:rStyle w:val="Hyperlink"/>
            <w:noProof/>
          </w:rPr>
          <w:t>3.13.21 configurationNotifications property</w:t>
        </w:r>
        <w:r w:rsidR="00FA7AFB">
          <w:rPr>
            <w:noProof/>
            <w:webHidden/>
          </w:rPr>
          <w:tab/>
        </w:r>
        <w:r w:rsidR="00FA7AFB">
          <w:rPr>
            <w:noProof/>
            <w:webHidden/>
          </w:rPr>
          <w:fldChar w:fldCharType="begin"/>
        </w:r>
        <w:r w:rsidR="00FA7AFB">
          <w:rPr>
            <w:noProof/>
            <w:webHidden/>
          </w:rPr>
          <w:instrText xml:space="preserve"> PAGEREF _Toc513213213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2F6D29AC" w14:textId="5DB7ED33"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14" w:history="1">
        <w:r w:rsidR="00FA7AFB" w:rsidRPr="004A4B01">
          <w:rPr>
            <w:rStyle w:val="Hyperlink"/>
            <w:noProof/>
          </w:rPr>
          <w:t>3.13.22 stdin, stdout, stderr, and stdoutStderr properties</w:t>
        </w:r>
        <w:r w:rsidR="00FA7AFB">
          <w:rPr>
            <w:noProof/>
            <w:webHidden/>
          </w:rPr>
          <w:tab/>
        </w:r>
        <w:r w:rsidR="00FA7AFB">
          <w:rPr>
            <w:noProof/>
            <w:webHidden/>
          </w:rPr>
          <w:fldChar w:fldCharType="begin"/>
        </w:r>
        <w:r w:rsidR="00FA7AFB">
          <w:rPr>
            <w:noProof/>
            <w:webHidden/>
          </w:rPr>
          <w:instrText xml:space="preserve"> PAGEREF _Toc513213214 \h </w:instrText>
        </w:r>
        <w:r w:rsidR="00FA7AFB">
          <w:rPr>
            <w:noProof/>
            <w:webHidden/>
          </w:rPr>
        </w:r>
        <w:r w:rsidR="00FA7AFB">
          <w:rPr>
            <w:noProof/>
            <w:webHidden/>
          </w:rPr>
          <w:fldChar w:fldCharType="separate"/>
        </w:r>
        <w:r w:rsidR="00FA7AFB">
          <w:rPr>
            <w:noProof/>
            <w:webHidden/>
          </w:rPr>
          <w:t>53</w:t>
        </w:r>
        <w:r w:rsidR="00FA7AFB">
          <w:rPr>
            <w:noProof/>
            <w:webHidden/>
          </w:rPr>
          <w:fldChar w:fldCharType="end"/>
        </w:r>
      </w:hyperlink>
    </w:p>
    <w:p w14:paraId="09E47D4F" w14:textId="2E5DE6D6"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15" w:history="1">
        <w:r w:rsidR="00FA7AFB" w:rsidRPr="004A4B01">
          <w:rPr>
            <w:rStyle w:val="Hyperlink"/>
            <w:noProof/>
          </w:rPr>
          <w:t>3.13.23 properties property</w:t>
        </w:r>
        <w:r w:rsidR="00FA7AFB">
          <w:rPr>
            <w:noProof/>
            <w:webHidden/>
          </w:rPr>
          <w:tab/>
        </w:r>
        <w:r w:rsidR="00FA7AFB">
          <w:rPr>
            <w:noProof/>
            <w:webHidden/>
          </w:rPr>
          <w:fldChar w:fldCharType="begin"/>
        </w:r>
        <w:r w:rsidR="00FA7AFB">
          <w:rPr>
            <w:noProof/>
            <w:webHidden/>
          </w:rPr>
          <w:instrText xml:space="preserve"> PAGEREF _Toc513213215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1DA800AA" w14:textId="75D166EF"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216" w:history="1">
        <w:r w:rsidR="00FA7AFB" w:rsidRPr="004A4B01">
          <w:rPr>
            <w:rStyle w:val="Hyperlink"/>
            <w:noProof/>
          </w:rPr>
          <w:t>3.14 attachment object</w:t>
        </w:r>
        <w:r w:rsidR="00FA7AFB">
          <w:rPr>
            <w:noProof/>
            <w:webHidden/>
          </w:rPr>
          <w:tab/>
        </w:r>
        <w:r w:rsidR="00FA7AFB">
          <w:rPr>
            <w:noProof/>
            <w:webHidden/>
          </w:rPr>
          <w:fldChar w:fldCharType="begin"/>
        </w:r>
        <w:r w:rsidR="00FA7AFB">
          <w:rPr>
            <w:noProof/>
            <w:webHidden/>
          </w:rPr>
          <w:instrText xml:space="preserve"> PAGEREF _Toc513213216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512E3FBD" w14:textId="712513EA"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17" w:history="1">
        <w:r w:rsidR="00FA7AFB" w:rsidRPr="004A4B01">
          <w:rPr>
            <w:rStyle w:val="Hyperlink"/>
            <w:noProof/>
          </w:rPr>
          <w:t>3.14.1 General</w:t>
        </w:r>
        <w:r w:rsidR="00FA7AFB">
          <w:rPr>
            <w:noProof/>
            <w:webHidden/>
          </w:rPr>
          <w:tab/>
        </w:r>
        <w:r w:rsidR="00FA7AFB">
          <w:rPr>
            <w:noProof/>
            <w:webHidden/>
          </w:rPr>
          <w:fldChar w:fldCharType="begin"/>
        </w:r>
        <w:r w:rsidR="00FA7AFB">
          <w:rPr>
            <w:noProof/>
            <w:webHidden/>
          </w:rPr>
          <w:instrText xml:space="preserve"> PAGEREF _Toc513213217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76502886" w14:textId="507051BC"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18" w:history="1">
        <w:r w:rsidR="00FA7AFB" w:rsidRPr="004A4B01">
          <w:rPr>
            <w:rStyle w:val="Hyperlink"/>
            <w:noProof/>
          </w:rPr>
          <w:t>3.14.2 description property</w:t>
        </w:r>
        <w:r w:rsidR="00FA7AFB">
          <w:rPr>
            <w:noProof/>
            <w:webHidden/>
          </w:rPr>
          <w:tab/>
        </w:r>
        <w:r w:rsidR="00FA7AFB">
          <w:rPr>
            <w:noProof/>
            <w:webHidden/>
          </w:rPr>
          <w:fldChar w:fldCharType="begin"/>
        </w:r>
        <w:r w:rsidR="00FA7AFB">
          <w:rPr>
            <w:noProof/>
            <w:webHidden/>
          </w:rPr>
          <w:instrText xml:space="preserve"> PAGEREF _Toc513213218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7C2F87F9" w14:textId="6288A488"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19" w:history="1">
        <w:r w:rsidR="00FA7AFB" w:rsidRPr="004A4B01">
          <w:rPr>
            <w:rStyle w:val="Hyperlink"/>
            <w:noProof/>
          </w:rPr>
          <w:t>3.14.3 fileLocation property</w:t>
        </w:r>
        <w:r w:rsidR="00FA7AFB">
          <w:rPr>
            <w:noProof/>
            <w:webHidden/>
          </w:rPr>
          <w:tab/>
        </w:r>
        <w:r w:rsidR="00FA7AFB">
          <w:rPr>
            <w:noProof/>
            <w:webHidden/>
          </w:rPr>
          <w:fldChar w:fldCharType="begin"/>
        </w:r>
        <w:r w:rsidR="00FA7AFB">
          <w:rPr>
            <w:noProof/>
            <w:webHidden/>
          </w:rPr>
          <w:instrText xml:space="preserve"> PAGEREF _Toc513213219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6805FDB" w14:textId="17718DE9"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20" w:history="1">
        <w:r w:rsidR="00FA7AFB" w:rsidRPr="004A4B01">
          <w:rPr>
            <w:rStyle w:val="Hyperlink"/>
            <w:noProof/>
          </w:rPr>
          <w:t>3.14.4 regions property</w:t>
        </w:r>
        <w:r w:rsidR="00FA7AFB">
          <w:rPr>
            <w:noProof/>
            <w:webHidden/>
          </w:rPr>
          <w:tab/>
        </w:r>
        <w:r w:rsidR="00FA7AFB">
          <w:rPr>
            <w:noProof/>
            <w:webHidden/>
          </w:rPr>
          <w:fldChar w:fldCharType="begin"/>
        </w:r>
        <w:r w:rsidR="00FA7AFB">
          <w:rPr>
            <w:noProof/>
            <w:webHidden/>
          </w:rPr>
          <w:instrText xml:space="preserve"> PAGEREF _Toc513213220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5EA2CE6" w14:textId="7EB5F722"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21" w:history="1">
        <w:r w:rsidR="00FA7AFB" w:rsidRPr="004A4B01">
          <w:rPr>
            <w:rStyle w:val="Hyperlink"/>
            <w:noProof/>
          </w:rPr>
          <w:t>3.14.5 rectangles property</w:t>
        </w:r>
        <w:r w:rsidR="00FA7AFB">
          <w:rPr>
            <w:noProof/>
            <w:webHidden/>
          </w:rPr>
          <w:tab/>
        </w:r>
        <w:r w:rsidR="00FA7AFB">
          <w:rPr>
            <w:noProof/>
            <w:webHidden/>
          </w:rPr>
          <w:fldChar w:fldCharType="begin"/>
        </w:r>
        <w:r w:rsidR="00FA7AFB">
          <w:rPr>
            <w:noProof/>
            <w:webHidden/>
          </w:rPr>
          <w:instrText xml:space="preserve"> PAGEREF _Toc513213221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3C95350" w14:textId="5CD3E365"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222" w:history="1">
        <w:r w:rsidR="00FA7AFB" w:rsidRPr="004A4B01">
          <w:rPr>
            <w:rStyle w:val="Hyperlink"/>
            <w:noProof/>
          </w:rPr>
          <w:t>3.15 conversion object</w:t>
        </w:r>
        <w:r w:rsidR="00FA7AFB">
          <w:rPr>
            <w:noProof/>
            <w:webHidden/>
          </w:rPr>
          <w:tab/>
        </w:r>
        <w:r w:rsidR="00FA7AFB">
          <w:rPr>
            <w:noProof/>
            <w:webHidden/>
          </w:rPr>
          <w:fldChar w:fldCharType="begin"/>
        </w:r>
        <w:r w:rsidR="00FA7AFB">
          <w:rPr>
            <w:noProof/>
            <w:webHidden/>
          </w:rPr>
          <w:instrText xml:space="preserve"> PAGEREF _Toc513213222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1D8E0326" w14:textId="6BD7B2F4"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23" w:history="1">
        <w:r w:rsidR="00FA7AFB" w:rsidRPr="004A4B01">
          <w:rPr>
            <w:rStyle w:val="Hyperlink"/>
            <w:noProof/>
          </w:rPr>
          <w:t>3.15.1 General</w:t>
        </w:r>
        <w:r w:rsidR="00FA7AFB">
          <w:rPr>
            <w:noProof/>
            <w:webHidden/>
          </w:rPr>
          <w:tab/>
        </w:r>
        <w:r w:rsidR="00FA7AFB">
          <w:rPr>
            <w:noProof/>
            <w:webHidden/>
          </w:rPr>
          <w:fldChar w:fldCharType="begin"/>
        </w:r>
        <w:r w:rsidR="00FA7AFB">
          <w:rPr>
            <w:noProof/>
            <w:webHidden/>
          </w:rPr>
          <w:instrText xml:space="preserve"> PAGEREF _Toc513213223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6C1B8F89" w14:textId="44907359"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24" w:history="1">
        <w:r w:rsidR="00FA7AFB" w:rsidRPr="004A4B01">
          <w:rPr>
            <w:rStyle w:val="Hyperlink"/>
            <w:noProof/>
          </w:rPr>
          <w:t>3.15.2 tool property</w:t>
        </w:r>
        <w:r w:rsidR="00FA7AFB">
          <w:rPr>
            <w:noProof/>
            <w:webHidden/>
          </w:rPr>
          <w:tab/>
        </w:r>
        <w:r w:rsidR="00FA7AFB">
          <w:rPr>
            <w:noProof/>
            <w:webHidden/>
          </w:rPr>
          <w:fldChar w:fldCharType="begin"/>
        </w:r>
        <w:r w:rsidR="00FA7AFB">
          <w:rPr>
            <w:noProof/>
            <w:webHidden/>
          </w:rPr>
          <w:instrText xml:space="preserve"> PAGEREF _Toc513213224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785E6697" w14:textId="03FA54EB"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25" w:history="1">
        <w:r w:rsidR="00FA7AFB" w:rsidRPr="004A4B01">
          <w:rPr>
            <w:rStyle w:val="Hyperlink"/>
            <w:noProof/>
          </w:rPr>
          <w:t>3.15.3 invocation property</w:t>
        </w:r>
        <w:r w:rsidR="00FA7AFB">
          <w:rPr>
            <w:noProof/>
            <w:webHidden/>
          </w:rPr>
          <w:tab/>
        </w:r>
        <w:r w:rsidR="00FA7AFB">
          <w:rPr>
            <w:noProof/>
            <w:webHidden/>
          </w:rPr>
          <w:fldChar w:fldCharType="begin"/>
        </w:r>
        <w:r w:rsidR="00FA7AFB">
          <w:rPr>
            <w:noProof/>
            <w:webHidden/>
          </w:rPr>
          <w:instrText xml:space="preserve"> PAGEREF _Toc513213225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58929761" w14:textId="16388290"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26" w:history="1">
        <w:r w:rsidR="00FA7AFB" w:rsidRPr="004A4B01">
          <w:rPr>
            <w:rStyle w:val="Hyperlink"/>
            <w:noProof/>
          </w:rPr>
          <w:t>3.15.4 analysisToolLogFiles property</w:t>
        </w:r>
        <w:r w:rsidR="00FA7AFB">
          <w:rPr>
            <w:noProof/>
            <w:webHidden/>
          </w:rPr>
          <w:tab/>
        </w:r>
        <w:r w:rsidR="00FA7AFB">
          <w:rPr>
            <w:noProof/>
            <w:webHidden/>
          </w:rPr>
          <w:fldChar w:fldCharType="begin"/>
        </w:r>
        <w:r w:rsidR="00FA7AFB">
          <w:rPr>
            <w:noProof/>
            <w:webHidden/>
          </w:rPr>
          <w:instrText xml:space="preserve"> PAGEREF _Toc513213226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AC64D11" w14:textId="2256766C"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227" w:history="1">
        <w:r w:rsidR="00FA7AFB" w:rsidRPr="004A4B01">
          <w:rPr>
            <w:rStyle w:val="Hyperlink"/>
            <w:noProof/>
          </w:rPr>
          <w:t>3.16 versionControlDetails object</w:t>
        </w:r>
        <w:r w:rsidR="00FA7AFB">
          <w:rPr>
            <w:noProof/>
            <w:webHidden/>
          </w:rPr>
          <w:tab/>
        </w:r>
        <w:r w:rsidR="00FA7AFB">
          <w:rPr>
            <w:noProof/>
            <w:webHidden/>
          </w:rPr>
          <w:fldChar w:fldCharType="begin"/>
        </w:r>
        <w:r w:rsidR="00FA7AFB">
          <w:rPr>
            <w:noProof/>
            <w:webHidden/>
          </w:rPr>
          <w:instrText xml:space="preserve"> PAGEREF _Toc513213227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74873D12" w14:textId="1BB63386"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28" w:history="1">
        <w:r w:rsidR="00FA7AFB" w:rsidRPr="004A4B01">
          <w:rPr>
            <w:rStyle w:val="Hyperlink"/>
            <w:noProof/>
          </w:rPr>
          <w:t>3.16.1 General</w:t>
        </w:r>
        <w:r w:rsidR="00FA7AFB">
          <w:rPr>
            <w:noProof/>
            <w:webHidden/>
          </w:rPr>
          <w:tab/>
        </w:r>
        <w:r w:rsidR="00FA7AFB">
          <w:rPr>
            <w:noProof/>
            <w:webHidden/>
          </w:rPr>
          <w:fldChar w:fldCharType="begin"/>
        </w:r>
        <w:r w:rsidR="00FA7AFB">
          <w:rPr>
            <w:noProof/>
            <w:webHidden/>
          </w:rPr>
          <w:instrText xml:space="preserve"> PAGEREF _Toc513213228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33EC8B7" w14:textId="70F4FF5C"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29" w:history="1">
        <w:r w:rsidR="00FA7AFB" w:rsidRPr="004A4B01">
          <w:rPr>
            <w:rStyle w:val="Hyperlink"/>
            <w:noProof/>
          </w:rPr>
          <w:t>3.16.2 Constraints</w:t>
        </w:r>
        <w:r w:rsidR="00FA7AFB">
          <w:rPr>
            <w:noProof/>
            <w:webHidden/>
          </w:rPr>
          <w:tab/>
        </w:r>
        <w:r w:rsidR="00FA7AFB">
          <w:rPr>
            <w:noProof/>
            <w:webHidden/>
          </w:rPr>
          <w:fldChar w:fldCharType="begin"/>
        </w:r>
        <w:r w:rsidR="00FA7AFB">
          <w:rPr>
            <w:noProof/>
            <w:webHidden/>
          </w:rPr>
          <w:instrText xml:space="preserve"> PAGEREF _Toc513213229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1AA6BA9F" w14:textId="3E43D560"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30" w:history="1">
        <w:r w:rsidR="00FA7AFB" w:rsidRPr="004A4B01">
          <w:rPr>
            <w:rStyle w:val="Hyperlink"/>
            <w:noProof/>
          </w:rPr>
          <w:t>3.16.3 uri property</w:t>
        </w:r>
        <w:r w:rsidR="00FA7AFB">
          <w:rPr>
            <w:noProof/>
            <w:webHidden/>
          </w:rPr>
          <w:tab/>
        </w:r>
        <w:r w:rsidR="00FA7AFB">
          <w:rPr>
            <w:noProof/>
            <w:webHidden/>
          </w:rPr>
          <w:fldChar w:fldCharType="begin"/>
        </w:r>
        <w:r w:rsidR="00FA7AFB">
          <w:rPr>
            <w:noProof/>
            <w:webHidden/>
          </w:rPr>
          <w:instrText xml:space="preserve"> PAGEREF _Toc513213230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9522AB4" w14:textId="651E7C44"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31" w:history="1">
        <w:r w:rsidR="00FA7AFB" w:rsidRPr="004A4B01">
          <w:rPr>
            <w:rStyle w:val="Hyperlink"/>
            <w:noProof/>
          </w:rPr>
          <w:t>3.16.4 revisionId property</w:t>
        </w:r>
        <w:r w:rsidR="00FA7AFB">
          <w:rPr>
            <w:noProof/>
            <w:webHidden/>
          </w:rPr>
          <w:tab/>
        </w:r>
        <w:r w:rsidR="00FA7AFB">
          <w:rPr>
            <w:noProof/>
            <w:webHidden/>
          </w:rPr>
          <w:fldChar w:fldCharType="begin"/>
        </w:r>
        <w:r w:rsidR="00FA7AFB">
          <w:rPr>
            <w:noProof/>
            <w:webHidden/>
          </w:rPr>
          <w:instrText xml:space="preserve"> PAGEREF _Toc513213231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303CE3B4" w14:textId="5FEDB8D9"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32" w:history="1">
        <w:r w:rsidR="00FA7AFB" w:rsidRPr="004A4B01">
          <w:rPr>
            <w:rStyle w:val="Hyperlink"/>
            <w:noProof/>
          </w:rPr>
          <w:t>3.16.5 branch property</w:t>
        </w:r>
        <w:r w:rsidR="00FA7AFB">
          <w:rPr>
            <w:noProof/>
            <w:webHidden/>
          </w:rPr>
          <w:tab/>
        </w:r>
        <w:r w:rsidR="00FA7AFB">
          <w:rPr>
            <w:noProof/>
            <w:webHidden/>
          </w:rPr>
          <w:fldChar w:fldCharType="begin"/>
        </w:r>
        <w:r w:rsidR="00FA7AFB">
          <w:rPr>
            <w:noProof/>
            <w:webHidden/>
          </w:rPr>
          <w:instrText xml:space="preserve"> PAGEREF _Toc513213232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2AF83F97" w14:textId="66213B09"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33" w:history="1">
        <w:r w:rsidR="00FA7AFB" w:rsidRPr="004A4B01">
          <w:rPr>
            <w:rStyle w:val="Hyperlink"/>
            <w:noProof/>
          </w:rPr>
          <w:t>3.16.6 tag property</w:t>
        </w:r>
        <w:r w:rsidR="00FA7AFB">
          <w:rPr>
            <w:noProof/>
            <w:webHidden/>
          </w:rPr>
          <w:tab/>
        </w:r>
        <w:r w:rsidR="00FA7AFB">
          <w:rPr>
            <w:noProof/>
            <w:webHidden/>
          </w:rPr>
          <w:fldChar w:fldCharType="begin"/>
        </w:r>
        <w:r w:rsidR="00FA7AFB">
          <w:rPr>
            <w:noProof/>
            <w:webHidden/>
          </w:rPr>
          <w:instrText xml:space="preserve"> PAGEREF _Toc513213233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10AC5D79" w14:textId="4A31D51A"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34" w:history="1">
        <w:r w:rsidR="00FA7AFB" w:rsidRPr="004A4B01">
          <w:rPr>
            <w:rStyle w:val="Hyperlink"/>
            <w:noProof/>
          </w:rPr>
          <w:t>3.16.7 timestamp property</w:t>
        </w:r>
        <w:r w:rsidR="00FA7AFB">
          <w:rPr>
            <w:noProof/>
            <w:webHidden/>
          </w:rPr>
          <w:tab/>
        </w:r>
        <w:r w:rsidR="00FA7AFB">
          <w:rPr>
            <w:noProof/>
            <w:webHidden/>
          </w:rPr>
          <w:fldChar w:fldCharType="begin"/>
        </w:r>
        <w:r w:rsidR="00FA7AFB">
          <w:rPr>
            <w:noProof/>
            <w:webHidden/>
          </w:rPr>
          <w:instrText xml:space="preserve"> PAGEREF _Toc513213234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3F8AA7B9" w14:textId="64EF8023"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35" w:history="1">
        <w:r w:rsidR="00FA7AFB" w:rsidRPr="004A4B01">
          <w:rPr>
            <w:rStyle w:val="Hyperlink"/>
            <w:noProof/>
          </w:rPr>
          <w:t>3.16.8 properties property</w:t>
        </w:r>
        <w:r w:rsidR="00FA7AFB">
          <w:rPr>
            <w:noProof/>
            <w:webHidden/>
          </w:rPr>
          <w:tab/>
        </w:r>
        <w:r w:rsidR="00FA7AFB">
          <w:rPr>
            <w:noProof/>
            <w:webHidden/>
          </w:rPr>
          <w:fldChar w:fldCharType="begin"/>
        </w:r>
        <w:r w:rsidR="00FA7AFB">
          <w:rPr>
            <w:noProof/>
            <w:webHidden/>
          </w:rPr>
          <w:instrText xml:space="preserve"> PAGEREF _Toc513213235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455149F6" w14:textId="15DDDDF4"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236" w:history="1">
        <w:r w:rsidR="00FA7AFB" w:rsidRPr="004A4B01">
          <w:rPr>
            <w:rStyle w:val="Hyperlink"/>
            <w:noProof/>
          </w:rPr>
          <w:t>3.17 file object</w:t>
        </w:r>
        <w:r w:rsidR="00FA7AFB">
          <w:rPr>
            <w:noProof/>
            <w:webHidden/>
          </w:rPr>
          <w:tab/>
        </w:r>
        <w:r w:rsidR="00FA7AFB">
          <w:rPr>
            <w:noProof/>
            <w:webHidden/>
          </w:rPr>
          <w:fldChar w:fldCharType="begin"/>
        </w:r>
        <w:r w:rsidR="00FA7AFB">
          <w:rPr>
            <w:noProof/>
            <w:webHidden/>
          </w:rPr>
          <w:instrText xml:space="preserve"> PAGEREF _Toc513213236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5A8F2F78" w14:textId="61D42407"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37" w:history="1">
        <w:r w:rsidR="00FA7AFB" w:rsidRPr="004A4B01">
          <w:rPr>
            <w:rStyle w:val="Hyperlink"/>
            <w:noProof/>
          </w:rPr>
          <w:t>3.17.1 General</w:t>
        </w:r>
        <w:r w:rsidR="00FA7AFB">
          <w:rPr>
            <w:noProof/>
            <w:webHidden/>
          </w:rPr>
          <w:tab/>
        </w:r>
        <w:r w:rsidR="00FA7AFB">
          <w:rPr>
            <w:noProof/>
            <w:webHidden/>
          </w:rPr>
          <w:fldChar w:fldCharType="begin"/>
        </w:r>
        <w:r w:rsidR="00FA7AFB">
          <w:rPr>
            <w:noProof/>
            <w:webHidden/>
          </w:rPr>
          <w:instrText xml:space="preserve"> PAGEREF _Toc513213237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421CE4E9" w14:textId="760AC5BB"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38" w:history="1">
        <w:r w:rsidR="00FA7AFB" w:rsidRPr="004A4B01">
          <w:rPr>
            <w:rStyle w:val="Hyperlink"/>
            <w:noProof/>
          </w:rPr>
          <w:t>3.17.2 fileLocation property</w:t>
        </w:r>
        <w:r w:rsidR="00FA7AFB">
          <w:rPr>
            <w:noProof/>
            <w:webHidden/>
          </w:rPr>
          <w:tab/>
        </w:r>
        <w:r w:rsidR="00FA7AFB">
          <w:rPr>
            <w:noProof/>
            <w:webHidden/>
          </w:rPr>
          <w:fldChar w:fldCharType="begin"/>
        </w:r>
        <w:r w:rsidR="00FA7AFB">
          <w:rPr>
            <w:noProof/>
            <w:webHidden/>
          </w:rPr>
          <w:instrText xml:space="preserve"> PAGEREF _Toc513213238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6986A212" w14:textId="47F2B5C3"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39" w:history="1">
        <w:r w:rsidR="00FA7AFB" w:rsidRPr="004A4B01">
          <w:rPr>
            <w:rStyle w:val="Hyperlink"/>
            <w:noProof/>
          </w:rPr>
          <w:t>3.17.3 parentKey property</w:t>
        </w:r>
        <w:r w:rsidR="00FA7AFB">
          <w:rPr>
            <w:noProof/>
            <w:webHidden/>
          </w:rPr>
          <w:tab/>
        </w:r>
        <w:r w:rsidR="00FA7AFB">
          <w:rPr>
            <w:noProof/>
            <w:webHidden/>
          </w:rPr>
          <w:fldChar w:fldCharType="begin"/>
        </w:r>
        <w:r w:rsidR="00FA7AFB">
          <w:rPr>
            <w:noProof/>
            <w:webHidden/>
          </w:rPr>
          <w:instrText xml:space="preserve"> PAGEREF _Toc513213239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6D048E2A" w14:textId="701F579D"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40" w:history="1">
        <w:r w:rsidR="00FA7AFB" w:rsidRPr="004A4B01">
          <w:rPr>
            <w:rStyle w:val="Hyperlink"/>
            <w:noProof/>
          </w:rPr>
          <w:t>3.17.4 offset property</w:t>
        </w:r>
        <w:r w:rsidR="00FA7AFB">
          <w:rPr>
            <w:noProof/>
            <w:webHidden/>
          </w:rPr>
          <w:tab/>
        </w:r>
        <w:r w:rsidR="00FA7AFB">
          <w:rPr>
            <w:noProof/>
            <w:webHidden/>
          </w:rPr>
          <w:fldChar w:fldCharType="begin"/>
        </w:r>
        <w:r w:rsidR="00FA7AFB">
          <w:rPr>
            <w:noProof/>
            <w:webHidden/>
          </w:rPr>
          <w:instrText xml:space="preserve"> PAGEREF _Toc513213240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62CEC43C" w14:textId="4BFE8AA0"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41" w:history="1">
        <w:r w:rsidR="00FA7AFB" w:rsidRPr="004A4B01">
          <w:rPr>
            <w:rStyle w:val="Hyperlink"/>
            <w:noProof/>
          </w:rPr>
          <w:t>3.17.5 length property</w:t>
        </w:r>
        <w:r w:rsidR="00FA7AFB">
          <w:rPr>
            <w:noProof/>
            <w:webHidden/>
          </w:rPr>
          <w:tab/>
        </w:r>
        <w:r w:rsidR="00FA7AFB">
          <w:rPr>
            <w:noProof/>
            <w:webHidden/>
          </w:rPr>
          <w:fldChar w:fldCharType="begin"/>
        </w:r>
        <w:r w:rsidR="00FA7AFB">
          <w:rPr>
            <w:noProof/>
            <w:webHidden/>
          </w:rPr>
          <w:instrText xml:space="preserve"> PAGEREF _Toc513213241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314B300D" w14:textId="477BEC0F"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42" w:history="1">
        <w:r w:rsidR="00FA7AFB" w:rsidRPr="004A4B01">
          <w:rPr>
            <w:rStyle w:val="Hyperlink"/>
            <w:noProof/>
          </w:rPr>
          <w:t>3.17.6 roles property</w:t>
        </w:r>
        <w:r w:rsidR="00FA7AFB">
          <w:rPr>
            <w:noProof/>
            <w:webHidden/>
          </w:rPr>
          <w:tab/>
        </w:r>
        <w:r w:rsidR="00FA7AFB">
          <w:rPr>
            <w:noProof/>
            <w:webHidden/>
          </w:rPr>
          <w:fldChar w:fldCharType="begin"/>
        </w:r>
        <w:r w:rsidR="00FA7AFB">
          <w:rPr>
            <w:noProof/>
            <w:webHidden/>
          </w:rPr>
          <w:instrText xml:space="preserve"> PAGEREF _Toc513213242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2C7F3F09" w14:textId="5A268FD8"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43" w:history="1">
        <w:r w:rsidR="00FA7AFB" w:rsidRPr="004A4B01">
          <w:rPr>
            <w:rStyle w:val="Hyperlink"/>
            <w:noProof/>
          </w:rPr>
          <w:t>3.17.7 mimeType property</w:t>
        </w:r>
        <w:r w:rsidR="00FA7AFB">
          <w:rPr>
            <w:noProof/>
            <w:webHidden/>
          </w:rPr>
          <w:tab/>
        </w:r>
        <w:r w:rsidR="00FA7AFB">
          <w:rPr>
            <w:noProof/>
            <w:webHidden/>
          </w:rPr>
          <w:fldChar w:fldCharType="begin"/>
        </w:r>
        <w:r w:rsidR="00FA7AFB">
          <w:rPr>
            <w:noProof/>
            <w:webHidden/>
          </w:rPr>
          <w:instrText xml:space="preserve"> PAGEREF _Toc513213243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28A20DB8" w14:textId="01DE1AB3"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44" w:history="1">
        <w:r w:rsidR="00FA7AFB" w:rsidRPr="004A4B01">
          <w:rPr>
            <w:rStyle w:val="Hyperlink"/>
            <w:noProof/>
          </w:rPr>
          <w:t>3.17.8 contents property</w:t>
        </w:r>
        <w:r w:rsidR="00FA7AFB">
          <w:rPr>
            <w:noProof/>
            <w:webHidden/>
          </w:rPr>
          <w:tab/>
        </w:r>
        <w:r w:rsidR="00FA7AFB">
          <w:rPr>
            <w:noProof/>
            <w:webHidden/>
          </w:rPr>
          <w:fldChar w:fldCharType="begin"/>
        </w:r>
        <w:r w:rsidR="00FA7AFB">
          <w:rPr>
            <w:noProof/>
            <w:webHidden/>
          </w:rPr>
          <w:instrText xml:space="preserve"> PAGEREF _Toc513213244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6BF51053" w14:textId="4E03FF02"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45" w:history="1">
        <w:r w:rsidR="00FA7AFB" w:rsidRPr="004A4B01">
          <w:rPr>
            <w:rStyle w:val="Hyperlink"/>
            <w:noProof/>
          </w:rPr>
          <w:t>3.17.9 encoding property</w:t>
        </w:r>
        <w:r w:rsidR="00FA7AFB">
          <w:rPr>
            <w:noProof/>
            <w:webHidden/>
          </w:rPr>
          <w:tab/>
        </w:r>
        <w:r w:rsidR="00FA7AFB">
          <w:rPr>
            <w:noProof/>
            <w:webHidden/>
          </w:rPr>
          <w:fldChar w:fldCharType="begin"/>
        </w:r>
        <w:r w:rsidR="00FA7AFB">
          <w:rPr>
            <w:noProof/>
            <w:webHidden/>
          </w:rPr>
          <w:instrText xml:space="preserve"> PAGEREF _Toc513213245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3380411B" w14:textId="7C87E051"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46" w:history="1">
        <w:r w:rsidR="00FA7AFB" w:rsidRPr="004A4B01">
          <w:rPr>
            <w:rStyle w:val="Hyperlink"/>
            <w:noProof/>
          </w:rPr>
          <w:t>3.17.10 hashes property</w:t>
        </w:r>
        <w:r w:rsidR="00FA7AFB">
          <w:rPr>
            <w:noProof/>
            <w:webHidden/>
          </w:rPr>
          <w:tab/>
        </w:r>
        <w:r w:rsidR="00FA7AFB">
          <w:rPr>
            <w:noProof/>
            <w:webHidden/>
          </w:rPr>
          <w:fldChar w:fldCharType="begin"/>
        </w:r>
        <w:r w:rsidR="00FA7AFB">
          <w:rPr>
            <w:noProof/>
            <w:webHidden/>
          </w:rPr>
          <w:instrText xml:space="preserve"> PAGEREF _Toc513213246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5A4E7383" w14:textId="5D9E9290"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47" w:history="1">
        <w:r w:rsidR="00FA7AFB" w:rsidRPr="004A4B01">
          <w:rPr>
            <w:rStyle w:val="Hyperlink"/>
            <w:noProof/>
          </w:rPr>
          <w:t>3.17.11 properties property</w:t>
        </w:r>
        <w:r w:rsidR="00FA7AFB">
          <w:rPr>
            <w:noProof/>
            <w:webHidden/>
          </w:rPr>
          <w:tab/>
        </w:r>
        <w:r w:rsidR="00FA7AFB">
          <w:rPr>
            <w:noProof/>
            <w:webHidden/>
          </w:rPr>
          <w:fldChar w:fldCharType="begin"/>
        </w:r>
        <w:r w:rsidR="00FA7AFB">
          <w:rPr>
            <w:noProof/>
            <w:webHidden/>
          </w:rPr>
          <w:instrText xml:space="preserve"> PAGEREF _Toc513213247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0EB2461B" w14:textId="64D7B312"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248" w:history="1">
        <w:r w:rsidR="00FA7AFB" w:rsidRPr="004A4B01">
          <w:rPr>
            <w:rStyle w:val="Hyperlink"/>
            <w:noProof/>
          </w:rPr>
          <w:t>3.18 hash object</w:t>
        </w:r>
        <w:r w:rsidR="00FA7AFB">
          <w:rPr>
            <w:noProof/>
            <w:webHidden/>
          </w:rPr>
          <w:tab/>
        </w:r>
        <w:r w:rsidR="00FA7AFB">
          <w:rPr>
            <w:noProof/>
            <w:webHidden/>
          </w:rPr>
          <w:fldChar w:fldCharType="begin"/>
        </w:r>
        <w:r w:rsidR="00FA7AFB">
          <w:rPr>
            <w:noProof/>
            <w:webHidden/>
          </w:rPr>
          <w:instrText xml:space="preserve"> PAGEREF _Toc513213248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6838214B" w14:textId="117097B0"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49" w:history="1">
        <w:r w:rsidR="00FA7AFB" w:rsidRPr="004A4B01">
          <w:rPr>
            <w:rStyle w:val="Hyperlink"/>
            <w:noProof/>
          </w:rPr>
          <w:t>3.18.1 General</w:t>
        </w:r>
        <w:r w:rsidR="00FA7AFB">
          <w:rPr>
            <w:noProof/>
            <w:webHidden/>
          </w:rPr>
          <w:tab/>
        </w:r>
        <w:r w:rsidR="00FA7AFB">
          <w:rPr>
            <w:noProof/>
            <w:webHidden/>
          </w:rPr>
          <w:fldChar w:fldCharType="begin"/>
        </w:r>
        <w:r w:rsidR="00FA7AFB">
          <w:rPr>
            <w:noProof/>
            <w:webHidden/>
          </w:rPr>
          <w:instrText xml:space="preserve"> PAGEREF _Toc513213249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4C622FE2" w14:textId="3F854538"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50" w:history="1">
        <w:r w:rsidR="00FA7AFB" w:rsidRPr="004A4B01">
          <w:rPr>
            <w:rStyle w:val="Hyperlink"/>
            <w:noProof/>
          </w:rPr>
          <w:t>3.18.2 value property</w:t>
        </w:r>
        <w:r w:rsidR="00FA7AFB">
          <w:rPr>
            <w:noProof/>
            <w:webHidden/>
          </w:rPr>
          <w:tab/>
        </w:r>
        <w:r w:rsidR="00FA7AFB">
          <w:rPr>
            <w:noProof/>
            <w:webHidden/>
          </w:rPr>
          <w:fldChar w:fldCharType="begin"/>
        </w:r>
        <w:r w:rsidR="00FA7AFB">
          <w:rPr>
            <w:noProof/>
            <w:webHidden/>
          </w:rPr>
          <w:instrText xml:space="preserve"> PAGEREF _Toc513213250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6DD3D1AF" w14:textId="500D7810"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51" w:history="1">
        <w:r w:rsidR="00FA7AFB" w:rsidRPr="004A4B01">
          <w:rPr>
            <w:rStyle w:val="Hyperlink"/>
            <w:noProof/>
          </w:rPr>
          <w:t>3.18.3 algorithm property</w:t>
        </w:r>
        <w:r w:rsidR="00FA7AFB">
          <w:rPr>
            <w:noProof/>
            <w:webHidden/>
          </w:rPr>
          <w:tab/>
        </w:r>
        <w:r w:rsidR="00FA7AFB">
          <w:rPr>
            <w:noProof/>
            <w:webHidden/>
          </w:rPr>
          <w:fldChar w:fldCharType="begin"/>
        </w:r>
        <w:r w:rsidR="00FA7AFB">
          <w:rPr>
            <w:noProof/>
            <w:webHidden/>
          </w:rPr>
          <w:instrText xml:space="preserve"> PAGEREF _Toc513213251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72200595" w14:textId="4B9910FC"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252" w:history="1">
        <w:r w:rsidR="00FA7AFB" w:rsidRPr="004A4B01">
          <w:rPr>
            <w:rStyle w:val="Hyperlink"/>
            <w:noProof/>
          </w:rPr>
          <w:t>3.19 result object</w:t>
        </w:r>
        <w:r w:rsidR="00FA7AFB">
          <w:rPr>
            <w:noProof/>
            <w:webHidden/>
          </w:rPr>
          <w:tab/>
        </w:r>
        <w:r w:rsidR="00FA7AFB">
          <w:rPr>
            <w:noProof/>
            <w:webHidden/>
          </w:rPr>
          <w:fldChar w:fldCharType="begin"/>
        </w:r>
        <w:r w:rsidR="00FA7AFB">
          <w:rPr>
            <w:noProof/>
            <w:webHidden/>
          </w:rPr>
          <w:instrText xml:space="preserve"> PAGEREF _Toc513213252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51830B41" w14:textId="03694CA3"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53" w:history="1">
        <w:r w:rsidR="00FA7AFB" w:rsidRPr="004A4B01">
          <w:rPr>
            <w:rStyle w:val="Hyperlink"/>
            <w:noProof/>
          </w:rPr>
          <w:t>3.19.1 General</w:t>
        </w:r>
        <w:r w:rsidR="00FA7AFB">
          <w:rPr>
            <w:noProof/>
            <w:webHidden/>
          </w:rPr>
          <w:tab/>
        </w:r>
        <w:r w:rsidR="00FA7AFB">
          <w:rPr>
            <w:noProof/>
            <w:webHidden/>
          </w:rPr>
          <w:fldChar w:fldCharType="begin"/>
        </w:r>
        <w:r w:rsidR="00FA7AFB">
          <w:rPr>
            <w:noProof/>
            <w:webHidden/>
          </w:rPr>
          <w:instrText xml:space="preserve"> PAGEREF _Toc513213253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2B53ACA2" w14:textId="4F34D382"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54" w:history="1">
        <w:r w:rsidR="00FA7AFB" w:rsidRPr="004A4B01">
          <w:rPr>
            <w:rStyle w:val="Hyperlink"/>
            <w:noProof/>
          </w:rPr>
          <w:t>3.19.2 Constraints</w:t>
        </w:r>
        <w:r w:rsidR="00FA7AFB">
          <w:rPr>
            <w:noProof/>
            <w:webHidden/>
          </w:rPr>
          <w:tab/>
        </w:r>
        <w:r w:rsidR="00FA7AFB">
          <w:rPr>
            <w:noProof/>
            <w:webHidden/>
          </w:rPr>
          <w:fldChar w:fldCharType="begin"/>
        </w:r>
        <w:r w:rsidR="00FA7AFB">
          <w:rPr>
            <w:noProof/>
            <w:webHidden/>
          </w:rPr>
          <w:instrText xml:space="preserve"> PAGEREF _Toc513213254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44128B88" w14:textId="26E0AA49"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55" w:history="1">
        <w:r w:rsidR="00FA7AFB" w:rsidRPr="004A4B01">
          <w:rPr>
            <w:rStyle w:val="Hyperlink"/>
            <w:noProof/>
          </w:rPr>
          <w:t>3.19.3 id property</w:t>
        </w:r>
        <w:r w:rsidR="00FA7AFB">
          <w:rPr>
            <w:noProof/>
            <w:webHidden/>
          </w:rPr>
          <w:tab/>
        </w:r>
        <w:r w:rsidR="00FA7AFB">
          <w:rPr>
            <w:noProof/>
            <w:webHidden/>
          </w:rPr>
          <w:fldChar w:fldCharType="begin"/>
        </w:r>
        <w:r w:rsidR="00FA7AFB">
          <w:rPr>
            <w:noProof/>
            <w:webHidden/>
          </w:rPr>
          <w:instrText xml:space="preserve"> PAGEREF _Toc513213255 \h </w:instrText>
        </w:r>
        <w:r w:rsidR="00FA7AFB">
          <w:rPr>
            <w:noProof/>
            <w:webHidden/>
          </w:rPr>
        </w:r>
        <w:r w:rsidR="00FA7AFB">
          <w:rPr>
            <w:noProof/>
            <w:webHidden/>
          </w:rPr>
          <w:fldChar w:fldCharType="separate"/>
        </w:r>
        <w:r w:rsidR="00FA7AFB">
          <w:rPr>
            <w:noProof/>
            <w:webHidden/>
          </w:rPr>
          <w:t>63</w:t>
        </w:r>
        <w:r w:rsidR="00FA7AFB">
          <w:rPr>
            <w:noProof/>
            <w:webHidden/>
          </w:rPr>
          <w:fldChar w:fldCharType="end"/>
        </w:r>
      </w:hyperlink>
    </w:p>
    <w:p w14:paraId="167FC197" w14:textId="119F92D5"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56" w:history="1">
        <w:r w:rsidR="00FA7AFB" w:rsidRPr="004A4B01">
          <w:rPr>
            <w:rStyle w:val="Hyperlink"/>
            <w:noProof/>
          </w:rPr>
          <w:t>3.19.4 ruleId property</w:t>
        </w:r>
        <w:r w:rsidR="00FA7AFB">
          <w:rPr>
            <w:noProof/>
            <w:webHidden/>
          </w:rPr>
          <w:tab/>
        </w:r>
        <w:r w:rsidR="00FA7AFB">
          <w:rPr>
            <w:noProof/>
            <w:webHidden/>
          </w:rPr>
          <w:fldChar w:fldCharType="begin"/>
        </w:r>
        <w:r w:rsidR="00FA7AFB">
          <w:rPr>
            <w:noProof/>
            <w:webHidden/>
          </w:rPr>
          <w:instrText xml:space="preserve"> PAGEREF _Toc513213256 \h </w:instrText>
        </w:r>
        <w:r w:rsidR="00FA7AFB">
          <w:rPr>
            <w:noProof/>
            <w:webHidden/>
          </w:rPr>
        </w:r>
        <w:r w:rsidR="00FA7AFB">
          <w:rPr>
            <w:noProof/>
            <w:webHidden/>
          </w:rPr>
          <w:fldChar w:fldCharType="separate"/>
        </w:r>
        <w:r w:rsidR="00FA7AFB">
          <w:rPr>
            <w:noProof/>
            <w:webHidden/>
          </w:rPr>
          <w:t>63</w:t>
        </w:r>
        <w:r w:rsidR="00FA7AFB">
          <w:rPr>
            <w:noProof/>
            <w:webHidden/>
          </w:rPr>
          <w:fldChar w:fldCharType="end"/>
        </w:r>
      </w:hyperlink>
    </w:p>
    <w:p w14:paraId="3E3287E3" w14:textId="4ABF05ED"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57" w:history="1">
        <w:r w:rsidR="00FA7AFB" w:rsidRPr="004A4B01">
          <w:rPr>
            <w:rStyle w:val="Hyperlink"/>
            <w:noProof/>
          </w:rPr>
          <w:t>3.19.5 level property</w:t>
        </w:r>
        <w:r w:rsidR="00FA7AFB">
          <w:rPr>
            <w:noProof/>
            <w:webHidden/>
          </w:rPr>
          <w:tab/>
        </w:r>
        <w:r w:rsidR="00FA7AFB">
          <w:rPr>
            <w:noProof/>
            <w:webHidden/>
          </w:rPr>
          <w:fldChar w:fldCharType="begin"/>
        </w:r>
        <w:r w:rsidR="00FA7AFB">
          <w:rPr>
            <w:noProof/>
            <w:webHidden/>
          </w:rPr>
          <w:instrText xml:space="preserve"> PAGEREF _Toc513213257 \h </w:instrText>
        </w:r>
        <w:r w:rsidR="00FA7AFB">
          <w:rPr>
            <w:noProof/>
            <w:webHidden/>
          </w:rPr>
        </w:r>
        <w:r w:rsidR="00FA7AFB">
          <w:rPr>
            <w:noProof/>
            <w:webHidden/>
          </w:rPr>
          <w:fldChar w:fldCharType="separate"/>
        </w:r>
        <w:r w:rsidR="00FA7AFB">
          <w:rPr>
            <w:noProof/>
            <w:webHidden/>
          </w:rPr>
          <w:t>64</w:t>
        </w:r>
        <w:r w:rsidR="00FA7AFB">
          <w:rPr>
            <w:noProof/>
            <w:webHidden/>
          </w:rPr>
          <w:fldChar w:fldCharType="end"/>
        </w:r>
      </w:hyperlink>
    </w:p>
    <w:p w14:paraId="3393D4A0" w14:textId="29A8AA49"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58" w:history="1">
        <w:r w:rsidR="00FA7AFB" w:rsidRPr="004A4B01">
          <w:rPr>
            <w:rStyle w:val="Hyperlink"/>
            <w:noProof/>
          </w:rPr>
          <w:t>3.19.6 message property</w:t>
        </w:r>
        <w:r w:rsidR="00FA7AFB">
          <w:rPr>
            <w:noProof/>
            <w:webHidden/>
          </w:rPr>
          <w:tab/>
        </w:r>
        <w:r w:rsidR="00FA7AFB">
          <w:rPr>
            <w:noProof/>
            <w:webHidden/>
          </w:rPr>
          <w:fldChar w:fldCharType="begin"/>
        </w:r>
        <w:r w:rsidR="00FA7AFB">
          <w:rPr>
            <w:noProof/>
            <w:webHidden/>
          </w:rPr>
          <w:instrText xml:space="preserve"> PAGEREF _Toc513213258 \h </w:instrText>
        </w:r>
        <w:r w:rsidR="00FA7AFB">
          <w:rPr>
            <w:noProof/>
            <w:webHidden/>
          </w:rPr>
        </w:r>
        <w:r w:rsidR="00FA7AFB">
          <w:rPr>
            <w:noProof/>
            <w:webHidden/>
          </w:rPr>
          <w:fldChar w:fldCharType="separate"/>
        </w:r>
        <w:r w:rsidR="00FA7AFB">
          <w:rPr>
            <w:noProof/>
            <w:webHidden/>
          </w:rPr>
          <w:t>65</w:t>
        </w:r>
        <w:r w:rsidR="00FA7AFB">
          <w:rPr>
            <w:noProof/>
            <w:webHidden/>
          </w:rPr>
          <w:fldChar w:fldCharType="end"/>
        </w:r>
      </w:hyperlink>
    </w:p>
    <w:p w14:paraId="4950CAB4" w14:textId="53E0DFDB"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59" w:history="1">
        <w:r w:rsidR="00FA7AFB" w:rsidRPr="004A4B01">
          <w:rPr>
            <w:rStyle w:val="Hyperlink"/>
            <w:noProof/>
          </w:rPr>
          <w:t>3.19.7 ruleMessageId property</w:t>
        </w:r>
        <w:r w:rsidR="00FA7AFB">
          <w:rPr>
            <w:noProof/>
            <w:webHidden/>
          </w:rPr>
          <w:tab/>
        </w:r>
        <w:r w:rsidR="00FA7AFB">
          <w:rPr>
            <w:noProof/>
            <w:webHidden/>
          </w:rPr>
          <w:fldChar w:fldCharType="begin"/>
        </w:r>
        <w:r w:rsidR="00FA7AFB">
          <w:rPr>
            <w:noProof/>
            <w:webHidden/>
          </w:rPr>
          <w:instrText xml:space="preserve"> PAGEREF _Toc513213259 \h </w:instrText>
        </w:r>
        <w:r w:rsidR="00FA7AFB">
          <w:rPr>
            <w:noProof/>
            <w:webHidden/>
          </w:rPr>
        </w:r>
        <w:r w:rsidR="00FA7AFB">
          <w:rPr>
            <w:noProof/>
            <w:webHidden/>
          </w:rPr>
          <w:fldChar w:fldCharType="separate"/>
        </w:r>
        <w:r w:rsidR="00FA7AFB">
          <w:rPr>
            <w:noProof/>
            <w:webHidden/>
          </w:rPr>
          <w:t>66</w:t>
        </w:r>
        <w:r w:rsidR="00FA7AFB">
          <w:rPr>
            <w:noProof/>
            <w:webHidden/>
          </w:rPr>
          <w:fldChar w:fldCharType="end"/>
        </w:r>
      </w:hyperlink>
    </w:p>
    <w:p w14:paraId="3B7D274B" w14:textId="438EC8F3"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60" w:history="1">
        <w:r w:rsidR="00FA7AFB" w:rsidRPr="004A4B01">
          <w:rPr>
            <w:rStyle w:val="Hyperlink"/>
            <w:noProof/>
          </w:rPr>
          <w:t>3.19.8 locations property</w:t>
        </w:r>
        <w:r w:rsidR="00FA7AFB">
          <w:rPr>
            <w:noProof/>
            <w:webHidden/>
          </w:rPr>
          <w:tab/>
        </w:r>
        <w:r w:rsidR="00FA7AFB">
          <w:rPr>
            <w:noProof/>
            <w:webHidden/>
          </w:rPr>
          <w:fldChar w:fldCharType="begin"/>
        </w:r>
        <w:r w:rsidR="00FA7AFB">
          <w:rPr>
            <w:noProof/>
            <w:webHidden/>
          </w:rPr>
          <w:instrText xml:space="preserve"> PAGEREF _Toc513213260 \h </w:instrText>
        </w:r>
        <w:r w:rsidR="00FA7AFB">
          <w:rPr>
            <w:noProof/>
            <w:webHidden/>
          </w:rPr>
        </w:r>
        <w:r w:rsidR="00FA7AFB">
          <w:rPr>
            <w:noProof/>
            <w:webHidden/>
          </w:rPr>
          <w:fldChar w:fldCharType="separate"/>
        </w:r>
        <w:r w:rsidR="00FA7AFB">
          <w:rPr>
            <w:noProof/>
            <w:webHidden/>
          </w:rPr>
          <w:t>67</w:t>
        </w:r>
        <w:r w:rsidR="00FA7AFB">
          <w:rPr>
            <w:noProof/>
            <w:webHidden/>
          </w:rPr>
          <w:fldChar w:fldCharType="end"/>
        </w:r>
      </w:hyperlink>
    </w:p>
    <w:p w14:paraId="4B594229" w14:textId="2AA1E0EA"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61" w:history="1">
        <w:r w:rsidR="00FA7AFB" w:rsidRPr="004A4B01">
          <w:rPr>
            <w:rStyle w:val="Hyperlink"/>
            <w:noProof/>
          </w:rPr>
          <w:t>3.19.9 analysisTarget property</w:t>
        </w:r>
        <w:r w:rsidR="00FA7AFB">
          <w:rPr>
            <w:noProof/>
            <w:webHidden/>
          </w:rPr>
          <w:tab/>
        </w:r>
        <w:r w:rsidR="00FA7AFB">
          <w:rPr>
            <w:noProof/>
            <w:webHidden/>
          </w:rPr>
          <w:fldChar w:fldCharType="begin"/>
        </w:r>
        <w:r w:rsidR="00FA7AFB">
          <w:rPr>
            <w:noProof/>
            <w:webHidden/>
          </w:rPr>
          <w:instrText xml:space="preserve"> PAGEREF _Toc513213261 \h </w:instrText>
        </w:r>
        <w:r w:rsidR="00FA7AFB">
          <w:rPr>
            <w:noProof/>
            <w:webHidden/>
          </w:rPr>
        </w:r>
        <w:r w:rsidR="00FA7AFB">
          <w:rPr>
            <w:noProof/>
            <w:webHidden/>
          </w:rPr>
          <w:fldChar w:fldCharType="separate"/>
        </w:r>
        <w:r w:rsidR="00FA7AFB">
          <w:rPr>
            <w:noProof/>
            <w:webHidden/>
          </w:rPr>
          <w:t>67</w:t>
        </w:r>
        <w:r w:rsidR="00FA7AFB">
          <w:rPr>
            <w:noProof/>
            <w:webHidden/>
          </w:rPr>
          <w:fldChar w:fldCharType="end"/>
        </w:r>
      </w:hyperlink>
    </w:p>
    <w:p w14:paraId="3A4BF789" w14:textId="009F72D4"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62" w:history="1">
        <w:r w:rsidR="00FA7AFB" w:rsidRPr="004A4B01">
          <w:rPr>
            <w:rStyle w:val="Hyperlink"/>
            <w:noProof/>
          </w:rPr>
          <w:t>3.19.10 fingerprints property</w:t>
        </w:r>
        <w:r w:rsidR="00FA7AFB">
          <w:rPr>
            <w:noProof/>
            <w:webHidden/>
          </w:rPr>
          <w:tab/>
        </w:r>
        <w:r w:rsidR="00FA7AFB">
          <w:rPr>
            <w:noProof/>
            <w:webHidden/>
          </w:rPr>
          <w:fldChar w:fldCharType="begin"/>
        </w:r>
        <w:r w:rsidR="00FA7AFB">
          <w:rPr>
            <w:noProof/>
            <w:webHidden/>
          </w:rPr>
          <w:instrText xml:space="preserve"> PAGEREF _Toc513213262 \h </w:instrText>
        </w:r>
        <w:r w:rsidR="00FA7AFB">
          <w:rPr>
            <w:noProof/>
            <w:webHidden/>
          </w:rPr>
        </w:r>
        <w:r w:rsidR="00FA7AFB">
          <w:rPr>
            <w:noProof/>
            <w:webHidden/>
          </w:rPr>
          <w:fldChar w:fldCharType="separate"/>
        </w:r>
        <w:r w:rsidR="00FA7AFB">
          <w:rPr>
            <w:noProof/>
            <w:webHidden/>
          </w:rPr>
          <w:t>68</w:t>
        </w:r>
        <w:r w:rsidR="00FA7AFB">
          <w:rPr>
            <w:noProof/>
            <w:webHidden/>
          </w:rPr>
          <w:fldChar w:fldCharType="end"/>
        </w:r>
      </w:hyperlink>
    </w:p>
    <w:p w14:paraId="0F64180B" w14:textId="05AE667C"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63" w:history="1">
        <w:r w:rsidR="00FA7AFB" w:rsidRPr="004A4B01">
          <w:rPr>
            <w:rStyle w:val="Hyperlink"/>
            <w:noProof/>
          </w:rPr>
          <w:t>3.19.11 partialFingerprints property</w:t>
        </w:r>
        <w:r w:rsidR="00FA7AFB">
          <w:rPr>
            <w:noProof/>
            <w:webHidden/>
          </w:rPr>
          <w:tab/>
        </w:r>
        <w:r w:rsidR="00FA7AFB">
          <w:rPr>
            <w:noProof/>
            <w:webHidden/>
          </w:rPr>
          <w:fldChar w:fldCharType="begin"/>
        </w:r>
        <w:r w:rsidR="00FA7AFB">
          <w:rPr>
            <w:noProof/>
            <w:webHidden/>
          </w:rPr>
          <w:instrText xml:space="preserve"> PAGEREF _Toc513213263 \h </w:instrText>
        </w:r>
        <w:r w:rsidR="00FA7AFB">
          <w:rPr>
            <w:noProof/>
            <w:webHidden/>
          </w:rPr>
        </w:r>
        <w:r w:rsidR="00FA7AFB">
          <w:rPr>
            <w:noProof/>
            <w:webHidden/>
          </w:rPr>
          <w:fldChar w:fldCharType="separate"/>
        </w:r>
        <w:r w:rsidR="00FA7AFB">
          <w:rPr>
            <w:noProof/>
            <w:webHidden/>
          </w:rPr>
          <w:t>68</w:t>
        </w:r>
        <w:r w:rsidR="00FA7AFB">
          <w:rPr>
            <w:noProof/>
            <w:webHidden/>
          </w:rPr>
          <w:fldChar w:fldCharType="end"/>
        </w:r>
      </w:hyperlink>
    </w:p>
    <w:p w14:paraId="0DFB063C" w14:textId="0E2ABAB5"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64" w:history="1">
        <w:r w:rsidR="00FA7AFB" w:rsidRPr="004A4B01">
          <w:rPr>
            <w:rStyle w:val="Hyperlink"/>
            <w:noProof/>
          </w:rPr>
          <w:t>3.19.12 codeFlows property</w:t>
        </w:r>
        <w:r w:rsidR="00FA7AFB">
          <w:rPr>
            <w:noProof/>
            <w:webHidden/>
          </w:rPr>
          <w:tab/>
        </w:r>
        <w:r w:rsidR="00FA7AFB">
          <w:rPr>
            <w:noProof/>
            <w:webHidden/>
          </w:rPr>
          <w:fldChar w:fldCharType="begin"/>
        </w:r>
        <w:r w:rsidR="00FA7AFB">
          <w:rPr>
            <w:noProof/>
            <w:webHidden/>
          </w:rPr>
          <w:instrText xml:space="preserve"> PAGEREF _Toc513213264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722AF406" w14:textId="1389CEEA"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65" w:history="1">
        <w:r w:rsidR="00FA7AFB" w:rsidRPr="004A4B01">
          <w:rPr>
            <w:rStyle w:val="Hyperlink"/>
            <w:noProof/>
          </w:rPr>
          <w:t>3.19.13 graphs property</w:t>
        </w:r>
        <w:r w:rsidR="00FA7AFB">
          <w:rPr>
            <w:noProof/>
            <w:webHidden/>
          </w:rPr>
          <w:tab/>
        </w:r>
        <w:r w:rsidR="00FA7AFB">
          <w:rPr>
            <w:noProof/>
            <w:webHidden/>
          </w:rPr>
          <w:fldChar w:fldCharType="begin"/>
        </w:r>
        <w:r w:rsidR="00FA7AFB">
          <w:rPr>
            <w:noProof/>
            <w:webHidden/>
          </w:rPr>
          <w:instrText xml:space="preserve"> PAGEREF _Toc513213265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74E08E46" w14:textId="1069C0AD"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66" w:history="1">
        <w:r w:rsidR="00FA7AFB" w:rsidRPr="004A4B01">
          <w:rPr>
            <w:rStyle w:val="Hyperlink"/>
            <w:noProof/>
          </w:rPr>
          <w:t>3.19.14 graphTraversals property</w:t>
        </w:r>
        <w:r w:rsidR="00FA7AFB">
          <w:rPr>
            <w:noProof/>
            <w:webHidden/>
          </w:rPr>
          <w:tab/>
        </w:r>
        <w:r w:rsidR="00FA7AFB">
          <w:rPr>
            <w:noProof/>
            <w:webHidden/>
          </w:rPr>
          <w:fldChar w:fldCharType="begin"/>
        </w:r>
        <w:r w:rsidR="00FA7AFB">
          <w:rPr>
            <w:noProof/>
            <w:webHidden/>
          </w:rPr>
          <w:instrText xml:space="preserve"> PAGEREF _Toc513213266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65BF1C9F" w14:textId="2F87BDA8"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67" w:history="1">
        <w:r w:rsidR="00FA7AFB" w:rsidRPr="004A4B01">
          <w:rPr>
            <w:rStyle w:val="Hyperlink"/>
            <w:noProof/>
          </w:rPr>
          <w:t>3.19.15 stacks property</w:t>
        </w:r>
        <w:r w:rsidR="00FA7AFB">
          <w:rPr>
            <w:noProof/>
            <w:webHidden/>
          </w:rPr>
          <w:tab/>
        </w:r>
        <w:r w:rsidR="00FA7AFB">
          <w:rPr>
            <w:noProof/>
            <w:webHidden/>
          </w:rPr>
          <w:fldChar w:fldCharType="begin"/>
        </w:r>
        <w:r w:rsidR="00FA7AFB">
          <w:rPr>
            <w:noProof/>
            <w:webHidden/>
          </w:rPr>
          <w:instrText xml:space="preserve"> PAGEREF _Toc513213267 \h </w:instrText>
        </w:r>
        <w:r w:rsidR="00FA7AFB">
          <w:rPr>
            <w:noProof/>
            <w:webHidden/>
          </w:rPr>
        </w:r>
        <w:r w:rsidR="00FA7AFB">
          <w:rPr>
            <w:noProof/>
            <w:webHidden/>
          </w:rPr>
          <w:fldChar w:fldCharType="separate"/>
        </w:r>
        <w:r w:rsidR="00FA7AFB">
          <w:rPr>
            <w:noProof/>
            <w:webHidden/>
          </w:rPr>
          <w:t>70</w:t>
        </w:r>
        <w:r w:rsidR="00FA7AFB">
          <w:rPr>
            <w:noProof/>
            <w:webHidden/>
          </w:rPr>
          <w:fldChar w:fldCharType="end"/>
        </w:r>
      </w:hyperlink>
    </w:p>
    <w:p w14:paraId="6FB9F014" w14:textId="4EB172E4"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68" w:history="1">
        <w:r w:rsidR="00FA7AFB" w:rsidRPr="004A4B01">
          <w:rPr>
            <w:rStyle w:val="Hyperlink"/>
            <w:noProof/>
          </w:rPr>
          <w:t>3.19.16 relatedLocations property</w:t>
        </w:r>
        <w:r w:rsidR="00FA7AFB">
          <w:rPr>
            <w:noProof/>
            <w:webHidden/>
          </w:rPr>
          <w:tab/>
        </w:r>
        <w:r w:rsidR="00FA7AFB">
          <w:rPr>
            <w:noProof/>
            <w:webHidden/>
          </w:rPr>
          <w:fldChar w:fldCharType="begin"/>
        </w:r>
        <w:r w:rsidR="00FA7AFB">
          <w:rPr>
            <w:noProof/>
            <w:webHidden/>
          </w:rPr>
          <w:instrText xml:space="preserve"> PAGEREF _Toc513213268 \h </w:instrText>
        </w:r>
        <w:r w:rsidR="00FA7AFB">
          <w:rPr>
            <w:noProof/>
            <w:webHidden/>
          </w:rPr>
        </w:r>
        <w:r w:rsidR="00FA7AFB">
          <w:rPr>
            <w:noProof/>
            <w:webHidden/>
          </w:rPr>
          <w:fldChar w:fldCharType="separate"/>
        </w:r>
        <w:r w:rsidR="00FA7AFB">
          <w:rPr>
            <w:noProof/>
            <w:webHidden/>
          </w:rPr>
          <w:t>70</w:t>
        </w:r>
        <w:r w:rsidR="00FA7AFB">
          <w:rPr>
            <w:noProof/>
            <w:webHidden/>
          </w:rPr>
          <w:fldChar w:fldCharType="end"/>
        </w:r>
      </w:hyperlink>
    </w:p>
    <w:p w14:paraId="4B3C13D2" w14:textId="3113CF49"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69" w:history="1">
        <w:r w:rsidR="00FA7AFB" w:rsidRPr="004A4B01">
          <w:rPr>
            <w:rStyle w:val="Hyperlink"/>
            <w:noProof/>
          </w:rPr>
          <w:t>3.19.17 suppressionStates property</w:t>
        </w:r>
        <w:r w:rsidR="00FA7AFB">
          <w:rPr>
            <w:noProof/>
            <w:webHidden/>
          </w:rPr>
          <w:tab/>
        </w:r>
        <w:r w:rsidR="00FA7AFB">
          <w:rPr>
            <w:noProof/>
            <w:webHidden/>
          </w:rPr>
          <w:fldChar w:fldCharType="begin"/>
        </w:r>
        <w:r w:rsidR="00FA7AFB">
          <w:rPr>
            <w:noProof/>
            <w:webHidden/>
          </w:rPr>
          <w:instrText xml:space="preserve"> PAGEREF _Toc513213269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5AD13023" w14:textId="6A5DE901" w:rsidR="00FA7AFB" w:rsidRDefault="000B3949">
      <w:pPr>
        <w:pStyle w:val="TOC4"/>
        <w:tabs>
          <w:tab w:val="right" w:leader="dot" w:pos="9350"/>
        </w:tabs>
        <w:rPr>
          <w:rFonts w:asciiTheme="minorHAnsi" w:eastAsiaTheme="minorEastAsia" w:hAnsiTheme="minorHAnsi" w:cstheme="minorBidi"/>
          <w:noProof/>
          <w:sz w:val="22"/>
          <w:szCs w:val="22"/>
        </w:rPr>
      </w:pPr>
      <w:hyperlink w:anchor="_Toc513213270" w:history="1">
        <w:r w:rsidR="00FA7AFB" w:rsidRPr="004A4B01">
          <w:rPr>
            <w:rStyle w:val="Hyperlink"/>
            <w:noProof/>
          </w:rPr>
          <w:t>3.19.17.1 General</w:t>
        </w:r>
        <w:r w:rsidR="00FA7AFB">
          <w:rPr>
            <w:noProof/>
            <w:webHidden/>
          </w:rPr>
          <w:tab/>
        </w:r>
        <w:r w:rsidR="00FA7AFB">
          <w:rPr>
            <w:noProof/>
            <w:webHidden/>
          </w:rPr>
          <w:fldChar w:fldCharType="begin"/>
        </w:r>
        <w:r w:rsidR="00FA7AFB">
          <w:rPr>
            <w:noProof/>
            <w:webHidden/>
          </w:rPr>
          <w:instrText xml:space="preserve"> PAGEREF _Toc513213270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630882E" w14:textId="4EBBEB84" w:rsidR="00FA7AFB" w:rsidRDefault="000B3949">
      <w:pPr>
        <w:pStyle w:val="TOC4"/>
        <w:tabs>
          <w:tab w:val="right" w:leader="dot" w:pos="9350"/>
        </w:tabs>
        <w:rPr>
          <w:rFonts w:asciiTheme="minorHAnsi" w:eastAsiaTheme="minorEastAsia" w:hAnsiTheme="minorHAnsi" w:cstheme="minorBidi"/>
          <w:noProof/>
          <w:sz w:val="22"/>
          <w:szCs w:val="22"/>
        </w:rPr>
      </w:pPr>
      <w:hyperlink w:anchor="_Toc513213271" w:history="1">
        <w:r w:rsidR="00FA7AFB" w:rsidRPr="004A4B01">
          <w:rPr>
            <w:rStyle w:val="Hyperlink"/>
            <w:noProof/>
          </w:rPr>
          <w:t>3.19.17.2 suppressedInSource value</w:t>
        </w:r>
        <w:r w:rsidR="00FA7AFB">
          <w:rPr>
            <w:noProof/>
            <w:webHidden/>
          </w:rPr>
          <w:tab/>
        </w:r>
        <w:r w:rsidR="00FA7AFB">
          <w:rPr>
            <w:noProof/>
            <w:webHidden/>
          </w:rPr>
          <w:fldChar w:fldCharType="begin"/>
        </w:r>
        <w:r w:rsidR="00FA7AFB">
          <w:rPr>
            <w:noProof/>
            <w:webHidden/>
          </w:rPr>
          <w:instrText xml:space="preserve"> PAGEREF _Toc513213271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EE521E8" w14:textId="04B89538" w:rsidR="00FA7AFB" w:rsidRDefault="000B3949">
      <w:pPr>
        <w:pStyle w:val="TOC4"/>
        <w:tabs>
          <w:tab w:val="right" w:leader="dot" w:pos="9350"/>
        </w:tabs>
        <w:rPr>
          <w:rFonts w:asciiTheme="minorHAnsi" w:eastAsiaTheme="minorEastAsia" w:hAnsiTheme="minorHAnsi" w:cstheme="minorBidi"/>
          <w:noProof/>
          <w:sz w:val="22"/>
          <w:szCs w:val="22"/>
        </w:rPr>
      </w:pPr>
      <w:hyperlink w:anchor="_Toc513213272" w:history="1">
        <w:r w:rsidR="00FA7AFB" w:rsidRPr="004A4B01">
          <w:rPr>
            <w:rStyle w:val="Hyperlink"/>
            <w:noProof/>
          </w:rPr>
          <w:t>3.19.17.3 suppressedExternally value</w:t>
        </w:r>
        <w:r w:rsidR="00FA7AFB">
          <w:rPr>
            <w:noProof/>
            <w:webHidden/>
          </w:rPr>
          <w:tab/>
        </w:r>
        <w:r w:rsidR="00FA7AFB">
          <w:rPr>
            <w:noProof/>
            <w:webHidden/>
          </w:rPr>
          <w:fldChar w:fldCharType="begin"/>
        </w:r>
        <w:r w:rsidR="00FA7AFB">
          <w:rPr>
            <w:noProof/>
            <w:webHidden/>
          </w:rPr>
          <w:instrText xml:space="preserve"> PAGEREF _Toc513213272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75288EA" w14:textId="281474F2"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73" w:history="1">
        <w:r w:rsidR="00FA7AFB" w:rsidRPr="004A4B01">
          <w:rPr>
            <w:rStyle w:val="Hyperlink"/>
            <w:noProof/>
          </w:rPr>
          <w:t>3.19.18 baselineState property</w:t>
        </w:r>
        <w:r w:rsidR="00FA7AFB">
          <w:rPr>
            <w:noProof/>
            <w:webHidden/>
          </w:rPr>
          <w:tab/>
        </w:r>
        <w:r w:rsidR="00FA7AFB">
          <w:rPr>
            <w:noProof/>
            <w:webHidden/>
          </w:rPr>
          <w:fldChar w:fldCharType="begin"/>
        </w:r>
        <w:r w:rsidR="00FA7AFB">
          <w:rPr>
            <w:noProof/>
            <w:webHidden/>
          </w:rPr>
          <w:instrText xml:space="preserve"> PAGEREF _Toc513213273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45B455D" w14:textId="3E440D76"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74" w:history="1">
        <w:r w:rsidR="00FA7AFB" w:rsidRPr="004A4B01">
          <w:rPr>
            <w:rStyle w:val="Hyperlink"/>
            <w:noProof/>
          </w:rPr>
          <w:t>3.19.19 attachments property</w:t>
        </w:r>
        <w:r w:rsidR="00FA7AFB">
          <w:rPr>
            <w:noProof/>
            <w:webHidden/>
          </w:rPr>
          <w:tab/>
        </w:r>
        <w:r w:rsidR="00FA7AFB">
          <w:rPr>
            <w:noProof/>
            <w:webHidden/>
          </w:rPr>
          <w:fldChar w:fldCharType="begin"/>
        </w:r>
        <w:r w:rsidR="00FA7AFB">
          <w:rPr>
            <w:noProof/>
            <w:webHidden/>
          </w:rPr>
          <w:instrText xml:space="preserve"> PAGEREF _Toc513213274 \h </w:instrText>
        </w:r>
        <w:r w:rsidR="00FA7AFB">
          <w:rPr>
            <w:noProof/>
            <w:webHidden/>
          </w:rPr>
        </w:r>
        <w:r w:rsidR="00FA7AFB">
          <w:rPr>
            <w:noProof/>
            <w:webHidden/>
          </w:rPr>
          <w:fldChar w:fldCharType="separate"/>
        </w:r>
        <w:r w:rsidR="00FA7AFB">
          <w:rPr>
            <w:noProof/>
            <w:webHidden/>
          </w:rPr>
          <w:t>72</w:t>
        </w:r>
        <w:r w:rsidR="00FA7AFB">
          <w:rPr>
            <w:noProof/>
            <w:webHidden/>
          </w:rPr>
          <w:fldChar w:fldCharType="end"/>
        </w:r>
      </w:hyperlink>
    </w:p>
    <w:p w14:paraId="5C80B7C8" w14:textId="2AB660C5"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75" w:history="1">
        <w:r w:rsidR="00FA7AFB" w:rsidRPr="004A4B01">
          <w:rPr>
            <w:rStyle w:val="Hyperlink"/>
            <w:noProof/>
          </w:rPr>
          <w:t>3.19.20 conversionProvenance property</w:t>
        </w:r>
        <w:r w:rsidR="00FA7AFB">
          <w:rPr>
            <w:noProof/>
            <w:webHidden/>
          </w:rPr>
          <w:tab/>
        </w:r>
        <w:r w:rsidR="00FA7AFB">
          <w:rPr>
            <w:noProof/>
            <w:webHidden/>
          </w:rPr>
          <w:fldChar w:fldCharType="begin"/>
        </w:r>
        <w:r w:rsidR="00FA7AFB">
          <w:rPr>
            <w:noProof/>
            <w:webHidden/>
          </w:rPr>
          <w:instrText xml:space="preserve"> PAGEREF _Toc513213275 \h </w:instrText>
        </w:r>
        <w:r w:rsidR="00FA7AFB">
          <w:rPr>
            <w:noProof/>
            <w:webHidden/>
          </w:rPr>
        </w:r>
        <w:r w:rsidR="00FA7AFB">
          <w:rPr>
            <w:noProof/>
            <w:webHidden/>
          </w:rPr>
          <w:fldChar w:fldCharType="separate"/>
        </w:r>
        <w:r w:rsidR="00FA7AFB">
          <w:rPr>
            <w:noProof/>
            <w:webHidden/>
          </w:rPr>
          <w:t>72</w:t>
        </w:r>
        <w:r w:rsidR="00FA7AFB">
          <w:rPr>
            <w:noProof/>
            <w:webHidden/>
          </w:rPr>
          <w:fldChar w:fldCharType="end"/>
        </w:r>
      </w:hyperlink>
    </w:p>
    <w:p w14:paraId="511759EF" w14:textId="0C13B86C"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76" w:history="1">
        <w:r w:rsidR="00FA7AFB" w:rsidRPr="004A4B01">
          <w:rPr>
            <w:rStyle w:val="Hyperlink"/>
            <w:noProof/>
          </w:rPr>
          <w:t>3.19.21 fixes property</w:t>
        </w:r>
        <w:r w:rsidR="00FA7AFB">
          <w:rPr>
            <w:noProof/>
            <w:webHidden/>
          </w:rPr>
          <w:tab/>
        </w:r>
        <w:r w:rsidR="00FA7AFB">
          <w:rPr>
            <w:noProof/>
            <w:webHidden/>
          </w:rPr>
          <w:fldChar w:fldCharType="begin"/>
        </w:r>
        <w:r w:rsidR="00FA7AFB">
          <w:rPr>
            <w:noProof/>
            <w:webHidden/>
          </w:rPr>
          <w:instrText xml:space="preserve"> PAGEREF _Toc513213276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07E1FD58" w14:textId="3BC5E30C"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77" w:history="1">
        <w:r w:rsidR="00FA7AFB" w:rsidRPr="004A4B01">
          <w:rPr>
            <w:rStyle w:val="Hyperlink"/>
            <w:noProof/>
          </w:rPr>
          <w:t>3.19.22 properties property</w:t>
        </w:r>
        <w:r w:rsidR="00FA7AFB">
          <w:rPr>
            <w:noProof/>
            <w:webHidden/>
          </w:rPr>
          <w:tab/>
        </w:r>
        <w:r w:rsidR="00FA7AFB">
          <w:rPr>
            <w:noProof/>
            <w:webHidden/>
          </w:rPr>
          <w:fldChar w:fldCharType="begin"/>
        </w:r>
        <w:r w:rsidR="00FA7AFB">
          <w:rPr>
            <w:noProof/>
            <w:webHidden/>
          </w:rPr>
          <w:instrText xml:space="preserve"> PAGEREF _Toc513213277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03C0D271" w14:textId="56C17D0C"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278" w:history="1">
        <w:r w:rsidR="00FA7AFB" w:rsidRPr="004A4B01">
          <w:rPr>
            <w:rStyle w:val="Hyperlink"/>
            <w:noProof/>
          </w:rPr>
          <w:t>3.20 location object</w:t>
        </w:r>
        <w:r w:rsidR="00FA7AFB">
          <w:rPr>
            <w:noProof/>
            <w:webHidden/>
          </w:rPr>
          <w:tab/>
        </w:r>
        <w:r w:rsidR="00FA7AFB">
          <w:rPr>
            <w:noProof/>
            <w:webHidden/>
          </w:rPr>
          <w:fldChar w:fldCharType="begin"/>
        </w:r>
        <w:r w:rsidR="00FA7AFB">
          <w:rPr>
            <w:noProof/>
            <w:webHidden/>
          </w:rPr>
          <w:instrText xml:space="preserve"> PAGEREF _Toc513213278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1755F8BE" w14:textId="7B542523"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79" w:history="1">
        <w:r w:rsidR="00FA7AFB" w:rsidRPr="004A4B01">
          <w:rPr>
            <w:rStyle w:val="Hyperlink"/>
            <w:noProof/>
          </w:rPr>
          <w:t>3.20.1 General</w:t>
        </w:r>
        <w:r w:rsidR="00FA7AFB">
          <w:rPr>
            <w:noProof/>
            <w:webHidden/>
          </w:rPr>
          <w:tab/>
        </w:r>
        <w:r w:rsidR="00FA7AFB">
          <w:rPr>
            <w:noProof/>
            <w:webHidden/>
          </w:rPr>
          <w:fldChar w:fldCharType="begin"/>
        </w:r>
        <w:r w:rsidR="00FA7AFB">
          <w:rPr>
            <w:noProof/>
            <w:webHidden/>
          </w:rPr>
          <w:instrText xml:space="preserve"> PAGEREF _Toc513213279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583453A2" w14:textId="27DB5CE8"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80" w:history="1">
        <w:r w:rsidR="00FA7AFB" w:rsidRPr="004A4B01">
          <w:rPr>
            <w:rStyle w:val="Hyperlink"/>
            <w:noProof/>
          </w:rPr>
          <w:t>3.20.2 physicalLocation property</w:t>
        </w:r>
        <w:r w:rsidR="00FA7AFB">
          <w:rPr>
            <w:noProof/>
            <w:webHidden/>
          </w:rPr>
          <w:tab/>
        </w:r>
        <w:r w:rsidR="00FA7AFB">
          <w:rPr>
            <w:noProof/>
            <w:webHidden/>
          </w:rPr>
          <w:fldChar w:fldCharType="begin"/>
        </w:r>
        <w:r w:rsidR="00FA7AFB">
          <w:rPr>
            <w:noProof/>
            <w:webHidden/>
          </w:rPr>
          <w:instrText xml:space="preserve"> PAGEREF _Toc513213280 \h </w:instrText>
        </w:r>
        <w:r w:rsidR="00FA7AFB">
          <w:rPr>
            <w:noProof/>
            <w:webHidden/>
          </w:rPr>
        </w:r>
        <w:r w:rsidR="00FA7AFB">
          <w:rPr>
            <w:noProof/>
            <w:webHidden/>
          </w:rPr>
          <w:fldChar w:fldCharType="separate"/>
        </w:r>
        <w:r w:rsidR="00FA7AFB">
          <w:rPr>
            <w:noProof/>
            <w:webHidden/>
          </w:rPr>
          <w:t>74</w:t>
        </w:r>
        <w:r w:rsidR="00FA7AFB">
          <w:rPr>
            <w:noProof/>
            <w:webHidden/>
          </w:rPr>
          <w:fldChar w:fldCharType="end"/>
        </w:r>
      </w:hyperlink>
    </w:p>
    <w:p w14:paraId="6A795A0C" w14:textId="2FC3C975"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81" w:history="1">
        <w:r w:rsidR="00FA7AFB" w:rsidRPr="004A4B01">
          <w:rPr>
            <w:rStyle w:val="Hyperlink"/>
            <w:noProof/>
          </w:rPr>
          <w:t>3.20.3 fullyQualifiedLogicalName property</w:t>
        </w:r>
        <w:r w:rsidR="00FA7AFB">
          <w:rPr>
            <w:noProof/>
            <w:webHidden/>
          </w:rPr>
          <w:tab/>
        </w:r>
        <w:r w:rsidR="00FA7AFB">
          <w:rPr>
            <w:noProof/>
            <w:webHidden/>
          </w:rPr>
          <w:fldChar w:fldCharType="begin"/>
        </w:r>
        <w:r w:rsidR="00FA7AFB">
          <w:rPr>
            <w:noProof/>
            <w:webHidden/>
          </w:rPr>
          <w:instrText xml:space="preserve"> PAGEREF _Toc513213281 \h </w:instrText>
        </w:r>
        <w:r w:rsidR="00FA7AFB">
          <w:rPr>
            <w:noProof/>
            <w:webHidden/>
          </w:rPr>
        </w:r>
        <w:r w:rsidR="00FA7AFB">
          <w:rPr>
            <w:noProof/>
            <w:webHidden/>
          </w:rPr>
          <w:fldChar w:fldCharType="separate"/>
        </w:r>
        <w:r w:rsidR="00FA7AFB">
          <w:rPr>
            <w:noProof/>
            <w:webHidden/>
          </w:rPr>
          <w:t>74</w:t>
        </w:r>
        <w:r w:rsidR="00FA7AFB">
          <w:rPr>
            <w:noProof/>
            <w:webHidden/>
          </w:rPr>
          <w:fldChar w:fldCharType="end"/>
        </w:r>
      </w:hyperlink>
    </w:p>
    <w:p w14:paraId="4C80634A" w14:textId="0485208E"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82" w:history="1">
        <w:r w:rsidR="00FA7AFB" w:rsidRPr="004A4B01">
          <w:rPr>
            <w:rStyle w:val="Hyperlink"/>
            <w:noProof/>
          </w:rPr>
          <w:t>3.20.4 message property</w:t>
        </w:r>
        <w:r w:rsidR="00FA7AFB">
          <w:rPr>
            <w:noProof/>
            <w:webHidden/>
          </w:rPr>
          <w:tab/>
        </w:r>
        <w:r w:rsidR="00FA7AFB">
          <w:rPr>
            <w:noProof/>
            <w:webHidden/>
          </w:rPr>
          <w:fldChar w:fldCharType="begin"/>
        </w:r>
        <w:r w:rsidR="00FA7AFB">
          <w:rPr>
            <w:noProof/>
            <w:webHidden/>
          </w:rPr>
          <w:instrText xml:space="preserve"> PAGEREF _Toc513213282 \h </w:instrText>
        </w:r>
        <w:r w:rsidR="00FA7AFB">
          <w:rPr>
            <w:noProof/>
            <w:webHidden/>
          </w:rPr>
        </w:r>
        <w:r w:rsidR="00FA7AFB">
          <w:rPr>
            <w:noProof/>
            <w:webHidden/>
          </w:rPr>
          <w:fldChar w:fldCharType="separate"/>
        </w:r>
        <w:r w:rsidR="00FA7AFB">
          <w:rPr>
            <w:noProof/>
            <w:webHidden/>
          </w:rPr>
          <w:t>75</w:t>
        </w:r>
        <w:r w:rsidR="00FA7AFB">
          <w:rPr>
            <w:noProof/>
            <w:webHidden/>
          </w:rPr>
          <w:fldChar w:fldCharType="end"/>
        </w:r>
      </w:hyperlink>
    </w:p>
    <w:p w14:paraId="746DDB0E" w14:textId="10085DE3"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83" w:history="1">
        <w:r w:rsidR="00FA7AFB" w:rsidRPr="004A4B01">
          <w:rPr>
            <w:rStyle w:val="Hyperlink"/>
            <w:noProof/>
          </w:rPr>
          <w:t>3.20.5 annotations property</w:t>
        </w:r>
        <w:r w:rsidR="00FA7AFB">
          <w:rPr>
            <w:noProof/>
            <w:webHidden/>
          </w:rPr>
          <w:tab/>
        </w:r>
        <w:r w:rsidR="00FA7AFB">
          <w:rPr>
            <w:noProof/>
            <w:webHidden/>
          </w:rPr>
          <w:fldChar w:fldCharType="begin"/>
        </w:r>
        <w:r w:rsidR="00FA7AFB">
          <w:rPr>
            <w:noProof/>
            <w:webHidden/>
          </w:rPr>
          <w:instrText xml:space="preserve"> PAGEREF _Toc513213283 \h </w:instrText>
        </w:r>
        <w:r w:rsidR="00FA7AFB">
          <w:rPr>
            <w:noProof/>
            <w:webHidden/>
          </w:rPr>
        </w:r>
        <w:r w:rsidR="00FA7AFB">
          <w:rPr>
            <w:noProof/>
            <w:webHidden/>
          </w:rPr>
          <w:fldChar w:fldCharType="separate"/>
        </w:r>
        <w:r w:rsidR="00FA7AFB">
          <w:rPr>
            <w:noProof/>
            <w:webHidden/>
          </w:rPr>
          <w:t>75</w:t>
        </w:r>
        <w:r w:rsidR="00FA7AFB">
          <w:rPr>
            <w:noProof/>
            <w:webHidden/>
          </w:rPr>
          <w:fldChar w:fldCharType="end"/>
        </w:r>
      </w:hyperlink>
    </w:p>
    <w:p w14:paraId="3579ABBC" w14:textId="248CFC1F"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84" w:history="1">
        <w:r w:rsidR="00FA7AFB" w:rsidRPr="004A4B01">
          <w:rPr>
            <w:rStyle w:val="Hyperlink"/>
            <w:noProof/>
          </w:rPr>
          <w:t>3.20.6 properties property</w:t>
        </w:r>
        <w:r w:rsidR="00FA7AFB">
          <w:rPr>
            <w:noProof/>
            <w:webHidden/>
          </w:rPr>
          <w:tab/>
        </w:r>
        <w:r w:rsidR="00FA7AFB">
          <w:rPr>
            <w:noProof/>
            <w:webHidden/>
          </w:rPr>
          <w:fldChar w:fldCharType="begin"/>
        </w:r>
        <w:r w:rsidR="00FA7AFB">
          <w:rPr>
            <w:noProof/>
            <w:webHidden/>
          </w:rPr>
          <w:instrText xml:space="preserve"> PAGEREF _Toc513213284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17BE2AAF" w14:textId="0C8BDC6A"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285" w:history="1">
        <w:r w:rsidR="00FA7AFB" w:rsidRPr="004A4B01">
          <w:rPr>
            <w:rStyle w:val="Hyperlink"/>
            <w:noProof/>
          </w:rPr>
          <w:t>3.21 physicalLocation object</w:t>
        </w:r>
        <w:r w:rsidR="00FA7AFB">
          <w:rPr>
            <w:noProof/>
            <w:webHidden/>
          </w:rPr>
          <w:tab/>
        </w:r>
        <w:r w:rsidR="00FA7AFB">
          <w:rPr>
            <w:noProof/>
            <w:webHidden/>
          </w:rPr>
          <w:fldChar w:fldCharType="begin"/>
        </w:r>
        <w:r w:rsidR="00FA7AFB">
          <w:rPr>
            <w:noProof/>
            <w:webHidden/>
          </w:rPr>
          <w:instrText xml:space="preserve"> PAGEREF _Toc513213285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757837D0" w14:textId="3827BD6D"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86" w:history="1">
        <w:r w:rsidR="00FA7AFB" w:rsidRPr="004A4B01">
          <w:rPr>
            <w:rStyle w:val="Hyperlink"/>
            <w:noProof/>
          </w:rPr>
          <w:t>3.21.1 General</w:t>
        </w:r>
        <w:r w:rsidR="00FA7AFB">
          <w:rPr>
            <w:noProof/>
            <w:webHidden/>
          </w:rPr>
          <w:tab/>
        </w:r>
        <w:r w:rsidR="00FA7AFB">
          <w:rPr>
            <w:noProof/>
            <w:webHidden/>
          </w:rPr>
          <w:fldChar w:fldCharType="begin"/>
        </w:r>
        <w:r w:rsidR="00FA7AFB">
          <w:rPr>
            <w:noProof/>
            <w:webHidden/>
          </w:rPr>
          <w:instrText xml:space="preserve"> PAGEREF _Toc513213286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20022844" w14:textId="6B26B42A"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87" w:history="1">
        <w:r w:rsidR="00FA7AFB" w:rsidRPr="004A4B01">
          <w:rPr>
            <w:rStyle w:val="Hyperlink"/>
            <w:noProof/>
          </w:rPr>
          <w:t>3.21.2 id property</w:t>
        </w:r>
        <w:r w:rsidR="00FA7AFB">
          <w:rPr>
            <w:noProof/>
            <w:webHidden/>
          </w:rPr>
          <w:tab/>
        </w:r>
        <w:r w:rsidR="00FA7AFB">
          <w:rPr>
            <w:noProof/>
            <w:webHidden/>
          </w:rPr>
          <w:fldChar w:fldCharType="begin"/>
        </w:r>
        <w:r w:rsidR="00FA7AFB">
          <w:rPr>
            <w:noProof/>
            <w:webHidden/>
          </w:rPr>
          <w:instrText xml:space="preserve"> PAGEREF _Toc513213287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0DCF7C5E" w14:textId="106EAD90"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88" w:history="1">
        <w:r w:rsidR="00FA7AFB" w:rsidRPr="004A4B01">
          <w:rPr>
            <w:rStyle w:val="Hyperlink"/>
            <w:noProof/>
          </w:rPr>
          <w:t>3.21.3 fileLocation property</w:t>
        </w:r>
        <w:r w:rsidR="00FA7AFB">
          <w:rPr>
            <w:noProof/>
            <w:webHidden/>
          </w:rPr>
          <w:tab/>
        </w:r>
        <w:r w:rsidR="00FA7AFB">
          <w:rPr>
            <w:noProof/>
            <w:webHidden/>
          </w:rPr>
          <w:fldChar w:fldCharType="begin"/>
        </w:r>
        <w:r w:rsidR="00FA7AFB">
          <w:rPr>
            <w:noProof/>
            <w:webHidden/>
          </w:rPr>
          <w:instrText xml:space="preserve"> PAGEREF _Toc513213288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6BE2D672" w14:textId="044136C6"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89" w:history="1">
        <w:r w:rsidR="00FA7AFB" w:rsidRPr="004A4B01">
          <w:rPr>
            <w:rStyle w:val="Hyperlink"/>
            <w:noProof/>
          </w:rPr>
          <w:t>3.21.4 region property</w:t>
        </w:r>
        <w:r w:rsidR="00FA7AFB">
          <w:rPr>
            <w:noProof/>
            <w:webHidden/>
          </w:rPr>
          <w:tab/>
        </w:r>
        <w:r w:rsidR="00FA7AFB">
          <w:rPr>
            <w:noProof/>
            <w:webHidden/>
          </w:rPr>
          <w:fldChar w:fldCharType="begin"/>
        </w:r>
        <w:r w:rsidR="00FA7AFB">
          <w:rPr>
            <w:noProof/>
            <w:webHidden/>
          </w:rPr>
          <w:instrText xml:space="preserve"> PAGEREF _Toc513213289 \h </w:instrText>
        </w:r>
        <w:r w:rsidR="00FA7AFB">
          <w:rPr>
            <w:noProof/>
            <w:webHidden/>
          </w:rPr>
        </w:r>
        <w:r w:rsidR="00FA7AFB">
          <w:rPr>
            <w:noProof/>
            <w:webHidden/>
          </w:rPr>
          <w:fldChar w:fldCharType="separate"/>
        </w:r>
        <w:r w:rsidR="00FA7AFB">
          <w:rPr>
            <w:noProof/>
            <w:webHidden/>
          </w:rPr>
          <w:t>77</w:t>
        </w:r>
        <w:r w:rsidR="00FA7AFB">
          <w:rPr>
            <w:noProof/>
            <w:webHidden/>
          </w:rPr>
          <w:fldChar w:fldCharType="end"/>
        </w:r>
      </w:hyperlink>
    </w:p>
    <w:p w14:paraId="7849CB5F" w14:textId="69C8B29C"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90" w:history="1">
        <w:r w:rsidR="00FA7AFB" w:rsidRPr="004A4B01">
          <w:rPr>
            <w:rStyle w:val="Hyperlink"/>
            <w:noProof/>
          </w:rPr>
          <w:t>3.21.5 contextRegion property</w:t>
        </w:r>
        <w:r w:rsidR="00FA7AFB">
          <w:rPr>
            <w:noProof/>
            <w:webHidden/>
          </w:rPr>
          <w:tab/>
        </w:r>
        <w:r w:rsidR="00FA7AFB">
          <w:rPr>
            <w:noProof/>
            <w:webHidden/>
          </w:rPr>
          <w:fldChar w:fldCharType="begin"/>
        </w:r>
        <w:r w:rsidR="00FA7AFB">
          <w:rPr>
            <w:noProof/>
            <w:webHidden/>
          </w:rPr>
          <w:instrText xml:space="preserve"> PAGEREF _Toc513213290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420BF45F" w14:textId="16AFA097"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291" w:history="1">
        <w:r w:rsidR="00FA7AFB" w:rsidRPr="004A4B01">
          <w:rPr>
            <w:rStyle w:val="Hyperlink"/>
            <w:noProof/>
          </w:rPr>
          <w:t>3.22 region object</w:t>
        </w:r>
        <w:r w:rsidR="00FA7AFB">
          <w:rPr>
            <w:noProof/>
            <w:webHidden/>
          </w:rPr>
          <w:tab/>
        </w:r>
        <w:r w:rsidR="00FA7AFB">
          <w:rPr>
            <w:noProof/>
            <w:webHidden/>
          </w:rPr>
          <w:fldChar w:fldCharType="begin"/>
        </w:r>
        <w:r w:rsidR="00FA7AFB">
          <w:rPr>
            <w:noProof/>
            <w:webHidden/>
          </w:rPr>
          <w:instrText xml:space="preserve"> PAGEREF _Toc513213291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5FAAB9E6" w14:textId="337EB926"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92" w:history="1">
        <w:r w:rsidR="00FA7AFB" w:rsidRPr="004A4B01">
          <w:rPr>
            <w:rStyle w:val="Hyperlink"/>
            <w:noProof/>
          </w:rPr>
          <w:t>3.22.1 General</w:t>
        </w:r>
        <w:r w:rsidR="00FA7AFB">
          <w:rPr>
            <w:noProof/>
            <w:webHidden/>
          </w:rPr>
          <w:tab/>
        </w:r>
        <w:r w:rsidR="00FA7AFB">
          <w:rPr>
            <w:noProof/>
            <w:webHidden/>
          </w:rPr>
          <w:fldChar w:fldCharType="begin"/>
        </w:r>
        <w:r w:rsidR="00FA7AFB">
          <w:rPr>
            <w:noProof/>
            <w:webHidden/>
          </w:rPr>
          <w:instrText xml:space="preserve"> PAGEREF _Toc513213292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33AAA125" w14:textId="37DFD83F"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93" w:history="1">
        <w:r w:rsidR="00FA7AFB" w:rsidRPr="004A4B01">
          <w:rPr>
            <w:rStyle w:val="Hyperlink"/>
            <w:noProof/>
          </w:rPr>
          <w:t>3.22.2 Text regions</w:t>
        </w:r>
        <w:r w:rsidR="00FA7AFB">
          <w:rPr>
            <w:noProof/>
            <w:webHidden/>
          </w:rPr>
          <w:tab/>
        </w:r>
        <w:r w:rsidR="00FA7AFB">
          <w:rPr>
            <w:noProof/>
            <w:webHidden/>
          </w:rPr>
          <w:fldChar w:fldCharType="begin"/>
        </w:r>
        <w:r w:rsidR="00FA7AFB">
          <w:rPr>
            <w:noProof/>
            <w:webHidden/>
          </w:rPr>
          <w:instrText xml:space="preserve"> PAGEREF _Toc513213293 \h </w:instrText>
        </w:r>
        <w:r w:rsidR="00FA7AFB">
          <w:rPr>
            <w:noProof/>
            <w:webHidden/>
          </w:rPr>
        </w:r>
        <w:r w:rsidR="00FA7AFB">
          <w:rPr>
            <w:noProof/>
            <w:webHidden/>
          </w:rPr>
          <w:fldChar w:fldCharType="separate"/>
        </w:r>
        <w:r w:rsidR="00FA7AFB">
          <w:rPr>
            <w:noProof/>
            <w:webHidden/>
          </w:rPr>
          <w:t>79</w:t>
        </w:r>
        <w:r w:rsidR="00FA7AFB">
          <w:rPr>
            <w:noProof/>
            <w:webHidden/>
          </w:rPr>
          <w:fldChar w:fldCharType="end"/>
        </w:r>
      </w:hyperlink>
    </w:p>
    <w:p w14:paraId="33F4D432" w14:textId="19EC738E"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94" w:history="1">
        <w:r w:rsidR="00FA7AFB" w:rsidRPr="004A4B01">
          <w:rPr>
            <w:rStyle w:val="Hyperlink"/>
            <w:noProof/>
          </w:rPr>
          <w:t>3.22.3 Binary regions</w:t>
        </w:r>
        <w:r w:rsidR="00FA7AFB">
          <w:rPr>
            <w:noProof/>
            <w:webHidden/>
          </w:rPr>
          <w:tab/>
        </w:r>
        <w:r w:rsidR="00FA7AFB">
          <w:rPr>
            <w:noProof/>
            <w:webHidden/>
          </w:rPr>
          <w:fldChar w:fldCharType="begin"/>
        </w:r>
        <w:r w:rsidR="00FA7AFB">
          <w:rPr>
            <w:noProof/>
            <w:webHidden/>
          </w:rPr>
          <w:instrText xml:space="preserve"> PAGEREF _Toc513213294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527D4E24" w14:textId="3095C190"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95" w:history="1">
        <w:r w:rsidR="00FA7AFB" w:rsidRPr="004A4B01">
          <w:rPr>
            <w:rStyle w:val="Hyperlink"/>
            <w:noProof/>
          </w:rPr>
          <w:t>3.22.4 startLine property</w:t>
        </w:r>
        <w:r w:rsidR="00FA7AFB">
          <w:rPr>
            <w:noProof/>
            <w:webHidden/>
          </w:rPr>
          <w:tab/>
        </w:r>
        <w:r w:rsidR="00FA7AFB">
          <w:rPr>
            <w:noProof/>
            <w:webHidden/>
          </w:rPr>
          <w:fldChar w:fldCharType="begin"/>
        </w:r>
        <w:r w:rsidR="00FA7AFB">
          <w:rPr>
            <w:noProof/>
            <w:webHidden/>
          </w:rPr>
          <w:instrText xml:space="preserve"> PAGEREF _Toc513213295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2C2B9BF6" w14:textId="50E1B279"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96" w:history="1">
        <w:r w:rsidR="00FA7AFB" w:rsidRPr="004A4B01">
          <w:rPr>
            <w:rStyle w:val="Hyperlink"/>
            <w:noProof/>
          </w:rPr>
          <w:t>3.22.5 startColumn property</w:t>
        </w:r>
        <w:r w:rsidR="00FA7AFB">
          <w:rPr>
            <w:noProof/>
            <w:webHidden/>
          </w:rPr>
          <w:tab/>
        </w:r>
        <w:r w:rsidR="00FA7AFB">
          <w:rPr>
            <w:noProof/>
            <w:webHidden/>
          </w:rPr>
          <w:fldChar w:fldCharType="begin"/>
        </w:r>
        <w:r w:rsidR="00FA7AFB">
          <w:rPr>
            <w:noProof/>
            <w:webHidden/>
          </w:rPr>
          <w:instrText xml:space="preserve"> PAGEREF _Toc513213296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200B00E3" w14:textId="21A417C4"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97" w:history="1">
        <w:r w:rsidR="00FA7AFB" w:rsidRPr="004A4B01">
          <w:rPr>
            <w:rStyle w:val="Hyperlink"/>
            <w:noProof/>
          </w:rPr>
          <w:t>3.22.6 endLine property</w:t>
        </w:r>
        <w:r w:rsidR="00FA7AFB">
          <w:rPr>
            <w:noProof/>
            <w:webHidden/>
          </w:rPr>
          <w:tab/>
        </w:r>
        <w:r w:rsidR="00FA7AFB">
          <w:rPr>
            <w:noProof/>
            <w:webHidden/>
          </w:rPr>
          <w:fldChar w:fldCharType="begin"/>
        </w:r>
        <w:r w:rsidR="00FA7AFB">
          <w:rPr>
            <w:noProof/>
            <w:webHidden/>
          </w:rPr>
          <w:instrText xml:space="preserve"> PAGEREF _Toc513213297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612DDA1B" w14:textId="3D7951EF"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98" w:history="1">
        <w:r w:rsidR="00FA7AFB" w:rsidRPr="004A4B01">
          <w:rPr>
            <w:rStyle w:val="Hyperlink"/>
            <w:noProof/>
          </w:rPr>
          <w:t>3.22.7 endColumn property</w:t>
        </w:r>
        <w:r w:rsidR="00FA7AFB">
          <w:rPr>
            <w:noProof/>
            <w:webHidden/>
          </w:rPr>
          <w:tab/>
        </w:r>
        <w:r w:rsidR="00FA7AFB">
          <w:rPr>
            <w:noProof/>
            <w:webHidden/>
          </w:rPr>
          <w:fldChar w:fldCharType="begin"/>
        </w:r>
        <w:r w:rsidR="00FA7AFB">
          <w:rPr>
            <w:noProof/>
            <w:webHidden/>
          </w:rPr>
          <w:instrText xml:space="preserve"> PAGEREF _Toc513213298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7152F40" w14:textId="455ED5FC"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299" w:history="1">
        <w:r w:rsidR="00FA7AFB" w:rsidRPr="004A4B01">
          <w:rPr>
            <w:rStyle w:val="Hyperlink"/>
            <w:noProof/>
          </w:rPr>
          <w:t>3.22.8 offset property</w:t>
        </w:r>
        <w:r w:rsidR="00FA7AFB">
          <w:rPr>
            <w:noProof/>
            <w:webHidden/>
          </w:rPr>
          <w:tab/>
        </w:r>
        <w:r w:rsidR="00FA7AFB">
          <w:rPr>
            <w:noProof/>
            <w:webHidden/>
          </w:rPr>
          <w:fldChar w:fldCharType="begin"/>
        </w:r>
        <w:r w:rsidR="00FA7AFB">
          <w:rPr>
            <w:noProof/>
            <w:webHidden/>
          </w:rPr>
          <w:instrText xml:space="preserve"> PAGEREF _Toc513213299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42C2843D" w14:textId="3B730CE8"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00" w:history="1">
        <w:r w:rsidR="00FA7AFB" w:rsidRPr="004A4B01">
          <w:rPr>
            <w:rStyle w:val="Hyperlink"/>
            <w:noProof/>
          </w:rPr>
          <w:t>3.22.9 length property</w:t>
        </w:r>
        <w:r w:rsidR="00FA7AFB">
          <w:rPr>
            <w:noProof/>
            <w:webHidden/>
          </w:rPr>
          <w:tab/>
        </w:r>
        <w:r w:rsidR="00FA7AFB">
          <w:rPr>
            <w:noProof/>
            <w:webHidden/>
          </w:rPr>
          <w:fldChar w:fldCharType="begin"/>
        </w:r>
        <w:r w:rsidR="00FA7AFB">
          <w:rPr>
            <w:noProof/>
            <w:webHidden/>
          </w:rPr>
          <w:instrText xml:space="preserve"> PAGEREF _Toc513213300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B57F7C5" w14:textId="1CCA2749"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01" w:history="1">
        <w:r w:rsidR="00FA7AFB" w:rsidRPr="004A4B01">
          <w:rPr>
            <w:rStyle w:val="Hyperlink"/>
            <w:noProof/>
          </w:rPr>
          <w:t>3.22.10 snippet property</w:t>
        </w:r>
        <w:r w:rsidR="00FA7AFB">
          <w:rPr>
            <w:noProof/>
            <w:webHidden/>
          </w:rPr>
          <w:tab/>
        </w:r>
        <w:r w:rsidR="00FA7AFB">
          <w:rPr>
            <w:noProof/>
            <w:webHidden/>
          </w:rPr>
          <w:fldChar w:fldCharType="begin"/>
        </w:r>
        <w:r w:rsidR="00FA7AFB">
          <w:rPr>
            <w:noProof/>
            <w:webHidden/>
          </w:rPr>
          <w:instrText xml:space="preserve"> PAGEREF _Toc513213301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8C911B7" w14:textId="57DBC637"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02" w:history="1">
        <w:r w:rsidR="00FA7AFB" w:rsidRPr="004A4B01">
          <w:rPr>
            <w:rStyle w:val="Hyperlink"/>
            <w:noProof/>
          </w:rPr>
          <w:t>3.22.11 message property</w:t>
        </w:r>
        <w:r w:rsidR="00FA7AFB">
          <w:rPr>
            <w:noProof/>
            <w:webHidden/>
          </w:rPr>
          <w:tab/>
        </w:r>
        <w:r w:rsidR="00FA7AFB">
          <w:rPr>
            <w:noProof/>
            <w:webHidden/>
          </w:rPr>
          <w:fldChar w:fldCharType="begin"/>
        </w:r>
        <w:r w:rsidR="00FA7AFB">
          <w:rPr>
            <w:noProof/>
            <w:webHidden/>
          </w:rPr>
          <w:instrText xml:space="preserve"> PAGEREF _Toc513213302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14B96875" w14:textId="49073823"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303" w:history="1">
        <w:r w:rsidR="00FA7AFB" w:rsidRPr="004A4B01">
          <w:rPr>
            <w:rStyle w:val="Hyperlink"/>
            <w:noProof/>
          </w:rPr>
          <w:t>3.23 rectangle object</w:t>
        </w:r>
        <w:r w:rsidR="00FA7AFB">
          <w:rPr>
            <w:noProof/>
            <w:webHidden/>
          </w:rPr>
          <w:tab/>
        </w:r>
        <w:r w:rsidR="00FA7AFB">
          <w:rPr>
            <w:noProof/>
            <w:webHidden/>
          </w:rPr>
          <w:fldChar w:fldCharType="begin"/>
        </w:r>
        <w:r w:rsidR="00FA7AFB">
          <w:rPr>
            <w:noProof/>
            <w:webHidden/>
          </w:rPr>
          <w:instrText xml:space="preserve"> PAGEREF _Toc513213303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27E91537" w14:textId="0D4AF427"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04" w:history="1">
        <w:r w:rsidR="00FA7AFB" w:rsidRPr="004A4B01">
          <w:rPr>
            <w:rStyle w:val="Hyperlink"/>
            <w:noProof/>
          </w:rPr>
          <w:t>3.23.1 General</w:t>
        </w:r>
        <w:r w:rsidR="00FA7AFB">
          <w:rPr>
            <w:noProof/>
            <w:webHidden/>
          </w:rPr>
          <w:tab/>
        </w:r>
        <w:r w:rsidR="00FA7AFB">
          <w:rPr>
            <w:noProof/>
            <w:webHidden/>
          </w:rPr>
          <w:fldChar w:fldCharType="begin"/>
        </w:r>
        <w:r w:rsidR="00FA7AFB">
          <w:rPr>
            <w:noProof/>
            <w:webHidden/>
          </w:rPr>
          <w:instrText xml:space="preserve"> PAGEREF _Toc513213304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3DFA81D" w14:textId="2F7EDD19"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05" w:history="1">
        <w:r w:rsidR="00FA7AFB" w:rsidRPr="004A4B01">
          <w:rPr>
            <w:rStyle w:val="Hyperlink"/>
            <w:noProof/>
          </w:rPr>
          <w:t>3.23.2 top, left, bottom, and right properties</w:t>
        </w:r>
        <w:r w:rsidR="00FA7AFB">
          <w:rPr>
            <w:noProof/>
            <w:webHidden/>
          </w:rPr>
          <w:tab/>
        </w:r>
        <w:r w:rsidR="00FA7AFB">
          <w:rPr>
            <w:noProof/>
            <w:webHidden/>
          </w:rPr>
          <w:fldChar w:fldCharType="begin"/>
        </w:r>
        <w:r w:rsidR="00FA7AFB">
          <w:rPr>
            <w:noProof/>
            <w:webHidden/>
          </w:rPr>
          <w:instrText xml:space="preserve"> PAGEREF _Toc513213305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26411ECD" w14:textId="73645627"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06" w:history="1">
        <w:r w:rsidR="00FA7AFB" w:rsidRPr="004A4B01">
          <w:rPr>
            <w:rStyle w:val="Hyperlink"/>
            <w:noProof/>
          </w:rPr>
          <w:t>3.23.3 message property</w:t>
        </w:r>
        <w:r w:rsidR="00FA7AFB">
          <w:rPr>
            <w:noProof/>
            <w:webHidden/>
          </w:rPr>
          <w:tab/>
        </w:r>
        <w:r w:rsidR="00FA7AFB">
          <w:rPr>
            <w:noProof/>
            <w:webHidden/>
          </w:rPr>
          <w:fldChar w:fldCharType="begin"/>
        </w:r>
        <w:r w:rsidR="00FA7AFB">
          <w:rPr>
            <w:noProof/>
            <w:webHidden/>
          </w:rPr>
          <w:instrText xml:space="preserve"> PAGEREF _Toc513213306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2B477624" w14:textId="16D65741"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307" w:history="1">
        <w:r w:rsidR="00FA7AFB" w:rsidRPr="004A4B01">
          <w:rPr>
            <w:rStyle w:val="Hyperlink"/>
            <w:noProof/>
          </w:rPr>
          <w:t>3.24 logicalLocation object</w:t>
        </w:r>
        <w:r w:rsidR="00FA7AFB">
          <w:rPr>
            <w:noProof/>
            <w:webHidden/>
          </w:rPr>
          <w:tab/>
        </w:r>
        <w:r w:rsidR="00FA7AFB">
          <w:rPr>
            <w:noProof/>
            <w:webHidden/>
          </w:rPr>
          <w:fldChar w:fldCharType="begin"/>
        </w:r>
        <w:r w:rsidR="00FA7AFB">
          <w:rPr>
            <w:noProof/>
            <w:webHidden/>
          </w:rPr>
          <w:instrText xml:space="preserve"> PAGEREF _Toc513213307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6F8C0A7B" w14:textId="30F54996"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08" w:history="1">
        <w:r w:rsidR="00FA7AFB" w:rsidRPr="004A4B01">
          <w:rPr>
            <w:rStyle w:val="Hyperlink"/>
            <w:noProof/>
          </w:rPr>
          <w:t>3.24.1 General</w:t>
        </w:r>
        <w:r w:rsidR="00FA7AFB">
          <w:rPr>
            <w:noProof/>
            <w:webHidden/>
          </w:rPr>
          <w:tab/>
        </w:r>
        <w:r w:rsidR="00FA7AFB">
          <w:rPr>
            <w:noProof/>
            <w:webHidden/>
          </w:rPr>
          <w:fldChar w:fldCharType="begin"/>
        </w:r>
        <w:r w:rsidR="00FA7AFB">
          <w:rPr>
            <w:noProof/>
            <w:webHidden/>
          </w:rPr>
          <w:instrText xml:space="preserve"> PAGEREF _Toc513213308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6A7B14DB" w14:textId="2969318D"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09" w:history="1">
        <w:r w:rsidR="00FA7AFB" w:rsidRPr="004A4B01">
          <w:rPr>
            <w:rStyle w:val="Hyperlink"/>
            <w:noProof/>
          </w:rPr>
          <w:t>3.24.2 name property</w:t>
        </w:r>
        <w:r w:rsidR="00FA7AFB">
          <w:rPr>
            <w:noProof/>
            <w:webHidden/>
          </w:rPr>
          <w:tab/>
        </w:r>
        <w:r w:rsidR="00FA7AFB">
          <w:rPr>
            <w:noProof/>
            <w:webHidden/>
          </w:rPr>
          <w:fldChar w:fldCharType="begin"/>
        </w:r>
        <w:r w:rsidR="00FA7AFB">
          <w:rPr>
            <w:noProof/>
            <w:webHidden/>
          </w:rPr>
          <w:instrText xml:space="preserve"> PAGEREF _Toc513213309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0EDBFF49" w14:textId="64138C2C"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10" w:history="1">
        <w:r w:rsidR="00FA7AFB" w:rsidRPr="004A4B01">
          <w:rPr>
            <w:rStyle w:val="Hyperlink"/>
            <w:noProof/>
          </w:rPr>
          <w:t>3.24.3 fullyQualifiedName property</w:t>
        </w:r>
        <w:r w:rsidR="00FA7AFB">
          <w:rPr>
            <w:noProof/>
            <w:webHidden/>
          </w:rPr>
          <w:tab/>
        </w:r>
        <w:r w:rsidR="00FA7AFB">
          <w:rPr>
            <w:noProof/>
            <w:webHidden/>
          </w:rPr>
          <w:fldChar w:fldCharType="begin"/>
        </w:r>
        <w:r w:rsidR="00FA7AFB">
          <w:rPr>
            <w:noProof/>
            <w:webHidden/>
          </w:rPr>
          <w:instrText xml:space="preserve"> PAGEREF _Toc513213310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28DD5250" w14:textId="5D41E218"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11" w:history="1">
        <w:r w:rsidR="00FA7AFB" w:rsidRPr="004A4B01">
          <w:rPr>
            <w:rStyle w:val="Hyperlink"/>
            <w:noProof/>
          </w:rPr>
          <w:t>3.24.4 decoratedName property</w:t>
        </w:r>
        <w:r w:rsidR="00FA7AFB">
          <w:rPr>
            <w:noProof/>
            <w:webHidden/>
          </w:rPr>
          <w:tab/>
        </w:r>
        <w:r w:rsidR="00FA7AFB">
          <w:rPr>
            <w:noProof/>
            <w:webHidden/>
          </w:rPr>
          <w:fldChar w:fldCharType="begin"/>
        </w:r>
        <w:r w:rsidR="00FA7AFB">
          <w:rPr>
            <w:noProof/>
            <w:webHidden/>
          </w:rPr>
          <w:instrText xml:space="preserve"> PAGEREF _Toc513213311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4DAB82C8" w14:textId="150EA12A"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12" w:history="1">
        <w:r w:rsidR="00FA7AFB" w:rsidRPr="004A4B01">
          <w:rPr>
            <w:rStyle w:val="Hyperlink"/>
            <w:noProof/>
          </w:rPr>
          <w:t>3.24.5 kind property</w:t>
        </w:r>
        <w:r w:rsidR="00FA7AFB">
          <w:rPr>
            <w:noProof/>
            <w:webHidden/>
          </w:rPr>
          <w:tab/>
        </w:r>
        <w:r w:rsidR="00FA7AFB">
          <w:rPr>
            <w:noProof/>
            <w:webHidden/>
          </w:rPr>
          <w:fldChar w:fldCharType="begin"/>
        </w:r>
        <w:r w:rsidR="00FA7AFB">
          <w:rPr>
            <w:noProof/>
            <w:webHidden/>
          </w:rPr>
          <w:instrText xml:space="preserve"> PAGEREF _Toc513213312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47C50394" w14:textId="77C17A49"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13" w:history="1">
        <w:r w:rsidR="00FA7AFB" w:rsidRPr="004A4B01">
          <w:rPr>
            <w:rStyle w:val="Hyperlink"/>
            <w:noProof/>
          </w:rPr>
          <w:t>3.24.6 parentKey property</w:t>
        </w:r>
        <w:r w:rsidR="00FA7AFB">
          <w:rPr>
            <w:noProof/>
            <w:webHidden/>
          </w:rPr>
          <w:tab/>
        </w:r>
        <w:r w:rsidR="00FA7AFB">
          <w:rPr>
            <w:noProof/>
            <w:webHidden/>
          </w:rPr>
          <w:fldChar w:fldCharType="begin"/>
        </w:r>
        <w:r w:rsidR="00FA7AFB">
          <w:rPr>
            <w:noProof/>
            <w:webHidden/>
          </w:rPr>
          <w:instrText xml:space="preserve"> PAGEREF _Toc513213313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6C272532" w14:textId="07CC39BD"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314" w:history="1">
        <w:r w:rsidR="00FA7AFB" w:rsidRPr="004A4B01">
          <w:rPr>
            <w:rStyle w:val="Hyperlink"/>
            <w:noProof/>
          </w:rPr>
          <w:t>3.25 codeFlow object</w:t>
        </w:r>
        <w:r w:rsidR="00FA7AFB">
          <w:rPr>
            <w:noProof/>
            <w:webHidden/>
          </w:rPr>
          <w:tab/>
        </w:r>
        <w:r w:rsidR="00FA7AFB">
          <w:rPr>
            <w:noProof/>
            <w:webHidden/>
          </w:rPr>
          <w:fldChar w:fldCharType="begin"/>
        </w:r>
        <w:r w:rsidR="00FA7AFB">
          <w:rPr>
            <w:noProof/>
            <w:webHidden/>
          </w:rPr>
          <w:instrText xml:space="preserve"> PAGEREF _Toc513213314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34CAE69A" w14:textId="72EE2C1D"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15" w:history="1">
        <w:r w:rsidR="00FA7AFB" w:rsidRPr="004A4B01">
          <w:rPr>
            <w:rStyle w:val="Hyperlink"/>
            <w:noProof/>
          </w:rPr>
          <w:t>3.25.1 General</w:t>
        </w:r>
        <w:r w:rsidR="00FA7AFB">
          <w:rPr>
            <w:noProof/>
            <w:webHidden/>
          </w:rPr>
          <w:tab/>
        </w:r>
        <w:r w:rsidR="00FA7AFB">
          <w:rPr>
            <w:noProof/>
            <w:webHidden/>
          </w:rPr>
          <w:fldChar w:fldCharType="begin"/>
        </w:r>
        <w:r w:rsidR="00FA7AFB">
          <w:rPr>
            <w:noProof/>
            <w:webHidden/>
          </w:rPr>
          <w:instrText xml:space="preserve"> PAGEREF _Toc513213315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66FD6A19" w14:textId="1FC71F1C"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16" w:history="1">
        <w:r w:rsidR="00FA7AFB" w:rsidRPr="004A4B01">
          <w:rPr>
            <w:rStyle w:val="Hyperlink"/>
            <w:noProof/>
          </w:rPr>
          <w:t>3.25.2 message property</w:t>
        </w:r>
        <w:r w:rsidR="00FA7AFB">
          <w:rPr>
            <w:noProof/>
            <w:webHidden/>
          </w:rPr>
          <w:tab/>
        </w:r>
        <w:r w:rsidR="00FA7AFB">
          <w:rPr>
            <w:noProof/>
            <w:webHidden/>
          </w:rPr>
          <w:fldChar w:fldCharType="begin"/>
        </w:r>
        <w:r w:rsidR="00FA7AFB">
          <w:rPr>
            <w:noProof/>
            <w:webHidden/>
          </w:rPr>
          <w:instrText xml:space="preserve"> PAGEREF _Toc513213316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22DC3E37" w14:textId="169F39E6"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17" w:history="1">
        <w:r w:rsidR="00FA7AFB" w:rsidRPr="004A4B01">
          <w:rPr>
            <w:rStyle w:val="Hyperlink"/>
            <w:noProof/>
          </w:rPr>
          <w:t>3.25.3 threadFlows property</w:t>
        </w:r>
        <w:r w:rsidR="00FA7AFB">
          <w:rPr>
            <w:noProof/>
            <w:webHidden/>
          </w:rPr>
          <w:tab/>
        </w:r>
        <w:r w:rsidR="00FA7AFB">
          <w:rPr>
            <w:noProof/>
            <w:webHidden/>
          </w:rPr>
          <w:fldChar w:fldCharType="begin"/>
        </w:r>
        <w:r w:rsidR="00FA7AFB">
          <w:rPr>
            <w:noProof/>
            <w:webHidden/>
          </w:rPr>
          <w:instrText xml:space="preserve"> PAGEREF _Toc513213317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764B847E" w14:textId="08534D46"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18" w:history="1">
        <w:r w:rsidR="00FA7AFB" w:rsidRPr="004A4B01">
          <w:rPr>
            <w:rStyle w:val="Hyperlink"/>
            <w:noProof/>
          </w:rPr>
          <w:t>3.25.4 properties property</w:t>
        </w:r>
        <w:r w:rsidR="00FA7AFB">
          <w:rPr>
            <w:noProof/>
            <w:webHidden/>
          </w:rPr>
          <w:tab/>
        </w:r>
        <w:r w:rsidR="00FA7AFB">
          <w:rPr>
            <w:noProof/>
            <w:webHidden/>
          </w:rPr>
          <w:fldChar w:fldCharType="begin"/>
        </w:r>
        <w:r w:rsidR="00FA7AFB">
          <w:rPr>
            <w:noProof/>
            <w:webHidden/>
          </w:rPr>
          <w:instrText xml:space="preserve"> PAGEREF _Toc513213318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A26BEAC" w14:textId="699EA8F3"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319" w:history="1">
        <w:r w:rsidR="00FA7AFB" w:rsidRPr="004A4B01">
          <w:rPr>
            <w:rStyle w:val="Hyperlink"/>
            <w:noProof/>
          </w:rPr>
          <w:t>3.26 threadFlow object</w:t>
        </w:r>
        <w:r w:rsidR="00FA7AFB">
          <w:rPr>
            <w:noProof/>
            <w:webHidden/>
          </w:rPr>
          <w:tab/>
        </w:r>
        <w:r w:rsidR="00FA7AFB">
          <w:rPr>
            <w:noProof/>
            <w:webHidden/>
          </w:rPr>
          <w:fldChar w:fldCharType="begin"/>
        </w:r>
        <w:r w:rsidR="00FA7AFB">
          <w:rPr>
            <w:noProof/>
            <w:webHidden/>
          </w:rPr>
          <w:instrText xml:space="preserve"> PAGEREF _Toc513213319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B6DB1B6" w14:textId="2911E0BA"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20" w:history="1">
        <w:r w:rsidR="00FA7AFB" w:rsidRPr="004A4B01">
          <w:rPr>
            <w:rStyle w:val="Hyperlink"/>
            <w:noProof/>
          </w:rPr>
          <w:t>3.26.1 General</w:t>
        </w:r>
        <w:r w:rsidR="00FA7AFB">
          <w:rPr>
            <w:noProof/>
            <w:webHidden/>
          </w:rPr>
          <w:tab/>
        </w:r>
        <w:r w:rsidR="00FA7AFB">
          <w:rPr>
            <w:noProof/>
            <w:webHidden/>
          </w:rPr>
          <w:fldChar w:fldCharType="begin"/>
        </w:r>
        <w:r w:rsidR="00FA7AFB">
          <w:rPr>
            <w:noProof/>
            <w:webHidden/>
          </w:rPr>
          <w:instrText xml:space="preserve"> PAGEREF _Toc513213320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A477C2B" w14:textId="2CD380C6"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21" w:history="1">
        <w:r w:rsidR="00FA7AFB" w:rsidRPr="004A4B01">
          <w:rPr>
            <w:rStyle w:val="Hyperlink"/>
            <w:noProof/>
          </w:rPr>
          <w:t>3.26.2 id property</w:t>
        </w:r>
        <w:r w:rsidR="00FA7AFB">
          <w:rPr>
            <w:noProof/>
            <w:webHidden/>
          </w:rPr>
          <w:tab/>
        </w:r>
        <w:r w:rsidR="00FA7AFB">
          <w:rPr>
            <w:noProof/>
            <w:webHidden/>
          </w:rPr>
          <w:fldChar w:fldCharType="begin"/>
        </w:r>
        <w:r w:rsidR="00FA7AFB">
          <w:rPr>
            <w:noProof/>
            <w:webHidden/>
          </w:rPr>
          <w:instrText xml:space="preserve"> PAGEREF _Toc513213321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33734A6C" w14:textId="636B6F92"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22" w:history="1">
        <w:r w:rsidR="00FA7AFB" w:rsidRPr="004A4B01">
          <w:rPr>
            <w:rStyle w:val="Hyperlink"/>
            <w:noProof/>
          </w:rPr>
          <w:t>3.26.3 message property</w:t>
        </w:r>
        <w:r w:rsidR="00FA7AFB">
          <w:rPr>
            <w:noProof/>
            <w:webHidden/>
          </w:rPr>
          <w:tab/>
        </w:r>
        <w:r w:rsidR="00FA7AFB">
          <w:rPr>
            <w:noProof/>
            <w:webHidden/>
          </w:rPr>
          <w:fldChar w:fldCharType="begin"/>
        </w:r>
        <w:r w:rsidR="00FA7AFB">
          <w:rPr>
            <w:noProof/>
            <w:webHidden/>
          </w:rPr>
          <w:instrText xml:space="preserve"> PAGEREF _Toc513213322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68FAF20A" w14:textId="3A6FE15A"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23" w:history="1">
        <w:r w:rsidR="00FA7AFB" w:rsidRPr="004A4B01">
          <w:rPr>
            <w:rStyle w:val="Hyperlink"/>
            <w:noProof/>
          </w:rPr>
          <w:t>3.26.4 locations property</w:t>
        </w:r>
        <w:r w:rsidR="00FA7AFB">
          <w:rPr>
            <w:noProof/>
            <w:webHidden/>
          </w:rPr>
          <w:tab/>
        </w:r>
        <w:r w:rsidR="00FA7AFB">
          <w:rPr>
            <w:noProof/>
            <w:webHidden/>
          </w:rPr>
          <w:fldChar w:fldCharType="begin"/>
        </w:r>
        <w:r w:rsidR="00FA7AFB">
          <w:rPr>
            <w:noProof/>
            <w:webHidden/>
          </w:rPr>
          <w:instrText xml:space="preserve"> PAGEREF _Toc513213323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7E245D8B" w14:textId="48104486"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24" w:history="1">
        <w:r w:rsidR="00FA7AFB" w:rsidRPr="004A4B01">
          <w:rPr>
            <w:rStyle w:val="Hyperlink"/>
            <w:noProof/>
          </w:rPr>
          <w:t>3.26.5 properties property</w:t>
        </w:r>
        <w:r w:rsidR="00FA7AFB">
          <w:rPr>
            <w:noProof/>
            <w:webHidden/>
          </w:rPr>
          <w:tab/>
        </w:r>
        <w:r w:rsidR="00FA7AFB">
          <w:rPr>
            <w:noProof/>
            <w:webHidden/>
          </w:rPr>
          <w:fldChar w:fldCharType="begin"/>
        </w:r>
        <w:r w:rsidR="00FA7AFB">
          <w:rPr>
            <w:noProof/>
            <w:webHidden/>
          </w:rPr>
          <w:instrText xml:space="preserve"> PAGEREF _Toc513213324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54259D9F" w14:textId="54FC7D08"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325" w:history="1">
        <w:r w:rsidR="00FA7AFB" w:rsidRPr="004A4B01">
          <w:rPr>
            <w:rStyle w:val="Hyperlink"/>
            <w:noProof/>
          </w:rPr>
          <w:t>3.27 graph object</w:t>
        </w:r>
        <w:r w:rsidR="00FA7AFB">
          <w:rPr>
            <w:noProof/>
            <w:webHidden/>
          </w:rPr>
          <w:tab/>
        </w:r>
        <w:r w:rsidR="00FA7AFB">
          <w:rPr>
            <w:noProof/>
            <w:webHidden/>
          </w:rPr>
          <w:fldChar w:fldCharType="begin"/>
        </w:r>
        <w:r w:rsidR="00FA7AFB">
          <w:rPr>
            <w:noProof/>
            <w:webHidden/>
          </w:rPr>
          <w:instrText xml:space="preserve"> PAGEREF _Toc513213325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21CCDFB" w14:textId="204475A8"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26" w:history="1">
        <w:r w:rsidR="00FA7AFB" w:rsidRPr="004A4B01">
          <w:rPr>
            <w:rStyle w:val="Hyperlink"/>
            <w:noProof/>
          </w:rPr>
          <w:t>3.27.1 General</w:t>
        </w:r>
        <w:r w:rsidR="00FA7AFB">
          <w:rPr>
            <w:noProof/>
            <w:webHidden/>
          </w:rPr>
          <w:tab/>
        </w:r>
        <w:r w:rsidR="00FA7AFB">
          <w:rPr>
            <w:noProof/>
            <w:webHidden/>
          </w:rPr>
          <w:fldChar w:fldCharType="begin"/>
        </w:r>
        <w:r w:rsidR="00FA7AFB">
          <w:rPr>
            <w:noProof/>
            <w:webHidden/>
          </w:rPr>
          <w:instrText xml:space="preserve"> PAGEREF _Toc513213326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6616DB44" w14:textId="06450BA9"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27" w:history="1">
        <w:r w:rsidR="00FA7AFB" w:rsidRPr="004A4B01">
          <w:rPr>
            <w:rStyle w:val="Hyperlink"/>
            <w:noProof/>
          </w:rPr>
          <w:t>3.27.2 id property</w:t>
        </w:r>
        <w:r w:rsidR="00FA7AFB">
          <w:rPr>
            <w:noProof/>
            <w:webHidden/>
          </w:rPr>
          <w:tab/>
        </w:r>
        <w:r w:rsidR="00FA7AFB">
          <w:rPr>
            <w:noProof/>
            <w:webHidden/>
          </w:rPr>
          <w:fldChar w:fldCharType="begin"/>
        </w:r>
        <w:r w:rsidR="00FA7AFB">
          <w:rPr>
            <w:noProof/>
            <w:webHidden/>
          </w:rPr>
          <w:instrText xml:space="preserve"> PAGEREF _Toc513213327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5E6ABAD" w14:textId="19E01CC8"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28" w:history="1">
        <w:r w:rsidR="00FA7AFB" w:rsidRPr="004A4B01">
          <w:rPr>
            <w:rStyle w:val="Hyperlink"/>
            <w:noProof/>
          </w:rPr>
          <w:t>3.27.3 description property</w:t>
        </w:r>
        <w:r w:rsidR="00FA7AFB">
          <w:rPr>
            <w:noProof/>
            <w:webHidden/>
          </w:rPr>
          <w:tab/>
        </w:r>
        <w:r w:rsidR="00FA7AFB">
          <w:rPr>
            <w:noProof/>
            <w:webHidden/>
          </w:rPr>
          <w:fldChar w:fldCharType="begin"/>
        </w:r>
        <w:r w:rsidR="00FA7AFB">
          <w:rPr>
            <w:noProof/>
            <w:webHidden/>
          </w:rPr>
          <w:instrText xml:space="preserve"> PAGEREF _Toc513213328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D54DBDF" w14:textId="458D317A"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29" w:history="1">
        <w:r w:rsidR="00FA7AFB" w:rsidRPr="004A4B01">
          <w:rPr>
            <w:rStyle w:val="Hyperlink"/>
            <w:noProof/>
          </w:rPr>
          <w:t>3.27.4 nodes property</w:t>
        </w:r>
        <w:r w:rsidR="00FA7AFB">
          <w:rPr>
            <w:noProof/>
            <w:webHidden/>
          </w:rPr>
          <w:tab/>
        </w:r>
        <w:r w:rsidR="00FA7AFB">
          <w:rPr>
            <w:noProof/>
            <w:webHidden/>
          </w:rPr>
          <w:fldChar w:fldCharType="begin"/>
        </w:r>
        <w:r w:rsidR="00FA7AFB">
          <w:rPr>
            <w:noProof/>
            <w:webHidden/>
          </w:rPr>
          <w:instrText xml:space="preserve"> PAGEREF _Toc513213329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B83D38D" w14:textId="2AFD8026"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30" w:history="1">
        <w:r w:rsidR="00FA7AFB" w:rsidRPr="004A4B01">
          <w:rPr>
            <w:rStyle w:val="Hyperlink"/>
            <w:noProof/>
          </w:rPr>
          <w:t>3.27.5 edges property</w:t>
        </w:r>
        <w:r w:rsidR="00FA7AFB">
          <w:rPr>
            <w:noProof/>
            <w:webHidden/>
          </w:rPr>
          <w:tab/>
        </w:r>
        <w:r w:rsidR="00FA7AFB">
          <w:rPr>
            <w:noProof/>
            <w:webHidden/>
          </w:rPr>
          <w:fldChar w:fldCharType="begin"/>
        </w:r>
        <w:r w:rsidR="00FA7AFB">
          <w:rPr>
            <w:noProof/>
            <w:webHidden/>
          </w:rPr>
          <w:instrText xml:space="preserve"> PAGEREF _Toc513213330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B57A463" w14:textId="32EBBC06"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31" w:history="1">
        <w:r w:rsidR="00FA7AFB" w:rsidRPr="004A4B01">
          <w:rPr>
            <w:rStyle w:val="Hyperlink"/>
            <w:noProof/>
          </w:rPr>
          <w:t>3.27.6 properties property</w:t>
        </w:r>
        <w:r w:rsidR="00FA7AFB">
          <w:rPr>
            <w:noProof/>
            <w:webHidden/>
          </w:rPr>
          <w:tab/>
        </w:r>
        <w:r w:rsidR="00FA7AFB">
          <w:rPr>
            <w:noProof/>
            <w:webHidden/>
          </w:rPr>
          <w:fldChar w:fldCharType="begin"/>
        </w:r>
        <w:r w:rsidR="00FA7AFB">
          <w:rPr>
            <w:noProof/>
            <w:webHidden/>
          </w:rPr>
          <w:instrText xml:space="preserve"> PAGEREF _Toc513213331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C4A2D7B" w14:textId="741E4901"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332" w:history="1">
        <w:r w:rsidR="00FA7AFB" w:rsidRPr="004A4B01">
          <w:rPr>
            <w:rStyle w:val="Hyperlink"/>
            <w:noProof/>
          </w:rPr>
          <w:t>3.28 node object</w:t>
        </w:r>
        <w:r w:rsidR="00FA7AFB">
          <w:rPr>
            <w:noProof/>
            <w:webHidden/>
          </w:rPr>
          <w:tab/>
        </w:r>
        <w:r w:rsidR="00FA7AFB">
          <w:rPr>
            <w:noProof/>
            <w:webHidden/>
          </w:rPr>
          <w:fldChar w:fldCharType="begin"/>
        </w:r>
        <w:r w:rsidR="00FA7AFB">
          <w:rPr>
            <w:noProof/>
            <w:webHidden/>
          </w:rPr>
          <w:instrText xml:space="preserve"> PAGEREF _Toc513213332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4BF6E0D" w14:textId="66F1B5D7"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33" w:history="1">
        <w:r w:rsidR="00FA7AFB" w:rsidRPr="004A4B01">
          <w:rPr>
            <w:rStyle w:val="Hyperlink"/>
            <w:noProof/>
          </w:rPr>
          <w:t>3.28.1 General</w:t>
        </w:r>
        <w:r w:rsidR="00FA7AFB">
          <w:rPr>
            <w:noProof/>
            <w:webHidden/>
          </w:rPr>
          <w:tab/>
        </w:r>
        <w:r w:rsidR="00FA7AFB">
          <w:rPr>
            <w:noProof/>
            <w:webHidden/>
          </w:rPr>
          <w:fldChar w:fldCharType="begin"/>
        </w:r>
        <w:r w:rsidR="00FA7AFB">
          <w:rPr>
            <w:noProof/>
            <w:webHidden/>
          </w:rPr>
          <w:instrText xml:space="preserve"> PAGEREF _Toc513213333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EED9C34" w14:textId="28ADA430"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34" w:history="1">
        <w:r w:rsidR="00FA7AFB" w:rsidRPr="004A4B01">
          <w:rPr>
            <w:rStyle w:val="Hyperlink"/>
            <w:noProof/>
          </w:rPr>
          <w:t>3.28.2 id property</w:t>
        </w:r>
        <w:r w:rsidR="00FA7AFB">
          <w:rPr>
            <w:noProof/>
            <w:webHidden/>
          </w:rPr>
          <w:tab/>
        </w:r>
        <w:r w:rsidR="00FA7AFB">
          <w:rPr>
            <w:noProof/>
            <w:webHidden/>
          </w:rPr>
          <w:fldChar w:fldCharType="begin"/>
        </w:r>
        <w:r w:rsidR="00FA7AFB">
          <w:rPr>
            <w:noProof/>
            <w:webHidden/>
          </w:rPr>
          <w:instrText xml:space="preserve"> PAGEREF _Toc513213334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C8E2233" w14:textId="1BC8AB1A"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35" w:history="1">
        <w:r w:rsidR="00FA7AFB" w:rsidRPr="004A4B01">
          <w:rPr>
            <w:rStyle w:val="Hyperlink"/>
            <w:noProof/>
          </w:rPr>
          <w:t>3.28.3 label property</w:t>
        </w:r>
        <w:r w:rsidR="00FA7AFB">
          <w:rPr>
            <w:noProof/>
            <w:webHidden/>
          </w:rPr>
          <w:tab/>
        </w:r>
        <w:r w:rsidR="00FA7AFB">
          <w:rPr>
            <w:noProof/>
            <w:webHidden/>
          </w:rPr>
          <w:fldChar w:fldCharType="begin"/>
        </w:r>
        <w:r w:rsidR="00FA7AFB">
          <w:rPr>
            <w:noProof/>
            <w:webHidden/>
          </w:rPr>
          <w:instrText xml:space="preserve"> PAGEREF _Toc513213335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3C2D7EC" w14:textId="0423F1F2"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36" w:history="1">
        <w:r w:rsidR="00FA7AFB" w:rsidRPr="004A4B01">
          <w:rPr>
            <w:rStyle w:val="Hyperlink"/>
            <w:noProof/>
          </w:rPr>
          <w:t>3.28.4 location property</w:t>
        </w:r>
        <w:r w:rsidR="00FA7AFB">
          <w:rPr>
            <w:noProof/>
            <w:webHidden/>
          </w:rPr>
          <w:tab/>
        </w:r>
        <w:r w:rsidR="00FA7AFB">
          <w:rPr>
            <w:noProof/>
            <w:webHidden/>
          </w:rPr>
          <w:fldChar w:fldCharType="begin"/>
        </w:r>
        <w:r w:rsidR="00FA7AFB">
          <w:rPr>
            <w:noProof/>
            <w:webHidden/>
          </w:rPr>
          <w:instrText xml:space="preserve"> PAGEREF _Toc513213336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64E22098" w14:textId="46816FE2"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37" w:history="1">
        <w:r w:rsidR="00FA7AFB" w:rsidRPr="004A4B01">
          <w:rPr>
            <w:rStyle w:val="Hyperlink"/>
            <w:noProof/>
          </w:rPr>
          <w:t>3.28.5 properties property</w:t>
        </w:r>
        <w:r w:rsidR="00FA7AFB">
          <w:rPr>
            <w:noProof/>
            <w:webHidden/>
          </w:rPr>
          <w:tab/>
        </w:r>
        <w:r w:rsidR="00FA7AFB">
          <w:rPr>
            <w:noProof/>
            <w:webHidden/>
          </w:rPr>
          <w:fldChar w:fldCharType="begin"/>
        </w:r>
        <w:r w:rsidR="00FA7AFB">
          <w:rPr>
            <w:noProof/>
            <w:webHidden/>
          </w:rPr>
          <w:instrText xml:space="preserve"> PAGEREF _Toc513213337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52095955" w14:textId="3B55F853"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338" w:history="1">
        <w:r w:rsidR="00FA7AFB" w:rsidRPr="004A4B01">
          <w:rPr>
            <w:rStyle w:val="Hyperlink"/>
            <w:noProof/>
          </w:rPr>
          <w:t>3.29 edge object</w:t>
        </w:r>
        <w:r w:rsidR="00FA7AFB">
          <w:rPr>
            <w:noProof/>
            <w:webHidden/>
          </w:rPr>
          <w:tab/>
        </w:r>
        <w:r w:rsidR="00FA7AFB">
          <w:rPr>
            <w:noProof/>
            <w:webHidden/>
          </w:rPr>
          <w:fldChar w:fldCharType="begin"/>
        </w:r>
        <w:r w:rsidR="00FA7AFB">
          <w:rPr>
            <w:noProof/>
            <w:webHidden/>
          </w:rPr>
          <w:instrText xml:space="preserve"> PAGEREF _Toc513213338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BB50438" w14:textId="7DF7DE00"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39" w:history="1">
        <w:r w:rsidR="00FA7AFB" w:rsidRPr="004A4B01">
          <w:rPr>
            <w:rStyle w:val="Hyperlink"/>
            <w:noProof/>
          </w:rPr>
          <w:t>3.29.1 General</w:t>
        </w:r>
        <w:r w:rsidR="00FA7AFB">
          <w:rPr>
            <w:noProof/>
            <w:webHidden/>
          </w:rPr>
          <w:tab/>
        </w:r>
        <w:r w:rsidR="00FA7AFB">
          <w:rPr>
            <w:noProof/>
            <w:webHidden/>
          </w:rPr>
          <w:fldChar w:fldCharType="begin"/>
        </w:r>
        <w:r w:rsidR="00FA7AFB">
          <w:rPr>
            <w:noProof/>
            <w:webHidden/>
          </w:rPr>
          <w:instrText xml:space="preserve"> PAGEREF _Toc513213339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7A6FB939" w14:textId="531DE9EB"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40" w:history="1">
        <w:r w:rsidR="00FA7AFB" w:rsidRPr="004A4B01">
          <w:rPr>
            <w:rStyle w:val="Hyperlink"/>
            <w:noProof/>
          </w:rPr>
          <w:t>3.29.2 id property</w:t>
        </w:r>
        <w:r w:rsidR="00FA7AFB">
          <w:rPr>
            <w:noProof/>
            <w:webHidden/>
          </w:rPr>
          <w:tab/>
        </w:r>
        <w:r w:rsidR="00FA7AFB">
          <w:rPr>
            <w:noProof/>
            <w:webHidden/>
          </w:rPr>
          <w:fldChar w:fldCharType="begin"/>
        </w:r>
        <w:r w:rsidR="00FA7AFB">
          <w:rPr>
            <w:noProof/>
            <w:webHidden/>
          </w:rPr>
          <w:instrText xml:space="preserve"> PAGEREF _Toc513213340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2B21BA97" w14:textId="7BC1C24F"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41" w:history="1">
        <w:r w:rsidR="00FA7AFB" w:rsidRPr="004A4B01">
          <w:rPr>
            <w:rStyle w:val="Hyperlink"/>
            <w:noProof/>
          </w:rPr>
          <w:t>3.29.3 label property</w:t>
        </w:r>
        <w:r w:rsidR="00FA7AFB">
          <w:rPr>
            <w:noProof/>
            <w:webHidden/>
          </w:rPr>
          <w:tab/>
        </w:r>
        <w:r w:rsidR="00FA7AFB">
          <w:rPr>
            <w:noProof/>
            <w:webHidden/>
          </w:rPr>
          <w:fldChar w:fldCharType="begin"/>
        </w:r>
        <w:r w:rsidR="00FA7AFB">
          <w:rPr>
            <w:noProof/>
            <w:webHidden/>
          </w:rPr>
          <w:instrText xml:space="preserve"> PAGEREF _Toc513213341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8000880" w14:textId="311AB39D"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42" w:history="1">
        <w:r w:rsidR="00FA7AFB" w:rsidRPr="004A4B01">
          <w:rPr>
            <w:rStyle w:val="Hyperlink"/>
            <w:noProof/>
          </w:rPr>
          <w:t>3.29.4 sourceNodeId property</w:t>
        </w:r>
        <w:r w:rsidR="00FA7AFB">
          <w:rPr>
            <w:noProof/>
            <w:webHidden/>
          </w:rPr>
          <w:tab/>
        </w:r>
        <w:r w:rsidR="00FA7AFB">
          <w:rPr>
            <w:noProof/>
            <w:webHidden/>
          </w:rPr>
          <w:fldChar w:fldCharType="begin"/>
        </w:r>
        <w:r w:rsidR="00FA7AFB">
          <w:rPr>
            <w:noProof/>
            <w:webHidden/>
          </w:rPr>
          <w:instrText xml:space="preserve"> PAGEREF _Toc513213342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452E194" w14:textId="324BA5C5"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43" w:history="1">
        <w:r w:rsidR="00FA7AFB" w:rsidRPr="004A4B01">
          <w:rPr>
            <w:rStyle w:val="Hyperlink"/>
            <w:noProof/>
          </w:rPr>
          <w:t>3.29.5 targetNodeId property</w:t>
        </w:r>
        <w:r w:rsidR="00FA7AFB">
          <w:rPr>
            <w:noProof/>
            <w:webHidden/>
          </w:rPr>
          <w:tab/>
        </w:r>
        <w:r w:rsidR="00FA7AFB">
          <w:rPr>
            <w:noProof/>
            <w:webHidden/>
          </w:rPr>
          <w:fldChar w:fldCharType="begin"/>
        </w:r>
        <w:r w:rsidR="00FA7AFB">
          <w:rPr>
            <w:noProof/>
            <w:webHidden/>
          </w:rPr>
          <w:instrText xml:space="preserve"> PAGEREF _Toc513213343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3AA4C4C1" w14:textId="3E4A65E7"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44" w:history="1">
        <w:r w:rsidR="00FA7AFB" w:rsidRPr="004A4B01">
          <w:rPr>
            <w:rStyle w:val="Hyperlink"/>
            <w:noProof/>
          </w:rPr>
          <w:t>3.29.6 properties property</w:t>
        </w:r>
        <w:r w:rsidR="00FA7AFB">
          <w:rPr>
            <w:noProof/>
            <w:webHidden/>
          </w:rPr>
          <w:tab/>
        </w:r>
        <w:r w:rsidR="00FA7AFB">
          <w:rPr>
            <w:noProof/>
            <w:webHidden/>
          </w:rPr>
          <w:fldChar w:fldCharType="begin"/>
        </w:r>
        <w:r w:rsidR="00FA7AFB">
          <w:rPr>
            <w:noProof/>
            <w:webHidden/>
          </w:rPr>
          <w:instrText xml:space="preserve"> PAGEREF _Toc513213344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5E1CFFB8" w14:textId="40AC2DAC"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345" w:history="1">
        <w:r w:rsidR="00FA7AFB" w:rsidRPr="004A4B01">
          <w:rPr>
            <w:rStyle w:val="Hyperlink"/>
            <w:noProof/>
          </w:rPr>
          <w:t>3.30 graphTraversal object</w:t>
        </w:r>
        <w:r w:rsidR="00FA7AFB">
          <w:rPr>
            <w:noProof/>
            <w:webHidden/>
          </w:rPr>
          <w:tab/>
        </w:r>
        <w:r w:rsidR="00FA7AFB">
          <w:rPr>
            <w:noProof/>
            <w:webHidden/>
          </w:rPr>
          <w:fldChar w:fldCharType="begin"/>
        </w:r>
        <w:r w:rsidR="00FA7AFB">
          <w:rPr>
            <w:noProof/>
            <w:webHidden/>
          </w:rPr>
          <w:instrText xml:space="preserve"> PAGEREF _Toc513213345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198B2D5B" w14:textId="571147C5"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46" w:history="1">
        <w:r w:rsidR="00FA7AFB" w:rsidRPr="004A4B01">
          <w:rPr>
            <w:rStyle w:val="Hyperlink"/>
            <w:noProof/>
          </w:rPr>
          <w:t>3.30.1 General</w:t>
        </w:r>
        <w:r w:rsidR="00FA7AFB">
          <w:rPr>
            <w:noProof/>
            <w:webHidden/>
          </w:rPr>
          <w:tab/>
        </w:r>
        <w:r w:rsidR="00FA7AFB">
          <w:rPr>
            <w:noProof/>
            <w:webHidden/>
          </w:rPr>
          <w:fldChar w:fldCharType="begin"/>
        </w:r>
        <w:r w:rsidR="00FA7AFB">
          <w:rPr>
            <w:noProof/>
            <w:webHidden/>
          </w:rPr>
          <w:instrText xml:space="preserve"> PAGEREF _Toc513213346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0B57CB09" w14:textId="25D24D45"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47" w:history="1">
        <w:r w:rsidR="00FA7AFB" w:rsidRPr="004A4B01">
          <w:rPr>
            <w:rStyle w:val="Hyperlink"/>
            <w:noProof/>
          </w:rPr>
          <w:t>3.30.2 id property</w:t>
        </w:r>
        <w:r w:rsidR="00FA7AFB">
          <w:rPr>
            <w:noProof/>
            <w:webHidden/>
          </w:rPr>
          <w:tab/>
        </w:r>
        <w:r w:rsidR="00FA7AFB">
          <w:rPr>
            <w:noProof/>
            <w:webHidden/>
          </w:rPr>
          <w:fldChar w:fldCharType="begin"/>
        </w:r>
        <w:r w:rsidR="00FA7AFB">
          <w:rPr>
            <w:noProof/>
            <w:webHidden/>
          </w:rPr>
          <w:instrText xml:space="preserve"> PAGEREF _Toc513213347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214DCFB" w14:textId="54ED5D7E"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48" w:history="1">
        <w:r w:rsidR="00FA7AFB" w:rsidRPr="004A4B01">
          <w:rPr>
            <w:rStyle w:val="Hyperlink"/>
            <w:noProof/>
          </w:rPr>
          <w:t>3.30.3 graphId property</w:t>
        </w:r>
        <w:r w:rsidR="00FA7AFB">
          <w:rPr>
            <w:noProof/>
            <w:webHidden/>
          </w:rPr>
          <w:tab/>
        </w:r>
        <w:r w:rsidR="00FA7AFB">
          <w:rPr>
            <w:noProof/>
            <w:webHidden/>
          </w:rPr>
          <w:fldChar w:fldCharType="begin"/>
        </w:r>
        <w:r w:rsidR="00FA7AFB">
          <w:rPr>
            <w:noProof/>
            <w:webHidden/>
          </w:rPr>
          <w:instrText xml:space="preserve"> PAGEREF _Toc513213348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356E5251" w14:textId="470EBFB5"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49" w:history="1">
        <w:r w:rsidR="00FA7AFB" w:rsidRPr="004A4B01">
          <w:rPr>
            <w:rStyle w:val="Hyperlink"/>
            <w:noProof/>
          </w:rPr>
          <w:t>3.30.4 description property</w:t>
        </w:r>
        <w:r w:rsidR="00FA7AFB">
          <w:rPr>
            <w:noProof/>
            <w:webHidden/>
          </w:rPr>
          <w:tab/>
        </w:r>
        <w:r w:rsidR="00FA7AFB">
          <w:rPr>
            <w:noProof/>
            <w:webHidden/>
          </w:rPr>
          <w:fldChar w:fldCharType="begin"/>
        </w:r>
        <w:r w:rsidR="00FA7AFB">
          <w:rPr>
            <w:noProof/>
            <w:webHidden/>
          </w:rPr>
          <w:instrText xml:space="preserve"> PAGEREF _Toc513213349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6458ABB0" w14:textId="6CD777BD"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50" w:history="1">
        <w:r w:rsidR="00FA7AFB" w:rsidRPr="004A4B01">
          <w:rPr>
            <w:rStyle w:val="Hyperlink"/>
            <w:noProof/>
          </w:rPr>
          <w:t>3.30.5 initialState property</w:t>
        </w:r>
        <w:r w:rsidR="00FA7AFB">
          <w:rPr>
            <w:noProof/>
            <w:webHidden/>
          </w:rPr>
          <w:tab/>
        </w:r>
        <w:r w:rsidR="00FA7AFB">
          <w:rPr>
            <w:noProof/>
            <w:webHidden/>
          </w:rPr>
          <w:fldChar w:fldCharType="begin"/>
        </w:r>
        <w:r w:rsidR="00FA7AFB">
          <w:rPr>
            <w:noProof/>
            <w:webHidden/>
          </w:rPr>
          <w:instrText xml:space="preserve"> PAGEREF _Toc513213350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38BF7CF8" w14:textId="6D58E1BD"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51" w:history="1">
        <w:r w:rsidR="00FA7AFB" w:rsidRPr="004A4B01">
          <w:rPr>
            <w:rStyle w:val="Hyperlink"/>
            <w:noProof/>
          </w:rPr>
          <w:t>3.30.6 edgeTraversals property</w:t>
        </w:r>
        <w:r w:rsidR="00FA7AFB">
          <w:rPr>
            <w:noProof/>
            <w:webHidden/>
          </w:rPr>
          <w:tab/>
        </w:r>
        <w:r w:rsidR="00FA7AFB">
          <w:rPr>
            <w:noProof/>
            <w:webHidden/>
          </w:rPr>
          <w:fldChar w:fldCharType="begin"/>
        </w:r>
        <w:r w:rsidR="00FA7AFB">
          <w:rPr>
            <w:noProof/>
            <w:webHidden/>
          </w:rPr>
          <w:instrText xml:space="preserve"> PAGEREF _Toc513213351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2529FD81" w14:textId="18BC12BA"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52" w:history="1">
        <w:r w:rsidR="00FA7AFB" w:rsidRPr="004A4B01">
          <w:rPr>
            <w:rStyle w:val="Hyperlink"/>
            <w:noProof/>
          </w:rPr>
          <w:t>3.30.7 properties property</w:t>
        </w:r>
        <w:r w:rsidR="00FA7AFB">
          <w:rPr>
            <w:noProof/>
            <w:webHidden/>
          </w:rPr>
          <w:tab/>
        </w:r>
        <w:r w:rsidR="00FA7AFB">
          <w:rPr>
            <w:noProof/>
            <w:webHidden/>
          </w:rPr>
          <w:fldChar w:fldCharType="begin"/>
        </w:r>
        <w:r w:rsidR="00FA7AFB">
          <w:rPr>
            <w:noProof/>
            <w:webHidden/>
          </w:rPr>
          <w:instrText xml:space="preserve"> PAGEREF _Toc513213352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56EEF54F" w14:textId="6507A807"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353" w:history="1">
        <w:r w:rsidR="00FA7AFB" w:rsidRPr="004A4B01">
          <w:rPr>
            <w:rStyle w:val="Hyperlink"/>
            <w:noProof/>
          </w:rPr>
          <w:t>3.31 edgeTraversal object</w:t>
        </w:r>
        <w:r w:rsidR="00FA7AFB">
          <w:rPr>
            <w:noProof/>
            <w:webHidden/>
          </w:rPr>
          <w:tab/>
        </w:r>
        <w:r w:rsidR="00FA7AFB">
          <w:rPr>
            <w:noProof/>
            <w:webHidden/>
          </w:rPr>
          <w:fldChar w:fldCharType="begin"/>
        </w:r>
        <w:r w:rsidR="00FA7AFB">
          <w:rPr>
            <w:noProof/>
            <w:webHidden/>
          </w:rPr>
          <w:instrText xml:space="preserve"> PAGEREF _Toc513213353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2845C16D" w14:textId="0C78FEAB"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54" w:history="1">
        <w:r w:rsidR="00FA7AFB" w:rsidRPr="004A4B01">
          <w:rPr>
            <w:rStyle w:val="Hyperlink"/>
            <w:noProof/>
          </w:rPr>
          <w:t>3.31.1 General</w:t>
        </w:r>
        <w:r w:rsidR="00FA7AFB">
          <w:rPr>
            <w:noProof/>
            <w:webHidden/>
          </w:rPr>
          <w:tab/>
        </w:r>
        <w:r w:rsidR="00FA7AFB">
          <w:rPr>
            <w:noProof/>
            <w:webHidden/>
          </w:rPr>
          <w:fldChar w:fldCharType="begin"/>
        </w:r>
        <w:r w:rsidR="00FA7AFB">
          <w:rPr>
            <w:noProof/>
            <w:webHidden/>
          </w:rPr>
          <w:instrText xml:space="preserve"> PAGEREF _Toc513213354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171A3164" w14:textId="0F83028D"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55" w:history="1">
        <w:r w:rsidR="00FA7AFB" w:rsidRPr="004A4B01">
          <w:rPr>
            <w:rStyle w:val="Hyperlink"/>
            <w:noProof/>
          </w:rPr>
          <w:t>3.31.2 edgeId property</w:t>
        </w:r>
        <w:r w:rsidR="00FA7AFB">
          <w:rPr>
            <w:noProof/>
            <w:webHidden/>
          </w:rPr>
          <w:tab/>
        </w:r>
        <w:r w:rsidR="00FA7AFB">
          <w:rPr>
            <w:noProof/>
            <w:webHidden/>
          </w:rPr>
          <w:fldChar w:fldCharType="begin"/>
        </w:r>
        <w:r w:rsidR="00FA7AFB">
          <w:rPr>
            <w:noProof/>
            <w:webHidden/>
          </w:rPr>
          <w:instrText xml:space="preserve"> PAGEREF _Toc513213355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62E5850B" w14:textId="49136327"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56" w:history="1">
        <w:r w:rsidR="00FA7AFB" w:rsidRPr="004A4B01">
          <w:rPr>
            <w:rStyle w:val="Hyperlink"/>
            <w:noProof/>
          </w:rPr>
          <w:t>3.31.3 message property</w:t>
        </w:r>
        <w:r w:rsidR="00FA7AFB">
          <w:rPr>
            <w:noProof/>
            <w:webHidden/>
          </w:rPr>
          <w:tab/>
        </w:r>
        <w:r w:rsidR="00FA7AFB">
          <w:rPr>
            <w:noProof/>
            <w:webHidden/>
          </w:rPr>
          <w:fldChar w:fldCharType="begin"/>
        </w:r>
        <w:r w:rsidR="00FA7AFB">
          <w:rPr>
            <w:noProof/>
            <w:webHidden/>
          </w:rPr>
          <w:instrText xml:space="preserve"> PAGEREF _Toc513213356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1A2DEE49" w14:textId="28E7EF32"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57" w:history="1">
        <w:r w:rsidR="00FA7AFB" w:rsidRPr="004A4B01">
          <w:rPr>
            <w:rStyle w:val="Hyperlink"/>
            <w:noProof/>
          </w:rPr>
          <w:t>3.31.4 finalState property</w:t>
        </w:r>
        <w:r w:rsidR="00FA7AFB">
          <w:rPr>
            <w:noProof/>
            <w:webHidden/>
          </w:rPr>
          <w:tab/>
        </w:r>
        <w:r w:rsidR="00FA7AFB">
          <w:rPr>
            <w:noProof/>
            <w:webHidden/>
          </w:rPr>
          <w:fldChar w:fldCharType="begin"/>
        </w:r>
        <w:r w:rsidR="00FA7AFB">
          <w:rPr>
            <w:noProof/>
            <w:webHidden/>
          </w:rPr>
          <w:instrText xml:space="preserve"> PAGEREF _Toc513213357 \h </w:instrText>
        </w:r>
        <w:r w:rsidR="00FA7AFB">
          <w:rPr>
            <w:noProof/>
            <w:webHidden/>
          </w:rPr>
        </w:r>
        <w:r w:rsidR="00FA7AFB">
          <w:rPr>
            <w:noProof/>
            <w:webHidden/>
          </w:rPr>
          <w:fldChar w:fldCharType="separate"/>
        </w:r>
        <w:r w:rsidR="00FA7AFB">
          <w:rPr>
            <w:noProof/>
            <w:webHidden/>
          </w:rPr>
          <w:t>90</w:t>
        </w:r>
        <w:r w:rsidR="00FA7AFB">
          <w:rPr>
            <w:noProof/>
            <w:webHidden/>
          </w:rPr>
          <w:fldChar w:fldCharType="end"/>
        </w:r>
      </w:hyperlink>
    </w:p>
    <w:p w14:paraId="6F1B2096" w14:textId="0B7D7B08"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58" w:history="1">
        <w:r w:rsidR="00FA7AFB" w:rsidRPr="004A4B01">
          <w:rPr>
            <w:rStyle w:val="Hyperlink"/>
            <w:noProof/>
          </w:rPr>
          <w:t>3.31.5 nestedGraphTraversalId property</w:t>
        </w:r>
        <w:r w:rsidR="00FA7AFB">
          <w:rPr>
            <w:noProof/>
            <w:webHidden/>
          </w:rPr>
          <w:tab/>
        </w:r>
        <w:r w:rsidR="00FA7AFB">
          <w:rPr>
            <w:noProof/>
            <w:webHidden/>
          </w:rPr>
          <w:fldChar w:fldCharType="begin"/>
        </w:r>
        <w:r w:rsidR="00FA7AFB">
          <w:rPr>
            <w:noProof/>
            <w:webHidden/>
          </w:rPr>
          <w:instrText xml:space="preserve"> PAGEREF _Toc513213358 \h </w:instrText>
        </w:r>
        <w:r w:rsidR="00FA7AFB">
          <w:rPr>
            <w:noProof/>
            <w:webHidden/>
          </w:rPr>
        </w:r>
        <w:r w:rsidR="00FA7AFB">
          <w:rPr>
            <w:noProof/>
            <w:webHidden/>
          </w:rPr>
          <w:fldChar w:fldCharType="separate"/>
        </w:r>
        <w:r w:rsidR="00FA7AFB">
          <w:rPr>
            <w:noProof/>
            <w:webHidden/>
          </w:rPr>
          <w:t>90</w:t>
        </w:r>
        <w:r w:rsidR="00FA7AFB">
          <w:rPr>
            <w:noProof/>
            <w:webHidden/>
          </w:rPr>
          <w:fldChar w:fldCharType="end"/>
        </w:r>
      </w:hyperlink>
    </w:p>
    <w:p w14:paraId="7EBE11ED" w14:textId="25AFD823"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59" w:history="1">
        <w:r w:rsidR="00FA7AFB" w:rsidRPr="004A4B01">
          <w:rPr>
            <w:rStyle w:val="Hyperlink"/>
            <w:noProof/>
          </w:rPr>
          <w:t>3.31.6 properties property</w:t>
        </w:r>
        <w:r w:rsidR="00FA7AFB">
          <w:rPr>
            <w:noProof/>
            <w:webHidden/>
          </w:rPr>
          <w:tab/>
        </w:r>
        <w:r w:rsidR="00FA7AFB">
          <w:rPr>
            <w:noProof/>
            <w:webHidden/>
          </w:rPr>
          <w:fldChar w:fldCharType="begin"/>
        </w:r>
        <w:r w:rsidR="00FA7AFB">
          <w:rPr>
            <w:noProof/>
            <w:webHidden/>
          </w:rPr>
          <w:instrText xml:space="preserve"> PAGEREF _Toc513213359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5CC29F9E" w14:textId="530D676D"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360" w:history="1">
        <w:r w:rsidR="00FA7AFB" w:rsidRPr="004A4B01">
          <w:rPr>
            <w:rStyle w:val="Hyperlink"/>
            <w:noProof/>
          </w:rPr>
          <w:t>3.32 stack object</w:t>
        </w:r>
        <w:r w:rsidR="00FA7AFB">
          <w:rPr>
            <w:noProof/>
            <w:webHidden/>
          </w:rPr>
          <w:tab/>
        </w:r>
        <w:r w:rsidR="00FA7AFB">
          <w:rPr>
            <w:noProof/>
            <w:webHidden/>
          </w:rPr>
          <w:fldChar w:fldCharType="begin"/>
        </w:r>
        <w:r w:rsidR="00FA7AFB">
          <w:rPr>
            <w:noProof/>
            <w:webHidden/>
          </w:rPr>
          <w:instrText xml:space="preserve"> PAGEREF _Toc513213360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3172473E" w14:textId="36C6275B"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61" w:history="1">
        <w:r w:rsidR="00FA7AFB" w:rsidRPr="004A4B01">
          <w:rPr>
            <w:rStyle w:val="Hyperlink"/>
            <w:noProof/>
          </w:rPr>
          <w:t>3.32.1 General</w:t>
        </w:r>
        <w:r w:rsidR="00FA7AFB">
          <w:rPr>
            <w:noProof/>
            <w:webHidden/>
          </w:rPr>
          <w:tab/>
        </w:r>
        <w:r w:rsidR="00FA7AFB">
          <w:rPr>
            <w:noProof/>
            <w:webHidden/>
          </w:rPr>
          <w:fldChar w:fldCharType="begin"/>
        </w:r>
        <w:r w:rsidR="00FA7AFB">
          <w:rPr>
            <w:noProof/>
            <w:webHidden/>
          </w:rPr>
          <w:instrText xml:space="preserve"> PAGEREF _Toc513213361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0823DD02" w14:textId="5FC020F6"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62" w:history="1">
        <w:r w:rsidR="00FA7AFB" w:rsidRPr="004A4B01">
          <w:rPr>
            <w:rStyle w:val="Hyperlink"/>
            <w:noProof/>
          </w:rPr>
          <w:t>3.32.2 message property</w:t>
        </w:r>
        <w:r w:rsidR="00FA7AFB">
          <w:rPr>
            <w:noProof/>
            <w:webHidden/>
          </w:rPr>
          <w:tab/>
        </w:r>
        <w:r w:rsidR="00FA7AFB">
          <w:rPr>
            <w:noProof/>
            <w:webHidden/>
          </w:rPr>
          <w:fldChar w:fldCharType="begin"/>
        </w:r>
        <w:r w:rsidR="00FA7AFB">
          <w:rPr>
            <w:noProof/>
            <w:webHidden/>
          </w:rPr>
          <w:instrText xml:space="preserve"> PAGEREF _Toc513213362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62E25424" w14:textId="6A3890A5"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63" w:history="1">
        <w:r w:rsidR="00FA7AFB" w:rsidRPr="004A4B01">
          <w:rPr>
            <w:rStyle w:val="Hyperlink"/>
            <w:noProof/>
          </w:rPr>
          <w:t>3.32.3 frames property</w:t>
        </w:r>
        <w:r w:rsidR="00FA7AFB">
          <w:rPr>
            <w:noProof/>
            <w:webHidden/>
          </w:rPr>
          <w:tab/>
        </w:r>
        <w:r w:rsidR="00FA7AFB">
          <w:rPr>
            <w:noProof/>
            <w:webHidden/>
          </w:rPr>
          <w:fldChar w:fldCharType="begin"/>
        </w:r>
        <w:r w:rsidR="00FA7AFB">
          <w:rPr>
            <w:noProof/>
            <w:webHidden/>
          </w:rPr>
          <w:instrText xml:space="preserve"> PAGEREF _Toc513213363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1FC2CEAF" w14:textId="16E20304"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64" w:history="1">
        <w:r w:rsidR="00FA7AFB" w:rsidRPr="004A4B01">
          <w:rPr>
            <w:rStyle w:val="Hyperlink"/>
            <w:noProof/>
          </w:rPr>
          <w:t>3.32.4 properties property</w:t>
        </w:r>
        <w:r w:rsidR="00FA7AFB">
          <w:rPr>
            <w:noProof/>
            <w:webHidden/>
          </w:rPr>
          <w:tab/>
        </w:r>
        <w:r w:rsidR="00FA7AFB">
          <w:rPr>
            <w:noProof/>
            <w:webHidden/>
          </w:rPr>
          <w:fldChar w:fldCharType="begin"/>
        </w:r>
        <w:r w:rsidR="00FA7AFB">
          <w:rPr>
            <w:noProof/>
            <w:webHidden/>
          </w:rPr>
          <w:instrText xml:space="preserve"> PAGEREF _Toc513213364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0F7FCEBE" w14:textId="54797B18"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365" w:history="1">
        <w:r w:rsidR="00FA7AFB" w:rsidRPr="004A4B01">
          <w:rPr>
            <w:rStyle w:val="Hyperlink"/>
            <w:noProof/>
          </w:rPr>
          <w:t>3.33 stackFrame object</w:t>
        </w:r>
        <w:r w:rsidR="00FA7AFB">
          <w:rPr>
            <w:noProof/>
            <w:webHidden/>
          </w:rPr>
          <w:tab/>
        </w:r>
        <w:r w:rsidR="00FA7AFB">
          <w:rPr>
            <w:noProof/>
            <w:webHidden/>
          </w:rPr>
          <w:fldChar w:fldCharType="begin"/>
        </w:r>
        <w:r w:rsidR="00FA7AFB">
          <w:rPr>
            <w:noProof/>
            <w:webHidden/>
          </w:rPr>
          <w:instrText xml:space="preserve"> PAGEREF _Toc513213365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352B0738" w14:textId="236CAF1D"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66" w:history="1">
        <w:r w:rsidR="00FA7AFB" w:rsidRPr="004A4B01">
          <w:rPr>
            <w:rStyle w:val="Hyperlink"/>
            <w:noProof/>
          </w:rPr>
          <w:t>3.33.1 General</w:t>
        </w:r>
        <w:r w:rsidR="00FA7AFB">
          <w:rPr>
            <w:noProof/>
            <w:webHidden/>
          </w:rPr>
          <w:tab/>
        </w:r>
        <w:r w:rsidR="00FA7AFB">
          <w:rPr>
            <w:noProof/>
            <w:webHidden/>
          </w:rPr>
          <w:fldChar w:fldCharType="begin"/>
        </w:r>
        <w:r w:rsidR="00FA7AFB">
          <w:rPr>
            <w:noProof/>
            <w:webHidden/>
          </w:rPr>
          <w:instrText xml:space="preserve"> PAGEREF _Toc513213366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4EC0D206" w14:textId="691A4230"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67" w:history="1">
        <w:r w:rsidR="00FA7AFB" w:rsidRPr="004A4B01">
          <w:rPr>
            <w:rStyle w:val="Hyperlink"/>
            <w:noProof/>
          </w:rPr>
          <w:t>3.33.2 location property</w:t>
        </w:r>
        <w:r w:rsidR="00FA7AFB">
          <w:rPr>
            <w:noProof/>
            <w:webHidden/>
          </w:rPr>
          <w:tab/>
        </w:r>
        <w:r w:rsidR="00FA7AFB">
          <w:rPr>
            <w:noProof/>
            <w:webHidden/>
          </w:rPr>
          <w:fldChar w:fldCharType="begin"/>
        </w:r>
        <w:r w:rsidR="00FA7AFB">
          <w:rPr>
            <w:noProof/>
            <w:webHidden/>
          </w:rPr>
          <w:instrText xml:space="preserve"> PAGEREF _Toc513213367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5646127C" w14:textId="60B3A190"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68" w:history="1">
        <w:r w:rsidR="00FA7AFB" w:rsidRPr="004A4B01">
          <w:rPr>
            <w:rStyle w:val="Hyperlink"/>
            <w:noProof/>
          </w:rPr>
          <w:t>3.33.3 module property</w:t>
        </w:r>
        <w:r w:rsidR="00FA7AFB">
          <w:rPr>
            <w:noProof/>
            <w:webHidden/>
          </w:rPr>
          <w:tab/>
        </w:r>
        <w:r w:rsidR="00FA7AFB">
          <w:rPr>
            <w:noProof/>
            <w:webHidden/>
          </w:rPr>
          <w:fldChar w:fldCharType="begin"/>
        </w:r>
        <w:r w:rsidR="00FA7AFB">
          <w:rPr>
            <w:noProof/>
            <w:webHidden/>
          </w:rPr>
          <w:instrText xml:space="preserve"> PAGEREF _Toc513213368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594004E0" w14:textId="06FDFB87"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69" w:history="1">
        <w:r w:rsidR="00FA7AFB" w:rsidRPr="004A4B01">
          <w:rPr>
            <w:rStyle w:val="Hyperlink"/>
            <w:noProof/>
          </w:rPr>
          <w:t>3.33.4 threadId property</w:t>
        </w:r>
        <w:r w:rsidR="00FA7AFB">
          <w:rPr>
            <w:noProof/>
            <w:webHidden/>
          </w:rPr>
          <w:tab/>
        </w:r>
        <w:r w:rsidR="00FA7AFB">
          <w:rPr>
            <w:noProof/>
            <w:webHidden/>
          </w:rPr>
          <w:fldChar w:fldCharType="begin"/>
        </w:r>
        <w:r w:rsidR="00FA7AFB">
          <w:rPr>
            <w:noProof/>
            <w:webHidden/>
          </w:rPr>
          <w:instrText xml:space="preserve"> PAGEREF _Toc513213369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0807D973" w14:textId="7DC06DE3"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70" w:history="1">
        <w:r w:rsidR="00FA7AFB" w:rsidRPr="004A4B01">
          <w:rPr>
            <w:rStyle w:val="Hyperlink"/>
            <w:noProof/>
          </w:rPr>
          <w:t>3.33.5 address property</w:t>
        </w:r>
        <w:r w:rsidR="00FA7AFB">
          <w:rPr>
            <w:noProof/>
            <w:webHidden/>
          </w:rPr>
          <w:tab/>
        </w:r>
        <w:r w:rsidR="00FA7AFB">
          <w:rPr>
            <w:noProof/>
            <w:webHidden/>
          </w:rPr>
          <w:fldChar w:fldCharType="begin"/>
        </w:r>
        <w:r w:rsidR="00FA7AFB">
          <w:rPr>
            <w:noProof/>
            <w:webHidden/>
          </w:rPr>
          <w:instrText xml:space="preserve"> PAGEREF _Toc513213370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302DBC9D" w14:textId="78608D61"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71" w:history="1">
        <w:r w:rsidR="00FA7AFB" w:rsidRPr="004A4B01">
          <w:rPr>
            <w:rStyle w:val="Hyperlink"/>
            <w:noProof/>
          </w:rPr>
          <w:t>3.33.6 offset property</w:t>
        </w:r>
        <w:r w:rsidR="00FA7AFB">
          <w:rPr>
            <w:noProof/>
            <w:webHidden/>
          </w:rPr>
          <w:tab/>
        </w:r>
        <w:r w:rsidR="00FA7AFB">
          <w:rPr>
            <w:noProof/>
            <w:webHidden/>
          </w:rPr>
          <w:fldChar w:fldCharType="begin"/>
        </w:r>
        <w:r w:rsidR="00FA7AFB">
          <w:rPr>
            <w:noProof/>
            <w:webHidden/>
          </w:rPr>
          <w:instrText xml:space="preserve"> PAGEREF _Toc513213371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65A99079" w14:textId="4A291BDA"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72" w:history="1">
        <w:r w:rsidR="00FA7AFB" w:rsidRPr="004A4B01">
          <w:rPr>
            <w:rStyle w:val="Hyperlink"/>
            <w:noProof/>
          </w:rPr>
          <w:t>3.33.7 parameters property</w:t>
        </w:r>
        <w:r w:rsidR="00FA7AFB">
          <w:rPr>
            <w:noProof/>
            <w:webHidden/>
          </w:rPr>
          <w:tab/>
        </w:r>
        <w:r w:rsidR="00FA7AFB">
          <w:rPr>
            <w:noProof/>
            <w:webHidden/>
          </w:rPr>
          <w:fldChar w:fldCharType="begin"/>
        </w:r>
        <w:r w:rsidR="00FA7AFB">
          <w:rPr>
            <w:noProof/>
            <w:webHidden/>
          </w:rPr>
          <w:instrText xml:space="preserve"> PAGEREF _Toc513213372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35187010" w14:textId="3B07AA39"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73" w:history="1">
        <w:r w:rsidR="00FA7AFB" w:rsidRPr="004A4B01">
          <w:rPr>
            <w:rStyle w:val="Hyperlink"/>
            <w:noProof/>
          </w:rPr>
          <w:t>3.33.8 properties property</w:t>
        </w:r>
        <w:r w:rsidR="00FA7AFB">
          <w:rPr>
            <w:noProof/>
            <w:webHidden/>
          </w:rPr>
          <w:tab/>
        </w:r>
        <w:r w:rsidR="00FA7AFB">
          <w:rPr>
            <w:noProof/>
            <w:webHidden/>
          </w:rPr>
          <w:fldChar w:fldCharType="begin"/>
        </w:r>
        <w:r w:rsidR="00FA7AFB">
          <w:rPr>
            <w:noProof/>
            <w:webHidden/>
          </w:rPr>
          <w:instrText xml:space="preserve"> PAGEREF _Toc513213373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058FE431" w14:textId="49967047"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374" w:history="1">
        <w:r w:rsidR="00FA7AFB" w:rsidRPr="004A4B01">
          <w:rPr>
            <w:rStyle w:val="Hyperlink"/>
            <w:noProof/>
          </w:rPr>
          <w:t>3.34 codeFlowLocation object</w:t>
        </w:r>
        <w:r w:rsidR="00FA7AFB">
          <w:rPr>
            <w:noProof/>
            <w:webHidden/>
          </w:rPr>
          <w:tab/>
        </w:r>
        <w:r w:rsidR="00FA7AFB">
          <w:rPr>
            <w:noProof/>
            <w:webHidden/>
          </w:rPr>
          <w:fldChar w:fldCharType="begin"/>
        </w:r>
        <w:r w:rsidR="00FA7AFB">
          <w:rPr>
            <w:noProof/>
            <w:webHidden/>
          </w:rPr>
          <w:instrText xml:space="preserve"> PAGEREF _Toc513213374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7C31DF20" w14:textId="016D2AE6"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75" w:history="1">
        <w:r w:rsidR="00FA7AFB" w:rsidRPr="004A4B01">
          <w:rPr>
            <w:rStyle w:val="Hyperlink"/>
            <w:noProof/>
          </w:rPr>
          <w:t>3.34.1 General</w:t>
        </w:r>
        <w:r w:rsidR="00FA7AFB">
          <w:rPr>
            <w:noProof/>
            <w:webHidden/>
          </w:rPr>
          <w:tab/>
        </w:r>
        <w:r w:rsidR="00FA7AFB">
          <w:rPr>
            <w:noProof/>
            <w:webHidden/>
          </w:rPr>
          <w:fldChar w:fldCharType="begin"/>
        </w:r>
        <w:r w:rsidR="00FA7AFB">
          <w:rPr>
            <w:noProof/>
            <w:webHidden/>
          </w:rPr>
          <w:instrText xml:space="preserve"> PAGEREF _Toc513213375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2049B8BA" w14:textId="33BDEFEB"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76" w:history="1">
        <w:r w:rsidR="00FA7AFB" w:rsidRPr="004A4B01">
          <w:rPr>
            <w:rStyle w:val="Hyperlink"/>
            <w:noProof/>
          </w:rPr>
          <w:t>3.34.2 step property</w:t>
        </w:r>
        <w:r w:rsidR="00FA7AFB">
          <w:rPr>
            <w:noProof/>
            <w:webHidden/>
          </w:rPr>
          <w:tab/>
        </w:r>
        <w:r w:rsidR="00FA7AFB">
          <w:rPr>
            <w:noProof/>
            <w:webHidden/>
          </w:rPr>
          <w:fldChar w:fldCharType="begin"/>
        </w:r>
        <w:r w:rsidR="00FA7AFB">
          <w:rPr>
            <w:noProof/>
            <w:webHidden/>
          </w:rPr>
          <w:instrText xml:space="preserve"> PAGEREF _Toc513213376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474072D7" w14:textId="630B137D"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77" w:history="1">
        <w:r w:rsidR="00FA7AFB" w:rsidRPr="004A4B01">
          <w:rPr>
            <w:rStyle w:val="Hyperlink"/>
            <w:noProof/>
          </w:rPr>
          <w:t>3.34.3 location property</w:t>
        </w:r>
        <w:r w:rsidR="00FA7AFB">
          <w:rPr>
            <w:noProof/>
            <w:webHidden/>
          </w:rPr>
          <w:tab/>
        </w:r>
        <w:r w:rsidR="00FA7AFB">
          <w:rPr>
            <w:noProof/>
            <w:webHidden/>
          </w:rPr>
          <w:fldChar w:fldCharType="begin"/>
        </w:r>
        <w:r w:rsidR="00FA7AFB">
          <w:rPr>
            <w:noProof/>
            <w:webHidden/>
          </w:rPr>
          <w:instrText xml:space="preserve"> PAGEREF _Toc513213377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0E826F96" w14:textId="612BE4E5"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78" w:history="1">
        <w:r w:rsidR="00FA7AFB" w:rsidRPr="004A4B01">
          <w:rPr>
            <w:rStyle w:val="Hyperlink"/>
            <w:noProof/>
          </w:rPr>
          <w:t>3.34.4 module property</w:t>
        </w:r>
        <w:r w:rsidR="00FA7AFB">
          <w:rPr>
            <w:noProof/>
            <w:webHidden/>
          </w:rPr>
          <w:tab/>
        </w:r>
        <w:r w:rsidR="00FA7AFB">
          <w:rPr>
            <w:noProof/>
            <w:webHidden/>
          </w:rPr>
          <w:fldChar w:fldCharType="begin"/>
        </w:r>
        <w:r w:rsidR="00FA7AFB">
          <w:rPr>
            <w:noProof/>
            <w:webHidden/>
          </w:rPr>
          <w:instrText xml:space="preserve"> PAGEREF _Toc513213378 \h </w:instrText>
        </w:r>
        <w:r w:rsidR="00FA7AFB">
          <w:rPr>
            <w:noProof/>
            <w:webHidden/>
          </w:rPr>
        </w:r>
        <w:r w:rsidR="00FA7AFB">
          <w:rPr>
            <w:noProof/>
            <w:webHidden/>
          </w:rPr>
          <w:fldChar w:fldCharType="separate"/>
        </w:r>
        <w:r w:rsidR="00FA7AFB">
          <w:rPr>
            <w:noProof/>
            <w:webHidden/>
          </w:rPr>
          <w:t>94</w:t>
        </w:r>
        <w:r w:rsidR="00FA7AFB">
          <w:rPr>
            <w:noProof/>
            <w:webHidden/>
          </w:rPr>
          <w:fldChar w:fldCharType="end"/>
        </w:r>
      </w:hyperlink>
    </w:p>
    <w:p w14:paraId="3CFF79ED" w14:textId="77A726D0"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79" w:history="1">
        <w:r w:rsidR="00FA7AFB" w:rsidRPr="004A4B01">
          <w:rPr>
            <w:rStyle w:val="Hyperlink"/>
            <w:noProof/>
          </w:rPr>
          <w:t>3.34.5 state property</w:t>
        </w:r>
        <w:r w:rsidR="00FA7AFB">
          <w:rPr>
            <w:noProof/>
            <w:webHidden/>
          </w:rPr>
          <w:tab/>
        </w:r>
        <w:r w:rsidR="00FA7AFB">
          <w:rPr>
            <w:noProof/>
            <w:webHidden/>
          </w:rPr>
          <w:fldChar w:fldCharType="begin"/>
        </w:r>
        <w:r w:rsidR="00FA7AFB">
          <w:rPr>
            <w:noProof/>
            <w:webHidden/>
          </w:rPr>
          <w:instrText xml:space="preserve"> PAGEREF _Toc513213379 \h </w:instrText>
        </w:r>
        <w:r w:rsidR="00FA7AFB">
          <w:rPr>
            <w:noProof/>
            <w:webHidden/>
          </w:rPr>
        </w:r>
        <w:r w:rsidR="00FA7AFB">
          <w:rPr>
            <w:noProof/>
            <w:webHidden/>
          </w:rPr>
          <w:fldChar w:fldCharType="separate"/>
        </w:r>
        <w:r w:rsidR="00FA7AFB">
          <w:rPr>
            <w:noProof/>
            <w:webHidden/>
          </w:rPr>
          <w:t>94</w:t>
        </w:r>
        <w:r w:rsidR="00FA7AFB">
          <w:rPr>
            <w:noProof/>
            <w:webHidden/>
          </w:rPr>
          <w:fldChar w:fldCharType="end"/>
        </w:r>
      </w:hyperlink>
    </w:p>
    <w:p w14:paraId="2FF547EC" w14:textId="172F9CA7"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80" w:history="1">
        <w:r w:rsidR="00FA7AFB" w:rsidRPr="004A4B01">
          <w:rPr>
            <w:rStyle w:val="Hyperlink"/>
            <w:noProof/>
          </w:rPr>
          <w:t>3.34.6 nestingLevel property</w:t>
        </w:r>
        <w:r w:rsidR="00FA7AFB">
          <w:rPr>
            <w:noProof/>
            <w:webHidden/>
          </w:rPr>
          <w:tab/>
        </w:r>
        <w:r w:rsidR="00FA7AFB">
          <w:rPr>
            <w:noProof/>
            <w:webHidden/>
          </w:rPr>
          <w:fldChar w:fldCharType="begin"/>
        </w:r>
        <w:r w:rsidR="00FA7AFB">
          <w:rPr>
            <w:noProof/>
            <w:webHidden/>
          </w:rPr>
          <w:instrText xml:space="preserve"> PAGEREF _Toc513213380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6FD505DE" w14:textId="3CED8B00"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81" w:history="1">
        <w:r w:rsidR="00FA7AFB" w:rsidRPr="004A4B01">
          <w:rPr>
            <w:rStyle w:val="Hyperlink"/>
            <w:noProof/>
          </w:rPr>
          <w:t>3.34.7 executionOrder property</w:t>
        </w:r>
        <w:r w:rsidR="00FA7AFB">
          <w:rPr>
            <w:noProof/>
            <w:webHidden/>
          </w:rPr>
          <w:tab/>
        </w:r>
        <w:r w:rsidR="00FA7AFB">
          <w:rPr>
            <w:noProof/>
            <w:webHidden/>
          </w:rPr>
          <w:fldChar w:fldCharType="begin"/>
        </w:r>
        <w:r w:rsidR="00FA7AFB">
          <w:rPr>
            <w:noProof/>
            <w:webHidden/>
          </w:rPr>
          <w:instrText xml:space="preserve"> PAGEREF _Toc513213381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5A4F0D62" w14:textId="00FCA872"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82" w:history="1">
        <w:r w:rsidR="00FA7AFB" w:rsidRPr="004A4B01">
          <w:rPr>
            <w:rStyle w:val="Hyperlink"/>
            <w:noProof/>
          </w:rPr>
          <w:t>3.34.8 importance property</w:t>
        </w:r>
        <w:r w:rsidR="00FA7AFB">
          <w:rPr>
            <w:noProof/>
            <w:webHidden/>
          </w:rPr>
          <w:tab/>
        </w:r>
        <w:r w:rsidR="00FA7AFB">
          <w:rPr>
            <w:noProof/>
            <w:webHidden/>
          </w:rPr>
          <w:fldChar w:fldCharType="begin"/>
        </w:r>
        <w:r w:rsidR="00FA7AFB">
          <w:rPr>
            <w:noProof/>
            <w:webHidden/>
          </w:rPr>
          <w:instrText xml:space="preserve"> PAGEREF _Toc513213382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25C14CA2" w14:textId="2FE53FFA"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83" w:history="1">
        <w:r w:rsidR="00FA7AFB" w:rsidRPr="004A4B01">
          <w:rPr>
            <w:rStyle w:val="Hyperlink"/>
            <w:noProof/>
          </w:rPr>
          <w:t>3.34.9 properties property</w:t>
        </w:r>
        <w:r w:rsidR="00FA7AFB">
          <w:rPr>
            <w:noProof/>
            <w:webHidden/>
          </w:rPr>
          <w:tab/>
        </w:r>
        <w:r w:rsidR="00FA7AFB">
          <w:rPr>
            <w:noProof/>
            <w:webHidden/>
          </w:rPr>
          <w:fldChar w:fldCharType="begin"/>
        </w:r>
        <w:r w:rsidR="00FA7AFB">
          <w:rPr>
            <w:noProof/>
            <w:webHidden/>
          </w:rPr>
          <w:instrText xml:space="preserve"> PAGEREF _Toc513213383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3A5A923" w14:textId="38E749D1"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384" w:history="1">
        <w:r w:rsidR="00FA7AFB" w:rsidRPr="004A4B01">
          <w:rPr>
            <w:rStyle w:val="Hyperlink"/>
            <w:noProof/>
          </w:rPr>
          <w:t>3.35 resources object</w:t>
        </w:r>
        <w:r w:rsidR="00FA7AFB">
          <w:rPr>
            <w:noProof/>
            <w:webHidden/>
          </w:rPr>
          <w:tab/>
        </w:r>
        <w:r w:rsidR="00FA7AFB">
          <w:rPr>
            <w:noProof/>
            <w:webHidden/>
          </w:rPr>
          <w:fldChar w:fldCharType="begin"/>
        </w:r>
        <w:r w:rsidR="00FA7AFB">
          <w:rPr>
            <w:noProof/>
            <w:webHidden/>
          </w:rPr>
          <w:instrText xml:space="preserve"> PAGEREF _Toc513213384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55665BB" w14:textId="3E737207"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85" w:history="1">
        <w:r w:rsidR="00FA7AFB" w:rsidRPr="004A4B01">
          <w:rPr>
            <w:rStyle w:val="Hyperlink"/>
            <w:noProof/>
          </w:rPr>
          <w:t>3.35.1 General</w:t>
        </w:r>
        <w:r w:rsidR="00FA7AFB">
          <w:rPr>
            <w:noProof/>
            <w:webHidden/>
          </w:rPr>
          <w:tab/>
        </w:r>
        <w:r w:rsidR="00FA7AFB">
          <w:rPr>
            <w:noProof/>
            <w:webHidden/>
          </w:rPr>
          <w:fldChar w:fldCharType="begin"/>
        </w:r>
        <w:r w:rsidR="00FA7AFB">
          <w:rPr>
            <w:noProof/>
            <w:webHidden/>
          </w:rPr>
          <w:instrText xml:space="preserve"> PAGEREF _Toc513213385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5E896B62" w14:textId="77D1E65D"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86" w:history="1">
        <w:r w:rsidR="00FA7AFB" w:rsidRPr="004A4B01">
          <w:rPr>
            <w:rStyle w:val="Hyperlink"/>
            <w:noProof/>
          </w:rPr>
          <w:t>3.35.2 messageStrings property</w:t>
        </w:r>
        <w:r w:rsidR="00FA7AFB">
          <w:rPr>
            <w:noProof/>
            <w:webHidden/>
          </w:rPr>
          <w:tab/>
        </w:r>
        <w:r w:rsidR="00FA7AFB">
          <w:rPr>
            <w:noProof/>
            <w:webHidden/>
          </w:rPr>
          <w:fldChar w:fldCharType="begin"/>
        </w:r>
        <w:r w:rsidR="00FA7AFB">
          <w:rPr>
            <w:noProof/>
            <w:webHidden/>
          </w:rPr>
          <w:instrText xml:space="preserve"> PAGEREF _Toc513213386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58E96E22" w14:textId="5F363BAC"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87" w:history="1">
        <w:r w:rsidR="00FA7AFB" w:rsidRPr="004A4B01">
          <w:rPr>
            <w:rStyle w:val="Hyperlink"/>
            <w:noProof/>
          </w:rPr>
          <w:t>3.35.3 rules property</w:t>
        </w:r>
        <w:r w:rsidR="00FA7AFB">
          <w:rPr>
            <w:noProof/>
            <w:webHidden/>
          </w:rPr>
          <w:tab/>
        </w:r>
        <w:r w:rsidR="00FA7AFB">
          <w:rPr>
            <w:noProof/>
            <w:webHidden/>
          </w:rPr>
          <w:fldChar w:fldCharType="begin"/>
        </w:r>
        <w:r w:rsidR="00FA7AFB">
          <w:rPr>
            <w:noProof/>
            <w:webHidden/>
          </w:rPr>
          <w:instrText xml:space="preserve"> PAGEREF _Toc513213387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E32FEE6" w14:textId="4F97D9F8"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388" w:history="1">
        <w:r w:rsidR="00FA7AFB" w:rsidRPr="004A4B01">
          <w:rPr>
            <w:rStyle w:val="Hyperlink"/>
            <w:noProof/>
          </w:rPr>
          <w:t>3.36 rule object</w:t>
        </w:r>
        <w:r w:rsidR="00FA7AFB">
          <w:rPr>
            <w:noProof/>
            <w:webHidden/>
          </w:rPr>
          <w:tab/>
        </w:r>
        <w:r w:rsidR="00FA7AFB">
          <w:rPr>
            <w:noProof/>
            <w:webHidden/>
          </w:rPr>
          <w:fldChar w:fldCharType="begin"/>
        </w:r>
        <w:r w:rsidR="00FA7AFB">
          <w:rPr>
            <w:noProof/>
            <w:webHidden/>
          </w:rPr>
          <w:instrText xml:space="preserve"> PAGEREF _Toc513213388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55696A49" w14:textId="482A2E1B"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89" w:history="1">
        <w:r w:rsidR="00FA7AFB" w:rsidRPr="004A4B01">
          <w:rPr>
            <w:rStyle w:val="Hyperlink"/>
            <w:noProof/>
          </w:rPr>
          <w:t>3.36.1 General</w:t>
        </w:r>
        <w:r w:rsidR="00FA7AFB">
          <w:rPr>
            <w:noProof/>
            <w:webHidden/>
          </w:rPr>
          <w:tab/>
        </w:r>
        <w:r w:rsidR="00FA7AFB">
          <w:rPr>
            <w:noProof/>
            <w:webHidden/>
          </w:rPr>
          <w:fldChar w:fldCharType="begin"/>
        </w:r>
        <w:r w:rsidR="00FA7AFB">
          <w:rPr>
            <w:noProof/>
            <w:webHidden/>
          </w:rPr>
          <w:instrText xml:space="preserve"> PAGEREF _Toc513213389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481F5D38" w14:textId="6760F621"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90" w:history="1">
        <w:r w:rsidR="00FA7AFB" w:rsidRPr="004A4B01">
          <w:rPr>
            <w:rStyle w:val="Hyperlink"/>
            <w:noProof/>
          </w:rPr>
          <w:t>3.36.2 Constraints</w:t>
        </w:r>
        <w:r w:rsidR="00FA7AFB">
          <w:rPr>
            <w:noProof/>
            <w:webHidden/>
          </w:rPr>
          <w:tab/>
        </w:r>
        <w:r w:rsidR="00FA7AFB">
          <w:rPr>
            <w:noProof/>
            <w:webHidden/>
          </w:rPr>
          <w:fldChar w:fldCharType="begin"/>
        </w:r>
        <w:r w:rsidR="00FA7AFB">
          <w:rPr>
            <w:noProof/>
            <w:webHidden/>
          </w:rPr>
          <w:instrText xml:space="preserve"> PAGEREF _Toc513213390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7647F9FE" w14:textId="6AEF9466"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91" w:history="1">
        <w:r w:rsidR="00FA7AFB" w:rsidRPr="004A4B01">
          <w:rPr>
            <w:rStyle w:val="Hyperlink"/>
            <w:noProof/>
          </w:rPr>
          <w:t>3.36.3 id property</w:t>
        </w:r>
        <w:r w:rsidR="00FA7AFB">
          <w:rPr>
            <w:noProof/>
            <w:webHidden/>
          </w:rPr>
          <w:tab/>
        </w:r>
        <w:r w:rsidR="00FA7AFB">
          <w:rPr>
            <w:noProof/>
            <w:webHidden/>
          </w:rPr>
          <w:fldChar w:fldCharType="begin"/>
        </w:r>
        <w:r w:rsidR="00FA7AFB">
          <w:rPr>
            <w:noProof/>
            <w:webHidden/>
          </w:rPr>
          <w:instrText xml:space="preserve"> PAGEREF _Toc513213391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424E7E82" w14:textId="7D08EBAA"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92" w:history="1">
        <w:r w:rsidR="00FA7AFB" w:rsidRPr="004A4B01">
          <w:rPr>
            <w:rStyle w:val="Hyperlink"/>
            <w:noProof/>
          </w:rPr>
          <w:t>3.36.4 name property</w:t>
        </w:r>
        <w:r w:rsidR="00FA7AFB">
          <w:rPr>
            <w:noProof/>
            <w:webHidden/>
          </w:rPr>
          <w:tab/>
        </w:r>
        <w:r w:rsidR="00FA7AFB">
          <w:rPr>
            <w:noProof/>
            <w:webHidden/>
          </w:rPr>
          <w:fldChar w:fldCharType="begin"/>
        </w:r>
        <w:r w:rsidR="00FA7AFB">
          <w:rPr>
            <w:noProof/>
            <w:webHidden/>
          </w:rPr>
          <w:instrText xml:space="preserve"> PAGEREF _Toc513213392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5858172B" w14:textId="0BACDD65"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93" w:history="1">
        <w:r w:rsidR="00FA7AFB" w:rsidRPr="004A4B01">
          <w:rPr>
            <w:rStyle w:val="Hyperlink"/>
            <w:noProof/>
          </w:rPr>
          <w:t>3.36.5 shortDescription property</w:t>
        </w:r>
        <w:r w:rsidR="00FA7AFB">
          <w:rPr>
            <w:noProof/>
            <w:webHidden/>
          </w:rPr>
          <w:tab/>
        </w:r>
        <w:r w:rsidR="00FA7AFB">
          <w:rPr>
            <w:noProof/>
            <w:webHidden/>
          </w:rPr>
          <w:fldChar w:fldCharType="begin"/>
        </w:r>
        <w:r w:rsidR="00FA7AFB">
          <w:rPr>
            <w:noProof/>
            <w:webHidden/>
          </w:rPr>
          <w:instrText xml:space="preserve"> PAGEREF _Toc513213393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467DB393" w14:textId="6E457A74"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94" w:history="1">
        <w:r w:rsidR="00FA7AFB" w:rsidRPr="004A4B01">
          <w:rPr>
            <w:rStyle w:val="Hyperlink"/>
            <w:noProof/>
          </w:rPr>
          <w:t>3.36.6 fullDescription property</w:t>
        </w:r>
        <w:r w:rsidR="00FA7AFB">
          <w:rPr>
            <w:noProof/>
            <w:webHidden/>
          </w:rPr>
          <w:tab/>
        </w:r>
        <w:r w:rsidR="00FA7AFB">
          <w:rPr>
            <w:noProof/>
            <w:webHidden/>
          </w:rPr>
          <w:fldChar w:fldCharType="begin"/>
        </w:r>
        <w:r w:rsidR="00FA7AFB">
          <w:rPr>
            <w:noProof/>
            <w:webHidden/>
          </w:rPr>
          <w:instrText xml:space="preserve"> PAGEREF _Toc513213394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5F5ED7E8" w14:textId="16D5AA58"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95" w:history="1">
        <w:r w:rsidR="00FA7AFB" w:rsidRPr="004A4B01">
          <w:rPr>
            <w:rStyle w:val="Hyperlink"/>
            <w:noProof/>
          </w:rPr>
          <w:t>3.36.7 messageStrings property</w:t>
        </w:r>
        <w:r w:rsidR="00FA7AFB">
          <w:rPr>
            <w:noProof/>
            <w:webHidden/>
          </w:rPr>
          <w:tab/>
        </w:r>
        <w:r w:rsidR="00FA7AFB">
          <w:rPr>
            <w:noProof/>
            <w:webHidden/>
          </w:rPr>
          <w:fldChar w:fldCharType="begin"/>
        </w:r>
        <w:r w:rsidR="00FA7AFB">
          <w:rPr>
            <w:noProof/>
            <w:webHidden/>
          </w:rPr>
          <w:instrText xml:space="preserve"> PAGEREF _Toc513213395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48DC063" w14:textId="4B7A1B5C"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96" w:history="1">
        <w:r w:rsidR="00FA7AFB" w:rsidRPr="004A4B01">
          <w:rPr>
            <w:rStyle w:val="Hyperlink"/>
            <w:noProof/>
          </w:rPr>
          <w:t>3.36.8 richMessageStrings property</w:t>
        </w:r>
        <w:r w:rsidR="00FA7AFB">
          <w:rPr>
            <w:noProof/>
            <w:webHidden/>
          </w:rPr>
          <w:tab/>
        </w:r>
        <w:r w:rsidR="00FA7AFB">
          <w:rPr>
            <w:noProof/>
            <w:webHidden/>
          </w:rPr>
          <w:fldChar w:fldCharType="begin"/>
        </w:r>
        <w:r w:rsidR="00FA7AFB">
          <w:rPr>
            <w:noProof/>
            <w:webHidden/>
          </w:rPr>
          <w:instrText xml:space="preserve"> PAGEREF _Toc513213396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D1A7F63" w14:textId="3E37E668"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97" w:history="1">
        <w:r w:rsidR="00FA7AFB" w:rsidRPr="004A4B01">
          <w:rPr>
            <w:rStyle w:val="Hyperlink"/>
            <w:noProof/>
          </w:rPr>
          <w:t>3.36.9 helpLocation property</w:t>
        </w:r>
        <w:r w:rsidR="00FA7AFB">
          <w:rPr>
            <w:noProof/>
            <w:webHidden/>
          </w:rPr>
          <w:tab/>
        </w:r>
        <w:r w:rsidR="00FA7AFB">
          <w:rPr>
            <w:noProof/>
            <w:webHidden/>
          </w:rPr>
          <w:fldChar w:fldCharType="begin"/>
        </w:r>
        <w:r w:rsidR="00FA7AFB">
          <w:rPr>
            <w:noProof/>
            <w:webHidden/>
          </w:rPr>
          <w:instrText xml:space="preserve"> PAGEREF _Toc513213397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C95E89B" w14:textId="65376048"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98" w:history="1">
        <w:r w:rsidR="00FA7AFB" w:rsidRPr="004A4B01">
          <w:rPr>
            <w:rStyle w:val="Hyperlink"/>
            <w:noProof/>
          </w:rPr>
          <w:t>3.36.10 help property</w:t>
        </w:r>
        <w:r w:rsidR="00FA7AFB">
          <w:rPr>
            <w:noProof/>
            <w:webHidden/>
          </w:rPr>
          <w:tab/>
        </w:r>
        <w:r w:rsidR="00FA7AFB">
          <w:rPr>
            <w:noProof/>
            <w:webHidden/>
          </w:rPr>
          <w:fldChar w:fldCharType="begin"/>
        </w:r>
        <w:r w:rsidR="00FA7AFB">
          <w:rPr>
            <w:noProof/>
            <w:webHidden/>
          </w:rPr>
          <w:instrText xml:space="preserve"> PAGEREF _Toc513213398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7E0974DF" w14:textId="44F5E4FB"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399" w:history="1">
        <w:r w:rsidR="00FA7AFB" w:rsidRPr="004A4B01">
          <w:rPr>
            <w:rStyle w:val="Hyperlink"/>
            <w:noProof/>
          </w:rPr>
          <w:t>3.36.11 configuration property</w:t>
        </w:r>
        <w:r w:rsidR="00FA7AFB">
          <w:rPr>
            <w:noProof/>
            <w:webHidden/>
          </w:rPr>
          <w:tab/>
        </w:r>
        <w:r w:rsidR="00FA7AFB">
          <w:rPr>
            <w:noProof/>
            <w:webHidden/>
          </w:rPr>
          <w:fldChar w:fldCharType="begin"/>
        </w:r>
        <w:r w:rsidR="00FA7AFB">
          <w:rPr>
            <w:noProof/>
            <w:webHidden/>
          </w:rPr>
          <w:instrText xml:space="preserve"> PAGEREF _Toc513213399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4BD584CC" w14:textId="052E4522"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00" w:history="1">
        <w:r w:rsidR="00FA7AFB" w:rsidRPr="004A4B01">
          <w:rPr>
            <w:rStyle w:val="Hyperlink"/>
            <w:noProof/>
          </w:rPr>
          <w:t>3.36.12 properties property</w:t>
        </w:r>
        <w:r w:rsidR="00FA7AFB">
          <w:rPr>
            <w:noProof/>
            <w:webHidden/>
          </w:rPr>
          <w:tab/>
        </w:r>
        <w:r w:rsidR="00FA7AFB">
          <w:rPr>
            <w:noProof/>
            <w:webHidden/>
          </w:rPr>
          <w:fldChar w:fldCharType="begin"/>
        </w:r>
        <w:r w:rsidR="00FA7AFB">
          <w:rPr>
            <w:noProof/>
            <w:webHidden/>
          </w:rPr>
          <w:instrText xml:space="preserve"> PAGEREF _Toc513213400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595474A1" w14:textId="1CC924D6"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01" w:history="1">
        <w:r w:rsidR="00FA7AFB" w:rsidRPr="004A4B01">
          <w:rPr>
            <w:rStyle w:val="Hyperlink"/>
            <w:noProof/>
          </w:rPr>
          <w:t>3.37 ruleConfiguration object</w:t>
        </w:r>
        <w:r w:rsidR="00FA7AFB">
          <w:rPr>
            <w:noProof/>
            <w:webHidden/>
          </w:rPr>
          <w:tab/>
        </w:r>
        <w:r w:rsidR="00FA7AFB">
          <w:rPr>
            <w:noProof/>
            <w:webHidden/>
          </w:rPr>
          <w:fldChar w:fldCharType="begin"/>
        </w:r>
        <w:r w:rsidR="00FA7AFB">
          <w:rPr>
            <w:noProof/>
            <w:webHidden/>
          </w:rPr>
          <w:instrText xml:space="preserve"> PAGEREF _Toc513213401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180B1B42" w14:textId="59DBD192"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02" w:history="1">
        <w:r w:rsidR="00FA7AFB" w:rsidRPr="004A4B01">
          <w:rPr>
            <w:rStyle w:val="Hyperlink"/>
            <w:noProof/>
          </w:rPr>
          <w:t>3.37.1 General</w:t>
        </w:r>
        <w:r w:rsidR="00FA7AFB">
          <w:rPr>
            <w:noProof/>
            <w:webHidden/>
          </w:rPr>
          <w:tab/>
        </w:r>
        <w:r w:rsidR="00FA7AFB">
          <w:rPr>
            <w:noProof/>
            <w:webHidden/>
          </w:rPr>
          <w:fldChar w:fldCharType="begin"/>
        </w:r>
        <w:r w:rsidR="00FA7AFB">
          <w:rPr>
            <w:noProof/>
            <w:webHidden/>
          </w:rPr>
          <w:instrText xml:space="preserve"> PAGEREF _Toc513213402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7D21737D" w14:textId="7310E4B5"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03" w:history="1">
        <w:r w:rsidR="00FA7AFB" w:rsidRPr="004A4B01">
          <w:rPr>
            <w:rStyle w:val="Hyperlink"/>
            <w:noProof/>
          </w:rPr>
          <w:t>3.37.2 enabled property</w:t>
        </w:r>
        <w:r w:rsidR="00FA7AFB">
          <w:rPr>
            <w:noProof/>
            <w:webHidden/>
          </w:rPr>
          <w:tab/>
        </w:r>
        <w:r w:rsidR="00FA7AFB">
          <w:rPr>
            <w:noProof/>
            <w:webHidden/>
          </w:rPr>
          <w:fldChar w:fldCharType="begin"/>
        </w:r>
        <w:r w:rsidR="00FA7AFB">
          <w:rPr>
            <w:noProof/>
            <w:webHidden/>
          </w:rPr>
          <w:instrText xml:space="preserve"> PAGEREF _Toc513213403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07586B50" w14:textId="13161ACE"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04" w:history="1">
        <w:r w:rsidR="00FA7AFB" w:rsidRPr="004A4B01">
          <w:rPr>
            <w:rStyle w:val="Hyperlink"/>
            <w:noProof/>
          </w:rPr>
          <w:t>3.37.3 defaultLevel property</w:t>
        </w:r>
        <w:r w:rsidR="00FA7AFB">
          <w:rPr>
            <w:noProof/>
            <w:webHidden/>
          </w:rPr>
          <w:tab/>
        </w:r>
        <w:r w:rsidR="00FA7AFB">
          <w:rPr>
            <w:noProof/>
            <w:webHidden/>
          </w:rPr>
          <w:fldChar w:fldCharType="begin"/>
        </w:r>
        <w:r w:rsidR="00FA7AFB">
          <w:rPr>
            <w:noProof/>
            <w:webHidden/>
          </w:rPr>
          <w:instrText xml:space="preserve"> PAGEREF _Toc513213404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66199AED" w14:textId="304F869F"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05" w:history="1">
        <w:r w:rsidR="00FA7AFB" w:rsidRPr="004A4B01">
          <w:rPr>
            <w:rStyle w:val="Hyperlink"/>
            <w:noProof/>
          </w:rPr>
          <w:t>3.37.4 parameters property</w:t>
        </w:r>
        <w:r w:rsidR="00FA7AFB">
          <w:rPr>
            <w:noProof/>
            <w:webHidden/>
          </w:rPr>
          <w:tab/>
        </w:r>
        <w:r w:rsidR="00FA7AFB">
          <w:rPr>
            <w:noProof/>
            <w:webHidden/>
          </w:rPr>
          <w:fldChar w:fldCharType="begin"/>
        </w:r>
        <w:r w:rsidR="00FA7AFB">
          <w:rPr>
            <w:noProof/>
            <w:webHidden/>
          </w:rPr>
          <w:instrText xml:space="preserve"> PAGEREF _Toc513213405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7F595F25" w14:textId="0ECB8FFE"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06" w:history="1">
        <w:r w:rsidR="00FA7AFB" w:rsidRPr="004A4B01">
          <w:rPr>
            <w:rStyle w:val="Hyperlink"/>
            <w:noProof/>
          </w:rPr>
          <w:t>3.38 fix object</w:t>
        </w:r>
        <w:r w:rsidR="00FA7AFB">
          <w:rPr>
            <w:noProof/>
            <w:webHidden/>
          </w:rPr>
          <w:tab/>
        </w:r>
        <w:r w:rsidR="00FA7AFB">
          <w:rPr>
            <w:noProof/>
            <w:webHidden/>
          </w:rPr>
          <w:fldChar w:fldCharType="begin"/>
        </w:r>
        <w:r w:rsidR="00FA7AFB">
          <w:rPr>
            <w:noProof/>
            <w:webHidden/>
          </w:rPr>
          <w:instrText xml:space="preserve"> PAGEREF _Toc513213406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22A4019C" w14:textId="591DEAD1"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07" w:history="1">
        <w:r w:rsidR="00FA7AFB" w:rsidRPr="004A4B01">
          <w:rPr>
            <w:rStyle w:val="Hyperlink"/>
            <w:noProof/>
          </w:rPr>
          <w:t>3.38.1 General</w:t>
        </w:r>
        <w:r w:rsidR="00FA7AFB">
          <w:rPr>
            <w:noProof/>
            <w:webHidden/>
          </w:rPr>
          <w:tab/>
        </w:r>
        <w:r w:rsidR="00FA7AFB">
          <w:rPr>
            <w:noProof/>
            <w:webHidden/>
          </w:rPr>
          <w:fldChar w:fldCharType="begin"/>
        </w:r>
        <w:r w:rsidR="00FA7AFB">
          <w:rPr>
            <w:noProof/>
            <w:webHidden/>
          </w:rPr>
          <w:instrText xml:space="preserve"> PAGEREF _Toc513213407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08DE7832" w14:textId="094D23B3"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08" w:history="1">
        <w:r w:rsidR="00FA7AFB" w:rsidRPr="004A4B01">
          <w:rPr>
            <w:rStyle w:val="Hyperlink"/>
            <w:noProof/>
          </w:rPr>
          <w:t>3.38.2 description property</w:t>
        </w:r>
        <w:r w:rsidR="00FA7AFB">
          <w:rPr>
            <w:noProof/>
            <w:webHidden/>
          </w:rPr>
          <w:tab/>
        </w:r>
        <w:r w:rsidR="00FA7AFB">
          <w:rPr>
            <w:noProof/>
            <w:webHidden/>
          </w:rPr>
          <w:fldChar w:fldCharType="begin"/>
        </w:r>
        <w:r w:rsidR="00FA7AFB">
          <w:rPr>
            <w:noProof/>
            <w:webHidden/>
          </w:rPr>
          <w:instrText xml:space="preserve"> PAGEREF _Toc513213408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59B5C452" w14:textId="1CE0E95C"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09" w:history="1">
        <w:r w:rsidR="00FA7AFB" w:rsidRPr="004A4B01">
          <w:rPr>
            <w:rStyle w:val="Hyperlink"/>
            <w:noProof/>
          </w:rPr>
          <w:t>3.38.3 fileChanges property</w:t>
        </w:r>
        <w:r w:rsidR="00FA7AFB">
          <w:rPr>
            <w:noProof/>
            <w:webHidden/>
          </w:rPr>
          <w:tab/>
        </w:r>
        <w:r w:rsidR="00FA7AFB">
          <w:rPr>
            <w:noProof/>
            <w:webHidden/>
          </w:rPr>
          <w:fldChar w:fldCharType="begin"/>
        </w:r>
        <w:r w:rsidR="00FA7AFB">
          <w:rPr>
            <w:noProof/>
            <w:webHidden/>
          </w:rPr>
          <w:instrText xml:space="preserve"> PAGEREF _Toc513213409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2D39536F" w14:textId="5F086648"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10" w:history="1">
        <w:r w:rsidR="00FA7AFB" w:rsidRPr="004A4B01">
          <w:rPr>
            <w:rStyle w:val="Hyperlink"/>
            <w:noProof/>
          </w:rPr>
          <w:t>3.39 fileChange object</w:t>
        </w:r>
        <w:r w:rsidR="00FA7AFB">
          <w:rPr>
            <w:noProof/>
            <w:webHidden/>
          </w:rPr>
          <w:tab/>
        </w:r>
        <w:r w:rsidR="00FA7AFB">
          <w:rPr>
            <w:noProof/>
            <w:webHidden/>
          </w:rPr>
          <w:fldChar w:fldCharType="begin"/>
        </w:r>
        <w:r w:rsidR="00FA7AFB">
          <w:rPr>
            <w:noProof/>
            <w:webHidden/>
          </w:rPr>
          <w:instrText xml:space="preserve"> PAGEREF _Toc513213410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0B429468" w14:textId="6AD6D827"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11" w:history="1">
        <w:r w:rsidR="00FA7AFB" w:rsidRPr="004A4B01">
          <w:rPr>
            <w:rStyle w:val="Hyperlink"/>
            <w:noProof/>
          </w:rPr>
          <w:t>3.39.1 General</w:t>
        </w:r>
        <w:r w:rsidR="00FA7AFB">
          <w:rPr>
            <w:noProof/>
            <w:webHidden/>
          </w:rPr>
          <w:tab/>
        </w:r>
        <w:r w:rsidR="00FA7AFB">
          <w:rPr>
            <w:noProof/>
            <w:webHidden/>
          </w:rPr>
          <w:fldChar w:fldCharType="begin"/>
        </w:r>
        <w:r w:rsidR="00FA7AFB">
          <w:rPr>
            <w:noProof/>
            <w:webHidden/>
          </w:rPr>
          <w:instrText xml:space="preserve"> PAGEREF _Toc513213411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4440D69" w14:textId="61413793"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12" w:history="1">
        <w:r w:rsidR="00FA7AFB" w:rsidRPr="004A4B01">
          <w:rPr>
            <w:rStyle w:val="Hyperlink"/>
            <w:noProof/>
          </w:rPr>
          <w:t>3.39.2 fileLocation property</w:t>
        </w:r>
        <w:r w:rsidR="00FA7AFB">
          <w:rPr>
            <w:noProof/>
            <w:webHidden/>
          </w:rPr>
          <w:tab/>
        </w:r>
        <w:r w:rsidR="00FA7AFB">
          <w:rPr>
            <w:noProof/>
            <w:webHidden/>
          </w:rPr>
          <w:fldChar w:fldCharType="begin"/>
        </w:r>
        <w:r w:rsidR="00FA7AFB">
          <w:rPr>
            <w:noProof/>
            <w:webHidden/>
          </w:rPr>
          <w:instrText xml:space="preserve"> PAGEREF _Toc513213412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1C32E65" w14:textId="6A0CBB4C"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13" w:history="1">
        <w:r w:rsidR="00FA7AFB" w:rsidRPr="004A4B01">
          <w:rPr>
            <w:rStyle w:val="Hyperlink"/>
            <w:noProof/>
          </w:rPr>
          <w:t>3.39.3 replacements property</w:t>
        </w:r>
        <w:r w:rsidR="00FA7AFB">
          <w:rPr>
            <w:noProof/>
            <w:webHidden/>
          </w:rPr>
          <w:tab/>
        </w:r>
        <w:r w:rsidR="00FA7AFB">
          <w:rPr>
            <w:noProof/>
            <w:webHidden/>
          </w:rPr>
          <w:fldChar w:fldCharType="begin"/>
        </w:r>
        <w:r w:rsidR="00FA7AFB">
          <w:rPr>
            <w:noProof/>
            <w:webHidden/>
          </w:rPr>
          <w:instrText xml:space="preserve"> PAGEREF _Toc513213413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07D7837B" w14:textId="117E0EB1"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14" w:history="1">
        <w:r w:rsidR="00FA7AFB" w:rsidRPr="004A4B01">
          <w:rPr>
            <w:rStyle w:val="Hyperlink"/>
            <w:noProof/>
          </w:rPr>
          <w:t>3.40 replacement object</w:t>
        </w:r>
        <w:r w:rsidR="00FA7AFB">
          <w:rPr>
            <w:noProof/>
            <w:webHidden/>
          </w:rPr>
          <w:tab/>
        </w:r>
        <w:r w:rsidR="00FA7AFB">
          <w:rPr>
            <w:noProof/>
            <w:webHidden/>
          </w:rPr>
          <w:fldChar w:fldCharType="begin"/>
        </w:r>
        <w:r w:rsidR="00FA7AFB">
          <w:rPr>
            <w:noProof/>
            <w:webHidden/>
          </w:rPr>
          <w:instrText xml:space="preserve"> PAGEREF _Toc513213414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71DBAE4B" w14:textId="6F0DCE30"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15" w:history="1">
        <w:r w:rsidR="00FA7AFB" w:rsidRPr="004A4B01">
          <w:rPr>
            <w:rStyle w:val="Hyperlink"/>
            <w:noProof/>
          </w:rPr>
          <w:t>3.40.1 General</w:t>
        </w:r>
        <w:r w:rsidR="00FA7AFB">
          <w:rPr>
            <w:noProof/>
            <w:webHidden/>
          </w:rPr>
          <w:tab/>
        </w:r>
        <w:r w:rsidR="00FA7AFB">
          <w:rPr>
            <w:noProof/>
            <w:webHidden/>
          </w:rPr>
          <w:fldChar w:fldCharType="begin"/>
        </w:r>
        <w:r w:rsidR="00FA7AFB">
          <w:rPr>
            <w:noProof/>
            <w:webHidden/>
          </w:rPr>
          <w:instrText xml:space="preserve"> PAGEREF _Toc513213415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3BA5E52" w14:textId="7B2633DE"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16" w:history="1">
        <w:r w:rsidR="00FA7AFB" w:rsidRPr="004A4B01">
          <w:rPr>
            <w:rStyle w:val="Hyperlink"/>
            <w:noProof/>
          </w:rPr>
          <w:t>3.40.2 Constraints</w:t>
        </w:r>
        <w:r w:rsidR="00FA7AFB">
          <w:rPr>
            <w:noProof/>
            <w:webHidden/>
          </w:rPr>
          <w:tab/>
        </w:r>
        <w:r w:rsidR="00FA7AFB">
          <w:rPr>
            <w:noProof/>
            <w:webHidden/>
          </w:rPr>
          <w:fldChar w:fldCharType="begin"/>
        </w:r>
        <w:r w:rsidR="00FA7AFB">
          <w:rPr>
            <w:noProof/>
            <w:webHidden/>
          </w:rPr>
          <w:instrText xml:space="preserve"> PAGEREF _Toc513213416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FC138FE" w14:textId="711115E5"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17" w:history="1">
        <w:r w:rsidR="00FA7AFB" w:rsidRPr="004A4B01">
          <w:rPr>
            <w:rStyle w:val="Hyperlink"/>
            <w:noProof/>
          </w:rPr>
          <w:t>3.40.3 deletedRegion property</w:t>
        </w:r>
        <w:r w:rsidR="00FA7AFB">
          <w:rPr>
            <w:noProof/>
            <w:webHidden/>
          </w:rPr>
          <w:tab/>
        </w:r>
        <w:r w:rsidR="00FA7AFB">
          <w:rPr>
            <w:noProof/>
            <w:webHidden/>
          </w:rPr>
          <w:fldChar w:fldCharType="begin"/>
        </w:r>
        <w:r w:rsidR="00FA7AFB">
          <w:rPr>
            <w:noProof/>
            <w:webHidden/>
          </w:rPr>
          <w:instrText xml:space="preserve"> PAGEREF _Toc513213417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2B453DE" w14:textId="1DE4BADF"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18" w:history="1">
        <w:r w:rsidR="00FA7AFB" w:rsidRPr="004A4B01">
          <w:rPr>
            <w:rStyle w:val="Hyperlink"/>
            <w:noProof/>
          </w:rPr>
          <w:t>3.40.4 insertedContent property</w:t>
        </w:r>
        <w:r w:rsidR="00FA7AFB">
          <w:rPr>
            <w:noProof/>
            <w:webHidden/>
          </w:rPr>
          <w:tab/>
        </w:r>
        <w:r w:rsidR="00FA7AFB">
          <w:rPr>
            <w:noProof/>
            <w:webHidden/>
          </w:rPr>
          <w:fldChar w:fldCharType="begin"/>
        </w:r>
        <w:r w:rsidR="00FA7AFB">
          <w:rPr>
            <w:noProof/>
            <w:webHidden/>
          </w:rPr>
          <w:instrText xml:space="preserve"> PAGEREF _Toc513213418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3B02658F" w14:textId="18B9CD96"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19" w:history="1">
        <w:r w:rsidR="00FA7AFB" w:rsidRPr="004A4B01">
          <w:rPr>
            <w:rStyle w:val="Hyperlink"/>
            <w:noProof/>
          </w:rPr>
          <w:t>3.41 notification object</w:t>
        </w:r>
        <w:r w:rsidR="00FA7AFB">
          <w:rPr>
            <w:noProof/>
            <w:webHidden/>
          </w:rPr>
          <w:tab/>
        </w:r>
        <w:r w:rsidR="00FA7AFB">
          <w:rPr>
            <w:noProof/>
            <w:webHidden/>
          </w:rPr>
          <w:fldChar w:fldCharType="begin"/>
        </w:r>
        <w:r w:rsidR="00FA7AFB">
          <w:rPr>
            <w:noProof/>
            <w:webHidden/>
          </w:rPr>
          <w:instrText xml:space="preserve"> PAGEREF _Toc513213419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5FEE6BB" w14:textId="45337484"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20" w:history="1">
        <w:r w:rsidR="00FA7AFB" w:rsidRPr="004A4B01">
          <w:rPr>
            <w:rStyle w:val="Hyperlink"/>
            <w:noProof/>
          </w:rPr>
          <w:t>3.41.1 General</w:t>
        </w:r>
        <w:r w:rsidR="00FA7AFB">
          <w:rPr>
            <w:noProof/>
            <w:webHidden/>
          </w:rPr>
          <w:tab/>
        </w:r>
        <w:r w:rsidR="00FA7AFB">
          <w:rPr>
            <w:noProof/>
            <w:webHidden/>
          </w:rPr>
          <w:fldChar w:fldCharType="begin"/>
        </w:r>
        <w:r w:rsidR="00FA7AFB">
          <w:rPr>
            <w:noProof/>
            <w:webHidden/>
          </w:rPr>
          <w:instrText xml:space="preserve"> PAGEREF _Toc513213420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7EE66E38" w14:textId="6B5BB43C"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21" w:history="1">
        <w:r w:rsidR="00FA7AFB" w:rsidRPr="004A4B01">
          <w:rPr>
            <w:rStyle w:val="Hyperlink"/>
            <w:noProof/>
          </w:rPr>
          <w:t>3.41.2 id property</w:t>
        </w:r>
        <w:r w:rsidR="00FA7AFB">
          <w:rPr>
            <w:noProof/>
            <w:webHidden/>
          </w:rPr>
          <w:tab/>
        </w:r>
        <w:r w:rsidR="00FA7AFB">
          <w:rPr>
            <w:noProof/>
            <w:webHidden/>
          </w:rPr>
          <w:fldChar w:fldCharType="begin"/>
        </w:r>
        <w:r w:rsidR="00FA7AFB">
          <w:rPr>
            <w:noProof/>
            <w:webHidden/>
          </w:rPr>
          <w:instrText xml:space="preserve"> PAGEREF _Toc513213421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91F55D3" w14:textId="15A1B89E"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22" w:history="1">
        <w:r w:rsidR="00FA7AFB" w:rsidRPr="004A4B01">
          <w:rPr>
            <w:rStyle w:val="Hyperlink"/>
            <w:noProof/>
          </w:rPr>
          <w:t>3.41.3 ruleId property</w:t>
        </w:r>
        <w:r w:rsidR="00FA7AFB">
          <w:rPr>
            <w:noProof/>
            <w:webHidden/>
          </w:rPr>
          <w:tab/>
        </w:r>
        <w:r w:rsidR="00FA7AFB">
          <w:rPr>
            <w:noProof/>
            <w:webHidden/>
          </w:rPr>
          <w:fldChar w:fldCharType="begin"/>
        </w:r>
        <w:r w:rsidR="00FA7AFB">
          <w:rPr>
            <w:noProof/>
            <w:webHidden/>
          </w:rPr>
          <w:instrText xml:space="preserve"> PAGEREF _Toc513213422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722C66AD" w14:textId="31496927"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23" w:history="1">
        <w:r w:rsidR="00FA7AFB" w:rsidRPr="004A4B01">
          <w:rPr>
            <w:rStyle w:val="Hyperlink"/>
            <w:noProof/>
          </w:rPr>
          <w:t>3.41.4 physicalLocation property</w:t>
        </w:r>
        <w:r w:rsidR="00FA7AFB">
          <w:rPr>
            <w:noProof/>
            <w:webHidden/>
          </w:rPr>
          <w:tab/>
        </w:r>
        <w:r w:rsidR="00FA7AFB">
          <w:rPr>
            <w:noProof/>
            <w:webHidden/>
          </w:rPr>
          <w:fldChar w:fldCharType="begin"/>
        </w:r>
        <w:r w:rsidR="00FA7AFB">
          <w:rPr>
            <w:noProof/>
            <w:webHidden/>
          </w:rPr>
          <w:instrText xml:space="preserve"> PAGEREF _Toc513213423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2C6BF1AF" w14:textId="0FD7FDE5"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24" w:history="1">
        <w:r w:rsidR="00FA7AFB" w:rsidRPr="004A4B01">
          <w:rPr>
            <w:rStyle w:val="Hyperlink"/>
            <w:noProof/>
          </w:rPr>
          <w:t>3.41.5 message property</w:t>
        </w:r>
        <w:r w:rsidR="00FA7AFB">
          <w:rPr>
            <w:noProof/>
            <w:webHidden/>
          </w:rPr>
          <w:tab/>
        </w:r>
        <w:r w:rsidR="00FA7AFB">
          <w:rPr>
            <w:noProof/>
            <w:webHidden/>
          </w:rPr>
          <w:fldChar w:fldCharType="begin"/>
        </w:r>
        <w:r w:rsidR="00FA7AFB">
          <w:rPr>
            <w:noProof/>
            <w:webHidden/>
          </w:rPr>
          <w:instrText xml:space="preserve"> PAGEREF _Toc513213424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4423A3B6" w14:textId="34D36DFD"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25" w:history="1">
        <w:r w:rsidR="00FA7AFB" w:rsidRPr="004A4B01">
          <w:rPr>
            <w:rStyle w:val="Hyperlink"/>
            <w:noProof/>
          </w:rPr>
          <w:t>3.41.6 level property</w:t>
        </w:r>
        <w:r w:rsidR="00FA7AFB">
          <w:rPr>
            <w:noProof/>
            <w:webHidden/>
          </w:rPr>
          <w:tab/>
        </w:r>
        <w:r w:rsidR="00FA7AFB">
          <w:rPr>
            <w:noProof/>
            <w:webHidden/>
          </w:rPr>
          <w:fldChar w:fldCharType="begin"/>
        </w:r>
        <w:r w:rsidR="00FA7AFB">
          <w:rPr>
            <w:noProof/>
            <w:webHidden/>
          </w:rPr>
          <w:instrText xml:space="preserve"> PAGEREF _Toc513213425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264C4E7E" w14:textId="360C0AA0"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26" w:history="1">
        <w:r w:rsidR="00FA7AFB" w:rsidRPr="004A4B01">
          <w:rPr>
            <w:rStyle w:val="Hyperlink"/>
            <w:noProof/>
          </w:rPr>
          <w:t>3.41.7 threadId property</w:t>
        </w:r>
        <w:r w:rsidR="00FA7AFB">
          <w:rPr>
            <w:noProof/>
            <w:webHidden/>
          </w:rPr>
          <w:tab/>
        </w:r>
        <w:r w:rsidR="00FA7AFB">
          <w:rPr>
            <w:noProof/>
            <w:webHidden/>
          </w:rPr>
          <w:fldChar w:fldCharType="begin"/>
        </w:r>
        <w:r w:rsidR="00FA7AFB">
          <w:rPr>
            <w:noProof/>
            <w:webHidden/>
          </w:rPr>
          <w:instrText xml:space="preserve"> PAGEREF _Toc513213426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586BF54A" w14:textId="45E5FA1D"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27" w:history="1">
        <w:r w:rsidR="00FA7AFB" w:rsidRPr="004A4B01">
          <w:rPr>
            <w:rStyle w:val="Hyperlink"/>
            <w:noProof/>
          </w:rPr>
          <w:t>3.41.8 time property</w:t>
        </w:r>
        <w:r w:rsidR="00FA7AFB">
          <w:rPr>
            <w:noProof/>
            <w:webHidden/>
          </w:rPr>
          <w:tab/>
        </w:r>
        <w:r w:rsidR="00FA7AFB">
          <w:rPr>
            <w:noProof/>
            <w:webHidden/>
          </w:rPr>
          <w:fldChar w:fldCharType="begin"/>
        </w:r>
        <w:r w:rsidR="00FA7AFB">
          <w:rPr>
            <w:noProof/>
            <w:webHidden/>
          </w:rPr>
          <w:instrText xml:space="preserve"> PAGEREF _Toc513213427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40ADF698" w14:textId="3F78715D"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28" w:history="1">
        <w:r w:rsidR="00FA7AFB" w:rsidRPr="004A4B01">
          <w:rPr>
            <w:rStyle w:val="Hyperlink"/>
            <w:noProof/>
          </w:rPr>
          <w:t>3.41.9 exception property</w:t>
        </w:r>
        <w:r w:rsidR="00FA7AFB">
          <w:rPr>
            <w:noProof/>
            <w:webHidden/>
          </w:rPr>
          <w:tab/>
        </w:r>
        <w:r w:rsidR="00FA7AFB">
          <w:rPr>
            <w:noProof/>
            <w:webHidden/>
          </w:rPr>
          <w:fldChar w:fldCharType="begin"/>
        </w:r>
        <w:r w:rsidR="00FA7AFB">
          <w:rPr>
            <w:noProof/>
            <w:webHidden/>
          </w:rPr>
          <w:instrText xml:space="preserve"> PAGEREF _Toc513213428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6CD9EF78" w14:textId="5ACB0C51"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29" w:history="1">
        <w:r w:rsidR="00FA7AFB" w:rsidRPr="004A4B01">
          <w:rPr>
            <w:rStyle w:val="Hyperlink"/>
            <w:noProof/>
          </w:rPr>
          <w:t>3.41.10 properties property</w:t>
        </w:r>
        <w:r w:rsidR="00FA7AFB">
          <w:rPr>
            <w:noProof/>
            <w:webHidden/>
          </w:rPr>
          <w:tab/>
        </w:r>
        <w:r w:rsidR="00FA7AFB">
          <w:rPr>
            <w:noProof/>
            <w:webHidden/>
          </w:rPr>
          <w:fldChar w:fldCharType="begin"/>
        </w:r>
        <w:r w:rsidR="00FA7AFB">
          <w:rPr>
            <w:noProof/>
            <w:webHidden/>
          </w:rPr>
          <w:instrText xml:space="preserve"> PAGEREF _Toc513213429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7FC4CF04" w14:textId="6C0FC00E"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30" w:history="1">
        <w:r w:rsidR="00FA7AFB" w:rsidRPr="004A4B01">
          <w:rPr>
            <w:rStyle w:val="Hyperlink"/>
            <w:noProof/>
          </w:rPr>
          <w:t>3.42 exception object</w:t>
        </w:r>
        <w:r w:rsidR="00FA7AFB">
          <w:rPr>
            <w:noProof/>
            <w:webHidden/>
          </w:rPr>
          <w:tab/>
        </w:r>
        <w:r w:rsidR="00FA7AFB">
          <w:rPr>
            <w:noProof/>
            <w:webHidden/>
          </w:rPr>
          <w:fldChar w:fldCharType="begin"/>
        </w:r>
        <w:r w:rsidR="00FA7AFB">
          <w:rPr>
            <w:noProof/>
            <w:webHidden/>
          </w:rPr>
          <w:instrText xml:space="preserve"> PAGEREF _Toc513213430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3C46D98B" w14:textId="08E19976"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31" w:history="1">
        <w:r w:rsidR="00FA7AFB" w:rsidRPr="004A4B01">
          <w:rPr>
            <w:rStyle w:val="Hyperlink"/>
            <w:noProof/>
          </w:rPr>
          <w:t>3.42.1 General</w:t>
        </w:r>
        <w:r w:rsidR="00FA7AFB">
          <w:rPr>
            <w:noProof/>
            <w:webHidden/>
          </w:rPr>
          <w:tab/>
        </w:r>
        <w:r w:rsidR="00FA7AFB">
          <w:rPr>
            <w:noProof/>
            <w:webHidden/>
          </w:rPr>
          <w:fldChar w:fldCharType="begin"/>
        </w:r>
        <w:r w:rsidR="00FA7AFB">
          <w:rPr>
            <w:noProof/>
            <w:webHidden/>
          </w:rPr>
          <w:instrText xml:space="preserve"> PAGEREF _Toc513213431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0514848A" w14:textId="64A71832"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32" w:history="1">
        <w:r w:rsidR="00FA7AFB" w:rsidRPr="004A4B01">
          <w:rPr>
            <w:rStyle w:val="Hyperlink"/>
            <w:noProof/>
          </w:rPr>
          <w:t>3.42.2 kind property</w:t>
        </w:r>
        <w:r w:rsidR="00FA7AFB">
          <w:rPr>
            <w:noProof/>
            <w:webHidden/>
          </w:rPr>
          <w:tab/>
        </w:r>
        <w:r w:rsidR="00FA7AFB">
          <w:rPr>
            <w:noProof/>
            <w:webHidden/>
          </w:rPr>
          <w:fldChar w:fldCharType="begin"/>
        </w:r>
        <w:r w:rsidR="00FA7AFB">
          <w:rPr>
            <w:noProof/>
            <w:webHidden/>
          </w:rPr>
          <w:instrText xml:space="preserve"> PAGEREF _Toc513213432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7F2D49D7" w14:textId="797CAF06"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33" w:history="1">
        <w:r w:rsidR="00FA7AFB" w:rsidRPr="004A4B01">
          <w:rPr>
            <w:rStyle w:val="Hyperlink"/>
            <w:noProof/>
          </w:rPr>
          <w:t>3.42.3 message property</w:t>
        </w:r>
        <w:r w:rsidR="00FA7AFB">
          <w:rPr>
            <w:noProof/>
            <w:webHidden/>
          </w:rPr>
          <w:tab/>
        </w:r>
        <w:r w:rsidR="00FA7AFB">
          <w:rPr>
            <w:noProof/>
            <w:webHidden/>
          </w:rPr>
          <w:fldChar w:fldCharType="begin"/>
        </w:r>
        <w:r w:rsidR="00FA7AFB">
          <w:rPr>
            <w:noProof/>
            <w:webHidden/>
          </w:rPr>
          <w:instrText xml:space="preserve"> PAGEREF _Toc513213433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0776C7A7" w14:textId="57747C45"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34" w:history="1">
        <w:r w:rsidR="00FA7AFB" w:rsidRPr="004A4B01">
          <w:rPr>
            <w:rStyle w:val="Hyperlink"/>
            <w:noProof/>
          </w:rPr>
          <w:t>3.42.4 stack property</w:t>
        </w:r>
        <w:r w:rsidR="00FA7AFB">
          <w:rPr>
            <w:noProof/>
            <w:webHidden/>
          </w:rPr>
          <w:tab/>
        </w:r>
        <w:r w:rsidR="00FA7AFB">
          <w:rPr>
            <w:noProof/>
            <w:webHidden/>
          </w:rPr>
          <w:fldChar w:fldCharType="begin"/>
        </w:r>
        <w:r w:rsidR="00FA7AFB">
          <w:rPr>
            <w:noProof/>
            <w:webHidden/>
          </w:rPr>
          <w:instrText xml:space="preserve"> PAGEREF _Toc513213434 \h </w:instrText>
        </w:r>
        <w:r w:rsidR="00FA7AFB">
          <w:rPr>
            <w:noProof/>
            <w:webHidden/>
          </w:rPr>
        </w:r>
        <w:r w:rsidR="00FA7AFB">
          <w:rPr>
            <w:noProof/>
            <w:webHidden/>
          </w:rPr>
          <w:fldChar w:fldCharType="separate"/>
        </w:r>
        <w:r w:rsidR="00FA7AFB">
          <w:rPr>
            <w:noProof/>
            <w:webHidden/>
          </w:rPr>
          <w:t>107</w:t>
        </w:r>
        <w:r w:rsidR="00FA7AFB">
          <w:rPr>
            <w:noProof/>
            <w:webHidden/>
          </w:rPr>
          <w:fldChar w:fldCharType="end"/>
        </w:r>
      </w:hyperlink>
    </w:p>
    <w:p w14:paraId="72D5FF99" w14:textId="399DCB46" w:rsidR="00FA7AFB" w:rsidRDefault="000B3949">
      <w:pPr>
        <w:pStyle w:val="TOC3"/>
        <w:tabs>
          <w:tab w:val="right" w:leader="dot" w:pos="9350"/>
        </w:tabs>
        <w:rPr>
          <w:rFonts w:asciiTheme="minorHAnsi" w:eastAsiaTheme="minorEastAsia" w:hAnsiTheme="minorHAnsi" w:cstheme="minorBidi"/>
          <w:noProof/>
          <w:sz w:val="22"/>
          <w:szCs w:val="22"/>
        </w:rPr>
      </w:pPr>
      <w:hyperlink w:anchor="_Toc513213435" w:history="1">
        <w:r w:rsidR="00FA7AFB" w:rsidRPr="004A4B01">
          <w:rPr>
            <w:rStyle w:val="Hyperlink"/>
            <w:noProof/>
          </w:rPr>
          <w:t>3.42.5 innerExceptions property</w:t>
        </w:r>
        <w:r w:rsidR="00FA7AFB">
          <w:rPr>
            <w:noProof/>
            <w:webHidden/>
          </w:rPr>
          <w:tab/>
        </w:r>
        <w:r w:rsidR="00FA7AFB">
          <w:rPr>
            <w:noProof/>
            <w:webHidden/>
          </w:rPr>
          <w:fldChar w:fldCharType="begin"/>
        </w:r>
        <w:r w:rsidR="00FA7AFB">
          <w:rPr>
            <w:noProof/>
            <w:webHidden/>
          </w:rPr>
          <w:instrText xml:space="preserve"> PAGEREF _Toc513213435 \h </w:instrText>
        </w:r>
        <w:r w:rsidR="00FA7AFB">
          <w:rPr>
            <w:noProof/>
            <w:webHidden/>
          </w:rPr>
        </w:r>
        <w:r w:rsidR="00FA7AFB">
          <w:rPr>
            <w:noProof/>
            <w:webHidden/>
          </w:rPr>
          <w:fldChar w:fldCharType="separate"/>
        </w:r>
        <w:r w:rsidR="00FA7AFB">
          <w:rPr>
            <w:noProof/>
            <w:webHidden/>
          </w:rPr>
          <w:t>107</w:t>
        </w:r>
        <w:r w:rsidR="00FA7AFB">
          <w:rPr>
            <w:noProof/>
            <w:webHidden/>
          </w:rPr>
          <w:fldChar w:fldCharType="end"/>
        </w:r>
      </w:hyperlink>
    </w:p>
    <w:p w14:paraId="16BB77B0" w14:textId="6A3D65B7" w:rsidR="00FA7AFB" w:rsidRDefault="000B3949">
      <w:pPr>
        <w:pStyle w:val="TOC1"/>
        <w:rPr>
          <w:rFonts w:asciiTheme="minorHAnsi" w:eastAsiaTheme="minorEastAsia" w:hAnsiTheme="minorHAnsi" w:cstheme="minorBidi"/>
          <w:noProof/>
          <w:sz w:val="22"/>
          <w:szCs w:val="22"/>
        </w:rPr>
      </w:pPr>
      <w:hyperlink w:anchor="_Toc513213436" w:history="1">
        <w:r w:rsidR="00FA7AFB" w:rsidRPr="004A4B01">
          <w:rPr>
            <w:rStyle w:val="Hyperlink"/>
            <w:noProof/>
          </w:rPr>
          <w:t>4</w:t>
        </w:r>
        <w:r w:rsidR="00FA7AFB">
          <w:rPr>
            <w:rFonts w:asciiTheme="minorHAnsi" w:eastAsiaTheme="minorEastAsia" w:hAnsiTheme="minorHAnsi" w:cstheme="minorBidi"/>
            <w:noProof/>
            <w:sz w:val="22"/>
            <w:szCs w:val="22"/>
          </w:rPr>
          <w:tab/>
        </w:r>
        <w:r w:rsidR="00FA7AFB" w:rsidRPr="004A4B01">
          <w:rPr>
            <w:rStyle w:val="Hyperlink"/>
            <w:noProof/>
          </w:rPr>
          <w:t>Conformance</w:t>
        </w:r>
        <w:r w:rsidR="00FA7AFB">
          <w:rPr>
            <w:noProof/>
            <w:webHidden/>
          </w:rPr>
          <w:tab/>
        </w:r>
        <w:r w:rsidR="00FA7AFB">
          <w:rPr>
            <w:noProof/>
            <w:webHidden/>
          </w:rPr>
          <w:fldChar w:fldCharType="begin"/>
        </w:r>
        <w:r w:rsidR="00FA7AFB">
          <w:rPr>
            <w:noProof/>
            <w:webHidden/>
          </w:rPr>
          <w:instrText xml:space="preserve"> PAGEREF _Toc513213436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30EB4C04" w14:textId="4BD816FA"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37" w:history="1">
        <w:r w:rsidR="00FA7AFB" w:rsidRPr="004A4B01">
          <w:rPr>
            <w:rStyle w:val="Hyperlink"/>
            <w:noProof/>
          </w:rPr>
          <w:t>4.1 Conformance targets</w:t>
        </w:r>
        <w:r w:rsidR="00FA7AFB">
          <w:rPr>
            <w:noProof/>
            <w:webHidden/>
          </w:rPr>
          <w:tab/>
        </w:r>
        <w:r w:rsidR="00FA7AFB">
          <w:rPr>
            <w:noProof/>
            <w:webHidden/>
          </w:rPr>
          <w:fldChar w:fldCharType="begin"/>
        </w:r>
        <w:r w:rsidR="00FA7AFB">
          <w:rPr>
            <w:noProof/>
            <w:webHidden/>
          </w:rPr>
          <w:instrText xml:space="preserve"> PAGEREF _Toc513213437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DD00E51" w14:textId="5C7A109C"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38" w:history="1">
        <w:r w:rsidR="00FA7AFB" w:rsidRPr="004A4B01">
          <w:rPr>
            <w:rStyle w:val="Hyperlink"/>
            <w:noProof/>
          </w:rPr>
          <w:t>4.2 Conformance Clause 1: SARIF log file</w:t>
        </w:r>
        <w:r w:rsidR="00FA7AFB">
          <w:rPr>
            <w:noProof/>
            <w:webHidden/>
          </w:rPr>
          <w:tab/>
        </w:r>
        <w:r w:rsidR="00FA7AFB">
          <w:rPr>
            <w:noProof/>
            <w:webHidden/>
          </w:rPr>
          <w:fldChar w:fldCharType="begin"/>
        </w:r>
        <w:r w:rsidR="00FA7AFB">
          <w:rPr>
            <w:noProof/>
            <w:webHidden/>
          </w:rPr>
          <w:instrText xml:space="preserve"> PAGEREF _Toc513213438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1C22399" w14:textId="3CB43031"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39" w:history="1">
        <w:r w:rsidR="00FA7AFB" w:rsidRPr="004A4B01">
          <w:rPr>
            <w:rStyle w:val="Hyperlink"/>
            <w:noProof/>
          </w:rPr>
          <w:t>4.3 Conformance Clause 2: SARIF resource file</w:t>
        </w:r>
        <w:r w:rsidR="00FA7AFB">
          <w:rPr>
            <w:noProof/>
            <w:webHidden/>
          </w:rPr>
          <w:tab/>
        </w:r>
        <w:r w:rsidR="00FA7AFB">
          <w:rPr>
            <w:noProof/>
            <w:webHidden/>
          </w:rPr>
          <w:fldChar w:fldCharType="begin"/>
        </w:r>
        <w:r w:rsidR="00FA7AFB">
          <w:rPr>
            <w:noProof/>
            <w:webHidden/>
          </w:rPr>
          <w:instrText xml:space="preserve"> PAGEREF _Toc513213439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FDC8D2E" w14:textId="068FBB84"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40" w:history="1">
        <w:r w:rsidR="00FA7AFB" w:rsidRPr="004A4B01">
          <w:rPr>
            <w:rStyle w:val="Hyperlink"/>
            <w:noProof/>
          </w:rPr>
          <w:t>4.4 Conformance Clause 3: SARIF producer</w:t>
        </w:r>
        <w:r w:rsidR="00FA7AFB">
          <w:rPr>
            <w:noProof/>
            <w:webHidden/>
          </w:rPr>
          <w:tab/>
        </w:r>
        <w:r w:rsidR="00FA7AFB">
          <w:rPr>
            <w:noProof/>
            <w:webHidden/>
          </w:rPr>
          <w:fldChar w:fldCharType="begin"/>
        </w:r>
        <w:r w:rsidR="00FA7AFB">
          <w:rPr>
            <w:noProof/>
            <w:webHidden/>
          </w:rPr>
          <w:instrText xml:space="preserve"> PAGEREF _Toc513213440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5B210D6D" w14:textId="4D0EE62C"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41" w:history="1">
        <w:r w:rsidR="00FA7AFB" w:rsidRPr="004A4B01">
          <w:rPr>
            <w:rStyle w:val="Hyperlink"/>
            <w:noProof/>
          </w:rPr>
          <w:t>4.5 Conformance Clause 4: Direct producer</w:t>
        </w:r>
        <w:r w:rsidR="00FA7AFB">
          <w:rPr>
            <w:noProof/>
            <w:webHidden/>
          </w:rPr>
          <w:tab/>
        </w:r>
        <w:r w:rsidR="00FA7AFB">
          <w:rPr>
            <w:noProof/>
            <w:webHidden/>
          </w:rPr>
          <w:fldChar w:fldCharType="begin"/>
        </w:r>
        <w:r w:rsidR="00FA7AFB">
          <w:rPr>
            <w:noProof/>
            <w:webHidden/>
          </w:rPr>
          <w:instrText xml:space="preserve"> PAGEREF _Toc513213441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1E0D0822" w14:textId="4FE83F13"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42" w:history="1">
        <w:r w:rsidR="00FA7AFB" w:rsidRPr="004A4B01">
          <w:rPr>
            <w:rStyle w:val="Hyperlink"/>
            <w:noProof/>
          </w:rPr>
          <w:t>4.6 Conformance Clause 5: Deterministic producer</w:t>
        </w:r>
        <w:r w:rsidR="00FA7AFB">
          <w:rPr>
            <w:noProof/>
            <w:webHidden/>
          </w:rPr>
          <w:tab/>
        </w:r>
        <w:r w:rsidR="00FA7AFB">
          <w:rPr>
            <w:noProof/>
            <w:webHidden/>
          </w:rPr>
          <w:fldChar w:fldCharType="begin"/>
        </w:r>
        <w:r w:rsidR="00FA7AFB">
          <w:rPr>
            <w:noProof/>
            <w:webHidden/>
          </w:rPr>
          <w:instrText xml:space="preserve"> PAGEREF _Toc513213442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74FDCBA7" w14:textId="62499C21"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43" w:history="1">
        <w:r w:rsidR="00FA7AFB" w:rsidRPr="004A4B01">
          <w:rPr>
            <w:rStyle w:val="Hyperlink"/>
            <w:noProof/>
          </w:rPr>
          <w:t>4.7 Conformance Clause 6: Converter</w:t>
        </w:r>
        <w:r w:rsidR="00FA7AFB">
          <w:rPr>
            <w:noProof/>
            <w:webHidden/>
          </w:rPr>
          <w:tab/>
        </w:r>
        <w:r w:rsidR="00FA7AFB">
          <w:rPr>
            <w:noProof/>
            <w:webHidden/>
          </w:rPr>
          <w:fldChar w:fldCharType="begin"/>
        </w:r>
        <w:r w:rsidR="00FA7AFB">
          <w:rPr>
            <w:noProof/>
            <w:webHidden/>
          </w:rPr>
          <w:instrText xml:space="preserve"> PAGEREF _Toc513213443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477AB490" w14:textId="23C6EA2E"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44" w:history="1">
        <w:r w:rsidR="00FA7AFB" w:rsidRPr="004A4B01">
          <w:rPr>
            <w:rStyle w:val="Hyperlink"/>
            <w:noProof/>
          </w:rPr>
          <w:t>4.8 Conformance Clause 7: SARIF post-processor</w:t>
        </w:r>
        <w:r w:rsidR="00FA7AFB">
          <w:rPr>
            <w:noProof/>
            <w:webHidden/>
          </w:rPr>
          <w:tab/>
        </w:r>
        <w:r w:rsidR="00FA7AFB">
          <w:rPr>
            <w:noProof/>
            <w:webHidden/>
          </w:rPr>
          <w:fldChar w:fldCharType="begin"/>
        </w:r>
        <w:r w:rsidR="00FA7AFB">
          <w:rPr>
            <w:noProof/>
            <w:webHidden/>
          </w:rPr>
          <w:instrText xml:space="preserve"> PAGEREF _Toc513213444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496DCB8F" w14:textId="25D8E777"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45" w:history="1">
        <w:r w:rsidR="00FA7AFB" w:rsidRPr="004A4B01">
          <w:rPr>
            <w:rStyle w:val="Hyperlink"/>
            <w:noProof/>
          </w:rPr>
          <w:t>4.9 Conformance Clause 8: SARIF consumer</w:t>
        </w:r>
        <w:r w:rsidR="00FA7AFB">
          <w:rPr>
            <w:noProof/>
            <w:webHidden/>
          </w:rPr>
          <w:tab/>
        </w:r>
        <w:r w:rsidR="00FA7AFB">
          <w:rPr>
            <w:noProof/>
            <w:webHidden/>
          </w:rPr>
          <w:fldChar w:fldCharType="begin"/>
        </w:r>
        <w:r w:rsidR="00FA7AFB">
          <w:rPr>
            <w:noProof/>
            <w:webHidden/>
          </w:rPr>
          <w:instrText xml:space="preserve"> PAGEREF _Toc513213445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1426FF39" w14:textId="3A260B72"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46" w:history="1">
        <w:r w:rsidR="00FA7AFB" w:rsidRPr="004A4B01">
          <w:rPr>
            <w:rStyle w:val="Hyperlink"/>
            <w:noProof/>
          </w:rPr>
          <w:t>4.10 Conformance Clause 9: Viewer</w:t>
        </w:r>
        <w:r w:rsidR="00FA7AFB">
          <w:rPr>
            <w:noProof/>
            <w:webHidden/>
          </w:rPr>
          <w:tab/>
        </w:r>
        <w:r w:rsidR="00FA7AFB">
          <w:rPr>
            <w:noProof/>
            <w:webHidden/>
          </w:rPr>
          <w:fldChar w:fldCharType="begin"/>
        </w:r>
        <w:r w:rsidR="00FA7AFB">
          <w:rPr>
            <w:noProof/>
            <w:webHidden/>
          </w:rPr>
          <w:instrText xml:space="preserve"> PAGEREF _Toc513213446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3719F21E" w14:textId="4EC5CB67"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47" w:history="1">
        <w:r w:rsidR="00FA7AFB" w:rsidRPr="004A4B01">
          <w:rPr>
            <w:rStyle w:val="Hyperlink"/>
            <w:noProof/>
          </w:rPr>
          <w:t>4.11 Conformance Clause 10: Result management system</w:t>
        </w:r>
        <w:r w:rsidR="00FA7AFB">
          <w:rPr>
            <w:noProof/>
            <w:webHidden/>
          </w:rPr>
          <w:tab/>
        </w:r>
        <w:r w:rsidR="00FA7AFB">
          <w:rPr>
            <w:noProof/>
            <w:webHidden/>
          </w:rPr>
          <w:fldChar w:fldCharType="begin"/>
        </w:r>
        <w:r w:rsidR="00FA7AFB">
          <w:rPr>
            <w:noProof/>
            <w:webHidden/>
          </w:rPr>
          <w:instrText xml:space="preserve"> PAGEREF _Toc513213447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796A3C84" w14:textId="428BD4AE" w:rsidR="00FA7AFB" w:rsidRDefault="000B3949">
      <w:pPr>
        <w:pStyle w:val="TOC1"/>
        <w:rPr>
          <w:rFonts w:asciiTheme="minorHAnsi" w:eastAsiaTheme="minorEastAsia" w:hAnsiTheme="minorHAnsi" w:cstheme="minorBidi"/>
          <w:noProof/>
          <w:sz w:val="22"/>
          <w:szCs w:val="22"/>
        </w:rPr>
      </w:pPr>
      <w:hyperlink w:anchor="_Toc513213448" w:history="1">
        <w:r w:rsidR="00FA7AFB" w:rsidRPr="004A4B01">
          <w:rPr>
            <w:rStyle w:val="Hyperlink"/>
            <w:noProof/>
          </w:rPr>
          <w:t>Appendix A. (Informative) Acknowledgments</w:t>
        </w:r>
        <w:r w:rsidR="00FA7AFB">
          <w:rPr>
            <w:noProof/>
            <w:webHidden/>
          </w:rPr>
          <w:tab/>
        </w:r>
        <w:r w:rsidR="00FA7AFB">
          <w:rPr>
            <w:noProof/>
            <w:webHidden/>
          </w:rPr>
          <w:fldChar w:fldCharType="begin"/>
        </w:r>
        <w:r w:rsidR="00FA7AFB">
          <w:rPr>
            <w:noProof/>
            <w:webHidden/>
          </w:rPr>
          <w:instrText xml:space="preserve"> PAGEREF _Toc513213448 \h </w:instrText>
        </w:r>
        <w:r w:rsidR="00FA7AFB">
          <w:rPr>
            <w:noProof/>
            <w:webHidden/>
          </w:rPr>
        </w:r>
        <w:r w:rsidR="00FA7AFB">
          <w:rPr>
            <w:noProof/>
            <w:webHidden/>
          </w:rPr>
          <w:fldChar w:fldCharType="separate"/>
        </w:r>
        <w:r w:rsidR="00FA7AFB">
          <w:rPr>
            <w:noProof/>
            <w:webHidden/>
          </w:rPr>
          <w:t>110</w:t>
        </w:r>
        <w:r w:rsidR="00FA7AFB">
          <w:rPr>
            <w:noProof/>
            <w:webHidden/>
          </w:rPr>
          <w:fldChar w:fldCharType="end"/>
        </w:r>
      </w:hyperlink>
    </w:p>
    <w:p w14:paraId="7BA08910" w14:textId="43AEA1D8" w:rsidR="00FA7AFB" w:rsidRDefault="000B3949">
      <w:pPr>
        <w:pStyle w:val="TOC1"/>
        <w:rPr>
          <w:rFonts w:asciiTheme="minorHAnsi" w:eastAsiaTheme="minorEastAsia" w:hAnsiTheme="minorHAnsi" w:cstheme="minorBidi"/>
          <w:noProof/>
          <w:sz w:val="22"/>
          <w:szCs w:val="22"/>
        </w:rPr>
      </w:pPr>
      <w:hyperlink w:anchor="_Toc513213449" w:history="1">
        <w:r w:rsidR="00FA7AFB" w:rsidRPr="004A4B01">
          <w:rPr>
            <w:rStyle w:val="Hyperlink"/>
            <w:noProof/>
          </w:rPr>
          <w:t>Appendix B. (Normative) Use of fingerprints by result management systems</w:t>
        </w:r>
        <w:r w:rsidR="00FA7AFB">
          <w:rPr>
            <w:noProof/>
            <w:webHidden/>
          </w:rPr>
          <w:tab/>
        </w:r>
        <w:r w:rsidR="00FA7AFB">
          <w:rPr>
            <w:noProof/>
            <w:webHidden/>
          </w:rPr>
          <w:fldChar w:fldCharType="begin"/>
        </w:r>
        <w:r w:rsidR="00FA7AFB">
          <w:rPr>
            <w:noProof/>
            <w:webHidden/>
          </w:rPr>
          <w:instrText xml:space="preserve"> PAGEREF _Toc513213449 \h </w:instrText>
        </w:r>
        <w:r w:rsidR="00FA7AFB">
          <w:rPr>
            <w:noProof/>
            <w:webHidden/>
          </w:rPr>
        </w:r>
        <w:r w:rsidR="00FA7AFB">
          <w:rPr>
            <w:noProof/>
            <w:webHidden/>
          </w:rPr>
          <w:fldChar w:fldCharType="separate"/>
        </w:r>
        <w:r w:rsidR="00FA7AFB">
          <w:rPr>
            <w:noProof/>
            <w:webHidden/>
          </w:rPr>
          <w:t>111</w:t>
        </w:r>
        <w:r w:rsidR="00FA7AFB">
          <w:rPr>
            <w:noProof/>
            <w:webHidden/>
          </w:rPr>
          <w:fldChar w:fldCharType="end"/>
        </w:r>
      </w:hyperlink>
    </w:p>
    <w:p w14:paraId="58B7276B" w14:textId="39175E41" w:rsidR="00FA7AFB" w:rsidRDefault="000B3949">
      <w:pPr>
        <w:pStyle w:val="TOC1"/>
        <w:rPr>
          <w:rFonts w:asciiTheme="minorHAnsi" w:eastAsiaTheme="minorEastAsia" w:hAnsiTheme="minorHAnsi" w:cstheme="minorBidi"/>
          <w:noProof/>
          <w:sz w:val="22"/>
          <w:szCs w:val="22"/>
        </w:rPr>
      </w:pPr>
      <w:hyperlink w:anchor="_Toc513213450" w:history="1">
        <w:r w:rsidR="00FA7AFB" w:rsidRPr="004A4B01">
          <w:rPr>
            <w:rStyle w:val="Hyperlink"/>
            <w:noProof/>
          </w:rPr>
          <w:t>Appendix C. (Informative) Use of SARIF by log file viewers</w:t>
        </w:r>
        <w:r w:rsidR="00FA7AFB">
          <w:rPr>
            <w:noProof/>
            <w:webHidden/>
          </w:rPr>
          <w:tab/>
        </w:r>
        <w:r w:rsidR="00FA7AFB">
          <w:rPr>
            <w:noProof/>
            <w:webHidden/>
          </w:rPr>
          <w:fldChar w:fldCharType="begin"/>
        </w:r>
        <w:r w:rsidR="00FA7AFB">
          <w:rPr>
            <w:noProof/>
            <w:webHidden/>
          </w:rPr>
          <w:instrText xml:space="preserve"> PAGEREF _Toc513213450 \h </w:instrText>
        </w:r>
        <w:r w:rsidR="00FA7AFB">
          <w:rPr>
            <w:noProof/>
            <w:webHidden/>
          </w:rPr>
        </w:r>
        <w:r w:rsidR="00FA7AFB">
          <w:rPr>
            <w:noProof/>
            <w:webHidden/>
          </w:rPr>
          <w:fldChar w:fldCharType="separate"/>
        </w:r>
        <w:r w:rsidR="00FA7AFB">
          <w:rPr>
            <w:noProof/>
            <w:webHidden/>
          </w:rPr>
          <w:t>112</w:t>
        </w:r>
        <w:r w:rsidR="00FA7AFB">
          <w:rPr>
            <w:noProof/>
            <w:webHidden/>
          </w:rPr>
          <w:fldChar w:fldCharType="end"/>
        </w:r>
      </w:hyperlink>
    </w:p>
    <w:p w14:paraId="05701069" w14:textId="322B9905" w:rsidR="00FA7AFB" w:rsidRDefault="000B3949">
      <w:pPr>
        <w:pStyle w:val="TOC1"/>
        <w:rPr>
          <w:rFonts w:asciiTheme="minorHAnsi" w:eastAsiaTheme="minorEastAsia" w:hAnsiTheme="minorHAnsi" w:cstheme="minorBidi"/>
          <w:noProof/>
          <w:sz w:val="22"/>
          <w:szCs w:val="22"/>
        </w:rPr>
      </w:pPr>
      <w:hyperlink w:anchor="_Toc513213451" w:history="1">
        <w:r w:rsidR="00FA7AFB" w:rsidRPr="004A4B01">
          <w:rPr>
            <w:rStyle w:val="Hyperlink"/>
            <w:noProof/>
          </w:rPr>
          <w:t>Appendix D. (Informative) Production of SARIF by converters</w:t>
        </w:r>
        <w:r w:rsidR="00FA7AFB">
          <w:rPr>
            <w:noProof/>
            <w:webHidden/>
          </w:rPr>
          <w:tab/>
        </w:r>
        <w:r w:rsidR="00FA7AFB">
          <w:rPr>
            <w:noProof/>
            <w:webHidden/>
          </w:rPr>
          <w:fldChar w:fldCharType="begin"/>
        </w:r>
        <w:r w:rsidR="00FA7AFB">
          <w:rPr>
            <w:noProof/>
            <w:webHidden/>
          </w:rPr>
          <w:instrText xml:space="preserve"> PAGEREF _Toc513213451 \h </w:instrText>
        </w:r>
        <w:r w:rsidR="00FA7AFB">
          <w:rPr>
            <w:noProof/>
            <w:webHidden/>
          </w:rPr>
        </w:r>
        <w:r w:rsidR="00FA7AFB">
          <w:rPr>
            <w:noProof/>
            <w:webHidden/>
          </w:rPr>
          <w:fldChar w:fldCharType="separate"/>
        </w:r>
        <w:r w:rsidR="00FA7AFB">
          <w:rPr>
            <w:noProof/>
            <w:webHidden/>
          </w:rPr>
          <w:t>113</w:t>
        </w:r>
        <w:r w:rsidR="00FA7AFB">
          <w:rPr>
            <w:noProof/>
            <w:webHidden/>
          </w:rPr>
          <w:fldChar w:fldCharType="end"/>
        </w:r>
      </w:hyperlink>
    </w:p>
    <w:p w14:paraId="37324C22" w14:textId="60E6BC4D" w:rsidR="00FA7AFB" w:rsidRDefault="000B3949">
      <w:pPr>
        <w:pStyle w:val="TOC1"/>
        <w:rPr>
          <w:rFonts w:asciiTheme="minorHAnsi" w:eastAsiaTheme="minorEastAsia" w:hAnsiTheme="minorHAnsi" w:cstheme="minorBidi"/>
          <w:noProof/>
          <w:sz w:val="22"/>
          <w:szCs w:val="22"/>
        </w:rPr>
      </w:pPr>
      <w:hyperlink w:anchor="_Toc513213452" w:history="1">
        <w:r w:rsidR="00FA7AFB" w:rsidRPr="004A4B01">
          <w:rPr>
            <w:rStyle w:val="Hyperlink"/>
            <w:noProof/>
          </w:rPr>
          <w:t>Appendix E. (Informative) Locating rule metadata</w:t>
        </w:r>
        <w:r w:rsidR="00FA7AFB">
          <w:rPr>
            <w:noProof/>
            <w:webHidden/>
          </w:rPr>
          <w:tab/>
        </w:r>
        <w:r w:rsidR="00FA7AFB">
          <w:rPr>
            <w:noProof/>
            <w:webHidden/>
          </w:rPr>
          <w:fldChar w:fldCharType="begin"/>
        </w:r>
        <w:r w:rsidR="00FA7AFB">
          <w:rPr>
            <w:noProof/>
            <w:webHidden/>
          </w:rPr>
          <w:instrText xml:space="preserve"> PAGEREF _Toc513213452 \h </w:instrText>
        </w:r>
        <w:r w:rsidR="00FA7AFB">
          <w:rPr>
            <w:noProof/>
            <w:webHidden/>
          </w:rPr>
        </w:r>
        <w:r w:rsidR="00FA7AFB">
          <w:rPr>
            <w:noProof/>
            <w:webHidden/>
          </w:rPr>
          <w:fldChar w:fldCharType="separate"/>
        </w:r>
        <w:r w:rsidR="00FA7AFB">
          <w:rPr>
            <w:noProof/>
            <w:webHidden/>
          </w:rPr>
          <w:t>114</w:t>
        </w:r>
        <w:r w:rsidR="00FA7AFB">
          <w:rPr>
            <w:noProof/>
            <w:webHidden/>
          </w:rPr>
          <w:fldChar w:fldCharType="end"/>
        </w:r>
      </w:hyperlink>
    </w:p>
    <w:p w14:paraId="1F9F92D7" w14:textId="54B26F93" w:rsidR="00FA7AFB" w:rsidRDefault="000B3949">
      <w:pPr>
        <w:pStyle w:val="TOC1"/>
        <w:rPr>
          <w:rFonts w:asciiTheme="minorHAnsi" w:eastAsiaTheme="minorEastAsia" w:hAnsiTheme="minorHAnsi" w:cstheme="minorBidi"/>
          <w:noProof/>
          <w:sz w:val="22"/>
          <w:szCs w:val="22"/>
        </w:rPr>
      </w:pPr>
      <w:hyperlink w:anchor="_Toc513213453" w:history="1">
        <w:r w:rsidR="00FA7AFB" w:rsidRPr="004A4B01">
          <w:rPr>
            <w:rStyle w:val="Hyperlink"/>
            <w:noProof/>
          </w:rPr>
          <w:t>Appendix F. (Normative) Producing deterministic SARIF log files</w:t>
        </w:r>
        <w:r w:rsidR="00FA7AFB">
          <w:rPr>
            <w:noProof/>
            <w:webHidden/>
          </w:rPr>
          <w:tab/>
        </w:r>
        <w:r w:rsidR="00FA7AFB">
          <w:rPr>
            <w:noProof/>
            <w:webHidden/>
          </w:rPr>
          <w:fldChar w:fldCharType="begin"/>
        </w:r>
        <w:r w:rsidR="00FA7AFB">
          <w:rPr>
            <w:noProof/>
            <w:webHidden/>
          </w:rPr>
          <w:instrText xml:space="preserve"> PAGEREF _Toc513213453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47D0F774" w14:textId="3532BB70"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54" w:history="1">
        <w:r w:rsidR="00FA7AFB" w:rsidRPr="004A4B01">
          <w:rPr>
            <w:rStyle w:val="Hyperlink"/>
            <w:noProof/>
          </w:rPr>
          <w:t>F.1 General</w:t>
        </w:r>
        <w:r w:rsidR="00FA7AFB">
          <w:rPr>
            <w:noProof/>
            <w:webHidden/>
          </w:rPr>
          <w:tab/>
        </w:r>
        <w:r w:rsidR="00FA7AFB">
          <w:rPr>
            <w:noProof/>
            <w:webHidden/>
          </w:rPr>
          <w:fldChar w:fldCharType="begin"/>
        </w:r>
        <w:r w:rsidR="00FA7AFB">
          <w:rPr>
            <w:noProof/>
            <w:webHidden/>
          </w:rPr>
          <w:instrText xml:space="preserve"> PAGEREF _Toc513213454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36B20392" w14:textId="35986A18"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55" w:history="1">
        <w:r w:rsidR="00FA7AFB" w:rsidRPr="004A4B01">
          <w:rPr>
            <w:rStyle w:val="Hyperlink"/>
            <w:noProof/>
          </w:rPr>
          <w:t>F.2 Non-deterministic file format elements</w:t>
        </w:r>
        <w:r w:rsidR="00FA7AFB">
          <w:rPr>
            <w:noProof/>
            <w:webHidden/>
          </w:rPr>
          <w:tab/>
        </w:r>
        <w:r w:rsidR="00FA7AFB">
          <w:rPr>
            <w:noProof/>
            <w:webHidden/>
          </w:rPr>
          <w:fldChar w:fldCharType="begin"/>
        </w:r>
        <w:r w:rsidR="00FA7AFB">
          <w:rPr>
            <w:noProof/>
            <w:webHidden/>
          </w:rPr>
          <w:instrText xml:space="preserve"> PAGEREF _Toc513213455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663FB720" w14:textId="4EE35694"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56" w:history="1">
        <w:r w:rsidR="00FA7AFB" w:rsidRPr="004A4B01">
          <w:rPr>
            <w:rStyle w:val="Hyperlink"/>
            <w:noProof/>
          </w:rPr>
          <w:t>F.3 Array and dictionary element ordering</w:t>
        </w:r>
        <w:r w:rsidR="00FA7AFB">
          <w:rPr>
            <w:noProof/>
            <w:webHidden/>
          </w:rPr>
          <w:tab/>
        </w:r>
        <w:r w:rsidR="00FA7AFB">
          <w:rPr>
            <w:noProof/>
            <w:webHidden/>
          </w:rPr>
          <w:fldChar w:fldCharType="begin"/>
        </w:r>
        <w:r w:rsidR="00FA7AFB">
          <w:rPr>
            <w:noProof/>
            <w:webHidden/>
          </w:rPr>
          <w:instrText xml:space="preserve"> PAGEREF _Toc513213456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35614495" w14:textId="778B5184"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57" w:history="1">
        <w:r w:rsidR="00FA7AFB" w:rsidRPr="004A4B01">
          <w:rPr>
            <w:rStyle w:val="Hyperlink"/>
            <w:noProof/>
          </w:rPr>
          <w:t>F.4 Absolute paths</w:t>
        </w:r>
        <w:r w:rsidR="00FA7AFB">
          <w:rPr>
            <w:noProof/>
            <w:webHidden/>
          </w:rPr>
          <w:tab/>
        </w:r>
        <w:r w:rsidR="00FA7AFB">
          <w:rPr>
            <w:noProof/>
            <w:webHidden/>
          </w:rPr>
          <w:fldChar w:fldCharType="begin"/>
        </w:r>
        <w:r w:rsidR="00FA7AFB">
          <w:rPr>
            <w:noProof/>
            <w:webHidden/>
          </w:rPr>
          <w:instrText xml:space="preserve"> PAGEREF _Toc513213457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6F90C891" w14:textId="7AF52BD5"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58" w:history="1">
        <w:r w:rsidR="00FA7AFB" w:rsidRPr="004A4B01">
          <w:rPr>
            <w:rStyle w:val="Hyperlink"/>
            <w:noProof/>
          </w:rPr>
          <w:t>F.5 Compensating for non-deterministic output</w:t>
        </w:r>
        <w:r w:rsidR="00FA7AFB">
          <w:rPr>
            <w:noProof/>
            <w:webHidden/>
          </w:rPr>
          <w:tab/>
        </w:r>
        <w:r w:rsidR="00FA7AFB">
          <w:rPr>
            <w:noProof/>
            <w:webHidden/>
          </w:rPr>
          <w:fldChar w:fldCharType="begin"/>
        </w:r>
        <w:r w:rsidR="00FA7AFB">
          <w:rPr>
            <w:noProof/>
            <w:webHidden/>
          </w:rPr>
          <w:instrText xml:space="preserve"> PAGEREF _Toc513213458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206B449C" w14:textId="5E534292"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59" w:history="1">
        <w:r w:rsidR="00FA7AFB" w:rsidRPr="004A4B01">
          <w:rPr>
            <w:rStyle w:val="Hyperlink"/>
            <w:noProof/>
          </w:rPr>
          <w:t>F.6 Interaction between determinism and baselining</w:t>
        </w:r>
        <w:r w:rsidR="00FA7AFB">
          <w:rPr>
            <w:noProof/>
            <w:webHidden/>
          </w:rPr>
          <w:tab/>
        </w:r>
        <w:r w:rsidR="00FA7AFB">
          <w:rPr>
            <w:noProof/>
            <w:webHidden/>
          </w:rPr>
          <w:fldChar w:fldCharType="begin"/>
        </w:r>
        <w:r w:rsidR="00FA7AFB">
          <w:rPr>
            <w:noProof/>
            <w:webHidden/>
          </w:rPr>
          <w:instrText xml:space="preserve"> PAGEREF _Toc513213459 \h </w:instrText>
        </w:r>
        <w:r w:rsidR="00FA7AFB">
          <w:rPr>
            <w:noProof/>
            <w:webHidden/>
          </w:rPr>
        </w:r>
        <w:r w:rsidR="00FA7AFB">
          <w:rPr>
            <w:noProof/>
            <w:webHidden/>
          </w:rPr>
          <w:fldChar w:fldCharType="separate"/>
        </w:r>
        <w:r w:rsidR="00FA7AFB">
          <w:rPr>
            <w:noProof/>
            <w:webHidden/>
          </w:rPr>
          <w:t>117</w:t>
        </w:r>
        <w:r w:rsidR="00FA7AFB">
          <w:rPr>
            <w:noProof/>
            <w:webHidden/>
          </w:rPr>
          <w:fldChar w:fldCharType="end"/>
        </w:r>
      </w:hyperlink>
    </w:p>
    <w:p w14:paraId="4E33D7BB" w14:textId="5AD8E756" w:rsidR="00FA7AFB" w:rsidRDefault="000B3949">
      <w:pPr>
        <w:pStyle w:val="TOC1"/>
        <w:rPr>
          <w:rFonts w:asciiTheme="minorHAnsi" w:eastAsiaTheme="minorEastAsia" w:hAnsiTheme="minorHAnsi" w:cstheme="minorBidi"/>
          <w:noProof/>
          <w:sz w:val="22"/>
          <w:szCs w:val="22"/>
        </w:rPr>
      </w:pPr>
      <w:hyperlink w:anchor="_Toc513213460" w:history="1">
        <w:r w:rsidR="00FA7AFB" w:rsidRPr="004A4B01">
          <w:rPr>
            <w:rStyle w:val="Hyperlink"/>
            <w:noProof/>
          </w:rPr>
          <w:t>Appendix G. (Informative) Guidance on fixes</w:t>
        </w:r>
        <w:r w:rsidR="00FA7AFB">
          <w:rPr>
            <w:noProof/>
            <w:webHidden/>
          </w:rPr>
          <w:tab/>
        </w:r>
        <w:r w:rsidR="00FA7AFB">
          <w:rPr>
            <w:noProof/>
            <w:webHidden/>
          </w:rPr>
          <w:fldChar w:fldCharType="begin"/>
        </w:r>
        <w:r w:rsidR="00FA7AFB">
          <w:rPr>
            <w:noProof/>
            <w:webHidden/>
          </w:rPr>
          <w:instrText xml:space="preserve"> PAGEREF _Toc513213460 \h </w:instrText>
        </w:r>
        <w:r w:rsidR="00FA7AFB">
          <w:rPr>
            <w:noProof/>
            <w:webHidden/>
          </w:rPr>
        </w:r>
        <w:r w:rsidR="00FA7AFB">
          <w:rPr>
            <w:noProof/>
            <w:webHidden/>
          </w:rPr>
          <w:fldChar w:fldCharType="separate"/>
        </w:r>
        <w:r w:rsidR="00FA7AFB">
          <w:rPr>
            <w:noProof/>
            <w:webHidden/>
          </w:rPr>
          <w:t>118</w:t>
        </w:r>
        <w:r w:rsidR="00FA7AFB">
          <w:rPr>
            <w:noProof/>
            <w:webHidden/>
          </w:rPr>
          <w:fldChar w:fldCharType="end"/>
        </w:r>
      </w:hyperlink>
    </w:p>
    <w:p w14:paraId="35E81094" w14:textId="213DBA47" w:rsidR="00FA7AFB" w:rsidRDefault="000B3949">
      <w:pPr>
        <w:pStyle w:val="TOC1"/>
        <w:rPr>
          <w:rFonts w:asciiTheme="minorHAnsi" w:eastAsiaTheme="minorEastAsia" w:hAnsiTheme="minorHAnsi" w:cstheme="minorBidi"/>
          <w:noProof/>
          <w:sz w:val="22"/>
          <w:szCs w:val="22"/>
        </w:rPr>
      </w:pPr>
      <w:hyperlink w:anchor="_Toc513213461" w:history="1">
        <w:r w:rsidR="00FA7AFB" w:rsidRPr="004A4B01">
          <w:rPr>
            <w:rStyle w:val="Hyperlink"/>
            <w:noProof/>
          </w:rPr>
          <w:t>Appendix H. (Informative) Diagnosing results in generated files</w:t>
        </w:r>
        <w:r w:rsidR="00FA7AFB">
          <w:rPr>
            <w:noProof/>
            <w:webHidden/>
          </w:rPr>
          <w:tab/>
        </w:r>
        <w:r w:rsidR="00FA7AFB">
          <w:rPr>
            <w:noProof/>
            <w:webHidden/>
          </w:rPr>
          <w:fldChar w:fldCharType="begin"/>
        </w:r>
        <w:r w:rsidR="00FA7AFB">
          <w:rPr>
            <w:noProof/>
            <w:webHidden/>
          </w:rPr>
          <w:instrText xml:space="preserve"> PAGEREF _Toc513213461 \h </w:instrText>
        </w:r>
        <w:r w:rsidR="00FA7AFB">
          <w:rPr>
            <w:noProof/>
            <w:webHidden/>
          </w:rPr>
        </w:r>
        <w:r w:rsidR="00FA7AFB">
          <w:rPr>
            <w:noProof/>
            <w:webHidden/>
          </w:rPr>
          <w:fldChar w:fldCharType="separate"/>
        </w:r>
        <w:r w:rsidR="00FA7AFB">
          <w:rPr>
            <w:noProof/>
            <w:webHidden/>
          </w:rPr>
          <w:t>119</w:t>
        </w:r>
        <w:r w:rsidR="00FA7AFB">
          <w:rPr>
            <w:noProof/>
            <w:webHidden/>
          </w:rPr>
          <w:fldChar w:fldCharType="end"/>
        </w:r>
      </w:hyperlink>
    </w:p>
    <w:p w14:paraId="22D0C9F8" w14:textId="3893B99A" w:rsidR="00FA7AFB" w:rsidRDefault="000B3949">
      <w:pPr>
        <w:pStyle w:val="TOC1"/>
        <w:rPr>
          <w:rFonts w:asciiTheme="minorHAnsi" w:eastAsiaTheme="minorEastAsia" w:hAnsiTheme="minorHAnsi" w:cstheme="minorBidi"/>
          <w:noProof/>
          <w:sz w:val="22"/>
          <w:szCs w:val="22"/>
        </w:rPr>
      </w:pPr>
      <w:hyperlink w:anchor="_Toc513213462" w:history="1">
        <w:r w:rsidR="00FA7AFB" w:rsidRPr="004A4B01">
          <w:rPr>
            <w:rStyle w:val="Hyperlink"/>
            <w:noProof/>
          </w:rPr>
          <w:t>Appendix I. (Informative) Examples</w:t>
        </w:r>
        <w:r w:rsidR="00FA7AFB">
          <w:rPr>
            <w:noProof/>
            <w:webHidden/>
          </w:rPr>
          <w:tab/>
        </w:r>
        <w:r w:rsidR="00FA7AFB">
          <w:rPr>
            <w:noProof/>
            <w:webHidden/>
          </w:rPr>
          <w:fldChar w:fldCharType="begin"/>
        </w:r>
        <w:r w:rsidR="00FA7AFB">
          <w:rPr>
            <w:noProof/>
            <w:webHidden/>
          </w:rPr>
          <w:instrText xml:space="preserve"> PAGEREF _Toc513213462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3EE0FE85" w14:textId="77D96F66"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63" w:history="1">
        <w:r w:rsidR="00FA7AFB" w:rsidRPr="004A4B01">
          <w:rPr>
            <w:rStyle w:val="Hyperlink"/>
            <w:noProof/>
          </w:rPr>
          <w:t>I.1 Minimal valid SARIF log file</w:t>
        </w:r>
        <w:r w:rsidR="00FA7AFB">
          <w:rPr>
            <w:noProof/>
            <w:webHidden/>
          </w:rPr>
          <w:tab/>
        </w:r>
        <w:r w:rsidR="00FA7AFB">
          <w:rPr>
            <w:noProof/>
            <w:webHidden/>
          </w:rPr>
          <w:fldChar w:fldCharType="begin"/>
        </w:r>
        <w:r w:rsidR="00FA7AFB">
          <w:rPr>
            <w:noProof/>
            <w:webHidden/>
          </w:rPr>
          <w:instrText xml:space="preserve"> PAGEREF _Toc513213463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5890FC79" w14:textId="17A35476"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64" w:history="1">
        <w:r w:rsidR="00FA7AFB" w:rsidRPr="004A4B01">
          <w:rPr>
            <w:rStyle w:val="Hyperlink"/>
            <w:noProof/>
          </w:rPr>
          <w:t>I.2 Minimal recommended SARIF log file with source information</w:t>
        </w:r>
        <w:r w:rsidR="00FA7AFB">
          <w:rPr>
            <w:noProof/>
            <w:webHidden/>
          </w:rPr>
          <w:tab/>
        </w:r>
        <w:r w:rsidR="00FA7AFB">
          <w:rPr>
            <w:noProof/>
            <w:webHidden/>
          </w:rPr>
          <w:fldChar w:fldCharType="begin"/>
        </w:r>
        <w:r w:rsidR="00FA7AFB">
          <w:rPr>
            <w:noProof/>
            <w:webHidden/>
          </w:rPr>
          <w:instrText xml:space="preserve"> PAGEREF _Toc513213464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4D3284B9" w14:textId="3D451204"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65" w:history="1">
        <w:r w:rsidR="00FA7AFB" w:rsidRPr="004A4B01">
          <w:rPr>
            <w:rStyle w:val="Hyperlink"/>
            <w:noProof/>
          </w:rPr>
          <w:t>I.3 Minimal recommended SARIF log file without source information</w:t>
        </w:r>
        <w:r w:rsidR="00FA7AFB">
          <w:rPr>
            <w:noProof/>
            <w:webHidden/>
          </w:rPr>
          <w:tab/>
        </w:r>
        <w:r w:rsidR="00FA7AFB">
          <w:rPr>
            <w:noProof/>
            <w:webHidden/>
          </w:rPr>
          <w:fldChar w:fldCharType="begin"/>
        </w:r>
        <w:r w:rsidR="00FA7AFB">
          <w:rPr>
            <w:noProof/>
            <w:webHidden/>
          </w:rPr>
          <w:instrText xml:space="preserve"> PAGEREF _Toc513213465 \h </w:instrText>
        </w:r>
        <w:r w:rsidR="00FA7AFB">
          <w:rPr>
            <w:noProof/>
            <w:webHidden/>
          </w:rPr>
        </w:r>
        <w:r w:rsidR="00FA7AFB">
          <w:rPr>
            <w:noProof/>
            <w:webHidden/>
          </w:rPr>
          <w:fldChar w:fldCharType="separate"/>
        </w:r>
        <w:r w:rsidR="00FA7AFB">
          <w:rPr>
            <w:noProof/>
            <w:webHidden/>
          </w:rPr>
          <w:t>123</w:t>
        </w:r>
        <w:r w:rsidR="00FA7AFB">
          <w:rPr>
            <w:noProof/>
            <w:webHidden/>
          </w:rPr>
          <w:fldChar w:fldCharType="end"/>
        </w:r>
      </w:hyperlink>
    </w:p>
    <w:p w14:paraId="261A9416" w14:textId="6AEC51F8"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66" w:history="1">
        <w:r w:rsidR="00FA7AFB" w:rsidRPr="004A4B01">
          <w:rPr>
            <w:rStyle w:val="Hyperlink"/>
            <w:noProof/>
          </w:rPr>
          <w:t>I.4 SARIF resource file with rule metadata</w:t>
        </w:r>
        <w:r w:rsidR="00FA7AFB">
          <w:rPr>
            <w:noProof/>
            <w:webHidden/>
          </w:rPr>
          <w:tab/>
        </w:r>
        <w:r w:rsidR="00FA7AFB">
          <w:rPr>
            <w:noProof/>
            <w:webHidden/>
          </w:rPr>
          <w:fldChar w:fldCharType="begin"/>
        </w:r>
        <w:r w:rsidR="00FA7AFB">
          <w:rPr>
            <w:noProof/>
            <w:webHidden/>
          </w:rPr>
          <w:instrText xml:space="preserve"> PAGEREF _Toc513213466 \h </w:instrText>
        </w:r>
        <w:r w:rsidR="00FA7AFB">
          <w:rPr>
            <w:noProof/>
            <w:webHidden/>
          </w:rPr>
        </w:r>
        <w:r w:rsidR="00FA7AFB">
          <w:rPr>
            <w:noProof/>
            <w:webHidden/>
          </w:rPr>
          <w:fldChar w:fldCharType="separate"/>
        </w:r>
        <w:r w:rsidR="00FA7AFB">
          <w:rPr>
            <w:noProof/>
            <w:webHidden/>
          </w:rPr>
          <w:t>124</w:t>
        </w:r>
        <w:r w:rsidR="00FA7AFB">
          <w:rPr>
            <w:noProof/>
            <w:webHidden/>
          </w:rPr>
          <w:fldChar w:fldCharType="end"/>
        </w:r>
      </w:hyperlink>
    </w:p>
    <w:p w14:paraId="64AFD287" w14:textId="3415E683" w:rsidR="00FA7AFB" w:rsidRDefault="000B3949">
      <w:pPr>
        <w:pStyle w:val="TOC2"/>
        <w:tabs>
          <w:tab w:val="right" w:leader="dot" w:pos="9350"/>
        </w:tabs>
        <w:rPr>
          <w:rFonts w:asciiTheme="minorHAnsi" w:eastAsiaTheme="minorEastAsia" w:hAnsiTheme="minorHAnsi" w:cstheme="minorBidi"/>
          <w:noProof/>
          <w:sz w:val="22"/>
          <w:szCs w:val="22"/>
        </w:rPr>
      </w:pPr>
      <w:hyperlink w:anchor="_Toc513213467" w:history="1">
        <w:r w:rsidR="00FA7AFB" w:rsidRPr="004A4B01">
          <w:rPr>
            <w:rStyle w:val="Hyperlink"/>
            <w:noProof/>
          </w:rPr>
          <w:t>I.5 Comprehensive SARIF file</w:t>
        </w:r>
        <w:r w:rsidR="00FA7AFB">
          <w:rPr>
            <w:noProof/>
            <w:webHidden/>
          </w:rPr>
          <w:tab/>
        </w:r>
        <w:r w:rsidR="00FA7AFB">
          <w:rPr>
            <w:noProof/>
            <w:webHidden/>
          </w:rPr>
          <w:fldChar w:fldCharType="begin"/>
        </w:r>
        <w:r w:rsidR="00FA7AFB">
          <w:rPr>
            <w:noProof/>
            <w:webHidden/>
          </w:rPr>
          <w:instrText xml:space="preserve"> PAGEREF _Toc513213467 \h </w:instrText>
        </w:r>
        <w:r w:rsidR="00FA7AFB">
          <w:rPr>
            <w:noProof/>
            <w:webHidden/>
          </w:rPr>
        </w:r>
        <w:r w:rsidR="00FA7AFB">
          <w:rPr>
            <w:noProof/>
            <w:webHidden/>
          </w:rPr>
          <w:fldChar w:fldCharType="separate"/>
        </w:r>
        <w:r w:rsidR="00FA7AFB">
          <w:rPr>
            <w:noProof/>
            <w:webHidden/>
          </w:rPr>
          <w:t>125</w:t>
        </w:r>
        <w:r w:rsidR="00FA7AFB">
          <w:rPr>
            <w:noProof/>
            <w:webHidden/>
          </w:rPr>
          <w:fldChar w:fldCharType="end"/>
        </w:r>
      </w:hyperlink>
    </w:p>
    <w:p w14:paraId="482C6A45" w14:textId="2E692ADC" w:rsidR="00FA7AFB" w:rsidRDefault="000B3949">
      <w:pPr>
        <w:pStyle w:val="TOC1"/>
        <w:rPr>
          <w:rFonts w:asciiTheme="minorHAnsi" w:eastAsiaTheme="minorEastAsia" w:hAnsiTheme="minorHAnsi" w:cstheme="minorBidi"/>
          <w:noProof/>
          <w:sz w:val="22"/>
          <w:szCs w:val="22"/>
        </w:rPr>
      </w:pPr>
      <w:hyperlink w:anchor="_Toc513213468" w:history="1">
        <w:r w:rsidR="00FA7AFB" w:rsidRPr="004A4B01">
          <w:rPr>
            <w:rStyle w:val="Hyperlink"/>
            <w:noProof/>
          </w:rPr>
          <w:t>Appendix J. (Informative) Revision History</w:t>
        </w:r>
        <w:r w:rsidR="00FA7AFB">
          <w:rPr>
            <w:noProof/>
            <w:webHidden/>
          </w:rPr>
          <w:tab/>
        </w:r>
        <w:r w:rsidR="00FA7AFB">
          <w:rPr>
            <w:noProof/>
            <w:webHidden/>
          </w:rPr>
          <w:fldChar w:fldCharType="begin"/>
        </w:r>
        <w:r w:rsidR="00FA7AFB">
          <w:rPr>
            <w:noProof/>
            <w:webHidden/>
          </w:rPr>
          <w:instrText xml:space="preserve"> PAGEREF _Toc513213468 \h </w:instrText>
        </w:r>
        <w:r w:rsidR="00FA7AFB">
          <w:rPr>
            <w:noProof/>
            <w:webHidden/>
          </w:rPr>
        </w:r>
        <w:r w:rsidR="00FA7AFB">
          <w:rPr>
            <w:noProof/>
            <w:webHidden/>
          </w:rPr>
          <w:fldChar w:fldCharType="separate"/>
        </w:r>
        <w:r w:rsidR="00FA7AFB">
          <w:rPr>
            <w:noProof/>
            <w:webHidden/>
          </w:rPr>
          <w:t>132</w:t>
        </w:r>
        <w:r w:rsidR="00FA7AFB">
          <w:rPr>
            <w:noProof/>
            <w:webHidden/>
          </w:rPr>
          <w:fldChar w:fldCharType="end"/>
        </w:r>
      </w:hyperlink>
    </w:p>
    <w:p w14:paraId="300EBE96" w14:textId="6BC09B0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21309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3213093"/>
      <w:bookmarkStart w:id="6" w:name="_Toc85472893"/>
      <w:bookmarkStart w:id="7" w:name="_Toc287332007"/>
      <w:r>
        <w:t>IPR Policy</w:t>
      </w:r>
      <w:bookmarkEnd w:id="5"/>
    </w:p>
    <w:p w14:paraId="46AF25ED" w14:textId="623B75E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E27BE3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213094"/>
      <w:r>
        <w:t>Terminology</w:t>
      </w:r>
      <w:bookmarkEnd w:id="6"/>
      <w:bookmarkEnd w:id="7"/>
      <w:bookmarkEnd w:id="8"/>
    </w:p>
    <w:p w14:paraId="332C78E7" w14:textId="71AB2DA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08D633A" w:rsidR="00B05C99" w:rsidRDefault="000B394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2489EC"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D202BB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76394BB7"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0F1A9595" w:rsidR="0044419A" w:rsidRDefault="000B394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1F28688" w:rsidR="0044419A" w:rsidRDefault="000B394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235B3B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213C509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18AFF72" w:rsidR="00B05C99" w:rsidRDefault="000B394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C9070E1" w:rsidR="00D06F1A" w:rsidRPr="00D06F1A" w:rsidRDefault="000B394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14B43C0D" w:rsidR="00376AE7" w:rsidRPr="00376AE7" w:rsidRDefault="000B394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7245EAA1"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732F03C" w:rsidR="00366BA7" w:rsidRPr="00366BA7" w:rsidRDefault="000B3949"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3D5B5976"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213D7F9" w:rsidR="000237CE" w:rsidRPr="000237CE" w:rsidRDefault="000B394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3869F5F" w:rsidR="0044419A" w:rsidRDefault="000B394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3D2FFDA" w:rsidR="0044419A" w:rsidRDefault="000B394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73B2F96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3416F26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12D76C78"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F086BD8" w:rsidR="0044419A" w:rsidRDefault="000B394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11E1C42"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39CD2A32" w:rsidR="0044419A" w:rsidRDefault="0044419A" w:rsidP="0044419A">
      <w:pPr>
        <w:pStyle w:val="Definitionterm"/>
      </w:pPr>
      <w:r>
        <w:t xml:space="preserve">namespaced </w:t>
      </w:r>
      <w:del w:id="22" w:author="Laurence Golding" w:date="2018-05-07T16:24:00Z">
        <w:r w:rsidDel="0020527B">
          <w:delText>tag</w:delText>
        </w:r>
      </w:del>
      <w:ins w:id="23" w:author="Laurence Golding" w:date="2018-05-07T16:24:00Z">
        <w:r w:rsidR="0020527B">
          <w:t>string</w:t>
        </w:r>
      </w:ins>
    </w:p>
    <w:p w14:paraId="6A997D1D" w14:textId="071E3E43" w:rsidR="0044419A" w:rsidRDefault="000B3949" w:rsidP="0044419A">
      <w:pPr>
        <w:pStyle w:val="Definition"/>
        <w:rPr>
          <w:rStyle w:val="CODEtemp"/>
        </w:rPr>
      </w:pPr>
      <w:del w:id="24" w:author="Laurence Golding" w:date="2018-05-07T16:24:00Z">
        <w:r w:rsidDel="0020527B">
          <w:fldChar w:fldCharType="begin"/>
        </w:r>
        <w:r w:rsidDel="0020527B">
          <w:delInstrText xml:space="preserve"> HYPERLINK \l "def_tag" </w:delInstrText>
        </w:r>
        <w:r w:rsidDel="0020527B">
          <w:fldChar w:fldCharType="separate"/>
        </w:r>
        <w:r w:rsidR="0044419A" w:rsidRPr="005950DA" w:rsidDel="0020527B">
          <w:rPr>
            <w:rStyle w:val="Hyperlink"/>
          </w:rPr>
          <w:delText>tag</w:delText>
        </w:r>
        <w:r w:rsidDel="0020527B">
          <w:rPr>
            <w:rStyle w:val="Hyperlink"/>
          </w:rPr>
          <w:fldChar w:fldCharType="end"/>
        </w:r>
        <w:r w:rsidR="0044419A" w:rsidDel="0020527B">
          <w:delText xml:space="preserve"> </w:delText>
        </w:r>
      </w:del>
      <w:ins w:id="25" w:author="Laurence Golding" w:date="2018-05-07T16:24:00Z">
        <w:r w:rsidR="0020527B">
          <w:t xml:space="preserve">string </w:t>
        </w:r>
      </w:ins>
      <w:r w:rsidR="0044419A">
        <w:t xml:space="preserve">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5AC279AF" w:rsidR="00646038" w:rsidRDefault="000B3949"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1C31586" w:rsidR="0044419A" w:rsidRDefault="000B3949"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6" w:name="def_newline_sequence"/>
      <w:r>
        <w:t>newline sequence</w:t>
      </w:r>
      <w:bookmarkEnd w:id="26"/>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41DA58C" w:rsidR="00646038" w:rsidRDefault="000B394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61AE90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16A76B4" w:rsidR="0044419A" w:rsidRDefault="000B394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7" w:name="def_programming_artifact"/>
      <w:r>
        <w:lastRenderedPageBreak/>
        <w:t xml:space="preserve"> </w:t>
      </w:r>
      <w:r w:rsidR="00646038">
        <w:t>(programming) artifact</w:t>
      </w:r>
    </w:p>
    <w:bookmarkEnd w:id="27"/>
    <w:p w14:paraId="423BBE77" w14:textId="0C58A3F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8" w:name="def_problem"/>
      <w:r>
        <w:t>problem</w:t>
      </w:r>
      <w:bookmarkEnd w:id="28"/>
    </w:p>
    <w:p w14:paraId="6CDABD9B" w14:textId="3F972CFF" w:rsidR="00B05C99" w:rsidRDefault="000B394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5A60C8D"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1BB6D48E"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9" w:name="def_region"/>
      <w:r>
        <w:t>region</w:t>
      </w:r>
      <w:bookmarkEnd w:id="29"/>
    </w:p>
    <w:p w14:paraId="1059A9E8" w14:textId="50051A56"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0" w:name="def_repository"/>
      <w:r>
        <w:t>repository</w:t>
      </w:r>
      <w:bookmarkEnd w:id="30"/>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31E30A3" w:rsidR="0044419A" w:rsidRDefault="000B394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1" w:name="def_resource"/>
      <w:r>
        <w:t>resource</w:t>
      </w:r>
      <w:bookmarkEnd w:id="31"/>
    </w:p>
    <w:p w14:paraId="6016A970" w14:textId="69D962A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2" w:name="def_result"/>
      <w:r>
        <w:t>result</w:t>
      </w:r>
      <w:bookmarkEnd w:id="32"/>
    </w:p>
    <w:p w14:paraId="7C7B90EF" w14:textId="4DF9C119"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65E538F" w:rsidR="00B05C99" w:rsidRDefault="000B394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3" w:name="def_result_management_system"/>
      <w:r>
        <w:t>result management system</w:t>
      </w:r>
      <w:bookmarkEnd w:id="33"/>
    </w:p>
    <w:p w14:paraId="1864B8E6" w14:textId="4D9D6D3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B7328D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BF204AF" w:rsidR="0044419A" w:rsidRDefault="000B394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4" w:name="def_rule"/>
      <w:r>
        <w:t>rule</w:t>
      </w:r>
      <w:bookmarkEnd w:id="34"/>
    </w:p>
    <w:p w14:paraId="40742D5C" w14:textId="0EAAAC3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49D1FD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1D955803" w:rsidR="00822D1D" w:rsidRPr="00822D1D" w:rsidRDefault="000B394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1C2B7340" w:rsidR="00B05C99" w:rsidRDefault="000B394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5" w:name="def_rule_metadata"/>
      <w:r>
        <w:t>rule metadata</w:t>
      </w:r>
      <w:bookmarkEnd w:id="35"/>
    </w:p>
    <w:p w14:paraId="4DC3C58A" w14:textId="49F128A7"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6" w:name="def_run"/>
      <w:r>
        <w:t>run</w:t>
      </w:r>
      <w:bookmarkEnd w:id="36"/>
    </w:p>
    <w:p w14:paraId="22615526" w14:textId="0A225C7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341C24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7" w:name="def_sarif_consumer"/>
      <w:r>
        <w:t>SARIF consumer</w:t>
      </w:r>
      <w:bookmarkEnd w:id="37"/>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8" w:name="def_sarif_log_file"/>
      <w:r>
        <w:t>SARIF log file</w:t>
      </w:r>
      <w:bookmarkEnd w:id="38"/>
    </w:p>
    <w:p w14:paraId="3BDD8C08" w14:textId="6CC70C76" w:rsidR="00366BA7" w:rsidRDefault="000B394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9" w:name="def_post_processor"/>
      <w:r>
        <w:t>SARIF post-processor</w:t>
      </w:r>
      <w:bookmarkEnd w:id="39"/>
    </w:p>
    <w:p w14:paraId="346D0207" w14:textId="4F3492AC" w:rsidR="00753025" w:rsidRPr="00753025" w:rsidRDefault="000B394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0" w:name="def_sarif_producer"/>
      <w:r>
        <w:t>SARIF producer</w:t>
      </w:r>
      <w:bookmarkEnd w:id="40"/>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1" w:name="def_sarif_resource_file"/>
      <w:r>
        <w:t>SARIF resource file</w:t>
      </w:r>
      <w:bookmarkEnd w:id="41"/>
    </w:p>
    <w:p w14:paraId="37BBB05A" w14:textId="2EEBBA22"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2" w:name="def_stable_value"/>
      <w:r>
        <w:t>stable value</w:t>
      </w:r>
      <w:bookmarkEnd w:id="42"/>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3" w:name="def_static_analysis_tool"/>
      <w:r>
        <w:t>(static analysis) tool</w:t>
      </w:r>
      <w:bookmarkEnd w:id="43"/>
    </w:p>
    <w:p w14:paraId="1D0151E8" w14:textId="245088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4" w:name="def_tag"/>
      <w:r>
        <w:t>tag</w:t>
      </w:r>
      <w:bookmarkEnd w:id="44"/>
    </w:p>
    <w:p w14:paraId="54E71C71" w14:textId="4092D5F9"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5" w:name="def_text_file"/>
      <w:r>
        <w:t>text file</w:t>
      </w:r>
      <w:bookmarkEnd w:id="45"/>
    </w:p>
    <w:p w14:paraId="29A46E48" w14:textId="6250BD1A" w:rsidR="0044419A" w:rsidRDefault="000B394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F4329DC" w:rsidR="0044419A" w:rsidRDefault="000B394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6" w:name="def_thread_flow"/>
      <w:r>
        <w:lastRenderedPageBreak/>
        <w:t>thread flow</w:t>
      </w:r>
      <w:bookmarkEnd w:id="46"/>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0EA9BBDC" w:rsidR="0003129F" w:rsidRDefault="000B394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0989FB8" w:rsidR="0044419A" w:rsidRDefault="000B394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7" w:name="def_triage"/>
      <w:r>
        <w:t>triage</w:t>
      </w:r>
      <w:bookmarkEnd w:id="47"/>
    </w:p>
    <w:p w14:paraId="38D08C7E" w14:textId="5D44733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6042DF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8" w:name="def_vcs"/>
      <w:r>
        <w:t>VCS</w:t>
      </w:r>
      <w:bookmarkEnd w:id="48"/>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965212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9" w:name="_Ref7502892"/>
      <w:bookmarkStart w:id="50" w:name="_Toc12011611"/>
      <w:bookmarkStart w:id="51" w:name="_Toc85472894"/>
      <w:bookmarkStart w:id="52" w:name="_Toc287332008"/>
      <w:bookmarkStart w:id="53" w:name="_Toc513213095"/>
      <w:r>
        <w:t>Normative</w:t>
      </w:r>
      <w:bookmarkEnd w:id="49"/>
      <w:bookmarkEnd w:id="50"/>
      <w:r>
        <w:t xml:space="preserve"> References</w:t>
      </w:r>
      <w:bookmarkEnd w:id="51"/>
      <w:bookmarkEnd w:id="52"/>
      <w:bookmarkEnd w:id="53"/>
    </w:p>
    <w:p w14:paraId="1CA20F39" w14:textId="3EB9E8F7" w:rsidR="00130B0A" w:rsidRDefault="00130B0A" w:rsidP="00130B0A">
      <w:pPr>
        <w:pStyle w:val="Ref"/>
        <w:rPr>
          <w:rStyle w:val="Refterm"/>
          <w:b w:val="0"/>
        </w:rPr>
      </w:pPr>
      <w:r w:rsidRPr="00EE7D13">
        <w:rPr>
          <w:rStyle w:val="Refterm"/>
        </w:rPr>
        <w:t>[</w:t>
      </w:r>
      <w:bookmarkStart w:id="54" w:name="BCP14"/>
      <w:r>
        <w:rPr>
          <w:rStyle w:val="Refterm"/>
        </w:rPr>
        <w:t>BCP14</w:t>
      </w:r>
      <w:bookmarkEnd w:id="54"/>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7B65BCC" w:rsidR="005B76B8" w:rsidRDefault="005B76B8" w:rsidP="005B76B8">
      <w:pPr>
        <w:pStyle w:val="Ref"/>
        <w:rPr>
          <w:rStyle w:val="Refterm"/>
          <w:b w:val="0"/>
        </w:rPr>
      </w:pPr>
      <w:r w:rsidRPr="00EE7D13">
        <w:rPr>
          <w:rStyle w:val="Refterm"/>
        </w:rPr>
        <w:t>[</w:t>
      </w:r>
      <w:bookmarkStart w:id="55" w:name="GFM"/>
      <w:r>
        <w:rPr>
          <w:rStyle w:val="Refterm"/>
        </w:rPr>
        <w:t>GFM</w:t>
      </w:r>
      <w:bookmarkEnd w:id="55"/>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79EC472B" w:rsidR="00A95453" w:rsidRDefault="00A95453" w:rsidP="005B76B8">
      <w:pPr>
        <w:pStyle w:val="Ref"/>
        <w:rPr>
          <w:rStyle w:val="Refterm"/>
          <w:b w:val="0"/>
        </w:rPr>
      </w:pPr>
      <w:r w:rsidRPr="00EE7D13">
        <w:rPr>
          <w:rStyle w:val="Refterm"/>
        </w:rPr>
        <w:t>[</w:t>
      </w:r>
      <w:bookmarkStart w:id="56" w:name="IANA_ENC"/>
      <w:r>
        <w:rPr>
          <w:rStyle w:val="Refterm"/>
        </w:rPr>
        <w:t>IANA-ENC</w:t>
      </w:r>
      <w:bookmarkEnd w:id="56"/>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873474F" w:rsidR="00EE0846" w:rsidRDefault="00EE0846" w:rsidP="00EE0846">
      <w:pPr>
        <w:pStyle w:val="Ref"/>
        <w:rPr>
          <w:rStyle w:val="Refterm"/>
          <w:b w:val="0"/>
        </w:rPr>
      </w:pPr>
      <w:r w:rsidRPr="00EE7D13">
        <w:rPr>
          <w:rStyle w:val="Refterm"/>
        </w:rPr>
        <w:t>[</w:t>
      </w:r>
      <w:bookmarkStart w:id="57" w:name="IANA_HASH"/>
      <w:r>
        <w:rPr>
          <w:rStyle w:val="Refterm"/>
        </w:rPr>
        <w:t>IANA-HASH</w:t>
      </w:r>
      <w:bookmarkEnd w:id="57"/>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7983AA4A" w:rsidR="00F27B42" w:rsidRDefault="00F27B42" w:rsidP="00EE0846">
      <w:pPr>
        <w:pStyle w:val="Ref"/>
        <w:rPr>
          <w:rStyle w:val="Refterm"/>
          <w:b w:val="0"/>
        </w:rPr>
      </w:pPr>
      <w:r w:rsidRPr="00EE7D13">
        <w:rPr>
          <w:rStyle w:val="Refterm"/>
        </w:rPr>
        <w:t>[</w:t>
      </w:r>
      <w:bookmarkStart w:id="58" w:name="ISO639_1"/>
      <w:r>
        <w:rPr>
          <w:rStyle w:val="Refterm"/>
        </w:rPr>
        <w:t>ISO639-1</w:t>
      </w:r>
      <w:bookmarkEnd w:id="58"/>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B28DE2E" w:rsidR="00F27B42" w:rsidRDefault="00F27B42" w:rsidP="00F27B42">
      <w:pPr>
        <w:pStyle w:val="Ref"/>
        <w:rPr>
          <w:rStyle w:val="Refterm"/>
          <w:b w:val="0"/>
        </w:rPr>
      </w:pPr>
      <w:r w:rsidRPr="00EE7D13">
        <w:rPr>
          <w:rStyle w:val="Refterm"/>
        </w:rPr>
        <w:t>[</w:t>
      </w:r>
      <w:bookmarkStart w:id="59" w:name="ISO639_2"/>
      <w:r>
        <w:rPr>
          <w:rStyle w:val="Refterm"/>
        </w:rPr>
        <w:t>ISO639-2</w:t>
      </w:r>
      <w:bookmarkEnd w:id="59"/>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79E069F1" w:rsidR="00F27B42" w:rsidRDefault="00F27B42" w:rsidP="00F27B42">
      <w:pPr>
        <w:pStyle w:val="Ref"/>
        <w:rPr>
          <w:rStyle w:val="Refterm"/>
          <w:b w:val="0"/>
        </w:rPr>
      </w:pPr>
      <w:r w:rsidRPr="00EE7D13">
        <w:rPr>
          <w:rStyle w:val="Refterm"/>
        </w:rPr>
        <w:t>[</w:t>
      </w:r>
      <w:bookmarkStart w:id="60" w:name="ISO639_3"/>
      <w:r>
        <w:rPr>
          <w:rStyle w:val="Refterm"/>
        </w:rPr>
        <w:t>ISO639-3</w:t>
      </w:r>
      <w:bookmarkEnd w:id="60"/>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314D3D96" w:rsidR="00AB66A4" w:rsidRDefault="00AB66A4" w:rsidP="00F27B42">
      <w:pPr>
        <w:pStyle w:val="Ref"/>
      </w:pPr>
      <w:r w:rsidRPr="00EE7D13">
        <w:rPr>
          <w:rStyle w:val="Refterm"/>
        </w:rPr>
        <w:t>[</w:t>
      </w:r>
      <w:bookmarkStart w:id="61" w:name="ISO86012004"/>
      <w:r w:rsidRPr="00EE7D13">
        <w:rPr>
          <w:rStyle w:val="Refterm"/>
        </w:rPr>
        <w:t>ISO8601:2004</w:t>
      </w:r>
      <w:bookmarkEnd w:id="61"/>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7B4060DB" w:rsidR="004F385B" w:rsidRDefault="004F385B" w:rsidP="004F385B">
      <w:pPr>
        <w:pStyle w:val="Ref"/>
      </w:pPr>
      <w:r w:rsidRPr="00EE7D13">
        <w:rPr>
          <w:rStyle w:val="Refterm"/>
        </w:rPr>
        <w:t>[</w:t>
      </w:r>
      <w:bookmarkStart w:id="62" w:name="ISO14977"/>
      <w:r w:rsidRPr="00EE7D13">
        <w:rPr>
          <w:rStyle w:val="Refterm"/>
        </w:rPr>
        <w:t>ISO</w:t>
      </w:r>
      <w:r>
        <w:rPr>
          <w:rStyle w:val="Refterm"/>
        </w:rPr>
        <w:t>14977</w:t>
      </w:r>
      <w:r w:rsidRPr="00EE7D13">
        <w:rPr>
          <w:rStyle w:val="Refterm"/>
        </w:rPr>
        <w:t>:</w:t>
      </w:r>
      <w:r>
        <w:rPr>
          <w:rStyle w:val="Refterm"/>
        </w:rPr>
        <w:t>1996</w:t>
      </w:r>
      <w:bookmarkEnd w:id="62"/>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6FD0A8B1" w:rsidR="00F85576" w:rsidRDefault="00F85576" w:rsidP="004F385B">
      <w:pPr>
        <w:pStyle w:val="Ref"/>
      </w:pPr>
      <w:r w:rsidRPr="00EE7D13">
        <w:rPr>
          <w:rStyle w:val="Refterm"/>
        </w:rPr>
        <w:t>[</w:t>
      </w:r>
      <w:bookmarkStart w:id="63" w:name="JSCHEMA01"/>
      <w:r w:rsidRPr="00EE7D13">
        <w:rPr>
          <w:rStyle w:val="Refterm"/>
        </w:rPr>
        <w:t>JSCHEMA01</w:t>
      </w:r>
      <w:bookmarkEnd w:id="6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w:t>
        </w:r>
        <w:r w:rsidRPr="00AC1D41">
          <w:rPr>
            <w:rStyle w:val="Hyperlink"/>
          </w:rPr>
          <w:t>h</w:t>
        </w:r>
        <w:r w:rsidRPr="00AC1D41">
          <w:rPr>
            <w:rStyle w:val="Hyperlink"/>
          </w:rPr>
          <w:t>ema.org/latest/json-schema-core.html</w:t>
        </w:r>
      </w:hyperlink>
      <w:r>
        <w:t>.</w:t>
      </w:r>
    </w:p>
    <w:p w14:paraId="40E940D8" w14:textId="32E48750" w:rsidR="00C02DEC" w:rsidRDefault="00C02DEC" w:rsidP="00F85576">
      <w:pPr>
        <w:pStyle w:val="Ref"/>
      </w:pPr>
      <w:r w:rsidRPr="00EE7D13">
        <w:rPr>
          <w:rStyle w:val="Refterm"/>
        </w:rPr>
        <w:t>[</w:t>
      </w:r>
      <w:bookmarkStart w:id="64" w:name="RFC2119"/>
      <w:r w:rsidRPr="00EE7D13">
        <w:rPr>
          <w:rStyle w:val="Refterm"/>
        </w:rPr>
        <w:t>RFC2119</w:t>
      </w:r>
      <w:bookmarkEnd w:id="6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427C908" w:rsidR="00AB66A4" w:rsidRDefault="00AB66A4" w:rsidP="00AB66A4">
      <w:pPr>
        <w:pStyle w:val="Ref"/>
      </w:pPr>
      <w:r w:rsidRPr="00EE7D13">
        <w:rPr>
          <w:rStyle w:val="Refterm"/>
        </w:rPr>
        <w:t>[</w:t>
      </w:r>
      <w:bookmarkStart w:id="65" w:name="RFC2045"/>
      <w:r w:rsidRPr="00EE7D13">
        <w:rPr>
          <w:rStyle w:val="Refterm"/>
        </w:rPr>
        <w:t>RFC2045</w:t>
      </w:r>
      <w:bookmarkEnd w:id="6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0557D788" w:rsidR="00C56762" w:rsidRPr="0052312C" w:rsidRDefault="00C56762" w:rsidP="00C56762">
      <w:pPr>
        <w:pStyle w:val="Ref"/>
      </w:pPr>
      <w:r>
        <w:rPr>
          <w:rStyle w:val="Refterm"/>
        </w:rPr>
        <w:lastRenderedPageBreak/>
        <w:t>[</w:t>
      </w:r>
      <w:bookmarkStart w:id="66" w:name="RFC3629"/>
      <w:r>
        <w:rPr>
          <w:rStyle w:val="Refterm"/>
        </w:rPr>
        <w:t>RFC3629</w:t>
      </w:r>
      <w:bookmarkEnd w:id="66"/>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5F4228C" w:rsidR="0092395F" w:rsidRDefault="00AB66A4" w:rsidP="00C56762">
      <w:pPr>
        <w:pStyle w:val="Ref"/>
      </w:pPr>
      <w:r w:rsidRPr="00EE7D13">
        <w:rPr>
          <w:rStyle w:val="Refterm"/>
        </w:rPr>
        <w:t>[</w:t>
      </w:r>
      <w:bookmarkStart w:id="67" w:name="RFC3986"/>
      <w:r w:rsidRPr="00EE7D13">
        <w:rPr>
          <w:rStyle w:val="Refterm"/>
        </w:rPr>
        <w:t>RFC3986</w:t>
      </w:r>
      <w:bookmarkEnd w:id="6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51DE19CB" w:rsidR="00C56762" w:rsidRDefault="00C56762" w:rsidP="00C56762">
      <w:pPr>
        <w:pStyle w:val="Ref"/>
      </w:pPr>
      <w:r>
        <w:rPr>
          <w:rStyle w:val="Refterm"/>
        </w:rPr>
        <w:t>[</w:t>
      </w:r>
      <w:bookmarkStart w:id="68" w:name="RFC5646"/>
      <w:r>
        <w:rPr>
          <w:rStyle w:val="Refterm"/>
        </w:rPr>
        <w:t>RFC5646</w:t>
      </w:r>
      <w:bookmarkEnd w:id="6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50905EC8" w:rsidR="006E09CB" w:rsidRDefault="006E09CB" w:rsidP="00130B0A">
      <w:pPr>
        <w:pStyle w:val="Ref"/>
        <w:rPr>
          <w:rStyle w:val="Refterm"/>
        </w:rPr>
      </w:pPr>
      <w:r>
        <w:rPr>
          <w:rStyle w:val="Refterm"/>
        </w:rPr>
        <w:t>[</w:t>
      </w:r>
      <w:bookmarkStart w:id="69" w:name="RFC7763"/>
      <w:r>
        <w:rPr>
          <w:rStyle w:val="Refterm"/>
        </w:rPr>
        <w:t>RFC7763</w:t>
      </w:r>
      <w:bookmarkEnd w:id="69"/>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4D90F6EC" w:rsidR="006E09CB" w:rsidRDefault="006E09CB" w:rsidP="006E09CB">
      <w:pPr>
        <w:pStyle w:val="Ref"/>
      </w:pPr>
      <w:r>
        <w:rPr>
          <w:rStyle w:val="Refterm"/>
          <w:bCs w:val="0"/>
        </w:rPr>
        <w:t>[</w:t>
      </w:r>
      <w:bookmarkStart w:id="70" w:name="RFC7764"/>
      <w:r>
        <w:rPr>
          <w:rStyle w:val="Refterm"/>
          <w:bCs w:val="0"/>
        </w:rPr>
        <w:t>RFC7764</w:t>
      </w:r>
      <w:bookmarkEnd w:id="7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4D5D9486" w:rsidR="00130B0A" w:rsidRDefault="00130B0A" w:rsidP="00130B0A">
      <w:pPr>
        <w:pStyle w:val="Ref"/>
      </w:pPr>
      <w:r>
        <w:rPr>
          <w:rStyle w:val="Refterm"/>
          <w:bCs w:val="0"/>
        </w:rPr>
        <w:t>[</w:t>
      </w:r>
      <w:bookmarkStart w:id="71" w:name="RFC8174"/>
      <w:r>
        <w:rPr>
          <w:rStyle w:val="Refterm"/>
          <w:bCs w:val="0"/>
        </w:rPr>
        <w:t>RFC8174</w:t>
      </w:r>
      <w:bookmarkEnd w:id="7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A17BBE3" w:rsidR="00111248" w:rsidRDefault="00111248" w:rsidP="00111248">
      <w:pPr>
        <w:pStyle w:val="Ref"/>
      </w:pPr>
      <w:r>
        <w:rPr>
          <w:rStyle w:val="Refterm"/>
          <w:bCs w:val="0"/>
        </w:rPr>
        <w:t>[</w:t>
      </w:r>
      <w:bookmarkStart w:id="72" w:name="RFC8089"/>
      <w:r>
        <w:rPr>
          <w:rStyle w:val="Refterm"/>
          <w:bCs w:val="0"/>
        </w:rPr>
        <w:t>RFC8089</w:t>
      </w:r>
      <w:bookmarkEnd w:id="72"/>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B8FB9D3" w:rsidR="00034C6A" w:rsidRDefault="00034C6A" w:rsidP="00111248">
      <w:pPr>
        <w:pStyle w:val="Ref"/>
      </w:pPr>
      <w:r>
        <w:rPr>
          <w:rStyle w:val="Refterm"/>
          <w:bCs w:val="0"/>
        </w:rPr>
        <w:t>[</w:t>
      </w:r>
      <w:bookmarkStart w:id="73" w:name="RFC8259"/>
      <w:r>
        <w:rPr>
          <w:rStyle w:val="Refterm"/>
          <w:bCs w:val="0"/>
        </w:rPr>
        <w:t>RFC8259</w:t>
      </w:r>
      <w:bookmarkEnd w:id="7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73D89CA1" w:rsidR="00F85576" w:rsidRPr="00F85576" w:rsidRDefault="00F85576" w:rsidP="00034C6A">
      <w:pPr>
        <w:pStyle w:val="Ref"/>
        <w:rPr>
          <w:rStyle w:val="Refterm"/>
          <w:b w:val="0"/>
        </w:rPr>
      </w:pPr>
      <w:r>
        <w:rPr>
          <w:rStyle w:val="Refterm"/>
        </w:rPr>
        <w:t>[</w:t>
      </w:r>
      <w:bookmarkStart w:id="74" w:name="SEMVER"/>
      <w:r>
        <w:rPr>
          <w:rStyle w:val="Refterm"/>
        </w:rPr>
        <w:t>SEMVER</w:t>
      </w:r>
      <w:bookmarkEnd w:id="74"/>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7FDC98B" w:rsidR="0092395F" w:rsidRDefault="00DE0F9F" w:rsidP="00F85576">
      <w:pPr>
        <w:pStyle w:val="Ref"/>
      </w:pPr>
      <w:r>
        <w:rPr>
          <w:rStyle w:val="Refterm"/>
        </w:rPr>
        <w:t>[</w:t>
      </w:r>
      <w:bookmarkStart w:id="75" w:name="UNICODE10"/>
      <w:r>
        <w:rPr>
          <w:rStyle w:val="Refterm"/>
        </w:rPr>
        <w:t>UNICODE10</w:t>
      </w:r>
      <w:bookmarkEnd w:id="75"/>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6" w:name="_Toc85472895"/>
      <w:bookmarkStart w:id="77" w:name="_Toc287332009"/>
      <w:bookmarkStart w:id="78" w:name="_Toc513213096"/>
      <w:r>
        <w:t>Non-Normative References</w:t>
      </w:r>
      <w:bookmarkEnd w:id="76"/>
      <w:bookmarkEnd w:id="77"/>
      <w:bookmarkEnd w:id="78"/>
    </w:p>
    <w:p w14:paraId="1067680D" w14:textId="3E29B97B" w:rsidR="00D422AB" w:rsidRDefault="00D422AB" w:rsidP="00D422AB">
      <w:pPr>
        <w:pStyle w:val="Ref"/>
        <w:rPr>
          <w:rStyle w:val="Refterm"/>
          <w:b w:val="0"/>
        </w:rPr>
      </w:pPr>
      <w:r w:rsidRPr="001A52C9">
        <w:rPr>
          <w:rStyle w:val="Refterm"/>
        </w:rPr>
        <w:t>[</w:t>
      </w:r>
      <w:bookmarkStart w:id="79" w:name="CMARK"/>
      <w:r>
        <w:rPr>
          <w:rStyle w:val="Refterm"/>
        </w:rPr>
        <w:t>CMARK</w:t>
      </w:r>
      <w:bookmarkEnd w:id="79"/>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1BD714F" w:rsidR="00A86F30" w:rsidRDefault="00A86F30" w:rsidP="00D422AB">
      <w:pPr>
        <w:pStyle w:val="Ref"/>
        <w:rPr>
          <w:rStyle w:val="Refterm"/>
          <w:b w:val="0"/>
        </w:rPr>
      </w:pPr>
      <w:r w:rsidRPr="001A52C9">
        <w:rPr>
          <w:rStyle w:val="Refterm"/>
        </w:rPr>
        <w:t>[</w:t>
      </w:r>
      <w:bookmarkStart w:id="80" w:name="CWE"/>
      <w:r>
        <w:rPr>
          <w:rStyle w:val="Refterm"/>
        </w:rPr>
        <w:t>CWE</w:t>
      </w:r>
      <w:bookmarkEnd w:id="80"/>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3BB0C46F" w:rsidR="00F84A73" w:rsidRDefault="00F84A73" w:rsidP="00F84A73">
      <w:pPr>
        <w:pStyle w:val="Ref"/>
        <w:rPr>
          <w:rStyle w:val="Refterm"/>
          <w:b w:val="0"/>
        </w:rPr>
      </w:pPr>
      <w:r w:rsidRPr="001A52C9">
        <w:rPr>
          <w:rStyle w:val="Refterm"/>
        </w:rPr>
        <w:t>[</w:t>
      </w:r>
      <w:bookmarkStart w:id="81" w:name="GFMCMARK"/>
      <w:r>
        <w:rPr>
          <w:rStyle w:val="Refterm"/>
        </w:rPr>
        <w:t>GFMCMARK</w:t>
      </w:r>
      <w:bookmarkEnd w:id="81"/>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076C9CE9" w:rsidR="00F84A73" w:rsidRDefault="00F84A73" w:rsidP="00F84A73">
      <w:pPr>
        <w:pStyle w:val="Ref"/>
        <w:rPr>
          <w:rStyle w:val="Refterm"/>
          <w:b w:val="0"/>
        </w:rPr>
      </w:pPr>
      <w:r w:rsidRPr="001A52C9">
        <w:rPr>
          <w:rStyle w:val="Refterm"/>
        </w:rPr>
        <w:t>[</w:t>
      </w:r>
      <w:bookmarkStart w:id="82" w:name="GFMENG"/>
      <w:r>
        <w:rPr>
          <w:rStyle w:val="Refterm"/>
        </w:rPr>
        <w:t>GFMENG</w:t>
      </w:r>
      <w:bookmarkEnd w:id="82"/>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6CCC4E2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74DF91F2"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3FEEF84F"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3" w:name="_Toc513213097"/>
      <w:r>
        <w:lastRenderedPageBreak/>
        <w:t>Conventions</w:t>
      </w:r>
      <w:bookmarkEnd w:id="83"/>
    </w:p>
    <w:p w14:paraId="50E64719" w14:textId="2428E7E7" w:rsidR="0012387E" w:rsidRPr="0012387E" w:rsidRDefault="0012387E" w:rsidP="0012387E"/>
    <w:p w14:paraId="2D42620D" w14:textId="4CD3D186" w:rsidR="0012387E" w:rsidRDefault="00EE7D13" w:rsidP="0012387E">
      <w:pPr>
        <w:pStyle w:val="Heading2"/>
      </w:pPr>
      <w:bookmarkStart w:id="84" w:name="_Toc513213098"/>
      <w:r>
        <w:t>General</w:t>
      </w:r>
      <w:bookmarkEnd w:id="8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5" w:name="_Toc513213099"/>
      <w:r>
        <w:t>Format examples</w:t>
      </w:r>
      <w:bookmarkEnd w:id="85"/>
    </w:p>
    <w:p w14:paraId="0C763244" w14:textId="4DB8D13B"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6" w:name="_Toc513213100"/>
      <w:r>
        <w:t>Property notation</w:t>
      </w:r>
      <w:bookmarkEnd w:id="86"/>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7" w:name="_Toc513213101"/>
      <w:r>
        <w:t>Syntax notation</w:t>
      </w:r>
      <w:bookmarkEnd w:id="87"/>
    </w:p>
    <w:p w14:paraId="15BCDF38" w14:textId="463F98C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7C74DD0"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8" w:name="_Ref506805751"/>
      <w:bookmarkStart w:id="89" w:name="_Ref506805786"/>
      <w:bookmarkStart w:id="90" w:name="_Ref506805801"/>
      <w:bookmarkStart w:id="91" w:name="_Ref506805881"/>
      <w:bookmarkStart w:id="92" w:name="_Toc513213102"/>
      <w:r>
        <w:lastRenderedPageBreak/>
        <w:t>File format</w:t>
      </w:r>
      <w:bookmarkEnd w:id="88"/>
      <w:bookmarkEnd w:id="89"/>
      <w:bookmarkEnd w:id="90"/>
      <w:bookmarkEnd w:id="91"/>
      <w:bookmarkEnd w:id="92"/>
    </w:p>
    <w:p w14:paraId="4E58823B" w14:textId="39ED7B8C" w:rsidR="008F022E" w:rsidRDefault="008F022E" w:rsidP="008F022E">
      <w:pPr>
        <w:pStyle w:val="Heading2"/>
      </w:pPr>
      <w:bookmarkStart w:id="93" w:name="_Ref509041819"/>
      <w:bookmarkStart w:id="94" w:name="_Toc513213103"/>
      <w:r>
        <w:t>General</w:t>
      </w:r>
      <w:bookmarkEnd w:id="93"/>
      <w:bookmarkEnd w:id="9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0358ADC"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FA7AFB">
        <w:t>3.10</w:t>
      </w:r>
      <w:r w:rsidR="00C43D40">
        <w:fldChar w:fldCharType="end"/>
      </w:r>
      <w:r>
        <w:t>).</w:t>
      </w:r>
    </w:p>
    <w:p w14:paraId="7A96C9E2" w14:textId="105BFBB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3D3C3F7"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5" w:name="_Ref509042171"/>
      <w:bookmarkStart w:id="96" w:name="_Ref509042221"/>
      <w:bookmarkStart w:id="97" w:name="_Ref509042382"/>
      <w:bookmarkStart w:id="98" w:name="_Ref509042434"/>
      <w:bookmarkStart w:id="99" w:name="_Ref509043989"/>
      <w:bookmarkStart w:id="100" w:name="_Toc513213104"/>
      <w:bookmarkStart w:id="101" w:name="_Ref507594747"/>
      <w:r>
        <w:t>fileContent objects</w:t>
      </w:r>
      <w:bookmarkEnd w:id="95"/>
      <w:bookmarkEnd w:id="96"/>
      <w:bookmarkEnd w:id="97"/>
      <w:bookmarkEnd w:id="98"/>
      <w:bookmarkEnd w:id="99"/>
      <w:bookmarkEnd w:id="100"/>
    </w:p>
    <w:p w14:paraId="2BBA9A14" w14:textId="2A52D71B" w:rsidR="00C50C8C" w:rsidRDefault="00C50C8C" w:rsidP="00C50C8C">
      <w:pPr>
        <w:pStyle w:val="Heading3"/>
      </w:pPr>
      <w:bookmarkStart w:id="102" w:name="_Toc513213105"/>
      <w:r>
        <w:t>General</w:t>
      </w:r>
      <w:bookmarkEnd w:id="10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3" w:name="_Ref509043697"/>
      <w:bookmarkStart w:id="104" w:name="_Toc513213106"/>
      <w:r>
        <w:t>text property</w:t>
      </w:r>
      <w:bookmarkEnd w:id="103"/>
      <w:bookmarkEnd w:id="104"/>
    </w:p>
    <w:p w14:paraId="4A7B5CC6" w14:textId="1EFF8EAB"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A7AFB">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5" w:name="_Ref509043776"/>
      <w:bookmarkStart w:id="106" w:name="_Toc513213107"/>
      <w:r>
        <w:t>binary property</w:t>
      </w:r>
      <w:bookmarkEnd w:id="105"/>
      <w:bookmarkEnd w:id="106"/>
    </w:p>
    <w:p w14:paraId="1BB5464B" w14:textId="056C2A6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7" w:name="_Ref508989521"/>
      <w:bookmarkStart w:id="108" w:name="_Toc513213108"/>
      <w:r>
        <w:t>fileLocation objects</w:t>
      </w:r>
      <w:bookmarkEnd w:id="101"/>
      <w:bookmarkEnd w:id="107"/>
      <w:bookmarkEnd w:id="108"/>
    </w:p>
    <w:p w14:paraId="15E45BC8" w14:textId="6BB90172" w:rsidR="00EF1697" w:rsidRPr="00EF1697" w:rsidRDefault="00EF1697" w:rsidP="00EF1697">
      <w:pPr>
        <w:pStyle w:val="Heading3"/>
      </w:pPr>
      <w:bookmarkStart w:id="109" w:name="_Ref507595872"/>
      <w:bookmarkStart w:id="110" w:name="_Toc513213109"/>
      <w:r>
        <w:t>General</w:t>
      </w:r>
      <w:bookmarkEnd w:id="109"/>
      <w:bookmarkEnd w:id="110"/>
    </w:p>
    <w:p w14:paraId="0DE4A1DE" w14:textId="6280947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A7AFB">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A7AFB">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1" w:name="_Ref507592462"/>
      <w:bookmarkStart w:id="112" w:name="_Toc513213110"/>
      <w:r>
        <w:lastRenderedPageBreak/>
        <w:t>uri property</w:t>
      </w:r>
      <w:bookmarkEnd w:id="111"/>
      <w:bookmarkEnd w:id="112"/>
    </w:p>
    <w:p w14:paraId="312B616B" w14:textId="376AEB65" w:rsidR="005345F2" w:rsidRDefault="005345F2" w:rsidP="005345F2">
      <w:pPr>
        <w:pStyle w:val="Heading4"/>
      </w:pPr>
      <w:bookmarkStart w:id="113" w:name="_Toc513213111"/>
      <w:r>
        <w:t>General</w:t>
      </w:r>
      <w:bookmarkEnd w:id="113"/>
    </w:p>
    <w:p w14:paraId="604C3241" w14:textId="1D1049E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06235B6"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4"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4"/>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FA7AFB">
        <w:t>3.11.12</w:t>
      </w:r>
      <w:r>
        <w:fldChar w:fldCharType="end"/>
      </w:r>
      <w:r>
        <w:t>).</w:t>
      </w:r>
    </w:p>
    <w:p w14:paraId="653D799B" w14:textId="7C9045DF"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5" w:name="_Ref511910229"/>
      <w:bookmarkStart w:id="116" w:name="_Toc513213112"/>
      <w:r>
        <w:t>URIs that use the "file" protocol</w:t>
      </w:r>
      <w:bookmarkEnd w:id="115"/>
      <w:bookmarkEnd w:id="116"/>
    </w:p>
    <w:p w14:paraId="7C3ECB2F" w14:textId="45D5702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83C5C04"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7" w:name="_Ref507592476"/>
      <w:bookmarkStart w:id="118" w:name="_Toc513213113"/>
      <w:r>
        <w:t>uriBaseId property</w:t>
      </w:r>
      <w:bookmarkEnd w:id="117"/>
      <w:bookmarkEnd w:id="118"/>
    </w:p>
    <w:p w14:paraId="4438C49A" w14:textId="05877518"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FA7AFB">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DCD8CCD"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FA7AFB">
        <w:t>3.11.12.2</w:t>
      </w:r>
      <w:r>
        <w:fldChar w:fldCharType="end"/>
      </w:r>
      <w:r>
        <w:t xml:space="preserve">) in </w:t>
      </w:r>
      <w:proofErr w:type="gramStart"/>
      <w:r w:rsidRPr="00C50C8C">
        <w:rPr>
          <w:rStyle w:val="CODEtemp"/>
        </w:rPr>
        <w:t>run.files</w:t>
      </w:r>
      <w:proofErr w:type="gramEnd"/>
      <w:r>
        <w:t xml:space="preserve"> (§</w:t>
      </w:r>
      <w:r>
        <w:fldChar w:fldCharType="begin"/>
      </w:r>
      <w:r>
        <w:instrText xml:space="preserve"> REF _Ref507667580 \r \h </w:instrText>
      </w:r>
      <w:r>
        <w:fldChar w:fldCharType="separate"/>
      </w:r>
      <w:r w:rsidR="00FA7AFB">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0EB201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A7AFB">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3F85C2BC"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A7AFB">
        <w:t>3.3.4</w:t>
      </w:r>
      <w:r>
        <w:fldChar w:fldCharType="end"/>
      </w:r>
      <w:r>
        <w:t>.</w:t>
      </w:r>
    </w:p>
    <w:p w14:paraId="2223DEA6" w14:textId="74C0FBD7" w:rsidR="00F47A7C" w:rsidRDefault="00F47A7C" w:rsidP="00F47A7C">
      <w:pPr>
        <w:pStyle w:val="Heading3"/>
      </w:pPr>
      <w:bookmarkStart w:id="119" w:name="_Ref510013017"/>
      <w:bookmarkStart w:id="120" w:name="_Toc513213114"/>
      <w:r>
        <w:t>Guidance on the use of fileLocation objects</w:t>
      </w:r>
      <w:bookmarkEnd w:id="119"/>
      <w:bookmarkEnd w:id="120"/>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00D0C4A"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w:t>
      </w:r>
      <w:proofErr w:type="gramStart"/>
      <w:r>
        <w:t>property  (</w:t>
      </w:r>
      <w:proofErr w:type="gramEnd"/>
      <w:r>
        <w:t>§</w:t>
      </w:r>
      <w:r>
        <w:fldChar w:fldCharType="begin"/>
      </w:r>
      <w:r>
        <w:instrText xml:space="preserve"> REF _Ref507592462 \r \h </w:instrText>
      </w:r>
      <w:r>
        <w:fldChar w:fldCharType="separate"/>
      </w:r>
      <w:r w:rsidR="00FA7AFB">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FA7AFB">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2ABB8A42"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4DCC6D62" w14:textId="4A5C0992"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FA7AFB">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CF68DE4" w:rsidR="00F47A7C" w:rsidRDefault="00F47A7C" w:rsidP="00F47A7C">
      <w:pPr>
        <w:pStyle w:val="Codesmall"/>
      </w:pPr>
      <w:r>
        <w:t xml:space="preserve">  "results": [                                   # See §</w:t>
      </w:r>
      <w:r>
        <w:fldChar w:fldCharType="begin"/>
      </w:r>
      <w:r>
        <w:instrText xml:space="preserve"> REF _Ref493350972 \r \h </w:instrText>
      </w:r>
      <w:r>
        <w:fldChar w:fldCharType="separate"/>
      </w:r>
      <w:r w:rsidR="00FA7AFB">
        <w:t>3.11.15</w:t>
      </w:r>
      <w:r>
        <w:fldChar w:fldCharType="end"/>
      </w:r>
      <w:r>
        <w:t xml:space="preserve">.                                     </w:t>
      </w:r>
    </w:p>
    <w:p w14:paraId="6EB641EB" w14:textId="7A69F2D8"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 xml:space="preserve">). </w:t>
      </w:r>
    </w:p>
    <w:p w14:paraId="610BCD74" w14:textId="1940C24E" w:rsidR="00F47A7C" w:rsidRDefault="00F47A7C" w:rsidP="00F47A7C">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1CD5C95D" w14:textId="72286D9A"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FA7AFB">
        <w:t>3.20</w:t>
      </w:r>
      <w:r>
        <w:fldChar w:fldCharType="end"/>
      </w:r>
      <w:r>
        <w:t>).</w:t>
      </w:r>
    </w:p>
    <w:p w14:paraId="509AAFAE" w14:textId="2000351B"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FA7AFB">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43CB28E6"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7EC12F02" w14:textId="12AA0EDB"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A7AFB">
        <w:t>3.11.16</w:t>
      </w:r>
      <w:r>
        <w:fldChar w:fldCharType="end"/>
      </w:r>
      <w:r>
        <w:t>.</w:t>
      </w:r>
    </w:p>
    <w:p w14:paraId="543558BD" w14:textId="61FF9C23"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FA7AFB">
        <w:t>3.35.3</w:t>
      </w:r>
      <w:r>
        <w:fldChar w:fldCharType="end"/>
      </w:r>
      <w:r>
        <w:t>.</w:t>
      </w:r>
    </w:p>
    <w:p w14:paraId="1D9A228E" w14:textId="30D0F75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FA7AFB">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E81A6EE"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059CC920" w14:textId="30F23074"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FA7AFB">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7AECABDB"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A7AFB">
        <w:t>3.11.16</w:t>
      </w:r>
      <w:r>
        <w:fldChar w:fldCharType="end"/>
      </w:r>
      <w:r>
        <w:t>.</w:t>
      </w:r>
    </w:p>
    <w:p w14:paraId="20737949" w14:textId="1A62008A"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FA7AFB">
        <w:t>3.35.3</w:t>
      </w:r>
      <w:r>
        <w:fldChar w:fldCharType="end"/>
      </w:r>
      <w:r>
        <w:t>.</w:t>
      </w:r>
    </w:p>
    <w:p w14:paraId="0900A4C3" w14:textId="7C4047F8"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FA7AFB">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1" w:name="_Toc513213115"/>
      <w:r>
        <w:t>String properties</w:t>
      </w:r>
      <w:bookmarkEnd w:id="121"/>
    </w:p>
    <w:p w14:paraId="6C63FE5C" w14:textId="4016EE67" w:rsidR="00D65090" w:rsidRDefault="00D65090" w:rsidP="00D65090">
      <w:pPr>
        <w:pStyle w:val="Heading3"/>
      </w:pPr>
      <w:bookmarkStart w:id="122" w:name="_Toc513213116"/>
      <w:r>
        <w:t>General</w:t>
      </w:r>
      <w:bookmarkEnd w:id="12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4809F36" w:rsidR="00D65090" w:rsidRDefault="00D65090" w:rsidP="00D65090">
      <w:pPr>
        <w:pStyle w:val="Heading3"/>
      </w:pPr>
      <w:bookmarkStart w:id="123" w:name="_Ref510017878"/>
      <w:bookmarkStart w:id="124" w:name="_Toc513213117"/>
      <w:r>
        <w:t>Redaction</w:t>
      </w:r>
      <w:bookmarkEnd w:id="123"/>
      <w:bookmarkEnd w:id="124"/>
      <w:ins w:id="125" w:author="Laurence Golding" w:date="2018-05-07T15:34:00Z">
        <w:r w:rsidR="000B3949">
          <w:t>-aware string properties</w:t>
        </w:r>
      </w:ins>
    </w:p>
    <w:p w14:paraId="553A2175" w14:textId="69A9DF5A"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FA7AFB">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6568B979" w:rsidR="00D65090" w:rsidRDefault="00D65090" w:rsidP="00D65090">
      <w:pPr>
        <w:rPr>
          <w:ins w:id="126" w:author="Laurence Golding" w:date="2018-05-07T15:34:00Z"/>
        </w:rPr>
      </w:pPr>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FA7AFB">
        <w:t>3.11.19</w:t>
      </w:r>
      <w:r>
        <w:fldChar w:fldCharType="end"/>
      </w:r>
      <w:r>
        <w:t>).</w:t>
      </w:r>
    </w:p>
    <w:p w14:paraId="7DA05582" w14:textId="6D3F1DBB" w:rsidR="000B3949" w:rsidRDefault="000B3949" w:rsidP="000B3949">
      <w:pPr>
        <w:pStyle w:val="Heading3"/>
        <w:rPr>
          <w:ins w:id="127" w:author="Laurence Golding" w:date="2018-05-07T15:34:00Z"/>
        </w:rPr>
      </w:pPr>
      <w:bookmarkStart w:id="128" w:name="_Ref513471908"/>
      <w:ins w:id="129" w:author="Laurence Golding" w:date="2018-05-07T15:34:00Z">
        <w:r>
          <w:t>Namespaced string properties</w:t>
        </w:r>
        <w:bookmarkEnd w:id="128"/>
      </w:ins>
    </w:p>
    <w:p w14:paraId="762FB6CC" w14:textId="77777777" w:rsidR="000B3949" w:rsidRDefault="000B3949" w:rsidP="000B3949">
      <w:pPr>
        <w:rPr>
          <w:ins w:id="130" w:author="Laurence Golding" w:date="2018-05-07T15:38:00Z"/>
        </w:rPr>
      </w:pPr>
      <w:ins w:id="131" w:author="Laurence Golding" w:date="2018-05-07T15:34:00Z">
        <w:r>
          <w:t xml:space="preserve">Certain string-valued properties in this specification (for example </w:t>
        </w:r>
        <w:proofErr w:type="gramStart"/>
        <w:r w:rsidRPr="000B3949">
          <w:rPr>
            <w:rStyle w:val="CODEtemp"/>
          </w:rPr>
          <w:t>run.automationId</w:t>
        </w:r>
      </w:ins>
      <w:proofErr w:type="gramEnd"/>
      <w:ins w:id="132" w:author="Laurence Golding" w:date="2018-05-07T15:35:00Z">
        <w:r>
          <w:t xml:space="preserve"> (§</w:t>
        </w:r>
      </w:ins>
      <w:ins w:id="133" w:author="Laurence Golding" w:date="2018-05-07T15:36:00Z">
        <w:r>
          <w:fldChar w:fldCharType="begin"/>
        </w:r>
        <w:r>
          <w:instrText xml:space="preserve"> REF _Ref513470739 \r \h </w:instrText>
        </w:r>
      </w:ins>
      <w:r>
        <w:fldChar w:fldCharType="separate"/>
      </w:r>
      <w:ins w:id="134" w:author="Laurence Golding" w:date="2018-05-07T15:36:00Z">
        <w:r>
          <w:t>3.11.5</w:t>
        </w:r>
        <w:r>
          <w:fldChar w:fldCharType="end"/>
        </w:r>
      </w:ins>
      <w:ins w:id="135" w:author="Laurence Golding" w:date="2018-05-07T15:35:00Z">
        <w:r>
          <w:t xml:space="preserve">) and the elements of a property bag’s </w:t>
        </w:r>
        <w:r w:rsidRPr="000B3949">
          <w:rPr>
            <w:rStyle w:val="CODEtemp"/>
          </w:rPr>
          <w:t>tags</w:t>
        </w:r>
        <w:r>
          <w:t xml:space="preserve"> array (</w:t>
        </w:r>
      </w:ins>
      <w:ins w:id="136" w:author="Laurence Golding" w:date="2018-05-07T15:36:00Z">
        <w:r>
          <w:t>§</w:t>
        </w:r>
      </w:ins>
      <w:ins w:id="137" w:author="Laurence Golding" w:date="2018-05-07T15:37:00Z">
        <w:r>
          <w:fldChar w:fldCharType="begin"/>
        </w:r>
        <w:r>
          <w:instrText xml:space="preserve"> REF _Ref513470783 \r \h </w:instrText>
        </w:r>
      </w:ins>
      <w:r>
        <w:fldChar w:fldCharType="separate"/>
      </w:r>
      <w:ins w:id="138" w:author="Laurence Golding" w:date="2018-05-07T15:37:00Z">
        <w:r>
          <w:t>3.7.2</w:t>
        </w:r>
        <w:r>
          <w:fldChar w:fldCharType="end"/>
        </w:r>
      </w:ins>
      <w:ins w:id="139" w:author="Laurence Golding" w:date="2018-05-07T15:35:00Z">
        <w:r>
          <w:t>)</w:t>
        </w:r>
      </w:ins>
      <w:ins w:id="140" w:author="Laurence Golding" w:date="2018-05-07T15:34:00Z">
        <w:r>
          <w:t xml:space="preserve">) are said to be </w:t>
        </w:r>
      </w:ins>
      <w:ins w:id="141" w:author="Laurence Golding" w:date="2018-05-07T15:35:00Z">
        <w:r>
          <w:t xml:space="preserve">“namespaced”. This means that </w:t>
        </w:r>
      </w:ins>
      <w:ins w:id="142" w:author="Laurence Golding" w:date="2018-05-07T15:38:00Z">
        <w:r>
          <w:t>the property value consists of a sequence of forward-slash-separated components, with this syntax:</w:t>
        </w:r>
      </w:ins>
    </w:p>
    <w:p w14:paraId="790C4D32" w14:textId="60331FCE" w:rsidR="000B3949" w:rsidRDefault="000B3949" w:rsidP="000B3949">
      <w:pPr>
        <w:pStyle w:val="Code"/>
        <w:rPr>
          <w:ins w:id="143" w:author="Laurence Golding" w:date="2018-05-07T15:39:00Z"/>
        </w:rPr>
      </w:pPr>
      <w:ins w:id="144" w:author="Laurence Golding" w:date="2018-05-07T15:39:00Z">
        <w:r>
          <w:t xml:space="preserve">namespaced string = component, </w:t>
        </w:r>
        <w:proofErr w:type="gramStart"/>
        <w:r>
          <w:t>{ "</w:t>
        </w:r>
        <w:proofErr w:type="gramEnd"/>
        <w:r>
          <w:t>/", component };</w:t>
        </w:r>
      </w:ins>
    </w:p>
    <w:p w14:paraId="67FA756B" w14:textId="77777777" w:rsidR="000B3949" w:rsidRDefault="000B3949" w:rsidP="000B3949">
      <w:pPr>
        <w:pStyle w:val="Code"/>
        <w:rPr>
          <w:ins w:id="145" w:author="Laurence Golding" w:date="2018-05-07T15:39:00Z"/>
        </w:rPr>
      </w:pPr>
    </w:p>
    <w:p w14:paraId="0E776643" w14:textId="77777777" w:rsidR="000B3949" w:rsidRDefault="000B3949" w:rsidP="000B3949">
      <w:pPr>
        <w:pStyle w:val="Code"/>
        <w:rPr>
          <w:ins w:id="146" w:author="Laurence Golding" w:date="2018-05-07T15:39:00Z"/>
        </w:rPr>
      </w:pPr>
      <w:ins w:id="147" w:author="Laurence Golding" w:date="2018-05-07T15:39:00Z">
        <w:r>
          <w:t xml:space="preserve">component = component character, </w:t>
        </w:r>
        <w:proofErr w:type="gramStart"/>
        <w:r>
          <w:t>{ component</w:t>
        </w:r>
        <w:proofErr w:type="gramEnd"/>
        <w:r>
          <w:t xml:space="preserve"> character };</w:t>
        </w:r>
      </w:ins>
    </w:p>
    <w:p w14:paraId="159ACA65" w14:textId="77777777" w:rsidR="000B3949" w:rsidRDefault="000B3949" w:rsidP="000B3949">
      <w:pPr>
        <w:pStyle w:val="Code"/>
        <w:rPr>
          <w:ins w:id="148" w:author="Laurence Golding" w:date="2018-05-07T15:39:00Z"/>
        </w:rPr>
      </w:pPr>
    </w:p>
    <w:p w14:paraId="6E53450D" w14:textId="77777777" w:rsidR="000B3949" w:rsidRDefault="000B3949" w:rsidP="000B3949">
      <w:pPr>
        <w:pStyle w:val="Code"/>
        <w:rPr>
          <w:ins w:id="149" w:author="Laurence Golding" w:date="2018-05-07T15:39:00Z"/>
        </w:rPr>
      </w:pPr>
      <w:ins w:id="150" w:author="Laurence Golding" w:date="2018-05-07T15:39:00Z">
        <w:r>
          <w:t xml:space="preserve">component character </w:t>
        </w:r>
        <w:proofErr w:type="gramStart"/>
        <w:r>
          <w:t>= ?</w:t>
        </w:r>
        <w:proofErr w:type="gramEnd"/>
        <w:r>
          <w:t xml:space="preserve"> JSON string </w:t>
        </w:r>
        <w:proofErr w:type="gramStart"/>
        <w:r>
          <w:t>character ?</w:t>
        </w:r>
        <w:proofErr w:type="gramEnd"/>
        <w:r w:rsidRPr="00882DB2">
          <w:t xml:space="preserve"> </w:t>
        </w:r>
        <w:r>
          <w:t>- "/";</w:t>
        </w:r>
      </w:ins>
    </w:p>
    <w:p w14:paraId="1E32D62E" w14:textId="4A62E696" w:rsidR="004324CA" w:rsidRDefault="004324CA" w:rsidP="000B3949">
      <w:pPr>
        <w:rPr>
          <w:ins w:id="151" w:author="Laurence Golding" w:date="2018-05-07T16:13:00Z"/>
        </w:rPr>
      </w:pPr>
      <w:ins w:id="152" w:author="Laurence Golding" w:date="2018-05-07T16:13:00Z">
        <w:r>
          <w:lastRenderedPageBreak/>
          <w:t>F</w:t>
        </w:r>
      </w:ins>
      <w:ins w:id="153" w:author="Laurence Golding" w:date="2018-05-07T16:14:00Z">
        <w:r>
          <w:t>or example</w:t>
        </w:r>
      </w:ins>
      <w:ins w:id="154" w:author="Laurence Golding" w:date="2018-05-07T16:25:00Z">
        <w:r w:rsidR="0020527B">
          <w:t>s</w:t>
        </w:r>
      </w:ins>
      <w:ins w:id="155" w:author="Laurence Golding" w:date="2018-05-07T16:14:00Z">
        <w:r>
          <w:t>, see §</w:t>
        </w:r>
        <w:r>
          <w:fldChar w:fldCharType="begin"/>
        </w:r>
        <w:r>
          <w:instrText xml:space="preserve"> REF _Ref513472988 \r \h </w:instrText>
        </w:r>
      </w:ins>
      <w:r>
        <w:fldChar w:fldCharType="separate"/>
      </w:r>
      <w:ins w:id="156" w:author="Laurence Golding" w:date="2018-05-07T16:14:00Z">
        <w:r>
          <w:t>3.7.2</w:t>
        </w:r>
        <w:r>
          <w:fldChar w:fldCharType="end"/>
        </w:r>
      </w:ins>
      <w:ins w:id="157" w:author="Laurence Golding" w:date="2018-05-07T16:25:00Z">
        <w:r w:rsidR="0020527B">
          <w:t xml:space="preserve"> and §</w:t>
        </w:r>
        <w:r w:rsidR="0020527B">
          <w:fldChar w:fldCharType="begin"/>
        </w:r>
        <w:r w:rsidR="0020527B">
          <w:instrText xml:space="preserve"> REF _Ref513473661 \r \h </w:instrText>
        </w:r>
      </w:ins>
      <w:r w:rsidR="0020527B">
        <w:fldChar w:fldCharType="separate"/>
      </w:r>
      <w:ins w:id="158" w:author="Laurence Golding" w:date="2018-05-07T16:25:00Z">
        <w:r w:rsidR="0020527B">
          <w:t>3.1</w:t>
        </w:r>
        <w:r w:rsidR="0020527B">
          <w:t>1</w:t>
        </w:r>
        <w:r w:rsidR="0020527B">
          <w:t>.5</w:t>
        </w:r>
        <w:r w:rsidR="0020527B">
          <w:fldChar w:fldCharType="end"/>
        </w:r>
      </w:ins>
      <w:ins w:id="159" w:author="Laurence Golding" w:date="2018-05-07T16:14:00Z">
        <w:r>
          <w:t>.</w:t>
        </w:r>
      </w:ins>
    </w:p>
    <w:p w14:paraId="397AD2F6" w14:textId="77777777" w:rsidR="004324CA" w:rsidRDefault="004324CA" w:rsidP="004324CA">
      <w:pPr>
        <w:rPr>
          <w:ins w:id="160" w:author="Laurence Golding" w:date="2018-05-07T16:14:00Z"/>
        </w:rPr>
      </w:pPr>
      <w:ins w:id="161" w:author="Laurence Golding" w:date="2018-05-07T16:14:00Z">
        <w:r>
          <w:t>The description of every namespaced property will state that it is namespaced.</w:t>
        </w:r>
      </w:ins>
    </w:p>
    <w:p w14:paraId="296490A3" w14:textId="0B643430" w:rsidR="000B3949" w:rsidRDefault="000B3949" w:rsidP="000B3949">
      <w:pPr>
        <w:rPr>
          <w:ins w:id="162" w:author="Laurence Golding" w:date="2018-05-07T16:10:00Z"/>
        </w:rPr>
      </w:pPr>
      <w:ins w:id="163" w:author="Laurence Golding" w:date="2018-05-07T15:50:00Z">
        <w:r>
          <w:t xml:space="preserve">A SARIF consumer </w:t>
        </w:r>
        <w:r>
          <w:rPr>
            <w:b/>
          </w:rPr>
          <w:t>SHALL</w:t>
        </w:r>
        <w:r>
          <w:t xml:space="preserve"> interpret t</w:t>
        </w:r>
      </w:ins>
      <w:ins w:id="164" w:author="Laurence Golding" w:date="2018-05-07T15:49:00Z">
        <w:r>
          <w:t>he values of a namespaced str</w:t>
        </w:r>
      </w:ins>
      <w:ins w:id="165" w:author="Laurence Golding" w:date="2018-05-07T15:50:00Z">
        <w:r>
          <w:t>ing as forming a logical hierarchy.</w:t>
        </w:r>
      </w:ins>
    </w:p>
    <w:p w14:paraId="113E282B" w14:textId="1724500C" w:rsidR="000B3949" w:rsidRPr="004324CA" w:rsidRDefault="000B3949" w:rsidP="004324CA">
      <w:pPr>
        <w:pStyle w:val="Note"/>
        <w:rPr>
          <w:ins w:id="166" w:author="Laurence Golding" w:date="2018-05-07T15:51:00Z"/>
        </w:rPr>
      </w:pPr>
      <w:ins w:id="167" w:author="Laurence Golding" w:date="2018-05-07T16:10:00Z">
        <w:r>
          <w:t xml:space="preserve">NOTE: A namespaced value does not need to include any </w:t>
        </w:r>
      </w:ins>
      <w:ins w:id="168" w:author="Laurence Golding" w:date="2018-05-07T16:11:00Z">
        <w:r>
          <w:t>forward slas</w:t>
        </w:r>
      </w:ins>
      <w:ins w:id="169" w:author="Laurence Golding" w:date="2018-05-07T16:12:00Z">
        <w:r>
          <w:t>hes</w:t>
        </w:r>
      </w:ins>
      <w:ins w:id="170" w:author="Laurence Golding" w:date="2018-05-07T16:10:00Z">
        <w:r>
          <w:t>.</w:t>
        </w:r>
      </w:ins>
      <w:ins w:id="171" w:author="Laurence Golding" w:date="2018-05-07T16:11:00Z">
        <w:r>
          <w:t xml:space="preserve"> The syntax permits a single string of non-forward-slash characters. The purpose of this section is to</w:t>
        </w:r>
      </w:ins>
      <w:ins w:id="172" w:author="Laurence Golding" w:date="2018-05-07T16:12:00Z">
        <w:r>
          <w:t xml:space="preserve"> define the semantics of the forward slash character in those properties that respect it.</w:t>
        </w:r>
      </w:ins>
    </w:p>
    <w:p w14:paraId="7908AE3E" w14:textId="071A8AD0" w:rsidR="000B3949" w:rsidRPr="000B3949" w:rsidRDefault="000B3949" w:rsidP="000B3949">
      <w:ins w:id="173" w:author="Laurence Golding" w:date="2018-05-07T15:52:00Z">
        <w:r>
          <w:t xml:space="preserve">In string-valued properties that are </w:t>
        </w:r>
        <w:r>
          <w:rPr>
            <w:i/>
          </w:rPr>
          <w:t>not</w:t>
        </w:r>
        <w:r>
          <w:t xml:space="preserve"> described as namespaced, the forward slash character</w:t>
        </w:r>
      </w:ins>
      <w:ins w:id="174" w:author="Laurence Golding" w:date="2018-05-07T15:53:00Z">
        <w:r>
          <w:t xml:space="preserve"> has no special meaning, and a SARIF consumer </w:t>
        </w:r>
        <w:r>
          <w:rPr>
            <w:b/>
          </w:rPr>
          <w:t>SHALL NOT</w:t>
        </w:r>
        <w:r>
          <w:t xml:space="preserve"> interpret it as dividing the value into hierarchical components.</w:t>
        </w:r>
      </w:ins>
    </w:p>
    <w:p w14:paraId="4DA1AFD1" w14:textId="4819ADE3" w:rsidR="00815787" w:rsidRDefault="00815787" w:rsidP="00815787">
      <w:pPr>
        <w:pStyle w:val="Heading2"/>
      </w:pPr>
      <w:bookmarkStart w:id="175" w:name="_Ref508798892"/>
      <w:bookmarkStart w:id="176" w:name="_Toc513213118"/>
      <w:r>
        <w:t>Object properties</w:t>
      </w:r>
      <w:bookmarkEnd w:id="175"/>
      <w:bookmarkEnd w:id="176"/>
    </w:p>
    <w:p w14:paraId="1C30B6EF" w14:textId="2C5FA542"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FA7AFB">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FA7AFB">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7" w:name="_Ref508869720"/>
      <w:bookmarkStart w:id="178" w:name="_Toc513213119"/>
      <w:r>
        <w:t>Array properties</w:t>
      </w:r>
      <w:bookmarkEnd w:id="177"/>
      <w:bookmarkEnd w:id="178"/>
    </w:p>
    <w:p w14:paraId="28EB82AC" w14:textId="5479DEBF" w:rsidR="000308F0" w:rsidRDefault="000308F0" w:rsidP="000308F0">
      <w:pPr>
        <w:pStyle w:val="Heading3"/>
      </w:pPr>
      <w:bookmarkStart w:id="179" w:name="_Toc513213120"/>
      <w:r>
        <w:t>General</w:t>
      </w:r>
      <w:bookmarkEnd w:id="179"/>
    </w:p>
    <w:p w14:paraId="5EBAA746" w14:textId="6F109253" w:rsidR="008F0C80" w:rsidRDefault="008F0C80" w:rsidP="008F0C80">
      <w:r w:rsidRPr="008F0C80">
        <w:t xml:space="preserve">Certain properties in this specification are defined to be JSON arrays. Examples are the </w:t>
      </w:r>
      <w:proofErr w:type="gramStart"/>
      <w:r w:rsidR="000C5906">
        <w:rPr>
          <w:rStyle w:val="CODEtemp"/>
        </w:rPr>
        <w:t>invocation</w:t>
      </w:r>
      <w:r w:rsidRPr="008F0C80">
        <w:rPr>
          <w:rStyle w:val="CODEtemp"/>
        </w:rPr>
        <w:t>.toolNotifications</w:t>
      </w:r>
      <w:proofErr w:type="gramEnd"/>
      <w:r w:rsidRPr="008F0C80">
        <w:t xml:space="preserve"> property (§</w:t>
      </w:r>
      <w:r>
        <w:fldChar w:fldCharType="begin"/>
      </w:r>
      <w:r>
        <w:instrText xml:space="preserve"> REF _Ref493345429 \w \h </w:instrText>
      </w:r>
      <w:r>
        <w:fldChar w:fldCharType="separate"/>
      </w:r>
      <w:r w:rsidR="00FA7AFB">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FA7AFB">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80" w:name="_Ref493404799"/>
      <w:bookmarkStart w:id="181" w:name="_Toc513213121"/>
      <w:r>
        <w:t>Array properties with unique values</w:t>
      </w:r>
      <w:bookmarkEnd w:id="180"/>
      <w:bookmarkEnd w:id="181"/>
    </w:p>
    <w:p w14:paraId="125B0718" w14:textId="4951A28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w:t>
        </w:r>
        <w:r w:rsidRPr="00AF1133">
          <w:rPr>
            <w:rStyle w:val="Hyperlink"/>
          </w:rPr>
          <w:t>0</w:t>
        </w:r>
        <w:r w:rsidRPr="00AF1133">
          <w:rPr>
            <w:rStyle w:val="Hyperlink"/>
          </w:rPr>
          <w:t>1</w:t>
        </w:r>
      </w:hyperlink>
      <w:r>
        <w:t>],</w:t>
      </w:r>
      <w:r w:rsidRPr="00AF1133">
        <w:t xml:space="preserve"> §</w:t>
      </w:r>
      <w:r>
        <w:t>4.3</w:t>
      </w:r>
      <w:r w:rsidRPr="00AF1133">
        <w:t>, “</w:t>
      </w:r>
      <w:r>
        <w:t>Instance</w:t>
      </w:r>
      <w:r w:rsidRPr="00AF1133">
        <w:t xml:space="preserve"> equality”.</w:t>
      </w:r>
      <w:ins w:id="182" w:author="Laurence Golding" w:date="2018-05-07T16:18:00Z">
        <w:r w:rsidR="004324CA">
          <w:t xml:space="preserve"> </w:t>
        </w:r>
        <w:proofErr w:type="gramStart"/>
        <w:r w:rsidR="004324CA">
          <w:t>In particular, two</w:t>
        </w:r>
        <w:proofErr w:type="gramEnd"/>
        <w:r w:rsidR="004324CA">
          <w:t xml:space="preserve"> strings are considered equal </w:t>
        </w:r>
      </w:ins>
      <w:ins w:id="183" w:author="Laurence Golding" w:date="2018-05-07T16:20:00Z">
        <w:r w:rsidR="00823755">
          <w:t>when</w:t>
        </w:r>
      </w:ins>
      <w:ins w:id="184" w:author="Laurence Golding" w:date="2018-05-07T16:18:00Z">
        <w:r w:rsidR="004324CA">
          <w:t xml:space="preserve"> they </w:t>
        </w:r>
        <w:r w:rsidR="004324CA" w:rsidRPr="001A344F">
          <w:t xml:space="preserve">consist of </w:t>
        </w:r>
      </w:ins>
      <w:ins w:id="185" w:author="Laurence Golding" w:date="2018-05-07T16:19:00Z">
        <w:r w:rsidR="004324CA">
          <w:t>the same</w:t>
        </w:r>
      </w:ins>
      <w:ins w:id="186" w:author="Laurence Golding" w:date="2018-05-07T16:18:00Z">
        <w:r w:rsidR="004324CA" w:rsidRPr="001A344F">
          <w:t xml:space="preserve"> sequence</w:t>
        </w:r>
      </w:ins>
      <w:ins w:id="187" w:author="Laurence Golding" w:date="2018-05-07T16:19:00Z">
        <w:r w:rsidR="004324CA">
          <w:t xml:space="preserve"> </w:t>
        </w:r>
      </w:ins>
      <w:ins w:id="188" w:author="Laurence Golding" w:date="2018-05-07T16:18:00Z">
        <w:r w:rsidR="004324CA" w:rsidRPr="001A344F">
          <w:t>of Unicode</w:t>
        </w:r>
        <w:r w:rsidR="004324CA">
          <w:t xml:space="preserve"> [</w:t>
        </w:r>
        <w:r w:rsidR="004324CA">
          <w:fldChar w:fldCharType="begin"/>
        </w:r>
        <w:r w:rsidR="004324CA">
          <w:instrText xml:space="preserve"> HYPERLINK \l "UNICODE10" </w:instrText>
        </w:r>
        <w:r w:rsidR="004324CA">
          <w:fldChar w:fldCharType="separate"/>
        </w:r>
        <w:r w:rsidR="004324CA" w:rsidRPr="00903F25">
          <w:rPr>
            <w:rStyle w:val="Hyperlink"/>
          </w:rPr>
          <w:t>UNICODE10</w:t>
        </w:r>
        <w:r w:rsidR="004324CA">
          <w:rPr>
            <w:rStyle w:val="Hyperlink"/>
          </w:rPr>
          <w:fldChar w:fldCharType="end"/>
        </w:r>
        <w:r w:rsidR="004324CA">
          <w:t>]</w:t>
        </w:r>
        <w:r w:rsidR="004324CA" w:rsidRPr="001A344F">
          <w:t xml:space="preserve"> code points</w:t>
        </w:r>
      </w:ins>
    </w:p>
    <w:p w14:paraId="57D9FF90" w14:textId="23909520" w:rsidR="00815787" w:rsidRDefault="00815787" w:rsidP="00815787">
      <w:pPr>
        <w:pStyle w:val="Heading2"/>
      </w:pPr>
      <w:bookmarkStart w:id="189" w:name="_Ref493408960"/>
      <w:bookmarkStart w:id="190" w:name="_Toc513213122"/>
      <w:r>
        <w:t>Property bags</w:t>
      </w:r>
      <w:bookmarkEnd w:id="189"/>
      <w:bookmarkEnd w:id="190"/>
    </w:p>
    <w:p w14:paraId="394A6CDE" w14:textId="6ABA55FC" w:rsidR="00815787" w:rsidRDefault="00815787" w:rsidP="00815787">
      <w:pPr>
        <w:pStyle w:val="Heading3"/>
      </w:pPr>
      <w:bookmarkStart w:id="191" w:name="_Toc513213123"/>
      <w:r>
        <w:t>General</w:t>
      </w:r>
      <w:bookmarkEnd w:id="191"/>
    </w:p>
    <w:p w14:paraId="09818AAE" w14:textId="155DA27C"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FA7AFB">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92" w:name="_Toc513213124"/>
      <w:bookmarkStart w:id="193" w:name="_Ref513470783"/>
      <w:bookmarkStart w:id="194" w:name="_Ref513472988"/>
      <w:r>
        <w:t>Tags</w:t>
      </w:r>
      <w:bookmarkEnd w:id="192"/>
      <w:bookmarkEnd w:id="193"/>
      <w:bookmarkEnd w:id="194"/>
    </w:p>
    <w:p w14:paraId="32ECCC5D" w14:textId="3DB83437" w:rsidR="00992B66" w:rsidRPr="00992B66" w:rsidDel="000B3949" w:rsidRDefault="00992B66" w:rsidP="00992B66">
      <w:pPr>
        <w:pStyle w:val="Heading4"/>
        <w:rPr>
          <w:del w:id="195" w:author="Laurence Golding" w:date="2018-05-07T16:00:00Z"/>
        </w:rPr>
      </w:pPr>
      <w:bookmarkStart w:id="196" w:name="_Toc513213125"/>
      <w:del w:id="197" w:author="Laurence Golding" w:date="2018-05-07T16:00:00Z">
        <w:r w:rsidDel="000B3949">
          <w:delText>General</w:delText>
        </w:r>
        <w:bookmarkEnd w:id="196"/>
      </w:del>
    </w:p>
    <w:p w14:paraId="0F1BC690" w14:textId="46F51EA7" w:rsidR="001A344F" w:rsidRDefault="001A344F" w:rsidP="001A344F">
      <w:r w:rsidRPr="001A344F">
        <w:t xml:space="preserve">If a property bag contains a property </w:t>
      </w:r>
      <w:del w:id="198" w:author="Laurence Golding" w:date="2018-05-07T16:15:00Z">
        <w:r w:rsidRPr="001A344F" w:rsidDel="004324CA">
          <w:delText>with the name</w:delText>
        </w:r>
      </w:del>
      <w:ins w:id="199" w:author="Laurence Golding" w:date="2018-05-07T16:15:00Z">
        <w:r w:rsidR="004324CA">
          <w:t>named</w:t>
        </w:r>
      </w:ins>
      <w:r w:rsidRPr="001A344F">
        <w:t xml:space="preserve"> </w:t>
      </w:r>
      <w:r w:rsidRPr="001A344F">
        <w:rPr>
          <w:rStyle w:val="CODEtemp"/>
        </w:rPr>
        <w:t>tags</w:t>
      </w:r>
      <w:r w:rsidRPr="001A344F">
        <w:t xml:space="preserve">, </w:t>
      </w:r>
      <w:del w:id="200" w:author="Laurence Golding" w:date="2018-05-07T16:09:00Z">
        <w:r w:rsidRPr="001A344F" w:rsidDel="000B3949">
          <w:delText xml:space="preserve">then </w:delText>
        </w:r>
      </w:del>
      <w:r w:rsidRPr="001A344F">
        <w:t xml:space="preserve">the </w:t>
      </w:r>
      <w:ins w:id="201" w:author="Laurence Golding" w:date="2018-05-07T16:16:00Z">
        <w:r w:rsidR="004324CA">
          <w:t xml:space="preserve">property </w:t>
        </w:r>
      </w:ins>
      <w:r w:rsidRPr="001A344F">
        <w:t>value</w:t>
      </w:r>
      <w:del w:id="202" w:author="Laurence Golding" w:date="2018-05-07T16:16:00Z">
        <w:r w:rsidRPr="001A344F" w:rsidDel="004324CA">
          <w:delText xml:space="preserve"> of that property</w:delText>
        </w:r>
      </w:del>
      <w:r w:rsidRPr="001A344F">
        <w:t xml:space="preserve"> </w:t>
      </w:r>
      <w:r w:rsidRPr="001A344F">
        <w:rPr>
          <w:b/>
        </w:rPr>
        <w:t>SHALL</w:t>
      </w:r>
      <w:r w:rsidRPr="001A344F">
        <w:t xml:space="preserve"> be </w:t>
      </w:r>
      <w:bookmarkStart w:id="203" w:name="_Hlk493349329"/>
      <w:r w:rsidRPr="001A344F">
        <w:t xml:space="preserve">an array </w:t>
      </w:r>
      <w:del w:id="204" w:author="Laurence Golding" w:date="2018-05-07T16:16:00Z">
        <w:r w:rsidRPr="001A344F" w:rsidDel="004324CA">
          <w:delText xml:space="preserve">containing </w:delText>
        </w:r>
      </w:del>
      <w:ins w:id="205" w:author="Laurence Golding" w:date="2018-05-07T16:16:00Z">
        <w:r w:rsidR="004324CA">
          <w:t>of</w:t>
        </w:r>
        <w:r w:rsidR="004324CA" w:rsidRPr="001A344F">
          <w:t xml:space="preserve"> </w:t>
        </w:r>
      </w:ins>
      <w:r w:rsidRPr="001A344F">
        <w:t>zero or more</w:t>
      </w:r>
      <w:ins w:id="206" w:author="Laurence Golding" w:date="2018-05-07T16:07:00Z">
        <w:r w:rsidR="000B3949">
          <w:t xml:space="preserve"> unique (§</w:t>
        </w:r>
        <w:r w:rsidR="000B3949">
          <w:fldChar w:fldCharType="begin"/>
        </w:r>
        <w:r w:rsidR="000B3949">
          <w:instrText xml:space="preserve"> REF _Ref493404799 \r \h </w:instrText>
        </w:r>
      </w:ins>
      <w:r w:rsidR="000B3949">
        <w:fldChar w:fldCharType="separate"/>
      </w:r>
      <w:ins w:id="207" w:author="Laurence Golding" w:date="2018-05-07T16:07:00Z">
        <w:r w:rsidR="000B3949">
          <w:t>3.</w:t>
        </w:r>
        <w:r w:rsidR="000B3949">
          <w:t>6</w:t>
        </w:r>
        <w:r w:rsidR="000B3949">
          <w:t>.2</w:t>
        </w:r>
        <w:r w:rsidR="000B3949">
          <w:fldChar w:fldCharType="end"/>
        </w:r>
        <w:r w:rsidR="000B3949">
          <w:t>)</w:t>
        </w:r>
      </w:ins>
      <w:r w:rsidRPr="001A344F">
        <w:t xml:space="preserve"> </w:t>
      </w:r>
      <w:del w:id="208" w:author="Laurence Golding" w:date="2018-05-07T16:00:00Z">
        <w:r w:rsidRPr="001A344F" w:rsidDel="000B3949">
          <w:delText xml:space="preserve">arbitrary </w:delText>
        </w:r>
      </w:del>
      <w:r w:rsidRPr="001A344F">
        <w:t>strings</w:t>
      </w:r>
      <w:del w:id="209" w:author="Laurence Golding" w:date="2018-05-07T16:07:00Z">
        <w:r w:rsidRPr="001A344F" w:rsidDel="000B3949">
          <w:delText xml:space="preserve">, no two of which </w:delText>
        </w:r>
        <w:r w:rsidRPr="001A344F" w:rsidDel="000B3949">
          <w:rPr>
            <w:b/>
          </w:rPr>
          <w:delText>SHALL</w:delText>
        </w:r>
        <w:r w:rsidRPr="001A344F" w:rsidDel="000B3949">
          <w:delText xml:space="preserve"> be the same</w:delText>
        </w:r>
      </w:del>
      <w:bookmarkEnd w:id="203"/>
      <w:del w:id="210" w:author="Laurence Golding" w:date="2018-05-07T16:19:00Z">
        <w:r w:rsidRPr="001A344F" w:rsidDel="004324CA">
          <w:delText xml:space="preserve">. Two strings </w:delText>
        </w:r>
        <w:r w:rsidRPr="001A344F" w:rsidDel="004324CA">
          <w:rPr>
            <w:b/>
          </w:rPr>
          <w:delText>SHALL</w:delText>
        </w:r>
        <w:r w:rsidRPr="001A344F" w:rsidDel="004324CA">
          <w:delText xml:space="preserve"> be considered </w:delText>
        </w:r>
      </w:del>
      <w:del w:id="211" w:author="Laurence Golding" w:date="2018-05-07T16:16:00Z">
        <w:r w:rsidRPr="001A344F" w:rsidDel="004324CA">
          <w:delText>the same</w:delText>
        </w:r>
      </w:del>
      <w:del w:id="212" w:author="Laurence Golding" w:date="2018-05-07T16:19:00Z">
        <w:r w:rsidRPr="001A344F" w:rsidDel="004324CA">
          <w:delText xml:space="preserve"> if they consist of </w:delText>
        </w:r>
      </w:del>
      <w:del w:id="213" w:author="Laurence Golding" w:date="2018-05-07T16:16:00Z">
        <w:r w:rsidRPr="001A344F" w:rsidDel="004324CA">
          <w:delText>the same</w:delText>
        </w:r>
      </w:del>
      <w:del w:id="214" w:author="Laurence Golding" w:date="2018-05-07T16:19:00Z">
        <w:r w:rsidRPr="001A344F" w:rsidDel="004324CA">
          <w:delText xml:space="preserve"> sequence of Unicode</w:delText>
        </w:r>
        <w:r w:rsidR="00DE0F9F" w:rsidDel="004324CA">
          <w:delText xml:space="preserve"> [</w:delText>
        </w:r>
        <w:r w:rsidR="000B3949" w:rsidDel="004324CA">
          <w:fldChar w:fldCharType="begin"/>
        </w:r>
        <w:r w:rsidR="000B3949" w:rsidDel="004324CA">
          <w:delInstrText xml:space="preserve"> HYPERLINK \l "UNICODE10" </w:delInstrText>
        </w:r>
        <w:r w:rsidR="000B3949" w:rsidDel="004324CA">
          <w:fldChar w:fldCharType="separate"/>
        </w:r>
        <w:r w:rsidR="00DE0F9F" w:rsidRPr="00903F25" w:rsidDel="004324CA">
          <w:rPr>
            <w:rStyle w:val="Hyperlink"/>
          </w:rPr>
          <w:delText>UNICODE10</w:delText>
        </w:r>
        <w:r w:rsidR="000B3949" w:rsidDel="004324CA">
          <w:rPr>
            <w:rStyle w:val="Hyperlink"/>
          </w:rPr>
          <w:fldChar w:fldCharType="end"/>
        </w:r>
        <w:r w:rsidR="00DE0F9F" w:rsidDel="004324CA">
          <w:delText>]</w:delText>
        </w:r>
        <w:r w:rsidRPr="001A344F" w:rsidDel="004324CA">
          <w:delText xml:space="preserve"> code points.</w:delText>
        </w:r>
      </w:del>
      <w:ins w:id="215" w:author="Laurence Golding" w:date="2018-05-07T16:19:00Z">
        <w:r w:rsidR="004324CA">
          <w:t>.</w:t>
        </w:r>
      </w:ins>
    </w:p>
    <w:p w14:paraId="631AA7C3" w14:textId="6974A631" w:rsidR="00992B66" w:rsidDel="000B3949" w:rsidRDefault="00992B66" w:rsidP="00992B66">
      <w:pPr>
        <w:pStyle w:val="Heading4"/>
        <w:rPr>
          <w:del w:id="216" w:author="Laurence Golding" w:date="2018-05-07T16:00:00Z"/>
        </w:rPr>
      </w:pPr>
      <w:bookmarkStart w:id="217" w:name="_Toc513213126"/>
      <w:del w:id="218" w:author="Laurence Golding" w:date="2018-05-07T16:00:00Z">
        <w:r w:rsidDel="000B3949">
          <w:delText>Namespaced tags</w:delText>
        </w:r>
        <w:bookmarkEnd w:id="217"/>
      </w:del>
    </w:p>
    <w:p w14:paraId="61C77CFD" w14:textId="4A2BBCFC" w:rsidR="00992B66" w:rsidDel="000B3949" w:rsidRDefault="00992B66" w:rsidP="000B3949">
      <w:pPr>
        <w:rPr>
          <w:del w:id="219" w:author="Laurence Golding" w:date="2018-05-07T15:55:00Z"/>
        </w:rPr>
      </w:pPr>
      <w:del w:id="220" w:author="Laurence Golding" w:date="2018-05-07T15:54:00Z">
        <w:r w:rsidDel="000B3949">
          <w:delText xml:space="preserve">Any </w:delText>
        </w:r>
      </w:del>
      <w:ins w:id="221" w:author="Laurence Golding" w:date="2018-05-07T15:54:00Z">
        <w:r w:rsidR="000B3949">
          <w:t xml:space="preserve">The </w:t>
        </w:r>
      </w:ins>
      <w:r>
        <w:t>string</w:t>
      </w:r>
      <w:ins w:id="222" w:author="Laurence Golding" w:date="2018-05-07T15:55:00Z">
        <w:r w:rsidR="000B3949">
          <w:t>s</w:t>
        </w:r>
      </w:ins>
      <w:r>
        <w:t xml:space="preserve"> in the </w:t>
      </w:r>
      <w:r w:rsidRPr="00330958">
        <w:rPr>
          <w:rStyle w:val="CODEtemp"/>
        </w:rPr>
        <w:t>tags</w:t>
      </w:r>
      <w:r>
        <w:t xml:space="preserve"> array</w:t>
      </w:r>
      <w:ins w:id="223" w:author="Laurence Golding" w:date="2018-05-07T15:55:00Z">
        <w:r w:rsidR="000B3949">
          <w:t xml:space="preserve"> are namespaced (§</w:t>
        </w:r>
      </w:ins>
      <w:ins w:id="224" w:author="Laurence Golding" w:date="2018-05-07T15:56:00Z">
        <w:r w:rsidR="000B3949">
          <w:fldChar w:fldCharType="begin"/>
        </w:r>
        <w:r w:rsidR="000B3949">
          <w:instrText xml:space="preserve"> REF _Ref513471908 \r \h </w:instrText>
        </w:r>
      </w:ins>
      <w:r w:rsidR="000B3949">
        <w:fldChar w:fldCharType="separate"/>
      </w:r>
      <w:ins w:id="225" w:author="Laurence Golding" w:date="2018-05-07T15:56:00Z">
        <w:r w:rsidR="000B3949">
          <w:t>3.4.3</w:t>
        </w:r>
        <w:r w:rsidR="000B3949">
          <w:fldChar w:fldCharType="end"/>
        </w:r>
      </w:ins>
      <w:ins w:id="226" w:author="Laurence Golding" w:date="2018-05-07T15:55:00Z">
        <w:r w:rsidR="000B3949">
          <w:t>)</w:t>
        </w:r>
      </w:ins>
      <w:ins w:id="227" w:author="Laurence Golding" w:date="2018-05-07T15:57:00Z">
        <w:r w:rsidR="000B3949">
          <w:t>.</w:t>
        </w:r>
      </w:ins>
      <w:del w:id="228" w:author="Laurence Golding" w:date="2018-05-07T15:57:00Z">
        <w:r w:rsidDel="000B3949">
          <w:delText xml:space="preserve"> </w:delText>
        </w:r>
      </w:del>
      <w:del w:id="229" w:author="Laurence Golding" w:date="2018-05-07T15:55:00Z">
        <w:r w:rsidDel="000B3949">
          <w:delText xml:space="preserve">of any SARIF element </w:delText>
        </w:r>
        <w:r w:rsidRPr="00330958" w:rsidDel="000B3949">
          <w:rPr>
            <w:b/>
          </w:rPr>
          <w:delText>MAY</w:delText>
        </w:r>
        <w:r w:rsidDel="000B3949">
          <w:delText xml:space="preserve"> consist of a forward-slash-separated </w:delText>
        </w:r>
        <w:r w:rsidR="00136F19" w:rsidDel="000B3949">
          <w:delText>sequence</w:delText>
        </w:r>
        <w:r w:rsidDel="000B3949">
          <w:delText xml:space="preserve"> of components, as follows:</w:delText>
        </w:r>
      </w:del>
    </w:p>
    <w:p w14:paraId="3D12CE67" w14:textId="0AE92FF1" w:rsidR="00992B66" w:rsidDel="000B3949" w:rsidRDefault="00992B66" w:rsidP="000B3949">
      <w:pPr>
        <w:rPr>
          <w:del w:id="230" w:author="Laurence Golding" w:date="2018-05-07T15:55:00Z"/>
        </w:rPr>
      </w:pPr>
      <w:del w:id="231" w:author="Laurence Golding" w:date="2018-05-07T15:55:00Z">
        <w:r w:rsidDel="000B3949">
          <w:delText>tag</w:delText>
        </w:r>
        <w:r w:rsidR="00E76351" w:rsidDel="000B3949">
          <w:delText xml:space="preserve"> =</w:delText>
        </w:r>
        <w:r w:rsidDel="000B3949">
          <w:delText xml:space="preserve"> component</w:delText>
        </w:r>
        <w:r w:rsidR="00E76351" w:rsidDel="000B3949">
          <w:delText xml:space="preserve">, </w:delText>
        </w:r>
        <w:r w:rsidDel="000B3949">
          <w:delText>{</w:delText>
        </w:r>
        <w:r w:rsidR="00882DB2" w:rsidDel="000B3949">
          <w:delText xml:space="preserve"> "/", </w:delText>
        </w:r>
        <w:r w:rsidDel="000B3949">
          <w:delText>component</w:delText>
        </w:r>
        <w:r w:rsidR="00882DB2" w:rsidDel="000B3949">
          <w:delText xml:space="preserve"> </w:delText>
        </w:r>
        <w:r w:rsidDel="000B3949">
          <w:delText>}</w:delText>
        </w:r>
        <w:r w:rsidR="00E76351" w:rsidDel="000B3949">
          <w:delText>;</w:delText>
        </w:r>
      </w:del>
    </w:p>
    <w:p w14:paraId="1B2BD04E" w14:textId="2EE0D9FD" w:rsidR="00882DB2" w:rsidDel="000B3949" w:rsidRDefault="00882DB2" w:rsidP="000B3949">
      <w:pPr>
        <w:rPr>
          <w:del w:id="232" w:author="Laurence Golding" w:date="2018-05-07T15:55:00Z"/>
        </w:rPr>
      </w:pPr>
    </w:p>
    <w:p w14:paraId="7AE313F4" w14:textId="7E8A2C91" w:rsidR="00882DB2" w:rsidDel="000B3949" w:rsidRDefault="00882DB2" w:rsidP="000B3949">
      <w:pPr>
        <w:rPr>
          <w:del w:id="233" w:author="Laurence Golding" w:date="2018-05-07T15:55:00Z"/>
        </w:rPr>
      </w:pPr>
      <w:del w:id="234" w:author="Laurence Golding" w:date="2018-05-07T15:55:00Z">
        <w:r w:rsidDel="000B3949">
          <w:delText>component = component character, { component character };</w:delText>
        </w:r>
      </w:del>
    </w:p>
    <w:p w14:paraId="7E65A68E" w14:textId="15DCA4F9" w:rsidR="00882DB2" w:rsidDel="000B3949" w:rsidRDefault="00882DB2" w:rsidP="000B3949">
      <w:pPr>
        <w:rPr>
          <w:del w:id="235" w:author="Laurence Golding" w:date="2018-05-07T15:55:00Z"/>
        </w:rPr>
      </w:pPr>
    </w:p>
    <w:p w14:paraId="32CFC793" w14:textId="7B911232" w:rsidR="00882DB2" w:rsidRDefault="00882DB2" w:rsidP="000B3949">
      <w:del w:id="236" w:author="Laurence Golding" w:date="2018-05-07T15:55:00Z">
        <w:r w:rsidDel="000B3949">
          <w:delText>component character = ? JSON string character ?</w:delText>
        </w:r>
        <w:r w:rsidRPr="00882DB2" w:rsidDel="000B3949">
          <w:delText xml:space="preserve"> </w:delText>
        </w:r>
        <w:r w:rsidDel="000B3949">
          <w:delText>- "/"</w:delText>
        </w:r>
        <w:r w:rsidR="00752C39" w:rsidDel="000B3949">
          <w:delText>;</w:delText>
        </w:r>
      </w:del>
    </w:p>
    <w:p w14:paraId="30782FAD" w14:textId="5CE9D4FD" w:rsidR="000B3949" w:rsidRDefault="000B3949" w:rsidP="000B3949">
      <w:pPr>
        <w:pStyle w:val="Note"/>
        <w:rPr>
          <w:ins w:id="237" w:author="Laurence Golding" w:date="2018-05-07T15:58:00Z"/>
        </w:rPr>
      </w:pPr>
      <w:moveToRangeStart w:id="238" w:author="Laurence Golding" w:date="2018-05-07T15:57:00Z" w:name="move513471958"/>
      <w:moveTo w:id="239" w:author="Laurence Golding" w:date="2018-05-07T15:57:00Z">
        <w:del w:id="240" w:author="Laurence Golding" w:date="2018-05-07T15:57:00Z">
          <w:r w:rsidDel="000B3949">
            <w:delText>NOTE</w:delText>
          </w:r>
        </w:del>
      </w:moveTo>
      <w:ins w:id="241" w:author="Laurence Golding" w:date="2018-05-07T15:57:00Z">
        <w:r>
          <w:t>EXAMPLE</w:t>
        </w:r>
      </w:ins>
      <w:moveTo w:id="242" w:author="Laurence Golding" w:date="2018-05-07T15:57:00Z">
        <w:r>
          <w:t xml:space="preserve">: </w:t>
        </w:r>
      </w:moveTo>
      <w:ins w:id="243" w:author="Laurence Golding" w:date="2018-05-07T16:07:00Z">
        <w:r>
          <w:t>In this example, the</w:t>
        </w:r>
      </w:ins>
      <w:ins w:id="244" w:author="Laurence Golding" w:date="2018-05-07T15:57:00Z">
        <w:r>
          <w:t xml:space="preserve"> </w:t>
        </w:r>
      </w:ins>
      <w:moveTo w:id="245" w:author="Laurence Golding" w:date="2018-05-07T15:57:00Z">
        <w:r>
          <w:t>SARIF producer</w:t>
        </w:r>
        <w:del w:id="246" w:author="Laurence Golding" w:date="2018-05-07T15:57:00Z">
          <w:r w:rsidDel="000B3949">
            <w:delText>s</w:delText>
          </w:r>
        </w:del>
        <w:r>
          <w:t xml:space="preserve"> </w:t>
        </w:r>
        <w:del w:id="247" w:author="Laurence Golding" w:date="2018-05-07T15:57:00Z">
          <w:r w:rsidDel="000B3949">
            <w:delText>can</w:delText>
          </w:r>
        </w:del>
        <w:del w:id="248" w:author="Laurence Golding" w:date="2018-05-07T16:08:00Z">
          <w:r w:rsidDel="000B3949">
            <w:delText xml:space="preserve"> use this feature</w:delText>
          </w:r>
        </w:del>
        <w:del w:id="249" w:author="Laurence Golding" w:date="2018-05-07T15:58:00Z">
          <w:r w:rsidDel="000B3949">
            <w:delText>,</w:delText>
          </w:r>
        </w:del>
        <w:del w:id="250" w:author="Laurence Golding" w:date="2018-05-07T16:08:00Z">
          <w:r w:rsidDel="000B3949">
            <w:delText xml:space="preserve"> </w:delText>
          </w:r>
        </w:del>
        <w:del w:id="251" w:author="Laurence Golding" w:date="2018-05-07T15:58:00Z">
          <w:r w:rsidDel="000B3949">
            <w:delText xml:space="preserve">for example, </w:delText>
          </w:r>
        </w:del>
        <w:del w:id="252" w:author="Laurence Golding" w:date="2018-05-07T16:08:00Z">
          <w:r w:rsidDel="000B3949">
            <w:delText xml:space="preserve">to </w:delText>
          </w:r>
        </w:del>
        <w:r>
          <w:t>categorize</w:t>
        </w:r>
      </w:moveTo>
      <w:ins w:id="253" w:author="Laurence Golding" w:date="2018-05-07T16:08:00Z">
        <w:r>
          <w:t>s</w:t>
        </w:r>
      </w:ins>
      <w:moveTo w:id="254" w:author="Laurence Golding" w:date="2018-05-07T15:57:00Z">
        <w:r>
          <w:t xml:space="preserve"> scan results according to </w:t>
        </w:r>
        <w:del w:id="255" w:author="Laurence Golding" w:date="2018-05-07T16:08:00Z">
          <w:r w:rsidDel="000B3949">
            <w:delText>a</w:delText>
          </w:r>
        </w:del>
      </w:moveTo>
      <w:ins w:id="256" w:author="Laurence Golding" w:date="2018-05-07T16:08:00Z">
        <w:r>
          <w:t>the</w:t>
        </w:r>
      </w:ins>
      <w:moveTo w:id="257" w:author="Laurence Golding" w:date="2018-05-07T15:57:00Z">
        <w:del w:id="258" w:author="Laurence Golding" w:date="2018-05-07T16:08:00Z">
          <w:r w:rsidDel="000B3949">
            <w:delText xml:space="preserve"> taxonomy such as the</w:delText>
          </w:r>
        </w:del>
        <w:r>
          <w:t xml:space="preserve"> Common Weakness Enumeration</w:t>
        </w:r>
      </w:moveTo>
      <w:ins w:id="259" w:author="Laurence Golding" w:date="2018-05-07T16:08:00Z">
        <w:r>
          <w:t xml:space="preserve"> taxonomy</w:t>
        </w:r>
      </w:ins>
      <w:moveTo w:id="260" w:author="Laurence Golding" w:date="2018-05-07T15:57:00Z">
        <w:r>
          <w:t xml:space="preserve"> [</w:t>
        </w:r>
        <w:r>
          <w:fldChar w:fldCharType="begin"/>
        </w:r>
        <w:r>
          <w:instrText xml:space="preserve"> HYPERLINK \l "CWE" </w:instrText>
        </w:r>
        <w:r>
          <w:fldChar w:fldCharType="separate"/>
        </w:r>
        <w:r w:rsidRPr="00992B66">
          <w:rPr>
            <w:rStyle w:val="Hyperlink"/>
          </w:rPr>
          <w:t>CWE</w:t>
        </w:r>
        <w:r>
          <w:rPr>
            <w:rStyle w:val="Hyperlink"/>
          </w:rPr>
          <w:fldChar w:fldCharType="end"/>
        </w:r>
        <w:r>
          <w:t>].</w:t>
        </w:r>
      </w:moveTo>
    </w:p>
    <w:p w14:paraId="5298FB7F" w14:textId="14EA67F8" w:rsidR="000B3949" w:rsidRDefault="000B3949" w:rsidP="000B3949">
      <w:pPr>
        <w:pStyle w:val="Codesmall"/>
        <w:rPr>
          <w:ins w:id="261" w:author="Laurence Golding" w:date="2018-05-07T15:58:00Z"/>
        </w:rPr>
      </w:pPr>
      <w:ins w:id="262" w:author="Laurence Golding" w:date="2018-05-07T15:58:00Z">
        <w:r>
          <w:t>{</w:t>
        </w:r>
      </w:ins>
    </w:p>
    <w:p w14:paraId="7FA34113" w14:textId="76C44547" w:rsidR="000B3949" w:rsidRDefault="000B3949" w:rsidP="000B3949">
      <w:pPr>
        <w:pStyle w:val="Codesmall"/>
        <w:rPr>
          <w:ins w:id="263" w:author="Laurence Golding" w:date="2018-05-07T16:00:00Z"/>
        </w:rPr>
      </w:pPr>
      <w:ins w:id="264" w:author="Laurence Golding" w:date="2018-05-07T15:58:00Z">
        <w:r>
          <w:t xml:space="preserve">  "ruleId": "</w:t>
        </w:r>
      </w:ins>
      <w:ins w:id="265" w:author="Laurence Golding" w:date="2018-05-07T16:00:00Z">
        <w:r>
          <w:t>CA2124",</w:t>
        </w:r>
      </w:ins>
    </w:p>
    <w:p w14:paraId="62A2A050" w14:textId="0B0B1A87" w:rsidR="000B3949" w:rsidRDefault="000B3949" w:rsidP="000B3949">
      <w:pPr>
        <w:pStyle w:val="Codesmall"/>
        <w:rPr>
          <w:ins w:id="266" w:author="Laurence Golding" w:date="2018-05-07T16:00:00Z"/>
        </w:rPr>
      </w:pPr>
      <w:ins w:id="267" w:author="Laurence Golding" w:date="2018-05-07T16:00:00Z">
        <w:r>
          <w:t xml:space="preserve">  ...</w:t>
        </w:r>
      </w:ins>
    </w:p>
    <w:p w14:paraId="4405683D" w14:textId="76FF2E5A" w:rsidR="000B3949" w:rsidRDefault="000B3949" w:rsidP="000B3949">
      <w:pPr>
        <w:pStyle w:val="Codesmall"/>
        <w:rPr>
          <w:ins w:id="268" w:author="Laurence Golding" w:date="2018-05-07T16:00:00Z"/>
        </w:rPr>
      </w:pPr>
      <w:ins w:id="269" w:author="Laurence Golding" w:date="2018-05-07T16:00:00Z">
        <w:r>
          <w:lastRenderedPageBreak/>
          <w:t xml:space="preserve">  "properties": {</w:t>
        </w:r>
      </w:ins>
    </w:p>
    <w:p w14:paraId="5BD19A50" w14:textId="77777777" w:rsidR="000B3949" w:rsidRDefault="000B3949" w:rsidP="000B3949">
      <w:pPr>
        <w:pStyle w:val="Codesmall"/>
        <w:rPr>
          <w:ins w:id="270" w:author="Laurence Golding" w:date="2018-05-07T16:10:00Z"/>
        </w:rPr>
      </w:pPr>
      <w:ins w:id="271" w:author="Laurence Golding" w:date="2018-05-07T16:00:00Z">
        <w:r>
          <w:t xml:space="preserve">    "tags"</w:t>
        </w:r>
      </w:ins>
      <w:ins w:id="272" w:author="Laurence Golding" w:date="2018-05-07T16:01:00Z">
        <w:r>
          <w:t xml:space="preserve">: </w:t>
        </w:r>
      </w:ins>
      <w:ins w:id="273" w:author="Laurence Golding" w:date="2018-05-07T16:10:00Z">
        <w:r>
          <w:t>[</w:t>
        </w:r>
      </w:ins>
    </w:p>
    <w:p w14:paraId="36A22796" w14:textId="04E86E49" w:rsidR="000B3949" w:rsidRDefault="000B3949" w:rsidP="000B3949">
      <w:pPr>
        <w:pStyle w:val="Codesmall"/>
        <w:rPr>
          <w:ins w:id="274" w:author="Laurence Golding" w:date="2018-05-07T16:10:00Z"/>
        </w:rPr>
      </w:pPr>
      <w:ins w:id="275" w:author="Laurence Golding" w:date="2018-05-07T16:10:00Z">
        <w:r>
          <w:t xml:space="preserve">      </w:t>
        </w:r>
      </w:ins>
      <w:ins w:id="276" w:author="Laurence Golding" w:date="2018-05-07T16:01:00Z">
        <w:r>
          <w:t>"CWE/22"</w:t>
        </w:r>
      </w:ins>
    </w:p>
    <w:p w14:paraId="63DB9DAA" w14:textId="37326C47" w:rsidR="000B3949" w:rsidRDefault="000B3949" w:rsidP="000B3949">
      <w:pPr>
        <w:pStyle w:val="Codesmall"/>
        <w:rPr>
          <w:ins w:id="277" w:author="Laurence Golding" w:date="2018-05-07T16:00:00Z"/>
        </w:rPr>
      </w:pPr>
      <w:ins w:id="278" w:author="Laurence Golding" w:date="2018-05-07T16:10:00Z">
        <w:r>
          <w:t xml:space="preserve">    ]</w:t>
        </w:r>
      </w:ins>
    </w:p>
    <w:p w14:paraId="5EE00833" w14:textId="01034F20" w:rsidR="000B3949" w:rsidRDefault="000B3949" w:rsidP="000B3949">
      <w:pPr>
        <w:pStyle w:val="Codesmall"/>
        <w:rPr>
          <w:ins w:id="279" w:author="Laurence Golding" w:date="2018-05-07T15:58:00Z"/>
        </w:rPr>
      </w:pPr>
      <w:ins w:id="280" w:author="Laurence Golding" w:date="2018-05-07T16:00:00Z">
        <w:r>
          <w:t xml:space="preserve">  }</w:t>
        </w:r>
      </w:ins>
    </w:p>
    <w:p w14:paraId="7FC8436E" w14:textId="6B541D06" w:rsidR="000B3949" w:rsidRPr="004324CA" w:rsidRDefault="000B3949" w:rsidP="004324CA">
      <w:pPr>
        <w:pStyle w:val="Codesmall"/>
        <w:rPr>
          <w:moveTo w:id="281" w:author="Laurence Golding" w:date="2018-05-07T15:57:00Z"/>
        </w:rPr>
      </w:pPr>
      <w:ins w:id="282" w:author="Laurence Golding" w:date="2018-05-07T15:58:00Z">
        <w:r>
          <w:t>}</w:t>
        </w:r>
      </w:ins>
    </w:p>
    <w:moveToRangeEnd w:id="238"/>
    <w:p w14:paraId="39BBA6B3" w14:textId="7FB1C0E9" w:rsidR="00992B66" w:rsidDel="000B3949" w:rsidRDefault="00992B66" w:rsidP="00992B66">
      <w:pPr>
        <w:pStyle w:val="Note"/>
        <w:rPr>
          <w:del w:id="283" w:author="Laurence Golding" w:date="2018-05-07T15:58:00Z"/>
        </w:rPr>
      </w:pPr>
      <w:del w:id="284" w:author="Laurence Golding" w:date="2018-05-07T15:58:00Z">
        <w:r w:rsidDel="000B3949">
          <w:delText xml:space="preserve">EXAMPLE: </w:delText>
        </w:r>
        <w:r w:rsidRPr="00992B66" w:rsidDel="000B3949">
          <w:rPr>
            <w:rStyle w:val="CODEtemp"/>
          </w:rPr>
          <w:delText>"</w:delText>
        </w:r>
        <w:r w:rsidRPr="00330958" w:rsidDel="000B3949">
          <w:rPr>
            <w:rStyle w:val="CODEtemp"/>
          </w:rPr>
          <w:delText>CWE/22</w:delText>
        </w:r>
        <w:r w:rsidRPr="007C2678" w:rsidDel="000B3949">
          <w:rPr>
            <w:rStyle w:val="CODEtemp"/>
          </w:rPr>
          <w:delText>"</w:delText>
        </w:r>
      </w:del>
    </w:p>
    <w:p w14:paraId="42C87E8F" w14:textId="24594002" w:rsidR="00856A2B" w:rsidDel="000B3949" w:rsidRDefault="00992B66" w:rsidP="00992B66">
      <w:pPr>
        <w:rPr>
          <w:del w:id="285" w:author="Laurence Golding" w:date="2018-05-07T15:56:00Z"/>
        </w:rPr>
      </w:pPr>
      <w:del w:id="286" w:author="Laurence Golding" w:date="2018-05-07T15:56:00Z">
        <w:r w:rsidDel="000B3949">
          <w:delText>A tag in this format is referred to as a namespaced tag.</w:delText>
        </w:r>
      </w:del>
    </w:p>
    <w:p w14:paraId="0A706D15" w14:textId="5B5D970A" w:rsidR="00992B66" w:rsidDel="000B3949" w:rsidRDefault="00856A2B" w:rsidP="00856A2B">
      <w:pPr>
        <w:pStyle w:val="Note"/>
        <w:rPr>
          <w:moveFrom w:id="287" w:author="Laurence Golding" w:date="2018-05-07T15:57:00Z"/>
        </w:rPr>
      </w:pPr>
      <w:moveFromRangeStart w:id="288" w:author="Laurence Golding" w:date="2018-05-07T15:57:00Z" w:name="move513471958"/>
      <w:moveFrom w:id="289" w:author="Laurence Golding" w:date="2018-05-07T15:57:00Z">
        <w:r w:rsidDel="000B3949">
          <w:t xml:space="preserve">NOTE: </w:t>
        </w:r>
        <w:r w:rsidR="00992B66" w:rsidDel="000B3949">
          <w:t>SARIF producers can use this feature, for example, to categorize scan results according to a taxonomy such as the Common Weakness Enumeration [</w:t>
        </w:r>
        <w:r w:rsidR="000B3949" w:rsidDel="000B3949">
          <w:fldChar w:fldCharType="begin"/>
        </w:r>
        <w:r w:rsidR="000B3949" w:rsidDel="000B3949">
          <w:instrText xml:space="preserve"> HYPERLINK \l "CWE" </w:instrText>
        </w:r>
        <w:r w:rsidR="000B3949" w:rsidDel="000B3949">
          <w:fldChar w:fldCharType="separate"/>
        </w:r>
        <w:r w:rsidR="00992B66" w:rsidRPr="00992B66" w:rsidDel="000B3949">
          <w:rPr>
            <w:rStyle w:val="Hyperlink"/>
          </w:rPr>
          <w:t>CWE</w:t>
        </w:r>
        <w:r w:rsidR="000B3949" w:rsidDel="000B3949">
          <w:rPr>
            <w:rStyle w:val="Hyperlink"/>
          </w:rPr>
          <w:fldChar w:fldCharType="end"/>
        </w:r>
        <w:r w:rsidR="00992B66" w:rsidDel="000B3949">
          <w:t>].</w:t>
        </w:r>
      </w:moveFrom>
    </w:p>
    <w:p w14:paraId="47C36702" w14:textId="09554CD8" w:rsidR="002B48E2" w:rsidRDefault="002B48E2" w:rsidP="002B48E2">
      <w:pPr>
        <w:pStyle w:val="Heading4"/>
      </w:pPr>
      <w:bookmarkStart w:id="290" w:name="_Toc513213127"/>
      <w:moveFromRangeEnd w:id="288"/>
      <w:r>
        <w:t>Tag metadata</w:t>
      </w:r>
      <w:bookmarkEnd w:id="29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03515E0"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5A8F8A4"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FCB5E5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A7AFB">
        <w:t>3.11</w:t>
      </w:r>
      <w:r>
        <w:fldChar w:fldCharType="end"/>
      </w:r>
      <w:r>
        <w:t xml:space="preserve">) that lexically contains the </w:t>
      </w:r>
      <w:r w:rsidRPr="00B94FAC">
        <w:rPr>
          <w:rStyle w:val="CODEtemp"/>
        </w:rPr>
        <w:t>result</w:t>
      </w:r>
      <w:r>
        <w:t xml:space="preserve"> object:</w:t>
      </w:r>
    </w:p>
    <w:p w14:paraId="2D58AD47" w14:textId="79B76372"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FA7AF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lastRenderedPageBreak/>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91" w:name="_Ref493413701"/>
      <w:bookmarkStart w:id="292" w:name="_Ref493413744"/>
      <w:bookmarkStart w:id="293" w:name="_Toc513213128"/>
      <w:r>
        <w:t>Date/time properties</w:t>
      </w:r>
      <w:bookmarkEnd w:id="291"/>
      <w:bookmarkEnd w:id="292"/>
      <w:bookmarkEnd w:id="293"/>
    </w:p>
    <w:p w14:paraId="33510EF1" w14:textId="005F38E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294" w:name="_Ref493426052"/>
      <w:bookmarkStart w:id="295" w:name="_Ref508814664"/>
      <w:bookmarkStart w:id="296" w:name="_Toc513213129"/>
      <w:r>
        <w:t>m</w:t>
      </w:r>
      <w:r w:rsidR="00815787">
        <w:t xml:space="preserve">essage </w:t>
      </w:r>
      <w:bookmarkEnd w:id="294"/>
      <w:r>
        <w:t>objects</w:t>
      </w:r>
      <w:bookmarkEnd w:id="295"/>
      <w:bookmarkEnd w:id="296"/>
    </w:p>
    <w:p w14:paraId="0A758B59" w14:textId="372BB610" w:rsidR="00354823" w:rsidRPr="00354823" w:rsidRDefault="00354823" w:rsidP="00354823">
      <w:pPr>
        <w:pStyle w:val="Heading3"/>
      </w:pPr>
      <w:bookmarkStart w:id="297" w:name="_Toc513213130"/>
      <w:r>
        <w:t>General</w:t>
      </w:r>
      <w:bookmarkEnd w:id="29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298" w:name="_Ref503354593"/>
      <w:bookmarkStart w:id="299" w:name="_Toc513213131"/>
      <w:r>
        <w:lastRenderedPageBreak/>
        <w:t>Plain text messages</w:t>
      </w:r>
      <w:bookmarkEnd w:id="298"/>
      <w:bookmarkEnd w:id="299"/>
    </w:p>
    <w:p w14:paraId="68EF3FFE" w14:textId="5D36B57D"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FA7AF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A7AFB">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300" w:name="_Ref503354606"/>
      <w:bookmarkStart w:id="301" w:name="_Toc513213132"/>
      <w:r>
        <w:t>Rich text messages</w:t>
      </w:r>
      <w:bookmarkEnd w:id="300"/>
      <w:bookmarkEnd w:id="301"/>
    </w:p>
    <w:p w14:paraId="78C77DEB" w14:textId="06212753" w:rsidR="00675C8D" w:rsidRPr="00675C8D" w:rsidRDefault="00675C8D" w:rsidP="00675C8D">
      <w:pPr>
        <w:pStyle w:val="Heading4"/>
      </w:pPr>
      <w:bookmarkStart w:id="302" w:name="_Toc513213133"/>
      <w:r>
        <w:t>General</w:t>
      </w:r>
      <w:bookmarkEnd w:id="302"/>
    </w:p>
    <w:p w14:paraId="45F56986" w14:textId="3DE5A94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A7AF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A7AFB">
        <w:t>3.9.5</w:t>
      </w:r>
      <w:r w:rsidR="0085499B">
        <w:fldChar w:fldCharType="end"/>
      </w:r>
      <w:r w:rsidR="0085499B">
        <w:t>).</w:t>
      </w:r>
    </w:p>
    <w:p w14:paraId="1BFC46D5" w14:textId="369887B3"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FA7AFB">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303" w:name="_Ref503355198"/>
      <w:bookmarkStart w:id="304" w:name="_Toc513213134"/>
      <w:r>
        <w:t>Security implications</w:t>
      </w:r>
      <w:bookmarkEnd w:id="303"/>
      <w:bookmarkEnd w:id="30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9A8807A"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05" w:name="_Ref508810893"/>
      <w:bookmarkStart w:id="306" w:name="_Toc513213135"/>
      <w:bookmarkStart w:id="307" w:name="_Ref503352567"/>
      <w:r>
        <w:t>Messages with placeholders</w:t>
      </w:r>
      <w:bookmarkEnd w:id="305"/>
      <w:bookmarkEnd w:id="30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10080041"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A7AFB">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42B9DB4"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A7AFB">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308" w:name="_Ref508810900"/>
      <w:bookmarkStart w:id="309" w:name="_Toc513213136"/>
      <w:r>
        <w:t>Messages with e</w:t>
      </w:r>
      <w:r w:rsidR="00A4123E">
        <w:t>mbedded links</w:t>
      </w:r>
      <w:bookmarkEnd w:id="307"/>
      <w:bookmarkEnd w:id="308"/>
      <w:bookmarkEnd w:id="309"/>
    </w:p>
    <w:p w14:paraId="039E6FD3" w14:textId="3B3DB52E"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A7AFB">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53355AE7"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FA7AF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FA7AFB">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66E05834"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FA7AFB">
        <w:t>3.9.7</w:t>
      </w:r>
      <w:r w:rsidR="00793A73">
        <w:fldChar w:fldCharType="end"/>
      </w:r>
    </w:p>
    <w:p w14:paraId="3154E4FE" w14:textId="20E1B9FE" w:rsidR="0085499B" w:rsidRDefault="0085499B" w:rsidP="00EA1C84">
      <w:pPr>
        <w:pStyle w:val="Codesmall"/>
      </w:pPr>
      <w:r>
        <w:t>}</w:t>
      </w:r>
    </w:p>
    <w:p w14:paraId="11D0E986" w14:textId="394CF53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FA7AF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A7AFB">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lastRenderedPageBreak/>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310" w:name="_Ref508812963"/>
      <w:bookmarkStart w:id="311" w:name="_Toc513213137"/>
      <w:bookmarkStart w:id="312" w:name="_Ref493337542"/>
      <w:r>
        <w:t>Message string resources</w:t>
      </w:r>
      <w:bookmarkEnd w:id="310"/>
      <w:bookmarkEnd w:id="311"/>
    </w:p>
    <w:p w14:paraId="558CEB2A" w14:textId="15F84E5D" w:rsidR="00F27B42" w:rsidRDefault="00F27B42" w:rsidP="00F27B42">
      <w:pPr>
        <w:pStyle w:val="Heading4"/>
      </w:pPr>
      <w:bookmarkStart w:id="313" w:name="_Toc513213138"/>
      <w:r>
        <w:t>General</w:t>
      </w:r>
      <w:bookmarkEnd w:id="313"/>
    </w:p>
    <w:p w14:paraId="2DC31705" w14:textId="26A38248"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FA7AFB">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FA7AFB">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FA7AFB">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4F19112"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can optionally contain the message string resources for a single language, namely the language designated by its </w:t>
      </w:r>
      <w:proofErr w:type="gramStart"/>
      <w:r>
        <w:rPr>
          <w:rStyle w:val="CODEtemp"/>
        </w:rPr>
        <w:t>tool.l</w:t>
      </w:r>
      <w:r w:rsidRPr="00521FD6">
        <w:rPr>
          <w:rStyle w:val="CODEtemp"/>
        </w:rPr>
        <w:t>anguage</w:t>
      </w:r>
      <w:proofErr w:type="gramEnd"/>
      <w:r>
        <w:t xml:space="preserve"> property (§</w:t>
      </w:r>
      <w:r>
        <w:fldChar w:fldCharType="begin"/>
      </w:r>
      <w:r>
        <w:instrText xml:space="preserve"> REF _Ref508811658 \r \h </w:instrText>
      </w:r>
      <w:r>
        <w:fldChar w:fldCharType="separate"/>
      </w:r>
      <w:r w:rsidR="00FA7AFB">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FA7AFB">
        <w:t>3.35.2</w:t>
      </w:r>
      <w:r w:rsidR="000A6828">
        <w:fldChar w:fldCharType="end"/>
      </w:r>
      <w:r>
        <w:t>).</w:t>
      </w:r>
    </w:p>
    <w:p w14:paraId="71E30852" w14:textId="60950FC8"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A7AFB">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FA7AFB">
        <w:t>3.9.6.4</w:t>
      </w:r>
      <w:r>
        <w:fldChar w:fldCharType="end"/>
      </w:r>
      <w:r>
        <w:t xml:space="preserve"> defines the SARIF resource file format.</w:t>
      </w:r>
    </w:p>
    <w:p w14:paraId="256FEF1F" w14:textId="2E1E79D9" w:rsidR="00F27B42" w:rsidRDefault="00F27B42" w:rsidP="00F27B42">
      <w:pPr>
        <w:pStyle w:val="Heading4"/>
      </w:pPr>
      <w:bookmarkStart w:id="314" w:name="_Ref508812199"/>
      <w:bookmarkStart w:id="315" w:name="_Toc513213139"/>
      <w:r>
        <w:lastRenderedPageBreak/>
        <w:t>Embedded string resource lookup procedure</w:t>
      </w:r>
      <w:bookmarkEnd w:id="314"/>
      <w:bookmarkEnd w:id="31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316" w:name="_Ref508811713"/>
      <w:bookmarkStart w:id="317" w:name="_Toc513213140"/>
      <w:r>
        <w:t>SARIF resource file lookup procedure</w:t>
      </w:r>
      <w:bookmarkEnd w:id="316"/>
      <w:bookmarkEnd w:id="31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C15396"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FA7AFB">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lastRenderedPageBreak/>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35641524"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82795A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A7AFB">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03B089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A7AFB">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318" w:name="_Ref508811723"/>
      <w:bookmarkStart w:id="319" w:name="_Toc513213141"/>
      <w:r>
        <w:t>SARIF resource file format</w:t>
      </w:r>
      <w:bookmarkEnd w:id="318"/>
      <w:bookmarkEnd w:id="319"/>
    </w:p>
    <w:p w14:paraId="441176F7" w14:textId="05E307FC" w:rsidR="00F27B42" w:rsidRDefault="00F27B42" w:rsidP="00F27B42">
      <w:pPr>
        <w:pStyle w:val="Heading5"/>
      </w:pPr>
      <w:bookmarkStart w:id="320" w:name="_Toc513213142"/>
      <w:r>
        <w:t>General</w:t>
      </w:r>
      <w:bookmarkEnd w:id="32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321" w:name="_Toc513213143"/>
      <w:r>
        <w:t>sarifLog object</w:t>
      </w:r>
      <w:bookmarkEnd w:id="321"/>
    </w:p>
    <w:p w14:paraId="5BC49FE7" w14:textId="40073A15"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FA7AFB">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1BCD4F7"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A7AFB">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2730B22"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A7AFB">
              <w:t>3.10.4</w:t>
            </w:r>
            <w:r>
              <w:fldChar w:fldCharType="end"/>
            </w:r>
            <w:r>
              <w:rPr>
                <w:rStyle w:val="CODEtemp"/>
              </w:rPr>
              <w:t>)</w:t>
            </w:r>
          </w:p>
        </w:tc>
        <w:tc>
          <w:tcPr>
            <w:tcW w:w="1890" w:type="dxa"/>
          </w:tcPr>
          <w:p w14:paraId="4E542B44" w14:textId="23D94878"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FA7AFB">
              <w:t>3.11</w:t>
            </w:r>
            <w:r>
              <w:fldChar w:fldCharType="end"/>
            </w:r>
            <w:r>
              <w:t>)</w:t>
            </w:r>
          </w:p>
        </w:tc>
        <w:tc>
          <w:tcPr>
            <w:tcW w:w="1170" w:type="dxa"/>
          </w:tcPr>
          <w:p w14:paraId="0E0CACFE" w14:textId="77777777" w:rsidR="0086153A" w:rsidRDefault="0086153A" w:rsidP="00282714">
            <w:r>
              <w:t>Yes</w:t>
            </w:r>
          </w:p>
        </w:tc>
        <w:tc>
          <w:tcPr>
            <w:tcW w:w="5691" w:type="dxa"/>
          </w:tcPr>
          <w:p w14:paraId="17554539" w14:textId="4EED114D"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A7AFB">
              <w:t>3.9.6.4.3</w:t>
            </w:r>
            <w:r>
              <w:fldChar w:fldCharType="end"/>
            </w:r>
            <w:r>
              <w:t>.</w:t>
            </w:r>
          </w:p>
        </w:tc>
      </w:tr>
    </w:tbl>
    <w:p w14:paraId="1325EAA7" w14:textId="079EF80F" w:rsidR="00F27B42" w:rsidRDefault="00F27B42" w:rsidP="00F27B42">
      <w:pPr>
        <w:pStyle w:val="Heading5"/>
      </w:pPr>
      <w:bookmarkStart w:id="322" w:name="_Ref508812519"/>
      <w:bookmarkStart w:id="323" w:name="_Toc513213144"/>
      <w:r>
        <w:lastRenderedPageBreak/>
        <w:t>run object</w:t>
      </w:r>
      <w:bookmarkEnd w:id="322"/>
      <w:bookmarkEnd w:id="32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D91B6EF"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FA7AFB">
              <w:t>3.11.7</w:t>
            </w:r>
            <w:r>
              <w:fldChar w:fldCharType="end"/>
            </w:r>
            <w:r>
              <w:t>)</w:t>
            </w:r>
          </w:p>
        </w:tc>
        <w:tc>
          <w:tcPr>
            <w:tcW w:w="1966" w:type="dxa"/>
          </w:tcPr>
          <w:p w14:paraId="562C4BC7" w14:textId="6A1AF05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A7AFB">
              <w:t>3.12</w:t>
            </w:r>
            <w:r>
              <w:fldChar w:fldCharType="end"/>
            </w:r>
            <w:r>
              <w:t>)</w:t>
            </w:r>
          </w:p>
        </w:tc>
        <w:tc>
          <w:tcPr>
            <w:tcW w:w="1205" w:type="dxa"/>
          </w:tcPr>
          <w:p w14:paraId="7C63EEBA" w14:textId="77777777" w:rsidR="0086153A" w:rsidRDefault="0086153A" w:rsidP="00282714">
            <w:r>
              <w:t>Yes</w:t>
            </w:r>
          </w:p>
        </w:tc>
        <w:tc>
          <w:tcPr>
            <w:tcW w:w="5597" w:type="dxa"/>
          </w:tcPr>
          <w:p w14:paraId="20CA42D1" w14:textId="78EA7BC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A7AFB">
              <w:t>3.9.6.4.4</w:t>
            </w:r>
            <w:r>
              <w:fldChar w:fldCharType="end"/>
            </w:r>
            <w:r>
              <w:t>.</w:t>
            </w:r>
          </w:p>
        </w:tc>
      </w:tr>
      <w:tr w:rsidR="0086153A" w14:paraId="0A6EE765" w14:textId="77777777" w:rsidTr="00282714">
        <w:trPr>
          <w:trHeight w:val="485"/>
        </w:trPr>
        <w:tc>
          <w:tcPr>
            <w:tcW w:w="2071" w:type="dxa"/>
          </w:tcPr>
          <w:p w14:paraId="572E2CBD" w14:textId="2EFBD83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FA7AFB">
              <w:t>3.11.16</w:t>
            </w:r>
            <w:r>
              <w:fldChar w:fldCharType="end"/>
            </w:r>
            <w:r>
              <w:t>)</w:t>
            </w:r>
          </w:p>
        </w:tc>
        <w:tc>
          <w:tcPr>
            <w:tcW w:w="1966" w:type="dxa"/>
          </w:tcPr>
          <w:p w14:paraId="217728F3" w14:textId="108AB966"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A7AFB">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324" w:name="_Ref508812478"/>
      <w:bookmarkStart w:id="325" w:name="_Toc513213145"/>
      <w:r>
        <w:t>tool object</w:t>
      </w:r>
      <w:bookmarkEnd w:id="324"/>
      <w:bookmarkEnd w:id="32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CC6427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FA7AFB">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40F31B1"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FA7AFB">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7E897C"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FA7AFB">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B88C4D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A7AFB">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5FC7D27"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FA7AFB">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7F2D4A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A7AFB">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326" w:name="_Toc513213146"/>
      <w:r>
        <w:t>resources object</w:t>
      </w:r>
      <w:bookmarkEnd w:id="326"/>
    </w:p>
    <w:p w14:paraId="56784490" w14:textId="3934C35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A7AFB">
        <w:t>3.35</w:t>
      </w:r>
      <w:r>
        <w:fldChar w:fldCharType="end"/>
      </w:r>
      <w:r>
        <w:t>).</w:t>
      </w:r>
    </w:p>
    <w:p w14:paraId="55D59945" w14:textId="28AAB945" w:rsidR="00B607AD" w:rsidRDefault="00B607AD" w:rsidP="00B607AD">
      <w:pPr>
        <w:pStyle w:val="Heading3"/>
      </w:pPr>
      <w:bookmarkStart w:id="327" w:name="_Ref508811133"/>
      <w:bookmarkStart w:id="328" w:name="_Toc513213147"/>
      <w:r>
        <w:t>text property</w:t>
      </w:r>
      <w:bookmarkEnd w:id="327"/>
      <w:bookmarkEnd w:id="328"/>
    </w:p>
    <w:p w14:paraId="38926169" w14:textId="1A97C37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A7AFB">
        <w:t>3.9.2</w:t>
      </w:r>
      <w:r>
        <w:fldChar w:fldCharType="end"/>
      </w:r>
      <w:r>
        <w:t>)</w:t>
      </w:r>
      <w:r w:rsidRPr="0027620D">
        <w:t>.</w:t>
      </w:r>
    </w:p>
    <w:p w14:paraId="68ED5C2D" w14:textId="1A275EF8" w:rsidR="00B607AD" w:rsidRDefault="00B607AD" w:rsidP="00B607AD">
      <w:pPr>
        <w:pStyle w:val="Heading3"/>
      </w:pPr>
      <w:bookmarkStart w:id="329" w:name="_Ref508811583"/>
      <w:bookmarkStart w:id="330" w:name="_Toc513213148"/>
      <w:r>
        <w:t>richText property</w:t>
      </w:r>
      <w:bookmarkEnd w:id="329"/>
      <w:bookmarkEnd w:id="330"/>
    </w:p>
    <w:p w14:paraId="252D70DD" w14:textId="6BE6B6D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A7AFB">
        <w:t>3.9.3</w:t>
      </w:r>
      <w:r>
        <w:fldChar w:fldCharType="end"/>
      </w:r>
      <w:r>
        <w:t>)</w:t>
      </w:r>
      <w:r w:rsidRPr="0027620D">
        <w:t>.</w:t>
      </w:r>
    </w:p>
    <w:p w14:paraId="5B4F9624" w14:textId="2902A2BB"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A7AFB">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331" w:name="_Ref508811592"/>
      <w:bookmarkStart w:id="332" w:name="_Toc513213149"/>
      <w:r>
        <w:lastRenderedPageBreak/>
        <w:t>messageId property</w:t>
      </w:r>
      <w:bookmarkEnd w:id="331"/>
      <w:bookmarkEnd w:id="332"/>
    </w:p>
    <w:p w14:paraId="5F5AED7E" w14:textId="6315C03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A7AFB">
        <w:t>3.9.6</w:t>
      </w:r>
      <w:r>
        <w:fldChar w:fldCharType="end"/>
      </w:r>
      <w:r>
        <w:t>) for the desired plain text message (§</w:t>
      </w:r>
      <w:r>
        <w:fldChar w:fldCharType="begin"/>
      </w:r>
      <w:r>
        <w:instrText xml:space="preserve"> REF _Ref503354593 \r \h </w:instrText>
      </w:r>
      <w:r>
        <w:fldChar w:fldCharType="separate"/>
      </w:r>
      <w:r w:rsidR="00FA7AFB">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A7AFB">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A7AFB">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333" w:name="_Ref508811630"/>
      <w:bookmarkStart w:id="334" w:name="_Toc513213150"/>
      <w:r>
        <w:t>richMessageId property</w:t>
      </w:r>
      <w:bookmarkEnd w:id="333"/>
      <w:bookmarkEnd w:id="334"/>
    </w:p>
    <w:p w14:paraId="71ECB735" w14:textId="596B3FC9"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A7AFB">
        <w:t>3.9.6</w:t>
      </w:r>
      <w:r>
        <w:fldChar w:fldCharType="end"/>
      </w:r>
      <w:r>
        <w:t>) for the desired rich text message (§</w:t>
      </w:r>
      <w:r>
        <w:fldChar w:fldCharType="begin"/>
      </w:r>
      <w:r>
        <w:instrText xml:space="preserve"> REF _Ref503354606 \r \h </w:instrText>
      </w:r>
      <w:r>
        <w:fldChar w:fldCharType="separate"/>
      </w:r>
      <w:r w:rsidR="00FA7AFB">
        <w:t>3.9.3</w:t>
      </w:r>
      <w:r>
        <w:fldChar w:fldCharType="end"/>
      </w:r>
      <w:r>
        <w:t>).</w:t>
      </w:r>
    </w:p>
    <w:p w14:paraId="1DCA38AB" w14:textId="46313B81"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A7AFB">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A7AFB">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335" w:name="_Ref508811093"/>
      <w:bookmarkStart w:id="336" w:name="_Toc513213151"/>
      <w:r>
        <w:t>arguments property</w:t>
      </w:r>
      <w:bookmarkEnd w:id="335"/>
      <w:bookmarkEnd w:id="336"/>
    </w:p>
    <w:p w14:paraId="3337B550" w14:textId="2A5DB35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FA7AFB">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FA7AFB">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FA7AFB">
        <w:t>3.9.10</w:t>
      </w:r>
      <w:r>
        <w:fldChar w:fldCharType="end"/>
      </w:r>
      <w:r>
        <w:t>) contains any placeholders (§</w:t>
      </w:r>
      <w:r>
        <w:fldChar w:fldCharType="begin"/>
      </w:r>
      <w:r>
        <w:instrText xml:space="preserve"> REF _Ref508810893 \r \h </w:instrText>
      </w:r>
      <w:r>
        <w:fldChar w:fldCharType="separate"/>
      </w:r>
      <w:r w:rsidR="00FA7AFB">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A7AFB">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337" w:name="_Ref508812301"/>
      <w:bookmarkStart w:id="338" w:name="_Toc513213152"/>
      <w:r>
        <w:t>sarifLog object</w:t>
      </w:r>
      <w:bookmarkEnd w:id="312"/>
      <w:bookmarkEnd w:id="337"/>
      <w:bookmarkEnd w:id="338"/>
    </w:p>
    <w:p w14:paraId="5DEDD21B" w14:textId="0630136E" w:rsidR="000D32C1" w:rsidRDefault="000D32C1" w:rsidP="000D32C1">
      <w:pPr>
        <w:pStyle w:val="Heading3"/>
      </w:pPr>
      <w:bookmarkStart w:id="339" w:name="_Toc513213153"/>
      <w:r>
        <w:t>General</w:t>
      </w:r>
      <w:bookmarkEnd w:id="33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5A2CF1C"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A7AFB">
        <w:t>3.10.2</w:t>
      </w:r>
      <w:r w:rsidR="0038356E">
        <w:fldChar w:fldCharType="end"/>
      </w:r>
      <w:r w:rsidR="00D71A1D">
        <w:t>.</w:t>
      </w:r>
    </w:p>
    <w:p w14:paraId="69B7D7D3" w14:textId="4635C43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A7AFB">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1EFCE20D"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A7AFB">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340" w:name="_Ref493349977"/>
      <w:bookmarkStart w:id="341" w:name="_Ref493350297"/>
      <w:bookmarkStart w:id="342" w:name="_Toc513213154"/>
      <w:r>
        <w:t>version property</w:t>
      </w:r>
      <w:bookmarkEnd w:id="340"/>
      <w:bookmarkEnd w:id="341"/>
      <w:bookmarkEnd w:id="342"/>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lastRenderedPageBreak/>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343" w:name="_Ref508812350"/>
      <w:bookmarkStart w:id="344" w:name="_Toc513213155"/>
      <w:r>
        <w:t>$schema property</w:t>
      </w:r>
      <w:bookmarkEnd w:id="343"/>
      <w:bookmarkEnd w:id="344"/>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634FF5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A7AF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45" w:name="_Ref493349987"/>
      <w:bookmarkStart w:id="346" w:name="_Toc513213156"/>
      <w:r>
        <w:t>runs property</w:t>
      </w:r>
      <w:bookmarkEnd w:id="345"/>
      <w:bookmarkEnd w:id="346"/>
    </w:p>
    <w:p w14:paraId="4CED6907" w14:textId="711EAA9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FA7AFB">
        <w:t>3.11</w:t>
      </w:r>
      <w:r>
        <w:fldChar w:fldCharType="end"/>
      </w:r>
      <w:r w:rsidRPr="00584D35">
        <w:t>).</w:t>
      </w:r>
    </w:p>
    <w:p w14:paraId="076C2078" w14:textId="7A8121FC" w:rsidR="00C66549" w:rsidRPr="00C66549" w:rsidRDefault="00EC6397" w:rsidP="00C66549">
      <w:pPr>
        <w:pStyle w:val="Heading2"/>
      </w:pPr>
      <w:bookmarkStart w:id="347" w:name="_Ref493349997"/>
      <w:bookmarkStart w:id="348" w:name="_Ref493350451"/>
      <w:bookmarkStart w:id="349" w:name="_Toc513213157"/>
      <w:r>
        <w:t>run object</w:t>
      </w:r>
      <w:bookmarkEnd w:id="347"/>
      <w:bookmarkEnd w:id="348"/>
      <w:bookmarkEnd w:id="349"/>
    </w:p>
    <w:p w14:paraId="10E42C1C" w14:textId="534C375F" w:rsidR="000D32C1" w:rsidRDefault="000D32C1" w:rsidP="000D32C1">
      <w:pPr>
        <w:pStyle w:val="Heading3"/>
      </w:pPr>
      <w:bookmarkStart w:id="350" w:name="_Toc513213158"/>
      <w:r>
        <w:t>General</w:t>
      </w:r>
      <w:bookmarkEnd w:id="35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75428A0"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A7AFB">
        <w:t>3.11.7</w:t>
      </w:r>
      <w:r>
        <w:fldChar w:fldCharType="end"/>
      </w:r>
      <w:r w:rsidR="00893398">
        <w:t>.</w:t>
      </w:r>
    </w:p>
    <w:p w14:paraId="458D3C95" w14:textId="09E47FE1"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A7AFB">
        <w:t>3.12</w:t>
      </w:r>
      <w:r>
        <w:fldChar w:fldCharType="end"/>
      </w:r>
      <w:r>
        <w:t>)</w:t>
      </w:r>
      <w:r w:rsidR="00893398">
        <w:t>.</w:t>
      </w:r>
    </w:p>
    <w:p w14:paraId="5659FE03" w14:textId="398D62B9" w:rsidR="00C66549" w:rsidRDefault="00C66549" w:rsidP="00893398">
      <w:pPr>
        <w:pStyle w:val="Codesmall"/>
      </w:pPr>
      <w:r>
        <w:t xml:space="preserve">  },</w:t>
      </w:r>
    </w:p>
    <w:p w14:paraId="5572A9C8" w14:textId="174EF686"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A7AFB">
        <w:t>3.11.15</w:t>
      </w:r>
      <w:r>
        <w:fldChar w:fldCharType="end"/>
      </w:r>
      <w:r w:rsidR="00893398">
        <w:t>.</w:t>
      </w:r>
    </w:p>
    <w:p w14:paraId="2AB9C865" w14:textId="68161F9F" w:rsidR="00C66549" w:rsidRDefault="00C66549" w:rsidP="00893398">
      <w:pPr>
        <w:pStyle w:val="Codesmall"/>
      </w:pPr>
      <w:r>
        <w:t xml:space="preserve">    {</w:t>
      </w:r>
    </w:p>
    <w:p w14:paraId="34499818" w14:textId="78B2A26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A7AFB">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351" w:name="_Ref493351359"/>
      <w:bookmarkStart w:id="352" w:name="_Toc513213159"/>
      <w:r>
        <w:t>id property</w:t>
      </w:r>
      <w:bookmarkEnd w:id="351"/>
      <w:bookmarkEnd w:id="352"/>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353" w:name="_Ref513207134"/>
      <w:bookmarkStart w:id="354" w:name="_Toc513213160"/>
      <w:r>
        <w:t>stableId property</w:t>
      </w:r>
      <w:bookmarkEnd w:id="353"/>
      <w:bookmarkEnd w:id="354"/>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4CE4DF50" w:rsidR="00351779" w:rsidRDefault="000C4A4F" w:rsidP="00351779">
      <w:ins w:id="355" w:author="Laurence Golding" w:date="2018-05-07T16:22:00Z">
        <w:r w:rsidRPr="0020527B">
          <w:lastRenderedPageBreak/>
          <w:t xml:space="preserve">The </w:t>
        </w:r>
      </w:ins>
      <w:r w:rsidR="00351779" w:rsidRPr="00405787">
        <w:rPr>
          <w:rStyle w:val="CODEtemp"/>
        </w:rPr>
        <w:t>stableId</w:t>
      </w:r>
      <w:r w:rsidR="00351779" w:rsidRPr="0020527B">
        <w:t xml:space="preserve"> </w:t>
      </w:r>
      <w:del w:id="356" w:author="Laurence Golding" w:date="2018-05-07T16:21:00Z">
        <w:r w:rsidR="00351779" w:rsidRPr="0020527B" w:rsidDel="000C4A4F">
          <w:delText>MAY consist of a forward-slash-separated sequence of components, as follows</w:delText>
        </w:r>
      </w:del>
      <w:ins w:id="357" w:author="Laurence Golding" w:date="2018-05-07T16:21:00Z">
        <w:r w:rsidRPr="0020527B">
          <w:t>is namespaced</w:t>
        </w:r>
      </w:ins>
      <w:ins w:id="358" w:author="Laurence Golding" w:date="2018-05-07T16:22:00Z">
        <w:r w:rsidRPr="0020527B">
          <w:t xml:space="preserve"> (</w:t>
        </w:r>
        <w:r>
          <w:t>§</w:t>
        </w:r>
        <w:r>
          <w:fldChar w:fldCharType="begin"/>
        </w:r>
        <w:r>
          <w:instrText xml:space="preserve"> REF _Ref513471908 \r \h </w:instrText>
        </w:r>
      </w:ins>
      <w:r>
        <w:fldChar w:fldCharType="separate"/>
      </w:r>
      <w:ins w:id="359" w:author="Laurence Golding" w:date="2018-05-07T16:22:00Z">
        <w:r>
          <w:t>3.4.3</w:t>
        </w:r>
        <w:r>
          <w:fldChar w:fldCharType="end"/>
        </w:r>
        <w:r w:rsidRPr="0020527B">
          <w:t>).</w:t>
        </w:r>
      </w:ins>
      <w:del w:id="360" w:author="Laurence Golding" w:date="2018-05-07T16:22:00Z">
        <w:r w:rsidR="00351779" w:rsidDel="000C4A4F">
          <w:delText>:</w:delText>
        </w:r>
      </w:del>
    </w:p>
    <w:p w14:paraId="37C76016" w14:textId="0357EC30" w:rsidR="00351779" w:rsidDel="000C4A4F" w:rsidRDefault="00351779" w:rsidP="00351779">
      <w:pPr>
        <w:pStyle w:val="Code"/>
        <w:rPr>
          <w:del w:id="361" w:author="Laurence Golding" w:date="2018-05-07T16:22:00Z"/>
        </w:rPr>
      </w:pPr>
      <w:del w:id="362" w:author="Laurence Golding" w:date="2018-05-07T16:22:00Z">
        <w:r w:rsidDel="000C4A4F">
          <w:delText>stableId = component, { "/", component };</w:delText>
        </w:r>
      </w:del>
    </w:p>
    <w:p w14:paraId="76BE0B26" w14:textId="5F0CA508" w:rsidR="00351779" w:rsidDel="000C4A4F" w:rsidRDefault="00351779" w:rsidP="00351779">
      <w:pPr>
        <w:pStyle w:val="Code"/>
        <w:rPr>
          <w:del w:id="363" w:author="Laurence Golding" w:date="2018-05-07T16:22:00Z"/>
        </w:rPr>
      </w:pPr>
    </w:p>
    <w:p w14:paraId="73BEA4DE" w14:textId="03241B92" w:rsidR="00351779" w:rsidDel="000C4A4F" w:rsidRDefault="00351779" w:rsidP="00351779">
      <w:pPr>
        <w:pStyle w:val="Code"/>
        <w:rPr>
          <w:del w:id="364" w:author="Laurence Golding" w:date="2018-05-07T16:22:00Z"/>
        </w:rPr>
      </w:pPr>
      <w:del w:id="365" w:author="Laurence Golding" w:date="2018-05-07T16:22:00Z">
        <w:r w:rsidDel="000C4A4F">
          <w:delText>component = component character, { component character };</w:delText>
        </w:r>
      </w:del>
    </w:p>
    <w:p w14:paraId="73C7C06C" w14:textId="1B426697" w:rsidR="00351779" w:rsidDel="000C4A4F" w:rsidRDefault="00351779" w:rsidP="00351779">
      <w:pPr>
        <w:pStyle w:val="Code"/>
        <w:rPr>
          <w:del w:id="366" w:author="Laurence Golding" w:date="2018-05-07T16:22:00Z"/>
        </w:rPr>
      </w:pPr>
    </w:p>
    <w:p w14:paraId="512DDF1A" w14:textId="78452406" w:rsidR="00351779" w:rsidDel="000C4A4F" w:rsidRDefault="00351779" w:rsidP="00351779">
      <w:pPr>
        <w:pStyle w:val="Code"/>
        <w:rPr>
          <w:del w:id="367" w:author="Laurence Golding" w:date="2018-05-07T16:22:00Z"/>
        </w:rPr>
      </w:pPr>
      <w:del w:id="368" w:author="Laurence Golding" w:date="2018-05-07T16:22:00Z">
        <w:r w:rsidDel="000C4A4F">
          <w:delText>component character = ? JSON string character ?</w:delText>
        </w:r>
        <w:r w:rsidRPr="00882DB2" w:rsidDel="000C4A4F">
          <w:delText xml:space="preserve"> </w:delText>
        </w:r>
        <w:r w:rsidDel="000C4A4F">
          <w:delText>- "/";</w:delText>
        </w:r>
      </w:del>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4C769C51" w:rsidR="00351779" w:rsidRPr="006066AC" w:rsidRDefault="00351779" w:rsidP="00351779">
      <w:pPr>
        <w:pStyle w:val="Note"/>
      </w:pPr>
      <w:r>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ins w:id="369" w:author="Laurence Golding" w:date="2018-05-07T16:23:00Z">
        <w:r w:rsidR="000C4A4F">
          <w:t>, or to display a set of runs in a tree view</w:t>
        </w:r>
      </w:ins>
      <w:r>
        <w:t>.</w:t>
      </w:r>
    </w:p>
    <w:p w14:paraId="2BC037D2" w14:textId="4FEBF886" w:rsidR="000D32C1" w:rsidRDefault="000D32C1" w:rsidP="000D32C1">
      <w:pPr>
        <w:pStyle w:val="Heading3"/>
      </w:pPr>
      <w:bookmarkStart w:id="370" w:name="_Ref493475805"/>
      <w:bookmarkStart w:id="371" w:name="_Toc513213161"/>
      <w:r>
        <w:t>baselineId property</w:t>
      </w:r>
      <w:bookmarkEnd w:id="370"/>
      <w:bookmarkEnd w:id="371"/>
    </w:p>
    <w:p w14:paraId="2AAA192D" w14:textId="24B095F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FA7AFB">
        <w:t>3.11.2</w:t>
      </w:r>
      <w:r>
        <w:fldChar w:fldCharType="end"/>
      </w:r>
      <w:r w:rsidRPr="006066AC">
        <w:t>) of some previous run.</w:t>
      </w:r>
    </w:p>
    <w:p w14:paraId="730C1956" w14:textId="4B5DB8CA"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FA7AFB">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7C93B353" w:rsidR="006066AC" w:rsidRDefault="006066AC" w:rsidP="006066AC">
      <w:r w:rsidRPr="006066AC">
        <w:t xml:space="preserve">If </w:t>
      </w:r>
      <w:r w:rsidRPr="006066AC">
        <w:rPr>
          <w:rStyle w:val="CODEtemp"/>
        </w:rPr>
        <w:t>baselineId</w:t>
      </w:r>
      <w:r w:rsidRPr="006066AC">
        <w:t xml:space="preserve">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FA7AFB">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A7AFB">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372" w:name="_Toc513213162"/>
      <w:bookmarkStart w:id="373" w:name="_Ref513470739"/>
      <w:bookmarkStart w:id="374" w:name="_Ref513473661"/>
      <w:r>
        <w:t>automationId property</w:t>
      </w:r>
      <w:bookmarkEnd w:id="372"/>
      <w:bookmarkEnd w:id="373"/>
      <w:bookmarkEnd w:id="374"/>
    </w:p>
    <w:p w14:paraId="1443BC89" w14:textId="4F34F2F7" w:rsidR="006066AC" w:rsidRDefault="006066AC" w:rsidP="006066AC">
      <w:pPr>
        <w:rPr>
          <w:ins w:id="375" w:author="Laurence Golding" w:date="2018-05-07T16:25:00Z"/>
        </w:rPr>
      </w:pPr>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3D59CBD7" w14:textId="74543D41" w:rsidR="0020527B" w:rsidRDefault="0020527B" w:rsidP="006066AC">
      <w:ins w:id="376" w:author="Laurence Golding" w:date="2018-05-07T16:25:00Z">
        <w:r>
          <w:t xml:space="preserve">The </w:t>
        </w:r>
        <w:r w:rsidRPr="0020527B">
          <w:rPr>
            <w:rStyle w:val="CODEtemp"/>
          </w:rPr>
          <w:t>automationId</w:t>
        </w:r>
        <w:r>
          <w:t xml:space="preserve"> property is namespaced</w:t>
        </w:r>
      </w:ins>
      <w:ins w:id="377" w:author="Laurence Golding" w:date="2018-05-07T16:26:00Z">
        <w:r>
          <w:t xml:space="preserve"> (§</w:t>
        </w:r>
        <w:r>
          <w:fldChar w:fldCharType="begin"/>
        </w:r>
        <w:r>
          <w:instrText xml:space="preserve"> REF _Ref513471908 \r \h </w:instrText>
        </w:r>
      </w:ins>
      <w:r>
        <w:fldChar w:fldCharType="separate"/>
      </w:r>
      <w:ins w:id="378" w:author="Laurence Golding" w:date="2018-05-07T16:26:00Z">
        <w:r>
          <w:t>3.4.3</w:t>
        </w:r>
        <w:r>
          <w:fldChar w:fldCharType="end"/>
        </w:r>
        <w:r>
          <w:t>).</w:t>
        </w:r>
      </w:ins>
    </w:p>
    <w:p w14:paraId="240924FC" w14:textId="1B3409E5" w:rsidR="006066AC" w:rsidRDefault="006066AC" w:rsidP="006066AC">
      <w:pPr>
        <w:pStyle w:val="Note"/>
      </w:pPr>
      <w:r>
        <w:t>EXAMPLE</w:t>
      </w:r>
      <w:ins w:id="379" w:author="Laurence Golding" w:date="2018-05-07T16:27:00Z">
        <w:r w:rsidR="0020527B">
          <w:t xml:space="preserve"> 1</w:t>
        </w:r>
      </w:ins>
      <w:r>
        <w:t xml:space="preserv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ins w:id="380" w:author="Laurence Golding" w:date="2018-05-07T16:28:00Z">
        <w:r w:rsidR="0020527B">
          <w:t xml:space="preserve"> </w:t>
        </w:r>
        <w:proofErr w:type="gramStart"/>
        <w:r w:rsidR="0020527B">
          <w:t>Again</w:t>
        </w:r>
        <w:proofErr w:type="gramEnd"/>
        <w:r w:rsidR="0020527B">
          <w:t xml:space="preserve"> depending on the environment, </w:t>
        </w:r>
        <w:r w:rsidR="0020527B" w:rsidRPr="0020527B">
          <w:rPr>
            <w:rStyle w:val="CODEtemp"/>
          </w:rPr>
          <w:t>automationId</w:t>
        </w:r>
        <w:r w:rsidR="0020527B">
          <w:t xml:space="preserve"> might take advantage of namespacing and </w:t>
        </w:r>
      </w:ins>
      <w:ins w:id="381" w:author="Laurence Golding" w:date="2018-05-07T16:29:00Z">
        <w:r w:rsidR="0020527B">
          <w:t>include the name of the build queue.</w:t>
        </w:r>
      </w:ins>
    </w:p>
    <w:p w14:paraId="20868433" w14:textId="2E099E6E" w:rsidR="006066AC" w:rsidDel="0020527B" w:rsidRDefault="006066AC" w:rsidP="006066AC">
      <w:pPr>
        <w:pStyle w:val="Code"/>
        <w:rPr>
          <w:del w:id="382" w:author="Laurence Golding" w:date="2018-05-07T16:27:00Z"/>
        </w:rPr>
      </w:pPr>
      <w:del w:id="383" w:author="Laurence Golding" w:date="2018-05-07T16:27:00Z">
        <w:r w:rsidDel="0020527B">
          <w:delText>{</w:delText>
        </w:r>
      </w:del>
    </w:p>
    <w:p w14:paraId="638A6DDE" w14:textId="420FA3AC" w:rsidR="006066AC" w:rsidDel="0020527B" w:rsidRDefault="006066AC" w:rsidP="006066AC">
      <w:pPr>
        <w:pStyle w:val="Code"/>
        <w:rPr>
          <w:del w:id="384" w:author="Laurence Golding" w:date="2018-05-07T16:27:00Z"/>
        </w:rPr>
      </w:pPr>
      <w:del w:id="385" w:author="Laurence Golding" w:date="2018-05-07T16:27:00Z">
        <w:r w:rsidDel="0020527B">
          <w:delText xml:space="preserve">  ...</w:delText>
        </w:r>
      </w:del>
    </w:p>
    <w:p w14:paraId="50A5D994" w14:textId="6D06E2C9" w:rsidR="006066AC" w:rsidDel="0020527B" w:rsidRDefault="006066AC" w:rsidP="006066AC">
      <w:pPr>
        <w:pStyle w:val="Code"/>
        <w:rPr>
          <w:del w:id="386" w:author="Laurence Golding" w:date="2018-05-07T16:27:00Z"/>
        </w:rPr>
      </w:pPr>
      <w:del w:id="387" w:author="Laurence Golding" w:date="2018-05-07T16:27:00Z">
        <w:r w:rsidDel="0020527B">
          <w:delText xml:space="preserve">  "runs": [</w:delText>
        </w:r>
      </w:del>
    </w:p>
    <w:p w14:paraId="0598ED3E" w14:textId="0137105C" w:rsidR="006066AC" w:rsidRDefault="006066AC" w:rsidP="006066AC">
      <w:pPr>
        <w:pStyle w:val="Code"/>
      </w:pPr>
      <w:del w:id="388" w:author="Laurence Golding" w:date="2018-05-07T16:27:00Z">
        <w:r w:rsidDel="0020527B">
          <w:delText xml:space="preserve">    </w:delText>
        </w:r>
      </w:del>
      <w:r>
        <w:t>{</w:t>
      </w:r>
    </w:p>
    <w:p w14:paraId="56D21B45" w14:textId="6EDA47E7" w:rsidR="006066AC" w:rsidRDefault="006066AC" w:rsidP="006066AC">
      <w:pPr>
        <w:pStyle w:val="Code"/>
      </w:pPr>
      <w:del w:id="389" w:author="Laurence Golding" w:date="2018-05-07T16:27:00Z">
        <w:r w:rsidDel="0020527B">
          <w:delText xml:space="preserve">    </w:delText>
        </w:r>
      </w:del>
      <w:r>
        <w:t xml:space="preserve">  "automationId": "</w:t>
      </w:r>
      <w:ins w:id="390" w:author="Laurence Golding" w:date="2018-05-07T16:30:00Z">
        <w:r w:rsidR="0020527B">
          <w:t>Nightly/</w:t>
        </w:r>
      </w:ins>
      <w:del w:id="391" w:author="Laurence Golding" w:date="2018-05-07T16:30:00Z">
        <w:r w:rsidDel="0020527B">
          <w:delText>Build-</w:delText>
        </w:r>
      </w:del>
      <w:r>
        <w:t>14.0.1.</w:t>
      </w:r>
      <w:ins w:id="392" w:author="Laurence Golding" w:date="2018-05-07T16:30:00Z">
        <w:r w:rsidR="0020527B">
          <w:t>0</w:t>
        </w:r>
      </w:ins>
      <w:r>
        <w:t>2</w:t>
      </w:r>
      <w:del w:id="393" w:author="Laurence Golding" w:date="2018-05-07T16:30:00Z">
        <w:r w:rsidDel="0020527B">
          <w:delText>-20160518-15:48:02</w:delText>
        </w:r>
      </w:del>
      <w:bookmarkStart w:id="394" w:name="_GoBack"/>
      <w:bookmarkEnd w:id="394"/>
      <w:r>
        <w:t>",</w:t>
      </w:r>
    </w:p>
    <w:p w14:paraId="556D054D" w14:textId="59DF0B8B" w:rsidR="006066AC" w:rsidRDefault="006066AC" w:rsidP="006066AC">
      <w:pPr>
        <w:pStyle w:val="Code"/>
      </w:pPr>
      <w:del w:id="395" w:author="Laurence Golding" w:date="2018-05-07T16:27:00Z">
        <w:r w:rsidDel="0020527B">
          <w:delText xml:space="preserve">    </w:delText>
        </w:r>
      </w:del>
      <w:r>
        <w:t xml:space="preserve">  ...</w:t>
      </w:r>
    </w:p>
    <w:p w14:paraId="52712FA4" w14:textId="7E7287CE" w:rsidR="006066AC" w:rsidRDefault="006066AC" w:rsidP="006066AC">
      <w:pPr>
        <w:pStyle w:val="Code"/>
      </w:pPr>
      <w:del w:id="396" w:author="Laurence Golding" w:date="2018-05-07T16:27:00Z">
        <w:r w:rsidDel="0020527B">
          <w:delText xml:space="preserve">    </w:delText>
        </w:r>
      </w:del>
      <w:r>
        <w:t>}</w:t>
      </w:r>
    </w:p>
    <w:p w14:paraId="5B3D8A28" w14:textId="3C37290A" w:rsidR="006066AC" w:rsidDel="0020527B" w:rsidRDefault="006066AC" w:rsidP="006066AC">
      <w:pPr>
        <w:pStyle w:val="Code"/>
        <w:rPr>
          <w:del w:id="397" w:author="Laurence Golding" w:date="2018-05-07T16:27:00Z"/>
        </w:rPr>
      </w:pPr>
      <w:del w:id="398" w:author="Laurence Golding" w:date="2018-05-07T16:27:00Z">
        <w:r w:rsidDel="0020527B">
          <w:delText xml:space="preserve">  ]</w:delText>
        </w:r>
      </w:del>
    </w:p>
    <w:p w14:paraId="0B00A437" w14:textId="2590171E" w:rsidR="006066AC" w:rsidRPr="006066AC" w:rsidDel="0020527B" w:rsidRDefault="006066AC" w:rsidP="006066AC">
      <w:pPr>
        <w:pStyle w:val="Code"/>
        <w:rPr>
          <w:del w:id="399" w:author="Laurence Golding" w:date="2018-05-07T16:27:00Z"/>
        </w:rPr>
      </w:pPr>
      <w:del w:id="400" w:author="Laurence Golding" w:date="2018-05-07T16:27:00Z">
        <w:r w:rsidDel="0020527B">
          <w:delText>}</w:delText>
        </w:r>
      </w:del>
    </w:p>
    <w:p w14:paraId="1D2FFE6B" w14:textId="29A8A230" w:rsidR="000D32C1" w:rsidRDefault="000D32C1" w:rsidP="000D32C1">
      <w:pPr>
        <w:pStyle w:val="Heading3"/>
      </w:pPr>
      <w:bookmarkStart w:id="401" w:name="_Toc513213163"/>
      <w:r>
        <w:t>architecture property</w:t>
      </w:r>
      <w:bookmarkEnd w:id="40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402" w:name="_Ref493350956"/>
      <w:bookmarkStart w:id="403" w:name="_Toc513213164"/>
      <w:r>
        <w:lastRenderedPageBreak/>
        <w:t>tool property</w:t>
      </w:r>
      <w:bookmarkEnd w:id="402"/>
      <w:bookmarkEnd w:id="403"/>
    </w:p>
    <w:p w14:paraId="56566E8E" w14:textId="200B875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A7AFB">
        <w:t>3.12</w:t>
      </w:r>
      <w:r>
        <w:fldChar w:fldCharType="end"/>
      </w:r>
      <w:r w:rsidRPr="003B5868">
        <w:t>) that describes the analysis tool that was run.</w:t>
      </w:r>
    </w:p>
    <w:p w14:paraId="29FA70CD" w14:textId="52EE5F0A" w:rsidR="000D32C1" w:rsidRDefault="000D32C1" w:rsidP="000D32C1">
      <w:pPr>
        <w:pStyle w:val="Heading3"/>
      </w:pPr>
      <w:bookmarkStart w:id="404" w:name="_Ref507657941"/>
      <w:bookmarkStart w:id="405" w:name="_Toc513213165"/>
      <w:r>
        <w:t>invocation</w:t>
      </w:r>
      <w:r w:rsidR="00514F09">
        <w:t>s</w:t>
      </w:r>
      <w:r>
        <w:t xml:space="preserve"> property</w:t>
      </w:r>
      <w:bookmarkEnd w:id="404"/>
      <w:bookmarkEnd w:id="405"/>
    </w:p>
    <w:p w14:paraId="676BBCBB" w14:textId="54126E8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FA7AFB">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A7AFB">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406" w:name="_Toc513213166"/>
      <w:r>
        <w:t>conversion property</w:t>
      </w:r>
      <w:bookmarkEnd w:id="406"/>
    </w:p>
    <w:p w14:paraId="226462F1" w14:textId="751D2D1E"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A7AFB">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407" w:name="_Ref511829897"/>
      <w:bookmarkStart w:id="408" w:name="_Toc513213167"/>
      <w:r>
        <w:t>versionControlProvenance property</w:t>
      </w:r>
      <w:bookmarkEnd w:id="407"/>
      <w:bookmarkEnd w:id="408"/>
    </w:p>
    <w:p w14:paraId="40DFBA3C" w14:textId="4FA2790C"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w:t>
      </w:r>
      <w:proofErr w:type="gramStart"/>
      <w:r>
        <w:t>or  more</w:t>
      </w:r>
      <w:proofErr w:type="gramEnd"/>
      <w:r>
        <w:t xml:space="preserve"> unique (§</w:t>
      </w:r>
      <w:r>
        <w:fldChar w:fldCharType="begin"/>
      </w:r>
      <w:r>
        <w:instrText xml:space="preserve"> REF _Ref493404799 \r \h </w:instrText>
      </w:r>
      <w:r>
        <w:fldChar w:fldCharType="separate"/>
      </w:r>
      <w:r w:rsidR="00FA7AFB">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FA7AFB">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5E43F5F0"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FA7AFB">
        <w:t>3.16</w:t>
      </w:r>
      <w:r>
        <w:fldChar w:fldCharType="end"/>
      </w:r>
      <w:r>
        <w:t>).</w:t>
      </w:r>
    </w:p>
    <w:p w14:paraId="252CBC5B" w14:textId="36D81386"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FA7AFB">
        <w:t>3.16.3</w:t>
      </w:r>
      <w:r w:rsidR="00EC5421">
        <w:fldChar w:fldCharType="end"/>
      </w:r>
      <w:r>
        <w:t>.</w:t>
      </w:r>
    </w:p>
    <w:p w14:paraId="5C24FC9B" w14:textId="1AF9ADEC"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FA7AFB">
        <w:t>3.16.4</w:t>
      </w:r>
      <w:r w:rsidR="00EC5421">
        <w:fldChar w:fldCharType="end"/>
      </w:r>
      <w:r>
        <w:t>.</w:t>
      </w:r>
    </w:p>
    <w:p w14:paraId="1B1D75B0" w14:textId="3805FAEC"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FA7AFB">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409" w:name="_Ref508869459"/>
      <w:bookmarkStart w:id="410" w:name="_Ref508869524"/>
      <w:bookmarkStart w:id="411" w:name="_Ref508869585"/>
      <w:bookmarkStart w:id="412" w:name="_Toc513213168"/>
      <w:bookmarkStart w:id="413" w:name="_Ref493345118"/>
      <w:r>
        <w:lastRenderedPageBreak/>
        <w:t>originalUriBaseIds property</w:t>
      </w:r>
      <w:bookmarkEnd w:id="409"/>
      <w:bookmarkEnd w:id="410"/>
      <w:bookmarkEnd w:id="411"/>
      <w:bookmarkEnd w:id="412"/>
    </w:p>
    <w:p w14:paraId="2DDCF7C4" w14:textId="638B300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FA7AFB">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A7AFB">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1A15AF14"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FA7AFB">
        <w:t>3.2</w:t>
      </w:r>
      <w:r>
        <w:fldChar w:fldCharType="end"/>
      </w:r>
      <w:r>
        <w:t xml:space="preserve">) in the run, </w:t>
      </w:r>
      <w:proofErr w:type="gramStart"/>
      <w:r>
        <w:t>as long as</w:t>
      </w:r>
      <w:proofErr w:type="gramEnd"/>
      <w:r>
        <w:t xml:space="preserve">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5623A96"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FA7AFB">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0D273C39"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FA7AFB">
        <w:t>3.20</w:t>
      </w:r>
      <w:r w:rsidR="00B213E1">
        <w:fldChar w:fldCharType="end"/>
      </w:r>
      <w:r w:rsidR="00B213E1">
        <w:t>)</w:t>
      </w:r>
    </w:p>
    <w:p w14:paraId="26DCDECF" w14:textId="28DCF5F4"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FA7AFB">
        <w:t>3.20.2</w:t>
      </w:r>
      <w:r w:rsidR="00C6546E">
        <w:fldChar w:fldCharType="end"/>
      </w:r>
      <w:r w:rsidR="00C6546E">
        <w:t>.</w:t>
      </w:r>
    </w:p>
    <w:p w14:paraId="14E37F0A" w14:textId="515A744E"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FA7AF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D61AC27"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FA7AFB">
        <w:t>3.3.2.2</w:t>
      </w:r>
      <w:r w:rsidR="0014301D">
        <w:fldChar w:fldCharType="end"/>
      </w:r>
      <w:r>
        <w:t>).</w:t>
      </w:r>
    </w:p>
    <w:p w14:paraId="7D9E2059" w14:textId="77777777" w:rsidR="000D32C1" w:rsidRDefault="000D32C1" w:rsidP="000D32C1">
      <w:pPr>
        <w:pStyle w:val="Heading3"/>
      </w:pPr>
      <w:bookmarkStart w:id="414" w:name="_Ref507667580"/>
      <w:bookmarkStart w:id="415" w:name="_Toc513213169"/>
      <w:r>
        <w:t>files property</w:t>
      </w:r>
      <w:bookmarkEnd w:id="413"/>
      <w:bookmarkEnd w:id="414"/>
      <w:bookmarkEnd w:id="415"/>
    </w:p>
    <w:p w14:paraId="07E80975" w14:textId="24B82ABD" w:rsidR="006A16A8" w:rsidRDefault="006A16A8" w:rsidP="006A16A8">
      <w:pPr>
        <w:pStyle w:val="Heading4"/>
      </w:pPr>
      <w:bookmarkStart w:id="416" w:name="_Toc513213170"/>
      <w:r>
        <w:t>General</w:t>
      </w:r>
      <w:bookmarkEnd w:id="416"/>
    </w:p>
    <w:p w14:paraId="1A04899C" w14:textId="6BD5730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FA7AFB">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5362BC7A"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FA7AFB">
        <w:t>3.13.5</w:t>
      </w:r>
      <w:r w:rsidR="00F132B2">
        <w:fldChar w:fldCharType="end"/>
      </w:r>
      <w:r w:rsidR="00F132B2">
        <w:t>, §</w:t>
      </w:r>
      <w:r w:rsidR="00F132B2">
        <w:fldChar w:fldCharType="begin"/>
      </w:r>
      <w:r w:rsidR="00F132B2">
        <w:instrText xml:space="preserve"> REF _Ref508987354 \r \h </w:instrText>
      </w:r>
      <w:r w:rsidR="00F132B2">
        <w:fldChar w:fldCharType="separate"/>
      </w:r>
      <w:r w:rsidR="00FA7AFB">
        <w:t>3.19.19</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417" w:name="_Ref508985072"/>
      <w:bookmarkStart w:id="418" w:name="_Toc513213171"/>
      <w:r>
        <w:t>Property names</w:t>
      </w:r>
      <w:bookmarkEnd w:id="417"/>
      <w:bookmarkEnd w:id="418"/>
    </w:p>
    <w:p w14:paraId="2525CEB8" w14:textId="39ADFF4E"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FA7AFB">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419" w:name="_Hlk508703537"/>
      <w:r>
        <w:t>relative property name</w:t>
      </w:r>
      <w:bookmarkEnd w:id="419"/>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7C568636"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FA7AFB">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A7AFB">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FAF48EF"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32923A5F" w14:textId="77777777" w:rsidR="00C85F5E" w:rsidRDefault="00C85F5E" w:rsidP="00C85F5E">
      <w:pPr>
        <w:pStyle w:val="Codesmall"/>
      </w:pPr>
      <w:r>
        <w:t xml:space="preserve">  "results": [</w:t>
      </w:r>
    </w:p>
    <w:p w14:paraId="2ED60C67" w14:textId="20D86EFB"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64A6A69B" w14:textId="77777777" w:rsidR="00C85F5E" w:rsidRDefault="00C85F5E" w:rsidP="00C85F5E">
      <w:pPr>
        <w:pStyle w:val="Codesmall"/>
      </w:pPr>
      <w:r>
        <w:t xml:space="preserve">      "relatedLocations": [</w:t>
      </w:r>
    </w:p>
    <w:p w14:paraId="68526452" w14:textId="1DFDBEB1"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FA7AFB">
        <w:t>3.34</w:t>
      </w:r>
      <w:r>
        <w:fldChar w:fldCharType="end"/>
      </w:r>
      <w:r>
        <w:t>).</w:t>
      </w:r>
    </w:p>
    <w:p w14:paraId="3BDF79BA" w14:textId="71268705"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FA7AFB">
        <w:t>3.21</w:t>
      </w:r>
      <w:r>
        <w:fldChar w:fldCharType="end"/>
      </w:r>
      <w:r>
        <w:t>).</w:t>
      </w:r>
    </w:p>
    <w:p w14:paraId="074DA98B" w14:textId="78555491"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FA7AFB">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4319212" w:rsidR="00C85F5E" w:rsidRDefault="00C85F5E" w:rsidP="00C85F5E">
      <w:r>
        <w:lastRenderedPageBreak/>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A7AFB">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521643B3"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0E9FFF9F" w14:textId="77777777" w:rsidR="00C85F5E" w:rsidRDefault="00C85F5E" w:rsidP="00C85F5E">
      <w:pPr>
        <w:pStyle w:val="Codesmall"/>
      </w:pPr>
      <w:r>
        <w:t xml:space="preserve">  "results": [</w:t>
      </w:r>
    </w:p>
    <w:p w14:paraId="2B1E2CCA" w14:textId="3E3354C0"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3FA8FEF0" w14:textId="77777777" w:rsidR="00C85F5E" w:rsidRDefault="00C85F5E" w:rsidP="00C85F5E">
      <w:pPr>
        <w:pStyle w:val="Codesmall"/>
      </w:pPr>
      <w:r>
        <w:t xml:space="preserve">      "relatedLocations": [</w:t>
      </w:r>
    </w:p>
    <w:p w14:paraId="51490C33" w14:textId="0BC04577"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FA7AFB">
        <w:t>3.20</w:t>
      </w:r>
      <w:r w:rsidR="009A40CD">
        <w:fldChar w:fldCharType="end"/>
      </w:r>
      <w:r>
        <w:t>).</w:t>
      </w:r>
    </w:p>
    <w:p w14:paraId="7A65DBF0" w14:textId="267039C1"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FA7AFB">
        <w:t>3.21</w:t>
      </w:r>
      <w:r>
        <w:fldChar w:fldCharType="end"/>
      </w:r>
      <w:r>
        <w:t>).</w:t>
      </w:r>
    </w:p>
    <w:p w14:paraId="30B3771B" w14:textId="38B45802"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FA7AFB">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307CA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FA7AFB">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E44D6B8"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FA7AFB">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473920A5"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FA7AFB">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04B2CA9B"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FA7AFB">
        <w:t>3.20</w:t>
      </w:r>
      <w:r w:rsidR="009A40CD">
        <w:fldChar w:fldCharType="end"/>
      </w:r>
      <w:r w:rsidR="00EB5421">
        <w:t>).</w:t>
      </w:r>
    </w:p>
    <w:p w14:paraId="39ADA288" w14:textId="343E88CB"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FA7AFB">
        <w:t>3.21</w:t>
      </w:r>
      <w:r w:rsidR="00EB5421">
        <w:fldChar w:fldCharType="end"/>
      </w:r>
      <w:r w:rsidR="00EB5421">
        <w:t>).</w:t>
      </w:r>
    </w:p>
    <w:p w14:paraId="5540FCD1" w14:textId="0B8EFCB4"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FA7AFB">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lastRenderedPageBreak/>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2DC38BC"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0688CAA1"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FA7AFB">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5613FE6"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FA7AFB">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8E4C4B5"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FA7AFB">
        <w:t>3.20</w:t>
      </w:r>
      <w:r w:rsidR="00EB5632">
        <w:fldChar w:fldCharType="end"/>
      </w:r>
      <w:r w:rsidR="00EB5632">
        <w:t>)</w:t>
      </w:r>
    </w:p>
    <w:p w14:paraId="1A34D47A" w14:textId="41FCC865"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FA7AFB">
        <w:t>3.21</w:t>
      </w:r>
      <w:r w:rsidR="00EB5632">
        <w:fldChar w:fldCharType="end"/>
      </w:r>
      <w:r w:rsidR="00EB5632">
        <w:t>)</w:t>
      </w:r>
    </w:p>
    <w:p w14:paraId="77C7FCB9" w14:textId="40FD5C4A"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FA7AFB">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60F5101"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FA7AFB">
        <w:t>3.3.2</w:t>
      </w:r>
      <w:r>
        <w:fldChar w:fldCharType="end"/>
      </w:r>
      <w:r>
        <w:t xml:space="preserve">. Similarly, every pair of relative URI-valued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420" w:name="_Toc513213172"/>
      <w:r>
        <w:lastRenderedPageBreak/>
        <w:t>Property values</w:t>
      </w:r>
      <w:bookmarkEnd w:id="420"/>
    </w:p>
    <w:p w14:paraId="7A6BA100" w14:textId="7CD8DD2B"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FA7AFB">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FA7AFB">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A486D30"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 xml:space="preserve">be combined in any way desired, </w:t>
      </w:r>
      <w:proofErr w:type="gramStart"/>
      <w:r w:rsidRPr="001C3E3E">
        <w:t>as long as</w:t>
      </w:r>
      <w:proofErr w:type="gramEnd"/>
      <w:r w:rsidRPr="001C3E3E">
        <w:t xml:space="preserve"> no two of the resulting property names are equivalent as defined in §</w:t>
      </w:r>
      <w:r w:rsidR="0054415E">
        <w:fldChar w:fldCharType="begin"/>
      </w:r>
      <w:r w:rsidR="0054415E">
        <w:instrText xml:space="preserve"> REF _Ref507592462 \r \h </w:instrText>
      </w:r>
      <w:r w:rsidR="0054415E">
        <w:fldChar w:fldCharType="separate"/>
      </w:r>
      <w:r w:rsidR="00FA7AFB">
        <w:t>3.3.2</w:t>
      </w:r>
      <w:r w:rsidR="0054415E">
        <w:fldChar w:fldCharType="end"/>
      </w:r>
      <w:r w:rsidRPr="001C3E3E">
        <w:t>.</w:t>
      </w:r>
    </w:p>
    <w:p w14:paraId="7F2B59B5" w14:textId="2C23254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FA7AFB">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FA7AFB">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FA7AFB">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6B7E067"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768B979"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FA7AFB">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lastRenderedPageBreak/>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10DBDE3"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FA7AFB">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421" w:name="_Ref493479000"/>
      <w:bookmarkStart w:id="422" w:name="_Ref493479448"/>
      <w:bookmarkStart w:id="423" w:name="_Toc513213173"/>
      <w:r>
        <w:t>logicalLocations property</w:t>
      </w:r>
      <w:bookmarkEnd w:id="421"/>
      <w:bookmarkEnd w:id="422"/>
      <w:bookmarkEnd w:id="423"/>
    </w:p>
    <w:p w14:paraId="428BC587" w14:textId="18C20B6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FA7AFB">
        <w:t>3.5</w:t>
      </w:r>
      <w:r w:rsidR="00CD4F20">
        <w:fldChar w:fldCharType="end"/>
      </w:r>
      <w:r w:rsidR="00CD4F20">
        <w:t>)</w:t>
      </w:r>
      <w:r w:rsidRPr="00D27F62">
        <w:t xml:space="preserve"> each of whose properties represents the logical location of one or more results detected </w:t>
      </w:r>
      <w:proofErr w:type="gramStart"/>
      <w:r w:rsidRPr="00D27F62">
        <w:t>in the course of</w:t>
      </w:r>
      <w:proofErr w:type="gramEnd"/>
      <w:r w:rsidRPr="00D27F62">
        <w:t xml:space="preserve">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C596569"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FA7AFB">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FA7AFB">
        <w:t>3.20.3</w:t>
      </w:r>
      <w:r>
        <w:fldChar w:fldCharType="end"/>
      </w:r>
      <w:r>
        <w:t xml:space="preserve"> </w:t>
      </w:r>
      <w:r w:rsidRPr="00D27F62">
        <w:t>for examples.</w:t>
      </w:r>
    </w:p>
    <w:p w14:paraId="1928BB84" w14:textId="3780DEC8"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FA7AFB">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lastRenderedPageBreak/>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2F2DAEF7"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FA7AFB">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424" w:name="_Ref511820652"/>
      <w:bookmarkStart w:id="425" w:name="_Toc513213174"/>
      <w:r>
        <w:t>graphs property</w:t>
      </w:r>
      <w:bookmarkEnd w:id="424"/>
      <w:bookmarkEnd w:id="425"/>
    </w:p>
    <w:p w14:paraId="2212E1F5" w14:textId="76A78698"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A7AFB">
        <w:t>3.27</w:t>
      </w:r>
      <w:r>
        <w:fldChar w:fldCharType="end"/>
      </w:r>
      <w:r>
        <w:t>) each of which represents a directed graph. A directed graph is a network of nodes and directed edges that describes some aspect of the structure of the code (for example, a call graph).</w:t>
      </w:r>
    </w:p>
    <w:p w14:paraId="5E4D8FDC" w14:textId="30F5121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A7AFB">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in the </w:t>
      </w:r>
      <w:r>
        <w:rPr>
          <w:rStyle w:val="CODEtemp"/>
        </w:rPr>
        <w:t>run</w:t>
      </w:r>
      <w:r>
        <w:t>.</w:t>
      </w:r>
    </w:p>
    <w:p w14:paraId="34AB18F9" w14:textId="1EA8179D" w:rsidR="000D32C1" w:rsidRDefault="000D32C1" w:rsidP="000D32C1">
      <w:pPr>
        <w:pStyle w:val="Heading3"/>
      </w:pPr>
      <w:bookmarkStart w:id="426" w:name="_Ref493350972"/>
      <w:bookmarkStart w:id="427" w:name="_Toc513213175"/>
      <w:r>
        <w:t>results property</w:t>
      </w:r>
      <w:bookmarkEnd w:id="426"/>
      <w:bookmarkEnd w:id="427"/>
    </w:p>
    <w:p w14:paraId="319EAE63" w14:textId="4E66C1C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A7AFB">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5828AB3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A7AFB">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428" w:name="_Ref493404878"/>
      <w:bookmarkStart w:id="429" w:name="_Toc513213176"/>
      <w:r>
        <w:t>resource</w:t>
      </w:r>
      <w:r w:rsidR="00401BB5">
        <w:t>s property</w:t>
      </w:r>
      <w:bookmarkEnd w:id="428"/>
      <w:bookmarkEnd w:id="429"/>
    </w:p>
    <w:p w14:paraId="29E64BC9" w14:textId="171F9714"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A7AFB">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430" w:name="_Ref511828248"/>
      <w:bookmarkStart w:id="431" w:name="_Toc513213177"/>
      <w:r>
        <w:t>defaultFileEncoding</w:t>
      </w:r>
      <w:bookmarkEnd w:id="430"/>
      <w:bookmarkEnd w:id="431"/>
    </w:p>
    <w:p w14:paraId="305609EB" w14:textId="79710A4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A7AFB">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FA7AFB">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54B701" w:rsidR="00926829" w:rsidRPr="00926829" w:rsidRDefault="00926829" w:rsidP="00926829">
      <w:r>
        <w:t>For an example, see §</w:t>
      </w:r>
      <w:r>
        <w:fldChar w:fldCharType="begin"/>
      </w:r>
      <w:r>
        <w:instrText xml:space="preserve"> REF _Ref511828128 \r \h </w:instrText>
      </w:r>
      <w:r>
        <w:fldChar w:fldCharType="separate"/>
      </w:r>
      <w:r w:rsidR="00FA7AFB">
        <w:t>3.17.9</w:t>
      </w:r>
      <w:r>
        <w:fldChar w:fldCharType="end"/>
      </w:r>
      <w:r>
        <w:t>.</w:t>
      </w:r>
    </w:p>
    <w:p w14:paraId="321E971D" w14:textId="3DFB61DC" w:rsidR="003F533C" w:rsidRDefault="003F533C" w:rsidP="003F533C">
      <w:pPr>
        <w:pStyle w:val="Heading3"/>
      </w:pPr>
      <w:bookmarkStart w:id="432" w:name="_Ref503355262"/>
      <w:bookmarkStart w:id="433" w:name="_Toc513213178"/>
      <w:r>
        <w:t>richMessageMimeType property</w:t>
      </w:r>
      <w:bookmarkEnd w:id="432"/>
      <w:bookmarkEnd w:id="433"/>
    </w:p>
    <w:p w14:paraId="6FE5FA9A" w14:textId="7075A4A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A7AFB">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0180C50" w:rsidR="00D211A8" w:rsidRDefault="00D211A8" w:rsidP="003F533C">
      <w:r>
        <w:lastRenderedPageBreak/>
        <w:t>For a discussion of the security implications of expressing rich messages in GFM, see §</w:t>
      </w:r>
      <w:r>
        <w:fldChar w:fldCharType="begin"/>
      </w:r>
      <w:r>
        <w:instrText xml:space="preserve"> REF _Ref503355198 \r \h </w:instrText>
      </w:r>
      <w:r>
        <w:fldChar w:fldCharType="separate"/>
      </w:r>
      <w:r w:rsidR="00FA7AFB">
        <w:t>3.9.3.2</w:t>
      </w:r>
      <w:r>
        <w:fldChar w:fldCharType="end"/>
      </w:r>
      <w:r>
        <w:t>.</w:t>
      </w:r>
    </w:p>
    <w:p w14:paraId="0976C2B8" w14:textId="69407A93" w:rsidR="00D65090" w:rsidRDefault="00D65090" w:rsidP="00D65090">
      <w:pPr>
        <w:pStyle w:val="Heading3"/>
      </w:pPr>
      <w:bookmarkStart w:id="434" w:name="_Ref510017893"/>
      <w:bookmarkStart w:id="435" w:name="_Toc513213179"/>
      <w:r>
        <w:t>redactionToken</w:t>
      </w:r>
      <w:bookmarkEnd w:id="434"/>
      <w:r>
        <w:t xml:space="preserve"> property</w:t>
      </w:r>
      <w:bookmarkEnd w:id="435"/>
    </w:p>
    <w:p w14:paraId="0674C185" w14:textId="2C6B85EF" w:rsidR="00D65090" w:rsidRDefault="00D65090" w:rsidP="00D65090">
      <w:r>
        <w:t>If the value of any redaction-aware property (§</w:t>
      </w:r>
      <w:r>
        <w:fldChar w:fldCharType="begin"/>
      </w:r>
      <w:r>
        <w:instrText xml:space="preserve"> REF _Ref510017878 \r \h </w:instrText>
      </w:r>
      <w:r>
        <w:fldChar w:fldCharType="separate"/>
      </w:r>
      <w:r w:rsidR="00FA7AFB">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436"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437" w:name="_Toc513213180"/>
      <w:bookmarkEnd w:id="436"/>
      <w:r>
        <w:t>properties property</w:t>
      </w:r>
      <w:bookmarkEnd w:id="437"/>
    </w:p>
    <w:p w14:paraId="6A87570C" w14:textId="2FBE10AD"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FA7AFB">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438" w:name="_Ref493350964"/>
      <w:bookmarkStart w:id="439" w:name="_Toc513213181"/>
      <w:r>
        <w:t>tool object</w:t>
      </w:r>
      <w:bookmarkEnd w:id="438"/>
      <w:bookmarkEnd w:id="439"/>
    </w:p>
    <w:p w14:paraId="389A43BD" w14:textId="582B65CB" w:rsidR="00401BB5" w:rsidRDefault="00401BB5" w:rsidP="00401BB5">
      <w:pPr>
        <w:pStyle w:val="Heading3"/>
      </w:pPr>
      <w:bookmarkStart w:id="440" w:name="_Toc513213182"/>
      <w:r>
        <w:t>General</w:t>
      </w:r>
      <w:bookmarkEnd w:id="44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If another tool post-</w:t>
      </w:r>
      <w:proofErr w:type="gramStart"/>
      <w:r w:rsidRPr="00706D59">
        <w:t>processes</w:t>
      </w:r>
      <w:proofErr w:type="gramEnd"/>
      <w:r w:rsidRPr="00706D59">
        <w:t xml:space="preserve">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498130B"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FA7AFB">
        <w:t>3.12.2</w:t>
      </w:r>
      <w:r>
        <w:fldChar w:fldCharType="end"/>
      </w:r>
    </w:p>
    <w:p w14:paraId="69B4117F" w14:textId="1725D58F"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FA7AFB">
        <w:t>3.12.3</w:t>
      </w:r>
      <w:r>
        <w:fldChar w:fldCharType="end"/>
      </w:r>
    </w:p>
    <w:p w14:paraId="3C102082" w14:textId="0D2D8379"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FA7AFB">
        <w:t>3.12.4</w:t>
      </w:r>
      <w:r>
        <w:fldChar w:fldCharType="end"/>
      </w:r>
    </w:p>
    <w:p w14:paraId="51BC003B" w14:textId="37509C48"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FA7AFB">
        <w:t>3.12.5</w:t>
      </w:r>
      <w:r>
        <w:fldChar w:fldCharType="end"/>
      </w:r>
    </w:p>
    <w:p w14:paraId="3461AB94" w14:textId="4B8E4E8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FA7AFB">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441" w:name="_Ref493409155"/>
      <w:bookmarkStart w:id="442" w:name="_Toc513213183"/>
      <w:r>
        <w:t>name property</w:t>
      </w:r>
      <w:bookmarkEnd w:id="441"/>
      <w:bookmarkEnd w:id="44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443" w:name="_Ref493409168"/>
      <w:bookmarkStart w:id="444" w:name="_Toc513213184"/>
      <w:r>
        <w:t>fullName property</w:t>
      </w:r>
      <w:bookmarkEnd w:id="443"/>
      <w:bookmarkEnd w:id="44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lastRenderedPageBreak/>
        <w:t xml:space="preserve">EXAMPLE: </w:t>
      </w:r>
      <w:r w:rsidRPr="00F85576">
        <w:rPr>
          <w:rStyle w:val="CODEtemp"/>
        </w:rPr>
        <w:t>"CodeScanner 1.1, Developer Preview (en-US)"</w:t>
      </w:r>
    </w:p>
    <w:p w14:paraId="71FB46F9" w14:textId="1973EBB9" w:rsidR="00401BB5" w:rsidRDefault="00401BB5" w:rsidP="00401BB5">
      <w:pPr>
        <w:pStyle w:val="Heading3"/>
      </w:pPr>
      <w:bookmarkStart w:id="445" w:name="_Ref493409198"/>
      <w:bookmarkStart w:id="446" w:name="_Toc513213185"/>
      <w:r>
        <w:t>semanticVersion property</w:t>
      </w:r>
      <w:bookmarkEnd w:id="445"/>
      <w:bookmarkEnd w:id="446"/>
    </w:p>
    <w:p w14:paraId="0F26CA6A" w14:textId="175F5092"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447" w:name="_Ref493409191"/>
      <w:bookmarkStart w:id="448" w:name="_Toc513213186"/>
      <w:r>
        <w:t>version property</w:t>
      </w:r>
      <w:bookmarkEnd w:id="447"/>
      <w:bookmarkEnd w:id="44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449" w:name="_Ref493409205"/>
      <w:bookmarkStart w:id="450" w:name="_Toc513213187"/>
      <w:r>
        <w:t>fileVersion property</w:t>
      </w:r>
      <w:bookmarkEnd w:id="449"/>
      <w:bookmarkEnd w:id="45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451" w:name="_Ref508811658"/>
      <w:bookmarkStart w:id="452" w:name="_Ref508812630"/>
      <w:bookmarkStart w:id="453" w:name="_Toc513213188"/>
      <w:r>
        <w:t>language property</w:t>
      </w:r>
      <w:bookmarkEnd w:id="451"/>
      <w:bookmarkEnd w:id="452"/>
      <w:bookmarkEnd w:id="453"/>
    </w:p>
    <w:p w14:paraId="0DEC6669" w14:textId="3EA2B1A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454" w:name="_Hlk503355525"/>
      <w:r w:rsidRPr="00C56762">
        <w:t>a string specifying the language of the messages produced by the tool</w:t>
      </w:r>
      <w:bookmarkEnd w:id="45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lastRenderedPageBreak/>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455" w:name="_Ref508812052"/>
      <w:r>
        <w:t xml:space="preserve">The </w:t>
      </w:r>
      <w:r w:rsidRPr="00062677">
        <w:rPr>
          <w:rStyle w:val="CODEtemp"/>
        </w:rPr>
        <w:t>language</w:t>
      </w:r>
      <w:r>
        <w:t xml:space="preserve"> property specifies:</w:t>
      </w:r>
    </w:p>
    <w:p w14:paraId="4C6405EF" w14:textId="7664BF1F"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A7AFB">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FA7AFB">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A7AFB">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FA7AFB">
        <w:t>3.11</w:t>
      </w:r>
      <w:r>
        <w:fldChar w:fldCharType="end"/>
      </w:r>
      <w:r w:rsidRPr="008867D2">
        <w:t>).</w:t>
      </w:r>
    </w:p>
    <w:p w14:paraId="3FBBE723" w14:textId="1F568897"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FA7AFB">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A7AFB">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456" w:name="_Ref508891515"/>
      <w:bookmarkStart w:id="457" w:name="_Toc513213189"/>
      <w:r>
        <w:t>resourceLocation property</w:t>
      </w:r>
      <w:bookmarkEnd w:id="455"/>
      <w:bookmarkEnd w:id="456"/>
      <w:bookmarkEnd w:id="457"/>
    </w:p>
    <w:p w14:paraId="012A55E0" w14:textId="6E352E7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A7AFB">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FA7AFB">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FA7AFB">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70F95702"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A7AFB">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FA7AFB">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FA7AFB">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9C08D9F"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FA7AFB">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A362D17"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FA7AFB">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8A754A9"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FA7AFB">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7260D03"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FA7AFB">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886C0F"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FA7AFB">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2231546C"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FA7AFB">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458" w:name="_Toc513213190"/>
      <w:r>
        <w:lastRenderedPageBreak/>
        <w:t>sarifLoggerVersion property</w:t>
      </w:r>
      <w:bookmarkEnd w:id="45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459" w:name="_Toc513213191"/>
      <w:r>
        <w:t>properties property</w:t>
      </w:r>
      <w:bookmarkEnd w:id="459"/>
    </w:p>
    <w:p w14:paraId="074F31FD" w14:textId="2E02650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FA7AFB">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460" w:name="_Ref493352563"/>
      <w:bookmarkStart w:id="461" w:name="_Toc513213192"/>
      <w:r>
        <w:t>invocation object</w:t>
      </w:r>
      <w:bookmarkEnd w:id="460"/>
      <w:bookmarkEnd w:id="461"/>
    </w:p>
    <w:p w14:paraId="10E65C9D" w14:textId="17190F2B" w:rsidR="00401BB5" w:rsidRDefault="00401BB5" w:rsidP="00401BB5">
      <w:pPr>
        <w:pStyle w:val="Heading3"/>
      </w:pPr>
      <w:bookmarkStart w:id="462" w:name="_Toc513213193"/>
      <w:r>
        <w:t>General</w:t>
      </w:r>
      <w:bookmarkEnd w:id="46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463" w:name="_Ref493414102"/>
      <w:bookmarkStart w:id="464" w:name="_Toc513213194"/>
      <w:r>
        <w:t>commandLine property</w:t>
      </w:r>
      <w:bookmarkEnd w:id="463"/>
      <w:bookmarkEnd w:id="46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29B94E60"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FA7AFB">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465" w:name="_Ref506976541"/>
      <w:bookmarkStart w:id="466" w:name="_Toc513213195"/>
      <w:r>
        <w:lastRenderedPageBreak/>
        <w:t>arguments property</w:t>
      </w:r>
      <w:bookmarkEnd w:id="465"/>
      <w:bookmarkEnd w:id="46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CC244F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A7AF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7" w:name="_Ref511899181"/>
      <w:bookmarkStart w:id="468" w:name="_Toc513213196"/>
      <w:r>
        <w:t>responseFiles property</w:t>
      </w:r>
      <w:bookmarkEnd w:id="467"/>
      <w:bookmarkEnd w:id="468"/>
    </w:p>
    <w:p w14:paraId="7F9B09E3" w14:textId="1488D1E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FA7AFB">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0BFB35A3"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gramStart"/>
      <w:r w:rsidRPr="003D1181">
        <w:rPr>
          <w:rStyle w:val="CODEtemp"/>
        </w:rPr>
        <w:t>run.files</w:t>
      </w:r>
      <w:proofErr w:type="gramEnd"/>
      <w:r>
        <w:t xml:space="preserve"> (§</w:t>
      </w:r>
      <w:r>
        <w:fldChar w:fldCharType="begin"/>
      </w:r>
      <w:r>
        <w:instrText xml:space="preserve"> REF _Ref507667580 \r \h </w:instrText>
      </w:r>
      <w:r>
        <w:fldChar w:fldCharType="separate"/>
      </w:r>
      <w:r w:rsidR="00FA7AFB">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655F8259"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FA7AFB">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469" w:name="_Ref507597986"/>
      <w:bookmarkStart w:id="470" w:name="_Toc513213197"/>
      <w:r>
        <w:t>attachments property</w:t>
      </w:r>
      <w:bookmarkEnd w:id="469"/>
      <w:bookmarkEnd w:id="470"/>
    </w:p>
    <w:p w14:paraId="13917F9A" w14:textId="342BCFB6"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FA7AFB">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A7AF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FA7AF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FA7AFB">
        <w:t>3.13.3</w:t>
      </w:r>
      <w:r w:rsidR="00A27D47">
        <w:fldChar w:fldCharType="end"/>
      </w:r>
      <w:r>
        <w:t>), if present. They might also be files implicitly consumed by the tool, such as a configuration file.</w:t>
      </w:r>
    </w:p>
    <w:p w14:paraId="5A68CC32" w14:textId="2CB1318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FA7AFB">
        <w:t>3.14.1</w:t>
      </w:r>
      <w:r w:rsidR="00A27D47">
        <w:fldChar w:fldCharType="end"/>
      </w:r>
      <w:r>
        <w:t>.</w:t>
      </w:r>
    </w:p>
    <w:p w14:paraId="01B231BB" w14:textId="6910B73F" w:rsidR="00401BB5" w:rsidRDefault="00401BB5" w:rsidP="00401BB5">
      <w:pPr>
        <w:pStyle w:val="Heading3"/>
      </w:pPr>
      <w:bookmarkStart w:id="471" w:name="_Toc513213198"/>
      <w:r>
        <w:t>startTime property</w:t>
      </w:r>
      <w:bookmarkEnd w:id="471"/>
    </w:p>
    <w:p w14:paraId="16315911" w14:textId="3F981436"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A7AFB">
        <w:t>3.8</w:t>
      </w:r>
      <w:r>
        <w:fldChar w:fldCharType="end"/>
      </w:r>
      <w:r w:rsidRPr="00A14F9A">
        <w:t>.</w:t>
      </w:r>
    </w:p>
    <w:p w14:paraId="64D62131" w14:textId="648590CB" w:rsidR="00401BB5" w:rsidRDefault="00401BB5" w:rsidP="00401BB5">
      <w:pPr>
        <w:pStyle w:val="Heading3"/>
      </w:pPr>
      <w:bookmarkStart w:id="472" w:name="_Toc513213199"/>
      <w:r>
        <w:t>endTime property</w:t>
      </w:r>
      <w:bookmarkEnd w:id="472"/>
    </w:p>
    <w:p w14:paraId="7310B713" w14:textId="2D8F07F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A7AFB">
        <w:t>3.8</w:t>
      </w:r>
      <w:r>
        <w:fldChar w:fldCharType="end"/>
      </w:r>
      <w:r w:rsidRPr="00A14F9A">
        <w:t>.</w:t>
      </w:r>
    </w:p>
    <w:p w14:paraId="018E25F2" w14:textId="7C837EBB" w:rsidR="00BE0635" w:rsidRDefault="00BE0635" w:rsidP="00BE0635">
      <w:pPr>
        <w:pStyle w:val="Heading3"/>
      </w:pPr>
      <w:bookmarkStart w:id="473" w:name="_Ref509050679"/>
      <w:bookmarkStart w:id="474" w:name="_Toc513213200"/>
      <w:r>
        <w:lastRenderedPageBreak/>
        <w:t>exitCode property</w:t>
      </w:r>
      <w:bookmarkEnd w:id="473"/>
      <w:bookmarkEnd w:id="47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E59AAD1" w:rsidR="00BE0635" w:rsidRDefault="00BE0635" w:rsidP="00BE0635">
      <w:r>
        <w:t>For examples, see §</w:t>
      </w:r>
      <w:r>
        <w:fldChar w:fldCharType="begin"/>
      </w:r>
      <w:r>
        <w:instrText xml:space="preserve"> REF _Ref509050368 \r \h </w:instrText>
      </w:r>
      <w:r>
        <w:fldChar w:fldCharType="separate"/>
      </w:r>
      <w:r w:rsidR="00FA7AFB">
        <w:t>3.13.9</w:t>
      </w:r>
      <w:r>
        <w:fldChar w:fldCharType="end"/>
      </w:r>
      <w:r>
        <w:t>.</w:t>
      </w:r>
    </w:p>
    <w:p w14:paraId="2AB6A1A3" w14:textId="0E19F05A" w:rsidR="00BE0635" w:rsidRDefault="00BE0635" w:rsidP="00401BB5">
      <w:pPr>
        <w:pStyle w:val="Heading3"/>
      </w:pPr>
      <w:bookmarkStart w:id="475" w:name="_Ref509050368"/>
      <w:bookmarkStart w:id="476" w:name="_Toc513213201"/>
      <w:r>
        <w:t>exitCodeDescription property</w:t>
      </w:r>
      <w:bookmarkEnd w:id="475"/>
      <w:bookmarkEnd w:id="47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477" w:name="_Toc513213202"/>
      <w:r>
        <w:t>exitSignalName property</w:t>
      </w:r>
      <w:bookmarkEnd w:id="47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E257E95" w:rsidR="00BE0635" w:rsidRDefault="00BE0635" w:rsidP="00BE0635">
      <w:r>
        <w:t>For an example, see §</w:t>
      </w:r>
      <w:r>
        <w:fldChar w:fldCharType="begin"/>
      </w:r>
      <w:r>
        <w:instrText xml:space="preserve"> REF _Ref509050492 \r \h </w:instrText>
      </w:r>
      <w:r>
        <w:fldChar w:fldCharType="separate"/>
      </w:r>
      <w:r w:rsidR="00FA7AFB">
        <w:t>3.13.11</w:t>
      </w:r>
      <w:r>
        <w:fldChar w:fldCharType="end"/>
      </w:r>
      <w:r>
        <w:t>.</w:t>
      </w:r>
    </w:p>
    <w:p w14:paraId="01CF0A31" w14:textId="198FD4EE" w:rsidR="00BE0635" w:rsidRDefault="00BE0635" w:rsidP="00BE0635">
      <w:pPr>
        <w:pStyle w:val="Heading3"/>
      </w:pPr>
      <w:bookmarkStart w:id="478" w:name="_Ref509050492"/>
      <w:bookmarkStart w:id="479" w:name="_Toc513213203"/>
      <w:r>
        <w:t>exitSignalNumber property</w:t>
      </w:r>
      <w:bookmarkEnd w:id="478"/>
      <w:bookmarkEnd w:id="47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480" w:name="_Toc513213204"/>
      <w:r>
        <w:t>processStartFailureMessage property</w:t>
      </w:r>
      <w:bookmarkEnd w:id="48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lastRenderedPageBreak/>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481" w:name="_Toc513213205"/>
      <w:r>
        <w:t>toolExecutionSuccessful</w:t>
      </w:r>
      <w:r w:rsidR="00B209DE">
        <w:t xml:space="preserve"> property</w:t>
      </w:r>
      <w:bookmarkEnd w:id="48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1FCB9E" w:rsidR="00B209DE" w:rsidRDefault="00B209DE" w:rsidP="00B209DE">
      <w:bookmarkStart w:id="482"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A7AFB">
        <w:t>3.13.8</w:t>
      </w:r>
      <w:r>
        <w:fldChar w:fldCharType="end"/>
      </w:r>
      <w:r>
        <w:t xml:space="preserve">) is present and has a non-zero value; otherwise its value </w:t>
      </w:r>
      <w:r>
        <w:rPr>
          <w:b/>
        </w:rPr>
        <w:t>SHALL</w:t>
      </w:r>
      <w:r>
        <w:t xml:space="preserve"> be taken to be </w:t>
      </w:r>
      <w:r>
        <w:rPr>
          <w:rStyle w:val="CODEtemp"/>
        </w:rPr>
        <w:t>true</w:t>
      </w:r>
      <w:r>
        <w:t>.</w:t>
      </w:r>
    </w:p>
    <w:bookmarkEnd w:id="48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483" w:name="_Toc513213206"/>
      <w:r>
        <w:t>machine property</w:t>
      </w:r>
      <w:bookmarkEnd w:id="48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84" w:name="_Toc513213207"/>
      <w:r>
        <w:t>account property</w:t>
      </w:r>
      <w:bookmarkEnd w:id="48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85" w:name="_Toc513213208"/>
      <w:r>
        <w:t>processId property</w:t>
      </w:r>
      <w:bookmarkEnd w:id="48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86" w:name="_Toc513213209"/>
      <w:r>
        <w:t>executableLocation</w:t>
      </w:r>
      <w:r w:rsidR="00401BB5">
        <w:t xml:space="preserve"> property</w:t>
      </w:r>
      <w:bookmarkEnd w:id="486"/>
    </w:p>
    <w:p w14:paraId="2EFF9849" w14:textId="4DD8D3B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A7AFB">
        <w:t>3.3</w:t>
      </w:r>
      <w:r w:rsidR="00F47A7C">
        <w:fldChar w:fldCharType="end"/>
      </w:r>
      <w:r w:rsidR="00F47A7C">
        <w:t>) specifying the absolute URI</w:t>
      </w:r>
      <w:r w:rsidRPr="00A14F9A">
        <w:t xml:space="preserve"> of the tool's executable file.</w:t>
      </w:r>
    </w:p>
    <w:p w14:paraId="1CA3AB71" w14:textId="36C9B9DA"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w:t>
      </w:r>
      <w:proofErr w:type="gramStart"/>
      <w:r>
        <w:t>URI, and</w:t>
      </w:r>
      <w:proofErr w:type="gramEnd"/>
      <w:r>
        <w:t xml:space="preserve"> </w:t>
      </w:r>
      <w:r>
        <w:rPr>
          <w:b/>
        </w:rPr>
        <w:t>SHOULD</w:t>
      </w:r>
      <w:r>
        <w:t xml:space="preserve"> follow the guidance in §</w:t>
      </w:r>
      <w:r>
        <w:fldChar w:fldCharType="begin"/>
      </w:r>
      <w:r>
        <w:instrText xml:space="preserve"> REF _Ref510013017 \r \h </w:instrText>
      </w:r>
      <w:r>
        <w:fldChar w:fldCharType="separate"/>
      </w:r>
      <w:r w:rsidR="00FA7AFB">
        <w:t>3.3.4</w:t>
      </w:r>
      <w:r>
        <w:fldChar w:fldCharType="end"/>
      </w:r>
      <w:r>
        <w:t xml:space="preserve"> for non-deterministic absolute URIs.</w:t>
      </w:r>
    </w:p>
    <w:p w14:paraId="52D317A6" w14:textId="34DCA1F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A7AFB">
        <w:t>3.12</w:t>
      </w:r>
      <w:r>
        <w:fldChar w:fldCharType="end"/>
      </w:r>
      <w:r w:rsidRPr="00A14F9A">
        <w:t>) because the identical tool might be invoked from different paths on different machines.</w:t>
      </w:r>
    </w:p>
    <w:p w14:paraId="4CBA5986" w14:textId="03EC8DB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A7AFB">
        <w:t>3.13.2</w:t>
      </w:r>
      <w:r>
        <w:fldChar w:fldCharType="end"/>
      </w:r>
      <w:r w:rsidRPr="00A14F9A">
        <w:t xml:space="preserve">). It is necessary because the command line might not explicitly specify the path </w:t>
      </w:r>
      <w:r w:rsidRPr="00A14F9A">
        <w:lastRenderedPageBreak/>
        <w:t>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7" w:name="_Toc513213210"/>
      <w:r>
        <w:t>workingDirectory property</w:t>
      </w:r>
      <w:bookmarkEnd w:id="487"/>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8" w:name="_Toc513213211"/>
      <w:r>
        <w:t>environmentVariables property</w:t>
      </w:r>
      <w:bookmarkEnd w:id="48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489" w:name="_Ref493345429"/>
      <w:bookmarkStart w:id="490" w:name="_Toc513213212"/>
      <w:r>
        <w:t>toolNotifications property</w:t>
      </w:r>
      <w:bookmarkEnd w:id="489"/>
      <w:bookmarkEnd w:id="490"/>
    </w:p>
    <w:p w14:paraId="24067D15" w14:textId="6932220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A7AFB">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A7AFB">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491" w:name="_Ref509576439"/>
      <w:bookmarkStart w:id="492" w:name="_Toc513213213"/>
      <w:r>
        <w:t>configurationNotifications property</w:t>
      </w:r>
      <w:bookmarkEnd w:id="491"/>
      <w:bookmarkEnd w:id="492"/>
    </w:p>
    <w:p w14:paraId="59DC01CB" w14:textId="669BA900"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A7AFB">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A7AFB">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lastRenderedPageBreak/>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3" w:name="_Ref511899216"/>
      <w:bookmarkStart w:id="494" w:name="_Toc513213214"/>
      <w:r>
        <w:t>stdin, stdout, stderr</w:t>
      </w:r>
      <w:r w:rsidR="00D943E5">
        <w:t>, and stdoutStderr</w:t>
      </w:r>
      <w:r>
        <w:t xml:space="preserve"> properties</w:t>
      </w:r>
      <w:bookmarkEnd w:id="493"/>
      <w:bookmarkEnd w:id="494"/>
    </w:p>
    <w:p w14:paraId="47275264" w14:textId="6E0421FE" w:rsidR="00DC2E41" w:rsidRDefault="00DC2E41" w:rsidP="00DC2E41">
      <w:r>
        <w:t xml:space="preserve">An </w:t>
      </w:r>
      <w:r w:rsidRPr="00A0419B">
        <w:rPr>
          <w:rStyle w:val="CODEtemp"/>
        </w:rPr>
        <w:t>invocation</w:t>
      </w:r>
      <w:r>
        <w:t xml:space="preserve"> object </w:t>
      </w:r>
      <w:r w:rsidRPr="00A0419B">
        <w:rPr>
          <w:b/>
        </w:rPr>
        <w:t>MAY</w:t>
      </w:r>
      <w:r>
        <w:t xml:space="preserve"> contain any or </w:t>
      </w:r>
      <w:proofErr w:type="gramStart"/>
      <w:r>
        <w:t>all of</w:t>
      </w:r>
      <w:proofErr w:type="gramEnd"/>
      <w:r>
        <w:t xml:space="preserve">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FA7AFB">
        <w:t>3.3</w:t>
      </w:r>
      <w:r w:rsidR="007D67CC">
        <w:fldChar w:fldCharType="end"/>
      </w:r>
      <w:r>
        <w:t>) referring to files that contain</w:t>
      </w:r>
      <w:r w:rsidR="00D943E5">
        <w:t xml:space="preserve"> the input </w:t>
      </w:r>
      <w:r w:rsidR="00D943E5">
        <w:lastRenderedPageBreak/>
        <w:t xml:space="preserve">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68FF4D1" w:rsidR="00DC2E41" w:rsidRPr="00DC2E41" w:rsidRDefault="00DC2E41" w:rsidP="00DC2E41">
      <w:r>
        <w:t xml:space="preserve">A SARIF producer </w:t>
      </w:r>
      <w:r>
        <w:rPr>
          <w:b/>
        </w:rPr>
        <w:t>MAY</w:t>
      </w:r>
      <w:r>
        <w:t xml:space="preserve"> embed the stream contents in the log file by mentioning the corresponding file in </w:t>
      </w:r>
      <w:proofErr w:type="gramStart"/>
      <w:r w:rsidRPr="0068251B">
        <w:rPr>
          <w:rStyle w:val="CODEtemp"/>
        </w:rPr>
        <w:t>run.files</w:t>
      </w:r>
      <w:proofErr w:type="gramEnd"/>
      <w:r>
        <w:t xml:space="preserve"> (</w:t>
      </w:r>
      <w:r w:rsidRPr="00F90F0E">
        <w:t>§</w:t>
      </w:r>
      <w:r>
        <w:fldChar w:fldCharType="begin"/>
      </w:r>
      <w:r>
        <w:instrText xml:space="preserve"> REF _Ref507667580 \r \h </w:instrText>
      </w:r>
      <w:r>
        <w:fldChar w:fldCharType="separate"/>
      </w:r>
      <w:r w:rsidR="00FA7AFB">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2DE39DF6" w14:textId="35B623F1" w:rsidR="00401BB5" w:rsidRDefault="00401BB5" w:rsidP="00401BB5">
      <w:pPr>
        <w:pStyle w:val="Heading3"/>
      </w:pPr>
      <w:bookmarkStart w:id="495" w:name="_Toc513213215"/>
      <w:r>
        <w:t>properties property</w:t>
      </w:r>
      <w:bookmarkEnd w:id="495"/>
    </w:p>
    <w:p w14:paraId="6D4EC85A" w14:textId="5582A43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FA7AFB">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496" w:name="_Ref507597819"/>
      <w:bookmarkStart w:id="497" w:name="_Toc513213216"/>
      <w:bookmarkStart w:id="498" w:name="_Ref506806657"/>
      <w:r>
        <w:t>attachment object</w:t>
      </w:r>
      <w:bookmarkEnd w:id="496"/>
      <w:bookmarkEnd w:id="497"/>
    </w:p>
    <w:p w14:paraId="554194B0" w14:textId="77777777" w:rsidR="00A27D47" w:rsidRDefault="00A27D47" w:rsidP="00A27D47">
      <w:pPr>
        <w:pStyle w:val="Heading3"/>
        <w:numPr>
          <w:ilvl w:val="2"/>
          <w:numId w:val="2"/>
        </w:numPr>
      </w:pPr>
      <w:bookmarkStart w:id="499" w:name="_Ref506978653"/>
      <w:bookmarkStart w:id="500" w:name="_Toc513213217"/>
      <w:r>
        <w:t>General</w:t>
      </w:r>
      <w:bookmarkEnd w:id="499"/>
      <w:bookmarkEnd w:id="500"/>
    </w:p>
    <w:p w14:paraId="4FF20040" w14:textId="0A35D94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FA7AF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FA7AFB">
        <w:t>3.19.19</w:t>
      </w:r>
      <w:r>
        <w:fldChar w:fldCharType="end"/>
      </w:r>
      <w:r>
        <w:t>).</w:t>
      </w:r>
    </w:p>
    <w:p w14:paraId="120068B3" w14:textId="725E3F41" w:rsidR="00A27D47" w:rsidRDefault="00A27D47" w:rsidP="00A27D47">
      <w:r>
        <w:t xml:space="preserve">A SARIF producer </w:t>
      </w:r>
      <w:r>
        <w:rPr>
          <w:b/>
        </w:rPr>
        <w:t>MAY</w:t>
      </w:r>
      <w:r>
        <w:t xml:space="preserve"> embed the contents of an attachment in the log file by mentioning the attachment file in </w:t>
      </w:r>
      <w:proofErr w:type="gramStart"/>
      <w:r w:rsidRPr="0068251B">
        <w:rPr>
          <w:rStyle w:val="CODEtemp"/>
        </w:rPr>
        <w:t>run.files</w:t>
      </w:r>
      <w:proofErr w:type="gramEnd"/>
      <w:r>
        <w:t xml:space="preserve"> (</w:t>
      </w:r>
      <w:r w:rsidRPr="00F90F0E">
        <w:t>§</w:t>
      </w:r>
      <w:r w:rsidR="00830F21">
        <w:fldChar w:fldCharType="begin"/>
      </w:r>
      <w:r w:rsidR="00830F21">
        <w:instrText xml:space="preserve"> REF _Ref507667580 \r \h </w:instrText>
      </w:r>
      <w:r w:rsidR="00830F21">
        <w:fldChar w:fldCharType="separate"/>
      </w:r>
      <w:r w:rsidR="00FA7AFB">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32055A6F"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FA7AFB">
        <w:t>3.11</w:t>
      </w:r>
      <w:r w:rsidR="00E92030">
        <w:fldChar w:fldCharType="end"/>
      </w:r>
      <w:r w:rsidR="00E92030">
        <w:t>)</w:t>
      </w:r>
      <w:r w:rsidR="006D4B00">
        <w:t>.</w:t>
      </w:r>
    </w:p>
    <w:p w14:paraId="62B645C6" w14:textId="3546EDE3"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FA7AFB">
        <w:t>3.11.8</w:t>
      </w:r>
      <w:r w:rsidR="00DF2D77">
        <w:fldChar w:fldCharType="end"/>
      </w:r>
      <w:r w:rsidR="00DF2D77">
        <w:t>.</w:t>
      </w:r>
    </w:p>
    <w:p w14:paraId="4A70386B" w14:textId="73942A53"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FA7AFB">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29F9B2F"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FA7AFB">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1FEFFEF3"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A7AFB">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AAE1001"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FA7AFB">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B9C8DE0"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FA7AFB">
        <w:t>3.19</w:t>
      </w:r>
      <w:r>
        <w:fldChar w:fldCharType="end"/>
      </w:r>
      <w:r>
        <w:t>)</w:t>
      </w:r>
      <w:r w:rsidR="006D4B00">
        <w:t>.</w:t>
      </w:r>
    </w:p>
    <w:p w14:paraId="30BF41E2" w14:textId="69A25B72" w:rsidR="00A27D47" w:rsidRDefault="00A27D47" w:rsidP="00A27D47">
      <w:pPr>
        <w:pStyle w:val="Codesmall"/>
      </w:pPr>
      <w:r>
        <w:t xml:space="preserve">  ...</w:t>
      </w:r>
    </w:p>
    <w:p w14:paraId="344F43B5" w14:textId="5F73B63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FA7AFB">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4228E965"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A7AFB">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6200F61"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501" w:name="_Hlk507657707"/>
      <w:r>
        <w:fldChar w:fldCharType="begin"/>
      </w:r>
      <w:r>
        <w:instrText xml:space="preserve"> REF _Ref506978525 \r \h </w:instrText>
      </w:r>
      <w:r>
        <w:fldChar w:fldCharType="separate"/>
      </w:r>
      <w:r w:rsidR="00FA7AFB">
        <w:t>3.14.3</w:t>
      </w:r>
      <w:r>
        <w:fldChar w:fldCharType="end"/>
      </w:r>
      <w:bookmarkEnd w:id="50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502" w:name="_Ref506978925"/>
      <w:bookmarkStart w:id="503" w:name="_Toc513213218"/>
      <w:r>
        <w:lastRenderedPageBreak/>
        <w:t>description property</w:t>
      </w:r>
      <w:bookmarkEnd w:id="502"/>
      <w:bookmarkEnd w:id="503"/>
    </w:p>
    <w:p w14:paraId="237B6C86" w14:textId="3A1CD23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A7AFB">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504" w:name="_Ref506978525"/>
      <w:bookmarkStart w:id="505" w:name="_Toc513213219"/>
      <w:r>
        <w:t>fileLocation</w:t>
      </w:r>
      <w:r w:rsidR="00A27D47">
        <w:t xml:space="preserve"> property</w:t>
      </w:r>
      <w:bookmarkEnd w:id="504"/>
      <w:bookmarkEnd w:id="505"/>
    </w:p>
    <w:p w14:paraId="13D7987F" w14:textId="7FCC208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FA7AFB">
        <w:t>3.2</w:t>
      </w:r>
      <w:r w:rsidR="00E92030">
        <w:fldChar w:fldCharType="end"/>
      </w:r>
      <w:r>
        <w:t>) that specifies the location of the attachment file.</w:t>
      </w:r>
    </w:p>
    <w:p w14:paraId="75143AAE" w14:textId="458144C3" w:rsidR="008A21D5" w:rsidRDefault="008A21D5" w:rsidP="008A21D5">
      <w:pPr>
        <w:pStyle w:val="Heading3"/>
      </w:pPr>
      <w:bookmarkStart w:id="506" w:name="_Toc513213220"/>
      <w:r>
        <w:t>regions property</w:t>
      </w:r>
      <w:bookmarkEnd w:id="506"/>
    </w:p>
    <w:p w14:paraId="0B37D4FE" w14:textId="2847106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A7AFB">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A7AFB">
        <w:t>3.22.11</w:t>
      </w:r>
      <w:r>
        <w:fldChar w:fldCharType="end"/>
      </w:r>
      <w:r>
        <w:t>) so a user can understand their relevance.</w:t>
      </w:r>
    </w:p>
    <w:p w14:paraId="7A2A7AE2" w14:textId="2F726FF8" w:rsidR="008A21D5" w:rsidRDefault="008A21D5" w:rsidP="008A21D5">
      <w:pPr>
        <w:pStyle w:val="Heading3"/>
      </w:pPr>
      <w:bookmarkStart w:id="507" w:name="_Toc513213221"/>
      <w:bookmarkStart w:id="508" w:name="_Hlk513212887"/>
      <w:r>
        <w:t>rectangles property</w:t>
      </w:r>
      <w:bookmarkEnd w:id="507"/>
    </w:p>
    <w:p w14:paraId="731EC896" w14:textId="227348EA"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FA7AFB">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FA7AFB">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509" w:name="_Toc513213222"/>
      <w:bookmarkEnd w:id="508"/>
      <w:r>
        <w:t>conversion object</w:t>
      </w:r>
      <w:bookmarkEnd w:id="498"/>
      <w:bookmarkEnd w:id="509"/>
    </w:p>
    <w:p w14:paraId="615BCC83" w14:textId="7B3EE260" w:rsidR="00AC6C45" w:rsidRDefault="00AC6C45" w:rsidP="00AC6C45">
      <w:pPr>
        <w:pStyle w:val="Heading3"/>
      </w:pPr>
      <w:bookmarkStart w:id="510" w:name="_Toc513213223"/>
      <w:r>
        <w:t>General</w:t>
      </w:r>
      <w:bookmarkEnd w:id="51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1850BFA"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FA7AF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41595BC"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FA7AF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4E075A0"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FA7AF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511" w:name="_Ref503539410"/>
      <w:bookmarkStart w:id="512" w:name="_Toc513213224"/>
      <w:r>
        <w:lastRenderedPageBreak/>
        <w:t>tool property</w:t>
      </w:r>
      <w:bookmarkEnd w:id="511"/>
      <w:bookmarkEnd w:id="512"/>
    </w:p>
    <w:p w14:paraId="3E0454EE" w14:textId="1572CE8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A7AF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3" w:name="_Ref503608264"/>
      <w:bookmarkStart w:id="514" w:name="_Toc513213225"/>
      <w:r>
        <w:t>invocation property</w:t>
      </w:r>
      <w:bookmarkEnd w:id="513"/>
      <w:bookmarkEnd w:id="514"/>
    </w:p>
    <w:p w14:paraId="3E5B67EA" w14:textId="3B702D7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A7AFB">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5" w:name="_Ref503539431"/>
      <w:bookmarkStart w:id="516" w:name="_Toc513213226"/>
      <w:r>
        <w:t>analysisToolLog</w:t>
      </w:r>
      <w:r w:rsidR="00ED76F2">
        <w:t>Files</w:t>
      </w:r>
      <w:r>
        <w:t xml:space="preserve"> property</w:t>
      </w:r>
      <w:bookmarkEnd w:id="515"/>
      <w:bookmarkEnd w:id="516"/>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0DE51C36"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FA7AFB">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FA7AFB">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C0F9136" w:rsidR="00ED76F2" w:rsidRDefault="00ED76F2" w:rsidP="00AC6C45">
      <w:r>
        <w:t xml:space="preserve">Per-result files are handled by the </w:t>
      </w:r>
      <w:proofErr w:type="gramStart"/>
      <w:r w:rsidRPr="00A76DF3">
        <w:rPr>
          <w:rStyle w:val="CODEtemp"/>
        </w:rPr>
        <w:t>result.conversionProvenance</w:t>
      </w:r>
      <w:proofErr w:type="gramEnd"/>
      <w:r>
        <w:t xml:space="preserve"> property (</w:t>
      </w:r>
      <w:r w:rsidRPr="00F90F0E">
        <w:t>§</w:t>
      </w:r>
      <w:r>
        <w:fldChar w:fldCharType="begin"/>
      </w:r>
      <w:r>
        <w:instrText xml:space="preserve"> REF _Ref510085934 \r \h </w:instrText>
      </w:r>
      <w:r>
        <w:fldChar w:fldCharType="separate"/>
      </w:r>
      <w:r w:rsidR="00FA7AFB">
        <w:t>3.19.20</w:t>
      </w:r>
      <w:r>
        <w:fldChar w:fldCharType="end"/>
      </w:r>
      <w:r>
        <w:t>).</w:t>
      </w:r>
    </w:p>
    <w:p w14:paraId="3476EB07" w14:textId="7DAB202C" w:rsidR="002315DB" w:rsidRDefault="002315DB" w:rsidP="002315DB">
      <w:pPr>
        <w:pStyle w:val="Heading2"/>
      </w:pPr>
      <w:bookmarkStart w:id="517" w:name="_Ref511829625"/>
      <w:bookmarkStart w:id="518" w:name="_Toc513213227"/>
      <w:r>
        <w:t>versionControlDetails object</w:t>
      </w:r>
      <w:bookmarkEnd w:id="517"/>
      <w:bookmarkEnd w:id="518"/>
    </w:p>
    <w:p w14:paraId="28FE29F4" w14:textId="169979D6" w:rsidR="002315DB" w:rsidRDefault="002315DB" w:rsidP="002315DB">
      <w:pPr>
        <w:pStyle w:val="Heading3"/>
      </w:pPr>
      <w:bookmarkStart w:id="519" w:name="_Toc513213228"/>
      <w:r>
        <w:t>General</w:t>
      </w:r>
      <w:bookmarkEnd w:id="519"/>
    </w:p>
    <w:p w14:paraId="7229D67F" w14:textId="29D8AEC7"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FA7AFB">
        <w:t>3.11</w:t>
      </w:r>
      <w:r>
        <w:fldChar w:fldCharType="end"/>
      </w:r>
      <w:r>
        <w:t>).</w:t>
      </w:r>
    </w:p>
    <w:p w14:paraId="18E3B1D4" w14:textId="71CB6563" w:rsidR="001466B1" w:rsidRPr="001466B1" w:rsidRDefault="001466B1" w:rsidP="001466B1">
      <w:r>
        <w:t>For an example, see §</w:t>
      </w:r>
      <w:r>
        <w:fldChar w:fldCharType="begin"/>
      </w:r>
      <w:r>
        <w:instrText xml:space="preserve"> REF _Ref511829897 \r \h </w:instrText>
      </w:r>
      <w:r>
        <w:fldChar w:fldCharType="separate"/>
      </w:r>
      <w:r w:rsidR="00FA7AFB">
        <w:t>3.11.10</w:t>
      </w:r>
      <w:r>
        <w:fldChar w:fldCharType="end"/>
      </w:r>
      <w:r>
        <w:t>.</w:t>
      </w:r>
    </w:p>
    <w:p w14:paraId="5CE76795" w14:textId="0BDD8598" w:rsidR="002315DB" w:rsidRDefault="002315DB" w:rsidP="002315DB">
      <w:pPr>
        <w:pStyle w:val="Heading3"/>
      </w:pPr>
      <w:bookmarkStart w:id="520" w:name="_Toc513213229"/>
      <w:r>
        <w:t>Constraints</w:t>
      </w:r>
      <w:bookmarkEnd w:id="52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521" w:name="_Ref511829678"/>
      <w:bookmarkStart w:id="522" w:name="_Toc513213230"/>
      <w:r>
        <w:t>uri property</w:t>
      </w:r>
      <w:bookmarkEnd w:id="521"/>
      <w:bookmarkEnd w:id="522"/>
    </w:p>
    <w:p w14:paraId="1785AFD1" w14:textId="0EE2EBE8" w:rsidR="001466B1" w:rsidRDefault="001466B1" w:rsidP="001466B1">
      <w:bookmarkStart w:id="52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4" w:name="_Ref513199006"/>
      <w:bookmarkStart w:id="525" w:name="_Toc513213231"/>
      <w:r>
        <w:t>revisionId property</w:t>
      </w:r>
      <w:bookmarkEnd w:id="523"/>
      <w:bookmarkEnd w:id="524"/>
      <w:bookmarkEnd w:id="52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26" w:name="_Ref511829698"/>
      <w:bookmarkStart w:id="527" w:name="_Toc513213232"/>
      <w:r>
        <w:lastRenderedPageBreak/>
        <w:t>branch property</w:t>
      </w:r>
      <w:bookmarkEnd w:id="526"/>
      <w:bookmarkEnd w:id="52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528" w:name="_Toc513213233"/>
      <w:r>
        <w:t>tag property</w:t>
      </w:r>
      <w:bookmarkEnd w:id="528"/>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529" w:name="_Toc513213234"/>
      <w:r>
        <w:t>timestamp property</w:t>
      </w:r>
      <w:bookmarkEnd w:id="529"/>
    </w:p>
    <w:p w14:paraId="1844A6A7" w14:textId="71826206"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A7AFB">
        <w:t>3.8</w:t>
      </w:r>
      <w:r>
        <w:fldChar w:fldCharType="end"/>
      </w:r>
      <w:r>
        <w:t>.</w:t>
      </w:r>
    </w:p>
    <w:p w14:paraId="0611B5BD" w14:textId="421EBC37" w:rsidR="002315DB" w:rsidRDefault="002315DB" w:rsidP="002315DB">
      <w:pPr>
        <w:pStyle w:val="Heading3"/>
      </w:pPr>
      <w:bookmarkStart w:id="530" w:name="_Toc513213235"/>
      <w:r>
        <w:t>properties property</w:t>
      </w:r>
      <w:bookmarkEnd w:id="530"/>
    </w:p>
    <w:p w14:paraId="30274F4A" w14:textId="7C2242A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A7AFB">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531" w:name="_Ref493403111"/>
      <w:bookmarkStart w:id="532" w:name="_Ref493404005"/>
      <w:bookmarkStart w:id="533" w:name="_Toc513213236"/>
      <w:r>
        <w:t>file object</w:t>
      </w:r>
      <w:bookmarkEnd w:id="531"/>
      <w:bookmarkEnd w:id="532"/>
      <w:bookmarkEnd w:id="533"/>
    </w:p>
    <w:p w14:paraId="375224F2" w14:textId="20156049" w:rsidR="00401BB5" w:rsidRDefault="00401BB5" w:rsidP="00401BB5">
      <w:pPr>
        <w:pStyle w:val="Heading3"/>
      </w:pPr>
      <w:bookmarkStart w:id="534" w:name="_Toc513213237"/>
      <w:r>
        <w:t>General</w:t>
      </w:r>
      <w:bookmarkEnd w:id="53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535" w:name="_Ref493403519"/>
      <w:bookmarkStart w:id="536" w:name="_Toc513213238"/>
      <w:r>
        <w:t>fileLocation</w:t>
      </w:r>
      <w:r w:rsidR="00401BB5">
        <w:t xml:space="preserve"> property</w:t>
      </w:r>
      <w:bookmarkEnd w:id="535"/>
      <w:bookmarkEnd w:id="536"/>
    </w:p>
    <w:p w14:paraId="35DB6B07" w14:textId="22059D5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A7AFB">
        <w:t>3.2</w:t>
      </w:r>
      <w:r w:rsidR="00316A25">
        <w:fldChar w:fldCharType="end"/>
      </w:r>
      <w:r w:rsidRPr="00F90F0E">
        <w:t>).</w:t>
      </w:r>
    </w:p>
    <w:p w14:paraId="421F8AA7" w14:textId="5F8A8941"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FA7AFB">
        <w:t>3.3.2</w:t>
      </w:r>
      <w:r w:rsidR="00316A25">
        <w:fldChar w:fldCharType="end"/>
      </w:r>
      <w:r w:rsidR="00316A25">
        <w:t>)</w:t>
      </w:r>
      <w:r w:rsidRPr="00F90F0E">
        <w:t xml:space="preserve"> </w:t>
      </w:r>
      <w:r w:rsidRPr="00F90F0E">
        <w:rPr>
          <w:b/>
        </w:rPr>
        <w:t>SHALL</w:t>
      </w:r>
      <w:r w:rsidRPr="00F90F0E">
        <w:t xml:space="preserve"> equal the name of the property within </w:t>
      </w:r>
      <w:proofErr w:type="gramStart"/>
      <w:r w:rsidRPr="00F90F0E">
        <w:rPr>
          <w:rStyle w:val="CODEtemp"/>
        </w:rPr>
        <w:t>run.files</w:t>
      </w:r>
      <w:proofErr w:type="gramEnd"/>
      <w:r w:rsidRPr="00F90F0E">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53D27E94"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4F261A1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A7AFB">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lastRenderedPageBreak/>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6E372CA"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FA7AFB">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537" w:name="_Ref493404063"/>
      <w:bookmarkStart w:id="538" w:name="_Toc513213239"/>
      <w:r>
        <w:lastRenderedPageBreak/>
        <w:t>parentKey property</w:t>
      </w:r>
      <w:bookmarkEnd w:id="537"/>
      <w:bookmarkEnd w:id="538"/>
    </w:p>
    <w:p w14:paraId="7B9D65E1" w14:textId="6FC23C47"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539" w:name="_Ref493403563"/>
      <w:bookmarkStart w:id="540" w:name="_Toc513213240"/>
      <w:r>
        <w:t>offset property</w:t>
      </w:r>
      <w:bookmarkEnd w:id="539"/>
      <w:bookmarkEnd w:id="54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AF1479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FA7AFB">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1" w:name="_Ref493403574"/>
      <w:bookmarkStart w:id="542" w:name="_Toc513213241"/>
      <w:r>
        <w:t>length property</w:t>
      </w:r>
      <w:bookmarkEnd w:id="541"/>
      <w:bookmarkEnd w:id="54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543" w:name="_Toc513213242"/>
      <w:r>
        <w:t>roles property</w:t>
      </w:r>
      <w:bookmarkEnd w:id="543"/>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9BE3D51" w:rsidR="00201FA6" w:rsidRDefault="00201FA6" w:rsidP="00201FA6">
      <w:pPr>
        <w:pStyle w:val="ListParagraph"/>
        <w:numPr>
          <w:ilvl w:val="0"/>
          <w:numId w:val="59"/>
        </w:numPr>
      </w:pPr>
      <w:r w:rsidRPr="00E52B7C">
        <w:rPr>
          <w:rStyle w:val="CODEtemp"/>
        </w:rPr>
        <w:t>"attachment"</w:t>
      </w:r>
      <w:r>
        <w:t xml:space="preserve">: The file is an attachment mentioned in </w:t>
      </w:r>
      <w:proofErr w:type="gramStart"/>
      <w:r>
        <w:rPr>
          <w:rStyle w:val="CODEtemp"/>
        </w:rPr>
        <w:t>invocation.attachments</w:t>
      </w:r>
      <w:proofErr w:type="gramEnd"/>
      <w:r>
        <w:t xml:space="preserve"> (§</w:t>
      </w:r>
      <w:r>
        <w:fldChar w:fldCharType="begin"/>
      </w:r>
      <w:r>
        <w:instrText xml:space="preserve"> REF _Ref507597986 \r \h </w:instrText>
      </w:r>
      <w:r>
        <w:fldChar w:fldCharType="separate"/>
      </w:r>
      <w:r w:rsidR="00FA7AFB">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FA7AFB">
        <w:t>3.19.19</w:t>
      </w:r>
      <w:r>
        <w:fldChar w:fldCharType="end"/>
      </w:r>
      <w:r>
        <w:t>).</w:t>
      </w:r>
    </w:p>
    <w:p w14:paraId="3F2585BF" w14:textId="74341AFA"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FA7AFB">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12FC6A61"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FA7AFB">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544" w:name="_Toc513213243"/>
      <w:r>
        <w:lastRenderedPageBreak/>
        <w:t>mimeType property</w:t>
      </w:r>
      <w:bookmarkEnd w:id="544"/>
    </w:p>
    <w:p w14:paraId="4EDBA528" w14:textId="64A84B41"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545" w:name="_Ref511899450"/>
      <w:bookmarkStart w:id="546" w:name="_Toc513213244"/>
      <w:r>
        <w:t>contents property</w:t>
      </w:r>
      <w:bookmarkEnd w:id="545"/>
      <w:bookmarkEnd w:id="546"/>
    </w:p>
    <w:p w14:paraId="3EAD79DF" w14:textId="595D4D85"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FA7AFB">
        <w:t>3.2</w:t>
      </w:r>
      <w:r>
        <w:fldChar w:fldCharType="end"/>
      </w:r>
      <w:r w:rsidRPr="00201FA6">
        <w:t>) representing the entire contents of the file.</w:t>
      </w:r>
    </w:p>
    <w:p w14:paraId="37061BF8" w14:textId="389B7925" w:rsidR="00926829" w:rsidRDefault="00926829" w:rsidP="00926829">
      <w:pPr>
        <w:pStyle w:val="Heading3"/>
      </w:pPr>
      <w:bookmarkStart w:id="547" w:name="_Ref511828128"/>
      <w:bookmarkStart w:id="548" w:name="_Toc513213245"/>
      <w:r>
        <w:t>encoding property</w:t>
      </w:r>
      <w:bookmarkEnd w:id="547"/>
      <w:bookmarkEnd w:id="548"/>
    </w:p>
    <w:p w14:paraId="29D5943D" w14:textId="5FED9686"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585F541"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FA7AFB">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1B4C3DF"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170FA798" w14:textId="1B0A9028"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FA7AFB">
        <w:t>3.11.17</w:t>
      </w:r>
      <w:r>
        <w:fldChar w:fldCharType="end"/>
      </w:r>
      <w:r>
        <w:t>.</w:t>
      </w:r>
    </w:p>
    <w:p w14:paraId="4E9D1D4D" w14:textId="77777777" w:rsidR="00926829" w:rsidRDefault="00926829" w:rsidP="00926829">
      <w:pPr>
        <w:pStyle w:val="Codesmall"/>
      </w:pPr>
    </w:p>
    <w:p w14:paraId="7C79FDD1" w14:textId="30A22418"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FA7AFB">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549" w:name="_Ref493345445"/>
      <w:bookmarkStart w:id="550" w:name="_Toc513213246"/>
      <w:r>
        <w:t>hashes property</w:t>
      </w:r>
      <w:bookmarkEnd w:id="549"/>
      <w:bookmarkEnd w:id="550"/>
    </w:p>
    <w:p w14:paraId="084CC4D1" w14:textId="1ACBA15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FA7AFB">
        <w:t>3.6.2</w:t>
      </w:r>
      <w:r>
        <w:fldChar w:fldCharType="end"/>
      </w:r>
      <w:r w:rsidRPr="0082371F">
        <w:t>) hash objects (§</w:t>
      </w:r>
      <w:r>
        <w:fldChar w:fldCharType="begin"/>
      </w:r>
      <w:r>
        <w:instrText xml:space="preserve"> REF _Ref493423194 \r \h </w:instrText>
      </w:r>
      <w:r>
        <w:fldChar w:fldCharType="separate"/>
      </w:r>
      <w:r w:rsidR="00FA7AFB">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51CFC4B"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6193CF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w:t>
      </w:r>
      <w:r w:rsidRPr="0082371F">
        <w:lastRenderedPageBreak/>
        <w:t>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w:t>
      </w:r>
      <w:proofErr w:type="gramStart"/>
      <w:r w:rsidR="00036B5E">
        <w:t xml:space="preserve">more easily generate </w:t>
      </w:r>
      <w:r w:rsidRPr="0082371F">
        <w:t>hash collisions</w:t>
      </w:r>
      <w:proofErr w:type="gramEnd"/>
      <w:r w:rsidRPr="0082371F">
        <w:t>.</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551" w:name="_Toc513213247"/>
      <w:r>
        <w:t>properties property</w:t>
      </w:r>
      <w:bookmarkEnd w:id="551"/>
    </w:p>
    <w:p w14:paraId="21A387A7" w14:textId="768F456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A7AFB">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552" w:name="_Ref493423194"/>
      <w:bookmarkStart w:id="553" w:name="_Toc513213248"/>
      <w:r>
        <w:t>hash object</w:t>
      </w:r>
      <w:bookmarkEnd w:id="552"/>
      <w:bookmarkEnd w:id="553"/>
    </w:p>
    <w:p w14:paraId="5D6F2309" w14:textId="08453102" w:rsidR="00401BB5" w:rsidRDefault="00401BB5" w:rsidP="00401BB5">
      <w:pPr>
        <w:pStyle w:val="Heading3"/>
      </w:pPr>
      <w:bookmarkStart w:id="554" w:name="_Toc513213249"/>
      <w:r>
        <w:t>General</w:t>
      </w:r>
      <w:bookmarkEnd w:id="554"/>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067934B"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FA7AFB">
        <w:t>3.18.2</w:t>
      </w:r>
      <w:r>
        <w:fldChar w:fldCharType="end"/>
      </w:r>
    </w:p>
    <w:p w14:paraId="006ED192" w14:textId="777958B0"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FA7AFB">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555" w:name="_Ref493423561"/>
      <w:bookmarkStart w:id="556" w:name="_Ref493423701"/>
      <w:bookmarkStart w:id="557" w:name="_Toc513213250"/>
      <w:r>
        <w:t>value property</w:t>
      </w:r>
      <w:bookmarkEnd w:id="555"/>
      <w:bookmarkEnd w:id="556"/>
      <w:bookmarkEnd w:id="557"/>
    </w:p>
    <w:p w14:paraId="373B1E83" w14:textId="59745624"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FA7AFB">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558" w:name="_Ref493423568"/>
      <w:bookmarkStart w:id="559" w:name="_Toc513213251"/>
      <w:r>
        <w:t>algorithm property</w:t>
      </w:r>
      <w:bookmarkEnd w:id="558"/>
      <w:bookmarkEnd w:id="559"/>
    </w:p>
    <w:p w14:paraId="7E1D5FBC" w14:textId="6EDA408D"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FA7AFB">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w:t>
      </w:r>
      <w:r w:rsidR="00970B3D">
        <w:lastRenderedPageBreak/>
        <w:t xml:space="preserve">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560" w:name="_Ref493350984"/>
      <w:bookmarkStart w:id="561" w:name="_Toc513213252"/>
      <w:r>
        <w:t>result object</w:t>
      </w:r>
      <w:bookmarkEnd w:id="560"/>
      <w:bookmarkEnd w:id="561"/>
    </w:p>
    <w:p w14:paraId="74FD90F6" w14:textId="18F2DD20" w:rsidR="00401BB5" w:rsidRDefault="00401BB5" w:rsidP="00401BB5">
      <w:pPr>
        <w:pStyle w:val="Heading3"/>
      </w:pPr>
      <w:bookmarkStart w:id="562" w:name="_Toc513213253"/>
      <w:r>
        <w:t>General</w:t>
      </w:r>
      <w:bookmarkEnd w:id="56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563" w:name="_Ref509922615"/>
      <w:bookmarkStart w:id="564" w:name="_Toc513213254"/>
      <w:r>
        <w:t>Constraints</w:t>
      </w:r>
      <w:bookmarkEnd w:id="563"/>
      <w:bookmarkEnd w:id="564"/>
    </w:p>
    <w:p w14:paraId="529285B9" w14:textId="06DDEC0B"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FA7AFB">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FA7AFB">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6D39DA69"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directly contains the message string </w:t>
      </w:r>
      <w:r w:rsidRPr="00C84841">
        <w:rPr>
          <w:rStyle w:val="CODEtemp"/>
        </w:rPr>
        <w:t>"Variable n 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FA7AFB">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FA7AFB">
        <w:t>3.19.7</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FA7AFB">
        <w:t>3.9.11</w:t>
      </w:r>
      <w:r>
        <w:fldChar w:fldCharType="end"/>
      </w:r>
      <w:r>
        <w:t>), produces the identical string.</w:t>
      </w:r>
    </w:p>
    <w:p w14:paraId="3BAB4897" w14:textId="52AECDAB"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350CA851" w14:textId="1DC18A9D" w:rsidR="00F20219" w:rsidRDefault="00F20219" w:rsidP="00F20219">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41A1EEA3" w14:textId="102CA334"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7C4CBA6E" w14:textId="3EC95E29"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FA7AFB">
        <w:t>3.19.4</w:t>
      </w:r>
      <w:r w:rsidR="00D1651A">
        <w:fldChar w:fldCharType="end"/>
      </w:r>
      <w:r>
        <w:t>.</w:t>
      </w:r>
    </w:p>
    <w:p w14:paraId="2698F849" w14:textId="599D84FA"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FA7AFB">
        <w:t>3.19.6</w:t>
      </w:r>
      <w:r>
        <w:fldChar w:fldCharType="end"/>
      </w:r>
      <w:r>
        <w:t>.</w:t>
      </w:r>
    </w:p>
    <w:p w14:paraId="5579D8C4" w14:textId="1BE8C578"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FA7AFB">
        <w:t>3.9.7</w:t>
      </w:r>
      <w:r>
        <w:fldChar w:fldCharType="end"/>
      </w:r>
      <w:r>
        <w:t>.</w:t>
      </w:r>
    </w:p>
    <w:p w14:paraId="3E7DC5A6" w14:textId="421D9BCE"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FA7AFB">
        <w:t>3.9.11</w:t>
      </w:r>
      <w:r>
        <w:fldChar w:fldCharType="end"/>
      </w:r>
      <w:r>
        <w:t>.</w:t>
      </w:r>
    </w:p>
    <w:p w14:paraId="7A14411A" w14:textId="77777777" w:rsidR="00F20219" w:rsidRDefault="00F20219" w:rsidP="00F20219">
      <w:pPr>
        <w:pStyle w:val="Codesmall"/>
      </w:pPr>
      <w:r>
        <w:t xml:space="preserve">      },</w:t>
      </w:r>
    </w:p>
    <w:p w14:paraId="76126D71" w14:textId="610EE92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A7AFB">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6537A97"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A7AFB">
        <w:t>3.11.16</w:t>
      </w:r>
      <w:r>
        <w:fldChar w:fldCharType="end"/>
      </w:r>
      <w:r>
        <w:t>.</w:t>
      </w:r>
    </w:p>
    <w:p w14:paraId="31852A71" w14:textId="7611E4E2"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FA7AFB">
        <w:t>3.35.3</w:t>
      </w:r>
      <w:r>
        <w:fldChar w:fldCharType="end"/>
      </w:r>
    </w:p>
    <w:p w14:paraId="5CB9F5FC" w14:textId="719C184F"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FA7AFB">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7BB8EBAA"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FA7AFB">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D07C4BC"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37B22DA4" w14:textId="5EB37E6C" w:rsidR="00F20219" w:rsidRDefault="00F20219" w:rsidP="00F20219">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498DB2C9" w14:textId="296689B7"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5C10AA6D" w14:textId="5E43C047"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FA7AFB">
        <w:t>3.19.4</w:t>
      </w:r>
      <w:r w:rsidR="00D1651A">
        <w:fldChar w:fldCharType="end"/>
      </w:r>
      <w:r>
        <w:t>.</w:t>
      </w:r>
    </w:p>
    <w:p w14:paraId="0666F689" w14:textId="3BE76B14"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FA7AFB">
        <w:t>3.19.6</w:t>
      </w:r>
      <w:r>
        <w:fldChar w:fldCharType="end"/>
      </w:r>
      <w:r>
        <w:t>.</w:t>
      </w:r>
    </w:p>
    <w:p w14:paraId="370C9E91" w14:textId="005EE522"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FA7AFB">
        <w:t>3.9.7</w:t>
      </w:r>
      <w:r>
        <w:fldChar w:fldCharType="end"/>
      </w:r>
      <w:r>
        <w:t>.</w:t>
      </w:r>
    </w:p>
    <w:p w14:paraId="7A2BEE60" w14:textId="49440398"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FA7AFB">
        <w:t>3.9.11</w:t>
      </w:r>
      <w:r>
        <w:fldChar w:fldCharType="end"/>
      </w:r>
      <w:r>
        <w:t>.</w:t>
      </w:r>
    </w:p>
    <w:p w14:paraId="0264C094" w14:textId="77777777" w:rsidR="00F20219" w:rsidRDefault="00F20219" w:rsidP="00F20219">
      <w:pPr>
        <w:pStyle w:val="Codesmall"/>
      </w:pPr>
      <w:r>
        <w:t xml:space="preserve">      },</w:t>
      </w:r>
    </w:p>
    <w:p w14:paraId="6E3CB039" w14:textId="3B2D817E"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A7AFB">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565" w:name="_Toc513213255"/>
      <w:bookmarkStart w:id="566" w:name="_Ref493408865"/>
      <w:r>
        <w:lastRenderedPageBreak/>
        <w:t>id property</w:t>
      </w:r>
      <w:bookmarkEnd w:id="565"/>
    </w:p>
    <w:p w14:paraId="2C599143" w14:textId="77777777" w:rsidR="00376B6D" w:rsidRDefault="00376B6D" w:rsidP="00376B6D">
      <w:bookmarkStart w:id="567"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76207DA"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A7AFB">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568" w:name="_Ref513193500"/>
      <w:bookmarkStart w:id="569" w:name="_Ref513195673"/>
      <w:bookmarkStart w:id="570" w:name="_Toc513213256"/>
      <w:r>
        <w:t>ruleId property</w:t>
      </w:r>
      <w:bookmarkEnd w:id="566"/>
      <w:bookmarkEnd w:id="567"/>
      <w:bookmarkEnd w:id="568"/>
      <w:bookmarkEnd w:id="569"/>
      <w:bookmarkEnd w:id="57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19F2E8D9"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FA7AFB">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FA7AFB">
        <w:t>3.11.16</w:t>
      </w:r>
      <w:r w:rsidR="00465D52">
        <w:fldChar w:fldCharType="end"/>
      </w:r>
      <w:r w:rsidR="00A8547F">
        <w:t>, §</w:t>
      </w:r>
      <w:r w:rsidR="00242824">
        <w:fldChar w:fldCharType="begin"/>
      </w:r>
      <w:r w:rsidR="00242824">
        <w:instrText xml:space="preserve"> REF _Ref508870783 \r \h </w:instrText>
      </w:r>
      <w:r w:rsidR="00242824">
        <w:fldChar w:fldCharType="separate"/>
      </w:r>
      <w:r w:rsidR="00FA7AFB">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FA7AFB">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FA7AFB">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022E9653"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FA7AFB">
        <w:t>3.11</w:t>
      </w:r>
      <w:r w:rsidR="00C32311">
        <w:fldChar w:fldCharType="end"/>
      </w:r>
      <w:r w:rsidR="00C32311">
        <w:t>).</w:t>
      </w:r>
    </w:p>
    <w:p w14:paraId="00325953" w14:textId="362EB39E"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FA7AFB">
        <w:t>3.11.15</w:t>
      </w:r>
      <w:r w:rsidR="00C32311">
        <w:fldChar w:fldCharType="end"/>
      </w:r>
      <w:r w:rsidR="000F5B03">
        <w:t>.</w:t>
      </w:r>
    </w:p>
    <w:p w14:paraId="269975A2" w14:textId="73875F3A"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FA7AFB">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240AC74"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FA7AFB">
        <w:t>3.11.16</w:t>
      </w:r>
      <w:r w:rsidR="00C32311">
        <w:fldChar w:fldCharType="end"/>
      </w:r>
      <w:r w:rsidR="00C32311">
        <w:t>.</w:t>
      </w:r>
    </w:p>
    <w:p w14:paraId="57DE0082" w14:textId="774EA566" w:rsidR="002E52B0" w:rsidRDefault="002E52B0" w:rsidP="002E52B0">
      <w:pPr>
        <w:pStyle w:val="Codesmall"/>
      </w:pPr>
      <w:r>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FA7AFB">
        <w:t>3.35.3</w:t>
      </w:r>
      <w:r w:rsidR="00C32311">
        <w:fldChar w:fldCharType="end"/>
      </w:r>
      <w:r w:rsidR="00C32311">
        <w:t>.</w:t>
      </w:r>
    </w:p>
    <w:p w14:paraId="7AC6549D" w14:textId="7E061041" w:rsidR="002E52B0" w:rsidRDefault="002E52B0" w:rsidP="002E52B0">
      <w:pPr>
        <w:pStyle w:val="Codesmall"/>
      </w:pPr>
      <w:r>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FA7AFB">
        <w:t>3.36</w:t>
      </w:r>
      <w:r w:rsidR="00C32311">
        <w:fldChar w:fldCharType="end"/>
      </w:r>
      <w:r w:rsidR="00C32311">
        <w:t>).</w:t>
      </w:r>
    </w:p>
    <w:p w14:paraId="25A8FFA0" w14:textId="308DAB66"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FA7AFB">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lastRenderedPageBreak/>
        <w:t>}</w:t>
      </w:r>
    </w:p>
    <w:p w14:paraId="3E878FD3" w14:textId="2EA8F13B" w:rsidR="00401BB5" w:rsidRDefault="00401BB5" w:rsidP="00401BB5">
      <w:pPr>
        <w:pStyle w:val="Heading3"/>
      </w:pPr>
      <w:bookmarkStart w:id="571" w:name="_Ref493511208"/>
      <w:bookmarkStart w:id="572" w:name="_Toc513213257"/>
      <w:r>
        <w:t>level property</w:t>
      </w:r>
      <w:bookmarkEnd w:id="571"/>
      <w:bookmarkEnd w:id="57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B35F3A6"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FA7AFB">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lastRenderedPageBreak/>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DD33ED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FA7AFB">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FA7AFB">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A7AFB">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A7AFB">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FA7AFB">
        <w:t>3.19.3</w:t>
      </w:r>
      <w:r>
        <w:fldChar w:fldCharType="end"/>
      </w:r>
      <w:r w:rsidRPr="00B050AF">
        <w:t>).</w:t>
      </w:r>
    </w:p>
    <w:p w14:paraId="5E554133" w14:textId="4DCD88BF"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A7AFB">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FA7AFB">
        <w:t>3.11.16</w:t>
      </w:r>
      <w:r>
        <w:fldChar w:fldCharType="end"/>
      </w:r>
      <w:r w:rsidR="00892DEE">
        <w:t>, §</w:t>
      </w:r>
      <w:r w:rsidR="00892DEE">
        <w:fldChar w:fldCharType="begin"/>
      </w:r>
      <w:r w:rsidR="00892DEE">
        <w:instrText xml:space="preserve"> REF _Ref508871574 \r \h </w:instrText>
      </w:r>
      <w:r w:rsidR="00892DEE">
        <w:fldChar w:fldCharType="separate"/>
      </w:r>
      <w:r w:rsidR="00FA7AFB">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573" w:name="_Ref493426628"/>
      <w:bookmarkStart w:id="574" w:name="_Toc513213258"/>
      <w:r>
        <w:t>message property</w:t>
      </w:r>
      <w:bookmarkEnd w:id="573"/>
      <w:bookmarkEnd w:id="574"/>
    </w:p>
    <w:p w14:paraId="2544155E" w14:textId="205A658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A7AFB">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FA7AFB">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A7AFB">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lastRenderedPageBreak/>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575" w:name="_Ref508874628"/>
      <w:bookmarkStart w:id="576" w:name="_Toc513213259"/>
      <w:bookmarkStart w:id="577" w:name="_Hlk513212230"/>
      <w:r>
        <w:t>ruleMessageId property</w:t>
      </w:r>
      <w:bookmarkEnd w:id="575"/>
      <w:bookmarkEnd w:id="576"/>
    </w:p>
    <w:bookmarkEnd w:id="577"/>
    <w:p w14:paraId="4698A3C5" w14:textId="09895F4A"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FA7AFB">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A7AFB">
        <w:t>3.19.2</w:t>
      </w:r>
      <w:r w:rsidR="00F20219">
        <w:fldChar w:fldCharType="end"/>
      </w:r>
      <w:r w:rsidR="00F20219">
        <w:t xml:space="preserve"> for more information.</w:t>
      </w:r>
    </w:p>
    <w:p w14:paraId="5B30BCC5" w14:textId="3CDE5719"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FA7AFB">
        <w:t>3.11.16</w:t>
      </w:r>
      <w:r>
        <w:fldChar w:fldCharType="end"/>
      </w:r>
      <w:r>
        <w:t>, §</w:t>
      </w:r>
      <w:r>
        <w:fldChar w:fldCharType="begin"/>
      </w:r>
      <w:r>
        <w:instrText xml:space="preserve"> REF _Ref508870783 \r \h </w:instrText>
      </w:r>
      <w:r>
        <w:fldChar w:fldCharType="separate"/>
      </w:r>
      <w:r w:rsidR="00FA7AFB">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FA7AFB">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FA7AFB">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FA7AFB">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FA7AFB">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16F2C94"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FA7AFB">
        <w:t>3.11</w:t>
      </w:r>
      <w:r>
        <w:fldChar w:fldCharType="end"/>
      </w:r>
      <w:r>
        <w:t>)</w:t>
      </w:r>
      <w:r w:rsidR="00B541E2">
        <w:t>.</w:t>
      </w:r>
    </w:p>
    <w:p w14:paraId="43E461F5" w14:textId="77777777" w:rsidR="00C55966" w:rsidRDefault="00C55966" w:rsidP="00C55966">
      <w:pPr>
        <w:pStyle w:val="Codesmall"/>
      </w:pPr>
      <w:r>
        <w:t xml:space="preserve">  "results": [</w:t>
      </w:r>
    </w:p>
    <w:p w14:paraId="2B8EC048" w14:textId="70AA6E9E"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FA7AFB">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42313374"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FA7AFB">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261E4CEE" w:rsidR="00B541E2" w:rsidRDefault="00B541E2" w:rsidP="00B541E2">
      <w:bookmarkStart w:id="578"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FA7AFB">
        <w:t>3.9.4</w:t>
      </w:r>
      <w:r>
        <w:fldChar w:fldCharType="end"/>
      </w:r>
      <w:r>
        <w:t xml:space="preserve">), the replacement values for the placeholders </w:t>
      </w:r>
      <w:r>
        <w:rPr>
          <w:b/>
        </w:rPr>
        <w:t>SHALL</w:t>
      </w:r>
      <w:r>
        <w:t xml:space="preserve"> be held in the </w:t>
      </w:r>
      <w:r w:rsidRPr="003538F1">
        <w:rPr>
          <w:rStyle w:val="CODEtemp"/>
        </w:rPr>
        <w:t>result</w:t>
      </w:r>
      <w:r>
        <w:t xml:space="preserve"> object’s </w:t>
      </w:r>
      <w:r w:rsidRPr="003538F1">
        <w:rPr>
          <w:rStyle w:val="CODEtemp"/>
        </w:rPr>
        <w:t>message</w:t>
      </w:r>
      <w:r>
        <w:t xml:space="preserve"> property (§</w:t>
      </w:r>
      <w:r>
        <w:fldChar w:fldCharType="begin"/>
      </w:r>
      <w:r>
        <w:instrText xml:space="preserve"> REF _Ref493426628 \r \h </w:instrText>
      </w:r>
      <w:r>
        <w:fldChar w:fldCharType="separate"/>
      </w:r>
      <w:r w:rsidR="00FA7AFB">
        <w:t>3.19.6</w:t>
      </w:r>
      <w:r>
        <w:fldChar w:fldCharType="end"/>
      </w:r>
      <w:r>
        <w:t xml:space="preserve">), in that </w:t>
      </w:r>
      <w:r w:rsidRPr="003538F1">
        <w:rPr>
          <w:rStyle w:val="CODEtemp"/>
        </w:rPr>
        <w:t>message</w:t>
      </w:r>
      <w:r>
        <w:t xml:space="preserve"> object’s </w:t>
      </w:r>
      <w:r w:rsidRPr="003538F1">
        <w:rPr>
          <w:rStyle w:val="CODEtemp"/>
        </w:rPr>
        <w:t>arguments</w:t>
      </w:r>
      <w:r>
        <w:t xml:space="preserve"> property (§</w:t>
      </w:r>
      <w:r>
        <w:fldChar w:fldCharType="begin"/>
      </w:r>
      <w:r>
        <w:instrText xml:space="preserve"> REF _Ref508811093 \r \h </w:instrText>
      </w:r>
      <w:r>
        <w:fldChar w:fldCharType="separate"/>
      </w:r>
      <w:r w:rsidR="00FA7AFB">
        <w:t>3.9.11</w:t>
      </w:r>
      <w:r>
        <w:fldChar w:fldCharType="end"/>
      </w:r>
      <w:r>
        <w:t xml:space="preserve">). In this situation, </w:t>
      </w:r>
      <w:proofErr w:type="gramStart"/>
      <w:r w:rsidRPr="003538F1">
        <w:rPr>
          <w:rStyle w:val="CODEtemp"/>
        </w:rPr>
        <w:t>result.message</w:t>
      </w:r>
      <w:proofErr w:type="gramEnd"/>
      <w:r>
        <w:t xml:space="preserve"> will contain </w:t>
      </w:r>
      <w:r>
        <w:rPr>
          <w:i/>
        </w:rPr>
        <w:t>only</w:t>
      </w:r>
      <w:r>
        <w:t xml:space="preserve"> the </w:t>
      </w:r>
      <w:r w:rsidRPr="003538F1">
        <w:rPr>
          <w:rStyle w:val="CODEtemp"/>
        </w:rPr>
        <w:t>arguments</w:t>
      </w:r>
      <w:r>
        <w:t xml:space="preserve"> property.</w:t>
      </w:r>
    </w:p>
    <w:p w14:paraId="25E18EDE" w14:textId="7777777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The replacement value </w:t>
      </w:r>
      <w:r w:rsidRPr="003538F1">
        <w:rPr>
          <w:rStyle w:val="CODEtemp"/>
        </w:rPr>
        <w:t>"counter"</w:t>
      </w:r>
      <w:r>
        <w:t xml:space="preserve"> is held in </w:t>
      </w:r>
      <w:proofErr w:type="gramStart"/>
      <w:r w:rsidRPr="003538F1">
        <w:rPr>
          <w:rStyle w:val="CODEtemp"/>
        </w:rPr>
        <w:t>message.arguments</w:t>
      </w:r>
      <w:proofErr w:type="gramEnd"/>
      <w:r>
        <w:t>.</w:t>
      </w:r>
    </w:p>
    <w:p w14:paraId="5932B35D" w14:textId="2F35FBA5" w:rsidR="00B541E2" w:rsidRDefault="00B541E2" w:rsidP="00B541E2">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FA7AFB">
        <w:t>3.11</w:t>
      </w:r>
      <w:r>
        <w:fldChar w:fldCharType="end"/>
      </w:r>
      <w:r>
        <w:t>).</w:t>
      </w:r>
    </w:p>
    <w:p w14:paraId="0917D307" w14:textId="77777777" w:rsidR="00B541E2" w:rsidRDefault="00B541E2" w:rsidP="00B541E2">
      <w:pPr>
        <w:pStyle w:val="Codesmall"/>
      </w:pPr>
      <w:r>
        <w:t xml:space="preserve">  "results": [</w:t>
      </w:r>
    </w:p>
    <w:p w14:paraId="720757A8" w14:textId="3C48C4D9" w:rsidR="00B541E2" w:rsidRDefault="00B541E2" w:rsidP="00B541E2">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FA7AFB">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lastRenderedPageBreak/>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w:t>
      </w:r>
      <w:proofErr w:type="gramStart"/>
      <w:r>
        <w:t xml:space="preserve">{  </w:t>
      </w:r>
      <w:proofErr w:type="gramEnd"/>
      <w:r>
        <w:t xml:space="preserve">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w:t>
      </w:r>
      <w:proofErr w:type="gramStart"/>
      <w:r>
        <w:t>0}\</w:t>
      </w:r>
      <w:proofErr w:type="gramEnd"/>
      <w:r>
        <w:t>"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579" w:name="_Ref510013155"/>
      <w:bookmarkStart w:id="580" w:name="_Toc513213260"/>
      <w:bookmarkEnd w:id="578"/>
      <w:r>
        <w:t>locations property</w:t>
      </w:r>
      <w:bookmarkEnd w:id="579"/>
      <w:bookmarkEnd w:id="580"/>
    </w:p>
    <w:p w14:paraId="065F9E8C" w14:textId="0F391C9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FA7AFB">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581" w:name="_Ref510085223"/>
      <w:bookmarkStart w:id="582" w:name="_Toc513213261"/>
      <w:r>
        <w:t>analysisTarget</w:t>
      </w:r>
      <w:r w:rsidR="00673F27">
        <w:t xml:space="preserve"> p</w:t>
      </w:r>
      <w:r>
        <w:t>roperty</w:t>
      </w:r>
      <w:bookmarkEnd w:id="581"/>
      <w:bookmarkEnd w:id="582"/>
    </w:p>
    <w:p w14:paraId="50B31C9B" w14:textId="5A62960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FA7AFB">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1064D5CD"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58DF954F" w14:textId="2AFCCD25"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FA7AFB">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F55C775" w:rsidR="00673F27" w:rsidRDefault="00673F27" w:rsidP="00673F27">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29DB0443" w14:textId="4620A827"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FA7AFB">
        <w:t>3.20</w:t>
      </w:r>
      <w:r>
        <w:fldChar w:fldCharType="end"/>
      </w:r>
      <w:r>
        <w:t>).</w:t>
      </w:r>
    </w:p>
    <w:p w14:paraId="7C6BCB69" w14:textId="394363AB"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FA7AFB">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583" w:name="_Ref513040093"/>
      <w:bookmarkStart w:id="584" w:name="_Toc513213262"/>
      <w:r>
        <w:t>fingerprints property</w:t>
      </w:r>
      <w:bookmarkEnd w:id="583"/>
      <w:bookmarkEnd w:id="584"/>
    </w:p>
    <w:p w14:paraId="3AC53915" w14:textId="411B9F4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FA7AFB">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08F8BF9D" w:rsidR="003B6448" w:rsidRPr="003B6448" w:rsidRDefault="000B394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585" w:name="_Ref507591746"/>
      <w:bookmarkStart w:id="586" w:name="_Toc513213263"/>
      <w:r>
        <w:t>partialFingerprints</w:t>
      </w:r>
      <w:r w:rsidR="00401BB5">
        <w:t xml:space="preserve"> property</w:t>
      </w:r>
      <w:bookmarkEnd w:id="585"/>
      <w:bookmarkEnd w:id="586"/>
    </w:p>
    <w:p w14:paraId="7DA72967" w14:textId="52F7AAEF"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FA7AFB">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A7AFB">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lastRenderedPageBreak/>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587"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587"/>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588" w:name="_Ref510008160"/>
      <w:bookmarkStart w:id="589" w:name="_Toc513213264"/>
      <w:r>
        <w:t>codeFlows property</w:t>
      </w:r>
      <w:bookmarkEnd w:id="588"/>
      <w:bookmarkEnd w:id="589"/>
    </w:p>
    <w:p w14:paraId="4BD8575B" w14:textId="38490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FA7AFB">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90" w:name="_Ref511820702"/>
      <w:bookmarkStart w:id="591" w:name="_Toc513213265"/>
      <w:r>
        <w:t>graphs property</w:t>
      </w:r>
      <w:bookmarkEnd w:id="590"/>
      <w:bookmarkEnd w:id="591"/>
    </w:p>
    <w:p w14:paraId="7F5C098A" w14:textId="729A237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A7AFB">
        <w:t>3.27</w:t>
      </w:r>
      <w:r>
        <w:fldChar w:fldCharType="end"/>
      </w:r>
      <w:r>
        <w:t>) each of which represents a directed graph. A directed graph is a network of nodes and directed edges that describes some aspect of the structure of the code (for example, a call graph).</w:t>
      </w:r>
    </w:p>
    <w:p w14:paraId="2C35AD9B" w14:textId="2EFFAC2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A7AF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A7AFB">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A7AFB">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592" w:name="_Ref511820008"/>
      <w:bookmarkStart w:id="593" w:name="_Toc513213266"/>
      <w:r>
        <w:t>graphTraversals property</w:t>
      </w:r>
      <w:bookmarkEnd w:id="592"/>
      <w:bookmarkEnd w:id="593"/>
    </w:p>
    <w:p w14:paraId="1AFBBE39" w14:textId="1D2F513B"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A7AFB">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FA7AFB">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A7AFB">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94" w:name="_Toc513213267"/>
      <w:r>
        <w:lastRenderedPageBreak/>
        <w:t>stacks property</w:t>
      </w:r>
      <w:bookmarkEnd w:id="594"/>
    </w:p>
    <w:p w14:paraId="5ABDA84F" w14:textId="16B602E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stack objects (§</w:t>
      </w:r>
      <w:r>
        <w:fldChar w:fldCharType="begin"/>
      </w:r>
      <w:r>
        <w:instrText xml:space="preserve"> REF _Ref493427479 \r \h </w:instrText>
      </w:r>
      <w:r>
        <w:fldChar w:fldCharType="separate"/>
      </w:r>
      <w:r w:rsidR="00FA7AFB">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95" w:name="_Ref493499246"/>
      <w:bookmarkStart w:id="596" w:name="_Toc513213268"/>
      <w:r>
        <w:t>relatedLocations property</w:t>
      </w:r>
      <w:bookmarkEnd w:id="595"/>
      <w:bookmarkEnd w:id="596"/>
    </w:p>
    <w:p w14:paraId="31F869B5" w14:textId="1920ECF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A7AFB">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01E3B38A"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FA7AFB">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597" w:name="_Toc513213269"/>
      <w:r>
        <w:lastRenderedPageBreak/>
        <w:t>suppressionStates property</w:t>
      </w:r>
      <w:bookmarkEnd w:id="597"/>
    </w:p>
    <w:p w14:paraId="1AE8DC88" w14:textId="2A54B9A5" w:rsidR="00401BB5" w:rsidRDefault="00401BB5" w:rsidP="00401BB5">
      <w:pPr>
        <w:pStyle w:val="Heading4"/>
      </w:pPr>
      <w:bookmarkStart w:id="598" w:name="_Toc513213270"/>
      <w:r>
        <w:t>General</w:t>
      </w:r>
      <w:bookmarkEnd w:id="598"/>
    </w:p>
    <w:p w14:paraId="0F62C5DD" w14:textId="0FEC2B1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FA7AFB">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63396DF"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FA7AFB">
        <w:t>3.19.17.2</w:t>
      </w:r>
      <w:r w:rsidR="00194A04">
        <w:fldChar w:fldCharType="end"/>
      </w:r>
      <w:r w:rsidR="002A24FE" w:rsidRPr="002A24FE">
        <w:t>)</w:t>
      </w:r>
      <w:r>
        <w:t>.</w:t>
      </w:r>
    </w:p>
    <w:p w14:paraId="1A5BE1CF" w14:textId="76504281"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FA7AFB">
        <w:t>3.19.17.3</w:t>
      </w:r>
      <w:r w:rsidR="00194A04">
        <w:fldChar w:fldCharType="end"/>
      </w:r>
      <w:r w:rsidR="002A24FE" w:rsidRPr="002A24FE">
        <w:t>).</w:t>
      </w:r>
    </w:p>
    <w:p w14:paraId="4F013A56" w14:textId="1CD9F500" w:rsidR="00401BB5" w:rsidRDefault="00401BB5" w:rsidP="00401BB5">
      <w:pPr>
        <w:pStyle w:val="Heading4"/>
      </w:pPr>
      <w:bookmarkStart w:id="599" w:name="_Ref493475240"/>
      <w:bookmarkStart w:id="600" w:name="_Toc513213271"/>
      <w:r>
        <w:t>suppressedInSource value</w:t>
      </w:r>
      <w:bookmarkEnd w:id="599"/>
      <w:bookmarkEnd w:id="60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601" w:name="_Ref493475253"/>
      <w:bookmarkStart w:id="602" w:name="_Toc513213272"/>
      <w:r>
        <w:t>suppressedExternally value</w:t>
      </w:r>
      <w:bookmarkEnd w:id="601"/>
      <w:bookmarkEnd w:id="602"/>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603" w:name="_Ref493351360"/>
      <w:bookmarkStart w:id="604" w:name="_Toc513213273"/>
      <w:r>
        <w:t>baselineState property</w:t>
      </w:r>
      <w:bookmarkEnd w:id="603"/>
      <w:bookmarkEnd w:id="604"/>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52A62C6"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FA7AFB">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FA7AFB">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827E3A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A7AFB">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FA7AFB">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605" w:name="_Ref507598047"/>
      <w:bookmarkStart w:id="606" w:name="_Ref508987354"/>
      <w:bookmarkStart w:id="607" w:name="_Toc513213274"/>
      <w:bookmarkStart w:id="608" w:name="_Ref506807829"/>
      <w:r>
        <w:t>a</w:t>
      </w:r>
      <w:r w:rsidR="00A27D47">
        <w:t>ttachments</w:t>
      </w:r>
      <w:bookmarkEnd w:id="605"/>
      <w:r>
        <w:t xml:space="preserve"> property</w:t>
      </w:r>
      <w:bookmarkEnd w:id="606"/>
      <w:bookmarkEnd w:id="607"/>
    </w:p>
    <w:p w14:paraId="7E972364" w14:textId="7CA117F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FA7AFB">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A7AF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E822FE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FA7AFB">
        <w:t>3.14.1</w:t>
      </w:r>
      <w:r>
        <w:fldChar w:fldCharType="end"/>
      </w:r>
      <w:r>
        <w:t>.</w:t>
      </w:r>
    </w:p>
    <w:p w14:paraId="555548BF" w14:textId="223DC9DB" w:rsidR="00DF302D" w:rsidRDefault="00DF302D" w:rsidP="006E546E">
      <w:pPr>
        <w:pStyle w:val="Heading3"/>
      </w:pPr>
      <w:bookmarkStart w:id="609" w:name="_Ref510085934"/>
      <w:bookmarkStart w:id="610" w:name="_Toc513213275"/>
      <w:r>
        <w:t>conversionProvenance property</w:t>
      </w:r>
      <w:bookmarkEnd w:id="608"/>
      <w:bookmarkEnd w:id="609"/>
      <w:bookmarkEnd w:id="610"/>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14A8CDBA"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FA7AFB">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FA7AFB">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FA7AFB">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CC75445" w:rsidR="00ED76F2" w:rsidRDefault="00ED76F2" w:rsidP="00DF302D">
      <w:r>
        <w:t xml:space="preserve">Per-run files are handled by the </w:t>
      </w:r>
      <w:proofErr w:type="gramStart"/>
      <w:r w:rsidRPr="00A76DF3">
        <w:rPr>
          <w:rStyle w:val="CODEtemp"/>
        </w:rPr>
        <w:t>conversion.analysisToolLogFiles</w:t>
      </w:r>
      <w:proofErr w:type="gramEnd"/>
      <w:r>
        <w:t xml:space="preserve"> property (§</w:t>
      </w:r>
      <w:r>
        <w:fldChar w:fldCharType="begin"/>
      </w:r>
      <w:r>
        <w:instrText xml:space="preserve"> REF _Ref503539431 \r \h </w:instrText>
      </w:r>
      <w:r>
        <w:fldChar w:fldCharType="separate"/>
      </w:r>
      <w:r w:rsidR="00FA7AFB">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lastRenderedPageBreak/>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7F13530A"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FA7AFB">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0CC13CE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FA7AFB">
        <w:t>3.21</w:t>
      </w:r>
      <w:r>
        <w:fldChar w:fldCharType="end"/>
      </w:r>
      <w:r>
        <w:t>).</w:t>
      </w:r>
    </w:p>
    <w:p w14:paraId="2A15CECD" w14:textId="77777777" w:rsidR="00DE4250" w:rsidRDefault="00DE4250" w:rsidP="00DE4250">
      <w:pPr>
        <w:pStyle w:val="Codesmall"/>
      </w:pPr>
      <w:r>
        <w:t xml:space="preserve">            {</w:t>
      </w:r>
    </w:p>
    <w:p w14:paraId="17292CE8" w14:textId="47ED85D4"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FA7AFB">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7ED4899"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FA7AFB">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611" w:name="_Toc513213276"/>
      <w:r>
        <w:t>fixes property</w:t>
      </w:r>
      <w:bookmarkEnd w:id="611"/>
    </w:p>
    <w:p w14:paraId="41DB16FF" w14:textId="0773916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A7AFB">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A7AFB">
        <w:t>3.37</w:t>
      </w:r>
      <w:r>
        <w:fldChar w:fldCharType="end"/>
      </w:r>
      <w:r w:rsidRPr="00E20F80">
        <w:t>).</w:t>
      </w:r>
    </w:p>
    <w:p w14:paraId="42E1D0DE" w14:textId="54DDCACE" w:rsidR="006E546E" w:rsidRDefault="006E546E" w:rsidP="006E546E">
      <w:pPr>
        <w:pStyle w:val="Heading3"/>
      </w:pPr>
      <w:bookmarkStart w:id="612" w:name="_Toc513213277"/>
      <w:r>
        <w:t>properties property</w:t>
      </w:r>
      <w:bookmarkEnd w:id="612"/>
    </w:p>
    <w:p w14:paraId="5BBA1AD3" w14:textId="0DF0F9F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FA7AFB">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613" w:name="_Ref493426721"/>
      <w:bookmarkStart w:id="614" w:name="_Ref507665939"/>
      <w:bookmarkStart w:id="615" w:name="_Toc513213278"/>
      <w:r>
        <w:t>location object</w:t>
      </w:r>
      <w:bookmarkEnd w:id="613"/>
      <w:bookmarkEnd w:id="614"/>
      <w:bookmarkEnd w:id="615"/>
    </w:p>
    <w:p w14:paraId="27ED50C0" w14:textId="23D428DC" w:rsidR="006E546E" w:rsidRDefault="006E546E" w:rsidP="006E546E">
      <w:pPr>
        <w:pStyle w:val="Heading3"/>
      </w:pPr>
      <w:bookmarkStart w:id="616" w:name="_Ref493479281"/>
      <w:bookmarkStart w:id="617" w:name="_Toc513213279"/>
      <w:r>
        <w:t>General</w:t>
      </w:r>
      <w:bookmarkEnd w:id="616"/>
      <w:bookmarkEnd w:id="617"/>
    </w:p>
    <w:p w14:paraId="1D30489B" w14:textId="107ED61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A7AFB">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FA7AFB">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DC4503A" w:rsidR="00180B28" w:rsidRDefault="00180B28" w:rsidP="00180B28">
      <w:pPr>
        <w:pStyle w:val="Note"/>
      </w:pPr>
      <w:r>
        <w:t xml:space="preserve">1. In the absence of symbol information, binary analysis tools might not have source code locations available, so information about line and column numbers might not be present </w:t>
      </w:r>
      <w:r>
        <w:lastRenderedPageBreak/>
        <w:t>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FA7AFB">
        <w:t>3.20.3</w:t>
      </w:r>
      <w:r>
        <w:fldChar w:fldCharType="end"/>
      </w:r>
      <w:r w:rsidRPr="00180B28">
        <w:t>) is particularly convenient for fingerprinting.</w:t>
      </w:r>
    </w:p>
    <w:p w14:paraId="310AFACC" w14:textId="0A9869BA"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FA7AFB">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A7AFB">
        <w:t>3.20.4</w:t>
      </w:r>
      <w:r>
        <w:fldChar w:fldCharType="end"/>
      </w:r>
      <w:r>
        <w:t>) explaining the significance of this “location.”</w:t>
      </w:r>
    </w:p>
    <w:p w14:paraId="7BB3738A" w14:textId="2222E264" w:rsidR="006E546E" w:rsidRDefault="00C6546E" w:rsidP="006E546E">
      <w:pPr>
        <w:pStyle w:val="Heading3"/>
      </w:pPr>
      <w:bookmarkStart w:id="618" w:name="_Ref493477623"/>
      <w:bookmarkStart w:id="619" w:name="_Ref493478351"/>
      <w:bookmarkStart w:id="620" w:name="_Toc513213280"/>
      <w:r>
        <w:t xml:space="preserve">physicalLocation </w:t>
      </w:r>
      <w:r w:rsidR="006E546E">
        <w:t>property</w:t>
      </w:r>
      <w:bookmarkEnd w:id="618"/>
      <w:bookmarkEnd w:id="619"/>
      <w:bookmarkEnd w:id="620"/>
    </w:p>
    <w:p w14:paraId="37D40289" w14:textId="2B7D252A"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FA7AFB">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621" w:name="_Ref493404450"/>
      <w:bookmarkStart w:id="622" w:name="_Ref493404690"/>
      <w:bookmarkStart w:id="623" w:name="_Toc513213281"/>
      <w:r>
        <w:t>fullyQualifiedLogicalName property</w:t>
      </w:r>
      <w:bookmarkEnd w:id="621"/>
      <w:bookmarkEnd w:id="622"/>
      <w:bookmarkEnd w:id="623"/>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624" w:name="_Hlk513194534"/>
      <w:bookmarkStart w:id="625"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624"/>
    </w:p>
    <w:p w14:paraId="01F88A86" w14:textId="208973EF"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FA7AFB">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625"/>
      <w:r w:rsidR="00C32159">
        <w:t>§</w:t>
      </w:r>
      <w:r w:rsidR="00C32159">
        <w:fldChar w:fldCharType="begin"/>
      </w:r>
      <w:r w:rsidR="00C32159">
        <w:instrText xml:space="preserve"> REF _Ref493349997 \r \h </w:instrText>
      </w:r>
      <w:r w:rsidR="00C32159">
        <w:fldChar w:fldCharType="separate"/>
      </w:r>
      <w:r w:rsidR="00FA7AFB">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w:t>
      </w:r>
      <w:proofErr w:type="gramStart"/>
      <w:r w:rsidRPr="00E66E38">
        <w:t>th</w:t>
      </w:r>
      <w:r w:rsidR="00C32159">
        <w:t>at</w:t>
      </w:r>
      <w:r w:rsidRPr="00E66E38">
        <w:t xml:space="preserve">  </w:t>
      </w:r>
      <w:r w:rsidRPr="00E66E38">
        <w:rPr>
          <w:rStyle w:val="CODEtemp"/>
        </w:rPr>
        <w:t>logicalLocations</w:t>
      </w:r>
      <w:proofErr w:type="gramEnd"/>
      <w:r w:rsidRPr="00E66E38">
        <w:t xml:space="preserve"> object.</w:t>
      </w:r>
    </w:p>
    <w:p w14:paraId="6E40EBD1" w14:textId="57EDD3E3"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FA7AFB">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FA7AFB">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FA7AFB">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lastRenderedPageBreak/>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6EDAC138" w14:textId="0B6600EC" w:rsidR="006E0178" w:rsidRDefault="006E0178" w:rsidP="006E0178">
      <w:pPr>
        <w:pStyle w:val="Note"/>
        <w:numPr>
          <w:ilvl w:val="0"/>
          <w:numId w:val="12"/>
        </w:numPr>
      </w:pPr>
      <w:proofErr w:type="gramStart"/>
      <w:r w:rsidRPr="006E0178">
        <w:rPr>
          <w:rStyle w:val="CODEtemp"/>
        </w:rPr>
        <w:t>run.logicalLocations</w:t>
      </w:r>
      <w:proofErr w:type="gramEnd"/>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7D1BC16B"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FA7AF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4CD27C2E" w14:textId="16EED1C5" w:rsidR="00F13165" w:rsidRDefault="00F13165" w:rsidP="00F13165">
      <w:pPr>
        <w:pStyle w:val="Heading3"/>
      </w:pPr>
      <w:bookmarkStart w:id="626" w:name="_Ref513121634"/>
      <w:bookmarkStart w:id="627" w:name="_Ref513122103"/>
      <w:bookmarkStart w:id="628" w:name="_Toc513213282"/>
      <w:r>
        <w:t>message property</w:t>
      </w:r>
      <w:bookmarkEnd w:id="626"/>
      <w:bookmarkEnd w:id="627"/>
      <w:bookmarkEnd w:id="628"/>
    </w:p>
    <w:p w14:paraId="62F22E6F" w14:textId="77A761C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relevant to the location.</w:t>
      </w:r>
    </w:p>
    <w:p w14:paraId="0E77A827" w14:textId="77777777" w:rsidR="00F13165" w:rsidRDefault="00F13165" w:rsidP="00F13165">
      <w:pPr>
        <w:pStyle w:val="Heading3"/>
      </w:pPr>
      <w:bookmarkStart w:id="629" w:name="_Ref510102819"/>
      <w:bookmarkStart w:id="630" w:name="_Toc513213283"/>
      <w:r>
        <w:t>annotations property</w:t>
      </w:r>
      <w:bookmarkEnd w:id="629"/>
      <w:bookmarkEnd w:id="630"/>
    </w:p>
    <w:p w14:paraId="1F7AABEC" w14:textId="10D36CC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FA7AFB">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A7AFB">
        <w:t>3.22</w:t>
      </w:r>
      <w:r w:rsidR="0022400E">
        <w:fldChar w:fldCharType="end"/>
      </w:r>
      <w:r>
        <w:t xml:space="preserve">), each of which describes </w:t>
      </w:r>
      <w:r w:rsidR="0022400E">
        <w:t xml:space="preserve">a region within the file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A7AFB">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C105D7A"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FA7AFB">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631" w:name="_Toc513213284"/>
      <w:r>
        <w:t>properties property</w:t>
      </w:r>
      <w:bookmarkEnd w:id="631"/>
    </w:p>
    <w:p w14:paraId="2CEAC173" w14:textId="25691023"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FA7AFB">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632" w:name="_Ref493477390"/>
      <w:bookmarkStart w:id="633" w:name="_Ref493478323"/>
      <w:bookmarkStart w:id="634" w:name="_Ref493478590"/>
      <w:bookmarkStart w:id="635" w:name="_Toc513213285"/>
      <w:r>
        <w:t>physicalLocation object</w:t>
      </w:r>
      <w:bookmarkEnd w:id="632"/>
      <w:bookmarkEnd w:id="633"/>
      <w:bookmarkEnd w:id="634"/>
      <w:bookmarkEnd w:id="635"/>
    </w:p>
    <w:p w14:paraId="0B9181AD" w14:textId="12F902F2" w:rsidR="006E546E" w:rsidRDefault="006E546E" w:rsidP="006E546E">
      <w:pPr>
        <w:pStyle w:val="Heading3"/>
      </w:pPr>
      <w:bookmarkStart w:id="636" w:name="_Toc513213286"/>
      <w:r>
        <w:t>General</w:t>
      </w:r>
      <w:bookmarkEnd w:id="636"/>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637" w:name="_Ref503357394"/>
      <w:bookmarkStart w:id="638" w:name="_Toc513213287"/>
      <w:bookmarkStart w:id="639" w:name="_Ref493343236"/>
      <w:r>
        <w:t>id property</w:t>
      </w:r>
      <w:bookmarkEnd w:id="637"/>
      <w:bookmarkEnd w:id="638"/>
    </w:p>
    <w:p w14:paraId="39E78313" w14:textId="7D9003E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6D23E76D"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A7AFB">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FA7AFB">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640" w:name="_Ref503369432"/>
      <w:bookmarkStart w:id="641" w:name="_Ref503369435"/>
      <w:bookmarkStart w:id="642" w:name="_Ref503371110"/>
      <w:bookmarkStart w:id="643" w:name="_Ref503371652"/>
      <w:bookmarkStart w:id="644" w:name="_Toc513213288"/>
      <w:r>
        <w:t>fileLocation</w:t>
      </w:r>
      <w:r w:rsidR="006E546E">
        <w:t xml:space="preserve"> property</w:t>
      </w:r>
      <w:bookmarkEnd w:id="639"/>
      <w:bookmarkEnd w:id="640"/>
      <w:bookmarkEnd w:id="641"/>
      <w:bookmarkEnd w:id="642"/>
      <w:bookmarkEnd w:id="643"/>
      <w:bookmarkEnd w:id="644"/>
    </w:p>
    <w:p w14:paraId="5D69C82C" w14:textId="5BCAE32E"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FA7AFB">
        <w:t>3.2</w:t>
      </w:r>
      <w:r w:rsidR="00A308C2">
        <w:fldChar w:fldCharType="end"/>
      </w:r>
      <w:r w:rsidR="00A308C2">
        <w:t>)</w:t>
      </w:r>
      <w:r w:rsidR="00365886" w:rsidRPr="00365886">
        <w:t xml:space="preserve"> that represents the location of the file.</w:t>
      </w:r>
    </w:p>
    <w:p w14:paraId="03500782" w14:textId="1AF1B68A"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lastRenderedPageBreak/>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3488D62"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FA7AFB">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645" w:name="_Ref493509797"/>
      <w:bookmarkStart w:id="646" w:name="_Toc513213289"/>
      <w:r>
        <w:t>region property</w:t>
      </w:r>
      <w:bookmarkEnd w:id="645"/>
      <w:bookmarkEnd w:id="646"/>
    </w:p>
    <w:p w14:paraId="34CA82A6" w14:textId="6E4E624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A7AFB">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A7AFB">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A7AFB">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A936307"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7A49ADC4" w14:textId="29E52CBB" w:rsidR="006805FB" w:rsidRDefault="006805FB" w:rsidP="006805FB">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779C2718" w14:textId="74B42AA9"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FA7AFB">
        <w:t>3.20</w:t>
      </w:r>
      <w:r>
        <w:fldChar w:fldCharType="end"/>
      </w:r>
      <w:r>
        <w:t>).</w:t>
      </w:r>
    </w:p>
    <w:p w14:paraId="3C94BD54" w14:textId="1F43E983"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FA7AFB">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647" w:name="_Toc513213290"/>
      <w:r>
        <w:t>contextRegion property</w:t>
      </w:r>
      <w:bookmarkEnd w:id="647"/>
    </w:p>
    <w:p w14:paraId="220640FE" w14:textId="3284707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A7AFB">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A7AFB">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F9A0F5C"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7E9D024B" w14:textId="32F6BCEE" w:rsidR="00843397" w:rsidRDefault="00843397" w:rsidP="00843397">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686DE936" w14:textId="1FCA6C2A"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FA7AFB">
        <w:t>3.20</w:t>
      </w:r>
      <w:r>
        <w:fldChar w:fldCharType="end"/>
      </w:r>
      <w:r>
        <w:t>).</w:t>
      </w:r>
    </w:p>
    <w:p w14:paraId="5B98A118" w14:textId="40D5344B"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FA7AFB">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1044CAB"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FA7AFB">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648" w:name="_Ref493490350"/>
      <w:bookmarkStart w:id="649" w:name="_Toc513213291"/>
      <w:r>
        <w:t>region object</w:t>
      </w:r>
      <w:bookmarkEnd w:id="648"/>
      <w:bookmarkEnd w:id="649"/>
    </w:p>
    <w:p w14:paraId="5C4DB1F6" w14:textId="0F642D18" w:rsidR="006E546E" w:rsidRDefault="006E546E" w:rsidP="006E546E">
      <w:pPr>
        <w:pStyle w:val="Heading3"/>
      </w:pPr>
      <w:bookmarkStart w:id="650" w:name="_Toc513213292"/>
      <w:r>
        <w:t>General</w:t>
      </w:r>
      <w:bookmarkEnd w:id="650"/>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4CC5307"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FA7AF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lastRenderedPageBreak/>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651" w:name="_Ref493492556"/>
      <w:bookmarkStart w:id="652" w:name="_Ref493492604"/>
      <w:bookmarkStart w:id="653" w:name="_Ref493492671"/>
      <w:bookmarkStart w:id="654" w:name="_Toc513213293"/>
      <w:r>
        <w:t>Text regions</w:t>
      </w:r>
      <w:bookmarkEnd w:id="651"/>
      <w:bookmarkEnd w:id="652"/>
      <w:bookmarkEnd w:id="653"/>
      <w:bookmarkEnd w:id="654"/>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51BC27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F45FA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FA7AF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FA7AF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D008DF2"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FA7AF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FA7AF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FA7AFB">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655" w:name="_Ref509043519"/>
      <w:bookmarkStart w:id="656" w:name="_Ref509043733"/>
      <w:bookmarkStart w:id="657" w:name="_Toc513213294"/>
      <w:r>
        <w:t>Binary regions</w:t>
      </w:r>
      <w:bookmarkEnd w:id="655"/>
      <w:bookmarkEnd w:id="656"/>
      <w:bookmarkEnd w:id="657"/>
    </w:p>
    <w:p w14:paraId="645A946E" w14:textId="4613849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FA7AF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155D679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FA7AF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B0370B6"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FA7AF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FA7AF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FA7AF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FA7AF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658" w:name="_Ref493490565"/>
      <w:bookmarkStart w:id="659" w:name="_Ref493491243"/>
      <w:bookmarkStart w:id="660" w:name="_Ref493492406"/>
      <w:bookmarkStart w:id="661" w:name="_Toc513213295"/>
      <w:r>
        <w:t>startLine property</w:t>
      </w:r>
      <w:bookmarkEnd w:id="658"/>
      <w:bookmarkEnd w:id="659"/>
      <w:bookmarkEnd w:id="660"/>
      <w:bookmarkEnd w:id="661"/>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662" w:name="_Ref493491260"/>
      <w:bookmarkStart w:id="663" w:name="_Ref493492414"/>
      <w:bookmarkStart w:id="664" w:name="_Toc513213296"/>
      <w:r>
        <w:t>startColumn property</w:t>
      </w:r>
      <w:bookmarkEnd w:id="662"/>
      <w:bookmarkEnd w:id="663"/>
      <w:bookmarkEnd w:id="664"/>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D8DD27D"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FA7AFB">
        <w:t>3.22.2</w:t>
      </w:r>
      <w:r>
        <w:fldChar w:fldCharType="end"/>
      </w:r>
      <w:r>
        <w:t>.</w:t>
      </w:r>
    </w:p>
    <w:p w14:paraId="29DFBDCD" w14:textId="49CB3F3F" w:rsidR="006E546E" w:rsidRDefault="006E546E" w:rsidP="006E546E">
      <w:pPr>
        <w:pStyle w:val="Heading3"/>
      </w:pPr>
      <w:bookmarkStart w:id="665" w:name="_Ref493491334"/>
      <w:bookmarkStart w:id="666" w:name="_Ref493492422"/>
      <w:bookmarkStart w:id="667" w:name="_Toc513213297"/>
      <w:r>
        <w:t>endLine property</w:t>
      </w:r>
      <w:bookmarkEnd w:id="665"/>
      <w:bookmarkEnd w:id="666"/>
      <w:bookmarkEnd w:id="667"/>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3E4F1C9"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FA7AFB">
        <w:t>3.22.2</w:t>
      </w:r>
      <w:r>
        <w:fldChar w:fldCharType="end"/>
      </w:r>
      <w:r>
        <w:t>.</w:t>
      </w:r>
    </w:p>
    <w:p w14:paraId="70DC2A2F" w14:textId="6B14264D" w:rsidR="006E546E" w:rsidRDefault="006E546E" w:rsidP="006E546E">
      <w:pPr>
        <w:pStyle w:val="Heading3"/>
      </w:pPr>
      <w:bookmarkStart w:id="668" w:name="_Ref493491342"/>
      <w:bookmarkStart w:id="669" w:name="_Ref493492427"/>
      <w:bookmarkStart w:id="670" w:name="_Toc513213298"/>
      <w:r>
        <w:lastRenderedPageBreak/>
        <w:t>endColumn property</w:t>
      </w:r>
      <w:bookmarkEnd w:id="668"/>
      <w:bookmarkEnd w:id="669"/>
      <w:bookmarkEnd w:id="670"/>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931F52D"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FA7AFB">
        <w:t>3.22.2</w:t>
      </w:r>
      <w:r>
        <w:fldChar w:fldCharType="end"/>
      </w:r>
      <w:r>
        <w:t>.</w:t>
      </w:r>
    </w:p>
    <w:p w14:paraId="71768405" w14:textId="2CD24091" w:rsidR="006E546E" w:rsidRDefault="006E546E" w:rsidP="006E546E">
      <w:pPr>
        <w:pStyle w:val="Heading3"/>
      </w:pPr>
      <w:bookmarkStart w:id="671" w:name="_Ref493492251"/>
      <w:bookmarkStart w:id="672" w:name="_Ref493492981"/>
      <w:bookmarkStart w:id="673" w:name="_Toc513213299"/>
      <w:r>
        <w:t>offset property</w:t>
      </w:r>
      <w:bookmarkEnd w:id="671"/>
      <w:bookmarkEnd w:id="672"/>
      <w:bookmarkEnd w:id="673"/>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674" w:name="_Ref493491350"/>
      <w:bookmarkStart w:id="675" w:name="_Ref493492312"/>
      <w:bookmarkStart w:id="676" w:name="_Toc513213300"/>
      <w:r>
        <w:t>length property</w:t>
      </w:r>
      <w:bookmarkEnd w:id="674"/>
      <w:bookmarkEnd w:id="675"/>
      <w:bookmarkEnd w:id="676"/>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299CD0C"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FA7AF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677" w:name="_Toc513213301"/>
      <w:r>
        <w:t>snippet property</w:t>
      </w:r>
      <w:bookmarkEnd w:id="677"/>
    </w:p>
    <w:p w14:paraId="4E596286" w14:textId="31A7ECE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FA7AFB">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678" w:name="_Ref513118337"/>
      <w:bookmarkStart w:id="679" w:name="_Toc513213302"/>
      <w:r>
        <w:t>message property</w:t>
      </w:r>
      <w:bookmarkEnd w:id="678"/>
      <w:bookmarkEnd w:id="679"/>
    </w:p>
    <w:p w14:paraId="11547397" w14:textId="39255E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680" w:name="_Ref513118449"/>
      <w:bookmarkStart w:id="681" w:name="_Toc513213303"/>
      <w:bookmarkStart w:id="682" w:name="_Hlk513212890"/>
      <w:r>
        <w:t>rectangle object</w:t>
      </w:r>
      <w:bookmarkEnd w:id="680"/>
      <w:bookmarkEnd w:id="681"/>
    </w:p>
    <w:p w14:paraId="3C4A6F0B" w14:textId="2FBD2981" w:rsidR="008A21D5" w:rsidRDefault="008A21D5" w:rsidP="008A21D5">
      <w:pPr>
        <w:pStyle w:val="Heading3"/>
      </w:pPr>
      <w:bookmarkStart w:id="683" w:name="_Toc513213304"/>
      <w:r>
        <w:t>General</w:t>
      </w:r>
      <w:bookmarkEnd w:id="68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84" w:name="_Toc513213305"/>
      <w:r>
        <w:lastRenderedPageBreak/>
        <w:t>top, left, bottom, and right properties</w:t>
      </w:r>
      <w:bookmarkEnd w:id="684"/>
    </w:p>
    <w:p w14:paraId="507C9305" w14:textId="310AFC4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85" w:name="_Ref513118473"/>
      <w:bookmarkStart w:id="686" w:name="_Toc513213306"/>
      <w:r>
        <w:t>message property</w:t>
      </w:r>
      <w:bookmarkEnd w:id="685"/>
      <w:bookmarkEnd w:id="686"/>
    </w:p>
    <w:p w14:paraId="00BBEF13" w14:textId="3E6FC0A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87" w:name="_Ref493404505"/>
      <w:bookmarkStart w:id="688" w:name="_Toc513213307"/>
      <w:bookmarkEnd w:id="682"/>
      <w:r>
        <w:t>logicalLocation object</w:t>
      </w:r>
      <w:bookmarkEnd w:id="687"/>
      <w:bookmarkEnd w:id="688"/>
    </w:p>
    <w:p w14:paraId="479717FF" w14:textId="2760154A" w:rsidR="006E546E" w:rsidRDefault="006E546E" w:rsidP="006E546E">
      <w:pPr>
        <w:pStyle w:val="Heading3"/>
      </w:pPr>
      <w:bookmarkStart w:id="689" w:name="_Toc513213308"/>
      <w:r>
        <w:t>General</w:t>
      </w:r>
      <w:bookmarkEnd w:id="689"/>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50214859"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FA7AFB">
        <w:t>3.11.13</w:t>
      </w:r>
      <w:r>
        <w:fldChar w:fldCharType="end"/>
      </w:r>
      <w:r>
        <w:t>).</w:t>
      </w:r>
    </w:p>
    <w:p w14:paraId="70635E46" w14:textId="168F318C" w:rsidR="006E546E" w:rsidRDefault="006E546E" w:rsidP="006E546E">
      <w:pPr>
        <w:pStyle w:val="Heading3"/>
      </w:pPr>
      <w:bookmarkStart w:id="690" w:name="_Toc513213309"/>
      <w:r>
        <w:t>name property</w:t>
      </w:r>
      <w:bookmarkEnd w:id="690"/>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0BA15A6B"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FA7AFB">
        <w:t>3.24.5</w:t>
      </w:r>
      <w:r w:rsidR="006E0178">
        <w:fldChar w:fldCharType="end"/>
      </w:r>
      <w:r w:rsidR="006E0178">
        <w:t>).</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lastRenderedPageBreak/>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691" w:name="_Ref513194876"/>
      <w:bookmarkStart w:id="692" w:name="_Toc513213310"/>
      <w:r>
        <w:t>fullyQualifiedName property</w:t>
      </w:r>
      <w:bookmarkEnd w:id="691"/>
      <w:bookmarkEnd w:id="692"/>
    </w:p>
    <w:p w14:paraId="0F5707EB" w14:textId="677C3575" w:rsidR="006E0178"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36018880"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proofErr w:type="gramStart"/>
      <w:r w:rsidRPr="00D22EF5">
        <w:rPr>
          <w:rStyle w:val="CODEtemp"/>
        </w:rPr>
        <w:t>run.logicalLocations</w:t>
      </w:r>
      <w:proofErr w:type="gramEnd"/>
      <w:r>
        <w:t xml:space="preserve"> object (§</w:t>
      </w:r>
      <w:r>
        <w:fldChar w:fldCharType="begin"/>
      </w:r>
      <w:r>
        <w:instrText xml:space="preserve"> REF _Ref493479000 \r \h </w:instrText>
      </w:r>
      <w:r>
        <w:fldChar w:fldCharType="separate"/>
      </w:r>
      <w:r w:rsidR="00FA7AFB">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FA7AFB">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693" w:name="_Toc513213311"/>
      <w:r>
        <w:t>decoratedName property</w:t>
      </w:r>
      <w:bookmarkEnd w:id="693"/>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370FD0B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FA7AFB">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w:t>
      </w:r>
      <w:proofErr w:type="gramStart"/>
      <w:r>
        <w:t>"?c</w:t>
      </w:r>
      <w:proofErr w:type="gramEnd"/>
      <w:r>
        <w:t>@b@@AAGXM@Z"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94" w:name="_Ref513195445"/>
      <w:bookmarkStart w:id="695" w:name="_Toc513213312"/>
      <w:r>
        <w:t>kind property</w:t>
      </w:r>
      <w:bookmarkEnd w:id="694"/>
      <w:bookmarkEnd w:id="69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696" w:name="_Toc513213313"/>
      <w:r>
        <w:lastRenderedPageBreak/>
        <w:t>parentKey property</w:t>
      </w:r>
      <w:bookmarkEnd w:id="696"/>
    </w:p>
    <w:p w14:paraId="765BBE49" w14:textId="02793CC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FA7AFB">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697" w:name="_Ref510008325"/>
      <w:bookmarkStart w:id="698" w:name="_Toc513213314"/>
      <w:r>
        <w:t>codeFlow object</w:t>
      </w:r>
      <w:bookmarkEnd w:id="697"/>
      <w:bookmarkEnd w:id="698"/>
    </w:p>
    <w:p w14:paraId="507EC364" w14:textId="20C3EC2C" w:rsidR="00B163FF" w:rsidRDefault="00B163FF" w:rsidP="00B163FF">
      <w:pPr>
        <w:pStyle w:val="Heading3"/>
      </w:pPr>
      <w:bookmarkStart w:id="699" w:name="_Ref510009088"/>
      <w:bookmarkStart w:id="700" w:name="_Toc513213315"/>
      <w:r>
        <w:t>General</w:t>
      </w:r>
      <w:bookmarkEnd w:id="699"/>
      <w:bookmarkEnd w:id="700"/>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E2A9F39"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048B21D6" w14:textId="53D2C0DA" w:rsidR="00B163FF" w:rsidRDefault="00B163FF" w:rsidP="00B163FF">
      <w:pPr>
        <w:pStyle w:val="Codesmall"/>
      </w:pPr>
      <w:r>
        <w:t xml:space="preserve">  "codeFlows": [                        # See §</w:t>
      </w:r>
      <w:r>
        <w:fldChar w:fldCharType="begin"/>
      </w:r>
      <w:r>
        <w:instrText xml:space="preserve"> REF _Ref510008160 \r \h </w:instrText>
      </w:r>
      <w:r>
        <w:fldChar w:fldCharType="separate"/>
      </w:r>
      <w:r w:rsidR="00FA7AFB">
        <w:t>3.19.12</w:t>
      </w:r>
      <w:r>
        <w:fldChar w:fldCharType="end"/>
      </w:r>
      <w:r>
        <w:t>.</w:t>
      </w:r>
    </w:p>
    <w:p w14:paraId="689DCA88" w14:textId="652974F5"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FA7AFB">
        <w:t>3.25</w:t>
      </w:r>
      <w:r>
        <w:fldChar w:fldCharType="end"/>
      </w:r>
      <w:r>
        <w:t>).</w:t>
      </w:r>
    </w:p>
    <w:p w14:paraId="086FC1AA" w14:textId="6CD287B9"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FA7AFB">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1A77AE4A" w:rsidR="00B163FF" w:rsidRDefault="00B163FF" w:rsidP="00B163FF">
      <w:pPr>
        <w:pStyle w:val="Codesmall"/>
      </w:pPr>
      <w:r>
        <w:t xml:space="preserve">      "threadFlows": [                  # See §</w:t>
      </w:r>
      <w:r>
        <w:fldChar w:fldCharType="begin"/>
      </w:r>
      <w:r>
        <w:instrText xml:space="preserve"> REF _Ref510008358 \r \h </w:instrText>
      </w:r>
      <w:r>
        <w:fldChar w:fldCharType="separate"/>
      </w:r>
      <w:r w:rsidR="00FA7AFB">
        <w:t>3.25.3</w:t>
      </w:r>
      <w:r>
        <w:fldChar w:fldCharType="end"/>
      </w:r>
      <w:r>
        <w:t>.</w:t>
      </w:r>
    </w:p>
    <w:p w14:paraId="761FD0DB" w14:textId="7384146C"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FA7AFB">
        <w:t>3.26</w:t>
      </w:r>
      <w:r>
        <w:fldChar w:fldCharType="end"/>
      </w:r>
      <w:r>
        <w:t>).</w:t>
      </w:r>
    </w:p>
    <w:p w14:paraId="3D9C5E77" w14:textId="6A6BA9F8"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FA7AFB">
        <w:t>3.26.2</w:t>
      </w:r>
      <w:r>
        <w:fldChar w:fldCharType="end"/>
      </w:r>
      <w:r>
        <w:t>.</w:t>
      </w:r>
    </w:p>
    <w:p w14:paraId="32E0CD47" w14:textId="0B98B94D"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FA7AFB">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CC0AB3C" w:rsidR="00B163FF" w:rsidRDefault="00B163FF" w:rsidP="00B163FF">
      <w:pPr>
        <w:pStyle w:val="Codesmall"/>
      </w:pPr>
      <w:r>
        <w:t xml:space="preserve">          "locations": [                # See §</w:t>
      </w:r>
      <w:r>
        <w:fldChar w:fldCharType="begin"/>
      </w:r>
      <w:r>
        <w:instrText xml:space="preserve"> REF _Ref510008412 \r \h </w:instrText>
      </w:r>
      <w:r>
        <w:fldChar w:fldCharType="separate"/>
      </w:r>
      <w:r w:rsidR="00FA7AFB">
        <w:t>3.26.4</w:t>
      </w:r>
      <w:r>
        <w:fldChar w:fldCharType="end"/>
      </w:r>
      <w:r>
        <w:t>.</w:t>
      </w:r>
    </w:p>
    <w:p w14:paraId="7CF1AA49" w14:textId="68F640C4"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FA7AFB">
        <w:t>3.34</w:t>
      </w:r>
      <w:r>
        <w:fldChar w:fldCharType="end"/>
      </w:r>
      <w:r>
        <w:t>).</w:t>
      </w:r>
    </w:p>
    <w:p w14:paraId="7402E3F3" w14:textId="38C61AE1"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FA7AFB">
        <w:t>3.34.3</w:t>
      </w:r>
      <w:r>
        <w:fldChar w:fldCharType="end"/>
      </w:r>
      <w:r>
        <w:t>.</w:t>
      </w:r>
    </w:p>
    <w:p w14:paraId="5E1EB724" w14:textId="1D30CEE2"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FA7AFB">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BA7B72C"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FA7AFB">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FF56F93"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FA7AFB">
        <w:t>3.34.6</w:t>
      </w:r>
      <w:r w:rsidR="00EC5F35">
        <w:fldChar w:fldCharType="end"/>
      </w:r>
      <w:r>
        <w:t>.</w:t>
      </w:r>
    </w:p>
    <w:p w14:paraId="1029380F" w14:textId="6EEECA48"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FA7AFB">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701" w:name="_Ref510008352"/>
      <w:bookmarkStart w:id="702" w:name="_Toc513213316"/>
      <w:r>
        <w:t>message property</w:t>
      </w:r>
      <w:bookmarkEnd w:id="701"/>
      <w:bookmarkEnd w:id="702"/>
    </w:p>
    <w:p w14:paraId="39D6B74B" w14:textId="11B6411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A7AFB">
        <w:t>3.9</w:t>
      </w:r>
      <w:r>
        <w:fldChar w:fldCharType="end"/>
      </w:r>
      <w:r>
        <w:t>)</w:t>
      </w:r>
      <w:r w:rsidRPr="00AD7FD8">
        <w:t xml:space="preserve"> relevant to the code flow.</w:t>
      </w:r>
    </w:p>
    <w:p w14:paraId="060DD1F9" w14:textId="5E6A402B" w:rsidR="00B163FF" w:rsidRDefault="00B163FF" w:rsidP="00B163FF">
      <w:pPr>
        <w:pStyle w:val="Heading3"/>
      </w:pPr>
      <w:bookmarkStart w:id="703" w:name="_Ref510008358"/>
      <w:bookmarkStart w:id="704" w:name="_Toc513213317"/>
      <w:r>
        <w:t>threadFlows property</w:t>
      </w:r>
      <w:bookmarkEnd w:id="703"/>
      <w:bookmarkEnd w:id="704"/>
    </w:p>
    <w:p w14:paraId="2D2C91FB" w14:textId="022BBFD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FA7AFB">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705" w:name="_Toc513213318"/>
      <w:r>
        <w:t>properties property</w:t>
      </w:r>
      <w:bookmarkEnd w:id="705"/>
    </w:p>
    <w:p w14:paraId="57DA8C55" w14:textId="48311A06"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706" w:name="_Ref493427364"/>
      <w:bookmarkStart w:id="707" w:name="_Toc513213319"/>
      <w:r>
        <w:t>thread</w:t>
      </w:r>
      <w:r w:rsidR="006E546E">
        <w:t>Flow object</w:t>
      </w:r>
      <w:bookmarkEnd w:id="706"/>
      <w:bookmarkEnd w:id="707"/>
    </w:p>
    <w:p w14:paraId="68EE36AB" w14:textId="336A5D40" w:rsidR="006E546E" w:rsidRDefault="006E546E" w:rsidP="006E546E">
      <w:pPr>
        <w:pStyle w:val="Heading3"/>
      </w:pPr>
      <w:bookmarkStart w:id="708" w:name="_Toc513213320"/>
      <w:r>
        <w:t>General</w:t>
      </w:r>
      <w:bookmarkEnd w:id="70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F2631A9" w:rsidR="00481B7B" w:rsidRDefault="00481B7B" w:rsidP="00AD7FD8">
      <w:r>
        <w:t>For an example, see §</w:t>
      </w:r>
      <w:r>
        <w:fldChar w:fldCharType="begin"/>
      </w:r>
      <w:r>
        <w:instrText xml:space="preserve"> REF _Ref510009088 \r \h </w:instrText>
      </w:r>
      <w:r>
        <w:fldChar w:fldCharType="separate"/>
      </w:r>
      <w:r w:rsidR="00FA7AFB">
        <w:t>3.25.1</w:t>
      </w:r>
      <w:r>
        <w:fldChar w:fldCharType="end"/>
      </w:r>
      <w:r>
        <w:t>.</w:t>
      </w:r>
    </w:p>
    <w:p w14:paraId="47D8E353" w14:textId="0B22E102" w:rsidR="00B163FF" w:rsidRDefault="00B163FF" w:rsidP="00B163FF">
      <w:pPr>
        <w:pStyle w:val="Heading3"/>
      </w:pPr>
      <w:bookmarkStart w:id="709" w:name="_Ref510008395"/>
      <w:bookmarkStart w:id="710" w:name="_Toc513213321"/>
      <w:r>
        <w:t>id property</w:t>
      </w:r>
      <w:bookmarkEnd w:id="709"/>
      <w:bookmarkEnd w:id="710"/>
    </w:p>
    <w:p w14:paraId="39CECB41" w14:textId="07C8ED1D"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FA7AFB">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11" w:name="_Ref503361742"/>
      <w:bookmarkStart w:id="712" w:name="_Toc513213322"/>
      <w:r>
        <w:t>message property</w:t>
      </w:r>
      <w:bookmarkEnd w:id="711"/>
      <w:bookmarkEnd w:id="712"/>
    </w:p>
    <w:p w14:paraId="3994B882" w14:textId="3CC7CC8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A7AFB">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713" w:name="_Ref510008412"/>
      <w:bookmarkStart w:id="714" w:name="_Toc513213323"/>
      <w:r>
        <w:t>locations property</w:t>
      </w:r>
      <w:bookmarkEnd w:id="713"/>
      <w:bookmarkEnd w:id="714"/>
    </w:p>
    <w:p w14:paraId="648A48EB" w14:textId="474B28F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FA7AFB">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715" w:name="_Toc513213324"/>
      <w:r>
        <w:t>properties property</w:t>
      </w:r>
      <w:bookmarkEnd w:id="715"/>
    </w:p>
    <w:p w14:paraId="070BA385" w14:textId="3BE16D40"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716" w:name="_Ref511819945"/>
      <w:bookmarkStart w:id="717" w:name="_Toc513213325"/>
      <w:r>
        <w:lastRenderedPageBreak/>
        <w:t>graph object</w:t>
      </w:r>
      <w:bookmarkEnd w:id="716"/>
      <w:bookmarkEnd w:id="717"/>
    </w:p>
    <w:p w14:paraId="79771063" w14:textId="13A3DA96" w:rsidR="00CD4F20" w:rsidRDefault="00CD4F20" w:rsidP="00CD4F20">
      <w:pPr>
        <w:pStyle w:val="Heading3"/>
      </w:pPr>
      <w:bookmarkStart w:id="718" w:name="_Toc513213326"/>
      <w:r>
        <w:t>General</w:t>
      </w:r>
      <w:bookmarkEnd w:id="718"/>
    </w:p>
    <w:p w14:paraId="0FCD96E1" w14:textId="31379B7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proofErr w:type="gramStart"/>
      <w:r>
        <w:rPr>
          <w:rStyle w:val="CODEtemp"/>
        </w:rPr>
        <w:t>run.graphs</w:t>
      </w:r>
      <w:proofErr w:type="gramEnd"/>
      <w:r>
        <w:t xml:space="preserve"> (§</w:t>
      </w:r>
      <w:r>
        <w:fldChar w:fldCharType="begin"/>
      </w:r>
      <w:r>
        <w:instrText xml:space="preserve"> REF _Ref511820652 \r \h </w:instrText>
      </w:r>
      <w:r>
        <w:fldChar w:fldCharType="separate"/>
      </w:r>
      <w:r w:rsidR="00FA7AFB">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FA7AFB">
        <w:t>3.19.13</w:t>
      </w:r>
      <w:r>
        <w:fldChar w:fldCharType="end"/>
      </w:r>
      <w:r>
        <w:t>).</w:t>
      </w:r>
    </w:p>
    <w:p w14:paraId="1005630B" w14:textId="5F824DF2"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w:t>
      </w:r>
    </w:p>
    <w:p w14:paraId="6F72B729" w14:textId="09F530D7" w:rsidR="00CD4F20" w:rsidRDefault="00CD4F20" w:rsidP="00CD4F20">
      <w:pPr>
        <w:pStyle w:val="Heading3"/>
      </w:pPr>
      <w:bookmarkStart w:id="719" w:name="_Ref511822858"/>
      <w:bookmarkStart w:id="720" w:name="_Toc513213327"/>
      <w:r>
        <w:t>id property</w:t>
      </w:r>
      <w:bookmarkEnd w:id="719"/>
      <w:bookmarkEnd w:id="720"/>
    </w:p>
    <w:p w14:paraId="1E5F5537" w14:textId="5F152E12"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FA7AFB">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FA7AFB">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721" w:name="_Toc513213328"/>
      <w:r>
        <w:t>description property</w:t>
      </w:r>
      <w:bookmarkEnd w:id="721"/>
    </w:p>
    <w:p w14:paraId="60597691" w14:textId="5AC4590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describes the graph.</w:t>
      </w:r>
    </w:p>
    <w:p w14:paraId="63CE6EE1" w14:textId="254DFD0E" w:rsidR="00CD4F20" w:rsidRDefault="00CD4F20" w:rsidP="00CD4F20">
      <w:pPr>
        <w:pStyle w:val="Heading3"/>
      </w:pPr>
      <w:bookmarkStart w:id="722" w:name="_Ref511823242"/>
      <w:bookmarkStart w:id="723" w:name="_Toc513213329"/>
      <w:r>
        <w:t>nodes property</w:t>
      </w:r>
      <w:bookmarkEnd w:id="722"/>
      <w:bookmarkEnd w:id="723"/>
    </w:p>
    <w:p w14:paraId="3BF1C872" w14:textId="386F47CD"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FA7AFB">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which represent the nodes of the graph.</w:t>
      </w:r>
    </w:p>
    <w:p w14:paraId="660381CB" w14:textId="2915D5F8" w:rsidR="00CD4F20" w:rsidRDefault="00CD4F20" w:rsidP="00CD4F20">
      <w:pPr>
        <w:pStyle w:val="Heading3"/>
      </w:pPr>
      <w:bookmarkStart w:id="724" w:name="_Ref511823263"/>
      <w:bookmarkStart w:id="725" w:name="_Toc513213330"/>
      <w:r>
        <w:t>edges property</w:t>
      </w:r>
      <w:bookmarkEnd w:id="724"/>
      <w:bookmarkEnd w:id="725"/>
    </w:p>
    <w:p w14:paraId="45BE5533" w14:textId="78DAC6D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FA7AFB">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A7AFB">
        <w:t>3.29</w:t>
      </w:r>
      <w:r>
        <w:fldChar w:fldCharType="end"/>
      </w:r>
      <w:r>
        <w:t>) which represent the edges of the graph.</w:t>
      </w:r>
    </w:p>
    <w:p w14:paraId="2A8D5929" w14:textId="47CA4432" w:rsidR="00CD4F20" w:rsidRDefault="00CD4F20" w:rsidP="00CD4F20">
      <w:pPr>
        <w:pStyle w:val="Heading3"/>
      </w:pPr>
      <w:bookmarkStart w:id="726" w:name="_Toc513213331"/>
      <w:r>
        <w:t>properties property</w:t>
      </w:r>
      <w:bookmarkEnd w:id="726"/>
    </w:p>
    <w:p w14:paraId="35A7008A" w14:textId="3894644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727" w:name="_Ref511821868"/>
      <w:bookmarkStart w:id="728" w:name="_Toc513213332"/>
      <w:r>
        <w:t>node object</w:t>
      </w:r>
      <w:bookmarkEnd w:id="727"/>
      <w:bookmarkEnd w:id="728"/>
    </w:p>
    <w:p w14:paraId="5C490915" w14:textId="5A0DD1FC" w:rsidR="00CD4F20" w:rsidRDefault="00CD4F20" w:rsidP="00CD4F20">
      <w:pPr>
        <w:pStyle w:val="Heading3"/>
      </w:pPr>
      <w:bookmarkStart w:id="729" w:name="_Toc513213333"/>
      <w:r>
        <w:t>General</w:t>
      </w:r>
      <w:bookmarkEnd w:id="729"/>
    </w:p>
    <w:p w14:paraId="5F3D946D" w14:textId="1BF5C3A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31799269" w14:textId="7F2781A8" w:rsidR="00CD4F20" w:rsidRDefault="00CD4F20" w:rsidP="00CD4F20">
      <w:pPr>
        <w:pStyle w:val="Heading3"/>
      </w:pPr>
      <w:bookmarkStart w:id="730" w:name="_Ref511822118"/>
      <w:bookmarkStart w:id="731" w:name="_Toc513213334"/>
      <w:r>
        <w:t>id property</w:t>
      </w:r>
      <w:bookmarkEnd w:id="730"/>
      <w:bookmarkEnd w:id="731"/>
    </w:p>
    <w:p w14:paraId="29A5FACD" w14:textId="72199814"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147A5A38" w14:textId="69396BAB" w:rsidR="00CD4F20" w:rsidRDefault="00CD4F20" w:rsidP="00CD4F20">
      <w:pPr>
        <w:pStyle w:val="Heading3"/>
      </w:pPr>
      <w:bookmarkStart w:id="732" w:name="_Toc513213335"/>
      <w:r>
        <w:t>label property</w:t>
      </w:r>
      <w:bookmarkEnd w:id="732"/>
    </w:p>
    <w:p w14:paraId="5AE47AC0" w14:textId="30BD238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provides a short description of the node.</w:t>
      </w:r>
    </w:p>
    <w:p w14:paraId="4E017FF4" w14:textId="21BB0F35" w:rsidR="00CD4F20" w:rsidRDefault="00CD4F20" w:rsidP="00CD4F20">
      <w:pPr>
        <w:pStyle w:val="Heading3"/>
      </w:pPr>
      <w:bookmarkStart w:id="733" w:name="_Toc513213336"/>
      <w:r>
        <w:t>location property</w:t>
      </w:r>
      <w:bookmarkEnd w:id="733"/>
    </w:p>
    <w:p w14:paraId="20431782" w14:textId="39B4B041"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A7AFB">
        <w:t>3.20</w:t>
      </w:r>
      <w:r>
        <w:fldChar w:fldCharType="end"/>
      </w:r>
      <w:r>
        <w:t>) that specifies the location associated with the node.</w:t>
      </w:r>
    </w:p>
    <w:p w14:paraId="47968B5F" w14:textId="702EC7A2" w:rsidR="00CD4F20" w:rsidRDefault="00CD4F20" w:rsidP="00CD4F20">
      <w:pPr>
        <w:pStyle w:val="Heading3"/>
      </w:pPr>
      <w:bookmarkStart w:id="734" w:name="_Toc513213337"/>
      <w:r>
        <w:lastRenderedPageBreak/>
        <w:t>properties property</w:t>
      </w:r>
      <w:bookmarkEnd w:id="734"/>
    </w:p>
    <w:p w14:paraId="4DAD8D8F" w14:textId="5115641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735" w:name="_Ref511821891"/>
      <w:bookmarkStart w:id="736" w:name="_Toc513213338"/>
      <w:r>
        <w:t>edge object</w:t>
      </w:r>
      <w:bookmarkEnd w:id="735"/>
      <w:bookmarkEnd w:id="736"/>
    </w:p>
    <w:p w14:paraId="78AF70AE" w14:textId="37DDAA2D" w:rsidR="00CD4F20" w:rsidRDefault="00CD4F20" w:rsidP="00CD4F20">
      <w:pPr>
        <w:pStyle w:val="Heading3"/>
      </w:pPr>
      <w:bookmarkStart w:id="737" w:name="_Toc513213339"/>
      <w:r>
        <w:t>General</w:t>
      </w:r>
      <w:bookmarkEnd w:id="737"/>
    </w:p>
    <w:p w14:paraId="4DD63F10" w14:textId="10A7A88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793D7A79" w14:textId="635537BA" w:rsidR="00CD4F20" w:rsidRDefault="00CD4F20" w:rsidP="00CD4F20">
      <w:pPr>
        <w:pStyle w:val="Heading3"/>
      </w:pPr>
      <w:bookmarkStart w:id="738" w:name="_Ref511823280"/>
      <w:bookmarkStart w:id="739" w:name="_Toc513213340"/>
      <w:r>
        <w:t>id property</w:t>
      </w:r>
      <w:bookmarkEnd w:id="738"/>
      <w:bookmarkEnd w:id="739"/>
    </w:p>
    <w:p w14:paraId="5747D78D" w14:textId="369BD43B" w:rsidR="00380A89" w:rsidRPr="00380A89" w:rsidRDefault="00380A89" w:rsidP="00380A89">
      <w:bookmarkStart w:id="74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4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1B21E298" w14:textId="491462EA" w:rsidR="00CD4F20" w:rsidRDefault="00CD4F20" w:rsidP="00CD4F20">
      <w:pPr>
        <w:pStyle w:val="Heading3"/>
      </w:pPr>
      <w:bookmarkStart w:id="741" w:name="_Toc513213341"/>
      <w:r>
        <w:t>label property</w:t>
      </w:r>
      <w:bookmarkEnd w:id="741"/>
    </w:p>
    <w:p w14:paraId="2E237F87" w14:textId="4327641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provides a short description of the edge.</w:t>
      </w:r>
    </w:p>
    <w:p w14:paraId="4FD0229C" w14:textId="1F2B6CFF" w:rsidR="00CD4F20" w:rsidRDefault="00CD4F20" w:rsidP="00CD4F20">
      <w:pPr>
        <w:pStyle w:val="Heading3"/>
      </w:pPr>
      <w:bookmarkStart w:id="742" w:name="_Ref511822214"/>
      <w:bookmarkStart w:id="743" w:name="_Toc513213342"/>
      <w:r>
        <w:t>sourceNodeId property</w:t>
      </w:r>
      <w:bookmarkEnd w:id="742"/>
      <w:bookmarkEnd w:id="743"/>
    </w:p>
    <w:p w14:paraId="600128CF" w14:textId="68FE77F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4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A7AFB">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bookmarkEnd w:id="744"/>
      <w:r>
        <w:t>.</w:t>
      </w:r>
    </w:p>
    <w:p w14:paraId="6B8670E4" w14:textId="744803E0" w:rsidR="00CD4F20" w:rsidRDefault="00CD4F20" w:rsidP="00CD4F20">
      <w:pPr>
        <w:pStyle w:val="Heading3"/>
      </w:pPr>
      <w:bookmarkStart w:id="745" w:name="_Ref511823298"/>
      <w:bookmarkStart w:id="746" w:name="_Toc513213343"/>
      <w:r>
        <w:t>targetNodeId property</w:t>
      </w:r>
      <w:bookmarkEnd w:id="745"/>
      <w:bookmarkEnd w:id="746"/>
    </w:p>
    <w:p w14:paraId="09C99A58" w14:textId="74E0A01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A7AFB">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A7AFB">
        <w:t>3.29.4</w:t>
      </w:r>
      <w:r>
        <w:fldChar w:fldCharType="end"/>
      </w:r>
      <w:r>
        <w:t>).</w:t>
      </w:r>
    </w:p>
    <w:p w14:paraId="4D640ECE" w14:textId="70B5AAAE" w:rsidR="00CD4F20" w:rsidRDefault="00CD4F20" w:rsidP="00CD4F20">
      <w:pPr>
        <w:pStyle w:val="Heading3"/>
      </w:pPr>
      <w:bookmarkStart w:id="747" w:name="_Toc513213344"/>
      <w:r>
        <w:t>properties property</w:t>
      </w:r>
      <w:bookmarkEnd w:id="747"/>
    </w:p>
    <w:p w14:paraId="0461D75E" w14:textId="7025BC0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748" w:name="_Ref511819971"/>
      <w:bookmarkStart w:id="749" w:name="_Toc513213345"/>
      <w:r>
        <w:t>graphTraversal object</w:t>
      </w:r>
      <w:bookmarkEnd w:id="748"/>
      <w:bookmarkEnd w:id="749"/>
    </w:p>
    <w:p w14:paraId="7EE87AC4" w14:textId="2D601D1D" w:rsidR="00CD4F20" w:rsidRDefault="00CD4F20" w:rsidP="00CD4F20">
      <w:pPr>
        <w:pStyle w:val="Heading3"/>
      </w:pPr>
      <w:bookmarkStart w:id="750" w:name="_Toc513213346"/>
      <w:r>
        <w:t>General</w:t>
      </w:r>
      <w:bookmarkEnd w:id="750"/>
    </w:p>
    <w:p w14:paraId="5B499FB9" w14:textId="1A36762D"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A7AFB">
        <w:t>3.31</w:t>
      </w:r>
      <w:r>
        <w:fldChar w:fldCharType="end"/>
      </w:r>
      <w:r>
        <w:t>). For an example, see §</w:t>
      </w:r>
      <w:r>
        <w:fldChar w:fldCharType="begin"/>
      </w:r>
      <w:r>
        <w:instrText xml:space="preserve"> REF _Ref511822614 \r \h </w:instrText>
      </w:r>
      <w:r>
        <w:fldChar w:fldCharType="separate"/>
      </w:r>
      <w:r w:rsidR="00FA7AFB">
        <w:t>3.30.6</w:t>
      </w:r>
      <w:r>
        <w:fldChar w:fldCharType="end"/>
      </w:r>
      <w:r>
        <w:t>.</w:t>
      </w:r>
    </w:p>
    <w:p w14:paraId="2CDD1251" w14:textId="4680B971" w:rsidR="00CD4F20" w:rsidRDefault="00CD4F20" w:rsidP="00CD4F20">
      <w:pPr>
        <w:pStyle w:val="Heading3"/>
      </w:pPr>
      <w:bookmarkStart w:id="751" w:name="_Ref511823664"/>
      <w:bookmarkStart w:id="752" w:name="_Toc513213347"/>
      <w:r>
        <w:t>id property</w:t>
      </w:r>
      <w:bookmarkEnd w:id="751"/>
      <w:bookmarkEnd w:id="752"/>
    </w:p>
    <w:p w14:paraId="53570C20" w14:textId="2C722ED2"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w:t>
      </w:r>
    </w:p>
    <w:p w14:paraId="69BF4E4E" w14:textId="332F5E8E" w:rsidR="00CD4F20" w:rsidRDefault="00CD4F20" w:rsidP="00CD4F20">
      <w:pPr>
        <w:pStyle w:val="Heading3"/>
      </w:pPr>
      <w:bookmarkStart w:id="753" w:name="_Ref511823337"/>
      <w:bookmarkStart w:id="754" w:name="_Toc513213348"/>
      <w:r>
        <w:t>graphId property</w:t>
      </w:r>
      <w:bookmarkEnd w:id="753"/>
      <w:bookmarkEnd w:id="754"/>
    </w:p>
    <w:p w14:paraId="569BEBAE" w14:textId="15BCEB5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FA7AFB">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 being traversed.</w:t>
      </w:r>
    </w:p>
    <w:p w14:paraId="3B4B2F13" w14:textId="195D7D57" w:rsidR="009406B0" w:rsidRPr="009406B0" w:rsidRDefault="009406B0" w:rsidP="009406B0">
      <w:r>
        <w:lastRenderedPageBreak/>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FA7AFB">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FA7AFB">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FA7AFB">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755" w:name="_Toc513213349"/>
      <w:r>
        <w:t>description property</w:t>
      </w:r>
      <w:bookmarkEnd w:id="755"/>
    </w:p>
    <w:p w14:paraId="00450671" w14:textId="77C609B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describes the graph traversal.</w:t>
      </w:r>
    </w:p>
    <w:p w14:paraId="1B078DE3" w14:textId="453A53D8" w:rsidR="00CD4F20" w:rsidRDefault="00CD4F20" w:rsidP="00CD4F20">
      <w:pPr>
        <w:pStyle w:val="Heading3"/>
      </w:pPr>
      <w:bookmarkStart w:id="756" w:name="_Ref511823179"/>
      <w:bookmarkStart w:id="757" w:name="_Toc513213350"/>
      <w:r>
        <w:t>initialState property</w:t>
      </w:r>
      <w:bookmarkEnd w:id="756"/>
      <w:bookmarkEnd w:id="757"/>
    </w:p>
    <w:p w14:paraId="0DAFE5D2" w14:textId="65B42984"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FA7AFB">
        <w:t>3.31.4</w:t>
      </w:r>
      <w:r>
        <w:fldChar w:fldCharType="end"/>
      </w:r>
      <w:r>
        <w:t>), enables a SARIF viewer to present a debugger-like “watch window” experience as the user traverses a graph.</w:t>
      </w:r>
    </w:p>
    <w:p w14:paraId="69AF54AA" w14:textId="44B887FC"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FA7AFB">
        <w:t>3.34.5</w:t>
      </w:r>
      <w:r>
        <w:fldChar w:fldCharType="end"/>
      </w:r>
      <w:r>
        <w:t>.</w:t>
      </w:r>
    </w:p>
    <w:p w14:paraId="64F7666B" w14:textId="785BF9A5" w:rsidR="00CD4F20" w:rsidRDefault="00CD4F20" w:rsidP="00CD4F20">
      <w:pPr>
        <w:pStyle w:val="Heading3"/>
      </w:pPr>
      <w:bookmarkStart w:id="758" w:name="_Ref511822614"/>
      <w:bookmarkStart w:id="759" w:name="_Toc513213351"/>
      <w:r>
        <w:t>edgeTraversals property</w:t>
      </w:r>
      <w:bookmarkEnd w:id="758"/>
      <w:bookmarkEnd w:id="759"/>
    </w:p>
    <w:p w14:paraId="044B1D53" w14:textId="66CA4D1F"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FA7AFB">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5565623"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FA7AFB">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FA7AFB">
        <w:t>3.31.4</w:t>
      </w:r>
      <w:r>
        <w:fldChar w:fldCharType="end"/>
      </w:r>
      <w:r>
        <w:t>).</w:t>
      </w:r>
    </w:p>
    <w:p w14:paraId="4808B3B4" w14:textId="568CAE47"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10E2D789" w14:textId="12C71849" w:rsidR="009D3174" w:rsidRDefault="009D3174" w:rsidP="009D3174">
      <w:pPr>
        <w:pStyle w:val="Codesmall"/>
      </w:pPr>
      <w:r>
        <w:t xml:space="preserve">  "graphs": [                                # See §</w:t>
      </w:r>
      <w:r>
        <w:fldChar w:fldCharType="begin"/>
      </w:r>
      <w:r>
        <w:instrText xml:space="preserve"> REF _Ref511820702 \r \h </w:instrText>
      </w:r>
      <w:r>
        <w:fldChar w:fldCharType="separate"/>
      </w:r>
      <w:r w:rsidR="00FA7AFB">
        <w:t>3.19.13</w:t>
      </w:r>
      <w:r>
        <w:fldChar w:fldCharType="end"/>
      </w:r>
      <w:r>
        <w:t>.</w:t>
      </w:r>
    </w:p>
    <w:p w14:paraId="69735FC2" w14:textId="17E298DD"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FA7AFB">
        <w:t>3.27</w:t>
      </w:r>
      <w:r>
        <w:fldChar w:fldCharType="end"/>
      </w:r>
      <w:r>
        <w:t>).</w:t>
      </w:r>
    </w:p>
    <w:p w14:paraId="0A2D9023" w14:textId="3C943CE4"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FA7AFB">
        <w:t>3.27.2</w:t>
      </w:r>
      <w:r>
        <w:fldChar w:fldCharType="end"/>
      </w:r>
      <w:r>
        <w:t>.</w:t>
      </w:r>
    </w:p>
    <w:p w14:paraId="10FF4F75" w14:textId="77777777" w:rsidR="009D3174" w:rsidRDefault="009D3174" w:rsidP="009D3174">
      <w:pPr>
        <w:pStyle w:val="Codesmall"/>
      </w:pPr>
    </w:p>
    <w:p w14:paraId="2D97EC95" w14:textId="37C4A159" w:rsidR="009D3174" w:rsidRDefault="009D3174" w:rsidP="009D3174">
      <w:pPr>
        <w:pStyle w:val="Codesmall"/>
      </w:pPr>
      <w:r>
        <w:t xml:space="preserve">      "nodes": [                             # See §</w:t>
      </w:r>
      <w:r>
        <w:fldChar w:fldCharType="begin"/>
      </w:r>
      <w:r>
        <w:instrText xml:space="preserve"> REF _Ref511823242 \r \h </w:instrText>
      </w:r>
      <w:r>
        <w:fldChar w:fldCharType="separate"/>
      </w:r>
      <w:r w:rsidR="00FA7AFB">
        <w:t>3.27.4</w:t>
      </w:r>
      <w:r>
        <w:fldChar w:fldCharType="end"/>
      </w:r>
      <w:r>
        <w:t>.</w:t>
      </w:r>
    </w:p>
    <w:p w14:paraId="385BE8FF" w14:textId="6B1B7576"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FA7AFB">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2C4CF238" w:rsidR="009D3174" w:rsidRDefault="009D3174" w:rsidP="009D3174">
      <w:pPr>
        <w:pStyle w:val="Codesmall"/>
      </w:pPr>
      <w:r>
        <w:t xml:space="preserve">      "edges": [                             # See §</w:t>
      </w:r>
      <w:r>
        <w:fldChar w:fldCharType="begin"/>
      </w:r>
      <w:r>
        <w:instrText xml:space="preserve"> REF _Ref511823263 \r \h </w:instrText>
      </w:r>
      <w:r>
        <w:fldChar w:fldCharType="separate"/>
      </w:r>
      <w:r w:rsidR="00FA7AFB">
        <w:t>3.27.5</w:t>
      </w:r>
      <w:r>
        <w:fldChar w:fldCharType="end"/>
      </w:r>
      <w:r>
        <w:t>.</w:t>
      </w:r>
    </w:p>
    <w:p w14:paraId="3AE21EC0" w14:textId="3AEBA916"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FA7AFB">
        <w:t>3.29</w:t>
      </w:r>
      <w:r>
        <w:fldChar w:fldCharType="end"/>
      </w:r>
      <w:r>
        <w:t>).</w:t>
      </w:r>
    </w:p>
    <w:p w14:paraId="0FC27E06" w14:textId="2C54B38B"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FA7AFB">
        <w:t>3.29.2</w:t>
      </w:r>
      <w:r>
        <w:fldChar w:fldCharType="end"/>
      </w:r>
      <w:r>
        <w:t>.</w:t>
      </w:r>
    </w:p>
    <w:p w14:paraId="33697097" w14:textId="568A1BAD"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FA7AFB">
        <w:t>3.29.4</w:t>
      </w:r>
      <w:r>
        <w:fldChar w:fldCharType="end"/>
      </w:r>
      <w:r>
        <w:t>.</w:t>
      </w:r>
    </w:p>
    <w:p w14:paraId="6F112479" w14:textId="490A7B1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FA7AFB">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lastRenderedPageBreak/>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C16ACF2"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FA7AFB">
        <w:t>3.19.14</w:t>
      </w:r>
      <w:r>
        <w:fldChar w:fldCharType="end"/>
      </w:r>
      <w:r>
        <w:t>.</w:t>
      </w:r>
    </w:p>
    <w:p w14:paraId="52989359" w14:textId="5EEB59EA"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FA7AFB">
        <w:t>3.30</w:t>
      </w:r>
      <w:r>
        <w:fldChar w:fldCharType="end"/>
      </w:r>
      <w:r>
        <w:t>).</w:t>
      </w:r>
    </w:p>
    <w:p w14:paraId="42598F9A" w14:textId="4736B4D9"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FA7AFB">
        <w:t>3.30.3</w:t>
      </w:r>
      <w:r>
        <w:fldChar w:fldCharType="end"/>
      </w:r>
      <w:r>
        <w:t>.</w:t>
      </w:r>
    </w:p>
    <w:p w14:paraId="00E6F1B9" w14:textId="77777777" w:rsidR="009D3174" w:rsidRDefault="009D3174" w:rsidP="009D3174">
      <w:pPr>
        <w:pStyle w:val="Codesmall"/>
      </w:pPr>
    </w:p>
    <w:p w14:paraId="36D3F377" w14:textId="501F4A23"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FA7AFB">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A5AD588"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FA7AFB">
        <w:t>3.30.6</w:t>
      </w:r>
      <w:r>
        <w:fldChar w:fldCharType="end"/>
      </w:r>
      <w:r>
        <w:t>.</w:t>
      </w:r>
    </w:p>
    <w:p w14:paraId="741740FA" w14:textId="5026B270"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FA7AFB">
        <w:t>3.31</w:t>
      </w:r>
      <w:r>
        <w:fldChar w:fldCharType="end"/>
      </w:r>
      <w:r>
        <w:t>).</w:t>
      </w:r>
    </w:p>
    <w:p w14:paraId="3B24AD48" w14:textId="29F31AC0"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FA7AFB">
        <w:t>3.31.2</w:t>
      </w:r>
      <w:r w:rsidR="00D1651A">
        <w:fldChar w:fldCharType="end"/>
      </w:r>
      <w:r>
        <w:t>.</w:t>
      </w:r>
    </w:p>
    <w:p w14:paraId="091883BE" w14:textId="77777777" w:rsidR="009D3174" w:rsidRDefault="009D3174" w:rsidP="009D3174">
      <w:pPr>
        <w:pStyle w:val="Codesmall"/>
      </w:pPr>
    </w:p>
    <w:p w14:paraId="0C82C8AC" w14:textId="736CC7E0"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FA7AFB">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760" w:name="_Toc513213352"/>
      <w:r>
        <w:t>properties property</w:t>
      </w:r>
      <w:bookmarkEnd w:id="760"/>
    </w:p>
    <w:p w14:paraId="3E4C1C95" w14:textId="4A128C1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761" w:name="_Ref511822569"/>
      <w:bookmarkStart w:id="762" w:name="_Toc513213353"/>
      <w:r>
        <w:t>edgeTraversal object</w:t>
      </w:r>
      <w:bookmarkEnd w:id="761"/>
      <w:bookmarkEnd w:id="762"/>
    </w:p>
    <w:p w14:paraId="4A14EA88" w14:textId="696B8630" w:rsidR="00CD4F20" w:rsidRDefault="00CD4F20" w:rsidP="00CD4F20">
      <w:pPr>
        <w:pStyle w:val="Heading3"/>
      </w:pPr>
      <w:bookmarkStart w:id="763" w:name="_Toc513213354"/>
      <w:r>
        <w:t>General</w:t>
      </w:r>
      <w:bookmarkEnd w:id="763"/>
    </w:p>
    <w:p w14:paraId="7FC25DC6" w14:textId="57980962" w:rsidR="00E66DEE" w:rsidRDefault="00E66DEE" w:rsidP="00E66DEE">
      <w:bookmarkStart w:id="76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65" w:name="_Ref513199007"/>
      <w:bookmarkStart w:id="766" w:name="_Toc513213355"/>
      <w:r>
        <w:t>edgeId property</w:t>
      </w:r>
      <w:bookmarkEnd w:id="764"/>
      <w:bookmarkEnd w:id="765"/>
      <w:bookmarkEnd w:id="766"/>
    </w:p>
    <w:p w14:paraId="48F3DA24" w14:textId="0B2986F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A7AFB">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A7AFB">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FA7AFB">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w:t>
      </w:r>
    </w:p>
    <w:p w14:paraId="0AD4B66E" w14:textId="675852EB" w:rsidR="00CD4F20" w:rsidRDefault="00CD4F20" w:rsidP="00CD4F20">
      <w:pPr>
        <w:pStyle w:val="Heading3"/>
      </w:pPr>
      <w:bookmarkStart w:id="767" w:name="_Toc513213356"/>
      <w:r>
        <w:t>message property</w:t>
      </w:r>
      <w:bookmarkEnd w:id="767"/>
    </w:p>
    <w:p w14:paraId="4271FA61" w14:textId="1DDCBDC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contains a message to display to the user as the edge is traversed.</w:t>
      </w:r>
    </w:p>
    <w:p w14:paraId="188B3BCD" w14:textId="25EB188B" w:rsidR="00CD4F20" w:rsidRDefault="00CD4F20" w:rsidP="00CD4F20">
      <w:pPr>
        <w:pStyle w:val="Heading3"/>
      </w:pPr>
      <w:bookmarkStart w:id="768" w:name="_Ref511823070"/>
      <w:bookmarkStart w:id="769" w:name="_Toc513213357"/>
      <w:r>
        <w:lastRenderedPageBreak/>
        <w:t>finalState property</w:t>
      </w:r>
      <w:bookmarkEnd w:id="768"/>
      <w:bookmarkEnd w:id="769"/>
    </w:p>
    <w:p w14:paraId="254B59E1" w14:textId="2E76F02A"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FA7AFB">
        <w:t>3.30.5</w:t>
      </w:r>
      <w:r>
        <w:fldChar w:fldCharType="end"/>
      </w:r>
      <w:r>
        <w:t>), enables a viewer to present a debugger-like “watch window” experience as the user traverses a graph.</w:t>
      </w:r>
    </w:p>
    <w:p w14:paraId="47194824" w14:textId="1F9A59D9"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FA7AFB">
        <w:t>3.34.5</w:t>
      </w:r>
      <w:r>
        <w:fldChar w:fldCharType="end"/>
      </w:r>
      <w:r>
        <w:t>.</w:t>
      </w:r>
    </w:p>
    <w:p w14:paraId="0E93831D" w14:textId="16A3460B" w:rsidR="00CD4F20" w:rsidRDefault="00CD4F20" w:rsidP="00CD4F20">
      <w:pPr>
        <w:pStyle w:val="Heading3"/>
      </w:pPr>
      <w:bookmarkStart w:id="770" w:name="_Toc513213358"/>
      <w:r>
        <w:t>nestedGraphTraversalId property</w:t>
      </w:r>
      <w:bookmarkEnd w:id="770"/>
    </w:p>
    <w:p w14:paraId="13790D78" w14:textId="2D64D971"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FA7AFB">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602544B9"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33618807" w14:textId="3D0E5245" w:rsidR="00E66DEE" w:rsidRDefault="00E66DEE" w:rsidP="00E66DEE">
      <w:pPr>
        <w:pStyle w:val="Codesmall"/>
      </w:pPr>
      <w:r>
        <w:t xml:space="preserve">  "graphs": [                                     # See §</w:t>
      </w:r>
      <w:r>
        <w:fldChar w:fldCharType="begin"/>
      </w:r>
      <w:r>
        <w:instrText xml:space="preserve"> REF _Ref511820702 \r \h </w:instrText>
      </w:r>
      <w:r>
        <w:fldChar w:fldCharType="separate"/>
      </w:r>
      <w:r w:rsidR="00FA7AFB">
        <w:t>3.19.13</w:t>
      </w:r>
      <w:r>
        <w:fldChar w:fldCharType="end"/>
      </w:r>
      <w:r>
        <w:t>.</w:t>
      </w:r>
    </w:p>
    <w:p w14:paraId="3FAC4611" w14:textId="14FD2286"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FA7AFB">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lastRenderedPageBreak/>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11428AA7"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FA7AFB">
        <w:t>3.19.14</w:t>
      </w:r>
      <w:r>
        <w:fldChar w:fldCharType="end"/>
      </w:r>
      <w:r>
        <w:t>.</w:t>
      </w:r>
    </w:p>
    <w:p w14:paraId="0D77B77B" w14:textId="333B97DC"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FA7AFB">
        <w:t>3.30</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771" w:name="_Toc513213359"/>
      <w:r>
        <w:t>properties property</w:t>
      </w:r>
      <w:bookmarkEnd w:id="771"/>
    </w:p>
    <w:p w14:paraId="0F3E8910" w14:textId="24B2B93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772" w:name="_Ref493427479"/>
      <w:bookmarkStart w:id="773" w:name="_Toc513213360"/>
      <w:r>
        <w:t>stack object</w:t>
      </w:r>
      <w:bookmarkEnd w:id="772"/>
      <w:bookmarkEnd w:id="773"/>
    </w:p>
    <w:p w14:paraId="5A2500F3" w14:textId="474DE860" w:rsidR="006E546E" w:rsidRDefault="006E546E" w:rsidP="006E546E">
      <w:pPr>
        <w:pStyle w:val="Heading3"/>
      </w:pPr>
      <w:bookmarkStart w:id="774" w:name="_Toc513213361"/>
      <w:r>
        <w:t>General</w:t>
      </w:r>
      <w:bookmarkEnd w:id="77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75" w:name="_Ref503361859"/>
      <w:bookmarkStart w:id="776" w:name="_Toc513213362"/>
      <w:r>
        <w:t>message property</w:t>
      </w:r>
      <w:bookmarkEnd w:id="775"/>
      <w:bookmarkEnd w:id="776"/>
    </w:p>
    <w:p w14:paraId="2BDF4228" w14:textId="523823E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A7AFB">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77" w:name="_Toc513213363"/>
      <w:r>
        <w:lastRenderedPageBreak/>
        <w:t>frames property</w:t>
      </w:r>
      <w:bookmarkEnd w:id="777"/>
    </w:p>
    <w:p w14:paraId="469B2FA7" w14:textId="4447A63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FA7AFB">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778" w:name="_Toc513213364"/>
      <w:r>
        <w:t>properties property</w:t>
      </w:r>
      <w:bookmarkEnd w:id="778"/>
    </w:p>
    <w:p w14:paraId="48B11B8A" w14:textId="63CEBC8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779" w:name="_Ref493494398"/>
      <w:bookmarkStart w:id="780" w:name="_Toc513213365"/>
      <w:r>
        <w:t>stackFrame object</w:t>
      </w:r>
      <w:bookmarkEnd w:id="779"/>
      <w:bookmarkEnd w:id="780"/>
    </w:p>
    <w:p w14:paraId="440DEBE2" w14:textId="2D9664B2" w:rsidR="006E546E" w:rsidRDefault="006E546E" w:rsidP="006E546E">
      <w:pPr>
        <w:pStyle w:val="Heading3"/>
      </w:pPr>
      <w:bookmarkStart w:id="781" w:name="_Toc513213366"/>
      <w:r>
        <w:t>General</w:t>
      </w:r>
      <w:bookmarkEnd w:id="781"/>
    </w:p>
    <w:p w14:paraId="7DA1CA9D" w14:textId="3BDF5D8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A7AFB">
        <w:t>3.32</w:t>
      </w:r>
      <w:r>
        <w:fldChar w:fldCharType="end"/>
      </w:r>
      <w:r w:rsidRPr="00F41277">
        <w:t>).</w:t>
      </w:r>
    </w:p>
    <w:p w14:paraId="595703CE" w14:textId="2E0FEEF4" w:rsidR="00D10846" w:rsidRDefault="003F0742" w:rsidP="006E546E">
      <w:pPr>
        <w:pStyle w:val="Heading3"/>
      </w:pPr>
      <w:bookmarkStart w:id="782" w:name="_Ref503362303"/>
      <w:bookmarkStart w:id="783" w:name="_Toc513213367"/>
      <w:r>
        <w:t xml:space="preserve">location </w:t>
      </w:r>
      <w:r w:rsidR="00D10846">
        <w:t>property</w:t>
      </w:r>
      <w:bookmarkEnd w:id="782"/>
      <w:bookmarkEnd w:id="783"/>
    </w:p>
    <w:p w14:paraId="075462B0" w14:textId="2FBA902B"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A7AFB">
        <w:t>3.20</w:t>
      </w:r>
      <w:r w:rsidR="003F0742">
        <w:fldChar w:fldCharType="end"/>
      </w:r>
      <w:r>
        <w:t>) specifying the location to which this stack frame refers.</w:t>
      </w:r>
    </w:p>
    <w:p w14:paraId="4ABAFAEB" w14:textId="487C084B" w:rsidR="006E546E" w:rsidRDefault="006E546E" w:rsidP="006E546E">
      <w:pPr>
        <w:pStyle w:val="Heading3"/>
      </w:pPr>
      <w:bookmarkStart w:id="784" w:name="_Toc513213368"/>
      <w:r>
        <w:t>module property</w:t>
      </w:r>
      <w:bookmarkEnd w:id="78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85" w:name="_Toc513213369"/>
      <w:r>
        <w:t>threadId property</w:t>
      </w:r>
      <w:bookmarkEnd w:id="78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86" w:name="_Toc513213370"/>
      <w:r>
        <w:t>address property</w:t>
      </w:r>
      <w:bookmarkEnd w:id="78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87" w:name="_Toc513213371"/>
      <w:r>
        <w:t>offset property</w:t>
      </w:r>
      <w:bookmarkEnd w:id="78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B2D644A"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FA7AF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FA7AFB">
        <w:t>3.33.2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788" w:name="_Toc513213372"/>
      <w:r>
        <w:lastRenderedPageBreak/>
        <w:t>parameters property</w:t>
      </w:r>
      <w:bookmarkEnd w:id="78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789" w:name="_Toc513213373"/>
      <w:r>
        <w:t>properties property</w:t>
      </w:r>
      <w:bookmarkEnd w:id="789"/>
    </w:p>
    <w:p w14:paraId="4545F168" w14:textId="63267F1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FA7AFB">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790" w:name="_Ref493427581"/>
      <w:bookmarkStart w:id="791" w:name="_Ref493427754"/>
      <w:bookmarkStart w:id="792" w:name="_Toc513213374"/>
      <w:r>
        <w:t xml:space="preserve">codeFlowLocation </w:t>
      </w:r>
      <w:r w:rsidR="006E546E">
        <w:t>object</w:t>
      </w:r>
      <w:bookmarkEnd w:id="790"/>
      <w:bookmarkEnd w:id="791"/>
      <w:bookmarkEnd w:id="792"/>
    </w:p>
    <w:p w14:paraId="6AFFA125" w14:textId="72CDB951" w:rsidR="006E546E" w:rsidRDefault="006E546E" w:rsidP="006E546E">
      <w:pPr>
        <w:pStyle w:val="Heading3"/>
      </w:pPr>
      <w:bookmarkStart w:id="793" w:name="_Toc513213375"/>
      <w:r>
        <w:t>General</w:t>
      </w:r>
      <w:bookmarkEnd w:id="793"/>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794" w:name="_Toc513213376"/>
      <w:r>
        <w:t>step property</w:t>
      </w:r>
      <w:bookmarkEnd w:id="794"/>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795" w:name="_Ref493497783"/>
      <w:bookmarkStart w:id="796" w:name="_Ref493499799"/>
      <w:bookmarkStart w:id="797" w:name="_Toc513213377"/>
      <w:r>
        <w:t xml:space="preserve">location </w:t>
      </w:r>
      <w:r w:rsidR="006E546E">
        <w:t>property</w:t>
      </w:r>
      <w:bookmarkEnd w:id="795"/>
      <w:bookmarkEnd w:id="796"/>
      <w:bookmarkEnd w:id="797"/>
    </w:p>
    <w:p w14:paraId="4354E1E2" w14:textId="544118B9"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FA7AFB">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F435C93"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FA7AFB">
        <w:t>3.20.4</w:t>
      </w:r>
      <w:r w:rsidR="000A451A">
        <w:fldChar w:fldCharType="end"/>
      </w:r>
      <w:r>
        <w:t xml:space="preserve">). A SARIF direct producer which creates such code flows </w:t>
      </w:r>
      <w:r>
        <w:rPr>
          <w:b/>
        </w:rPr>
        <w:t>SHOULD</w:t>
      </w:r>
      <w:r>
        <w:t xml:space="preserve"> populate </w:t>
      </w:r>
      <w:proofErr w:type="gramStart"/>
      <w:r w:rsidRPr="007828E4">
        <w:rPr>
          <w:rStyle w:val="CODEtemp"/>
        </w:rPr>
        <w:t>location.message</w:t>
      </w:r>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95CB5BC"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FA7AFB">
        <w:t>3.34.7</w:t>
      </w:r>
      <w:r w:rsidR="000A451A">
        <w:fldChar w:fldCharType="end"/>
      </w:r>
      <w:r>
        <w:t>) to ensure that the location in the external program executes before the location in the program being analyzed.</w:t>
      </w:r>
    </w:p>
    <w:p w14:paraId="33DB1A87" w14:textId="5E32B880" w:rsidR="00317F25" w:rsidRDefault="00317F25" w:rsidP="00317F25">
      <w:pPr>
        <w:pStyle w:val="Codesmall"/>
      </w:pPr>
      <w:proofErr w:type="gramStart"/>
      <w:r>
        <w:t xml:space="preserve">{  </w:t>
      </w:r>
      <w:proofErr w:type="gramEnd"/>
      <w:r>
        <w:t xml:space="preserve">                                       # A codeFlow object (§</w:t>
      </w:r>
      <w:r w:rsidR="000A451A">
        <w:fldChar w:fldCharType="begin"/>
      </w:r>
      <w:r w:rsidR="000A451A">
        <w:instrText xml:space="preserve"> REF _Ref510008325 \r \h </w:instrText>
      </w:r>
      <w:r w:rsidR="000A451A">
        <w:fldChar w:fldCharType="separate"/>
      </w:r>
      <w:r w:rsidR="00FA7AFB">
        <w:t>3.25</w:t>
      </w:r>
      <w:r w:rsidR="000A451A">
        <w:fldChar w:fldCharType="end"/>
      </w:r>
      <w:r>
        <w:t>).</w:t>
      </w:r>
    </w:p>
    <w:p w14:paraId="77957EDD" w14:textId="687FE54A"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FA7AFB">
        <w:t>3.25.3</w:t>
      </w:r>
      <w:r w:rsidR="000A451A">
        <w:fldChar w:fldCharType="end"/>
      </w:r>
      <w:r>
        <w:t>.</w:t>
      </w:r>
    </w:p>
    <w:p w14:paraId="3D30CB9D" w14:textId="5823D7C5" w:rsidR="00317F25" w:rsidRDefault="00317F25" w:rsidP="00317F25">
      <w:pPr>
        <w:pStyle w:val="Codesmall"/>
      </w:pPr>
      <w:r>
        <w:t xml:space="preserve">    </w:t>
      </w:r>
      <w:proofErr w:type="gramStart"/>
      <w:r>
        <w:t xml:space="preserve">{  </w:t>
      </w:r>
      <w:proofErr w:type="gramEnd"/>
      <w:r>
        <w:t xml:space="preserve">                                   # A threadFlow object (§</w:t>
      </w:r>
      <w:r w:rsidR="000A451A">
        <w:fldChar w:fldCharType="begin"/>
      </w:r>
      <w:r w:rsidR="000A451A">
        <w:instrText xml:space="preserve"> REF _Ref493427364 \r \h </w:instrText>
      </w:r>
      <w:r w:rsidR="000A451A">
        <w:fldChar w:fldCharType="separate"/>
      </w:r>
      <w:r w:rsidR="00FA7AFB">
        <w:t>3.26</w:t>
      </w:r>
      <w:r w:rsidR="000A451A">
        <w:fldChar w:fldCharType="end"/>
      </w:r>
      <w:r>
        <w:t>).</w:t>
      </w:r>
    </w:p>
    <w:p w14:paraId="14000C19" w14:textId="56A1F7A4"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FA7AFB">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A32427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FA7AFB">
        <w:t>3.26.4</w:t>
      </w:r>
      <w:r w:rsidR="000A451A">
        <w:fldChar w:fldCharType="end"/>
      </w:r>
      <w:r>
        <w:t>.</w:t>
      </w:r>
    </w:p>
    <w:p w14:paraId="17635B29" w14:textId="77777777" w:rsidR="00317F25" w:rsidRDefault="00317F25" w:rsidP="00317F25">
      <w:pPr>
        <w:pStyle w:val="Codesmall"/>
      </w:pPr>
      <w:r>
        <w:t xml:space="preserve">        </w:t>
      </w:r>
      <w:proofErr w:type="gramStart"/>
      <w:r>
        <w:t xml:space="preserve">{  </w:t>
      </w:r>
      <w:proofErr w:type="gramEnd"/>
      <w:r>
        <w:t xml:space="preserve">                               # A codeFlowLocation object.</w:t>
      </w:r>
    </w:p>
    <w:p w14:paraId="59ACF814" w14:textId="77777777" w:rsidR="00317F25" w:rsidRDefault="00317F25" w:rsidP="00317F25">
      <w:pPr>
        <w:pStyle w:val="Codesmall"/>
      </w:pPr>
      <w:r>
        <w:lastRenderedPageBreak/>
        <w:t xml:space="preserve">          "executionOrder":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gramStart"/>
      <w:r>
        <w:t>fprintf(</w:t>
      </w:r>
      <w:proofErr w:type="gramEnd"/>
      <w:r>
        <w:t>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798" w:name="_Toc513213378"/>
      <w:r>
        <w:t>module property</w:t>
      </w:r>
      <w:bookmarkEnd w:id="798"/>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799" w:name="_Ref510090188"/>
      <w:bookmarkStart w:id="800" w:name="_Toc513213379"/>
      <w:r>
        <w:t>state property</w:t>
      </w:r>
      <w:bookmarkEnd w:id="799"/>
      <w:bookmarkEnd w:id="800"/>
    </w:p>
    <w:p w14:paraId="7C600AFE" w14:textId="451E4FFA"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FA7AFB">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lastRenderedPageBreak/>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801" w:name="_Ref510008884"/>
      <w:bookmarkStart w:id="802" w:name="_Toc513213380"/>
      <w:r>
        <w:t>nestingLevel property</w:t>
      </w:r>
      <w:bookmarkEnd w:id="801"/>
      <w:bookmarkEnd w:id="802"/>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03" w:name="_Ref510008873"/>
      <w:bookmarkStart w:id="804" w:name="_Toc513213381"/>
      <w:r>
        <w:t>executionOrder property</w:t>
      </w:r>
      <w:bookmarkEnd w:id="803"/>
      <w:bookmarkEnd w:id="804"/>
    </w:p>
    <w:p w14:paraId="61CA929F" w14:textId="09A8C4DD"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FA7AFB">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805" w:name="_Toc513213382"/>
      <w:r>
        <w:t>importance property</w:t>
      </w:r>
      <w:bookmarkEnd w:id="805"/>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806" w:name="_Toc513213383"/>
      <w:r>
        <w:t>properties property</w:t>
      </w:r>
      <w:bookmarkEnd w:id="806"/>
    </w:p>
    <w:p w14:paraId="61AE0053" w14:textId="33BA081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807" w:name="_Hlk503362618"/>
      <w:r w:rsidRPr="004A77ED">
        <w:t>§</w:t>
      </w:r>
      <w:bookmarkEnd w:id="807"/>
      <w:r>
        <w:fldChar w:fldCharType="begin"/>
      </w:r>
      <w:r>
        <w:instrText xml:space="preserve"> REF _Ref493408960 \w \h </w:instrText>
      </w:r>
      <w:r>
        <w:fldChar w:fldCharType="separate"/>
      </w:r>
      <w:r w:rsidR="00FA7AFB">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808" w:name="_Ref508812750"/>
      <w:bookmarkStart w:id="809" w:name="_Toc513213384"/>
      <w:bookmarkStart w:id="810" w:name="_Ref493407996"/>
      <w:r>
        <w:t>resources object</w:t>
      </w:r>
      <w:bookmarkEnd w:id="808"/>
      <w:bookmarkEnd w:id="809"/>
    </w:p>
    <w:p w14:paraId="526D1A22" w14:textId="73E461DD" w:rsidR="00E15F22" w:rsidRDefault="00E15F22" w:rsidP="00E15F22">
      <w:pPr>
        <w:pStyle w:val="Heading3"/>
      </w:pPr>
      <w:bookmarkStart w:id="811" w:name="_Toc513213385"/>
      <w:r>
        <w:t>General</w:t>
      </w:r>
      <w:bookmarkEnd w:id="81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812" w:name="_Ref508811824"/>
      <w:bookmarkStart w:id="813" w:name="_Toc513213386"/>
      <w:r>
        <w:t>messageStrings property</w:t>
      </w:r>
      <w:bookmarkEnd w:id="812"/>
      <w:bookmarkEnd w:id="813"/>
    </w:p>
    <w:p w14:paraId="58977C62" w14:textId="2B4F395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FA7AFB">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A7AFB">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A7AFB">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FA7AFB">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FA7AFB">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FA7AFB">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FA7AFB">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FA7AFB">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814" w:name="_Ref508870783"/>
      <w:bookmarkStart w:id="815" w:name="_Ref508871574"/>
      <w:bookmarkStart w:id="816" w:name="_Ref508876005"/>
      <w:bookmarkStart w:id="817" w:name="_Toc513213387"/>
      <w:r>
        <w:t>rules property</w:t>
      </w:r>
      <w:bookmarkEnd w:id="814"/>
      <w:bookmarkEnd w:id="815"/>
      <w:bookmarkEnd w:id="816"/>
      <w:bookmarkEnd w:id="817"/>
    </w:p>
    <w:p w14:paraId="0650D575" w14:textId="0143E3E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FA7AFB">
        <w:t>3.36</w:t>
      </w:r>
      <w:r>
        <w:fldChar w:fldCharType="end"/>
      </w:r>
      <w:r>
        <w:t>).</w:t>
      </w:r>
    </w:p>
    <w:p w14:paraId="757EA362" w14:textId="0551A7FA"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FA7AFB">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lastRenderedPageBreak/>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86CF58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FA7AFB">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FA7AFB">
        <w:t>3.19.4</w:t>
      </w:r>
      <w:r w:rsidR="00936D07">
        <w:fldChar w:fldCharType="end"/>
      </w:r>
      <w:r w:rsidRPr="0037313D">
        <w:t>).</w:t>
      </w:r>
    </w:p>
    <w:p w14:paraId="5EB63AAA" w14:textId="75C8B7FD" w:rsidR="00B86BC7" w:rsidRDefault="00B86BC7" w:rsidP="00B86BC7">
      <w:pPr>
        <w:pStyle w:val="Heading2"/>
      </w:pPr>
      <w:bookmarkStart w:id="818" w:name="_Ref508814067"/>
      <w:bookmarkStart w:id="819" w:name="_Toc513213388"/>
      <w:r>
        <w:t>rule object</w:t>
      </w:r>
      <w:bookmarkEnd w:id="810"/>
      <w:bookmarkEnd w:id="818"/>
      <w:bookmarkEnd w:id="819"/>
    </w:p>
    <w:p w14:paraId="0004BC6E" w14:textId="658F9ED1" w:rsidR="00B86BC7" w:rsidRDefault="00B86BC7" w:rsidP="00B86BC7">
      <w:pPr>
        <w:pStyle w:val="Heading3"/>
      </w:pPr>
      <w:bookmarkStart w:id="820" w:name="_Toc513213389"/>
      <w:r>
        <w:t>General</w:t>
      </w:r>
      <w:bookmarkEnd w:id="82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821" w:name="_Toc513213390"/>
      <w:r>
        <w:t>Constraints</w:t>
      </w:r>
      <w:bookmarkEnd w:id="821"/>
    </w:p>
    <w:p w14:paraId="1A1A3719" w14:textId="31D3C4E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A7AFB">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A7AFB">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22" w:name="_Ref493408046"/>
      <w:bookmarkStart w:id="823" w:name="_Toc513213391"/>
      <w:r>
        <w:t>id property</w:t>
      </w:r>
      <w:bookmarkEnd w:id="822"/>
      <w:bookmarkEnd w:id="82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lastRenderedPageBreak/>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824" w:name="_Toc513213392"/>
      <w:r>
        <w:t>name property</w:t>
      </w:r>
      <w:bookmarkEnd w:id="824"/>
    </w:p>
    <w:p w14:paraId="19E18CE8" w14:textId="26A6C27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A7AFB">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825" w:name="_Ref493510771"/>
      <w:bookmarkStart w:id="826" w:name="_Toc513213393"/>
      <w:r>
        <w:t>shortDescription property</w:t>
      </w:r>
      <w:bookmarkEnd w:id="825"/>
      <w:bookmarkEnd w:id="826"/>
    </w:p>
    <w:p w14:paraId="529813AC" w14:textId="627E183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A7AFB">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827" w:name="_Ref493510781"/>
      <w:bookmarkStart w:id="828" w:name="_Toc513213394"/>
      <w:r>
        <w:t>fullDescription property</w:t>
      </w:r>
      <w:bookmarkEnd w:id="827"/>
      <w:bookmarkEnd w:id="828"/>
    </w:p>
    <w:p w14:paraId="1D1994A2" w14:textId="632D142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A7AFB">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698941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A7AFB">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29" w:name="_Ref493345139"/>
      <w:bookmarkStart w:id="830" w:name="_Toc513213395"/>
      <w:r>
        <w:lastRenderedPageBreak/>
        <w:t>message</w:t>
      </w:r>
      <w:r w:rsidR="00CD2BD7">
        <w:t>Strings</w:t>
      </w:r>
      <w:r>
        <w:t xml:space="preserve"> property</w:t>
      </w:r>
      <w:bookmarkEnd w:id="829"/>
      <w:bookmarkEnd w:id="830"/>
    </w:p>
    <w:p w14:paraId="6AA2B3CA" w14:textId="375BF95F"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FA7AFB">
        <w:t>3.5</w:t>
      </w:r>
      <w:r w:rsidR="007F1CE5">
        <w:fldChar w:fldCharType="end"/>
      </w:r>
      <w:r w:rsidR="004A12C7">
        <w:t xml:space="preserve">) </w:t>
      </w:r>
      <w:r>
        <w:t xml:space="preserve">consisting of a set of </w:t>
      </w:r>
      <w:r w:rsidR="00F83B35">
        <w:t>properties</w:t>
      </w:r>
      <w:r>
        <w:t xml:space="preserve"> with arbitrary names.</w:t>
      </w:r>
    </w:p>
    <w:p w14:paraId="4810A9EB" w14:textId="7419F03A"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A7AFB">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A7AF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A7AFB">
        <w:t>3.9.5</w:t>
      </w:r>
      <w:r w:rsidR="00F67E65">
        <w:fldChar w:fldCharType="end"/>
      </w:r>
      <w:r w:rsidR="00F67E65">
        <w:t>).</w:t>
      </w:r>
    </w:p>
    <w:p w14:paraId="54AC3DC0" w14:textId="061D0B04"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FA7AFB">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831" w:name="_Ref503366474"/>
      <w:bookmarkStart w:id="832" w:name="_Ref503366805"/>
      <w:bookmarkStart w:id="833" w:name="_Toc513213396"/>
      <w:r>
        <w:t>richMessageStrings</w:t>
      </w:r>
      <w:r w:rsidR="00932BEE">
        <w:t xml:space="preserve"> property</w:t>
      </w:r>
      <w:bookmarkEnd w:id="831"/>
      <w:bookmarkEnd w:id="832"/>
      <w:bookmarkEnd w:id="833"/>
    </w:p>
    <w:p w14:paraId="5301B6AC" w14:textId="2444742C"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FA7AFB">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FA7AFB">
        <w:t>3.5</w:t>
      </w:r>
      <w:r w:rsidR="00F67E65">
        <w:fldChar w:fldCharType="end"/>
      </w:r>
      <w:r w:rsidR="004A12C7">
        <w:t>)</w:t>
      </w:r>
      <w:r>
        <w:t xml:space="preserve"> consisting of a set of properties with arbitrary names.</w:t>
      </w:r>
    </w:p>
    <w:p w14:paraId="03C9BFFA" w14:textId="2B21D9D8"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A7AFB">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A7AF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A7AFB">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23CA5C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FA7AFB">
        <w:t>3.9.3.2</w:t>
      </w:r>
      <w:r w:rsidR="00454769">
        <w:fldChar w:fldCharType="end"/>
      </w:r>
      <w:r w:rsidR="00454769">
        <w:t>.</w:t>
      </w:r>
    </w:p>
    <w:p w14:paraId="207C80A3" w14:textId="79B47F9A" w:rsidR="00B86BC7" w:rsidRDefault="00B86BC7" w:rsidP="00B86BC7">
      <w:pPr>
        <w:pStyle w:val="Heading3"/>
      </w:pPr>
      <w:bookmarkStart w:id="834" w:name="_Toc513213397"/>
      <w:r>
        <w:t>help</w:t>
      </w:r>
      <w:r w:rsidR="00F47A7C">
        <w:t>Location</w:t>
      </w:r>
      <w:r>
        <w:t xml:space="preserve"> property</w:t>
      </w:r>
      <w:bookmarkEnd w:id="834"/>
    </w:p>
    <w:p w14:paraId="782A7DB1" w14:textId="53F88F53"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A7AFB">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35" w:name="_Ref503364566"/>
      <w:bookmarkStart w:id="836" w:name="_Toc513213398"/>
      <w:r>
        <w:t>help property</w:t>
      </w:r>
      <w:bookmarkEnd w:id="835"/>
      <w:bookmarkEnd w:id="836"/>
    </w:p>
    <w:p w14:paraId="681BD68F" w14:textId="5494D23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A7AFB">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837" w:name="_Ref508894471"/>
      <w:bookmarkStart w:id="838" w:name="_Toc513213399"/>
      <w:r>
        <w:t>configuration property</w:t>
      </w:r>
      <w:bookmarkEnd w:id="837"/>
      <w:bookmarkEnd w:id="838"/>
    </w:p>
    <w:p w14:paraId="566C2663" w14:textId="06739156"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FA7AFB">
        <w:t>3.37</w:t>
      </w:r>
      <w:r>
        <w:fldChar w:fldCharType="end"/>
      </w:r>
      <w:r>
        <w:t>)</w:t>
      </w:r>
      <w:r w:rsidRPr="000A7DA8">
        <w:t>.</w:t>
      </w:r>
    </w:p>
    <w:p w14:paraId="7BA3CFE9" w14:textId="541C9D83"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A7AFB">
        <w:t>3.37</w:t>
      </w:r>
      <w:r>
        <w:fldChar w:fldCharType="end"/>
      </w:r>
      <w:r>
        <w:t>.</w:t>
      </w:r>
    </w:p>
    <w:p w14:paraId="69A963A7" w14:textId="187B4FFC" w:rsidR="00B86BC7" w:rsidRDefault="00B86BC7" w:rsidP="00B86BC7">
      <w:pPr>
        <w:pStyle w:val="Heading3"/>
      </w:pPr>
      <w:bookmarkStart w:id="839" w:name="_Toc513213400"/>
      <w:r>
        <w:t>properties property</w:t>
      </w:r>
      <w:bookmarkEnd w:id="839"/>
    </w:p>
    <w:p w14:paraId="51CA671B" w14:textId="15EDFD3D"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FA7AFB">
        <w:t>3.7</w:t>
      </w:r>
      <w:r>
        <w:fldChar w:fldCharType="end"/>
      </w:r>
      <w:r w:rsidRPr="0025208C">
        <w:t>). This allows tools to include information about the rule that is not explicitly specified in the SARIF format.</w:t>
      </w:r>
    </w:p>
    <w:p w14:paraId="60023273" w14:textId="609168A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FA7AFB">
        <w:t>3.37.4</w:t>
      </w:r>
      <w:r>
        <w:fldChar w:fldCharType="end"/>
      </w:r>
      <w:r>
        <w:t>) for that.</w:t>
      </w:r>
    </w:p>
    <w:p w14:paraId="13B57609" w14:textId="2442BC85" w:rsidR="00164CCB" w:rsidRDefault="00164CCB" w:rsidP="00B86BC7">
      <w:pPr>
        <w:pStyle w:val="Heading2"/>
      </w:pPr>
      <w:bookmarkStart w:id="840" w:name="_Ref508894470"/>
      <w:bookmarkStart w:id="841" w:name="_Ref508894720"/>
      <w:bookmarkStart w:id="842" w:name="_Ref508894737"/>
      <w:bookmarkStart w:id="843" w:name="_Toc513213401"/>
      <w:bookmarkStart w:id="844" w:name="_Ref493477061"/>
      <w:r>
        <w:t>ruleConfiguration object</w:t>
      </w:r>
      <w:bookmarkEnd w:id="840"/>
      <w:bookmarkEnd w:id="841"/>
      <w:bookmarkEnd w:id="842"/>
      <w:bookmarkEnd w:id="843"/>
    </w:p>
    <w:p w14:paraId="2F470253" w14:textId="738DA236" w:rsidR="00164CCB" w:rsidRDefault="00164CCB" w:rsidP="00164CCB">
      <w:pPr>
        <w:pStyle w:val="Heading3"/>
      </w:pPr>
      <w:bookmarkStart w:id="845" w:name="_Toc513213402"/>
      <w:r>
        <w:t>General</w:t>
      </w:r>
      <w:bookmarkEnd w:id="84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0B6BA0A" w:rsidR="00D41895" w:rsidRPr="00D41895" w:rsidRDefault="00D41895" w:rsidP="00D41895">
      <w:r>
        <w:t>For an example, see §</w:t>
      </w:r>
      <w:r>
        <w:fldChar w:fldCharType="begin"/>
      </w:r>
      <w:r>
        <w:instrText xml:space="preserve"> REF _Ref508894796 \r \h </w:instrText>
      </w:r>
      <w:r>
        <w:fldChar w:fldCharType="separate"/>
      </w:r>
      <w:r w:rsidR="00FA7AFB">
        <w:t>3.37.4</w:t>
      </w:r>
      <w:r>
        <w:fldChar w:fldCharType="end"/>
      </w:r>
      <w:r>
        <w:t>.</w:t>
      </w:r>
    </w:p>
    <w:p w14:paraId="3F5F290D" w14:textId="702ADA23" w:rsidR="00164CCB" w:rsidRDefault="00164CCB" w:rsidP="00164CCB">
      <w:pPr>
        <w:pStyle w:val="Heading3"/>
      </w:pPr>
      <w:bookmarkStart w:id="846" w:name="_Toc513213403"/>
      <w:r>
        <w:t>enabled property</w:t>
      </w:r>
      <w:bookmarkEnd w:id="84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847" w:name="_Ref508894469"/>
      <w:bookmarkStart w:id="848" w:name="_Toc513213404"/>
      <w:r>
        <w:t>defaultLevel property</w:t>
      </w:r>
      <w:bookmarkEnd w:id="847"/>
      <w:bookmarkEnd w:id="848"/>
    </w:p>
    <w:p w14:paraId="2F7AE5CB" w14:textId="1C77FC9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gramStart"/>
      <w:r w:rsidRPr="00F4291F">
        <w:rPr>
          <w:rStyle w:val="CODEtemp"/>
        </w:rPr>
        <w:t>result.level</w:t>
      </w:r>
      <w:proofErr w:type="gramEnd"/>
      <w:r>
        <w:t xml:space="preserve"> (§</w:t>
      </w:r>
      <w:r>
        <w:fldChar w:fldCharType="begin"/>
      </w:r>
      <w:r>
        <w:instrText xml:space="preserve"> REF _Ref493511208 \w \h </w:instrText>
      </w:r>
      <w:r>
        <w:fldChar w:fldCharType="separate"/>
      </w:r>
      <w:r w:rsidR="00FA7AFB">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0CDB03B"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FA7AFB">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849" w:name="_Ref508894764"/>
      <w:bookmarkStart w:id="850" w:name="_Ref508894796"/>
      <w:bookmarkStart w:id="851" w:name="_Toc513213405"/>
      <w:r>
        <w:lastRenderedPageBreak/>
        <w:t>parameters property</w:t>
      </w:r>
      <w:bookmarkEnd w:id="849"/>
      <w:bookmarkEnd w:id="850"/>
      <w:bookmarkEnd w:id="851"/>
    </w:p>
    <w:p w14:paraId="18FD260D" w14:textId="235DD24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A7AFB">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196A628"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FA7AFB">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852" w:name="_Toc513213406"/>
      <w:r>
        <w:t>fix object</w:t>
      </w:r>
      <w:bookmarkEnd w:id="844"/>
      <w:bookmarkEnd w:id="852"/>
    </w:p>
    <w:p w14:paraId="410A501F" w14:textId="4C707545" w:rsidR="00B86BC7" w:rsidRDefault="00B86BC7" w:rsidP="00B86BC7">
      <w:pPr>
        <w:pStyle w:val="Heading3"/>
      </w:pPr>
      <w:bookmarkStart w:id="853" w:name="_Toc513213407"/>
      <w:r>
        <w:t>General</w:t>
      </w:r>
      <w:bookmarkEnd w:id="853"/>
    </w:p>
    <w:p w14:paraId="493ABF69" w14:textId="4CC739A9"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63CF3D2"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A7AFB">
        <w:t>3.19</w:t>
      </w:r>
      <w:r>
        <w:fldChar w:fldCharType="end"/>
      </w:r>
      <w:r>
        <w:t>)</w:t>
      </w:r>
      <w:r w:rsidR="00DF5A5B">
        <w:t>.</w:t>
      </w:r>
    </w:p>
    <w:p w14:paraId="008E6A82" w14:textId="34D52C8C" w:rsidR="006F21F3" w:rsidRDefault="006F21F3" w:rsidP="00EA489A">
      <w:pPr>
        <w:pStyle w:val="Codesmall"/>
      </w:pPr>
      <w:r>
        <w:t xml:space="preserve">  "fix": {</w:t>
      </w:r>
    </w:p>
    <w:p w14:paraId="6386C02E" w14:textId="3872768D"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A7AFB">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E838E09"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A7AFB">
        <w:t>3.38.3</w:t>
      </w:r>
      <w:r w:rsidR="00EA23DD">
        <w:fldChar w:fldCharType="end"/>
      </w:r>
      <w:r w:rsidR="00DF5A5B">
        <w:t>.</w:t>
      </w:r>
    </w:p>
    <w:p w14:paraId="396348ED" w14:textId="5384367B"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FA7AFB">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854" w:name="_Ref493512730"/>
      <w:bookmarkStart w:id="855" w:name="_Toc513213408"/>
      <w:r>
        <w:t>description property</w:t>
      </w:r>
      <w:bookmarkEnd w:id="854"/>
      <w:bookmarkEnd w:id="855"/>
    </w:p>
    <w:p w14:paraId="1893F7D7" w14:textId="115385F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A7AFB">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856" w:name="_Ref493512752"/>
      <w:bookmarkStart w:id="857" w:name="_Ref493513084"/>
      <w:bookmarkStart w:id="858" w:name="_Ref503372111"/>
      <w:bookmarkStart w:id="859" w:name="_Ref503372176"/>
      <w:bookmarkStart w:id="860" w:name="_Toc513213409"/>
      <w:r>
        <w:t>fileChanges property</w:t>
      </w:r>
      <w:bookmarkEnd w:id="856"/>
      <w:bookmarkEnd w:id="857"/>
      <w:bookmarkEnd w:id="858"/>
      <w:bookmarkEnd w:id="859"/>
      <w:bookmarkEnd w:id="860"/>
    </w:p>
    <w:p w14:paraId="6DE7B962" w14:textId="3D03D0A4"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FA7AFB">
        <w:t>3.39</w:t>
      </w:r>
      <w:r>
        <w:fldChar w:fldCharType="end"/>
      </w:r>
      <w:r w:rsidRPr="006F21F3">
        <w:t>).</w:t>
      </w:r>
    </w:p>
    <w:p w14:paraId="6AA7DCCF" w14:textId="573A5B94" w:rsidR="00B86BC7" w:rsidRDefault="00B86BC7" w:rsidP="00B86BC7">
      <w:pPr>
        <w:pStyle w:val="Heading2"/>
      </w:pPr>
      <w:bookmarkStart w:id="861" w:name="_Ref493512744"/>
      <w:bookmarkStart w:id="862" w:name="_Ref493512991"/>
      <w:bookmarkStart w:id="863" w:name="_Toc513213410"/>
      <w:r>
        <w:t>fileChange object</w:t>
      </w:r>
      <w:bookmarkEnd w:id="861"/>
      <w:bookmarkEnd w:id="862"/>
      <w:bookmarkEnd w:id="863"/>
    </w:p>
    <w:p w14:paraId="74D8322D" w14:textId="06E505AA" w:rsidR="00B86BC7" w:rsidRDefault="00B86BC7" w:rsidP="00B86BC7">
      <w:pPr>
        <w:pStyle w:val="Heading3"/>
      </w:pPr>
      <w:bookmarkStart w:id="864" w:name="_Toc513213411"/>
      <w:r>
        <w:t>General</w:t>
      </w:r>
      <w:bookmarkEnd w:id="86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6F1E3BC8"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A7AFB">
        <w:t>3.37</w:t>
      </w:r>
      <w:r>
        <w:fldChar w:fldCharType="end"/>
      </w:r>
      <w:r>
        <w:t>)</w:t>
      </w:r>
      <w:r w:rsidR="00F27F55">
        <w:t>.</w:t>
      </w:r>
    </w:p>
    <w:p w14:paraId="0FF6717D" w14:textId="6D4492EE"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A7AFB">
        <w:t>3.38.3</w:t>
      </w:r>
      <w:r w:rsidR="00770A97">
        <w:fldChar w:fldCharType="end"/>
      </w:r>
      <w:r w:rsidR="00855CF1">
        <w:t>.</w:t>
      </w:r>
    </w:p>
    <w:p w14:paraId="6A521431" w14:textId="0248D8F7" w:rsidR="006F21F3" w:rsidRDefault="006F21F3" w:rsidP="007C764E">
      <w:pPr>
        <w:pStyle w:val="Codesmall"/>
      </w:pPr>
      <w:r>
        <w:t xml:space="preserve">    {                          </w:t>
      </w:r>
    </w:p>
    <w:p w14:paraId="0805703A" w14:textId="09B71D4A"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FA7AFB">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00EF4E6"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A7AFB">
        <w:t>3.39.3</w:t>
      </w:r>
      <w:r>
        <w:fldChar w:fldCharType="end"/>
      </w:r>
      <w:r w:rsidR="00855CF1">
        <w:t>.</w:t>
      </w:r>
    </w:p>
    <w:p w14:paraId="1FAFE72E" w14:textId="1921B128"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A7AFB">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865" w:name="_Ref493513096"/>
      <w:bookmarkStart w:id="866" w:name="_Ref493513195"/>
      <w:bookmarkStart w:id="867" w:name="_Ref493513493"/>
      <w:bookmarkStart w:id="868" w:name="_Toc513213412"/>
      <w:r>
        <w:t>fileLocation</w:t>
      </w:r>
      <w:r w:rsidR="00B86BC7">
        <w:t xml:space="preserve"> property</w:t>
      </w:r>
      <w:bookmarkEnd w:id="865"/>
      <w:bookmarkEnd w:id="866"/>
      <w:bookmarkEnd w:id="867"/>
      <w:bookmarkEnd w:id="868"/>
    </w:p>
    <w:p w14:paraId="47E2D8A5" w14:textId="63FCC38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FA7AFB">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69" w:name="_Ref493513106"/>
      <w:bookmarkStart w:id="870" w:name="_Toc513213413"/>
      <w:r>
        <w:t>replacements property</w:t>
      </w:r>
      <w:bookmarkEnd w:id="869"/>
      <w:bookmarkEnd w:id="870"/>
    </w:p>
    <w:p w14:paraId="21F0788C" w14:textId="4523C13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A7AFB">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FA7AFB">
        <w:t>3.39.2</w:t>
      </w:r>
      <w:r>
        <w:fldChar w:fldCharType="end"/>
      </w:r>
      <w:r w:rsidRPr="006F21F3">
        <w:t>).</w:t>
      </w:r>
    </w:p>
    <w:p w14:paraId="40D9EA5A" w14:textId="3D521EDE" w:rsidR="00B86BC7" w:rsidRDefault="00B86BC7" w:rsidP="00B86BC7">
      <w:pPr>
        <w:pStyle w:val="Heading2"/>
      </w:pPr>
      <w:bookmarkStart w:id="871" w:name="_Ref493513114"/>
      <w:bookmarkStart w:id="872" w:name="_Ref493513476"/>
      <w:bookmarkStart w:id="873" w:name="_Toc513213414"/>
      <w:r>
        <w:t>replacement object</w:t>
      </w:r>
      <w:bookmarkEnd w:id="871"/>
      <w:bookmarkEnd w:id="872"/>
      <w:bookmarkEnd w:id="873"/>
    </w:p>
    <w:p w14:paraId="1276FD13" w14:textId="540BBC1F" w:rsidR="00B86BC7" w:rsidRDefault="00B86BC7" w:rsidP="00B86BC7">
      <w:pPr>
        <w:pStyle w:val="Heading3"/>
      </w:pPr>
      <w:bookmarkStart w:id="874" w:name="_Toc513213415"/>
      <w:r>
        <w:t>General</w:t>
      </w:r>
      <w:bookmarkEnd w:id="87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903F4F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A7AFB">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A7AFB">
        <w:t>3.40.4</w:t>
      </w:r>
      <w:r>
        <w:fldChar w:fldCharType="end"/>
      </w:r>
      <w:r>
        <w:t xml:space="preserve">), then the effect of the replacement </w:t>
      </w:r>
      <w:r w:rsidRPr="003672C8">
        <w:rPr>
          <w:b/>
        </w:rPr>
        <w:t>SHALL</w:t>
      </w:r>
      <w:r>
        <w:t xml:space="preserve"> be as if the removal were performed before the insertion.</w:t>
      </w:r>
    </w:p>
    <w:p w14:paraId="51FA77A0" w14:textId="70CAD314"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FA7AFB">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A7AFB">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F40BE0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A7AFB">
        <w:t>3.40.3</w:t>
      </w:r>
      <w:r>
        <w:fldChar w:fldCharType="end"/>
      </w:r>
      <w:r>
        <w:t>) specifies a text region (§</w:t>
      </w:r>
      <w:r>
        <w:fldChar w:fldCharType="begin"/>
      </w:r>
      <w:r>
        <w:instrText xml:space="preserve"> REF _Ref493492556 \r \h </w:instrText>
      </w:r>
      <w:r>
        <w:fldChar w:fldCharType="separate"/>
      </w:r>
      <w:r w:rsidR="00FA7AFB">
        <w:t>3.22.2</w:t>
      </w:r>
      <w:r>
        <w:fldChar w:fldCharType="end"/>
      </w:r>
      <w:r>
        <w:t>) or a binary region (§</w:t>
      </w:r>
      <w:r>
        <w:fldChar w:fldCharType="begin"/>
      </w:r>
      <w:r>
        <w:instrText xml:space="preserve"> REF _Ref509043519 \r \h </w:instrText>
      </w:r>
      <w:r>
        <w:fldChar w:fldCharType="separate"/>
      </w:r>
      <w:r w:rsidR="00FA7AFB">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77854C9"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FA7AFB">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75" w:name="_Toc513213416"/>
      <w:r>
        <w:lastRenderedPageBreak/>
        <w:t>Constraints</w:t>
      </w:r>
      <w:bookmarkEnd w:id="875"/>
    </w:p>
    <w:p w14:paraId="58129AF5" w14:textId="3A8C4404"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A7AFB">
        <w:t>3.40.3</w:t>
      </w:r>
      <w:r>
        <w:fldChar w:fldCharType="end"/>
      </w:r>
      <w:r>
        <w:t>) specifies a text region (§</w:t>
      </w:r>
      <w:r>
        <w:fldChar w:fldCharType="begin"/>
      </w:r>
      <w:r>
        <w:instrText xml:space="preserve"> REF _Ref493492556 \r \h </w:instrText>
      </w:r>
      <w:r>
        <w:fldChar w:fldCharType="separate"/>
      </w:r>
      <w:r w:rsidR="00FA7AFB">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A7AFB">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A7AFB">
        <w:t>3.2.2</w:t>
      </w:r>
      <w:r>
        <w:fldChar w:fldCharType="end"/>
      </w:r>
      <w:r>
        <w:t>).</w:t>
      </w:r>
    </w:p>
    <w:p w14:paraId="77DC3A72" w14:textId="4F5E3BA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A7AFB">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A7AFB">
        <w:t>3.2.3</w:t>
      </w:r>
      <w:r>
        <w:fldChar w:fldCharType="end"/>
      </w:r>
      <w:r>
        <w:t>).</w:t>
      </w:r>
    </w:p>
    <w:p w14:paraId="2919F4E4" w14:textId="2FD85E3E" w:rsidR="00B86BC7" w:rsidRDefault="00B86BC7" w:rsidP="00B86BC7">
      <w:pPr>
        <w:pStyle w:val="Heading3"/>
      </w:pPr>
      <w:bookmarkStart w:id="876" w:name="_Ref493518436"/>
      <w:bookmarkStart w:id="877" w:name="_Ref493518439"/>
      <w:bookmarkStart w:id="878" w:name="_Ref493518529"/>
      <w:bookmarkStart w:id="879" w:name="_Toc513213417"/>
      <w:r>
        <w:t>deleted</w:t>
      </w:r>
      <w:r w:rsidR="00F27F55">
        <w:t>Region</w:t>
      </w:r>
      <w:r>
        <w:t xml:space="preserve"> property</w:t>
      </w:r>
      <w:bookmarkEnd w:id="876"/>
      <w:bookmarkEnd w:id="877"/>
      <w:bookmarkEnd w:id="878"/>
      <w:bookmarkEnd w:id="879"/>
    </w:p>
    <w:p w14:paraId="1ECF4AC9" w14:textId="6D5D875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A7AFB">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80" w:name="_Ref493518437"/>
      <w:bookmarkStart w:id="881" w:name="_Ref493518440"/>
      <w:bookmarkStart w:id="882" w:name="_Toc513213418"/>
      <w:r>
        <w:t>inserted</w:t>
      </w:r>
      <w:r w:rsidR="00F27F55">
        <w:t>Content</w:t>
      </w:r>
      <w:r>
        <w:t xml:space="preserve"> property</w:t>
      </w:r>
      <w:bookmarkEnd w:id="880"/>
      <w:bookmarkEnd w:id="881"/>
      <w:bookmarkEnd w:id="882"/>
    </w:p>
    <w:p w14:paraId="6E86F82E" w14:textId="5076408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FA7AFB">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83" w:name="_Ref493404948"/>
      <w:bookmarkStart w:id="884" w:name="_Ref493406026"/>
      <w:bookmarkStart w:id="885" w:name="_Toc513213419"/>
      <w:r>
        <w:t>notification object</w:t>
      </w:r>
      <w:bookmarkEnd w:id="883"/>
      <w:bookmarkEnd w:id="884"/>
      <w:bookmarkEnd w:id="885"/>
    </w:p>
    <w:p w14:paraId="3BD7AF2E" w14:textId="23E07934" w:rsidR="00B86BC7" w:rsidRDefault="00B86BC7" w:rsidP="00B86BC7">
      <w:pPr>
        <w:pStyle w:val="Heading3"/>
      </w:pPr>
      <w:bookmarkStart w:id="886" w:name="_Toc513213420"/>
      <w:r>
        <w:t>General</w:t>
      </w:r>
      <w:bookmarkEnd w:id="886"/>
    </w:p>
    <w:p w14:paraId="759675E9" w14:textId="381B7084"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A7AFB">
        <w:t>3.19</w:t>
      </w:r>
      <w:r>
        <w:fldChar w:fldCharType="end"/>
      </w:r>
      <w:r w:rsidRPr="003672C8">
        <w:t>).</w:t>
      </w:r>
    </w:p>
    <w:p w14:paraId="6C08731C" w14:textId="60FD4244" w:rsidR="00B86BC7" w:rsidRDefault="00B86BC7" w:rsidP="00B86BC7">
      <w:pPr>
        <w:pStyle w:val="Heading3"/>
      </w:pPr>
      <w:bookmarkStart w:id="887" w:name="_Toc513213421"/>
      <w:r>
        <w:t>id property</w:t>
      </w:r>
      <w:bookmarkEnd w:id="88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C94110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A7AFB">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88" w:name="_Ref493518926"/>
      <w:bookmarkStart w:id="889" w:name="_Toc513213422"/>
      <w:r>
        <w:t>ruleId property</w:t>
      </w:r>
      <w:bookmarkEnd w:id="888"/>
      <w:bookmarkEnd w:id="889"/>
    </w:p>
    <w:p w14:paraId="72DC23AB" w14:textId="6ACA7239"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FA7AFB">
        <w:t>3.36.3</w:t>
      </w:r>
      <w:r>
        <w:fldChar w:fldCharType="end"/>
      </w:r>
      <w:r w:rsidRPr="003672C8">
        <w:t>).</w:t>
      </w:r>
    </w:p>
    <w:p w14:paraId="689839C4" w14:textId="0D745399"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FA7AFB">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FA7AFB">
        <w:t>3.11.16</w:t>
      </w:r>
      <w:r>
        <w:fldChar w:fldCharType="end"/>
      </w:r>
      <w:r w:rsidR="00431CDA">
        <w:t>, §</w:t>
      </w:r>
      <w:r w:rsidR="00EC0042">
        <w:fldChar w:fldCharType="begin"/>
      </w:r>
      <w:r w:rsidR="00EC0042">
        <w:instrText xml:space="preserve"> REF _Ref508870783 \r \h </w:instrText>
      </w:r>
      <w:r w:rsidR="00EC0042">
        <w:fldChar w:fldCharType="separate"/>
      </w:r>
      <w:r w:rsidR="00FA7AFB">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FA7AFB">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FA7AFB">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0B92B28"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FA7AFB">
        <w:t>3.11</w:t>
      </w:r>
      <w:r w:rsidR="009F29FD">
        <w:fldChar w:fldCharType="end"/>
      </w:r>
      <w:r w:rsidR="009F29FD">
        <w:t>).</w:t>
      </w:r>
    </w:p>
    <w:p w14:paraId="37E39977" w14:textId="349EB1CB" w:rsidR="009F29FD" w:rsidRDefault="009F29FD" w:rsidP="00431CDA">
      <w:pPr>
        <w:pStyle w:val="Codesmall"/>
      </w:pPr>
      <w:r>
        <w:t xml:space="preserve">  "invocations": [                        # See §</w:t>
      </w:r>
      <w:r>
        <w:fldChar w:fldCharType="begin"/>
      </w:r>
      <w:r>
        <w:instrText xml:space="preserve"> REF _Ref507657941 \r \h </w:instrText>
      </w:r>
      <w:r>
        <w:fldChar w:fldCharType="separate"/>
      </w:r>
      <w:r w:rsidR="00FA7AFB">
        <w:t>3.11.8</w:t>
      </w:r>
      <w:r>
        <w:fldChar w:fldCharType="end"/>
      </w:r>
      <w:r>
        <w:t>.</w:t>
      </w:r>
    </w:p>
    <w:p w14:paraId="5CBB9063" w14:textId="6CC168C9"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FA7AFB">
        <w:t>3.13</w:t>
      </w:r>
      <w:r>
        <w:fldChar w:fldCharType="end"/>
      </w:r>
      <w:r>
        <w:t>).</w:t>
      </w:r>
    </w:p>
    <w:p w14:paraId="4EE5FB01" w14:textId="22DD2B6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FA7AFB">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A89993C"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A7AFB">
        <w:t>3.11.16</w:t>
      </w:r>
      <w:r>
        <w:fldChar w:fldCharType="end"/>
      </w:r>
      <w:r>
        <w:t>.</w:t>
      </w:r>
    </w:p>
    <w:p w14:paraId="12676CFC" w14:textId="13EB1028"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FA7AFB">
        <w:t>3.35.3</w:t>
      </w:r>
      <w:r>
        <w:fldChar w:fldCharType="end"/>
      </w:r>
      <w:r>
        <w:t>.</w:t>
      </w:r>
    </w:p>
    <w:p w14:paraId="24CCC349" w14:textId="560DB39D"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FA7AFB">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90" w:name="_Toc513213423"/>
      <w:r>
        <w:t>physicalLocation property</w:t>
      </w:r>
      <w:bookmarkEnd w:id="890"/>
    </w:p>
    <w:p w14:paraId="23C5F0EF" w14:textId="18A1ED2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A7AFB">
        <w:t>3.21</w:t>
      </w:r>
      <w:r>
        <w:fldChar w:fldCharType="end"/>
      </w:r>
      <w:r w:rsidRPr="008651CE">
        <w:t>) that identifies the relevant location.</w:t>
      </w:r>
    </w:p>
    <w:p w14:paraId="0BE523CC" w14:textId="11807D96" w:rsidR="00B86BC7" w:rsidRDefault="00B86BC7" w:rsidP="00B86BC7">
      <w:pPr>
        <w:pStyle w:val="Heading3"/>
      </w:pPr>
      <w:bookmarkStart w:id="891" w:name="_Toc513213424"/>
      <w:r>
        <w:t>message property</w:t>
      </w:r>
      <w:bookmarkEnd w:id="891"/>
    </w:p>
    <w:p w14:paraId="095EAE33" w14:textId="5D7C746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A7AFB">
        <w:t>3.9</w:t>
      </w:r>
      <w:r w:rsidR="004C53FE">
        <w:fldChar w:fldCharType="end"/>
      </w:r>
      <w:r w:rsidR="006F4D22">
        <w:t>)</w:t>
      </w:r>
      <w:r w:rsidRPr="008651CE">
        <w:t xml:space="preserve"> that describes the condition that was encountered.</w:t>
      </w:r>
    </w:p>
    <w:p w14:paraId="17CA8781" w14:textId="13E48D3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A7AFB">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A7AFB">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92" w:name="_Ref493404972"/>
      <w:bookmarkStart w:id="893" w:name="_Ref493406037"/>
      <w:bookmarkStart w:id="894" w:name="_Toc513213425"/>
      <w:r>
        <w:t>level property</w:t>
      </w:r>
      <w:bookmarkEnd w:id="892"/>
      <w:bookmarkEnd w:id="893"/>
      <w:bookmarkEnd w:id="89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95" w:name="_Toc513213426"/>
      <w:r>
        <w:t>threadId property</w:t>
      </w:r>
      <w:bookmarkEnd w:id="89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896" w:name="_Toc513213427"/>
      <w:r>
        <w:t>time property</w:t>
      </w:r>
      <w:bookmarkEnd w:id="896"/>
    </w:p>
    <w:p w14:paraId="2D4A5B6B" w14:textId="4990A46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A7AFB">
        <w:t>3.8</w:t>
      </w:r>
      <w:r>
        <w:fldChar w:fldCharType="end"/>
      </w:r>
      <w:r w:rsidRPr="008651CE">
        <w:t>).</w:t>
      </w:r>
    </w:p>
    <w:p w14:paraId="33699F22" w14:textId="56DC8386" w:rsidR="00B86BC7" w:rsidRDefault="00B86BC7" w:rsidP="00B86BC7">
      <w:pPr>
        <w:pStyle w:val="Heading3"/>
      </w:pPr>
      <w:bookmarkStart w:id="897" w:name="_Toc513213428"/>
      <w:r>
        <w:t>exception property</w:t>
      </w:r>
      <w:bookmarkEnd w:id="897"/>
    </w:p>
    <w:p w14:paraId="0929118A" w14:textId="6C006FF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A7AFB">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898" w:name="_Toc513213429"/>
      <w:r>
        <w:t>properties property</w:t>
      </w:r>
      <w:bookmarkEnd w:id="898"/>
    </w:p>
    <w:p w14:paraId="2707E928" w14:textId="376DF8D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FA7AFB">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899" w:name="_Ref493570836"/>
      <w:bookmarkStart w:id="900" w:name="_Toc513213430"/>
      <w:r>
        <w:t>exception object</w:t>
      </w:r>
      <w:bookmarkEnd w:id="899"/>
      <w:bookmarkEnd w:id="900"/>
    </w:p>
    <w:p w14:paraId="1257C9E2" w14:textId="6070509F" w:rsidR="00B86BC7" w:rsidRDefault="00B86BC7" w:rsidP="00B86BC7">
      <w:pPr>
        <w:pStyle w:val="Heading3"/>
      </w:pPr>
      <w:bookmarkStart w:id="901" w:name="_Toc513213431"/>
      <w:r>
        <w:t>General</w:t>
      </w:r>
      <w:bookmarkEnd w:id="90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902" w:name="_Toc513213432"/>
      <w:r>
        <w:t>kind property</w:t>
      </w:r>
      <w:bookmarkEnd w:id="90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03" w:name="_Toc513213433"/>
      <w:r>
        <w:t>message property</w:t>
      </w:r>
      <w:bookmarkEnd w:id="903"/>
    </w:p>
    <w:p w14:paraId="0E15DE57" w14:textId="7E9C1C3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FA7AF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8B8970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FA7AFB">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FA7AFB">
        <w:t>3.9.4</w:t>
      </w:r>
      <w:r>
        <w:fldChar w:fldCharType="end"/>
      </w:r>
      <w:r>
        <w:t>).</w:t>
      </w:r>
    </w:p>
    <w:p w14:paraId="7B596160" w14:textId="2780E670" w:rsidR="00B86BC7" w:rsidRDefault="00B86BC7" w:rsidP="00B86BC7">
      <w:pPr>
        <w:pStyle w:val="Heading3"/>
      </w:pPr>
      <w:bookmarkStart w:id="904" w:name="_Toc513213434"/>
      <w:r>
        <w:t>stack property</w:t>
      </w:r>
      <w:bookmarkEnd w:id="904"/>
    </w:p>
    <w:p w14:paraId="17152AD6" w14:textId="5306F80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A7AFB">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05" w:name="_Toc513213435"/>
      <w:r>
        <w:t>innerExceptions property</w:t>
      </w:r>
      <w:bookmarkEnd w:id="90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906" w:name="_Toc287332011"/>
      <w:bookmarkStart w:id="907" w:name="_Toc513213436"/>
      <w:r w:rsidRPr="00FD22AC">
        <w:lastRenderedPageBreak/>
        <w:t>Conformance</w:t>
      </w:r>
      <w:bookmarkEnd w:id="906"/>
      <w:bookmarkEnd w:id="907"/>
    </w:p>
    <w:p w14:paraId="1D48659C" w14:textId="6555FDBE" w:rsidR="00EE1E0B" w:rsidRDefault="00EE1E0B" w:rsidP="002244CB"/>
    <w:p w14:paraId="3BBDC6A3" w14:textId="77777777" w:rsidR="00376AE7" w:rsidRDefault="00376AE7" w:rsidP="00376AE7">
      <w:pPr>
        <w:pStyle w:val="Heading2"/>
        <w:numPr>
          <w:ilvl w:val="1"/>
          <w:numId w:val="2"/>
        </w:numPr>
      </w:pPr>
      <w:bookmarkStart w:id="908" w:name="_Toc513213437"/>
      <w:r>
        <w:t>Conformance targets</w:t>
      </w:r>
      <w:bookmarkEnd w:id="90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09" w:name="_Toc513213438"/>
      <w:r>
        <w:t>Conformance Clause 1: SARIF log file</w:t>
      </w:r>
      <w:bookmarkEnd w:id="909"/>
    </w:p>
    <w:p w14:paraId="7C2F5389" w14:textId="0A4B72C2" w:rsidR="0018481C" w:rsidRDefault="00376AE7" w:rsidP="00376AE7">
      <w:r>
        <w:t>A text file satisfies the “SARIF log file” conformance profile if</w:t>
      </w:r>
      <w:r w:rsidR="0018481C">
        <w:t>:</w:t>
      </w:r>
    </w:p>
    <w:p w14:paraId="177D8019" w14:textId="37089AF9"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A7AFB">
        <w:t>3</w:t>
      </w:r>
      <w:r w:rsidR="002244CB">
        <w:fldChar w:fldCharType="end"/>
      </w:r>
      <w:r w:rsidR="00376AE7">
        <w:t>.</w:t>
      </w:r>
    </w:p>
    <w:p w14:paraId="0502E9E3" w14:textId="302C5B6F" w:rsidR="00105CCB" w:rsidRDefault="00105CCB" w:rsidP="00376AE7">
      <w:pPr>
        <w:pStyle w:val="Heading2"/>
        <w:numPr>
          <w:ilvl w:val="1"/>
          <w:numId w:val="2"/>
        </w:numPr>
      </w:pPr>
      <w:bookmarkStart w:id="910" w:name="_Toc513213439"/>
      <w:r>
        <w:t>Conformance Clause 2: SARIF resource file</w:t>
      </w:r>
      <w:bookmarkEnd w:id="910"/>
    </w:p>
    <w:p w14:paraId="2BD1E793" w14:textId="77777777" w:rsidR="00105CCB" w:rsidRDefault="00105CCB" w:rsidP="00105CCB">
      <w:r>
        <w:t>A text file satisfies the “SARIF resource file” conformance profile if:</w:t>
      </w:r>
    </w:p>
    <w:p w14:paraId="2EADB205" w14:textId="164DB774"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FA7AFB">
        <w:t>3.9.6.4</w:t>
      </w:r>
      <w:r>
        <w:fldChar w:fldCharType="end"/>
      </w:r>
      <w:r>
        <w:t>, “</w:t>
      </w:r>
      <w:r w:rsidR="001E6121">
        <w:fldChar w:fldCharType="begin"/>
      </w:r>
      <w:r w:rsidR="001E6121">
        <w:instrText xml:space="preserve"> REF _Ref508811723 \h </w:instrText>
      </w:r>
      <w:r w:rsidR="001E6121">
        <w:fldChar w:fldCharType="separate"/>
      </w:r>
      <w:r w:rsidR="00FA7AFB">
        <w:t>SARIF resource file format</w:t>
      </w:r>
      <w:r w:rsidR="001E6121">
        <w:fldChar w:fldCharType="end"/>
      </w:r>
      <w:r>
        <w:t>”.</w:t>
      </w:r>
    </w:p>
    <w:p w14:paraId="58932575" w14:textId="5958432C" w:rsidR="00105CCB" w:rsidRDefault="00105CCB" w:rsidP="00E04728">
      <w:pPr>
        <w:pStyle w:val="ListParagraph"/>
        <w:numPr>
          <w:ilvl w:val="0"/>
          <w:numId w:val="48"/>
        </w:numPr>
      </w:pPr>
      <w:r>
        <w:t xml:space="preserve">It contains only those elements defined in </w:t>
      </w:r>
      <w:bookmarkStart w:id="911" w:name="_Hlk507945868"/>
      <w:r>
        <w:t>§</w:t>
      </w:r>
      <w:r>
        <w:fldChar w:fldCharType="begin"/>
      </w:r>
      <w:r>
        <w:instrText xml:space="preserve"> REF _Ref508811723 \r \h </w:instrText>
      </w:r>
      <w:r>
        <w:fldChar w:fldCharType="separate"/>
      </w:r>
      <w:r w:rsidR="00FA7AFB">
        <w:t>3.9.6.4</w:t>
      </w:r>
      <w:r>
        <w:fldChar w:fldCharType="end"/>
      </w:r>
      <w:r>
        <w:t>.</w:t>
      </w:r>
      <w:bookmarkEnd w:id="911"/>
    </w:p>
    <w:p w14:paraId="2010E9D3" w14:textId="4980EAAC"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FA7AFB">
        <w:t>3</w:t>
      </w:r>
      <w:r>
        <w:fldChar w:fldCharType="end"/>
      </w:r>
      <w:r>
        <w:t>, except as modified in §</w:t>
      </w:r>
      <w:r>
        <w:fldChar w:fldCharType="begin"/>
      </w:r>
      <w:r>
        <w:instrText xml:space="preserve"> REF _Ref508811723 \r \h </w:instrText>
      </w:r>
      <w:r>
        <w:fldChar w:fldCharType="separate"/>
      </w:r>
      <w:r w:rsidR="00FA7AFB">
        <w:t>3.9.6.4</w:t>
      </w:r>
      <w:r>
        <w:fldChar w:fldCharType="end"/>
      </w:r>
      <w:r>
        <w:t>.</w:t>
      </w:r>
    </w:p>
    <w:p w14:paraId="3A58DDE1" w14:textId="56034256" w:rsidR="0018481C" w:rsidRDefault="0018481C" w:rsidP="00376AE7">
      <w:pPr>
        <w:pStyle w:val="Heading2"/>
        <w:numPr>
          <w:ilvl w:val="1"/>
          <w:numId w:val="2"/>
        </w:numPr>
      </w:pPr>
      <w:bookmarkStart w:id="912" w:name="_Toc513213440"/>
      <w:r>
        <w:t xml:space="preserve">Conformance Clause </w:t>
      </w:r>
      <w:r w:rsidR="00105CCB">
        <w:t>3</w:t>
      </w:r>
      <w:r>
        <w:t>: SARIF producer</w:t>
      </w:r>
      <w:bookmarkEnd w:id="912"/>
    </w:p>
    <w:p w14:paraId="350705EC" w14:textId="77777777" w:rsidR="0018481C" w:rsidRDefault="0018481C" w:rsidP="0018481C">
      <w:r>
        <w:t>A program satisfies the “SARIF producer” conformance profile if:</w:t>
      </w:r>
    </w:p>
    <w:p w14:paraId="697B080C" w14:textId="2AFDF14B"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FA7AFB">
        <w:t>3</w:t>
      </w:r>
      <w:r>
        <w:fldChar w:fldCharType="end"/>
      </w:r>
      <w:r>
        <w:t>.</w:t>
      </w:r>
    </w:p>
    <w:p w14:paraId="2447FAA5" w14:textId="10813D91"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913" w:name="_Toc513213441"/>
      <w:r>
        <w:lastRenderedPageBreak/>
        <w:t xml:space="preserve">Conformance Clause </w:t>
      </w:r>
      <w:r w:rsidR="00105CCB">
        <w:t>4</w:t>
      </w:r>
      <w:r>
        <w:t>: Direct producer</w:t>
      </w:r>
      <w:bookmarkEnd w:id="91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4B28D1D"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A7AFB">
        <w:t>3</w:t>
      </w:r>
      <w:r w:rsidR="002244CB">
        <w:fldChar w:fldCharType="end"/>
      </w:r>
      <w:r>
        <w:t xml:space="preserve"> that are designated as applying to </w:t>
      </w:r>
      <w:r w:rsidR="0018481C">
        <w:t>“</w:t>
      </w:r>
      <w:r>
        <w:t>direct producers</w:t>
      </w:r>
      <w:r w:rsidR="0018481C">
        <w:t>” or to “analysis tools”</w:t>
      </w:r>
      <w:r>
        <w:t>.</w:t>
      </w:r>
    </w:p>
    <w:p w14:paraId="74D6208C" w14:textId="28069A76"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A7AFB">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914" w:name="_Toc513213442"/>
      <w:r>
        <w:t xml:space="preserve">Conformance Clause </w:t>
      </w:r>
      <w:r w:rsidR="00D06F1A">
        <w:t>5</w:t>
      </w:r>
      <w:r>
        <w:t>: Deterministic producer</w:t>
      </w:r>
      <w:bookmarkEnd w:id="91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915" w:name="_Toc513213443"/>
      <w:r>
        <w:t>Conformance Clause 6: Converter</w:t>
      </w:r>
      <w:bookmarkEnd w:id="915"/>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2E87437E"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converters.</w:t>
      </w:r>
    </w:p>
    <w:p w14:paraId="0990559B" w14:textId="09EEB71E"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FA7AFB">
        <w:t>3</w:t>
      </w:r>
      <w:r>
        <w:fldChar w:fldCharType="end"/>
      </w:r>
      <w:r>
        <w:t>, are intended to be produced only by direct producers.</w:t>
      </w:r>
    </w:p>
    <w:p w14:paraId="493D3DE6" w14:textId="184C26E6" w:rsidR="00D06F1A" w:rsidRDefault="00D06F1A" w:rsidP="00D06F1A">
      <w:pPr>
        <w:pStyle w:val="Heading2"/>
      </w:pPr>
      <w:bookmarkStart w:id="916" w:name="_Toc513213444"/>
      <w:r>
        <w:t>Conformance Clause 7: SARIF post-processor</w:t>
      </w:r>
      <w:bookmarkEnd w:id="91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EBE0F97"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917" w:name="_Toc513213445"/>
      <w:r>
        <w:t xml:space="preserve">Conformance Clause </w:t>
      </w:r>
      <w:r w:rsidR="00D06F1A">
        <w:t>8</w:t>
      </w:r>
      <w:r>
        <w:t xml:space="preserve">: </w:t>
      </w:r>
      <w:r w:rsidR="0018481C">
        <w:t>SARIF c</w:t>
      </w:r>
      <w:r>
        <w:t>onsumer</w:t>
      </w:r>
      <w:bookmarkEnd w:id="91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D6CEA30"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A7AFB">
        <w:t>3</w:t>
      </w:r>
      <w:r w:rsidR="002244CB">
        <w:fldChar w:fldCharType="end"/>
      </w:r>
      <w:r>
        <w:t>.</w:t>
      </w:r>
    </w:p>
    <w:p w14:paraId="7B2084FE" w14:textId="36CC8165"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FA7AFB">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918" w:name="_Toc513213446"/>
      <w:r>
        <w:t xml:space="preserve">Conformance Clause </w:t>
      </w:r>
      <w:r w:rsidR="00D06F1A">
        <w:t>9</w:t>
      </w:r>
      <w:r>
        <w:t>: Viewer</w:t>
      </w:r>
      <w:bookmarkEnd w:id="918"/>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5B401690"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FA7AFB">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919" w:name="_Toc513213447"/>
      <w:bookmarkStart w:id="920" w:name="_Hlk512505065"/>
      <w:r>
        <w:t>Conformance Clause 10: Result management system</w:t>
      </w:r>
      <w:bookmarkEnd w:id="91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7294A48B"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FA7AF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20"/>
    </w:p>
    <w:p w14:paraId="51263FE3" w14:textId="31A49E7E" w:rsidR="0052099F" w:rsidRDefault="002244CB" w:rsidP="00CE1F32">
      <w:pPr>
        <w:pStyle w:val="AppendixHeading1"/>
      </w:pPr>
      <w:bookmarkStart w:id="921" w:name="AppendixAcknowledgments"/>
      <w:bookmarkStart w:id="922" w:name="_Toc85472897"/>
      <w:bookmarkStart w:id="923" w:name="_Toc287332012"/>
      <w:bookmarkStart w:id="924" w:name="_Toc513213448"/>
      <w:bookmarkStart w:id="925" w:name="_Hlk513041526"/>
      <w:bookmarkEnd w:id="921"/>
      <w:r>
        <w:lastRenderedPageBreak/>
        <w:t xml:space="preserve">(Informative) </w:t>
      </w:r>
      <w:r w:rsidR="00B80CDB">
        <w:t>Acknowl</w:t>
      </w:r>
      <w:r w:rsidR="004D0E5E">
        <w:t>e</w:t>
      </w:r>
      <w:r w:rsidR="008F61FB">
        <w:t>dg</w:t>
      </w:r>
      <w:r w:rsidR="0052099F">
        <w:t>ments</w:t>
      </w:r>
      <w:bookmarkEnd w:id="922"/>
      <w:bookmarkEnd w:id="923"/>
      <w:bookmarkEnd w:id="924"/>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925"/>
    <w:p w14:paraId="645628E0" w14:textId="77777777" w:rsidR="00C76CAA" w:rsidRPr="00C76CAA" w:rsidRDefault="00C76CAA" w:rsidP="00C76CAA"/>
    <w:p w14:paraId="586B0BCA" w14:textId="2CB47B5E" w:rsidR="0052099F" w:rsidRDefault="002244CB" w:rsidP="008C100C">
      <w:pPr>
        <w:pStyle w:val="AppendixHeading1"/>
      </w:pPr>
      <w:bookmarkStart w:id="926" w:name="AppendixFingerprints"/>
      <w:bookmarkStart w:id="927" w:name="_Ref513039337"/>
      <w:bookmarkStart w:id="928" w:name="_Toc513213449"/>
      <w:bookmarkEnd w:id="926"/>
      <w:r>
        <w:lastRenderedPageBreak/>
        <w:t>(</w:t>
      </w:r>
      <w:r w:rsidR="00E8605A">
        <w:t>Normative</w:t>
      </w:r>
      <w:r>
        <w:t xml:space="preserve">) </w:t>
      </w:r>
      <w:r w:rsidR="00710FE0">
        <w:t>Use of fingerprints by result management systems</w:t>
      </w:r>
      <w:bookmarkEnd w:id="927"/>
      <w:bookmarkEnd w:id="92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gramStart"/>
      <w:r w:rsidR="00E8605A">
        <w:rPr>
          <w:rStyle w:val="CODEtemp"/>
        </w:rPr>
        <w:t>result.m</w:t>
      </w:r>
      <w:r w:rsidRPr="002A48C0">
        <w:rPr>
          <w:rStyle w:val="CODEtemp"/>
        </w:rPr>
        <w:t>essage</w:t>
      </w:r>
      <w:proofErr w:type="gramEnd"/>
      <w:r>
        <w:t xml:space="preserve">, for example: </w:t>
      </w:r>
      <w:r w:rsidRPr="002A48C0">
        <w:rPr>
          <w:rStyle w:val="CODEtemp"/>
        </w:rPr>
        <w:t>"The word xxx should not be used in documentation."</w:t>
      </w:r>
    </w:p>
    <w:p w14:paraId="0EB7B839" w14:textId="0B33F278"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FA7AFB">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3609C01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FA7AFB">
        <w:t>F.2</w:t>
      </w:r>
      <w:r>
        <w:fldChar w:fldCharType="end"/>
      </w:r>
      <w:r>
        <w:t>) in its fingerprint computation.</w:t>
      </w:r>
    </w:p>
    <w:p w14:paraId="5F1C1209" w14:textId="175CAE35"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A7AFB">
        <w:t>F.4</w:t>
      </w:r>
      <w:r>
        <w:fldChar w:fldCharType="end"/>
      </w:r>
      <w:r>
        <w:t>) in its fingerprint computation.</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29" w:name="AppendixViewers"/>
      <w:bookmarkStart w:id="930" w:name="_Toc513213450"/>
      <w:bookmarkEnd w:id="929"/>
      <w:r>
        <w:lastRenderedPageBreak/>
        <w:t xml:space="preserve">(Informative) </w:t>
      </w:r>
      <w:r w:rsidR="00710FE0">
        <w:t xml:space="preserve">Use of SARIF by log </w:t>
      </w:r>
      <w:r w:rsidR="00AF0D84">
        <w:t xml:space="preserve">file </w:t>
      </w:r>
      <w:r w:rsidR="00710FE0">
        <w:t>viewers</w:t>
      </w:r>
      <w:bookmarkEnd w:id="93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31" w:name="AppendixConverters"/>
      <w:bookmarkStart w:id="932" w:name="_Toc513213451"/>
      <w:bookmarkEnd w:id="931"/>
      <w:r>
        <w:lastRenderedPageBreak/>
        <w:t xml:space="preserve">(Informative) </w:t>
      </w:r>
      <w:r w:rsidR="00710FE0">
        <w:t>Production of SARIF by converters</w:t>
      </w:r>
      <w:bookmarkEnd w:id="932"/>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B1808A1"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proofErr w:type="gramStart"/>
      <w:r w:rsidRPr="002A48C0">
        <w:rPr>
          <w:rStyle w:val="CODEtemp"/>
        </w:rPr>
        <w:t>location.</w:t>
      </w:r>
      <w:r w:rsidR="00C6546E">
        <w:rPr>
          <w:rStyle w:val="CODEtemp"/>
        </w:rPr>
        <w:t>physicalLocation</w:t>
      </w:r>
      <w:proofErr w:type="gramEnd"/>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FA7AFB">
        <w:t>3.19.9</w:t>
      </w:r>
      <w:r w:rsidR="00C6546E">
        <w:fldChar w:fldCharType="end"/>
      </w:r>
      <w:r>
        <w:t>).</w:t>
      </w:r>
    </w:p>
    <w:p w14:paraId="14E4D457" w14:textId="6E177CF5"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A7AFB">
        <w:t>3.12.4</w:t>
      </w:r>
      <w:r>
        <w:fldChar w:fldCharType="end"/>
      </w:r>
      <w:r>
        <w:t>).</w:t>
      </w:r>
    </w:p>
    <w:p w14:paraId="7B432429" w14:textId="7FCB8689" w:rsidR="00710FE0" w:rsidRDefault="002244CB" w:rsidP="00710FE0">
      <w:pPr>
        <w:pStyle w:val="AppendixHeading1"/>
      </w:pPr>
      <w:bookmarkStart w:id="933" w:name="AppendixRuleMetadata"/>
      <w:bookmarkStart w:id="934" w:name="_Toc513213452"/>
      <w:bookmarkEnd w:id="933"/>
      <w:r>
        <w:lastRenderedPageBreak/>
        <w:t xml:space="preserve">(Informative) </w:t>
      </w:r>
      <w:r w:rsidR="00710FE0">
        <w:t>Locating rule metadata</w:t>
      </w:r>
      <w:bookmarkEnd w:id="934"/>
    </w:p>
    <w:p w14:paraId="43EDCF6F" w14:textId="453AE6E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A7AFB">
        <w:t>3.11.16</w:t>
      </w:r>
      <w:r>
        <w:fldChar w:fldCharType="end"/>
      </w:r>
      <w:r>
        <w:t xml:space="preserve"> and §</w:t>
      </w:r>
      <w:r>
        <w:fldChar w:fldCharType="begin"/>
      </w:r>
      <w:r>
        <w:instrText xml:space="preserve"> REF _Ref493407996 \w \h </w:instrText>
      </w:r>
      <w:r>
        <w:fldChar w:fldCharType="separate"/>
      </w:r>
      <w:r w:rsidR="00FA7AFB">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35" w:name="AppendixDeterminism"/>
      <w:bookmarkStart w:id="936" w:name="_Toc513213453"/>
      <w:bookmarkEnd w:id="935"/>
      <w:r>
        <w:lastRenderedPageBreak/>
        <w:t xml:space="preserve">(Normative) </w:t>
      </w:r>
      <w:r w:rsidR="00710FE0">
        <w:t>Producing deterministic SARIF log files</w:t>
      </w:r>
      <w:bookmarkEnd w:id="936"/>
    </w:p>
    <w:p w14:paraId="269DCAE0" w14:textId="72CA49C1" w:rsidR="00B62028" w:rsidRDefault="00B62028" w:rsidP="00B62028">
      <w:pPr>
        <w:pStyle w:val="AppendixHeading2"/>
      </w:pPr>
      <w:bookmarkStart w:id="937" w:name="_Toc513213454"/>
      <w:r>
        <w:t>General</w:t>
      </w:r>
      <w:bookmarkEnd w:id="93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938" w:name="_Ref513042258"/>
      <w:bookmarkStart w:id="939" w:name="_Toc513213455"/>
      <w:r>
        <w:t>Non-deterministic file format elements</w:t>
      </w:r>
      <w:bookmarkEnd w:id="938"/>
      <w:bookmarkEnd w:id="93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940" w:name="_Toc513213456"/>
      <w:r>
        <w:t>Array and dictionary element ordering</w:t>
      </w:r>
      <w:bookmarkEnd w:id="94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41" w:name="_Ref513042289"/>
      <w:bookmarkStart w:id="942" w:name="_Toc513213457"/>
      <w:r>
        <w:t>Absolute paths</w:t>
      </w:r>
      <w:bookmarkEnd w:id="941"/>
      <w:bookmarkEnd w:id="94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943" w:name="_Toc513213458"/>
      <w:r>
        <w:t>Compensating for non-deterministic output</w:t>
      </w:r>
      <w:bookmarkEnd w:id="94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44" w:name="_Toc513213459"/>
      <w:r>
        <w:t>Interaction between determinism and baselining</w:t>
      </w:r>
      <w:bookmarkEnd w:id="94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945" w:name="AppendixFixes"/>
      <w:bookmarkStart w:id="946" w:name="_Toc513213460"/>
      <w:bookmarkEnd w:id="945"/>
      <w:r>
        <w:lastRenderedPageBreak/>
        <w:t xml:space="preserve">(Informative) </w:t>
      </w:r>
      <w:r w:rsidR="00710FE0">
        <w:t>Guidance on fixes</w:t>
      </w:r>
      <w:bookmarkEnd w:id="94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47" w:name="_Toc513213461"/>
      <w:r>
        <w:lastRenderedPageBreak/>
        <w:t>(Informative) Diagnosing results in generated files</w:t>
      </w:r>
      <w:bookmarkEnd w:id="94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0FAA85F5"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16CC02FE" w14:textId="3C4FC176"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FA7AFB">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8B3209E" w:rsidR="00830F21" w:rsidRDefault="00830F21" w:rsidP="00830F21">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12542006" w14:textId="03B242FA"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405D3CE1" w14:textId="303CF243" w:rsidR="00830F21" w:rsidRDefault="00830F21" w:rsidP="00830F21">
      <w:pPr>
        <w:pStyle w:val="Codesmall"/>
      </w:pPr>
      <w:r>
        <w:t xml:space="preserve">      "ruleId":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FA7AFB">
        <w:t>3.19.4</w:t>
      </w:r>
      <w:r w:rsidR="00EC5421">
        <w:fldChar w:fldCharType="end"/>
      </w:r>
      <w:r>
        <w:t>.</w:t>
      </w:r>
    </w:p>
    <w:p w14:paraId="53F54E24" w14:textId="43FD152D"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FA7AFB">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0A7E4B6" w:rsidR="00830F21" w:rsidRDefault="00830F21" w:rsidP="00830F21">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6B5EF283" w14:textId="3FCCD7F4"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FA7AFB">
        <w:t>3.20</w:t>
      </w:r>
      <w:r>
        <w:fldChar w:fldCharType="end"/>
      </w:r>
      <w:r>
        <w:t>).</w:t>
      </w:r>
    </w:p>
    <w:p w14:paraId="348A704B" w14:textId="0C955A69"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FA7AFB">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A9400CE"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FA7AFB">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7FA2907F"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FA7AFB">
        <w:t>3.17</w:t>
      </w:r>
      <w:r>
        <w:fldChar w:fldCharType="end"/>
      </w:r>
      <w:r>
        <w:t>).</w:t>
      </w:r>
    </w:p>
    <w:p w14:paraId="0CA4B796" w14:textId="619236C4"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FA7AFB">
        <w:rPr>
          <w:b/>
        </w:rPr>
        <w:t>3.17.8</w:t>
      </w:r>
      <w:r>
        <w:rPr>
          <w:b/>
        </w:rPr>
        <w:fldChar w:fldCharType="end"/>
      </w:r>
      <w:r w:rsidRPr="00EC7E26">
        <w:rPr>
          <w:b/>
        </w:rPr>
        <w:t>.</w:t>
      </w:r>
    </w:p>
    <w:p w14:paraId="26239F27" w14:textId="1AA177D4"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FA7AFB">
        <w:rPr>
          <w:b/>
        </w:rPr>
        <w:t>3.2</w:t>
      </w:r>
      <w:r w:rsidRPr="00EC7E26">
        <w:rPr>
          <w:b/>
        </w:rPr>
        <w:fldChar w:fldCharType="end"/>
      </w:r>
      <w:r w:rsidRPr="00EC7E26">
        <w:rPr>
          <w:b/>
        </w:rPr>
        <w:t>).</w:t>
      </w:r>
    </w:p>
    <w:p w14:paraId="3F9D74B5" w14:textId="7B5C9312"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A7AFB">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24B908C5"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FA7AFB">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948" w:name="AppendixExamples"/>
      <w:bookmarkStart w:id="949" w:name="_Toc513213462"/>
      <w:bookmarkEnd w:id="948"/>
      <w:r>
        <w:lastRenderedPageBreak/>
        <w:t xml:space="preserve">(Informative) </w:t>
      </w:r>
      <w:r w:rsidR="00710FE0">
        <w:t>Examples</w:t>
      </w:r>
      <w:bookmarkEnd w:id="94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50" w:name="_Toc513213463"/>
      <w:r>
        <w:t xml:space="preserve">Minimal valid SARIF </w:t>
      </w:r>
      <w:r w:rsidR="00EA1C84">
        <w:t>log file</w:t>
      </w:r>
      <w:bookmarkEnd w:id="95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977F81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A7AF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A7AFB">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51" w:name="_Toc513213464"/>
      <w:r w:rsidRPr="00745595">
        <w:t xml:space="preserve">Minimal recommended SARIF </w:t>
      </w:r>
      <w:r w:rsidR="00EA1C84">
        <w:t xml:space="preserve">log </w:t>
      </w:r>
      <w:r w:rsidRPr="00745595">
        <w:t>file with source information</w:t>
      </w:r>
      <w:bookmarkEnd w:id="95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E92D09B"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FA7AFB">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A0BADF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A7AF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A7AFB">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so the recommended elements of the </w:t>
      </w:r>
      <w:r w:rsidRPr="00745595">
        <w:rPr>
          <w:rStyle w:val="CODEtemp"/>
        </w:rPr>
        <w:t>result</w:t>
      </w:r>
      <w:r>
        <w:t xml:space="preserve"> object can be shown.</w:t>
      </w:r>
    </w:p>
    <w:p w14:paraId="0A703AC0" w14:textId="40949CAE"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FA7AFB">
        <w:t>3.11.12</w:t>
      </w:r>
      <w:r w:rsidR="00830F21">
        <w:fldChar w:fldCharType="end"/>
      </w:r>
      <w:r>
        <w:t>) specif</w:t>
      </w:r>
      <w:r w:rsidR="00830F21">
        <w:t>ies</w:t>
      </w:r>
      <w:r>
        <w:t xml:space="preserve"> only those files in which the tool detected a result.</w:t>
      </w:r>
    </w:p>
    <w:p w14:paraId="71E13AB3" w14:textId="108BAA44"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FA7AFB">
        <w:t>3.11.13</w:t>
      </w:r>
      <w:r>
        <w:fldChar w:fldCharType="end"/>
      </w:r>
      <w:r>
        <w:t>), because when physical location information is available, that property is optional (it “</w:t>
      </w:r>
      <w:r w:rsidRPr="00745595">
        <w:rPr>
          <w:b/>
        </w:rPr>
        <w:t>MAY</w:t>
      </w:r>
      <w:r>
        <w:t>” be present).</w:t>
      </w:r>
    </w:p>
    <w:p w14:paraId="3D9A1852" w14:textId="4AD1089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FA7AF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52" w:name="_Toc513213465"/>
      <w:r w:rsidRPr="001D7651">
        <w:t xml:space="preserve">Minimal recommended SARIF </w:t>
      </w:r>
      <w:r w:rsidR="00EA1C84">
        <w:t xml:space="preserve">log </w:t>
      </w:r>
      <w:r w:rsidRPr="001D7651">
        <w:t>file without source information</w:t>
      </w:r>
      <w:bookmarkEnd w:id="952"/>
    </w:p>
    <w:p w14:paraId="0C8A9C7D" w14:textId="6794C44A" w:rsidR="001D7651" w:rsidRDefault="001D7651" w:rsidP="001D7651">
      <w:r w:rsidRPr="001D7651">
        <w:t>This is a minimal recommended SARIF file for the case where</w:t>
      </w:r>
    </w:p>
    <w:p w14:paraId="1B15DF0E" w14:textId="3250C618"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FA7AFB">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783634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A7AF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A7AFB">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so the recommended elements of the </w:t>
      </w:r>
      <w:r w:rsidRPr="001D7651">
        <w:rPr>
          <w:rStyle w:val="CODEtemp"/>
        </w:rPr>
        <w:t>result</w:t>
      </w:r>
      <w:r>
        <w:t xml:space="preserve"> object can be shown.</w:t>
      </w:r>
    </w:p>
    <w:p w14:paraId="7469062E" w14:textId="5D57072D"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FA7AFB">
        <w:t>3.11.12</w:t>
      </w:r>
      <w:r w:rsidR="00830F21">
        <w:fldChar w:fldCharType="end"/>
      </w:r>
      <w:r>
        <w:t>) specif</w:t>
      </w:r>
      <w:r w:rsidR="00830F21">
        <w:t>ies</w:t>
      </w:r>
      <w:r>
        <w:t xml:space="preserve"> only those files in which the tool detected a result.</w:t>
      </w:r>
    </w:p>
    <w:p w14:paraId="76A5A66E" w14:textId="1C7577C9"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FA7AFB">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53" w:name="_Toc513213466"/>
      <w:r w:rsidRPr="001D7651">
        <w:t xml:space="preserve">SARIF </w:t>
      </w:r>
      <w:r w:rsidR="00D71A1D">
        <w:t xml:space="preserve">resource </w:t>
      </w:r>
      <w:r w:rsidRPr="001D7651">
        <w:t xml:space="preserve">file </w:t>
      </w:r>
      <w:r w:rsidR="00D71A1D">
        <w:t>with</w:t>
      </w:r>
      <w:r w:rsidRPr="001D7651">
        <w:t xml:space="preserve"> rule metadata</w:t>
      </w:r>
      <w:bookmarkEnd w:id="953"/>
    </w:p>
    <w:p w14:paraId="269DD195" w14:textId="00437CC3"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A7AFB">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gramStart"/>
      <w:r w:rsidR="00D71A1D" w:rsidRPr="007144B5">
        <w:rPr>
          <w:rStyle w:val="CODEtemp"/>
        </w:rPr>
        <w:t>tool.language</w:t>
      </w:r>
      <w:proofErr w:type="gramEnd"/>
      <w:r w:rsidR="00D71A1D">
        <w:t xml:space="preserve"> (§</w:t>
      </w:r>
      <w:r w:rsidR="00D71A1D">
        <w:fldChar w:fldCharType="begin"/>
      </w:r>
      <w:r w:rsidR="00D71A1D">
        <w:instrText xml:space="preserve"> REF _Ref508811658 \r \h </w:instrText>
      </w:r>
      <w:r w:rsidR="00D71A1D">
        <w:fldChar w:fldCharType="separate"/>
      </w:r>
      <w:r w:rsidR="00FA7AFB">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954" w:name="_Toc513213467"/>
      <w:r>
        <w:t>Comprehensive SARIF file</w:t>
      </w:r>
      <w:bookmarkEnd w:id="95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w:t>
      </w:r>
      <w:proofErr w:type="gramStart"/>
      <w:r>
        <w:t>"?add</w:t>
      </w:r>
      <w:proofErr w:type="gramEnd"/>
      <w:r>
        <w:t>@list@collections@@QAEXH@Z",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955" w:name="AppendixRevisionHistory"/>
      <w:bookmarkStart w:id="956" w:name="_Toc85472898"/>
      <w:bookmarkStart w:id="957" w:name="_Toc287332014"/>
      <w:bookmarkStart w:id="958" w:name="_Toc513213468"/>
      <w:bookmarkEnd w:id="955"/>
      <w:r>
        <w:lastRenderedPageBreak/>
        <w:t xml:space="preserve">(Informative) </w:t>
      </w:r>
      <w:r w:rsidR="00A05FDF">
        <w:t>Revision History</w:t>
      </w:r>
      <w:bookmarkEnd w:id="956"/>
      <w:bookmarkEnd w:id="957"/>
      <w:bookmarkEnd w:id="9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2C4B4A9"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5D56657"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6C40F6B"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A90406D"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B049D85"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0C75D7B"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62F80B1"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2F816AD"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FE4F3A4"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C859AF2"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4A32A3C"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gramStart"/>
            <w:r w:rsidRPr="000633EE">
              <w:rPr>
                <w:rFonts w:ascii="Consolas" w:hAnsi="Consolas"/>
              </w:rPr>
              <w:t>result.ruleMessageId</w:t>
            </w:r>
            <w:proofErr w:type="gramEnd"/>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E9743" w14:textId="77777777" w:rsidR="00014F85" w:rsidRDefault="00014F85" w:rsidP="008C100C">
      <w:r>
        <w:separator/>
      </w:r>
    </w:p>
    <w:p w14:paraId="161DA974" w14:textId="77777777" w:rsidR="00014F85" w:rsidRDefault="00014F85" w:rsidP="008C100C"/>
    <w:p w14:paraId="0AFA7EE4" w14:textId="77777777" w:rsidR="00014F85" w:rsidRDefault="00014F85" w:rsidP="008C100C"/>
    <w:p w14:paraId="46E2A9B3" w14:textId="77777777" w:rsidR="00014F85" w:rsidRDefault="00014F85" w:rsidP="008C100C"/>
    <w:p w14:paraId="00950CB3" w14:textId="77777777" w:rsidR="00014F85" w:rsidRDefault="00014F85" w:rsidP="008C100C"/>
    <w:p w14:paraId="7114EC3E" w14:textId="77777777" w:rsidR="00014F85" w:rsidRDefault="00014F85" w:rsidP="008C100C"/>
    <w:p w14:paraId="4AB7EFB9" w14:textId="77777777" w:rsidR="00014F85" w:rsidRDefault="00014F85" w:rsidP="008C100C"/>
  </w:endnote>
  <w:endnote w:type="continuationSeparator" w:id="0">
    <w:p w14:paraId="4758D690" w14:textId="77777777" w:rsidR="00014F85" w:rsidRDefault="00014F85" w:rsidP="008C100C">
      <w:r>
        <w:continuationSeparator/>
      </w:r>
    </w:p>
    <w:p w14:paraId="362C3226" w14:textId="77777777" w:rsidR="00014F85" w:rsidRDefault="00014F85" w:rsidP="008C100C"/>
    <w:p w14:paraId="588C9B7E" w14:textId="77777777" w:rsidR="00014F85" w:rsidRDefault="00014F85" w:rsidP="008C100C"/>
    <w:p w14:paraId="253619C0" w14:textId="77777777" w:rsidR="00014F85" w:rsidRDefault="00014F85" w:rsidP="008C100C"/>
    <w:p w14:paraId="2786A096" w14:textId="77777777" w:rsidR="00014F85" w:rsidRDefault="00014F85" w:rsidP="008C100C"/>
    <w:p w14:paraId="72CB590E" w14:textId="77777777" w:rsidR="00014F85" w:rsidRDefault="00014F85" w:rsidP="008C100C"/>
    <w:p w14:paraId="7E24619F" w14:textId="77777777" w:rsidR="00014F85" w:rsidRDefault="00014F8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0B3949" w:rsidRDefault="000B39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0B3949" w:rsidRPr="00195F88" w:rsidRDefault="000B394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0B3949" w:rsidRPr="00195F88" w:rsidRDefault="000B394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0B3949" w:rsidRDefault="000B3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82318" w14:textId="77777777" w:rsidR="00014F85" w:rsidRDefault="00014F85" w:rsidP="008C100C">
      <w:r>
        <w:separator/>
      </w:r>
    </w:p>
    <w:p w14:paraId="1457437C" w14:textId="77777777" w:rsidR="00014F85" w:rsidRDefault="00014F85" w:rsidP="008C100C"/>
  </w:footnote>
  <w:footnote w:type="continuationSeparator" w:id="0">
    <w:p w14:paraId="7FD1BF30" w14:textId="77777777" w:rsidR="00014F85" w:rsidRDefault="00014F85" w:rsidP="008C100C">
      <w:r>
        <w:continuationSeparator/>
      </w:r>
    </w:p>
    <w:p w14:paraId="2CA09371" w14:textId="77777777" w:rsidR="00014F85" w:rsidRDefault="00014F85"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0B3949" w:rsidRDefault="000B3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0B3949" w:rsidRDefault="000B39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0B3949" w:rsidRDefault="000B3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F85"/>
    <w:rsid w:val="00022C2B"/>
    <w:rsid w:val="000237CE"/>
    <w:rsid w:val="000237EB"/>
    <w:rsid w:val="00024B60"/>
    <w:rsid w:val="00024C43"/>
    <w:rsid w:val="00025117"/>
    <w:rsid w:val="000308F0"/>
    <w:rsid w:val="0003129F"/>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3949"/>
    <w:rsid w:val="000B428A"/>
    <w:rsid w:val="000B6674"/>
    <w:rsid w:val="000B706D"/>
    <w:rsid w:val="000B7C8B"/>
    <w:rsid w:val="000C304E"/>
    <w:rsid w:val="000C35EF"/>
    <w:rsid w:val="000C38FB"/>
    <w:rsid w:val="000C471B"/>
    <w:rsid w:val="000C4A4F"/>
    <w:rsid w:val="000C5446"/>
    <w:rsid w:val="000C5906"/>
    <w:rsid w:val="000C5A2B"/>
    <w:rsid w:val="000C66BB"/>
    <w:rsid w:val="000C756E"/>
    <w:rsid w:val="000D32C1"/>
    <w:rsid w:val="000D3BCC"/>
    <w:rsid w:val="000D4DB2"/>
    <w:rsid w:val="000E0B4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27B"/>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4D23"/>
    <w:rsid w:val="00325B40"/>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24CA"/>
    <w:rsid w:val="0043737C"/>
    <w:rsid w:val="00442491"/>
    <w:rsid w:val="00443EDA"/>
    <w:rsid w:val="0044419A"/>
    <w:rsid w:val="00446889"/>
    <w:rsid w:val="00450502"/>
    <w:rsid w:val="004510AF"/>
    <w:rsid w:val="00452F2D"/>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D07BB"/>
    <w:rsid w:val="005D1F70"/>
    <w:rsid w:val="005D2EE1"/>
    <w:rsid w:val="005D4871"/>
    <w:rsid w:val="005D48D6"/>
    <w:rsid w:val="005D4D17"/>
    <w:rsid w:val="005D50A2"/>
    <w:rsid w:val="005D6D00"/>
    <w:rsid w:val="005E34ED"/>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3755"/>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311"/>
    <w:rsid w:val="00C32606"/>
    <w:rsid w:val="00C40BDA"/>
    <w:rsid w:val="00C43D40"/>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fontTable" Target="fontTable.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45" TargetMode="External"/><Relationship Id="rId118" Type="http://schemas.microsoft.com/office/2011/relationships/people" Target="peop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theme" Target="theme/theme1.xm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3A2FF-5268-467A-BD6A-16E35D5A9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15874</TotalTime>
  <Pages>132</Pages>
  <Words>55622</Words>
  <Characters>317051</Characters>
  <Application>Microsoft Office Word</Application>
  <DocSecurity>0</DocSecurity>
  <Lines>2642</Lines>
  <Paragraphs>743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371930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717</cp:revision>
  <cp:lastPrinted>2011-08-05T16:21:00Z</cp:lastPrinted>
  <dcterms:created xsi:type="dcterms:W3CDTF">2017-08-01T19:18:00Z</dcterms:created>
  <dcterms:modified xsi:type="dcterms:W3CDTF">2018-05-07T23:30:00Z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