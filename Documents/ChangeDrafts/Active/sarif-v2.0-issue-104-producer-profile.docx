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40284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w:t>
        </w:r>
        <w:r w:rsidR="00BE1BB3">
          <w:rPr>
            <w:noProof/>
            <w:webHidden/>
          </w:rPr>
          <w:t>0</w:t>
        </w:r>
        <w:r w:rsidR="00BE1BB3">
          <w:rPr>
            <w:noProof/>
            <w:webHidden/>
          </w:rPr>
          <w:fldChar w:fldCharType="end"/>
        </w:r>
      </w:hyperlink>
    </w:p>
    <w:p w14:paraId="010DC93C" w14:textId="23A0622B"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402840">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402840">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402840">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402840">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402840">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w:t>
        </w:r>
        <w:r w:rsidR="00BE1BB3">
          <w:rPr>
            <w:noProof/>
            <w:webHidden/>
          </w:rPr>
          <w:t>3</w:t>
        </w:r>
        <w:r w:rsidR="00BE1BB3">
          <w:rPr>
            <w:noProof/>
            <w:webHidden/>
          </w:rPr>
          <w:fldChar w:fldCharType="end"/>
        </w:r>
      </w:hyperlink>
    </w:p>
    <w:p w14:paraId="0D4655F7" w14:textId="44212D25"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402840">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402840">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402840">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402840">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402840">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402840">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402840">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402840">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402840">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402840">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D47E167" w:rsidR="00B05C99" w:rsidRDefault="0040284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B32F73">
          <w:t>static analy</w:t>
        </w:r>
        <w:r w:rsidR="00B05C99" w:rsidRPr="00B32F73">
          <w:t>s</w:t>
        </w:r>
        <w:r w:rsidR="00B05C99" w:rsidRPr="00B32F73">
          <w:t>is tool</w:t>
        </w:r>
      </w:hyperlink>
      <w:ins w:id="10" w:author="Laurence Golding" w:date="2018-02-21T15:06:00Z">
        <w:r w:rsidR="00B32F73">
          <w:fldChar w:fldCharType="begin"/>
        </w:r>
        <w:r w:rsidR="00B32F73">
          <w:instrText xml:space="preserve"> HYPERLINK  \l "def_static_analysis_tool" </w:instrText>
        </w:r>
        <w:r w:rsidR="00B32F73">
          <w:fldChar w:fldCharType="separate"/>
        </w:r>
        <w:r w:rsidR="00B32F73">
          <w:fldChar w:fldCharType="end"/>
        </w:r>
      </w:ins>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6684D392" w:rsidR="0044419A" w:rsidRDefault="0040284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40284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02075D7" w:rsidR="00376AE7" w:rsidDel="006806EF" w:rsidRDefault="00376AE7" w:rsidP="00376AE7">
      <w:pPr>
        <w:pStyle w:val="Definitionterm"/>
        <w:rPr>
          <w:del w:id="14" w:author="Laurence Golding" w:date="2018-02-21T14:50:00Z"/>
        </w:rPr>
      </w:pPr>
      <w:del w:id="15" w:author="Laurence Golding" w:date="2018-02-21T14:50:00Z">
        <w:r w:rsidDel="006806EF">
          <w:delText>consumer</w:delText>
        </w:r>
      </w:del>
    </w:p>
    <w:p w14:paraId="14F86C9B" w14:textId="0291E685" w:rsidR="00376AE7" w:rsidRPr="00376AE7" w:rsidDel="006806EF" w:rsidRDefault="00376AE7" w:rsidP="00376AE7">
      <w:pPr>
        <w:pStyle w:val="Definition"/>
        <w:rPr>
          <w:del w:id="16" w:author="Laurence Golding" w:date="2018-02-21T14:50:00Z"/>
        </w:rPr>
      </w:pPr>
      <w:del w:id="17" w:author="Laurence Golding" w:date="2018-02-21T14:50:00Z">
        <w:r w:rsidDel="006806EF">
          <w:delText>program that reads and interprets a SARIF log file</w:delText>
        </w:r>
      </w:del>
    </w:p>
    <w:p w14:paraId="68D35867" w14:textId="13941711" w:rsidR="00B05C99" w:rsidRDefault="00B05C99" w:rsidP="00B05C99">
      <w:pPr>
        <w:pStyle w:val="Definitionterm"/>
      </w:pPr>
      <w:r w:rsidRPr="002644D0">
        <w:t>converter</w:t>
      </w:r>
    </w:p>
    <w:p w14:paraId="0EF35B7C" w14:textId="3E36CB0F" w:rsidR="00B05C99" w:rsidRDefault="00B05C99" w:rsidP="00B05C99">
      <w:pPr>
        <w:pStyle w:val="Definition"/>
      </w:pPr>
      <w:del w:id="18" w:author="Laurence Golding" w:date="2018-02-21T14:16:00Z">
        <w:r w:rsidRPr="00C130CD" w:rsidDel="00503441">
          <w:delText xml:space="preserve">program </w:delText>
        </w:r>
      </w:del>
      <w:ins w:id="19" w:author="Laurence Golding" w:date="2018-02-21T14:50:00Z">
        <w:r w:rsidR="006806EF">
          <w:fldChar w:fldCharType="begin"/>
        </w:r>
        <w:r w:rsidR="006806EF">
          <w:instrText xml:space="preserve"> HYPERLINK  \l "def_sarif_producer" </w:instrText>
        </w:r>
        <w:r w:rsidR="006806EF">
          <w:fldChar w:fldCharType="separate"/>
        </w:r>
        <w:r w:rsidR="006806EF" w:rsidRPr="006806EF">
          <w:rPr>
            <w:rStyle w:val="Hyperlink"/>
          </w:rPr>
          <w:t>SARIF produ</w:t>
        </w:r>
        <w:r w:rsidR="006806EF" w:rsidRPr="006806EF">
          <w:rPr>
            <w:rStyle w:val="Hyperlink"/>
          </w:rPr>
          <w:t>c</w:t>
        </w:r>
        <w:r w:rsidR="006806EF" w:rsidRPr="006806EF">
          <w:rPr>
            <w:rStyle w:val="Hyperlink"/>
          </w:rPr>
          <w:t>er</w:t>
        </w:r>
        <w:r w:rsidR="006806EF">
          <w:fldChar w:fldCharType="end"/>
        </w:r>
      </w:ins>
      <w:ins w:id="20" w:author="Laurence Golding" w:date="2018-02-21T14:16:00Z">
        <w:r w:rsidR="00503441" w:rsidRPr="00C130CD">
          <w:t xml:space="preserve"> </w:t>
        </w:r>
      </w:ins>
      <w:r w:rsidRPr="00C130CD">
        <w:t xml:space="preserve">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21" w:name="def_direct_producer"/>
      <w:r>
        <w:t>direct producer</w:t>
      </w:r>
      <w:bookmarkEnd w:id="21"/>
    </w:p>
    <w:p w14:paraId="0955FC92" w14:textId="6D504B29" w:rsidR="00376AE7" w:rsidRPr="00376AE7" w:rsidRDefault="00402840" w:rsidP="00376AE7">
      <w:pPr>
        <w:pStyle w:val="Definition"/>
      </w:pPr>
      <w:hyperlink w:anchor="def_static_analysis_tool" w:history="1">
        <w:r w:rsidR="00376AE7" w:rsidRPr="00376AE7">
          <w:rPr>
            <w:rStyle w:val="Hyperlink"/>
          </w:rPr>
          <w:t>analysis tool</w:t>
        </w:r>
      </w:hyperlink>
      <w:r w:rsidR="00376AE7">
        <w:t xml:space="preserve"> which </w:t>
      </w:r>
      <w:del w:id="22" w:author="Laurence Golding" w:date="2018-02-21T14:45:00Z">
        <w:r w:rsidR="00376AE7" w:rsidDel="006806EF">
          <w:delText>directly produces output in the SARIF format</w:delText>
        </w:r>
      </w:del>
      <w:ins w:id="23" w:author="Laurence Golding" w:date="2018-02-21T14:45:00Z">
        <w:r w:rsidR="006806EF">
          <w:t xml:space="preserve">acts as a </w:t>
        </w:r>
      </w:ins>
      <w:ins w:id="24" w:author="Laurence Golding" w:date="2018-02-21T14:50:00Z">
        <w:r w:rsidR="006806EF">
          <w:fldChar w:fldCharType="begin"/>
        </w:r>
        <w:r w:rsidR="006806EF">
          <w:instrText xml:space="preserve"> HYPERLINK  \l "def_sarif_producer" </w:instrText>
        </w:r>
        <w:r w:rsidR="006806EF">
          <w:fldChar w:fldCharType="separate"/>
        </w:r>
        <w:r w:rsidR="006806EF" w:rsidRPr="006806EF">
          <w:rPr>
            <w:rStyle w:val="Hyperlink"/>
          </w:rPr>
          <w:t>SARIF prod</w:t>
        </w:r>
        <w:r w:rsidR="006806EF" w:rsidRPr="006806EF">
          <w:rPr>
            <w:rStyle w:val="Hyperlink"/>
          </w:rPr>
          <w:t>u</w:t>
        </w:r>
        <w:r w:rsidR="006806EF" w:rsidRPr="006806EF">
          <w:rPr>
            <w:rStyle w:val="Hyperlink"/>
          </w:rPr>
          <w:t>cer</w:t>
        </w:r>
        <w:r w:rsidR="006806EF">
          <w:fldChar w:fldCharType="end"/>
        </w:r>
      </w:ins>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5" w:name="def_end_user"/>
      <w:r>
        <w:t>(end) user</w:t>
      </w:r>
      <w:bookmarkEnd w:id="2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40284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6" w:name="def_file"/>
      <w:r>
        <w:t>file</w:t>
      </w:r>
      <w:bookmarkEnd w:id="2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40284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7" w:name="def_line"/>
      <w:r>
        <w:t>line</w:t>
      </w:r>
      <w:bookmarkEnd w:id="2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28" w:name="def_log_file"/>
      <w:r>
        <w:t>log file</w:t>
      </w:r>
      <w:bookmarkEnd w:id="2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9" w:name="def_log_file_viewer"/>
      <w:r>
        <w:t>(log file) viewer</w:t>
      </w:r>
      <w:bookmarkEnd w:id="29"/>
    </w:p>
    <w:p w14:paraId="16E84D5B" w14:textId="375E8E66" w:rsidR="0044419A" w:rsidRDefault="00402840" w:rsidP="0044419A">
      <w:pPr>
        <w:pStyle w:val="Definition"/>
      </w:pPr>
      <w:del w:id="30" w:author="Laurence Golding" w:date="2018-02-21T14:51:00Z">
        <w:r w:rsidDel="006806EF">
          <w:fldChar w:fldCharType="begin"/>
        </w:r>
        <w:r w:rsidDel="006806EF">
          <w:delInstrText xml:space="preserve"> HYPERLINK \l "def_consumer" </w:delInstrText>
        </w:r>
        <w:r w:rsidDel="006806EF">
          <w:fldChar w:fldCharType="separate"/>
        </w:r>
        <w:r w:rsidR="00376AE7" w:rsidRPr="006806EF" w:rsidDel="006806EF">
          <w:delText>cons</w:delText>
        </w:r>
        <w:r w:rsidR="00376AE7" w:rsidRPr="006806EF" w:rsidDel="006806EF">
          <w:delText>u</w:delText>
        </w:r>
        <w:r w:rsidR="00376AE7" w:rsidRPr="006806EF" w:rsidDel="006806EF">
          <w:delText>mer</w:delText>
        </w:r>
        <w:r w:rsidDel="006806EF">
          <w:rPr>
            <w:rStyle w:val="Hyperlink"/>
          </w:rPr>
          <w:fldChar w:fldCharType="end"/>
        </w:r>
      </w:del>
      <w:ins w:id="31" w:author="Laurence Golding" w:date="2018-02-21T14:51:00Z">
        <w:r w:rsidR="006806EF">
          <w:rPr>
            <w:rStyle w:val="Hyperlink"/>
          </w:rPr>
          <w:fldChar w:fldCharType="begin"/>
        </w:r>
        <w:r w:rsidR="006806EF">
          <w:rPr>
            <w:rStyle w:val="Hyperlink"/>
          </w:rPr>
          <w:instrText xml:space="preserve"> HYPERLINK  \l "def_sarif_consumer" </w:instrText>
        </w:r>
        <w:r w:rsidR="006806EF">
          <w:rPr>
            <w:rStyle w:val="Hyperlink"/>
          </w:rPr>
        </w:r>
        <w:r w:rsidR="006806EF">
          <w:rPr>
            <w:rStyle w:val="Hyperlink"/>
          </w:rPr>
          <w:fldChar w:fldCharType="separate"/>
        </w:r>
        <w:r w:rsidR="006806EF" w:rsidRPr="006806EF">
          <w:rPr>
            <w:rStyle w:val="Hyperlink"/>
          </w:rPr>
          <w:t>SARIF consu</w:t>
        </w:r>
        <w:r w:rsidR="006806EF" w:rsidRPr="006806EF">
          <w:rPr>
            <w:rStyle w:val="Hyperlink"/>
          </w:rPr>
          <w:t>m</w:t>
        </w:r>
        <w:r w:rsidR="006806EF" w:rsidRPr="006806EF">
          <w:rPr>
            <w:rStyle w:val="Hyperlink"/>
          </w:rPr>
          <w:t>er</w:t>
        </w:r>
        <w:r w:rsidR="006806EF">
          <w:rPr>
            <w:rStyle w:val="Hyperlink"/>
          </w:rPr>
          <w:fldChar w:fldCharType="end"/>
        </w:r>
      </w:ins>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33" w:name="def_message"/>
      <w:r>
        <w:t>message</w:t>
      </w:r>
      <w:bookmarkEnd w:id="3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40284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40284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40284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4" w:name="def_newline_sequence"/>
      <w:r>
        <w:t>newline sequence</w:t>
      </w:r>
      <w:bookmarkEnd w:id="3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40284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6F5967CF" w14:textId="02030EBD" w:rsidR="00503441" w:rsidRPr="00503441" w:rsidRDefault="00402840" w:rsidP="00503441">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35" w:name="def_programming_artifact"/>
      <w:r>
        <w:t>(programming) artifact</w:t>
      </w:r>
    </w:p>
    <w:bookmarkEnd w:id="35"/>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6" w:name="def_problem"/>
      <w:r>
        <w:t>problem</w:t>
      </w:r>
      <w:bookmarkEnd w:id="36"/>
    </w:p>
    <w:p w14:paraId="6CDABD9B" w14:textId="59909277" w:rsidR="00B05C99" w:rsidRDefault="0040284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7" w:name="def_region"/>
      <w:r>
        <w:t>region</w:t>
      </w:r>
      <w:bookmarkEnd w:id="37"/>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40284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38" w:name="def_result"/>
      <w:r>
        <w:t>result</w:t>
      </w:r>
      <w:bookmarkEnd w:id="38"/>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40284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402840"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40284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15CCDBCF" w14:textId="6B2B594F" w:rsidR="006806EF" w:rsidRDefault="006806EF" w:rsidP="00B05C99">
      <w:pPr>
        <w:pStyle w:val="Definitionterm"/>
        <w:rPr>
          <w:ins w:id="42" w:author="Laurence Golding" w:date="2018-02-21T14:47:00Z"/>
        </w:rPr>
      </w:pPr>
      <w:bookmarkStart w:id="43" w:name="def_stable_value"/>
      <w:bookmarkStart w:id="44" w:name="def_sarif_consumer"/>
      <w:ins w:id="45" w:author="Laurence Golding" w:date="2018-02-21T14:47:00Z">
        <w:r>
          <w:lastRenderedPageBreak/>
          <w:t>SARIF consumer</w:t>
        </w:r>
        <w:bookmarkEnd w:id="44"/>
      </w:ins>
    </w:p>
    <w:p w14:paraId="790E284D" w14:textId="404B5E84" w:rsidR="006806EF" w:rsidRPr="006806EF" w:rsidRDefault="006806EF" w:rsidP="006806EF">
      <w:pPr>
        <w:pStyle w:val="Definition"/>
        <w:rPr>
          <w:ins w:id="46" w:author="Laurence Golding" w:date="2018-02-21T14:47:00Z"/>
        </w:rPr>
      </w:pPr>
      <w:ins w:id="47" w:author="Laurence Golding" w:date="2018-02-21T14:48:00Z">
        <w:r>
          <w:t>program that reads and interprets a SARIF log file</w:t>
        </w:r>
      </w:ins>
    </w:p>
    <w:p w14:paraId="07C194E6" w14:textId="076055EB" w:rsidR="006806EF" w:rsidRDefault="006806EF" w:rsidP="00B05C99">
      <w:pPr>
        <w:pStyle w:val="Definitionterm"/>
        <w:rPr>
          <w:ins w:id="48" w:author="Laurence Golding" w:date="2018-02-21T14:46:00Z"/>
        </w:rPr>
      </w:pPr>
      <w:bookmarkStart w:id="49" w:name="def_sarif_producer"/>
      <w:ins w:id="50" w:author="Laurence Golding" w:date="2018-02-21T14:46:00Z">
        <w:r>
          <w:t>SARIF producer</w:t>
        </w:r>
        <w:bookmarkEnd w:id="49"/>
      </w:ins>
    </w:p>
    <w:p w14:paraId="7E2F7443" w14:textId="54F25F72" w:rsidR="006806EF" w:rsidRPr="006806EF" w:rsidRDefault="006806EF" w:rsidP="006806EF">
      <w:pPr>
        <w:pStyle w:val="Definition"/>
        <w:rPr>
          <w:ins w:id="51" w:author="Laurence Golding" w:date="2018-02-21T14:46:00Z"/>
        </w:rPr>
      </w:pPr>
      <w:ins w:id="52" w:author="Laurence Golding" w:date="2018-02-21T14:46:00Z">
        <w:r>
          <w:t xml:space="preserve">program </w:t>
        </w:r>
      </w:ins>
      <w:ins w:id="53" w:author="Laurence Golding" w:date="2018-02-21T14:48:00Z">
        <w:r>
          <w:t>that</w:t>
        </w:r>
      </w:ins>
      <w:ins w:id="54" w:author="Laurence Golding" w:date="2018-02-21T14:46:00Z">
        <w:r>
          <w:t xml:space="preserve"> emits output in the SARIF format</w:t>
        </w:r>
      </w:ins>
    </w:p>
    <w:p w14:paraId="550D454E" w14:textId="67E2ED96" w:rsidR="00B05C99" w:rsidRDefault="00B05C99" w:rsidP="00B05C99">
      <w:pPr>
        <w:pStyle w:val="Definitionterm"/>
      </w:pPr>
      <w:r>
        <w:t>stable value</w:t>
      </w:r>
      <w:bookmarkEnd w:id="4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7" w:name="def_text_file"/>
      <w:r>
        <w:t>text file</w:t>
      </w:r>
      <w:bookmarkEnd w:id="57"/>
    </w:p>
    <w:p w14:paraId="29A46E48" w14:textId="690A2AD2" w:rsidR="0044419A" w:rsidRDefault="0040284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40284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40284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40284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8" w:name="def_triage"/>
      <w:r>
        <w:t>triage</w:t>
      </w:r>
      <w:bookmarkEnd w:id="58"/>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9" w:name="_Ref7502892"/>
      <w:bookmarkStart w:id="60" w:name="_Toc12011611"/>
      <w:bookmarkStart w:id="61" w:name="_Toc85472894"/>
      <w:bookmarkStart w:id="62" w:name="_Toc287332008"/>
      <w:bookmarkStart w:id="63" w:name="_Toc506816485"/>
      <w:r>
        <w:t>Normative</w:t>
      </w:r>
      <w:bookmarkEnd w:id="59"/>
      <w:bookmarkEnd w:id="60"/>
      <w:r>
        <w:t xml:space="preserve"> References</w:t>
      </w:r>
      <w:bookmarkEnd w:id="61"/>
      <w:bookmarkEnd w:id="62"/>
      <w:bookmarkEnd w:id="63"/>
    </w:p>
    <w:p w14:paraId="1CA20F39" w14:textId="3EB9E8F7" w:rsidR="00130B0A" w:rsidRDefault="00130B0A" w:rsidP="00130B0A">
      <w:pPr>
        <w:pStyle w:val="Ref"/>
        <w:rPr>
          <w:rStyle w:val="Refterm"/>
          <w:b w:val="0"/>
        </w:rPr>
      </w:pPr>
      <w:r w:rsidRPr="00EE7D13">
        <w:rPr>
          <w:rStyle w:val="Refterm"/>
        </w:rPr>
        <w:t>[</w:t>
      </w:r>
      <w:bookmarkStart w:id="64" w:name="BCP14"/>
      <w:r>
        <w:rPr>
          <w:rStyle w:val="Refterm"/>
        </w:rPr>
        <w:t>BCP14</w:t>
      </w:r>
      <w:bookmarkEnd w:id="6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65" w:name="ECMA404"/>
      <w:r w:rsidRPr="00EE7D13">
        <w:rPr>
          <w:rStyle w:val="Refterm"/>
        </w:rPr>
        <w:t>ECMA404</w:t>
      </w:r>
      <w:bookmarkEnd w:id="6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66" w:name="FIPSPUB1804"/>
      <w:r w:rsidRPr="00EE7D13">
        <w:rPr>
          <w:rStyle w:val="Refterm"/>
        </w:rPr>
        <w:t>FIPSPUB180-4</w:t>
      </w:r>
      <w:bookmarkEnd w:id="66"/>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67" w:name="GFM"/>
      <w:r>
        <w:rPr>
          <w:rStyle w:val="Refterm"/>
        </w:rPr>
        <w:t>GFM</w:t>
      </w:r>
      <w:bookmarkEnd w:id="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lastRenderedPageBreak/>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06816486"/>
      <w:r>
        <w:t>Non-Normative References</w:t>
      </w:r>
      <w:bookmarkEnd w:id="81"/>
      <w:bookmarkEnd w:id="82"/>
      <w:bookmarkEnd w:id="83"/>
    </w:p>
    <w:p w14:paraId="1067680D" w14:textId="734A8DE6"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0681648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0681648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06816489"/>
      <w:r>
        <w:t>Format examples</w:t>
      </w:r>
      <w:bookmarkEnd w:id="90"/>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06816490"/>
      <w:r>
        <w:t>Property notation</w:t>
      </w:r>
      <w:bookmarkEnd w:id="91"/>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2" w:name="_Toc506816491"/>
      <w:r>
        <w:t>Syntax notation</w:t>
      </w:r>
      <w:bookmarkEnd w:id="92"/>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38489A">
      <w:pPr>
        <w:pStyle w:val="ListParagraph"/>
        <w:numPr>
          <w:ilvl w:val="0"/>
          <w:numId w:val="49"/>
        </w:numPr>
        <w:pPrChange w:id="93" w:author="Laurence Golding" w:date="2018-02-21T15:18:00Z">
          <w:pPr>
            <w:pStyle w:val="ListParagraph"/>
            <w:numPr>
              <w:numId w:val="50"/>
            </w:numPr>
            <w:ind w:hanging="360"/>
          </w:pPr>
        </w:pPrChange>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38489A">
      <w:pPr>
        <w:pStyle w:val="ListParagraph"/>
        <w:numPr>
          <w:ilvl w:val="0"/>
          <w:numId w:val="49"/>
        </w:numPr>
        <w:pPrChange w:id="94" w:author="Laurence Golding" w:date="2018-02-21T15:18:00Z">
          <w:pPr>
            <w:pStyle w:val="ListParagraph"/>
            <w:numPr>
              <w:numId w:val="50"/>
            </w:numPr>
            <w:ind w:hanging="360"/>
          </w:pPr>
        </w:pPrChange>
      </w:pPr>
      <w:r>
        <w:t>The following “special sequence” (see [</w:t>
      </w:r>
      <w:r w:rsidR="00402840">
        <w:fldChar w:fldCharType="begin"/>
      </w:r>
      <w:r w:rsidR="00402840">
        <w:instrText xml:space="preserve"> HYPERLINK \l "ISO14977" </w:instrText>
      </w:r>
      <w:r w:rsidR="00402840">
        <w:fldChar w:fldCharType="separate"/>
      </w:r>
      <w:r w:rsidRPr="003F242A">
        <w:rPr>
          <w:rStyle w:val="Hyperlink"/>
        </w:rPr>
        <w:t>ISO14977:1996</w:t>
      </w:r>
      <w:r w:rsidR="00402840">
        <w:rPr>
          <w:rStyle w:val="Hyperlink"/>
        </w:rPr>
        <w:fldChar w:fldCharType="end"/>
      </w:r>
      <w:r>
        <w:t>], §4.19 and §5.11) refers to any character that can appear in a JSON string according to [</w:t>
      </w:r>
      <w:r w:rsidR="00402840">
        <w:fldChar w:fldCharType="begin"/>
      </w:r>
      <w:r w:rsidR="00402840">
        <w:instrText xml:space="preserve"> HYPERLINK \l "ECMA404" </w:instrText>
      </w:r>
      <w:r w:rsidR="00402840">
        <w:fldChar w:fldCharType="separate"/>
      </w:r>
      <w:r w:rsidRPr="00730960">
        <w:rPr>
          <w:rStyle w:val="Hyperlink"/>
        </w:rPr>
        <w:t>ECMA404</w:t>
      </w:r>
      <w:r w:rsidR="00402840">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06816492"/>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Toc506816493"/>
      <w:r>
        <w:t>General</w:t>
      </w:r>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101" w:name="_Ref493342422"/>
      <w:bookmarkStart w:id="102" w:name="_Toc506816494"/>
      <w:r>
        <w:t>URI-valued properties</w:t>
      </w:r>
      <w:bookmarkEnd w:id="101"/>
      <w:bookmarkEnd w:id="102"/>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38489A">
      <w:pPr>
        <w:pStyle w:val="Note"/>
        <w:numPr>
          <w:ilvl w:val="0"/>
          <w:numId w:val="47"/>
        </w:numPr>
        <w:pPrChange w:id="103" w:author="Laurence Golding" w:date="2018-02-21T15:18:00Z">
          <w:pPr>
            <w:pStyle w:val="Note"/>
            <w:numPr>
              <w:numId w:val="48"/>
            </w:numPr>
            <w:ind w:hanging="360"/>
          </w:pPr>
        </w:pPrChange>
      </w:pPr>
      <w:r w:rsidRPr="00F24170">
        <w:t>Percent-encoded characters use upper-case hexadecimal digits.</w:t>
      </w:r>
    </w:p>
    <w:p w14:paraId="19E58A18" w14:textId="7AEC683A" w:rsidR="00F24170" w:rsidRDefault="00F24170" w:rsidP="0038489A">
      <w:pPr>
        <w:pStyle w:val="Note"/>
        <w:numPr>
          <w:ilvl w:val="0"/>
          <w:numId w:val="47"/>
        </w:numPr>
        <w:pPrChange w:id="104" w:author="Laurence Golding" w:date="2018-02-21T15:18:00Z">
          <w:pPr>
            <w:pStyle w:val="Note"/>
            <w:numPr>
              <w:numId w:val="48"/>
            </w:numPr>
            <w:ind w:hanging="360"/>
          </w:pPr>
        </w:pPrChange>
      </w:pPr>
      <w:r w:rsidRPr="00F24170">
        <w:t>Characters in the ALPHA and DIGIT ranges are not be percent-encoded, nor are hyphen, underscore, or tilde.</w:t>
      </w:r>
    </w:p>
    <w:p w14:paraId="5A677753" w14:textId="581C4AE1" w:rsidR="00F24170" w:rsidRDefault="00F24170" w:rsidP="0038489A">
      <w:pPr>
        <w:pStyle w:val="Note"/>
        <w:numPr>
          <w:ilvl w:val="0"/>
          <w:numId w:val="47"/>
        </w:numPr>
        <w:pPrChange w:id="105" w:author="Laurence Golding" w:date="2018-02-21T15:18:00Z">
          <w:pPr>
            <w:pStyle w:val="Note"/>
            <w:numPr>
              <w:numId w:val="48"/>
            </w:numPr>
            <w:ind w:hanging="360"/>
          </w:pPr>
        </w:pPrChange>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38489A">
      <w:pPr>
        <w:pStyle w:val="Note"/>
        <w:numPr>
          <w:ilvl w:val="0"/>
          <w:numId w:val="47"/>
        </w:numPr>
        <w:pPrChange w:id="106" w:author="Laurence Golding" w:date="2018-02-21T15:18:00Z">
          <w:pPr>
            <w:pStyle w:val="Note"/>
            <w:numPr>
              <w:numId w:val="48"/>
            </w:numPr>
            <w:ind w:hanging="360"/>
          </w:pPr>
        </w:pPrChange>
      </w:pPr>
      <w:r w:rsidRPr="00F24170">
        <w:t>In the host component, registered names and hexadecimal addresses use lower-case.</w:t>
      </w:r>
    </w:p>
    <w:p w14:paraId="13070E6F" w14:textId="33ADCC9F" w:rsidR="00F24170" w:rsidRDefault="00F24170" w:rsidP="00F24170">
      <w:r w:rsidRPr="00F24170">
        <w:t xml:space="preserve">Aside from normalization, </w:t>
      </w:r>
      <w:del w:id="107" w:author="Laurence Golding" w:date="2018-02-21T14:33:00Z">
        <w:r w:rsidRPr="00F24170" w:rsidDel="00DB7193">
          <w:delText>tools that</w:delText>
        </w:r>
      </w:del>
      <w:ins w:id="108" w:author="Laurence Golding" w:date="2018-02-21T14:33:00Z">
        <w:r w:rsidR="00DB7193">
          <w:t>SARIF</w:t>
        </w:r>
      </w:ins>
      <w:r w:rsidRPr="00F24170">
        <w:t xml:space="preserve"> produce</w:t>
      </w:r>
      <w:ins w:id="109" w:author="Laurence Golding" w:date="2018-02-21T14:33:00Z">
        <w:r w:rsidR="00DB7193">
          <w:t>rs</w:t>
        </w:r>
      </w:ins>
      <w:r w:rsidRPr="00F24170">
        <w:t xml:space="preserve"> </w:t>
      </w:r>
      <w:del w:id="110" w:author="Laurence Golding" w:date="2018-02-21T14:33:00Z">
        <w:r w:rsidRPr="00F24170" w:rsidDel="00DB7193">
          <w:delText xml:space="preserve">SARIF files </w:delText>
        </w:r>
      </w:del>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11" w:name="_Ref493422705"/>
      <w:bookmarkStart w:id="112" w:name="_Toc506816495"/>
      <w:r>
        <w:t>URI base id properties</w:t>
      </w:r>
      <w:bookmarkEnd w:id="111"/>
      <w:bookmarkEnd w:id="112"/>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0FB44134" w:rsidR="00F24170" w:rsidRDefault="00F24170" w:rsidP="00F24170">
      <w:r w:rsidRPr="00F24170">
        <w:t xml:space="preserve">If the </w:t>
      </w:r>
      <w:ins w:id="113" w:author="Laurence Golding" w:date="2018-02-21T14:52:00Z">
        <w:r w:rsidR="006806EF">
          <w:t xml:space="preserve">SARIF </w:t>
        </w:r>
      </w:ins>
      <w:r w:rsidRPr="00F24170">
        <w:t xml:space="preserve">consumer </w:t>
      </w:r>
      <w:del w:id="114" w:author="Laurence Golding" w:date="2018-02-21T14:52:00Z">
        <w:r w:rsidRPr="00F24170" w:rsidDel="006806EF">
          <w:delText xml:space="preserve">of the log file </w:delText>
        </w:r>
      </w:del>
      <w:r w:rsidRPr="00F24170">
        <w:t xml:space="preserve">requires an absolute URI (for example, to display the specified file to a user), then </w:t>
      </w:r>
      <w:del w:id="115" w:author="Laurence Golding" w:date="2018-02-21T14:52:00Z">
        <w:r w:rsidRPr="00F24170" w:rsidDel="006806EF">
          <w:delText>the consumer</w:delText>
        </w:r>
      </w:del>
      <w:ins w:id="116" w:author="Laurence Golding" w:date="2018-02-21T14:52:00Z">
        <w:r w:rsidR="006806EF">
          <w:t>it</w:t>
        </w:r>
      </w:ins>
      <w:r w:rsidRPr="00F24170">
        <w:t xml:space="preserve">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38489A">
      <w:pPr>
        <w:pStyle w:val="Note"/>
        <w:numPr>
          <w:ilvl w:val="0"/>
          <w:numId w:val="13"/>
        </w:numPr>
        <w:pPrChange w:id="117" w:author="Laurence Golding" w:date="2018-02-21T15:18:00Z">
          <w:pPr>
            <w:pStyle w:val="Note"/>
            <w:numPr>
              <w:numId w:val="14"/>
            </w:numPr>
            <w:ind w:hanging="360"/>
          </w:pPr>
        </w:pPrChange>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38489A">
      <w:pPr>
        <w:pStyle w:val="Note"/>
        <w:numPr>
          <w:ilvl w:val="0"/>
          <w:numId w:val="13"/>
        </w:numPr>
        <w:pPrChange w:id="118" w:author="Laurence Golding" w:date="2018-02-21T15:18:00Z">
          <w:pPr>
            <w:pStyle w:val="Note"/>
            <w:numPr>
              <w:numId w:val="14"/>
            </w:numPr>
            <w:ind w:hanging="360"/>
          </w:pPr>
        </w:pPrChange>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38489A">
      <w:pPr>
        <w:pStyle w:val="Note"/>
        <w:numPr>
          <w:ilvl w:val="0"/>
          <w:numId w:val="13"/>
        </w:numPr>
        <w:pPrChange w:id="119" w:author="Laurence Golding" w:date="2018-02-21T15:18:00Z">
          <w:pPr>
            <w:pStyle w:val="Note"/>
            <w:numPr>
              <w:numId w:val="14"/>
            </w:numPr>
            <w:ind w:hanging="360"/>
          </w:pPr>
        </w:pPrChange>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38489A">
      <w:pPr>
        <w:pStyle w:val="Note"/>
        <w:numPr>
          <w:ilvl w:val="0"/>
          <w:numId w:val="13"/>
        </w:numPr>
        <w:pPrChange w:id="120" w:author="Laurence Golding" w:date="2018-02-21T15:18:00Z">
          <w:pPr>
            <w:pStyle w:val="Note"/>
            <w:numPr>
              <w:numId w:val="14"/>
            </w:numPr>
            <w:ind w:hanging="360"/>
          </w:pPr>
        </w:pPrChange>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38489A">
      <w:pPr>
        <w:pStyle w:val="Note"/>
        <w:numPr>
          <w:ilvl w:val="0"/>
          <w:numId w:val="13"/>
        </w:numPr>
        <w:pPrChange w:id="121" w:author="Laurence Golding" w:date="2018-02-21T15:18:00Z">
          <w:pPr>
            <w:pStyle w:val="Note"/>
            <w:numPr>
              <w:numId w:val="14"/>
            </w:numPr>
            <w:ind w:hanging="360"/>
          </w:pPr>
        </w:pPrChange>
      </w:pPr>
      <w:r w:rsidRPr="006041EE">
        <w:t>Brevity: The URI base id property might be shorter than the absolute path it represents.</w:t>
      </w:r>
    </w:p>
    <w:p w14:paraId="34CC6500" w14:textId="74D3CB14" w:rsidR="00815787" w:rsidRDefault="00815787" w:rsidP="00815787">
      <w:pPr>
        <w:pStyle w:val="Heading2"/>
      </w:pPr>
      <w:bookmarkStart w:id="122" w:name="_Toc506816496"/>
      <w:r>
        <w:lastRenderedPageBreak/>
        <w:t>String properties</w:t>
      </w:r>
      <w:bookmarkEnd w:id="122"/>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23" w:name="_Toc506816497"/>
      <w:r>
        <w:t>Object properties</w:t>
      </w:r>
      <w:bookmarkEnd w:id="123"/>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Toc506816498"/>
      <w:r>
        <w:t>Array properties</w:t>
      </w:r>
      <w:bookmarkEnd w:id="124"/>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25" w:name="_Ref493408960"/>
      <w:bookmarkStart w:id="126" w:name="_Toc506816499"/>
      <w:r>
        <w:t>Property bags</w:t>
      </w:r>
      <w:bookmarkEnd w:id="125"/>
      <w:bookmarkEnd w:id="126"/>
    </w:p>
    <w:p w14:paraId="394A6CDE" w14:textId="6ABA55FC" w:rsidR="00815787" w:rsidRDefault="00815787" w:rsidP="00815787">
      <w:pPr>
        <w:pStyle w:val="Heading3"/>
      </w:pPr>
      <w:bookmarkStart w:id="127" w:name="_Toc506816500"/>
      <w:r>
        <w:t>General</w:t>
      </w:r>
      <w:bookmarkEnd w:id="127"/>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8" w:name="_Toc506816501"/>
      <w:r>
        <w:t>Tags</w:t>
      </w:r>
      <w:bookmarkEnd w:id="128"/>
    </w:p>
    <w:p w14:paraId="32ECCC5D" w14:textId="2CF5DE43" w:rsidR="00992B66" w:rsidRPr="00992B66" w:rsidRDefault="00992B66" w:rsidP="00992B66">
      <w:pPr>
        <w:pStyle w:val="Heading4"/>
      </w:pPr>
      <w:bookmarkStart w:id="129" w:name="_Toc506816502"/>
      <w:r>
        <w:t>General</w:t>
      </w:r>
      <w:bookmarkEnd w:id="129"/>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0" w:name="_Hlk493349329"/>
      <w:r w:rsidRPr="001A344F">
        <w:t xml:space="preserve">an array containing zero or more arbitrary strings, no two of which </w:t>
      </w:r>
      <w:r w:rsidRPr="001A344F">
        <w:rPr>
          <w:b/>
        </w:rPr>
        <w:t>SHALL</w:t>
      </w:r>
      <w:r w:rsidRPr="001A344F">
        <w:t xml:space="preserve"> be the same</w:t>
      </w:r>
      <w:bookmarkEnd w:id="13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1" w:name="_Toc506816503"/>
      <w:r>
        <w:t>Namespaced tags</w:t>
      </w:r>
      <w:bookmarkEnd w:id="13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2" w:name="_Toc506816504"/>
      <w:r>
        <w:lastRenderedPageBreak/>
        <w:t>Tag metadata</w:t>
      </w:r>
      <w:bookmarkEnd w:id="13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3" w:name="_Ref493413701"/>
      <w:bookmarkStart w:id="134" w:name="_Ref493413744"/>
      <w:bookmarkStart w:id="135" w:name="_Toc506816505"/>
      <w:r>
        <w:t>Date/time properties</w:t>
      </w:r>
      <w:bookmarkEnd w:id="133"/>
      <w:bookmarkEnd w:id="134"/>
      <w:bookmarkEnd w:id="135"/>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36" w:name="_Ref493404799"/>
      <w:bookmarkStart w:id="137" w:name="_Toc506816506"/>
      <w:r>
        <w:t>Array properties with unique values</w:t>
      </w:r>
      <w:bookmarkEnd w:id="136"/>
      <w:bookmarkEnd w:id="137"/>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38" w:name="_Ref493426052"/>
      <w:bookmarkStart w:id="139" w:name="_Toc506816507"/>
      <w:r>
        <w:t>Message properties</w:t>
      </w:r>
      <w:bookmarkEnd w:id="138"/>
      <w:bookmarkEnd w:id="139"/>
    </w:p>
    <w:p w14:paraId="0A758B59" w14:textId="372BB610" w:rsidR="00354823" w:rsidRPr="00354823" w:rsidRDefault="00354823" w:rsidP="00354823">
      <w:pPr>
        <w:pStyle w:val="Heading3"/>
      </w:pPr>
      <w:bookmarkStart w:id="140" w:name="_Toc506816508"/>
      <w:r>
        <w:t>General</w:t>
      </w:r>
      <w:bookmarkEnd w:id="140"/>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41"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41"/>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42" w:name="_Ref503354593"/>
      <w:bookmarkStart w:id="143" w:name="_Toc506816509"/>
      <w:r>
        <w:lastRenderedPageBreak/>
        <w:t>Plain text messages</w:t>
      </w:r>
      <w:bookmarkEnd w:id="142"/>
      <w:bookmarkEnd w:id="143"/>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4" w:name="_Ref503354606"/>
      <w:bookmarkStart w:id="145" w:name="_Toc506816510"/>
      <w:r>
        <w:t>Rich text messages</w:t>
      </w:r>
      <w:bookmarkEnd w:id="144"/>
      <w:bookmarkEnd w:id="145"/>
    </w:p>
    <w:p w14:paraId="78C77DEB" w14:textId="06212753" w:rsidR="00675C8D" w:rsidRPr="00675C8D" w:rsidRDefault="00675C8D" w:rsidP="00675C8D">
      <w:pPr>
        <w:pStyle w:val="Heading4"/>
      </w:pPr>
      <w:bookmarkStart w:id="146" w:name="_Toc506816511"/>
      <w:r>
        <w:t>General</w:t>
      </w:r>
      <w:bookmarkEnd w:id="146"/>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C83E9B6"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For maximum interoperability among SARIF log files produced by different tools,</w:t>
      </w:r>
      <w:ins w:id="147" w:author="Laurence Golding" w:date="2018-02-21T14:34:00Z">
        <w:r w:rsidR="00DB7193">
          <w:t xml:space="preserve"> </w:t>
        </w:r>
      </w:ins>
      <w:ins w:id="148" w:author="Laurence Golding" w:date="2018-02-21T15:13:00Z">
        <w:r w:rsidR="00F22E38">
          <w:t>analysis tool</w:t>
        </w:r>
      </w:ins>
      <w:ins w:id="149" w:author="Laurence Golding" w:date="2018-02-21T14:34:00Z">
        <w:r w:rsidR="00DB7193">
          <w:t xml:space="preserve">s </w:t>
        </w:r>
        <w:r w:rsidR="00DB7193" w:rsidRPr="00DB7193">
          <w:rPr>
            <w:b/>
          </w:rPr>
          <w:t>SHALL</w:t>
        </w:r>
        <w:r w:rsidR="00DB7193">
          <w:t xml:space="preserve"> express</w:t>
        </w:r>
      </w:ins>
      <w:r>
        <w:t xml:space="preserve"> rich text messages </w:t>
      </w:r>
      <w:del w:id="150" w:author="Laurence Golding" w:date="2018-02-21T14:35:00Z">
        <w:r w:rsidDel="00996E4C">
          <w:delText xml:space="preserve">produced directly by analysis tools </w:delText>
        </w:r>
        <w:r w:rsidDel="00996E4C">
          <w:rPr>
            <w:b/>
          </w:rPr>
          <w:delText>SHALL</w:delText>
        </w:r>
        <w:r w:rsidDel="00996E4C">
          <w:delText xml:space="preserve"> be expressed </w:delText>
        </w:r>
      </w:del>
      <w:r>
        <w:t>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51" w:name="_Ref503355198"/>
      <w:bookmarkStart w:id="152" w:name="_Toc506816512"/>
      <w:r>
        <w:t>Security implications</w:t>
      </w:r>
      <w:bookmarkEnd w:id="151"/>
      <w:bookmarkEnd w:id="152"/>
    </w:p>
    <w:p w14:paraId="6D3F0C8E" w14:textId="291B56EE" w:rsidR="00675C8D" w:rsidRDefault="00675C8D" w:rsidP="00675C8D">
      <w:r>
        <w:t xml:space="preserve">If the rich text message format is any variant of Markdown, then for security reasons, </w:t>
      </w:r>
      <w:del w:id="153" w:author="Laurence Golding" w:date="2018-02-21T14:36:00Z">
        <w:r w:rsidDel="00996E4C">
          <w:delText xml:space="preserve">the </w:delText>
        </w:r>
      </w:del>
      <w:ins w:id="154" w:author="Laurence Golding" w:date="2018-02-21T14:36:00Z">
        <w:r w:rsidR="00996E4C">
          <w:t>SARIF</w:t>
        </w:r>
        <w:r w:rsidR="00996E4C">
          <w:t xml:space="preserve"> </w:t>
        </w:r>
      </w:ins>
      <w:r>
        <w:t xml:space="preserve">producers and </w:t>
      </w:r>
      <w:ins w:id="155" w:author="Laurence Golding" w:date="2018-02-21T15:00:00Z">
        <w:r w:rsidR="00705561">
          <w:t xml:space="preserve">SARIF </w:t>
        </w:r>
      </w:ins>
      <w:r>
        <w:t xml:space="preserve">consumers </w:t>
      </w:r>
      <w:del w:id="156" w:author="Laurence Golding" w:date="2018-02-21T14:36:00Z">
        <w:r w:rsidDel="00996E4C">
          <w:delText xml:space="preserve">of SARIF files </w:delText>
        </w:r>
      </w:del>
      <w:r w:rsidR="000804E2">
        <w:rPr>
          <w:b/>
        </w:rPr>
        <w:t>SHALL</w:t>
      </w:r>
      <w:r>
        <w:t xml:space="preserve"> </w:t>
      </w:r>
      <w:r w:rsidR="001D5109">
        <w:t>adhere to the following</w:t>
      </w:r>
      <w:r>
        <w:t>:</w:t>
      </w:r>
    </w:p>
    <w:p w14:paraId="26D1849F" w14:textId="0232BA6E" w:rsidR="00675C8D" w:rsidRDefault="00675C8D" w:rsidP="0038489A">
      <w:pPr>
        <w:pStyle w:val="ListParagraph"/>
        <w:numPr>
          <w:ilvl w:val="0"/>
          <w:numId w:val="48"/>
        </w:numPr>
        <w:pPrChange w:id="157" w:author="Laurence Golding" w:date="2018-02-21T15:18:00Z">
          <w:pPr>
            <w:pStyle w:val="ListParagraph"/>
            <w:numPr>
              <w:numId w:val="49"/>
            </w:numPr>
            <w:ind w:left="774" w:hanging="360"/>
          </w:pPr>
        </w:pPrChange>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38489A">
      <w:pPr>
        <w:pStyle w:val="ListParagraph"/>
        <w:numPr>
          <w:ilvl w:val="0"/>
          <w:numId w:val="48"/>
        </w:numPr>
        <w:pPrChange w:id="158" w:author="Laurence Golding" w:date="2018-02-21T15:18:00Z">
          <w:pPr>
            <w:pStyle w:val="ListParagraph"/>
            <w:numPr>
              <w:numId w:val="49"/>
            </w:numPr>
            <w:ind w:left="774" w:hanging="360"/>
          </w:pPr>
        </w:pPrChange>
      </w:pPr>
      <w:r>
        <w:t>Deeply nested markup can cause a stack overflow in the Markdown processor [</w:t>
      </w:r>
      <w:r w:rsidR="00402840">
        <w:fldChar w:fldCharType="begin"/>
      </w:r>
      <w:r w:rsidR="00402840">
        <w:instrText xml:space="preserve"> HYPERLINK \l "GFMENG" </w:instrText>
      </w:r>
      <w:r w:rsidR="00402840">
        <w:fldChar w:fldCharType="separate"/>
      </w:r>
      <w:r w:rsidRPr="000804E2">
        <w:rPr>
          <w:rStyle w:val="Hyperlink"/>
        </w:rPr>
        <w:t>GFMENG</w:t>
      </w:r>
      <w:r w:rsidR="00402840">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402840">
        <w:fldChar w:fldCharType="begin"/>
      </w:r>
      <w:r w:rsidR="00402840">
        <w:instrText xml:space="preserve"> HYPERLINK \l "GFMCMARK" </w:instrText>
      </w:r>
      <w:r w:rsidR="00402840">
        <w:fldChar w:fldCharType="separate"/>
      </w:r>
      <w:r w:rsidR="000804E2" w:rsidRPr="000804E2">
        <w:rPr>
          <w:rStyle w:val="Hyperlink"/>
        </w:rPr>
        <w:t>GFMCMARK</w:t>
      </w:r>
      <w:r w:rsidR="00402840">
        <w:rPr>
          <w:rStyle w:val="Hyperlink"/>
        </w:rPr>
        <w:fldChar w:fldCharType="end"/>
      </w:r>
      <w:r>
        <w:t>].</w:t>
      </w:r>
    </w:p>
    <w:p w14:paraId="09A715D5" w14:textId="1351D3BA" w:rsidR="00675C8D" w:rsidRDefault="00675C8D" w:rsidP="0038489A">
      <w:pPr>
        <w:pStyle w:val="ListParagraph"/>
        <w:numPr>
          <w:ilvl w:val="0"/>
          <w:numId w:val="48"/>
        </w:numPr>
        <w:pPrChange w:id="159" w:author="Laurence Golding" w:date="2018-02-21T15:18:00Z">
          <w:pPr>
            <w:pStyle w:val="ListParagraph"/>
            <w:numPr>
              <w:numId w:val="49"/>
            </w:numPr>
            <w:ind w:left="774" w:hanging="360"/>
          </w:pPr>
        </w:pPrChange>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60" w:name="_Ref503352567"/>
      <w:bookmarkStart w:id="161" w:name="_Toc506816513"/>
      <w:r>
        <w:lastRenderedPageBreak/>
        <w:t>Messages with e</w:t>
      </w:r>
      <w:r w:rsidR="00A4123E">
        <w:t>mbedded links</w:t>
      </w:r>
      <w:bookmarkEnd w:id="160"/>
      <w:bookmarkEnd w:id="161"/>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62" w:name="_Ref493337542"/>
      <w:bookmarkStart w:id="163" w:name="_Toc506816514"/>
      <w:r>
        <w:t>sarifLog object</w:t>
      </w:r>
      <w:bookmarkEnd w:id="162"/>
      <w:bookmarkEnd w:id="163"/>
    </w:p>
    <w:p w14:paraId="5DEDD21B" w14:textId="0630136E" w:rsidR="000D32C1" w:rsidRDefault="000D32C1" w:rsidP="000D32C1">
      <w:pPr>
        <w:pStyle w:val="Heading3"/>
      </w:pPr>
      <w:bookmarkStart w:id="164" w:name="_Toc506816515"/>
      <w:r>
        <w:t>General</w:t>
      </w:r>
      <w:bookmarkEnd w:id="16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65" w:name="_Ref493349977"/>
      <w:bookmarkStart w:id="166" w:name="_Ref493350297"/>
      <w:bookmarkStart w:id="167" w:name="_Toc506816516"/>
      <w:r>
        <w:t>version property</w:t>
      </w:r>
      <w:bookmarkEnd w:id="165"/>
      <w:bookmarkEnd w:id="166"/>
      <w:bookmarkEnd w:id="16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68" w:name="_Toc506816517"/>
      <w:r>
        <w:t>$schema property</w:t>
      </w:r>
      <w:bookmarkEnd w:id="16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9" w:name="_Ref493349987"/>
      <w:bookmarkStart w:id="170" w:name="_Toc506816518"/>
      <w:r>
        <w:t>runs property</w:t>
      </w:r>
      <w:bookmarkEnd w:id="169"/>
      <w:bookmarkEnd w:id="170"/>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71" w:name="_Ref493349997"/>
      <w:bookmarkStart w:id="172" w:name="_Ref493350451"/>
      <w:bookmarkStart w:id="173" w:name="_Toc506816519"/>
      <w:r>
        <w:t>run object</w:t>
      </w:r>
      <w:bookmarkEnd w:id="171"/>
      <w:bookmarkEnd w:id="172"/>
      <w:bookmarkEnd w:id="173"/>
    </w:p>
    <w:p w14:paraId="10E42C1C" w14:textId="534C375F" w:rsidR="000D32C1" w:rsidRDefault="000D32C1" w:rsidP="000D32C1">
      <w:pPr>
        <w:pStyle w:val="Heading3"/>
      </w:pPr>
      <w:bookmarkStart w:id="174" w:name="_Toc506816520"/>
      <w:r>
        <w:t>General</w:t>
      </w:r>
      <w:bookmarkEnd w:id="17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75" w:name="_Ref493351359"/>
      <w:bookmarkStart w:id="176" w:name="_Toc506816521"/>
      <w:r>
        <w:t>id property</w:t>
      </w:r>
      <w:bookmarkEnd w:id="175"/>
      <w:bookmarkEnd w:id="17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7" w:name="_Toc506816522"/>
      <w:r>
        <w:t>stableId property</w:t>
      </w:r>
      <w:bookmarkEnd w:id="17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78" w:name="_Ref493475805"/>
      <w:bookmarkStart w:id="179" w:name="_Toc506816523"/>
      <w:r>
        <w:t>baselineId property</w:t>
      </w:r>
      <w:bookmarkEnd w:id="178"/>
      <w:bookmarkEnd w:id="179"/>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80" w:name="_Toc506816524"/>
      <w:r>
        <w:t>automationId property</w:t>
      </w:r>
      <w:bookmarkEnd w:id="18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1" w:name="_Toc506816525"/>
      <w:r>
        <w:t>architecture property</w:t>
      </w:r>
      <w:bookmarkEnd w:id="18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2" w:name="_Ref493350956"/>
      <w:bookmarkStart w:id="183" w:name="_Toc506816526"/>
      <w:r>
        <w:t>tool property</w:t>
      </w:r>
      <w:bookmarkEnd w:id="182"/>
      <w:bookmarkEnd w:id="183"/>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84" w:name="_Toc506816527"/>
      <w:r>
        <w:t>invocation property</w:t>
      </w:r>
      <w:bookmarkEnd w:id="184"/>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85" w:name="_Toc506816528"/>
      <w:r>
        <w:t>conversion property</w:t>
      </w:r>
      <w:bookmarkEnd w:id="185"/>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2C403222" w:rsidR="00AC6C45" w:rsidRPr="00AC6C45" w:rsidRDefault="00AC6C45" w:rsidP="00AC6C45">
      <w:del w:id="186" w:author="Laurence Golding" w:date="2018-02-21T14:37:00Z">
        <w:r w:rsidRPr="00067072" w:rsidDel="00996E4C">
          <w:delText xml:space="preserve">If </w:delText>
        </w:r>
        <w:r w:rsidDel="00996E4C">
          <w:delText xml:space="preserve">a </w:delText>
        </w:r>
        <w:r w:rsidRPr="00067072" w:rsidDel="00996E4C">
          <w:rPr>
            <w:rStyle w:val="CODEtemp"/>
          </w:rPr>
          <w:delText>run</w:delText>
        </w:r>
        <w:r w:rsidDel="00996E4C">
          <w:delText xml:space="preserve"> object</w:delText>
        </w:r>
        <w:r w:rsidRPr="00067072" w:rsidDel="00996E4C">
          <w:delText xml:space="preserve"> was produced by an analysis tool rather than by a </w:delText>
        </w:r>
        <w:r w:rsidDel="00996E4C">
          <w:delText>converter</w:delText>
        </w:r>
        <w:r w:rsidRPr="00067072" w:rsidDel="00996E4C">
          <w:delText xml:space="preserve">, the </w:delText>
        </w:r>
        <w:r w:rsidRPr="00067072" w:rsidDel="00996E4C">
          <w:rPr>
            <w:rStyle w:val="CODEtemp"/>
          </w:rPr>
          <w:delText>conversion</w:delText>
        </w:r>
        <w:r w:rsidRPr="00067072" w:rsidDel="00996E4C">
          <w:delText xml:space="preserve"> property </w:delText>
        </w:r>
        <w:r w:rsidRPr="00067072" w:rsidDel="00996E4C">
          <w:rPr>
            <w:b/>
          </w:rPr>
          <w:delText>SHALL</w:delText>
        </w:r>
        <w:r w:rsidRPr="00067072" w:rsidDel="00996E4C">
          <w:delText xml:space="preserve"> be absent</w:delText>
        </w:r>
      </w:del>
      <w:ins w:id="187" w:author="Laurence Golding" w:date="2018-02-21T14:37:00Z">
        <w:r w:rsidR="00996E4C">
          <w:t xml:space="preserve">A direct producer </w:t>
        </w:r>
        <w:r w:rsidR="00996E4C">
          <w:rPr>
            <w:b/>
          </w:rPr>
          <w:t>SHALL NOT</w:t>
        </w:r>
        <w:r w:rsidR="00996E4C">
          <w:t xml:space="preserve"> emit the </w:t>
        </w:r>
        <w:r w:rsidR="00996E4C" w:rsidRPr="00996E4C">
          <w:rPr>
            <w:rStyle w:val="CODEtemp"/>
          </w:rPr>
          <w:t>conversion</w:t>
        </w:r>
        <w:r w:rsidR="00996E4C">
          <w:t xml:space="preserve"> property</w:t>
        </w:r>
      </w:ins>
      <w:r w:rsidRPr="00067072">
        <w:t>.</w:t>
      </w:r>
    </w:p>
    <w:p w14:paraId="7D9E2059" w14:textId="4BAF2AAA" w:rsidR="000D32C1" w:rsidRDefault="000D32C1" w:rsidP="000D32C1">
      <w:pPr>
        <w:pStyle w:val="Heading3"/>
      </w:pPr>
      <w:bookmarkStart w:id="188" w:name="_Ref493345118"/>
      <w:bookmarkStart w:id="189" w:name="_Toc506816529"/>
      <w:r>
        <w:t>files property</w:t>
      </w:r>
      <w:bookmarkEnd w:id="188"/>
      <w:bookmarkEnd w:id="189"/>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lastRenderedPageBreak/>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lastRenderedPageBreak/>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90" w:name="_Ref493479000"/>
      <w:bookmarkStart w:id="191" w:name="_Ref493479448"/>
      <w:bookmarkStart w:id="192" w:name="_Toc506816530"/>
      <w:r>
        <w:t>logicalLocations property</w:t>
      </w:r>
      <w:bookmarkEnd w:id="190"/>
      <w:bookmarkEnd w:id="191"/>
      <w:bookmarkEnd w:id="19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lastRenderedPageBreak/>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3" w:name="_Ref493350972"/>
      <w:bookmarkStart w:id="194" w:name="_Toc506816531"/>
      <w:r>
        <w:t>results property</w:t>
      </w:r>
      <w:bookmarkEnd w:id="193"/>
      <w:bookmarkEnd w:id="194"/>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95" w:name="_Ref493345429"/>
      <w:bookmarkStart w:id="196" w:name="_Toc506816532"/>
      <w:r>
        <w:t>toolNotifications</w:t>
      </w:r>
      <w:r w:rsidR="00401BB5">
        <w:t xml:space="preserve"> property</w:t>
      </w:r>
      <w:bookmarkEnd w:id="195"/>
      <w:bookmarkEnd w:id="196"/>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97" w:name="_Toc506816533"/>
      <w:r>
        <w:t>configurationNotifications</w:t>
      </w:r>
      <w:r w:rsidR="00401BB5">
        <w:t xml:space="preserve"> property</w:t>
      </w:r>
      <w:bookmarkEnd w:id="197"/>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w:t>
      </w:r>
      <w:r w:rsidRPr="00AD4704">
        <w:lastRenderedPageBreak/>
        <w:t xml:space="preserve">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98" w:name="_Ref493404878"/>
      <w:bookmarkStart w:id="199" w:name="_Toc506816534"/>
      <w:r>
        <w:t>rules property</w:t>
      </w:r>
      <w:bookmarkEnd w:id="198"/>
      <w:bookmarkEnd w:id="199"/>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w:t>
      </w:r>
      <w:r w:rsidRPr="00DD45F4">
        <w:lastRenderedPageBreak/>
        <w:t xml:space="preserve">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200" w:name="_Ref503355262"/>
      <w:bookmarkStart w:id="201" w:name="_Toc506816535"/>
      <w:r>
        <w:t>richMessageMimeType property</w:t>
      </w:r>
      <w:bookmarkEnd w:id="200"/>
      <w:bookmarkEnd w:id="201"/>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202" w:name="_Toc506816536"/>
      <w:r>
        <w:lastRenderedPageBreak/>
        <w:t>properties property</w:t>
      </w:r>
      <w:bookmarkEnd w:id="202"/>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03" w:name="_Ref493350964"/>
      <w:bookmarkStart w:id="204" w:name="_Toc506816537"/>
      <w:r>
        <w:t>tool object</w:t>
      </w:r>
      <w:bookmarkEnd w:id="203"/>
      <w:bookmarkEnd w:id="204"/>
    </w:p>
    <w:p w14:paraId="389A43BD" w14:textId="582B65CB" w:rsidR="00401BB5" w:rsidRDefault="00401BB5" w:rsidP="00401BB5">
      <w:pPr>
        <w:pStyle w:val="Heading3"/>
      </w:pPr>
      <w:bookmarkStart w:id="205" w:name="_Toc506816538"/>
      <w:r>
        <w:t>General</w:t>
      </w:r>
      <w:bookmarkEnd w:id="20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06" w:name="_Ref493409155"/>
      <w:bookmarkStart w:id="207" w:name="_Toc506816539"/>
      <w:r>
        <w:t>name property</w:t>
      </w:r>
      <w:bookmarkEnd w:id="206"/>
      <w:bookmarkEnd w:id="20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08" w:name="_Ref493409168"/>
      <w:bookmarkStart w:id="209" w:name="_Toc506816540"/>
      <w:r>
        <w:t>fullName property</w:t>
      </w:r>
      <w:bookmarkEnd w:id="208"/>
      <w:bookmarkEnd w:id="20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0" w:name="_Ref493409198"/>
      <w:bookmarkStart w:id="211" w:name="_Toc506816541"/>
      <w:r>
        <w:t>semanticVersion property</w:t>
      </w:r>
      <w:bookmarkEnd w:id="210"/>
      <w:bookmarkEnd w:id="211"/>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lastRenderedPageBreak/>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6922F353" w:rsidR="00590B1D" w:rsidRDefault="00590B1D" w:rsidP="00590B1D">
      <w:del w:id="212" w:author="Laurence Golding" w:date="2018-02-21T14:38:00Z">
        <w:r w:rsidRPr="00590B1D" w:rsidDel="00996E4C">
          <w:delText xml:space="preserve">In a log file produced by a </w:delText>
        </w:r>
        <w:r w:rsidR="00AC6C45" w:rsidDel="00996E4C">
          <w:delText>converter</w:delText>
        </w:r>
        <w:r w:rsidRPr="00590B1D" w:rsidDel="00996E4C">
          <w:delText xml:space="preserve">, the </w:delText>
        </w:r>
        <w:r w:rsidRPr="00590B1D" w:rsidDel="00996E4C">
          <w:rPr>
            <w:rStyle w:val="CODEtemp"/>
          </w:rPr>
          <w:delText>semanticVersion</w:delText>
        </w:r>
        <w:r w:rsidRPr="00590B1D" w:rsidDel="00996E4C">
          <w:delText xml:space="preserve"> property </w:delText>
        </w:r>
        <w:r w:rsidRPr="00590B1D" w:rsidDel="00996E4C">
          <w:rPr>
            <w:b/>
          </w:rPr>
          <w:delText>SHALL</w:delText>
        </w:r>
        <w:r w:rsidRPr="00590B1D" w:rsidDel="00996E4C">
          <w:delText xml:space="preserve"> be absent</w:delText>
        </w:r>
      </w:del>
      <w:ins w:id="213" w:author="Laurence Golding" w:date="2018-02-21T14:38:00Z">
        <w:r w:rsidR="00996E4C">
          <w:t xml:space="preserve">A converter </w:t>
        </w:r>
        <w:r w:rsidR="00996E4C">
          <w:rPr>
            <w:b/>
          </w:rPr>
          <w:t>SHALL NOT</w:t>
        </w:r>
        <w:r w:rsidR="00996E4C">
          <w:t xml:space="preserve"> emit </w:t>
        </w:r>
      </w:ins>
      <w:ins w:id="214" w:author="Laurence Golding" w:date="2018-02-21T14:39:00Z">
        <w:r w:rsidR="00996E4C">
          <w:t xml:space="preserve">the </w:t>
        </w:r>
        <w:r w:rsidR="00996E4C" w:rsidRPr="00996E4C">
          <w:rPr>
            <w:rStyle w:val="CODEtemp"/>
          </w:rPr>
          <w:t>semanticVersion</w:t>
        </w:r>
        <w:r w:rsidR="00996E4C">
          <w:t xml:space="preserve"> property</w:t>
        </w:r>
      </w:ins>
      <w:r w:rsidRPr="00590B1D">
        <w: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5" w:name="_Ref493409191"/>
      <w:bookmarkStart w:id="216" w:name="_Toc506816542"/>
      <w:r>
        <w:t>version property</w:t>
      </w:r>
      <w:bookmarkEnd w:id="215"/>
      <w:bookmarkEnd w:id="21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3A2F3CB6" w:rsidR="0029702B" w:rsidRPr="0029702B" w:rsidRDefault="0029702B" w:rsidP="0029702B">
      <w:del w:id="217" w:author="Laurence Golding" w:date="2018-02-21T14:39:00Z">
        <w:r w:rsidRPr="0029702B" w:rsidDel="00996E4C">
          <w:delText xml:space="preserve">In a log file produced by a converter, the </w:delText>
        </w:r>
        <w:r w:rsidRPr="0029702B" w:rsidDel="00996E4C">
          <w:rPr>
            <w:rStyle w:val="CODEtemp"/>
          </w:rPr>
          <w:delText>version</w:delText>
        </w:r>
        <w:r w:rsidRPr="0029702B" w:rsidDel="00996E4C">
          <w:delText xml:space="preserve"> property </w:delText>
        </w:r>
        <w:r w:rsidRPr="0029702B" w:rsidDel="00996E4C">
          <w:rPr>
            <w:b/>
          </w:rPr>
          <w:delText>SHALL</w:delText>
        </w:r>
        <w:r w:rsidRPr="0029702B" w:rsidDel="00996E4C">
          <w:delText xml:space="preserve"> be present</w:delText>
        </w:r>
      </w:del>
      <w:ins w:id="218" w:author="Laurence Golding" w:date="2018-02-21T14:39:00Z">
        <w:r w:rsidR="00996E4C">
          <w:t xml:space="preserve">A converter </w:t>
        </w:r>
        <w:r w:rsidR="00996E4C">
          <w:rPr>
            <w:b/>
          </w:rPr>
          <w:t>SHALL</w:t>
        </w:r>
        <w:r w:rsidR="00996E4C">
          <w:t xml:space="preserve"> emit the </w:t>
        </w:r>
        <w:r w:rsidR="00996E4C" w:rsidRPr="00996E4C">
          <w:rPr>
            <w:rStyle w:val="CODEtemp"/>
          </w:rPr>
          <w:t>version</w:t>
        </w:r>
        <w:r w:rsidR="00996E4C">
          <w:t xml:space="preserve"> </w:t>
        </w:r>
        <w:proofErr w:type="gramStart"/>
        <w:r w:rsidR="00996E4C">
          <w:t>property.</w:t>
        </w:r>
      </w:ins>
      <w:r w:rsidRPr="0029702B">
        <w:t>.</w:t>
      </w:r>
      <w:proofErr w:type="gramEnd"/>
    </w:p>
    <w:p w14:paraId="631AE892" w14:textId="73AC6566" w:rsidR="00401BB5" w:rsidRDefault="00401BB5" w:rsidP="00401BB5">
      <w:pPr>
        <w:pStyle w:val="Heading3"/>
      </w:pPr>
      <w:bookmarkStart w:id="219" w:name="_Ref493409205"/>
      <w:bookmarkStart w:id="220" w:name="_Toc506816543"/>
      <w:r>
        <w:t>fileVersion property</w:t>
      </w:r>
      <w:bookmarkEnd w:id="219"/>
      <w:bookmarkEnd w:id="22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1" w:name="_Toc506816544"/>
      <w:r>
        <w:t>language property</w:t>
      </w:r>
      <w:bookmarkEnd w:id="221"/>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2" w:name="_Hlk503355525"/>
      <w:r w:rsidRPr="00C56762">
        <w:t>a string specifying the language of the messages produced by the tool</w:t>
      </w:r>
      <w:bookmarkEnd w:id="22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23" w:name="_Toc506816545"/>
      <w:r>
        <w:t>sarifLoggerVersion property</w:t>
      </w:r>
      <w:bookmarkEnd w:id="22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4" w:name="_Toc506816546"/>
      <w:r>
        <w:lastRenderedPageBreak/>
        <w:t>properties property</w:t>
      </w:r>
      <w:bookmarkEnd w:id="224"/>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25" w:name="_Ref493352563"/>
      <w:bookmarkStart w:id="226" w:name="_Toc506816547"/>
      <w:r>
        <w:t>invocation object</w:t>
      </w:r>
      <w:bookmarkEnd w:id="225"/>
      <w:bookmarkEnd w:id="226"/>
    </w:p>
    <w:p w14:paraId="10E65C9D" w14:textId="17190F2B" w:rsidR="00401BB5" w:rsidRDefault="00401BB5" w:rsidP="00401BB5">
      <w:pPr>
        <w:pStyle w:val="Heading3"/>
      </w:pPr>
      <w:bookmarkStart w:id="227" w:name="_Toc506816548"/>
      <w:r>
        <w:t>General</w:t>
      </w:r>
      <w:bookmarkEnd w:id="22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8" w:name="_Ref493414102"/>
      <w:bookmarkStart w:id="229" w:name="_Toc506816549"/>
      <w:r>
        <w:t>commandLine property</w:t>
      </w:r>
      <w:bookmarkEnd w:id="228"/>
      <w:bookmarkEnd w:id="22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230" w:name="_Toc506816550"/>
      <w:r>
        <w:t>responseFiles property</w:t>
      </w:r>
      <w:bookmarkEnd w:id="23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231" w:name="_Toc506816551"/>
      <w:r>
        <w:t>startTime property</w:t>
      </w:r>
      <w:bookmarkEnd w:id="231"/>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232" w:name="_Toc506816552"/>
      <w:r>
        <w:t>endTime property</w:t>
      </w:r>
      <w:bookmarkEnd w:id="232"/>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233" w:name="_Toc506816553"/>
      <w:r>
        <w:t>machine property</w:t>
      </w:r>
      <w:bookmarkEnd w:id="23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4" w:name="_Toc506816554"/>
      <w:r>
        <w:t>account property</w:t>
      </w:r>
      <w:bookmarkEnd w:id="23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5" w:name="_Toc506816555"/>
      <w:r>
        <w:t>processId property</w:t>
      </w:r>
      <w:bookmarkEnd w:id="23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36" w:name="_Toc506816556"/>
      <w:r>
        <w:t>fileName property</w:t>
      </w:r>
      <w:bookmarkEnd w:id="23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37" w:name="_Toc506816557"/>
      <w:r>
        <w:lastRenderedPageBreak/>
        <w:t>workingDirectory property</w:t>
      </w:r>
      <w:bookmarkEnd w:id="23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38" w:name="_Toc506816558"/>
      <w:r>
        <w:t>environmentVariables property</w:t>
      </w:r>
      <w:bookmarkEnd w:id="23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39" w:name="_Toc506816559"/>
      <w:r>
        <w:t>properties property</w:t>
      </w:r>
      <w:bookmarkEnd w:id="239"/>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240" w:name="_Ref506806657"/>
      <w:bookmarkStart w:id="241" w:name="_Toc506816560"/>
      <w:r>
        <w:t>conversion object</w:t>
      </w:r>
      <w:bookmarkEnd w:id="240"/>
      <w:bookmarkEnd w:id="241"/>
    </w:p>
    <w:p w14:paraId="615BCC83" w14:textId="7B3EE260" w:rsidR="00AC6C45" w:rsidRDefault="00AC6C45" w:rsidP="00AC6C45">
      <w:pPr>
        <w:pStyle w:val="Heading3"/>
      </w:pPr>
      <w:bookmarkStart w:id="242" w:name="_Toc506816561"/>
      <w:r>
        <w:t>General</w:t>
      </w:r>
      <w:bookmarkEnd w:id="242"/>
    </w:p>
    <w:p w14:paraId="3D1423B1" w14:textId="51F3DFD2" w:rsidR="00AC6C45" w:rsidRDefault="00AC6C45" w:rsidP="00AC6C45">
      <w:r>
        <w:t xml:space="preserve">A </w:t>
      </w:r>
      <w:r w:rsidRPr="000C59FB">
        <w:rPr>
          <w:rStyle w:val="CODEtemp"/>
        </w:rPr>
        <w:t>conversion</w:t>
      </w:r>
      <w:r>
        <w:t xml:space="preserve"> object describes how a converter transformed the output of a</w:t>
      </w:r>
      <w:ins w:id="243" w:author="Laurence Golding" w:date="2018-02-21T15:07:00Z">
        <w:r w:rsidR="00F22E38">
          <w:t>n</w:t>
        </w:r>
      </w:ins>
      <w:r>
        <w:t xml:space="preserve"> </w:t>
      </w:r>
      <w:del w:id="244" w:author="Laurence Golding" w:date="2018-02-21T15:07:00Z">
        <w:r w:rsidDel="00F22E38">
          <w:delText xml:space="preserve">static </w:delText>
        </w:r>
      </w:del>
      <w:r>
        <w:t>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45" w:name="_Ref503539410"/>
      <w:bookmarkStart w:id="246" w:name="_Toc506816562"/>
      <w:r>
        <w:t>tool property</w:t>
      </w:r>
      <w:bookmarkEnd w:id="245"/>
      <w:bookmarkEnd w:id="246"/>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47" w:name="_Ref503608264"/>
      <w:bookmarkStart w:id="248" w:name="_Toc506816563"/>
      <w:r>
        <w:t>invocation property</w:t>
      </w:r>
      <w:bookmarkEnd w:id="247"/>
      <w:bookmarkEnd w:id="248"/>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249" w:name="_Ref503539431"/>
      <w:bookmarkStart w:id="250" w:name="_Toc506816564"/>
      <w:r>
        <w:t>analysisToolLogFileUri property</w:t>
      </w:r>
      <w:bookmarkEnd w:id="249"/>
      <w:bookmarkEnd w:id="250"/>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251" w:name="_Ref503608248"/>
      <w:bookmarkStart w:id="252" w:name="_Toc506816565"/>
      <w:r>
        <w:t>analysisToolLogFileUriBaseId</w:t>
      </w:r>
      <w:bookmarkEnd w:id="251"/>
      <w:bookmarkEnd w:id="252"/>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253" w:name="_Ref493403111"/>
      <w:bookmarkStart w:id="254" w:name="_Ref493404005"/>
      <w:bookmarkStart w:id="255" w:name="_Toc506816566"/>
      <w:r>
        <w:t>file object</w:t>
      </w:r>
      <w:bookmarkEnd w:id="253"/>
      <w:bookmarkEnd w:id="254"/>
      <w:bookmarkEnd w:id="255"/>
    </w:p>
    <w:p w14:paraId="375224F2" w14:textId="20156049" w:rsidR="00401BB5" w:rsidRDefault="00401BB5" w:rsidP="00401BB5">
      <w:pPr>
        <w:pStyle w:val="Heading3"/>
      </w:pPr>
      <w:bookmarkStart w:id="256" w:name="_Toc506816567"/>
      <w:r>
        <w:t>General</w:t>
      </w:r>
      <w:bookmarkEnd w:id="2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257" w:name="_Ref493403519"/>
      <w:bookmarkStart w:id="258" w:name="_Toc506816568"/>
      <w:r>
        <w:t>uri property</w:t>
      </w:r>
      <w:bookmarkEnd w:id="257"/>
      <w:bookmarkEnd w:id="258"/>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w:t>
      </w:r>
      <w:r w:rsidRPr="0063202C">
        <w:lastRenderedPageBreak/>
        <w:t xml:space="preserve">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259" w:name="_Toc506816569"/>
      <w:r>
        <w:t>uriBaseId property</w:t>
      </w:r>
      <w:bookmarkEnd w:id="259"/>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lastRenderedPageBreak/>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260" w:name="_Ref493404063"/>
      <w:bookmarkStart w:id="261" w:name="_Toc506816570"/>
      <w:r>
        <w:t>parentKey property</w:t>
      </w:r>
      <w:bookmarkEnd w:id="260"/>
      <w:bookmarkEnd w:id="261"/>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62" w:name="_Ref493403563"/>
      <w:bookmarkStart w:id="263" w:name="_Toc506816571"/>
      <w:r>
        <w:t>offset property</w:t>
      </w:r>
      <w:bookmarkEnd w:id="262"/>
      <w:bookmarkEnd w:id="26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64" w:name="_Ref493403574"/>
      <w:bookmarkStart w:id="265" w:name="_Toc506816572"/>
      <w:r>
        <w:t>length property</w:t>
      </w:r>
      <w:bookmarkEnd w:id="264"/>
      <w:bookmarkEnd w:id="26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66" w:name="_Toc506816573"/>
      <w:r>
        <w:t>mimeType property</w:t>
      </w:r>
      <w:bookmarkEnd w:id="266"/>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67" w:name="_Ref493345445"/>
      <w:bookmarkStart w:id="268" w:name="_Toc506816574"/>
      <w:r>
        <w:t>hashes property</w:t>
      </w:r>
      <w:bookmarkEnd w:id="267"/>
      <w:bookmarkEnd w:id="268"/>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69" w:name="_Toc506816575"/>
      <w:r>
        <w:t>contents property</w:t>
      </w:r>
      <w:bookmarkEnd w:id="26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70" w:name="_Toc506816576"/>
      <w:r>
        <w:t>properties property</w:t>
      </w:r>
      <w:bookmarkEnd w:id="270"/>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71" w:name="_Ref493423194"/>
      <w:bookmarkStart w:id="272" w:name="_Toc506816577"/>
      <w:r>
        <w:t>hash object</w:t>
      </w:r>
      <w:bookmarkEnd w:id="271"/>
      <w:bookmarkEnd w:id="272"/>
    </w:p>
    <w:p w14:paraId="5D6F2309" w14:textId="08453102" w:rsidR="00401BB5" w:rsidRDefault="00401BB5" w:rsidP="00401BB5">
      <w:pPr>
        <w:pStyle w:val="Heading3"/>
      </w:pPr>
      <w:bookmarkStart w:id="273" w:name="_Toc506816578"/>
      <w:r>
        <w:t>General</w:t>
      </w:r>
      <w:bookmarkEnd w:id="27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74" w:name="_Ref493423561"/>
      <w:bookmarkStart w:id="275" w:name="_Ref493423701"/>
      <w:bookmarkStart w:id="276" w:name="_Toc506816579"/>
      <w:r>
        <w:t>value property</w:t>
      </w:r>
      <w:bookmarkEnd w:id="274"/>
      <w:bookmarkEnd w:id="275"/>
      <w:bookmarkEnd w:id="276"/>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77" w:name="_Ref493423568"/>
      <w:bookmarkStart w:id="278" w:name="_Toc506816580"/>
      <w:r>
        <w:lastRenderedPageBreak/>
        <w:t>algorithm property</w:t>
      </w:r>
      <w:bookmarkEnd w:id="277"/>
      <w:bookmarkEnd w:id="278"/>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38489A">
      <w:pPr>
        <w:pStyle w:val="ListParagraph"/>
        <w:numPr>
          <w:ilvl w:val="0"/>
          <w:numId w:val="8"/>
        </w:numPr>
        <w:rPr>
          <w:rStyle w:val="CODEtemp"/>
        </w:rPr>
        <w:pPrChange w:id="279" w:author="Laurence Golding" w:date="2018-02-21T15:18:00Z">
          <w:pPr>
            <w:pStyle w:val="ListParagraph"/>
            <w:numPr>
              <w:numId w:val="9"/>
            </w:numPr>
            <w:ind w:hanging="360"/>
          </w:pPr>
        </w:pPrChange>
      </w:pPr>
      <w:r w:rsidRPr="00244809">
        <w:rPr>
          <w:rStyle w:val="CODEtemp"/>
        </w:rPr>
        <w:t>"authentihash"</w:t>
      </w:r>
    </w:p>
    <w:p w14:paraId="5BD03EDD" w14:textId="0BFB8F2F" w:rsidR="00244809" w:rsidRPr="00244809" w:rsidRDefault="00244809" w:rsidP="0038489A">
      <w:pPr>
        <w:pStyle w:val="ListParagraph"/>
        <w:numPr>
          <w:ilvl w:val="0"/>
          <w:numId w:val="8"/>
        </w:numPr>
        <w:rPr>
          <w:rStyle w:val="CODEtemp"/>
        </w:rPr>
        <w:pPrChange w:id="280" w:author="Laurence Golding" w:date="2018-02-21T15:18:00Z">
          <w:pPr>
            <w:pStyle w:val="ListParagraph"/>
            <w:numPr>
              <w:numId w:val="9"/>
            </w:numPr>
            <w:ind w:hanging="360"/>
          </w:pPr>
        </w:pPrChange>
      </w:pPr>
      <w:r w:rsidRPr="00244809">
        <w:rPr>
          <w:rStyle w:val="CODEtemp"/>
        </w:rPr>
        <w:t>"blake256"</w:t>
      </w:r>
    </w:p>
    <w:p w14:paraId="4CB0C03C" w14:textId="5B6E137B" w:rsidR="00244809" w:rsidRPr="00244809" w:rsidRDefault="00244809" w:rsidP="0038489A">
      <w:pPr>
        <w:pStyle w:val="ListParagraph"/>
        <w:numPr>
          <w:ilvl w:val="0"/>
          <w:numId w:val="8"/>
        </w:numPr>
        <w:rPr>
          <w:rStyle w:val="CODEtemp"/>
        </w:rPr>
        <w:pPrChange w:id="281" w:author="Laurence Golding" w:date="2018-02-21T15:18:00Z">
          <w:pPr>
            <w:pStyle w:val="ListParagraph"/>
            <w:numPr>
              <w:numId w:val="9"/>
            </w:numPr>
            <w:ind w:hanging="360"/>
          </w:pPr>
        </w:pPrChange>
      </w:pPr>
      <w:r w:rsidRPr="00244809">
        <w:rPr>
          <w:rStyle w:val="CODEtemp"/>
        </w:rPr>
        <w:t>"blake512"</w:t>
      </w:r>
    </w:p>
    <w:p w14:paraId="28EE3572" w14:textId="196583BC" w:rsidR="00244809" w:rsidRPr="00244809" w:rsidRDefault="00244809" w:rsidP="0038489A">
      <w:pPr>
        <w:pStyle w:val="ListParagraph"/>
        <w:numPr>
          <w:ilvl w:val="0"/>
          <w:numId w:val="8"/>
        </w:numPr>
        <w:rPr>
          <w:rStyle w:val="CODEtemp"/>
        </w:rPr>
        <w:pPrChange w:id="282" w:author="Laurence Golding" w:date="2018-02-21T15:18:00Z">
          <w:pPr>
            <w:pStyle w:val="ListParagraph"/>
            <w:numPr>
              <w:numId w:val="9"/>
            </w:numPr>
            <w:ind w:hanging="360"/>
          </w:pPr>
        </w:pPrChange>
      </w:pPr>
      <w:r w:rsidRPr="00244809">
        <w:rPr>
          <w:rStyle w:val="CODEtemp"/>
        </w:rPr>
        <w:t>"ecoh"</w:t>
      </w:r>
    </w:p>
    <w:p w14:paraId="667B956B" w14:textId="3316A528" w:rsidR="00244809" w:rsidRPr="00244809" w:rsidRDefault="00244809" w:rsidP="0038489A">
      <w:pPr>
        <w:pStyle w:val="ListParagraph"/>
        <w:numPr>
          <w:ilvl w:val="0"/>
          <w:numId w:val="8"/>
        </w:numPr>
        <w:rPr>
          <w:rStyle w:val="CODEtemp"/>
        </w:rPr>
        <w:pPrChange w:id="283" w:author="Laurence Golding" w:date="2018-02-21T15:18:00Z">
          <w:pPr>
            <w:pStyle w:val="ListParagraph"/>
            <w:numPr>
              <w:numId w:val="9"/>
            </w:numPr>
            <w:ind w:hanging="360"/>
          </w:pPr>
        </w:pPrChange>
      </w:pPr>
      <w:r w:rsidRPr="00244809">
        <w:rPr>
          <w:rStyle w:val="CODEtemp"/>
        </w:rPr>
        <w:t>"fsb"</w:t>
      </w:r>
    </w:p>
    <w:p w14:paraId="06CAC195" w14:textId="62CE253D" w:rsidR="00244809" w:rsidRPr="00244809" w:rsidRDefault="00244809" w:rsidP="0038489A">
      <w:pPr>
        <w:pStyle w:val="ListParagraph"/>
        <w:numPr>
          <w:ilvl w:val="0"/>
          <w:numId w:val="8"/>
        </w:numPr>
        <w:rPr>
          <w:rStyle w:val="CODEtemp"/>
        </w:rPr>
        <w:pPrChange w:id="284" w:author="Laurence Golding" w:date="2018-02-21T15:18:00Z">
          <w:pPr>
            <w:pStyle w:val="ListParagraph"/>
            <w:numPr>
              <w:numId w:val="9"/>
            </w:numPr>
            <w:ind w:hanging="360"/>
          </w:pPr>
        </w:pPrChange>
      </w:pPr>
      <w:r w:rsidRPr="00244809">
        <w:rPr>
          <w:rStyle w:val="CODEtemp"/>
        </w:rPr>
        <w:t>"gost"</w:t>
      </w:r>
    </w:p>
    <w:p w14:paraId="19777CCA" w14:textId="012A2083" w:rsidR="00244809" w:rsidRPr="00244809" w:rsidRDefault="00244809" w:rsidP="0038489A">
      <w:pPr>
        <w:pStyle w:val="ListParagraph"/>
        <w:numPr>
          <w:ilvl w:val="0"/>
          <w:numId w:val="8"/>
        </w:numPr>
        <w:rPr>
          <w:rStyle w:val="CODEtemp"/>
        </w:rPr>
        <w:pPrChange w:id="285" w:author="Laurence Golding" w:date="2018-02-21T15:18:00Z">
          <w:pPr>
            <w:pStyle w:val="ListParagraph"/>
            <w:numPr>
              <w:numId w:val="9"/>
            </w:numPr>
            <w:ind w:hanging="360"/>
          </w:pPr>
        </w:pPrChange>
      </w:pPr>
      <w:r w:rsidRPr="00244809">
        <w:rPr>
          <w:rStyle w:val="CODEtemp"/>
        </w:rPr>
        <w:t>"groestl"</w:t>
      </w:r>
    </w:p>
    <w:p w14:paraId="482DDFA3" w14:textId="3BA81538" w:rsidR="00244809" w:rsidRPr="00244809" w:rsidRDefault="00244809" w:rsidP="0038489A">
      <w:pPr>
        <w:pStyle w:val="ListParagraph"/>
        <w:numPr>
          <w:ilvl w:val="0"/>
          <w:numId w:val="8"/>
        </w:numPr>
        <w:rPr>
          <w:rStyle w:val="CODEtemp"/>
        </w:rPr>
        <w:pPrChange w:id="286" w:author="Laurence Golding" w:date="2018-02-21T15:18:00Z">
          <w:pPr>
            <w:pStyle w:val="ListParagraph"/>
            <w:numPr>
              <w:numId w:val="9"/>
            </w:numPr>
            <w:ind w:hanging="360"/>
          </w:pPr>
        </w:pPrChange>
      </w:pPr>
      <w:r w:rsidRPr="00244809">
        <w:rPr>
          <w:rStyle w:val="CODEtemp"/>
        </w:rPr>
        <w:t>"has160"</w:t>
      </w:r>
    </w:p>
    <w:p w14:paraId="6774EC19" w14:textId="77777777" w:rsidR="00244809" w:rsidRPr="00244809" w:rsidRDefault="00244809" w:rsidP="0038489A">
      <w:pPr>
        <w:pStyle w:val="ListParagraph"/>
        <w:numPr>
          <w:ilvl w:val="0"/>
          <w:numId w:val="8"/>
        </w:numPr>
        <w:rPr>
          <w:rStyle w:val="CODEtemp"/>
        </w:rPr>
        <w:pPrChange w:id="287" w:author="Laurence Golding" w:date="2018-02-21T15:18:00Z">
          <w:pPr>
            <w:pStyle w:val="ListParagraph"/>
            <w:numPr>
              <w:numId w:val="9"/>
            </w:numPr>
            <w:ind w:hanging="360"/>
          </w:pPr>
        </w:pPrChange>
      </w:pPr>
      <w:r w:rsidRPr="00244809">
        <w:rPr>
          <w:rStyle w:val="CODEtemp"/>
        </w:rPr>
        <w:t>"haval"</w:t>
      </w:r>
    </w:p>
    <w:p w14:paraId="0B9273DF" w14:textId="77777777" w:rsidR="00244809" w:rsidRPr="00244809" w:rsidRDefault="00244809" w:rsidP="0038489A">
      <w:pPr>
        <w:pStyle w:val="ListParagraph"/>
        <w:numPr>
          <w:ilvl w:val="0"/>
          <w:numId w:val="8"/>
        </w:numPr>
        <w:rPr>
          <w:rStyle w:val="CODEtemp"/>
        </w:rPr>
        <w:pPrChange w:id="288" w:author="Laurence Golding" w:date="2018-02-21T15:18:00Z">
          <w:pPr>
            <w:pStyle w:val="ListParagraph"/>
            <w:numPr>
              <w:numId w:val="9"/>
            </w:numPr>
            <w:ind w:hanging="360"/>
          </w:pPr>
        </w:pPrChange>
      </w:pPr>
      <w:r w:rsidRPr="00244809">
        <w:rPr>
          <w:rStyle w:val="CODEtemp"/>
        </w:rPr>
        <w:t>"jh"</w:t>
      </w:r>
    </w:p>
    <w:p w14:paraId="0C73DE00" w14:textId="77777777" w:rsidR="00244809" w:rsidRPr="00244809" w:rsidRDefault="00244809" w:rsidP="0038489A">
      <w:pPr>
        <w:pStyle w:val="ListParagraph"/>
        <w:numPr>
          <w:ilvl w:val="0"/>
          <w:numId w:val="8"/>
        </w:numPr>
        <w:rPr>
          <w:rStyle w:val="CODEtemp"/>
        </w:rPr>
        <w:pPrChange w:id="289" w:author="Laurence Golding" w:date="2018-02-21T15:18:00Z">
          <w:pPr>
            <w:pStyle w:val="ListParagraph"/>
            <w:numPr>
              <w:numId w:val="9"/>
            </w:numPr>
            <w:ind w:hanging="360"/>
          </w:pPr>
        </w:pPrChange>
      </w:pPr>
      <w:r w:rsidRPr="00244809">
        <w:rPr>
          <w:rStyle w:val="CODEtemp"/>
        </w:rPr>
        <w:t>"md2"</w:t>
      </w:r>
    </w:p>
    <w:p w14:paraId="54184B04" w14:textId="77777777" w:rsidR="00244809" w:rsidRPr="00244809" w:rsidRDefault="00244809" w:rsidP="0038489A">
      <w:pPr>
        <w:pStyle w:val="ListParagraph"/>
        <w:numPr>
          <w:ilvl w:val="0"/>
          <w:numId w:val="8"/>
        </w:numPr>
        <w:rPr>
          <w:rStyle w:val="CODEtemp"/>
        </w:rPr>
        <w:pPrChange w:id="290" w:author="Laurence Golding" w:date="2018-02-21T15:18:00Z">
          <w:pPr>
            <w:pStyle w:val="ListParagraph"/>
            <w:numPr>
              <w:numId w:val="9"/>
            </w:numPr>
            <w:ind w:hanging="360"/>
          </w:pPr>
        </w:pPrChange>
      </w:pPr>
      <w:r w:rsidRPr="00244809">
        <w:rPr>
          <w:rStyle w:val="CODEtemp"/>
        </w:rPr>
        <w:t>"md4"</w:t>
      </w:r>
    </w:p>
    <w:p w14:paraId="4302A7F4" w14:textId="77777777" w:rsidR="00244809" w:rsidRPr="00244809" w:rsidRDefault="00244809" w:rsidP="0038489A">
      <w:pPr>
        <w:pStyle w:val="ListParagraph"/>
        <w:numPr>
          <w:ilvl w:val="0"/>
          <w:numId w:val="8"/>
        </w:numPr>
        <w:rPr>
          <w:rStyle w:val="CODEtemp"/>
        </w:rPr>
        <w:pPrChange w:id="291" w:author="Laurence Golding" w:date="2018-02-21T15:18:00Z">
          <w:pPr>
            <w:pStyle w:val="ListParagraph"/>
            <w:numPr>
              <w:numId w:val="9"/>
            </w:numPr>
            <w:ind w:hanging="360"/>
          </w:pPr>
        </w:pPrChange>
      </w:pPr>
      <w:r w:rsidRPr="00244809">
        <w:rPr>
          <w:rStyle w:val="CODEtemp"/>
        </w:rPr>
        <w:t>"md5"</w:t>
      </w:r>
    </w:p>
    <w:p w14:paraId="57F20AC4" w14:textId="77777777" w:rsidR="00244809" w:rsidRPr="00244809" w:rsidRDefault="00244809" w:rsidP="0038489A">
      <w:pPr>
        <w:pStyle w:val="ListParagraph"/>
        <w:numPr>
          <w:ilvl w:val="0"/>
          <w:numId w:val="8"/>
        </w:numPr>
        <w:rPr>
          <w:rStyle w:val="CODEtemp"/>
        </w:rPr>
        <w:pPrChange w:id="292" w:author="Laurence Golding" w:date="2018-02-21T15:18:00Z">
          <w:pPr>
            <w:pStyle w:val="ListParagraph"/>
            <w:numPr>
              <w:numId w:val="9"/>
            </w:numPr>
            <w:ind w:hanging="360"/>
          </w:pPr>
        </w:pPrChange>
      </w:pPr>
      <w:r w:rsidRPr="00244809">
        <w:rPr>
          <w:rStyle w:val="CODEtemp"/>
        </w:rPr>
        <w:t>"md6"</w:t>
      </w:r>
    </w:p>
    <w:p w14:paraId="7B93D3D9" w14:textId="77777777" w:rsidR="00244809" w:rsidRPr="00244809" w:rsidRDefault="00244809" w:rsidP="0038489A">
      <w:pPr>
        <w:pStyle w:val="ListParagraph"/>
        <w:numPr>
          <w:ilvl w:val="0"/>
          <w:numId w:val="8"/>
        </w:numPr>
        <w:rPr>
          <w:rStyle w:val="CODEtemp"/>
        </w:rPr>
        <w:pPrChange w:id="293" w:author="Laurence Golding" w:date="2018-02-21T15:18:00Z">
          <w:pPr>
            <w:pStyle w:val="ListParagraph"/>
            <w:numPr>
              <w:numId w:val="9"/>
            </w:numPr>
            <w:ind w:hanging="360"/>
          </w:pPr>
        </w:pPrChange>
      </w:pPr>
      <w:r w:rsidRPr="00244809">
        <w:rPr>
          <w:rStyle w:val="CODEtemp"/>
        </w:rPr>
        <w:t>"radioGatun"</w:t>
      </w:r>
    </w:p>
    <w:p w14:paraId="71331315" w14:textId="77777777" w:rsidR="00244809" w:rsidRPr="00244809" w:rsidRDefault="00244809" w:rsidP="0038489A">
      <w:pPr>
        <w:pStyle w:val="ListParagraph"/>
        <w:numPr>
          <w:ilvl w:val="0"/>
          <w:numId w:val="8"/>
        </w:numPr>
        <w:rPr>
          <w:rStyle w:val="CODEtemp"/>
        </w:rPr>
        <w:pPrChange w:id="294" w:author="Laurence Golding" w:date="2018-02-21T15:18:00Z">
          <w:pPr>
            <w:pStyle w:val="ListParagraph"/>
            <w:numPr>
              <w:numId w:val="9"/>
            </w:numPr>
            <w:ind w:hanging="360"/>
          </w:pPr>
        </w:pPrChange>
      </w:pPr>
      <w:r w:rsidRPr="00244809">
        <w:rPr>
          <w:rStyle w:val="CODEtemp"/>
        </w:rPr>
        <w:t>"ripeMD"</w:t>
      </w:r>
    </w:p>
    <w:p w14:paraId="4F6FF228" w14:textId="77777777" w:rsidR="00244809" w:rsidRPr="00244809" w:rsidRDefault="00244809" w:rsidP="0038489A">
      <w:pPr>
        <w:pStyle w:val="ListParagraph"/>
        <w:numPr>
          <w:ilvl w:val="0"/>
          <w:numId w:val="8"/>
        </w:numPr>
        <w:rPr>
          <w:rStyle w:val="CODEtemp"/>
        </w:rPr>
        <w:pPrChange w:id="295" w:author="Laurence Golding" w:date="2018-02-21T15:18:00Z">
          <w:pPr>
            <w:pStyle w:val="ListParagraph"/>
            <w:numPr>
              <w:numId w:val="9"/>
            </w:numPr>
            <w:ind w:hanging="360"/>
          </w:pPr>
        </w:pPrChange>
      </w:pPr>
      <w:r w:rsidRPr="00244809">
        <w:rPr>
          <w:rStyle w:val="CODEtemp"/>
        </w:rPr>
        <w:t>"ripeMD128"</w:t>
      </w:r>
    </w:p>
    <w:p w14:paraId="14A9C72B" w14:textId="77777777" w:rsidR="00244809" w:rsidRPr="00244809" w:rsidRDefault="00244809" w:rsidP="0038489A">
      <w:pPr>
        <w:pStyle w:val="ListParagraph"/>
        <w:numPr>
          <w:ilvl w:val="0"/>
          <w:numId w:val="8"/>
        </w:numPr>
        <w:rPr>
          <w:rStyle w:val="CODEtemp"/>
        </w:rPr>
        <w:pPrChange w:id="296" w:author="Laurence Golding" w:date="2018-02-21T15:18:00Z">
          <w:pPr>
            <w:pStyle w:val="ListParagraph"/>
            <w:numPr>
              <w:numId w:val="9"/>
            </w:numPr>
            <w:ind w:hanging="360"/>
          </w:pPr>
        </w:pPrChange>
      </w:pPr>
      <w:r w:rsidRPr="00244809">
        <w:rPr>
          <w:rStyle w:val="CODEtemp"/>
        </w:rPr>
        <w:t>"ripeMD160"</w:t>
      </w:r>
    </w:p>
    <w:p w14:paraId="504A7FE8" w14:textId="77777777" w:rsidR="00244809" w:rsidRPr="00244809" w:rsidRDefault="00244809" w:rsidP="0038489A">
      <w:pPr>
        <w:pStyle w:val="ListParagraph"/>
        <w:numPr>
          <w:ilvl w:val="0"/>
          <w:numId w:val="8"/>
        </w:numPr>
        <w:rPr>
          <w:rStyle w:val="CODEtemp"/>
        </w:rPr>
        <w:pPrChange w:id="297" w:author="Laurence Golding" w:date="2018-02-21T15:18:00Z">
          <w:pPr>
            <w:pStyle w:val="ListParagraph"/>
            <w:numPr>
              <w:numId w:val="9"/>
            </w:numPr>
            <w:ind w:hanging="360"/>
          </w:pPr>
        </w:pPrChange>
      </w:pPr>
      <w:r w:rsidRPr="00244809">
        <w:rPr>
          <w:rStyle w:val="CODEtemp"/>
        </w:rPr>
        <w:t>"ripeMD320"</w:t>
      </w:r>
    </w:p>
    <w:p w14:paraId="5519C577" w14:textId="77777777" w:rsidR="00244809" w:rsidRPr="00244809" w:rsidRDefault="00244809" w:rsidP="0038489A">
      <w:pPr>
        <w:pStyle w:val="ListParagraph"/>
        <w:numPr>
          <w:ilvl w:val="0"/>
          <w:numId w:val="8"/>
        </w:numPr>
        <w:rPr>
          <w:rStyle w:val="CODEtemp"/>
        </w:rPr>
        <w:pPrChange w:id="298" w:author="Laurence Golding" w:date="2018-02-21T15:18:00Z">
          <w:pPr>
            <w:pStyle w:val="ListParagraph"/>
            <w:numPr>
              <w:numId w:val="9"/>
            </w:numPr>
            <w:ind w:hanging="360"/>
          </w:pPr>
        </w:pPrChange>
      </w:pPr>
      <w:r w:rsidRPr="00244809">
        <w:rPr>
          <w:rStyle w:val="CODEtemp"/>
        </w:rPr>
        <w:t>"sdhash"</w:t>
      </w:r>
    </w:p>
    <w:p w14:paraId="58B94C6E" w14:textId="77777777" w:rsidR="00244809" w:rsidRPr="00244809" w:rsidRDefault="00244809" w:rsidP="0038489A">
      <w:pPr>
        <w:pStyle w:val="ListParagraph"/>
        <w:numPr>
          <w:ilvl w:val="0"/>
          <w:numId w:val="8"/>
        </w:numPr>
        <w:rPr>
          <w:rStyle w:val="CODEtemp"/>
        </w:rPr>
        <w:pPrChange w:id="299" w:author="Laurence Golding" w:date="2018-02-21T15:18:00Z">
          <w:pPr>
            <w:pStyle w:val="ListParagraph"/>
            <w:numPr>
              <w:numId w:val="9"/>
            </w:numPr>
            <w:ind w:hanging="360"/>
          </w:pPr>
        </w:pPrChange>
      </w:pPr>
      <w:r w:rsidRPr="00244809">
        <w:rPr>
          <w:rStyle w:val="CODEtemp"/>
        </w:rPr>
        <w:t>"sha1"</w:t>
      </w:r>
    </w:p>
    <w:p w14:paraId="57B60EDF" w14:textId="77777777" w:rsidR="00244809" w:rsidRPr="00244809" w:rsidRDefault="00244809" w:rsidP="0038489A">
      <w:pPr>
        <w:pStyle w:val="ListParagraph"/>
        <w:numPr>
          <w:ilvl w:val="0"/>
          <w:numId w:val="8"/>
        </w:numPr>
        <w:rPr>
          <w:rStyle w:val="CODEtemp"/>
        </w:rPr>
        <w:pPrChange w:id="300" w:author="Laurence Golding" w:date="2018-02-21T15:18:00Z">
          <w:pPr>
            <w:pStyle w:val="ListParagraph"/>
            <w:numPr>
              <w:numId w:val="9"/>
            </w:numPr>
            <w:ind w:hanging="360"/>
          </w:pPr>
        </w:pPrChange>
      </w:pPr>
      <w:r w:rsidRPr="00244809">
        <w:rPr>
          <w:rStyle w:val="CODEtemp"/>
        </w:rPr>
        <w:t>"sha224"</w:t>
      </w:r>
    </w:p>
    <w:p w14:paraId="7E6564F6" w14:textId="77777777" w:rsidR="00244809" w:rsidRPr="00244809" w:rsidRDefault="00244809" w:rsidP="0038489A">
      <w:pPr>
        <w:pStyle w:val="ListParagraph"/>
        <w:numPr>
          <w:ilvl w:val="0"/>
          <w:numId w:val="8"/>
        </w:numPr>
        <w:rPr>
          <w:rStyle w:val="CODEtemp"/>
        </w:rPr>
        <w:pPrChange w:id="301" w:author="Laurence Golding" w:date="2018-02-21T15:18:00Z">
          <w:pPr>
            <w:pStyle w:val="ListParagraph"/>
            <w:numPr>
              <w:numId w:val="9"/>
            </w:numPr>
            <w:ind w:hanging="360"/>
          </w:pPr>
        </w:pPrChange>
      </w:pPr>
      <w:r w:rsidRPr="00244809">
        <w:rPr>
          <w:rStyle w:val="CODEtemp"/>
        </w:rPr>
        <w:t>"sha256"</w:t>
      </w:r>
    </w:p>
    <w:p w14:paraId="12DF3D69" w14:textId="77777777" w:rsidR="00244809" w:rsidRPr="00244809" w:rsidRDefault="00244809" w:rsidP="0038489A">
      <w:pPr>
        <w:pStyle w:val="ListParagraph"/>
        <w:numPr>
          <w:ilvl w:val="0"/>
          <w:numId w:val="8"/>
        </w:numPr>
        <w:rPr>
          <w:rStyle w:val="CODEtemp"/>
        </w:rPr>
        <w:pPrChange w:id="302" w:author="Laurence Golding" w:date="2018-02-21T15:18:00Z">
          <w:pPr>
            <w:pStyle w:val="ListParagraph"/>
            <w:numPr>
              <w:numId w:val="9"/>
            </w:numPr>
            <w:ind w:hanging="360"/>
          </w:pPr>
        </w:pPrChange>
      </w:pPr>
      <w:r w:rsidRPr="00244809">
        <w:rPr>
          <w:rStyle w:val="CODEtemp"/>
        </w:rPr>
        <w:t>"sha384"</w:t>
      </w:r>
    </w:p>
    <w:p w14:paraId="1943AB5B" w14:textId="77777777" w:rsidR="00244809" w:rsidRPr="00244809" w:rsidRDefault="00244809" w:rsidP="0038489A">
      <w:pPr>
        <w:pStyle w:val="ListParagraph"/>
        <w:numPr>
          <w:ilvl w:val="0"/>
          <w:numId w:val="8"/>
        </w:numPr>
        <w:rPr>
          <w:rStyle w:val="CODEtemp"/>
        </w:rPr>
        <w:pPrChange w:id="303" w:author="Laurence Golding" w:date="2018-02-21T15:18:00Z">
          <w:pPr>
            <w:pStyle w:val="ListParagraph"/>
            <w:numPr>
              <w:numId w:val="9"/>
            </w:numPr>
            <w:ind w:hanging="360"/>
          </w:pPr>
        </w:pPrChange>
      </w:pPr>
      <w:r w:rsidRPr="00244809">
        <w:rPr>
          <w:rStyle w:val="CODEtemp"/>
        </w:rPr>
        <w:t>"sha512"</w:t>
      </w:r>
    </w:p>
    <w:p w14:paraId="54117D1A" w14:textId="77777777" w:rsidR="00244809" w:rsidRPr="00244809" w:rsidRDefault="00244809" w:rsidP="0038489A">
      <w:pPr>
        <w:pStyle w:val="ListParagraph"/>
        <w:numPr>
          <w:ilvl w:val="0"/>
          <w:numId w:val="8"/>
        </w:numPr>
        <w:rPr>
          <w:rStyle w:val="CODEtemp"/>
        </w:rPr>
        <w:pPrChange w:id="304" w:author="Laurence Golding" w:date="2018-02-21T15:18:00Z">
          <w:pPr>
            <w:pStyle w:val="ListParagraph"/>
            <w:numPr>
              <w:numId w:val="9"/>
            </w:numPr>
            <w:ind w:hanging="360"/>
          </w:pPr>
        </w:pPrChange>
      </w:pPr>
      <w:r w:rsidRPr="00244809">
        <w:rPr>
          <w:rStyle w:val="CODEtemp"/>
        </w:rPr>
        <w:t>"sha3"</w:t>
      </w:r>
    </w:p>
    <w:p w14:paraId="3DF92D61" w14:textId="77777777" w:rsidR="00244809" w:rsidRDefault="00244809" w:rsidP="0038489A">
      <w:pPr>
        <w:pStyle w:val="ListParagraph"/>
        <w:numPr>
          <w:ilvl w:val="0"/>
          <w:numId w:val="8"/>
        </w:numPr>
        <w:pPrChange w:id="305" w:author="Laurence Golding" w:date="2018-02-21T15:18:00Z">
          <w:pPr>
            <w:pStyle w:val="ListParagraph"/>
            <w:numPr>
              <w:numId w:val="9"/>
            </w:numPr>
            <w:ind w:hanging="360"/>
          </w:pPr>
        </w:pPrChange>
      </w:pPr>
      <w:r>
        <w:t>"skein"</w:t>
      </w:r>
    </w:p>
    <w:p w14:paraId="1B4EC166" w14:textId="77777777" w:rsidR="00244809" w:rsidRPr="00244809" w:rsidRDefault="00244809" w:rsidP="0038489A">
      <w:pPr>
        <w:pStyle w:val="ListParagraph"/>
        <w:numPr>
          <w:ilvl w:val="0"/>
          <w:numId w:val="8"/>
        </w:numPr>
        <w:rPr>
          <w:rStyle w:val="CODEtemp"/>
        </w:rPr>
        <w:pPrChange w:id="306" w:author="Laurence Golding" w:date="2018-02-21T15:18:00Z">
          <w:pPr>
            <w:pStyle w:val="ListParagraph"/>
            <w:numPr>
              <w:numId w:val="9"/>
            </w:numPr>
            <w:ind w:hanging="360"/>
          </w:pPr>
        </w:pPrChange>
      </w:pPr>
      <w:r w:rsidRPr="00244809">
        <w:rPr>
          <w:rStyle w:val="CODEtemp"/>
        </w:rPr>
        <w:t>"snefru"</w:t>
      </w:r>
    </w:p>
    <w:p w14:paraId="375E33C2" w14:textId="77777777" w:rsidR="00244809" w:rsidRPr="00244809" w:rsidRDefault="00244809" w:rsidP="0038489A">
      <w:pPr>
        <w:pStyle w:val="ListParagraph"/>
        <w:numPr>
          <w:ilvl w:val="0"/>
          <w:numId w:val="8"/>
        </w:numPr>
        <w:rPr>
          <w:rStyle w:val="CODEtemp"/>
        </w:rPr>
        <w:pPrChange w:id="307" w:author="Laurence Golding" w:date="2018-02-21T15:18:00Z">
          <w:pPr>
            <w:pStyle w:val="ListParagraph"/>
            <w:numPr>
              <w:numId w:val="9"/>
            </w:numPr>
            <w:ind w:hanging="360"/>
          </w:pPr>
        </w:pPrChange>
      </w:pPr>
      <w:r w:rsidRPr="00244809">
        <w:rPr>
          <w:rStyle w:val="CODEtemp"/>
        </w:rPr>
        <w:t>"spectralHash"</w:t>
      </w:r>
    </w:p>
    <w:p w14:paraId="33F45AD1" w14:textId="77777777" w:rsidR="00244809" w:rsidRPr="00244809" w:rsidRDefault="00244809" w:rsidP="0038489A">
      <w:pPr>
        <w:pStyle w:val="ListParagraph"/>
        <w:numPr>
          <w:ilvl w:val="0"/>
          <w:numId w:val="8"/>
        </w:numPr>
        <w:rPr>
          <w:rStyle w:val="CODEtemp"/>
        </w:rPr>
        <w:pPrChange w:id="308" w:author="Laurence Golding" w:date="2018-02-21T15:18:00Z">
          <w:pPr>
            <w:pStyle w:val="ListParagraph"/>
            <w:numPr>
              <w:numId w:val="9"/>
            </w:numPr>
            <w:ind w:hanging="360"/>
          </w:pPr>
        </w:pPrChange>
      </w:pPr>
      <w:r w:rsidRPr="00244809">
        <w:rPr>
          <w:rStyle w:val="CODEtemp"/>
        </w:rPr>
        <w:t>"ssdeep"</w:t>
      </w:r>
    </w:p>
    <w:p w14:paraId="404CC663" w14:textId="77777777" w:rsidR="00244809" w:rsidRPr="00244809" w:rsidRDefault="00244809" w:rsidP="0038489A">
      <w:pPr>
        <w:pStyle w:val="ListParagraph"/>
        <w:numPr>
          <w:ilvl w:val="0"/>
          <w:numId w:val="8"/>
        </w:numPr>
        <w:rPr>
          <w:rStyle w:val="CODEtemp"/>
        </w:rPr>
        <w:pPrChange w:id="309" w:author="Laurence Golding" w:date="2018-02-21T15:18:00Z">
          <w:pPr>
            <w:pStyle w:val="ListParagraph"/>
            <w:numPr>
              <w:numId w:val="9"/>
            </w:numPr>
            <w:ind w:hanging="360"/>
          </w:pPr>
        </w:pPrChange>
      </w:pPr>
      <w:r w:rsidRPr="00244809">
        <w:rPr>
          <w:rStyle w:val="CODEtemp"/>
        </w:rPr>
        <w:t>"swifft"</w:t>
      </w:r>
    </w:p>
    <w:p w14:paraId="5C63A239" w14:textId="77777777" w:rsidR="00244809" w:rsidRPr="00244809" w:rsidRDefault="00244809" w:rsidP="0038489A">
      <w:pPr>
        <w:pStyle w:val="ListParagraph"/>
        <w:numPr>
          <w:ilvl w:val="0"/>
          <w:numId w:val="8"/>
        </w:numPr>
        <w:rPr>
          <w:rStyle w:val="CODEtemp"/>
        </w:rPr>
        <w:pPrChange w:id="310" w:author="Laurence Golding" w:date="2018-02-21T15:18:00Z">
          <w:pPr>
            <w:pStyle w:val="ListParagraph"/>
            <w:numPr>
              <w:numId w:val="9"/>
            </w:numPr>
            <w:ind w:hanging="360"/>
          </w:pPr>
        </w:pPrChange>
      </w:pPr>
      <w:r w:rsidRPr="00244809">
        <w:rPr>
          <w:rStyle w:val="CODEtemp"/>
        </w:rPr>
        <w:t>"tiger"</w:t>
      </w:r>
    </w:p>
    <w:p w14:paraId="755351E0" w14:textId="77777777" w:rsidR="00244809" w:rsidRPr="00244809" w:rsidRDefault="00244809" w:rsidP="0038489A">
      <w:pPr>
        <w:pStyle w:val="ListParagraph"/>
        <w:numPr>
          <w:ilvl w:val="0"/>
          <w:numId w:val="8"/>
        </w:numPr>
        <w:rPr>
          <w:rStyle w:val="CODEtemp"/>
        </w:rPr>
        <w:pPrChange w:id="311" w:author="Laurence Golding" w:date="2018-02-21T15:18:00Z">
          <w:pPr>
            <w:pStyle w:val="ListParagraph"/>
            <w:numPr>
              <w:numId w:val="9"/>
            </w:numPr>
            <w:ind w:hanging="360"/>
          </w:pPr>
        </w:pPrChange>
      </w:pPr>
      <w:r w:rsidRPr="00244809">
        <w:rPr>
          <w:rStyle w:val="CODEtemp"/>
        </w:rPr>
        <w:t>"tlsh"</w:t>
      </w:r>
    </w:p>
    <w:p w14:paraId="3A42D764" w14:textId="1878F12B" w:rsidR="00244809" w:rsidRPr="00244809" w:rsidRDefault="00244809" w:rsidP="0038489A">
      <w:pPr>
        <w:pStyle w:val="ListParagraph"/>
        <w:numPr>
          <w:ilvl w:val="0"/>
          <w:numId w:val="8"/>
        </w:numPr>
        <w:rPr>
          <w:rStyle w:val="CODEtemp"/>
        </w:rPr>
        <w:pPrChange w:id="312" w:author="Laurence Golding" w:date="2018-02-21T15:18:00Z">
          <w:pPr>
            <w:pStyle w:val="ListParagraph"/>
            <w:numPr>
              <w:numId w:val="9"/>
            </w:numPr>
            <w:ind w:hanging="360"/>
          </w:pPr>
        </w:pPrChange>
      </w:pPr>
      <w:r w:rsidRPr="00244809">
        <w:rPr>
          <w:rStyle w:val="CODEtemp"/>
        </w:rPr>
        <w:t>"whirlpool"</w:t>
      </w:r>
    </w:p>
    <w:p w14:paraId="25EA5BC1" w14:textId="049576DC" w:rsidR="00401BB5" w:rsidRDefault="00401BB5" w:rsidP="00401BB5">
      <w:pPr>
        <w:pStyle w:val="Heading2"/>
      </w:pPr>
      <w:bookmarkStart w:id="313" w:name="_Ref493350984"/>
      <w:bookmarkStart w:id="314" w:name="_Toc506816581"/>
      <w:r>
        <w:t>result object</w:t>
      </w:r>
      <w:bookmarkEnd w:id="313"/>
      <w:bookmarkEnd w:id="314"/>
    </w:p>
    <w:p w14:paraId="74FD90F6" w14:textId="18F2DD20" w:rsidR="00401BB5" w:rsidRDefault="00401BB5" w:rsidP="00401BB5">
      <w:pPr>
        <w:pStyle w:val="Heading3"/>
      </w:pPr>
      <w:bookmarkStart w:id="315" w:name="_Toc506816582"/>
      <w:r>
        <w:t>General</w:t>
      </w:r>
      <w:bookmarkEnd w:id="315"/>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16" w:name="_Ref493408865"/>
      <w:bookmarkStart w:id="317" w:name="_Toc506816583"/>
      <w:r>
        <w:t>ruleId property</w:t>
      </w:r>
      <w:bookmarkEnd w:id="316"/>
      <w:bookmarkEnd w:id="317"/>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AA1025E" w:rsidR="00244809" w:rsidRDefault="00244809" w:rsidP="00244809">
      <w:del w:id="318" w:author="Laurence Golding" w:date="2018-02-21T15:08:00Z">
        <w:r w:rsidRPr="00244809" w:rsidDel="00F22E38">
          <w:delText xml:space="preserve">If the log was created by an analysis tool (as opposed to a </w:delText>
        </w:r>
        <w:r w:rsidR="00A631F9" w:rsidDel="00F22E38">
          <w:delText>converter</w:delText>
        </w:r>
        <w:r w:rsidRPr="00244809" w:rsidDel="00F22E38">
          <w:delText xml:space="preserve">), then </w:delText>
        </w:r>
        <w:r w:rsidRPr="00244809" w:rsidDel="00F22E38">
          <w:rPr>
            <w:rStyle w:val="CODEtemp"/>
          </w:rPr>
          <w:delText>ruleId</w:delText>
        </w:r>
        <w:r w:rsidRPr="00244809" w:rsidDel="00F22E38">
          <w:delText xml:space="preserve"> </w:delText>
        </w:r>
        <w:r w:rsidRPr="00244809" w:rsidDel="00F22E38">
          <w:rPr>
            <w:b/>
          </w:rPr>
          <w:delText>SHALL</w:delText>
        </w:r>
        <w:r w:rsidRPr="00244809" w:rsidDel="00F22E38">
          <w:delText xml:space="preserve"> be present</w:delText>
        </w:r>
      </w:del>
      <w:ins w:id="319" w:author="Laurence Golding" w:date="2018-02-21T15:08:00Z">
        <w:r w:rsidR="00F22E38">
          <w:t xml:space="preserve">Direct producers </w:t>
        </w:r>
        <w:r w:rsidR="00F22E38">
          <w:rPr>
            <w:b/>
          </w:rPr>
          <w:t>SHALL</w:t>
        </w:r>
        <w:r w:rsidR="00F22E38">
          <w:t xml:space="preserve"> emit the </w:t>
        </w:r>
        <w:r w:rsidR="00F22E38" w:rsidRPr="00F22E38">
          <w:rPr>
            <w:rStyle w:val="CODEtemp"/>
          </w:rPr>
          <w:t>ruleId</w:t>
        </w:r>
        <w:r w:rsidR="00F22E38">
          <w:t xml:space="preserve"> property</w:t>
        </w:r>
      </w:ins>
      <w:r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0" w:name="_Ref493408875"/>
      <w:bookmarkStart w:id="321" w:name="_Toc506816584"/>
      <w:r>
        <w:t>ruleKey property</w:t>
      </w:r>
      <w:bookmarkEnd w:id="320"/>
      <w:bookmarkEnd w:id="321"/>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22" w:name="_Ref493511208"/>
      <w:bookmarkStart w:id="323" w:name="_Toc506816585"/>
      <w:r>
        <w:t>level property</w:t>
      </w:r>
      <w:bookmarkEnd w:id="322"/>
      <w:bookmarkEnd w:id="32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38489A">
      <w:pPr>
        <w:pStyle w:val="ListParagraph"/>
        <w:numPr>
          <w:ilvl w:val="0"/>
          <w:numId w:val="9"/>
        </w:numPr>
        <w:pPrChange w:id="324" w:author="Laurence Golding" w:date="2018-02-21T15:18:00Z">
          <w:pPr>
            <w:pStyle w:val="ListParagraph"/>
            <w:numPr>
              <w:numId w:val="10"/>
            </w:numPr>
            <w:ind w:hanging="360"/>
          </w:pPr>
        </w:pPrChange>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38489A">
      <w:pPr>
        <w:pStyle w:val="ListParagraph"/>
        <w:numPr>
          <w:ilvl w:val="0"/>
          <w:numId w:val="9"/>
        </w:numPr>
        <w:pPrChange w:id="325" w:author="Laurence Golding" w:date="2018-02-21T15:18:00Z">
          <w:pPr>
            <w:pStyle w:val="ListParagraph"/>
            <w:numPr>
              <w:numId w:val="10"/>
            </w:numPr>
            <w:ind w:hanging="360"/>
          </w:pPr>
        </w:pPrChange>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38489A">
      <w:pPr>
        <w:pStyle w:val="ListParagraph"/>
        <w:numPr>
          <w:ilvl w:val="0"/>
          <w:numId w:val="9"/>
        </w:numPr>
        <w:pPrChange w:id="326" w:author="Laurence Golding" w:date="2018-02-21T15:18:00Z">
          <w:pPr>
            <w:pStyle w:val="ListParagraph"/>
            <w:numPr>
              <w:numId w:val="10"/>
            </w:numPr>
            <w:ind w:hanging="360"/>
          </w:pPr>
        </w:pPrChange>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38489A">
      <w:pPr>
        <w:pStyle w:val="ListParagraph"/>
        <w:numPr>
          <w:ilvl w:val="0"/>
          <w:numId w:val="9"/>
        </w:numPr>
        <w:pPrChange w:id="327" w:author="Laurence Golding" w:date="2018-02-21T15:18:00Z">
          <w:pPr>
            <w:pStyle w:val="ListParagraph"/>
            <w:numPr>
              <w:numId w:val="10"/>
            </w:numPr>
            <w:ind w:hanging="360"/>
          </w:pPr>
        </w:pPrChange>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38489A">
      <w:pPr>
        <w:pStyle w:val="ListParagraph"/>
        <w:numPr>
          <w:ilvl w:val="0"/>
          <w:numId w:val="9"/>
        </w:numPr>
        <w:pPrChange w:id="328" w:author="Laurence Golding" w:date="2018-02-21T15:18:00Z">
          <w:pPr>
            <w:pStyle w:val="ListParagraph"/>
            <w:numPr>
              <w:numId w:val="10"/>
            </w:numPr>
            <w:ind w:hanging="360"/>
          </w:pPr>
        </w:pPrChange>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38489A">
      <w:pPr>
        <w:pStyle w:val="ListParagraph"/>
        <w:numPr>
          <w:ilvl w:val="0"/>
          <w:numId w:val="10"/>
        </w:numPr>
        <w:pPrChange w:id="329" w:author="Laurence Golding" w:date="2018-02-21T15:18:00Z">
          <w:pPr>
            <w:pStyle w:val="ListParagraph"/>
            <w:numPr>
              <w:numId w:val="11"/>
            </w:numPr>
            <w:ind w:hanging="360"/>
          </w:pPr>
        </w:pPrChange>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lastRenderedPageBreak/>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30" w:name="_Ref493426628"/>
      <w:bookmarkStart w:id="331" w:name="_Toc506816586"/>
      <w:r>
        <w:t>message property</w:t>
      </w:r>
      <w:bookmarkEnd w:id="330"/>
      <w:bookmarkEnd w:id="331"/>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33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32"/>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38489A">
      <w:pPr>
        <w:pStyle w:val="ListParagraph"/>
        <w:numPr>
          <w:ilvl w:val="0"/>
          <w:numId w:val="10"/>
        </w:numPr>
        <w:pPrChange w:id="333" w:author="Laurence Golding" w:date="2018-02-21T15:18:00Z">
          <w:pPr>
            <w:pStyle w:val="ListParagraph"/>
            <w:numPr>
              <w:numId w:val="11"/>
            </w:numPr>
            <w:ind w:hanging="360"/>
          </w:pPr>
        </w:pPrChange>
      </w:pPr>
      <w:r w:rsidRPr="00AD1298">
        <w:t>Information sufficient to identify the analysis target, and the location within the target where the problem occurred.</w:t>
      </w:r>
    </w:p>
    <w:p w14:paraId="46AAFA7C" w14:textId="64B08636" w:rsidR="00AD1298" w:rsidRDefault="00AD1298" w:rsidP="0038489A">
      <w:pPr>
        <w:pStyle w:val="ListParagraph"/>
        <w:numPr>
          <w:ilvl w:val="0"/>
          <w:numId w:val="10"/>
        </w:numPr>
        <w:pPrChange w:id="334" w:author="Laurence Golding" w:date="2018-02-21T15:18:00Z">
          <w:pPr>
            <w:pStyle w:val="ListParagraph"/>
            <w:numPr>
              <w:numId w:val="11"/>
            </w:numPr>
            <w:ind w:hanging="360"/>
          </w:pPr>
        </w:pPrChange>
      </w:pPr>
      <w:r w:rsidRPr="00AD1298">
        <w:t>The condition within the analysis target that led to the problem being reported.</w:t>
      </w:r>
    </w:p>
    <w:p w14:paraId="6319B290" w14:textId="5E84007C" w:rsidR="00AD1298" w:rsidRDefault="00AD1298" w:rsidP="0038489A">
      <w:pPr>
        <w:pStyle w:val="ListParagraph"/>
        <w:numPr>
          <w:ilvl w:val="0"/>
          <w:numId w:val="10"/>
        </w:numPr>
        <w:pPrChange w:id="335" w:author="Laurence Golding" w:date="2018-02-21T15:18:00Z">
          <w:pPr>
            <w:pStyle w:val="ListParagraph"/>
            <w:numPr>
              <w:numId w:val="11"/>
            </w:numPr>
            <w:ind w:hanging="360"/>
          </w:pPr>
        </w:pPrChange>
      </w:pPr>
      <w:r w:rsidRPr="00AD1298">
        <w:t>The risks potentially associated with not fixing the problem.</w:t>
      </w:r>
    </w:p>
    <w:p w14:paraId="091385E4" w14:textId="55F59EAB" w:rsidR="00AD1298" w:rsidRDefault="00A620C3" w:rsidP="0038489A">
      <w:pPr>
        <w:pStyle w:val="ListParagraph"/>
        <w:numPr>
          <w:ilvl w:val="0"/>
          <w:numId w:val="10"/>
        </w:numPr>
        <w:pPrChange w:id="336" w:author="Laurence Golding" w:date="2018-02-21T15:18:00Z">
          <w:pPr>
            <w:pStyle w:val="ListParagraph"/>
            <w:numPr>
              <w:numId w:val="11"/>
            </w:numPr>
            <w:ind w:hanging="360"/>
          </w:pPr>
        </w:pPrChange>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37" w:name="_Ref503356941"/>
      <w:bookmarkStart w:id="338" w:name="_Toc506816587"/>
      <w:bookmarkStart w:id="339" w:name="_Ref499727631"/>
      <w:r>
        <w:lastRenderedPageBreak/>
        <w:t>richMessage property</w:t>
      </w:r>
      <w:bookmarkEnd w:id="337"/>
      <w:bookmarkEnd w:id="338"/>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340" w:name="_Ref503355981"/>
      <w:bookmarkStart w:id="341" w:name="_Toc506816588"/>
      <w:r>
        <w:t>templated</w:t>
      </w:r>
      <w:r w:rsidR="00401BB5">
        <w:t>Message property</w:t>
      </w:r>
      <w:bookmarkEnd w:id="339"/>
      <w:bookmarkEnd w:id="340"/>
      <w:bookmarkEnd w:id="341"/>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342" w:name="_Hlk502501222"/>
      <w:r>
        <w:t>§</w:t>
      </w:r>
      <w:bookmarkEnd w:id="342"/>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343" w:name="_Toc506816589"/>
      <w:r>
        <w:t>locations property</w:t>
      </w:r>
      <w:bookmarkEnd w:id="343"/>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4" w:name="_Toc506816590"/>
      <w:r>
        <w:t>snippet property</w:t>
      </w:r>
      <w:bookmarkEnd w:id="344"/>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45" w:name="_Toc506816591"/>
      <w:r>
        <w:t>toolFingerprintContribution property</w:t>
      </w:r>
      <w:bookmarkEnd w:id="345"/>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46" w:name="_Toc506816592"/>
      <w:r>
        <w:t>codeFlows property</w:t>
      </w:r>
      <w:bookmarkEnd w:id="346"/>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47" w:name="_Toc506816593"/>
      <w:r>
        <w:t>stacks property</w:t>
      </w:r>
      <w:bookmarkEnd w:id="347"/>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8" w:name="_Ref493499246"/>
      <w:bookmarkStart w:id="349" w:name="_Toc506816594"/>
      <w:r>
        <w:t>relatedLocations property</w:t>
      </w:r>
      <w:bookmarkEnd w:id="348"/>
      <w:bookmarkEnd w:id="349"/>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lastRenderedPageBreak/>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50" w:name="_Toc506816595"/>
      <w:r>
        <w:t>suppressionStates property</w:t>
      </w:r>
      <w:bookmarkEnd w:id="350"/>
    </w:p>
    <w:p w14:paraId="1AE8DC88" w14:textId="2A54B9A5" w:rsidR="00401BB5" w:rsidRDefault="00401BB5" w:rsidP="00401BB5">
      <w:pPr>
        <w:pStyle w:val="Heading4"/>
      </w:pPr>
      <w:bookmarkStart w:id="351" w:name="_Toc506816596"/>
      <w:r>
        <w:t>General</w:t>
      </w:r>
      <w:bookmarkEnd w:id="351"/>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38489A">
      <w:pPr>
        <w:pStyle w:val="ListParagraph"/>
        <w:numPr>
          <w:ilvl w:val="0"/>
          <w:numId w:val="46"/>
        </w:numPr>
        <w:pPrChange w:id="352" w:author="Laurence Golding" w:date="2018-02-21T15:18:00Z">
          <w:pPr>
            <w:pStyle w:val="ListParagraph"/>
            <w:numPr>
              <w:numId w:val="47"/>
            </w:numPr>
            <w:ind w:left="1440" w:hanging="360"/>
          </w:pPr>
        </w:pPrChange>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38489A">
      <w:pPr>
        <w:pStyle w:val="ListParagraph"/>
        <w:numPr>
          <w:ilvl w:val="0"/>
          <w:numId w:val="46"/>
        </w:numPr>
        <w:pPrChange w:id="353" w:author="Laurence Golding" w:date="2018-02-21T15:18:00Z">
          <w:pPr>
            <w:pStyle w:val="ListParagraph"/>
            <w:numPr>
              <w:numId w:val="47"/>
            </w:numPr>
            <w:ind w:left="1440" w:hanging="360"/>
          </w:pPr>
        </w:pPrChange>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354" w:name="_Ref493475240"/>
      <w:bookmarkStart w:id="355" w:name="_Toc506816597"/>
      <w:r>
        <w:t>suppressedInSource value</w:t>
      </w:r>
      <w:bookmarkEnd w:id="354"/>
      <w:bookmarkEnd w:id="3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6" w:name="_Ref493475253"/>
      <w:bookmarkStart w:id="357" w:name="_Toc506816598"/>
      <w:r>
        <w:t>suppressedExternally value</w:t>
      </w:r>
      <w:bookmarkEnd w:id="356"/>
      <w:bookmarkEnd w:id="357"/>
    </w:p>
    <w:p w14:paraId="2B762209" w14:textId="09C300F5" w:rsidR="00194A04" w:rsidRDefault="00194A04" w:rsidP="00194A04">
      <w:r w:rsidRPr="00194A04">
        <w:t xml:space="preserve">Some development environments provide a persistent store, for example a database, containing historical information about the results from </w:t>
      </w:r>
      <w:del w:id="358" w:author="Laurence Golding" w:date="2018-02-21T15:09:00Z">
        <w:r w:rsidRPr="00194A04" w:rsidDel="00F22E38">
          <w:delText xml:space="preserve">static </w:delText>
        </w:r>
      </w:del>
      <w:r w:rsidRPr="00194A04">
        <w:t>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9" w:name="_Ref493351360"/>
      <w:bookmarkStart w:id="360" w:name="_Toc506816599"/>
      <w:r>
        <w:t>baselineState property</w:t>
      </w:r>
      <w:bookmarkEnd w:id="359"/>
      <w:bookmarkEnd w:id="36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38489A">
      <w:pPr>
        <w:pStyle w:val="ListParagraph"/>
        <w:numPr>
          <w:ilvl w:val="0"/>
          <w:numId w:val="11"/>
        </w:numPr>
        <w:pPrChange w:id="361" w:author="Laurence Golding" w:date="2018-02-21T15:18:00Z">
          <w:pPr>
            <w:pStyle w:val="ListParagraph"/>
            <w:numPr>
              <w:numId w:val="12"/>
            </w:numPr>
            <w:ind w:left="1440" w:hanging="360"/>
          </w:pPr>
        </w:pPrChange>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38489A">
      <w:pPr>
        <w:pStyle w:val="ListParagraph"/>
        <w:numPr>
          <w:ilvl w:val="0"/>
          <w:numId w:val="11"/>
        </w:numPr>
        <w:pPrChange w:id="362" w:author="Laurence Golding" w:date="2018-02-21T15:18:00Z">
          <w:pPr>
            <w:pStyle w:val="ListParagraph"/>
            <w:numPr>
              <w:numId w:val="12"/>
            </w:numPr>
            <w:ind w:left="1440" w:hanging="360"/>
          </w:pPr>
        </w:pPrChange>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38489A">
      <w:pPr>
        <w:pStyle w:val="ListParagraph"/>
        <w:numPr>
          <w:ilvl w:val="0"/>
          <w:numId w:val="11"/>
        </w:numPr>
        <w:pPrChange w:id="363" w:author="Laurence Golding" w:date="2018-02-21T15:18:00Z">
          <w:pPr>
            <w:pStyle w:val="ListParagraph"/>
            <w:numPr>
              <w:numId w:val="12"/>
            </w:numPr>
            <w:ind w:left="1440" w:hanging="360"/>
          </w:pPr>
        </w:pPrChange>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364" w:name="_Ref506807829"/>
      <w:bookmarkStart w:id="365" w:name="_Toc506816600"/>
      <w:r>
        <w:t>conversionProvenance property</w:t>
      </w:r>
      <w:bookmarkEnd w:id="364"/>
      <w:bookmarkEnd w:id="365"/>
    </w:p>
    <w:p w14:paraId="689E88D0" w14:textId="77777777" w:rsidR="00996E4C" w:rsidRDefault="00DF302D" w:rsidP="00DF302D">
      <w:pPr>
        <w:rPr>
          <w:ins w:id="366" w:author="Laurence Golding" w:date="2018-02-21T14:41: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4DEBA0A5" w:rsidR="00DF302D" w:rsidRDefault="00DF302D" w:rsidP="00DF302D">
      <w:del w:id="367" w:author="Laurence Golding" w:date="2018-02-21T14:41:00Z">
        <w:r w:rsidDel="00996E4C">
          <w:delText xml:space="preserve"> If the </w:delText>
        </w:r>
        <w:r w:rsidRPr="00C82263" w:rsidDel="00996E4C">
          <w:rPr>
            <w:rStyle w:val="CODEtemp"/>
          </w:rPr>
          <w:delText>run</w:delText>
        </w:r>
        <w:r w:rsidDel="00996E4C">
          <w:delText xml:space="preserve"> object was produced by an analysis tool, the </w:delText>
        </w:r>
        <w:r w:rsidRPr="00C82263" w:rsidDel="00996E4C">
          <w:rPr>
            <w:rStyle w:val="CODEtemp"/>
          </w:rPr>
          <w:delText>conversionProvenance</w:delText>
        </w:r>
        <w:r w:rsidDel="00996E4C">
          <w:delText xml:space="preserve"> property </w:delText>
        </w:r>
        <w:r w:rsidRPr="00C82263" w:rsidDel="00996E4C">
          <w:rPr>
            <w:b/>
          </w:rPr>
          <w:delText>SHALL</w:delText>
        </w:r>
        <w:r w:rsidDel="00996E4C">
          <w:delText xml:space="preserve"> be absent</w:delText>
        </w:r>
      </w:del>
      <w:ins w:id="368" w:author="Laurence Golding" w:date="2018-02-21T14:41:00Z">
        <w:r w:rsidR="00996E4C">
          <w:t xml:space="preserve">A direct producer </w:t>
        </w:r>
        <w:r w:rsidR="00996E4C" w:rsidRPr="00996E4C">
          <w:rPr>
            <w:b/>
          </w:rPr>
          <w:t>SHALL NOT</w:t>
        </w:r>
        <w:r w:rsidR="00996E4C">
          <w:t xml:space="preserve"> emit the </w:t>
        </w:r>
        <w:r w:rsidR="00996E4C" w:rsidRPr="00996E4C">
          <w:rPr>
            <w:rStyle w:val="CODEtemp"/>
          </w:rPr>
          <w:t>conversionProvenance</w:t>
        </w:r>
        <w:r w:rsidR="00996E4C">
          <w:t xml:space="preserve"> property</w:t>
        </w:r>
      </w:ins>
      <w:r>
        <w:t>.</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369" w:name="_Toc506816601"/>
      <w:r>
        <w:t>fixes property</w:t>
      </w:r>
      <w:bookmarkEnd w:id="369"/>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370" w:name="_Toc506816602"/>
      <w:r>
        <w:t>properties property</w:t>
      </w:r>
      <w:bookmarkEnd w:id="370"/>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1" w:name="_Ref503540214"/>
      <w:bookmarkStart w:id="372" w:name="_Ref506212395"/>
      <w:bookmarkStart w:id="373" w:name="_Toc506816603"/>
      <w:bookmarkStart w:id="374" w:name="_Ref493426721"/>
      <w:r>
        <w:t>analysis</w:t>
      </w:r>
      <w:bookmarkEnd w:id="371"/>
      <w:r>
        <w:t>ToolLogFileContents object</w:t>
      </w:r>
      <w:bookmarkEnd w:id="372"/>
      <w:bookmarkEnd w:id="373"/>
    </w:p>
    <w:p w14:paraId="5B2AC38C" w14:textId="77777777" w:rsidR="004002D1" w:rsidRPr="00107D61" w:rsidRDefault="004002D1" w:rsidP="004002D1">
      <w:pPr>
        <w:pStyle w:val="Heading3"/>
        <w:numPr>
          <w:ilvl w:val="2"/>
          <w:numId w:val="2"/>
        </w:numPr>
      </w:pPr>
      <w:bookmarkStart w:id="375" w:name="_Ref503541055"/>
      <w:bookmarkStart w:id="376" w:name="_Toc506816604"/>
      <w:r>
        <w:t>General</w:t>
      </w:r>
      <w:bookmarkEnd w:id="375"/>
      <w:bookmarkEnd w:id="376"/>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lastRenderedPageBreak/>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77" w:name="_Ref503540611"/>
      <w:bookmarkStart w:id="378" w:name="_Toc506816605"/>
      <w:r>
        <w:t>region property</w:t>
      </w:r>
      <w:bookmarkEnd w:id="377"/>
      <w:bookmarkEnd w:id="378"/>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379" w:name="_Ref503540621"/>
      <w:bookmarkStart w:id="380" w:name="_Toc506816606"/>
      <w:r>
        <w:t>snippet property</w:t>
      </w:r>
      <w:bookmarkEnd w:id="379"/>
      <w:bookmarkEnd w:id="380"/>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381" w:name="_Ref506285865"/>
      <w:bookmarkStart w:id="382" w:name="_Toc506816607"/>
      <w:r>
        <w:t>analysisToolLogFileUri property</w:t>
      </w:r>
      <w:bookmarkEnd w:id="381"/>
      <w:bookmarkEnd w:id="382"/>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383" w:name="_Ref506287103"/>
      <w:bookmarkStart w:id="384" w:name="_Toc506816608"/>
      <w:r>
        <w:t>analysisToolLogFileBaseId property</w:t>
      </w:r>
      <w:bookmarkEnd w:id="383"/>
      <w:bookmarkEnd w:id="384"/>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385" w:name="_Toc506816609"/>
      <w:r>
        <w:t>location object</w:t>
      </w:r>
      <w:bookmarkEnd w:id="374"/>
      <w:bookmarkEnd w:id="385"/>
    </w:p>
    <w:p w14:paraId="27ED50C0" w14:textId="23D428DC" w:rsidR="006E546E" w:rsidRDefault="006E546E" w:rsidP="006E546E">
      <w:pPr>
        <w:pStyle w:val="Heading3"/>
      </w:pPr>
      <w:bookmarkStart w:id="386" w:name="_Ref493479281"/>
      <w:bookmarkStart w:id="387" w:name="_Toc506816610"/>
      <w:r>
        <w:t>General</w:t>
      </w:r>
      <w:bookmarkEnd w:id="386"/>
      <w:bookmarkEnd w:id="387"/>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2480EF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388" w:name="_Ref493478389"/>
      <w:bookmarkStart w:id="389" w:name="_Toc506816611"/>
      <w:r>
        <w:t>Constraints</w:t>
      </w:r>
      <w:bookmarkEnd w:id="388"/>
      <w:bookmarkEnd w:id="389"/>
    </w:p>
    <w:p w14:paraId="4A7EE9DC" w14:textId="2AE61057" w:rsidR="00180B28" w:rsidRDefault="00180B28" w:rsidP="00180B28">
      <w:r w:rsidRPr="00180B28">
        <w:t xml:space="preserve">Depending on the information available to the </w:t>
      </w:r>
      <w:del w:id="390" w:author="Laurence Golding" w:date="2018-02-21T14:42:00Z">
        <w:r w:rsidRPr="00180B28" w:rsidDel="00996E4C">
          <w:delText>tool that produces the SARIF log file</w:delText>
        </w:r>
      </w:del>
      <w:ins w:id="391" w:author="Laurence Golding" w:date="2018-02-21T14:42:00Z">
        <w:r w:rsidR="00996E4C">
          <w:t>SARIF producer</w:t>
        </w:r>
      </w:ins>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4A510B1E" w:rsidR="00180B28" w:rsidRDefault="00180B28" w:rsidP="00180B28">
      <w:r w:rsidRPr="00180B28">
        <w:t xml:space="preserve">If the </w:t>
      </w:r>
      <w:del w:id="392" w:author="Laurence Golding" w:date="2018-02-21T14:42:00Z">
        <w:r w:rsidRPr="00180B28" w:rsidDel="00996E4C">
          <w:delText>tool that produces the log file</w:delText>
        </w:r>
      </w:del>
      <w:ins w:id="393" w:author="Laurence Golding" w:date="2018-02-21T14:42:00Z">
        <w:r w:rsidR="00996E4C">
          <w:t>producer</w:t>
        </w:r>
      </w:ins>
      <w:r w:rsidRPr="00180B28">
        <w:t xml:space="preserv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del w:id="394" w:author="Laurence Golding" w:date="2018-02-21T14:42:00Z">
        <w:r w:rsidRPr="00180B28" w:rsidDel="00996E4C">
          <w:delText xml:space="preserve">tool </w:delText>
        </w:r>
      </w:del>
      <w:ins w:id="395" w:author="Laurence Golding" w:date="2018-02-21T14:42:00Z">
        <w:r w:rsidR="00996E4C">
          <w:t>producer</w:t>
        </w:r>
        <w:r w:rsidR="00996E4C" w:rsidRPr="00180B28">
          <w:t xml:space="preserve"> </w:t>
        </w:r>
      </w:ins>
      <w:r w:rsidRPr="00180B28">
        <w:t xml:space="preserve">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69BEC9C" w:rsidR="00180B28" w:rsidRDefault="00180B28" w:rsidP="00180B28">
      <w:r w:rsidRPr="00180B28">
        <w:t xml:space="preserve">If the </w:t>
      </w:r>
      <w:del w:id="396" w:author="Laurence Golding" w:date="2018-02-21T14:42:00Z">
        <w:r w:rsidRPr="00180B28" w:rsidDel="00996E4C">
          <w:delText>tool that produces the log file</w:delText>
        </w:r>
      </w:del>
      <w:ins w:id="397" w:author="Laurence Golding" w:date="2018-02-21T14:42:00Z">
        <w:r w:rsidR="00996E4C">
          <w:t>SARIF producer</w:t>
        </w:r>
      </w:ins>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lastRenderedPageBreak/>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98" w:name="_Ref493424691"/>
      <w:bookmarkStart w:id="399" w:name="_Toc506816612"/>
      <w:r>
        <w:t>analysisTarget property</w:t>
      </w:r>
      <w:bookmarkEnd w:id="398"/>
      <w:bookmarkEnd w:id="399"/>
    </w:p>
    <w:p w14:paraId="4A174E10" w14:textId="09816142" w:rsidR="00732E87" w:rsidRDefault="00732E87" w:rsidP="00732E87">
      <w:r>
        <w:t>D</w:t>
      </w:r>
      <w:r w:rsidRPr="00732E87">
        <w:t>epend</w:t>
      </w:r>
      <w:r>
        <w:t>ing</w:t>
      </w:r>
      <w:r w:rsidRPr="00732E87">
        <w:t xml:space="preserve"> on the information available to the </w:t>
      </w:r>
      <w:del w:id="400" w:author="Laurence Golding" w:date="2018-02-21T14:43:00Z">
        <w:r w:rsidRPr="00732E87" w:rsidDel="00996E4C">
          <w:delText>tool that produces the log file</w:delText>
        </w:r>
      </w:del>
      <w:ins w:id="401" w:author="Laurence Golding" w:date="2018-02-21T14:43:00Z">
        <w:r w:rsidR="00996E4C">
          <w:t>SARIF producer</w:t>
        </w:r>
      </w:ins>
      <w:r w:rsidRPr="00732E87">
        <w:t xml:space="preserv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02" w:name="_Ref493477623"/>
      <w:bookmarkStart w:id="403" w:name="_Ref493478351"/>
      <w:bookmarkStart w:id="404" w:name="_Toc506816613"/>
      <w:r>
        <w:t>resultFile property</w:t>
      </w:r>
      <w:bookmarkEnd w:id="402"/>
      <w:bookmarkEnd w:id="403"/>
      <w:bookmarkEnd w:id="404"/>
    </w:p>
    <w:p w14:paraId="37D40289" w14:textId="47E21842" w:rsidR="00732E87" w:rsidRPr="00732E87" w:rsidRDefault="00732E87" w:rsidP="00732E87">
      <w:r>
        <w:t>D</w:t>
      </w:r>
      <w:r w:rsidRPr="00732E87">
        <w:t>epend</w:t>
      </w:r>
      <w:r>
        <w:t>ing</w:t>
      </w:r>
      <w:r w:rsidRPr="00732E87">
        <w:t xml:space="preserve"> on the information available to the </w:t>
      </w:r>
      <w:del w:id="405" w:author="Laurence Golding" w:date="2018-02-21T14:43:00Z">
        <w:r w:rsidRPr="00732E87" w:rsidDel="00996E4C">
          <w:delText>tool that produces the log file</w:delText>
        </w:r>
      </w:del>
      <w:ins w:id="406" w:author="Laurence Golding" w:date="2018-02-21T14:43:00Z">
        <w:r w:rsidR="00996E4C">
          <w:t>SARIF producer</w:t>
        </w:r>
      </w:ins>
      <w:r w:rsidRPr="00732E87">
        <w:t xml:space="preserv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07" w:name="_Ref493404450"/>
      <w:bookmarkStart w:id="408" w:name="_Ref493404690"/>
      <w:bookmarkStart w:id="409" w:name="_Toc506816614"/>
      <w:r>
        <w:t>fullyQualifiedLogicalName property</w:t>
      </w:r>
      <w:bookmarkEnd w:id="407"/>
      <w:bookmarkEnd w:id="408"/>
      <w:bookmarkEnd w:id="40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38489A">
      <w:pPr>
        <w:pStyle w:val="Note"/>
        <w:numPr>
          <w:ilvl w:val="0"/>
          <w:numId w:val="12"/>
        </w:numPr>
        <w:pPrChange w:id="410" w:author="Laurence Golding" w:date="2018-02-21T15:18:00Z">
          <w:pPr>
            <w:pStyle w:val="Note"/>
            <w:numPr>
              <w:numId w:val="13"/>
            </w:numPr>
            <w:ind w:left="1440" w:hanging="360"/>
          </w:pPr>
        </w:pPrChange>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38489A">
      <w:pPr>
        <w:pStyle w:val="Note"/>
        <w:numPr>
          <w:ilvl w:val="0"/>
          <w:numId w:val="12"/>
        </w:numPr>
        <w:pPrChange w:id="411" w:author="Laurence Golding" w:date="2018-02-21T15:18:00Z">
          <w:pPr>
            <w:pStyle w:val="Note"/>
            <w:numPr>
              <w:numId w:val="13"/>
            </w:numPr>
            <w:ind w:left="1440" w:hanging="360"/>
          </w:pPr>
        </w:pPrChange>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38489A">
      <w:pPr>
        <w:pStyle w:val="Note"/>
        <w:numPr>
          <w:ilvl w:val="0"/>
          <w:numId w:val="12"/>
        </w:numPr>
        <w:pPrChange w:id="412" w:author="Laurence Golding" w:date="2018-02-21T15:18:00Z">
          <w:pPr>
            <w:pStyle w:val="Note"/>
            <w:numPr>
              <w:numId w:val="13"/>
            </w:numPr>
            <w:ind w:left="1440" w:hanging="360"/>
          </w:pPr>
        </w:pPrChange>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38489A">
      <w:pPr>
        <w:pStyle w:val="Note"/>
        <w:numPr>
          <w:ilvl w:val="0"/>
          <w:numId w:val="12"/>
        </w:numPr>
        <w:pPrChange w:id="413" w:author="Laurence Golding" w:date="2018-02-21T15:18:00Z">
          <w:pPr>
            <w:pStyle w:val="Note"/>
            <w:numPr>
              <w:numId w:val="13"/>
            </w:numPr>
            <w:ind w:left="1440" w:hanging="360"/>
          </w:pPr>
        </w:pPrChange>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14" w:name="_Ref493404415"/>
      <w:bookmarkStart w:id="415" w:name="_Toc506816615"/>
      <w:r>
        <w:lastRenderedPageBreak/>
        <w:t>logicalLocationKey property</w:t>
      </w:r>
      <w:bookmarkEnd w:id="414"/>
      <w:bookmarkEnd w:id="415"/>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6" w:name="_Toc506816616"/>
      <w:r>
        <w:lastRenderedPageBreak/>
        <w:t>decoratedName property</w:t>
      </w:r>
      <w:bookmarkEnd w:id="41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17" w:name="_Toc506816617"/>
      <w:r>
        <w:t>properties property</w:t>
      </w:r>
      <w:bookmarkEnd w:id="417"/>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18" w:name="_Ref493477390"/>
      <w:bookmarkStart w:id="419" w:name="_Ref493478323"/>
      <w:bookmarkStart w:id="420" w:name="_Ref493478590"/>
      <w:bookmarkStart w:id="421" w:name="_Toc506816618"/>
      <w:r>
        <w:t>physicalLocation object</w:t>
      </w:r>
      <w:bookmarkEnd w:id="418"/>
      <w:bookmarkEnd w:id="419"/>
      <w:bookmarkEnd w:id="420"/>
      <w:bookmarkEnd w:id="421"/>
    </w:p>
    <w:p w14:paraId="0B9181AD" w14:textId="12F902F2" w:rsidR="006E546E" w:rsidRDefault="006E546E" w:rsidP="006E546E">
      <w:pPr>
        <w:pStyle w:val="Heading3"/>
      </w:pPr>
      <w:bookmarkStart w:id="422" w:name="_Toc506816619"/>
      <w:r>
        <w:t>General</w:t>
      </w:r>
      <w:bookmarkEnd w:id="42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3" w:name="_Ref503357394"/>
      <w:bookmarkStart w:id="424" w:name="_Toc506816620"/>
      <w:bookmarkStart w:id="425" w:name="_Ref493343236"/>
      <w:r>
        <w:t>id property</w:t>
      </w:r>
      <w:bookmarkEnd w:id="423"/>
      <w:bookmarkEnd w:id="424"/>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426" w:name="_Ref503369432"/>
      <w:bookmarkStart w:id="427" w:name="_Ref503369435"/>
      <w:bookmarkStart w:id="428" w:name="_Ref503371110"/>
      <w:bookmarkStart w:id="429" w:name="_Ref503371652"/>
      <w:bookmarkStart w:id="430" w:name="_Toc506816621"/>
      <w:r>
        <w:t>uri property</w:t>
      </w:r>
      <w:bookmarkEnd w:id="425"/>
      <w:bookmarkEnd w:id="426"/>
      <w:bookmarkEnd w:id="427"/>
      <w:bookmarkEnd w:id="428"/>
      <w:bookmarkEnd w:id="429"/>
      <w:bookmarkEnd w:id="430"/>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38489A">
      <w:pPr>
        <w:pStyle w:val="ListParagraph"/>
        <w:numPr>
          <w:ilvl w:val="0"/>
          <w:numId w:val="14"/>
        </w:numPr>
        <w:pPrChange w:id="431" w:author="Laurence Golding" w:date="2018-02-21T15:18:00Z">
          <w:pPr>
            <w:pStyle w:val="ListParagraph"/>
            <w:numPr>
              <w:numId w:val="15"/>
            </w:numPr>
            <w:ind w:hanging="360"/>
          </w:pPr>
        </w:pPrChange>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38489A">
      <w:pPr>
        <w:pStyle w:val="ListParagraph"/>
        <w:numPr>
          <w:ilvl w:val="0"/>
          <w:numId w:val="14"/>
        </w:numPr>
        <w:pPrChange w:id="432" w:author="Laurence Golding" w:date="2018-02-21T15:18:00Z">
          <w:pPr>
            <w:pStyle w:val="ListParagraph"/>
            <w:numPr>
              <w:numId w:val="15"/>
            </w:numPr>
            <w:ind w:hanging="360"/>
          </w:pPr>
        </w:pPrChange>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lastRenderedPageBreak/>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433" w:name="_Ref493343237"/>
      <w:bookmarkStart w:id="434" w:name="_Toc506816622"/>
      <w:r>
        <w:t>uriBaseId property</w:t>
      </w:r>
      <w:bookmarkEnd w:id="433"/>
      <w:bookmarkEnd w:id="434"/>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435" w:name="_Ref493509797"/>
      <w:bookmarkStart w:id="436" w:name="_Toc506816623"/>
      <w:r>
        <w:t>region property</w:t>
      </w:r>
      <w:bookmarkEnd w:id="435"/>
      <w:bookmarkEnd w:id="436"/>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37" w:name="_Ref493490350"/>
      <w:bookmarkStart w:id="438" w:name="_Toc506816624"/>
      <w:r>
        <w:lastRenderedPageBreak/>
        <w:t>region object</w:t>
      </w:r>
      <w:bookmarkEnd w:id="437"/>
      <w:bookmarkEnd w:id="438"/>
    </w:p>
    <w:p w14:paraId="5C4DB1F6" w14:textId="0F642D18" w:rsidR="006E546E" w:rsidRDefault="006E546E" w:rsidP="006E546E">
      <w:pPr>
        <w:pStyle w:val="Heading3"/>
      </w:pPr>
      <w:bookmarkStart w:id="439" w:name="_Toc506816625"/>
      <w:r>
        <w:t>General</w:t>
      </w:r>
      <w:bookmarkEnd w:id="43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38489A">
      <w:pPr>
        <w:pStyle w:val="ListParagraph"/>
        <w:numPr>
          <w:ilvl w:val="0"/>
          <w:numId w:val="15"/>
        </w:numPr>
        <w:pPrChange w:id="440" w:author="Laurence Golding" w:date="2018-02-21T15:18:00Z">
          <w:pPr>
            <w:pStyle w:val="ListParagraph"/>
            <w:numPr>
              <w:numId w:val="16"/>
            </w:numPr>
            <w:ind w:hanging="360"/>
          </w:pPr>
        </w:pPrChange>
      </w:pPr>
      <w:r w:rsidRPr="003E62A7">
        <w:t>A text region represents a contiguous range of zero or more characters.</w:t>
      </w:r>
    </w:p>
    <w:p w14:paraId="70CE5D61" w14:textId="14B68CD4" w:rsidR="003E62A7" w:rsidRDefault="003E62A7" w:rsidP="0038489A">
      <w:pPr>
        <w:pStyle w:val="ListParagraph"/>
        <w:numPr>
          <w:ilvl w:val="0"/>
          <w:numId w:val="15"/>
        </w:numPr>
        <w:pPrChange w:id="441" w:author="Laurence Golding" w:date="2018-02-21T15:18:00Z">
          <w:pPr>
            <w:pStyle w:val="ListParagraph"/>
            <w:numPr>
              <w:numId w:val="16"/>
            </w:numPr>
            <w:ind w:hanging="360"/>
          </w:pPr>
        </w:pPrChange>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6869693A" w:rsidR="003E62A7" w:rsidRDefault="003E62A7" w:rsidP="003E62A7">
      <w:pPr>
        <w:pStyle w:val="Note"/>
      </w:pPr>
      <w:r>
        <w:t xml:space="preserve">NOTE 1: </w:t>
      </w:r>
      <w:del w:id="442" w:author="Laurence Golding" w:date="2018-02-21T14:53:00Z">
        <w:r w:rsidRPr="003E62A7" w:rsidDel="006806EF">
          <w:delText xml:space="preserve">Consumers </w:delText>
        </w:r>
      </w:del>
      <w:ins w:id="443" w:author="Laurence Golding" w:date="2018-02-21T14:53:00Z">
        <w:r w:rsidR="006806EF">
          <w:t>SARIF c</w:t>
        </w:r>
        <w:r w:rsidR="006806EF" w:rsidRPr="003E62A7">
          <w:t xml:space="preserve">onsumers </w:t>
        </w:r>
      </w:ins>
      <w:del w:id="444" w:author="Laurence Golding" w:date="2018-02-21T14:53:00Z">
        <w:r w:rsidRPr="003E62A7" w:rsidDel="006806EF">
          <w:delText xml:space="preserve">of SARIF files </w:delText>
        </w:r>
      </w:del>
      <w:r w:rsidRPr="003E62A7">
        <w:t xml:space="preserve">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5" w:name="_Ref493492556"/>
      <w:bookmarkStart w:id="446" w:name="_Ref493492604"/>
      <w:bookmarkStart w:id="447" w:name="_Ref493492671"/>
      <w:bookmarkStart w:id="448" w:name="_Toc506816626"/>
      <w:r>
        <w:t>Text regions</w:t>
      </w:r>
      <w:bookmarkEnd w:id="445"/>
      <w:bookmarkEnd w:id="446"/>
      <w:bookmarkEnd w:id="447"/>
      <w:bookmarkEnd w:id="44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38489A">
      <w:pPr>
        <w:pStyle w:val="ListParagraph"/>
        <w:numPr>
          <w:ilvl w:val="0"/>
          <w:numId w:val="16"/>
        </w:numPr>
        <w:pPrChange w:id="449" w:author="Laurence Golding" w:date="2018-02-21T15:18:00Z">
          <w:pPr>
            <w:pStyle w:val="ListParagraph"/>
            <w:numPr>
              <w:numId w:val="17"/>
            </w:numPr>
            <w:ind w:hanging="360"/>
          </w:pPr>
        </w:pPrChange>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38489A">
      <w:pPr>
        <w:pStyle w:val="ListParagraph"/>
        <w:numPr>
          <w:ilvl w:val="0"/>
          <w:numId w:val="16"/>
        </w:numPr>
        <w:pPrChange w:id="450" w:author="Laurence Golding" w:date="2018-02-21T15:18:00Z">
          <w:pPr>
            <w:pStyle w:val="ListParagraph"/>
            <w:numPr>
              <w:numId w:val="17"/>
            </w:numPr>
            <w:ind w:hanging="360"/>
          </w:pPr>
        </w:pPrChange>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1" w:name="_Toc506816627"/>
      <w:r>
        <w:t>Binary regions</w:t>
      </w:r>
      <w:bookmarkEnd w:id="451"/>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2" w:name="_Ref493490565"/>
      <w:bookmarkStart w:id="453" w:name="_Ref493491243"/>
      <w:bookmarkStart w:id="454" w:name="_Ref493492406"/>
      <w:bookmarkStart w:id="455" w:name="_Toc506816628"/>
      <w:r>
        <w:lastRenderedPageBreak/>
        <w:t>startLine property</w:t>
      </w:r>
      <w:bookmarkEnd w:id="452"/>
      <w:bookmarkEnd w:id="453"/>
      <w:bookmarkEnd w:id="454"/>
      <w:bookmarkEnd w:id="45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6" w:name="_Ref493491260"/>
      <w:bookmarkStart w:id="457" w:name="_Ref493492414"/>
      <w:bookmarkStart w:id="458" w:name="_Toc506816629"/>
      <w:r>
        <w:t>startColumn property</w:t>
      </w:r>
      <w:bookmarkEnd w:id="456"/>
      <w:bookmarkEnd w:id="457"/>
      <w:bookmarkEnd w:id="45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459" w:name="_Ref493491334"/>
      <w:bookmarkStart w:id="460" w:name="_Ref493492422"/>
      <w:bookmarkStart w:id="461" w:name="_Toc506816630"/>
      <w:r>
        <w:t>endLine property</w:t>
      </w:r>
      <w:bookmarkEnd w:id="459"/>
      <w:bookmarkEnd w:id="460"/>
      <w:bookmarkEnd w:id="46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462" w:name="_Ref493491342"/>
      <w:bookmarkStart w:id="463" w:name="_Ref493492427"/>
      <w:bookmarkStart w:id="464" w:name="_Toc506816631"/>
      <w:r>
        <w:t>endColumn property</w:t>
      </w:r>
      <w:bookmarkEnd w:id="462"/>
      <w:bookmarkEnd w:id="463"/>
      <w:bookmarkEnd w:id="46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465" w:name="_Ref493492251"/>
      <w:bookmarkStart w:id="466" w:name="_Ref493492981"/>
      <w:bookmarkStart w:id="467" w:name="_Toc506816632"/>
      <w:r>
        <w:t>offset property</w:t>
      </w:r>
      <w:bookmarkEnd w:id="465"/>
      <w:bookmarkEnd w:id="466"/>
      <w:bookmarkEnd w:id="46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8" w:name="_Ref493491350"/>
      <w:bookmarkStart w:id="469" w:name="_Ref493492312"/>
      <w:bookmarkStart w:id="470" w:name="_Toc506816633"/>
      <w:r>
        <w:t>length property</w:t>
      </w:r>
      <w:bookmarkEnd w:id="468"/>
      <w:bookmarkEnd w:id="469"/>
      <w:bookmarkEnd w:id="47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71" w:name="_Ref493404505"/>
      <w:bookmarkStart w:id="472" w:name="_Toc506816634"/>
      <w:r>
        <w:lastRenderedPageBreak/>
        <w:t>logicalLocation object</w:t>
      </w:r>
      <w:bookmarkEnd w:id="471"/>
      <w:bookmarkEnd w:id="472"/>
    </w:p>
    <w:p w14:paraId="479717FF" w14:textId="2760154A" w:rsidR="006E546E" w:rsidRDefault="006E546E" w:rsidP="006E546E">
      <w:pPr>
        <w:pStyle w:val="Heading3"/>
      </w:pPr>
      <w:bookmarkStart w:id="473" w:name="_Toc506816635"/>
      <w:r>
        <w:t>General</w:t>
      </w:r>
      <w:bookmarkEnd w:id="47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474" w:name="_Toc506816636"/>
      <w:r>
        <w:t>name property</w:t>
      </w:r>
      <w:bookmarkEnd w:id="47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5" w:name="_Toc506816637"/>
      <w:r>
        <w:t>kind property</w:t>
      </w:r>
      <w:bookmarkEnd w:id="4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38489A">
      <w:pPr>
        <w:pStyle w:val="ListParagraph"/>
        <w:numPr>
          <w:ilvl w:val="0"/>
          <w:numId w:val="17"/>
        </w:numPr>
        <w:rPr>
          <w:rStyle w:val="CODEtemp"/>
        </w:rPr>
        <w:pPrChange w:id="476" w:author="Laurence Golding" w:date="2018-02-21T15:18:00Z">
          <w:pPr>
            <w:pStyle w:val="ListParagraph"/>
            <w:numPr>
              <w:numId w:val="18"/>
            </w:numPr>
            <w:ind w:left="1440" w:hanging="360"/>
          </w:pPr>
        </w:pPrChange>
      </w:pPr>
      <w:r w:rsidRPr="00AD7FD8">
        <w:rPr>
          <w:rStyle w:val="CODEtemp"/>
        </w:rPr>
        <w:t>"function"</w:t>
      </w:r>
    </w:p>
    <w:p w14:paraId="4FD1280F" w14:textId="77777777" w:rsidR="00AD7FD8" w:rsidRPr="00AD7FD8" w:rsidRDefault="00AD7FD8" w:rsidP="0038489A">
      <w:pPr>
        <w:pStyle w:val="ListParagraph"/>
        <w:numPr>
          <w:ilvl w:val="0"/>
          <w:numId w:val="17"/>
        </w:numPr>
        <w:rPr>
          <w:rStyle w:val="CODEtemp"/>
        </w:rPr>
        <w:pPrChange w:id="477" w:author="Laurence Golding" w:date="2018-02-21T15:18:00Z">
          <w:pPr>
            <w:pStyle w:val="ListParagraph"/>
            <w:numPr>
              <w:numId w:val="18"/>
            </w:numPr>
            <w:ind w:left="1440" w:hanging="360"/>
          </w:pPr>
        </w:pPrChange>
      </w:pPr>
      <w:r w:rsidRPr="00AD7FD8">
        <w:rPr>
          <w:rStyle w:val="CODEtemp"/>
        </w:rPr>
        <w:t>"member"</w:t>
      </w:r>
    </w:p>
    <w:p w14:paraId="25FAA4E3" w14:textId="77777777" w:rsidR="00AD7FD8" w:rsidRPr="00AD7FD8" w:rsidRDefault="00AD7FD8" w:rsidP="0038489A">
      <w:pPr>
        <w:pStyle w:val="ListParagraph"/>
        <w:numPr>
          <w:ilvl w:val="0"/>
          <w:numId w:val="17"/>
        </w:numPr>
        <w:rPr>
          <w:rStyle w:val="CODEtemp"/>
        </w:rPr>
        <w:pPrChange w:id="478" w:author="Laurence Golding" w:date="2018-02-21T15:18:00Z">
          <w:pPr>
            <w:pStyle w:val="ListParagraph"/>
            <w:numPr>
              <w:numId w:val="18"/>
            </w:numPr>
            <w:ind w:left="1440" w:hanging="360"/>
          </w:pPr>
        </w:pPrChange>
      </w:pPr>
      <w:r w:rsidRPr="00AD7FD8">
        <w:rPr>
          <w:rStyle w:val="CODEtemp"/>
        </w:rPr>
        <w:lastRenderedPageBreak/>
        <w:t>"module"</w:t>
      </w:r>
    </w:p>
    <w:p w14:paraId="1B945F59" w14:textId="77777777" w:rsidR="00AD7FD8" w:rsidRPr="00AD7FD8" w:rsidRDefault="00AD7FD8" w:rsidP="0038489A">
      <w:pPr>
        <w:pStyle w:val="ListParagraph"/>
        <w:numPr>
          <w:ilvl w:val="0"/>
          <w:numId w:val="17"/>
        </w:numPr>
        <w:rPr>
          <w:rStyle w:val="CODEtemp"/>
        </w:rPr>
        <w:pPrChange w:id="479" w:author="Laurence Golding" w:date="2018-02-21T15:18:00Z">
          <w:pPr>
            <w:pStyle w:val="ListParagraph"/>
            <w:numPr>
              <w:numId w:val="18"/>
            </w:numPr>
            <w:ind w:left="1440" w:hanging="360"/>
          </w:pPr>
        </w:pPrChange>
      </w:pPr>
      <w:r w:rsidRPr="00AD7FD8">
        <w:rPr>
          <w:rStyle w:val="CODEtemp"/>
        </w:rPr>
        <w:t>"namespace"</w:t>
      </w:r>
    </w:p>
    <w:p w14:paraId="261AACBB" w14:textId="77777777" w:rsidR="00AD7FD8" w:rsidRPr="00AD7FD8" w:rsidRDefault="00AD7FD8" w:rsidP="0038489A">
      <w:pPr>
        <w:pStyle w:val="ListParagraph"/>
        <w:numPr>
          <w:ilvl w:val="0"/>
          <w:numId w:val="17"/>
        </w:numPr>
        <w:rPr>
          <w:rStyle w:val="CODEtemp"/>
        </w:rPr>
        <w:pPrChange w:id="480" w:author="Laurence Golding" w:date="2018-02-21T15:18:00Z">
          <w:pPr>
            <w:pStyle w:val="ListParagraph"/>
            <w:numPr>
              <w:numId w:val="18"/>
            </w:numPr>
            <w:ind w:left="1440" w:hanging="360"/>
          </w:pPr>
        </w:pPrChange>
      </w:pPr>
      <w:r w:rsidRPr="00AD7FD8">
        <w:rPr>
          <w:rStyle w:val="CODEtemp"/>
        </w:rPr>
        <w:t>"package"</w:t>
      </w:r>
    </w:p>
    <w:p w14:paraId="68613BC7" w14:textId="77777777" w:rsidR="00AD7FD8" w:rsidRPr="00AD7FD8" w:rsidRDefault="00AD7FD8" w:rsidP="0038489A">
      <w:pPr>
        <w:pStyle w:val="ListParagraph"/>
        <w:numPr>
          <w:ilvl w:val="0"/>
          <w:numId w:val="17"/>
        </w:numPr>
        <w:rPr>
          <w:rStyle w:val="CODEtemp"/>
        </w:rPr>
        <w:pPrChange w:id="481" w:author="Laurence Golding" w:date="2018-02-21T15:18:00Z">
          <w:pPr>
            <w:pStyle w:val="ListParagraph"/>
            <w:numPr>
              <w:numId w:val="18"/>
            </w:numPr>
            <w:ind w:left="1440" w:hanging="360"/>
          </w:pPr>
        </w:pPrChange>
      </w:pPr>
      <w:r w:rsidRPr="00AD7FD8">
        <w:rPr>
          <w:rStyle w:val="CODEtemp"/>
        </w:rPr>
        <w:t>"resource"</w:t>
      </w:r>
    </w:p>
    <w:p w14:paraId="753F23D2" w14:textId="77777777" w:rsidR="00AD7FD8" w:rsidRPr="00AD7FD8" w:rsidRDefault="00AD7FD8" w:rsidP="0038489A">
      <w:pPr>
        <w:pStyle w:val="ListParagraph"/>
        <w:numPr>
          <w:ilvl w:val="0"/>
          <w:numId w:val="17"/>
        </w:numPr>
        <w:rPr>
          <w:rStyle w:val="CODEtemp"/>
        </w:rPr>
        <w:pPrChange w:id="482" w:author="Laurence Golding" w:date="2018-02-21T15:18:00Z">
          <w:pPr>
            <w:pStyle w:val="ListParagraph"/>
            <w:numPr>
              <w:numId w:val="18"/>
            </w:numPr>
            <w:ind w:left="1440" w:hanging="360"/>
          </w:pPr>
        </w:pPrChange>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83" w:name="_Toc506816638"/>
      <w:r>
        <w:t>parentKey property</w:t>
      </w:r>
      <w:bookmarkEnd w:id="483"/>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84" w:name="_Ref493427364"/>
      <w:bookmarkStart w:id="485" w:name="_Toc506816639"/>
      <w:r>
        <w:t>codeFlow object</w:t>
      </w:r>
      <w:bookmarkEnd w:id="484"/>
      <w:bookmarkEnd w:id="485"/>
    </w:p>
    <w:p w14:paraId="68EE36AB" w14:textId="336A5D40" w:rsidR="006E546E" w:rsidRDefault="006E546E" w:rsidP="006E546E">
      <w:pPr>
        <w:pStyle w:val="Heading3"/>
      </w:pPr>
      <w:bookmarkStart w:id="486" w:name="_Toc506816640"/>
      <w:r>
        <w:t>General</w:t>
      </w:r>
      <w:bookmarkEnd w:id="48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87" w:name="_Ref503361742"/>
      <w:bookmarkStart w:id="488" w:name="_Toc506816641"/>
      <w:r>
        <w:t>message property</w:t>
      </w:r>
      <w:bookmarkEnd w:id="487"/>
      <w:bookmarkEnd w:id="488"/>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89" w:name="_Toc506816642"/>
      <w:r>
        <w:t>richMessage property</w:t>
      </w:r>
      <w:bookmarkEnd w:id="489"/>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490" w:name="_Toc506816643"/>
      <w:r>
        <w:t>locations property</w:t>
      </w:r>
      <w:bookmarkEnd w:id="490"/>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1" w:name="_Toc506816644"/>
      <w:r>
        <w:t>properties property</w:t>
      </w:r>
      <w:bookmarkEnd w:id="491"/>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92" w:name="_Ref493427479"/>
      <w:bookmarkStart w:id="493" w:name="_Toc506816645"/>
      <w:r>
        <w:lastRenderedPageBreak/>
        <w:t>stack object</w:t>
      </w:r>
      <w:bookmarkEnd w:id="492"/>
      <w:bookmarkEnd w:id="493"/>
    </w:p>
    <w:p w14:paraId="5A2500F3" w14:textId="474DE860" w:rsidR="006E546E" w:rsidRDefault="006E546E" w:rsidP="006E546E">
      <w:pPr>
        <w:pStyle w:val="Heading3"/>
      </w:pPr>
      <w:bookmarkStart w:id="494" w:name="_Toc506816646"/>
      <w:r>
        <w:t>General</w:t>
      </w:r>
      <w:bookmarkEnd w:id="49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95" w:name="_Ref503361859"/>
      <w:bookmarkStart w:id="496" w:name="_Toc506816647"/>
      <w:r>
        <w:t>message property</w:t>
      </w:r>
      <w:bookmarkEnd w:id="495"/>
      <w:bookmarkEnd w:id="496"/>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497" w:name="_Toc506816648"/>
      <w:r>
        <w:t>richMessage property</w:t>
      </w:r>
      <w:bookmarkEnd w:id="497"/>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498" w:name="_Toc506816649"/>
      <w:r>
        <w:t>frames property</w:t>
      </w:r>
      <w:bookmarkEnd w:id="498"/>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99" w:name="_Toc506816650"/>
      <w:r>
        <w:t>properties property</w:t>
      </w:r>
      <w:bookmarkEnd w:id="499"/>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00" w:name="_Ref493494398"/>
      <w:bookmarkStart w:id="501" w:name="_Toc506816651"/>
      <w:r>
        <w:t>stackFrame object</w:t>
      </w:r>
      <w:bookmarkEnd w:id="500"/>
      <w:bookmarkEnd w:id="501"/>
    </w:p>
    <w:p w14:paraId="440DEBE2" w14:textId="2D9664B2" w:rsidR="006E546E" w:rsidRDefault="006E546E" w:rsidP="006E546E">
      <w:pPr>
        <w:pStyle w:val="Heading3"/>
      </w:pPr>
      <w:bookmarkStart w:id="502" w:name="_Toc506816652"/>
      <w:r>
        <w:t>General</w:t>
      </w:r>
      <w:bookmarkEnd w:id="502"/>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503" w:name="_Ref503362058"/>
      <w:bookmarkStart w:id="504" w:name="_Toc506816653"/>
      <w:r>
        <w:t>message property</w:t>
      </w:r>
      <w:bookmarkEnd w:id="503"/>
      <w:bookmarkEnd w:id="504"/>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505" w:name="_Toc506816654"/>
      <w:bookmarkStart w:id="506" w:name="_Ref493494583"/>
      <w:bookmarkStart w:id="507" w:name="_Ref493494807"/>
      <w:r>
        <w:t>richMessage property</w:t>
      </w:r>
      <w:bookmarkEnd w:id="505"/>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508" w:name="_Ref503362303"/>
      <w:bookmarkStart w:id="509" w:name="_Toc506816655"/>
      <w:bookmarkEnd w:id="506"/>
      <w:bookmarkEnd w:id="507"/>
      <w:r>
        <w:lastRenderedPageBreak/>
        <w:t>physicalLocation property</w:t>
      </w:r>
      <w:bookmarkEnd w:id="508"/>
      <w:bookmarkEnd w:id="509"/>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510" w:name="_Toc506816656"/>
      <w:r>
        <w:t>module property</w:t>
      </w:r>
      <w:bookmarkEnd w:id="51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11" w:name="_Toc506816657"/>
      <w:r>
        <w:t>threadId property</w:t>
      </w:r>
      <w:bookmarkEnd w:id="51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12" w:name="_Ref493495527"/>
      <w:bookmarkStart w:id="513" w:name="_Toc506816658"/>
      <w:r>
        <w:t>fullyQualifiedLogicalName property</w:t>
      </w:r>
      <w:bookmarkEnd w:id="512"/>
      <w:bookmarkEnd w:id="513"/>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514" w:name="_Ref493495433"/>
      <w:bookmarkStart w:id="515" w:name="_Toc506816659"/>
      <w:r>
        <w:t>logicalLocationKey property</w:t>
      </w:r>
      <w:bookmarkEnd w:id="514"/>
      <w:bookmarkEnd w:id="515"/>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16" w:name="_Toc506816660"/>
      <w:r>
        <w:t>address property</w:t>
      </w:r>
      <w:bookmarkEnd w:id="5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17" w:name="_Toc506816661"/>
      <w:r>
        <w:t>offset property</w:t>
      </w:r>
      <w:bookmarkEnd w:id="5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18" w:name="_Toc506816662"/>
      <w:r>
        <w:t>parameters property</w:t>
      </w:r>
      <w:bookmarkEnd w:id="51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19" w:name="_Toc506816663"/>
      <w:r>
        <w:lastRenderedPageBreak/>
        <w:t>properties property</w:t>
      </w:r>
      <w:bookmarkEnd w:id="519"/>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20" w:name="_Ref493427581"/>
      <w:bookmarkStart w:id="521" w:name="_Ref493427754"/>
      <w:bookmarkStart w:id="522" w:name="_Toc506816664"/>
      <w:r>
        <w:t>annotatedCodeLocation object</w:t>
      </w:r>
      <w:bookmarkEnd w:id="520"/>
      <w:bookmarkEnd w:id="521"/>
      <w:bookmarkEnd w:id="522"/>
    </w:p>
    <w:p w14:paraId="6AFFA125" w14:textId="72CDB951" w:rsidR="006E546E" w:rsidRDefault="006E546E" w:rsidP="006E546E">
      <w:pPr>
        <w:pStyle w:val="Heading3"/>
      </w:pPr>
      <w:bookmarkStart w:id="523" w:name="_Toc506816665"/>
      <w:r>
        <w:t>General</w:t>
      </w:r>
      <w:bookmarkEnd w:id="52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24" w:name="_Toc506816666"/>
      <w:r>
        <w:t>step property</w:t>
      </w:r>
      <w:bookmarkEnd w:id="52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38489A">
      <w:pPr>
        <w:pStyle w:val="Note"/>
        <w:numPr>
          <w:ilvl w:val="0"/>
          <w:numId w:val="18"/>
        </w:numPr>
        <w:pPrChange w:id="525" w:author="Laurence Golding" w:date="2018-02-21T15:18:00Z">
          <w:pPr>
            <w:pStyle w:val="Note"/>
            <w:numPr>
              <w:numId w:val="19"/>
            </w:numPr>
            <w:ind w:left="1440" w:hanging="360"/>
          </w:pPr>
        </w:pPrChange>
      </w:pPr>
      <w:r>
        <w:t>A viewer can display the identifier next to each location when it displays a code flow.</w:t>
      </w:r>
    </w:p>
    <w:p w14:paraId="468014B4" w14:textId="2888F185" w:rsidR="00A91CEB" w:rsidRPr="00A91CEB" w:rsidRDefault="00A91CEB" w:rsidP="0038489A">
      <w:pPr>
        <w:pStyle w:val="Note"/>
        <w:numPr>
          <w:ilvl w:val="0"/>
          <w:numId w:val="18"/>
        </w:numPr>
        <w:pPrChange w:id="526" w:author="Laurence Golding" w:date="2018-02-21T15:18:00Z">
          <w:pPr>
            <w:pStyle w:val="Note"/>
            <w:numPr>
              <w:numId w:val="19"/>
            </w:numPr>
            <w:ind w:left="1440" w:hanging="360"/>
          </w:pPr>
        </w:pPrChange>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27" w:name="_Ref493497783"/>
      <w:bookmarkStart w:id="528" w:name="_Ref493499799"/>
      <w:bookmarkStart w:id="529" w:name="_Toc506816667"/>
      <w:r>
        <w:t>physicalLocation property</w:t>
      </w:r>
      <w:bookmarkEnd w:id="527"/>
      <w:bookmarkEnd w:id="528"/>
      <w:bookmarkEnd w:id="529"/>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38489A">
      <w:pPr>
        <w:pStyle w:val="Note"/>
        <w:numPr>
          <w:ilvl w:val="0"/>
          <w:numId w:val="19"/>
        </w:numPr>
        <w:pPrChange w:id="530" w:author="Laurence Golding" w:date="2018-02-21T15:18:00Z">
          <w:pPr>
            <w:pStyle w:val="Note"/>
            <w:numPr>
              <w:numId w:val="20"/>
            </w:numPr>
            <w:ind w:hanging="360"/>
          </w:pPr>
        </w:pPrChange>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38489A">
      <w:pPr>
        <w:pStyle w:val="Note"/>
        <w:numPr>
          <w:ilvl w:val="0"/>
          <w:numId w:val="19"/>
        </w:numPr>
        <w:pPrChange w:id="531" w:author="Laurence Golding" w:date="2018-02-21T15:18:00Z">
          <w:pPr>
            <w:pStyle w:val="Note"/>
            <w:numPr>
              <w:numId w:val="20"/>
            </w:numPr>
            <w:ind w:hanging="360"/>
          </w:pPr>
        </w:pPrChange>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38489A">
      <w:pPr>
        <w:pStyle w:val="Note"/>
        <w:numPr>
          <w:ilvl w:val="0"/>
          <w:numId w:val="19"/>
        </w:numPr>
        <w:pPrChange w:id="532" w:author="Laurence Golding" w:date="2018-02-21T15:18:00Z">
          <w:pPr>
            <w:pStyle w:val="Note"/>
            <w:numPr>
              <w:numId w:val="20"/>
            </w:numPr>
            <w:ind w:hanging="360"/>
          </w:pPr>
        </w:pPrChange>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33" w:name="_Ref493498084"/>
      <w:bookmarkStart w:id="534" w:name="_Toc506816668"/>
      <w:r>
        <w:t>fullyQualifiedLogicalName property</w:t>
      </w:r>
      <w:bookmarkEnd w:id="533"/>
      <w:bookmarkEnd w:id="534"/>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lastRenderedPageBreak/>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535" w:name="_Ref493497988"/>
      <w:bookmarkStart w:id="536" w:name="_Toc506816669"/>
      <w:r>
        <w:t>logicalLocationKey property</w:t>
      </w:r>
      <w:bookmarkEnd w:id="535"/>
      <w:bookmarkEnd w:id="536"/>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37" w:name="_Toc506816670"/>
      <w:r>
        <w:t>module property</w:t>
      </w:r>
      <w:bookmarkEnd w:id="53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38" w:name="_Toc506816671"/>
      <w:r>
        <w:t>threadId property</w:t>
      </w:r>
      <w:bookmarkEnd w:id="53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39" w:name="_Ref503362449"/>
      <w:bookmarkStart w:id="540" w:name="_Toc506816672"/>
      <w:r>
        <w:t>message property</w:t>
      </w:r>
      <w:bookmarkEnd w:id="539"/>
      <w:bookmarkEnd w:id="540"/>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541" w:name="_Toc506816673"/>
      <w:bookmarkStart w:id="542" w:name="_Ref493497656"/>
      <w:bookmarkStart w:id="543" w:name="_Ref493499356"/>
      <w:r>
        <w:t>richMessage property</w:t>
      </w:r>
      <w:bookmarkEnd w:id="541"/>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544" w:name="_Ref503371505"/>
      <w:bookmarkStart w:id="545" w:name="_Ref503371599"/>
      <w:bookmarkStart w:id="546" w:name="_Toc506816674"/>
      <w:r>
        <w:t>kind property</w:t>
      </w:r>
      <w:bookmarkEnd w:id="542"/>
      <w:bookmarkEnd w:id="543"/>
      <w:bookmarkEnd w:id="544"/>
      <w:bookmarkEnd w:id="545"/>
      <w:bookmarkEnd w:id="54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38489A">
      <w:pPr>
        <w:pStyle w:val="ListParagraph"/>
        <w:numPr>
          <w:ilvl w:val="0"/>
          <w:numId w:val="20"/>
        </w:numPr>
        <w:pPrChange w:id="547" w:author="Laurence Golding" w:date="2018-02-21T15:18:00Z">
          <w:pPr>
            <w:pStyle w:val="ListParagraph"/>
            <w:numPr>
              <w:numId w:val="21"/>
            </w:numPr>
            <w:ind w:hanging="360"/>
          </w:pPr>
        </w:pPrChange>
      </w:pPr>
      <w:r w:rsidRPr="003A630D">
        <w:rPr>
          <w:rStyle w:val="CODEtemp"/>
        </w:rPr>
        <w:t>"alias"</w:t>
      </w:r>
      <w:r>
        <w:t>: This location defines an additional name for a variable defined in a declaration.</w:t>
      </w:r>
    </w:p>
    <w:p w14:paraId="566CE48D" w14:textId="78C646F3" w:rsidR="003A630D" w:rsidRDefault="003A630D" w:rsidP="0038489A">
      <w:pPr>
        <w:pStyle w:val="ListParagraph"/>
        <w:numPr>
          <w:ilvl w:val="0"/>
          <w:numId w:val="20"/>
        </w:numPr>
        <w:pPrChange w:id="548" w:author="Laurence Golding" w:date="2018-02-21T15:18:00Z">
          <w:pPr>
            <w:pStyle w:val="ListParagraph"/>
            <w:numPr>
              <w:numId w:val="21"/>
            </w:numPr>
            <w:ind w:hanging="360"/>
          </w:pPr>
        </w:pPrChange>
      </w:pPr>
      <w:r w:rsidRPr="003A630D">
        <w:rPr>
          <w:rStyle w:val="CODEtemp"/>
        </w:rPr>
        <w:t>"assignment"</w:t>
      </w:r>
      <w:r>
        <w:t>: At this location, an assignment to a variable occurred.</w:t>
      </w:r>
    </w:p>
    <w:p w14:paraId="5C2659DF" w14:textId="24F595C2" w:rsidR="003A630D" w:rsidRDefault="003A630D" w:rsidP="0038489A">
      <w:pPr>
        <w:pStyle w:val="ListParagraph"/>
        <w:numPr>
          <w:ilvl w:val="0"/>
          <w:numId w:val="20"/>
        </w:numPr>
        <w:pPrChange w:id="549" w:author="Laurence Golding" w:date="2018-02-21T15:18:00Z">
          <w:pPr>
            <w:pStyle w:val="ListParagraph"/>
            <w:numPr>
              <w:numId w:val="21"/>
            </w:numPr>
            <w:ind w:hanging="360"/>
          </w:pPr>
        </w:pPrChange>
      </w:pPr>
      <w:r w:rsidRPr="003A630D">
        <w:rPr>
          <w:rStyle w:val="CODEtemp"/>
        </w:rPr>
        <w:t>"branch"</w:t>
      </w:r>
      <w:r>
        <w:t>: At this location, a branch in the execution path occurred.</w:t>
      </w:r>
    </w:p>
    <w:p w14:paraId="6E547EC8" w14:textId="0B600D53" w:rsidR="003A630D" w:rsidRDefault="003A630D" w:rsidP="0038489A">
      <w:pPr>
        <w:pStyle w:val="ListParagraph"/>
        <w:numPr>
          <w:ilvl w:val="0"/>
          <w:numId w:val="20"/>
        </w:numPr>
        <w:pPrChange w:id="550" w:author="Laurence Golding" w:date="2018-02-21T15:18:00Z">
          <w:pPr>
            <w:pStyle w:val="ListParagraph"/>
            <w:numPr>
              <w:numId w:val="21"/>
            </w:numPr>
            <w:ind w:hanging="360"/>
          </w:pPr>
        </w:pPrChange>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38489A">
      <w:pPr>
        <w:pStyle w:val="ListParagraph"/>
        <w:numPr>
          <w:ilvl w:val="0"/>
          <w:numId w:val="20"/>
        </w:numPr>
        <w:pPrChange w:id="551" w:author="Laurence Golding" w:date="2018-02-21T15:18:00Z">
          <w:pPr>
            <w:pStyle w:val="ListParagraph"/>
            <w:numPr>
              <w:numId w:val="21"/>
            </w:numPr>
            <w:ind w:hanging="360"/>
          </w:pPr>
        </w:pPrChange>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38489A">
      <w:pPr>
        <w:pStyle w:val="ListParagraph"/>
        <w:numPr>
          <w:ilvl w:val="0"/>
          <w:numId w:val="20"/>
        </w:numPr>
        <w:pPrChange w:id="552" w:author="Laurence Golding" w:date="2018-02-21T15:18:00Z">
          <w:pPr>
            <w:pStyle w:val="ListParagraph"/>
            <w:numPr>
              <w:numId w:val="21"/>
            </w:numPr>
            <w:ind w:hanging="360"/>
          </w:pPr>
        </w:pPrChange>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38489A">
      <w:pPr>
        <w:pStyle w:val="ListParagraph"/>
        <w:numPr>
          <w:ilvl w:val="0"/>
          <w:numId w:val="20"/>
        </w:numPr>
        <w:pPrChange w:id="553" w:author="Laurence Golding" w:date="2018-02-21T15:18:00Z">
          <w:pPr>
            <w:pStyle w:val="ListParagraph"/>
            <w:numPr>
              <w:numId w:val="21"/>
            </w:numPr>
            <w:ind w:hanging="360"/>
          </w:pPr>
        </w:pPrChange>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38489A">
      <w:pPr>
        <w:pStyle w:val="ListParagraph"/>
        <w:numPr>
          <w:ilvl w:val="0"/>
          <w:numId w:val="20"/>
        </w:numPr>
        <w:pPrChange w:id="554" w:author="Laurence Golding" w:date="2018-02-21T15:18:00Z">
          <w:pPr>
            <w:pStyle w:val="ListParagraph"/>
            <w:numPr>
              <w:numId w:val="21"/>
            </w:numPr>
            <w:ind w:hanging="360"/>
          </w:pPr>
        </w:pPrChange>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38489A">
      <w:pPr>
        <w:pStyle w:val="ListParagraph"/>
        <w:numPr>
          <w:ilvl w:val="0"/>
          <w:numId w:val="20"/>
        </w:numPr>
        <w:pPrChange w:id="555" w:author="Laurence Golding" w:date="2018-02-21T15:18:00Z">
          <w:pPr>
            <w:pStyle w:val="ListParagraph"/>
            <w:numPr>
              <w:numId w:val="21"/>
            </w:numPr>
            <w:ind w:hanging="360"/>
          </w:pPr>
        </w:pPrChange>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38489A">
      <w:pPr>
        <w:pStyle w:val="ListParagraph"/>
        <w:numPr>
          <w:ilvl w:val="0"/>
          <w:numId w:val="21"/>
        </w:numPr>
        <w:pPrChange w:id="556" w:author="Laurence Golding" w:date="2018-02-21T15:18:00Z">
          <w:pPr>
            <w:pStyle w:val="ListParagraph"/>
            <w:numPr>
              <w:numId w:val="22"/>
            </w:numPr>
            <w:ind w:hanging="360"/>
          </w:pPr>
        </w:pPrChange>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38489A">
      <w:pPr>
        <w:pStyle w:val="ListParagraph"/>
        <w:numPr>
          <w:ilvl w:val="0"/>
          <w:numId w:val="21"/>
        </w:numPr>
        <w:pPrChange w:id="557" w:author="Laurence Golding" w:date="2018-02-21T15:18:00Z">
          <w:pPr>
            <w:pStyle w:val="ListParagraph"/>
            <w:numPr>
              <w:numId w:val="22"/>
            </w:numPr>
            <w:ind w:hanging="360"/>
          </w:pPr>
        </w:pPrChange>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58" w:name="_Ref493488357"/>
      <w:bookmarkStart w:id="559" w:name="_Ref493488374"/>
      <w:bookmarkStart w:id="560" w:name="_Toc506816675"/>
      <w:r>
        <w:t>kind-dependent properties: target, targetLocation, values and state</w:t>
      </w:r>
      <w:bookmarkEnd w:id="558"/>
      <w:bookmarkEnd w:id="559"/>
      <w:bookmarkEnd w:id="560"/>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38489A">
      <w:pPr>
        <w:pStyle w:val="ListParagraph"/>
        <w:numPr>
          <w:ilvl w:val="0"/>
          <w:numId w:val="22"/>
        </w:numPr>
        <w:pPrChange w:id="561" w:author="Laurence Golding" w:date="2018-02-21T15:18:00Z">
          <w:pPr>
            <w:pStyle w:val="ListParagraph"/>
            <w:numPr>
              <w:numId w:val="23"/>
            </w:numPr>
            <w:ind w:left="1440" w:hanging="360"/>
          </w:pPr>
        </w:pPrChange>
      </w:pPr>
      <w:r>
        <w:t xml:space="preserve">a property named </w:t>
      </w:r>
      <w:r w:rsidRPr="004A0B66">
        <w:rPr>
          <w:rStyle w:val="CODEtemp"/>
        </w:rPr>
        <w:t>target</w:t>
      </w:r>
      <w:r>
        <w:t xml:space="preserve"> whose value is a string.</w:t>
      </w:r>
    </w:p>
    <w:p w14:paraId="252471F7" w14:textId="418D675D" w:rsidR="003A630D" w:rsidRDefault="003A630D" w:rsidP="0038489A">
      <w:pPr>
        <w:pStyle w:val="ListParagraph"/>
        <w:numPr>
          <w:ilvl w:val="0"/>
          <w:numId w:val="22"/>
        </w:numPr>
        <w:pPrChange w:id="562" w:author="Laurence Golding" w:date="2018-02-21T15:18:00Z">
          <w:pPr>
            <w:pStyle w:val="ListParagraph"/>
            <w:numPr>
              <w:numId w:val="23"/>
            </w:numPr>
            <w:ind w:left="1440" w:hanging="360"/>
          </w:pPr>
        </w:pPrChange>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38489A">
      <w:pPr>
        <w:pStyle w:val="ListParagraph"/>
        <w:numPr>
          <w:ilvl w:val="0"/>
          <w:numId w:val="22"/>
        </w:numPr>
        <w:pPrChange w:id="563" w:author="Laurence Golding" w:date="2018-02-21T15:18:00Z">
          <w:pPr>
            <w:pStyle w:val="ListParagraph"/>
            <w:numPr>
              <w:numId w:val="23"/>
            </w:numPr>
            <w:ind w:left="1440" w:hanging="360"/>
          </w:pPr>
        </w:pPrChange>
      </w:pPr>
      <w:r>
        <w:t xml:space="preserve">a property named </w:t>
      </w:r>
      <w:r w:rsidRPr="004A0B66">
        <w:rPr>
          <w:rStyle w:val="CODEtemp"/>
        </w:rPr>
        <w:t>values</w:t>
      </w:r>
      <w:r>
        <w:t xml:space="preserve"> whose value is an array of strings.</w:t>
      </w:r>
    </w:p>
    <w:p w14:paraId="40885233" w14:textId="77777777" w:rsidR="003A630D" w:rsidRDefault="003A630D" w:rsidP="0038489A">
      <w:pPr>
        <w:pStyle w:val="ListParagraph"/>
        <w:numPr>
          <w:ilvl w:val="0"/>
          <w:numId w:val="22"/>
        </w:numPr>
        <w:pPrChange w:id="564" w:author="Laurence Golding" w:date="2018-02-21T15:18:00Z">
          <w:pPr>
            <w:pStyle w:val="ListParagraph"/>
            <w:numPr>
              <w:numId w:val="23"/>
            </w:numPr>
            <w:ind w:left="1440" w:hanging="360"/>
          </w:pPr>
        </w:pPrChange>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38489A">
      <w:pPr>
        <w:pStyle w:val="Note"/>
        <w:numPr>
          <w:ilvl w:val="0"/>
          <w:numId w:val="23"/>
        </w:numPr>
        <w:pPrChange w:id="565" w:author="Laurence Golding" w:date="2018-02-21T15:18:00Z">
          <w:pPr>
            <w:pStyle w:val="Note"/>
            <w:numPr>
              <w:numId w:val="24"/>
            </w:numPr>
            <w:ind w:hanging="360"/>
          </w:pPr>
        </w:pPrChange>
      </w:pPr>
      <w:r w:rsidRPr="00301208">
        <w:rPr>
          <w:rStyle w:val="CODEtemp"/>
        </w:rPr>
        <w:t>target</w:t>
      </w:r>
      <w:r>
        <w:t xml:space="preserve"> represents the thing being operated on at the specified location.</w:t>
      </w:r>
    </w:p>
    <w:p w14:paraId="31CCCD1E" w14:textId="7255E60D" w:rsidR="00301208" w:rsidRDefault="003A630D" w:rsidP="0038489A">
      <w:pPr>
        <w:pStyle w:val="Note"/>
        <w:numPr>
          <w:ilvl w:val="0"/>
          <w:numId w:val="23"/>
        </w:numPr>
        <w:pPrChange w:id="566" w:author="Laurence Golding" w:date="2018-02-21T15:18:00Z">
          <w:pPr>
            <w:pStyle w:val="Note"/>
            <w:numPr>
              <w:numId w:val="24"/>
            </w:numPr>
            <w:ind w:hanging="360"/>
          </w:pPr>
        </w:pPrChange>
      </w:pPr>
      <w:r w:rsidRPr="00301208">
        <w:rPr>
          <w:rStyle w:val="CODEtemp"/>
        </w:rPr>
        <w:t>targetLocation</w:t>
      </w:r>
      <w:r>
        <w:t xml:space="preserve"> represents the physical location of that thing.</w:t>
      </w:r>
    </w:p>
    <w:p w14:paraId="617FEF5A" w14:textId="77777777" w:rsidR="00301208" w:rsidRDefault="003A630D" w:rsidP="0038489A">
      <w:pPr>
        <w:pStyle w:val="Note"/>
        <w:numPr>
          <w:ilvl w:val="0"/>
          <w:numId w:val="23"/>
        </w:numPr>
        <w:pPrChange w:id="567" w:author="Laurence Golding" w:date="2018-02-21T15:18:00Z">
          <w:pPr>
            <w:pStyle w:val="Note"/>
            <w:numPr>
              <w:numId w:val="24"/>
            </w:numPr>
            <w:ind w:hanging="360"/>
          </w:pPr>
        </w:pPrChange>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38489A">
      <w:pPr>
        <w:pStyle w:val="Note"/>
        <w:numPr>
          <w:ilvl w:val="0"/>
          <w:numId w:val="23"/>
        </w:numPr>
        <w:pPrChange w:id="568" w:author="Laurence Golding" w:date="2018-02-21T15:18:00Z">
          <w:pPr>
            <w:pStyle w:val="Note"/>
            <w:numPr>
              <w:numId w:val="24"/>
            </w:numPr>
            <w:ind w:hanging="360"/>
          </w:pPr>
        </w:pPrChange>
      </w:pPr>
      <w:r w:rsidRPr="00301208">
        <w:rPr>
          <w:rStyle w:val="CODEtemp"/>
        </w:rPr>
        <w:lastRenderedPageBreak/>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38489A">
      <w:pPr>
        <w:pStyle w:val="ListParagraph"/>
        <w:numPr>
          <w:ilvl w:val="0"/>
          <w:numId w:val="24"/>
        </w:numPr>
        <w:pPrChange w:id="569" w:author="Laurence Golding" w:date="2018-02-21T15:18:00Z">
          <w:pPr>
            <w:pStyle w:val="ListParagraph"/>
            <w:numPr>
              <w:numId w:val="25"/>
            </w:numPr>
            <w:ind w:left="1440" w:hanging="360"/>
          </w:pPr>
        </w:pPrChange>
      </w:pPr>
      <w:r>
        <w:t>A simple variable name.</w:t>
      </w:r>
    </w:p>
    <w:p w14:paraId="5E0CEC30" w14:textId="77777777" w:rsidR="003A630D" w:rsidRDefault="003A630D" w:rsidP="0038489A">
      <w:pPr>
        <w:pStyle w:val="ListParagraph"/>
        <w:numPr>
          <w:ilvl w:val="0"/>
          <w:numId w:val="24"/>
        </w:numPr>
        <w:pPrChange w:id="570" w:author="Laurence Golding" w:date="2018-02-21T15:18:00Z">
          <w:pPr>
            <w:pStyle w:val="ListParagraph"/>
            <w:numPr>
              <w:numId w:val="25"/>
            </w:numPr>
            <w:ind w:left="1440" w:hanging="360"/>
          </w:pPr>
        </w:pPrChange>
      </w:pPr>
      <w:r>
        <w:t>An object property reference.</w:t>
      </w:r>
    </w:p>
    <w:p w14:paraId="30CDD5F7" w14:textId="77777777" w:rsidR="003A630D" w:rsidRDefault="003A630D" w:rsidP="0038489A">
      <w:pPr>
        <w:pStyle w:val="ListParagraph"/>
        <w:numPr>
          <w:ilvl w:val="0"/>
          <w:numId w:val="24"/>
        </w:numPr>
        <w:pPrChange w:id="571" w:author="Laurence Golding" w:date="2018-02-21T15:18:00Z">
          <w:pPr>
            <w:pStyle w:val="ListParagraph"/>
            <w:numPr>
              <w:numId w:val="25"/>
            </w:numPr>
            <w:ind w:left="1440" w:hanging="360"/>
          </w:pPr>
        </w:pPrChange>
      </w:pPr>
      <w:r>
        <w:t>An array element reference.</w:t>
      </w:r>
    </w:p>
    <w:p w14:paraId="6396271D" w14:textId="77777777" w:rsidR="003A630D" w:rsidRDefault="003A630D" w:rsidP="0038489A">
      <w:pPr>
        <w:pStyle w:val="ListParagraph"/>
        <w:numPr>
          <w:ilvl w:val="0"/>
          <w:numId w:val="24"/>
        </w:numPr>
        <w:pPrChange w:id="572" w:author="Laurence Golding" w:date="2018-02-21T15:18:00Z">
          <w:pPr>
            <w:pStyle w:val="ListParagraph"/>
            <w:numPr>
              <w:numId w:val="25"/>
            </w:numPr>
            <w:ind w:left="1440" w:hanging="360"/>
          </w:pPr>
        </w:pPrChange>
      </w:pPr>
      <w:r>
        <w:t>A reference to the current object.</w:t>
      </w:r>
    </w:p>
    <w:p w14:paraId="12678131" w14:textId="77777777" w:rsidR="003A630D" w:rsidRDefault="003A630D" w:rsidP="0038489A">
      <w:pPr>
        <w:pStyle w:val="ListParagraph"/>
        <w:numPr>
          <w:ilvl w:val="0"/>
          <w:numId w:val="24"/>
        </w:numPr>
        <w:pPrChange w:id="573" w:author="Laurence Golding" w:date="2018-02-21T15:18:00Z">
          <w:pPr>
            <w:pStyle w:val="ListParagraph"/>
            <w:numPr>
              <w:numId w:val="25"/>
            </w:numPr>
            <w:ind w:left="1440" w:hanging="360"/>
          </w:pPr>
        </w:pPrChange>
      </w:pPr>
      <w:r>
        <w:t>Any combination of these.</w:t>
      </w:r>
    </w:p>
    <w:p w14:paraId="27D3FFBB" w14:textId="77777777" w:rsidR="003A630D" w:rsidRDefault="003A630D" w:rsidP="0038489A">
      <w:pPr>
        <w:pStyle w:val="ListParagraph"/>
        <w:numPr>
          <w:ilvl w:val="0"/>
          <w:numId w:val="24"/>
        </w:numPr>
        <w:pPrChange w:id="574" w:author="Laurence Golding" w:date="2018-02-21T15:18:00Z">
          <w:pPr>
            <w:pStyle w:val="ListParagraph"/>
            <w:numPr>
              <w:numId w:val="25"/>
            </w:numPr>
            <w:ind w:left="1440" w:hanging="360"/>
          </w:pPr>
        </w:pPrChange>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38489A">
      <w:pPr>
        <w:pStyle w:val="Note"/>
        <w:numPr>
          <w:ilvl w:val="0"/>
          <w:numId w:val="24"/>
        </w:numPr>
        <w:rPr>
          <w:rStyle w:val="CODEtemp"/>
        </w:rPr>
        <w:pPrChange w:id="575" w:author="Laurence Golding" w:date="2018-02-21T15:18:00Z">
          <w:pPr>
            <w:pStyle w:val="Note"/>
            <w:numPr>
              <w:numId w:val="25"/>
            </w:numPr>
            <w:ind w:left="1440" w:hanging="360"/>
          </w:pPr>
        </w:pPrChange>
      </w:pPr>
      <w:r w:rsidRPr="00301208">
        <w:rPr>
          <w:rStyle w:val="CODEtemp"/>
        </w:rPr>
        <w:t>count</w:t>
      </w:r>
    </w:p>
    <w:p w14:paraId="799B4C73" w14:textId="77777777" w:rsidR="003A630D" w:rsidRPr="00301208" w:rsidRDefault="003A630D" w:rsidP="0038489A">
      <w:pPr>
        <w:pStyle w:val="Note"/>
        <w:numPr>
          <w:ilvl w:val="0"/>
          <w:numId w:val="24"/>
        </w:numPr>
        <w:rPr>
          <w:rStyle w:val="CODEtemp"/>
        </w:rPr>
        <w:pPrChange w:id="576" w:author="Laurence Golding" w:date="2018-02-21T15:18:00Z">
          <w:pPr>
            <w:pStyle w:val="Note"/>
            <w:numPr>
              <w:numId w:val="25"/>
            </w:numPr>
            <w:ind w:left="1440" w:hanging="360"/>
          </w:pPr>
        </w:pPrChange>
      </w:pPr>
      <w:r w:rsidRPr="00301208">
        <w:rPr>
          <w:rStyle w:val="CODEtemp"/>
        </w:rPr>
        <w:t>str-&gt;length</w:t>
      </w:r>
    </w:p>
    <w:p w14:paraId="55D0D428" w14:textId="77777777" w:rsidR="003A630D" w:rsidRPr="00301208" w:rsidRDefault="003A630D" w:rsidP="0038489A">
      <w:pPr>
        <w:pStyle w:val="Note"/>
        <w:numPr>
          <w:ilvl w:val="0"/>
          <w:numId w:val="24"/>
        </w:numPr>
        <w:rPr>
          <w:rStyle w:val="CODEtemp"/>
        </w:rPr>
        <w:pPrChange w:id="577" w:author="Laurence Golding" w:date="2018-02-21T15:18:00Z">
          <w:pPr>
            <w:pStyle w:val="Note"/>
            <w:numPr>
              <w:numId w:val="25"/>
            </w:numPr>
            <w:ind w:left="1440" w:hanging="360"/>
          </w:pPr>
        </w:pPrChange>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38489A">
      <w:pPr>
        <w:pStyle w:val="Note"/>
        <w:numPr>
          <w:ilvl w:val="0"/>
          <w:numId w:val="24"/>
        </w:numPr>
        <w:rPr>
          <w:rStyle w:val="CODEtemp"/>
        </w:rPr>
        <w:pPrChange w:id="578" w:author="Laurence Golding" w:date="2018-02-21T15:18:00Z">
          <w:pPr>
            <w:pStyle w:val="Note"/>
            <w:numPr>
              <w:numId w:val="25"/>
            </w:numPr>
            <w:ind w:left="1440" w:hanging="360"/>
          </w:pPr>
        </w:pPrChange>
      </w:pPr>
      <w:r w:rsidRPr="00301208">
        <w:rPr>
          <w:rStyle w:val="CODEtemp"/>
        </w:rPr>
        <w:t>this</w:t>
      </w:r>
    </w:p>
    <w:p w14:paraId="79805785" w14:textId="77777777" w:rsidR="003A630D" w:rsidRPr="00301208" w:rsidRDefault="003A630D" w:rsidP="0038489A">
      <w:pPr>
        <w:pStyle w:val="Note"/>
        <w:numPr>
          <w:ilvl w:val="0"/>
          <w:numId w:val="24"/>
        </w:numPr>
        <w:rPr>
          <w:rStyle w:val="CODEtemp"/>
        </w:rPr>
        <w:pPrChange w:id="579" w:author="Laurence Golding" w:date="2018-02-21T15:18:00Z">
          <w:pPr>
            <w:pStyle w:val="Note"/>
            <w:numPr>
              <w:numId w:val="25"/>
            </w:numPr>
            <w:ind w:left="1440" w:hanging="360"/>
          </w:pPr>
        </w:pPrChange>
      </w:pPr>
      <w:r w:rsidRPr="00301208">
        <w:rPr>
          <w:rStyle w:val="CODEtemp"/>
        </w:rPr>
        <w:t>this-&gt;size</w:t>
      </w:r>
    </w:p>
    <w:p w14:paraId="4BAA9129" w14:textId="77777777" w:rsidR="003A630D" w:rsidRPr="00301208" w:rsidRDefault="003A630D" w:rsidP="0038489A">
      <w:pPr>
        <w:pStyle w:val="Note"/>
        <w:numPr>
          <w:ilvl w:val="0"/>
          <w:numId w:val="24"/>
        </w:numPr>
        <w:rPr>
          <w:rStyle w:val="CODEtemp"/>
        </w:rPr>
        <w:pPrChange w:id="580" w:author="Laurence Golding" w:date="2018-02-21T15:18:00Z">
          <w:pPr>
            <w:pStyle w:val="Note"/>
            <w:numPr>
              <w:numId w:val="25"/>
            </w:numPr>
            <w:ind w:left="1440" w:hanging="360"/>
          </w:pPr>
        </w:pPrChange>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38489A">
      <w:pPr>
        <w:pStyle w:val="Note"/>
        <w:numPr>
          <w:ilvl w:val="0"/>
          <w:numId w:val="24"/>
        </w:numPr>
        <w:pPrChange w:id="581" w:author="Laurence Golding" w:date="2018-02-21T15:18:00Z">
          <w:pPr>
            <w:pStyle w:val="Note"/>
            <w:numPr>
              <w:numId w:val="25"/>
            </w:numPr>
            <w:ind w:left="1440" w:hanging="360"/>
          </w:pPr>
        </w:pPrChange>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38489A">
      <w:pPr>
        <w:pStyle w:val="Note"/>
        <w:numPr>
          <w:ilvl w:val="0"/>
          <w:numId w:val="25"/>
        </w:numPr>
        <w:pPrChange w:id="582" w:author="Laurence Golding" w:date="2018-02-21T15:18:00Z">
          <w:pPr>
            <w:pStyle w:val="Note"/>
            <w:numPr>
              <w:numId w:val="26"/>
            </w:numPr>
            <w:ind w:hanging="360"/>
          </w:pPr>
        </w:pPrChange>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38489A">
      <w:pPr>
        <w:pStyle w:val="Note"/>
        <w:numPr>
          <w:ilvl w:val="0"/>
          <w:numId w:val="25"/>
        </w:numPr>
        <w:pPrChange w:id="583" w:author="Laurence Golding" w:date="2018-02-21T15:18:00Z">
          <w:pPr>
            <w:pStyle w:val="Note"/>
            <w:numPr>
              <w:numId w:val="26"/>
            </w:numPr>
            <w:ind w:hanging="360"/>
          </w:pPr>
        </w:pPrChange>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38489A">
      <w:pPr>
        <w:pStyle w:val="Note"/>
        <w:numPr>
          <w:ilvl w:val="0"/>
          <w:numId w:val="25"/>
        </w:numPr>
        <w:pPrChange w:id="584" w:author="Laurence Golding" w:date="2018-02-21T15:18:00Z">
          <w:pPr>
            <w:pStyle w:val="Note"/>
            <w:numPr>
              <w:numId w:val="26"/>
            </w:numPr>
            <w:ind w:hanging="360"/>
          </w:pPr>
        </w:pPrChange>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38489A">
      <w:pPr>
        <w:pStyle w:val="ListParagraph"/>
        <w:numPr>
          <w:ilvl w:val="0"/>
          <w:numId w:val="26"/>
        </w:numPr>
        <w:pPrChange w:id="585"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38489A">
      <w:pPr>
        <w:pStyle w:val="ListParagraph"/>
        <w:numPr>
          <w:ilvl w:val="1"/>
          <w:numId w:val="26"/>
        </w:numPr>
        <w:pPrChange w:id="586" w:author="Laurence Golding" w:date="2018-02-21T15:18:00Z">
          <w:pPr>
            <w:pStyle w:val="ListParagraph"/>
            <w:numPr>
              <w:ilvl w:val="1"/>
              <w:numId w:val="27"/>
            </w:numPr>
            <w:ind w:left="1440" w:hanging="360"/>
          </w:pPr>
        </w:pPrChange>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38489A">
      <w:pPr>
        <w:pStyle w:val="ListParagraph"/>
        <w:numPr>
          <w:ilvl w:val="1"/>
          <w:numId w:val="26"/>
        </w:numPr>
        <w:pPrChange w:id="587" w:author="Laurence Golding" w:date="2018-02-21T15:18:00Z">
          <w:pPr>
            <w:pStyle w:val="ListParagraph"/>
            <w:numPr>
              <w:ilvl w:val="1"/>
              <w:numId w:val="27"/>
            </w:numPr>
            <w:ind w:left="1440" w:hanging="360"/>
          </w:pPr>
        </w:pPrChange>
      </w:pPr>
      <w:r w:rsidRPr="00022C2B">
        <w:rPr>
          <w:rStyle w:val="CODEtemp"/>
        </w:rPr>
        <w:t>targetLocation</w:t>
      </w:r>
      <w:r>
        <w:t xml:space="preserve"> </w:t>
      </w:r>
      <w:r w:rsidRPr="00022C2B">
        <w:rPr>
          <w:b/>
        </w:rPr>
        <w:t>SHALL</w:t>
      </w:r>
      <w:r>
        <w:t xml:space="preserve"> be absent.</w:t>
      </w:r>
    </w:p>
    <w:p w14:paraId="79193ABC" w14:textId="027AEBFB" w:rsidR="003A630D" w:rsidRDefault="003A630D" w:rsidP="0038489A">
      <w:pPr>
        <w:pStyle w:val="ListParagraph"/>
        <w:numPr>
          <w:ilvl w:val="1"/>
          <w:numId w:val="26"/>
        </w:numPr>
        <w:pPrChange w:id="588" w:author="Laurence Golding" w:date="2018-02-21T15:18:00Z">
          <w:pPr>
            <w:pStyle w:val="ListParagraph"/>
            <w:numPr>
              <w:ilvl w:val="1"/>
              <w:numId w:val="27"/>
            </w:numPr>
            <w:ind w:left="1440" w:hanging="360"/>
          </w:pPr>
        </w:pPrChange>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38489A">
      <w:pPr>
        <w:pStyle w:val="ListParagraph"/>
        <w:numPr>
          <w:ilvl w:val="1"/>
          <w:numId w:val="26"/>
        </w:numPr>
        <w:pPrChange w:id="589" w:author="Laurence Golding" w:date="2018-02-21T15:18:00Z">
          <w:pPr>
            <w:pStyle w:val="ListParagraph"/>
            <w:numPr>
              <w:ilvl w:val="1"/>
              <w:numId w:val="27"/>
            </w:numPr>
            <w:ind w:left="1440" w:hanging="360"/>
          </w:pPr>
        </w:pPrChange>
      </w:pPr>
      <w:r w:rsidRPr="00022C2B">
        <w:rPr>
          <w:rStyle w:val="CODEtemp"/>
        </w:rPr>
        <w:lastRenderedPageBreak/>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38489A">
      <w:pPr>
        <w:pStyle w:val="ListParagraph"/>
        <w:numPr>
          <w:ilvl w:val="0"/>
          <w:numId w:val="26"/>
        </w:numPr>
        <w:pPrChange w:id="590"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38489A">
      <w:pPr>
        <w:pStyle w:val="ListParagraph"/>
        <w:numPr>
          <w:ilvl w:val="1"/>
          <w:numId w:val="26"/>
        </w:numPr>
        <w:pPrChange w:id="591" w:author="Laurence Golding" w:date="2018-02-21T15:18:00Z">
          <w:pPr>
            <w:pStyle w:val="ListParagraph"/>
            <w:numPr>
              <w:ilvl w:val="1"/>
              <w:numId w:val="27"/>
            </w:numPr>
            <w:ind w:left="1440" w:hanging="360"/>
          </w:pPr>
        </w:pPrChange>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38489A">
      <w:pPr>
        <w:pStyle w:val="ListParagraph"/>
        <w:numPr>
          <w:ilvl w:val="1"/>
          <w:numId w:val="26"/>
        </w:numPr>
        <w:pPrChange w:id="592" w:author="Laurence Golding" w:date="2018-02-21T15:18:00Z">
          <w:pPr>
            <w:pStyle w:val="ListParagraph"/>
            <w:numPr>
              <w:ilvl w:val="1"/>
              <w:numId w:val="27"/>
            </w:numPr>
            <w:ind w:left="1440" w:hanging="360"/>
          </w:pPr>
        </w:pPrChange>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38489A">
      <w:pPr>
        <w:pStyle w:val="ListParagraph"/>
        <w:numPr>
          <w:ilvl w:val="1"/>
          <w:numId w:val="26"/>
        </w:numPr>
        <w:pPrChange w:id="593" w:author="Laurence Golding" w:date="2018-02-21T15:18:00Z">
          <w:pPr>
            <w:pStyle w:val="ListParagraph"/>
            <w:numPr>
              <w:ilvl w:val="1"/>
              <w:numId w:val="27"/>
            </w:numPr>
            <w:ind w:left="1440" w:hanging="360"/>
          </w:pPr>
        </w:pPrChange>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38489A">
      <w:pPr>
        <w:pStyle w:val="ListParagraph"/>
        <w:numPr>
          <w:ilvl w:val="1"/>
          <w:numId w:val="26"/>
        </w:numPr>
        <w:pPrChange w:id="594" w:author="Laurence Golding" w:date="2018-02-21T15:18:00Z">
          <w:pPr>
            <w:pStyle w:val="ListParagraph"/>
            <w:numPr>
              <w:ilvl w:val="1"/>
              <w:numId w:val="27"/>
            </w:numPr>
            <w:ind w:left="1440" w:hanging="360"/>
          </w:pPr>
        </w:pPrChange>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38489A">
      <w:pPr>
        <w:pStyle w:val="ListParagraph"/>
        <w:numPr>
          <w:ilvl w:val="0"/>
          <w:numId w:val="26"/>
        </w:numPr>
        <w:pPrChange w:id="595"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38489A">
      <w:pPr>
        <w:pStyle w:val="ListParagraph"/>
        <w:numPr>
          <w:ilvl w:val="1"/>
          <w:numId w:val="26"/>
        </w:numPr>
        <w:pPrChange w:id="596" w:author="Laurence Golding" w:date="2018-02-21T15:18:00Z">
          <w:pPr>
            <w:pStyle w:val="ListParagraph"/>
            <w:numPr>
              <w:ilvl w:val="1"/>
              <w:numId w:val="27"/>
            </w:numPr>
            <w:ind w:left="1440" w:hanging="360"/>
          </w:pPr>
        </w:pPrChange>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38489A">
      <w:pPr>
        <w:pStyle w:val="ListParagraph"/>
        <w:numPr>
          <w:ilvl w:val="1"/>
          <w:numId w:val="26"/>
        </w:numPr>
        <w:pPrChange w:id="597" w:author="Laurence Golding" w:date="2018-02-21T15:18:00Z">
          <w:pPr>
            <w:pStyle w:val="ListParagraph"/>
            <w:numPr>
              <w:ilvl w:val="1"/>
              <w:numId w:val="27"/>
            </w:numPr>
            <w:ind w:left="1440" w:hanging="360"/>
          </w:pPr>
        </w:pPrChange>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38489A">
      <w:pPr>
        <w:pStyle w:val="ListParagraph"/>
        <w:numPr>
          <w:ilvl w:val="1"/>
          <w:numId w:val="26"/>
        </w:numPr>
        <w:pPrChange w:id="598" w:author="Laurence Golding" w:date="2018-02-21T15:18:00Z">
          <w:pPr>
            <w:pStyle w:val="ListParagraph"/>
            <w:numPr>
              <w:ilvl w:val="1"/>
              <w:numId w:val="27"/>
            </w:numPr>
            <w:ind w:left="1440" w:hanging="360"/>
          </w:pPr>
        </w:pPrChange>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38489A">
      <w:pPr>
        <w:pStyle w:val="ListParagraph"/>
        <w:numPr>
          <w:ilvl w:val="1"/>
          <w:numId w:val="26"/>
        </w:numPr>
        <w:pPrChange w:id="599" w:author="Laurence Golding" w:date="2018-02-21T15:18:00Z">
          <w:pPr>
            <w:pStyle w:val="ListParagraph"/>
            <w:numPr>
              <w:ilvl w:val="1"/>
              <w:numId w:val="27"/>
            </w:numPr>
            <w:ind w:left="1440" w:hanging="360"/>
          </w:pPr>
        </w:pPrChange>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38489A">
      <w:pPr>
        <w:pStyle w:val="ListParagraph"/>
        <w:numPr>
          <w:ilvl w:val="0"/>
          <w:numId w:val="26"/>
        </w:numPr>
        <w:pPrChange w:id="600"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38489A">
      <w:pPr>
        <w:pStyle w:val="ListParagraph"/>
        <w:numPr>
          <w:ilvl w:val="1"/>
          <w:numId w:val="26"/>
        </w:numPr>
        <w:pPrChange w:id="601" w:author="Laurence Golding" w:date="2018-02-21T15:18:00Z">
          <w:pPr>
            <w:pStyle w:val="ListParagraph"/>
            <w:numPr>
              <w:ilvl w:val="1"/>
              <w:numId w:val="27"/>
            </w:numPr>
            <w:ind w:left="1440" w:hanging="360"/>
          </w:pPr>
        </w:pPrChange>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38489A">
      <w:pPr>
        <w:pStyle w:val="ListParagraph"/>
        <w:numPr>
          <w:ilvl w:val="1"/>
          <w:numId w:val="26"/>
        </w:numPr>
        <w:pPrChange w:id="602" w:author="Laurence Golding" w:date="2018-02-21T15:18:00Z">
          <w:pPr>
            <w:pStyle w:val="ListParagraph"/>
            <w:numPr>
              <w:ilvl w:val="1"/>
              <w:numId w:val="27"/>
            </w:numPr>
            <w:ind w:left="1440" w:hanging="360"/>
          </w:pPr>
        </w:pPrChange>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38489A">
      <w:pPr>
        <w:pStyle w:val="ListParagraph"/>
        <w:numPr>
          <w:ilvl w:val="1"/>
          <w:numId w:val="26"/>
        </w:numPr>
        <w:pPrChange w:id="603" w:author="Laurence Golding" w:date="2018-02-21T15:18:00Z">
          <w:pPr>
            <w:pStyle w:val="ListParagraph"/>
            <w:numPr>
              <w:ilvl w:val="1"/>
              <w:numId w:val="27"/>
            </w:numPr>
            <w:ind w:left="1440" w:hanging="360"/>
          </w:pPr>
        </w:pPrChange>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38489A">
      <w:pPr>
        <w:pStyle w:val="ListParagraph"/>
        <w:numPr>
          <w:ilvl w:val="1"/>
          <w:numId w:val="26"/>
        </w:numPr>
        <w:pPrChange w:id="604" w:author="Laurence Golding" w:date="2018-02-21T15:18:00Z">
          <w:pPr>
            <w:pStyle w:val="ListParagraph"/>
            <w:numPr>
              <w:ilvl w:val="1"/>
              <w:numId w:val="27"/>
            </w:numPr>
            <w:ind w:left="1440" w:hanging="360"/>
          </w:pPr>
        </w:pPrChange>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38489A">
      <w:pPr>
        <w:pStyle w:val="ListParagraph"/>
        <w:numPr>
          <w:ilvl w:val="1"/>
          <w:numId w:val="26"/>
        </w:numPr>
        <w:pPrChange w:id="605" w:author="Laurence Golding" w:date="2018-02-21T15:18:00Z">
          <w:pPr>
            <w:pStyle w:val="ListParagraph"/>
            <w:numPr>
              <w:ilvl w:val="1"/>
              <w:numId w:val="27"/>
            </w:numPr>
            <w:ind w:left="1440" w:hanging="360"/>
          </w:pPr>
        </w:pPrChange>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38489A">
      <w:pPr>
        <w:pStyle w:val="ListParagraph"/>
        <w:numPr>
          <w:ilvl w:val="0"/>
          <w:numId w:val="26"/>
        </w:numPr>
        <w:pPrChange w:id="606"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38489A">
      <w:pPr>
        <w:pStyle w:val="ListParagraph"/>
        <w:numPr>
          <w:ilvl w:val="1"/>
          <w:numId w:val="26"/>
        </w:numPr>
        <w:pPrChange w:id="607" w:author="Laurence Golding" w:date="2018-02-21T15:18:00Z">
          <w:pPr>
            <w:pStyle w:val="ListParagraph"/>
            <w:numPr>
              <w:ilvl w:val="1"/>
              <w:numId w:val="27"/>
            </w:numPr>
            <w:ind w:left="1440" w:hanging="360"/>
          </w:pPr>
        </w:pPrChange>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38489A">
      <w:pPr>
        <w:pStyle w:val="ListParagraph"/>
        <w:numPr>
          <w:ilvl w:val="1"/>
          <w:numId w:val="26"/>
        </w:numPr>
        <w:pPrChange w:id="608" w:author="Laurence Golding" w:date="2018-02-21T15:18:00Z">
          <w:pPr>
            <w:pStyle w:val="ListParagraph"/>
            <w:numPr>
              <w:ilvl w:val="1"/>
              <w:numId w:val="27"/>
            </w:numPr>
            <w:ind w:left="1440" w:hanging="360"/>
          </w:pPr>
        </w:pPrChange>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38489A">
      <w:pPr>
        <w:pStyle w:val="ListParagraph"/>
        <w:numPr>
          <w:ilvl w:val="1"/>
          <w:numId w:val="26"/>
        </w:numPr>
        <w:pPrChange w:id="609" w:author="Laurence Golding" w:date="2018-02-21T15:18:00Z">
          <w:pPr>
            <w:pStyle w:val="ListParagraph"/>
            <w:numPr>
              <w:ilvl w:val="1"/>
              <w:numId w:val="27"/>
            </w:numPr>
            <w:ind w:left="1440" w:hanging="360"/>
          </w:pPr>
        </w:pPrChange>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38489A">
      <w:pPr>
        <w:pStyle w:val="ListParagraph"/>
        <w:numPr>
          <w:ilvl w:val="1"/>
          <w:numId w:val="26"/>
        </w:numPr>
        <w:pPrChange w:id="610"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38489A">
      <w:pPr>
        <w:pStyle w:val="ListParagraph"/>
        <w:numPr>
          <w:ilvl w:val="0"/>
          <w:numId w:val="26"/>
        </w:numPr>
        <w:pPrChange w:id="611"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38489A">
      <w:pPr>
        <w:pStyle w:val="ListParagraph"/>
        <w:numPr>
          <w:ilvl w:val="1"/>
          <w:numId w:val="26"/>
        </w:numPr>
        <w:pPrChange w:id="612" w:author="Laurence Golding" w:date="2018-02-21T15:18:00Z">
          <w:pPr>
            <w:pStyle w:val="ListParagraph"/>
            <w:numPr>
              <w:ilvl w:val="1"/>
              <w:numId w:val="27"/>
            </w:numPr>
            <w:ind w:left="1440" w:hanging="360"/>
          </w:pPr>
        </w:pPrChange>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38489A">
      <w:pPr>
        <w:pStyle w:val="ListParagraph"/>
        <w:numPr>
          <w:ilvl w:val="1"/>
          <w:numId w:val="26"/>
        </w:numPr>
        <w:pPrChange w:id="613" w:author="Laurence Golding" w:date="2018-02-21T15:18:00Z">
          <w:pPr>
            <w:pStyle w:val="ListParagraph"/>
            <w:numPr>
              <w:ilvl w:val="1"/>
              <w:numId w:val="27"/>
            </w:numPr>
            <w:ind w:left="1440" w:hanging="360"/>
          </w:pPr>
        </w:pPrChange>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38489A">
      <w:pPr>
        <w:pStyle w:val="ListParagraph"/>
        <w:numPr>
          <w:ilvl w:val="1"/>
          <w:numId w:val="26"/>
        </w:numPr>
        <w:pPrChange w:id="614" w:author="Laurence Golding" w:date="2018-02-21T15:18:00Z">
          <w:pPr>
            <w:pStyle w:val="ListParagraph"/>
            <w:numPr>
              <w:ilvl w:val="1"/>
              <w:numId w:val="27"/>
            </w:numPr>
            <w:ind w:left="1440" w:hanging="360"/>
          </w:pPr>
        </w:pPrChange>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38489A">
      <w:pPr>
        <w:pStyle w:val="ListParagraph"/>
        <w:numPr>
          <w:ilvl w:val="1"/>
          <w:numId w:val="26"/>
        </w:numPr>
        <w:pPrChange w:id="615"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38489A">
      <w:pPr>
        <w:pStyle w:val="ListParagraph"/>
        <w:numPr>
          <w:ilvl w:val="0"/>
          <w:numId w:val="26"/>
        </w:numPr>
        <w:pPrChange w:id="616" w:author="Laurence Golding" w:date="2018-02-21T15:18:00Z">
          <w:pPr>
            <w:pStyle w:val="ListParagraph"/>
            <w:numPr>
              <w:numId w:val="27"/>
            </w:numPr>
            <w:ind w:hanging="360"/>
          </w:pPr>
        </w:pPrChange>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38489A">
      <w:pPr>
        <w:pStyle w:val="ListParagraph"/>
        <w:numPr>
          <w:ilvl w:val="1"/>
          <w:numId w:val="26"/>
        </w:numPr>
        <w:pPrChange w:id="617" w:author="Laurence Golding" w:date="2018-02-21T15:18:00Z">
          <w:pPr>
            <w:pStyle w:val="ListParagraph"/>
            <w:numPr>
              <w:ilvl w:val="1"/>
              <w:numId w:val="27"/>
            </w:numPr>
            <w:ind w:left="1440" w:hanging="360"/>
          </w:pPr>
        </w:pPrChange>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38489A">
      <w:pPr>
        <w:pStyle w:val="ListParagraph"/>
        <w:numPr>
          <w:ilvl w:val="1"/>
          <w:numId w:val="26"/>
        </w:numPr>
        <w:pPrChange w:id="618" w:author="Laurence Golding" w:date="2018-02-21T15:18:00Z">
          <w:pPr>
            <w:pStyle w:val="ListParagraph"/>
            <w:numPr>
              <w:ilvl w:val="1"/>
              <w:numId w:val="27"/>
            </w:numPr>
            <w:ind w:left="1440" w:hanging="360"/>
          </w:pPr>
        </w:pPrChange>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38489A">
      <w:pPr>
        <w:pStyle w:val="ListParagraph"/>
        <w:numPr>
          <w:ilvl w:val="1"/>
          <w:numId w:val="26"/>
        </w:numPr>
        <w:pPrChange w:id="619" w:author="Laurence Golding" w:date="2018-02-21T15:18:00Z">
          <w:pPr>
            <w:pStyle w:val="ListParagraph"/>
            <w:numPr>
              <w:ilvl w:val="1"/>
              <w:numId w:val="27"/>
            </w:numPr>
            <w:ind w:left="1440" w:hanging="360"/>
          </w:pPr>
        </w:pPrChange>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38489A">
      <w:pPr>
        <w:pStyle w:val="ListParagraph"/>
        <w:numPr>
          <w:ilvl w:val="1"/>
          <w:numId w:val="26"/>
        </w:numPr>
        <w:pPrChange w:id="620"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38489A">
      <w:pPr>
        <w:pStyle w:val="ListParagraph"/>
        <w:numPr>
          <w:ilvl w:val="0"/>
          <w:numId w:val="26"/>
        </w:numPr>
        <w:pPrChange w:id="621" w:author="Laurence Golding" w:date="2018-02-21T15:18:00Z">
          <w:pPr>
            <w:pStyle w:val="ListParagraph"/>
            <w:numPr>
              <w:numId w:val="27"/>
            </w:numPr>
            <w:ind w:hanging="360"/>
          </w:pPr>
        </w:pPrChange>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38489A">
      <w:pPr>
        <w:pStyle w:val="ListParagraph"/>
        <w:numPr>
          <w:ilvl w:val="1"/>
          <w:numId w:val="26"/>
        </w:numPr>
        <w:pPrChange w:id="622" w:author="Laurence Golding" w:date="2018-02-21T15:18:00Z">
          <w:pPr>
            <w:pStyle w:val="ListParagraph"/>
            <w:numPr>
              <w:ilvl w:val="1"/>
              <w:numId w:val="27"/>
            </w:numPr>
            <w:ind w:left="1440" w:hanging="360"/>
          </w:pPr>
        </w:pPrChange>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38489A">
      <w:pPr>
        <w:pStyle w:val="ListParagraph"/>
        <w:numPr>
          <w:ilvl w:val="1"/>
          <w:numId w:val="26"/>
        </w:numPr>
        <w:pPrChange w:id="623" w:author="Laurence Golding" w:date="2018-02-21T15:18:00Z">
          <w:pPr>
            <w:pStyle w:val="ListParagraph"/>
            <w:numPr>
              <w:ilvl w:val="1"/>
              <w:numId w:val="27"/>
            </w:numPr>
            <w:ind w:left="1440" w:hanging="360"/>
          </w:pPr>
        </w:pPrChange>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38489A">
      <w:pPr>
        <w:pStyle w:val="ListParagraph"/>
        <w:numPr>
          <w:ilvl w:val="1"/>
          <w:numId w:val="26"/>
        </w:numPr>
        <w:pPrChange w:id="624" w:author="Laurence Golding" w:date="2018-02-21T15:18:00Z">
          <w:pPr>
            <w:pStyle w:val="ListParagraph"/>
            <w:numPr>
              <w:ilvl w:val="1"/>
              <w:numId w:val="27"/>
            </w:numPr>
            <w:ind w:left="1440" w:hanging="360"/>
          </w:pPr>
        </w:pPrChange>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38489A">
      <w:pPr>
        <w:pStyle w:val="ListParagraph"/>
        <w:numPr>
          <w:ilvl w:val="1"/>
          <w:numId w:val="26"/>
        </w:numPr>
        <w:pPrChange w:id="625"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38489A">
      <w:pPr>
        <w:pStyle w:val="ListParagraph"/>
        <w:numPr>
          <w:ilvl w:val="0"/>
          <w:numId w:val="26"/>
        </w:numPr>
        <w:pPrChange w:id="626" w:author="Laurence Golding" w:date="2018-02-21T15:18:00Z">
          <w:pPr>
            <w:pStyle w:val="ListParagraph"/>
            <w:numPr>
              <w:numId w:val="27"/>
            </w:numPr>
            <w:ind w:hanging="360"/>
          </w:pPr>
        </w:pPrChange>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38489A">
      <w:pPr>
        <w:pStyle w:val="ListParagraph"/>
        <w:numPr>
          <w:ilvl w:val="1"/>
          <w:numId w:val="26"/>
        </w:numPr>
        <w:pPrChange w:id="627" w:author="Laurence Golding" w:date="2018-02-21T15:18:00Z">
          <w:pPr>
            <w:pStyle w:val="ListParagraph"/>
            <w:numPr>
              <w:ilvl w:val="1"/>
              <w:numId w:val="27"/>
            </w:numPr>
            <w:ind w:left="1440" w:hanging="360"/>
          </w:pPr>
        </w:pPrChange>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38489A">
      <w:pPr>
        <w:pStyle w:val="ListParagraph"/>
        <w:numPr>
          <w:ilvl w:val="1"/>
          <w:numId w:val="26"/>
        </w:numPr>
        <w:pPrChange w:id="628" w:author="Laurence Golding" w:date="2018-02-21T15:18:00Z">
          <w:pPr>
            <w:pStyle w:val="ListParagraph"/>
            <w:numPr>
              <w:ilvl w:val="1"/>
              <w:numId w:val="27"/>
            </w:numPr>
            <w:ind w:left="1440" w:hanging="360"/>
          </w:pPr>
        </w:pPrChange>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38489A">
      <w:pPr>
        <w:pStyle w:val="ListParagraph"/>
        <w:numPr>
          <w:ilvl w:val="1"/>
          <w:numId w:val="26"/>
        </w:numPr>
        <w:pPrChange w:id="629" w:author="Laurence Golding" w:date="2018-02-21T15:18:00Z">
          <w:pPr>
            <w:pStyle w:val="ListParagraph"/>
            <w:numPr>
              <w:ilvl w:val="1"/>
              <w:numId w:val="27"/>
            </w:numPr>
            <w:ind w:left="1440" w:hanging="360"/>
          </w:pPr>
        </w:pPrChange>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38489A">
      <w:pPr>
        <w:pStyle w:val="ListParagraph"/>
        <w:numPr>
          <w:ilvl w:val="1"/>
          <w:numId w:val="26"/>
        </w:numPr>
        <w:pPrChange w:id="630"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38489A">
      <w:pPr>
        <w:pStyle w:val="ListParagraph"/>
        <w:numPr>
          <w:ilvl w:val="0"/>
          <w:numId w:val="26"/>
        </w:numPr>
        <w:pPrChange w:id="631" w:author="Laurence Golding" w:date="2018-02-21T15:18:00Z">
          <w:pPr>
            <w:pStyle w:val="ListParagraph"/>
            <w:numPr>
              <w:numId w:val="27"/>
            </w:numPr>
            <w:ind w:hanging="360"/>
          </w:pPr>
        </w:pPrChange>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38489A">
      <w:pPr>
        <w:pStyle w:val="ListParagraph"/>
        <w:numPr>
          <w:ilvl w:val="1"/>
          <w:numId w:val="26"/>
        </w:numPr>
        <w:pPrChange w:id="632" w:author="Laurence Golding" w:date="2018-02-21T15:18:00Z">
          <w:pPr>
            <w:pStyle w:val="ListParagraph"/>
            <w:numPr>
              <w:ilvl w:val="1"/>
              <w:numId w:val="27"/>
            </w:numPr>
            <w:ind w:left="1440" w:hanging="360"/>
          </w:pPr>
        </w:pPrChange>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38489A">
      <w:pPr>
        <w:pStyle w:val="ListParagraph"/>
        <w:numPr>
          <w:ilvl w:val="1"/>
          <w:numId w:val="26"/>
        </w:numPr>
        <w:pPrChange w:id="633" w:author="Laurence Golding" w:date="2018-02-21T15:18:00Z">
          <w:pPr>
            <w:pStyle w:val="ListParagraph"/>
            <w:numPr>
              <w:ilvl w:val="1"/>
              <w:numId w:val="27"/>
            </w:numPr>
            <w:ind w:left="1440" w:hanging="360"/>
          </w:pPr>
        </w:pPrChange>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38489A">
      <w:pPr>
        <w:pStyle w:val="ListParagraph"/>
        <w:numPr>
          <w:ilvl w:val="1"/>
          <w:numId w:val="26"/>
        </w:numPr>
        <w:pPrChange w:id="634" w:author="Laurence Golding" w:date="2018-02-21T15:18:00Z">
          <w:pPr>
            <w:pStyle w:val="ListParagraph"/>
            <w:numPr>
              <w:ilvl w:val="1"/>
              <w:numId w:val="27"/>
            </w:numPr>
            <w:ind w:left="1440" w:hanging="360"/>
          </w:pPr>
        </w:pPrChange>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38489A">
      <w:pPr>
        <w:pStyle w:val="ListParagraph"/>
        <w:numPr>
          <w:ilvl w:val="1"/>
          <w:numId w:val="26"/>
        </w:numPr>
        <w:pPrChange w:id="635"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38489A">
      <w:pPr>
        <w:pStyle w:val="ListParagraph"/>
        <w:numPr>
          <w:ilvl w:val="0"/>
          <w:numId w:val="26"/>
        </w:numPr>
        <w:pPrChange w:id="636" w:author="Laurence Golding" w:date="2018-02-21T15:18:00Z">
          <w:pPr>
            <w:pStyle w:val="ListParagraph"/>
            <w:numPr>
              <w:numId w:val="27"/>
            </w:numPr>
            <w:ind w:hanging="360"/>
          </w:pPr>
        </w:pPrChange>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38489A">
      <w:pPr>
        <w:pStyle w:val="ListParagraph"/>
        <w:numPr>
          <w:ilvl w:val="1"/>
          <w:numId w:val="26"/>
        </w:numPr>
        <w:pPrChange w:id="637" w:author="Laurence Golding" w:date="2018-02-21T15:18:00Z">
          <w:pPr>
            <w:pStyle w:val="ListParagraph"/>
            <w:numPr>
              <w:ilvl w:val="1"/>
              <w:numId w:val="27"/>
            </w:numPr>
            <w:ind w:left="1440" w:hanging="360"/>
          </w:pPr>
        </w:pPrChange>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38489A">
      <w:pPr>
        <w:pStyle w:val="ListParagraph"/>
        <w:numPr>
          <w:ilvl w:val="1"/>
          <w:numId w:val="26"/>
        </w:numPr>
        <w:pPrChange w:id="638" w:author="Laurence Golding" w:date="2018-02-21T15:18:00Z">
          <w:pPr>
            <w:pStyle w:val="ListParagraph"/>
            <w:numPr>
              <w:ilvl w:val="1"/>
              <w:numId w:val="27"/>
            </w:numPr>
            <w:ind w:left="1440" w:hanging="360"/>
          </w:pPr>
        </w:pPrChange>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38489A">
      <w:pPr>
        <w:pStyle w:val="ListParagraph"/>
        <w:numPr>
          <w:ilvl w:val="1"/>
          <w:numId w:val="26"/>
        </w:numPr>
        <w:pPrChange w:id="639" w:author="Laurence Golding" w:date="2018-02-21T15:18:00Z">
          <w:pPr>
            <w:pStyle w:val="ListParagraph"/>
            <w:numPr>
              <w:ilvl w:val="1"/>
              <w:numId w:val="27"/>
            </w:numPr>
            <w:ind w:left="1440" w:hanging="360"/>
          </w:pPr>
        </w:pPrChange>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38489A">
      <w:pPr>
        <w:pStyle w:val="ListParagraph"/>
        <w:numPr>
          <w:ilvl w:val="1"/>
          <w:numId w:val="26"/>
        </w:numPr>
        <w:pPrChange w:id="640" w:author="Laurence Golding" w:date="2018-02-21T15:18:00Z">
          <w:pPr>
            <w:pStyle w:val="ListParagraph"/>
            <w:numPr>
              <w:ilvl w:val="1"/>
              <w:numId w:val="27"/>
            </w:numPr>
            <w:ind w:left="1440" w:hanging="360"/>
          </w:pPr>
        </w:pPrChange>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lastRenderedPageBreak/>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lastRenderedPageBreak/>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641" w:name="_Ref493509170"/>
      <w:bookmarkStart w:id="642" w:name="_Toc506816676"/>
      <w:r>
        <w:t>targetKey property</w:t>
      </w:r>
      <w:bookmarkEnd w:id="641"/>
      <w:bookmarkEnd w:id="642"/>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43" w:name="_Toc506816677"/>
      <w:r>
        <w:t>importance property</w:t>
      </w:r>
      <w:bookmarkEnd w:id="643"/>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38489A">
      <w:pPr>
        <w:pStyle w:val="ListParagraph"/>
        <w:numPr>
          <w:ilvl w:val="0"/>
          <w:numId w:val="27"/>
        </w:numPr>
        <w:pPrChange w:id="644" w:author="Laurence Golding" w:date="2018-02-21T15:18:00Z">
          <w:pPr>
            <w:pStyle w:val="ListParagraph"/>
            <w:numPr>
              <w:numId w:val="28"/>
            </w:numPr>
            <w:ind w:left="1440" w:hanging="360"/>
          </w:pPr>
        </w:pPrChange>
      </w:pPr>
      <w:r w:rsidRPr="000F0B58">
        <w:rPr>
          <w:rStyle w:val="CODEtemp"/>
        </w:rPr>
        <w:t>"important"</w:t>
      </w:r>
      <w:r>
        <w:t>: this location is important for understanding the code flow.</w:t>
      </w:r>
    </w:p>
    <w:p w14:paraId="01459C6C" w14:textId="5EDC558B" w:rsidR="000F0B58" w:rsidRDefault="000F0B58" w:rsidP="0038489A">
      <w:pPr>
        <w:pStyle w:val="ListParagraph"/>
        <w:numPr>
          <w:ilvl w:val="0"/>
          <w:numId w:val="27"/>
        </w:numPr>
        <w:pPrChange w:id="645" w:author="Laurence Golding" w:date="2018-02-21T15:18:00Z">
          <w:pPr>
            <w:pStyle w:val="ListParagraph"/>
            <w:numPr>
              <w:numId w:val="28"/>
            </w:numPr>
            <w:ind w:left="1440" w:hanging="360"/>
          </w:pPr>
        </w:pPrChange>
      </w:pPr>
      <w:r w:rsidRPr="000F0B58">
        <w:rPr>
          <w:rStyle w:val="CODEtemp"/>
        </w:rPr>
        <w:t>"essential"</w:t>
      </w:r>
      <w:r>
        <w:t>: this location is essential for understanding the code flow.</w:t>
      </w:r>
    </w:p>
    <w:p w14:paraId="0353CCD5" w14:textId="6D9D207D" w:rsidR="000F0B58" w:rsidRDefault="000F0B58" w:rsidP="0038489A">
      <w:pPr>
        <w:pStyle w:val="ListParagraph"/>
        <w:numPr>
          <w:ilvl w:val="0"/>
          <w:numId w:val="27"/>
        </w:numPr>
        <w:pPrChange w:id="646" w:author="Laurence Golding" w:date="2018-02-21T15:18:00Z">
          <w:pPr>
            <w:pStyle w:val="ListParagraph"/>
            <w:numPr>
              <w:numId w:val="28"/>
            </w:numPr>
            <w:ind w:left="1440" w:hanging="360"/>
          </w:pPr>
        </w:pPrChange>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38489A">
      <w:pPr>
        <w:pStyle w:val="Note"/>
        <w:numPr>
          <w:ilvl w:val="0"/>
          <w:numId w:val="28"/>
        </w:numPr>
        <w:pPrChange w:id="647" w:author="Laurence Golding" w:date="2018-02-21T15:18:00Z">
          <w:pPr>
            <w:pStyle w:val="Note"/>
            <w:numPr>
              <w:numId w:val="29"/>
            </w:numPr>
            <w:ind w:hanging="360"/>
          </w:pPr>
        </w:pPrChange>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38489A">
      <w:pPr>
        <w:pStyle w:val="Note"/>
        <w:numPr>
          <w:ilvl w:val="0"/>
          <w:numId w:val="28"/>
        </w:numPr>
        <w:pPrChange w:id="648" w:author="Laurence Golding" w:date="2018-02-21T15:18:00Z">
          <w:pPr>
            <w:pStyle w:val="Note"/>
            <w:numPr>
              <w:numId w:val="29"/>
            </w:numPr>
            <w:ind w:hanging="360"/>
          </w:pPr>
        </w:pPrChange>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38489A">
      <w:pPr>
        <w:pStyle w:val="Note"/>
        <w:numPr>
          <w:ilvl w:val="0"/>
          <w:numId w:val="28"/>
        </w:numPr>
        <w:pPrChange w:id="649" w:author="Laurence Golding" w:date="2018-02-21T15:18:00Z">
          <w:pPr>
            <w:pStyle w:val="Note"/>
            <w:numPr>
              <w:numId w:val="29"/>
            </w:numPr>
            <w:ind w:hanging="360"/>
          </w:pPr>
        </w:pPrChange>
      </w:pPr>
      <w:r>
        <w:t>A “verbose view,” which displays all the locations in the code flow.</w:t>
      </w:r>
    </w:p>
    <w:p w14:paraId="629E408C" w14:textId="1B372D4E" w:rsidR="00B86BC7" w:rsidRDefault="00B86BC7" w:rsidP="00B86BC7">
      <w:pPr>
        <w:pStyle w:val="Heading3"/>
      </w:pPr>
      <w:bookmarkStart w:id="650" w:name="_Toc506816678"/>
      <w:r>
        <w:t>taintKind property</w:t>
      </w:r>
      <w:bookmarkEnd w:id="65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38489A">
      <w:pPr>
        <w:pStyle w:val="ListParagraph"/>
        <w:numPr>
          <w:ilvl w:val="0"/>
          <w:numId w:val="29"/>
        </w:numPr>
        <w:pPrChange w:id="651" w:author="Laurence Golding" w:date="2018-02-21T15:18:00Z">
          <w:pPr>
            <w:pStyle w:val="ListParagraph"/>
            <w:numPr>
              <w:numId w:val="30"/>
            </w:numPr>
            <w:ind w:left="1440" w:hanging="360"/>
          </w:pPr>
        </w:pPrChange>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38489A">
      <w:pPr>
        <w:pStyle w:val="ListParagraph"/>
        <w:numPr>
          <w:ilvl w:val="0"/>
          <w:numId w:val="29"/>
        </w:numPr>
        <w:pPrChange w:id="652" w:author="Laurence Golding" w:date="2018-02-21T15:18:00Z">
          <w:pPr>
            <w:pStyle w:val="ListParagraph"/>
            <w:numPr>
              <w:numId w:val="30"/>
            </w:numPr>
            <w:ind w:left="1440" w:hanging="360"/>
          </w:pPr>
        </w:pPrChange>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38489A">
      <w:pPr>
        <w:pStyle w:val="ListParagraph"/>
        <w:numPr>
          <w:ilvl w:val="0"/>
          <w:numId w:val="29"/>
        </w:numPr>
        <w:pPrChange w:id="653" w:author="Laurence Golding" w:date="2018-02-21T15:18:00Z">
          <w:pPr>
            <w:pStyle w:val="ListParagraph"/>
            <w:numPr>
              <w:numId w:val="30"/>
            </w:numPr>
            <w:ind w:left="1440" w:hanging="360"/>
          </w:pPr>
        </w:pPrChange>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54" w:name="_Toc506816679"/>
      <w:r>
        <w:t>snippet property</w:t>
      </w:r>
      <w:bookmarkEnd w:id="654"/>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655" w:name="_Ref493488427"/>
      <w:bookmarkStart w:id="656" w:name="_Ref493488443"/>
      <w:bookmarkStart w:id="657" w:name="_Toc506816680"/>
      <w:r>
        <w:t>annotations property</w:t>
      </w:r>
      <w:bookmarkEnd w:id="655"/>
      <w:bookmarkEnd w:id="656"/>
      <w:bookmarkEnd w:id="657"/>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lastRenderedPageBreak/>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658" w:name="_Toc506816681"/>
      <w:r>
        <w:t>properties property</w:t>
      </w:r>
      <w:bookmarkEnd w:id="658"/>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9" w:name="_Hlk503362618"/>
      <w:r w:rsidRPr="004A77ED">
        <w:t>§</w:t>
      </w:r>
      <w:bookmarkEnd w:id="659"/>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60" w:name="_Ref493509872"/>
      <w:bookmarkStart w:id="661" w:name="_Toc506816682"/>
      <w:r>
        <w:t>annotation object</w:t>
      </w:r>
      <w:bookmarkEnd w:id="660"/>
      <w:bookmarkEnd w:id="661"/>
    </w:p>
    <w:p w14:paraId="02CBFA23" w14:textId="6673CFB5" w:rsidR="00B86BC7" w:rsidRDefault="00B86BC7" w:rsidP="00B86BC7">
      <w:pPr>
        <w:pStyle w:val="Heading3"/>
      </w:pPr>
      <w:bookmarkStart w:id="662" w:name="_Toc506816683"/>
      <w:r>
        <w:t>General</w:t>
      </w:r>
      <w:bookmarkEnd w:id="66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63" w:name="_Ref493510430"/>
      <w:bookmarkStart w:id="664" w:name="_Toc506816684"/>
      <w:r>
        <w:t>message property</w:t>
      </w:r>
      <w:bookmarkEnd w:id="663"/>
      <w:bookmarkEnd w:id="664"/>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665" w:name="_Ref503362775"/>
      <w:bookmarkStart w:id="666" w:name="_Toc506816685"/>
      <w:bookmarkStart w:id="667" w:name="_Ref493488409"/>
      <w:r>
        <w:t>richMessage property</w:t>
      </w:r>
      <w:bookmarkEnd w:id="665"/>
      <w:bookmarkEnd w:id="666"/>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668" w:name="_Ref503362753"/>
      <w:bookmarkStart w:id="669" w:name="_Toc506816686"/>
      <w:r>
        <w:t>locations property</w:t>
      </w:r>
      <w:bookmarkEnd w:id="667"/>
      <w:bookmarkEnd w:id="668"/>
      <w:bookmarkEnd w:id="669"/>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670" w:name="_Ref493407996"/>
      <w:bookmarkStart w:id="671" w:name="_Toc506816687"/>
      <w:r>
        <w:t>rule object</w:t>
      </w:r>
      <w:bookmarkEnd w:id="670"/>
      <w:bookmarkEnd w:id="671"/>
    </w:p>
    <w:p w14:paraId="0004BC6E" w14:textId="658F9ED1" w:rsidR="00B86BC7" w:rsidRDefault="00B86BC7" w:rsidP="00B86BC7">
      <w:pPr>
        <w:pStyle w:val="Heading3"/>
      </w:pPr>
      <w:bookmarkStart w:id="672" w:name="_Toc506816688"/>
      <w:r>
        <w:t>General</w:t>
      </w:r>
      <w:bookmarkEnd w:id="67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73" w:name="_Toc506816689"/>
      <w:r>
        <w:t>Constraints</w:t>
      </w:r>
      <w:bookmarkEnd w:id="673"/>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4" w:name="_Ref493408046"/>
      <w:bookmarkStart w:id="675" w:name="_Toc506816690"/>
      <w:r>
        <w:t>id property</w:t>
      </w:r>
      <w:bookmarkEnd w:id="674"/>
      <w:bookmarkEnd w:id="67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lastRenderedPageBreak/>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38489A">
      <w:pPr>
        <w:pStyle w:val="ListParagraph"/>
        <w:numPr>
          <w:ilvl w:val="0"/>
          <w:numId w:val="30"/>
        </w:numPr>
        <w:pPrChange w:id="676" w:author="Laurence Golding" w:date="2018-02-21T15:18:00Z">
          <w:pPr>
            <w:pStyle w:val="ListParagraph"/>
            <w:numPr>
              <w:numId w:val="31"/>
            </w:numPr>
            <w:ind w:hanging="360"/>
          </w:pPr>
        </w:pPrChange>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38489A">
      <w:pPr>
        <w:pStyle w:val="ListParagraph"/>
        <w:numPr>
          <w:ilvl w:val="0"/>
          <w:numId w:val="30"/>
        </w:numPr>
        <w:pPrChange w:id="677" w:author="Laurence Golding" w:date="2018-02-21T15:18:00Z">
          <w:pPr>
            <w:pStyle w:val="ListParagraph"/>
            <w:numPr>
              <w:numId w:val="31"/>
            </w:numPr>
            <w:ind w:hanging="360"/>
          </w:pPr>
        </w:pPrChange>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8" w:name="_Toc506816691"/>
      <w:r>
        <w:t>name property</w:t>
      </w:r>
      <w:bookmarkEnd w:id="678"/>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679" w:name="_Ref493510771"/>
      <w:bookmarkStart w:id="680" w:name="_Toc506816692"/>
      <w:r>
        <w:t>shortDescription property</w:t>
      </w:r>
      <w:bookmarkEnd w:id="679"/>
      <w:bookmarkEnd w:id="680"/>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681" w:name="_Ref493510781"/>
      <w:bookmarkStart w:id="682" w:name="_Toc506816693"/>
      <w:r>
        <w:t>fullDescription property</w:t>
      </w:r>
      <w:bookmarkEnd w:id="681"/>
      <w:bookmarkEnd w:id="682"/>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683" w:name="_Toc506816694"/>
      <w:r>
        <w:t>richDescription property</w:t>
      </w:r>
      <w:bookmarkEnd w:id="683"/>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lastRenderedPageBreak/>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684" w:name="_Ref493425609"/>
      <w:bookmarkStart w:id="685" w:name="_Toc506816695"/>
      <w:r>
        <w:t>defaultLevel property</w:t>
      </w:r>
      <w:bookmarkEnd w:id="684"/>
      <w:bookmarkEnd w:id="685"/>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686" w:name="_Ref493345139"/>
      <w:bookmarkStart w:id="687" w:name="_Toc506816696"/>
      <w:r>
        <w:t>message</w:t>
      </w:r>
      <w:r w:rsidR="00EE6A00">
        <w:t>Templates</w:t>
      </w:r>
      <w:r>
        <w:t xml:space="preserve"> property</w:t>
      </w:r>
      <w:bookmarkEnd w:id="686"/>
      <w:bookmarkEnd w:id="687"/>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688" w:name="_Ref503357110"/>
      <w:bookmarkStart w:id="689" w:name="_Ref503366474"/>
      <w:bookmarkStart w:id="690" w:name="_Ref503366805"/>
      <w:bookmarkStart w:id="691" w:name="_Toc506816697"/>
      <w:r>
        <w:t>richMessageTemplates</w:t>
      </w:r>
      <w:bookmarkEnd w:id="688"/>
      <w:r w:rsidR="00932BEE">
        <w:t xml:space="preserve"> property</w:t>
      </w:r>
      <w:bookmarkEnd w:id="689"/>
      <w:bookmarkEnd w:id="690"/>
      <w:bookmarkEnd w:id="691"/>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D210309" w:rsidR="00454769" w:rsidRDefault="00454769" w:rsidP="00454769">
      <w:del w:id="692" w:author="Laurence Golding" w:date="2018-02-21T14:54:00Z">
        <w:r w:rsidDel="006806EF">
          <w:delText xml:space="preserve">Consumers </w:delText>
        </w:r>
      </w:del>
      <w:ins w:id="693" w:author="Laurence Golding" w:date="2018-02-21T14:54:00Z">
        <w:r w:rsidR="006806EF">
          <w:t>A SARIF consumer</w:t>
        </w:r>
        <w:r w:rsidR="006806EF">
          <w:t xml:space="preserve"> </w:t>
        </w:r>
      </w:ins>
      <w:r>
        <w:t xml:space="preserve">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w:t>
      </w:r>
      <w:del w:id="694" w:author="Laurence Golding" w:date="2018-02-21T14:54:00Z">
        <w:r w:rsidDel="006806EF">
          <w:delText xml:space="preserve">Consumers </w:delText>
        </w:r>
      </w:del>
      <w:ins w:id="695" w:author="Laurence Golding" w:date="2018-02-21T14:54:00Z">
        <w:r w:rsidR="006806EF">
          <w:t>A SARIF c</w:t>
        </w:r>
        <w:r w:rsidR="006806EF">
          <w:t xml:space="preserve">onsumer </w:t>
        </w:r>
      </w:ins>
      <w:r>
        <w:t xml:space="preserve">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696" w:name="_Toc506816698"/>
      <w:r>
        <w:t>helpUri property</w:t>
      </w:r>
      <w:bookmarkEnd w:id="69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7" w:name="_Ref503364566"/>
      <w:bookmarkStart w:id="698" w:name="_Toc506816699"/>
      <w:r>
        <w:t>help property</w:t>
      </w:r>
      <w:bookmarkEnd w:id="697"/>
      <w:bookmarkEnd w:id="698"/>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699" w:name="_Toc506816700"/>
      <w:r>
        <w:t>richHelp property</w:t>
      </w:r>
      <w:bookmarkEnd w:id="699"/>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700" w:name="_Toc506816701"/>
      <w:r>
        <w:t>properties property</w:t>
      </w:r>
      <w:bookmarkEnd w:id="700"/>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701" w:name="_Ref493426594"/>
      <w:bookmarkStart w:id="702" w:name="_Toc506816702"/>
      <w:r>
        <w:t>templa</w:t>
      </w:r>
      <w:r w:rsidR="00B86BC7">
        <w:t>tedMessage object</w:t>
      </w:r>
      <w:bookmarkEnd w:id="701"/>
      <w:bookmarkEnd w:id="702"/>
    </w:p>
    <w:p w14:paraId="0F830F9B" w14:textId="0C9852C7" w:rsidR="00B86BC7" w:rsidRDefault="00B86BC7" w:rsidP="00B86BC7">
      <w:pPr>
        <w:pStyle w:val="Heading3"/>
      </w:pPr>
      <w:bookmarkStart w:id="703" w:name="_Toc506816703"/>
      <w:r>
        <w:t>General</w:t>
      </w:r>
      <w:bookmarkEnd w:id="70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704" w:name="_Ref493511707"/>
      <w:bookmarkStart w:id="705" w:name="_Toc506816704"/>
      <w:r>
        <w:t>template</w:t>
      </w:r>
      <w:r w:rsidR="00B86BC7">
        <w:t>Id property</w:t>
      </w:r>
      <w:bookmarkEnd w:id="704"/>
      <w:bookmarkEnd w:id="705"/>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706" w:name="_Ref493511451"/>
      <w:bookmarkStart w:id="707" w:name="_Toc506816705"/>
      <w:r>
        <w:t>arguments property</w:t>
      </w:r>
      <w:bookmarkEnd w:id="706"/>
      <w:bookmarkEnd w:id="70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708" w:name="_Hlk502584593"/>
      <w:r>
        <w:rPr>
          <w:rStyle w:val="CODEtemp"/>
        </w:rPr>
        <w:t>{3}</w:t>
      </w:r>
      <w:bookmarkEnd w:id="708"/>
      <w:r>
        <w:t>, the</w:t>
      </w:r>
      <w:r>
        <w:rPr>
          <w:rStyle w:val="CODEtemp"/>
        </w:rPr>
        <w:t xml:space="preserve"> arguments </w:t>
      </w:r>
      <w:r>
        <w:t>array must contain at least 4 elements.</w:t>
      </w:r>
    </w:p>
    <w:p w14:paraId="59BAE2EF" w14:textId="641E01BA" w:rsidR="002A334F" w:rsidRDefault="002A334F" w:rsidP="002A334F">
      <w:r>
        <w:lastRenderedPageBreak/>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709" w:name="_Ref493477061"/>
      <w:bookmarkStart w:id="710" w:name="_Toc506816706"/>
      <w:r>
        <w:t>fix object</w:t>
      </w:r>
      <w:bookmarkEnd w:id="709"/>
      <w:bookmarkEnd w:id="710"/>
    </w:p>
    <w:p w14:paraId="410A501F" w14:textId="4C707545" w:rsidR="00B86BC7" w:rsidRDefault="00B86BC7" w:rsidP="00B86BC7">
      <w:pPr>
        <w:pStyle w:val="Heading3"/>
      </w:pPr>
      <w:bookmarkStart w:id="711" w:name="_Toc506816707"/>
      <w:r>
        <w:t>General</w:t>
      </w:r>
      <w:bookmarkEnd w:id="711"/>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712" w:name="_Ref493512730"/>
      <w:bookmarkStart w:id="713" w:name="_Toc506816708"/>
      <w:r>
        <w:t>description property</w:t>
      </w:r>
      <w:bookmarkEnd w:id="712"/>
      <w:bookmarkEnd w:id="713"/>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714" w:name="_Toc506816709"/>
      <w:bookmarkStart w:id="715" w:name="_Ref493512752"/>
      <w:bookmarkStart w:id="716" w:name="_Ref493513084"/>
      <w:r>
        <w:t>richDescription property</w:t>
      </w:r>
      <w:bookmarkEnd w:id="714"/>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17" w:name="_Ref503372111"/>
      <w:bookmarkStart w:id="718" w:name="_Ref503372176"/>
      <w:bookmarkStart w:id="719" w:name="_Toc506816710"/>
      <w:r>
        <w:lastRenderedPageBreak/>
        <w:t>fileChanges property</w:t>
      </w:r>
      <w:bookmarkEnd w:id="715"/>
      <w:bookmarkEnd w:id="716"/>
      <w:bookmarkEnd w:id="717"/>
      <w:bookmarkEnd w:id="718"/>
      <w:bookmarkEnd w:id="719"/>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720" w:name="_Ref493512744"/>
      <w:bookmarkStart w:id="721" w:name="_Ref493512991"/>
      <w:bookmarkStart w:id="722" w:name="_Toc506816711"/>
      <w:r>
        <w:t>fileChange object</w:t>
      </w:r>
      <w:bookmarkEnd w:id="720"/>
      <w:bookmarkEnd w:id="721"/>
      <w:bookmarkEnd w:id="722"/>
    </w:p>
    <w:p w14:paraId="74D8322D" w14:textId="06E505AA" w:rsidR="00B86BC7" w:rsidRDefault="00B86BC7" w:rsidP="00B86BC7">
      <w:pPr>
        <w:pStyle w:val="Heading3"/>
      </w:pPr>
      <w:bookmarkStart w:id="723" w:name="_Toc506816712"/>
      <w:r>
        <w:t>General</w:t>
      </w:r>
      <w:bookmarkEnd w:id="72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724" w:name="_Ref493513096"/>
      <w:bookmarkStart w:id="725" w:name="_Ref493513195"/>
      <w:bookmarkStart w:id="726" w:name="_Ref493513493"/>
      <w:bookmarkStart w:id="727" w:name="_Toc506816713"/>
      <w:r>
        <w:t>uri property</w:t>
      </w:r>
      <w:bookmarkEnd w:id="724"/>
      <w:bookmarkEnd w:id="725"/>
      <w:bookmarkEnd w:id="726"/>
      <w:bookmarkEnd w:id="727"/>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728" w:name="_Toc506816714"/>
      <w:r>
        <w:t>uriBaseId property</w:t>
      </w:r>
      <w:bookmarkEnd w:id="728"/>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729" w:name="_Ref493513106"/>
      <w:bookmarkStart w:id="730" w:name="_Toc506816715"/>
      <w:r>
        <w:t>replacements property</w:t>
      </w:r>
      <w:bookmarkEnd w:id="729"/>
      <w:bookmarkEnd w:id="730"/>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731" w:name="_Ref493513114"/>
      <w:bookmarkStart w:id="732" w:name="_Ref493513476"/>
      <w:bookmarkStart w:id="733" w:name="_Toc506816716"/>
      <w:r>
        <w:t>replacement object</w:t>
      </w:r>
      <w:bookmarkEnd w:id="731"/>
      <w:bookmarkEnd w:id="732"/>
      <w:bookmarkEnd w:id="733"/>
    </w:p>
    <w:p w14:paraId="1276FD13" w14:textId="540BBC1F" w:rsidR="00B86BC7" w:rsidRDefault="00B86BC7" w:rsidP="00B86BC7">
      <w:pPr>
        <w:pStyle w:val="Heading3"/>
      </w:pPr>
      <w:bookmarkStart w:id="734" w:name="_Toc506816717"/>
      <w:r>
        <w:t>General</w:t>
      </w:r>
      <w:bookmarkEnd w:id="73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lastRenderedPageBreak/>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735" w:name="_Toc506816718"/>
      <w:r>
        <w:t>Constraints</w:t>
      </w:r>
      <w:bookmarkEnd w:id="735"/>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36" w:name="_Ref493518438"/>
      <w:bookmarkStart w:id="737" w:name="_Ref493518542"/>
      <w:bookmarkStart w:id="738" w:name="_Toc506816719"/>
      <w:r>
        <w:t>offset property</w:t>
      </w:r>
      <w:bookmarkEnd w:id="736"/>
      <w:bookmarkEnd w:id="737"/>
      <w:bookmarkEnd w:id="73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739" w:name="_Ref493518436"/>
      <w:bookmarkStart w:id="740" w:name="_Ref493518439"/>
      <w:bookmarkStart w:id="741" w:name="_Ref493518529"/>
      <w:bookmarkStart w:id="742" w:name="_Toc506816720"/>
      <w:r>
        <w:t>deletedLength property</w:t>
      </w:r>
      <w:bookmarkEnd w:id="739"/>
      <w:bookmarkEnd w:id="740"/>
      <w:bookmarkEnd w:id="741"/>
      <w:bookmarkEnd w:id="742"/>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743" w:name="_Ref493518437"/>
      <w:bookmarkStart w:id="744" w:name="_Ref493518440"/>
      <w:bookmarkStart w:id="745" w:name="_Toc506816721"/>
      <w:r>
        <w:lastRenderedPageBreak/>
        <w:t>insertedBytes property</w:t>
      </w:r>
      <w:bookmarkEnd w:id="743"/>
      <w:bookmarkEnd w:id="744"/>
      <w:bookmarkEnd w:id="745"/>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746" w:name="_Ref493404948"/>
      <w:bookmarkStart w:id="747" w:name="_Ref493406026"/>
      <w:bookmarkStart w:id="748" w:name="_Toc506816722"/>
      <w:r>
        <w:t>notification object</w:t>
      </w:r>
      <w:bookmarkEnd w:id="746"/>
      <w:bookmarkEnd w:id="747"/>
      <w:bookmarkEnd w:id="748"/>
    </w:p>
    <w:p w14:paraId="3BD7AF2E" w14:textId="23E07934" w:rsidR="00B86BC7" w:rsidRDefault="00B86BC7" w:rsidP="00B86BC7">
      <w:pPr>
        <w:pStyle w:val="Heading3"/>
      </w:pPr>
      <w:bookmarkStart w:id="749" w:name="_Toc506816723"/>
      <w:r>
        <w:t>General</w:t>
      </w:r>
      <w:bookmarkEnd w:id="749"/>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750" w:name="_Toc506816724"/>
      <w:r>
        <w:t>id property</w:t>
      </w:r>
      <w:bookmarkEnd w:id="75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1" w:name="_Ref493518926"/>
      <w:bookmarkStart w:id="752" w:name="_Toc506816725"/>
      <w:r>
        <w:t>ruleId property</w:t>
      </w:r>
      <w:bookmarkEnd w:id="751"/>
      <w:bookmarkEnd w:id="752"/>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753" w:name="_Toc506816726"/>
      <w:r>
        <w:t>ruleKey property</w:t>
      </w:r>
      <w:bookmarkEnd w:id="753"/>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lastRenderedPageBreak/>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754" w:name="_Toc506816727"/>
      <w:r>
        <w:t>physicalLocation property</w:t>
      </w:r>
      <w:bookmarkEnd w:id="754"/>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755" w:name="_Toc506816728"/>
      <w:r>
        <w:t>message property</w:t>
      </w:r>
      <w:bookmarkEnd w:id="755"/>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756" w:name="_Ref493404972"/>
      <w:bookmarkStart w:id="757" w:name="_Ref493406037"/>
      <w:bookmarkStart w:id="758" w:name="_Toc506816729"/>
      <w:r>
        <w:t>level property</w:t>
      </w:r>
      <w:bookmarkEnd w:id="756"/>
      <w:bookmarkEnd w:id="757"/>
      <w:bookmarkEnd w:id="7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38489A">
      <w:pPr>
        <w:pStyle w:val="ListParagraph"/>
        <w:numPr>
          <w:ilvl w:val="0"/>
          <w:numId w:val="45"/>
        </w:numPr>
        <w:pPrChange w:id="759" w:author="Laurence Golding" w:date="2018-02-21T15:18:00Z">
          <w:pPr>
            <w:pStyle w:val="ListParagraph"/>
            <w:numPr>
              <w:numId w:val="46"/>
            </w:numPr>
            <w:ind w:hanging="360"/>
          </w:pPr>
        </w:pPrChange>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38489A">
      <w:pPr>
        <w:pStyle w:val="ListParagraph"/>
        <w:numPr>
          <w:ilvl w:val="0"/>
          <w:numId w:val="45"/>
        </w:numPr>
        <w:pPrChange w:id="760" w:author="Laurence Golding" w:date="2018-02-21T15:18:00Z">
          <w:pPr>
            <w:pStyle w:val="ListParagraph"/>
            <w:numPr>
              <w:numId w:val="46"/>
            </w:numPr>
            <w:ind w:hanging="360"/>
          </w:pPr>
        </w:pPrChange>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38489A">
      <w:pPr>
        <w:pStyle w:val="ListParagraph"/>
        <w:numPr>
          <w:ilvl w:val="0"/>
          <w:numId w:val="45"/>
        </w:numPr>
        <w:pPrChange w:id="761" w:author="Laurence Golding" w:date="2018-02-21T15:18:00Z">
          <w:pPr>
            <w:pStyle w:val="ListParagraph"/>
            <w:numPr>
              <w:numId w:val="46"/>
            </w:numPr>
            <w:ind w:hanging="360"/>
          </w:pPr>
        </w:pPrChange>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2" w:name="_Toc506816730"/>
      <w:r>
        <w:t>threadId property</w:t>
      </w:r>
      <w:bookmarkEnd w:id="76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3" w:name="_Toc506816731"/>
      <w:r>
        <w:lastRenderedPageBreak/>
        <w:t>time property</w:t>
      </w:r>
      <w:bookmarkEnd w:id="763"/>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764" w:name="_Toc506816732"/>
      <w:r>
        <w:t>exception property</w:t>
      </w:r>
      <w:bookmarkEnd w:id="764"/>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65" w:name="_Toc506816733"/>
      <w:r>
        <w:t>properties property</w:t>
      </w:r>
      <w:bookmarkEnd w:id="765"/>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66" w:name="_Ref493570836"/>
      <w:bookmarkStart w:id="767" w:name="_Toc506816734"/>
      <w:r>
        <w:t>exception object</w:t>
      </w:r>
      <w:bookmarkEnd w:id="766"/>
      <w:bookmarkEnd w:id="767"/>
    </w:p>
    <w:p w14:paraId="1257C9E2" w14:textId="6070509F" w:rsidR="00B86BC7" w:rsidRDefault="00B86BC7" w:rsidP="00B86BC7">
      <w:pPr>
        <w:pStyle w:val="Heading3"/>
      </w:pPr>
      <w:bookmarkStart w:id="768" w:name="_Toc506816735"/>
      <w:r>
        <w:t>General</w:t>
      </w:r>
      <w:bookmarkEnd w:id="76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69" w:name="_Toc506816736"/>
      <w:r>
        <w:t>kind property</w:t>
      </w:r>
      <w:bookmarkEnd w:id="76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770" w:name="_Toc506816737"/>
      <w:r>
        <w:t>message property</w:t>
      </w:r>
      <w:bookmarkEnd w:id="770"/>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771" w:name="_Toc506816738"/>
      <w:r>
        <w:lastRenderedPageBreak/>
        <w:t>stack property</w:t>
      </w:r>
      <w:bookmarkEnd w:id="771"/>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2" w:name="_Toc506816739"/>
      <w:r>
        <w:t>innerExceptions property</w:t>
      </w:r>
      <w:bookmarkEnd w:id="77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3" w:name="_Toc287332011"/>
      <w:bookmarkStart w:id="774" w:name="_Toc506816740"/>
      <w:r w:rsidRPr="00FD22AC">
        <w:lastRenderedPageBreak/>
        <w:t>Conformance</w:t>
      </w:r>
      <w:bookmarkEnd w:id="773"/>
      <w:bookmarkEnd w:id="774"/>
    </w:p>
    <w:p w14:paraId="1D48659C" w14:textId="6555FDBE" w:rsidR="00EE1E0B" w:rsidRDefault="00EE1E0B" w:rsidP="002244CB"/>
    <w:p w14:paraId="3BBDC6A3" w14:textId="77777777" w:rsidR="00376AE7" w:rsidRDefault="00376AE7" w:rsidP="00376AE7">
      <w:pPr>
        <w:pStyle w:val="Heading2"/>
        <w:numPr>
          <w:ilvl w:val="1"/>
          <w:numId w:val="2"/>
        </w:numPr>
      </w:pPr>
      <w:bookmarkStart w:id="775" w:name="_Toc506816741"/>
      <w:r>
        <w:t>Conformance targets</w:t>
      </w:r>
      <w:bookmarkEnd w:id="77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43EA7AA" w:rsidR="00376AE7" w:rsidRDefault="00376AE7" w:rsidP="0038489A">
      <w:pPr>
        <w:pStyle w:val="ListParagraph"/>
        <w:numPr>
          <w:ilvl w:val="0"/>
          <w:numId w:val="50"/>
        </w:numPr>
        <w:rPr>
          <w:ins w:id="776" w:author="Laurence Golding" w:date="2018-02-21T14:18:00Z"/>
          <w:b/>
        </w:rPr>
        <w:pPrChange w:id="777" w:author="Laurence Golding" w:date="2018-02-21T15:18:00Z">
          <w:pPr>
            <w:pStyle w:val="ListParagraph"/>
            <w:numPr>
              <w:numId w:val="51"/>
            </w:numPr>
            <w:ind w:hanging="360"/>
          </w:pPr>
        </w:pPrChange>
      </w:pPr>
      <w:r w:rsidRPr="0091648B">
        <w:rPr>
          <w:b/>
        </w:rPr>
        <w:t>SARIF log file</w:t>
      </w:r>
    </w:p>
    <w:p w14:paraId="32B2FC0D" w14:textId="3485BBB5" w:rsidR="00503441" w:rsidRPr="0091648B" w:rsidRDefault="006806EF" w:rsidP="0038489A">
      <w:pPr>
        <w:pStyle w:val="ListParagraph"/>
        <w:numPr>
          <w:ilvl w:val="0"/>
          <w:numId w:val="50"/>
        </w:numPr>
        <w:rPr>
          <w:b/>
        </w:rPr>
        <w:pPrChange w:id="778" w:author="Laurence Golding" w:date="2018-02-21T15:18:00Z">
          <w:pPr>
            <w:pStyle w:val="ListParagraph"/>
            <w:numPr>
              <w:numId w:val="51"/>
            </w:numPr>
            <w:ind w:hanging="360"/>
          </w:pPr>
        </w:pPrChange>
      </w:pPr>
      <w:ins w:id="779" w:author="Laurence Golding" w:date="2018-02-21T14:55:00Z">
        <w:r>
          <w:rPr>
            <w:b/>
          </w:rPr>
          <w:t>SARIF p</w:t>
        </w:r>
      </w:ins>
      <w:ins w:id="780" w:author="Laurence Golding" w:date="2018-02-21T14:18:00Z">
        <w:r w:rsidR="00503441">
          <w:rPr>
            <w:b/>
          </w:rPr>
          <w:t>roducer</w:t>
        </w:r>
        <w:r w:rsidR="00503441" w:rsidRPr="00503441">
          <w:t>:</w:t>
        </w:r>
      </w:ins>
      <w:ins w:id="781" w:author="Laurence Golding" w:date="2018-02-21T14:19:00Z">
        <w:r w:rsidR="00503441">
          <w:t xml:space="preserve"> Program which </w:t>
        </w:r>
      </w:ins>
      <w:ins w:id="782" w:author="Laurence Golding" w:date="2018-02-21T14:44:00Z">
        <w:r w:rsidR="00996E4C">
          <w:t>emits</w:t>
        </w:r>
      </w:ins>
      <w:ins w:id="783" w:author="Laurence Golding" w:date="2018-02-21T14:20:00Z">
        <w:r w:rsidR="00503441">
          <w:t xml:space="preserve"> output in the SARIF format.</w:t>
        </w:r>
      </w:ins>
    </w:p>
    <w:p w14:paraId="3DAC8075" w14:textId="558B55B5" w:rsidR="00376AE7" w:rsidRDefault="00376AE7" w:rsidP="0038489A">
      <w:pPr>
        <w:pStyle w:val="ListParagraph"/>
        <w:numPr>
          <w:ilvl w:val="0"/>
          <w:numId w:val="50"/>
        </w:numPr>
        <w:pPrChange w:id="784" w:author="Laurence Golding" w:date="2018-02-21T15:18:00Z">
          <w:pPr>
            <w:pStyle w:val="ListParagraph"/>
            <w:numPr>
              <w:numId w:val="51"/>
            </w:numPr>
            <w:ind w:hanging="360"/>
          </w:pPr>
        </w:pPrChange>
      </w:pPr>
      <w:r w:rsidRPr="009F6C6C">
        <w:rPr>
          <w:b/>
        </w:rPr>
        <w:t>Direct producer</w:t>
      </w:r>
      <w:r>
        <w:t xml:space="preserve">: An analysis tool which </w:t>
      </w:r>
      <w:del w:id="785" w:author="Laurence Golding" w:date="2018-02-21T14:44:00Z">
        <w:r w:rsidDel="004F1090">
          <w:delText>directly produces output in the SARIF format</w:delText>
        </w:r>
      </w:del>
      <w:ins w:id="786" w:author="Laurence Golding" w:date="2018-02-21T14:44:00Z">
        <w:r w:rsidR="004F1090">
          <w:t>acts as a SARIF producer</w:t>
        </w:r>
      </w:ins>
      <w:r>
        <w:t>.</w:t>
      </w:r>
    </w:p>
    <w:p w14:paraId="1DC8ED0F" w14:textId="69684451" w:rsidR="00376AE7" w:rsidRDefault="00376AE7" w:rsidP="0038489A">
      <w:pPr>
        <w:pStyle w:val="ListParagraph"/>
        <w:numPr>
          <w:ilvl w:val="0"/>
          <w:numId w:val="50"/>
        </w:numPr>
        <w:pPrChange w:id="787" w:author="Laurence Golding" w:date="2018-02-21T15:18:00Z">
          <w:pPr>
            <w:pStyle w:val="ListParagraph"/>
            <w:numPr>
              <w:numId w:val="51"/>
            </w:numPr>
            <w:ind w:hanging="360"/>
          </w:pPr>
        </w:pPrChange>
      </w:pPr>
      <w:r w:rsidRPr="009F6C6C">
        <w:rPr>
          <w:b/>
        </w:rPr>
        <w:t>Converter</w:t>
      </w:r>
      <w:r>
        <w:t xml:space="preserve">: A </w:t>
      </w:r>
      <w:del w:id="788" w:author="Laurence Golding" w:date="2018-02-21T14:57:00Z">
        <w:r w:rsidRPr="00BC5B1B" w:rsidDel="004C2566">
          <w:delText xml:space="preserve">program </w:delText>
        </w:r>
      </w:del>
      <w:ins w:id="789" w:author="Laurence Golding" w:date="2018-02-21T14:57:00Z">
        <w:r w:rsidR="004C2566">
          <w:t>SARIF producer</w:t>
        </w:r>
        <w:r w:rsidR="004C2566" w:rsidRPr="00BC5B1B">
          <w:t xml:space="preserve"> </w:t>
        </w:r>
      </w:ins>
      <w:r w:rsidRPr="00BC5B1B">
        <w:t>that transforms the output of an analysis tool from its native output format into the SARIF format</w:t>
      </w:r>
      <w:r>
        <w:t>.</w:t>
      </w:r>
    </w:p>
    <w:p w14:paraId="403B2926" w14:textId="5C30E031" w:rsidR="00376AE7" w:rsidRDefault="00376AE7" w:rsidP="0038489A">
      <w:pPr>
        <w:pStyle w:val="ListParagraph"/>
        <w:numPr>
          <w:ilvl w:val="0"/>
          <w:numId w:val="50"/>
        </w:numPr>
        <w:pPrChange w:id="790" w:author="Laurence Golding" w:date="2018-02-21T15:18:00Z">
          <w:pPr>
            <w:pStyle w:val="ListParagraph"/>
            <w:numPr>
              <w:numId w:val="51"/>
            </w:numPr>
            <w:ind w:hanging="360"/>
          </w:pPr>
        </w:pPrChange>
      </w:pPr>
      <w:del w:id="791" w:author="Laurence Golding" w:date="2018-02-21T14:55:00Z">
        <w:r w:rsidRPr="009F6C6C" w:rsidDel="00590C22">
          <w:rPr>
            <w:b/>
          </w:rPr>
          <w:delText>Consumer</w:delText>
        </w:r>
      </w:del>
      <w:ins w:id="792" w:author="Laurence Golding" w:date="2018-02-21T14:55:00Z">
        <w:r w:rsidR="00590C22">
          <w:rPr>
            <w:b/>
          </w:rPr>
          <w:t>SARIF c</w:t>
        </w:r>
        <w:r w:rsidR="00590C22" w:rsidRPr="009F6C6C">
          <w:rPr>
            <w:b/>
          </w:rPr>
          <w:t>onsumer</w:t>
        </w:r>
      </w:ins>
      <w:r>
        <w:t>: A program that reads and interprets a SARIF log file.</w:t>
      </w:r>
    </w:p>
    <w:p w14:paraId="38A66255" w14:textId="47480DD8" w:rsidR="00376AE7" w:rsidRDefault="00376AE7" w:rsidP="0038489A">
      <w:pPr>
        <w:pStyle w:val="ListParagraph"/>
        <w:numPr>
          <w:ilvl w:val="0"/>
          <w:numId w:val="50"/>
        </w:numPr>
        <w:pPrChange w:id="793" w:author="Laurence Golding" w:date="2018-02-21T15:18:00Z">
          <w:pPr>
            <w:pStyle w:val="ListParagraph"/>
            <w:numPr>
              <w:numId w:val="51"/>
            </w:numPr>
            <w:ind w:hanging="360"/>
          </w:pPr>
        </w:pPrChange>
      </w:pPr>
      <w:r w:rsidRPr="009F6C6C">
        <w:rPr>
          <w:b/>
        </w:rPr>
        <w:t>Viewer</w:t>
      </w:r>
      <w:r>
        <w:t xml:space="preserve">: A </w:t>
      </w:r>
      <w:ins w:id="794" w:author="Laurence Golding" w:date="2018-02-21T14:56:00Z">
        <w:r w:rsidR="00590C22">
          <w:t xml:space="preserve">SARIF </w:t>
        </w:r>
      </w:ins>
      <w:r>
        <w:t>consumer that reads a SARIF log file, displays a list of the results it contains, and allows an end user to view each result in the context of the programming artifact in which it occurs.</w:t>
      </w:r>
    </w:p>
    <w:p w14:paraId="62173450" w14:textId="6A98A5A5" w:rsidR="00376AE7" w:rsidRPr="00532BC6" w:rsidRDefault="00376AE7" w:rsidP="00376AE7">
      <w:r>
        <w:t>The normative content in this specification defines requirements for SARIF log files, except for those normative requirements that are explicitly designated as defining the behavior of a</w:t>
      </w:r>
      <w:ins w:id="795" w:author="Laurence Golding" w:date="2018-02-21T15:01:00Z">
        <w:r w:rsidR="00705561">
          <w:t xml:space="preserve"> SARIF producer, a</w:t>
        </w:r>
      </w:ins>
      <w:r>
        <w:t xml:space="preserve"> direct producer, a converter, a </w:t>
      </w:r>
      <w:ins w:id="796" w:author="Laurence Golding" w:date="2018-02-21T15:01:00Z">
        <w:r w:rsidR="00705561">
          <w:t xml:space="preserve">SARIF </w:t>
        </w:r>
      </w:ins>
      <w:r>
        <w:t>consumer, or a viewer.</w:t>
      </w:r>
    </w:p>
    <w:p w14:paraId="2F3ECE4F" w14:textId="77777777" w:rsidR="00376AE7" w:rsidRDefault="00376AE7" w:rsidP="00376AE7">
      <w:pPr>
        <w:pStyle w:val="Heading2"/>
        <w:numPr>
          <w:ilvl w:val="1"/>
          <w:numId w:val="2"/>
        </w:numPr>
      </w:pPr>
      <w:bookmarkStart w:id="797" w:name="_Toc506816742"/>
      <w:r>
        <w:t>Conformance Clause 1: SARIF log file</w:t>
      </w:r>
      <w:bookmarkEnd w:id="797"/>
    </w:p>
    <w:p w14:paraId="05DD5A5B" w14:textId="77777777" w:rsidR="00790D82" w:rsidRDefault="00376AE7" w:rsidP="00376AE7">
      <w:pPr>
        <w:rPr>
          <w:ins w:id="798" w:author="Laurence Golding" w:date="2018-02-21T15:01:00Z"/>
        </w:rPr>
      </w:pPr>
      <w:r>
        <w:t>A text file satisfies the “SARIF log file” conformance profile if</w:t>
      </w:r>
      <w:ins w:id="799" w:author="Laurence Golding" w:date="2018-02-21T15:01:00Z">
        <w:r w:rsidR="00790D82">
          <w:t>:</w:t>
        </w:r>
      </w:ins>
      <w:del w:id="800" w:author="Laurence Golding" w:date="2018-02-21T15:01:00Z">
        <w:r w:rsidDel="00790D82">
          <w:delText xml:space="preserve"> </w:delText>
        </w:r>
      </w:del>
    </w:p>
    <w:p w14:paraId="177D8019" w14:textId="0627B6D9" w:rsidR="00376AE7" w:rsidRPr="00473A15" w:rsidRDefault="00376AE7" w:rsidP="0038489A">
      <w:pPr>
        <w:pStyle w:val="ListParagraph"/>
        <w:numPr>
          <w:ilvl w:val="0"/>
          <w:numId w:val="57"/>
        </w:numPr>
        <w:pPrChange w:id="801" w:author="Laurence Golding" w:date="2018-02-21T15:18:00Z">
          <w:pPr>
            <w:pStyle w:val="ListParagraph"/>
            <w:numPr>
              <w:numId w:val="58"/>
            </w:numPr>
            <w:tabs>
              <w:tab w:val="num" w:pos="360"/>
            </w:tabs>
          </w:pPr>
        </w:pPrChange>
      </w:pPr>
      <w:del w:id="802" w:author="Laurence Golding" w:date="2018-02-21T15:01:00Z">
        <w:r w:rsidDel="00790D82">
          <w:delText xml:space="preserve">it </w:delText>
        </w:r>
      </w:del>
      <w:ins w:id="803" w:author="Laurence Golding" w:date="2018-02-21T15:01:00Z">
        <w:r w:rsidR="00790D82">
          <w:t>I</w:t>
        </w:r>
        <w:r w:rsidR="00790D82">
          <w:t xml:space="preserve">t </w:t>
        </w:r>
      </w:ins>
      <w:r>
        <w:t>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27C593A" w14:textId="4409C28C" w:rsidR="00503441" w:rsidRDefault="00503441" w:rsidP="00376AE7">
      <w:pPr>
        <w:pStyle w:val="Heading2"/>
        <w:numPr>
          <w:ilvl w:val="1"/>
          <w:numId w:val="2"/>
        </w:numPr>
        <w:rPr>
          <w:ins w:id="804" w:author="Laurence Golding" w:date="2018-02-21T14:21:00Z"/>
        </w:rPr>
      </w:pPr>
      <w:bookmarkStart w:id="805" w:name="_Toc506816743"/>
      <w:ins w:id="806" w:author="Laurence Golding" w:date="2018-02-21T14:20:00Z">
        <w:r>
          <w:t xml:space="preserve">Conformance Clause 2: </w:t>
        </w:r>
      </w:ins>
      <w:ins w:id="807" w:author="Laurence Golding" w:date="2018-02-21T14:57:00Z">
        <w:r w:rsidR="00F07765">
          <w:t>SARIF p</w:t>
        </w:r>
      </w:ins>
      <w:ins w:id="808" w:author="Laurence Golding" w:date="2018-02-21T14:21:00Z">
        <w:r>
          <w:t>roducer</w:t>
        </w:r>
      </w:ins>
    </w:p>
    <w:p w14:paraId="0DB192C4" w14:textId="0A57B1C3" w:rsidR="00503441" w:rsidRDefault="00503441" w:rsidP="00503441">
      <w:pPr>
        <w:rPr>
          <w:ins w:id="809" w:author="Laurence Golding" w:date="2018-02-21T14:21:00Z"/>
        </w:rPr>
      </w:pPr>
      <w:ins w:id="810" w:author="Laurence Golding" w:date="2018-02-21T14:21:00Z">
        <w:r>
          <w:t>A program satisfies the “</w:t>
        </w:r>
      </w:ins>
      <w:ins w:id="811" w:author="Laurence Golding" w:date="2018-02-21T14:58:00Z">
        <w:r w:rsidR="00F07765">
          <w:t>SARIF p</w:t>
        </w:r>
      </w:ins>
      <w:ins w:id="812" w:author="Laurence Golding" w:date="2018-02-21T14:21:00Z">
        <w:r>
          <w:t>roducer” conformance profile if:</w:t>
        </w:r>
      </w:ins>
    </w:p>
    <w:p w14:paraId="1FE72672" w14:textId="4E0845A3" w:rsidR="00503441" w:rsidRDefault="00503441" w:rsidP="0038489A">
      <w:pPr>
        <w:pStyle w:val="ListParagraph"/>
        <w:numPr>
          <w:ilvl w:val="0"/>
          <w:numId w:val="56"/>
        </w:numPr>
        <w:rPr>
          <w:ins w:id="813" w:author="Laurence Golding" w:date="2018-02-21T14:58:00Z"/>
        </w:rPr>
        <w:pPrChange w:id="814" w:author="Laurence Golding" w:date="2018-02-21T15:18:00Z">
          <w:pPr>
            <w:pStyle w:val="ListParagraph"/>
            <w:numPr>
              <w:numId w:val="57"/>
            </w:numPr>
            <w:ind w:hanging="360"/>
          </w:pPr>
        </w:pPrChange>
      </w:pPr>
      <w:ins w:id="815" w:author="Laurence Golding" w:date="2018-02-21T14:22:00Z">
        <w:r>
          <w:t>It produces output in the SARIF format, according to the semantics defined in §</w:t>
        </w:r>
        <w:r>
          <w:fldChar w:fldCharType="begin"/>
        </w:r>
        <w:r>
          <w:instrText xml:space="preserve"> REF _Ref506805751 \r \h </w:instrText>
        </w:r>
        <w:r>
          <w:fldChar w:fldCharType="separate"/>
        </w:r>
        <w:r>
          <w:t>3</w:t>
        </w:r>
        <w:r>
          <w:fldChar w:fldCharType="end"/>
        </w:r>
        <w:r>
          <w:t>.</w:t>
        </w:r>
      </w:ins>
    </w:p>
    <w:p w14:paraId="2E6461B9" w14:textId="29875605" w:rsidR="00F07765" w:rsidRPr="00503441" w:rsidRDefault="00F07765" w:rsidP="0038489A">
      <w:pPr>
        <w:pStyle w:val="ListParagraph"/>
        <w:numPr>
          <w:ilvl w:val="0"/>
          <w:numId w:val="56"/>
        </w:numPr>
        <w:rPr>
          <w:ins w:id="816" w:author="Laurence Golding" w:date="2018-02-21T14:20:00Z"/>
        </w:rPr>
        <w:pPrChange w:id="817" w:author="Laurence Golding" w:date="2018-02-21T15:18:00Z">
          <w:pPr>
            <w:pStyle w:val="ListParagraph"/>
            <w:numPr>
              <w:numId w:val="57"/>
            </w:numPr>
            <w:ind w:hanging="360"/>
          </w:pPr>
        </w:pPrChange>
      </w:pPr>
      <w:ins w:id="818" w:author="Laurence Golding" w:date="2018-02-21T14:58:00Z">
        <w:r>
          <w:t xml:space="preserve">It satisfies those normative requirements in </w:t>
        </w:r>
        <w:r>
          <w:t>§</w:t>
        </w:r>
        <w:r>
          <w:fldChar w:fldCharType="begin"/>
        </w:r>
        <w:r>
          <w:instrText xml:space="preserve"> REF _Ref506805751 \r \h </w:instrText>
        </w:r>
        <w:r>
          <w:fldChar w:fldCharType="separate"/>
        </w:r>
        <w:r>
          <w:t>3</w:t>
        </w:r>
        <w:r>
          <w:fldChar w:fldCharType="end"/>
        </w:r>
        <w:r>
          <w:t xml:space="preserve"> that are designated as applying to </w:t>
        </w:r>
        <w:r>
          <w:t>SARIF</w:t>
        </w:r>
        <w:r>
          <w:t xml:space="preserve"> producers</w:t>
        </w:r>
        <w:r>
          <w:t>.</w:t>
        </w:r>
      </w:ins>
    </w:p>
    <w:p w14:paraId="44A7F8ED" w14:textId="1DF636B8" w:rsidR="00376AE7" w:rsidRDefault="00376AE7" w:rsidP="00376AE7">
      <w:pPr>
        <w:pStyle w:val="Heading2"/>
        <w:numPr>
          <w:ilvl w:val="1"/>
          <w:numId w:val="2"/>
        </w:numPr>
      </w:pPr>
      <w:r>
        <w:t xml:space="preserve">Conformance Clause </w:t>
      </w:r>
      <w:del w:id="819" w:author="Laurence Golding" w:date="2018-02-21T14:21:00Z">
        <w:r w:rsidDel="00503441">
          <w:delText>2</w:delText>
        </w:r>
      </w:del>
      <w:ins w:id="820" w:author="Laurence Golding" w:date="2018-02-21T14:21:00Z">
        <w:r w:rsidR="00503441">
          <w:t>3</w:t>
        </w:r>
      </w:ins>
      <w:r>
        <w:t>: Direct producer</w:t>
      </w:r>
      <w:bookmarkEnd w:id="805"/>
    </w:p>
    <w:p w14:paraId="7B057EA0" w14:textId="77777777" w:rsidR="00376AE7" w:rsidRDefault="00376AE7" w:rsidP="00376AE7">
      <w:r>
        <w:t>An analysis tool satisfies the “Direct producer” conformance profile if</w:t>
      </w:r>
    </w:p>
    <w:p w14:paraId="1CD7BADC" w14:textId="58B7113C" w:rsidR="00376AE7" w:rsidRDefault="00376AE7" w:rsidP="0038489A">
      <w:pPr>
        <w:pStyle w:val="ListParagraph"/>
        <w:numPr>
          <w:ilvl w:val="0"/>
          <w:numId w:val="51"/>
        </w:numPr>
        <w:pPrChange w:id="821" w:author="Laurence Golding" w:date="2018-02-21T15:18:00Z">
          <w:pPr>
            <w:pStyle w:val="ListParagraph"/>
            <w:numPr>
              <w:numId w:val="52"/>
            </w:numPr>
            <w:ind w:hanging="360"/>
          </w:pPr>
        </w:pPrChange>
      </w:pPr>
      <w:r>
        <w:t xml:space="preserve">It </w:t>
      </w:r>
      <w:del w:id="822" w:author="Laurence Golding" w:date="2018-02-21T14:22:00Z">
        <w:r w:rsidDel="00503441">
          <w:delText>produces output in the SARIF format, according to the semantics defined in §</w:delText>
        </w:r>
        <w:r w:rsidR="002244CB" w:rsidDel="00503441">
          <w:fldChar w:fldCharType="begin"/>
        </w:r>
        <w:r w:rsidR="002244CB" w:rsidDel="00503441">
          <w:delInstrText xml:space="preserve"> REF _Ref506805751 \r \h </w:delInstrText>
        </w:r>
        <w:r w:rsidR="002244CB" w:rsidDel="00503441">
          <w:fldChar w:fldCharType="separate"/>
        </w:r>
        <w:r w:rsidR="00BE1BB3" w:rsidDel="00503441">
          <w:delText>3</w:delText>
        </w:r>
        <w:r w:rsidR="002244CB" w:rsidDel="00503441">
          <w:fldChar w:fldCharType="end"/>
        </w:r>
      </w:del>
      <w:ins w:id="823" w:author="Laurence Golding" w:date="2018-02-21T14:23:00Z">
        <w:r w:rsidR="00503441">
          <w:t>satisfies</w:t>
        </w:r>
      </w:ins>
      <w:ins w:id="824" w:author="Laurence Golding" w:date="2018-02-21T14:22:00Z">
        <w:r w:rsidR="00503441">
          <w:t xml:space="preserve"> the “</w:t>
        </w:r>
      </w:ins>
      <w:ins w:id="825" w:author="Laurence Golding" w:date="2018-02-21T14:58:00Z">
        <w:r w:rsidR="00F07765">
          <w:t>SARIF p</w:t>
        </w:r>
      </w:ins>
      <w:ins w:id="826" w:author="Laurence Golding" w:date="2018-02-21T14:22:00Z">
        <w:r w:rsidR="00503441">
          <w:t>roducer” conformance profile</w:t>
        </w:r>
      </w:ins>
      <w:r>
        <w:t>.</w:t>
      </w:r>
    </w:p>
    <w:p w14:paraId="1B2851C8" w14:textId="21FE71B1" w:rsidR="00376AE7" w:rsidRDefault="00376AE7" w:rsidP="0038489A">
      <w:pPr>
        <w:pStyle w:val="ListParagraph"/>
        <w:numPr>
          <w:ilvl w:val="0"/>
          <w:numId w:val="51"/>
        </w:numPr>
        <w:pPrChange w:id="827" w:author="Laurence Golding" w:date="2018-02-21T15:18:00Z">
          <w:pPr>
            <w:pStyle w:val="ListParagraph"/>
            <w:numPr>
              <w:numId w:val="52"/>
            </w:numPr>
            <w:ind w:hanging="360"/>
          </w:pPr>
        </w:pPrChange>
      </w:pPr>
      <w:r>
        <w:t xml:space="preserve">It </w:t>
      </w:r>
      <w:ins w:id="828" w:author="Laurence Golding" w:date="2018-02-21T15:02:00Z">
        <w:r w:rsidR="00A85683">
          <w:t xml:space="preserve">additionally </w:t>
        </w:r>
      </w:ins>
      <w:r>
        <w:t>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w:t>
      </w:r>
      <w:ins w:id="829" w:author="Laurence Golding" w:date="2018-02-21T15:11:00Z">
        <w:r w:rsidR="00F22E38">
          <w:t>“</w:t>
        </w:r>
      </w:ins>
      <w:r>
        <w:t>direct producers</w:t>
      </w:r>
      <w:ins w:id="830" w:author="Laurence Golding" w:date="2018-02-21T15:11:00Z">
        <w:r w:rsidR="00F22E38">
          <w:t xml:space="preserve">” or to “analysis </w:t>
        </w:r>
        <w:commentRangeStart w:id="831"/>
        <w:r w:rsidR="00F22E38">
          <w:t>tools</w:t>
        </w:r>
      </w:ins>
      <w:commentRangeEnd w:id="831"/>
      <w:ins w:id="832" w:author="Laurence Golding" w:date="2018-02-21T15:14:00Z">
        <w:r w:rsidR="00F22E38">
          <w:rPr>
            <w:rStyle w:val="CommentReference"/>
          </w:rPr>
          <w:commentReference w:id="831"/>
        </w:r>
      </w:ins>
      <w:ins w:id="834" w:author="Laurence Golding" w:date="2018-02-21T15:11:00Z">
        <w:r w:rsidR="00F22E38">
          <w:t>”</w:t>
        </w:r>
      </w:ins>
      <w:r>
        <w:t>.</w:t>
      </w:r>
    </w:p>
    <w:p w14:paraId="74D6208C" w14:textId="571A399D" w:rsidR="00376AE7" w:rsidRPr="00473A15" w:rsidRDefault="00376AE7" w:rsidP="0038489A">
      <w:pPr>
        <w:pStyle w:val="ListParagraph"/>
        <w:numPr>
          <w:ilvl w:val="0"/>
          <w:numId w:val="51"/>
        </w:numPr>
        <w:pPrChange w:id="835" w:author="Laurence Golding" w:date="2018-02-21T15:18:00Z">
          <w:pPr>
            <w:pStyle w:val="ListParagraph"/>
            <w:numPr>
              <w:numId w:val="52"/>
            </w:numPr>
            <w:ind w:hanging="360"/>
          </w:pPr>
        </w:pPrChange>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1CEBA0CA" w:rsidR="00376AE7" w:rsidRDefault="00376AE7" w:rsidP="00376AE7">
      <w:pPr>
        <w:pStyle w:val="Heading2"/>
        <w:numPr>
          <w:ilvl w:val="1"/>
          <w:numId w:val="2"/>
        </w:numPr>
      </w:pPr>
      <w:bookmarkStart w:id="836" w:name="_Toc506816744"/>
      <w:r>
        <w:t xml:space="preserve">Conformance Clause </w:t>
      </w:r>
      <w:del w:id="837" w:author="Laurence Golding" w:date="2018-02-21T14:26:00Z">
        <w:r w:rsidDel="00A718CA">
          <w:delText>3</w:delText>
        </w:r>
      </w:del>
      <w:ins w:id="838" w:author="Laurence Golding" w:date="2018-02-21T14:26:00Z">
        <w:r w:rsidR="00A718CA">
          <w:t>4</w:t>
        </w:r>
      </w:ins>
      <w:r>
        <w:t>: Converter</w:t>
      </w:r>
      <w:bookmarkEnd w:id="836"/>
    </w:p>
    <w:p w14:paraId="321555D2" w14:textId="77777777" w:rsidR="00376AE7" w:rsidRDefault="00376AE7" w:rsidP="00376AE7">
      <w:r>
        <w:t>A converter satisfies the “Converter” conformance profile if</w:t>
      </w:r>
    </w:p>
    <w:p w14:paraId="778A2D35" w14:textId="49EFFD5A" w:rsidR="00376AE7" w:rsidRDefault="00376AE7" w:rsidP="0038489A">
      <w:pPr>
        <w:pStyle w:val="ListParagraph"/>
        <w:numPr>
          <w:ilvl w:val="0"/>
          <w:numId w:val="52"/>
        </w:numPr>
        <w:pPrChange w:id="839" w:author="Laurence Golding" w:date="2018-02-21T15:18:00Z">
          <w:pPr>
            <w:pStyle w:val="ListParagraph"/>
            <w:numPr>
              <w:numId w:val="53"/>
            </w:numPr>
            <w:ind w:hanging="360"/>
          </w:pPr>
        </w:pPrChange>
      </w:pPr>
      <w:r>
        <w:t xml:space="preserve">It </w:t>
      </w:r>
      <w:del w:id="840" w:author="Laurence Golding" w:date="2018-02-21T14:23:00Z">
        <w:r w:rsidDel="00503441">
          <w:delText>produces output in the SARIF format, according to the semantics defined in §</w:delText>
        </w:r>
        <w:r w:rsidR="002244CB" w:rsidDel="00503441">
          <w:fldChar w:fldCharType="begin"/>
        </w:r>
        <w:r w:rsidR="002244CB" w:rsidDel="00503441">
          <w:delInstrText xml:space="preserve"> REF _Ref506805751 \r \h </w:delInstrText>
        </w:r>
        <w:r w:rsidR="002244CB" w:rsidDel="00503441">
          <w:fldChar w:fldCharType="separate"/>
        </w:r>
        <w:r w:rsidR="00BE1BB3" w:rsidDel="00503441">
          <w:delText>3</w:delText>
        </w:r>
        <w:r w:rsidR="002244CB" w:rsidDel="00503441">
          <w:fldChar w:fldCharType="end"/>
        </w:r>
      </w:del>
      <w:ins w:id="841" w:author="Laurence Golding" w:date="2018-02-21T14:23:00Z">
        <w:r w:rsidR="00503441">
          <w:t>satisfies the “</w:t>
        </w:r>
      </w:ins>
      <w:ins w:id="842" w:author="Laurence Golding" w:date="2018-02-21T14:59:00Z">
        <w:r w:rsidR="00F07765">
          <w:t>SARIF p</w:t>
        </w:r>
      </w:ins>
      <w:ins w:id="843" w:author="Laurence Golding" w:date="2018-02-21T14:23:00Z">
        <w:r w:rsidR="00503441">
          <w:t>roducer” conformance profile</w:t>
        </w:r>
      </w:ins>
      <w:r>
        <w:t>.</w:t>
      </w:r>
    </w:p>
    <w:p w14:paraId="0AF534E1" w14:textId="7E545DB3" w:rsidR="00376AE7" w:rsidRDefault="00376AE7" w:rsidP="0038489A">
      <w:pPr>
        <w:pStyle w:val="ListParagraph"/>
        <w:numPr>
          <w:ilvl w:val="0"/>
          <w:numId w:val="52"/>
        </w:numPr>
        <w:pPrChange w:id="844" w:author="Laurence Golding" w:date="2018-02-21T15:18:00Z">
          <w:pPr>
            <w:pStyle w:val="ListParagraph"/>
            <w:numPr>
              <w:numId w:val="53"/>
            </w:numPr>
            <w:ind w:hanging="360"/>
          </w:pPr>
        </w:pPrChange>
      </w:pPr>
      <w:r>
        <w:t>It</w:t>
      </w:r>
      <w:ins w:id="845" w:author="Laurence Golding" w:date="2018-02-21T15:02:00Z">
        <w:r w:rsidR="00A85683">
          <w:t xml:space="preserve"> additionally</w:t>
        </w:r>
      </w:ins>
      <w:r>
        <w:t xml:space="preserve">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8489A">
      <w:pPr>
        <w:pStyle w:val="ListParagraph"/>
        <w:numPr>
          <w:ilvl w:val="0"/>
          <w:numId w:val="52"/>
        </w:numPr>
        <w:pPrChange w:id="846" w:author="Laurence Golding" w:date="2018-02-21T15:18:00Z">
          <w:pPr>
            <w:pStyle w:val="ListParagraph"/>
            <w:numPr>
              <w:numId w:val="53"/>
            </w:numPr>
            <w:ind w:hanging="360"/>
          </w:pPr>
        </w:pPrChange>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8E22352" w:rsidR="00376AE7" w:rsidRDefault="00376AE7" w:rsidP="00376AE7">
      <w:pPr>
        <w:pStyle w:val="Heading2"/>
        <w:numPr>
          <w:ilvl w:val="1"/>
          <w:numId w:val="2"/>
        </w:numPr>
      </w:pPr>
      <w:bookmarkStart w:id="847" w:name="_Toc506816745"/>
      <w:r>
        <w:t>Conformance Clause</w:t>
      </w:r>
      <w:del w:id="848" w:author="Laurence Golding" w:date="2018-02-21T14:27:00Z">
        <w:r w:rsidDel="00A718CA">
          <w:delText xml:space="preserve"> 4</w:delText>
        </w:r>
      </w:del>
      <w:ins w:id="849" w:author="Laurence Golding" w:date="2018-02-21T14:27:00Z">
        <w:r w:rsidR="00A718CA">
          <w:t>5</w:t>
        </w:r>
      </w:ins>
      <w:r>
        <w:t>: Deterministic producer</w:t>
      </w:r>
      <w:bookmarkEnd w:id="847"/>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8489A">
      <w:pPr>
        <w:pStyle w:val="ListParagraph"/>
        <w:numPr>
          <w:ilvl w:val="0"/>
          <w:numId w:val="55"/>
        </w:numPr>
        <w:pPrChange w:id="850" w:author="Laurence Golding" w:date="2018-02-21T15:18:00Z">
          <w:pPr>
            <w:pStyle w:val="ListParagraph"/>
            <w:numPr>
              <w:numId w:val="56"/>
            </w:numPr>
            <w:ind w:hanging="360"/>
          </w:pPr>
        </w:pPrChange>
      </w:pPr>
      <w:r>
        <w:t>It satisfies the “Direct producer” conformance profile or the “Converter” conformance profile, as appropriate.</w:t>
      </w:r>
    </w:p>
    <w:p w14:paraId="65C8356A" w14:textId="1B71BFA5" w:rsidR="00376AE7" w:rsidRPr="00226870" w:rsidRDefault="00376AE7" w:rsidP="0038489A">
      <w:pPr>
        <w:pStyle w:val="ListParagraph"/>
        <w:numPr>
          <w:ilvl w:val="0"/>
          <w:numId w:val="55"/>
        </w:numPr>
        <w:pPrChange w:id="851" w:author="Laurence Golding" w:date="2018-02-21T15:18:00Z">
          <w:pPr>
            <w:pStyle w:val="ListParagraph"/>
            <w:numPr>
              <w:numId w:val="56"/>
            </w:numPr>
            <w:ind w:hanging="360"/>
          </w:pPr>
        </w:pPrChange>
      </w:pPr>
      <w:r>
        <w:t xml:space="preserve">It satisfies the normative requirements in </w:t>
      </w:r>
      <w:r w:rsidR="002244CB">
        <w:t>Appendix F</w:t>
      </w:r>
      <w:r>
        <w:t>, “Producing deterministic SARIF log files”.</w:t>
      </w:r>
    </w:p>
    <w:p w14:paraId="4CB61480" w14:textId="2BD0DE38" w:rsidR="00376AE7" w:rsidRDefault="00376AE7" w:rsidP="00376AE7">
      <w:pPr>
        <w:pStyle w:val="Heading2"/>
        <w:numPr>
          <w:ilvl w:val="1"/>
          <w:numId w:val="2"/>
        </w:numPr>
      </w:pPr>
      <w:bookmarkStart w:id="852" w:name="_Toc506816746"/>
      <w:r>
        <w:t xml:space="preserve">Conformance Clause </w:t>
      </w:r>
      <w:del w:id="853" w:author="Laurence Golding" w:date="2018-02-21T14:26:00Z">
        <w:r w:rsidDel="00A718CA">
          <w:delText>5</w:delText>
        </w:r>
      </w:del>
      <w:ins w:id="854" w:author="Laurence Golding" w:date="2018-02-21T14:26:00Z">
        <w:r w:rsidR="00A718CA">
          <w:t>6</w:t>
        </w:r>
      </w:ins>
      <w:r>
        <w:t xml:space="preserve">: </w:t>
      </w:r>
      <w:del w:id="855" w:author="Laurence Golding" w:date="2018-02-21T14:59:00Z">
        <w:r w:rsidDel="00F07765">
          <w:delText>Consumer</w:delText>
        </w:r>
      </w:del>
      <w:bookmarkEnd w:id="852"/>
      <w:ins w:id="856" w:author="Laurence Golding" w:date="2018-02-21T14:59:00Z">
        <w:r w:rsidR="00F07765">
          <w:t>SARIF c</w:t>
        </w:r>
        <w:r w:rsidR="00F07765">
          <w:t>onsumer</w:t>
        </w:r>
      </w:ins>
    </w:p>
    <w:p w14:paraId="003D490C" w14:textId="3AAB106B" w:rsidR="00376AE7" w:rsidRDefault="00376AE7" w:rsidP="00376AE7">
      <w:r>
        <w:t>A consumer satisfies the “</w:t>
      </w:r>
      <w:ins w:id="857" w:author="Laurence Golding" w:date="2018-02-21T14:59:00Z">
        <w:r w:rsidR="00F07765">
          <w:t xml:space="preserve">SARIF </w:t>
        </w:r>
      </w:ins>
      <w:r>
        <w:t>consumer” conformance profile if</w:t>
      </w:r>
    </w:p>
    <w:p w14:paraId="4A27FCF8" w14:textId="3E972C39" w:rsidR="00376AE7" w:rsidRDefault="00376AE7" w:rsidP="0038489A">
      <w:pPr>
        <w:pStyle w:val="ListParagraph"/>
        <w:numPr>
          <w:ilvl w:val="0"/>
          <w:numId w:val="53"/>
        </w:numPr>
        <w:pPrChange w:id="858" w:author="Laurence Golding" w:date="2018-02-21T15:18:00Z">
          <w:pPr>
            <w:pStyle w:val="ListParagraph"/>
            <w:numPr>
              <w:numId w:val="54"/>
            </w:numPr>
            <w:ind w:hanging="360"/>
          </w:pPr>
        </w:pPrChange>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807F4F" w:rsidR="00376AE7" w:rsidRPr="00473A15" w:rsidRDefault="00376AE7" w:rsidP="0038489A">
      <w:pPr>
        <w:pStyle w:val="ListParagraph"/>
        <w:numPr>
          <w:ilvl w:val="0"/>
          <w:numId w:val="53"/>
        </w:numPr>
        <w:pPrChange w:id="859" w:author="Laurence Golding" w:date="2018-02-21T15:18:00Z">
          <w:pPr>
            <w:pStyle w:val="ListParagraph"/>
            <w:numPr>
              <w:numId w:val="54"/>
            </w:numPr>
            <w:ind w:hanging="360"/>
          </w:pPr>
        </w:pPrChange>
      </w:pPr>
      <w:r>
        <w:t>It satisfies those normative requirements in §</w:t>
      </w:r>
      <w:del w:id="860" w:author="Laurence Golding" w:date="2018-02-21T14:25:00Z">
        <w:r w:rsidDel="00A718CA">
          <w:fldChar w:fldCharType="begin"/>
        </w:r>
        <w:r w:rsidDel="00A718CA">
          <w:delInstrText xml:space="preserve"> REF _Ref506123702 \r \h </w:delInstrText>
        </w:r>
        <w:r w:rsidDel="00A718CA">
          <w:fldChar w:fldCharType="separate"/>
        </w:r>
        <w:r w:rsidR="00BE1BB3" w:rsidDel="00A718CA">
          <w:rPr>
            <w:b/>
            <w:bCs/>
          </w:rPr>
          <w:delText>Error! Reference source not found.</w:delText>
        </w:r>
        <w:r w:rsidDel="00A718CA">
          <w:fldChar w:fldCharType="end"/>
        </w:r>
      </w:del>
      <w:ins w:id="861" w:author="Laurence Golding" w:date="2018-02-21T14:26:00Z">
        <w:r w:rsidR="00A718CA">
          <w:fldChar w:fldCharType="begin"/>
        </w:r>
        <w:r w:rsidR="00A718CA">
          <w:instrText xml:space="preserve"> REF _Ref506805751 \r \h </w:instrText>
        </w:r>
      </w:ins>
      <w:r w:rsidR="00A718CA">
        <w:fldChar w:fldCharType="separate"/>
      </w:r>
      <w:ins w:id="862" w:author="Laurence Golding" w:date="2018-02-21T14:26:00Z">
        <w:r w:rsidR="00A718CA">
          <w:t>3</w:t>
        </w:r>
        <w:r w:rsidR="00A718CA">
          <w:fldChar w:fldCharType="end"/>
        </w:r>
      </w:ins>
      <w:r>
        <w:t xml:space="preserve"> that are designated as applying to </w:t>
      </w:r>
      <w:ins w:id="863" w:author="Laurence Golding" w:date="2018-02-21T14:59:00Z">
        <w:r w:rsidR="00F07765">
          <w:t xml:space="preserve">SARIF </w:t>
        </w:r>
      </w:ins>
      <w:r>
        <w:t>consumers.</w:t>
      </w:r>
    </w:p>
    <w:p w14:paraId="299AF6C4" w14:textId="5C22DED3" w:rsidR="00376AE7" w:rsidRDefault="00376AE7" w:rsidP="00376AE7">
      <w:pPr>
        <w:pStyle w:val="Heading2"/>
        <w:numPr>
          <w:ilvl w:val="1"/>
          <w:numId w:val="2"/>
        </w:numPr>
      </w:pPr>
      <w:bookmarkStart w:id="864" w:name="_Toc506816747"/>
      <w:r>
        <w:t xml:space="preserve">Conformance Clause </w:t>
      </w:r>
      <w:del w:id="865" w:author="Laurence Golding" w:date="2018-02-21T14:26:00Z">
        <w:r w:rsidDel="00A718CA">
          <w:delText>6</w:delText>
        </w:r>
      </w:del>
      <w:ins w:id="866" w:author="Laurence Golding" w:date="2018-02-21T14:27:00Z">
        <w:r w:rsidR="00A718CA">
          <w:t>7</w:t>
        </w:r>
      </w:ins>
      <w:r>
        <w:t>: Viewer</w:t>
      </w:r>
      <w:bookmarkEnd w:id="864"/>
    </w:p>
    <w:p w14:paraId="38F985A9" w14:textId="77777777" w:rsidR="00376AE7" w:rsidRDefault="00376AE7" w:rsidP="00376AE7">
      <w:r>
        <w:t>A viewer satisfies the “viewer” conformance profile if</w:t>
      </w:r>
    </w:p>
    <w:p w14:paraId="578970AC" w14:textId="2C6C714C" w:rsidR="00376AE7" w:rsidRDefault="00376AE7" w:rsidP="0038489A">
      <w:pPr>
        <w:pStyle w:val="ListParagraph"/>
        <w:numPr>
          <w:ilvl w:val="0"/>
          <w:numId w:val="54"/>
        </w:numPr>
        <w:pPrChange w:id="867" w:author="Laurence Golding" w:date="2018-02-21T15:18:00Z">
          <w:pPr>
            <w:pStyle w:val="ListParagraph"/>
            <w:numPr>
              <w:numId w:val="55"/>
            </w:numPr>
            <w:ind w:hanging="360"/>
          </w:pPr>
        </w:pPrChange>
      </w:pPr>
      <w:r>
        <w:t>It satisfies the “</w:t>
      </w:r>
      <w:ins w:id="868" w:author="Laurence Golding" w:date="2018-02-21T14:59:00Z">
        <w:r w:rsidR="00F07765">
          <w:t xml:space="preserve">SARIF </w:t>
        </w:r>
      </w:ins>
      <w:r>
        <w:t>consumer” conformance profile.</w:t>
      </w:r>
    </w:p>
    <w:p w14:paraId="4EB44CE0" w14:textId="16BE88B2" w:rsidR="00376AE7" w:rsidRPr="008E6B35" w:rsidDel="008E0241" w:rsidRDefault="00376AE7" w:rsidP="0038489A">
      <w:pPr>
        <w:pStyle w:val="ListParagraph"/>
        <w:numPr>
          <w:ilvl w:val="0"/>
          <w:numId w:val="54"/>
        </w:numPr>
        <w:rPr>
          <w:del w:id="869" w:author="Laurence Golding" w:date="2018-02-21T15:05:00Z"/>
        </w:rPr>
        <w:pPrChange w:id="870" w:author="Laurence Golding" w:date="2018-02-21T15:18:00Z">
          <w:pPr>
            <w:pStyle w:val="ListParagraph"/>
            <w:numPr>
              <w:numId w:val="55"/>
            </w:numPr>
            <w:ind w:hanging="360"/>
          </w:pPr>
        </w:pPrChange>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8E0241"/>
    <w:p w14:paraId="51263FE3" w14:textId="31A49E7E" w:rsidR="0052099F" w:rsidRDefault="002244CB" w:rsidP="00CE1F32">
      <w:pPr>
        <w:pStyle w:val="AppendixHeading1"/>
      </w:pPr>
      <w:bookmarkStart w:id="871" w:name="AppendixAcknowledgments"/>
      <w:bookmarkStart w:id="872" w:name="_Toc85472897"/>
      <w:bookmarkStart w:id="873" w:name="_Toc287332012"/>
      <w:bookmarkStart w:id="874" w:name="_Toc506816748"/>
      <w:bookmarkEnd w:id="871"/>
      <w:r>
        <w:lastRenderedPageBreak/>
        <w:t xml:space="preserve">(Informative) </w:t>
      </w:r>
      <w:r w:rsidR="00B80CDB">
        <w:t>Acknowl</w:t>
      </w:r>
      <w:r w:rsidR="004D0E5E">
        <w:t>e</w:t>
      </w:r>
      <w:r w:rsidR="008F61FB">
        <w:t>dg</w:t>
      </w:r>
      <w:r w:rsidR="0052099F">
        <w:t>ments</w:t>
      </w:r>
      <w:bookmarkEnd w:id="872"/>
      <w:bookmarkEnd w:id="873"/>
      <w:bookmarkEnd w:id="87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75" w:name="AppendixFingerprints"/>
      <w:bookmarkStart w:id="876" w:name="_Toc506816749"/>
      <w:bookmarkEnd w:id="875"/>
      <w:r>
        <w:lastRenderedPageBreak/>
        <w:t xml:space="preserve">(Informative) </w:t>
      </w:r>
      <w:r w:rsidR="00710FE0">
        <w:t>Use of fingerprints by result management systems</w:t>
      </w:r>
      <w:bookmarkEnd w:id="87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38489A">
      <w:pPr>
        <w:pStyle w:val="ListParagraph"/>
        <w:numPr>
          <w:ilvl w:val="0"/>
          <w:numId w:val="31"/>
        </w:numPr>
        <w:pPrChange w:id="877" w:author="Laurence Golding" w:date="2018-02-21T15:18:00Z">
          <w:pPr>
            <w:pStyle w:val="ListParagraph"/>
            <w:numPr>
              <w:numId w:val="32"/>
            </w:numPr>
            <w:ind w:hanging="360"/>
          </w:pPr>
        </w:pPrChange>
      </w:pPr>
      <w:r>
        <w:t>the name of the tool that produced the result.</w:t>
      </w:r>
    </w:p>
    <w:p w14:paraId="476F2F30" w14:textId="77777777" w:rsidR="002A48C0" w:rsidRDefault="002A48C0" w:rsidP="0038489A">
      <w:pPr>
        <w:pStyle w:val="ListParagraph"/>
        <w:numPr>
          <w:ilvl w:val="0"/>
          <w:numId w:val="31"/>
        </w:numPr>
        <w:pPrChange w:id="878" w:author="Laurence Golding" w:date="2018-02-21T15:18:00Z">
          <w:pPr>
            <w:pStyle w:val="ListParagraph"/>
            <w:numPr>
              <w:numId w:val="32"/>
            </w:numPr>
            <w:ind w:hanging="360"/>
          </w:pPr>
        </w:pPrChange>
      </w:pPr>
      <w:r>
        <w:t>the rule id.</w:t>
      </w:r>
    </w:p>
    <w:p w14:paraId="0F721C55" w14:textId="77777777" w:rsidR="002A48C0" w:rsidRDefault="002A48C0" w:rsidP="0038489A">
      <w:pPr>
        <w:pStyle w:val="ListParagraph"/>
        <w:numPr>
          <w:ilvl w:val="0"/>
          <w:numId w:val="31"/>
        </w:numPr>
        <w:pPrChange w:id="879" w:author="Laurence Golding" w:date="2018-02-21T15:18:00Z">
          <w:pPr>
            <w:pStyle w:val="ListParagraph"/>
            <w:numPr>
              <w:numId w:val="32"/>
            </w:numPr>
            <w:ind w:hanging="360"/>
          </w:pPr>
        </w:pPrChange>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80" w:name="AppendixViewers"/>
      <w:bookmarkStart w:id="881" w:name="_Toc506816750"/>
      <w:bookmarkEnd w:id="880"/>
      <w:r>
        <w:lastRenderedPageBreak/>
        <w:t xml:space="preserve">(Informative) </w:t>
      </w:r>
      <w:r w:rsidR="00710FE0">
        <w:t xml:space="preserve">Use of SARIF by log </w:t>
      </w:r>
      <w:r w:rsidR="00AF0D84">
        <w:t xml:space="preserve">file </w:t>
      </w:r>
      <w:r w:rsidR="00710FE0">
        <w:t>viewers</w:t>
      </w:r>
      <w:bookmarkEnd w:id="88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38489A">
      <w:pPr>
        <w:pStyle w:val="ListParagraph"/>
        <w:numPr>
          <w:ilvl w:val="0"/>
          <w:numId w:val="32"/>
        </w:numPr>
        <w:pPrChange w:id="882" w:author="Laurence Golding" w:date="2018-02-21T15:18:00Z">
          <w:pPr>
            <w:pStyle w:val="ListParagraph"/>
            <w:numPr>
              <w:numId w:val="33"/>
            </w:numPr>
            <w:ind w:hanging="360"/>
          </w:pPr>
        </w:pPrChange>
      </w:pPr>
      <w:r>
        <w:t>If the viewer knows the programming language, it can provide services such as syntax highlighting.</w:t>
      </w:r>
    </w:p>
    <w:p w14:paraId="28C972CD" w14:textId="7C59BD2C" w:rsidR="002A48C0" w:rsidRDefault="002A48C0" w:rsidP="0038489A">
      <w:pPr>
        <w:pStyle w:val="ListParagraph"/>
        <w:numPr>
          <w:ilvl w:val="0"/>
          <w:numId w:val="32"/>
        </w:numPr>
        <w:pPrChange w:id="883" w:author="Laurence Golding" w:date="2018-02-21T15:18:00Z">
          <w:pPr>
            <w:pStyle w:val="ListParagraph"/>
            <w:numPr>
              <w:numId w:val="33"/>
            </w:numPr>
            <w:ind w:hanging="360"/>
          </w:pPr>
        </w:pPrChange>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84" w:name="AppendixConverters"/>
      <w:bookmarkStart w:id="885" w:name="_Toc506816751"/>
      <w:bookmarkEnd w:id="884"/>
      <w:r>
        <w:lastRenderedPageBreak/>
        <w:t xml:space="preserve">(Informative) </w:t>
      </w:r>
      <w:r w:rsidR="00710FE0">
        <w:t>Production of SARIF by converters</w:t>
      </w:r>
      <w:bookmarkEnd w:id="88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38489A">
      <w:pPr>
        <w:pStyle w:val="ListParagraph"/>
        <w:numPr>
          <w:ilvl w:val="0"/>
          <w:numId w:val="33"/>
        </w:numPr>
        <w:pPrChange w:id="886" w:author="Laurence Golding" w:date="2018-02-21T15:18:00Z">
          <w:pPr>
            <w:pStyle w:val="ListParagraph"/>
            <w:numPr>
              <w:numId w:val="34"/>
            </w:numPr>
            <w:ind w:hanging="360"/>
          </w:pPr>
        </w:pPrChange>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38489A">
      <w:pPr>
        <w:pStyle w:val="ListParagraph"/>
        <w:numPr>
          <w:ilvl w:val="0"/>
          <w:numId w:val="33"/>
        </w:numPr>
        <w:pPrChange w:id="887" w:author="Laurence Golding" w:date="2018-02-21T15:18:00Z">
          <w:pPr>
            <w:pStyle w:val="ListParagraph"/>
            <w:numPr>
              <w:numId w:val="34"/>
            </w:numPr>
            <w:ind w:hanging="360"/>
          </w:pPr>
        </w:pPrChange>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38489A">
      <w:pPr>
        <w:pStyle w:val="ListParagraph"/>
        <w:numPr>
          <w:ilvl w:val="0"/>
          <w:numId w:val="33"/>
        </w:numPr>
        <w:pPrChange w:id="888" w:author="Laurence Golding" w:date="2018-02-21T15:18:00Z">
          <w:pPr>
            <w:pStyle w:val="ListParagraph"/>
            <w:numPr>
              <w:numId w:val="34"/>
            </w:numPr>
            <w:ind w:hanging="360"/>
          </w:pPr>
        </w:pPrChange>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889" w:name="AppendixRuleMetadata"/>
      <w:bookmarkStart w:id="890" w:name="_Toc506816752"/>
      <w:bookmarkEnd w:id="889"/>
      <w:r>
        <w:lastRenderedPageBreak/>
        <w:t xml:space="preserve">(Informative) </w:t>
      </w:r>
      <w:r w:rsidR="00710FE0">
        <w:t>Locating rule metadata</w:t>
      </w:r>
      <w:bookmarkEnd w:id="890"/>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38489A">
      <w:pPr>
        <w:pStyle w:val="ListParagraph"/>
        <w:numPr>
          <w:ilvl w:val="0"/>
          <w:numId w:val="34"/>
        </w:numPr>
        <w:pPrChange w:id="891" w:author="Laurence Golding" w:date="2018-02-21T15:18:00Z">
          <w:pPr>
            <w:pStyle w:val="ListParagraph"/>
            <w:numPr>
              <w:numId w:val="35"/>
            </w:numPr>
            <w:ind w:hanging="360"/>
          </w:pPr>
        </w:pPrChange>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38489A">
      <w:pPr>
        <w:pStyle w:val="ListParagraph"/>
        <w:numPr>
          <w:ilvl w:val="0"/>
          <w:numId w:val="34"/>
        </w:numPr>
        <w:pPrChange w:id="892" w:author="Laurence Golding" w:date="2018-02-21T15:18:00Z">
          <w:pPr>
            <w:pStyle w:val="ListParagraph"/>
            <w:numPr>
              <w:numId w:val="35"/>
            </w:numPr>
            <w:ind w:hanging="360"/>
          </w:pPr>
        </w:pPrChange>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38489A">
      <w:pPr>
        <w:pStyle w:val="ListParagraph"/>
        <w:numPr>
          <w:ilvl w:val="0"/>
          <w:numId w:val="34"/>
        </w:numPr>
        <w:pPrChange w:id="893" w:author="Laurence Golding" w:date="2018-02-21T15:18:00Z">
          <w:pPr>
            <w:pStyle w:val="ListParagraph"/>
            <w:numPr>
              <w:numId w:val="35"/>
            </w:numPr>
            <w:ind w:hanging="360"/>
          </w:pPr>
        </w:pPrChange>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94" w:name="AppendixDeterminism"/>
      <w:bookmarkStart w:id="895" w:name="_Toc506816753"/>
      <w:bookmarkEnd w:id="894"/>
      <w:r>
        <w:lastRenderedPageBreak/>
        <w:t xml:space="preserve">(Normative) </w:t>
      </w:r>
      <w:r w:rsidR="00710FE0">
        <w:t>Producing deterministic SARIF log files</w:t>
      </w:r>
      <w:bookmarkEnd w:id="895"/>
    </w:p>
    <w:p w14:paraId="269DCAE0" w14:textId="72CA49C1" w:rsidR="00B62028" w:rsidRDefault="00B62028" w:rsidP="00B62028">
      <w:pPr>
        <w:pStyle w:val="AppendixHeading2"/>
      </w:pPr>
      <w:bookmarkStart w:id="896" w:name="_Toc506816754"/>
      <w:r>
        <w:t>General</w:t>
      </w:r>
      <w:bookmarkEnd w:id="8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38489A">
      <w:pPr>
        <w:pStyle w:val="ListParagraph"/>
        <w:numPr>
          <w:ilvl w:val="0"/>
          <w:numId w:val="35"/>
        </w:numPr>
        <w:pPrChange w:id="897" w:author="Laurence Golding" w:date="2018-02-21T15:18:00Z">
          <w:pPr>
            <w:pStyle w:val="ListParagraph"/>
            <w:numPr>
              <w:numId w:val="36"/>
            </w:numPr>
            <w:ind w:hanging="360"/>
          </w:pPr>
        </w:pPrChange>
      </w:pPr>
      <w:r>
        <w:t>Avoiding elements of the SARIF file format whose values are non-deterministic.</w:t>
      </w:r>
    </w:p>
    <w:p w14:paraId="4FA3BB14" w14:textId="77777777" w:rsidR="00B62028" w:rsidRDefault="00B62028" w:rsidP="0038489A">
      <w:pPr>
        <w:pStyle w:val="ListParagraph"/>
        <w:numPr>
          <w:ilvl w:val="0"/>
          <w:numId w:val="35"/>
        </w:numPr>
        <w:pPrChange w:id="898" w:author="Laurence Golding" w:date="2018-02-21T15:18:00Z">
          <w:pPr>
            <w:pStyle w:val="ListParagraph"/>
            <w:numPr>
              <w:numId w:val="36"/>
            </w:numPr>
            <w:ind w:hanging="360"/>
          </w:pPr>
        </w:pPrChange>
      </w:pPr>
      <w:r>
        <w:t>Emitting array and dictionary elements in a deterministic order.</w:t>
      </w:r>
    </w:p>
    <w:p w14:paraId="574CC4BB" w14:textId="77777777" w:rsidR="00B62028" w:rsidRDefault="00B62028" w:rsidP="0038489A">
      <w:pPr>
        <w:pStyle w:val="ListParagraph"/>
        <w:numPr>
          <w:ilvl w:val="0"/>
          <w:numId w:val="35"/>
        </w:numPr>
        <w:pPrChange w:id="899" w:author="Laurence Golding" w:date="2018-02-21T15:18:00Z">
          <w:pPr>
            <w:pStyle w:val="ListParagraph"/>
            <w:numPr>
              <w:numId w:val="36"/>
            </w:numPr>
            <w:ind w:hanging="360"/>
          </w:pPr>
        </w:pPrChange>
      </w:pPr>
      <w:r>
        <w:t>Avoiding absolute paths.</w:t>
      </w:r>
    </w:p>
    <w:p w14:paraId="557C6A0C" w14:textId="37242B4D" w:rsidR="00B62028" w:rsidRPr="00B62028" w:rsidRDefault="00B62028" w:rsidP="0038489A">
      <w:pPr>
        <w:pStyle w:val="ListParagraph"/>
        <w:numPr>
          <w:ilvl w:val="0"/>
          <w:numId w:val="35"/>
        </w:numPr>
        <w:pPrChange w:id="900" w:author="Laurence Golding" w:date="2018-02-21T15:18:00Z">
          <w:pPr>
            <w:pStyle w:val="ListParagraph"/>
            <w:numPr>
              <w:numId w:val="36"/>
            </w:numPr>
            <w:ind w:hanging="360"/>
          </w:pPr>
        </w:pPrChange>
      </w:pPr>
      <w:r>
        <w:t>Handling baseline information</w:t>
      </w:r>
    </w:p>
    <w:p w14:paraId="21C843E5" w14:textId="24C0B5E8" w:rsidR="00B62028" w:rsidRDefault="00B62028" w:rsidP="00B62028">
      <w:pPr>
        <w:pStyle w:val="AppendixHeading2"/>
      </w:pPr>
      <w:bookmarkStart w:id="901" w:name="_Toc506816755"/>
      <w:r>
        <w:t>Non-deterministic file format elements</w:t>
      </w:r>
      <w:bookmarkEnd w:id="90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38489A">
      <w:pPr>
        <w:pStyle w:val="ListParagraph"/>
        <w:numPr>
          <w:ilvl w:val="0"/>
          <w:numId w:val="36"/>
        </w:numPr>
        <w:rPr>
          <w:rStyle w:val="CODEtemp"/>
        </w:rPr>
        <w:pPrChange w:id="902" w:author="Laurence Golding" w:date="2018-02-21T15:18:00Z">
          <w:pPr>
            <w:pStyle w:val="ListParagraph"/>
            <w:numPr>
              <w:numId w:val="37"/>
            </w:numPr>
            <w:ind w:hanging="360"/>
          </w:pPr>
        </w:pPrChange>
      </w:pPr>
      <w:proofErr w:type="gramStart"/>
      <w:r w:rsidRPr="00B62028">
        <w:rPr>
          <w:rStyle w:val="CODEtemp"/>
        </w:rPr>
        <w:t>invocation.startTime</w:t>
      </w:r>
      <w:proofErr w:type="gramEnd"/>
    </w:p>
    <w:p w14:paraId="29D8FDB1" w14:textId="77777777" w:rsidR="00B62028" w:rsidRPr="00B62028" w:rsidRDefault="00B62028" w:rsidP="0038489A">
      <w:pPr>
        <w:pStyle w:val="ListParagraph"/>
        <w:numPr>
          <w:ilvl w:val="0"/>
          <w:numId w:val="36"/>
        </w:numPr>
        <w:rPr>
          <w:rStyle w:val="CODEtemp"/>
        </w:rPr>
        <w:pPrChange w:id="903" w:author="Laurence Golding" w:date="2018-02-21T15:18:00Z">
          <w:pPr>
            <w:pStyle w:val="ListParagraph"/>
            <w:numPr>
              <w:numId w:val="37"/>
            </w:numPr>
            <w:ind w:hanging="360"/>
          </w:pPr>
        </w:pPrChange>
      </w:pPr>
      <w:proofErr w:type="gramStart"/>
      <w:r w:rsidRPr="00B62028">
        <w:rPr>
          <w:rStyle w:val="CODEtemp"/>
        </w:rPr>
        <w:t>invocation.endTime</w:t>
      </w:r>
      <w:proofErr w:type="gramEnd"/>
    </w:p>
    <w:p w14:paraId="048942C6" w14:textId="77777777" w:rsidR="00B62028" w:rsidRPr="00B62028" w:rsidRDefault="00B62028" w:rsidP="0038489A">
      <w:pPr>
        <w:pStyle w:val="ListParagraph"/>
        <w:numPr>
          <w:ilvl w:val="0"/>
          <w:numId w:val="36"/>
        </w:numPr>
        <w:rPr>
          <w:rStyle w:val="CODEtemp"/>
        </w:rPr>
        <w:pPrChange w:id="904" w:author="Laurence Golding" w:date="2018-02-21T15:18:00Z">
          <w:pPr>
            <w:pStyle w:val="ListParagraph"/>
            <w:numPr>
              <w:numId w:val="37"/>
            </w:numPr>
            <w:ind w:hanging="360"/>
          </w:pPr>
        </w:pPrChange>
      </w:pPr>
      <w:proofErr w:type="gramStart"/>
      <w:r w:rsidRPr="00B62028">
        <w:rPr>
          <w:rStyle w:val="CODEtemp"/>
        </w:rPr>
        <w:t>invocation.processId</w:t>
      </w:r>
      <w:proofErr w:type="gramEnd"/>
    </w:p>
    <w:p w14:paraId="20D366BF" w14:textId="77777777" w:rsidR="00B62028" w:rsidRPr="00B62028" w:rsidRDefault="00B62028" w:rsidP="0038489A">
      <w:pPr>
        <w:pStyle w:val="ListParagraph"/>
        <w:numPr>
          <w:ilvl w:val="0"/>
          <w:numId w:val="36"/>
        </w:numPr>
        <w:rPr>
          <w:rStyle w:val="CODEtemp"/>
        </w:rPr>
        <w:pPrChange w:id="905" w:author="Laurence Golding" w:date="2018-02-21T15:18:00Z">
          <w:pPr>
            <w:pStyle w:val="ListParagraph"/>
            <w:numPr>
              <w:numId w:val="37"/>
            </w:numPr>
            <w:ind w:hanging="360"/>
          </w:pPr>
        </w:pPrChange>
      </w:pPr>
      <w:proofErr w:type="gramStart"/>
      <w:r w:rsidRPr="00B62028">
        <w:rPr>
          <w:rStyle w:val="CODEtemp"/>
        </w:rPr>
        <w:t>invocation.machine</w:t>
      </w:r>
      <w:proofErr w:type="gramEnd"/>
    </w:p>
    <w:p w14:paraId="6919656E" w14:textId="77777777" w:rsidR="00B62028" w:rsidRPr="00B62028" w:rsidRDefault="00B62028" w:rsidP="0038489A">
      <w:pPr>
        <w:pStyle w:val="ListParagraph"/>
        <w:numPr>
          <w:ilvl w:val="0"/>
          <w:numId w:val="36"/>
        </w:numPr>
        <w:rPr>
          <w:rStyle w:val="CODEtemp"/>
        </w:rPr>
        <w:pPrChange w:id="906" w:author="Laurence Golding" w:date="2018-02-21T15:18:00Z">
          <w:pPr>
            <w:pStyle w:val="ListParagraph"/>
            <w:numPr>
              <w:numId w:val="37"/>
            </w:numPr>
            <w:ind w:hanging="360"/>
          </w:pPr>
        </w:pPrChange>
      </w:pPr>
      <w:proofErr w:type="gramStart"/>
      <w:r w:rsidRPr="00B62028">
        <w:rPr>
          <w:rStyle w:val="CODEtemp"/>
        </w:rPr>
        <w:t>invocation.account</w:t>
      </w:r>
      <w:proofErr w:type="gramEnd"/>
    </w:p>
    <w:p w14:paraId="0E552812" w14:textId="77777777" w:rsidR="00B62028" w:rsidRDefault="00B62028" w:rsidP="0038489A">
      <w:pPr>
        <w:pStyle w:val="ListParagraph"/>
        <w:numPr>
          <w:ilvl w:val="0"/>
          <w:numId w:val="36"/>
        </w:numPr>
        <w:pPrChange w:id="907" w:author="Laurence Golding" w:date="2018-02-21T15:18:00Z">
          <w:pPr>
            <w:pStyle w:val="ListParagraph"/>
            <w:numPr>
              <w:numId w:val="37"/>
            </w:numPr>
            <w:ind w:hanging="360"/>
          </w:pPr>
        </w:pPrChange>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38489A">
      <w:pPr>
        <w:pStyle w:val="ListParagraph"/>
        <w:numPr>
          <w:ilvl w:val="0"/>
          <w:numId w:val="36"/>
        </w:numPr>
        <w:rPr>
          <w:rStyle w:val="CODEtemp"/>
        </w:rPr>
        <w:pPrChange w:id="908" w:author="Laurence Golding" w:date="2018-02-21T15:18:00Z">
          <w:pPr>
            <w:pStyle w:val="ListParagraph"/>
            <w:numPr>
              <w:numId w:val="37"/>
            </w:numPr>
            <w:ind w:hanging="360"/>
          </w:pPr>
        </w:pPrChange>
      </w:pPr>
      <w:proofErr w:type="gramStart"/>
      <w:r w:rsidRPr="00B62028">
        <w:rPr>
          <w:rStyle w:val="CODEtemp"/>
        </w:rPr>
        <w:t>invocation.workingDirectory</w:t>
      </w:r>
      <w:proofErr w:type="gramEnd"/>
    </w:p>
    <w:p w14:paraId="32AEE449" w14:textId="77777777" w:rsidR="00B62028" w:rsidRPr="00B62028" w:rsidRDefault="00B62028" w:rsidP="0038489A">
      <w:pPr>
        <w:pStyle w:val="ListParagraph"/>
        <w:numPr>
          <w:ilvl w:val="0"/>
          <w:numId w:val="36"/>
        </w:numPr>
        <w:rPr>
          <w:rStyle w:val="CODEtemp"/>
        </w:rPr>
        <w:pPrChange w:id="909" w:author="Laurence Golding" w:date="2018-02-21T15:18:00Z">
          <w:pPr>
            <w:pStyle w:val="ListParagraph"/>
            <w:numPr>
              <w:numId w:val="37"/>
            </w:numPr>
            <w:ind w:hanging="360"/>
          </w:pPr>
        </w:pPrChange>
      </w:pPr>
      <w:proofErr w:type="gramStart"/>
      <w:r w:rsidRPr="00B62028">
        <w:rPr>
          <w:rStyle w:val="CODEtemp"/>
        </w:rPr>
        <w:t>invocation.environmentVariables</w:t>
      </w:r>
      <w:proofErr w:type="gramEnd"/>
    </w:p>
    <w:p w14:paraId="7A789FB4" w14:textId="77777777" w:rsidR="00B62028" w:rsidRDefault="00B62028" w:rsidP="0038489A">
      <w:pPr>
        <w:pStyle w:val="ListParagraph"/>
        <w:numPr>
          <w:ilvl w:val="0"/>
          <w:numId w:val="36"/>
        </w:numPr>
        <w:pPrChange w:id="910" w:author="Laurence Golding" w:date="2018-02-21T15:18:00Z">
          <w:pPr>
            <w:pStyle w:val="ListParagraph"/>
            <w:numPr>
              <w:numId w:val="37"/>
            </w:numPr>
            <w:ind w:hanging="360"/>
          </w:pPr>
        </w:pPrChange>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38489A">
      <w:pPr>
        <w:pStyle w:val="ListParagraph"/>
        <w:numPr>
          <w:ilvl w:val="0"/>
          <w:numId w:val="36"/>
        </w:numPr>
        <w:rPr>
          <w:rStyle w:val="CODEtemp"/>
        </w:rPr>
        <w:pPrChange w:id="911" w:author="Laurence Golding" w:date="2018-02-21T15:18:00Z">
          <w:pPr>
            <w:pStyle w:val="ListParagraph"/>
            <w:numPr>
              <w:numId w:val="37"/>
            </w:numPr>
            <w:ind w:hanging="360"/>
          </w:pPr>
        </w:pPrChange>
      </w:pPr>
      <w:r w:rsidRPr="00B62028">
        <w:rPr>
          <w:rStyle w:val="CODEtemp"/>
        </w:rPr>
        <w:t>annotatedCodeLocation.threadId</w:t>
      </w:r>
    </w:p>
    <w:p w14:paraId="3F0A4124" w14:textId="77777777" w:rsidR="00B62028" w:rsidRPr="00B62028" w:rsidRDefault="00B62028" w:rsidP="0038489A">
      <w:pPr>
        <w:pStyle w:val="ListParagraph"/>
        <w:numPr>
          <w:ilvl w:val="0"/>
          <w:numId w:val="36"/>
        </w:numPr>
        <w:rPr>
          <w:rStyle w:val="CODEtemp"/>
        </w:rPr>
        <w:pPrChange w:id="912" w:author="Laurence Golding" w:date="2018-02-21T15:18:00Z">
          <w:pPr>
            <w:pStyle w:val="ListParagraph"/>
            <w:numPr>
              <w:numId w:val="37"/>
            </w:numPr>
            <w:ind w:hanging="360"/>
          </w:pPr>
        </w:pPrChange>
      </w:pPr>
      <w:proofErr w:type="gramStart"/>
      <w:r w:rsidRPr="00B62028">
        <w:rPr>
          <w:rStyle w:val="CODEtemp"/>
        </w:rPr>
        <w:t>notification.threadId</w:t>
      </w:r>
      <w:proofErr w:type="gramEnd"/>
    </w:p>
    <w:p w14:paraId="0771D70D" w14:textId="77777777" w:rsidR="00B62028" w:rsidRPr="00B62028" w:rsidRDefault="00B62028" w:rsidP="0038489A">
      <w:pPr>
        <w:pStyle w:val="ListParagraph"/>
        <w:numPr>
          <w:ilvl w:val="0"/>
          <w:numId w:val="36"/>
        </w:numPr>
        <w:rPr>
          <w:rStyle w:val="CODEtemp"/>
        </w:rPr>
        <w:pPrChange w:id="913" w:author="Laurence Golding" w:date="2018-02-21T15:18:00Z">
          <w:pPr>
            <w:pStyle w:val="ListParagraph"/>
            <w:numPr>
              <w:numId w:val="37"/>
            </w:numPr>
            <w:ind w:hanging="360"/>
          </w:pPr>
        </w:pPrChange>
      </w:pPr>
      <w:proofErr w:type="gramStart"/>
      <w:r w:rsidRPr="00B62028">
        <w:rPr>
          <w:rStyle w:val="CODEtemp"/>
        </w:rPr>
        <w:t>notification.time</w:t>
      </w:r>
      <w:proofErr w:type="gramEnd"/>
    </w:p>
    <w:p w14:paraId="3553CBEA" w14:textId="77777777" w:rsidR="00B62028" w:rsidRPr="00B62028" w:rsidRDefault="00B62028" w:rsidP="0038489A">
      <w:pPr>
        <w:pStyle w:val="ListParagraph"/>
        <w:numPr>
          <w:ilvl w:val="0"/>
          <w:numId w:val="36"/>
        </w:numPr>
        <w:rPr>
          <w:rStyle w:val="CODEtemp"/>
        </w:rPr>
        <w:pPrChange w:id="914" w:author="Laurence Golding" w:date="2018-02-21T15:18:00Z">
          <w:pPr>
            <w:pStyle w:val="ListParagraph"/>
            <w:numPr>
              <w:numId w:val="37"/>
            </w:numPr>
            <w:ind w:hanging="360"/>
          </w:pPr>
        </w:pPrChange>
      </w:pPr>
      <w:r w:rsidRPr="00B62028">
        <w:rPr>
          <w:rStyle w:val="CODEtemp"/>
        </w:rPr>
        <w:t>run.id</w:t>
      </w:r>
    </w:p>
    <w:p w14:paraId="6AC2A0B4" w14:textId="77777777" w:rsidR="00B62028" w:rsidRPr="00B62028" w:rsidRDefault="00B62028" w:rsidP="0038489A">
      <w:pPr>
        <w:pStyle w:val="ListParagraph"/>
        <w:numPr>
          <w:ilvl w:val="0"/>
          <w:numId w:val="36"/>
        </w:numPr>
        <w:rPr>
          <w:rStyle w:val="CODEtemp"/>
        </w:rPr>
        <w:pPrChange w:id="915" w:author="Laurence Golding" w:date="2018-02-21T15:18:00Z">
          <w:pPr>
            <w:pStyle w:val="ListParagraph"/>
            <w:numPr>
              <w:numId w:val="37"/>
            </w:numPr>
            <w:ind w:hanging="360"/>
          </w:pPr>
        </w:pPrChange>
      </w:pPr>
      <w:proofErr w:type="gramStart"/>
      <w:r w:rsidRPr="00B62028">
        <w:rPr>
          <w:rStyle w:val="CODEtemp"/>
        </w:rPr>
        <w:t>run.automationId</w:t>
      </w:r>
      <w:proofErr w:type="gramEnd"/>
    </w:p>
    <w:p w14:paraId="479C0B48" w14:textId="77777777" w:rsidR="00B62028" w:rsidRPr="00B62028" w:rsidRDefault="00B62028" w:rsidP="0038489A">
      <w:pPr>
        <w:pStyle w:val="ListParagraph"/>
        <w:numPr>
          <w:ilvl w:val="0"/>
          <w:numId w:val="36"/>
        </w:numPr>
        <w:rPr>
          <w:rStyle w:val="CODEtemp"/>
        </w:rPr>
        <w:pPrChange w:id="916" w:author="Laurence Golding" w:date="2018-02-21T15:18:00Z">
          <w:pPr>
            <w:pStyle w:val="ListParagraph"/>
            <w:numPr>
              <w:numId w:val="37"/>
            </w:numPr>
            <w:ind w:hanging="360"/>
          </w:pPr>
        </w:pPrChange>
      </w:pPr>
      <w:proofErr w:type="gramStart"/>
      <w:r w:rsidRPr="00B62028">
        <w:rPr>
          <w:rStyle w:val="CODEtemp"/>
        </w:rPr>
        <w:lastRenderedPageBreak/>
        <w:t>run.baselineId</w:t>
      </w:r>
      <w:proofErr w:type="gramEnd"/>
    </w:p>
    <w:p w14:paraId="4869A697" w14:textId="77777777" w:rsidR="00B62028" w:rsidRPr="00B62028" w:rsidRDefault="00B62028" w:rsidP="0038489A">
      <w:pPr>
        <w:pStyle w:val="ListParagraph"/>
        <w:numPr>
          <w:ilvl w:val="0"/>
          <w:numId w:val="36"/>
        </w:numPr>
        <w:rPr>
          <w:rStyle w:val="CODEtemp"/>
        </w:rPr>
        <w:pPrChange w:id="917" w:author="Laurence Golding" w:date="2018-02-21T15:18:00Z">
          <w:pPr>
            <w:pStyle w:val="ListParagraph"/>
            <w:numPr>
              <w:numId w:val="37"/>
            </w:numPr>
            <w:ind w:hanging="360"/>
          </w:pPr>
        </w:pPrChange>
      </w:pPr>
      <w:r w:rsidRPr="00B62028">
        <w:rPr>
          <w:rStyle w:val="CODEtemp"/>
        </w:rPr>
        <w:t>stackFrame.threadId</w:t>
      </w:r>
    </w:p>
    <w:p w14:paraId="1828DC1B" w14:textId="77777777" w:rsidR="00B62028" w:rsidRDefault="00B62028" w:rsidP="0038489A">
      <w:pPr>
        <w:pStyle w:val="ListParagraph"/>
        <w:numPr>
          <w:ilvl w:val="0"/>
          <w:numId w:val="36"/>
        </w:numPr>
        <w:pPrChange w:id="918" w:author="Laurence Golding" w:date="2018-02-21T15:18:00Z">
          <w:pPr>
            <w:pStyle w:val="ListParagraph"/>
            <w:numPr>
              <w:numId w:val="37"/>
            </w:numPr>
            <w:ind w:hanging="360"/>
          </w:pPr>
        </w:pPrChange>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38489A">
      <w:pPr>
        <w:pStyle w:val="ListParagraph"/>
        <w:numPr>
          <w:ilvl w:val="0"/>
          <w:numId w:val="36"/>
        </w:numPr>
        <w:pPrChange w:id="919" w:author="Laurence Golding" w:date="2018-02-21T15:18:00Z">
          <w:pPr>
            <w:pStyle w:val="ListParagraph"/>
            <w:numPr>
              <w:numId w:val="37"/>
            </w:numPr>
            <w:ind w:hanging="360"/>
          </w:pPr>
        </w:pPrChange>
      </w:pPr>
      <w:r>
        <w:t>The presence of any non-deterministic elements in a property bag property</w:t>
      </w:r>
    </w:p>
    <w:p w14:paraId="72E130B1" w14:textId="3DC789EB" w:rsidR="00D44AFA" w:rsidRDefault="00B62028" w:rsidP="00D44AFA">
      <w:pPr>
        <w:pStyle w:val="AppendixHeading2"/>
      </w:pPr>
      <w:bookmarkStart w:id="920" w:name="_Toc506816756"/>
      <w:r>
        <w:t>Array and dictionary element ordering</w:t>
      </w:r>
      <w:bookmarkEnd w:id="9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21" w:name="_Toc506816757"/>
      <w:r>
        <w:t>Absolute paths</w:t>
      </w:r>
      <w:bookmarkEnd w:id="921"/>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38489A">
      <w:pPr>
        <w:pStyle w:val="ListParagraph"/>
        <w:numPr>
          <w:ilvl w:val="0"/>
          <w:numId w:val="37"/>
        </w:numPr>
        <w:pPrChange w:id="922" w:author="Laurence Golding" w:date="2018-02-21T15:18:00Z">
          <w:pPr>
            <w:pStyle w:val="ListParagraph"/>
            <w:numPr>
              <w:numId w:val="38"/>
            </w:numPr>
            <w:ind w:hanging="360"/>
          </w:pPr>
        </w:pPrChange>
      </w:pPr>
      <w:r>
        <w:t>Different build machines might be configured to use different source directories.</w:t>
      </w:r>
    </w:p>
    <w:p w14:paraId="3F6923FF" w14:textId="77777777" w:rsidR="00D44AFA" w:rsidRDefault="00D44AFA" w:rsidP="0038489A">
      <w:pPr>
        <w:pStyle w:val="ListParagraph"/>
        <w:numPr>
          <w:ilvl w:val="0"/>
          <w:numId w:val="37"/>
        </w:numPr>
        <w:pPrChange w:id="923" w:author="Laurence Golding" w:date="2018-02-21T15:18:00Z">
          <w:pPr>
            <w:pStyle w:val="ListParagraph"/>
            <w:numPr>
              <w:numId w:val="38"/>
            </w:numPr>
            <w:ind w:hanging="360"/>
          </w:pPr>
        </w:pPrChange>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924" w:name="_Toc506816758"/>
      <w:r>
        <w:t>Compensating for non-deterministic output</w:t>
      </w:r>
      <w:bookmarkEnd w:id="9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38489A">
      <w:pPr>
        <w:pStyle w:val="ListParagraph"/>
        <w:numPr>
          <w:ilvl w:val="0"/>
          <w:numId w:val="38"/>
        </w:numPr>
        <w:pPrChange w:id="925" w:author="Laurence Golding" w:date="2018-02-21T15:18:00Z">
          <w:pPr>
            <w:pStyle w:val="ListParagraph"/>
            <w:numPr>
              <w:numId w:val="39"/>
            </w:numPr>
            <w:ind w:hanging="360"/>
          </w:pPr>
        </w:pPrChange>
      </w:pPr>
      <w:r>
        <w:t>Log equality is determined by a simple comparison of file contents, or by comparing file hashes.</w:t>
      </w:r>
    </w:p>
    <w:p w14:paraId="08801204" w14:textId="77777777" w:rsidR="00D44AFA" w:rsidRDefault="00D44AFA" w:rsidP="0038489A">
      <w:pPr>
        <w:pStyle w:val="ListParagraph"/>
        <w:numPr>
          <w:ilvl w:val="0"/>
          <w:numId w:val="38"/>
        </w:numPr>
        <w:pPrChange w:id="926" w:author="Laurence Golding" w:date="2018-02-21T15:18:00Z">
          <w:pPr>
            <w:pStyle w:val="ListParagraph"/>
            <w:numPr>
              <w:numId w:val="39"/>
            </w:numPr>
            <w:ind w:hanging="360"/>
          </w:pPr>
        </w:pPrChange>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27" w:name="_Toc506816759"/>
      <w:r>
        <w:lastRenderedPageBreak/>
        <w:t>Interaction between determinism and baselining</w:t>
      </w:r>
      <w:bookmarkEnd w:id="92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28" w:name="AppendixFixes"/>
      <w:bookmarkStart w:id="929" w:name="_Toc506816760"/>
      <w:bookmarkEnd w:id="928"/>
      <w:r>
        <w:lastRenderedPageBreak/>
        <w:t xml:space="preserve">(Informative) </w:t>
      </w:r>
      <w:r w:rsidR="00710FE0">
        <w:t>Guidance on fixes</w:t>
      </w:r>
      <w:bookmarkEnd w:id="92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38489A">
      <w:pPr>
        <w:pStyle w:val="ListParagraph"/>
        <w:numPr>
          <w:ilvl w:val="0"/>
          <w:numId w:val="39"/>
        </w:numPr>
        <w:pPrChange w:id="930" w:author="Laurence Golding" w:date="2018-02-21T15:18:00Z">
          <w:pPr>
            <w:pStyle w:val="ListParagraph"/>
            <w:numPr>
              <w:numId w:val="40"/>
            </w:numPr>
            <w:ind w:hanging="360"/>
          </w:pPr>
        </w:pPrChange>
      </w:pPr>
      <w:r>
        <w:t xml:space="preserve">The value of the </w:t>
      </w:r>
      <w:r w:rsidRPr="004008DF">
        <w:rPr>
          <w:rStyle w:val="CODEtemp"/>
        </w:rPr>
        <w:t>partNumber</w:t>
      </w:r>
      <w:r>
        <w:t xml:space="preserve"> attribute is not enclosed in quotes.</w:t>
      </w:r>
    </w:p>
    <w:p w14:paraId="0CF670D8" w14:textId="09EC0A09" w:rsidR="004008DF" w:rsidRDefault="004008DF" w:rsidP="0038489A">
      <w:pPr>
        <w:pStyle w:val="ListParagraph"/>
        <w:numPr>
          <w:ilvl w:val="0"/>
          <w:numId w:val="39"/>
        </w:numPr>
        <w:pPrChange w:id="931" w:author="Laurence Golding" w:date="2018-02-21T15:18:00Z">
          <w:pPr>
            <w:pStyle w:val="ListParagraph"/>
            <w:numPr>
              <w:numId w:val="40"/>
            </w:numPr>
            <w:ind w:hanging="360"/>
          </w:pPr>
        </w:pPrChange>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38489A">
      <w:pPr>
        <w:pStyle w:val="ListParagraph"/>
        <w:numPr>
          <w:ilvl w:val="0"/>
          <w:numId w:val="40"/>
        </w:numPr>
        <w:pPrChange w:id="932" w:author="Laurence Golding" w:date="2018-02-21T15:18:00Z">
          <w:pPr>
            <w:pStyle w:val="ListParagraph"/>
            <w:numPr>
              <w:numId w:val="41"/>
            </w:numPr>
            <w:ind w:hanging="360"/>
          </w:pPr>
        </w:pPrChange>
      </w:pPr>
      <w:r>
        <w:t>As a single replacement:</w:t>
      </w:r>
    </w:p>
    <w:p w14:paraId="19630118" w14:textId="77777777" w:rsidR="004008DF" w:rsidRDefault="004008DF" w:rsidP="0038489A">
      <w:pPr>
        <w:pStyle w:val="ListParagraph"/>
        <w:numPr>
          <w:ilvl w:val="1"/>
          <w:numId w:val="41"/>
        </w:numPr>
        <w:pPrChange w:id="933" w:author="Laurence Golding" w:date="2018-02-21T15:18:00Z">
          <w:pPr>
            <w:pStyle w:val="ListParagraph"/>
            <w:numPr>
              <w:ilvl w:val="1"/>
              <w:numId w:val="42"/>
            </w:numPr>
            <w:ind w:left="1440" w:hanging="360"/>
          </w:pPr>
        </w:pPrChange>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38489A">
      <w:pPr>
        <w:pStyle w:val="ListParagraph"/>
        <w:numPr>
          <w:ilvl w:val="0"/>
          <w:numId w:val="40"/>
        </w:numPr>
        <w:pPrChange w:id="934" w:author="Laurence Golding" w:date="2018-02-21T15:18:00Z">
          <w:pPr>
            <w:pStyle w:val="ListParagraph"/>
            <w:numPr>
              <w:numId w:val="41"/>
            </w:numPr>
            <w:ind w:hanging="360"/>
          </w:pPr>
        </w:pPrChange>
      </w:pPr>
      <w:r>
        <w:t>As a sequence of two replacements:</w:t>
      </w:r>
    </w:p>
    <w:p w14:paraId="3B2E5BE7" w14:textId="77777777" w:rsidR="004008DF" w:rsidRDefault="004008DF" w:rsidP="0038489A">
      <w:pPr>
        <w:pStyle w:val="ListParagraph"/>
        <w:numPr>
          <w:ilvl w:val="1"/>
          <w:numId w:val="40"/>
        </w:numPr>
        <w:pPrChange w:id="935" w:author="Laurence Golding" w:date="2018-02-21T15:18:00Z">
          <w:pPr>
            <w:pStyle w:val="ListParagraph"/>
            <w:numPr>
              <w:ilvl w:val="1"/>
              <w:numId w:val="41"/>
            </w:numPr>
            <w:ind w:left="1440" w:hanging="360"/>
          </w:pPr>
        </w:pPrChange>
      </w:pPr>
      <w:r>
        <w:t xml:space="preserve">Insert a quotation mark before </w:t>
      </w:r>
      <w:r w:rsidRPr="004008DF">
        <w:rPr>
          <w:rStyle w:val="CODEtemp"/>
        </w:rPr>
        <w:t>A3101</w:t>
      </w:r>
      <w:r>
        <w:t>.</w:t>
      </w:r>
    </w:p>
    <w:p w14:paraId="7C88821C" w14:textId="77777777" w:rsidR="004008DF" w:rsidRDefault="004008DF" w:rsidP="0038489A">
      <w:pPr>
        <w:pStyle w:val="ListParagraph"/>
        <w:numPr>
          <w:ilvl w:val="1"/>
          <w:numId w:val="40"/>
        </w:numPr>
        <w:pPrChange w:id="936" w:author="Laurence Golding" w:date="2018-02-21T15:18:00Z">
          <w:pPr>
            <w:pStyle w:val="ListParagraph"/>
            <w:numPr>
              <w:ilvl w:val="1"/>
              <w:numId w:val="41"/>
            </w:numPr>
            <w:ind w:left="1440" w:hanging="360"/>
          </w:pPr>
        </w:pPrChange>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38489A">
      <w:pPr>
        <w:pStyle w:val="ListParagraph"/>
        <w:numPr>
          <w:ilvl w:val="0"/>
          <w:numId w:val="42"/>
        </w:numPr>
        <w:pPrChange w:id="937" w:author="Laurence Golding" w:date="2018-02-21T15:18:00Z">
          <w:pPr>
            <w:pStyle w:val="ListParagraph"/>
            <w:numPr>
              <w:numId w:val="43"/>
            </w:numPr>
            <w:ind w:hanging="360"/>
          </w:pPr>
        </w:pPrChange>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938" w:name="AppendixExamples"/>
      <w:bookmarkStart w:id="939" w:name="_Toc506816761"/>
      <w:bookmarkEnd w:id="938"/>
      <w:r>
        <w:lastRenderedPageBreak/>
        <w:t xml:space="preserve">(Informative) </w:t>
      </w:r>
      <w:r w:rsidR="00710FE0">
        <w:t>Examples</w:t>
      </w:r>
      <w:bookmarkEnd w:id="9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940" w:name="_Toc506816762"/>
      <w:r>
        <w:t>Minimal valid SARIF file resulting from a scan</w:t>
      </w:r>
      <w:bookmarkEnd w:id="940"/>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941" w:name="_Toc506816763"/>
      <w:r w:rsidRPr="00745595">
        <w:t>Minimal recommended SARIF file with source information</w:t>
      </w:r>
      <w:bookmarkEnd w:id="941"/>
    </w:p>
    <w:p w14:paraId="59A271D1" w14:textId="45B4A13A" w:rsidR="00745595" w:rsidRDefault="00745595" w:rsidP="00745595">
      <w:r w:rsidRPr="00745595">
        <w:t>This is a minimal recommended SARIF file for the case where</w:t>
      </w:r>
    </w:p>
    <w:p w14:paraId="5ADF969E" w14:textId="286E3752" w:rsidR="00745595" w:rsidRDefault="00745595" w:rsidP="0038489A">
      <w:pPr>
        <w:pStyle w:val="ListParagraph"/>
        <w:numPr>
          <w:ilvl w:val="0"/>
          <w:numId w:val="43"/>
        </w:numPr>
        <w:pPrChange w:id="942" w:author="Laurence Golding" w:date="2018-02-21T15:18:00Z">
          <w:pPr>
            <w:pStyle w:val="ListParagraph"/>
            <w:numPr>
              <w:numId w:val="44"/>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38489A">
      <w:pPr>
        <w:pStyle w:val="ListParagraph"/>
        <w:numPr>
          <w:ilvl w:val="0"/>
          <w:numId w:val="43"/>
        </w:numPr>
        <w:pPrChange w:id="943" w:author="Laurence Golding" w:date="2018-02-21T15:18:00Z">
          <w:pPr>
            <w:pStyle w:val="ListParagraph"/>
            <w:numPr>
              <w:numId w:val="44"/>
            </w:numPr>
            <w:ind w:hanging="360"/>
          </w:pPr>
        </w:pPrChange>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944" w:name="_Toc506816764"/>
      <w:r w:rsidRPr="001D7651">
        <w:t>Minimal recommended SARIF file without source information</w:t>
      </w:r>
      <w:bookmarkEnd w:id="944"/>
    </w:p>
    <w:p w14:paraId="0C8A9C7D" w14:textId="6794C44A" w:rsidR="001D7651" w:rsidRDefault="001D7651" w:rsidP="001D7651">
      <w:r w:rsidRPr="001D7651">
        <w:t>This is a minimal recommended SARIF file for the case where</w:t>
      </w:r>
    </w:p>
    <w:p w14:paraId="1B15DF0E" w14:textId="5A62FF9A" w:rsidR="001D7651" w:rsidRDefault="001D7651" w:rsidP="0038489A">
      <w:pPr>
        <w:pStyle w:val="ListParagraph"/>
        <w:numPr>
          <w:ilvl w:val="0"/>
          <w:numId w:val="44"/>
        </w:numPr>
        <w:pPrChange w:id="945" w:author="Laurence Golding" w:date="2018-02-21T15:18:00Z">
          <w:pPr>
            <w:pStyle w:val="ListParagraph"/>
            <w:numPr>
              <w:numId w:val="45"/>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38489A">
      <w:pPr>
        <w:pStyle w:val="ListParagraph"/>
        <w:numPr>
          <w:ilvl w:val="0"/>
          <w:numId w:val="44"/>
        </w:numPr>
        <w:pPrChange w:id="946" w:author="Laurence Golding" w:date="2018-02-21T15:18:00Z">
          <w:pPr>
            <w:pStyle w:val="ListParagraph"/>
            <w:numPr>
              <w:numId w:val="45"/>
            </w:numPr>
            <w:ind w:hanging="360"/>
          </w:pPr>
        </w:pPrChange>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947" w:name="_Toc506816765"/>
      <w:r w:rsidRPr="001D7651">
        <w:t>SARIF file for exporting rule metadata</w:t>
      </w:r>
      <w:bookmarkEnd w:id="947"/>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948" w:name="_Toc506816766"/>
      <w:r>
        <w:t>Comprehensive SARIF file</w:t>
      </w:r>
      <w:bookmarkEnd w:id="9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949" w:name="AppendixRevisionHistory"/>
      <w:bookmarkStart w:id="950" w:name="_Toc85472898"/>
      <w:bookmarkStart w:id="951" w:name="_Toc287332014"/>
      <w:bookmarkStart w:id="952" w:name="_Toc506816767"/>
      <w:bookmarkEnd w:id="949"/>
      <w:r>
        <w:lastRenderedPageBreak/>
        <w:t xml:space="preserve">(Informative) </w:t>
      </w:r>
      <w:r w:rsidR="00A05FDF">
        <w:t>Revision History</w:t>
      </w:r>
      <w:bookmarkEnd w:id="950"/>
      <w:bookmarkEnd w:id="951"/>
      <w:bookmarkEnd w:id="9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1" w:author="Laurence Golding" w:date="2018-02-21T15:14:00Z" w:initials="LG">
    <w:p w14:paraId="7A261264" w14:textId="0131DA8D" w:rsidR="00F22E38" w:rsidRDefault="00F22E38">
      <w:pPr>
        <w:pStyle w:val="CommentText"/>
      </w:pPr>
      <w:r>
        <w:rPr>
          <w:rStyle w:val="CommentReference"/>
        </w:rPr>
        <w:annotationRef/>
      </w:r>
      <w:r>
        <w:t>Note carefully. There are places in the spec where we discuss the tool in its role as “the thing that does the analysis”, and other places where we discuss it in its role of “the thing that emits a SARIF log file”. After trying it out, I decided that it just didn’t sound right either to use the term “direct producer” everywhere, or to use the term “analysis tool” everywhere. It just read</w:t>
      </w:r>
      <w:r w:rsidR="00135EA2">
        <w:t>s</w:t>
      </w:r>
      <w:r>
        <w:t xml:space="preserve"> better to say “direct producer” when we mean “the thing that wrote the log file” and “analysis tool” when we mean “the thing that performed the analysis”.</w:t>
      </w:r>
    </w:p>
    <w:p w14:paraId="795D9563" w14:textId="77777777" w:rsidR="00F22E38" w:rsidRDefault="00F22E38">
      <w:pPr>
        <w:pStyle w:val="CommentText"/>
      </w:pPr>
    </w:p>
    <w:p w14:paraId="310859F0" w14:textId="7A06B131" w:rsidR="00F22E38" w:rsidRPr="00135EA2" w:rsidRDefault="00F22E38">
      <w:pPr>
        <w:pStyle w:val="CommentText"/>
      </w:pPr>
      <w:r>
        <w:t>The consequence of that choice is that I have to tell implementers that they need to obey</w:t>
      </w:r>
      <w:r w:rsidR="00135EA2">
        <w:t xml:space="preserve"> those</w:t>
      </w:r>
      <w:r>
        <w:t xml:space="preserve"> normative requirements</w:t>
      </w:r>
      <w:r w:rsidR="00135EA2">
        <w:t xml:space="preserve"> that are designated</w:t>
      </w:r>
      <w:bookmarkStart w:id="833" w:name="_GoBack"/>
      <w:bookmarkEnd w:id="833"/>
      <w:r w:rsidR="00135EA2">
        <w:t xml:space="preserve"> as applying </w:t>
      </w:r>
      <w:r w:rsidR="00135EA2">
        <w:rPr>
          <w:i/>
        </w:rPr>
        <w:t>either</w:t>
      </w:r>
      <w:r w:rsidR="00135EA2">
        <w:t xml:space="preserve"> to “direct producers” or to “analysis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859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859F0" w16cid:durableId="1E380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0E9DA" w14:textId="77777777" w:rsidR="0038489A" w:rsidRDefault="0038489A" w:rsidP="008C100C">
      <w:r>
        <w:separator/>
      </w:r>
    </w:p>
    <w:p w14:paraId="0B483979" w14:textId="77777777" w:rsidR="0038489A" w:rsidRDefault="0038489A" w:rsidP="008C100C"/>
    <w:p w14:paraId="6CD1924C" w14:textId="77777777" w:rsidR="0038489A" w:rsidRDefault="0038489A" w:rsidP="008C100C"/>
    <w:p w14:paraId="3EE6686B" w14:textId="77777777" w:rsidR="0038489A" w:rsidRDefault="0038489A" w:rsidP="008C100C"/>
    <w:p w14:paraId="28409F9F" w14:textId="77777777" w:rsidR="0038489A" w:rsidRDefault="0038489A" w:rsidP="008C100C"/>
    <w:p w14:paraId="52386CEE" w14:textId="77777777" w:rsidR="0038489A" w:rsidRDefault="0038489A" w:rsidP="008C100C"/>
    <w:p w14:paraId="59B7BBF4" w14:textId="77777777" w:rsidR="0038489A" w:rsidRDefault="0038489A" w:rsidP="008C100C"/>
  </w:endnote>
  <w:endnote w:type="continuationSeparator" w:id="0">
    <w:p w14:paraId="6E9264AB" w14:textId="77777777" w:rsidR="0038489A" w:rsidRDefault="0038489A" w:rsidP="008C100C">
      <w:r>
        <w:continuationSeparator/>
      </w:r>
    </w:p>
    <w:p w14:paraId="012CF96C" w14:textId="77777777" w:rsidR="0038489A" w:rsidRDefault="0038489A" w:rsidP="008C100C"/>
    <w:p w14:paraId="35695D1B" w14:textId="77777777" w:rsidR="0038489A" w:rsidRDefault="0038489A" w:rsidP="008C100C"/>
    <w:p w14:paraId="2625A97B" w14:textId="77777777" w:rsidR="0038489A" w:rsidRDefault="0038489A" w:rsidP="008C100C"/>
    <w:p w14:paraId="0DE39C5E" w14:textId="77777777" w:rsidR="0038489A" w:rsidRDefault="0038489A" w:rsidP="008C100C"/>
    <w:p w14:paraId="6FF27CF7" w14:textId="77777777" w:rsidR="0038489A" w:rsidRDefault="0038489A" w:rsidP="008C100C"/>
    <w:p w14:paraId="44B1001F" w14:textId="77777777" w:rsidR="0038489A" w:rsidRDefault="0038489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402840" w:rsidRDefault="00402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402840" w:rsidRPr="00195F88" w:rsidRDefault="0040284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904C393" w:rsidR="00402840" w:rsidRPr="00195F88" w:rsidRDefault="0040284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35EA2">
      <w:rPr>
        <w:rStyle w:val="PageNumber"/>
        <w:noProof/>
        <w:sz w:val="16"/>
        <w:szCs w:val="16"/>
      </w:rPr>
      <w:t>95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35EA2">
      <w:rPr>
        <w:rStyle w:val="PageNumber"/>
        <w:noProof/>
        <w:sz w:val="16"/>
        <w:szCs w:val="16"/>
      </w:rPr>
      <w:t>105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402840" w:rsidRDefault="00402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590F" w14:textId="77777777" w:rsidR="0038489A" w:rsidRDefault="0038489A" w:rsidP="008C100C">
      <w:r>
        <w:separator/>
      </w:r>
    </w:p>
    <w:p w14:paraId="18D07D6D" w14:textId="77777777" w:rsidR="0038489A" w:rsidRDefault="0038489A" w:rsidP="008C100C"/>
  </w:footnote>
  <w:footnote w:type="continuationSeparator" w:id="0">
    <w:p w14:paraId="71B034C2" w14:textId="77777777" w:rsidR="0038489A" w:rsidRDefault="0038489A" w:rsidP="008C100C">
      <w:r>
        <w:continuationSeparator/>
      </w:r>
    </w:p>
    <w:p w14:paraId="0FE4E5E6" w14:textId="77777777" w:rsidR="0038489A" w:rsidRDefault="0038489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402840" w:rsidRDefault="004028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402840" w:rsidRDefault="004028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402840" w:rsidRDefault="00402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9FD514A"/>
    <w:multiLevelType w:val="hybridMultilevel"/>
    <w:tmpl w:val="9038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9"/>
  </w:num>
  <w:num w:numId="6">
    <w:abstractNumId w:val="19"/>
  </w:num>
  <w:num w:numId="7">
    <w:abstractNumId w:val="37"/>
  </w:num>
  <w:num w:numId="8">
    <w:abstractNumId w:val="31"/>
  </w:num>
  <w:num w:numId="9">
    <w:abstractNumId w:val="3"/>
  </w:num>
  <w:num w:numId="10">
    <w:abstractNumId w:val="47"/>
  </w:num>
  <w:num w:numId="11">
    <w:abstractNumId w:val="36"/>
  </w:num>
  <w:num w:numId="12">
    <w:abstractNumId w:val="15"/>
  </w:num>
  <w:num w:numId="13">
    <w:abstractNumId w:val="12"/>
  </w:num>
  <w:num w:numId="14">
    <w:abstractNumId w:val="13"/>
  </w:num>
  <w:num w:numId="15">
    <w:abstractNumId w:val="50"/>
  </w:num>
  <w:num w:numId="16">
    <w:abstractNumId w:val="35"/>
  </w:num>
  <w:num w:numId="17">
    <w:abstractNumId w:val="53"/>
  </w:num>
  <w:num w:numId="18">
    <w:abstractNumId w:val="38"/>
  </w:num>
  <w:num w:numId="19">
    <w:abstractNumId w:val="54"/>
  </w:num>
  <w:num w:numId="20">
    <w:abstractNumId w:val="43"/>
  </w:num>
  <w:num w:numId="21">
    <w:abstractNumId w:val="20"/>
  </w:num>
  <w:num w:numId="22">
    <w:abstractNumId w:val="41"/>
  </w:num>
  <w:num w:numId="23">
    <w:abstractNumId w:val="44"/>
  </w:num>
  <w:num w:numId="24">
    <w:abstractNumId w:val="34"/>
  </w:num>
  <w:num w:numId="25">
    <w:abstractNumId w:val="33"/>
  </w:num>
  <w:num w:numId="26">
    <w:abstractNumId w:val="29"/>
  </w:num>
  <w:num w:numId="27">
    <w:abstractNumId w:val="4"/>
  </w:num>
  <w:num w:numId="28">
    <w:abstractNumId w:val="27"/>
  </w:num>
  <w:num w:numId="29">
    <w:abstractNumId w:val="14"/>
  </w:num>
  <w:num w:numId="30">
    <w:abstractNumId w:val="48"/>
  </w:num>
  <w:num w:numId="31">
    <w:abstractNumId w:val="22"/>
  </w:num>
  <w:num w:numId="32">
    <w:abstractNumId w:val="8"/>
  </w:num>
  <w:num w:numId="33">
    <w:abstractNumId w:val="32"/>
  </w:num>
  <w:num w:numId="34">
    <w:abstractNumId w:val="16"/>
  </w:num>
  <w:num w:numId="35">
    <w:abstractNumId w:val="11"/>
  </w:num>
  <w:num w:numId="36">
    <w:abstractNumId w:val="6"/>
  </w:num>
  <w:num w:numId="37">
    <w:abstractNumId w:val="23"/>
  </w:num>
  <w:num w:numId="38">
    <w:abstractNumId w:val="18"/>
  </w:num>
  <w:num w:numId="39">
    <w:abstractNumId w:val="52"/>
  </w:num>
  <w:num w:numId="40">
    <w:abstractNumId w:val="7"/>
  </w:num>
  <w:num w:numId="41">
    <w:abstractNumId w:val="42"/>
  </w:num>
  <w:num w:numId="42">
    <w:abstractNumId w:val="21"/>
  </w:num>
  <w:num w:numId="43">
    <w:abstractNumId w:val="17"/>
  </w:num>
  <w:num w:numId="44">
    <w:abstractNumId w:val="10"/>
  </w:num>
  <w:num w:numId="45">
    <w:abstractNumId w:val="55"/>
  </w:num>
  <w:num w:numId="46">
    <w:abstractNumId w:val="28"/>
  </w:num>
  <w:num w:numId="47">
    <w:abstractNumId w:val="5"/>
  </w:num>
  <w:num w:numId="48">
    <w:abstractNumId w:val="51"/>
  </w:num>
  <w:num w:numId="49">
    <w:abstractNumId w:val="24"/>
  </w:num>
  <w:num w:numId="50">
    <w:abstractNumId w:val="25"/>
  </w:num>
  <w:num w:numId="51">
    <w:abstractNumId w:val="39"/>
  </w:num>
  <w:num w:numId="52">
    <w:abstractNumId w:val="46"/>
  </w:num>
  <w:num w:numId="53">
    <w:abstractNumId w:val="26"/>
  </w:num>
  <w:num w:numId="54">
    <w:abstractNumId w:val="9"/>
  </w:num>
  <w:num w:numId="55">
    <w:abstractNumId w:val="2"/>
  </w:num>
  <w:num w:numId="56">
    <w:abstractNumId w:val="30"/>
  </w:num>
  <w:num w:numId="57">
    <w:abstractNumId w:val="4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5EA2"/>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8489A"/>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2840"/>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2566"/>
    <w:rsid w:val="004C4D7C"/>
    <w:rsid w:val="004D0E5E"/>
    <w:rsid w:val="004D196B"/>
    <w:rsid w:val="004D265A"/>
    <w:rsid w:val="004D77B7"/>
    <w:rsid w:val="004F1090"/>
    <w:rsid w:val="004F272B"/>
    <w:rsid w:val="004F385B"/>
    <w:rsid w:val="004F390D"/>
    <w:rsid w:val="00503441"/>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C22"/>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06EF"/>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5561"/>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0D82"/>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241"/>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96E4C"/>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620C3"/>
    <w:rsid w:val="00A631F9"/>
    <w:rsid w:val="00A710C8"/>
    <w:rsid w:val="00A718CA"/>
    <w:rsid w:val="00A74192"/>
    <w:rsid w:val="00A83CAA"/>
    <w:rsid w:val="00A85683"/>
    <w:rsid w:val="00A86F30"/>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2F73"/>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193"/>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765"/>
    <w:rsid w:val="00F07E6A"/>
    <w:rsid w:val="00F10B93"/>
    <w:rsid w:val="00F22E38"/>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219D-29BC-4FEF-919D-10806604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6835</TotalTime>
  <Pages>105</Pages>
  <Words>41644</Words>
  <Characters>237373</Characters>
  <Application>Microsoft Office Word</Application>
  <DocSecurity>0</DocSecurity>
  <Lines>1978</Lines>
  <Paragraphs>556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278461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320</cp:revision>
  <cp:lastPrinted>2011-08-05T16:21:00Z</cp:lastPrinted>
  <dcterms:created xsi:type="dcterms:W3CDTF">2017-08-01T19:18:00Z</dcterms:created>
  <dcterms:modified xsi:type="dcterms:W3CDTF">2018-02-21T23:18:00Z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