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3F383F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sidR="00BB7950">
        <w:rPr>
          <w:sz w:val="24"/>
          <w:szCs w:val="24"/>
        </w:rPr>
        <w:t>2</w:t>
      </w:r>
    </w:p>
    <w:p w14:paraId="3EEE4F23" w14:textId="6E3090AC" w:rsidR="00E01912" w:rsidRDefault="00BB7950" w:rsidP="00E01912">
      <w:pPr>
        <w:pStyle w:val="Subtitle"/>
        <w:rPr>
          <w:sz w:val="24"/>
          <w:szCs w:val="24"/>
        </w:rPr>
      </w:pPr>
      <w:bookmarkStart w:id="0" w:name="_Toc85472892"/>
      <w:r>
        <w:rPr>
          <w:sz w:val="24"/>
          <w:szCs w:val="24"/>
        </w:rPr>
        <w:t xml:space="preserve">15 August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591D2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48FD81F" w:rsidR="00552A4F" w:rsidRDefault="00552A4F" w:rsidP="00DC75C8">
      <w:pPr>
        <w:pStyle w:val="Contributor"/>
      </w:pPr>
      <w:r w:rsidRPr="008F022E">
        <w:t>Laurence J. Golding</w:t>
      </w:r>
      <w:r>
        <w:t xml:space="preserve"> (</w:t>
      </w:r>
      <w:hyperlink r:id="rId14" w:history="1">
        <w:r w:rsidR="00BB7950" w:rsidRPr="00BB7950">
          <w:rPr>
            <w:rStyle w:val="Hyperlink"/>
          </w:rPr>
          <w:t>v-lgold@Microsoft.com</w:t>
        </w:r>
      </w:hyperlink>
      <w:r>
        <w:t xml:space="preserve">), </w:t>
      </w:r>
      <w:hyperlink r:id="rId15" w:history="1">
        <w:r w:rsidR="00BB7950" w:rsidRPr="003A4698">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CCEE62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591D2A">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591D2A">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591D2A">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591D2A">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591D2A">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591D2A">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591D2A">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591D2A">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591D2A">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591D2A">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591D2A">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591D2A">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591D2A">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591D2A">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591D2A">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591D2A">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591D2A">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591D2A">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591D2A">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591D2A">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591D2A">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591D2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591D2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591D2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591D2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591D2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591D2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591D2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591D2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591D2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591D2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591D2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591D2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591D2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591D2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591D2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591D2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591D2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591D2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591D2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591D2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591D2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591D2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591D2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591D2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591D2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591D2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591D2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591D2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proofErr w:type="gramStart"/>
      <w:r w:rsidRPr="00801EC5">
        <w:rPr>
          <w:rStyle w:val="CODEtemp"/>
        </w:rPr>
        <w:t>physicalLocation.region.</w:t>
      </w:r>
      <w:r w:rsidR="00E50006">
        <w:rPr>
          <w:rStyle w:val="CODEtemp"/>
        </w:rPr>
        <w:t>charL</w:t>
      </w:r>
      <w:r w:rsidRPr="00801EC5">
        <w:rPr>
          <w:rStyle w:val="CODEtemp"/>
        </w:rPr>
        <w:t>ength</w:t>
      </w:r>
      <w:proofErr w:type="gram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proofErr w:type="gramStart"/>
      <w:r w:rsidR="00A41F43" w:rsidRPr="006065CD">
        <w:rPr>
          <w:rStyle w:val="CODEtemp"/>
        </w:rPr>
        <w:t>run.files</w:t>
      </w:r>
      <w:proofErr w:type="gramEnd"/>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w:t>
      </w:r>
      <w:proofErr w:type="gramStart"/>
      <w:r w:rsidR="001A344F" w:rsidRPr="00490AEA">
        <w:t>strings, but</w:t>
      </w:r>
      <w:proofErr w:type="gramEnd"/>
      <w:r w:rsidR="001A344F"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48E8B94C"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2"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r>
        <w:lastRenderedPageBreak/>
        <w:t>i</w:t>
      </w:r>
      <w:r w:rsidR="00435405">
        <w:t>nstanceGui</w:t>
      </w:r>
      <w:r>
        <w:t>d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r>
        <w:t>baselineI</w:t>
      </w:r>
      <w:r w:rsidR="00435405">
        <w:t>nstanceGui</w:t>
      </w:r>
      <w:r>
        <w:t>d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24712"/>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r>
        <w:t>versionControlProvenance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r>
        <w:t>originalUriBaseIds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w:t>
      </w:r>
      <w:proofErr w:type="gramStart"/>
      <w:r>
        <w:t>names</w:t>
      </w:r>
      <w:proofErr w:type="gramEnd"/>
      <w:r>
        <w:t xml:space="preserve">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r>
        <w:t>logicalLocations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r>
        <w:t>defaultFileEncoding</w:t>
      </w:r>
      <w:bookmarkEnd w:id="253"/>
      <w:bookmarkEnd w:id="25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r>
        <w:t>columnKind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r>
        <w:t>richMessageMimeType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r>
        <w:lastRenderedPageBreak/>
        <w:t>redactionToken</w:t>
      </w:r>
      <w:bookmarkEnd w:id="259"/>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61"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224735"/>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224736"/>
      <w:r>
        <w:lastRenderedPageBreak/>
        <w:t>semanticVersion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r>
        <w:t>downloadUri property</w:t>
      </w:r>
      <w:bookmarkEnd w:id="276"/>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r>
        <w:t>resourceLocation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r>
        <w:t>responseFiles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r>
        <w:t>startTime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r>
        <w:t>endTime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r>
        <w:t>executableLocation</w:t>
      </w:r>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r>
        <w:lastRenderedPageBreak/>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r>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r>
        <w:t>toolNotifications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r>
        <w:t>configurationNotifications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and stdoutStderr</w:t>
      </w:r>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6A08B0E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CFF8DE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r>
        <w:lastRenderedPageBreak/>
        <w:t>fileLocation</w:t>
      </w:r>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r>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r>
        <w:t>versionControlDetails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r>
        <w:t>fileLocation</w:t>
      </w:r>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r>
        <w:lastRenderedPageBreak/>
        <w:t>parentKey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r>
        <w:t>mimeType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r>
        <w:t>lastModifiedTime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24807"/>
      <w:r>
        <w:t>Constraints</w:t>
      </w:r>
      <w:bookmarkEnd w:id="392"/>
      <w:bookmarkEnd w:id="393"/>
    </w:p>
    <w:p w14:paraId="529285B9" w14:textId="7EC8F60A" w:rsidR="00F20219" w:rsidRDefault="00F20219" w:rsidP="00F20219">
      <w:r>
        <w:t xml:space="preserve">At least one of the </w:t>
      </w:r>
      <w:r w:rsidRPr="00C84841">
        <w:rPr>
          <w:rStyle w:val="CODEtemp"/>
        </w:rPr>
        <w:t>message</w:t>
      </w:r>
      <w:r>
        <w:t xml:space="preserve"> </w:t>
      </w:r>
      <w:proofErr w:type="gramStart"/>
      <w:r>
        <w:t>property</w:t>
      </w:r>
      <w:proofErr w:type="gramEnd"/>
      <w:r>
        <w:t xml:space="preserve">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24808"/>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224809"/>
      <w:bookmarkStart w:id="397" w:name="_Ref493408865"/>
      <w:r>
        <w:t>i</w:t>
      </w:r>
      <w:r w:rsidR="00435405">
        <w:t>nstanceGui</w:t>
      </w:r>
      <w:r>
        <w:t>d property</w:t>
      </w:r>
      <w:bookmarkEnd w:id="396"/>
    </w:p>
    <w:p w14:paraId="2C599143" w14:textId="1DCC51A1"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24810"/>
      <w:r>
        <w:t>correlationGuid property</w:t>
      </w:r>
      <w:bookmarkEnd w:id="399"/>
      <w:bookmarkEnd w:id="40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24811"/>
      <w:r>
        <w:t>ruleId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24812"/>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24813"/>
      <w:r>
        <w:t>message property</w:t>
      </w:r>
      <w:bookmarkEnd w:id="406"/>
      <w:bookmarkEnd w:id="407"/>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224814"/>
      <w:bookmarkStart w:id="410" w:name="_Hlk513212230"/>
      <w:r>
        <w:t>ruleMessageId property</w:t>
      </w:r>
      <w:bookmarkEnd w:id="408"/>
      <w:bookmarkEnd w:id="409"/>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24815"/>
      <w:bookmarkEnd w:id="411"/>
      <w:r>
        <w:t>locations property</w:t>
      </w:r>
      <w:bookmarkEnd w:id="412"/>
      <w:bookmarkEnd w:id="4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14" w:name="_Ref510085223"/>
      <w:bookmarkStart w:id="415" w:name="_Toc516224816"/>
      <w:r>
        <w:lastRenderedPageBreak/>
        <w:t>analysisTarget</w:t>
      </w:r>
      <w:r w:rsidR="00673F27">
        <w:t xml:space="preserve"> p</w:t>
      </w:r>
      <w:r>
        <w:t>roperty</w:t>
      </w:r>
      <w:bookmarkEnd w:id="414"/>
      <w:bookmarkEnd w:id="4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24817"/>
      <w:r>
        <w:t>fingerprints property</w:t>
      </w:r>
      <w:bookmarkEnd w:id="416"/>
      <w:bookmarkEnd w:id="4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591D2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24818"/>
      <w:r>
        <w:t>partialFingerprints</w:t>
      </w:r>
      <w:r w:rsidR="00401BB5">
        <w:t xml:space="preserve"> property</w:t>
      </w:r>
      <w:bookmarkEnd w:id="418"/>
      <w:bookmarkEnd w:id="4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24819"/>
      <w:r>
        <w:t>codeFlows property</w:t>
      </w:r>
      <w:bookmarkEnd w:id="421"/>
      <w:bookmarkEnd w:id="4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24820"/>
      <w:r>
        <w:t>graphs property</w:t>
      </w:r>
      <w:bookmarkEnd w:id="423"/>
      <w:bookmarkEnd w:id="424"/>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24821"/>
      <w:r>
        <w:t>graphTraversals property</w:t>
      </w:r>
      <w:bookmarkEnd w:id="425"/>
      <w:bookmarkEnd w:id="4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24822"/>
      <w:r>
        <w:t>stacks property</w:t>
      </w:r>
      <w:bookmarkEnd w:id="4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24823"/>
      <w:r>
        <w:t>relatedLocations property</w:t>
      </w:r>
      <w:bookmarkEnd w:id="428"/>
      <w:bookmarkEnd w:id="4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30" w:name="_Toc516224824"/>
      <w:r>
        <w:t>suppressionStates property</w:t>
      </w:r>
      <w:bookmarkEnd w:id="430"/>
    </w:p>
    <w:p w14:paraId="1AE8DC88" w14:textId="2A54B9A5" w:rsidR="00401BB5" w:rsidRDefault="00401BB5" w:rsidP="00401BB5">
      <w:pPr>
        <w:pStyle w:val="Heading4"/>
      </w:pPr>
      <w:bookmarkStart w:id="431" w:name="_Toc516224825"/>
      <w:r>
        <w:t>General</w:t>
      </w:r>
      <w:bookmarkEnd w:id="4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24826"/>
      <w:r>
        <w:t>suppressedInSource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4" w:name="_Ref493475253"/>
      <w:bookmarkStart w:id="435" w:name="_Toc516224827"/>
      <w:r>
        <w:t>suppressedExternally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6" w:name="_Ref493351360"/>
      <w:bookmarkStart w:id="437" w:name="_Toc516224828"/>
      <w:bookmarkStart w:id="438" w:name="_Hlk514318442"/>
      <w:r>
        <w:t>baselineState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224829"/>
      <w:bookmarkStart w:id="442" w:name="_Ref506807829"/>
      <w:r>
        <w:t>a</w:t>
      </w:r>
      <w:r w:rsidR="00A27D47">
        <w:t>ttachments</w:t>
      </w:r>
      <w:bookmarkEnd w:id="439"/>
      <w:r>
        <w:t xml:space="preserve"> property</w:t>
      </w:r>
      <w:bookmarkEnd w:id="440"/>
      <w:bookmarkEnd w:id="4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3" w:name="_Toc516224830"/>
      <w:r>
        <w:t>workItem</w:t>
      </w:r>
      <w:r w:rsidR="00326BD5">
        <w:t>Uri</w:t>
      </w:r>
      <w:r w:rsidR="008C5D5A">
        <w:t>s</w:t>
      </w:r>
      <w:r>
        <w:t xml:space="preserve"> property</w:t>
      </w:r>
      <w:bookmarkEnd w:id="4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24831"/>
      <w:r>
        <w:lastRenderedPageBreak/>
        <w:t>conversionProvenance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24832"/>
      <w:r>
        <w:t>fixes property</w:t>
      </w:r>
      <w:bookmarkEnd w:id="446"/>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7" w:name="_Toc516224833"/>
      <w:r>
        <w:t>properties property</w:t>
      </w:r>
      <w:bookmarkEnd w:id="447"/>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24834"/>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24835"/>
      <w:r>
        <w:t>General</w:t>
      </w:r>
      <w:bookmarkEnd w:id="451"/>
      <w:bookmarkEnd w:id="4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24836"/>
      <w:r>
        <w:t xml:space="preserve">physicalLocation </w:t>
      </w:r>
      <w:r w:rsidR="006E546E">
        <w:t>property</w:t>
      </w:r>
      <w:bookmarkEnd w:id="453"/>
      <w:bookmarkEnd w:id="454"/>
      <w:bookmarkEnd w:id="4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24837"/>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59" w:name="_Hlk513194534"/>
      <w:bookmarkStart w:id="460"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EA540C">
      <w:pPr>
        <w:pStyle w:val="Note"/>
        <w:numPr>
          <w:ilvl w:val="0"/>
          <w:numId w:val="11"/>
        </w:numPr>
      </w:pPr>
      <w:proofErr w:type="gramStart"/>
      <w:r w:rsidRPr="006E0178">
        <w:rPr>
          <w:rStyle w:val="CODEtemp"/>
        </w:rPr>
        <w:t>run.logicalLocations</w:t>
      </w:r>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61" w:name="_Ref513121634"/>
      <w:bookmarkStart w:id="462" w:name="_Ref513122103"/>
      <w:bookmarkStart w:id="463" w:name="_Toc516224838"/>
      <w:r>
        <w:t>message property</w:t>
      </w:r>
      <w:bookmarkEnd w:id="461"/>
      <w:bookmarkEnd w:id="462"/>
      <w:bookmarkEnd w:id="4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4" w:name="_Ref510102819"/>
      <w:bookmarkStart w:id="465" w:name="_Toc516224839"/>
      <w:r>
        <w:t>annotations property</w:t>
      </w:r>
      <w:bookmarkEnd w:id="464"/>
      <w:bookmarkEnd w:id="4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24840"/>
      <w:r>
        <w:t>properties property</w:t>
      </w:r>
      <w:bookmarkEnd w:id="46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24841"/>
      <w:r>
        <w:lastRenderedPageBreak/>
        <w:t>physicalLocation object</w:t>
      </w:r>
      <w:bookmarkEnd w:id="467"/>
      <w:bookmarkEnd w:id="468"/>
      <w:bookmarkEnd w:id="469"/>
      <w:bookmarkEnd w:id="470"/>
    </w:p>
    <w:p w14:paraId="0B9181AD" w14:textId="12F902F2" w:rsidR="006E546E" w:rsidRDefault="006E546E" w:rsidP="006E546E">
      <w:pPr>
        <w:pStyle w:val="Heading3"/>
      </w:pPr>
      <w:bookmarkStart w:id="471" w:name="_Toc516224842"/>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224843"/>
      <w:bookmarkStart w:id="474" w:name="_Ref493343236"/>
      <w:r>
        <w:t>id property</w:t>
      </w:r>
      <w:bookmarkEnd w:id="472"/>
      <w:bookmarkEnd w:id="473"/>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24844"/>
      <w:r>
        <w:t>fileLocation</w:t>
      </w:r>
      <w:r w:rsidR="006E546E">
        <w:t xml:space="preserve"> property</w:t>
      </w:r>
      <w:bookmarkEnd w:id="474"/>
      <w:bookmarkEnd w:id="475"/>
      <w:bookmarkEnd w:id="476"/>
      <w:bookmarkEnd w:id="477"/>
      <w:bookmarkEnd w:id="478"/>
      <w:bookmarkEnd w:id="479"/>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24845"/>
      <w:r>
        <w:t>region property</w:t>
      </w:r>
      <w:bookmarkEnd w:id="480"/>
      <w:bookmarkEnd w:id="481"/>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16224846"/>
      <w:r>
        <w:t>contextRegion property</w:t>
      </w:r>
      <w:bookmarkEnd w:id="482"/>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24847"/>
      <w:r>
        <w:t>region object</w:t>
      </w:r>
      <w:bookmarkEnd w:id="483"/>
      <w:bookmarkEnd w:id="484"/>
    </w:p>
    <w:p w14:paraId="5C4DB1F6" w14:textId="19917190" w:rsidR="006E546E" w:rsidRDefault="006E546E" w:rsidP="006E546E">
      <w:pPr>
        <w:pStyle w:val="Heading3"/>
      </w:pPr>
      <w:bookmarkStart w:id="485" w:name="_Toc516224848"/>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24849"/>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0"/>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proofErr w:type="gramStart"/>
      <w:r>
        <w:t xml:space="preserve">{ </w:t>
      </w:r>
      <w:r w:rsidRPr="004505CA">
        <w:t>"</w:t>
      </w:r>
      <w:proofErr w:type="gramEnd"/>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proofErr w:type="gramStart"/>
      <w:r>
        <w:t>{ "</w:t>
      </w:r>
      <w:proofErr w:type="gramEnd"/>
      <w:r>
        <w:t>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proofErr w:type="gramStart"/>
      <w:r>
        <w:t>{ "</w:t>
      </w:r>
      <w:proofErr w:type="gramEnd"/>
      <w:r>
        <w:t>startLine": 2, "startColumn": 1 }</w:t>
      </w:r>
    </w:p>
    <w:p w14:paraId="7172FEEC" w14:textId="77777777" w:rsidR="00257E64" w:rsidRDefault="00257E64" w:rsidP="00257E64">
      <w:pPr>
        <w:pStyle w:val="Code"/>
      </w:pPr>
      <w:proofErr w:type="gramStart"/>
      <w:r>
        <w:t>{ "</w:t>
      </w:r>
      <w:proofErr w:type="gramEnd"/>
      <w:r>
        <w:t>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 xml:space="preserve">EXAMPLE 4: The </w:t>
      </w:r>
      <w:proofErr w:type="gramStart"/>
      <w:r>
        <w:t>region{ "</w:t>
      </w:r>
      <w:proofErr w:type="gramEnd"/>
      <w:r>
        <w:t>startLine": 1, "charLength":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proofErr w:type="gramStart"/>
      <w:r>
        <w:t>{ "</w:t>
      </w:r>
      <w:proofErr w:type="gramEnd"/>
      <w:r>
        <w:t>startLine": 1, "charLength": 14, "endLine": 3, "endColumn": 4 }</w:t>
      </w:r>
    </w:p>
    <w:p w14:paraId="51834EC5" w14:textId="77777777" w:rsidR="00257E64" w:rsidRDefault="00257E64" w:rsidP="00257E64">
      <w:pPr>
        <w:pStyle w:val="Code"/>
      </w:pPr>
      <w:proofErr w:type="gramStart"/>
      <w:r>
        <w:t>{ "</w:t>
      </w:r>
      <w:proofErr w:type="gramEnd"/>
      <w:r>
        <w:t>startLine": 1, "charLength": 14, "endLine": 3 }</w:t>
      </w:r>
    </w:p>
    <w:p w14:paraId="3571CF1B" w14:textId="77777777" w:rsidR="00257E64" w:rsidRDefault="00257E64" w:rsidP="00257E64">
      <w:pPr>
        <w:pStyle w:val="Code"/>
      </w:pPr>
      <w:proofErr w:type="gramStart"/>
      <w:r>
        <w:t>{ "</w:t>
      </w:r>
      <w:proofErr w:type="gramEnd"/>
      <w:r>
        <w:t>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proofErr w:type="gramStart"/>
      <w:r>
        <w:t>{ "</w:t>
      </w:r>
      <w:proofErr w:type="gramEnd"/>
      <w:r>
        <w:t>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proofErr w:type="gramStart"/>
      <w:r>
        <w:t>{ "</w:t>
      </w:r>
      <w:proofErr w:type="gramEnd"/>
      <w:r>
        <w:t>startLine": 1, "startColumn": 2, "endLine": 1 }</w:t>
      </w:r>
    </w:p>
    <w:p w14:paraId="493D7F7C" w14:textId="77777777" w:rsidR="00257E64" w:rsidRDefault="00257E64" w:rsidP="00257E64">
      <w:pPr>
        <w:pStyle w:val="Code"/>
      </w:pPr>
      <w:proofErr w:type="gramStart"/>
      <w:r>
        <w:t>{ "</w:t>
      </w:r>
      <w:proofErr w:type="gramEnd"/>
      <w:r>
        <w:t>startLine": 1, "startColumn": 2, "endLine": 1, "endColumn": 5 }</w:t>
      </w:r>
    </w:p>
    <w:p w14:paraId="57509F86" w14:textId="77777777" w:rsidR="00257E64" w:rsidRDefault="00257E64" w:rsidP="00257E64">
      <w:pPr>
        <w:pStyle w:val="Code"/>
      </w:pPr>
      <w:proofErr w:type="gramStart"/>
      <w:r>
        <w:t>{ "</w:t>
      </w:r>
      <w:proofErr w:type="gramEnd"/>
      <w:r>
        <w:t>startLine": 1, "startColumn": 2, "endLine": 1, "charLength": 3 }</w:t>
      </w:r>
    </w:p>
    <w:p w14:paraId="4B04AB99" w14:textId="77777777" w:rsidR="00257E64" w:rsidRDefault="00257E64" w:rsidP="00257E64">
      <w:pPr>
        <w:pStyle w:val="Code"/>
      </w:pPr>
      <w:proofErr w:type="gramStart"/>
      <w:r>
        <w:t>{ "</w:t>
      </w:r>
      <w:proofErr w:type="gramEnd"/>
      <w:r>
        <w:t>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proofErr w:type="gramStart"/>
      <w:r>
        <w:t>{ "</w:t>
      </w:r>
      <w:proofErr w:type="gramEnd"/>
      <w:r>
        <w:t>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proofErr w:type="gramStart"/>
      <w:r>
        <w:t>{ "</w:t>
      </w:r>
      <w:proofErr w:type="gramEnd"/>
      <w:r>
        <w:t>startLine": 2 }</w:t>
      </w:r>
    </w:p>
    <w:p w14:paraId="0A362FAC" w14:textId="77777777" w:rsidR="00257E64" w:rsidRDefault="00257E64" w:rsidP="00257E64">
      <w:pPr>
        <w:pStyle w:val="Code"/>
      </w:pPr>
      <w:proofErr w:type="gramStart"/>
      <w:r>
        <w:t>{ "</w:t>
      </w:r>
      <w:proofErr w:type="gramEnd"/>
      <w:r>
        <w:t>startLine": 2, "startColumn": 1 }</w:t>
      </w:r>
    </w:p>
    <w:p w14:paraId="5BCF93DA" w14:textId="77777777" w:rsidR="00257E64" w:rsidRDefault="00257E64" w:rsidP="00257E64">
      <w:pPr>
        <w:pStyle w:val="Code"/>
      </w:pPr>
      <w:proofErr w:type="gramStart"/>
      <w:r>
        <w:t>{ "</w:t>
      </w:r>
      <w:proofErr w:type="gramEnd"/>
      <w:r>
        <w:t>startLine": 2 , "charLength": 3 }</w:t>
      </w:r>
    </w:p>
    <w:p w14:paraId="4567FF24" w14:textId="77777777" w:rsidR="00257E64" w:rsidRDefault="00257E64" w:rsidP="00257E64">
      <w:pPr>
        <w:pStyle w:val="Code"/>
      </w:pPr>
      <w:proofErr w:type="gramStart"/>
      <w:r>
        <w:t>{ "</w:t>
      </w:r>
      <w:proofErr w:type="gramEnd"/>
      <w:r>
        <w:t>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proofErr w:type="gramStart"/>
      <w:r>
        <w:lastRenderedPageBreak/>
        <w:t>{ "</w:t>
      </w:r>
      <w:proofErr w:type="gramEnd"/>
      <w:r>
        <w:t>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gramEnd"/>
      <w:r>
        <w:t>startLine": 1, "startColumn": 2, "endColumn": 2 }</w:t>
      </w:r>
    </w:p>
    <w:p w14:paraId="2A159A4D" w14:textId="77777777" w:rsidR="00257E64" w:rsidRPr="0079663D" w:rsidRDefault="00257E64" w:rsidP="00257E64">
      <w:pPr>
        <w:pStyle w:val="Code"/>
      </w:pPr>
      <w:proofErr w:type="gramStart"/>
      <w:r>
        <w:t>{ "</w:t>
      </w:r>
      <w:proofErr w:type="gramEnd"/>
      <w:r>
        <w:t>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proofErr w:type="gramStart"/>
      <w:r>
        <w:t>{ "</w:t>
      </w:r>
      <w:proofErr w:type="gramEnd"/>
      <w:r>
        <w:t>startLine": 1, "startColumn": 1, "endColumn": 1 }</w:t>
      </w:r>
    </w:p>
    <w:p w14:paraId="6842E272" w14:textId="77777777" w:rsidR="00257E64" w:rsidRPr="0079663D" w:rsidRDefault="00257E64" w:rsidP="00257E64">
      <w:pPr>
        <w:pStyle w:val="Code"/>
      </w:pPr>
      <w:proofErr w:type="gramStart"/>
      <w:r>
        <w:t>{ "</w:t>
      </w:r>
      <w:proofErr w:type="gramEnd"/>
      <w:r>
        <w:t>startLine": 1, "startColumn": 1, "charLength": 0 }</w:t>
      </w:r>
    </w:p>
    <w:p w14:paraId="68F623ED" w14:textId="77777777" w:rsidR="00257E64" w:rsidRPr="00854FBD" w:rsidRDefault="00257E64" w:rsidP="00257E64">
      <w:pPr>
        <w:pStyle w:val="Code"/>
      </w:pPr>
      <w:proofErr w:type="gramStart"/>
      <w:r>
        <w:t>{ "</w:t>
      </w:r>
      <w:proofErr w:type="gramEnd"/>
      <w:r>
        <w:t>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w:t>
      </w:r>
      <w:proofErr w:type="gramStart"/>
      <w:r>
        <w:t>sequence..</w:t>
      </w:r>
      <w:proofErr w:type="gramEnd"/>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proofErr w:type="gramStart"/>
      <w:r>
        <w:t>{ "</w:t>
      </w:r>
      <w:proofErr w:type="gramEnd"/>
      <w:r>
        <w:t>startLine": 4, "startColumn": 6, "endColumn": 6 }</w:t>
      </w:r>
    </w:p>
    <w:p w14:paraId="5536DE80" w14:textId="31514CE0" w:rsidR="00257E64" w:rsidRPr="00257E64" w:rsidRDefault="00257E64" w:rsidP="00257E64">
      <w:pPr>
        <w:pStyle w:val="Code"/>
      </w:pPr>
      <w:proofErr w:type="gramStart"/>
      <w:r>
        <w:t>{ "</w:t>
      </w:r>
      <w:proofErr w:type="gramEnd"/>
      <w:r>
        <w:t>startLine": 4, "startColumn": 6, "charLength": 0 }</w:t>
      </w:r>
    </w:p>
    <w:p w14:paraId="7A43AD4A" w14:textId="16FEF695" w:rsidR="006E546E" w:rsidRDefault="006E546E" w:rsidP="006E546E">
      <w:pPr>
        <w:pStyle w:val="Heading3"/>
      </w:pPr>
      <w:bookmarkStart w:id="491" w:name="_Ref509043519"/>
      <w:bookmarkStart w:id="492" w:name="_Ref509043733"/>
      <w:bookmarkStart w:id="493" w:name="_Toc516224850"/>
      <w:r>
        <w:t>Binary regions</w:t>
      </w:r>
      <w:bookmarkEnd w:id="491"/>
      <w:bookmarkEnd w:id="492"/>
      <w:bookmarkEnd w:id="4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4" w:name="_Toc516224851"/>
      <w:r>
        <w:t>Independence of text and binary regions</w:t>
      </w:r>
      <w:bookmarkEnd w:id="4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gramEnd"/>
      <w:r w:rsidRPr="007B22D7">
        <w:t>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w:t>
      </w:r>
      <w:proofErr w:type="gramStart"/>
      <w:r>
        <w:t>1,  /</w:t>
      </w:r>
      <w:proofErr w:type="gramEnd"/>
      <w:r>
        <w:t>/ Missing startColumn defaults to 1.</w:t>
      </w:r>
    </w:p>
    <w:p w14:paraId="1AE56D1E" w14:textId="77777777" w:rsidR="00402C08" w:rsidRDefault="00402C08" w:rsidP="00402C08">
      <w:pPr>
        <w:pStyle w:val="Code"/>
      </w:pPr>
      <w:r>
        <w:t xml:space="preserve">  "endLine": </w:t>
      </w:r>
      <w:proofErr w:type="gramStart"/>
      <w:r>
        <w:t xml:space="preserve">1,   </w:t>
      </w:r>
      <w:proofErr w:type="gramEnd"/>
      <w:r>
        <w:t xml:space="preserve">   // Missing endLine defaults to startLine.</w:t>
      </w:r>
    </w:p>
    <w:p w14:paraId="6E97DCFB" w14:textId="77777777" w:rsidR="00402C08" w:rsidRDefault="00402C08" w:rsidP="00402C08">
      <w:pPr>
        <w:pStyle w:val="Code"/>
      </w:pPr>
      <w:r>
        <w:t xml:space="preserve">  "endColumn": </w:t>
      </w:r>
      <w:proofErr w:type="gramStart"/>
      <w:r>
        <w:t xml:space="preserve">6,   </w:t>
      </w:r>
      <w:proofErr w:type="gramEnd"/>
      <w:r>
        <w:t xml:space="preserve">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5" w:name="_Ref493490565"/>
      <w:bookmarkStart w:id="496" w:name="_Ref493491243"/>
      <w:bookmarkStart w:id="497" w:name="_Ref493492406"/>
      <w:bookmarkStart w:id="498" w:name="_Toc516224852"/>
      <w:r>
        <w:t>startLine property</w:t>
      </w:r>
      <w:bookmarkEnd w:id="495"/>
      <w:bookmarkEnd w:id="496"/>
      <w:bookmarkEnd w:id="497"/>
      <w:bookmarkEnd w:id="49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499" w:name="_Ref493491260"/>
      <w:bookmarkStart w:id="500" w:name="_Ref493492414"/>
      <w:bookmarkStart w:id="501" w:name="_Toc516224853"/>
      <w:r>
        <w:t>startColumn property</w:t>
      </w:r>
      <w:bookmarkEnd w:id="499"/>
      <w:bookmarkEnd w:id="500"/>
      <w:bookmarkEnd w:id="50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2" w:name="_Ref493491334"/>
      <w:bookmarkStart w:id="503" w:name="_Ref493492422"/>
      <w:bookmarkStart w:id="504" w:name="_Toc516224854"/>
      <w:r>
        <w:t>endLine property</w:t>
      </w:r>
      <w:bookmarkEnd w:id="502"/>
      <w:bookmarkEnd w:id="503"/>
      <w:bookmarkEnd w:id="50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5" w:name="_Ref493491342"/>
      <w:bookmarkStart w:id="506" w:name="_Ref493492427"/>
      <w:bookmarkStart w:id="507" w:name="_Toc516224855"/>
      <w:r>
        <w:t>endColumn property</w:t>
      </w:r>
      <w:bookmarkEnd w:id="505"/>
      <w:bookmarkEnd w:id="506"/>
      <w:bookmarkEnd w:id="50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8" w:name="_Ref493492251"/>
      <w:bookmarkStart w:id="509" w:name="_Ref493492981"/>
      <w:bookmarkStart w:id="510" w:name="_Toc516224856"/>
      <w:r>
        <w:t>charO</w:t>
      </w:r>
      <w:r w:rsidR="006E546E">
        <w:t>ffset property</w:t>
      </w:r>
      <w:bookmarkEnd w:id="508"/>
      <w:bookmarkEnd w:id="509"/>
      <w:bookmarkEnd w:id="51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1" w:name="_Ref493491350"/>
      <w:bookmarkStart w:id="512" w:name="_Ref493492312"/>
      <w:bookmarkStart w:id="513" w:name="_Toc516224857"/>
      <w:r>
        <w:t>charL</w:t>
      </w:r>
      <w:r w:rsidR="006E546E">
        <w:t>ength property</w:t>
      </w:r>
      <w:bookmarkEnd w:id="511"/>
      <w:bookmarkEnd w:id="512"/>
      <w:bookmarkEnd w:id="51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4" w:name="_Ref515544104"/>
      <w:bookmarkStart w:id="515" w:name="_Toc516224858"/>
      <w:r>
        <w:lastRenderedPageBreak/>
        <w:t>byteOffset property</w:t>
      </w:r>
      <w:bookmarkEnd w:id="514"/>
      <w:bookmarkEnd w:id="5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6" w:name="_Ref515544119"/>
      <w:bookmarkStart w:id="517" w:name="_Toc516224859"/>
      <w:r>
        <w:t>byteLength property</w:t>
      </w:r>
      <w:bookmarkEnd w:id="516"/>
      <w:bookmarkEnd w:id="51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8" w:name="_Toc516224860"/>
      <w:r>
        <w:t>snippet property</w:t>
      </w:r>
      <w:bookmarkEnd w:id="51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9" w:name="_Ref513118337"/>
      <w:bookmarkStart w:id="520" w:name="_Toc516224861"/>
      <w:r>
        <w:t>message property</w:t>
      </w:r>
      <w:bookmarkEnd w:id="519"/>
      <w:bookmarkEnd w:id="52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1" w:name="_Ref513118449"/>
      <w:bookmarkStart w:id="522" w:name="_Toc516224862"/>
      <w:bookmarkStart w:id="523" w:name="_Hlk513212890"/>
      <w:r>
        <w:t>rectangle object</w:t>
      </w:r>
      <w:bookmarkEnd w:id="521"/>
      <w:bookmarkEnd w:id="522"/>
    </w:p>
    <w:p w14:paraId="3C4A6F0B" w14:textId="2FBD2981" w:rsidR="008A21D5" w:rsidRDefault="008A21D5" w:rsidP="008A21D5">
      <w:pPr>
        <w:pStyle w:val="Heading3"/>
      </w:pPr>
      <w:bookmarkStart w:id="524" w:name="_Toc516224863"/>
      <w:r>
        <w:t>General</w:t>
      </w:r>
      <w:bookmarkEnd w:id="5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5" w:name="_Toc516224864"/>
      <w:r>
        <w:t>top, left, bottom, and right properties</w:t>
      </w:r>
      <w:bookmarkEnd w:id="52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6" w:name="_Ref513118473"/>
      <w:bookmarkStart w:id="527" w:name="_Toc516224865"/>
      <w:r>
        <w:lastRenderedPageBreak/>
        <w:t>message property</w:t>
      </w:r>
      <w:bookmarkEnd w:id="526"/>
      <w:bookmarkEnd w:id="52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8" w:name="_Ref493404505"/>
      <w:bookmarkStart w:id="529" w:name="_Toc516224866"/>
      <w:bookmarkEnd w:id="523"/>
      <w:r>
        <w:t>logicalLocation object</w:t>
      </w:r>
      <w:bookmarkEnd w:id="528"/>
      <w:bookmarkEnd w:id="529"/>
    </w:p>
    <w:p w14:paraId="479717FF" w14:textId="2760154A" w:rsidR="006E546E" w:rsidRDefault="006E546E" w:rsidP="006E546E">
      <w:pPr>
        <w:pStyle w:val="Heading3"/>
      </w:pPr>
      <w:bookmarkStart w:id="530" w:name="_Toc516224867"/>
      <w:r>
        <w:t>General</w:t>
      </w:r>
      <w:bookmarkEnd w:id="53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1" w:name="_Ref514248023"/>
      <w:bookmarkStart w:id="532" w:name="_Toc516224868"/>
      <w:r>
        <w:t>Logical location naming rules</w:t>
      </w:r>
      <w:bookmarkEnd w:id="531"/>
      <w:bookmarkEnd w:id="5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533" w:name="_Ref514247682"/>
      <w:bookmarkStart w:id="534" w:name="_Toc516224869"/>
      <w:r>
        <w:t>name property</w:t>
      </w:r>
      <w:bookmarkEnd w:id="533"/>
      <w:bookmarkEnd w:id="53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w:t>
      </w:r>
      <w:proofErr w:type="gramStart"/>
      <w:r w:rsidR="006E0178">
        <w:t>compiler’s</w:t>
      </w:r>
      <w:proofErr w:type="gramEnd"/>
      <w:r w:rsidR="006E0178">
        <w:t xml:space="preserve">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5" w:name="_Ref513194876"/>
      <w:bookmarkStart w:id="536" w:name="_Toc516224870"/>
      <w:r>
        <w:t>fullyQualifiedName property</w:t>
      </w:r>
      <w:bookmarkEnd w:id="535"/>
      <w:bookmarkEnd w:id="536"/>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7" w:name="_Toc516224871"/>
      <w:r>
        <w:t>decoratedName property</w:t>
      </w:r>
      <w:bookmarkEnd w:id="53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8" w:name="_Ref513195445"/>
      <w:bookmarkStart w:id="539" w:name="_Toc516224872"/>
      <w:r>
        <w:t>kind property</w:t>
      </w:r>
      <w:bookmarkEnd w:id="538"/>
      <w:bookmarkEnd w:id="5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0" w:name="_Toc516224873"/>
      <w:r>
        <w:t>parentKey property</w:t>
      </w:r>
      <w:bookmarkEnd w:id="540"/>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1" w:name="_Ref510008325"/>
      <w:bookmarkStart w:id="542" w:name="_Toc516224874"/>
      <w:r>
        <w:t>codeFlow object</w:t>
      </w:r>
      <w:bookmarkEnd w:id="541"/>
      <w:bookmarkEnd w:id="542"/>
    </w:p>
    <w:p w14:paraId="507EC364" w14:textId="20C3EC2C" w:rsidR="00B163FF" w:rsidRDefault="00B163FF" w:rsidP="00B163FF">
      <w:pPr>
        <w:pStyle w:val="Heading3"/>
      </w:pPr>
      <w:bookmarkStart w:id="543" w:name="_Ref510009088"/>
      <w:bookmarkStart w:id="544" w:name="_Toc516224875"/>
      <w:r>
        <w:t>General</w:t>
      </w:r>
      <w:bookmarkEnd w:id="543"/>
      <w:bookmarkEnd w:id="544"/>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w:t>
      </w:r>
      <w:proofErr w:type="gramStart"/>
      <w:r>
        <w:t xml:space="preserve">{  </w:t>
      </w:r>
      <w:proofErr w:type="gramEnd"/>
      <w:r>
        <w:t xml:space="preserve">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5" w:name="_Ref510008352"/>
      <w:bookmarkStart w:id="546" w:name="_Toc516224876"/>
      <w:r>
        <w:lastRenderedPageBreak/>
        <w:t>message property</w:t>
      </w:r>
      <w:bookmarkEnd w:id="545"/>
      <w:bookmarkEnd w:id="546"/>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7" w:name="_Ref510008358"/>
      <w:bookmarkStart w:id="548" w:name="_Toc516224877"/>
      <w:r>
        <w:t>threadFlows property</w:t>
      </w:r>
      <w:bookmarkEnd w:id="547"/>
      <w:bookmarkEnd w:id="548"/>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9" w:name="_Toc516224878"/>
      <w:r>
        <w:t>properties property</w:t>
      </w:r>
      <w:bookmarkEnd w:id="549"/>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0" w:name="_Ref493427364"/>
      <w:bookmarkStart w:id="551" w:name="_Toc516224879"/>
      <w:r>
        <w:t>thread</w:t>
      </w:r>
      <w:r w:rsidR="006E546E">
        <w:t>Flow object</w:t>
      </w:r>
      <w:bookmarkEnd w:id="550"/>
      <w:bookmarkEnd w:id="551"/>
    </w:p>
    <w:p w14:paraId="68EE36AB" w14:textId="336A5D40" w:rsidR="006E546E" w:rsidRDefault="006E546E" w:rsidP="006E546E">
      <w:pPr>
        <w:pStyle w:val="Heading3"/>
      </w:pPr>
      <w:bookmarkStart w:id="552" w:name="_Toc516224880"/>
      <w:r>
        <w:t>General</w:t>
      </w:r>
      <w:bookmarkEnd w:id="5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3" w:name="_Ref510008395"/>
      <w:bookmarkStart w:id="554" w:name="_Toc516224881"/>
      <w:r>
        <w:t>id property</w:t>
      </w:r>
      <w:bookmarkEnd w:id="553"/>
      <w:bookmarkEnd w:id="554"/>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5" w:name="_Ref503361742"/>
      <w:bookmarkStart w:id="556" w:name="_Toc516224882"/>
      <w:r>
        <w:t>message property</w:t>
      </w:r>
      <w:bookmarkEnd w:id="555"/>
      <w:bookmarkEnd w:id="556"/>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7" w:name="_Ref510008412"/>
      <w:bookmarkStart w:id="558" w:name="_Toc516224883"/>
      <w:r>
        <w:t>locations property</w:t>
      </w:r>
      <w:bookmarkEnd w:id="557"/>
      <w:bookmarkEnd w:id="558"/>
    </w:p>
    <w:p w14:paraId="648A48EB" w14:textId="42E8F3A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559" w:author="Laurence Golding" w:date="2018-08-07T15:38:00Z">
        <w:r w:rsidR="007D2F0F" w:rsidDel="00E95946">
          <w:rPr>
            <w:rStyle w:val="CODEtemp"/>
          </w:rPr>
          <w:delText>codeFlow</w:delText>
        </w:r>
        <w:r w:rsidR="007D2F0F" w:rsidRPr="00F41277" w:rsidDel="00E95946">
          <w:rPr>
            <w:rStyle w:val="CODEtemp"/>
          </w:rPr>
          <w:delText>CodeLocation</w:delText>
        </w:r>
        <w:r w:rsidR="007D2F0F" w:rsidRPr="00AD7FD8" w:rsidDel="00E95946">
          <w:delText xml:space="preserve"> </w:delText>
        </w:r>
      </w:del>
      <w:ins w:id="560" w:author="Laurence Golding" w:date="2018-08-07T15:38:00Z">
        <w:r w:rsidR="00E95946">
          <w:rPr>
            <w:rStyle w:val="CODEtemp"/>
          </w:rPr>
          <w:t>threadFlow</w:t>
        </w:r>
        <w:r w:rsidR="00E95946" w:rsidRPr="00F41277">
          <w:rPr>
            <w:rStyle w:val="CODEtemp"/>
          </w:rPr>
          <w:t>Location</w:t>
        </w:r>
        <w:r w:rsidR="00E95946"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61" w:name="_Toc516224884"/>
      <w:r>
        <w:t>properties property</w:t>
      </w:r>
      <w:bookmarkEnd w:id="561"/>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2" w:name="_Ref511819945"/>
      <w:bookmarkStart w:id="563" w:name="_Toc516224885"/>
      <w:r>
        <w:lastRenderedPageBreak/>
        <w:t>graph object</w:t>
      </w:r>
      <w:bookmarkEnd w:id="562"/>
      <w:bookmarkEnd w:id="563"/>
    </w:p>
    <w:p w14:paraId="79771063" w14:textId="13A3DA96" w:rsidR="00CD4F20" w:rsidRDefault="00CD4F20" w:rsidP="00CD4F20">
      <w:pPr>
        <w:pStyle w:val="Heading3"/>
      </w:pPr>
      <w:bookmarkStart w:id="564" w:name="_Toc516224886"/>
      <w:r>
        <w:t>General</w:t>
      </w:r>
      <w:bookmarkEnd w:id="56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5" w:name="_Ref511822858"/>
      <w:bookmarkStart w:id="566" w:name="_Toc516224887"/>
      <w:r>
        <w:t>id property</w:t>
      </w:r>
      <w:bookmarkEnd w:id="565"/>
      <w:bookmarkEnd w:id="566"/>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gramStart"/>
      <w:r w:rsidR="00310D73">
        <w:rPr>
          <w:rStyle w:val="CODEtemp"/>
        </w:rPr>
        <w:t>result.g</w:t>
      </w:r>
      <w:r>
        <w:rPr>
          <w:rStyle w:val="CODEtemp"/>
        </w:rPr>
        <w:t>raphs</w:t>
      </w:r>
      <w:proofErr w:type="gramEnd"/>
      <w:r>
        <w:t xml:space="preserve"> properties in the </w:t>
      </w:r>
      <w:r>
        <w:rPr>
          <w:rStyle w:val="CODEtemp"/>
        </w:rPr>
        <w:t>run</w:t>
      </w:r>
      <w:r>
        <w:t>.</w:t>
      </w:r>
    </w:p>
    <w:p w14:paraId="4CED9B1B" w14:textId="3DF0F7A6" w:rsidR="00CD4F20" w:rsidRDefault="00CD4F20" w:rsidP="00CD4F20">
      <w:pPr>
        <w:pStyle w:val="Heading3"/>
      </w:pPr>
      <w:bookmarkStart w:id="567" w:name="_Toc516224888"/>
      <w:r>
        <w:t>description property</w:t>
      </w:r>
      <w:bookmarkEnd w:id="56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8" w:name="_Ref511823242"/>
      <w:bookmarkStart w:id="569" w:name="_Toc516224889"/>
      <w:r>
        <w:t>nodes property</w:t>
      </w:r>
      <w:bookmarkEnd w:id="568"/>
      <w:bookmarkEnd w:id="56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70" w:name="_Ref511823263"/>
      <w:bookmarkStart w:id="571" w:name="_Toc516224890"/>
      <w:r>
        <w:t>edges property</w:t>
      </w:r>
      <w:bookmarkEnd w:id="570"/>
      <w:bookmarkEnd w:id="57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2" w:name="_Toc516224891"/>
      <w:r>
        <w:t>properties property</w:t>
      </w:r>
      <w:bookmarkEnd w:id="57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3" w:name="_Ref511821868"/>
      <w:bookmarkStart w:id="574" w:name="_Toc516224892"/>
      <w:r>
        <w:t>node object</w:t>
      </w:r>
      <w:bookmarkEnd w:id="573"/>
      <w:bookmarkEnd w:id="574"/>
    </w:p>
    <w:p w14:paraId="5C490915" w14:textId="5A0DD1FC" w:rsidR="00CD4F20" w:rsidRDefault="00CD4F20" w:rsidP="00CD4F20">
      <w:pPr>
        <w:pStyle w:val="Heading3"/>
      </w:pPr>
      <w:bookmarkStart w:id="575" w:name="_Toc516224893"/>
      <w:r>
        <w:t>General</w:t>
      </w:r>
      <w:bookmarkEnd w:id="57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6" w:name="_Ref511822118"/>
      <w:bookmarkStart w:id="577" w:name="_Toc516224894"/>
      <w:r>
        <w:t>id property</w:t>
      </w:r>
      <w:bookmarkEnd w:id="576"/>
      <w:bookmarkEnd w:id="57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8" w:name="_Toc516224895"/>
      <w:r>
        <w:t>label property</w:t>
      </w:r>
      <w:bookmarkEnd w:id="57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9" w:name="_Toc516224896"/>
      <w:r>
        <w:t>location property</w:t>
      </w:r>
      <w:bookmarkEnd w:id="57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80" w:name="_Ref515547420"/>
      <w:bookmarkStart w:id="581" w:name="_Toc516224897"/>
      <w:r>
        <w:t>children property</w:t>
      </w:r>
      <w:bookmarkEnd w:id="580"/>
      <w:bookmarkEnd w:id="58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582" w:name="_Toc516224898"/>
      <w:r>
        <w:t>properties property</w:t>
      </w:r>
      <w:bookmarkEnd w:id="58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3" w:name="_Ref511821891"/>
      <w:bookmarkStart w:id="584" w:name="_Toc516224899"/>
      <w:r>
        <w:t>edge object</w:t>
      </w:r>
      <w:bookmarkEnd w:id="583"/>
      <w:bookmarkEnd w:id="584"/>
    </w:p>
    <w:p w14:paraId="78AF70AE" w14:textId="37DDAA2D" w:rsidR="00CD4F20" w:rsidRDefault="00CD4F20" w:rsidP="00CD4F20">
      <w:pPr>
        <w:pStyle w:val="Heading3"/>
      </w:pPr>
      <w:bookmarkStart w:id="585" w:name="_Toc516224900"/>
      <w:r>
        <w:t>General</w:t>
      </w:r>
      <w:bookmarkEnd w:id="58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6" w:name="_Ref511823280"/>
      <w:bookmarkStart w:id="587" w:name="_Toc516224901"/>
      <w:r>
        <w:t>id property</w:t>
      </w:r>
      <w:bookmarkEnd w:id="586"/>
      <w:bookmarkEnd w:id="587"/>
    </w:p>
    <w:p w14:paraId="5747D78D" w14:textId="2C5D883A" w:rsidR="00380A89" w:rsidRPr="00380A89" w:rsidRDefault="00380A89" w:rsidP="00380A89">
      <w:bookmarkStart w:id="5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9" w:name="_Toc516224902"/>
      <w:r>
        <w:t>label property</w:t>
      </w:r>
      <w:bookmarkEnd w:id="58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0" w:name="_Ref511822214"/>
      <w:bookmarkStart w:id="591" w:name="_Toc516224903"/>
      <w:r>
        <w:lastRenderedPageBreak/>
        <w:t>sourceNodeId property</w:t>
      </w:r>
      <w:bookmarkEnd w:id="590"/>
      <w:bookmarkEnd w:id="59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3" w:name="_Ref511823298"/>
      <w:bookmarkStart w:id="594" w:name="_Toc516224904"/>
      <w:r>
        <w:t>targetNodeId property</w:t>
      </w:r>
      <w:bookmarkEnd w:id="593"/>
      <w:bookmarkEnd w:id="59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5" w:name="_Toc516224905"/>
      <w:r>
        <w:t>properties property</w:t>
      </w:r>
      <w:bookmarkEnd w:id="59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6" w:name="_Ref511819971"/>
      <w:bookmarkStart w:id="597" w:name="_Toc516224906"/>
      <w:r>
        <w:t>graphTraversal object</w:t>
      </w:r>
      <w:bookmarkEnd w:id="596"/>
      <w:bookmarkEnd w:id="597"/>
    </w:p>
    <w:p w14:paraId="7EE87AC4" w14:textId="2D601D1D" w:rsidR="00CD4F20" w:rsidRDefault="00CD4F20" w:rsidP="00CD4F20">
      <w:pPr>
        <w:pStyle w:val="Heading3"/>
      </w:pPr>
      <w:bookmarkStart w:id="598" w:name="_Toc516224907"/>
      <w:r>
        <w:t>General</w:t>
      </w:r>
      <w:bookmarkEnd w:id="59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9" w:name="_Ref511823337"/>
      <w:bookmarkStart w:id="600" w:name="_Toc516224908"/>
      <w:r>
        <w:lastRenderedPageBreak/>
        <w:t>graphId property</w:t>
      </w:r>
      <w:bookmarkEnd w:id="599"/>
      <w:bookmarkEnd w:id="60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1" w:name="_Toc516224909"/>
      <w:r>
        <w:t>description property</w:t>
      </w:r>
      <w:bookmarkEnd w:id="60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2" w:name="_Ref511823179"/>
      <w:bookmarkStart w:id="603" w:name="_Toc516224910"/>
      <w:r>
        <w:t>initialState property</w:t>
      </w:r>
      <w:bookmarkEnd w:id="602"/>
      <w:bookmarkEnd w:id="60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4" w:name="_Ref511822614"/>
      <w:bookmarkStart w:id="605" w:name="_Toc516224911"/>
      <w:r>
        <w:t>edgeTraversals property</w:t>
      </w:r>
      <w:bookmarkEnd w:id="604"/>
      <w:bookmarkEnd w:id="60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6" w:name="_Toc516224912"/>
      <w:r>
        <w:t>properties property</w:t>
      </w:r>
      <w:bookmarkEnd w:id="606"/>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7" w:name="_Ref511822569"/>
      <w:bookmarkStart w:id="608" w:name="_Toc516224913"/>
      <w:r>
        <w:t>edgeTraversal object</w:t>
      </w:r>
      <w:bookmarkEnd w:id="607"/>
      <w:bookmarkEnd w:id="608"/>
    </w:p>
    <w:p w14:paraId="4A14EA88" w14:textId="696B8630" w:rsidR="00CD4F20" w:rsidRDefault="00CD4F20" w:rsidP="00CD4F20">
      <w:pPr>
        <w:pStyle w:val="Heading3"/>
      </w:pPr>
      <w:bookmarkStart w:id="609" w:name="_Toc516224914"/>
      <w:r>
        <w:t>General</w:t>
      </w:r>
      <w:bookmarkEnd w:id="609"/>
    </w:p>
    <w:p w14:paraId="7FC25DC6" w14:textId="57980962" w:rsidR="00E66DEE" w:rsidRDefault="00E66DEE" w:rsidP="00E66DEE">
      <w:bookmarkStart w:id="6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1" w:name="_Ref513199007"/>
      <w:bookmarkStart w:id="612" w:name="_Toc516224915"/>
      <w:r>
        <w:t>edgeId property</w:t>
      </w:r>
      <w:bookmarkEnd w:id="610"/>
      <w:bookmarkEnd w:id="611"/>
      <w:bookmarkEnd w:id="61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3" w:name="_Toc516224916"/>
      <w:r>
        <w:lastRenderedPageBreak/>
        <w:t>message property</w:t>
      </w:r>
      <w:bookmarkEnd w:id="61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4" w:name="_Ref511823070"/>
      <w:bookmarkStart w:id="615" w:name="_Toc516224917"/>
      <w:r>
        <w:t>finalState property</w:t>
      </w:r>
      <w:bookmarkEnd w:id="614"/>
      <w:bookmarkEnd w:id="61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6" w:name="_Toc516224918"/>
      <w:r>
        <w:t>stepOverEdgeCount</w:t>
      </w:r>
      <w:r w:rsidR="00CD4F20">
        <w:t xml:space="preserve"> property</w:t>
      </w:r>
      <w:bookmarkEnd w:id="6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 xml:space="preserve">b2, </w:t>
      </w:r>
      <w:proofErr w:type="gramStart"/>
      <w:r w:rsidR="00BE0DF6">
        <w:rPr>
          <w:rStyle w:val="CODEtemp"/>
        </w:rPr>
        <w:t>eba</w:t>
      </w:r>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41DE7C76"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id": "na2", "label": "Call functionB" },</w:t>
      </w:r>
    </w:p>
    <w:p w14:paraId="7304BA66" w14:textId="77777777" w:rsidR="00BE0DF6" w:rsidRDefault="00BE0DF6" w:rsidP="00BE0DF6">
      <w:pPr>
        <w:pStyle w:val="Codesmall"/>
      </w:pPr>
      <w:r>
        <w:lastRenderedPageBreak/>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"eab",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"eba"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7" w:name="_Toc516224919"/>
      <w:r>
        <w:t>properties property</w:t>
      </w:r>
      <w:bookmarkEnd w:id="61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8" w:name="_Ref493427479"/>
      <w:bookmarkStart w:id="619" w:name="_Toc516224920"/>
      <w:r>
        <w:t>stack object</w:t>
      </w:r>
      <w:bookmarkEnd w:id="618"/>
      <w:bookmarkEnd w:id="619"/>
    </w:p>
    <w:p w14:paraId="5A2500F3" w14:textId="474DE860" w:rsidR="006E546E" w:rsidRDefault="006E546E" w:rsidP="006E546E">
      <w:pPr>
        <w:pStyle w:val="Heading3"/>
      </w:pPr>
      <w:bookmarkStart w:id="620" w:name="_Toc516224921"/>
      <w:r>
        <w:t>General</w:t>
      </w:r>
      <w:bookmarkEnd w:id="6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1" w:name="_Ref503361859"/>
      <w:bookmarkStart w:id="622" w:name="_Toc516224922"/>
      <w:r>
        <w:t>message property</w:t>
      </w:r>
      <w:bookmarkEnd w:id="621"/>
      <w:bookmarkEnd w:id="62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3" w:name="_Toc516224923"/>
      <w:r>
        <w:t>frames property</w:t>
      </w:r>
      <w:bookmarkEnd w:id="62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4" w:name="_Toc516224924"/>
      <w:r>
        <w:t>properties property</w:t>
      </w:r>
      <w:bookmarkEnd w:id="62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5" w:name="_Ref493494398"/>
      <w:bookmarkStart w:id="626" w:name="_Toc516224925"/>
      <w:r>
        <w:t>stackFrame object</w:t>
      </w:r>
      <w:bookmarkEnd w:id="625"/>
      <w:bookmarkEnd w:id="626"/>
    </w:p>
    <w:p w14:paraId="440DEBE2" w14:textId="2D9664B2" w:rsidR="006E546E" w:rsidRDefault="006E546E" w:rsidP="006E546E">
      <w:pPr>
        <w:pStyle w:val="Heading3"/>
      </w:pPr>
      <w:bookmarkStart w:id="627" w:name="_Toc516224926"/>
      <w:r>
        <w:t>General</w:t>
      </w:r>
      <w:bookmarkEnd w:id="62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8" w:name="_Ref503362303"/>
      <w:bookmarkStart w:id="629" w:name="_Toc516224927"/>
      <w:r>
        <w:t xml:space="preserve">location </w:t>
      </w:r>
      <w:r w:rsidR="00D10846">
        <w:t>property</w:t>
      </w:r>
      <w:bookmarkEnd w:id="628"/>
      <w:bookmarkEnd w:id="62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0" w:name="_Toc516224928"/>
      <w:r>
        <w:t>module property</w:t>
      </w:r>
      <w:bookmarkEnd w:id="63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1" w:name="_Toc516224929"/>
      <w:r>
        <w:t>threadId property</w:t>
      </w:r>
      <w:bookmarkEnd w:id="63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2" w:name="_Toc516224930"/>
      <w:r>
        <w:t>address property</w:t>
      </w:r>
      <w:bookmarkEnd w:id="6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3" w:name="_Toc516224931"/>
      <w:r>
        <w:t>offset property</w:t>
      </w:r>
      <w:bookmarkEnd w:id="6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w:t>
      </w:r>
      <w:r w:rsidR="0001452F">
        <w:rPr>
          <w:rStyle w:val="CODEtemp"/>
        </w:rPr>
        <w:t>byteO</w:t>
      </w:r>
      <w:r>
        <w:rPr>
          <w:rStyle w:val="CODEtemp"/>
        </w:rPr>
        <w:t>ffset</w:t>
      </w:r>
      <w:proofErr w:type="gram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gramStart"/>
      <w:r>
        <w:rPr>
          <w:rStyle w:val="CODEtemp"/>
        </w:rPr>
        <w:t>physicalLocation.region.</w:t>
      </w:r>
      <w:r w:rsidR="0001452F">
        <w:rPr>
          <w:rStyle w:val="CODEtemp"/>
        </w:rPr>
        <w:t>byteO</w:t>
      </w:r>
      <w:r>
        <w:rPr>
          <w:rStyle w:val="CODEtemp"/>
        </w:rPr>
        <w:t>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34" w:name="_Toc516224932"/>
      <w:r>
        <w:t>parameters property</w:t>
      </w:r>
      <w:bookmarkEnd w:id="6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5" w:name="_Toc516224933"/>
      <w:r>
        <w:lastRenderedPageBreak/>
        <w:t>properties property</w:t>
      </w:r>
      <w:bookmarkEnd w:id="635"/>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6" w:name="_Ref493427581"/>
      <w:bookmarkStart w:id="637" w:name="_Ref493427754"/>
      <w:bookmarkStart w:id="638" w:name="_Toc516224934"/>
      <w:r>
        <w:t>thread</w:t>
      </w:r>
      <w:r w:rsidR="007D2F0F">
        <w:t xml:space="preserve">FlowLocation </w:t>
      </w:r>
      <w:r w:rsidR="006E546E">
        <w:t>object</w:t>
      </w:r>
      <w:bookmarkEnd w:id="636"/>
      <w:bookmarkEnd w:id="637"/>
      <w:bookmarkEnd w:id="638"/>
    </w:p>
    <w:p w14:paraId="6AFFA125" w14:textId="72CDB951" w:rsidR="006E546E" w:rsidRDefault="006E546E" w:rsidP="006E546E">
      <w:pPr>
        <w:pStyle w:val="Heading3"/>
      </w:pPr>
      <w:bookmarkStart w:id="639" w:name="_Toc516224935"/>
      <w:r>
        <w:t>General</w:t>
      </w:r>
      <w:bookmarkEnd w:id="63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40" w:name="_Toc516224936"/>
      <w:r>
        <w:t>step property</w:t>
      </w:r>
      <w:bookmarkEnd w:id="64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1" w:name="_Ref493497783"/>
      <w:bookmarkStart w:id="642" w:name="_Ref493499799"/>
      <w:bookmarkStart w:id="643" w:name="_Toc516224937"/>
      <w:r>
        <w:t xml:space="preserve">location </w:t>
      </w:r>
      <w:r w:rsidR="006E546E">
        <w:t>property</w:t>
      </w:r>
      <w:bookmarkEnd w:id="641"/>
      <w:bookmarkEnd w:id="642"/>
      <w:bookmarkEnd w:id="64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077D4BA6" w:rsidR="00317F25" w:rsidRDefault="00317F25" w:rsidP="00D31582">
      <w:pPr>
        <w:pStyle w:val="Codesmall"/>
        <w:rPr>
          <w:ins w:id="644" w:author="Laurence Golding" w:date="2018-08-07T15:39:00Z"/>
        </w:rPr>
      </w:pPr>
      <w:r>
        <w:t>}</w:t>
      </w:r>
    </w:p>
    <w:p w14:paraId="6CCBD121" w14:textId="6AE89989" w:rsidR="00591D2A" w:rsidRDefault="000411A9" w:rsidP="000411A9">
      <w:pPr>
        <w:pStyle w:val="Heading3"/>
        <w:rPr>
          <w:ins w:id="645" w:author="Laurence Golding" w:date="2018-08-07T15:39:00Z"/>
        </w:rPr>
      </w:pPr>
      <w:ins w:id="646" w:author="Laurence Golding" w:date="2018-08-07T15:39:00Z">
        <w:r>
          <w:t>kind property</w:t>
        </w:r>
      </w:ins>
    </w:p>
    <w:p w14:paraId="78570AD6" w14:textId="7D93CBFD" w:rsidR="000411A9" w:rsidRDefault="000411A9" w:rsidP="000411A9">
      <w:pPr>
        <w:rPr>
          <w:ins w:id="647" w:author="Laurence Golding" w:date="2018-08-07T15:40:00Z"/>
        </w:rPr>
      </w:pPr>
      <w:ins w:id="648" w:author="Laurence Golding" w:date="2018-08-07T15:39:00Z">
        <w:r>
          <w:t xml:space="preserve">A </w:t>
        </w:r>
        <w:r w:rsidRPr="000411A9">
          <w:rPr>
            <w:rStyle w:val="CODEtemp"/>
          </w:rPr>
          <w:t>threadFlowLocation</w:t>
        </w:r>
        <w:r>
          <w:t xml:space="preserve"> object </w:t>
        </w:r>
        <w:r>
          <w:rPr>
            <w:b/>
          </w:rPr>
          <w:t>MAY</w:t>
        </w:r>
        <w:r>
          <w:t xml:space="preserve"> contain a property named</w:t>
        </w:r>
      </w:ins>
      <w:ins w:id="649" w:author="Laurence Golding" w:date="2018-08-07T15:40:00Z">
        <w:r>
          <w:t xml:space="preserve"> </w:t>
        </w:r>
        <w:r w:rsidRPr="000411A9">
          <w:rPr>
            <w:rStyle w:val="CODEtemp"/>
          </w:rPr>
          <w:t>kind</w:t>
        </w:r>
        <w:r>
          <w:t xml:space="preserve"> whose value is a string that categorizes the location.</w:t>
        </w:r>
      </w:ins>
    </w:p>
    <w:p w14:paraId="37100574" w14:textId="6338DC58" w:rsidR="000411A9" w:rsidRPr="000411A9" w:rsidRDefault="000411A9" w:rsidP="000411A9">
      <w:pPr>
        <w:rPr>
          <w:ins w:id="650" w:author="Laurence Golding" w:date="2018-08-07T15:40:00Z"/>
        </w:rPr>
      </w:pPr>
      <w:ins w:id="651" w:author="Laurence Golding" w:date="2018-08-07T15:40:00Z">
        <w:r>
          <w:t>If</w:t>
        </w:r>
      </w:ins>
      <w:ins w:id="652" w:author="Laurence Golding" w:date="2018-08-07T15:49:00Z">
        <w:r>
          <w:t xml:space="preserve"> </w:t>
        </w:r>
      </w:ins>
      <w:ins w:id="653" w:author="Laurence Golding" w:date="2018-08-07T15:47:00Z">
        <w:r>
          <w:rPr>
            <w:rStyle w:val="CODEtemp"/>
          </w:rPr>
          <w:t>k</w:t>
        </w:r>
      </w:ins>
      <w:ins w:id="654" w:author="Laurence Golding" w:date="2018-08-07T15:46:00Z">
        <w:r w:rsidRPr="000411A9">
          <w:rPr>
            <w:rStyle w:val="CODEtemp"/>
          </w:rPr>
          <w:t>ind</w:t>
        </w:r>
      </w:ins>
      <w:ins w:id="655" w:author="Laurence Golding" w:date="2018-08-07T15:43:00Z">
        <w:r>
          <w:t xml:space="preserve"> is </w:t>
        </w:r>
      </w:ins>
      <w:ins w:id="656" w:author="Laurence Golding" w:date="2018-08-07T15:40:00Z">
        <w:r>
          <w:t>present</w:t>
        </w:r>
      </w:ins>
      <w:ins w:id="657" w:author="Laurence Golding" w:date="2018-08-07T15:43:00Z">
        <w:r>
          <w:t xml:space="preserve"> and if any of the following values w</w:t>
        </w:r>
      </w:ins>
      <w:ins w:id="658" w:author="Laurence Golding" w:date="2018-08-07T15:44:00Z">
        <w:r>
          <w:t>ith specified meanings</w:t>
        </w:r>
      </w:ins>
      <w:ins w:id="659" w:author="Laurence Golding" w:date="2018-08-07T15:43:00Z">
        <w:r>
          <w:t xml:space="preserve"> adequately describes th</w:t>
        </w:r>
      </w:ins>
      <w:ins w:id="660" w:author="Laurence Golding" w:date="2018-08-07T15:46:00Z">
        <w:r>
          <w:t>e containing</w:t>
        </w:r>
      </w:ins>
      <w:ins w:id="661" w:author="Laurence Golding" w:date="2018-08-07T15:43:00Z">
        <w:r>
          <w:t xml:space="preserve"> </w:t>
        </w:r>
      </w:ins>
      <w:ins w:id="662" w:author="Laurence Golding" w:date="2018-08-07T15:46:00Z">
        <w:r w:rsidRPr="000411A9">
          <w:rPr>
            <w:rStyle w:val="CODEtemp"/>
          </w:rPr>
          <w:t>threadFlowLocation</w:t>
        </w:r>
        <w:r>
          <w:t>,</w:t>
        </w:r>
      </w:ins>
      <w:ins w:id="663" w:author="Laurence Golding" w:date="2018-08-07T15:40:00Z">
        <w:r>
          <w:t xml:space="preserve"> the</w:t>
        </w:r>
      </w:ins>
      <w:ins w:id="664" w:author="Laurence Golding" w:date="2018-08-07T15:47:00Z">
        <w:r>
          <w:t>n</w:t>
        </w:r>
      </w:ins>
      <w:ins w:id="665" w:author="Laurence Golding" w:date="2018-08-07T15:40:00Z">
        <w:r>
          <w:t xml:space="preserve"> </w:t>
        </w:r>
        <w:r w:rsidRPr="003A630D">
          <w:rPr>
            <w:rStyle w:val="CODEtemp"/>
          </w:rPr>
          <w:t>kind</w:t>
        </w:r>
        <w:r>
          <w:t xml:space="preserve"> </w:t>
        </w:r>
        <w:r w:rsidRPr="003A630D">
          <w:rPr>
            <w:b/>
          </w:rPr>
          <w:t>SHALL</w:t>
        </w:r>
        <w:r>
          <w:t xml:space="preserve"> have</w:t>
        </w:r>
      </w:ins>
      <w:ins w:id="666" w:author="Laurence Golding" w:date="2018-08-07T15:43:00Z">
        <w:r>
          <w:t xml:space="preserve"> the va</w:t>
        </w:r>
      </w:ins>
      <w:ins w:id="667" w:author="Laurence Golding" w:date="2018-08-07T15:44:00Z">
        <w:r>
          <w:t xml:space="preserve">lue </w:t>
        </w:r>
        <w:proofErr w:type="gramStart"/>
        <w:r>
          <w:t>whose</w:t>
        </w:r>
        <w:proofErr w:type="gramEnd"/>
        <w:r>
          <w:t xml:space="preserve"> meaning best describes the </w:t>
        </w:r>
      </w:ins>
      <w:ins w:id="668" w:author="Laurence Golding" w:date="2018-08-07T15:47:00Z">
        <w:r w:rsidRPr="000411A9">
          <w:rPr>
            <w:rStyle w:val="CODEtemp"/>
          </w:rPr>
          <w:t>threadFlowLocation</w:t>
        </w:r>
      </w:ins>
      <w:ins w:id="669" w:author="Laurence Golding" w:date="2018-08-07T15:44:00Z">
        <w:r>
          <w:t xml:space="preserve">. </w:t>
        </w:r>
      </w:ins>
      <w:ins w:id="670" w:author="Laurence Golding" w:date="2018-08-07T15:48:00Z">
        <w:r>
          <w:t>If</w:t>
        </w:r>
      </w:ins>
      <w:ins w:id="671" w:author="Laurence Golding" w:date="2018-08-07T15:44:00Z">
        <w:r>
          <w:t xml:space="preserve"> none of the</w:t>
        </w:r>
      </w:ins>
      <w:ins w:id="672" w:author="Laurence Golding" w:date="2018-08-07T15:45:00Z">
        <w:r>
          <w:t xml:space="preserve">se </w:t>
        </w:r>
      </w:ins>
      <w:ins w:id="673" w:author="Laurence Golding" w:date="2018-08-07T15:44:00Z">
        <w:r>
          <w:t xml:space="preserve">values </w:t>
        </w:r>
      </w:ins>
      <w:ins w:id="674" w:author="Laurence Golding" w:date="2018-08-07T15:45:00Z">
        <w:r>
          <w:t>adequate</w:t>
        </w:r>
      </w:ins>
      <w:ins w:id="675" w:author="Laurence Golding" w:date="2018-08-07T15:46:00Z">
        <w:r>
          <w:t xml:space="preserve">ly describes the </w:t>
        </w:r>
      </w:ins>
      <w:ins w:id="676" w:author="Laurence Golding" w:date="2018-08-07T15:48:00Z">
        <w:r w:rsidRPr="000411A9">
          <w:rPr>
            <w:rStyle w:val="CODEtemp"/>
          </w:rPr>
          <w:t>threadFlowLocation</w:t>
        </w:r>
      </w:ins>
      <w:ins w:id="677" w:author="Laurence Golding" w:date="2018-08-07T15:46:00Z">
        <w:r w:rsidRPr="000411A9">
          <w:t>,</w:t>
        </w:r>
      </w:ins>
      <w:ins w:id="678" w:author="Laurence Golding" w:date="2018-08-07T15:48:00Z">
        <w:r w:rsidRPr="000411A9">
          <w:t xml:space="preserve"> </w:t>
        </w:r>
      </w:ins>
      <w:ins w:id="679" w:author="Laurence Golding" w:date="2018-08-07T15:50:00Z">
        <w:r>
          <w:t xml:space="preserve">then </w:t>
        </w:r>
      </w:ins>
      <w:ins w:id="680" w:author="Laurence Golding" w:date="2018-08-07T15:48:00Z">
        <w:r>
          <w:rPr>
            <w:rStyle w:val="CODEtemp"/>
          </w:rPr>
          <w:t>kind</w:t>
        </w:r>
        <w:r>
          <w:t xml:space="preserve"> </w:t>
        </w:r>
        <w:r>
          <w:rPr>
            <w:b/>
          </w:rPr>
          <w:t>MAY</w:t>
        </w:r>
        <w:r>
          <w:t xml:space="preserve"> have any non-empty string value.</w:t>
        </w:r>
      </w:ins>
    </w:p>
    <w:p w14:paraId="7CAE0D33" w14:textId="01EA9332" w:rsidR="000411A9" w:rsidRDefault="000411A9" w:rsidP="000411A9">
      <w:pPr>
        <w:pStyle w:val="ListParagraph"/>
        <w:numPr>
          <w:ilvl w:val="0"/>
          <w:numId w:val="64"/>
        </w:numPr>
        <w:rPr>
          <w:ins w:id="681" w:author="Laurence Golding" w:date="2018-08-07T15:40:00Z"/>
        </w:rPr>
      </w:pPr>
      <w:ins w:id="682" w:author="Laurence Golding" w:date="2018-08-07T15:40:00Z">
        <w:r w:rsidRPr="003A630D">
          <w:rPr>
            <w:rStyle w:val="CODEtemp"/>
          </w:rPr>
          <w:t>"alias"</w:t>
        </w:r>
        <w:r>
          <w:t>: This location defines an additional name for a variable defined in a declaration.</w:t>
        </w:r>
      </w:ins>
    </w:p>
    <w:p w14:paraId="3C3D6A78" w14:textId="77777777" w:rsidR="000411A9" w:rsidRDefault="000411A9" w:rsidP="000411A9">
      <w:pPr>
        <w:pStyle w:val="ListParagraph"/>
        <w:numPr>
          <w:ilvl w:val="0"/>
          <w:numId w:val="64"/>
        </w:numPr>
        <w:rPr>
          <w:ins w:id="683" w:author="Laurence Golding" w:date="2018-08-07T15:40:00Z"/>
        </w:rPr>
      </w:pPr>
      <w:ins w:id="684" w:author="Laurence Golding" w:date="2018-08-07T15:40:00Z">
        <w:r w:rsidRPr="003A630D">
          <w:rPr>
            <w:rStyle w:val="CODEtemp"/>
          </w:rPr>
          <w:t>"assignment"</w:t>
        </w:r>
        <w:r>
          <w:t>: At this location, an assignment to a variable occurred.</w:t>
        </w:r>
      </w:ins>
    </w:p>
    <w:p w14:paraId="1B2A4AB3" w14:textId="77777777" w:rsidR="000411A9" w:rsidRDefault="000411A9" w:rsidP="000411A9">
      <w:pPr>
        <w:pStyle w:val="ListParagraph"/>
        <w:numPr>
          <w:ilvl w:val="0"/>
          <w:numId w:val="64"/>
        </w:numPr>
        <w:rPr>
          <w:ins w:id="685" w:author="Laurence Golding" w:date="2018-08-07T15:40:00Z"/>
        </w:rPr>
      </w:pPr>
      <w:ins w:id="686" w:author="Laurence Golding" w:date="2018-08-07T15:40:00Z">
        <w:r w:rsidRPr="003A630D">
          <w:rPr>
            <w:rStyle w:val="CODEtemp"/>
          </w:rPr>
          <w:t>"branch"</w:t>
        </w:r>
        <w:r>
          <w:t>: At this location, a branch in the execution path occurred.</w:t>
        </w:r>
      </w:ins>
    </w:p>
    <w:p w14:paraId="408064FB" w14:textId="513933A7" w:rsidR="000411A9" w:rsidRDefault="000411A9" w:rsidP="000411A9">
      <w:pPr>
        <w:pStyle w:val="ListParagraph"/>
        <w:numPr>
          <w:ilvl w:val="0"/>
          <w:numId w:val="64"/>
        </w:numPr>
        <w:rPr>
          <w:ins w:id="687" w:author="Laurence Golding" w:date="2018-08-07T15:40:00Z"/>
        </w:rPr>
      </w:pPr>
      <w:ins w:id="688" w:author="Laurence Golding" w:date="2018-08-07T15:40:00Z">
        <w:r w:rsidRPr="003A630D">
          <w:rPr>
            <w:rStyle w:val="CODEtemp"/>
          </w:rPr>
          <w:t>"call"</w:t>
        </w:r>
        <w:r>
          <w:t xml:space="preserve">: This location is the site of a function or method call. Every </w:t>
        </w:r>
      </w:ins>
      <w:ins w:id="689" w:author="Laurence Golding" w:date="2018-08-07T15:50:00Z">
        <w:r w:rsidR="00357535">
          <w:rPr>
            <w:rStyle w:val="CODEtemp"/>
          </w:rPr>
          <w:t>threadFlow</w:t>
        </w:r>
      </w:ins>
      <w:ins w:id="690" w:author="Laurence Golding" w:date="2018-08-07T15:40:00Z">
        <w:r w:rsidRPr="003A630D">
          <w:rPr>
            <w:rStyle w:val="CODEtemp"/>
          </w:rPr>
          <w:t>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ins>
      <w:ins w:id="691" w:author="Laurence Golding" w:date="2018-08-07T15:51:00Z">
        <w:r w:rsidR="00357535">
          <w:rPr>
            <w:rStyle w:val="CODEtemp"/>
          </w:rPr>
          <w:t>threadFlow</w:t>
        </w:r>
      </w:ins>
      <w:ins w:id="692" w:author="Laurence Golding" w:date="2018-08-07T15:40:00Z">
        <w:r w:rsidRPr="003A630D">
          <w:rPr>
            <w:rStyle w:val="CODEtemp"/>
          </w:rPr>
          <w:t>Location</w:t>
        </w:r>
        <w:r>
          <w:t xml:space="preserve"> whose </w:t>
        </w:r>
        <w:r w:rsidRPr="003A630D">
          <w:rPr>
            <w:rStyle w:val="CODEtemp"/>
          </w:rPr>
          <w:t>kind</w:t>
        </w:r>
        <w:r>
          <w:t xml:space="preserve"> property is </w:t>
        </w:r>
        <w:r w:rsidRPr="003A630D">
          <w:rPr>
            <w:rStyle w:val="CODEtemp"/>
          </w:rPr>
          <w:t>"callReturn"</w:t>
        </w:r>
        <w:r>
          <w:t xml:space="preserve"> unless the </w:t>
        </w:r>
        <w:r w:rsidRPr="003A630D">
          <w:rPr>
            <w:rStyle w:val="CODEtemp"/>
          </w:rPr>
          <w:t>codeFlow</w:t>
        </w:r>
        <w:r>
          <w:t xml:space="preserve"> in which the call occurs terminates before the function returns.</w:t>
        </w:r>
      </w:ins>
    </w:p>
    <w:p w14:paraId="18AED49E" w14:textId="77777777" w:rsidR="000411A9" w:rsidRDefault="000411A9" w:rsidP="000411A9">
      <w:pPr>
        <w:pStyle w:val="ListParagraph"/>
        <w:numPr>
          <w:ilvl w:val="0"/>
          <w:numId w:val="64"/>
        </w:numPr>
        <w:rPr>
          <w:ins w:id="693" w:author="Laurence Golding" w:date="2018-08-07T15:40:00Z"/>
        </w:rPr>
      </w:pPr>
      <w:ins w:id="694" w:author="Laurence Golding" w:date="2018-08-07T15:40:00Z">
        <w:r w:rsidRPr="003A630D">
          <w:rPr>
            <w:rStyle w:val="CODEtemp"/>
          </w:rPr>
          <w:t>"callReturn"</w:t>
        </w:r>
        <w:r>
          <w:t>: This location is the target of a return from a function or method.</w:t>
        </w:r>
      </w:ins>
    </w:p>
    <w:p w14:paraId="061F664D" w14:textId="77777777" w:rsidR="000411A9" w:rsidRDefault="000411A9" w:rsidP="000411A9">
      <w:pPr>
        <w:pStyle w:val="Note"/>
        <w:rPr>
          <w:ins w:id="695" w:author="Laurence Golding" w:date="2018-08-07T15:40:00Z"/>
        </w:rPr>
      </w:pPr>
      <w:ins w:id="696" w:author="Laurence Golding" w:date="2018-08-07T15:40:00Z">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ins>
    </w:p>
    <w:p w14:paraId="7DA45496" w14:textId="77777777" w:rsidR="000411A9" w:rsidRDefault="000411A9" w:rsidP="000411A9">
      <w:pPr>
        <w:pStyle w:val="ListParagraph"/>
        <w:numPr>
          <w:ilvl w:val="0"/>
          <w:numId w:val="64"/>
        </w:numPr>
        <w:rPr>
          <w:ins w:id="697" w:author="Laurence Golding" w:date="2018-08-07T15:40:00Z"/>
        </w:rPr>
      </w:pPr>
      <w:ins w:id="698" w:author="Laurence Golding" w:date="2018-08-07T15:40:00Z">
        <w:r w:rsidRPr="003A630D">
          <w:rPr>
            <w:rStyle w:val="CODEtemp"/>
          </w:rPr>
          <w:t>"continuation"</w:t>
        </w:r>
        <w:r>
          <w:t>: Execution continued at this location.</w:t>
        </w:r>
      </w:ins>
    </w:p>
    <w:p w14:paraId="244DFCAC" w14:textId="77777777" w:rsidR="000411A9" w:rsidRDefault="000411A9" w:rsidP="000411A9">
      <w:pPr>
        <w:pStyle w:val="Note"/>
        <w:rPr>
          <w:ins w:id="699" w:author="Laurence Golding" w:date="2018-08-07T15:40:00Z"/>
        </w:rPr>
      </w:pPr>
      <w:ins w:id="700" w:author="Laurence Golding" w:date="2018-08-07T15:40:00Z">
        <w:r>
          <w:t>NOTE 2: This can be used, for example, to designate the target of a jump instruction, or the statement after the end of a loop.</w:t>
        </w:r>
      </w:ins>
    </w:p>
    <w:p w14:paraId="5EE327D3" w14:textId="77777777" w:rsidR="000411A9" w:rsidRDefault="000411A9" w:rsidP="000411A9">
      <w:pPr>
        <w:pStyle w:val="ListParagraph"/>
        <w:numPr>
          <w:ilvl w:val="0"/>
          <w:numId w:val="64"/>
        </w:numPr>
        <w:rPr>
          <w:ins w:id="701" w:author="Laurence Golding" w:date="2018-08-07T15:40:00Z"/>
        </w:rPr>
      </w:pPr>
      <w:ins w:id="702" w:author="Laurence Golding" w:date="2018-08-07T15:40:00Z">
        <w:r w:rsidRPr="003A630D">
          <w:rPr>
            <w:rStyle w:val="CODEtemp"/>
          </w:rPr>
          <w:t>"declaration"</w:t>
        </w:r>
        <w:r>
          <w:t xml:space="preserve">: The location introduces into the program a name which denotes an entity such as a variable, function, template, </w:t>
        </w:r>
        <w:r w:rsidRPr="003A630D">
          <w:rPr>
            <w:i/>
          </w:rPr>
          <w:t>etc.</w:t>
        </w:r>
      </w:ins>
    </w:p>
    <w:p w14:paraId="4B7BC595" w14:textId="0FA1B6C2" w:rsidR="000411A9" w:rsidRDefault="000411A9" w:rsidP="000411A9">
      <w:pPr>
        <w:pStyle w:val="ListParagraph"/>
        <w:numPr>
          <w:ilvl w:val="0"/>
          <w:numId w:val="64"/>
        </w:numPr>
        <w:rPr>
          <w:ins w:id="703" w:author="Laurence Golding" w:date="2018-08-07T15:40:00Z"/>
        </w:rPr>
      </w:pPr>
      <w:ins w:id="704" w:author="Laurence Golding" w:date="2018-08-07T15:40:00Z">
        <w:r w:rsidRPr="003A630D">
          <w:rPr>
            <w:rStyle w:val="CODEtemp"/>
          </w:rPr>
          <w:lastRenderedPageBreak/>
          <w:t>"functionEnter"</w:t>
        </w:r>
        <w:r>
          <w:t xml:space="preserve">: This location is an entry point to a function or method. Every </w:t>
        </w:r>
      </w:ins>
      <w:ins w:id="705" w:author="Laurence Golding" w:date="2018-08-07T15:51:00Z">
        <w:r w:rsidR="00357535">
          <w:rPr>
            <w:rStyle w:val="CODEtemp"/>
          </w:rPr>
          <w:t>threadFlow</w:t>
        </w:r>
      </w:ins>
      <w:ins w:id="706" w:author="Laurence Golding" w:date="2018-08-07T15:40:00Z">
        <w:r w:rsidRPr="003A630D">
          <w:rPr>
            <w:rStyle w:val="CODEtemp"/>
          </w:rPr>
          <w:t>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ins>
      <w:ins w:id="707" w:author="Laurence Golding" w:date="2018-08-07T15:52:00Z">
        <w:r w:rsidR="00357535">
          <w:rPr>
            <w:rStyle w:val="CODEtemp"/>
          </w:rPr>
          <w:t>threadFlow</w:t>
        </w:r>
      </w:ins>
      <w:ins w:id="708" w:author="Laurence Golding" w:date="2018-08-07T15:40:00Z">
        <w:r w:rsidRPr="003A630D">
          <w:rPr>
            <w:rStyle w:val="CODEtemp"/>
          </w:rPr>
          <w:t>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ins>
    </w:p>
    <w:p w14:paraId="6657CF9A" w14:textId="77777777" w:rsidR="000411A9" w:rsidRDefault="000411A9" w:rsidP="000411A9">
      <w:pPr>
        <w:pStyle w:val="ListParagraph"/>
        <w:numPr>
          <w:ilvl w:val="0"/>
          <w:numId w:val="64"/>
        </w:numPr>
        <w:rPr>
          <w:ins w:id="709" w:author="Laurence Golding" w:date="2018-08-07T15:40:00Z"/>
        </w:rPr>
      </w:pPr>
      <w:ins w:id="710" w:author="Laurence Golding" w:date="2018-08-07T15:40:00Z">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ins>
    </w:p>
    <w:p w14:paraId="51C4250E" w14:textId="77777777" w:rsidR="000411A9" w:rsidRDefault="000411A9" w:rsidP="000411A9">
      <w:pPr>
        <w:pStyle w:val="Note"/>
        <w:rPr>
          <w:ins w:id="711" w:author="Laurence Golding" w:date="2018-08-07T15:40:00Z"/>
        </w:rPr>
      </w:pPr>
      <w:ins w:id="712" w:author="Laurence Golding" w:date="2018-08-07T15:40:00Z">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ins>
    </w:p>
    <w:p w14:paraId="6CCE6951" w14:textId="77777777" w:rsidR="000411A9" w:rsidRDefault="000411A9" w:rsidP="000411A9">
      <w:pPr>
        <w:pStyle w:val="ListParagraph"/>
        <w:numPr>
          <w:ilvl w:val="0"/>
          <w:numId w:val="65"/>
        </w:numPr>
        <w:rPr>
          <w:ins w:id="713" w:author="Laurence Golding" w:date="2018-08-07T15:40:00Z"/>
        </w:rPr>
      </w:pPr>
      <w:ins w:id="714" w:author="Laurence Golding" w:date="2018-08-07T15:40:00Z">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ins>
    </w:p>
    <w:p w14:paraId="45AB4375" w14:textId="77777777" w:rsidR="000411A9" w:rsidRDefault="000411A9" w:rsidP="000411A9">
      <w:pPr>
        <w:pStyle w:val="ListParagraph"/>
        <w:numPr>
          <w:ilvl w:val="0"/>
          <w:numId w:val="65"/>
        </w:numPr>
        <w:rPr>
          <w:ins w:id="715" w:author="Laurence Golding" w:date="2018-08-07T15:40:00Z"/>
        </w:rPr>
      </w:pPr>
      <w:ins w:id="716" w:author="Laurence Golding" w:date="2018-08-07T15:40:00Z">
        <w:r w:rsidRPr="003A630D">
          <w:rPr>
            <w:rStyle w:val="CODEtemp"/>
          </w:rPr>
          <w:t>"usage"</w:t>
        </w:r>
        <w:r>
          <w:t>: At this location, data is used.</w:t>
        </w:r>
      </w:ins>
    </w:p>
    <w:p w14:paraId="5647C33C" w14:textId="77777777" w:rsidR="000411A9" w:rsidRDefault="000411A9" w:rsidP="000411A9">
      <w:pPr>
        <w:pStyle w:val="Note"/>
        <w:rPr>
          <w:ins w:id="717" w:author="Laurence Golding" w:date="2018-08-07T15:40:00Z"/>
        </w:rPr>
      </w:pPr>
      <w:ins w:id="718" w:author="Laurence Golding" w:date="2018-08-07T15:40:00Z">
        <w:r>
          <w:t xml:space="preserve">NOTE 4: Some analysis tools track the usage of </w:t>
        </w:r>
        <w:r w:rsidRPr="003A630D">
          <w:rPr>
            <w:i/>
          </w:rPr>
          <w:t>untrusted</w:t>
        </w:r>
        <w:r>
          <w:t xml:space="preserve"> data.</w:t>
        </w:r>
      </w:ins>
    </w:p>
    <w:p w14:paraId="2A05AECF" w14:textId="7866EDA4" w:rsidR="000411A9" w:rsidRDefault="000411A9" w:rsidP="000411A9">
      <w:pPr>
        <w:rPr>
          <w:ins w:id="719" w:author="Laurence Golding" w:date="2018-08-07T16:22:00Z"/>
        </w:rPr>
      </w:pPr>
      <w:ins w:id="720" w:author="Laurence Golding" w:date="2018-08-07T15:40:00Z">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t>3.18.13</w:t>
        </w:r>
        <w:r>
          <w:fldChar w:fldCharType="end"/>
        </w:r>
        <w:r>
          <w:t xml:space="preserve">) whose value is a </w:t>
        </w:r>
      </w:ins>
      <w:ins w:id="721" w:author="Laurence Golding" w:date="2018-08-07T15:52:00Z">
        <w:r w:rsidR="00357535">
          <w:rPr>
            <w:rStyle w:val="CODEtemp"/>
          </w:rPr>
          <w:t>l</w:t>
        </w:r>
      </w:ins>
      <w:ins w:id="722" w:author="Laurence Golding" w:date="2018-08-07T15:40:00Z">
        <w:r w:rsidRPr="003A630D">
          <w:rPr>
            <w:rStyle w:val="CODEtemp"/>
          </w:rPr>
          <w:t>ocation</w:t>
        </w:r>
        <w:r>
          <w:t xml:space="preserve"> object with the message “Insecure data entered the system here”.</w:t>
        </w:r>
      </w:ins>
    </w:p>
    <w:p w14:paraId="268608FB" w14:textId="2F25EE2B" w:rsidR="00EF5497" w:rsidRDefault="00CF45BF" w:rsidP="00CF45BF">
      <w:pPr>
        <w:pStyle w:val="ListParagraph"/>
        <w:numPr>
          <w:ilvl w:val="0"/>
          <w:numId w:val="66"/>
        </w:numPr>
        <w:rPr>
          <w:ins w:id="723" w:author="Laurence Golding" w:date="2018-08-07T16:24:00Z"/>
        </w:rPr>
      </w:pPr>
      <w:ins w:id="724" w:author="Laurence Golding" w:date="2018-08-07T16:23:00Z">
        <w:r w:rsidRPr="00EF5497">
          <w:rPr>
            <w:rStyle w:val="CODEtemp"/>
          </w:rPr>
          <w:t>"</w:t>
        </w:r>
        <w:r w:rsidR="00EF5497" w:rsidRPr="00EF5497">
          <w:rPr>
            <w:rStyle w:val="CODEtemp"/>
          </w:rPr>
          <w:t>t</w:t>
        </w:r>
      </w:ins>
      <w:ins w:id="725" w:author="Laurence Golding" w:date="2018-08-07T16:24:00Z">
        <w:r w:rsidR="00EF5497" w:rsidRPr="00EF5497">
          <w:rPr>
            <w:rStyle w:val="CODEtemp"/>
          </w:rPr>
          <w:t>ry</w:t>
        </w:r>
      </w:ins>
      <w:ins w:id="726" w:author="Laurence Golding" w:date="2018-08-07T16:23:00Z">
        <w:r w:rsidR="00EF5497" w:rsidRPr="00EF5497">
          <w:rPr>
            <w:rStyle w:val="CODEtemp"/>
          </w:rPr>
          <w:t>"</w:t>
        </w:r>
        <w:r w:rsidR="00EF5497">
          <w:t>:</w:t>
        </w:r>
      </w:ins>
      <w:ins w:id="727" w:author="Laurence Golding" w:date="2018-08-07T16:24:00Z">
        <w:r w:rsidR="00EF5497">
          <w:t xml:space="preserve"> A </w:t>
        </w:r>
        <w:r w:rsidR="00EF5497" w:rsidRPr="00EF5497">
          <w:rPr>
            <w:rStyle w:val="CODEtemp"/>
          </w:rPr>
          <w:t>try</w:t>
        </w:r>
        <w:r w:rsidR="00EF5497">
          <w:t xml:space="preserve"> block (a block protected by an exception handler) was entered at this location.</w:t>
        </w:r>
      </w:ins>
      <w:ins w:id="728" w:author="Laurence Golding" w:date="2018-08-07T16:23:00Z">
        <w:r w:rsidR="00EF5497">
          <w:t xml:space="preserve"> </w:t>
        </w:r>
      </w:ins>
    </w:p>
    <w:p w14:paraId="751CACCD" w14:textId="0C536913" w:rsidR="00CF45BF" w:rsidRDefault="00EF5497" w:rsidP="00CF45BF">
      <w:pPr>
        <w:pStyle w:val="ListParagraph"/>
        <w:numPr>
          <w:ilvl w:val="0"/>
          <w:numId w:val="66"/>
        </w:numPr>
        <w:rPr>
          <w:ins w:id="729" w:author="Laurence Golding" w:date="2018-08-07T16:23:00Z"/>
        </w:rPr>
      </w:pPr>
      <w:ins w:id="730" w:author="Laurence Golding" w:date="2018-08-07T16:24:00Z">
        <w:r w:rsidRPr="00EF5497">
          <w:rPr>
            <w:rStyle w:val="CODEtemp"/>
          </w:rPr>
          <w:t>"throw"</w:t>
        </w:r>
        <w:r>
          <w:t xml:space="preserve">: </w:t>
        </w:r>
      </w:ins>
      <w:ins w:id="731" w:author="Laurence Golding" w:date="2018-08-07T16:23:00Z">
        <w:r>
          <w:t>An exception was thrown from this location.</w:t>
        </w:r>
      </w:ins>
    </w:p>
    <w:p w14:paraId="3B1196BB" w14:textId="281E21E1" w:rsidR="00EF5497" w:rsidRDefault="00EF5497" w:rsidP="00CF45BF">
      <w:pPr>
        <w:pStyle w:val="ListParagraph"/>
        <w:numPr>
          <w:ilvl w:val="0"/>
          <w:numId w:val="66"/>
        </w:numPr>
        <w:rPr>
          <w:ins w:id="732" w:author="Laurence Golding" w:date="2018-08-07T16:23:00Z"/>
        </w:rPr>
      </w:pPr>
      <w:ins w:id="733" w:author="Laurence Golding" w:date="2018-08-07T16:23:00Z">
        <w:r w:rsidRPr="00EF5497">
          <w:rPr>
            <w:rStyle w:val="CODEtemp"/>
          </w:rPr>
          <w:t>"catch"</w:t>
        </w:r>
        <w:r>
          <w:t>: An exception was caught at this location.</w:t>
        </w:r>
      </w:ins>
    </w:p>
    <w:p w14:paraId="27068BF5" w14:textId="556403AE" w:rsidR="00EF5497" w:rsidRDefault="00EF5497" w:rsidP="00CF45BF">
      <w:pPr>
        <w:pStyle w:val="ListParagraph"/>
        <w:numPr>
          <w:ilvl w:val="0"/>
          <w:numId w:val="66"/>
        </w:numPr>
        <w:rPr>
          <w:ins w:id="734" w:author="Laurence Golding" w:date="2018-08-07T16:23:00Z"/>
        </w:rPr>
      </w:pPr>
      <w:ins w:id="735" w:author="Laurence Golding" w:date="2018-08-07T16:23:00Z">
        <w:r w:rsidRPr="00EF5497">
          <w:rPr>
            <w:rStyle w:val="CODEtemp"/>
          </w:rPr>
          <w:t>"rethrow”</w:t>
        </w:r>
        <w:r>
          <w:t>: An exception was rethrown from this location.</w:t>
        </w:r>
      </w:ins>
    </w:p>
    <w:p w14:paraId="78EE077E" w14:textId="380681B5" w:rsidR="00EF5497" w:rsidRPr="000411A9" w:rsidRDefault="00EF5497" w:rsidP="00CF45BF">
      <w:pPr>
        <w:pStyle w:val="ListParagraph"/>
        <w:numPr>
          <w:ilvl w:val="0"/>
          <w:numId w:val="66"/>
        </w:numPr>
      </w:pPr>
      <w:ins w:id="736" w:author="Laurence Golding" w:date="2018-08-07T16:23:00Z">
        <w:r w:rsidRPr="00EF5497">
          <w:rPr>
            <w:rStyle w:val="CODEtemp"/>
          </w:rPr>
          <w:t>"fin</w:t>
        </w:r>
        <w:bookmarkStart w:id="737" w:name="_GoBack"/>
        <w:bookmarkEnd w:id="737"/>
        <w:r w:rsidRPr="00EF5497">
          <w:rPr>
            <w:rStyle w:val="CODEtemp"/>
          </w:rPr>
          <w:t>ally"</w:t>
        </w:r>
        <w:r>
          <w:t xml:space="preserve">: A </w:t>
        </w:r>
        <w:r w:rsidRPr="00EF5497">
          <w:rPr>
            <w:rStyle w:val="CODEtemp"/>
          </w:rPr>
          <w:t>finally</w:t>
        </w:r>
        <w:r>
          <w:t xml:space="preserve"> block </w:t>
        </w:r>
      </w:ins>
      <w:ins w:id="738" w:author="Laurence Golding" w:date="2018-08-07T16:24:00Z">
        <w:r>
          <w:t>(a block that executes regardless</w:t>
        </w:r>
      </w:ins>
      <w:ins w:id="739" w:author="Laurence Golding" w:date="2018-08-07T16:25:00Z">
        <w:r>
          <w:t xml:space="preserve"> of whether an exception was thrown from the corresponding </w:t>
        </w:r>
        <w:r w:rsidRPr="00EF5497">
          <w:rPr>
            <w:rStyle w:val="CODEtemp"/>
          </w:rPr>
          <w:t>try</w:t>
        </w:r>
        <w:r>
          <w:t xml:space="preserve"> block</w:t>
        </w:r>
      </w:ins>
      <w:ins w:id="740" w:author="Laurence Golding" w:date="2018-08-07T16:24:00Z">
        <w:r>
          <w:t xml:space="preserve">) </w:t>
        </w:r>
      </w:ins>
      <w:ins w:id="741" w:author="Laurence Golding" w:date="2018-08-07T16:23:00Z">
        <w:r>
          <w:t>was entered at this locat</w:t>
        </w:r>
      </w:ins>
      <w:ins w:id="742" w:author="Laurence Golding" w:date="2018-08-07T16:24:00Z">
        <w:r>
          <w:t>ion</w:t>
        </w:r>
      </w:ins>
      <w:ins w:id="743" w:author="Laurence Golding" w:date="2018-08-07T16:25:00Z">
        <w:r>
          <w:t>.</w:t>
        </w:r>
      </w:ins>
    </w:p>
    <w:p w14:paraId="02F360BA" w14:textId="385CAE31" w:rsidR="006E546E" w:rsidRDefault="006E546E" w:rsidP="006E546E">
      <w:pPr>
        <w:pStyle w:val="Heading3"/>
      </w:pPr>
      <w:bookmarkStart w:id="744" w:name="_Toc516224938"/>
      <w:r>
        <w:t>module property</w:t>
      </w:r>
      <w:bookmarkEnd w:id="7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5" w:name="_Toc516224939"/>
      <w:r>
        <w:t>stack property</w:t>
      </w:r>
      <w:bookmarkEnd w:id="745"/>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746" w:name="_Toc516224940"/>
      <w:r>
        <w:t>kind property</w:t>
      </w:r>
      <w:bookmarkEnd w:id="746"/>
    </w:p>
    <w:p w14:paraId="7C674876" w14:textId="66520AE3" w:rsidR="00D31582" w:rsidRDefault="00D31582" w:rsidP="00D31582">
      <w:bookmarkStart w:id="74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7"/>
    </w:p>
    <w:p w14:paraId="0D282B13" w14:textId="241F5BD3" w:rsidR="00EC5F35" w:rsidRDefault="00EC5F35" w:rsidP="00EC5F35">
      <w:pPr>
        <w:pStyle w:val="Heading3"/>
      </w:pPr>
      <w:bookmarkStart w:id="748" w:name="_Ref510090188"/>
      <w:bookmarkStart w:id="749" w:name="_Toc516224941"/>
      <w:r>
        <w:lastRenderedPageBreak/>
        <w:t>state property</w:t>
      </w:r>
      <w:bookmarkEnd w:id="748"/>
      <w:bookmarkEnd w:id="749"/>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50" w:name="_Ref510008884"/>
      <w:bookmarkStart w:id="751" w:name="_Toc516224942"/>
      <w:r>
        <w:t>nestingLevel property</w:t>
      </w:r>
      <w:bookmarkEnd w:id="750"/>
      <w:bookmarkEnd w:id="75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52" w:name="_Ref510008873"/>
      <w:bookmarkStart w:id="753" w:name="_Toc516224943"/>
      <w:r>
        <w:t>executionOrder property</w:t>
      </w:r>
      <w:bookmarkEnd w:id="752"/>
      <w:bookmarkEnd w:id="75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754" w:name="_Toc516224944"/>
      <w:r>
        <w:t>timestamp property</w:t>
      </w:r>
      <w:bookmarkEnd w:id="754"/>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755" w:name="_Toc516224945"/>
      <w:r>
        <w:t>importance property</w:t>
      </w:r>
      <w:bookmarkEnd w:id="75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756" w:name="_Toc516224946"/>
      <w:r>
        <w:t>properties property</w:t>
      </w:r>
      <w:bookmarkEnd w:id="756"/>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57" w:name="_Hlk503362618"/>
      <w:r w:rsidRPr="004A77ED">
        <w:t>§</w:t>
      </w:r>
      <w:bookmarkEnd w:id="757"/>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58" w:name="_Ref508812750"/>
      <w:bookmarkStart w:id="759" w:name="_Toc516224947"/>
      <w:bookmarkStart w:id="760" w:name="_Ref493407996"/>
      <w:r>
        <w:t>resources object</w:t>
      </w:r>
      <w:bookmarkEnd w:id="758"/>
      <w:bookmarkEnd w:id="759"/>
    </w:p>
    <w:p w14:paraId="526D1A22" w14:textId="73E461DD" w:rsidR="00E15F22" w:rsidRDefault="00E15F22" w:rsidP="00E15F22">
      <w:pPr>
        <w:pStyle w:val="Heading3"/>
      </w:pPr>
      <w:bookmarkStart w:id="761" w:name="_Toc516224948"/>
      <w:r>
        <w:t>General</w:t>
      </w:r>
      <w:bookmarkEnd w:id="76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62" w:name="_Ref508811824"/>
      <w:bookmarkStart w:id="763" w:name="_Toc516224949"/>
      <w:r>
        <w:t>messageStrings property</w:t>
      </w:r>
      <w:bookmarkEnd w:id="762"/>
      <w:bookmarkEnd w:id="763"/>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64" w:name="_Ref508870783"/>
      <w:bookmarkStart w:id="765" w:name="_Ref508871574"/>
      <w:bookmarkStart w:id="766" w:name="_Ref508876005"/>
      <w:bookmarkStart w:id="767" w:name="_Toc516224950"/>
      <w:r>
        <w:t>rules property</w:t>
      </w:r>
      <w:bookmarkEnd w:id="764"/>
      <w:bookmarkEnd w:id="765"/>
      <w:bookmarkEnd w:id="766"/>
      <w:bookmarkEnd w:id="767"/>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768" w:name="_Ref508814067"/>
      <w:bookmarkStart w:id="769" w:name="_Toc516224951"/>
      <w:r>
        <w:t>rule object</w:t>
      </w:r>
      <w:bookmarkEnd w:id="760"/>
      <w:bookmarkEnd w:id="768"/>
      <w:bookmarkEnd w:id="769"/>
    </w:p>
    <w:p w14:paraId="0004BC6E" w14:textId="658F9ED1" w:rsidR="00B86BC7" w:rsidRDefault="00B86BC7" w:rsidP="00B86BC7">
      <w:pPr>
        <w:pStyle w:val="Heading3"/>
      </w:pPr>
      <w:bookmarkStart w:id="770" w:name="_Toc516224952"/>
      <w:r>
        <w:t>General</w:t>
      </w:r>
      <w:bookmarkEnd w:id="77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71" w:name="_Toc516224953"/>
      <w:r>
        <w:t>Constraints</w:t>
      </w:r>
      <w:bookmarkEnd w:id="771"/>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2" w:name="_Ref493408046"/>
      <w:bookmarkStart w:id="773" w:name="_Toc516224954"/>
      <w:r>
        <w:t>id property</w:t>
      </w:r>
      <w:bookmarkEnd w:id="772"/>
      <w:bookmarkEnd w:id="77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74" w:name="_Toc516224955"/>
      <w:r>
        <w:t>name property</w:t>
      </w:r>
      <w:bookmarkEnd w:id="77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75" w:name="_Ref493510771"/>
      <w:bookmarkStart w:id="776" w:name="_Toc516224956"/>
      <w:r>
        <w:lastRenderedPageBreak/>
        <w:t>shortDescription property</w:t>
      </w:r>
      <w:bookmarkEnd w:id="775"/>
      <w:bookmarkEnd w:id="77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77" w:name="_Ref493510781"/>
      <w:bookmarkStart w:id="778" w:name="_Toc516224957"/>
      <w:r>
        <w:t>fullDescription property</w:t>
      </w:r>
      <w:bookmarkEnd w:id="777"/>
      <w:bookmarkEnd w:id="77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9" w:name="_Ref493345139"/>
      <w:bookmarkStart w:id="780" w:name="_Toc516224958"/>
      <w:r>
        <w:t>message</w:t>
      </w:r>
      <w:r w:rsidR="00CD2BD7">
        <w:t>Strings</w:t>
      </w:r>
      <w:r>
        <w:t xml:space="preserve"> property</w:t>
      </w:r>
      <w:bookmarkEnd w:id="779"/>
      <w:bookmarkEnd w:id="780"/>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81" w:name="_Ref503366474"/>
      <w:bookmarkStart w:id="782" w:name="_Ref503366805"/>
      <w:bookmarkStart w:id="783" w:name="_Toc516224959"/>
      <w:r>
        <w:lastRenderedPageBreak/>
        <w:t>richMessageStrings</w:t>
      </w:r>
      <w:r w:rsidR="00932BEE">
        <w:t xml:space="preserve"> property</w:t>
      </w:r>
      <w:bookmarkEnd w:id="781"/>
      <w:bookmarkEnd w:id="782"/>
      <w:bookmarkEnd w:id="783"/>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784" w:name="_Toc516224960"/>
      <w:r>
        <w:t>help</w:t>
      </w:r>
      <w:r w:rsidR="00326BD5">
        <w:t>Uri</w:t>
      </w:r>
      <w:r>
        <w:t xml:space="preserve"> property</w:t>
      </w:r>
      <w:bookmarkEnd w:id="784"/>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85" w:name="_Ref503364566"/>
      <w:bookmarkStart w:id="786" w:name="_Toc516224961"/>
      <w:r>
        <w:t>help property</w:t>
      </w:r>
      <w:bookmarkEnd w:id="785"/>
      <w:bookmarkEnd w:id="786"/>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87" w:name="_Ref508894471"/>
      <w:bookmarkStart w:id="788" w:name="_Toc516224962"/>
      <w:r>
        <w:t>configuration property</w:t>
      </w:r>
      <w:bookmarkEnd w:id="787"/>
      <w:bookmarkEnd w:id="788"/>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789" w:name="_Toc516224963"/>
      <w:r>
        <w:t>properties property</w:t>
      </w:r>
      <w:bookmarkEnd w:id="789"/>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790" w:name="_Ref508894470"/>
      <w:bookmarkStart w:id="791" w:name="_Ref508894720"/>
      <w:bookmarkStart w:id="792" w:name="_Ref508894737"/>
      <w:bookmarkStart w:id="793" w:name="_Toc516224964"/>
      <w:bookmarkStart w:id="794" w:name="_Ref493477061"/>
      <w:r>
        <w:t>ruleConfiguration object</w:t>
      </w:r>
      <w:bookmarkEnd w:id="790"/>
      <w:bookmarkEnd w:id="791"/>
      <w:bookmarkEnd w:id="792"/>
      <w:bookmarkEnd w:id="793"/>
    </w:p>
    <w:p w14:paraId="2F470253" w14:textId="738DA236" w:rsidR="00164CCB" w:rsidRDefault="00164CCB" w:rsidP="00164CCB">
      <w:pPr>
        <w:pStyle w:val="Heading3"/>
      </w:pPr>
      <w:bookmarkStart w:id="795" w:name="_Toc516224965"/>
      <w:r>
        <w:t>General</w:t>
      </w:r>
      <w:bookmarkEnd w:id="79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796" w:name="_Toc516224966"/>
      <w:r>
        <w:lastRenderedPageBreak/>
        <w:t>enabled property</w:t>
      </w:r>
      <w:bookmarkEnd w:id="79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97" w:name="_Ref508894469"/>
      <w:bookmarkStart w:id="798" w:name="_Toc516224967"/>
      <w:r>
        <w:t>defaultLevel property</w:t>
      </w:r>
      <w:bookmarkEnd w:id="797"/>
      <w:bookmarkEnd w:id="798"/>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99" w:name="_Ref508894764"/>
      <w:bookmarkStart w:id="800" w:name="_Ref508894796"/>
      <w:bookmarkStart w:id="801" w:name="_Toc516224968"/>
      <w:r>
        <w:t>parameters property</w:t>
      </w:r>
      <w:bookmarkEnd w:id="799"/>
      <w:bookmarkEnd w:id="800"/>
      <w:bookmarkEnd w:id="801"/>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802" w:name="_Toc516224969"/>
      <w:r>
        <w:t>fix object</w:t>
      </w:r>
      <w:bookmarkEnd w:id="794"/>
      <w:bookmarkEnd w:id="802"/>
    </w:p>
    <w:p w14:paraId="410A501F" w14:textId="4C707545" w:rsidR="00B86BC7" w:rsidRDefault="00B86BC7" w:rsidP="00B86BC7">
      <w:pPr>
        <w:pStyle w:val="Heading3"/>
      </w:pPr>
      <w:bookmarkStart w:id="803" w:name="_Toc516224970"/>
      <w:r>
        <w:t>General</w:t>
      </w:r>
      <w:bookmarkEnd w:id="803"/>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04" w:name="_Ref493512730"/>
      <w:bookmarkStart w:id="805" w:name="_Toc516224971"/>
      <w:r>
        <w:t>description property</w:t>
      </w:r>
      <w:bookmarkEnd w:id="804"/>
      <w:bookmarkEnd w:id="805"/>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06" w:name="_Ref493512752"/>
      <w:bookmarkStart w:id="807" w:name="_Ref493513084"/>
      <w:bookmarkStart w:id="808" w:name="_Ref503372111"/>
      <w:bookmarkStart w:id="809" w:name="_Ref503372176"/>
      <w:bookmarkStart w:id="810" w:name="_Toc516224972"/>
      <w:r>
        <w:t>fileChanges property</w:t>
      </w:r>
      <w:bookmarkEnd w:id="806"/>
      <w:bookmarkEnd w:id="807"/>
      <w:bookmarkEnd w:id="808"/>
      <w:bookmarkEnd w:id="809"/>
      <w:bookmarkEnd w:id="810"/>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811" w:name="_Ref493512744"/>
      <w:bookmarkStart w:id="812" w:name="_Ref493512991"/>
      <w:bookmarkStart w:id="813" w:name="_Toc516224973"/>
      <w:r>
        <w:t>fileChange object</w:t>
      </w:r>
      <w:bookmarkEnd w:id="811"/>
      <w:bookmarkEnd w:id="812"/>
      <w:bookmarkEnd w:id="813"/>
    </w:p>
    <w:p w14:paraId="74D8322D" w14:textId="06E505AA" w:rsidR="00B86BC7" w:rsidRDefault="00B86BC7" w:rsidP="00B86BC7">
      <w:pPr>
        <w:pStyle w:val="Heading3"/>
      </w:pPr>
      <w:bookmarkStart w:id="814" w:name="_Toc516224974"/>
      <w:r>
        <w:t>General</w:t>
      </w:r>
      <w:bookmarkEnd w:id="81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15" w:name="_Ref493513096"/>
      <w:bookmarkStart w:id="816" w:name="_Ref493513195"/>
      <w:bookmarkStart w:id="817" w:name="_Ref493513493"/>
      <w:bookmarkStart w:id="818" w:name="_Toc516224975"/>
      <w:r>
        <w:lastRenderedPageBreak/>
        <w:t>fileLocation</w:t>
      </w:r>
      <w:r w:rsidR="00B86BC7">
        <w:t xml:space="preserve"> property</w:t>
      </w:r>
      <w:bookmarkEnd w:id="815"/>
      <w:bookmarkEnd w:id="816"/>
      <w:bookmarkEnd w:id="817"/>
      <w:bookmarkEnd w:id="818"/>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19" w:name="_Ref493513106"/>
      <w:bookmarkStart w:id="820" w:name="_Toc516224976"/>
      <w:r>
        <w:t>replacements property</w:t>
      </w:r>
      <w:bookmarkEnd w:id="819"/>
      <w:bookmarkEnd w:id="820"/>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821" w:name="_Ref493513114"/>
      <w:bookmarkStart w:id="822" w:name="_Ref493513476"/>
      <w:bookmarkStart w:id="823" w:name="_Toc516224977"/>
      <w:r>
        <w:t>replacement object</w:t>
      </w:r>
      <w:bookmarkEnd w:id="821"/>
      <w:bookmarkEnd w:id="822"/>
      <w:bookmarkEnd w:id="823"/>
    </w:p>
    <w:p w14:paraId="1276FD13" w14:textId="540BBC1F" w:rsidR="00B86BC7" w:rsidRDefault="00B86BC7" w:rsidP="00B86BC7">
      <w:pPr>
        <w:pStyle w:val="Heading3"/>
      </w:pPr>
      <w:bookmarkStart w:id="824" w:name="_Toc516224978"/>
      <w:r>
        <w:t>General</w:t>
      </w:r>
      <w:bookmarkEnd w:id="82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25" w:name="_Toc516224979"/>
      <w:r>
        <w:t>Constraints</w:t>
      </w:r>
      <w:bookmarkEnd w:id="825"/>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826" w:name="_Ref493518436"/>
      <w:bookmarkStart w:id="827" w:name="_Ref493518439"/>
      <w:bookmarkStart w:id="828" w:name="_Ref493518529"/>
      <w:bookmarkStart w:id="829" w:name="_Toc516224980"/>
      <w:r>
        <w:t>deleted</w:t>
      </w:r>
      <w:r w:rsidR="00F27F55">
        <w:t>Region</w:t>
      </w:r>
      <w:r>
        <w:t xml:space="preserve"> property</w:t>
      </w:r>
      <w:bookmarkEnd w:id="826"/>
      <w:bookmarkEnd w:id="827"/>
      <w:bookmarkEnd w:id="828"/>
      <w:bookmarkEnd w:id="82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30" w:name="_Ref493518437"/>
      <w:bookmarkStart w:id="831" w:name="_Ref493518440"/>
      <w:bookmarkStart w:id="832" w:name="_Toc516224981"/>
      <w:r>
        <w:t>inserted</w:t>
      </w:r>
      <w:r w:rsidR="00F27F55">
        <w:t>Content</w:t>
      </w:r>
      <w:r>
        <w:t xml:space="preserve"> property</w:t>
      </w:r>
      <w:bookmarkEnd w:id="830"/>
      <w:bookmarkEnd w:id="831"/>
      <w:bookmarkEnd w:id="832"/>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33" w:name="_Ref493404948"/>
      <w:bookmarkStart w:id="834" w:name="_Ref493406026"/>
      <w:bookmarkStart w:id="835" w:name="_Toc516224982"/>
      <w:r>
        <w:lastRenderedPageBreak/>
        <w:t>notification object</w:t>
      </w:r>
      <w:bookmarkEnd w:id="833"/>
      <w:bookmarkEnd w:id="834"/>
      <w:bookmarkEnd w:id="835"/>
    </w:p>
    <w:p w14:paraId="3BD7AF2E" w14:textId="23E07934" w:rsidR="00B86BC7" w:rsidRDefault="00B86BC7" w:rsidP="00B86BC7">
      <w:pPr>
        <w:pStyle w:val="Heading3"/>
      </w:pPr>
      <w:bookmarkStart w:id="836" w:name="_Toc516224983"/>
      <w:r>
        <w:t>General</w:t>
      </w:r>
      <w:bookmarkEnd w:id="836"/>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837" w:name="_Toc516224984"/>
      <w:r>
        <w:t>id property</w:t>
      </w:r>
      <w:bookmarkEnd w:id="83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8" w:name="_Ref493518926"/>
      <w:bookmarkStart w:id="839" w:name="_Toc516224985"/>
      <w:r>
        <w:t>ruleId property</w:t>
      </w:r>
      <w:bookmarkEnd w:id="838"/>
      <w:bookmarkEnd w:id="839"/>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40" w:name="_Toc516224986"/>
      <w:r>
        <w:t>physicalLocation property</w:t>
      </w:r>
      <w:bookmarkEnd w:id="84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841" w:name="_Toc516224987"/>
      <w:r>
        <w:t>message property</w:t>
      </w:r>
      <w:bookmarkEnd w:id="84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42" w:name="_Ref493404972"/>
      <w:bookmarkStart w:id="843" w:name="_Ref493406037"/>
      <w:bookmarkStart w:id="844" w:name="_Toc516224988"/>
      <w:r>
        <w:t>level property</w:t>
      </w:r>
      <w:bookmarkEnd w:id="842"/>
      <w:bookmarkEnd w:id="843"/>
      <w:bookmarkEnd w:id="84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45" w:name="_Toc516224989"/>
      <w:r>
        <w:t>threadId property</w:t>
      </w:r>
      <w:bookmarkEnd w:id="84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46" w:name="_Toc516224990"/>
      <w:r>
        <w:t>time property</w:t>
      </w:r>
      <w:bookmarkEnd w:id="846"/>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847" w:name="_Toc516224991"/>
      <w:r>
        <w:t>exception property</w:t>
      </w:r>
      <w:bookmarkEnd w:id="84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48" w:name="_Toc516224992"/>
      <w:r>
        <w:t>properties property</w:t>
      </w:r>
      <w:bookmarkEnd w:id="848"/>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49" w:name="_Ref493570836"/>
      <w:bookmarkStart w:id="850" w:name="_Toc516224993"/>
      <w:r>
        <w:lastRenderedPageBreak/>
        <w:t>exception object</w:t>
      </w:r>
      <w:bookmarkEnd w:id="849"/>
      <w:bookmarkEnd w:id="850"/>
    </w:p>
    <w:p w14:paraId="1257C9E2" w14:textId="6070509F" w:rsidR="00B86BC7" w:rsidRDefault="00B86BC7" w:rsidP="00B86BC7">
      <w:pPr>
        <w:pStyle w:val="Heading3"/>
      </w:pPr>
      <w:bookmarkStart w:id="851" w:name="_Toc516224994"/>
      <w:r>
        <w:t>General</w:t>
      </w:r>
      <w:bookmarkEnd w:id="85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52" w:name="_Toc516224995"/>
      <w:r>
        <w:t>kind property</w:t>
      </w:r>
      <w:bookmarkEnd w:id="85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53" w:name="_Toc516224996"/>
      <w:r>
        <w:t>message property</w:t>
      </w:r>
      <w:bookmarkEnd w:id="853"/>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854" w:name="_Toc516224997"/>
      <w:r>
        <w:t>stack property</w:t>
      </w:r>
      <w:bookmarkEnd w:id="85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55" w:name="_Toc516224998"/>
      <w:r>
        <w:t>innerExceptions property</w:t>
      </w:r>
      <w:bookmarkEnd w:id="85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56" w:name="_Toc287332011"/>
      <w:bookmarkStart w:id="857" w:name="_Toc516224999"/>
      <w:r w:rsidRPr="00FD22AC">
        <w:lastRenderedPageBreak/>
        <w:t>Conformance</w:t>
      </w:r>
      <w:bookmarkEnd w:id="856"/>
      <w:bookmarkEnd w:id="857"/>
    </w:p>
    <w:p w14:paraId="1D48659C" w14:textId="6555FDBE" w:rsidR="00EE1E0B" w:rsidRDefault="00EE1E0B" w:rsidP="002244CB"/>
    <w:p w14:paraId="3BBDC6A3" w14:textId="77777777" w:rsidR="00376AE7" w:rsidRDefault="00376AE7" w:rsidP="00376AE7">
      <w:pPr>
        <w:pStyle w:val="Heading2"/>
        <w:numPr>
          <w:ilvl w:val="1"/>
          <w:numId w:val="2"/>
        </w:numPr>
      </w:pPr>
      <w:bookmarkStart w:id="858" w:name="_Toc516225000"/>
      <w:r>
        <w:t>Conformance targets</w:t>
      </w:r>
      <w:bookmarkEnd w:id="85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59" w:name="_Toc516225001"/>
      <w:r>
        <w:t>Conformance Clause 1: SARIF log file</w:t>
      </w:r>
      <w:bookmarkEnd w:id="859"/>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860" w:name="_Toc516225002"/>
      <w:r>
        <w:t>Conformance Clause 2: SARIF resource file</w:t>
      </w:r>
      <w:bookmarkEnd w:id="860"/>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861" w:name="_Hlk507945868"/>
      <w:r>
        <w:t>§</w:t>
      </w:r>
      <w:r>
        <w:fldChar w:fldCharType="begin"/>
      </w:r>
      <w:r>
        <w:instrText xml:space="preserve"> REF _Ref508811723 \r \h </w:instrText>
      </w:r>
      <w:r>
        <w:fldChar w:fldCharType="separate"/>
      </w:r>
      <w:r w:rsidR="00331070">
        <w:t>3.9.6.4</w:t>
      </w:r>
      <w:r>
        <w:fldChar w:fldCharType="end"/>
      </w:r>
      <w:r>
        <w:t>.</w:t>
      </w:r>
      <w:bookmarkEnd w:id="861"/>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862" w:name="_Toc516225003"/>
      <w:r>
        <w:t xml:space="preserve">Conformance Clause </w:t>
      </w:r>
      <w:r w:rsidR="00105CCB">
        <w:t>3</w:t>
      </w:r>
      <w:r>
        <w:t>: SARIF producer</w:t>
      </w:r>
      <w:bookmarkEnd w:id="862"/>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63" w:name="_Toc516225004"/>
      <w:r>
        <w:lastRenderedPageBreak/>
        <w:t xml:space="preserve">Conformance Clause </w:t>
      </w:r>
      <w:r w:rsidR="00105CCB">
        <w:t>4</w:t>
      </w:r>
      <w:r>
        <w:t>: Direct producer</w:t>
      </w:r>
      <w:bookmarkEnd w:id="86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64" w:name="_Toc516225005"/>
      <w:r>
        <w:t xml:space="preserve">Conformance Clause </w:t>
      </w:r>
      <w:r w:rsidR="00D06F1A">
        <w:t>5</w:t>
      </w:r>
      <w:r>
        <w:t>: Deterministic producer</w:t>
      </w:r>
      <w:bookmarkEnd w:id="86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65" w:name="_Toc516225006"/>
      <w:r>
        <w:t>Conformance Clause 6: Converter</w:t>
      </w:r>
      <w:bookmarkEnd w:id="86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866" w:name="_Toc516225007"/>
      <w:r>
        <w:t>Conformance Clause 7: SARIF post-processor</w:t>
      </w:r>
      <w:bookmarkEnd w:id="86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67" w:name="_Toc516225008"/>
      <w:r>
        <w:t xml:space="preserve">Conformance Clause </w:t>
      </w:r>
      <w:r w:rsidR="00D06F1A">
        <w:t>8</w:t>
      </w:r>
      <w:r>
        <w:t xml:space="preserve">: </w:t>
      </w:r>
      <w:r w:rsidR="0018481C">
        <w:t>SARIF c</w:t>
      </w:r>
      <w:r>
        <w:t>onsumer</w:t>
      </w:r>
      <w:bookmarkEnd w:id="86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68" w:name="_Toc516225009"/>
      <w:r>
        <w:t xml:space="preserve">Conformance Clause </w:t>
      </w:r>
      <w:r w:rsidR="00D06F1A">
        <w:t>9</w:t>
      </w:r>
      <w:r>
        <w:t>: Viewer</w:t>
      </w:r>
      <w:bookmarkEnd w:id="86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69" w:name="_Toc516225010"/>
      <w:bookmarkStart w:id="870" w:name="_Hlk512505065"/>
      <w:r>
        <w:t>Conformance Clause 10: Result management system</w:t>
      </w:r>
      <w:bookmarkEnd w:id="86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70"/>
    </w:p>
    <w:p w14:paraId="79E66955" w14:textId="44610F19" w:rsidR="00435405" w:rsidRDefault="00435405" w:rsidP="00435405">
      <w:pPr>
        <w:pStyle w:val="Heading2"/>
      </w:pPr>
      <w:bookmarkStart w:id="871" w:name="_Toc516225011"/>
      <w:r>
        <w:lastRenderedPageBreak/>
        <w:t>Conformance Clause 11: Engineering system</w:t>
      </w:r>
      <w:bookmarkEnd w:id="871"/>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872" w:name="AppendixAcknowledgments"/>
      <w:bookmarkStart w:id="873" w:name="_Toc85472897"/>
      <w:bookmarkStart w:id="874" w:name="_Toc287332012"/>
      <w:bookmarkStart w:id="875" w:name="_Toc516225012"/>
      <w:bookmarkStart w:id="876" w:name="_Hlk513041526"/>
      <w:bookmarkEnd w:id="872"/>
      <w:r>
        <w:lastRenderedPageBreak/>
        <w:t xml:space="preserve">(Informative) </w:t>
      </w:r>
      <w:r w:rsidR="00B80CDB">
        <w:t>Acknowl</w:t>
      </w:r>
      <w:r w:rsidR="004D0E5E">
        <w:t>e</w:t>
      </w:r>
      <w:r w:rsidR="008F61FB">
        <w:t>dg</w:t>
      </w:r>
      <w:r w:rsidR="0052099F">
        <w:t>ments</w:t>
      </w:r>
      <w:bookmarkEnd w:id="873"/>
      <w:bookmarkEnd w:id="874"/>
      <w:bookmarkEnd w:id="87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76"/>
    <w:p w14:paraId="645628E0" w14:textId="77777777" w:rsidR="00C76CAA" w:rsidRPr="00C76CAA" w:rsidRDefault="00C76CAA" w:rsidP="00C76CAA"/>
    <w:p w14:paraId="586B0BCA" w14:textId="2CB47B5E" w:rsidR="0052099F" w:rsidRDefault="002244CB" w:rsidP="008C100C">
      <w:pPr>
        <w:pStyle w:val="AppendixHeading1"/>
      </w:pPr>
      <w:bookmarkStart w:id="877" w:name="AppendixFingerprints"/>
      <w:bookmarkStart w:id="878" w:name="_Ref513039337"/>
      <w:bookmarkStart w:id="879" w:name="_Toc516225013"/>
      <w:bookmarkEnd w:id="877"/>
      <w:r>
        <w:lastRenderedPageBreak/>
        <w:t>(</w:t>
      </w:r>
      <w:r w:rsidR="00E8605A">
        <w:t>Normative</w:t>
      </w:r>
      <w:r>
        <w:t xml:space="preserve">) </w:t>
      </w:r>
      <w:r w:rsidR="00710FE0">
        <w:t>Use of fingerprints by result management systems</w:t>
      </w:r>
      <w:bookmarkEnd w:id="878"/>
      <w:bookmarkEnd w:id="87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80" w:name="AppendixViewers"/>
      <w:bookmarkStart w:id="881" w:name="_Toc516225014"/>
      <w:bookmarkEnd w:id="880"/>
      <w:r>
        <w:lastRenderedPageBreak/>
        <w:t xml:space="preserve">(Informative) </w:t>
      </w:r>
      <w:r w:rsidR="00710FE0">
        <w:t xml:space="preserve">Use of SARIF by log </w:t>
      </w:r>
      <w:r w:rsidR="00AF0D84">
        <w:t xml:space="preserve">file </w:t>
      </w:r>
      <w:r w:rsidR="00710FE0">
        <w:t>viewers</w:t>
      </w:r>
      <w:bookmarkEnd w:id="88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82" w:name="AppendixConverters"/>
      <w:bookmarkStart w:id="883" w:name="_Toc516225015"/>
      <w:bookmarkEnd w:id="882"/>
      <w:r>
        <w:lastRenderedPageBreak/>
        <w:t xml:space="preserve">(Informative) </w:t>
      </w:r>
      <w:r w:rsidR="00710FE0">
        <w:t>Production of SARIF by converters</w:t>
      </w:r>
      <w:bookmarkEnd w:id="88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884" w:name="AppendixRuleMetadata"/>
      <w:bookmarkStart w:id="885" w:name="_Toc516225016"/>
      <w:bookmarkEnd w:id="884"/>
      <w:r>
        <w:lastRenderedPageBreak/>
        <w:t xml:space="preserve">(Informative) </w:t>
      </w:r>
      <w:r w:rsidR="00710FE0">
        <w:t>Locating rule metadata</w:t>
      </w:r>
      <w:bookmarkEnd w:id="885"/>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86" w:name="AppendixDeterminism"/>
      <w:bookmarkStart w:id="887" w:name="_Toc516225017"/>
      <w:bookmarkEnd w:id="886"/>
      <w:r>
        <w:lastRenderedPageBreak/>
        <w:t xml:space="preserve">(Normative) </w:t>
      </w:r>
      <w:r w:rsidR="00710FE0">
        <w:t>Producing deterministic SARIF log files</w:t>
      </w:r>
      <w:bookmarkEnd w:id="887"/>
    </w:p>
    <w:p w14:paraId="269DCAE0" w14:textId="72CA49C1" w:rsidR="00B62028" w:rsidRDefault="00B62028" w:rsidP="00B62028">
      <w:pPr>
        <w:pStyle w:val="AppendixHeading2"/>
      </w:pPr>
      <w:bookmarkStart w:id="888" w:name="_Toc516225018"/>
      <w:r>
        <w:t>General</w:t>
      </w:r>
      <w:bookmarkEnd w:id="88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89" w:name="_Ref513042258"/>
      <w:bookmarkStart w:id="890" w:name="_Toc516225019"/>
      <w:r>
        <w:t>Non-deterministic file format elements</w:t>
      </w:r>
      <w:bookmarkEnd w:id="889"/>
      <w:bookmarkEnd w:id="89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invocation.startTime</w:t>
      </w:r>
      <w:proofErr w:type="gramEnd"/>
    </w:p>
    <w:p w14:paraId="29D8FDB1"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invocation.endTime</w:t>
      </w:r>
      <w:proofErr w:type="gramEnd"/>
    </w:p>
    <w:p w14:paraId="048942C6"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invocation.processId</w:t>
      </w:r>
      <w:proofErr w:type="gramEnd"/>
    </w:p>
    <w:p w14:paraId="20D366BF"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invocation.machine</w:t>
      </w:r>
      <w:proofErr w:type="gramEnd"/>
    </w:p>
    <w:p w14:paraId="6919656E"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invocation.account</w:t>
      </w:r>
      <w:proofErr w:type="gramEnd"/>
    </w:p>
    <w:p w14:paraId="0E552812" w14:textId="77777777" w:rsidR="00B62028" w:rsidRDefault="00B62028" w:rsidP="00EA540C">
      <w:pPr>
        <w:pStyle w:val="ListParagraph"/>
        <w:numPr>
          <w:ilvl w:val="0"/>
          <w:numId w:val="23"/>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invocation.environmentVariables</w:t>
      </w:r>
      <w:proofErr w:type="gramEnd"/>
    </w:p>
    <w:p w14:paraId="7A789FB4" w14:textId="77777777" w:rsidR="00B62028" w:rsidRDefault="00B62028" w:rsidP="00EA540C">
      <w:pPr>
        <w:pStyle w:val="ListParagraph"/>
        <w:numPr>
          <w:ilvl w:val="0"/>
          <w:numId w:val="23"/>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proofErr w:type="gramStart"/>
      <w:r w:rsidRPr="00B62028">
        <w:rPr>
          <w:rStyle w:val="CODEtemp"/>
        </w:rPr>
        <w:t>notification.threadId</w:t>
      </w:r>
      <w:proofErr w:type="gramEnd"/>
    </w:p>
    <w:p w14:paraId="0771D70D" w14:textId="1A4A237C" w:rsidR="00B62028" w:rsidRDefault="00B62028" w:rsidP="00EA540C">
      <w:pPr>
        <w:pStyle w:val="ListParagraph"/>
        <w:numPr>
          <w:ilvl w:val="0"/>
          <w:numId w:val="23"/>
        </w:numPr>
        <w:rPr>
          <w:rStyle w:val="CODEtemp"/>
        </w:rPr>
      </w:pPr>
      <w:proofErr w:type="gramStart"/>
      <w:r w:rsidRPr="00B62028">
        <w:rPr>
          <w:rStyle w:val="CODEtemp"/>
        </w:rPr>
        <w:t>notification.time</w:t>
      </w:r>
      <w:proofErr w:type="gramEnd"/>
    </w:p>
    <w:p w14:paraId="29400A04" w14:textId="34C1603A" w:rsidR="00435405" w:rsidRPr="00B62028" w:rsidRDefault="00435405" w:rsidP="00EA540C">
      <w:pPr>
        <w:pStyle w:val="ListParagraph"/>
        <w:numPr>
          <w:ilvl w:val="0"/>
          <w:numId w:val="23"/>
        </w:numPr>
        <w:rPr>
          <w:rStyle w:val="CODEtemp"/>
        </w:rPr>
      </w:pPr>
      <w:proofErr w:type="gramStart"/>
      <w:r>
        <w:rPr>
          <w:rStyle w:val="CODEtemp"/>
        </w:rPr>
        <w:t>result.instanceGuid</w:t>
      </w:r>
      <w:proofErr w:type="gramEnd"/>
    </w:p>
    <w:p w14:paraId="3553CBEA" w14:textId="7DF56B2E" w:rsidR="00B62028" w:rsidRPr="00B62028" w:rsidRDefault="00B62028" w:rsidP="00EA540C">
      <w:pPr>
        <w:pStyle w:val="ListParagraph"/>
        <w:numPr>
          <w:ilvl w:val="0"/>
          <w:numId w:val="23"/>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EA540C">
      <w:pPr>
        <w:pStyle w:val="ListParagraph"/>
        <w:numPr>
          <w:ilvl w:val="0"/>
          <w:numId w:val="23"/>
        </w:numPr>
        <w:rPr>
          <w:rStyle w:val="CODEtemp"/>
        </w:rPr>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rsidP="00EA540C">
      <w:pPr>
        <w:pStyle w:val="ListParagraph"/>
        <w:numPr>
          <w:ilvl w:val="0"/>
          <w:numId w:val="23"/>
        </w:numPr>
        <w:rPr>
          <w:rStyle w:val="CODEtemp"/>
        </w:rPr>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rsidP="00EA540C">
      <w:pPr>
        <w:pStyle w:val="ListParagraph"/>
        <w:numPr>
          <w:ilvl w:val="0"/>
          <w:numId w:val="23"/>
        </w:numPr>
        <w:rPr>
          <w:rStyle w:val="CODEtemp"/>
        </w:rPr>
      </w:pPr>
      <w:proofErr w:type="gramStart"/>
      <w:r>
        <w:rPr>
          <w:rStyle w:val="CODEtemp"/>
        </w:rPr>
        <w:t>run.originalUriBaseIds</w:t>
      </w:r>
      <w:proofErr w:type="gramEnd"/>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91" w:name="_Toc516225020"/>
      <w:r>
        <w:t>Array and dictionary element ordering</w:t>
      </w:r>
      <w:bookmarkEnd w:id="89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92" w:name="_Ref513042289"/>
      <w:bookmarkStart w:id="893" w:name="_Toc516225021"/>
      <w:r>
        <w:t>Absolute paths</w:t>
      </w:r>
      <w:bookmarkEnd w:id="892"/>
      <w:bookmarkEnd w:id="89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94" w:name="_Toc516225022"/>
      <w:r>
        <w:t>Compensating for non-deterministic output</w:t>
      </w:r>
      <w:bookmarkEnd w:id="89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95" w:name="_Toc516225023"/>
      <w:r>
        <w:t>Interaction between determinism and baselining</w:t>
      </w:r>
      <w:bookmarkEnd w:id="89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96" w:name="AppendixFixes"/>
      <w:bookmarkStart w:id="897" w:name="_Toc516225024"/>
      <w:bookmarkEnd w:id="896"/>
      <w:r>
        <w:lastRenderedPageBreak/>
        <w:t xml:space="preserve">(Informative) </w:t>
      </w:r>
      <w:r w:rsidR="00710FE0">
        <w:t>Guidance on fixes</w:t>
      </w:r>
      <w:bookmarkEnd w:id="89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98" w:name="_Toc516225025"/>
      <w:r>
        <w:lastRenderedPageBreak/>
        <w:t>(Informative) Diagnosing results in generated files</w:t>
      </w:r>
      <w:bookmarkEnd w:id="89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99" w:name="AppendixExamples"/>
      <w:bookmarkStart w:id="900" w:name="_Toc516225026"/>
      <w:bookmarkEnd w:id="899"/>
      <w:r>
        <w:lastRenderedPageBreak/>
        <w:t xml:space="preserve">(Informative) </w:t>
      </w:r>
      <w:r w:rsidR="00710FE0">
        <w:t>Examples</w:t>
      </w:r>
      <w:bookmarkEnd w:id="9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01" w:name="_Toc516225027"/>
      <w:r>
        <w:t xml:space="preserve">Minimal valid SARIF </w:t>
      </w:r>
      <w:r w:rsidR="00EA1C84">
        <w:t>log file</w:t>
      </w:r>
      <w:bookmarkEnd w:id="90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02" w:name="_Toc516225028"/>
      <w:r w:rsidRPr="00745595">
        <w:t xml:space="preserve">Minimal recommended SARIF </w:t>
      </w:r>
      <w:r w:rsidR="00EA1C84">
        <w:t xml:space="preserve">log </w:t>
      </w:r>
      <w:r w:rsidRPr="00745595">
        <w:t>file with source information</w:t>
      </w:r>
      <w:bookmarkEnd w:id="90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03" w:name="_Toc516225029"/>
      <w:r w:rsidRPr="001D7651">
        <w:t xml:space="preserve">Minimal recommended SARIF </w:t>
      </w:r>
      <w:r w:rsidR="00EA1C84">
        <w:t xml:space="preserve">log </w:t>
      </w:r>
      <w:r w:rsidRPr="001D7651">
        <w:t>file without source information</w:t>
      </w:r>
      <w:bookmarkEnd w:id="90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04" w:name="_Toc516225030"/>
      <w:r w:rsidRPr="001D7651">
        <w:t xml:space="preserve">SARIF </w:t>
      </w:r>
      <w:r w:rsidR="00D71A1D">
        <w:t xml:space="preserve">resource </w:t>
      </w:r>
      <w:r w:rsidRPr="001D7651">
        <w:t xml:space="preserve">file </w:t>
      </w:r>
      <w:r w:rsidR="00D71A1D">
        <w:t>with</w:t>
      </w:r>
      <w:r w:rsidRPr="001D7651">
        <w:t xml:space="preserve"> rule metadata</w:t>
      </w:r>
      <w:bookmarkEnd w:id="90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05" w:name="_Toc516225031"/>
      <w:r>
        <w:t>Comprehensive SARIF file</w:t>
      </w:r>
      <w:bookmarkEnd w:id="9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06" w:name="AppendixRevisionHistory"/>
      <w:bookmarkStart w:id="907" w:name="_Toc85472898"/>
      <w:bookmarkStart w:id="908" w:name="_Toc287332014"/>
      <w:bookmarkStart w:id="909" w:name="_Toc516225032"/>
      <w:bookmarkEnd w:id="906"/>
      <w:r>
        <w:lastRenderedPageBreak/>
        <w:t xml:space="preserve">(Informative) </w:t>
      </w:r>
      <w:r w:rsidR="00A05FDF">
        <w:t>Revision History</w:t>
      </w:r>
      <w:bookmarkEnd w:id="907"/>
      <w:bookmarkEnd w:id="908"/>
      <w:bookmarkEnd w:id="9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6E4FF" w14:textId="77777777" w:rsidR="001F1C2A" w:rsidRDefault="001F1C2A" w:rsidP="008C100C">
      <w:r>
        <w:separator/>
      </w:r>
    </w:p>
    <w:p w14:paraId="419BD753" w14:textId="77777777" w:rsidR="001F1C2A" w:rsidRDefault="001F1C2A" w:rsidP="008C100C"/>
    <w:p w14:paraId="12A074B1" w14:textId="77777777" w:rsidR="001F1C2A" w:rsidRDefault="001F1C2A" w:rsidP="008C100C"/>
    <w:p w14:paraId="30A96AE4" w14:textId="77777777" w:rsidR="001F1C2A" w:rsidRDefault="001F1C2A" w:rsidP="008C100C"/>
    <w:p w14:paraId="6E767655" w14:textId="77777777" w:rsidR="001F1C2A" w:rsidRDefault="001F1C2A" w:rsidP="008C100C"/>
    <w:p w14:paraId="51A67BFC" w14:textId="77777777" w:rsidR="001F1C2A" w:rsidRDefault="001F1C2A" w:rsidP="008C100C"/>
    <w:p w14:paraId="7AEF5BF8" w14:textId="77777777" w:rsidR="001F1C2A" w:rsidRDefault="001F1C2A" w:rsidP="008C100C"/>
  </w:endnote>
  <w:endnote w:type="continuationSeparator" w:id="0">
    <w:p w14:paraId="0D2FA704" w14:textId="77777777" w:rsidR="001F1C2A" w:rsidRDefault="001F1C2A" w:rsidP="008C100C">
      <w:r>
        <w:continuationSeparator/>
      </w:r>
    </w:p>
    <w:p w14:paraId="7826FB73" w14:textId="77777777" w:rsidR="001F1C2A" w:rsidRDefault="001F1C2A" w:rsidP="008C100C"/>
    <w:p w14:paraId="0A89510F" w14:textId="77777777" w:rsidR="001F1C2A" w:rsidRDefault="001F1C2A" w:rsidP="008C100C"/>
    <w:p w14:paraId="50F75DAD" w14:textId="77777777" w:rsidR="001F1C2A" w:rsidRDefault="001F1C2A" w:rsidP="008C100C"/>
    <w:p w14:paraId="3CD19CA6" w14:textId="77777777" w:rsidR="001F1C2A" w:rsidRDefault="001F1C2A" w:rsidP="008C100C"/>
    <w:p w14:paraId="50736E3C" w14:textId="77777777" w:rsidR="001F1C2A" w:rsidRDefault="001F1C2A" w:rsidP="008C100C"/>
    <w:p w14:paraId="7758DD25" w14:textId="77777777" w:rsidR="001F1C2A" w:rsidRDefault="001F1C2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F981" w14:textId="77777777" w:rsidR="00591D2A" w:rsidRDefault="00591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42E582D" w:rsidR="00591D2A" w:rsidRPr="00195F88" w:rsidRDefault="00591D2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15 August 2018</w:t>
    </w:r>
  </w:p>
  <w:p w14:paraId="2081D924" w14:textId="754CBB7D" w:rsidR="00591D2A" w:rsidRPr="00195F88" w:rsidRDefault="00591D2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7001" w14:textId="77777777" w:rsidR="00591D2A" w:rsidRDefault="00591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16C23" w14:textId="77777777" w:rsidR="001F1C2A" w:rsidRDefault="001F1C2A" w:rsidP="008C100C">
      <w:r>
        <w:separator/>
      </w:r>
    </w:p>
    <w:p w14:paraId="51BE3DB3" w14:textId="77777777" w:rsidR="001F1C2A" w:rsidRDefault="001F1C2A" w:rsidP="008C100C"/>
  </w:footnote>
  <w:footnote w:type="continuationSeparator" w:id="0">
    <w:p w14:paraId="02BF9DB8" w14:textId="77777777" w:rsidR="001F1C2A" w:rsidRDefault="001F1C2A" w:rsidP="008C100C">
      <w:r>
        <w:continuationSeparator/>
      </w:r>
    </w:p>
    <w:p w14:paraId="0C124489" w14:textId="77777777" w:rsidR="001F1C2A" w:rsidRDefault="001F1C2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D4A0" w14:textId="77777777" w:rsidR="00591D2A" w:rsidRDefault="00591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3D23" w14:textId="77777777" w:rsidR="00591D2A" w:rsidRDefault="00591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8A03" w14:textId="77777777" w:rsidR="00591D2A" w:rsidRDefault="00591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1D6B18"/>
    <w:multiLevelType w:val="hybridMultilevel"/>
    <w:tmpl w:val="9EA6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7"/>
  </w:num>
  <w:num w:numId="6">
    <w:abstractNumId w:val="25"/>
  </w:num>
  <w:num w:numId="7">
    <w:abstractNumId w:val="44"/>
  </w:num>
  <w:num w:numId="8">
    <w:abstractNumId w:val="4"/>
  </w:num>
  <w:num w:numId="9">
    <w:abstractNumId w:val="53"/>
  </w:num>
  <w:num w:numId="10">
    <w:abstractNumId w:val="43"/>
  </w:num>
  <w:num w:numId="11">
    <w:abstractNumId w:val="19"/>
  </w:num>
  <w:num w:numId="12">
    <w:abstractNumId w:val="16"/>
  </w:num>
  <w:num w:numId="13">
    <w:abstractNumId w:val="61"/>
  </w:num>
  <w:num w:numId="14">
    <w:abstractNumId w:val="46"/>
  </w:num>
  <w:num w:numId="15">
    <w:abstractNumId w:val="7"/>
  </w:num>
  <w:num w:numId="16">
    <w:abstractNumId w:val="35"/>
  </w:num>
  <w:num w:numId="17">
    <w:abstractNumId w:val="56"/>
  </w:num>
  <w:num w:numId="18">
    <w:abstractNumId w:val="28"/>
  </w:num>
  <w:num w:numId="19">
    <w:abstractNumId w:val="11"/>
  </w:num>
  <w:num w:numId="20">
    <w:abstractNumId w:val="38"/>
  </w:num>
  <w:num w:numId="21">
    <w:abstractNumId w:val="21"/>
  </w:num>
  <w:num w:numId="22">
    <w:abstractNumId w:val="15"/>
  </w:num>
  <w:num w:numId="23">
    <w:abstractNumId w:val="9"/>
  </w:num>
  <w:num w:numId="24">
    <w:abstractNumId w:val="29"/>
  </w:num>
  <w:num w:numId="25">
    <w:abstractNumId w:val="24"/>
  </w:num>
  <w:num w:numId="26">
    <w:abstractNumId w:val="60"/>
  </w:num>
  <w:num w:numId="27">
    <w:abstractNumId w:val="10"/>
  </w:num>
  <w:num w:numId="28">
    <w:abstractNumId w:val="49"/>
  </w:num>
  <w:num w:numId="29">
    <w:abstractNumId w:val="27"/>
  </w:num>
  <w:num w:numId="30">
    <w:abstractNumId w:val="23"/>
  </w:num>
  <w:num w:numId="31">
    <w:abstractNumId w:val="14"/>
  </w:num>
  <w:num w:numId="32">
    <w:abstractNumId w:val="64"/>
  </w:num>
  <w:num w:numId="33">
    <w:abstractNumId w:val="36"/>
  </w:num>
  <w:num w:numId="34">
    <w:abstractNumId w:val="8"/>
  </w:num>
  <w:num w:numId="35">
    <w:abstractNumId w:val="59"/>
  </w:num>
  <w:num w:numId="36">
    <w:abstractNumId w:val="32"/>
  </w:num>
  <w:num w:numId="37">
    <w:abstractNumId w:val="33"/>
  </w:num>
  <w:num w:numId="38">
    <w:abstractNumId w:val="47"/>
  </w:num>
  <w:num w:numId="39">
    <w:abstractNumId w:val="52"/>
  </w:num>
  <w:num w:numId="40">
    <w:abstractNumId w:val="34"/>
  </w:num>
  <w:num w:numId="41">
    <w:abstractNumId w:val="12"/>
  </w:num>
  <w:num w:numId="42">
    <w:abstractNumId w:val="2"/>
  </w:num>
  <w:num w:numId="43">
    <w:abstractNumId w:val="39"/>
  </w:num>
  <w:num w:numId="44">
    <w:abstractNumId w:val="37"/>
  </w:num>
  <w:num w:numId="45">
    <w:abstractNumId w:val="40"/>
  </w:num>
  <w:num w:numId="46">
    <w:abstractNumId w:val="17"/>
  </w:num>
  <w:num w:numId="47">
    <w:abstractNumId w:val="18"/>
  </w:num>
  <w:num w:numId="48">
    <w:abstractNumId w:val="5"/>
  </w:num>
  <w:num w:numId="49">
    <w:abstractNumId w:val="6"/>
  </w:num>
  <w:num w:numId="50">
    <w:abstractNumId w:val="63"/>
  </w:num>
  <w:num w:numId="51">
    <w:abstractNumId w:val="13"/>
  </w:num>
  <w:num w:numId="52">
    <w:abstractNumId w:val="20"/>
  </w:num>
  <w:num w:numId="53">
    <w:abstractNumId w:val="62"/>
  </w:num>
  <w:num w:numId="54">
    <w:abstractNumId w:val="31"/>
  </w:num>
  <w:num w:numId="55">
    <w:abstractNumId w:val="58"/>
  </w:num>
  <w:num w:numId="56">
    <w:abstractNumId w:val="55"/>
  </w:num>
  <w:num w:numId="57">
    <w:abstractNumId w:val="22"/>
  </w:num>
  <w:num w:numId="58">
    <w:abstractNumId w:val="30"/>
  </w:num>
  <w:num w:numId="59">
    <w:abstractNumId w:val="42"/>
  </w:num>
  <w:num w:numId="60">
    <w:abstractNumId w:val="3"/>
  </w:num>
  <w:num w:numId="61">
    <w:abstractNumId w:val="54"/>
  </w:num>
  <w:num w:numId="62">
    <w:abstractNumId w:val="41"/>
  </w:num>
  <w:num w:numId="63">
    <w:abstractNumId w:val="45"/>
  </w:num>
  <w:num w:numId="64">
    <w:abstractNumId w:val="50"/>
  </w:num>
  <w:num w:numId="65">
    <w:abstractNumId w:val="26"/>
  </w:num>
  <w:num w:numId="66">
    <w:abstractNumId w:val="51"/>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formsDesig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11A9"/>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0FAF"/>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1C2A"/>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535"/>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698"/>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D2A"/>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B7950"/>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5BF"/>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5946"/>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497"/>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469BE-7AF8-4722-BD57-8B30740F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18023</TotalTime>
  <Pages>145</Pages>
  <Words>60730</Words>
  <Characters>346167</Characters>
  <Application>Microsoft Office Word</Application>
  <DocSecurity>0</DocSecurity>
  <Lines>2884</Lines>
  <Paragraphs>812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406085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865</cp:revision>
  <cp:lastPrinted>2011-08-05T16:21:00Z</cp:lastPrinted>
  <dcterms:created xsi:type="dcterms:W3CDTF">2017-08-01T19:18:00Z</dcterms:created>
  <dcterms:modified xsi:type="dcterms:W3CDTF">2018-08-07T23:27:00Z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2018-08-07T22:21:22.6214777Z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