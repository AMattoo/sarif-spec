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E52B7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E52B7C">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E52B7C">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E52B7C">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E52B7C">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E52B7C">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E52B7C">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E52B7C">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E52B7C">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E52B7C">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E52B7C">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E52B7C">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E52B7C">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E52B7C">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E52B7C">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E52B7C">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E52B7C">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E52B7C">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E52B7C">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E52B7C">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E52B7C">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E52B7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E52B7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E52B7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E52B7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E52B7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E52B7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E52B7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E52B7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E52B7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E52B7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E52B7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E52B7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E52B7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E52B7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E52B7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E52B7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E52B7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E52B7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E52B7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E52B7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E52B7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E52B7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E52B7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E52B7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E52B7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E52B7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10174617"/>
      <w:r>
        <w:t>Non-Normative References</w:t>
      </w:r>
      <w:bookmarkEnd w:id="67"/>
      <w:bookmarkEnd w:id="68"/>
      <w:bookmarkEnd w:id="69"/>
    </w:p>
    <w:p w14:paraId="1067680D" w14:textId="1E63AC34"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10174618"/>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10174619"/>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10174620"/>
      <w:r>
        <w:t>Format examples</w:t>
      </w:r>
      <w:bookmarkEnd w:id="76"/>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10174621"/>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78" w:name="_Toc510174622"/>
      <w:r>
        <w:t>Syntax notation</w:t>
      </w:r>
      <w:bookmarkEnd w:id="78"/>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10174623"/>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10174624"/>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Toc510174625"/>
      <w:bookmarkStart w:id="92" w:name="_Ref507594747"/>
      <w:r>
        <w:t>fileContent objects</w:t>
      </w:r>
      <w:bookmarkEnd w:id="86"/>
      <w:bookmarkEnd w:id="87"/>
      <w:bookmarkEnd w:id="88"/>
      <w:bookmarkEnd w:id="89"/>
      <w:bookmarkEnd w:id="90"/>
      <w:bookmarkEnd w:id="91"/>
    </w:p>
    <w:p w14:paraId="2BBA9A14" w14:textId="2A52D71B" w:rsidR="00C50C8C" w:rsidRDefault="00C50C8C" w:rsidP="00C50C8C">
      <w:pPr>
        <w:pStyle w:val="Heading3"/>
      </w:pPr>
      <w:bookmarkStart w:id="93" w:name="_Toc510174626"/>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10174627"/>
      <w:r>
        <w:t>text property</w:t>
      </w:r>
      <w:bookmarkEnd w:id="94"/>
      <w:bookmarkEnd w:id="95"/>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10174628"/>
      <w:r>
        <w:t>binary property</w:t>
      </w:r>
      <w:bookmarkEnd w:id="96"/>
      <w:bookmarkEnd w:id="97"/>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10174629"/>
      <w:r>
        <w:t>fileLocation objects</w:t>
      </w:r>
      <w:bookmarkEnd w:id="92"/>
      <w:bookmarkEnd w:id="98"/>
      <w:bookmarkEnd w:id="99"/>
    </w:p>
    <w:p w14:paraId="15E45BC8" w14:textId="6BB90172" w:rsidR="00EF1697" w:rsidRPr="00EF1697" w:rsidRDefault="00EF1697" w:rsidP="00EF1697">
      <w:pPr>
        <w:pStyle w:val="Heading3"/>
      </w:pPr>
      <w:bookmarkStart w:id="100" w:name="_Ref507595872"/>
      <w:bookmarkStart w:id="101" w:name="_Toc510174630"/>
      <w:r>
        <w:t>General</w:t>
      </w:r>
      <w:bookmarkEnd w:id="100"/>
      <w:bookmarkEnd w:id="101"/>
    </w:p>
    <w:p w14:paraId="0DE4A1DE" w14:textId="181D7B5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10174631"/>
      <w:r>
        <w:lastRenderedPageBreak/>
        <w:t>uri property</w:t>
      </w:r>
      <w:bookmarkEnd w:id="102"/>
      <w:bookmarkEnd w:id="103"/>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10174632"/>
      <w:r>
        <w:t>uriBaseId property</w:t>
      </w:r>
      <w:bookmarkEnd w:id="105"/>
      <w:bookmarkEnd w:id="106"/>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C480FD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D7BA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07" w:name="_Ref510013017"/>
      <w:bookmarkStart w:id="108" w:name="_Toc510174633"/>
      <w:r>
        <w:t>Guidance on the use of fileLocation objects</w:t>
      </w:r>
      <w:bookmarkEnd w:id="107"/>
      <w:bookmarkEnd w:id="108"/>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09" w:name="_Toc510174634"/>
      <w:r>
        <w:t>String properties</w:t>
      </w:r>
      <w:bookmarkEnd w:id="109"/>
    </w:p>
    <w:p w14:paraId="6C63FE5C" w14:textId="4016EE67" w:rsidR="00D65090" w:rsidRDefault="00D65090" w:rsidP="00D65090">
      <w:pPr>
        <w:pStyle w:val="Heading3"/>
      </w:pPr>
      <w:bookmarkStart w:id="110" w:name="_Toc510174635"/>
      <w:r>
        <w:t>General</w:t>
      </w:r>
      <w:bookmarkEnd w:id="11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1" w:name="_Ref510017878"/>
      <w:bookmarkStart w:id="112" w:name="_Toc510174636"/>
      <w:r>
        <w:t>Redaction</w:t>
      </w:r>
      <w:bookmarkEnd w:id="111"/>
      <w:bookmarkEnd w:id="112"/>
    </w:p>
    <w:p w14:paraId="553A2175" w14:textId="5AA7DA9B"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13" w:name="_Ref508798892"/>
      <w:bookmarkStart w:id="114" w:name="_Toc510174637"/>
      <w:r>
        <w:t>Object properties</w:t>
      </w:r>
      <w:bookmarkEnd w:id="113"/>
      <w:bookmarkEnd w:id="114"/>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5" w:name="_Ref508869720"/>
      <w:bookmarkStart w:id="116" w:name="_Toc510174638"/>
      <w:r>
        <w:t>Array properties</w:t>
      </w:r>
      <w:bookmarkEnd w:id="115"/>
      <w:bookmarkEnd w:id="116"/>
    </w:p>
    <w:p w14:paraId="28EB82AC" w14:textId="5479DEBF" w:rsidR="000308F0" w:rsidRDefault="000308F0" w:rsidP="000308F0">
      <w:pPr>
        <w:pStyle w:val="Heading3"/>
      </w:pPr>
      <w:bookmarkStart w:id="117" w:name="_Toc510174639"/>
      <w:r>
        <w:t>General</w:t>
      </w:r>
      <w:bookmarkEnd w:id="117"/>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8" w:name="_Ref493404799"/>
      <w:bookmarkStart w:id="119" w:name="_Toc510174640"/>
      <w:r>
        <w:t>Array properties with unique values</w:t>
      </w:r>
      <w:bookmarkEnd w:id="118"/>
      <w:bookmarkEnd w:id="119"/>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0" w:name="_Ref493408960"/>
      <w:bookmarkStart w:id="121" w:name="_Toc510174641"/>
      <w:r>
        <w:t>Property bags</w:t>
      </w:r>
      <w:bookmarkEnd w:id="120"/>
      <w:bookmarkEnd w:id="121"/>
    </w:p>
    <w:p w14:paraId="394A6CDE" w14:textId="6ABA55FC" w:rsidR="00815787" w:rsidRDefault="00815787" w:rsidP="00815787">
      <w:pPr>
        <w:pStyle w:val="Heading3"/>
      </w:pPr>
      <w:bookmarkStart w:id="122" w:name="_Toc510174642"/>
      <w:r>
        <w:t>General</w:t>
      </w:r>
      <w:bookmarkEnd w:id="122"/>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3" w:name="_Toc510174643"/>
      <w:r>
        <w:lastRenderedPageBreak/>
        <w:t>Tags</w:t>
      </w:r>
      <w:bookmarkEnd w:id="123"/>
    </w:p>
    <w:p w14:paraId="32ECCC5D" w14:textId="2CF5DE43" w:rsidR="00992B66" w:rsidRPr="00992B66" w:rsidRDefault="00992B66" w:rsidP="00992B66">
      <w:pPr>
        <w:pStyle w:val="Heading4"/>
      </w:pPr>
      <w:bookmarkStart w:id="124" w:name="_Toc510174644"/>
      <w:r>
        <w:t>General</w:t>
      </w:r>
      <w:bookmarkEnd w:id="124"/>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5" w:name="_Hlk493349329"/>
      <w:r w:rsidRPr="001A344F">
        <w:t xml:space="preserve">an array containing zero or more arbitrary strings, no two of which </w:t>
      </w:r>
      <w:r w:rsidRPr="001A344F">
        <w:rPr>
          <w:b/>
        </w:rPr>
        <w:t>SHALL</w:t>
      </w:r>
      <w:r w:rsidRPr="001A344F">
        <w:t xml:space="preserve"> be the same</w:t>
      </w:r>
      <w:bookmarkEnd w:id="12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6" w:name="_Toc510174645"/>
      <w:r>
        <w:t>Namespaced tags</w:t>
      </w:r>
      <w:bookmarkEnd w:id="12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7" w:name="_Toc510174646"/>
      <w:r>
        <w:t>Tag metadata</w:t>
      </w:r>
      <w:bookmarkEnd w:id="12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D7055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8" w:name="_Ref493413701"/>
      <w:bookmarkStart w:id="129" w:name="_Ref493413744"/>
      <w:bookmarkStart w:id="130" w:name="_Toc510174647"/>
      <w:r>
        <w:t>Date/time properties</w:t>
      </w:r>
      <w:bookmarkEnd w:id="128"/>
      <w:bookmarkEnd w:id="129"/>
      <w:bookmarkEnd w:id="130"/>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1" w:name="_Ref493426052"/>
      <w:bookmarkStart w:id="132" w:name="_Ref508814664"/>
      <w:bookmarkStart w:id="133" w:name="_Toc510174648"/>
      <w:r>
        <w:t>m</w:t>
      </w:r>
      <w:r w:rsidR="00815787">
        <w:t xml:space="preserve">essage </w:t>
      </w:r>
      <w:bookmarkEnd w:id="131"/>
      <w:r>
        <w:t>objects</w:t>
      </w:r>
      <w:bookmarkEnd w:id="132"/>
      <w:bookmarkEnd w:id="133"/>
    </w:p>
    <w:p w14:paraId="0A758B59" w14:textId="372BB610" w:rsidR="00354823" w:rsidRPr="00354823" w:rsidRDefault="00354823" w:rsidP="00354823">
      <w:pPr>
        <w:pStyle w:val="Heading3"/>
      </w:pPr>
      <w:bookmarkStart w:id="134" w:name="_Toc510174649"/>
      <w:r>
        <w:t>General</w:t>
      </w:r>
      <w:bookmarkEnd w:id="13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5" w:name="_Ref503354593"/>
      <w:bookmarkStart w:id="136" w:name="_Toc510174650"/>
      <w:r>
        <w:t>Plain text messages</w:t>
      </w:r>
      <w:bookmarkEnd w:id="135"/>
      <w:bookmarkEnd w:id="136"/>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7" w:name="_Ref503354606"/>
      <w:bookmarkStart w:id="138" w:name="_Toc510174651"/>
      <w:r>
        <w:t>Rich text messages</w:t>
      </w:r>
      <w:bookmarkEnd w:id="137"/>
      <w:bookmarkEnd w:id="138"/>
    </w:p>
    <w:p w14:paraId="78C77DEB" w14:textId="06212753" w:rsidR="00675C8D" w:rsidRPr="00675C8D" w:rsidRDefault="00675C8D" w:rsidP="00675C8D">
      <w:pPr>
        <w:pStyle w:val="Heading4"/>
      </w:pPr>
      <w:bookmarkStart w:id="139" w:name="_Toc510174652"/>
      <w:r>
        <w:t>General</w:t>
      </w:r>
      <w:bookmarkEnd w:id="139"/>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0" w:name="_Ref503355198"/>
      <w:bookmarkStart w:id="141" w:name="_Toc510174653"/>
      <w:r>
        <w:t>Security implications</w:t>
      </w:r>
      <w:bookmarkEnd w:id="140"/>
      <w:bookmarkEnd w:id="14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2" w:name="_Ref508810893"/>
      <w:bookmarkStart w:id="143" w:name="_Toc510174654"/>
      <w:bookmarkStart w:id="144" w:name="_Ref503352567"/>
      <w:r>
        <w:t>Messages with placeholders</w:t>
      </w:r>
      <w:bookmarkEnd w:id="142"/>
      <w:bookmarkEnd w:id="14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5" w:name="_Ref508810900"/>
      <w:bookmarkStart w:id="146" w:name="_Toc510174655"/>
      <w:r>
        <w:t>Messages with e</w:t>
      </w:r>
      <w:r w:rsidR="00A4123E">
        <w:t>mbedded links</w:t>
      </w:r>
      <w:bookmarkEnd w:id="144"/>
      <w:bookmarkEnd w:id="145"/>
      <w:bookmarkEnd w:id="146"/>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2C1A91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47" w:name="_Ref508812963"/>
      <w:bookmarkStart w:id="148" w:name="_Toc510174656"/>
      <w:bookmarkStart w:id="149" w:name="_Ref493337542"/>
      <w:r>
        <w:t>Message string resources</w:t>
      </w:r>
      <w:bookmarkEnd w:id="147"/>
      <w:bookmarkEnd w:id="148"/>
    </w:p>
    <w:p w14:paraId="558CEB2A" w14:textId="15F84E5D" w:rsidR="00F27B42" w:rsidRDefault="00F27B42" w:rsidP="00F27B42">
      <w:pPr>
        <w:pStyle w:val="Heading4"/>
      </w:pPr>
      <w:bookmarkStart w:id="150" w:name="_Toc510174657"/>
      <w:r>
        <w:t>General</w:t>
      </w:r>
      <w:bookmarkEnd w:id="150"/>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51" w:name="_Ref508812199"/>
      <w:bookmarkStart w:id="152" w:name="_Toc510174658"/>
      <w:r>
        <w:t>Embedded string resource lookup procedure</w:t>
      </w:r>
      <w:bookmarkEnd w:id="151"/>
      <w:bookmarkEnd w:id="15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3" w:name="_Ref508811713"/>
      <w:bookmarkStart w:id="154" w:name="_Toc510174659"/>
      <w:r>
        <w:t>SARIF resource file lookup procedure</w:t>
      </w:r>
      <w:bookmarkEnd w:id="153"/>
      <w:bookmarkEnd w:id="15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5" w:name="_Ref508811723"/>
      <w:bookmarkStart w:id="156" w:name="_Toc510174660"/>
      <w:r>
        <w:t>SARIF resource file format</w:t>
      </w:r>
      <w:bookmarkEnd w:id="155"/>
      <w:bookmarkEnd w:id="156"/>
    </w:p>
    <w:p w14:paraId="441176F7" w14:textId="05E307FC" w:rsidR="00F27B42" w:rsidRDefault="00F27B42" w:rsidP="00F27B42">
      <w:pPr>
        <w:pStyle w:val="Heading5"/>
      </w:pPr>
      <w:bookmarkStart w:id="157" w:name="_Toc510174661"/>
      <w:r>
        <w:t>General</w:t>
      </w:r>
      <w:bookmarkEnd w:id="157"/>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58" w:name="_Toc510174662"/>
      <w:r>
        <w:t>sarifLog object</w:t>
      </w:r>
      <w:bookmarkEnd w:id="158"/>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59" w:name="_Ref508812519"/>
      <w:bookmarkStart w:id="160" w:name="_Toc510174663"/>
      <w:r>
        <w:t>run object</w:t>
      </w:r>
      <w:bookmarkEnd w:id="159"/>
      <w:bookmarkEnd w:id="16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1" w:name="_Ref508812478"/>
      <w:bookmarkStart w:id="162" w:name="_Toc510174664"/>
      <w:r>
        <w:t>tool object</w:t>
      </w:r>
      <w:bookmarkEnd w:id="161"/>
      <w:bookmarkEnd w:id="16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3" w:name="_Toc510174665"/>
      <w:r>
        <w:t>resources object</w:t>
      </w:r>
      <w:bookmarkEnd w:id="163"/>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64" w:name="_Ref508811133"/>
      <w:bookmarkStart w:id="165" w:name="_Toc510174666"/>
      <w:r>
        <w:lastRenderedPageBreak/>
        <w:t>text property</w:t>
      </w:r>
      <w:bookmarkEnd w:id="164"/>
      <w:bookmarkEnd w:id="165"/>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66" w:name="_Ref508811583"/>
      <w:bookmarkStart w:id="167" w:name="_Toc510174667"/>
      <w:r>
        <w:t>richText property</w:t>
      </w:r>
      <w:bookmarkEnd w:id="166"/>
      <w:bookmarkEnd w:id="167"/>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8" w:name="_Ref508811592"/>
      <w:bookmarkStart w:id="169" w:name="_Toc510174668"/>
      <w:r>
        <w:t>messageId property</w:t>
      </w:r>
      <w:bookmarkEnd w:id="168"/>
      <w:bookmarkEnd w:id="169"/>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0" w:name="_Ref508811630"/>
      <w:bookmarkStart w:id="171" w:name="_Toc510174669"/>
      <w:r>
        <w:t>richMessageId property</w:t>
      </w:r>
      <w:bookmarkEnd w:id="170"/>
      <w:bookmarkEnd w:id="171"/>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2" w:name="_Ref508811093"/>
      <w:bookmarkStart w:id="173" w:name="_Toc510174670"/>
      <w:r>
        <w:t>arguments property</w:t>
      </w:r>
      <w:bookmarkEnd w:id="172"/>
      <w:bookmarkEnd w:id="173"/>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4" w:name="_Ref508812301"/>
      <w:bookmarkStart w:id="175" w:name="_Toc510174671"/>
      <w:r>
        <w:t>sarifLog object</w:t>
      </w:r>
      <w:bookmarkEnd w:id="149"/>
      <w:bookmarkEnd w:id="174"/>
      <w:bookmarkEnd w:id="175"/>
    </w:p>
    <w:p w14:paraId="5DEDD21B" w14:textId="0630136E" w:rsidR="000D32C1" w:rsidRDefault="000D32C1" w:rsidP="000D32C1">
      <w:pPr>
        <w:pStyle w:val="Heading3"/>
      </w:pPr>
      <w:bookmarkStart w:id="176" w:name="_Toc510174672"/>
      <w:r>
        <w:t>General</w:t>
      </w:r>
      <w:bookmarkEnd w:id="17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7" w:name="_Ref493349977"/>
      <w:bookmarkStart w:id="178" w:name="_Ref493350297"/>
      <w:bookmarkStart w:id="179" w:name="_Toc510174673"/>
      <w:r>
        <w:t>version property</w:t>
      </w:r>
      <w:bookmarkEnd w:id="177"/>
      <w:bookmarkEnd w:id="178"/>
      <w:bookmarkEnd w:id="179"/>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0" w:name="_Ref508812350"/>
      <w:bookmarkStart w:id="181" w:name="_Toc510174674"/>
      <w:r>
        <w:t>$schema property</w:t>
      </w:r>
      <w:bookmarkEnd w:id="180"/>
      <w:bookmarkEnd w:id="18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2" w:name="_Ref493349987"/>
      <w:bookmarkStart w:id="183" w:name="_Toc510174675"/>
      <w:r>
        <w:t>runs property</w:t>
      </w:r>
      <w:bookmarkEnd w:id="182"/>
      <w:bookmarkEnd w:id="183"/>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84" w:name="_Ref493349997"/>
      <w:bookmarkStart w:id="185" w:name="_Ref493350451"/>
      <w:bookmarkStart w:id="186" w:name="_Toc510174676"/>
      <w:r>
        <w:t>run object</w:t>
      </w:r>
      <w:bookmarkEnd w:id="184"/>
      <w:bookmarkEnd w:id="185"/>
      <w:bookmarkEnd w:id="186"/>
    </w:p>
    <w:p w14:paraId="10E42C1C" w14:textId="534C375F" w:rsidR="000D32C1" w:rsidRDefault="000D32C1" w:rsidP="000D32C1">
      <w:pPr>
        <w:pStyle w:val="Heading3"/>
      </w:pPr>
      <w:bookmarkStart w:id="187" w:name="_Toc510174677"/>
      <w:r>
        <w:t>General</w:t>
      </w:r>
      <w:bookmarkEnd w:id="18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8" w:name="_Ref493351359"/>
      <w:bookmarkStart w:id="189" w:name="_Toc510174678"/>
      <w:r>
        <w:lastRenderedPageBreak/>
        <w:t>id property</w:t>
      </w:r>
      <w:bookmarkEnd w:id="188"/>
      <w:bookmarkEnd w:id="18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0" w:name="_Toc510174679"/>
      <w:r>
        <w:t>stableId property</w:t>
      </w:r>
      <w:bookmarkEnd w:id="190"/>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1" w:name="_Ref493475805"/>
      <w:bookmarkStart w:id="192" w:name="_Toc510174680"/>
      <w:r>
        <w:t>baselineId property</w:t>
      </w:r>
      <w:bookmarkEnd w:id="191"/>
      <w:bookmarkEnd w:id="192"/>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5DB5DB5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of every result object (§</w:t>
      </w:r>
      <w:r>
        <w:fldChar w:fldCharType="begin"/>
      </w:r>
      <w:r>
        <w:instrText xml:space="preserve"> REF _Ref493350984 \w \h </w:instrText>
      </w:r>
      <w:r>
        <w:fldChar w:fldCharType="separate"/>
      </w:r>
      <w:r w:rsidR="00C12AF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93" w:name="_Toc510174681"/>
      <w:r>
        <w:t>automationId property</w:t>
      </w:r>
      <w:bookmarkEnd w:id="19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4" w:name="_Toc510174682"/>
      <w:r>
        <w:t>architecture property</w:t>
      </w:r>
      <w:bookmarkEnd w:id="19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5" w:name="_Ref493350956"/>
      <w:bookmarkStart w:id="196" w:name="_Toc510174683"/>
      <w:r>
        <w:lastRenderedPageBreak/>
        <w:t>tool property</w:t>
      </w:r>
      <w:bookmarkEnd w:id="195"/>
      <w:bookmarkEnd w:id="196"/>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197" w:name="_Ref507657941"/>
      <w:bookmarkStart w:id="198" w:name="_Toc510174684"/>
      <w:r>
        <w:t>invocation</w:t>
      </w:r>
      <w:r w:rsidR="00514F09">
        <w:t>s</w:t>
      </w:r>
      <w:r>
        <w:t xml:space="preserve"> property</w:t>
      </w:r>
      <w:bookmarkEnd w:id="197"/>
      <w:bookmarkEnd w:id="198"/>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9" w:name="_Toc510174685"/>
      <w:r>
        <w:t>conversion property</w:t>
      </w:r>
      <w:bookmarkEnd w:id="199"/>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0" w:name="_Ref508869459"/>
      <w:bookmarkStart w:id="201" w:name="_Ref508869524"/>
      <w:bookmarkStart w:id="202" w:name="_Ref508869585"/>
      <w:bookmarkStart w:id="203" w:name="_Toc510174686"/>
      <w:bookmarkStart w:id="204" w:name="_Ref493345118"/>
      <w:r>
        <w:t>originalUriBaseIds property</w:t>
      </w:r>
      <w:bookmarkEnd w:id="200"/>
      <w:bookmarkEnd w:id="201"/>
      <w:bookmarkEnd w:id="202"/>
      <w:bookmarkEnd w:id="203"/>
    </w:p>
    <w:p w14:paraId="2DDCF7C4" w14:textId="7C9A5D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lastRenderedPageBreak/>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5" w:name="_Ref507667580"/>
      <w:bookmarkStart w:id="206" w:name="_Toc510174687"/>
      <w:r>
        <w:t>files property</w:t>
      </w:r>
      <w:bookmarkEnd w:id="204"/>
      <w:bookmarkEnd w:id="205"/>
      <w:bookmarkEnd w:id="206"/>
    </w:p>
    <w:p w14:paraId="07E80975" w14:textId="24B82ABD" w:rsidR="006A16A8" w:rsidRDefault="006A16A8" w:rsidP="006A16A8">
      <w:pPr>
        <w:pStyle w:val="Heading4"/>
      </w:pPr>
      <w:bookmarkStart w:id="207" w:name="_Toc510174688"/>
      <w:r>
        <w:t>General</w:t>
      </w:r>
      <w:bookmarkEnd w:id="207"/>
    </w:p>
    <w:p w14:paraId="1A04899C" w14:textId="59FFB7D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8" w:name="_Ref508985072"/>
      <w:bookmarkStart w:id="209" w:name="_Toc510174689"/>
      <w:r>
        <w:t>Property names</w:t>
      </w:r>
      <w:bookmarkEnd w:id="208"/>
      <w:bookmarkEnd w:id="209"/>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0" w:name="_Hlk508703537"/>
      <w:r>
        <w:t>relative property name</w:t>
      </w:r>
      <w:bookmarkEnd w:id="210"/>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1" w:name="_Toc510174690"/>
      <w:r>
        <w:t>Property values</w:t>
      </w:r>
      <w:bookmarkEnd w:id="211"/>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2" w:name="_Ref493479000"/>
      <w:bookmarkStart w:id="213" w:name="_Ref493479448"/>
      <w:bookmarkStart w:id="214" w:name="_Toc510174691"/>
      <w:r>
        <w:t>logicalLocations property</w:t>
      </w:r>
      <w:bookmarkEnd w:id="212"/>
      <w:bookmarkEnd w:id="213"/>
      <w:bookmarkEnd w:id="214"/>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2E620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15" w:name="_Ref493350972"/>
      <w:bookmarkStart w:id="216" w:name="_Toc510174692"/>
      <w:r>
        <w:t>results property</w:t>
      </w:r>
      <w:bookmarkEnd w:id="215"/>
      <w:bookmarkEnd w:id="216"/>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7" w:name="_Ref493404878"/>
      <w:bookmarkStart w:id="218" w:name="_Toc510174693"/>
      <w:r>
        <w:t>resource</w:t>
      </w:r>
      <w:r w:rsidR="00401BB5">
        <w:t>s property</w:t>
      </w:r>
      <w:bookmarkEnd w:id="217"/>
      <w:bookmarkEnd w:id="218"/>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9" w:name="_Ref503355262"/>
      <w:bookmarkStart w:id="220" w:name="_Toc510174694"/>
      <w:r>
        <w:t>richMessageMimeType property</w:t>
      </w:r>
      <w:bookmarkEnd w:id="219"/>
      <w:bookmarkEnd w:id="220"/>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21" w:name="_Ref510017893"/>
      <w:bookmarkStart w:id="222" w:name="_Toc510174695"/>
      <w:r>
        <w:t>redactionToken</w:t>
      </w:r>
      <w:bookmarkEnd w:id="221"/>
      <w:r>
        <w:t xml:space="preserve"> property</w:t>
      </w:r>
      <w:bookmarkEnd w:id="222"/>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23"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24" w:name="_Toc510174696"/>
      <w:bookmarkEnd w:id="223"/>
      <w:r>
        <w:t>properties property</w:t>
      </w:r>
      <w:bookmarkEnd w:id="224"/>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5" w:name="_Ref493350964"/>
      <w:bookmarkStart w:id="226" w:name="_Toc510174697"/>
      <w:r>
        <w:t>tool object</w:t>
      </w:r>
      <w:bookmarkEnd w:id="225"/>
      <w:bookmarkEnd w:id="226"/>
    </w:p>
    <w:p w14:paraId="389A43BD" w14:textId="582B65CB" w:rsidR="00401BB5" w:rsidRDefault="00401BB5" w:rsidP="00401BB5">
      <w:pPr>
        <w:pStyle w:val="Heading3"/>
      </w:pPr>
      <w:bookmarkStart w:id="227" w:name="_Toc510174698"/>
      <w:r>
        <w:t>General</w:t>
      </w:r>
      <w:bookmarkEnd w:id="22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8" w:name="_Ref493409155"/>
      <w:bookmarkStart w:id="229" w:name="_Toc510174699"/>
      <w:r>
        <w:t>name property</w:t>
      </w:r>
      <w:bookmarkEnd w:id="228"/>
      <w:bookmarkEnd w:id="22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0" w:name="_Ref493409168"/>
      <w:bookmarkStart w:id="231" w:name="_Toc510174700"/>
      <w:r>
        <w:t>fullName property</w:t>
      </w:r>
      <w:bookmarkEnd w:id="230"/>
      <w:bookmarkEnd w:id="23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232" w:name="_Ref493409198"/>
      <w:bookmarkStart w:id="233" w:name="_Toc510174701"/>
      <w:r>
        <w:t>semanticVersion property</w:t>
      </w:r>
      <w:bookmarkEnd w:id="232"/>
      <w:bookmarkEnd w:id="233"/>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4" w:name="_Ref493409191"/>
      <w:bookmarkStart w:id="235" w:name="_Toc510174702"/>
      <w:r>
        <w:t>version property</w:t>
      </w:r>
      <w:bookmarkEnd w:id="234"/>
      <w:bookmarkEnd w:id="23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6" w:name="_Ref493409205"/>
      <w:bookmarkStart w:id="237" w:name="_Toc510174703"/>
      <w:r>
        <w:t>fileVersion property</w:t>
      </w:r>
      <w:bookmarkEnd w:id="236"/>
      <w:bookmarkEnd w:id="23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8" w:name="_Ref508811658"/>
      <w:bookmarkStart w:id="239" w:name="_Ref508812630"/>
      <w:bookmarkStart w:id="240" w:name="_Toc510174704"/>
      <w:r>
        <w:t>language property</w:t>
      </w:r>
      <w:bookmarkEnd w:id="238"/>
      <w:bookmarkEnd w:id="239"/>
      <w:bookmarkEnd w:id="240"/>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1" w:name="_Hlk503355525"/>
      <w:r w:rsidRPr="00C56762">
        <w:t>a string specifying the language of the messages produced by the tool</w:t>
      </w:r>
      <w:bookmarkEnd w:id="24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2" w:name="_Ref508812052"/>
      <w:r>
        <w:t xml:space="preserve">The </w:t>
      </w:r>
      <w:r w:rsidRPr="00062677">
        <w:rPr>
          <w:rStyle w:val="CODEtemp"/>
        </w:rPr>
        <w:t>language</w:t>
      </w:r>
      <w:r>
        <w:t xml:space="preserve"> property specifies:</w:t>
      </w:r>
    </w:p>
    <w:p w14:paraId="4C6405EF" w14:textId="1E98E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587863B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3" w:name="_Ref508891515"/>
      <w:bookmarkStart w:id="244" w:name="_Toc510174705"/>
      <w:r>
        <w:t>resourceLocation property</w:t>
      </w:r>
      <w:bookmarkEnd w:id="242"/>
      <w:bookmarkEnd w:id="243"/>
      <w:bookmarkEnd w:id="244"/>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98FAF8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5" w:name="_Toc510174706"/>
      <w:r>
        <w:lastRenderedPageBreak/>
        <w:t>sarifLoggerVersion property</w:t>
      </w:r>
      <w:bookmarkEnd w:id="24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6" w:name="_Toc510174707"/>
      <w:r>
        <w:t>properties property</w:t>
      </w:r>
      <w:bookmarkEnd w:id="246"/>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47" w:name="_Ref493352563"/>
      <w:bookmarkStart w:id="248" w:name="_Toc510174708"/>
      <w:r>
        <w:t>invocation object</w:t>
      </w:r>
      <w:bookmarkEnd w:id="247"/>
      <w:bookmarkEnd w:id="248"/>
    </w:p>
    <w:p w14:paraId="10E65C9D" w14:textId="17190F2B" w:rsidR="00401BB5" w:rsidRDefault="00401BB5" w:rsidP="00401BB5">
      <w:pPr>
        <w:pStyle w:val="Heading3"/>
      </w:pPr>
      <w:bookmarkStart w:id="249" w:name="_Toc510174709"/>
      <w:r>
        <w:t>General</w:t>
      </w:r>
      <w:bookmarkEnd w:id="24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0" w:name="_Ref493414102"/>
      <w:bookmarkStart w:id="251" w:name="_Toc510174710"/>
      <w:r>
        <w:t>commandLine property</w:t>
      </w:r>
      <w:bookmarkEnd w:id="250"/>
      <w:bookmarkEnd w:id="25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2" w:name="_Ref506976541"/>
      <w:bookmarkStart w:id="253" w:name="_Toc510174711"/>
      <w:r>
        <w:lastRenderedPageBreak/>
        <w:t>arguments property</w:t>
      </w:r>
      <w:bookmarkEnd w:id="252"/>
      <w:bookmarkEnd w:id="25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4" w:name="_Toc510174712"/>
      <w:bookmarkStart w:id="255" w:name="_Ref511656529"/>
      <w:r>
        <w:t>responseFiles property</w:t>
      </w:r>
      <w:bookmarkEnd w:id="254"/>
      <w:bookmarkEnd w:id="255"/>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6" w:name="_Ref507597986"/>
      <w:bookmarkStart w:id="257" w:name="_Toc510174713"/>
      <w:r>
        <w:t>attachments property</w:t>
      </w:r>
      <w:bookmarkEnd w:id="256"/>
      <w:bookmarkEnd w:id="257"/>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258" w:name="_Toc510174714"/>
      <w:r>
        <w:t>startTime property</w:t>
      </w:r>
      <w:bookmarkEnd w:id="258"/>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259" w:name="_Toc510174715"/>
      <w:r>
        <w:lastRenderedPageBreak/>
        <w:t>endTime property</w:t>
      </w:r>
      <w:bookmarkEnd w:id="259"/>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260" w:name="_Ref509050679"/>
      <w:bookmarkStart w:id="261" w:name="_Toc510174716"/>
      <w:r>
        <w:t>exitCode property</w:t>
      </w:r>
      <w:bookmarkEnd w:id="260"/>
      <w:bookmarkEnd w:id="26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262" w:name="_Ref509050368"/>
      <w:bookmarkStart w:id="263" w:name="_Toc510174717"/>
      <w:r>
        <w:t>exitCodeDescription property</w:t>
      </w:r>
      <w:bookmarkEnd w:id="262"/>
      <w:bookmarkEnd w:id="26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4" w:name="_Toc510174718"/>
      <w:r>
        <w:t>exitSignalName property</w:t>
      </w:r>
      <w:bookmarkEnd w:id="26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265" w:name="_Ref509050492"/>
      <w:bookmarkStart w:id="266" w:name="_Toc510174719"/>
      <w:r>
        <w:t>exitSignalNumber property</w:t>
      </w:r>
      <w:bookmarkEnd w:id="265"/>
      <w:bookmarkEnd w:id="26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67" w:name="_Toc510174720"/>
      <w:r>
        <w:lastRenderedPageBreak/>
        <w:t>processStartFailureMessage property</w:t>
      </w:r>
      <w:bookmarkEnd w:id="26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68" w:name="_Toc510174721"/>
      <w:r>
        <w:t>toolExecutionSuccessful</w:t>
      </w:r>
      <w:r w:rsidR="00B209DE">
        <w:t xml:space="preserve"> property</w:t>
      </w:r>
      <w:bookmarkEnd w:id="26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26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26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0" w:name="_Toc510174722"/>
      <w:r>
        <w:t>machine property</w:t>
      </w:r>
      <w:bookmarkEnd w:id="27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1" w:name="_Toc510174723"/>
      <w:r>
        <w:t>account property</w:t>
      </w:r>
      <w:bookmarkEnd w:id="27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2" w:name="_Toc510174724"/>
      <w:r>
        <w:t>processId property</w:t>
      </w:r>
      <w:bookmarkEnd w:id="27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3" w:name="_Toc510174725"/>
      <w:r>
        <w:t>executableLocation</w:t>
      </w:r>
      <w:r w:rsidR="00401BB5">
        <w:t xml:space="preserve"> property</w:t>
      </w:r>
      <w:bookmarkEnd w:id="273"/>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4" w:name="_Toc510174726"/>
      <w:r>
        <w:t>workingDirectory property</w:t>
      </w:r>
      <w:bookmarkEnd w:id="27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5" w:name="_Toc510174727"/>
      <w:r>
        <w:t>environmentVariables property</w:t>
      </w:r>
      <w:bookmarkEnd w:id="27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6" w:name="_Ref493345429"/>
      <w:bookmarkStart w:id="277" w:name="_Toc510174728"/>
      <w:r>
        <w:t>toolNotifications property</w:t>
      </w:r>
      <w:bookmarkEnd w:id="276"/>
      <w:bookmarkEnd w:id="277"/>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78" w:name="_Ref509576439"/>
      <w:bookmarkStart w:id="279" w:name="_Toc510174729"/>
      <w:r>
        <w:lastRenderedPageBreak/>
        <w:t>configurationNotifications property</w:t>
      </w:r>
      <w:bookmarkEnd w:id="278"/>
      <w:bookmarkEnd w:id="279"/>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80" w:name="_Toc510174730"/>
      <w:bookmarkStart w:id="281" w:name="_Ref511656950"/>
      <w:r>
        <w:t>stdin, stdout, stderr</w:t>
      </w:r>
      <w:r w:rsidR="00D943E5">
        <w:t>, and stdoutStderr</w:t>
      </w:r>
      <w:r>
        <w:t xml:space="preserve"> properties</w:t>
      </w:r>
      <w:bookmarkEnd w:id="280"/>
      <w:bookmarkEnd w:id="281"/>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282" w:name="_Toc510174731"/>
      <w:r>
        <w:t>properties property</w:t>
      </w:r>
      <w:bookmarkEnd w:id="282"/>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3" w:name="_Ref507597819"/>
      <w:bookmarkStart w:id="284" w:name="_Toc510174732"/>
      <w:bookmarkStart w:id="285" w:name="_Ref506806657"/>
      <w:r>
        <w:t>attachment object</w:t>
      </w:r>
      <w:bookmarkEnd w:id="283"/>
      <w:bookmarkEnd w:id="284"/>
    </w:p>
    <w:p w14:paraId="554194B0" w14:textId="77777777" w:rsidR="00A27D47" w:rsidRDefault="00A27D47" w:rsidP="00A27D47">
      <w:pPr>
        <w:pStyle w:val="Heading3"/>
        <w:numPr>
          <w:ilvl w:val="2"/>
          <w:numId w:val="2"/>
        </w:numPr>
      </w:pPr>
      <w:bookmarkStart w:id="286" w:name="_Ref506978653"/>
      <w:bookmarkStart w:id="287" w:name="_Toc510174733"/>
      <w:r>
        <w:t>General</w:t>
      </w:r>
      <w:bookmarkEnd w:id="286"/>
      <w:bookmarkEnd w:id="287"/>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E3A163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34E691A9"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88" w:name="_Hlk507657707"/>
      <w:r>
        <w:fldChar w:fldCharType="begin"/>
      </w:r>
      <w:r>
        <w:instrText xml:space="preserve"> REF _Ref506978525 \r \h </w:instrText>
      </w:r>
      <w:r>
        <w:fldChar w:fldCharType="separate"/>
      </w:r>
      <w:r w:rsidR="00C12AF1">
        <w:t>3.14.3</w:t>
      </w:r>
      <w:r>
        <w:fldChar w:fldCharType="end"/>
      </w:r>
      <w:bookmarkEnd w:id="288"/>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89" w:name="_Ref506978925"/>
      <w:bookmarkStart w:id="290" w:name="_Toc510174734"/>
      <w:r>
        <w:t>description property</w:t>
      </w:r>
      <w:bookmarkEnd w:id="289"/>
      <w:bookmarkEnd w:id="290"/>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1" w:name="_Ref506978525"/>
      <w:bookmarkStart w:id="292" w:name="_Toc510174735"/>
      <w:r>
        <w:t>fileLocation</w:t>
      </w:r>
      <w:r w:rsidR="00A27D47">
        <w:t xml:space="preserve"> property</w:t>
      </w:r>
      <w:bookmarkEnd w:id="291"/>
      <w:bookmarkEnd w:id="292"/>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293" w:name="_Toc510174736"/>
      <w:r>
        <w:t>conversion object</w:t>
      </w:r>
      <w:bookmarkEnd w:id="285"/>
      <w:bookmarkEnd w:id="293"/>
    </w:p>
    <w:p w14:paraId="615BCC83" w14:textId="7B3EE260" w:rsidR="00AC6C45" w:rsidRDefault="00AC6C45" w:rsidP="00AC6C45">
      <w:pPr>
        <w:pStyle w:val="Heading3"/>
      </w:pPr>
      <w:bookmarkStart w:id="294" w:name="_Toc510174737"/>
      <w:r>
        <w:t>General</w:t>
      </w:r>
      <w:bookmarkEnd w:id="29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5" w:name="_Ref503539410"/>
      <w:bookmarkStart w:id="296" w:name="_Toc510174738"/>
      <w:r>
        <w:t>tool property</w:t>
      </w:r>
      <w:bookmarkEnd w:id="295"/>
      <w:bookmarkEnd w:id="296"/>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7" w:name="_Ref503608264"/>
      <w:bookmarkStart w:id="298" w:name="_Toc510174739"/>
      <w:r>
        <w:t>invocation property</w:t>
      </w:r>
      <w:bookmarkEnd w:id="297"/>
      <w:bookmarkEnd w:id="298"/>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99" w:name="_Ref503539431"/>
      <w:bookmarkStart w:id="300" w:name="_Toc510174740"/>
      <w:r>
        <w:lastRenderedPageBreak/>
        <w:t>analysisToolLogFile</w:t>
      </w:r>
      <w:r w:rsidR="00316A25">
        <w:t>Location</w:t>
      </w:r>
      <w:r>
        <w:t xml:space="preserve"> property</w:t>
      </w:r>
      <w:bookmarkEnd w:id="299"/>
      <w:bookmarkEnd w:id="300"/>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301" w:name="_Ref493403111"/>
      <w:bookmarkStart w:id="302" w:name="_Ref493404005"/>
      <w:bookmarkStart w:id="303" w:name="_Toc510174741"/>
      <w:r>
        <w:t>file object</w:t>
      </w:r>
      <w:bookmarkEnd w:id="301"/>
      <w:bookmarkEnd w:id="302"/>
      <w:bookmarkEnd w:id="303"/>
    </w:p>
    <w:p w14:paraId="375224F2" w14:textId="20156049" w:rsidR="00401BB5" w:rsidRDefault="00401BB5" w:rsidP="00401BB5">
      <w:pPr>
        <w:pStyle w:val="Heading3"/>
      </w:pPr>
      <w:bookmarkStart w:id="304" w:name="_Toc510174742"/>
      <w:r>
        <w:t>General</w:t>
      </w:r>
      <w:bookmarkEnd w:id="30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5" w:name="_Ref493403519"/>
      <w:bookmarkStart w:id="306" w:name="_Toc510174743"/>
      <w:r>
        <w:t>fileLocation</w:t>
      </w:r>
      <w:r w:rsidR="00401BB5">
        <w:t xml:space="preserve"> property</w:t>
      </w:r>
      <w:bookmarkEnd w:id="305"/>
      <w:bookmarkEnd w:id="306"/>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3916235C"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7" w:name="_Ref493404063"/>
      <w:bookmarkStart w:id="308" w:name="_Toc510174744"/>
      <w:r>
        <w:t>parentKey property</w:t>
      </w:r>
      <w:bookmarkEnd w:id="307"/>
      <w:bookmarkEnd w:id="308"/>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09" w:name="_Ref493403563"/>
      <w:bookmarkStart w:id="310" w:name="_Toc510174745"/>
      <w:r>
        <w:lastRenderedPageBreak/>
        <w:t>offset property</w:t>
      </w:r>
      <w:bookmarkEnd w:id="309"/>
      <w:bookmarkEnd w:id="31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1" w:name="_Ref493403574"/>
      <w:bookmarkStart w:id="312" w:name="_Toc510174746"/>
      <w:r>
        <w:t>length property</w:t>
      </w:r>
      <w:bookmarkEnd w:id="311"/>
      <w:bookmarkEnd w:id="31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3" w:name="_Toc510174747"/>
      <w:r>
        <w:t>mimeType property</w:t>
      </w:r>
      <w:bookmarkEnd w:id="313"/>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4" w:name="_Ref493345445"/>
      <w:bookmarkStart w:id="315" w:name="_Toc510174748"/>
      <w:r>
        <w:t>hashes property</w:t>
      </w:r>
      <w:bookmarkEnd w:id="314"/>
      <w:bookmarkEnd w:id="315"/>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6" w:name="_Ref507598130"/>
      <w:bookmarkStart w:id="317" w:name="_Toc510174749"/>
      <w:r>
        <w:t>contents property</w:t>
      </w:r>
      <w:bookmarkEnd w:id="316"/>
      <w:bookmarkEnd w:id="317"/>
    </w:p>
    <w:p w14:paraId="6B1C3792" w14:textId="72092388" w:rsidR="0082371F" w:rsidRDefault="0082371F" w:rsidP="0082371F">
      <w:pPr>
        <w:rPr>
          <w:ins w:id="318" w:author="Laurence Golding" w:date="2018-04-16T15:19: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63A50640" w14:textId="79C2B99D" w:rsidR="00E52B7C" w:rsidRDefault="00E52B7C" w:rsidP="00E52B7C">
      <w:pPr>
        <w:pStyle w:val="Heading3"/>
        <w:rPr>
          <w:ins w:id="319" w:author="Laurence Golding" w:date="2018-04-16T15:19:00Z"/>
        </w:rPr>
      </w:pPr>
      <w:ins w:id="320" w:author="Laurence Golding" w:date="2018-04-16T15:19:00Z">
        <w:r>
          <w:t>role</w:t>
        </w:r>
      </w:ins>
      <w:ins w:id="321" w:author="Laurence Golding" w:date="2018-04-16T15:30:00Z">
        <w:r>
          <w:t>s</w:t>
        </w:r>
      </w:ins>
      <w:ins w:id="322" w:author="Laurence Golding" w:date="2018-04-16T15:19:00Z">
        <w:r>
          <w:t xml:space="preserve"> property</w:t>
        </w:r>
      </w:ins>
    </w:p>
    <w:p w14:paraId="5BC5F10C" w14:textId="1E8D112B" w:rsidR="00E52B7C" w:rsidRPr="00E52B7C" w:rsidRDefault="00E52B7C" w:rsidP="00E52B7C">
      <w:pPr>
        <w:rPr>
          <w:ins w:id="323" w:author="Laurence Golding" w:date="2018-04-16T15:20:00Z"/>
        </w:rPr>
      </w:pPr>
      <w:ins w:id="324" w:author="Laurence Golding" w:date="2018-04-16T15:20:00Z">
        <w:r>
          <w:t xml:space="preserve">A </w:t>
        </w:r>
        <w:r w:rsidRPr="00E52B7C">
          <w:rPr>
            <w:rStyle w:val="CODEtemp"/>
          </w:rPr>
          <w:t>file</w:t>
        </w:r>
        <w:r>
          <w:t xml:space="preserve"> object </w:t>
        </w:r>
        <w:r>
          <w:rPr>
            <w:b/>
          </w:rPr>
          <w:t>MAY</w:t>
        </w:r>
        <w:r>
          <w:t xml:space="preserve"> have a property named </w:t>
        </w:r>
        <w:r w:rsidRPr="00E52B7C">
          <w:rPr>
            <w:rStyle w:val="CODEtemp"/>
          </w:rPr>
          <w:t>role</w:t>
        </w:r>
      </w:ins>
      <w:ins w:id="325" w:author="Laurence Golding" w:date="2018-04-16T15:30:00Z">
        <w:r>
          <w:rPr>
            <w:rStyle w:val="CODEtemp"/>
          </w:rPr>
          <w:t>s</w:t>
        </w:r>
      </w:ins>
      <w:ins w:id="326" w:author="Laurence Golding" w:date="2018-04-16T15:20:00Z">
        <w:r>
          <w:t xml:space="preserve"> whose value is </w:t>
        </w:r>
      </w:ins>
      <w:ins w:id="327" w:author="Laurence Golding" w:date="2018-04-16T15:30:00Z">
        <w:r>
          <w:t xml:space="preserve">an array of </w:t>
        </w:r>
      </w:ins>
      <w:ins w:id="328" w:author="Laurence Golding" w:date="2018-04-16T15:21:00Z">
        <w:r>
          <w:t xml:space="preserve">one </w:t>
        </w:r>
      </w:ins>
      <w:ins w:id="329" w:author="Laurence Golding" w:date="2018-04-16T15:30:00Z">
        <w:r>
          <w:t>or more distinct strings, each of which</w:t>
        </w:r>
      </w:ins>
      <w:ins w:id="330" w:author="Laurence Golding" w:date="2018-04-16T15:21:00Z">
        <w:r>
          <w:t xml:space="preserve"> specif</w:t>
        </w:r>
      </w:ins>
      <w:ins w:id="331" w:author="Laurence Golding" w:date="2018-04-16T15:30:00Z">
        <w:r>
          <w:t>ies</w:t>
        </w:r>
      </w:ins>
      <w:ins w:id="332" w:author="Laurence Golding" w:date="2018-04-16T15:21:00Z">
        <w:r>
          <w:t xml:space="preserve"> </w:t>
        </w:r>
      </w:ins>
      <w:ins w:id="333" w:author="Laurence Golding" w:date="2018-04-16T15:31:00Z">
        <w:r>
          <w:t>a</w:t>
        </w:r>
      </w:ins>
      <w:ins w:id="334" w:author="Laurence Golding" w:date="2018-04-16T15:21:00Z">
        <w:r>
          <w:t xml:space="preserve"> role that this file played in the analysis.</w:t>
        </w:r>
      </w:ins>
    </w:p>
    <w:p w14:paraId="0D07C06C" w14:textId="2789BD18" w:rsidR="00E52B7C" w:rsidRDefault="00E52B7C" w:rsidP="00E52B7C">
      <w:pPr>
        <w:rPr>
          <w:ins w:id="335" w:author="Laurence Golding" w:date="2018-04-16T15:22:00Z"/>
        </w:rPr>
      </w:pPr>
      <w:ins w:id="336" w:author="Laurence Golding" w:date="2018-04-16T15:31:00Z">
        <w:r>
          <w:t>Each array element</w:t>
        </w:r>
      </w:ins>
      <w:ins w:id="337" w:author="Laurence Golding" w:date="2018-04-16T15:19:00Z">
        <w:r w:rsidRPr="00E52B7C">
          <w:t xml:space="preserve"> </w:t>
        </w:r>
        <w:r w:rsidRPr="00E52B7C">
          <w:rPr>
            <w:b/>
          </w:rPr>
          <w:t>SHALL</w:t>
        </w:r>
        <w:r w:rsidRPr="00E52B7C">
          <w:t xml:space="preserve"> have one of the following values, with the specified meanings:</w:t>
        </w:r>
      </w:ins>
    </w:p>
    <w:p w14:paraId="4AC44ADE" w14:textId="243E4D22" w:rsidR="00E52B7C" w:rsidRDefault="00E52B7C" w:rsidP="00E52B7C">
      <w:pPr>
        <w:pStyle w:val="ListParagraph"/>
        <w:numPr>
          <w:ilvl w:val="0"/>
          <w:numId w:val="59"/>
        </w:numPr>
        <w:rPr>
          <w:ins w:id="338" w:author="Laurence Golding" w:date="2018-04-16T15:42:00Z"/>
        </w:rPr>
      </w:pPr>
      <w:ins w:id="339" w:author="Laurence Golding" w:date="2018-04-16T15:42:00Z">
        <w:r w:rsidRPr="00E52B7C">
          <w:rPr>
            <w:rStyle w:val="CODEtemp"/>
          </w:rPr>
          <w:t>"</w:t>
        </w:r>
        <w:r>
          <w:rPr>
            <w:rStyle w:val="CODEtemp"/>
          </w:rPr>
          <w:t>analysisTarget</w:t>
        </w:r>
        <w:r w:rsidRPr="00E52B7C">
          <w:rPr>
            <w:rStyle w:val="CODEtemp"/>
          </w:rPr>
          <w:t>"</w:t>
        </w:r>
        <w:r>
          <w:t xml:space="preserve">: </w:t>
        </w:r>
      </w:ins>
      <w:ins w:id="340" w:author="Laurence Golding" w:date="2018-04-16T15:55:00Z">
        <w:r w:rsidR="00CC6129">
          <w:t>T</w:t>
        </w:r>
      </w:ins>
      <w:ins w:id="341" w:author="Laurence Golding" w:date="2018-04-16T15:42:00Z">
        <w:r>
          <w:t>he analysis tool was instructed to scan</w:t>
        </w:r>
      </w:ins>
      <w:ins w:id="342" w:author="Laurence Golding" w:date="2018-04-16T15:55:00Z">
        <w:r w:rsidR="00CC6129">
          <w:t xml:space="preserve"> this file</w:t>
        </w:r>
      </w:ins>
      <w:ins w:id="343" w:author="Laurence Golding" w:date="2018-04-16T15:42:00Z">
        <w:r>
          <w:t>.</w:t>
        </w:r>
      </w:ins>
    </w:p>
    <w:p w14:paraId="58FB3E18" w14:textId="44C504BB" w:rsidR="00E52B7C" w:rsidRDefault="00E52B7C" w:rsidP="00E52B7C">
      <w:pPr>
        <w:pStyle w:val="ListParagraph"/>
        <w:numPr>
          <w:ilvl w:val="0"/>
          <w:numId w:val="59"/>
        </w:numPr>
        <w:rPr>
          <w:ins w:id="344" w:author="Laurence Golding" w:date="2018-04-16T15:36:00Z"/>
        </w:rPr>
      </w:pPr>
      <w:ins w:id="345" w:author="Laurence Golding" w:date="2018-04-16T15:32:00Z">
        <w:r w:rsidRPr="00E52B7C">
          <w:rPr>
            <w:rStyle w:val="CODEtemp"/>
          </w:rPr>
          <w:t>"attachment"</w:t>
        </w:r>
        <w:r>
          <w:t xml:space="preserve">: The file is an attachment </w:t>
        </w:r>
      </w:ins>
      <w:ins w:id="346" w:author="Laurence Golding" w:date="2018-04-16T15:51:00Z">
        <w:r w:rsidR="00CC6129">
          <w:t>mentioned in</w:t>
        </w:r>
      </w:ins>
      <w:ins w:id="347" w:author="Laurence Golding" w:date="2018-04-16T15:33:00Z">
        <w:r>
          <w:t xml:space="preserve"> </w:t>
        </w:r>
      </w:ins>
      <w:ins w:id="348" w:author="Laurence Golding" w:date="2018-04-16T15:53:00Z">
        <w:r w:rsidR="00CC6129">
          <w:rPr>
            <w:rStyle w:val="CODEtemp"/>
          </w:rPr>
          <w:t>invocation</w:t>
        </w:r>
      </w:ins>
      <w:ins w:id="349" w:author="Laurence Golding" w:date="2018-04-16T15:51:00Z">
        <w:r w:rsidR="00CC6129">
          <w:rPr>
            <w:rStyle w:val="CODEtemp"/>
          </w:rPr>
          <w:t>.attachments</w:t>
        </w:r>
      </w:ins>
      <w:ins w:id="350" w:author="Laurence Golding" w:date="2018-04-16T15:33:00Z">
        <w:r>
          <w:t xml:space="preserve"> (</w:t>
        </w:r>
      </w:ins>
      <w:ins w:id="351" w:author="Laurence Golding" w:date="2018-04-16T15:34:00Z">
        <w:r>
          <w:t>§</w:t>
        </w:r>
      </w:ins>
      <w:ins w:id="352" w:author="Laurence Golding" w:date="2018-04-16T15:53:00Z">
        <w:r w:rsidR="00CC6129">
          <w:fldChar w:fldCharType="begin"/>
        </w:r>
        <w:r w:rsidR="00CC6129">
          <w:instrText xml:space="preserve"> REF _Ref507597986 \r \h </w:instrText>
        </w:r>
      </w:ins>
      <w:r w:rsidR="00CC6129">
        <w:fldChar w:fldCharType="separate"/>
      </w:r>
      <w:ins w:id="353" w:author="Laurence Golding" w:date="2018-04-16T15:53:00Z">
        <w:r w:rsidR="00CC6129">
          <w:t>3.13.5</w:t>
        </w:r>
        <w:r w:rsidR="00CC6129">
          <w:fldChar w:fldCharType="end"/>
        </w:r>
      </w:ins>
      <w:ins w:id="354" w:author="Laurence Golding" w:date="2018-04-16T15:33:00Z">
        <w:r>
          <w:t xml:space="preserve">) or </w:t>
        </w:r>
        <w:r w:rsidRPr="00E52B7C">
          <w:rPr>
            <w:rStyle w:val="CODEtemp"/>
          </w:rPr>
          <w:t>result</w:t>
        </w:r>
      </w:ins>
      <w:ins w:id="355" w:author="Laurence Golding" w:date="2018-04-16T15:54:00Z">
        <w:r w:rsidR="00CC6129">
          <w:rPr>
            <w:rStyle w:val="CODEtemp"/>
          </w:rPr>
          <w:t>.attachments</w:t>
        </w:r>
      </w:ins>
      <w:ins w:id="356" w:author="Laurence Golding" w:date="2018-04-16T15:34:00Z">
        <w:r>
          <w:t xml:space="preserve"> (§</w:t>
        </w:r>
      </w:ins>
      <w:ins w:id="357" w:author="Laurence Golding" w:date="2018-04-16T15:54:00Z">
        <w:r w:rsidR="00CC6129">
          <w:fldChar w:fldCharType="begin"/>
        </w:r>
        <w:r w:rsidR="00CC6129">
          <w:instrText xml:space="preserve"> REF _Ref508987354 \r \h </w:instrText>
        </w:r>
      </w:ins>
      <w:r w:rsidR="00CC6129">
        <w:fldChar w:fldCharType="separate"/>
      </w:r>
      <w:ins w:id="358" w:author="Laurence Golding" w:date="2018-04-16T15:54:00Z">
        <w:r w:rsidR="00CC6129">
          <w:t>3.18.17</w:t>
        </w:r>
        <w:r w:rsidR="00CC6129">
          <w:fldChar w:fldCharType="end"/>
        </w:r>
      </w:ins>
      <w:ins w:id="359" w:author="Laurence Golding" w:date="2018-04-16T15:34:00Z">
        <w:r>
          <w:t>)</w:t>
        </w:r>
      </w:ins>
      <w:ins w:id="360" w:author="Laurence Golding" w:date="2018-04-16T15:33:00Z">
        <w:r>
          <w:t>.</w:t>
        </w:r>
      </w:ins>
    </w:p>
    <w:p w14:paraId="463B4C25" w14:textId="38207F96" w:rsidR="00E52B7C" w:rsidRDefault="00E52B7C" w:rsidP="00E52B7C">
      <w:pPr>
        <w:pStyle w:val="ListParagraph"/>
        <w:numPr>
          <w:ilvl w:val="0"/>
          <w:numId w:val="59"/>
        </w:numPr>
        <w:rPr>
          <w:ins w:id="361" w:author="Laurence Golding" w:date="2018-04-16T15:42:00Z"/>
        </w:rPr>
      </w:pPr>
      <w:ins w:id="362" w:author="Laurence Golding" w:date="2018-04-16T15:36:00Z">
        <w:r w:rsidRPr="00E52B7C">
          <w:rPr>
            <w:rStyle w:val="CODEtemp"/>
          </w:rPr>
          <w:t>"</w:t>
        </w:r>
      </w:ins>
      <w:ins w:id="363" w:author="Laurence Golding" w:date="2018-04-16T15:37:00Z">
        <w:r>
          <w:rPr>
            <w:rStyle w:val="CODEtemp"/>
          </w:rPr>
          <w:t>responseFile</w:t>
        </w:r>
      </w:ins>
      <w:ins w:id="364" w:author="Laurence Golding" w:date="2018-04-16T15:36:00Z">
        <w:r w:rsidRPr="00E52B7C">
          <w:rPr>
            <w:rStyle w:val="CODEtemp"/>
          </w:rPr>
          <w:t>"</w:t>
        </w:r>
        <w:r>
          <w:t xml:space="preserve">: </w:t>
        </w:r>
      </w:ins>
      <w:ins w:id="365" w:author="Laurence Golding" w:date="2018-04-16T15:37:00Z">
        <w:r>
          <w:t>The file contain</w:t>
        </w:r>
      </w:ins>
      <w:ins w:id="366" w:author="Laurence Golding" w:date="2018-04-16T15:54:00Z">
        <w:r w:rsidR="00CC6129">
          <w:t>s</w:t>
        </w:r>
      </w:ins>
      <w:ins w:id="367" w:author="Laurence Golding" w:date="2018-04-16T15:37:00Z">
        <w:r>
          <w:t xml:space="preserve"> command line arguments to </w:t>
        </w:r>
      </w:ins>
      <w:ins w:id="368" w:author="Laurence Golding" w:date="2018-04-16T15:38:00Z">
        <w:r>
          <w:t xml:space="preserve">a program, </w:t>
        </w:r>
      </w:ins>
      <w:ins w:id="369" w:author="Laurence Golding" w:date="2018-04-16T15:40:00Z">
        <w:r>
          <w:t xml:space="preserve">as </w:t>
        </w:r>
      </w:ins>
      <w:ins w:id="370" w:author="Laurence Golding" w:date="2018-04-16T15:38:00Z">
        <w:r>
          <w:t xml:space="preserve">specified in </w:t>
        </w:r>
        <w:proofErr w:type="gramStart"/>
        <w:r w:rsidRPr="00E52B7C">
          <w:rPr>
            <w:rStyle w:val="CODEtemp"/>
          </w:rPr>
          <w:t>invocation.responseFile</w:t>
        </w:r>
      </w:ins>
      <w:ins w:id="371" w:author="Laurence Golding" w:date="2018-04-16T15:39:00Z">
        <w:r w:rsidRPr="00E52B7C">
          <w:rPr>
            <w:rStyle w:val="CODEtemp"/>
          </w:rPr>
          <w:t>s</w:t>
        </w:r>
        <w:proofErr w:type="gramEnd"/>
        <w:r>
          <w:t xml:space="preserve"> (§</w:t>
        </w:r>
      </w:ins>
      <w:ins w:id="372" w:author="Laurence Golding" w:date="2018-04-16T15:40:00Z">
        <w:r>
          <w:fldChar w:fldCharType="begin"/>
        </w:r>
        <w:r>
          <w:instrText xml:space="preserve"> REF _Ref511656529 \r \h </w:instrText>
        </w:r>
      </w:ins>
      <w:r>
        <w:fldChar w:fldCharType="separate"/>
      </w:r>
      <w:ins w:id="373" w:author="Laurence Golding" w:date="2018-04-16T15:40:00Z">
        <w:r>
          <w:t>3.13.4</w:t>
        </w:r>
        <w:r>
          <w:fldChar w:fldCharType="end"/>
        </w:r>
      </w:ins>
      <w:ins w:id="374" w:author="Laurence Golding" w:date="2018-04-16T15:39:00Z">
        <w:r>
          <w:t>)</w:t>
        </w:r>
      </w:ins>
      <w:ins w:id="375" w:author="Laurence Golding" w:date="2018-04-16T15:40:00Z">
        <w:r>
          <w:t>.</w:t>
        </w:r>
      </w:ins>
    </w:p>
    <w:p w14:paraId="6BEFEF77" w14:textId="6EB28E30" w:rsidR="00CC6129" w:rsidRDefault="00CC6129" w:rsidP="00E52B7C">
      <w:pPr>
        <w:pStyle w:val="ListParagraph"/>
        <w:numPr>
          <w:ilvl w:val="0"/>
          <w:numId w:val="59"/>
        </w:numPr>
        <w:rPr>
          <w:ins w:id="376" w:author="Laurence Golding" w:date="2018-04-16T15:40:00Z"/>
        </w:rPr>
      </w:pPr>
      <w:ins w:id="377" w:author="Laurence Golding" w:date="2018-04-16T15:42:00Z">
        <w:r w:rsidRPr="00CC6129">
          <w:rPr>
            <w:rStyle w:val="CODEtemp"/>
          </w:rPr>
          <w:t>"</w:t>
        </w:r>
      </w:ins>
      <w:ins w:id="378" w:author="Laurence Golding" w:date="2018-04-16T15:43:00Z">
        <w:r w:rsidRPr="00CC6129">
          <w:rPr>
            <w:rStyle w:val="CODEtemp"/>
          </w:rPr>
          <w:t>resultFile</w:t>
        </w:r>
      </w:ins>
      <w:ins w:id="379" w:author="Laurence Golding" w:date="2018-04-16T15:42:00Z">
        <w:r w:rsidRPr="00CC6129">
          <w:rPr>
            <w:rStyle w:val="CODEtemp"/>
          </w:rPr>
          <w:t>"</w:t>
        </w:r>
        <w:r>
          <w:t>:</w:t>
        </w:r>
      </w:ins>
      <w:ins w:id="380" w:author="Laurence Golding" w:date="2018-04-16T15:43:00Z">
        <w:r>
          <w:t xml:space="preserve"> </w:t>
        </w:r>
      </w:ins>
      <w:ins w:id="381" w:author="Laurence Golding" w:date="2018-04-16T15:55:00Z">
        <w:r>
          <w:t>A result was detected in this file</w:t>
        </w:r>
      </w:ins>
      <w:ins w:id="382" w:author="Laurence Golding" w:date="2018-04-16T15:43:00Z">
        <w:r>
          <w:t>.</w:t>
        </w:r>
      </w:ins>
    </w:p>
    <w:p w14:paraId="41D87C83" w14:textId="26AB5A29" w:rsidR="00E52B7C" w:rsidRDefault="00E52B7C" w:rsidP="00E52B7C">
      <w:pPr>
        <w:pStyle w:val="ListParagraph"/>
        <w:numPr>
          <w:ilvl w:val="0"/>
          <w:numId w:val="59"/>
        </w:numPr>
        <w:rPr>
          <w:ins w:id="383" w:author="Laurence Golding" w:date="2018-04-16T15:43:00Z"/>
        </w:rPr>
      </w:pPr>
      <w:ins w:id="384" w:author="Laurence Golding" w:date="2018-04-16T15:36:00Z">
        <w:r w:rsidRPr="00E52B7C">
          <w:rPr>
            <w:rStyle w:val="CODEtemp"/>
          </w:rPr>
          <w:t>"</w:t>
        </w:r>
        <w:r>
          <w:rPr>
            <w:rStyle w:val="CODEtemp"/>
          </w:rPr>
          <w:t>screenShot</w:t>
        </w:r>
        <w:r w:rsidRPr="00E52B7C">
          <w:rPr>
            <w:rStyle w:val="CODEtemp"/>
          </w:rPr>
          <w:t>"</w:t>
        </w:r>
      </w:ins>
      <w:ins w:id="385" w:author="Laurence Golding" w:date="2018-04-16T15:35:00Z">
        <w:r>
          <w:t xml:space="preserve">: The file </w:t>
        </w:r>
      </w:ins>
      <w:ins w:id="386" w:author="Laurence Golding" w:date="2018-04-16T15:50:00Z">
        <w:r w:rsidR="00CC6129">
          <w:t>contains</w:t>
        </w:r>
      </w:ins>
      <w:ins w:id="387" w:author="Laurence Golding" w:date="2018-04-16T15:35:00Z">
        <w:r>
          <w:t xml:space="preserve"> a screen shot obtained </w:t>
        </w:r>
      </w:ins>
      <w:ins w:id="388" w:author="Laurence Golding" w:date="2018-04-16T15:55:00Z">
        <w:r w:rsidR="00CC6129">
          <w:t>by</w:t>
        </w:r>
      </w:ins>
      <w:ins w:id="389" w:author="Laurence Golding" w:date="2018-04-16T15:35:00Z">
        <w:r>
          <w:t xml:space="preserve"> the analysis.</w:t>
        </w:r>
      </w:ins>
    </w:p>
    <w:p w14:paraId="2E46A75B" w14:textId="536D8BD9" w:rsidR="00CC6129" w:rsidRPr="00E52B7C" w:rsidRDefault="00CC6129" w:rsidP="00E52B7C">
      <w:pPr>
        <w:pStyle w:val="ListParagraph"/>
        <w:numPr>
          <w:ilvl w:val="0"/>
          <w:numId w:val="59"/>
        </w:numPr>
      </w:pPr>
      <w:ins w:id="390" w:author="Laurence Golding" w:date="2018-04-16T15:43:00Z">
        <w:r w:rsidRPr="00CC6129">
          <w:rPr>
            <w:rStyle w:val="CODEtemp"/>
          </w:rPr>
          <w:t>"standardStream"</w:t>
        </w:r>
        <w:r>
          <w:t>: The file contains</w:t>
        </w:r>
      </w:ins>
      <w:ins w:id="391" w:author="Laurence Golding" w:date="2018-04-16T15:44:00Z">
        <w:r>
          <w:t xml:space="preserve"> the contents of one of the standard input or output streams, as specified in </w:t>
        </w:r>
        <w:bookmarkStart w:id="392" w:name="_GoBack"/>
        <w:bookmarkEnd w:id="392"/>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w:t>
        </w:r>
      </w:ins>
      <w:ins w:id="393" w:author="Laurence Golding" w:date="2018-04-16T15:45:00Z">
        <w:r>
          <w:t>or</w:t>
        </w:r>
      </w:ins>
      <w:ins w:id="394" w:author="Laurence Golding" w:date="2018-04-16T15:44:00Z">
        <w:r>
          <w:t xml:space="preserve"> </w:t>
        </w:r>
        <w:r w:rsidRPr="00CC6129">
          <w:rPr>
            <w:rStyle w:val="CODEtemp"/>
          </w:rPr>
          <w:t>invocation.stdoutStderr</w:t>
        </w:r>
      </w:ins>
      <w:ins w:id="395" w:author="Laurence Golding" w:date="2018-04-16T15:45:00Z">
        <w:r>
          <w:t xml:space="preserve"> (</w:t>
        </w:r>
      </w:ins>
      <w:ins w:id="396" w:author="Laurence Golding" w:date="2018-04-16T15:46:00Z">
        <w:r>
          <w:t>§</w:t>
        </w:r>
      </w:ins>
      <w:ins w:id="397" w:author="Laurence Golding" w:date="2018-04-16T15:47:00Z">
        <w:r>
          <w:fldChar w:fldCharType="begin"/>
        </w:r>
        <w:r>
          <w:instrText xml:space="preserve"> REF _Ref511656950 \r \h </w:instrText>
        </w:r>
      </w:ins>
      <w:r>
        <w:fldChar w:fldCharType="separate"/>
      </w:r>
      <w:ins w:id="398" w:author="Laurence Golding" w:date="2018-04-16T15:47:00Z">
        <w:r>
          <w:t>3.13.22</w:t>
        </w:r>
        <w:r>
          <w:fldChar w:fldCharType="end"/>
        </w:r>
      </w:ins>
      <w:ins w:id="399" w:author="Laurence Golding" w:date="2018-04-16T15:45:00Z">
        <w:r>
          <w:t>)</w:t>
        </w:r>
      </w:ins>
      <w:ins w:id="400" w:author="Laurence Golding" w:date="2018-04-16T15:44:00Z">
        <w:r>
          <w:t>.</w:t>
        </w:r>
      </w:ins>
    </w:p>
    <w:p w14:paraId="1F0A99D1" w14:textId="408DF958" w:rsidR="00401BB5" w:rsidRDefault="00401BB5" w:rsidP="00401BB5">
      <w:pPr>
        <w:pStyle w:val="Heading3"/>
      </w:pPr>
      <w:bookmarkStart w:id="401" w:name="_Toc510174750"/>
      <w:r>
        <w:t>properties property</w:t>
      </w:r>
      <w:bookmarkEnd w:id="401"/>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02" w:name="_Ref493423194"/>
      <w:bookmarkStart w:id="403" w:name="_Toc510174751"/>
      <w:r>
        <w:t>hash object</w:t>
      </w:r>
      <w:bookmarkEnd w:id="402"/>
      <w:bookmarkEnd w:id="403"/>
    </w:p>
    <w:p w14:paraId="5D6F2309" w14:textId="08453102" w:rsidR="00401BB5" w:rsidRDefault="00401BB5" w:rsidP="00401BB5">
      <w:pPr>
        <w:pStyle w:val="Heading3"/>
      </w:pPr>
      <w:bookmarkStart w:id="404" w:name="_Toc510174752"/>
      <w:r>
        <w:t>General</w:t>
      </w:r>
      <w:bookmarkEnd w:id="40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5" w:name="_Ref493423561"/>
      <w:bookmarkStart w:id="406" w:name="_Ref493423701"/>
      <w:bookmarkStart w:id="407" w:name="_Toc510174753"/>
      <w:r>
        <w:t>value property</w:t>
      </w:r>
      <w:bookmarkEnd w:id="405"/>
      <w:bookmarkEnd w:id="406"/>
      <w:bookmarkEnd w:id="407"/>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08" w:name="_Ref493423568"/>
      <w:bookmarkStart w:id="409" w:name="_Toc510174754"/>
      <w:r>
        <w:lastRenderedPageBreak/>
        <w:t>algorithm property</w:t>
      </w:r>
      <w:bookmarkEnd w:id="408"/>
      <w:bookmarkEnd w:id="409"/>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10" w:name="_Ref493350984"/>
      <w:bookmarkStart w:id="411" w:name="_Toc510174755"/>
      <w:r>
        <w:t>result object</w:t>
      </w:r>
      <w:bookmarkEnd w:id="410"/>
      <w:bookmarkEnd w:id="411"/>
    </w:p>
    <w:p w14:paraId="74FD90F6" w14:textId="18F2DD20" w:rsidR="00401BB5" w:rsidRDefault="00401BB5" w:rsidP="00401BB5">
      <w:pPr>
        <w:pStyle w:val="Heading3"/>
      </w:pPr>
      <w:bookmarkStart w:id="412" w:name="_Toc510174756"/>
      <w:r>
        <w:t>General</w:t>
      </w:r>
      <w:bookmarkEnd w:id="41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13" w:name="_Ref509922615"/>
      <w:bookmarkStart w:id="414" w:name="_Toc510174757"/>
      <w:r>
        <w:t>Constraints</w:t>
      </w:r>
      <w:bookmarkEnd w:id="413"/>
      <w:bookmarkEnd w:id="414"/>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lastRenderedPageBreak/>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15" w:name="_Toc510174758"/>
      <w:bookmarkStart w:id="416" w:name="_Ref493408865"/>
      <w:r>
        <w:t>id property</w:t>
      </w:r>
      <w:bookmarkEnd w:id="415"/>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proofErr w:type="gramStart"/>
      <w:r>
        <w:t>), and</w:t>
      </w:r>
      <w:proofErr w:type="gramEnd"/>
      <w:r>
        <w:t xml:space="preserve"> allow the result management system to compute a full fingerprint. Then, if a consumer retrieved results in SARIF format from the result </w:t>
      </w:r>
      <w:r>
        <w:lastRenderedPageBreak/>
        <w:t>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17" w:name="_Ref508814211"/>
      <w:bookmarkStart w:id="418" w:name="_Toc510174759"/>
      <w:r>
        <w:t>ruleId property</w:t>
      </w:r>
      <w:bookmarkEnd w:id="416"/>
      <w:bookmarkEnd w:id="417"/>
      <w:bookmarkEnd w:id="41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19" w:name="_Ref493408875"/>
      <w:bookmarkStart w:id="420" w:name="_Toc510174760"/>
      <w:r>
        <w:t>ruleKey property</w:t>
      </w:r>
      <w:bookmarkEnd w:id="419"/>
      <w:bookmarkEnd w:id="420"/>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4F94A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21" w:name="_Ref493511208"/>
      <w:bookmarkStart w:id="422" w:name="_Toc510174761"/>
      <w:r>
        <w:lastRenderedPageBreak/>
        <w:t>level property</w:t>
      </w:r>
      <w:bookmarkEnd w:id="421"/>
      <w:bookmarkEnd w:id="42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lastRenderedPageBreak/>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AE8D3E"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738B89E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23" w:name="_Ref493426628"/>
      <w:bookmarkStart w:id="424" w:name="_Toc510174762"/>
      <w:r>
        <w:t>message property</w:t>
      </w:r>
      <w:bookmarkEnd w:id="423"/>
      <w:bookmarkEnd w:id="424"/>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lastRenderedPageBreak/>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25" w:name="_Ref508874628"/>
      <w:bookmarkStart w:id="426" w:name="_Toc510174763"/>
      <w:r>
        <w:t>ruleMessageId property</w:t>
      </w:r>
      <w:bookmarkEnd w:id="425"/>
      <w:bookmarkEnd w:id="426"/>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48752D9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current </w:t>
      </w:r>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27" w:name="_Ref510013155"/>
      <w:bookmarkStart w:id="428" w:name="_Toc510174764"/>
      <w:r>
        <w:t>locations property</w:t>
      </w:r>
      <w:bookmarkEnd w:id="427"/>
      <w:bookmarkEnd w:id="428"/>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 xml:space="preserve">hat </w:t>
      </w:r>
      <w:r>
        <w:lastRenderedPageBreak/>
        <w:t>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29" w:name="_Ref510085223"/>
      <w:bookmarkStart w:id="430" w:name="_Toc510174765"/>
      <w:r>
        <w:t>analysisTarget</w:t>
      </w:r>
      <w:r w:rsidR="00673F27">
        <w:t xml:space="preserve"> p</w:t>
      </w:r>
      <w:r>
        <w:t>roperty</w:t>
      </w:r>
      <w:bookmarkEnd w:id="429"/>
      <w:bookmarkEnd w:id="430"/>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5332E7"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31" w:name="_Ref507591746"/>
      <w:bookmarkStart w:id="432" w:name="_Toc510174766"/>
      <w:r>
        <w:t>f</w:t>
      </w:r>
      <w:r w:rsidR="00401BB5">
        <w:t>ingerprintContribution</w:t>
      </w:r>
      <w:r>
        <w:t>s</w:t>
      </w:r>
      <w:r w:rsidR="00401BB5">
        <w:t xml:space="preserve"> property</w:t>
      </w:r>
      <w:bookmarkEnd w:id="431"/>
      <w:bookmarkEnd w:id="432"/>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lastRenderedPageBreak/>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33" w:name="_Ref510008160"/>
      <w:bookmarkStart w:id="434" w:name="_Toc510174767"/>
      <w:r>
        <w:t>codeFlows property</w:t>
      </w:r>
      <w:bookmarkEnd w:id="433"/>
      <w:bookmarkEnd w:id="434"/>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435" w:name="_Toc510174768"/>
      <w:r>
        <w:t>stacks property</w:t>
      </w:r>
      <w:bookmarkEnd w:id="435"/>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36" w:name="_Ref493499246"/>
      <w:bookmarkStart w:id="437" w:name="_Toc510174769"/>
      <w:r>
        <w:lastRenderedPageBreak/>
        <w:t>relatedLocations property</w:t>
      </w:r>
      <w:bookmarkEnd w:id="436"/>
      <w:bookmarkEnd w:id="437"/>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38" w:name="_Toc510174770"/>
      <w:r>
        <w:t>suppressionStates property</w:t>
      </w:r>
      <w:bookmarkEnd w:id="438"/>
    </w:p>
    <w:p w14:paraId="1AE8DC88" w14:textId="2A54B9A5" w:rsidR="00401BB5" w:rsidRDefault="00401BB5" w:rsidP="00401BB5">
      <w:pPr>
        <w:pStyle w:val="Heading4"/>
      </w:pPr>
      <w:bookmarkStart w:id="439" w:name="_Toc510174771"/>
      <w:r>
        <w:t>General</w:t>
      </w:r>
      <w:bookmarkEnd w:id="439"/>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440" w:name="_Ref493475240"/>
      <w:bookmarkStart w:id="441" w:name="_Toc510174772"/>
      <w:r>
        <w:t>suppressedInSource value</w:t>
      </w:r>
      <w:bookmarkEnd w:id="440"/>
      <w:bookmarkEnd w:id="44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2" w:name="_Ref493475253"/>
      <w:bookmarkStart w:id="443" w:name="_Toc510174773"/>
      <w:r>
        <w:t>suppressedExternally value</w:t>
      </w:r>
      <w:bookmarkEnd w:id="442"/>
      <w:bookmarkEnd w:id="44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4" w:name="_Ref493351360"/>
      <w:bookmarkStart w:id="445" w:name="_Toc510174774"/>
      <w:r>
        <w:t>baselineState property</w:t>
      </w:r>
      <w:bookmarkEnd w:id="444"/>
      <w:bookmarkEnd w:id="445"/>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AE631EF"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46" w:name="_Ref507598047"/>
      <w:bookmarkStart w:id="447" w:name="_Ref508987354"/>
      <w:bookmarkStart w:id="448" w:name="_Toc510174775"/>
      <w:bookmarkStart w:id="449" w:name="_Ref506807829"/>
      <w:r>
        <w:t>a</w:t>
      </w:r>
      <w:r w:rsidR="00A27D47">
        <w:t>ttachments</w:t>
      </w:r>
      <w:bookmarkEnd w:id="446"/>
      <w:r>
        <w:t xml:space="preserve"> property</w:t>
      </w:r>
      <w:bookmarkEnd w:id="447"/>
      <w:bookmarkEnd w:id="448"/>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450" w:name="_Ref510085934"/>
      <w:bookmarkStart w:id="451" w:name="_Toc510174776"/>
      <w:r>
        <w:t>conversionProvenance property</w:t>
      </w:r>
      <w:bookmarkEnd w:id="449"/>
      <w:bookmarkEnd w:id="450"/>
      <w:bookmarkEnd w:id="451"/>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2" w:name="_Toc510174777"/>
      <w:r>
        <w:t>fixes property</w:t>
      </w:r>
      <w:bookmarkEnd w:id="452"/>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453" w:name="_Toc510174778"/>
      <w:r>
        <w:t>properties property</w:t>
      </w:r>
      <w:bookmarkEnd w:id="453"/>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4" w:name="_Ref493426721"/>
      <w:bookmarkStart w:id="455" w:name="_Ref507665939"/>
      <w:bookmarkStart w:id="456" w:name="_Toc510174779"/>
      <w:r>
        <w:t>location object</w:t>
      </w:r>
      <w:bookmarkEnd w:id="454"/>
      <w:bookmarkEnd w:id="455"/>
      <w:bookmarkEnd w:id="456"/>
    </w:p>
    <w:p w14:paraId="27ED50C0" w14:textId="23D428DC" w:rsidR="006E546E" w:rsidRDefault="006E546E" w:rsidP="006E546E">
      <w:pPr>
        <w:pStyle w:val="Heading3"/>
      </w:pPr>
      <w:bookmarkStart w:id="457" w:name="_Ref493479281"/>
      <w:bookmarkStart w:id="458" w:name="_Toc510174780"/>
      <w:r>
        <w:t>General</w:t>
      </w:r>
      <w:bookmarkEnd w:id="457"/>
      <w:bookmarkEnd w:id="458"/>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459" w:name="_Ref493477623"/>
      <w:bookmarkStart w:id="460" w:name="_Ref493478351"/>
      <w:bookmarkStart w:id="461" w:name="_Toc510174781"/>
      <w:r>
        <w:lastRenderedPageBreak/>
        <w:t xml:space="preserve">physicalLocation </w:t>
      </w:r>
      <w:r w:rsidR="006E546E">
        <w:t>property</w:t>
      </w:r>
      <w:bookmarkEnd w:id="459"/>
      <w:bookmarkEnd w:id="460"/>
      <w:bookmarkEnd w:id="461"/>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62" w:name="_Ref493404450"/>
      <w:bookmarkStart w:id="463" w:name="_Ref493404690"/>
      <w:bookmarkStart w:id="464" w:name="_Toc510174782"/>
      <w:r>
        <w:t>fullyQualifiedLogicalName property</w:t>
      </w:r>
      <w:bookmarkEnd w:id="462"/>
      <w:bookmarkEnd w:id="463"/>
      <w:bookmarkEnd w:id="464"/>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0B271190"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65" w:name="_Ref493404415"/>
      <w:bookmarkStart w:id="466" w:name="_Toc510174783"/>
      <w:r>
        <w:t>logicalLocationKey property</w:t>
      </w:r>
      <w:bookmarkEnd w:id="465"/>
      <w:bookmarkEnd w:id="466"/>
    </w:p>
    <w:p w14:paraId="5CE2EC28" w14:textId="4AA0B38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67" w:name="_Toc510174784"/>
      <w:r>
        <w:t>decoratedName property</w:t>
      </w:r>
      <w:bookmarkEnd w:id="467"/>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68" w:name="_Toc510174785"/>
      <w:r>
        <w:t>message property</w:t>
      </w:r>
      <w:bookmarkEnd w:id="468"/>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469" w:name="_Ref510102819"/>
      <w:bookmarkStart w:id="470" w:name="_Toc510174786"/>
      <w:r>
        <w:lastRenderedPageBreak/>
        <w:t>annotations property</w:t>
      </w:r>
      <w:bookmarkEnd w:id="469"/>
      <w:bookmarkEnd w:id="470"/>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D014817"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71" w:name="_Toc510174787"/>
      <w:r>
        <w:t>properties property</w:t>
      </w:r>
      <w:bookmarkEnd w:id="471"/>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2" w:name="_Ref493477390"/>
      <w:bookmarkStart w:id="473" w:name="_Ref493478323"/>
      <w:bookmarkStart w:id="474" w:name="_Ref493478590"/>
      <w:bookmarkStart w:id="475" w:name="_Toc510174788"/>
      <w:r>
        <w:t>physicalLocation object</w:t>
      </w:r>
      <w:bookmarkEnd w:id="472"/>
      <w:bookmarkEnd w:id="473"/>
      <w:bookmarkEnd w:id="474"/>
      <w:bookmarkEnd w:id="475"/>
    </w:p>
    <w:p w14:paraId="0B9181AD" w14:textId="12F902F2" w:rsidR="006E546E" w:rsidRDefault="006E546E" w:rsidP="006E546E">
      <w:pPr>
        <w:pStyle w:val="Heading3"/>
      </w:pPr>
      <w:bookmarkStart w:id="476" w:name="_Toc510174789"/>
      <w:r>
        <w:t>General</w:t>
      </w:r>
      <w:bookmarkEnd w:id="47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7" w:name="_Ref503357394"/>
      <w:bookmarkStart w:id="478" w:name="_Toc510174790"/>
      <w:bookmarkStart w:id="479" w:name="_Ref493343236"/>
      <w:r>
        <w:t>id property</w:t>
      </w:r>
      <w:bookmarkEnd w:id="477"/>
      <w:bookmarkEnd w:id="478"/>
    </w:p>
    <w:p w14:paraId="39E78313" w14:textId="318A973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lastRenderedPageBreak/>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04F58B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0" w:name="_Ref503369432"/>
      <w:bookmarkStart w:id="481" w:name="_Ref503369435"/>
      <w:bookmarkStart w:id="482" w:name="_Ref503371110"/>
      <w:bookmarkStart w:id="483" w:name="_Ref503371652"/>
      <w:bookmarkStart w:id="484" w:name="_Toc510174791"/>
      <w:r>
        <w:t>fileLocation</w:t>
      </w:r>
      <w:r w:rsidR="006E546E">
        <w:t xml:space="preserve"> property</w:t>
      </w:r>
      <w:bookmarkEnd w:id="479"/>
      <w:bookmarkEnd w:id="480"/>
      <w:bookmarkEnd w:id="481"/>
      <w:bookmarkEnd w:id="482"/>
      <w:bookmarkEnd w:id="483"/>
      <w:bookmarkEnd w:id="484"/>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7A8E925D"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5AEE6AB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037DA09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5" w:name="_Ref493509797"/>
      <w:bookmarkStart w:id="486" w:name="_Toc510174792"/>
      <w:r>
        <w:t>region property</w:t>
      </w:r>
      <w:bookmarkEnd w:id="485"/>
      <w:bookmarkEnd w:id="486"/>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7" w:name="_Toc510174793"/>
      <w:r>
        <w:t>contextRegion property</w:t>
      </w:r>
      <w:bookmarkEnd w:id="487"/>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88" w:name="_Ref493490350"/>
      <w:bookmarkStart w:id="489" w:name="_Toc510174794"/>
      <w:r>
        <w:t>region object</w:t>
      </w:r>
      <w:bookmarkEnd w:id="488"/>
      <w:bookmarkEnd w:id="489"/>
    </w:p>
    <w:p w14:paraId="5C4DB1F6" w14:textId="0F642D18" w:rsidR="006E546E" w:rsidRDefault="006E546E" w:rsidP="006E546E">
      <w:pPr>
        <w:pStyle w:val="Heading3"/>
      </w:pPr>
      <w:bookmarkStart w:id="490" w:name="_Toc510174795"/>
      <w:r>
        <w:t>General</w:t>
      </w:r>
      <w:bookmarkEnd w:id="49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91" w:name="_Ref493492556"/>
      <w:bookmarkStart w:id="492" w:name="_Ref493492604"/>
      <w:bookmarkStart w:id="493" w:name="_Ref493492671"/>
      <w:bookmarkStart w:id="494" w:name="_Toc510174796"/>
      <w:r>
        <w:t>Text regions</w:t>
      </w:r>
      <w:bookmarkEnd w:id="491"/>
      <w:bookmarkEnd w:id="492"/>
      <w:bookmarkEnd w:id="493"/>
      <w:bookmarkEnd w:id="49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95" w:name="_Ref509043519"/>
      <w:bookmarkStart w:id="496" w:name="_Ref509043733"/>
      <w:bookmarkStart w:id="497" w:name="_Toc510174797"/>
      <w:r>
        <w:t>Binary regions</w:t>
      </w:r>
      <w:bookmarkEnd w:id="495"/>
      <w:bookmarkEnd w:id="496"/>
      <w:bookmarkEnd w:id="497"/>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98" w:name="_Ref493490565"/>
      <w:bookmarkStart w:id="499" w:name="_Ref493491243"/>
      <w:bookmarkStart w:id="500" w:name="_Ref493492406"/>
      <w:bookmarkStart w:id="501" w:name="_Toc510174798"/>
      <w:r>
        <w:t>startLine property</w:t>
      </w:r>
      <w:bookmarkEnd w:id="498"/>
      <w:bookmarkEnd w:id="499"/>
      <w:bookmarkEnd w:id="500"/>
      <w:bookmarkEnd w:id="50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02" w:name="_Ref493491260"/>
      <w:bookmarkStart w:id="503" w:name="_Ref493492414"/>
      <w:bookmarkStart w:id="504" w:name="_Toc510174799"/>
      <w:r>
        <w:t>startColumn property</w:t>
      </w:r>
      <w:bookmarkEnd w:id="502"/>
      <w:bookmarkEnd w:id="503"/>
      <w:bookmarkEnd w:id="50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505" w:name="_Ref493491334"/>
      <w:bookmarkStart w:id="506" w:name="_Ref493492422"/>
      <w:bookmarkStart w:id="507" w:name="_Toc510174800"/>
      <w:r>
        <w:t>endLine property</w:t>
      </w:r>
      <w:bookmarkEnd w:id="505"/>
      <w:bookmarkEnd w:id="506"/>
      <w:bookmarkEnd w:id="50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508" w:name="_Ref493491342"/>
      <w:bookmarkStart w:id="509" w:name="_Ref493492427"/>
      <w:bookmarkStart w:id="510" w:name="_Toc510174801"/>
      <w:r>
        <w:t>endColumn property</w:t>
      </w:r>
      <w:bookmarkEnd w:id="508"/>
      <w:bookmarkEnd w:id="509"/>
      <w:bookmarkEnd w:id="51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511" w:name="_Ref493492251"/>
      <w:bookmarkStart w:id="512" w:name="_Ref493492981"/>
      <w:bookmarkStart w:id="513" w:name="_Toc510174802"/>
      <w:r>
        <w:t>offset property</w:t>
      </w:r>
      <w:bookmarkEnd w:id="511"/>
      <w:bookmarkEnd w:id="512"/>
      <w:bookmarkEnd w:id="51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14" w:name="_Ref493491350"/>
      <w:bookmarkStart w:id="515" w:name="_Ref493492312"/>
      <w:bookmarkStart w:id="516" w:name="_Toc510174803"/>
      <w:r>
        <w:t>length property</w:t>
      </w:r>
      <w:bookmarkEnd w:id="514"/>
      <w:bookmarkEnd w:id="515"/>
      <w:bookmarkEnd w:id="51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17" w:name="_Toc510174804"/>
      <w:r>
        <w:t>snippet property</w:t>
      </w:r>
      <w:bookmarkEnd w:id="517"/>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518" w:name="_Ref493404505"/>
      <w:bookmarkStart w:id="519" w:name="_Toc510174805"/>
      <w:r>
        <w:lastRenderedPageBreak/>
        <w:t>logicalLocation object</w:t>
      </w:r>
      <w:bookmarkEnd w:id="518"/>
      <w:bookmarkEnd w:id="519"/>
    </w:p>
    <w:p w14:paraId="479717FF" w14:textId="2760154A" w:rsidR="006E546E" w:rsidRDefault="006E546E" w:rsidP="006E546E">
      <w:pPr>
        <w:pStyle w:val="Heading3"/>
      </w:pPr>
      <w:bookmarkStart w:id="520" w:name="_Toc510174806"/>
      <w:r>
        <w:t>General</w:t>
      </w:r>
      <w:bookmarkEnd w:id="52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521" w:name="_Toc510174807"/>
      <w:r>
        <w:t>name property</w:t>
      </w:r>
      <w:bookmarkEnd w:id="52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22" w:name="_Toc510174808"/>
      <w:r>
        <w:t>kind property</w:t>
      </w:r>
      <w:bookmarkEnd w:id="52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3" w:name="_Toc510174809"/>
      <w:r>
        <w:t>parentKey property</w:t>
      </w:r>
      <w:bookmarkEnd w:id="523"/>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24" w:name="_Ref510008325"/>
      <w:bookmarkStart w:id="525" w:name="_Toc510174810"/>
      <w:r>
        <w:t>codeFlow object</w:t>
      </w:r>
      <w:bookmarkEnd w:id="524"/>
      <w:bookmarkEnd w:id="525"/>
    </w:p>
    <w:p w14:paraId="507EC364" w14:textId="20C3EC2C" w:rsidR="00B163FF" w:rsidRDefault="00B163FF" w:rsidP="00B163FF">
      <w:pPr>
        <w:pStyle w:val="Heading3"/>
      </w:pPr>
      <w:bookmarkStart w:id="526" w:name="_Ref510009088"/>
      <w:bookmarkStart w:id="527" w:name="_Toc510174811"/>
      <w:r>
        <w:t>General</w:t>
      </w:r>
      <w:bookmarkEnd w:id="526"/>
      <w:bookmarkEnd w:id="52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28" w:name="_Ref510008352"/>
      <w:bookmarkStart w:id="529" w:name="_Toc510174812"/>
      <w:r>
        <w:t>message property</w:t>
      </w:r>
      <w:bookmarkEnd w:id="528"/>
      <w:bookmarkEnd w:id="529"/>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530" w:name="_Ref510008358"/>
      <w:bookmarkStart w:id="531" w:name="_Toc510174813"/>
      <w:r>
        <w:t>threadFlows property</w:t>
      </w:r>
      <w:bookmarkEnd w:id="530"/>
      <w:bookmarkEnd w:id="531"/>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2" w:name="_Toc510174814"/>
      <w:r>
        <w:t>properties property</w:t>
      </w:r>
      <w:bookmarkEnd w:id="532"/>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3" w:name="_Ref493427364"/>
      <w:bookmarkStart w:id="534" w:name="_Toc510174815"/>
      <w:r>
        <w:t>thread</w:t>
      </w:r>
      <w:r w:rsidR="006E546E">
        <w:t>Flow object</w:t>
      </w:r>
      <w:bookmarkEnd w:id="533"/>
      <w:bookmarkEnd w:id="534"/>
    </w:p>
    <w:p w14:paraId="68EE36AB" w14:textId="336A5D40" w:rsidR="006E546E" w:rsidRDefault="006E546E" w:rsidP="006E546E">
      <w:pPr>
        <w:pStyle w:val="Heading3"/>
      </w:pPr>
      <w:bookmarkStart w:id="535" w:name="_Toc510174816"/>
      <w:r>
        <w:t>General</w:t>
      </w:r>
      <w:bookmarkEnd w:id="53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536" w:name="_Ref510008395"/>
      <w:bookmarkStart w:id="537" w:name="_Toc510174817"/>
      <w:r>
        <w:t>id property</w:t>
      </w:r>
      <w:bookmarkEnd w:id="536"/>
      <w:bookmarkEnd w:id="537"/>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38" w:name="_Ref503361742"/>
      <w:bookmarkStart w:id="539" w:name="_Toc510174818"/>
      <w:r>
        <w:t>message property</w:t>
      </w:r>
      <w:bookmarkEnd w:id="538"/>
      <w:bookmarkEnd w:id="539"/>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0" w:name="_Ref510008412"/>
      <w:bookmarkStart w:id="541" w:name="_Toc510174819"/>
      <w:r>
        <w:t>locations property</w:t>
      </w:r>
      <w:bookmarkEnd w:id="540"/>
      <w:bookmarkEnd w:id="541"/>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42" w:name="_Toc510174820"/>
      <w:r>
        <w:t>properties property</w:t>
      </w:r>
      <w:bookmarkEnd w:id="542"/>
    </w:p>
    <w:p w14:paraId="070BA385" w14:textId="4CA5FF19"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543" w:name="_Ref493427479"/>
      <w:bookmarkStart w:id="544" w:name="_Toc510174821"/>
      <w:r>
        <w:t>stack object</w:t>
      </w:r>
      <w:bookmarkEnd w:id="543"/>
      <w:bookmarkEnd w:id="544"/>
    </w:p>
    <w:p w14:paraId="5A2500F3" w14:textId="474DE860" w:rsidR="006E546E" w:rsidRDefault="006E546E" w:rsidP="006E546E">
      <w:pPr>
        <w:pStyle w:val="Heading3"/>
      </w:pPr>
      <w:bookmarkStart w:id="545" w:name="_Toc510174822"/>
      <w:r>
        <w:t>General</w:t>
      </w:r>
      <w:bookmarkEnd w:id="54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46" w:name="_Ref503361859"/>
      <w:bookmarkStart w:id="547" w:name="_Toc510174823"/>
      <w:r>
        <w:t>message property</w:t>
      </w:r>
      <w:bookmarkEnd w:id="546"/>
      <w:bookmarkEnd w:id="547"/>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48" w:name="_Toc510174824"/>
      <w:r>
        <w:t>frames property</w:t>
      </w:r>
      <w:bookmarkEnd w:id="548"/>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49" w:name="_Toc510174825"/>
      <w:r>
        <w:t>properties property</w:t>
      </w:r>
      <w:bookmarkEnd w:id="549"/>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0" w:name="_Ref493494398"/>
      <w:bookmarkStart w:id="551" w:name="_Toc510174826"/>
      <w:r>
        <w:t>stackFrame object</w:t>
      </w:r>
      <w:bookmarkEnd w:id="550"/>
      <w:bookmarkEnd w:id="551"/>
    </w:p>
    <w:p w14:paraId="440DEBE2" w14:textId="2D9664B2" w:rsidR="006E546E" w:rsidRDefault="006E546E" w:rsidP="006E546E">
      <w:pPr>
        <w:pStyle w:val="Heading3"/>
      </w:pPr>
      <w:bookmarkStart w:id="552" w:name="_Toc510174827"/>
      <w:r>
        <w:t>General</w:t>
      </w:r>
      <w:bookmarkEnd w:id="552"/>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553" w:name="_Ref503362303"/>
      <w:bookmarkStart w:id="554" w:name="_Toc510174828"/>
      <w:r>
        <w:t xml:space="preserve">location </w:t>
      </w:r>
      <w:r w:rsidR="00D10846">
        <w:t>property</w:t>
      </w:r>
      <w:bookmarkEnd w:id="553"/>
      <w:bookmarkEnd w:id="554"/>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555" w:name="_Toc510174829"/>
      <w:r>
        <w:t>module property</w:t>
      </w:r>
      <w:bookmarkEnd w:id="55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56" w:name="_Toc510174830"/>
      <w:r>
        <w:lastRenderedPageBreak/>
        <w:t>threadId property</w:t>
      </w:r>
      <w:bookmarkEnd w:id="55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57" w:name="_Toc510174831"/>
      <w:r>
        <w:t>address property</w:t>
      </w:r>
      <w:bookmarkEnd w:id="55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58" w:name="_Toc510174832"/>
      <w:r>
        <w:t>offset property</w:t>
      </w:r>
      <w:bookmarkEnd w:id="55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59" w:name="_Toc510174833"/>
      <w:r>
        <w:t>parameters property</w:t>
      </w:r>
      <w:bookmarkEnd w:id="55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0" w:name="_Toc510174834"/>
      <w:r>
        <w:t>properties property</w:t>
      </w:r>
      <w:bookmarkEnd w:id="560"/>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1" w:name="_Ref493427581"/>
      <w:bookmarkStart w:id="562" w:name="_Ref493427754"/>
      <w:bookmarkStart w:id="563" w:name="_Toc510174835"/>
      <w:r>
        <w:t xml:space="preserve">codeFlowLocation </w:t>
      </w:r>
      <w:r w:rsidR="006E546E">
        <w:t>object</w:t>
      </w:r>
      <w:bookmarkEnd w:id="561"/>
      <w:bookmarkEnd w:id="562"/>
      <w:bookmarkEnd w:id="563"/>
    </w:p>
    <w:p w14:paraId="6AFFA125" w14:textId="72CDB951" w:rsidR="006E546E" w:rsidRDefault="006E546E" w:rsidP="006E546E">
      <w:pPr>
        <w:pStyle w:val="Heading3"/>
      </w:pPr>
      <w:bookmarkStart w:id="564" w:name="_Toc510174836"/>
      <w:r>
        <w:t>General</w:t>
      </w:r>
      <w:bookmarkEnd w:id="564"/>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565" w:name="_Toc510174837"/>
      <w:r>
        <w:t>step property</w:t>
      </w:r>
      <w:bookmarkEnd w:id="565"/>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66" w:name="_Ref493497783"/>
      <w:bookmarkStart w:id="567" w:name="_Ref493499799"/>
      <w:bookmarkStart w:id="568" w:name="_Toc510174838"/>
      <w:r>
        <w:t xml:space="preserve">location </w:t>
      </w:r>
      <w:r w:rsidR="006E546E">
        <w:t>property</w:t>
      </w:r>
      <w:bookmarkEnd w:id="566"/>
      <w:bookmarkEnd w:id="567"/>
      <w:bookmarkEnd w:id="568"/>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69" w:name="_Toc510174839"/>
      <w:r>
        <w:lastRenderedPageBreak/>
        <w:t>module property</w:t>
      </w:r>
      <w:bookmarkEnd w:id="569"/>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0" w:name="_Ref510090188"/>
      <w:bookmarkStart w:id="571" w:name="_Toc510174840"/>
      <w:r>
        <w:t>state property</w:t>
      </w:r>
      <w:bookmarkEnd w:id="570"/>
      <w:bookmarkEnd w:id="571"/>
    </w:p>
    <w:p w14:paraId="7C600AFE" w14:textId="43D57A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72" w:name="_Ref510008884"/>
      <w:bookmarkStart w:id="573" w:name="_Toc510174841"/>
      <w:r>
        <w:t>nestingLevel property</w:t>
      </w:r>
      <w:bookmarkEnd w:id="572"/>
      <w:bookmarkEnd w:id="57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74" w:name="_Ref510008873"/>
      <w:bookmarkStart w:id="575" w:name="_Toc510174842"/>
      <w:r>
        <w:t>executionOrder property</w:t>
      </w:r>
      <w:bookmarkEnd w:id="574"/>
      <w:bookmarkEnd w:id="575"/>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76" w:name="_Toc510174843"/>
      <w:r>
        <w:t>importance property</w:t>
      </w:r>
      <w:bookmarkEnd w:id="576"/>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77" w:name="_Toc510174844"/>
      <w:r>
        <w:t>properties property</w:t>
      </w:r>
      <w:bookmarkEnd w:id="577"/>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78" w:name="_Hlk503362618"/>
      <w:r w:rsidRPr="004A77ED">
        <w:t>§</w:t>
      </w:r>
      <w:bookmarkEnd w:id="578"/>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79" w:name="_Ref493509872"/>
      <w:bookmarkStart w:id="580" w:name="_Toc510174845"/>
      <w:r>
        <w:t>annotation object</w:t>
      </w:r>
      <w:bookmarkEnd w:id="579"/>
      <w:bookmarkEnd w:id="580"/>
    </w:p>
    <w:p w14:paraId="02CBFA23" w14:textId="6673CFB5" w:rsidR="00B86BC7" w:rsidRDefault="00B86BC7" w:rsidP="00B86BC7">
      <w:pPr>
        <w:pStyle w:val="Heading3"/>
      </w:pPr>
      <w:bookmarkStart w:id="581" w:name="_Toc510174846"/>
      <w:r>
        <w:t>General</w:t>
      </w:r>
      <w:bookmarkEnd w:id="58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82" w:name="_Ref493510430"/>
      <w:bookmarkStart w:id="583" w:name="_Toc510174847"/>
      <w:r>
        <w:t>message property</w:t>
      </w:r>
      <w:bookmarkEnd w:id="582"/>
      <w:bookmarkEnd w:id="583"/>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584" w:name="_Ref493488409"/>
      <w:bookmarkStart w:id="585" w:name="_Ref503362753"/>
      <w:bookmarkStart w:id="586" w:name="_Toc510174848"/>
      <w:r>
        <w:lastRenderedPageBreak/>
        <w:t>locations property</w:t>
      </w:r>
      <w:bookmarkEnd w:id="584"/>
      <w:bookmarkEnd w:id="585"/>
      <w:bookmarkEnd w:id="586"/>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587" w:name="_Ref508812750"/>
      <w:bookmarkStart w:id="588" w:name="_Toc510174849"/>
      <w:bookmarkStart w:id="589" w:name="_Ref493407996"/>
      <w:r>
        <w:t>resources object</w:t>
      </w:r>
      <w:bookmarkEnd w:id="587"/>
      <w:bookmarkEnd w:id="588"/>
    </w:p>
    <w:p w14:paraId="526D1A22" w14:textId="73E461DD" w:rsidR="00E15F22" w:rsidRDefault="00E15F22" w:rsidP="00E15F22">
      <w:pPr>
        <w:pStyle w:val="Heading3"/>
      </w:pPr>
      <w:bookmarkStart w:id="590" w:name="_Toc510174850"/>
      <w:r>
        <w:t>General</w:t>
      </w:r>
      <w:bookmarkEnd w:id="59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1" w:name="_Ref508811824"/>
      <w:bookmarkStart w:id="592" w:name="_Toc510174851"/>
      <w:r>
        <w:t>messageStrings property</w:t>
      </w:r>
      <w:bookmarkEnd w:id="591"/>
      <w:bookmarkEnd w:id="592"/>
    </w:p>
    <w:p w14:paraId="58977C62" w14:textId="24E97EA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93" w:name="_Ref508870783"/>
      <w:bookmarkStart w:id="594" w:name="_Ref508871574"/>
      <w:bookmarkStart w:id="595" w:name="_Ref508876005"/>
      <w:bookmarkStart w:id="596" w:name="_Toc510174852"/>
      <w:r>
        <w:t>rules property</w:t>
      </w:r>
      <w:bookmarkEnd w:id="593"/>
      <w:bookmarkEnd w:id="594"/>
      <w:bookmarkEnd w:id="595"/>
      <w:bookmarkEnd w:id="596"/>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597" w:name="_Ref508814067"/>
      <w:bookmarkStart w:id="598" w:name="_Toc510174853"/>
      <w:r>
        <w:t>rule object</w:t>
      </w:r>
      <w:bookmarkEnd w:id="589"/>
      <w:bookmarkEnd w:id="597"/>
      <w:bookmarkEnd w:id="598"/>
    </w:p>
    <w:p w14:paraId="0004BC6E" w14:textId="658F9ED1" w:rsidR="00B86BC7" w:rsidRDefault="00B86BC7" w:rsidP="00B86BC7">
      <w:pPr>
        <w:pStyle w:val="Heading3"/>
      </w:pPr>
      <w:bookmarkStart w:id="599" w:name="_Toc510174854"/>
      <w:r>
        <w:t>General</w:t>
      </w:r>
      <w:bookmarkEnd w:id="59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0" w:name="_Toc510174855"/>
      <w:r>
        <w:t>Constraints</w:t>
      </w:r>
      <w:bookmarkEnd w:id="600"/>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1" w:name="_Ref493408046"/>
      <w:bookmarkStart w:id="602" w:name="_Toc510174856"/>
      <w:r>
        <w:t>id property</w:t>
      </w:r>
      <w:bookmarkEnd w:id="601"/>
      <w:bookmarkEnd w:id="60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03" w:name="_Toc510174857"/>
      <w:r>
        <w:lastRenderedPageBreak/>
        <w:t>name property</w:t>
      </w:r>
      <w:bookmarkEnd w:id="603"/>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04" w:name="_Ref493510771"/>
      <w:bookmarkStart w:id="605" w:name="_Toc510174858"/>
      <w:r>
        <w:t>shortDescription property</w:t>
      </w:r>
      <w:bookmarkEnd w:id="604"/>
      <w:bookmarkEnd w:id="605"/>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06" w:name="_Ref493510781"/>
      <w:bookmarkStart w:id="607" w:name="_Toc510174859"/>
      <w:r>
        <w:t>fullDescription property</w:t>
      </w:r>
      <w:bookmarkEnd w:id="606"/>
      <w:bookmarkEnd w:id="607"/>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08" w:name="_Ref493345139"/>
      <w:bookmarkStart w:id="609" w:name="_Toc510174860"/>
      <w:r>
        <w:t>message</w:t>
      </w:r>
      <w:r w:rsidR="00CD2BD7">
        <w:t>Strings</w:t>
      </w:r>
      <w:r>
        <w:t xml:space="preserve"> property</w:t>
      </w:r>
      <w:bookmarkEnd w:id="608"/>
      <w:bookmarkEnd w:id="609"/>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10" w:name="_Ref503366474"/>
      <w:bookmarkStart w:id="611" w:name="_Ref503366805"/>
      <w:bookmarkStart w:id="612" w:name="_Toc510174861"/>
      <w:r>
        <w:t>richMessageStrings</w:t>
      </w:r>
      <w:r w:rsidR="00932BEE">
        <w:t xml:space="preserve"> property</w:t>
      </w:r>
      <w:bookmarkEnd w:id="610"/>
      <w:bookmarkEnd w:id="611"/>
      <w:bookmarkEnd w:id="612"/>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613" w:name="_Toc510174862"/>
      <w:r>
        <w:t>help</w:t>
      </w:r>
      <w:r w:rsidR="00F47A7C">
        <w:t>Location</w:t>
      </w:r>
      <w:r>
        <w:t xml:space="preserve"> property</w:t>
      </w:r>
      <w:bookmarkEnd w:id="613"/>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14" w:name="_Ref503364566"/>
      <w:bookmarkStart w:id="615" w:name="_Toc510174863"/>
      <w:r>
        <w:t>help property</w:t>
      </w:r>
      <w:bookmarkEnd w:id="614"/>
      <w:bookmarkEnd w:id="615"/>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16" w:name="_Ref508894471"/>
      <w:bookmarkStart w:id="617" w:name="_Toc510174864"/>
      <w:r>
        <w:t>configuration property</w:t>
      </w:r>
      <w:bookmarkEnd w:id="616"/>
      <w:bookmarkEnd w:id="617"/>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618" w:name="_Toc510174865"/>
      <w:r>
        <w:lastRenderedPageBreak/>
        <w:t>properties property</w:t>
      </w:r>
      <w:bookmarkEnd w:id="618"/>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619" w:name="_Ref508894470"/>
      <w:bookmarkStart w:id="620" w:name="_Ref508894720"/>
      <w:bookmarkStart w:id="621" w:name="_Ref508894737"/>
      <w:bookmarkStart w:id="622" w:name="_Toc510174866"/>
      <w:bookmarkStart w:id="623" w:name="_Ref493477061"/>
      <w:r>
        <w:t>ruleConfiguration object</w:t>
      </w:r>
      <w:bookmarkEnd w:id="619"/>
      <w:bookmarkEnd w:id="620"/>
      <w:bookmarkEnd w:id="621"/>
      <w:bookmarkEnd w:id="622"/>
    </w:p>
    <w:p w14:paraId="2F470253" w14:textId="738DA236" w:rsidR="00164CCB" w:rsidRDefault="00164CCB" w:rsidP="00164CCB">
      <w:pPr>
        <w:pStyle w:val="Heading3"/>
      </w:pPr>
      <w:bookmarkStart w:id="624" w:name="_Toc510174867"/>
      <w:r>
        <w:t>General</w:t>
      </w:r>
      <w:bookmarkEnd w:id="62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625" w:name="_Toc510174868"/>
      <w:r>
        <w:t>enabled property</w:t>
      </w:r>
      <w:bookmarkEnd w:id="62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26" w:name="_Ref508894469"/>
      <w:bookmarkStart w:id="627" w:name="_Toc510174869"/>
      <w:r>
        <w:t>defaultLevel property</w:t>
      </w:r>
      <w:bookmarkEnd w:id="626"/>
      <w:bookmarkEnd w:id="627"/>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28" w:name="_Ref508894764"/>
      <w:bookmarkStart w:id="629" w:name="_Ref508894796"/>
      <w:bookmarkStart w:id="630" w:name="_Toc510174870"/>
      <w:r>
        <w:t>parameters property</w:t>
      </w:r>
      <w:bookmarkEnd w:id="628"/>
      <w:bookmarkEnd w:id="629"/>
      <w:bookmarkEnd w:id="630"/>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F9E693"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31" w:name="_Toc510174871"/>
      <w:r>
        <w:t>fix object</w:t>
      </w:r>
      <w:bookmarkEnd w:id="623"/>
      <w:bookmarkEnd w:id="631"/>
    </w:p>
    <w:p w14:paraId="410A501F" w14:textId="4C707545" w:rsidR="00B86BC7" w:rsidRDefault="00B86BC7" w:rsidP="00B86BC7">
      <w:pPr>
        <w:pStyle w:val="Heading3"/>
      </w:pPr>
      <w:bookmarkStart w:id="632" w:name="_Toc510174872"/>
      <w:r>
        <w:t>General</w:t>
      </w:r>
      <w:bookmarkEnd w:id="632"/>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A7BC2C0"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33" w:name="_Ref493512730"/>
      <w:bookmarkStart w:id="634" w:name="_Toc510174873"/>
      <w:r>
        <w:t>description property</w:t>
      </w:r>
      <w:bookmarkEnd w:id="633"/>
      <w:bookmarkEnd w:id="634"/>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35" w:name="_Ref493512752"/>
      <w:bookmarkStart w:id="636" w:name="_Ref493513084"/>
      <w:bookmarkStart w:id="637" w:name="_Ref503372111"/>
      <w:bookmarkStart w:id="638" w:name="_Ref503372176"/>
      <w:bookmarkStart w:id="639" w:name="_Toc510174874"/>
      <w:r>
        <w:t>fileChanges property</w:t>
      </w:r>
      <w:bookmarkEnd w:id="635"/>
      <w:bookmarkEnd w:id="636"/>
      <w:bookmarkEnd w:id="637"/>
      <w:bookmarkEnd w:id="638"/>
      <w:bookmarkEnd w:id="639"/>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640" w:name="_Ref493512744"/>
      <w:bookmarkStart w:id="641" w:name="_Ref493512991"/>
      <w:bookmarkStart w:id="642" w:name="_Toc510174875"/>
      <w:r>
        <w:t>fileChange object</w:t>
      </w:r>
      <w:bookmarkEnd w:id="640"/>
      <w:bookmarkEnd w:id="641"/>
      <w:bookmarkEnd w:id="642"/>
    </w:p>
    <w:p w14:paraId="74D8322D" w14:textId="06E505AA" w:rsidR="00B86BC7" w:rsidRDefault="00B86BC7" w:rsidP="00B86BC7">
      <w:pPr>
        <w:pStyle w:val="Heading3"/>
      </w:pPr>
      <w:bookmarkStart w:id="643" w:name="_Toc510174876"/>
      <w:r>
        <w:t>General</w:t>
      </w:r>
      <w:bookmarkEnd w:id="64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19D78A52"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44" w:name="_Ref493513096"/>
      <w:bookmarkStart w:id="645" w:name="_Ref493513195"/>
      <w:bookmarkStart w:id="646" w:name="_Ref493513493"/>
      <w:bookmarkStart w:id="647" w:name="_Toc510174877"/>
      <w:r>
        <w:t>fileLocation</w:t>
      </w:r>
      <w:r w:rsidR="00B86BC7">
        <w:t xml:space="preserve"> property</w:t>
      </w:r>
      <w:bookmarkEnd w:id="644"/>
      <w:bookmarkEnd w:id="645"/>
      <w:bookmarkEnd w:id="646"/>
      <w:bookmarkEnd w:id="647"/>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48" w:name="_Ref493513106"/>
      <w:bookmarkStart w:id="649" w:name="_Toc510174878"/>
      <w:r>
        <w:t>replacements property</w:t>
      </w:r>
      <w:bookmarkEnd w:id="648"/>
      <w:bookmarkEnd w:id="649"/>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650" w:name="_Ref493513114"/>
      <w:bookmarkStart w:id="651" w:name="_Ref493513476"/>
      <w:bookmarkStart w:id="652" w:name="_Toc510174879"/>
      <w:r>
        <w:t>replacement object</w:t>
      </w:r>
      <w:bookmarkEnd w:id="650"/>
      <w:bookmarkEnd w:id="651"/>
      <w:bookmarkEnd w:id="652"/>
    </w:p>
    <w:p w14:paraId="1276FD13" w14:textId="540BBC1F" w:rsidR="00B86BC7" w:rsidRDefault="00B86BC7" w:rsidP="00B86BC7">
      <w:pPr>
        <w:pStyle w:val="Heading3"/>
      </w:pPr>
      <w:bookmarkStart w:id="653" w:name="_Toc510174880"/>
      <w:r>
        <w:t>General</w:t>
      </w:r>
      <w:bookmarkEnd w:id="65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54" w:name="_Toc510174881"/>
      <w:r>
        <w:t>Constraints</w:t>
      </w:r>
      <w:bookmarkEnd w:id="654"/>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655" w:name="_Ref493518436"/>
      <w:bookmarkStart w:id="656" w:name="_Ref493518439"/>
      <w:bookmarkStart w:id="657" w:name="_Ref493518529"/>
      <w:bookmarkStart w:id="658" w:name="_Toc510174882"/>
      <w:r>
        <w:t>deleted</w:t>
      </w:r>
      <w:r w:rsidR="00F27F55">
        <w:t>Region</w:t>
      </w:r>
      <w:r>
        <w:t xml:space="preserve"> property</w:t>
      </w:r>
      <w:bookmarkEnd w:id="655"/>
      <w:bookmarkEnd w:id="656"/>
      <w:bookmarkEnd w:id="657"/>
      <w:bookmarkEnd w:id="658"/>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59" w:name="_Ref493518437"/>
      <w:bookmarkStart w:id="660" w:name="_Ref493518440"/>
      <w:bookmarkStart w:id="661" w:name="_Toc510174883"/>
      <w:r>
        <w:t>inserted</w:t>
      </w:r>
      <w:r w:rsidR="00F27F55">
        <w:t>Content</w:t>
      </w:r>
      <w:r>
        <w:t xml:space="preserve"> property</w:t>
      </w:r>
      <w:bookmarkEnd w:id="659"/>
      <w:bookmarkEnd w:id="660"/>
      <w:bookmarkEnd w:id="661"/>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62" w:name="_Ref493404948"/>
      <w:bookmarkStart w:id="663" w:name="_Ref493406026"/>
      <w:bookmarkStart w:id="664" w:name="_Toc510174884"/>
      <w:r>
        <w:t>notification object</w:t>
      </w:r>
      <w:bookmarkEnd w:id="662"/>
      <w:bookmarkEnd w:id="663"/>
      <w:bookmarkEnd w:id="664"/>
    </w:p>
    <w:p w14:paraId="3BD7AF2E" w14:textId="23E07934" w:rsidR="00B86BC7" w:rsidRDefault="00B86BC7" w:rsidP="00B86BC7">
      <w:pPr>
        <w:pStyle w:val="Heading3"/>
      </w:pPr>
      <w:bookmarkStart w:id="665" w:name="_Toc510174885"/>
      <w:r>
        <w:t>General</w:t>
      </w:r>
      <w:bookmarkEnd w:id="665"/>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666" w:name="_Toc510174886"/>
      <w:r>
        <w:t>id property</w:t>
      </w:r>
      <w:bookmarkEnd w:id="66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67" w:name="_Ref493518926"/>
      <w:bookmarkStart w:id="668" w:name="_Toc510174887"/>
      <w:r>
        <w:t>ruleId property</w:t>
      </w:r>
      <w:bookmarkEnd w:id="667"/>
      <w:bookmarkEnd w:id="668"/>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669" w:name="_Toc510174888"/>
      <w:r>
        <w:t>ruleKey property</w:t>
      </w:r>
      <w:bookmarkEnd w:id="669"/>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4355BCD"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0" w:name="_Toc510174889"/>
      <w:r>
        <w:t>physicalLocation property</w:t>
      </w:r>
      <w:bookmarkEnd w:id="670"/>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671" w:name="_Toc510174890"/>
      <w:r>
        <w:t>message property</w:t>
      </w:r>
      <w:bookmarkEnd w:id="671"/>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72" w:name="_Ref493404972"/>
      <w:bookmarkStart w:id="673" w:name="_Ref493406037"/>
      <w:bookmarkStart w:id="674" w:name="_Toc510174891"/>
      <w:r>
        <w:t>level property</w:t>
      </w:r>
      <w:bookmarkEnd w:id="672"/>
      <w:bookmarkEnd w:id="673"/>
      <w:bookmarkEnd w:id="67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75" w:name="_Toc510174892"/>
      <w:r>
        <w:t>threadId property</w:t>
      </w:r>
      <w:bookmarkEnd w:id="67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76" w:name="_Toc510174893"/>
      <w:r>
        <w:lastRenderedPageBreak/>
        <w:t>time property</w:t>
      </w:r>
      <w:bookmarkEnd w:id="676"/>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677" w:name="_Toc510174894"/>
      <w:r>
        <w:t>exception property</w:t>
      </w:r>
      <w:bookmarkEnd w:id="677"/>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78" w:name="_Toc510174895"/>
      <w:r>
        <w:t>properties property</w:t>
      </w:r>
      <w:bookmarkEnd w:id="678"/>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79" w:name="_Ref493570836"/>
      <w:bookmarkStart w:id="680" w:name="_Toc510174896"/>
      <w:r>
        <w:t>exception object</w:t>
      </w:r>
      <w:bookmarkEnd w:id="679"/>
      <w:bookmarkEnd w:id="680"/>
    </w:p>
    <w:p w14:paraId="1257C9E2" w14:textId="6070509F" w:rsidR="00B86BC7" w:rsidRDefault="00B86BC7" w:rsidP="00B86BC7">
      <w:pPr>
        <w:pStyle w:val="Heading3"/>
      </w:pPr>
      <w:bookmarkStart w:id="681" w:name="_Toc510174897"/>
      <w:r>
        <w:t>General</w:t>
      </w:r>
      <w:bookmarkEnd w:id="68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82" w:name="_Toc510174898"/>
      <w:r>
        <w:t>kind property</w:t>
      </w:r>
      <w:bookmarkEnd w:id="68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83" w:name="_Toc510174899"/>
      <w:r>
        <w:t>message property</w:t>
      </w:r>
      <w:bookmarkEnd w:id="683"/>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684" w:name="_Toc510174900"/>
      <w:r>
        <w:lastRenderedPageBreak/>
        <w:t>stack property</w:t>
      </w:r>
      <w:bookmarkEnd w:id="684"/>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85" w:name="_Toc510174901"/>
      <w:r>
        <w:t>innerExceptions property</w:t>
      </w:r>
      <w:bookmarkEnd w:id="68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86" w:name="_Toc287332011"/>
      <w:bookmarkStart w:id="687" w:name="_Toc510174902"/>
      <w:r w:rsidRPr="00FD22AC">
        <w:lastRenderedPageBreak/>
        <w:t>Conformance</w:t>
      </w:r>
      <w:bookmarkEnd w:id="686"/>
      <w:bookmarkEnd w:id="687"/>
    </w:p>
    <w:p w14:paraId="1D48659C" w14:textId="6555FDBE" w:rsidR="00EE1E0B" w:rsidRDefault="00EE1E0B" w:rsidP="002244CB"/>
    <w:p w14:paraId="3BBDC6A3" w14:textId="77777777" w:rsidR="00376AE7" w:rsidRDefault="00376AE7" w:rsidP="00376AE7">
      <w:pPr>
        <w:pStyle w:val="Heading2"/>
        <w:numPr>
          <w:ilvl w:val="1"/>
          <w:numId w:val="2"/>
        </w:numPr>
      </w:pPr>
      <w:bookmarkStart w:id="688" w:name="_Toc510174903"/>
      <w:r>
        <w:t>Conformance targets</w:t>
      </w:r>
      <w:bookmarkEnd w:id="68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89" w:name="_Toc510174904"/>
      <w:r>
        <w:t>Conformance Clause 1: SARIF log file</w:t>
      </w:r>
      <w:bookmarkEnd w:id="689"/>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690" w:name="_Toc510174905"/>
      <w:r>
        <w:t>Conformance Clause 2: SARIF resource file</w:t>
      </w:r>
      <w:bookmarkEnd w:id="690"/>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691" w:name="_Hlk507945868"/>
      <w:r>
        <w:t>§</w:t>
      </w:r>
      <w:r>
        <w:fldChar w:fldCharType="begin"/>
      </w:r>
      <w:r>
        <w:instrText xml:space="preserve"> REF _Ref508811723 \r \h </w:instrText>
      </w:r>
      <w:r>
        <w:fldChar w:fldCharType="separate"/>
      </w:r>
      <w:r w:rsidR="00C12AF1">
        <w:t>3.9.6.4</w:t>
      </w:r>
      <w:r>
        <w:fldChar w:fldCharType="end"/>
      </w:r>
      <w:r>
        <w:t>.</w:t>
      </w:r>
      <w:bookmarkEnd w:id="691"/>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692" w:name="_Toc510174906"/>
      <w:r>
        <w:t xml:space="preserve">Conformance Clause </w:t>
      </w:r>
      <w:r w:rsidR="00105CCB">
        <w:t>3</w:t>
      </w:r>
      <w:r>
        <w:t>: SARIF producer</w:t>
      </w:r>
      <w:bookmarkEnd w:id="692"/>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93" w:name="_Toc510174907"/>
      <w:r>
        <w:t xml:space="preserve">Conformance Clause </w:t>
      </w:r>
      <w:r w:rsidR="00105CCB">
        <w:t>4</w:t>
      </w:r>
      <w:r>
        <w:t>: Direct producer</w:t>
      </w:r>
      <w:bookmarkEnd w:id="69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94" w:name="_Toc510174908"/>
      <w:r>
        <w:lastRenderedPageBreak/>
        <w:t xml:space="preserve">Conformance Clause </w:t>
      </w:r>
      <w:r w:rsidR="00105CCB">
        <w:t>5</w:t>
      </w:r>
      <w:r>
        <w:t>: Converter</w:t>
      </w:r>
      <w:bookmarkEnd w:id="694"/>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95" w:name="_Toc510174909"/>
      <w:r>
        <w:t xml:space="preserve">Conformance Clause </w:t>
      </w:r>
      <w:r w:rsidR="00105CCB">
        <w:t>6</w:t>
      </w:r>
      <w:r>
        <w:t>: Deterministic producer</w:t>
      </w:r>
      <w:bookmarkEnd w:id="69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96" w:name="_Toc510174910"/>
      <w:r>
        <w:t xml:space="preserve">Conformance Clause </w:t>
      </w:r>
      <w:r w:rsidR="00105CCB">
        <w:t>7</w:t>
      </w:r>
      <w:r>
        <w:t xml:space="preserve">: </w:t>
      </w:r>
      <w:r w:rsidR="0018481C">
        <w:t>SARIF c</w:t>
      </w:r>
      <w:r>
        <w:t>onsumer</w:t>
      </w:r>
      <w:bookmarkEnd w:id="69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97" w:name="_Toc510174911"/>
      <w:r>
        <w:t xml:space="preserve">Conformance Clause </w:t>
      </w:r>
      <w:r w:rsidR="00105CCB">
        <w:t>8</w:t>
      </w:r>
      <w:r>
        <w:t>: Viewer</w:t>
      </w:r>
      <w:bookmarkEnd w:id="69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98" w:name="AppendixAcknowledgments"/>
      <w:bookmarkStart w:id="699" w:name="_Toc85472897"/>
      <w:bookmarkStart w:id="700" w:name="_Toc287332012"/>
      <w:bookmarkStart w:id="701" w:name="_Toc510174912"/>
      <w:bookmarkEnd w:id="698"/>
      <w:r>
        <w:lastRenderedPageBreak/>
        <w:t xml:space="preserve">(Informative) </w:t>
      </w:r>
      <w:r w:rsidR="00B80CDB">
        <w:t>Acknowl</w:t>
      </w:r>
      <w:r w:rsidR="004D0E5E">
        <w:t>e</w:t>
      </w:r>
      <w:r w:rsidR="008F61FB">
        <w:t>dg</w:t>
      </w:r>
      <w:r w:rsidR="0052099F">
        <w:t>ments</w:t>
      </w:r>
      <w:bookmarkEnd w:id="699"/>
      <w:bookmarkEnd w:id="700"/>
      <w:bookmarkEnd w:id="70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02" w:name="AppendixFingerprints"/>
      <w:bookmarkStart w:id="703" w:name="_Toc510174913"/>
      <w:bookmarkEnd w:id="702"/>
      <w:r>
        <w:lastRenderedPageBreak/>
        <w:t xml:space="preserve">(Informative) </w:t>
      </w:r>
      <w:r w:rsidR="00710FE0">
        <w:t>Use of fingerprints by result management systems</w:t>
      </w:r>
      <w:bookmarkEnd w:id="703"/>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04" w:name="AppendixViewers"/>
      <w:bookmarkStart w:id="705" w:name="_Toc510174914"/>
      <w:bookmarkEnd w:id="704"/>
      <w:r>
        <w:lastRenderedPageBreak/>
        <w:t xml:space="preserve">(Informative) </w:t>
      </w:r>
      <w:r w:rsidR="00710FE0">
        <w:t xml:space="preserve">Use of SARIF by log </w:t>
      </w:r>
      <w:r w:rsidR="00AF0D84">
        <w:t xml:space="preserve">file </w:t>
      </w:r>
      <w:r w:rsidR="00710FE0">
        <w:t>viewers</w:t>
      </w:r>
      <w:bookmarkEnd w:id="70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06" w:name="AppendixConverters"/>
      <w:bookmarkStart w:id="707" w:name="_Toc510174915"/>
      <w:bookmarkEnd w:id="706"/>
      <w:r>
        <w:lastRenderedPageBreak/>
        <w:t xml:space="preserve">(Informative) </w:t>
      </w:r>
      <w:r w:rsidR="00710FE0">
        <w:t>Production of SARIF by converters</w:t>
      </w:r>
      <w:bookmarkEnd w:id="70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708" w:name="AppendixRuleMetadata"/>
      <w:bookmarkStart w:id="709" w:name="_Toc510174916"/>
      <w:bookmarkEnd w:id="708"/>
      <w:r>
        <w:lastRenderedPageBreak/>
        <w:t xml:space="preserve">(Informative) </w:t>
      </w:r>
      <w:r w:rsidR="00710FE0">
        <w:t>Locating rule metadata</w:t>
      </w:r>
      <w:bookmarkEnd w:id="709"/>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10" w:name="AppendixDeterminism"/>
      <w:bookmarkStart w:id="711" w:name="_Toc510174917"/>
      <w:bookmarkEnd w:id="710"/>
      <w:r>
        <w:lastRenderedPageBreak/>
        <w:t xml:space="preserve">(Normative) </w:t>
      </w:r>
      <w:r w:rsidR="00710FE0">
        <w:t>Producing deterministic SARIF log files</w:t>
      </w:r>
      <w:bookmarkEnd w:id="711"/>
    </w:p>
    <w:p w14:paraId="269DCAE0" w14:textId="72CA49C1" w:rsidR="00B62028" w:rsidRDefault="00B62028" w:rsidP="00B62028">
      <w:pPr>
        <w:pStyle w:val="AppendixHeading2"/>
      </w:pPr>
      <w:bookmarkStart w:id="712" w:name="_Toc510174918"/>
      <w:r>
        <w:t>General</w:t>
      </w:r>
      <w:bookmarkEnd w:id="71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13" w:name="_Toc510174919"/>
      <w:r>
        <w:t>Non-deterministic file format elements</w:t>
      </w:r>
      <w:bookmarkEnd w:id="71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14" w:name="_Toc510174920"/>
      <w:r>
        <w:t>Array and dictionary element ordering</w:t>
      </w:r>
      <w:bookmarkEnd w:id="71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15" w:name="_Toc510174921"/>
      <w:r>
        <w:t>Absolute paths</w:t>
      </w:r>
      <w:bookmarkEnd w:id="715"/>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16" w:name="_Toc510174922"/>
      <w:r>
        <w:t>Compensating for non-deterministic output</w:t>
      </w:r>
      <w:bookmarkEnd w:id="71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17" w:name="_Toc510174923"/>
      <w:r>
        <w:lastRenderedPageBreak/>
        <w:t>Interaction between determinism and baselining</w:t>
      </w:r>
      <w:bookmarkEnd w:id="71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18" w:name="AppendixFixes"/>
      <w:bookmarkStart w:id="719" w:name="_Toc510174924"/>
      <w:bookmarkEnd w:id="718"/>
      <w:r>
        <w:lastRenderedPageBreak/>
        <w:t xml:space="preserve">(Informative) </w:t>
      </w:r>
      <w:r w:rsidR="00710FE0">
        <w:t>Guidance on fixes</w:t>
      </w:r>
      <w:bookmarkEnd w:id="71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20" w:name="AppendixExamples"/>
      <w:bookmarkStart w:id="721" w:name="_Toc510174925"/>
      <w:bookmarkEnd w:id="720"/>
      <w:r>
        <w:lastRenderedPageBreak/>
        <w:t xml:space="preserve">(Informative) </w:t>
      </w:r>
      <w:r w:rsidR="00710FE0">
        <w:t>Examples</w:t>
      </w:r>
      <w:bookmarkEnd w:id="72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22" w:name="_Toc510174926"/>
      <w:r>
        <w:t xml:space="preserve">Minimal valid SARIF </w:t>
      </w:r>
      <w:r w:rsidR="00EA1C84">
        <w:t>log file</w:t>
      </w:r>
      <w:bookmarkEnd w:id="722"/>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23" w:name="_Toc510174927"/>
      <w:r w:rsidRPr="00745595">
        <w:t xml:space="preserve">Minimal recommended SARIF </w:t>
      </w:r>
      <w:r w:rsidR="00EA1C84">
        <w:t xml:space="preserve">log </w:t>
      </w:r>
      <w:r w:rsidRPr="00745595">
        <w:t>file with source information</w:t>
      </w:r>
      <w:bookmarkEnd w:id="72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24" w:name="_Toc510174928"/>
      <w:r w:rsidRPr="001D7651">
        <w:t xml:space="preserve">Minimal recommended SARIF </w:t>
      </w:r>
      <w:r w:rsidR="00EA1C84">
        <w:t xml:space="preserve">log </w:t>
      </w:r>
      <w:r w:rsidRPr="001D7651">
        <w:t>file without source information</w:t>
      </w:r>
      <w:bookmarkEnd w:id="724"/>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25" w:name="_Toc510174929"/>
      <w:r w:rsidRPr="001D7651">
        <w:t xml:space="preserve">SARIF </w:t>
      </w:r>
      <w:r w:rsidR="00D71A1D">
        <w:t xml:space="preserve">resource </w:t>
      </w:r>
      <w:r w:rsidRPr="001D7651">
        <w:t xml:space="preserve">file </w:t>
      </w:r>
      <w:r w:rsidR="00D71A1D">
        <w:t>with</w:t>
      </w:r>
      <w:r w:rsidRPr="001D7651">
        <w:t xml:space="preserve"> rule metadata</w:t>
      </w:r>
      <w:bookmarkEnd w:id="725"/>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26" w:name="_Toc510174930"/>
      <w:r>
        <w:t>Comprehensive SARIF file</w:t>
      </w:r>
      <w:bookmarkEnd w:id="72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27" w:name="AppendixRevisionHistory"/>
      <w:bookmarkStart w:id="728" w:name="_Toc85472898"/>
      <w:bookmarkStart w:id="729" w:name="_Toc287332014"/>
      <w:bookmarkStart w:id="730" w:name="_Toc510174931"/>
      <w:bookmarkEnd w:id="727"/>
      <w:r>
        <w:lastRenderedPageBreak/>
        <w:t xml:space="preserve">(Informative) </w:t>
      </w:r>
      <w:r w:rsidR="00A05FDF">
        <w:t>Revision History</w:t>
      </w:r>
      <w:bookmarkEnd w:id="728"/>
      <w:bookmarkEnd w:id="729"/>
      <w:bookmarkEnd w:id="7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E509C" w14:textId="77777777" w:rsidR="009B4D99" w:rsidRDefault="009B4D99" w:rsidP="008C100C">
      <w:r>
        <w:separator/>
      </w:r>
    </w:p>
    <w:p w14:paraId="7EE76E66" w14:textId="77777777" w:rsidR="009B4D99" w:rsidRDefault="009B4D99" w:rsidP="008C100C"/>
    <w:p w14:paraId="0F833778" w14:textId="77777777" w:rsidR="009B4D99" w:rsidRDefault="009B4D99" w:rsidP="008C100C"/>
    <w:p w14:paraId="37F3A62D" w14:textId="77777777" w:rsidR="009B4D99" w:rsidRDefault="009B4D99" w:rsidP="008C100C"/>
    <w:p w14:paraId="193ACCF0" w14:textId="77777777" w:rsidR="009B4D99" w:rsidRDefault="009B4D99" w:rsidP="008C100C"/>
    <w:p w14:paraId="7FD4DCB0" w14:textId="77777777" w:rsidR="009B4D99" w:rsidRDefault="009B4D99" w:rsidP="008C100C"/>
    <w:p w14:paraId="24235369" w14:textId="77777777" w:rsidR="009B4D99" w:rsidRDefault="009B4D99" w:rsidP="008C100C"/>
  </w:endnote>
  <w:endnote w:type="continuationSeparator" w:id="0">
    <w:p w14:paraId="104C0889" w14:textId="77777777" w:rsidR="009B4D99" w:rsidRDefault="009B4D99" w:rsidP="008C100C">
      <w:r>
        <w:continuationSeparator/>
      </w:r>
    </w:p>
    <w:p w14:paraId="4FF03C1F" w14:textId="77777777" w:rsidR="009B4D99" w:rsidRDefault="009B4D99" w:rsidP="008C100C"/>
    <w:p w14:paraId="4E3F4E9F" w14:textId="77777777" w:rsidR="009B4D99" w:rsidRDefault="009B4D99" w:rsidP="008C100C"/>
    <w:p w14:paraId="6DB81009" w14:textId="77777777" w:rsidR="009B4D99" w:rsidRDefault="009B4D99" w:rsidP="008C100C"/>
    <w:p w14:paraId="494C2726" w14:textId="77777777" w:rsidR="009B4D99" w:rsidRDefault="009B4D99" w:rsidP="008C100C"/>
    <w:p w14:paraId="0986BCA4" w14:textId="77777777" w:rsidR="009B4D99" w:rsidRDefault="009B4D99" w:rsidP="008C100C"/>
    <w:p w14:paraId="10FF9F45" w14:textId="77777777" w:rsidR="009B4D99" w:rsidRDefault="009B4D9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E52B7C" w:rsidRDefault="00E52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E52B7C" w:rsidRPr="00195F88" w:rsidRDefault="00E52B7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E52B7C" w:rsidRPr="00195F88" w:rsidRDefault="00E52B7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E52B7C" w:rsidRDefault="00E52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E7575" w14:textId="77777777" w:rsidR="009B4D99" w:rsidRDefault="009B4D99" w:rsidP="008C100C">
      <w:r>
        <w:separator/>
      </w:r>
    </w:p>
    <w:p w14:paraId="41FCDCD3" w14:textId="77777777" w:rsidR="009B4D99" w:rsidRDefault="009B4D99" w:rsidP="008C100C"/>
  </w:footnote>
  <w:footnote w:type="continuationSeparator" w:id="0">
    <w:p w14:paraId="35F5087B" w14:textId="77777777" w:rsidR="009B4D99" w:rsidRDefault="009B4D99" w:rsidP="008C100C">
      <w:r>
        <w:continuationSeparator/>
      </w:r>
    </w:p>
    <w:p w14:paraId="14532AAE" w14:textId="77777777" w:rsidR="009B4D99" w:rsidRDefault="009B4D9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E52B7C" w:rsidRDefault="00E52B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E52B7C" w:rsidRDefault="00E52B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E52B7C" w:rsidRDefault="00E52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0"/>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1"/>
  </w:num>
  <w:num w:numId="16">
    <w:abstractNumId w:val="40"/>
  </w:num>
  <w:num w:numId="17">
    <w:abstractNumId w:val="54"/>
  </w:num>
  <w:num w:numId="18">
    <w:abstractNumId w:val="43"/>
  </w:num>
  <w:num w:numId="19">
    <w:abstractNumId w:val="6"/>
  </w:num>
  <w:num w:numId="20">
    <w:abstractNumId w:val="33"/>
  </w:num>
  <w:num w:numId="21">
    <w:abstractNumId w:val="49"/>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3"/>
  </w:num>
  <w:num w:numId="31">
    <w:abstractNumId w:val="9"/>
  </w:num>
  <w:num w:numId="32">
    <w:abstractNumId w:val="46"/>
  </w:num>
  <w:num w:numId="33">
    <w:abstractNumId w:val="26"/>
  </w:num>
  <w:num w:numId="34">
    <w:abstractNumId w:val="23"/>
  </w:num>
  <w:num w:numId="35">
    <w:abstractNumId w:val="14"/>
  </w:num>
  <w:num w:numId="36">
    <w:abstractNumId w:val="57"/>
  </w:num>
  <w:num w:numId="37">
    <w:abstractNumId w:val="34"/>
  </w:num>
  <w:num w:numId="38">
    <w:abstractNumId w:val="7"/>
  </w:num>
  <w:num w:numId="39">
    <w:abstractNumId w:val="52"/>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6"/>
  </w:num>
  <w:num w:numId="56">
    <w:abstractNumId w:val="13"/>
  </w:num>
  <w:num w:numId="57">
    <w:abstractNumId w:val="21"/>
  </w:num>
  <w:num w:numId="58">
    <w:abstractNumId w:val="55"/>
  </w:num>
  <w:num w:numId="59">
    <w:abstractNumId w:val="2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B4D99"/>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C6129"/>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2B7C"/>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5CF1C-81D2-40E0-B37C-F9B51001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12873</TotalTime>
  <Pages>117</Pages>
  <Words>47330</Words>
  <Characters>269783</Characters>
  <Application>Microsoft Office Word</Application>
  <DocSecurity>0</DocSecurity>
  <Lines>2248</Lines>
  <Paragraphs>632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316481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559</cp:revision>
  <cp:lastPrinted>2011-08-05T16:21:00Z</cp:lastPrinted>
  <dcterms:created xsi:type="dcterms:W3CDTF">2017-08-01T19:18:00Z</dcterms:created>
  <dcterms:modified xsi:type="dcterms:W3CDTF">2018-04-16T22:56:00Z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