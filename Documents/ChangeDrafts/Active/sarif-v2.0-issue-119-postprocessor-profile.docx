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B8521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B85217">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B85217">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B85217">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B85217">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B85217">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B85217">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B85217">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B85217">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B85217">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B85217">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B85217">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B85217">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B85217">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B85217">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B85217">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B85217">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B85217">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B85217">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B85217">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B85217">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B8521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B8521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B8521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B8521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B8521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B85217"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B8521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B8521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B8521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B8521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B8521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B8521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B8521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B8521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9299E12" w:rsidR="0044419A" w:rsidRDefault="00B85217" w:rsidP="0044419A">
      <w:pPr>
        <w:pStyle w:val="Definition"/>
        <w:rPr>
          <w:ins w:id="23" w:author="Laurence Golding" w:date="2018-04-05T10:00: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CA1EE42" w14:textId="0679F9F3" w:rsidR="00B85217" w:rsidRDefault="00B85217" w:rsidP="00B85217">
      <w:pPr>
        <w:pStyle w:val="Definitionterm"/>
        <w:rPr>
          <w:ins w:id="24" w:author="Laurence Golding" w:date="2018-04-05T10:00:00Z"/>
        </w:rPr>
      </w:pPr>
      <w:bookmarkStart w:id="25" w:name="def_post_processor"/>
      <w:ins w:id="26" w:author="Laurence Golding" w:date="2018-04-05T10:00:00Z">
        <w:r>
          <w:t>post-processor</w:t>
        </w:r>
        <w:bookmarkEnd w:id="25"/>
      </w:ins>
    </w:p>
    <w:p w14:paraId="10768A24" w14:textId="572E1FB4" w:rsidR="00B85217" w:rsidRPr="00B85217" w:rsidRDefault="00B85217" w:rsidP="00B85217">
      <w:pPr>
        <w:pStyle w:val="Definition"/>
      </w:pPr>
      <w:ins w:id="27" w:author="Laurence Golding" w:date="2018-04-05T10:00:00Z">
        <w:r>
          <w:lastRenderedPageBreak/>
          <w:fldChar w:fldCharType="begin"/>
        </w:r>
        <w:r>
          <w:instrText xml:space="preserve"> HYPERLINK \l "def_sarif_producer" </w:instrText>
        </w:r>
        <w:r>
          <w:fldChar w:fldCharType="separate"/>
        </w:r>
        <w:r w:rsidRPr="00817B44">
          <w:rPr>
            <w:rStyle w:val="Hyperlink"/>
          </w:rPr>
          <w:t>SARIF produ</w:t>
        </w:r>
        <w:r w:rsidRPr="00817B44">
          <w:rPr>
            <w:rStyle w:val="Hyperlink"/>
          </w:rPr>
          <w:t>c</w:t>
        </w:r>
        <w:r w:rsidRPr="00817B44">
          <w:rPr>
            <w:rStyle w:val="Hyperlink"/>
          </w:rPr>
          <w:t>er</w:t>
        </w:r>
        <w:r>
          <w:rPr>
            <w:rStyle w:val="Hyperlink"/>
          </w:rPr>
          <w:fldChar w:fldCharType="end"/>
        </w:r>
        <w:r w:rsidRPr="00C130CD">
          <w:t xml:space="preserve"> that</w:t>
        </w:r>
      </w:ins>
      <w:ins w:id="28" w:author="Laurence Golding" w:date="2018-04-05T10:02:00Z">
        <w:r w:rsidRPr="00B85217">
          <w:t xml:space="preserve"> </w:t>
        </w:r>
        <w:r>
          <w:t>transforms an existing SARIF log file into a new SARIF log file, for example, by removing or redacting security-sensitive elements</w:t>
        </w:r>
      </w:ins>
    </w:p>
    <w:p w14:paraId="4BC79213" w14:textId="60483B01" w:rsidR="00646038" w:rsidRDefault="00646038" w:rsidP="0044419A">
      <w:pPr>
        <w:pStyle w:val="Definitionterm"/>
      </w:pPr>
      <w:bookmarkStart w:id="29" w:name="def_programming_artifact"/>
      <w:r>
        <w:t>(programming) artifact</w:t>
      </w:r>
    </w:p>
    <w:bookmarkEnd w:id="29"/>
    <w:p w14:paraId="423BBE77" w14:textId="3E0F83C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0" w:name="def_problem"/>
      <w:r>
        <w:t>problem</w:t>
      </w:r>
      <w:bookmarkEnd w:id="30"/>
    </w:p>
    <w:p w14:paraId="6CDABD9B" w14:textId="743E9944" w:rsidR="00B05C99" w:rsidRDefault="00B8521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37D537C" w:rsidR="00D65090" w:rsidRPr="00D65090" w:rsidRDefault="00D65090" w:rsidP="00D65090">
      <w:pPr>
        <w:pStyle w:val="Definition"/>
      </w:pPr>
      <w:r>
        <w:t xml:space="preserve">property that potentially contains sensitive information that a </w:t>
      </w:r>
      <w:del w:id="31" w:author="Laurence Golding" w:date="2018-04-05T10:03:00Z">
        <w:r w:rsidDel="00033ABB">
          <w:delText xml:space="preserve">SARIF </w:delText>
        </w:r>
      </w:del>
      <w:ins w:id="32" w:author="Laurence Golding" w:date="2018-04-05T10:04:00Z">
        <w:r w:rsidR="00033ABB">
          <w:fldChar w:fldCharType="begin"/>
        </w:r>
        <w:r w:rsidR="00033ABB">
          <w:instrText xml:space="preserve"> HYPERLINK  \l "def_direct_producer" </w:instrText>
        </w:r>
        <w:r w:rsidR="00033ABB">
          <w:fldChar w:fldCharType="separate"/>
        </w:r>
        <w:r w:rsidR="00033ABB" w:rsidRPr="00033ABB">
          <w:rPr>
            <w:rStyle w:val="Hyperlink"/>
          </w:rPr>
          <w:t>direct</w:t>
        </w:r>
        <w:r w:rsidR="00033ABB" w:rsidRPr="00033ABB">
          <w:rPr>
            <w:rStyle w:val="Hyperlink"/>
          </w:rPr>
          <w:t xml:space="preserve"> </w:t>
        </w:r>
        <w:r w:rsidRPr="00033ABB">
          <w:rPr>
            <w:rStyle w:val="Hyperlink"/>
          </w:rPr>
          <w:t>producer</w:t>
        </w:r>
        <w:r w:rsidR="00033ABB">
          <w:fldChar w:fldCharType="end"/>
        </w:r>
      </w:ins>
      <w:r>
        <w:t xml:space="preserve"> or a SARIF </w:t>
      </w:r>
      <w:ins w:id="33" w:author="Laurence Golding" w:date="2018-04-05T10:04:00Z">
        <w:r w:rsidR="00033ABB">
          <w:fldChar w:fldCharType="begin"/>
        </w:r>
        <w:r w:rsidR="00033ABB">
          <w:instrText xml:space="preserve"> HYPERLINK  \l "def_post_processor" </w:instrText>
        </w:r>
        <w:r w:rsidR="00033ABB">
          <w:fldChar w:fldCharType="separate"/>
        </w:r>
        <w:r w:rsidRPr="00033ABB">
          <w:rPr>
            <w:rStyle w:val="Hyperlink"/>
          </w:rPr>
          <w:t>post-proc</w:t>
        </w:r>
        <w:r w:rsidRPr="00033ABB">
          <w:rPr>
            <w:rStyle w:val="Hyperlink"/>
          </w:rPr>
          <w:t>e</w:t>
        </w:r>
        <w:r w:rsidRPr="00033ABB">
          <w:rPr>
            <w:rStyle w:val="Hyperlink"/>
          </w:rPr>
          <w:t>ssor</w:t>
        </w:r>
        <w:r w:rsidR="00033ABB">
          <w:fldChar w:fldCharType="end"/>
        </w:r>
      </w:ins>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B8521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B8521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t>result management system</w:t>
      </w:r>
      <w:bookmarkEnd w:id="37"/>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8" w:name="def_result_matching_procedure"/>
      <w:r>
        <w:t>result matching procedure</w:t>
      </w:r>
      <w:bookmarkEnd w:id="38"/>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B852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F8603DD" w:rsidR="00822D1D" w:rsidRPr="00822D1D" w:rsidRDefault="00B8521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B8521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33F2F390" w:rsidR="00366BA7" w:rsidRPr="00366BA7" w:rsidRDefault="00B8521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1CC4E2F" w:rsidR="0044419A" w:rsidRDefault="00B8521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B8521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266EA27" w:rsidR="0003129F" w:rsidRDefault="00B8521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B8521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Toc510174616"/>
      <w:r>
        <w:t>Normative</w:t>
      </w:r>
      <w:bookmarkEnd w:id="52"/>
      <w:bookmarkEnd w:id="53"/>
      <w:r>
        <w:t xml:space="preserve"> References</w:t>
      </w:r>
      <w:bookmarkEnd w:id="54"/>
      <w:bookmarkEnd w:id="55"/>
      <w:bookmarkEnd w:id="56"/>
    </w:p>
    <w:p w14:paraId="1CA20F39" w14:textId="3EB9E8F7" w:rsidR="00130B0A" w:rsidRDefault="00130B0A" w:rsidP="00130B0A">
      <w:pPr>
        <w:pStyle w:val="Ref"/>
        <w:rPr>
          <w:rStyle w:val="Refterm"/>
          <w:b w:val="0"/>
        </w:rPr>
      </w:pPr>
      <w:r w:rsidRPr="00EE7D13">
        <w:rPr>
          <w:rStyle w:val="Refterm"/>
        </w:rPr>
        <w:t>[</w:t>
      </w:r>
      <w:bookmarkStart w:id="57" w:name="BCP14"/>
      <w:r>
        <w:rPr>
          <w:rStyle w:val="Refterm"/>
        </w:rPr>
        <w:t>BCP14</w:t>
      </w:r>
      <w:bookmarkEnd w:id="5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8" w:name="GFM"/>
      <w:r>
        <w:rPr>
          <w:rStyle w:val="Refterm"/>
        </w:rPr>
        <w:t>GFM</w:t>
      </w:r>
      <w:bookmarkEnd w:id="5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9" w:name="ISO639_1"/>
      <w:r>
        <w:rPr>
          <w:rStyle w:val="Refterm"/>
        </w:rPr>
        <w:t>ISO639-1</w:t>
      </w:r>
      <w:bookmarkEnd w:id="5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60" w:name="ISO639_2"/>
      <w:r>
        <w:rPr>
          <w:rStyle w:val="Refterm"/>
        </w:rPr>
        <w:t>ISO639-2</w:t>
      </w:r>
      <w:bookmarkEnd w:id="6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61" w:name="ISO639_3"/>
      <w:r>
        <w:rPr>
          <w:rStyle w:val="Refterm"/>
        </w:rPr>
        <w:t>ISO639-3</w:t>
      </w:r>
      <w:bookmarkEnd w:id="6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62" w:name="ISO86012004"/>
      <w:r w:rsidRPr="00EE7D13">
        <w:rPr>
          <w:rStyle w:val="Refterm"/>
        </w:rPr>
        <w:t>ISO8601:2004</w:t>
      </w:r>
      <w:bookmarkEnd w:id="6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63" w:name="ISO14977"/>
      <w:r w:rsidRPr="00EE7D13">
        <w:rPr>
          <w:rStyle w:val="Refterm"/>
        </w:rPr>
        <w:t>ISO</w:t>
      </w:r>
      <w:r>
        <w:rPr>
          <w:rStyle w:val="Refterm"/>
        </w:rPr>
        <w:t>14977</w:t>
      </w:r>
      <w:r w:rsidRPr="00EE7D13">
        <w:rPr>
          <w:rStyle w:val="Refterm"/>
        </w:rPr>
        <w:t>:</w:t>
      </w:r>
      <w:r>
        <w:rPr>
          <w:rStyle w:val="Refterm"/>
        </w:rPr>
        <w:t>1996</w:t>
      </w:r>
      <w:bookmarkEnd w:id="6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64" w:name="JSCHEMA01"/>
      <w:r w:rsidRPr="00EE7D13">
        <w:rPr>
          <w:rStyle w:val="Refterm"/>
        </w:rPr>
        <w:t>JSCHEMA01</w:t>
      </w:r>
      <w:bookmarkEnd w:id="6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65" w:name="RFC2119"/>
      <w:r w:rsidRPr="00EE7D13">
        <w:rPr>
          <w:rStyle w:val="Refterm"/>
        </w:rPr>
        <w:t>RFC2119</w:t>
      </w:r>
      <w:bookmarkEnd w:id="6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66" w:name="RFC2045"/>
      <w:r w:rsidRPr="00EE7D13">
        <w:rPr>
          <w:rStyle w:val="Refterm"/>
        </w:rPr>
        <w:t>RFC2045</w:t>
      </w:r>
      <w:bookmarkEnd w:id="6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67" w:name="RFC3629"/>
      <w:r>
        <w:rPr>
          <w:rStyle w:val="Refterm"/>
        </w:rPr>
        <w:t>RFC3629</w:t>
      </w:r>
      <w:bookmarkEnd w:id="6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68" w:name="RFC3986"/>
      <w:r w:rsidRPr="00EE7D13">
        <w:rPr>
          <w:rStyle w:val="Refterm"/>
        </w:rPr>
        <w:t>RFC3986</w:t>
      </w:r>
      <w:bookmarkEnd w:id="6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lastRenderedPageBreak/>
        <w:t>[</w:t>
      </w:r>
      <w:bookmarkStart w:id="69" w:name="RFC5646"/>
      <w:r>
        <w:rPr>
          <w:rStyle w:val="Refterm"/>
        </w:rPr>
        <w:t>RFC5646</w:t>
      </w:r>
      <w:bookmarkEnd w:id="6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70" w:name="RFC7763"/>
      <w:r>
        <w:rPr>
          <w:rStyle w:val="Refterm"/>
        </w:rPr>
        <w:t>RFC7763</w:t>
      </w:r>
      <w:bookmarkEnd w:id="7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t>[</w:t>
      </w:r>
      <w:bookmarkStart w:id="71" w:name="RFC7764"/>
      <w:r>
        <w:rPr>
          <w:rStyle w:val="Refterm"/>
          <w:bCs w:val="0"/>
        </w:rPr>
        <w:t>RFC7764</w:t>
      </w:r>
      <w:bookmarkEnd w:id="7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72" w:name="RFC8174"/>
      <w:r>
        <w:rPr>
          <w:rStyle w:val="Refterm"/>
          <w:bCs w:val="0"/>
        </w:rPr>
        <w:t>RFC8174</w:t>
      </w:r>
      <w:bookmarkEnd w:id="7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73" w:name="RFC8259"/>
      <w:r>
        <w:rPr>
          <w:rStyle w:val="Refterm"/>
          <w:bCs w:val="0"/>
        </w:rPr>
        <w:t>RFC8259</w:t>
      </w:r>
      <w:bookmarkEnd w:id="7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74" w:name="SEMVER"/>
      <w:r>
        <w:rPr>
          <w:rStyle w:val="Refterm"/>
        </w:rPr>
        <w:t>SEMVER</w:t>
      </w:r>
      <w:bookmarkEnd w:id="7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75" w:name="UNICODE10"/>
      <w:r>
        <w:rPr>
          <w:rStyle w:val="Refterm"/>
        </w:rPr>
        <w:t>UNICODE10</w:t>
      </w:r>
      <w:bookmarkEnd w:id="7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6" w:name="_Toc85472895"/>
      <w:bookmarkStart w:id="77" w:name="_Toc287332009"/>
      <w:bookmarkStart w:id="78" w:name="_Toc510174617"/>
      <w:r>
        <w:t>Non-Normative References</w:t>
      </w:r>
      <w:bookmarkEnd w:id="76"/>
      <w:bookmarkEnd w:id="77"/>
      <w:bookmarkEnd w:id="78"/>
    </w:p>
    <w:p w14:paraId="1067680D" w14:textId="1E63AC34" w:rsidR="00D422AB" w:rsidRDefault="00D422AB" w:rsidP="00D422AB">
      <w:pPr>
        <w:pStyle w:val="Ref"/>
        <w:rPr>
          <w:rStyle w:val="Refterm"/>
          <w:b w:val="0"/>
        </w:rPr>
      </w:pPr>
      <w:r w:rsidRPr="001A52C9">
        <w:rPr>
          <w:rStyle w:val="Refterm"/>
        </w:rPr>
        <w:t>[</w:t>
      </w:r>
      <w:bookmarkStart w:id="79" w:name="CMARK"/>
      <w:r>
        <w:rPr>
          <w:rStyle w:val="Refterm"/>
        </w:rPr>
        <w:t>CMARK</w:t>
      </w:r>
      <w:bookmarkEnd w:id="7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80" w:name="CWE"/>
      <w:r>
        <w:rPr>
          <w:rStyle w:val="Refterm"/>
        </w:rPr>
        <w:t>CWE</w:t>
      </w:r>
      <w:bookmarkEnd w:id="8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81" w:name="GFMCMARK"/>
      <w:r>
        <w:rPr>
          <w:rStyle w:val="Refterm"/>
        </w:rPr>
        <w:t>GFMCMARK</w:t>
      </w:r>
      <w:bookmarkEnd w:id="8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82" w:name="GFMENG"/>
      <w:r>
        <w:rPr>
          <w:rStyle w:val="Refterm"/>
        </w:rPr>
        <w:t>GFMENG</w:t>
      </w:r>
      <w:bookmarkEnd w:id="8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3" w:name="_Toc510174618"/>
      <w:r>
        <w:lastRenderedPageBreak/>
        <w:t>Conventions</w:t>
      </w:r>
      <w:bookmarkEnd w:id="83"/>
    </w:p>
    <w:p w14:paraId="50E64719" w14:textId="2428E7E7" w:rsidR="0012387E" w:rsidRPr="0012387E" w:rsidRDefault="0012387E" w:rsidP="0012387E"/>
    <w:p w14:paraId="2D42620D" w14:textId="4CD3D186" w:rsidR="0012387E" w:rsidRDefault="00EE7D13" w:rsidP="0012387E">
      <w:pPr>
        <w:pStyle w:val="Heading2"/>
      </w:pPr>
      <w:bookmarkStart w:id="84" w:name="_Toc510174619"/>
      <w:r>
        <w:t>General</w:t>
      </w:r>
      <w:bookmarkEnd w:id="8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5" w:name="_Toc510174620"/>
      <w:r>
        <w:t>Format examples</w:t>
      </w:r>
      <w:bookmarkEnd w:id="85"/>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6" w:name="_Toc510174621"/>
      <w:r>
        <w:t>Property notation</w:t>
      </w:r>
      <w:bookmarkEnd w:id="8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7" w:name="_Toc510174622"/>
      <w:r>
        <w:t>Syntax notation</w:t>
      </w:r>
      <w:bookmarkEnd w:id="87"/>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8" w:name="_Ref506805751"/>
      <w:bookmarkStart w:id="89" w:name="_Ref506805786"/>
      <w:bookmarkStart w:id="90" w:name="_Ref506805801"/>
      <w:bookmarkStart w:id="91" w:name="_Ref506805881"/>
      <w:bookmarkStart w:id="92" w:name="_Toc510174623"/>
      <w:r>
        <w:lastRenderedPageBreak/>
        <w:t>File format</w:t>
      </w:r>
      <w:bookmarkEnd w:id="88"/>
      <w:bookmarkEnd w:id="89"/>
      <w:bookmarkEnd w:id="90"/>
      <w:bookmarkEnd w:id="91"/>
      <w:bookmarkEnd w:id="92"/>
    </w:p>
    <w:p w14:paraId="4E58823B" w14:textId="39ED7B8C" w:rsidR="008F022E" w:rsidRDefault="008F022E" w:rsidP="008F022E">
      <w:pPr>
        <w:pStyle w:val="Heading2"/>
      </w:pPr>
      <w:bookmarkStart w:id="93" w:name="_Ref509041819"/>
      <w:bookmarkStart w:id="94" w:name="_Toc510174624"/>
      <w:r>
        <w:t>General</w:t>
      </w:r>
      <w:bookmarkEnd w:id="93"/>
      <w:bookmarkEnd w:id="9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5" w:name="_Ref509042171"/>
      <w:bookmarkStart w:id="96" w:name="_Ref509042221"/>
      <w:bookmarkStart w:id="97" w:name="_Ref509042382"/>
      <w:bookmarkStart w:id="98" w:name="_Ref509042434"/>
      <w:bookmarkStart w:id="99" w:name="_Ref509043989"/>
      <w:bookmarkStart w:id="100" w:name="_Toc510174625"/>
      <w:bookmarkStart w:id="101" w:name="_Ref507594747"/>
      <w:r>
        <w:t>fileContent objects</w:t>
      </w:r>
      <w:bookmarkEnd w:id="95"/>
      <w:bookmarkEnd w:id="96"/>
      <w:bookmarkEnd w:id="97"/>
      <w:bookmarkEnd w:id="98"/>
      <w:bookmarkEnd w:id="99"/>
      <w:bookmarkEnd w:id="100"/>
    </w:p>
    <w:p w14:paraId="2BBA9A14" w14:textId="2A52D71B" w:rsidR="00C50C8C" w:rsidRDefault="00C50C8C" w:rsidP="00C50C8C">
      <w:pPr>
        <w:pStyle w:val="Heading3"/>
      </w:pPr>
      <w:bookmarkStart w:id="102" w:name="_Toc510174626"/>
      <w:r>
        <w:t>General</w:t>
      </w:r>
      <w:bookmarkEnd w:id="10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3" w:name="_Ref509043697"/>
      <w:bookmarkStart w:id="104" w:name="_Toc510174627"/>
      <w:r>
        <w:t>text property</w:t>
      </w:r>
      <w:bookmarkEnd w:id="103"/>
      <w:bookmarkEnd w:id="104"/>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5" w:name="_Ref509043776"/>
      <w:bookmarkStart w:id="106" w:name="_Toc510174628"/>
      <w:r>
        <w:t>binary property</w:t>
      </w:r>
      <w:bookmarkEnd w:id="105"/>
      <w:bookmarkEnd w:id="106"/>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7" w:name="_Ref508989521"/>
      <w:bookmarkStart w:id="108" w:name="_Toc510174629"/>
      <w:r>
        <w:t>fileLocation objects</w:t>
      </w:r>
      <w:bookmarkEnd w:id="101"/>
      <w:bookmarkEnd w:id="107"/>
      <w:bookmarkEnd w:id="108"/>
    </w:p>
    <w:p w14:paraId="15E45BC8" w14:textId="6BB90172" w:rsidR="00EF1697" w:rsidRPr="00EF1697" w:rsidRDefault="00EF1697" w:rsidP="00EF1697">
      <w:pPr>
        <w:pStyle w:val="Heading3"/>
      </w:pPr>
      <w:bookmarkStart w:id="109" w:name="_Ref507595872"/>
      <w:bookmarkStart w:id="110" w:name="_Toc510174630"/>
      <w:r>
        <w:t>General</w:t>
      </w:r>
      <w:bookmarkEnd w:id="109"/>
      <w:bookmarkEnd w:id="110"/>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1" w:name="_Ref507592462"/>
      <w:bookmarkStart w:id="112" w:name="_Toc510174631"/>
      <w:r>
        <w:lastRenderedPageBreak/>
        <w:t>uri property</w:t>
      </w:r>
      <w:bookmarkEnd w:id="111"/>
      <w:bookmarkEnd w:id="112"/>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3"/>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4" w:name="_Ref507592476"/>
      <w:bookmarkStart w:id="115" w:name="_Toc510174632"/>
      <w:r>
        <w:t>uriBaseId property</w:t>
      </w:r>
      <w:bookmarkEnd w:id="114"/>
      <w:bookmarkEnd w:id="115"/>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16" w:name="_Ref510013017"/>
      <w:bookmarkStart w:id="117" w:name="_Toc510174633"/>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0174634"/>
      <w:r>
        <w:t>String properties</w:t>
      </w:r>
      <w:bookmarkEnd w:id="118"/>
    </w:p>
    <w:p w14:paraId="6C63FE5C" w14:textId="4016EE67" w:rsidR="00D65090" w:rsidRDefault="00D65090" w:rsidP="00D65090">
      <w:pPr>
        <w:pStyle w:val="Heading3"/>
      </w:pPr>
      <w:bookmarkStart w:id="119" w:name="_Toc510174635"/>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0174636"/>
      <w:r>
        <w:t>Redaction</w:t>
      </w:r>
      <w:bookmarkEnd w:id="120"/>
      <w:bookmarkEnd w:id="121"/>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22" w:name="_Ref508798892"/>
      <w:bookmarkStart w:id="123" w:name="_Toc510174637"/>
      <w:r>
        <w:t>Object properties</w:t>
      </w:r>
      <w:bookmarkEnd w:id="122"/>
      <w:bookmarkEnd w:id="123"/>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0174638"/>
      <w:r>
        <w:t>Array properties</w:t>
      </w:r>
      <w:bookmarkEnd w:id="124"/>
      <w:bookmarkEnd w:id="125"/>
    </w:p>
    <w:p w14:paraId="28EB82AC" w14:textId="5479DEBF" w:rsidR="000308F0" w:rsidRDefault="000308F0" w:rsidP="000308F0">
      <w:pPr>
        <w:pStyle w:val="Heading3"/>
      </w:pPr>
      <w:bookmarkStart w:id="126" w:name="_Toc510174639"/>
      <w:r>
        <w:t>General</w:t>
      </w:r>
      <w:bookmarkEnd w:id="126"/>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0174640"/>
      <w:r>
        <w:t>Array properties with unique values</w:t>
      </w:r>
      <w:bookmarkEnd w:id="127"/>
      <w:bookmarkEnd w:id="128"/>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0174641"/>
      <w:r>
        <w:t>Property bags</w:t>
      </w:r>
      <w:bookmarkEnd w:id="129"/>
      <w:bookmarkEnd w:id="130"/>
    </w:p>
    <w:p w14:paraId="394A6CDE" w14:textId="6ABA55FC" w:rsidR="00815787" w:rsidRDefault="00815787" w:rsidP="00815787">
      <w:pPr>
        <w:pStyle w:val="Heading3"/>
      </w:pPr>
      <w:bookmarkStart w:id="131" w:name="_Toc510174642"/>
      <w:r>
        <w:t>General</w:t>
      </w:r>
      <w:bookmarkEnd w:id="131"/>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0174643"/>
      <w:r>
        <w:lastRenderedPageBreak/>
        <w:t>Tags</w:t>
      </w:r>
      <w:bookmarkEnd w:id="132"/>
    </w:p>
    <w:p w14:paraId="32ECCC5D" w14:textId="2CF5DE43" w:rsidR="00992B66" w:rsidRPr="00992B66" w:rsidRDefault="00992B66" w:rsidP="00992B66">
      <w:pPr>
        <w:pStyle w:val="Heading4"/>
      </w:pPr>
      <w:bookmarkStart w:id="133" w:name="_Toc510174644"/>
      <w:r>
        <w:t>General</w:t>
      </w:r>
      <w:bookmarkEnd w:id="133"/>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0174645"/>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0174646"/>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0174647"/>
      <w:r>
        <w:t>Date/time properties</w:t>
      </w:r>
      <w:bookmarkEnd w:id="137"/>
      <w:bookmarkEnd w:id="138"/>
      <w:bookmarkEnd w:id="139"/>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0174648"/>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0174649"/>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0174650"/>
      <w:r>
        <w:t>Plain text messages</w:t>
      </w:r>
      <w:bookmarkEnd w:id="144"/>
      <w:bookmarkEnd w:id="145"/>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0174651"/>
      <w:r>
        <w:t>Rich text messages</w:t>
      </w:r>
      <w:bookmarkEnd w:id="146"/>
      <w:bookmarkEnd w:id="147"/>
    </w:p>
    <w:p w14:paraId="78C77DEB" w14:textId="06212753" w:rsidR="00675C8D" w:rsidRPr="00675C8D" w:rsidRDefault="00675C8D" w:rsidP="00675C8D">
      <w:pPr>
        <w:pStyle w:val="Heading4"/>
      </w:pPr>
      <w:bookmarkStart w:id="148" w:name="_Toc510174652"/>
      <w:r>
        <w:t>General</w:t>
      </w:r>
      <w:bookmarkEnd w:id="148"/>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0174653"/>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0174654"/>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0174655"/>
      <w:r>
        <w:t>Messages with e</w:t>
      </w:r>
      <w:r w:rsidR="00A4123E">
        <w:t>mbedded links</w:t>
      </w:r>
      <w:bookmarkEnd w:id="153"/>
      <w:bookmarkEnd w:id="154"/>
      <w:bookmarkEnd w:id="155"/>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0174656"/>
      <w:bookmarkStart w:id="158" w:name="_Ref493337542"/>
      <w:r>
        <w:t>Message string resources</w:t>
      </w:r>
      <w:bookmarkEnd w:id="156"/>
      <w:bookmarkEnd w:id="157"/>
    </w:p>
    <w:p w14:paraId="558CEB2A" w14:textId="15F84E5D" w:rsidR="00F27B42" w:rsidRDefault="00F27B42" w:rsidP="00F27B42">
      <w:pPr>
        <w:pStyle w:val="Heading4"/>
      </w:pPr>
      <w:bookmarkStart w:id="159" w:name="_Toc510174657"/>
      <w:r>
        <w:t>General</w:t>
      </w:r>
      <w:bookmarkEnd w:id="159"/>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0174658"/>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0174659"/>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0174660"/>
      <w:r>
        <w:t>SARIF resource file format</w:t>
      </w:r>
      <w:bookmarkEnd w:id="164"/>
      <w:bookmarkEnd w:id="165"/>
    </w:p>
    <w:p w14:paraId="441176F7" w14:textId="05E307FC" w:rsidR="00F27B42" w:rsidRDefault="00F27B42" w:rsidP="00F27B42">
      <w:pPr>
        <w:pStyle w:val="Heading5"/>
      </w:pPr>
      <w:bookmarkStart w:id="166" w:name="_Toc510174661"/>
      <w:r>
        <w:t>General</w:t>
      </w:r>
      <w:bookmarkEnd w:id="166"/>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7" w:name="_Toc510174662"/>
      <w:r>
        <w:t>sarifLog object</w:t>
      </w:r>
      <w:bookmarkEnd w:id="167"/>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68" w:name="_Ref508812519"/>
      <w:bookmarkStart w:id="169" w:name="_Toc510174663"/>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0174664"/>
      <w:r>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0174665"/>
      <w:r>
        <w:t>resources object</w:t>
      </w:r>
      <w:bookmarkEnd w:id="172"/>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73" w:name="_Ref508811133"/>
      <w:bookmarkStart w:id="174" w:name="_Toc510174666"/>
      <w:r>
        <w:lastRenderedPageBreak/>
        <w:t>text property</w:t>
      </w:r>
      <w:bookmarkEnd w:id="173"/>
      <w:bookmarkEnd w:id="174"/>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0174667"/>
      <w:r>
        <w:t>richText property</w:t>
      </w:r>
      <w:bookmarkEnd w:id="175"/>
      <w:bookmarkEnd w:id="176"/>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0174668"/>
      <w:r>
        <w:t>messageId property</w:t>
      </w:r>
      <w:bookmarkEnd w:id="177"/>
      <w:bookmarkEnd w:id="178"/>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0174669"/>
      <w:r>
        <w:t>richMessageId property</w:t>
      </w:r>
      <w:bookmarkEnd w:id="179"/>
      <w:bookmarkEnd w:id="180"/>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0174670"/>
      <w:r>
        <w:t>arguments property</w:t>
      </w:r>
      <w:bookmarkEnd w:id="181"/>
      <w:bookmarkEnd w:id="182"/>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0174671"/>
      <w:r>
        <w:t>sarifLog object</w:t>
      </w:r>
      <w:bookmarkEnd w:id="158"/>
      <w:bookmarkEnd w:id="183"/>
      <w:bookmarkEnd w:id="184"/>
    </w:p>
    <w:p w14:paraId="5DEDD21B" w14:textId="0630136E" w:rsidR="000D32C1" w:rsidRDefault="000D32C1" w:rsidP="000D32C1">
      <w:pPr>
        <w:pStyle w:val="Heading3"/>
      </w:pPr>
      <w:bookmarkStart w:id="185" w:name="_Toc510174672"/>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0174673"/>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0174674"/>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0174675"/>
      <w:r>
        <w:t>runs property</w:t>
      </w:r>
      <w:bookmarkEnd w:id="191"/>
      <w:bookmarkEnd w:id="192"/>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0174676"/>
      <w:r>
        <w:t>run object</w:t>
      </w:r>
      <w:bookmarkEnd w:id="193"/>
      <w:bookmarkEnd w:id="194"/>
      <w:bookmarkEnd w:id="195"/>
    </w:p>
    <w:p w14:paraId="10E42C1C" w14:textId="534C375F" w:rsidR="000D32C1" w:rsidRDefault="000D32C1" w:rsidP="000D32C1">
      <w:pPr>
        <w:pStyle w:val="Heading3"/>
      </w:pPr>
      <w:bookmarkStart w:id="196" w:name="_Toc510174677"/>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0174678"/>
      <w:r>
        <w:lastRenderedPageBreak/>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0174679"/>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0174680"/>
      <w:r>
        <w:t>baselineId property</w:t>
      </w:r>
      <w:bookmarkEnd w:id="200"/>
      <w:bookmarkEnd w:id="201"/>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0174681"/>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0174682"/>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0174683"/>
      <w:r>
        <w:lastRenderedPageBreak/>
        <w:t>tool property</w:t>
      </w:r>
      <w:bookmarkEnd w:id="204"/>
      <w:bookmarkEnd w:id="205"/>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0174684"/>
      <w:r>
        <w:t>invocation</w:t>
      </w:r>
      <w:r w:rsidR="00514F09">
        <w:t>s</w:t>
      </w:r>
      <w:r>
        <w:t xml:space="preserve"> property</w:t>
      </w:r>
      <w:bookmarkEnd w:id="206"/>
      <w:bookmarkEnd w:id="207"/>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0174685"/>
      <w:r>
        <w:t>conversion property</w:t>
      </w:r>
      <w:bookmarkEnd w:id="208"/>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9" w:name="_Ref508869459"/>
      <w:bookmarkStart w:id="210" w:name="_Ref508869524"/>
      <w:bookmarkStart w:id="211" w:name="_Ref508869585"/>
      <w:bookmarkStart w:id="212" w:name="_Toc510174686"/>
      <w:bookmarkStart w:id="213" w:name="_Ref493345118"/>
      <w:r>
        <w:t>originalUriBaseIds property</w:t>
      </w:r>
      <w:bookmarkEnd w:id="209"/>
      <w:bookmarkEnd w:id="210"/>
      <w:bookmarkEnd w:id="211"/>
      <w:bookmarkEnd w:id="212"/>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4" w:name="_Ref507667580"/>
      <w:bookmarkStart w:id="215" w:name="_Toc510174687"/>
      <w:r>
        <w:t>files property</w:t>
      </w:r>
      <w:bookmarkEnd w:id="213"/>
      <w:bookmarkEnd w:id="214"/>
      <w:bookmarkEnd w:id="215"/>
    </w:p>
    <w:p w14:paraId="07E80975" w14:textId="24B82ABD" w:rsidR="006A16A8" w:rsidRDefault="006A16A8" w:rsidP="006A16A8">
      <w:pPr>
        <w:pStyle w:val="Heading4"/>
      </w:pPr>
      <w:bookmarkStart w:id="216" w:name="_Toc510174688"/>
      <w:r>
        <w:t>General</w:t>
      </w:r>
      <w:bookmarkEnd w:id="216"/>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7" w:name="_Ref508985072"/>
      <w:bookmarkStart w:id="218" w:name="_Toc510174689"/>
      <w:r>
        <w:t>Property names</w:t>
      </w:r>
      <w:bookmarkEnd w:id="217"/>
      <w:bookmarkEnd w:id="218"/>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9" w:name="_Hlk508703537"/>
      <w:r>
        <w:t>relative property name</w:t>
      </w:r>
      <w:bookmarkEnd w:id="219"/>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0" w:name="_Toc510174690"/>
      <w:r>
        <w:t>Property values</w:t>
      </w:r>
      <w:bookmarkEnd w:id="220"/>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1" w:name="_Ref493479000"/>
      <w:bookmarkStart w:id="222" w:name="_Ref493479448"/>
      <w:bookmarkStart w:id="223" w:name="_Toc510174691"/>
      <w:r>
        <w:t>logicalLocations property</w:t>
      </w:r>
      <w:bookmarkEnd w:id="221"/>
      <w:bookmarkEnd w:id="222"/>
      <w:bookmarkEnd w:id="223"/>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24" w:name="_Ref493350972"/>
      <w:bookmarkStart w:id="225" w:name="_Toc510174692"/>
      <w:r>
        <w:t>results property</w:t>
      </w:r>
      <w:bookmarkEnd w:id="224"/>
      <w:bookmarkEnd w:id="225"/>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6" w:name="_Ref493404878"/>
      <w:bookmarkStart w:id="227" w:name="_Toc510174693"/>
      <w:r>
        <w:t>resource</w:t>
      </w:r>
      <w:r w:rsidR="00401BB5">
        <w:t>s property</w:t>
      </w:r>
      <w:bookmarkEnd w:id="226"/>
      <w:bookmarkEnd w:id="227"/>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8" w:name="_Ref503355262"/>
      <w:bookmarkStart w:id="229" w:name="_Toc510174694"/>
      <w:r>
        <w:t>richMessageMimeType property</w:t>
      </w:r>
      <w:bookmarkEnd w:id="228"/>
      <w:bookmarkEnd w:id="229"/>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30" w:name="_Ref510017893"/>
      <w:bookmarkStart w:id="231" w:name="_Toc510174695"/>
      <w:r>
        <w:t>redactionToken</w:t>
      </w:r>
      <w:bookmarkEnd w:id="230"/>
      <w:r>
        <w:t xml:space="preserve"> property</w:t>
      </w:r>
      <w:bookmarkEnd w:id="231"/>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2"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3" w:name="_Toc510174696"/>
      <w:bookmarkEnd w:id="232"/>
      <w:r>
        <w:t>properties property</w:t>
      </w:r>
      <w:bookmarkEnd w:id="233"/>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4" w:name="_Ref493350964"/>
      <w:bookmarkStart w:id="235" w:name="_Toc510174697"/>
      <w:r>
        <w:t>tool object</w:t>
      </w:r>
      <w:bookmarkEnd w:id="234"/>
      <w:bookmarkEnd w:id="235"/>
    </w:p>
    <w:p w14:paraId="389A43BD" w14:textId="582B65CB" w:rsidR="00401BB5" w:rsidRDefault="00401BB5" w:rsidP="00401BB5">
      <w:pPr>
        <w:pStyle w:val="Heading3"/>
      </w:pPr>
      <w:bookmarkStart w:id="236" w:name="_Toc510174698"/>
      <w:r>
        <w:t>General</w:t>
      </w:r>
      <w:bookmarkEnd w:id="23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7" w:name="_Ref493409155"/>
      <w:bookmarkStart w:id="238" w:name="_Toc510174699"/>
      <w:r>
        <w:t>name property</w:t>
      </w:r>
      <w:bookmarkEnd w:id="237"/>
      <w:bookmarkEnd w:id="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9" w:name="_Ref493409168"/>
      <w:bookmarkStart w:id="240" w:name="_Toc510174700"/>
      <w:r>
        <w:t>fullName property</w:t>
      </w:r>
      <w:bookmarkEnd w:id="239"/>
      <w:bookmarkEnd w:id="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41" w:name="_Ref493409198"/>
      <w:bookmarkStart w:id="242" w:name="_Toc510174701"/>
      <w:r>
        <w:t>semanticVersion property</w:t>
      </w:r>
      <w:bookmarkEnd w:id="241"/>
      <w:bookmarkEnd w:id="242"/>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3" w:name="_Ref493409191"/>
      <w:bookmarkStart w:id="244" w:name="_Toc510174702"/>
      <w:r>
        <w:t>version property</w:t>
      </w:r>
      <w:bookmarkEnd w:id="243"/>
      <w:bookmarkEnd w:id="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5" w:name="_Ref493409205"/>
      <w:bookmarkStart w:id="246" w:name="_Toc510174703"/>
      <w:r>
        <w:t>fileVersion property</w:t>
      </w:r>
      <w:bookmarkEnd w:id="245"/>
      <w:bookmarkEnd w:id="24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7" w:name="_Ref508811658"/>
      <w:bookmarkStart w:id="248" w:name="_Ref508812630"/>
      <w:bookmarkStart w:id="249" w:name="_Toc510174704"/>
      <w:r>
        <w:t>language property</w:t>
      </w:r>
      <w:bookmarkEnd w:id="247"/>
      <w:bookmarkEnd w:id="248"/>
      <w:bookmarkEnd w:id="249"/>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0" w:name="_Hlk503355525"/>
      <w:r w:rsidRPr="00C56762">
        <w:t>a string specifying the language of the messages produced by the tool</w:t>
      </w:r>
      <w:bookmarkEnd w:id="25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1"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52" w:name="_Ref508891515"/>
      <w:bookmarkStart w:id="253" w:name="_Toc510174705"/>
      <w:r>
        <w:t>resourceLocation property</w:t>
      </w:r>
      <w:bookmarkEnd w:id="251"/>
      <w:bookmarkEnd w:id="252"/>
      <w:bookmarkEnd w:id="253"/>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4" w:name="_Toc510174706"/>
      <w:r>
        <w:lastRenderedPageBreak/>
        <w:t>sarifLoggerVersion property</w:t>
      </w:r>
      <w:bookmarkEnd w:id="25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5" w:name="_Toc510174707"/>
      <w:r>
        <w:t>properties property</w:t>
      </w:r>
      <w:bookmarkEnd w:id="255"/>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6" w:name="_Ref493352563"/>
      <w:bookmarkStart w:id="257" w:name="_Toc510174708"/>
      <w:r>
        <w:t>invocation object</w:t>
      </w:r>
      <w:bookmarkEnd w:id="256"/>
      <w:bookmarkEnd w:id="257"/>
    </w:p>
    <w:p w14:paraId="10E65C9D" w14:textId="17190F2B" w:rsidR="00401BB5" w:rsidRDefault="00401BB5" w:rsidP="00401BB5">
      <w:pPr>
        <w:pStyle w:val="Heading3"/>
      </w:pPr>
      <w:bookmarkStart w:id="258" w:name="_Toc510174709"/>
      <w:r>
        <w:t>General</w:t>
      </w:r>
      <w:bookmarkEnd w:id="25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9" w:name="_Ref493414102"/>
      <w:bookmarkStart w:id="260" w:name="_Toc510174710"/>
      <w:r>
        <w:t>commandLine property</w:t>
      </w:r>
      <w:bookmarkEnd w:id="259"/>
      <w:bookmarkEnd w:id="2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1" w:name="_Ref506976541"/>
      <w:bookmarkStart w:id="262" w:name="_Toc510174711"/>
      <w:r>
        <w:lastRenderedPageBreak/>
        <w:t>arguments property</w:t>
      </w:r>
      <w:bookmarkEnd w:id="261"/>
      <w:bookmarkEnd w:id="26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3" w:name="_Toc510174712"/>
      <w:r>
        <w:t>responseFiles property</w:t>
      </w:r>
      <w:bookmarkEnd w:id="263"/>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4" w:name="_Ref507597986"/>
      <w:bookmarkStart w:id="265" w:name="_Toc510174713"/>
      <w:r>
        <w:t>attachments property</w:t>
      </w:r>
      <w:bookmarkEnd w:id="264"/>
      <w:bookmarkEnd w:id="265"/>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266" w:name="_Toc510174714"/>
      <w:r>
        <w:t>startTime property</w:t>
      </w:r>
      <w:bookmarkEnd w:id="266"/>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267" w:name="_Toc510174715"/>
      <w:r>
        <w:lastRenderedPageBreak/>
        <w:t>endTime property</w:t>
      </w:r>
      <w:bookmarkEnd w:id="267"/>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268" w:name="_Ref509050679"/>
      <w:bookmarkStart w:id="269" w:name="_Toc510174716"/>
      <w:r>
        <w:t>exitCode property</w:t>
      </w:r>
      <w:bookmarkEnd w:id="268"/>
      <w:bookmarkEnd w:id="26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270" w:name="_Ref509050368"/>
      <w:bookmarkStart w:id="271" w:name="_Toc510174717"/>
      <w:r>
        <w:t>exitCodeDescription property</w:t>
      </w:r>
      <w:bookmarkEnd w:id="270"/>
      <w:bookmarkEnd w:id="27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2" w:name="_Toc510174718"/>
      <w:r>
        <w:t>exitSignalName property</w:t>
      </w:r>
      <w:bookmarkEnd w:id="27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273" w:name="_Ref509050492"/>
      <w:bookmarkStart w:id="274" w:name="_Toc510174719"/>
      <w:r>
        <w:t>exitSignalNumber property</w:t>
      </w:r>
      <w:bookmarkEnd w:id="273"/>
      <w:bookmarkEnd w:id="27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5" w:name="_Toc510174720"/>
      <w:r>
        <w:lastRenderedPageBreak/>
        <w:t>processStartFailureMessage property</w:t>
      </w:r>
      <w:bookmarkEnd w:id="27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6" w:name="_Toc510174721"/>
      <w:r>
        <w:t>toolExecutionSuccessful</w:t>
      </w:r>
      <w:r w:rsidR="00B209DE">
        <w:t xml:space="preserve"> property</w:t>
      </w:r>
      <w:bookmarkEnd w:id="27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27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7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8" w:name="_Toc510174722"/>
      <w:r>
        <w:t>machine property</w:t>
      </w:r>
      <w:bookmarkEnd w:id="27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9" w:name="_Toc510174723"/>
      <w:r>
        <w:t>account property</w:t>
      </w:r>
      <w:bookmarkEnd w:id="27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0" w:name="_Toc510174724"/>
      <w:r>
        <w:t>processId property</w:t>
      </w:r>
      <w:bookmarkEnd w:id="28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1" w:name="_Toc510174725"/>
      <w:r>
        <w:t>executableLocation</w:t>
      </w:r>
      <w:r w:rsidR="00401BB5">
        <w:t xml:space="preserve"> property</w:t>
      </w:r>
      <w:bookmarkEnd w:id="281"/>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2" w:name="_Toc510174726"/>
      <w:r>
        <w:t>workingDirectory property</w:t>
      </w:r>
      <w:bookmarkEnd w:id="28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3" w:name="_Toc510174727"/>
      <w:r>
        <w:t>environmentVariables property</w:t>
      </w:r>
      <w:bookmarkEnd w:id="28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4" w:name="_Ref493345429"/>
      <w:bookmarkStart w:id="285" w:name="_Toc510174728"/>
      <w:r>
        <w:t>toolNotifications property</w:t>
      </w:r>
      <w:bookmarkEnd w:id="284"/>
      <w:bookmarkEnd w:id="285"/>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6" w:name="_Ref509576439"/>
      <w:bookmarkStart w:id="287" w:name="_Toc510174729"/>
      <w:r>
        <w:lastRenderedPageBreak/>
        <w:t>configurationNotifications property</w:t>
      </w:r>
      <w:bookmarkEnd w:id="286"/>
      <w:bookmarkEnd w:id="287"/>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8" w:name="_Toc510174730"/>
      <w:r>
        <w:t>stdin, stdout, stderr</w:t>
      </w:r>
      <w:r w:rsidR="00D943E5">
        <w:t>, and stdoutStderr</w:t>
      </w:r>
      <w:r>
        <w:t xml:space="preserve"> properties</w:t>
      </w:r>
      <w:bookmarkEnd w:id="288"/>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289" w:name="_Toc510174731"/>
      <w:r>
        <w:t>properties property</w:t>
      </w:r>
      <w:bookmarkEnd w:id="289"/>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0" w:name="_Ref507597819"/>
      <w:bookmarkStart w:id="291" w:name="_Toc510174732"/>
      <w:bookmarkStart w:id="292" w:name="_Ref506806657"/>
      <w:r>
        <w:t>attachment object</w:t>
      </w:r>
      <w:bookmarkEnd w:id="290"/>
      <w:bookmarkEnd w:id="291"/>
    </w:p>
    <w:p w14:paraId="554194B0" w14:textId="77777777" w:rsidR="00A27D47" w:rsidRDefault="00A27D47" w:rsidP="00A27D47">
      <w:pPr>
        <w:pStyle w:val="Heading3"/>
        <w:numPr>
          <w:ilvl w:val="2"/>
          <w:numId w:val="2"/>
        </w:numPr>
      </w:pPr>
      <w:bookmarkStart w:id="293" w:name="_Ref506978653"/>
      <w:bookmarkStart w:id="294" w:name="_Toc510174733"/>
      <w:r>
        <w:t>General</w:t>
      </w:r>
      <w:bookmarkEnd w:id="293"/>
      <w:bookmarkEnd w:id="294"/>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95" w:name="_Hlk507657707"/>
      <w:r>
        <w:fldChar w:fldCharType="begin"/>
      </w:r>
      <w:r>
        <w:instrText xml:space="preserve"> REF _Ref506978525 \r \h </w:instrText>
      </w:r>
      <w:r>
        <w:fldChar w:fldCharType="separate"/>
      </w:r>
      <w:r w:rsidR="00C12AF1">
        <w:t>3.14.3</w:t>
      </w:r>
      <w:r>
        <w:fldChar w:fldCharType="end"/>
      </w:r>
      <w:bookmarkEnd w:id="295"/>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6" w:name="_Ref506978925"/>
      <w:bookmarkStart w:id="297" w:name="_Toc510174734"/>
      <w:r>
        <w:t>description property</w:t>
      </w:r>
      <w:bookmarkEnd w:id="296"/>
      <w:bookmarkEnd w:id="297"/>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8" w:name="_Ref506978525"/>
      <w:bookmarkStart w:id="299" w:name="_Toc510174735"/>
      <w:r>
        <w:t>fileLocation</w:t>
      </w:r>
      <w:r w:rsidR="00A27D47">
        <w:t xml:space="preserve"> property</w:t>
      </w:r>
      <w:bookmarkEnd w:id="298"/>
      <w:bookmarkEnd w:id="299"/>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00" w:name="_Toc510174736"/>
      <w:r>
        <w:t>conversion object</w:t>
      </w:r>
      <w:bookmarkEnd w:id="292"/>
      <w:bookmarkEnd w:id="300"/>
    </w:p>
    <w:p w14:paraId="615BCC83" w14:textId="7B3EE260" w:rsidR="00AC6C45" w:rsidRDefault="00AC6C45" w:rsidP="00AC6C45">
      <w:pPr>
        <w:pStyle w:val="Heading3"/>
      </w:pPr>
      <w:bookmarkStart w:id="301" w:name="_Toc510174737"/>
      <w:r>
        <w:t>General</w:t>
      </w:r>
      <w:bookmarkEnd w:id="3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2" w:name="_Ref503539410"/>
      <w:bookmarkStart w:id="303" w:name="_Toc510174738"/>
      <w:r>
        <w:t>tool property</w:t>
      </w:r>
      <w:bookmarkEnd w:id="302"/>
      <w:bookmarkEnd w:id="303"/>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4" w:name="_Ref503608264"/>
      <w:bookmarkStart w:id="305" w:name="_Toc510174739"/>
      <w:r>
        <w:t>invocation property</w:t>
      </w:r>
      <w:bookmarkEnd w:id="304"/>
      <w:bookmarkEnd w:id="305"/>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6" w:name="_Ref503539431"/>
      <w:bookmarkStart w:id="307" w:name="_Toc510174740"/>
      <w:r>
        <w:lastRenderedPageBreak/>
        <w:t>analysisToolLogFile</w:t>
      </w:r>
      <w:r w:rsidR="00316A25">
        <w:t>Location</w:t>
      </w:r>
      <w:r>
        <w:t xml:space="preserve"> property</w:t>
      </w:r>
      <w:bookmarkEnd w:id="306"/>
      <w:bookmarkEnd w:id="307"/>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08" w:name="_Ref493403111"/>
      <w:bookmarkStart w:id="309" w:name="_Ref493404005"/>
      <w:bookmarkStart w:id="310" w:name="_Toc510174741"/>
      <w:r>
        <w:t>file object</w:t>
      </w:r>
      <w:bookmarkEnd w:id="308"/>
      <w:bookmarkEnd w:id="309"/>
      <w:bookmarkEnd w:id="310"/>
    </w:p>
    <w:p w14:paraId="375224F2" w14:textId="20156049" w:rsidR="00401BB5" w:rsidRDefault="00401BB5" w:rsidP="00401BB5">
      <w:pPr>
        <w:pStyle w:val="Heading3"/>
      </w:pPr>
      <w:bookmarkStart w:id="311" w:name="_Toc510174742"/>
      <w:r>
        <w:t>General</w:t>
      </w:r>
      <w:bookmarkEnd w:id="31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2" w:name="_Ref493403519"/>
      <w:bookmarkStart w:id="313" w:name="_Toc510174743"/>
      <w:r>
        <w:t>fileLocation</w:t>
      </w:r>
      <w:r w:rsidR="00401BB5">
        <w:t xml:space="preserve"> property</w:t>
      </w:r>
      <w:bookmarkEnd w:id="312"/>
      <w:bookmarkEnd w:id="313"/>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14" w:name="_Ref493404063"/>
      <w:bookmarkStart w:id="315" w:name="_Toc510174744"/>
      <w:r>
        <w:t>parentKey property</w:t>
      </w:r>
      <w:bookmarkEnd w:id="314"/>
      <w:bookmarkEnd w:id="315"/>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16" w:name="_Ref493403563"/>
      <w:bookmarkStart w:id="317" w:name="_Toc510174745"/>
      <w:r>
        <w:lastRenderedPageBreak/>
        <w:t>offset property</w:t>
      </w:r>
      <w:bookmarkEnd w:id="316"/>
      <w:bookmarkEnd w:id="31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8" w:name="_Ref493403574"/>
      <w:bookmarkStart w:id="319" w:name="_Toc510174746"/>
      <w:r>
        <w:t>length property</w:t>
      </w:r>
      <w:bookmarkEnd w:id="318"/>
      <w:bookmarkEnd w:id="31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20" w:name="_Toc510174747"/>
      <w:r>
        <w:t>mimeType property</w:t>
      </w:r>
      <w:bookmarkEnd w:id="320"/>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21" w:name="_Ref493345445"/>
      <w:bookmarkStart w:id="322" w:name="_Toc510174748"/>
      <w:r>
        <w:t>hashes property</w:t>
      </w:r>
      <w:bookmarkEnd w:id="321"/>
      <w:bookmarkEnd w:id="322"/>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23" w:name="_Ref507598130"/>
      <w:bookmarkStart w:id="324" w:name="_Toc510174749"/>
      <w:r>
        <w:t>contents property</w:t>
      </w:r>
      <w:bookmarkEnd w:id="323"/>
      <w:bookmarkEnd w:id="324"/>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5" w:name="_Toc510174750"/>
      <w:r>
        <w:t>properties property</w:t>
      </w:r>
      <w:bookmarkEnd w:id="325"/>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6" w:name="_Ref493423194"/>
      <w:bookmarkStart w:id="327" w:name="_Toc510174751"/>
      <w:r>
        <w:t>hash object</w:t>
      </w:r>
      <w:bookmarkEnd w:id="326"/>
      <w:bookmarkEnd w:id="327"/>
    </w:p>
    <w:p w14:paraId="5D6F2309" w14:textId="08453102" w:rsidR="00401BB5" w:rsidRDefault="00401BB5" w:rsidP="00401BB5">
      <w:pPr>
        <w:pStyle w:val="Heading3"/>
      </w:pPr>
      <w:bookmarkStart w:id="328" w:name="_Toc510174752"/>
      <w:r>
        <w:t>General</w:t>
      </w:r>
      <w:bookmarkEnd w:id="32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9" w:name="_Ref493423561"/>
      <w:bookmarkStart w:id="330" w:name="_Ref493423701"/>
      <w:bookmarkStart w:id="331" w:name="_Toc510174753"/>
      <w:r>
        <w:t>value property</w:t>
      </w:r>
      <w:bookmarkEnd w:id="329"/>
      <w:bookmarkEnd w:id="330"/>
      <w:bookmarkEnd w:id="331"/>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32" w:name="_Ref493423568"/>
      <w:bookmarkStart w:id="333" w:name="_Toc510174754"/>
      <w:r>
        <w:t>algorithm property</w:t>
      </w:r>
      <w:bookmarkEnd w:id="332"/>
      <w:bookmarkEnd w:id="333"/>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34" w:name="_Ref493350984"/>
      <w:bookmarkStart w:id="335" w:name="_Toc510174755"/>
      <w:r>
        <w:t>result object</w:t>
      </w:r>
      <w:bookmarkEnd w:id="334"/>
      <w:bookmarkEnd w:id="335"/>
    </w:p>
    <w:p w14:paraId="74FD90F6" w14:textId="18F2DD20" w:rsidR="00401BB5" w:rsidRDefault="00401BB5" w:rsidP="00401BB5">
      <w:pPr>
        <w:pStyle w:val="Heading3"/>
      </w:pPr>
      <w:bookmarkStart w:id="336" w:name="_Toc510174756"/>
      <w:r>
        <w:t>General</w:t>
      </w:r>
      <w:bookmarkEnd w:id="33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37" w:name="_Ref509922615"/>
      <w:bookmarkStart w:id="338" w:name="_Toc510174757"/>
      <w:r>
        <w:t>Constraints</w:t>
      </w:r>
      <w:bookmarkEnd w:id="337"/>
      <w:bookmarkEnd w:id="338"/>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9" w:name="_Toc510174758"/>
      <w:bookmarkStart w:id="340" w:name="_Ref493408865"/>
      <w:r>
        <w:t>id property</w:t>
      </w:r>
      <w:bookmarkEnd w:id="33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41" w:name="_Ref508814211"/>
      <w:bookmarkStart w:id="342" w:name="_Toc510174759"/>
      <w:r>
        <w:t>ruleId property</w:t>
      </w:r>
      <w:bookmarkEnd w:id="340"/>
      <w:bookmarkEnd w:id="341"/>
      <w:bookmarkEnd w:id="34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 xml:space="preserve">and in </w:t>
      </w:r>
      <w:r w:rsidRPr="00244809">
        <w:lastRenderedPageBreak/>
        <w:t>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43" w:name="_Ref493408875"/>
      <w:bookmarkStart w:id="344" w:name="_Toc510174760"/>
      <w:r>
        <w:t>ruleKey property</w:t>
      </w:r>
      <w:bookmarkEnd w:id="343"/>
      <w:bookmarkEnd w:id="344"/>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5" w:name="_Ref493511208"/>
      <w:bookmarkStart w:id="346" w:name="_Toc510174761"/>
      <w:r>
        <w:t>level property</w:t>
      </w:r>
      <w:bookmarkEnd w:id="345"/>
      <w:bookmarkEnd w:id="34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7" w:name="_Ref493426628"/>
      <w:bookmarkStart w:id="348" w:name="_Toc510174762"/>
      <w:r>
        <w:t>message property</w:t>
      </w:r>
      <w:bookmarkEnd w:id="347"/>
      <w:bookmarkEnd w:id="348"/>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9" w:name="_Ref508874628"/>
      <w:bookmarkStart w:id="350" w:name="_Toc510174763"/>
      <w:r>
        <w:t>ruleMessageId property</w:t>
      </w:r>
      <w:bookmarkEnd w:id="349"/>
      <w:bookmarkEnd w:id="350"/>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51" w:name="_Ref510013155"/>
      <w:bookmarkStart w:id="352" w:name="_Toc510174764"/>
      <w:r>
        <w:t>locations property</w:t>
      </w:r>
      <w:bookmarkEnd w:id="351"/>
      <w:bookmarkEnd w:id="352"/>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53" w:name="_Ref510085223"/>
      <w:bookmarkStart w:id="354" w:name="_Toc510174765"/>
      <w:r>
        <w:lastRenderedPageBreak/>
        <w:t>analysisTarget</w:t>
      </w:r>
      <w:r w:rsidR="00673F27">
        <w:t xml:space="preserve"> p</w:t>
      </w:r>
      <w:r>
        <w:t>roperty</w:t>
      </w:r>
      <w:bookmarkEnd w:id="353"/>
      <w:bookmarkEnd w:id="354"/>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55" w:name="_Ref507591746"/>
      <w:bookmarkStart w:id="356" w:name="_Toc510174766"/>
      <w:r>
        <w:t>f</w:t>
      </w:r>
      <w:r w:rsidR="00401BB5">
        <w:t>ingerprintContribution</w:t>
      </w:r>
      <w:r>
        <w:t>s</w:t>
      </w:r>
      <w:r w:rsidR="00401BB5">
        <w:t xml:space="preserve"> property</w:t>
      </w:r>
      <w:bookmarkEnd w:id="355"/>
      <w:bookmarkEnd w:id="356"/>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7" w:name="_Ref510008160"/>
      <w:bookmarkStart w:id="358" w:name="_Toc510174767"/>
      <w:r>
        <w:t>codeFlows property</w:t>
      </w:r>
      <w:bookmarkEnd w:id="357"/>
      <w:bookmarkEnd w:id="358"/>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59" w:name="_Toc510174768"/>
      <w:r>
        <w:t>stacks property</w:t>
      </w:r>
      <w:bookmarkEnd w:id="359"/>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0" w:name="_Ref493499246"/>
      <w:bookmarkStart w:id="361" w:name="_Toc510174769"/>
      <w:r>
        <w:t>relatedLocations property</w:t>
      </w:r>
      <w:bookmarkEnd w:id="360"/>
      <w:bookmarkEnd w:id="361"/>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62" w:name="_Toc510174770"/>
      <w:r>
        <w:t>suppressionStates property</w:t>
      </w:r>
      <w:bookmarkEnd w:id="362"/>
    </w:p>
    <w:p w14:paraId="1AE8DC88" w14:textId="2A54B9A5" w:rsidR="00401BB5" w:rsidRDefault="00401BB5" w:rsidP="00401BB5">
      <w:pPr>
        <w:pStyle w:val="Heading4"/>
      </w:pPr>
      <w:bookmarkStart w:id="363" w:name="_Toc510174771"/>
      <w:r>
        <w:t>General</w:t>
      </w:r>
      <w:bookmarkEnd w:id="363"/>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364" w:name="_Ref493475240"/>
      <w:bookmarkStart w:id="365" w:name="_Toc510174772"/>
      <w:r>
        <w:t>suppressedInSource value</w:t>
      </w:r>
      <w:bookmarkEnd w:id="364"/>
      <w:bookmarkEnd w:id="36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6" w:name="_Ref493475253"/>
      <w:bookmarkStart w:id="367" w:name="_Toc510174773"/>
      <w:r>
        <w:t>suppressedExternally value</w:t>
      </w:r>
      <w:bookmarkEnd w:id="366"/>
      <w:bookmarkEnd w:id="36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8" w:name="_Ref493351360"/>
      <w:bookmarkStart w:id="369" w:name="_Toc510174774"/>
      <w:r>
        <w:t>baselineState property</w:t>
      </w:r>
      <w:bookmarkEnd w:id="368"/>
      <w:bookmarkEnd w:id="36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70" w:name="_Ref507598047"/>
      <w:bookmarkStart w:id="371" w:name="_Ref508987354"/>
      <w:bookmarkStart w:id="372" w:name="_Toc510174775"/>
      <w:bookmarkStart w:id="373" w:name="_Ref506807829"/>
      <w:r>
        <w:t>a</w:t>
      </w:r>
      <w:r w:rsidR="00A27D47">
        <w:t>ttachments</w:t>
      </w:r>
      <w:bookmarkEnd w:id="370"/>
      <w:r>
        <w:t xml:space="preserve"> property</w:t>
      </w:r>
      <w:bookmarkEnd w:id="371"/>
      <w:bookmarkEnd w:id="372"/>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374" w:name="_Ref510085934"/>
      <w:bookmarkStart w:id="375" w:name="_Toc510174776"/>
      <w:r>
        <w:t>conversionProvenance property</w:t>
      </w:r>
      <w:bookmarkEnd w:id="373"/>
      <w:bookmarkEnd w:id="374"/>
      <w:bookmarkEnd w:id="375"/>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76" w:name="_Toc510174777"/>
      <w:r>
        <w:lastRenderedPageBreak/>
        <w:t>fixes property</w:t>
      </w:r>
      <w:bookmarkEnd w:id="376"/>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377" w:name="_Toc510174778"/>
      <w:r>
        <w:t>properties property</w:t>
      </w:r>
      <w:bookmarkEnd w:id="377"/>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78" w:name="_Ref493426721"/>
      <w:bookmarkStart w:id="379" w:name="_Ref507665939"/>
      <w:bookmarkStart w:id="380" w:name="_Toc510174779"/>
      <w:r>
        <w:t>location object</w:t>
      </w:r>
      <w:bookmarkEnd w:id="378"/>
      <w:bookmarkEnd w:id="379"/>
      <w:bookmarkEnd w:id="380"/>
    </w:p>
    <w:p w14:paraId="27ED50C0" w14:textId="23D428DC" w:rsidR="006E546E" w:rsidRDefault="006E546E" w:rsidP="006E546E">
      <w:pPr>
        <w:pStyle w:val="Heading3"/>
      </w:pPr>
      <w:bookmarkStart w:id="381" w:name="_Ref493479281"/>
      <w:bookmarkStart w:id="382" w:name="_Toc510174780"/>
      <w:r>
        <w:t>General</w:t>
      </w:r>
      <w:bookmarkEnd w:id="381"/>
      <w:bookmarkEnd w:id="382"/>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383" w:name="_Ref493477623"/>
      <w:bookmarkStart w:id="384" w:name="_Ref493478351"/>
      <w:bookmarkStart w:id="385" w:name="_Toc510174781"/>
      <w:r>
        <w:t xml:space="preserve">physicalLocation </w:t>
      </w:r>
      <w:r w:rsidR="006E546E">
        <w:t>property</w:t>
      </w:r>
      <w:bookmarkEnd w:id="383"/>
      <w:bookmarkEnd w:id="384"/>
      <w:bookmarkEnd w:id="385"/>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386" w:name="_Ref493404450"/>
      <w:bookmarkStart w:id="387" w:name="_Ref493404690"/>
      <w:bookmarkStart w:id="388" w:name="_Toc510174782"/>
      <w:r>
        <w:t>fullyQualifiedLogicalName property</w:t>
      </w:r>
      <w:bookmarkEnd w:id="386"/>
      <w:bookmarkEnd w:id="387"/>
      <w:bookmarkEnd w:id="38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389" w:name="_Ref493404415"/>
      <w:bookmarkStart w:id="390" w:name="_Toc510174783"/>
      <w:r>
        <w:t>logicalLocationKey property</w:t>
      </w:r>
      <w:bookmarkEnd w:id="389"/>
      <w:bookmarkEnd w:id="390"/>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lastRenderedPageBreak/>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1" w:name="_Toc510174784"/>
      <w:r>
        <w:t>decoratedName property</w:t>
      </w:r>
      <w:bookmarkEnd w:id="39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392" w:name="_Toc510174785"/>
      <w:r>
        <w:t>message property</w:t>
      </w:r>
      <w:bookmarkEnd w:id="392"/>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393" w:name="_Ref510102819"/>
      <w:bookmarkStart w:id="394" w:name="_Toc510174786"/>
      <w:r>
        <w:t>annotations property</w:t>
      </w:r>
      <w:bookmarkEnd w:id="393"/>
      <w:bookmarkEnd w:id="394"/>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lastRenderedPageBreak/>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395" w:name="_Toc510174787"/>
      <w:r>
        <w:t>properties property</w:t>
      </w:r>
      <w:bookmarkEnd w:id="395"/>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6" w:name="_Ref493477390"/>
      <w:bookmarkStart w:id="397" w:name="_Ref493478323"/>
      <w:bookmarkStart w:id="398" w:name="_Ref493478590"/>
      <w:bookmarkStart w:id="399" w:name="_Toc510174788"/>
      <w:r>
        <w:t>physicalLocation object</w:t>
      </w:r>
      <w:bookmarkEnd w:id="396"/>
      <w:bookmarkEnd w:id="397"/>
      <w:bookmarkEnd w:id="398"/>
      <w:bookmarkEnd w:id="399"/>
    </w:p>
    <w:p w14:paraId="0B9181AD" w14:textId="12F902F2" w:rsidR="006E546E" w:rsidRDefault="006E546E" w:rsidP="006E546E">
      <w:pPr>
        <w:pStyle w:val="Heading3"/>
      </w:pPr>
      <w:bookmarkStart w:id="400" w:name="_Toc510174789"/>
      <w:r>
        <w:t>General</w:t>
      </w:r>
      <w:bookmarkEnd w:id="40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1" w:name="_Ref503357394"/>
      <w:bookmarkStart w:id="402" w:name="_Toc510174790"/>
      <w:bookmarkStart w:id="403" w:name="_Ref493343236"/>
      <w:r>
        <w:t>id property</w:t>
      </w:r>
      <w:bookmarkEnd w:id="401"/>
      <w:bookmarkEnd w:id="402"/>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4" w:name="_Ref503369432"/>
      <w:bookmarkStart w:id="405" w:name="_Ref503369435"/>
      <w:bookmarkStart w:id="406" w:name="_Ref503371110"/>
      <w:bookmarkStart w:id="407" w:name="_Ref503371652"/>
      <w:bookmarkStart w:id="408" w:name="_Toc510174791"/>
      <w:r>
        <w:t>fileLocation</w:t>
      </w:r>
      <w:r w:rsidR="006E546E">
        <w:t xml:space="preserve"> property</w:t>
      </w:r>
      <w:bookmarkEnd w:id="403"/>
      <w:bookmarkEnd w:id="404"/>
      <w:bookmarkEnd w:id="405"/>
      <w:bookmarkEnd w:id="406"/>
      <w:bookmarkEnd w:id="407"/>
      <w:bookmarkEnd w:id="408"/>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lastRenderedPageBreak/>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09" w:name="_Ref493509797"/>
      <w:bookmarkStart w:id="410" w:name="_Toc510174792"/>
      <w:r>
        <w:t>region property</w:t>
      </w:r>
      <w:bookmarkEnd w:id="409"/>
      <w:bookmarkEnd w:id="410"/>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1" w:name="_Toc510174793"/>
      <w:r>
        <w:lastRenderedPageBreak/>
        <w:t>contextRegion property</w:t>
      </w:r>
      <w:bookmarkEnd w:id="411"/>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12" w:name="_Ref493490350"/>
      <w:bookmarkStart w:id="413" w:name="_Toc510174794"/>
      <w:r>
        <w:t>region object</w:t>
      </w:r>
      <w:bookmarkEnd w:id="412"/>
      <w:bookmarkEnd w:id="413"/>
    </w:p>
    <w:p w14:paraId="5C4DB1F6" w14:textId="0F642D18" w:rsidR="006E546E" w:rsidRDefault="006E546E" w:rsidP="006E546E">
      <w:pPr>
        <w:pStyle w:val="Heading3"/>
      </w:pPr>
      <w:bookmarkStart w:id="414" w:name="_Toc510174795"/>
      <w:r>
        <w:t>General</w:t>
      </w:r>
      <w:bookmarkEnd w:id="41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5" w:name="_Ref493492556"/>
      <w:bookmarkStart w:id="416" w:name="_Ref493492604"/>
      <w:bookmarkStart w:id="417" w:name="_Ref493492671"/>
      <w:bookmarkStart w:id="418" w:name="_Toc510174796"/>
      <w:r>
        <w:lastRenderedPageBreak/>
        <w:t>Text regions</w:t>
      </w:r>
      <w:bookmarkEnd w:id="415"/>
      <w:bookmarkEnd w:id="416"/>
      <w:bookmarkEnd w:id="417"/>
      <w:bookmarkEnd w:id="41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9" w:name="_Ref509043519"/>
      <w:bookmarkStart w:id="420" w:name="_Ref509043733"/>
      <w:bookmarkStart w:id="421" w:name="_Toc510174797"/>
      <w:r>
        <w:t>Binary regions</w:t>
      </w:r>
      <w:bookmarkEnd w:id="419"/>
      <w:bookmarkEnd w:id="420"/>
      <w:bookmarkEnd w:id="421"/>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22" w:name="_Ref493490565"/>
      <w:bookmarkStart w:id="423" w:name="_Ref493491243"/>
      <w:bookmarkStart w:id="424" w:name="_Ref493492406"/>
      <w:bookmarkStart w:id="425" w:name="_Toc510174798"/>
      <w:r>
        <w:t>startLine property</w:t>
      </w:r>
      <w:bookmarkEnd w:id="422"/>
      <w:bookmarkEnd w:id="423"/>
      <w:bookmarkEnd w:id="424"/>
      <w:bookmarkEnd w:id="42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6" w:name="_Ref493491260"/>
      <w:bookmarkStart w:id="427" w:name="_Ref493492414"/>
      <w:bookmarkStart w:id="428" w:name="_Toc510174799"/>
      <w:r>
        <w:t>startColumn property</w:t>
      </w:r>
      <w:bookmarkEnd w:id="426"/>
      <w:bookmarkEnd w:id="427"/>
      <w:bookmarkEnd w:id="42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429" w:name="_Ref493491334"/>
      <w:bookmarkStart w:id="430" w:name="_Ref493492422"/>
      <w:bookmarkStart w:id="431" w:name="_Toc510174800"/>
      <w:r>
        <w:t>endLine property</w:t>
      </w:r>
      <w:bookmarkEnd w:id="429"/>
      <w:bookmarkEnd w:id="430"/>
      <w:bookmarkEnd w:id="43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432" w:name="_Ref493491342"/>
      <w:bookmarkStart w:id="433" w:name="_Ref493492427"/>
      <w:bookmarkStart w:id="434" w:name="_Toc510174801"/>
      <w:r>
        <w:t>endColumn property</w:t>
      </w:r>
      <w:bookmarkEnd w:id="432"/>
      <w:bookmarkEnd w:id="433"/>
      <w:bookmarkEnd w:id="43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435" w:name="_Ref493492251"/>
      <w:bookmarkStart w:id="436" w:name="_Ref493492981"/>
      <w:bookmarkStart w:id="437" w:name="_Toc510174802"/>
      <w:r>
        <w:lastRenderedPageBreak/>
        <w:t>offset property</w:t>
      </w:r>
      <w:bookmarkEnd w:id="435"/>
      <w:bookmarkEnd w:id="436"/>
      <w:bookmarkEnd w:id="43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8" w:name="_Ref493491350"/>
      <w:bookmarkStart w:id="439" w:name="_Ref493492312"/>
      <w:bookmarkStart w:id="440" w:name="_Toc510174803"/>
      <w:r>
        <w:t>length property</w:t>
      </w:r>
      <w:bookmarkEnd w:id="438"/>
      <w:bookmarkEnd w:id="439"/>
      <w:bookmarkEnd w:id="44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41" w:name="_Toc510174804"/>
      <w:r>
        <w:t>snippet property</w:t>
      </w:r>
      <w:bookmarkEnd w:id="441"/>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42" w:name="_Ref493404505"/>
      <w:bookmarkStart w:id="443" w:name="_Toc510174805"/>
      <w:r>
        <w:t>logicalLocation object</w:t>
      </w:r>
      <w:bookmarkEnd w:id="442"/>
      <w:bookmarkEnd w:id="443"/>
    </w:p>
    <w:p w14:paraId="479717FF" w14:textId="2760154A" w:rsidR="006E546E" w:rsidRDefault="006E546E" w:rsidP="006E546E">
      <w:pPr>
        <w:pStyle w:val="Heading3"/>
      </w:pPr>
      <w:bookmarkStart w:id="444" w:name="_Toc510174806"/>
      <w:r>
        <w:t>General</w:t>
      </w:r>
      <w:bookmarkEnd w:id="44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445" w:name="_Toc510174807"/>
      <w:r>
        <w:t>name property</w:t>
      </w:r>
      <w:bookmarkEnd w:id="44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6" w:name="_Toc510174808"/>
      <w:r>
        <w:t>kind property</w:t>
      </w:r>
      <w:bookmarkEnd w:id="44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47" w:name="_Toc510174809"/>
      <w:r>
        <w:t>parentKey property</w:t>
      </w:r>
      <w:bookmarkEnd w:id="447"/>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48" w:name="_Ref510008325"/>
      <w:bookmarkStart w:id="449" w:name="_Toc510174810"/>
      <w:r>
        <w:lastRenderedPageBreak/>
        <w:t>codeFlow object</w:t>
      </w:r>
      <w:bookmarkEnd w:id="448"/>
      <w:bookmarkEnd w:id="449"/>
    </w:p>
    <w:p w14:paraId="507EC364" w14:textId="20C3EC2C" w:rsidR="00B163FF" w:rsidRDefault="00B163FF" w:rsidP="00B163FF">
      <w:pPr>
        <w:pStyle w:val="Heading3"/>
      </w:pPr>
      <w:bookmarkStart w:id="450" w:name="_Ref510009088"/>
      <w:bookmarkStart w:id="451" w:name="_Toc510174811"/>
      <w:r>
        <w:t>General</w:t>
      </w:r>
      <w:bookmarkEnd w:id="450"/>
      <w:bookmarkEnd w:id="45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52" w:name="_Ref510008352"/>
      <w:bookmarkStart w:id="453" w:name="_Toc510174812"/>
      <w:r>
        <w:t>message property</w:t>
      </w:r>
      <w:bookmarkEnd w:id="452"/>
      <w:bookmarkEnd w:id="453"/>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454" w:name="_Ref510008358"/>
      <w:bookmarkStart w:id="455" w:name="_Toc510174813"/>
      <w:r>
        <w:lastRenderedPageBreak/>
        <w:t>threadFlows property</w:t>
      </w:r>
      <w:bookmarkEnd w:id="454"/>
      <w:bookmarkEnd w:id="455"/>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6" w:name="_Toc510174814"/>
      <w:r>
        <w:t>properties property</w:t>
      </w:r>
      <w:bookmarkEnd w:id="456"/>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57" w:name="_Ref493427364"/>
      <w:bookmarkStart w:id="458" w:name="_Toc510174815"/>
      <w:r>
        <w:t>thread</w:t>
      </w:r>
      <w:r w:rsidR="006E546E">
        <w:t>Flow object</w:t>
      </w:r>
      <w:bookmarkEnd w:id="457"/>
      <w:bookmarkEnd w:id="458"/>
    </w:p>
    <w:p w14:paraId="68EE36AB" w14:textId="336A5D40" w:rsidR="006E546E" w:rsidRDefault="006E546E" w:rsidP="006E546E">
      <w:pPr>
        <w:pStyle w:val="Heading3"/>
      </w:pPr>
      <w:bookmarkStart w:id="459" w:name="_Toc510174816"/>
      <w:r>
        <w:t>General</w:t>
      </w:r>
      <w:bookmarkEnd w:id="4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460" w:name="_Ref510008395"/>
      <w:bookmarkStart w:id="461" w:name="_Toc510174817"/>
      <w:r>
        <w:t>id property</w:t>
      </w:r>
      <w:bookmarkEnd w:id="460"/>
      <w:bookmarkEnd w:id="461"/>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2" w:name="_Ref503361742"/>
      <w:bookmarkStart w:id="463" w:name="_Toc510174818"/>
      <w:r>
        <w:t>message property</w:t>
      </w:r>
      <w:bookmarkEnd w:id="462"/>
      <w:bookmarkEnd w:id="463"/>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4" w:name="_Ref510008412"/>
      <w:bookmarkStart w:id="465" w:name="_Toc510174819"/>
      <w:r>
        <w:t>locations property</w:t>
      </w:r>
      <w:bookmarkEnd w:id="464"/>
      <w:bookmarkEnd w:id="465"/>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66" w:name="_Toc510174820"/>
      <w:r>
        <w:t>properties property</w:t>
      </w:r>
      <w:bookmarkEnd w:id="466"/>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67" w:name="_Ref493427479"/>
      <w:bookmarkStart w:id="468" w:name="_Toc510174821"/>
      <w:r>
        <w:t>stack object</w:t>
      </w:r>
      <w:bookmarkEnd w:id="467"/>
      <w:bookmarkEnd w:id="468"/>
    </w:p>
    <w:p w14:paraId="5A2500F3" w14:textId="474DE860" w:rsidR="006E546E" w:rsidRDefault="006E546E" w:rsidP="006E546E">
      <w:pPr>
        <w:pStyle w:val="Heading3"/>
      </w:pPr>
      <w:bookmarkStart w:id="469" w:name="_Toc510174822"/>
      <w:r>
        <w:t>General</w:t>
      </w:r>
      <w:bookmarkEnd w:id="46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0" w:name="_Ref503361859"/>
      <w:bookmarkStart w:id="471" w:name="_Toc510174823"/>
      <w:r>
        <w:lastRenderedPageBreak/>
        <w:t>message property</w:t>
      </w:r>
      <w:bookmarkEnd w:id="470"/>
      <w:bookmarkEnd w:id="471"/>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72" w:name="_Toc510174824"/>
      <w:r>
        <w:t>frames property</w:t>
      </w:r>
      <w:bookmarkEnd w:id="472"/>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73" w:name="_Toc510174825"/>
      <w:r>
        <w:t>properties property</w:t>
      </w:r>
      <w:bookmarkEnd w:id="473"/>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74" w:name="_Ref493494398"/>
      <w:bookmarkStart w:id="475" w:name="_Toc510174826"/>
      <w:r>
        <w:t>stackFrame object</w:t>
      </w:r>
      <w:bookmarkEnd w:id="474"/>
      <w:bookmarkEnd w:id="475"/>
    </w:p>
    <w:p w14:paraId="440DEBE2" w14:textId="2D9664B2" w:rsidR="006E546E" w:rsidRDefault="006E546E" w:rsidP="006E546E">
      <w:pPr>
        <w:pStyle w:val="Heading3"/>
      </w:pPr>
      <w:bookmarkStart w:id="476" w:name="_Toc510174827"/>
      <w:r>
        <w:t>General</w:t>
      </w:r>
      <w:bookmarkEnd w:id="476"/>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477" w:name="_Ref503362303"/>
      <w:bookmarkStart w:id="478" w:name="_Toc510174828"/>
      <w:r>
        <w:t xml:space="preserve">location </w:t>
      </w:r>
      <w:r w:rsidR="00D10846">
        <w:t>property</w:t>
      </w:r>
      <w:bookmarkEnd w:id="477"/>
      <w:bookmarkEnd w:id="478"/>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479" w:name="_Toc510174829"/>
      <w:r>
        <w:t>module property</w:t>
      </w:r>
      <w:bookmarkEnd w:id="47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0" w:name="_Toc510174830"/>
      <w:r>
        <w:t>threadId property</w:t>
      </w:r>
      <w:bookmarkEnd w:id="48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81" w:name="_Toc510174831"/>
      <w:r>
        <w:t>address property</w:t>
      </w:r>
      <w:bookmarkEnd w:id="48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82" w:name="_Toc510174832"/>
      <w:r>
        <w:t>offset property</w:t>
      </w:r>
      <w:bookmarkEnd w:id="48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83" w:name="_Toc510174833"/>
      <w:r>
        <w:t>parameters property</w:t>
      </w:r>
      <w:bookmarkEnd w:id="48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84" w:name="_Toc510174834"/>
      <w:r>
        <w:t>properties property</w:t>
      </w:r>
      <w:bookmarkEnd w:id="484"/>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485" w:name="_Ref493427581"/>
      <w:bookmarkStart w:id="486" w:name="_Ref493427754"/>
      <w:bookmarkStart w:id="487" w:name="_Toc510174835"/>
      <w:r>
        <w:t xml:space="preserve">codeFlowLocation </w:t>
      </w:r>
      <w:r w:rsidR="006E546E">
        <w:t>object</w:t>
      </w:r>
      <w:bookmarkEnd w:id="485"/>
      <w:bookmarkEnd w:id="486"/>
      <w:bookmarkEnd w:id="487"/>
    </w:p>
    <w:p w14:paraId="6AFFA125" w14:textId="72CDB951" w:rsidR="006E546E" w:rsidRDefault="006E546E" w:rsidP="006E546E">
      <w:pPr>
        <w:pStyle w:val="Heading3"/>
      </w:pPr>
      <w:bookmarkStart w:id="488" w:name="_Toc510174836"/>
      <w:r>
        <w:t>General</w:t>
      </w:r>
      <w:bookmarkEnd w:id="48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489" w:name="_Toc510174837"/>
      <w:r>
        <w:t>step property</w:t>
      </w:r>
      <w:bookmarkEnd w:id="48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490" w:name="_Ref493497783"/>
      <w:bookmarkStart w:id="491" w:name="_Ref493499799"/>
      <w:bookmarkStart w:id="492" w:name="_Toc510174838"/>
      <w:r>
        <w:t xml:space="preserve">location </w:t>
      </w:r>
      <w:r w:rsidR="006E546E">
        <w:t>property</w:t>
      </w:r>
      <w:bookmarkEnd w:id="490"/>
      <w:bookmarkEnd w:id="491"/>
      <w:bookmarkEnd w:id="492"/>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493" w:name="_Toc510174839"/>
      <w:r>
        <w:t>module property</w:t>
      </w:r>
      <w:bookmarkEnd w:id="49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494" w:name="_Ref510090188"/>
      <w:bookmarkStart w:id="495" w:name="_Toc510174840"/>
      <w:r>
        <w:t>state property</w:t>
      </w:r>
      <w:bookmarkEnd w:id="494"/>
      <w:bookmarkEnd w:id="495"/>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496" w:name="_Ref510008884"/>
      <w:bookmarkStart w:id="497" w:name="_Toc510174841"/>
      <w:r>
        <w:t>nestingLevel property</w:t>
      </w:r>
      <w:bookmarkEnd w:id="496"/>
      <w:bookmarkEnd w:id="49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98" w:name="_Ref510008873"/>
      <w:bookmarkStart w:id="499" w:name="_Toc510174842"/>
      <w:r>
        <w:t>executionOrder property</w:t>
      </w:r>
      <w:bookmarkEnd w:id="498"/>
      <w:bookmarkEnd w:id="499"/>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00" w:name="_Toc510174843"/>
      <w:r>
        <w:lastRenderedPageBreak/>
        <w:t>importance property</w:t>
      </w:r>
      <w:bookmarkEnd w:id="500"/>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01" w:name="_Toc510174844"/>
      <w:r>
        <w:t>properties property</w:t>
      </w:r>
      <w:bookmarkEnd w:id="501"/>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02" w:name="_Hlk503362618"/>
      <w:r w:rsidRPr="004A77ED">
        <w:t>§</w:t>
      </w:r>
      <w:bookmarkEnd w:id="502"/>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3" w:name="_Ref493509872"/>
      <w:bookmarkStart w:id="504" w:name="_Toc510174845"/>
      <w:r>
        <w:t>annotation object</w:t>
      </w:r>
      <w:bookmarkEnd w:id="503"/>
      <w:bookmarkEnd w:id="504"/>
    </w:p>
    <w:p w14:paraId="02CBFA23" w14:textId="6673CFB5" w:rsidR="00B86BC7" w:rsidRDefault="00B86BC7" w:rsidP="00B86BC7">
      <w:pPr>
        <w:pStyle w:val="Heading3"/>
      </w:pPr>
      <w:bookmarkStart w:id="505" w:name="_Toc510174846"/>
      <w:r>
        <w:t>General</w:t>
      </w:r>
      <w:bookmarkEnd w:id="50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6" w:name="_Ref493510430"/>
      <w:bookmarkStart w:id="507" w:name="_Toc510174847"/>
      <w:r>
        <w:t>message property</w:t>
      </w:r>
      <w:bookmarkEnd w:id="506"/>
      <w:bookmarkEnd w:id="507"/>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508" w:name="_Ref493488409"/>
      <w:bookmarkStart w:id="509" w:name="_Ref503362753"/>
      <w:bookmarkStart w:id="510" w:name="_Toc510174848"/>
      <w:r>
        <w:t>locations property</w:t>
      </w:r>
      <w:bookmarkEnd w:id="508"/>
      <w:bookmarkEnd w:id="509"/>
      <w:bookmarkEnd w:id="510"/>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511" w:name="_Ref508812750"/>
      <w:bookmarkStart w:id="512" w:name="_Toc510174849"/>
      <w:bookmarkStart w:id="513" w:name="_Ref493407996"/>
      <w:r>
        <w:t>resources object</w:t>
      </w:r>
      <w:bookmarkEnd w:id="511"/>
      <w:bookmarkEnd w:id="512"/>
    </w:p>
    <w:p w14:paraId="526D1A22" w14:textId="73E461DD" w:rsidR="00E15F22" w:rsidRDefault="00E15F22" w:rsidP="00E15F22">
      <w:pPr>
        <w:pStyle w:val="Heading3"/>
      </w:pPr>
      <w:bookmarkStart w:id="514" w:name="_Toc510174850"/>
      <w:r>
        <w:t>General</w:t>
      </w:r>
      <w:bookmarkEnd w:id="51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5" w:name="_Ref508811824"/>
      <w:bookmarkStart w:id="516" w:name="_Toc510174851"/>
      <w:r>
        <w:t>messageStrings property</w:t>
      </w:r>
      <w:bookmarkEnd w:id="515"/>
      <w:bookmarkEnd w:id="516"/>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7" w:name="_Ref508870783"/>
      <w:bookmarkStart w:id="518" w:name="_Ref508871574"/>
      <w:bookmarkStart w:id="519" w:name="_Ref508876005"/>
      <w:bookmarkStart w:id="520" w:name="_Toc510174852"/>
      <w:r>
        <w:t>rules property</w:t>
      </w:r>
      <w:bookmarkEnd w:id="517"/>
      <w:bookmarkEnd w:id="518"/>
      <w:bookmarkEnd w:id="519"/>
      <w:bookmarkEnd w:id="520"/>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521" w:name="_Ref508814067"/>
      <w:bookmarkStart w:id="522" w:name="_Toc510174853"/>
      <w:r>
        <w:t>rule object</w:t>
      </w:r>
      <w:bookmarkEnd w:id="513"/>
      <w:bookmarkEnd w:id="521"/>
      <w:bookmarkEnd w:id="522"/>
    </w:p>
    <w:p w14:paraId="0004BC6E" w14:textId="658F9ED1" w:rsidR="00B86BC7" w:rsidRDefault="00B86BC7" w:rsidP="00B86BC7">
      <w:pPr>
        <w:pStyle w:val="Heading3"/>
      </w:pPr>
      <w:bookmarkStart w:id="523" w:name="_Toc510174854"/>
      <w:r>
        <w:t>General</w:t>
      </w:r>
      <w:bookmarkEnd w:id="52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4" w:name="_Toc510174855"/>
      <w:r>
        <w:t>Constraints</w:t>
      </w:r>
      <w:bookmarkEnd w:id="524"/>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5" w:name="_Ref493408046"/>
      <w:bookmarkStart w:id="526" w:name="_Toc510174856"/>
      <w:r>
        <w:t>id property</w:t>
      </w:r>
      <w:bookmarkEnd w:id="525"/>
      <w:bookmarkEnd w:id="52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7" w:name="_Toc510174857"/>
      <w:r>
        <w:t>name property</w:t>
      </w:r>
      <w:bookmarkEnd w:id="527"/>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8" w:name="_Ref493510771"/>
      <w:bookmarkStart w:id="529" w:name="_Toc510174858"/>
      <w:r>
        <w:lastRenderedPageBreak/>
        <w:t>shortDescription property</w:t>
      </w:r>
      <w:bookmarkEnd w:id="528"/>
      <w:bookmarkEnd w:id="529"/>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0" w:name="_Ref493510781"/>
      <w:bookmarkStart w:id="531" w:name="_Toc510174859"/>
      <w:r>
        <w:t>fullDescription property</w:t>
      </w:r>
      <w:bookmarkEnd w:id="530"/>
      <w:bookmarkEnd w:id="531"/>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32" w:name="_Ref493345139"/>
      <w:bookmarkStart w:id="533" w:name="_Toc510174860"/>
      <w:r>
        <w:t>message</w:t>
      </w:r>
      <w:r w:rsidR="00CD2BD7">
        <w:t>Strings</w:t>
      </w:r>
      <w:r>
        <w:t xml:space="preserve"> property</w:t>
      </w:r>
      <w:bookmarkEnd w:id="532"/>
      <w:bookmarkEnd w:id="533"/>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4" w:name="_Ref503366474"/>
      <w:bookmarkStart w:id="535" w:name="_Ref503366805"/>
      <w:bookmarkStart w:id="536" w:name="_Toc510174861"/>
      <w:r>
        <w:lastRenderedPageBreak/>
        <w:t>richMessageStrings</w:t>
      </w:r>
      <w:r w:rsidR="00932BEE">
        <w:t xml:space="preserve"> property</w:t>
      </w:r>
      <w:bookmarkEnd w:id="534"/>
      <w:bookmarkEnd w:id="535"/>
      <w:bookmarkEnd w:id="536"/>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537" w:name="_Toc510174862"/>
      <w:r>
        <w:t>help</w:t>
      </w:r>
      <w:r w:rsidR="00F47A7C">
        <w:t>Location</w:t>
      </w:r>
      <w:r>
        <w:t xml:space="preserve"> property</w:t>
      </w:r>
      <w:bookmarkEnd w:id="537"/>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8" w:name="_Ref503364566"/>
      <w:bookmarkStart w:id="539" w:name="_Toc510174863"/>
      <w:r>
        <w:t>help property</w:t>
      </w:r>
      <w:bookmarkEnd w:id="538"/>
      <w:bookmarkEnd w:id="539"/>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40" w:name="_Ref508894471"/>
      <w:bookmarkStart w:id="541" w:name="_Toc510174864"/>
      <w:r>
        <w:t>configuration property</w:t>
      </w:r>
      <w:bookmarkEnd w:id="540"/>
      <w:bookmarkEnd w:id="541"/>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542" w:name="_Toc510174865"/>
      <w:r>
        <w:t>properties property</w:t>
      </w:r>
      <w:bookmarkEnd w:id="542"/>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543" w:name="_Ref508894470"/>
      <w:bookmarkStart w:id="544" w:name="_Ref508894720"/>
      <w:bookmarkStart w:id="545" w:name="_Ref508894737"/>
      <w:bookmarkStart w:id="546" w:name="_Toc510174866"/>
      <w:bookmarkStart w:id="547" w:name="_Ref493477061"/>
      <w:r>
        <w:t>ruleConfiguration object</w:t>
      </w:r>
      <w:bookmarkEnd w:id="543"/>
      <w:bookmarkEnd w:id="544"/>
      <w:bookmarkEnd w:id="545"/>
      <w:bookmarkEnd w:id="546"/>
    </w:p>
    <w:p w14:paraId="2F470253" w14:textId="738DA236" w:rsidR="00164CCB" w:rsidRDefault="00164CCB" w:rsidP="00164CCB">
      <w:pPr>
        <w:pStyle w:val="Heading3"/>
      </w:pPr>
      <w:bookmarkStart w:id="548" w:name="_Toc510174867"/>
      <w:r>
        <w:t>General</w:t>
      </w:r>
      <w:bookmarkEnd w:id="54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549" w:name="_Toc510174868"/>
      <w:r>
        <w:lastRenderedPageBreak/>
        <w:t>enabled property</w:t>
      </w:r>
      <w:bookmarkEnd w:id="54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550" w:name="_Ref508894469"/>
      <w:bookmarkStart w:id="551" w:name="_Toc510174869"/>
      <w:r>
        <w:t>defaultLevel property</w:t>
      </w:r>
      <w:bookmarkEnd w:id="550"/>
      <w:bookmarkEnd w:id="551"/>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552" w:name="_Ref508894764"/>
      <w:bookmarkStart w:id="553" w:name="_Ref508894796"/>
      <w:bookmarkStart w:id="554" w:name="_Toc510174870"/>
      <w:r>
        <w:t>parameters property</w:t>
      </w:r>
      <w:bookmarkEnd w:id="552"/>
      <w:bookmarkEnd w:id="553"/>
      <w:bookmarkEnd w:id="554"/>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555" w:name="_Toc510174871"/>
      <w:r>
        <w:t>fix object</w:t>
      </w:r>
      <w:bookmarkEnd w:id="547"/>
      <w:bookmarkEnd w:id="555"/>
    </w:p>
    <w:p w14:paraId="410A501F" w14:textId="4C707545" w:rsidR="00B86BC7" w:rsidRDefault="00B86BC7" w:rsidP="00B86BC7">
      <w:pPr>
        <w:pStyle w:val="Heading3"/>
      </w:pPr>
      <w:bookmarkStart w:id="556" w:name="_Toc510174872"/>
      <w:r>
        <w:t>General</w:t>
      </w:r>
      <w:bookmarkEnd w:id="556"/>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7" w:name="_Ref493512730"/>
      <w:bookmarkStart w:id="558" w:name="_Toc510174873"/>
      <w:r>
        <w:t>description property</w:t>
      </w:r>
      <w:bookmarkEnd w:id="557"/>
      <w:bookmarkEnd w:id="558"/>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9" w:name="_Ref493512752"/>
      <w:bookmarkStart w:id="560" w:name="_Ref493513084"/>
      <w:bookmarkStart w:id="561" w:name="_Ref503372111"/>
      <w:bookmarkStart w:id="562" w:name="_Ref503372176"/>
      <w:bookmarkStart w:id="563" w:name="_Toc510174874"/>
      <w:r>
        <w:t>fileChanges property</w:t>
      </w:r>
      <w:bookmarkEnd w:id="559"/>
      <w:bookmarkEnd w:id="560"/>
      <w:bookmarkEnd w:id="561"/>
      <w:bookmarkEnd w:id="562"/>
      <w:bookmarkEnd w:id="563"/>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564" w:name="_Ref493512744"/>
      <w:bookmarkStart w:id="565" w:name="_Ref493512991"/>
      <w:bookmarkStart w:id="566" w:name="_Toc510174875"/>
      <w:r>
        <w:t>fileChange object</w:t>
      </w:r>
      <w:bookmarkEnd w:id="564"/>
      <w:bookmarkEnd w:id="565"/>
      <w:bookmarkEnd w:id="566"/>
    </w:p>
    <w:p w14:paraId="74D8322D" w14:textId="06E505AA" w:rsidR="00B86BC7" w:rsidRDefault="00B86BC7" w:rsidP="00B86BC7">
      <w:pPr>
        <w:pStyle w:val="Heading3"/>
      </w:pPr>
      <w:bookmarkStart w:id="567" w:name="_Toc510174876"/>
      <w:r>
        <w:t>General</w:t>
      </w:r>
      <w:bookmarkEnd w:id="56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8" w:name="_Ref493513096"/>
      <w:bookmarkStart w:id="569" w:name="_Ref493513195"/>
      <w:bookmarkStart w:id="570" w:name="_Ref493513493"/>
      <w:bookmarkStart w:id="571" w:name="_Toc510174877"/>
      <w:r>
        <w:lastRenderedPageBreak/>
        <w:t>fileLocation</w:t>
      </w:r>
      <w:r w:rsidR="00B86BC7">
        <w:t xml:space="preserve"> property</w:t>
      </w:r>
      <w:bookmarkEnd w:id="568"/>
      <w:bookmarkEnd w:id="569"/>
      <w:bookmarkEnd w:id="570"/>
      <w:bookmarkEnd w:id="571"/>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72" w:name="_Ref493513106"/>
      <w:bookmarkStart w:id="573" w:name="_Toc510174878"/>
      <w:r>
        <w:t>replacements property</w:t>
      </w:r>
      <w:bookmarkEnd w:id="572"/>
      <w:bookmarkEnd w:id="573"/>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574" w:name="_Ref493513114"/>
      <w:bookmarkStart w:id="575" w:name="_Ref493513476"/>
      <w:bookmarkStart w:id="576" w:name="_Toc510174879"/>
      <w:r>
        <w:t>replacement object</w:t>
      </w:r>
      <w:bookmarkEnd w:id="574"/>
      <w:bookmarkEnd w:id="575"/>
      <w:bookmarkEnd w:id="576"/>
    </w:p>
    <w:p w14:paraId="1276FD13" w14:textId="540BBC1F" w:rsidR="00B86BC7" w:rsidRDefault="00B86BC7" w:rsidP="00B86BC7">
      <w:pPr>
        <w:pStyle w:val="Heading3"/>
      </w:pPr>
      <w:bookmarkStart w:id="577" w:name="_Toc510174880"/>
      <w:r>
        <w:t>General</w:t>
      </w:r>
      <w:bookmarkEnd w:id="57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8" w:name="_Toc510174881"/>
      <w:r>
        <w:t>Constraints</w:t>
      </w:r>
      <w:bookmarkEnd w:id="578"/>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579" w:name="_Ref493518436"/>
      <w:bookmarkStart w:id="580" w:name="_Ref493518439"/>
      <w:bookmarkStart w:id="581" w:name="_Ref493518529"/>
      <w:bookmarkStart w:id="582" w:name="_Toc510174882"/>
      <w:r>
        <w:t>deleted</w:t>
      </w:r>
      <w:r w:rsidR="00F27F55">
        <w:t>Region</w:t>
      </w:r>
      <w:r>
        <w:t xml:space="preserve"> property</w:t>
      </w:r>
      <w:bookmarkEnd w:id="579"/>
      <w:bookmarkEnd w:id="580"/>
      <w:bookmarkEnd w:id="581"/>
      <w:bookmarkEnd w:id="582"/>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3" w:name="_Ref493518437"/>
      <w:bookmarkStart w:id="584" w:name="_Ref493518440"/>
      <w:bookmarkStart w:id="585" w:name="_Toc510174883"/>
      <w:r>
        <w:t>inserted</w:t>
      </w:r>
      <w:r w:rsidR="00F27F55">
        <w:t>Content</w:t>
      </w:r>
      <w:r>
        <w:t xml:space="preserve"> property</w:t>
      </w:r>
      <w:bookmarkEnd w:id="583"/>
      <w:bookmarkEnd w:id="584"/>
      <w:bookmarkEnd w:id="585"/>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6" w:name="_Ref493404948"/>
      <w:bookmarkStart w:id="587" w:name="_Ref493406026"/>
      <w:bookmarkStart w:id="588" w:name="_Toc510174884"/>
      <w:r>
        <w:lastRenderedPageBreak/>
        <w:t>notification object</w:t>
      </w:r>
      <w:bookmarkEnd w:id="586"/>
      <w:bookmarkEnd w:id="587"/>
      <w:bookmarkEnd w:id="588"/>
    </w:p>
    <w:p w14:paraId="3BD7AF2E" w14:textId="23E07934" w:rsidR="00B86BC7" w:rsidRDefault="00B86BC7" w:rsidP="00B86BC7">
      <w:pPr>
        <w:pStyle w:val="Heading3"/>
      </w:pPr>
      <w:bookmarkStart w:id="589" w:name="_Toc510174885"/>
      <w:r>
        <w:t>General</w:t>
      </w:r>
      <w:bookmarkEnd w:id="589"/>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590" w:name="_Toc510174886"/>
      <w:r>
        <w:t>id property</w:t>
      </w:r>
      <w:bookmarkEnd w:id="59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1" w:name="_Ref493518926"/>
      <w:bookmarkStart w:id="592" w:name="_Toc510174887"/>
      <w:r>
        <w:t>ruleId property</w:t>
      </w:r>
      <w:bookmarkEnd w:id="591"/>
      <w:bookmarkEnd w:id="592"/>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593" w:name="_Toc510174888"/>
      <w:r>
        <w:t>ruleKey property</w:t>
      </w:r>
      <w:bookmarkEnd w:id="593"/>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94" w:name="_Toc510174889"/>
      <w:r>
        <w:t>physicalLocation property</w:t>
      </w:r>
      <w:bookmarkEnd w:id="594"/>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595" w:name="_Toc510174890"/>
      <w:r>
        <w:t>message property</w:t>
      </w:r>
      <w:bookmarkEnd w:id="595"/>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6" w:name="_Ref493404972"/>
      <w:bookmarkStart w:id="597" w:name="_Ref493406037"/>
      <w:bookmarkStart w:id="598" w:name="_Toc510174891"/>
      <w:r>
        <w:t>level property</w:t>
      </w:r>
      <w:bookmarkEnd w:id="596"/>
      <w:bookmarkEnd w:id="597"/>
      <w:bookmarkEnd w:id="5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9" w:name="_Toc510174892"/>
      <w:r>
        <w:t>threadId property</w:t>
      </w:r>
      <w:bookmarkEnd w:id="59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00" w:name="_Toc510174893"/>
      <w:r>
        <w:t>time property</w:t>
      </w:r>
      <w:bookmarkEnd w:id="600"/>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601" w:name="_Toc510174894"/>
      <w:r>
        <w:t>exception property</w:t>
      </w:r>
      <w:bookmarkEnd w:id="601"/>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02" w:name="_Toc510174895"/>
      <w:r>
        <w:lastRenderedPageBreak/>
        <w:t>properties property</w:t>
      </w:r>
      <w:bookmarkEnd w:id="602"/>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3" w:name="_Ref493570836"/>
      <w:bookmarkStart w:id="604" w:name="_Toc510174896"/>
      <w:r>
        <w:t>exception object</w:t>
      </w:r>
      <w:bookmarkEnd w:id="603"/>
      <w:bookmarkEnd w:id="604"/>
    </w:p>
    <w:p w14:paraId="1257C9E2" w14:textId="6070509F" w:rsidR="00B86BC7" w:rsidRDefault="00B86BC7" w:rsidP="00B86BC7">
      <w:pPr>
        <w:pStyle w:val="Heading3"/>
      </w:pPr>
      <w:bookmarkStart w:id="605" w:name="_Toc510174897"/>
      <w:r>
        <w:t>General</w:t>
      </w:r>
      <w:bookmarkEnd w:id="60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06" w:name="_Toc510174898"/>
      <w:r>
        <w:t>kind property</w:t>
      </w:r>
      <w:bookmarkEnd w:id="6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7" w:name="_Toc510174899"/>
      <w:r>
        <w:t>message property</w:t>
      </w:r>
      <w:bookmarkEnd w:id="607"/>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608" w:name="_Toc510174900"/>
      <w:r>
        <w:t>stack property</w:t>
      </w:r>
      <w:bookmarkEnd w:id="608"/>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9" w:name="_Toc510174901"/>
      <w:r>
        <w:t>innerExceptions property</w:t>
      </w:r>
      <w:bookmarkEnd w:id="60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10" w:name="_Toc287332011"/>
      <w:bookmarkStart w:id="611" w:name="_Toc510174902"/>
      <w:r w:rsidRPr="00FD22AC">
        <w:lastRenderedPageBreak/>
        <w:t>Conformance</w:t>
      </w:r>
      <w:bookmarkEnd w:id="610"/>
      <w:bookmarkEnd w:id="611"/>
    </w:p>
    <w:p w14:paraId="1D48659C" w14:textId="6555FDBE" w:rsidR="00EE1E0B" w:rsidRDefault="00EE1E0B" w:rsidP="002244CB"/>
    <w:p w14:paraId="3BBDC6A3" w14:textId="77777777" w:rsidR="00376AE7" w:rsidRDefault="00376AE7" w:rsidP="00376AE7">
      <w:pPr>
        <w:pStyle w:val="Heading2"/>
        <w:numPr>
          <w:ilvl w:val="1"/>
          <w:numId w:val="2"/>
        </w:numPr>
      </w:pPr>
      <w:bookmarkStart w:id="612" w:name="_Toc510174903"/>
      <w:r>
        <w:t>Conformance targets</w:t>
      </w:r>
      <w:bookmarkEnd w:id="61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0019A37" w:rsidR="00376AE7" w:rsidRDefault="00376AE7" w:rsidP="00E04728">
      <w:pPr>
        <w:pStyle w:val="ListParagraph"/>
        <w:numPr>
          <w:ilvl w:val="0"/>
          <w:numId w:val="41"/>
        </w:numPr>
        <w:rPr>
          <w:ins w:id="613" w:author="Laurence Golding" w:date="2018-04-05T09:55:00Z"/>
        </w:r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18860B52" w14:textId="658CC363" w:rsidR="00B85217" w:rsidRDefault="00B85217" w:rsidP="00B85217">
      <w:pPr>
        <w:pStyle w:val="ListParagraph"/>
        <w:numPr>
          <w:ilvl w:val="0"/>
          <w:numId w:val="41"/>
        </w:numPr>
      </w:pPr>
      <w:ins w:id="614" w:author="Laurence Golding" w:date="2018-04-05T09:55:00Z">
        <w:r w:rsidRPr="00B85217">
          <w:rPr>
            <w:b/>
          </w:rPr>
          <w:t>Post-processor</w:t>
        </w:r>
        <w:r>
          <w:t xml:space="preserve">: A SARIF producer that </w:t>
        </w:r>
      </w:ins>
      <w:ins w:id="615" w:author="Laurence Golding" w:date="2018-04-05T10:01:00Z">
        <w:r>
          <w:t>transforms</w:t>
        </w:r>
      </w:ins>
      <w:ins w:id="616" w:author="Laurence Golding" w:date="2018-04-05T09:55:00Z">
        <w:r>
          <w:t xml:space="preserve"> an existing SARIF</w:t>
        </w:r>
      </w:ins>
      <w:ins w:id="617" w:author="Laurence Golding" w:date="2018-04-05T10:02:00Z">
        <w:r>
          <w:t xml:space="preserve"> log</w:t>
        </w:r>
      </w:ins>
      <w:ins w:id="618" w:author="Laurence Golding" w:date="2018-04-05T09:55:00Z">
        <w:r>
          <w:t xml:space="preserve"> file </w:t>
        </w:r>
      </w:ins>
      <w:ins w:id="619" w:author="Laurence Golding" w:date="2018-04-05T10:01:00Z">
        <w:r>
          <w:t xml:space="preserve">into a new SARIF </w:t>
        </w:r>
      </w:ins>
      <w:ins w:id="620" w:author="Laurence Golding" w:date="2018-04-05T10:02:00Z">
        <w:r>
          <w:t xml:space="preserve">log </w:t>
        </w:r>
      </w:ins>
      <w:ins w:id="621" w:author="Laurence Golding" w:date="2018-04-05T10:01:00Z">
        <w:r>
          <w:t>file</w:t>
        </w:r>
      </w:ins>
      <w:ins w:id="622" w:author="Laurence Golding" w:date="2018-04-05T10:02:00Z">
        <w:r>
          <w:t>, for example, by removing or redacting security-sensitive elements</w:t>
        </w:r>
      </w:ins>
      <w:ins w:id="623" w:author="Laurence Golding" w:date="2018-04-05T09:55:00Z">
        <w:r>
          <w:t>.</w:t>
        </w:r>
      </w:ins>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6433E6E0"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w:t>
      </w:r>
      <w:ins w:id="624" w:author="Laurence Golding" w:date="2018-04-05T10:05:00Z">
        <w:r w:rsidR="00033ABB">
          <w:t xml:space="preserve"> a post-processor,</w:t>
        </w:r>
      </w:ins>
      <w:bookmarkStart w:id="625" w:name="_GoBack"/>
      <w:bookmarkEnd w:id="625"/>
      <w:r>
        <w:t xml:space="preserve"> a </w:t>
      </w:r>
      <w:r w:rsidR="0018481C">
        <w:t xml:space="preserve">SARIF </w:t>
      </w:r>
      <w:r>
        <w:t>consumer, or a viewer.</w:t>
      </w:r>
    </w:p>
    <w:p w14:paraId="2F3ECE4F" w14:textId="77777777" w:rsidR="00376AE7" w:rsidRDefault="00376AE7" w:rsidP="00376AE7">
      <w:pPr>
        <w:pStyle w:val="Heading2"/>
        <w:numPr>
          <w:ilvl w:val="1"/>
          <w:numId w:val="2"/>
        </w:numPr>
      </w:pPr>
      <w:bookmarkStart w:id="626" w:name="_Toc510174904"/>
      <w:r>
        <w:t>Conformance Clause 1: SARIF log file</w:t>
      </w:r>
      <w:bookmarkEnd w:id="626"/>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627" w:name="_Toc510174905"/>
      <w:r>
        <w:t>Conformance Clause 2: SARIF resource file</w:t>
      </w:r>
      <w:bookmarkEnd w:id="627"/>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628" w:name="_Hlk507945868"/>
      <w:r>
        <w:t>§</w:t>
      </w:r>
      <w:r>
        <w:fldChar w:fldCharType="begin"/>
      </w:r>
      <w:r>
        <w:instrText xml:space="preserve"> REF _Ref508811723 \r \h </w:instrText>
      </w:r>
      <w:r>
        <w:fldChar w:fldCharType="separate"/>
      </w:r>
      <w:r w:rsidR="00C12AF1">
        <w:t>3.9.6.4</w:t>
      </w:r>
      <w:r>
        <w:fldChar w:fldCharType="end"/>
      </w:r>
      <w:r>
        <w:t>.</w:t>
      </w:r>
      <w:bookmarkEnd w:id="628"/>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629" w:name="_Toc510174906"/>
      <w:r>
        <w:t xml:space="preserve">Conformance Clause </w:t>
      </w:r>
      <w:r w:rsidR="00105CCB">
        <w:t>3</w:t>
      </w:r>
      <w:r>
        <w:t>: SARIF producer</w:t>
      </w:r>
      <w:bookmarkEnd w:id="629"/>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30" w:name="_Toc510174907"/>
      <w:r>
        <w:t xml:space="preserve">Conformance Clause </w:t>
      </w:r>
      <w:r w:rsidR="00105CCB">
        <w:t>4</w:t>
      </w:r>
      <w:r>
        <w:t>: Direct producer</w:t>
      </w:r>
      <w:bookmarkEnd w:id="6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31" w:name="_Toc510174908"/>
      <w:r>
        <w:lastRenderedPageBreak/>
        <w:t xml:space="preserve">Conformance Clause </w:t>
      </w:r>
      <w:r w:rsidR="00105CCB">
        <w:t>5</w:t>
      </w:r>
      <w:r>
        <w:t>: Converter</w:t>
      </w:r>
      <w:bookmarkEnd w:id="631"/>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3BA7086A" w:rsidR="00376AE7" w:rsidRDefault="00376AE7" w:rsidP="00E04728">
      <w:pPr>
        <w:pStyle w:val="ListParagraph"/>
        <w:numPr>
          <w:ilvl w:val="0"/>
          <w:numId w:val="43"/>
        </w:numPr>
      </w:pPr>
      <w:r>
        <w:t>It</w:t>
      </w:r>
      <w:r w:rsidR="0018481C">
        <w:t xml:space="preserve"> a</w:t>
      </w:r>
      <w:ins w:id="632" w:author="Laurence Golding" w:date="2018-04-05T09:58:00Z">
        <w:r w:rsidR="00B85217">
          <w:t>d</w:t>
        </w:r>
      </w:ins>
      <w:r w:rsidR="0018481C">
        <w:t>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4C170AB6" w:rsidR="00376AE7" w:rsidRDefault="00376AE7" w:rsidP="00E04728">
      <w:pPr>
        <w:pStyle w:val="ListParagraph"/>
        <w:numPr>
          <w:ilvl w:val="0"/>
          <w:numId w:val="43"/>
        </w:numPr>
        <w:rPr>
          <w:ins w:id="633" w:author="Laurence Golding" w:date="2018-04-05T09:56:00Z"/>
        </w:r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2B02CEEC" w14:textId="1D211F11" w:rsidR="00B85217" w:rsidRDefault="00B85217" w:rsidP="00B85217">
      <w:pPr>
        <w:pStyle w:val="Heading2"/>
        <w:rPr>
          <w:ins w:id="634" w:author="Laurence Golding" w:date="2018-04-05T09:58:00Z"/>
        </w:rPr>
      </w:pPr>
      <w:ins w:id="635" w:author="Laurence Golding" w:date="2018-04-05T09:57:00Z">
        <w:r>
          <w:t>Conformance Clause 7: Post-processor</w:t>
        </w:r>
      </w:ins>
    </w:p>
    <w:p w14:paraId="1AB18C8B" w14:textId="08A06034" w:rsidR="00B85217" w:rsidRPr="00B85217" w:rsidRDefault="00B85217" w:rsidP="00B85217">
      <w:pPr>
        <w:rPr>
          <w:ins w:id="636" w:author="Laurence Golding" w:date="2018-04-05T09:57:00Z"/>
        </w:rPr>
      </w:pPr>
      <w:ins w:id="637" w:author="Laurence Golding" w:date="2018-04-05T09:58:00Z">
        <w:r>
          <w:t>A converter satisfies the “Post-processor” conformance profile if:</w:t>
        </w:r>
      </w:ins>
    </w:p>
    <w:p w14:paraId="47384F9A" w14:textId="77777777" w:rsidR="00B85217" w:rsidRDefault="00B85217" w:rsidP="00B85217">
      <w:pPr>
        <w:pStyle w:val="ListParagraph"/>
        <w:numPr>
          <w:ilvl w:val="0"/>
          <w:numId w:val="59"/>
        </w:numPr>
        <w:rPr>
          <w:ins w:id="638" w:author="Laurence Golding" w:date="2018-04-05T09:58:00Z"/>
        </w:rPr>
      </w:pPr>
      <w:ins w:id="639" w:author="Laurence Golding" w:date="2018-04-05T09:58:00Z">
        <w:r>
          <w:t>It satisfies the “SARIF producer” conformance profile.</w:t>
        </w:r>
      </w:ins>
    </w:p>
    <w:p w14:paraId="560DF72E" w14:textId="00CAB698" w:rsidR="00B85217" w:rsidRPr="00B85217" w:rsidRDefault="00B85217" w:rsidP="00B85217">
      <w:pPr>
        <w:pStyle w:val="ListParagraph"/>
        <w:numPr>
          <w:ilvl w:val="0"/>
          <w:numId w:val="59"/>
        </w:numPr>
      </w:pPr>
      <w:ins w:id="640" w:author="Laurence Golding" w:date="2018-04-05T09:58:00Z">
        <w:r>
          <w:t>It ad</w:t>
        </w:r>
      </w:ins>
      <w:ins w:id="641" w:author="Laurence Golding" w:date="2018-04-05T09:59:00Z">
        <w:r>
          <w:t>d</w:t>
        </w:r>
      </w:ins>
      <w:ins w:id="642" w:author="Laurence Golding" w:date="2018-04-05T09:58:00Z">
        <w:r>
          <w:t>itionally satisfies those normative requirements in §</w:t>
        </w:r>
        <w:r>
          <w:fldChar w:fldCharType="begin"/>
        </w:r>
        <w:r>
          <w:instrText xml:space="preserve"> REF _Ref506805751 \r \h </w:instrText>
        </w:r>
        <w:r>
          <w:fldChar w:fldCharType="separate"/>
        </w:r>
        <w:r>
          <w:t>3</w:t>
        </w:r>
        <w:r>
          <w:fldChar w:fldCharType="end"/>
        </w:r>
        <w:r>
          <w:t xml:space="preserve"> that are designated as applying to </w:t>
        </w:r>
      </w:ins>
      <w:ins w:id="643" w:author="Laurence Golding" w:date="2018-04-05T09:59:00Z">
        <w:r>
          <w:t>pst-processors</w:t>
        </w:r>
      </w:ins>
      <w:ins w:id="644" w:author="Laurence Golding" w:date="2018-04-05T09:58:00Z">
        <w:r>
          <w:t>.</w:t>
        </w:r>
      </w:ins>
    </w:p>
    <w:p w14:paraId="4F7B2319" w14:textId="53CFD357" w:rsidR="00376AE7" w:rsidRDefault="00376AE7" w:rsidP="00376AE7">
      <w:pPr>
        <w:pStyle w:val="Heading2"/>
        <w:numPr>
          <w:ilvl w:val="1"/>
          <w:numId w:val="2"/>
        </w:numPr>
      </w:pPr>
      <w:bookmarkStart w:id="645" w:name="_Toc510174909"/>
      <w:r>
        <w:t xml:space="preserve">Conformance Clause </w:t>
      </w:r>
      <w:ins w:id="646" w:author="Laurence Golding" w:date="2018-04-05T09:57:00Z">
        <w:r w:rsidR="00B85217">
          <w:t>7</w:t>
        </w:r>
      </w:ins>
      <w:del w:id="647" w:author="Laurence Golding" w:date="2018-04-05T09:57:00Z">
        <w:r w:rsidR="00105CCB" w:rsidDel="00B85217">
          <w:delText>6</w:delText>
        </w:r>
      </w:del>
      <w:r>
        <w:t>: Deterministic producer</w:t>
      </w:r>
      <w:bookmarkEnd w:id="6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66EB869F" w:rsidR="00376AE7" w:rsidRDefault="00376AE7" w:rsidP="00376AE7">
      <w:pPr>
        <w:pStyle w:val="Heading2"/>
        <w:numPr>
          <w:ilvl w:val="1"/>
          <w:numId w:val="2"/>
        </w:numPr>
      </w:pPr>
      <w:bookmarkStart w:id="648" w:name="_Toc510174910"/>
      <w:r>
        <w:t xml:space="preserve">Conformance Clause </w:t>
      </w:r>
      <w:ins w:id="649" w:author="Laurence Golding" w:date="2018-04-05T09:57:00Z">
        <w:r w:rsidR="00B85217">
          <w:t>8</w:t>
        </w:r>
      </w:ins>
      <w:del w:id="650" w:author="Laurence Golding" w:date="2018-04-05T09:57:00Z">
        <w:r w:rsidR="00105CCB" w:rsidDel="00B85217">
          <w:delText>7</w:delText>
        </w:r>
      </w:del>
      <w:r>
        <w:t xml:space="preserve">: </w:t>
      </w:r>
      <w:r w:rsidR="0018481C">
        <w:t>SARIF c</w:t>
      </w:r>
      <w:r>
        <w:t>onsumer</w:t>
      </w:r>
      <w:bookmarkEnd w:id="6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74986FAE" w:rsidR="00376AE7" w:rsidRDefault="00376AE7" w:rsidP="00376AE7">
      <w:pPr>
        <w:pStyle w:val="Heading2"/>
        <w:numPr>
          <w:ilvl w:val="1"/>
          <w:numId w:val="2"/>
        </w:numPr>
      </w:pPr>
      <w:bookmarkStart w:id="651" w:name="_Toc510174911"/>
      <w:r>
        <w:t xml:space="preserve">Conformance Clause </w:t>
      </w:r>
      <w:ins w:id="652" w:author="Laurence Golding" w:date="2018-04-05T09:57:00Z">
        <w:r w:rsidR="00B85217">
          <w:t>9</w:t>
        </w:r>
      </w:ins>
      <w:del w:id="653" w:author="Laurence Golding" w:date="2018-04-05T09:57:00Z">
        <w:r w:rsidR="00105CCB" w:rsidDel="00B85217">
          <w:delText>8</w:delText>
        </w:r>
      </w:del>
      <w:r>
        <w:t>: Viewer</w:t>
      </w:r>
      <w:bookmarkEnd w:id="65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54" w:name="AppendixAcknowledgments"/>
      <w:bookmarkStart w:id="655" w:name="_Toc85472897"/>
      <w:bookmarkStart w:id="656" w:name="_Toc287332012"/>
      <w:bookmarkStart w:id="657" w:name="_Toc510174912"/>
      <w:bookmarkEnd w:id="654"/>
      <w:r>
        <w:lastRenderedPageBreak/>
        <w:t xml:space="preserve">(Informative) </w:t>
      </w:r>
      <w:r w:rsidR="00B80CDB">
        <w:t>Acknowl</w:t>
      </w:r>
      <w:r w:rsidR="004D0E5E">
        <w:t>e</w:t>
      </w:r>
      <w:r w:rsidR="008F61FB">
        <w:t>dg</w:t>
      </w:r>
      <w:r w:rsidR="0052099F">
        <w:t>ments</w:t>
      </w:r>
      <w:bookmarkEnd w:id="655"/>
      <w:bookmarkEnd w:id="656"/>
      <w:bookmarkEnd w:id="65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58" w:name="AppendixFingerprints"/>
      <w:bookmarkStart w:id="659" w:name="_Toc510174913"/>
      <w:bookmarkEnd w:id="658"/>
      <w:r>
        <w:lastRenderedPageBreak/>
        <w:t xml:space="preserve">(Informative) </w:t>
      </w:r>
      <w:r w:rsidR="00710FE0">
        <w:t>Use of fingerprints by result management systems</w:t>
      </w:r>
      <w:bookmarkEnd w:id="65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60" w:name="AppendixViewers"/>
      <w:bookmarkStart w:id="661" w:name="_Toc510174914"/>
      <w:bookmarkEnd w:id="660"/>
      <w:r>
        <w:lastRenderedPageBreak/>
        <w:t xml:space="preserve">(Informative) </w:t>
      </w:r>
      <w:r w:rsidR="00710FE0">
        <w:t xml:space="preserve">Use of SARIF by log </w:t>
      </w:r>
      <w:r w:rsidR="00AF0D84">
        <w:t xml:space="preserve">file </w:t>
      </w:r>
      <w:r w:rsidR="00710FE0">
        <w:t>viewers</w:t>
      </w:r>
      <w:bookmarkEnd w:id="66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62" w:name="AppendixConverters"/>
      <w:bookmarkStart w:id="663" w:name="_Toc510174915"/>
      <w:bookmarkEnd w:id="662"/>
      <w:r>
        <w:lastRenderedPageBreak/>
        <w:t xml:space="preserve">(Informative) </w:t>
      </w:r>
      <w:r w:rsidR="00710FE0">
        <w:t>Production of SARIF by converters</w:t>
      </w:r>
      <w:bookmarkEnd w:id="66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664" w:name="AppendixRuleMetadata"/>
      <w:bookmarkStart w:id="665" w:name="_Toc510174916"/>
      <w:bookmarkEnd w:id="664"/>
      <w:r>
        <w:lastRenderedPageBreak/>
        <w:t xml:space="preserve">(Informative) </w:t>
      </w:r>
      <w:r w:rsidR="00710FE0">
        <w:t>Locating rule metadata</w:t>
      </w:r>
      <w:bookmarkEnd w:id="665"/>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66" w:name="AppendixDeterminism"/>
      <w:bookmarkStart w:id="667" w:name="_Toc510174917"/>
      <w:bookmarkEnd w:id="666"/>
      <w:r>
        <w:lastRenderedPageBreak/>
        <w:t xml:space="preserve">(Normative) </w:t>
      </w:r>
      <w:r w:rsidR="00710FE0">
        <w:t>Producing deterministic SARIF log files</w:t>
      </w:r>
      <w:bookmarkEnd w:id="667"/>
    </w:p>
    <w:p w14:paraId="269DCAE0" w14:textId="72CA49C1" w:rsidR="00B62028" w:rsidRDefault="00B62028" w:rsidP="00B62028">
      <w:pPr>
        <w:pStyle w:val="AppendixHeading2"/>
      </w:pPr>
      <w:bookmarkStart w:id="668" w:name="_Toc510174918"/>
      <w:r>
        <w:t>General</w:t>
      </w:r>
      <w:bookmarkEnd w:id="66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69" w:name="_Toc510174919"/>
      <w:r>
        <w:t>Non-deterministic file format elements</w:t>
      </w:r>
      <w:bookmarkEnd w:id="6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70" w:name="_Toc510174920"/>
      <w:r>
        <w:t>Array and dictionary element ordering</w:t>
      </w:r>
      <w:bookmarkEnd w:id="67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71" w:name="_Toc510174921"/>
      <w:r>
        <w:t>Absolute paths</w:t>
      </w:r>
      <w:bookmarkEnd w:id="67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72" w:name="_Toc510174922"/>
      <w:r>
        <w:t>Compensating for non-deterministic output</w:t>
      </w:r>
      <w:bookmarkEnd w:id="67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73" w:name="_Toc510174923"/>
      <w:r>
        <w:lastRenderedPageBreak/>
        <w:t>Interaction between determinism and baselining</w:t>
      </w:r>
      <w:bookmarkEnd w:id="67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74" w:name="AppendixFixes"/>
      <w:bookmarkStart w:id="675" w:name="_Toc510174924"/>
      <w:bookmarkEnd w:id="674"/>
      <w:r>
        <w:lastRenderedPageBreak/>
        <w:t xml:space="preserve">(Informative) </w:t>
      </w:r>
      <w:r w:rsidR="00710FE0">
        <w:t>Guidance on fixes</w:t>
      </w:r>
      <w:bookmarkEnd w:id="67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76" w:name="AppendixExamples"/>
      <w:bookmarkStart w:id="677" w:name="_Toc510174925"/>
      <w:bookmarkEnd w:id="676"/>
      <w:r>
        <w:lastRenderedPageBreak/>
        <w:t xml:space="preserve">(Informative) </w:t>
      </w:r>
      <w:r w:rsidR="00710FE0">
        <w:t>Examples</w:t>
      </w:r>
      <w:bookmarkEnd w:id="67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78" w:name="_Toc510174926"/>
      <w:r>
        <w:t xml:space="preserve">Minimal valid SARIF </w:t>
      </w:r>
      <w:r w:rsidR="00EA1C84">
        <w:t>log file</w:t>
      </w:r>
      <w:bookmarkEnd w:id="678"/>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79" w:name="_Toc510174927"/>
      <w:r w:rsidRPr="00745595">
        <w:t xml:space="preserve">Minimal recommended SARIF </w:t>
      </w:r>
      <w:r w:rsidR="00EA1C84">
        <w:t xml:space="preserve">log </w:t>
      </w:r>
      <w:r w:rsidRPr="00745595">
        <w:t>file with source information</w:t>
      </w:r>
      <w:bookmarkEnd w:id="67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80" w:name="_Toc510174928"/>
      <w:r w:rsidRPr="001D7651">
        <w:t xml:space="preserve">Minimal recommended SARIF </w:t>
      </w:r>
      <w:r w:rsidR="00EA1C84">
        <w:t xml:space="preserve">log </w:t>
      </w:r>
      <w:r w:rsidRPr="001D7651">
        <w:t>file without source information</w:t>
      </w:r>
      <w:bookmarkEnd w:id="680"/>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81" w:name="_Toc510174929"/>
      <w:r w:rsidRPr="001D7651">
        <w:t xml:space="preserve">SARIF </w:t>
      </w:r>
      <w:r w:rsidR="00D71A1D">
        <w:t xml:space="preserve">resource </w:t>
      </w:r>
      <w:r w:rsidRPr="001D7651">
        <w:t xml:space="preserve">file </w:t>
      </w:r>
      <w:r w:rsidR="00D71A1D">
        <w:t>with</w:t>
      </w:r>
      <w:r w:rsidRPr="001D7651">
        <w:t xml:space="preserve"> rule metadata</w:t>
      </w:r>
      <w:bookmarkEnd w:id="681"/>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82" w:name="_Toc510174930"/>
      <w:r>
        <w:t>Comprehensive SARIF file</w:t>
      </w:r>
      <w:bookmarkEnd w:id="68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83" w:name="AppendixRevisionHistory"/>
      <w:bookmarkStart w:id="684" w:name="_Toc85472898"/>
      <w:bookmarkStart w:id="685" w:name="_Toc287332014"/>
      <w:bookmarkStart w:id="686" w:name="_Toc510174931"/>
      <w:bookmarkEnd w:id="683"/>
      <w:r>
        <w:lastRenderedPageBreak/>
        <w:t xml:space="preserve">(Informative) </w:t>
      </w:r>
      <w:r w:rsidR="00A05FDF">
        <w:t>Revision History</w:t>
      </w:r>
      <w:bookmarkEnd w:id="684"/>
      <w:bookmarkEnd w:id="685"/>
      <w:bookmarkEnd w:id="6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31100" w14:textId="77777777" w:rsidR="008E5FCE" w:rsidRDefault="008E5FCE" w:rsidP="008C100C">
      <w:r>
        <w:separator/>
      </w:r>
    </w:p>
    <w:p w14:paraId="3760337F" w14:textId="77777777" w:rsidR="008E5FCE" w:rsidRDefault="008E5FCE" w:rsidP="008C100C"/>
    <w:p w14:paraId="00A46AC7" w14:textId="77777777" w:rsidR="008E5FCE" w:rsidRDefault="008E5FCE" w:rsidP="008C100C"/>
    <w:p w14:paraId="3EA10D64" w14:textId="77777777" w:rsidR="008E5FCE" w:rsidRDefault="008E5FCE" w:rsidP="008C100C"/>
    <w:p w14:paraId="438B788A" w14:textId="77777777" w:rsidR="008E5FCE" w:rsidRDefault="008E5FCE" w:rsidP="008C100C"/>
    <w:p w14:paraId="589C28D0" w14:textId="77777777" w:rsidR="008E5FCE" w:rsidRDefault="008E5FCE" w:rsidP="008C100C"/>
    <w:p w14:paraId="79D695DD" w14:textId="77777777" w:rsidR="008E5FCE" w:rsidRDefault="008E5FCE" w:rsidP="008C100C"/>
  </w:endnote>
  <w:endnote w:type="continuationSeparator" w:id="0">
    <w:p w14:paraId="159C5B78" w14:textId="77777777" w:rsidR="008E5FCE" w:rsidRDefault="008E5FCE" w:rsidP="008C100C">
      <w:r>
        <w:continuationSeparator/>
      </w:r>
    </w:p>
    <w:p w14:paraId="2A6DBD66" w14:textId="77777777" w:rsidR="008E5FCE" w:rsidRDefault="008E5FCE" w:rsidP="008C100C"/>
    <w:p w14:paraId="4F07AB60" w14:textId="77777777" w:rsidR="008E5FCE" w:rsidRDefault="008E5FCE" w:rsidP="008C100C"/>
    <w:p w14:paraId="744659FD" w14:textId="77777777" w:rsidR="008E5FCE" w:rsidRDefault="008E5FCE" w:rsidP="008C100C"/>
    <w:p w14:paraId="49F73020" w14:textId="77777777" w:rsidR="008E5FCE" w:rsidRDefault="008E5FCE" w:rsidP="008C100C"/>
    <w:p w14:paraId="2AFE2726" w14:textId="77777777" w:rsidR="008E5FCE" w:rsidRDefault="008E5FCE" w:rsidP="008C100C"/>
    <w:p w14:paraId="7330A961" w14:textId="77777777" w:rsidR="008E5FCE" w:rsidRDefault="008E5FC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5217" w:rsidRDefault="00B85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5217" w:rsidRPr="00195F88" w:rsidRDefault="00B8521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5217" w:rsidRPr="00195F88" w:rsidRDefault="00B8521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5217" w:rsidRDefault="00B85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46F80" w14:textId="77777777" w:rsidR="008E5FCE" w:rsidRDefault="008E5FCE" w:rsidP="008C100C">
      <w:r>
        <w:separator/>
      </w:r>
    </w:p>
    <w:p w14:paraId="484662FB" w14:textId="77777777" w:rsidR="008E5FCE" w:rsidRDefault="008E5FCE" w:rsidP="008C100C"/>
  </w:footnote>
  <w:footnote w:type="continuationSeparator" w:id="0">
    <w:p w14:paraId="4F78B008" w14:textId="77777777" w:rsidR="008E5FCE" w:rsidRDefault="008E5FCE" w:rsidP="008C100C">
      <w:r>
        <w:continuationSeparator/>
      </w:r>
    </w:p>
    <w:p w14:paraId="6405F0FB" w14:textId="77777777" w:rsidR="008E5FCE" w:rsidRDefault="008E5FC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5217" w:rsidRDefault="00B852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5217" w:rsidRDefault="00B852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5217" w:rsidRDefault="00B85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2E86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50"/>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1"/>
  </w:num>
  <w:num w:numId="16">
    <w:abstractNumId w:val="39"/>
  </w:num>
  <w:num w:numId="17">
    <w:abstractNumId w:val="54"/>
  </w:num>
  <w:num w:numId="18">
    <w:abstractNumId w:val="42"/>
  </w:num>
  <w:num w:numId="19">
    <w:abstractNumId w:val="6"/>
  </w:num>
  <w:num w:numId="20">
    <w:abstractNumId w:val="32"/>
  </w:num>
  <w:num w:numId="21">
    <w:abstractNumId w:val="49"/>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3"/>
  </w:num>
  <w:num w:numId="31">
    <w:abstractNumId w:val="9"/>
  </w:num>
  <w:num w:numId="32">
    <w:abstractNumId w:val="45"/>
  </w:num>
  <w:num w:numId="33">
    <w:abstractNumId w:val="26"/>
  </w:num>
  <w:num w:numId="34">
    <w:abstractNumId w:val="23"/>
  </w:num>
  <w:num w:numId="35">
    <w:abstractNumId w:val="14"/>
  </w:num>
  <w:num w:numId="36">
    <w:abstractNumId w:val="57"/>
  </w:num>
  <w:num w:numId="37">
    <w:abstractNumId w:val="33"/>
  </w:num>
  <w:num w:numId="38">
    <w:abstractNumId w:val="7"/>
  </w:num>
  <w:num w:numId="39">
    <w:abstractNumId w:val="52"/>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6"/>
  </w:num>
  <w:num w:numId="56">
    <w:abstractNumId w:val="13"/>
  </w:num>
  <w:num w:numId="57">
    <w:abstractNumId w:val="21"/>
  </w:num>
  <w:num w:numId="58">
    <w:abstractNumId w:val="55"/>
  </w:num>
  <w:num w:numId="59">
    <w:abstractNumId w:val="48"/>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3ABB"/>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5A9"/>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E5FCE"/>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5217"/>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C52B8-C0F1-4188-A442-C2AF2309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12847</TotalTime>
  <Pages>117</Pages>
  <Words>47292</Words>
  <Characters>269570</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316230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560</cp:revision>
  <cp:lastPrinted>2011-08-05T16:21:00Z</cp:lastPrinted>
  <dcterms:created xsi:type="dcterms:W3CDTF">2017-08-01T19:18:00Z</dcterms:created>
  <dcterms:modified xsi:type="dcterms:W3CDTF">2018-04-05T17:05:00Z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