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41FFC22" w:rsidR="00D17F06" w:rsidRDefault="0023514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A18826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32FF83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2E8285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F61673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798CDD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B5FDC18"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78B4F3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66A202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BD28417" w14:textId="2FBB4A6B" w:rsidR="003E276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5630951" w:history="1">
        <w:r w:rsidR="003E2761" w:rsidRPr="00EE19DD">
          <w:rPr>
            <w:rStyle w:val="Hyperlink"/>
            <w:noProof/>
          </w:rPr>
          <w:t>1</w:t>
        </w:r>
        <w:r w:rsidR="003E2761">
          <w:rPr>
            <w:rFonts w:asciiTheme="minorHAnsi" w:eastAsiaTheme="minorEastAsia" w:hAnsiTheme="minorHAnsi" w:cstheme="minorBidi"/>
            <w:noProof/>
            <w:sz w:val="22"/>
            <w:szCs w:val="22"/>
          </w:rPr>
          <w:tab/>
        </w:r>
        <w:r w:rsidR="003E2761" w:rsidRPr="00EE19DD">
          <w:rPr>
            <w:rStyle w:val="Hyperlink"/>
            <w:noProof/>
          </w:rPr>
          <w:t>Introduction</w:t>
        </w:r>
        <w:r w:rsidR="003E2761">
          <w:rPr>
            <w:noProof/>
            <w:webHidden/>
          </w:rPr>
          <w:tab/>
        </w:r>
        <w:r w:rsidR="003E2761">
          <w:rPr>
            <w:noProof/>
            <w:webHidden/>
          </w:rPr>
          <w:fldChar w:fldCharType="begin"/>
        </w:r>
        <w:r w:rsidR="003E2761">
          <w:rPr>
            <w:noProof/>
            <w:webHidden/>
          </w:rPr>
          <w:instrText xml:space="preserve"> PAGEREF _Toc525630951 \h </w:instrText>
        </w:r>
        <w:r w:rsidR="003E2761">
          <w:rPr>
            <w:noProof/>
            <w:webHidden/>
          </w:rPr>
        </w:r>
        <w:r w:rsidR="003E2761">
          <w:rPr>
            <w:noProof/>
            <w:webHidden/>
          </w:rPr>
          <w:fldChar w:fldCharType="separate"/>
        </w:r>
        <w:r w:rsidR="003E2761">
          <w:rPr>
            <w:noProof/>
            <w:webHidden/>
          </w:rPr>
          <w:t>12</w:t>
        </w:r>
        <w:r w:rsidR="003E2761">
          <w:rPr>
            <w:noProof/>
            <w:webHidden/>
          </w:rPr>
          <w:fldChar w:fldCharType="end"/>
        </w:r>
      </w:hyperlink>
    </w:p>
    <w:p w14:paraId="16222DD7" w14:textId="2DDA9276"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52" w:history="1">
        <w:r w:rsidRPr="00EE19DD">
          <w:rPr>
            <w:rStyle w:val="Hyperlink"/>
            <w:noProof/>
          </w:rPr>
          <w:t>1.1 IPR Policy</w:t>
        </w:r>
        <w:r>
          <w:rPr>
            <w:noProof/>
            <w:webHidden/>
          </w:rPr>
          <w:tab/>
        </w:r>
        <w:r>
          <w:rPr>
            <w:noProof/>
            <w:webHidden/>
          </w:rPr>
          <w:fldChar w:fldCharType="begin"/>
        </w:r>
        <w:r>
          <w:rPr>
            <w:noProof/>
            <w:webHidden/>
          </w:rPr>
          <w:instrText xml:space="preserve"> PAGEREF _Toc525630952 \h </w:instrText>
        </w:r>
        <w:r>
          <w:rPr>
            <w:noProof/>
            <w:webHidden/>
          </w:rPr>
        </w:r>
        <w:r>
          <w:rPr>
            <w:noProof/>
            <w:webHidden/>
          </w:rPr>
          <w:fldChar w:fldCharType="separate"/>
        </w:r>
        <w:r>
          <w:rPr>
            <w:noProof/>
            <w:webHidden/>
          </w:rPr>
          <w:t>12</w:t>
        </w:r>
        <w:r>
          <w:rPr>
            <w:noProof/>
            <w:webHidden/>
          </w:rPr>
          <w:fldChar w:fldCharType="end"/>
        </w:r>
      </w:hyperlink>
    </w:p>
    <w:p w14:paraId="38454F86" w14:textId="16FD7055"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53" w:history="1">
        <w:r w:rsidRPr="00EE19DD">
          <w:rPr>
            <w:rStyle w:val="Hyperlink"/>
            <w:noProof/>
          </w:rPr>
          <w:t>1.2 Terminology</w:t>
        </w:r>
        <w:r>
          <w:rPr>
            <w:noProof/>
            <w:webHidden/>
          </w:rPr>
          <w:tab/>
        </w:r>
        <w:r>
          <w:rPr>
            <w:noProof/>
            <w:webHidden/>
          </w:rPr>
          <w:fldChar w:fldCharType="begin"/>
        </w:r>
        <w:r>
          <w:rPr>
            <w:noProof/>
            <w:webHidden/>
          </w:rPr>
          <w:instrText xml:space="preserve"> PAGEREF _Toc525630953 \h </w:instrText>
        </w:r>
        <w:r>
          <w:rPr>
            <w:noProof/>
            <w:webHidden/>
          </w:rPr>
        </w:r>
        <w:r>
          <w:rPr>
            <w:noProof/>
            <w:webHidden/>
          </w:rPr>
          <w:fldChar w:fldCharType="separate"/>
        </w:r>
        <w:r>
          <w:rPr>
            <w:noProof/>
            <w:webHidden/>
          </w:rPr>
          <w:t>12</w:t>
        </w:r>
        <w:r>
          <w:rPr>
            <w:noProof/>
            <w:webHidden/>
          </w:rPr>
          <w:fldChar w:fldCharType="end"/>
        </w:r>
      </w:hyperlink>
    </w:p>
    <w:p w14:paraId="560886EB" w14:textId="5BC6ED90"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54" w:history="1">
        <w:r w:rsidRPr="00EE19DD">
          <w:rPr>
            <w:rStyle w:val="Hyperlink"/>
            <w:noProof/>
          </w:rPr>
          <w:t>1.3 Normative References</w:t>
        </w:r>
        <w:r>
          <w:rPr>
            <w:noProof/>
            <w:webHidden/>
          </w:rPr>
          <w:tab/>
        </w:r>
        <w:r>
          <w:rPr>
            <w:noProof/>
            <w:webHidden/>
          </w:rPr>
          <w:fldChar w:fldCharType="begin"/>
        </w:r>
        <w:r>
          <w:rPr>
            <w:noProof/>
            <w:webHidden/>
          </w:rPr>
          <w:instrText xml:space="preserve"> PAGEREF _Toc525630954 \h </w:instrText>
        </w:r>
        <w:r>
          <w:rPr>
            <w:noProof/>
            <w:webHidden/>
          </w:rPr>
        </w:r>
        <w:r>
          <w:rPr>
            <w:noProof/>
            <w:webHidden/>
          </w:rPr>
          <w:fldChar w:fldCharType="separate"/>
        </w:r>
        <w:r>
          <w:rPr>
            <w:noProof/>
            <w:webHidden/>
          </w:rPr>
          <w:t>17</w:t>
        </w:r>
        <w:r>
          <w:rPr>
            <w:noProof/>
            <w:webHidden/>
          </w:rPr>
          <w:fldChar w:fldCharType="end"/>
        </w:r>
      </w:hyperlink>
    </w:p>
    <w:p w14:paraId="202CCAE7" w14:textId="77C243BB"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55" w:history="1">
        <w:r w:rsidRPr="00EE19DD">
          <w:rPr>
            <w:rStyle w:val="Hyperlink"/>
            <w:noProof/>
          </w:rPr>
          <w:t>1.4 Non-Normative References</w:t>
        </w:r>
        <w:r>
          <w:rPr>
            <w:noProof/>
            <w:webHidden/>
          </w:rPr>
          <w:tab/>
        </w:r>
        <w:r>
          <w:rPr>
            <w:noProof/>
            <w:webHidden/>
          </w:rPr>
          <w:fldChar w:fldCharType="begin"/>
        </w:r>
        <w:r>
          <w:rPr>
            <w:noProof/>
            <w:webHidden/>
          </w:rPr>
          <w:instrText xml:space="preserve"> PAGEREF _Toc525630955 \h </w:instrText>
        </w:r>
        <w:r>
          <w:rPr>
            <w:noProof/>
            <w:webHidden/>
          </w:rPr>
        </w:r>
        <w:r>
          <w:rPr>
            <w:noProof/>
            <w:webHidden/>
          </w:rPr>
          <w:fldChar w:fldCharType="separate"/>
        </w:r>
        <w:r>
          <w:rPr>
            <w:noProof/>
            <w:webHidden/>
          </w:rPr>
          <w:t>18</w:t>
        </w:r>
        <w:r>
          <w:rPr>
            <w:noProof/>
            <w:webHidden/>
          </w:rPr>
          <w:fldChar w:fldCharType="end"/>
        </w:r>
      </w:hyperlink>
    </w:p>
    <w:p w14:paraId="7170B81D" w14:textId="15E3FBEA" w:rsidR="003E2761" w:rsidRDefault="003E2761">
      <w:pPr>
        <w:pStyle w:val="TOC1"/>
        <w:rPr>
          <w:rFonts w:asciiTheme="minorHAnsi" w:eastAsiaTheme="minorEastAsia" w:hAnsiTheme="minorHAnsi" w:cstheme="minorBidi"/>
          <w:noProof/>
          <w:sz w:val="22"/>
          <w:szCs w:val="22"/>
        </w:rPr>
      </w:pPr>
      <w:hyperlink w:anchor="_Toc525630956" w:history="1">
        <w:r w:rsidRPr="00EE19DD">
          <w:rPr>
            <w:rStyle w:val="Hyperlink"/>
            <w:noProof/>
          </w:rPr>
          <w:t>2</w:t>
        </w:r>
        <w:r>
          <w:rPr>
            <w:rFonts w:asciiTheme="minorHAnsi" w:eastAsiaTheme="minorEastAsia" w:hAnsiTheme="minorHAnsi" w:cstheme="minorBidi"/>
            <w:noProof/>
            <w:sz w:val="22"/>
            <w:szCs w:val="22"/>
          </w:rPr>
          <w:tab/>
        </w:r>
        <w:r w:rsidRPr="00EE19DD">
          <w:rPr>
            <w:rStyle w:val="Hyperlink"/>
            <w:noProof/>
          </w:rPr>
          <w:t>Conventions</w:t>
        </w:r>
        <w:r>
          <w:rPr>
            <w:noProof/>
            <w:webHidden/>
          </w:rPr>
          <w:tab/>
        </w:r>
        <w:r>
          <w:rPr>
            <w:noProof/>
            <w:webHidden/>
          </w:rPr>
          <w:fldChar w:fldCharType="begin"/>
        </w:r>
        <w:r>
          <w:rPr>
            <w:noProof/>
            <w:webHidden/>
          </w:rPr>
          <w:instrText xml:space="preserve"> PAGEREF _Toc525630956 \h </w:instrText>
        </w:r>
        <w:r>
          <w:rPr>
            <w:noProof/>
            <w:webHidden/>
          </w:rPr>
        </w:r>
        <w:r>
          <w:rPr>
            <w:noProof/>
            <w:webHidden/>
          </w:rPr>
          <w:fldChar w:fldCharType="separate"/>
        </w:r>
        <w:r>
          <w:rPr>
            <w:noProof/>
            <w:webHidden/>
          </w:rPr>
          <w:t>20</w:t>
        </w:r>
        <w:r>
          <w:rPr>
            <w:noProof/>
            <w:webHidden/>
          </w:rPr>
          <w:fldChar w:fldCharType="end"/>
        </w:r>
      </w:hyperlink>
    </w:p>
    <w:p w14:paraId="0C541338" w14:textId="52EBBF65"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57" w:history="1">
        <w:r w:rsidRPr="00EE19DD">
          <w:rPr>
            <w:rStyle w:val="Hyperlink"/>
            <w:noProof/>
          </w:rPr>
          <w:t>2.1 General</w:t>
        </w:r>
        <w:r>
          <w:rPr>
            <w:noProof/>
            <w:webHidden/>
          </w:rPr>
          <w:tab/>
        </w:r>
        <w:r>
          <w:rPr>
            <w:noProof/>
            <w:webHidden/>
          </w:rPr>
          <w:fldChar w:fldCharType="begin"/>
        </w:r>
        <w:r>
          <w:rPr>
            <w:noProof/>
            <w:webHidden/>
          </w:rPr>
          <w:instrText xml:space="preserve"> PAGEREF _Toc525630957 \h </w:instrText>
        </w:r>
        <w:r>
          <w:rPr>
            <w:noProof/>
            <w:webHidden/>
          </w:rPr>
        </w:r>
        <w:r>
          <w:rPr>
            <w:noProof/>
            <w:webHidden/>
          </w:rPr>
          <w:fldChar w:fldCharType="separate"/>
        </w:r>
        <w:r>
          <w:rPr>
            <w:noProof/>
            <w:webHidden/>
          </w:rPr>
          <w:t>20</w:t>
        </w:r>
        <w:r>
          <w:rPr>
            <w:noProof/>
            <w:webHidden/>
          </w:rPr>
          <w:fldChar w:fldCharType="end"/>
        </w:r>
      </w:hyperlink>
    </w:p>
    <w:p w14:paraId="1072075D" w14:textId="33B8A344"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58" w:history="1">
        <w:r w:rsidRPr="00EE19DD">
          <w:rPr>
            <w:rStyle w:val="Hyperlink"/>
            <w:noProof/>
          </w:rPr>
          <w:t>2.2 Format examples</w:t>
        </w:r>
        <w:r>
          <w:rPr>
            <w:noProof/>
            <w:webHidden/>
          </w:rPr>
          <w:tab/>
        </w:r>
        <w:r>
          <w:rPr>
            <w:noProof/>
            <w:webHidden/>
          </w:rPr>
          <w:fldChar w:fldCharType="begin"/>
        </w:r>
        <w:r>
          <w:rPr>
            <w:noProof/>
            <w:webHidden/>
          </w:rPr>
          <w:instrText xml:space="preserve"> PAGEREF _Toc525630958 \h </w:instrText>
        </w:r>
        <w:r>
          <w:rPr>
            <w:noProof/>
            <w:webHidden/>
          </w:rPr>
        </w:r>
        <w:r>
          <w:rPr>
            <w:noProof/>
            <w:webHidden/>
          </w:rPr>
          <w:fldChar w:fldCharType="separate"/>
        </w:r>
        <w:r>
          <w:rPr>
            <w:noProof/>
            <w:webHidden/>
          </w:rPr>
          <w:t>20</w:t>
        </w:r>
        <w:r>
          <w:rPr>
            <w:noProof/>
            <w:webHidden/>
          </w:rPr>
          <w:fldChar w:fldCharType="end"/>
        </w:r>
      </w:hyperlink>
    </w:p>
    <w:p w14:paraId="01914139" w14:textId="5B70B536"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59" w:history="1">
        <w:r w:rsidRPr="00EE19DD">
          <w:rPr>
            <w:rStyle w:val="Hyperlink"/>
            <w:noProof/>
          </w:rPr>
          <w:t>2.3 Property notation</w:t>
        </w:r>
        <w:r>
          <w:rPr>
            <w:noProof/>
            <w:webHidden/>
          </w:rPr>
          <w:tab/>
        </w:r>
        <w:r>
          <w:rPr>
            <w:noProof/>
            <w:webHidden/>
          </w:rPr>
          <w:fldChar w:fldCharType="begin"/>
        </w:r>
        <w:r>
          <w:rPr>
            <w:noProof/>
            <w:webHidden/>
          </w:rPr>
          <w:instrText xml:space="preserve"> PAGEREF _Toc525630959 \h </w:instrText>
        </w:r>
        <w:r>
          <w:rPr>
            <w:noProof/>
            <w:webHidden/>
          </w:rPr>
        </w:r>
        <w:r>
          <w:rPr>
            <w:noProof/>
            <w:webHidden/>
          </w:rPr>
          <w:fldChar w:fldCharType="separate"/>
        </w:r>
        <w:r>
          <w:rPr>
            <w:noProof/>
            <w:webHidden/>
          </w:rPr>
          <w:t>20</w:t>
        </w:r>
        <w:r>
          <w:rPr>
            <w:noProof/>
            <w:webHidden/>
          </w:rPr>
          <w:fldChar w:fldCharType="end"/>
        </w:r>
      </w:hyperlink>
    </w:p>
    <w:p w14:paraId="3C7FD14B" w14:textId="2D90EFE3"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60" w:history="1">
        <w:r w:rsidRPr="00EE19DD">
          <w:rPr>
            <w:rStyle w:val="Hyperlink"/>
            <w:noProof/>
          </w:rPr>
          <w:t>2.4 Syntax notation</w:t>
        </w:r>
        <w:r>
          <w:rPr>
            <w:noProof/>
            <w:webHidden/>
          </w:rPr>
          <w:tab/>
        </w:r>
        <w:r>
          <w:rPr>
            <w:noProof/>
            <w:webHidden/>
          </w:rPr>
          <w:fldChar w:fldCharType="begin"/>
        </w:r>
        <w:r>
          <w:rPr>
            <w:noProof/>
            <w:webHidden/>
          </w:rPr>
          <w:instrText xml:space="preserve"> PAGEREF _Toc525630960 \h </w:instrText>
        </w:r>
        <w:r>
          <w:rPr>
            <w:noProof/>
            <w:webHidden/>
          </w:rPr>
        </w:r>
        <w:r>
          <w:rPr>
            <w:noProof/>
            <w:webHidden/>
          </w:rPr>
          <w:fldChar w:fldCharType="separate"/>
        </w:r>
        <w:r>
          <w:rPr>
            <w:noProof/>
            <w:webHidden/>
          </w:rPr>
          <w:t>20</w:t>
        </w:r>
        <w:r>
          <w:rPr>
            <w:noProof/>
            <w:webHidden/>
          </w:rPr>
          <w:fldChar w:fldCharType="end"/>
        </w:r>
      </w:hyperlink>
    </w:p>
    <w:p w14:paraId="0E8CFCD2" w14:textId="32EC6BE9" w:rsidR="003E2761" w:rsidRDefault="003E2761">
      <w:pPr>
        <w:pStyle w:val="TOC1"/>
        <w:rPr>
          <w:rFonts w:asciiTheme="minorHAnsi" w:eastAsiaTheme="minorEastAsia" w:hAnsiTheme="minorHAnsi" w:cstheme="minorBidi"/>
          <w:noProof/>
          <w:sz w:val="22"/>
          <w:szCs w:val="22"/>
        </w:rPr>
      </w:pPr>
      <w:hyperlink w:anchor="_Toc525630961" w:history="1">
        <w:r w:rsidRPr="00EE19DD">
          <w:rPr>
            <w:rStyle w:val="Hyperlink"/>
            <w:noProof/>
          </w:rPr>
          <w:t>3</w:t>
        </w:r>
        <w:r>
          <w:rPr>
            <w:rFonts w:asciiTheme="minorHAnsi" w:eastAsiaTheme="minorEastAsia" w:hAnsiTheme="minorHAnsi" w:cstheme="minorBidi"/>
            <w:noProof/>
            <w:sz w:val="22"/>
            <w:szCs w:val="22"/>
          </w:rPr>
          <w:tab/>
        </w:r>
        <w:r w:rsidRPr="00EE19DD">
          <w:rPr>
            <w:rStyle w:val="Hyperlink"/>
            <w:noProof/>
          </w:rPr>
          <w:t>File format</w:t>
        </w:r>
        <w:r>
          <w:rPr>
            <w:noProof/>
            <w:webHidden/>
          </w:rPr>
          <w:tab/>
        </w:r>
        <w:r>
          <w:rPr>
            <w:noProof/>
            <w:webHidden/>
          </w:rPr>
          <w:fldChar w:fldCharType="begin"/>
        </w:r>
        <w:r>
          <w:rPr>
            <w:noProof/>
            <w:webHidden/>
          </w:rPr>
          <w:instrText xml:space="preserve"> PAGEREF _Toc525630961 \h </w:instrText>
        </w:r>
        <w:r>
          <w:rPr>
            <w:noProof/>
            <w:webHidden/>
          </w:rPr>
        </w:r>
        <w:r>
          <w:rPr>
            <w:noProof/>
            <w:webHidden/>
          </w:rPr>
          <w:fldChar w:fldCharType="separate"/>
        </w:r>
        <w:r>
          <w:rPr>
            <w:noProof/>
            <w:webHidden/>
          </w:rPr>
          <w:t>21</w:t>
        </w:r>
        <w:r>
          <w:rPr>
            <w:noProof/>
            <w:webHidden/>
          </w:rPr>
          <w:fldChar w:fldCharType="end"/>
        </w:r>
      </w:hyperlink>
    </w:p>
    <w:p w14:paraId="51CBC9AC" w14:textId="4FEF5909"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62" w:history="1">
        <w:r w:rsidRPr="00EE19DD">
          <w:rPr>
            <w:rStyle w:val="Hyperlink"/>
            <w:noProof/>
          </w:rPr>
          <w:t>3.1 General</w:t>
        </w:r>
        <w:r>
          <w:rPr>
            <w:noProof/>
            <w:webHidden/>
          </w:rPr>
          <w:tab/>
        </w:r>
        <w:r>
          <w:rPr>
            <w:noProof/>
            <w:webHidden/>
          </w:rPr>
          <w:fldChar w:fldCharType="begin"/>
        </w:r>
        <w:r>
          <w:rPr>
            <w:noProof/>
            <w:webHidden/>
          </w:rPr>
          <w:instrText xml:space="preserve"> PAGEREF _Toc525630962 \h </w:instrText>
        </w:r>
        <w:r>
          <w:rPr>
            <w:noProof/>
            <w:webHidden/>
          </w:rPr>
        </w:r>
        <w:r>
          <w:rPr>
            <w:noProof/>
            <w:webHidden/>
          </w:rPr>
          <w:fldChar w:fldCharType="separate"/>
        </w:r>
        <w:r>
          <w:rPr>
            <w:noProof/>
            <w:webHidden/>
          </w:rPr>
          <w:t>21</w:t>
        </w:r>
        <w:r>
          <w:rPr>
            <w:noProof/>
            <w:webHidden/>
          </w:rPr>
          <w:fldChar w:fldCharType="end"/>
        </w:r>
      </w:hyperlink>
    </w:p>
    <w:p w14:paraId="1204ACF8" w14:textId="311B2F71"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63" w:history="1">
        <w:r w:rsidRPr="00EE19DD">
          <w:rPr>
            <w:rStyle w:val="Hyperlink"/>
            <w:noProof/>
          </w:rPr>
          <w:t>3.2 fileContent objects</w:t>
        </w:r>
        <w:r>
          <w:rPr>
            <w:noProof/>
            <w:webHidden/>
          </w:rPr>
          <w:tab/>
        </w:r>
        <w:r>
          <w:rPr>
            <w:noProof/>
            <w:webHidden/>
          </w:rPr>
          <w:fldChar w:fldCharType="begin"/>
        </w:r>
        <w:r>
          <w:rPr>
            <w:noProof/>
            <w:webHidden/>
          </w:rPr>
          <w:instrText xml:space="preserve"> PAGEREF _Toc525630963 \h </w:instrText>
        </w:r>
        <w:r>
          <w:rPr>
            <w:noProof/>
            <w:webHidden/>
          </w:rPr>
        </w:r>
        <w:r>
          <w:rPr>
            <w:noProof/>
            <w:webHidden/>
          </w:rPr>
          <w:fldChar w:fldCharType="separate"/>
        </w:r>
        <w:r>
          <w:rPr>
            <w:noProof/>
            <w:webHidden/>
          </w:rPr>
          <w:t>21</w:t>
        </w:r>
        <w:r>
          <w:rPr>
            <w:noProof/>
            <w:webHidden/>
          </w:rPr>
          <w:fldChar w:fldCharType="end"/>
        </w:r>
      </w:hyperlink>
    </w:p>
    <w:p w14:paraId="586C65A2" w14:textId="41A341C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64" w:history="1">
        <w:r w:rsidRPr="00EE19DD">
          <w:rPr>
            <w:rStyle w:val="Hyperlink"/>
            <w:noProof/>
          </w:rPr>
          <w:t>3.2.1 General</w:t>
        </w:r>
        <w:r>
          <w:rPr>
            <w:noProof/>
            <w:webHidden/>
          </w:rPr>
          <w:tab/>
        </w:r>
        <w:r>
          <w:rPr>
            <w:noProof/>
            <w:webHidden/>
          </w:rPr>
          <w:fldChar w:fldCharType="begin"/>
        </w:r>
        <w:r>
          <w:rPr>
            <w:noProof/>
            <w:webHidden/>
          </w:rPr>
          <w:instrText xml:space="preserve"> PAGEREF _Toc525630964 \h </w:instrText>
        </w:r>
        <w:r>
          <w:rPr>
            <w:noProof/>
            <w:webHidden/>
          </w:rPr>
        </w:r>
        <w:r>
          <w:rPr>
            <w:noProof/>
            <w:webHidden/>
          </w:rPr>
          <w:fldChar w:fldCharType="separate"/>
        </w:r>
        <w:r>
          <w:rPr>
            <w:noProof/>
            <w:webHidden/>
          </w:rPr>
          <w:t>21</w:t>
        </w:r>
        <w:r>
          <w:rPr>
            <w:noProof/>
            <w:webHidden/>
          </w:rPr>
          <w:fldChar w:fldCharType="end"/>
        </w:r>
      </w:hyperlink>
    </w:p>
    <w:p w14:paraId="5183D2E4" w14:textId="3C03E74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65" w:history="1">
        <w:r w:rsidRPr="00EE19DD">
          <w:rPr>
            <w:rStyle w:val="Hyperlink"/>
            <w:noProof/>
          </w:rPr>
          <w:t>3.2.2 text property</w:t>
        </w:r>
        <w:r>
          <w:rPr>
            <w:noProof/>
            <w:webHidden/>
          </w:rPr>
          <w:tab/>
        </w:r>
        <w:r>
          <w:rPr>
            <w:noProof/>
            <w:webHidden/>
          </w:rPr>
          <w:fldChar w:fldCharType="begin"/>
        </w:r>
        <w:r>
          <w:rPr>
            <w:noProof/>
            <w:webHidden/>
          </w:rPr>
          <w:instrText xml:space="preserve"> PAGEREF _Toc525630965 \h </w:instrText>
        </w:r>
        <w:r>
          <w:rPr>
            <w:noProof/>
            <w:webHidden/>
          </w:rPr>
        </w:r>
        <w:r>
          <w:rPr>
            <w:noProof/>
            <w:webHidden/>
          </w:rPr>
          <w:fldChar w:fldCharType="separate"/>
        </w:r>
        <w:r>
          <w:rPr>
            <w:noProof/>
            <w:webHidden/>
          </w:rPr>
          <w:t>21</w:t>
        </w:r>
        <w:r>
          <w:rPr>
            <w:noProof/>
            <w:webHidden/>
          </w:rPr>
          <w:fldChar w:fldCharType="end"/>
        </w:r>
      </w:hyperlink>
    </w:p>
    <w:p w14:paraId="493E42E7" w14:textId="2FFC543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66" w:history="1">
        <w:r w:rsidRPr="00EE19DD">
          <w:rPr>
            <w:rStyle w:val="Hyperlink"/>
            <w:noProof/>
          </w:rPr>
          <w:t>3.2.3 binary property</w:t>
        </w:r>
        <w:r>
          <w:rPr>
            <w:noProof/>
            <w:webHidden/>
          </w:rPr>
          <w:tab/>
        </w:r>
        <w:r>
          <w:rPr>
            <w:noProof/>
            <w:webHidden/>
          </w:rPr>
          <w:fldChar w:fldCharType="begin"/>
        </w:r>
        <w:r>
          <w:rPr>
            <w:noProof/>
            <w:webHidden/>
          </w:rPr>
          <w:instrText xml:space="preserve"> PAGEREF _Toc525630966 \h </w:instrText>
        </w:r>
        <w:r>
          <w:rPr>
            <w:noProof/>
            <w:webHidden/>
          </w:rPr>
        </w:r>
        <w:r>
          <w:rPr>
            <w:noProof/>
            <w:webHidden/>
          </w:rPr>
          <w:fldChar w:fldCharType="separate"/>
        </w:r>
        <w:r>
          <w:rPr>
            <w:noProof/>
            <w:webHidden/>
          </w:rPr>
          <w:t>21</w:t>
        </w:r>
        <w:r>
          <w:rPr>
            <w:noProof/>
            <w:webHidden/>
          </w:rPr>
          <w:fldChar w:fldCharType="end"/>
        </w:r>
      </w:hyperlink>
    </w:p>
    <w:p w14:paraId="74997C18" w14:textId="36E7B664"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67" w:history="1">
        <w:r w:rsidRPr="00EE19DD">
          <w:rPr>
            <w:rStyle w:val="Hyperlink"/>
            <w:noProof/>
          </w:rPr>
          <w:t>3.3 fileLocation objects</w:t>
        </w:r>
        <w:r>
          <w:rPr>
            <w:noProof/>
            <w:webHidden/>
          </w:rPr>
          <w:tab/>
        </w:r>
        <w:r>
          <w:rPr>
            <w:noProof/>
            <w:webHidden/>
          </w:rPr>
          <w:fldChar w:fldCharType="begin"/>
        </w:r>
        <w:r>
          <w:rPr>
            <w:noProof/>
            <w:webHidden/>
          </w:rPr>
          <w:instrText xml:space="preserve"> PAGEREF _Toc525630967 \h </w:instrText>
        </w:r>
        <w:r>
          <w:rPr>
            <w:noProof/>
            <w:webHidden/>
          </w:rPr>
        </w:r>
        <w:r>
          <w:rPr>
            <w:noProof/>
            <w:webHidden/>
          </w:rPr>
          <w:fldChar w:fldCharType="separate"/>
        </w:r>
        <w:r>
          <w:rPr>
            <w:noProof/>
            <w:webHidden/>
          </w:rPr>
          <w:t>22</w:t>
        </w:r>
        <w:r>
          <w:rPr>
            <w:noProof/>
            <w:webHidden/>
          </w:rPr>
          <w:fldChar w:fldCharType="end"/>
        </w:r>
      </w:hyperlink>
    </w:p>
    <w:p w14:paraId="3F3A9F4D" w14:textId="7948FE7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68" w:history="1">
        <w:r w:rsidRPr="00EE19DD">
          <w:rPr>
            <w:rStyle w:val="Hyperlink"/>
            <w:noProof/>
          </w:rPr>
          <w:t>3.3.1 General</w:t>
        </w:r>
        <w:r>
          <w:rPr>
            <w:noProof/>
            <w:webHidden/>
          </w:rPr>
          <w:tab/>
        </w:r>
        <w:r>
          <w:rPr>
            <w:noProof/>
            <w:webHidden/>
          </w:rPr>
          <w:fldChar w:fldCharType="begin"/>
        </w:r>
        <w:r>
          <w:rPr>
            <w:noProof/>
            <w:webHidden/>
          </w:rPr>
          <w:instrText xml:space="preserve"> PAGEREF _Toc525630968 \h </w:instrText>
        </w:r>
        <w:r>
          <w:rPr>
            <w:noProof/>
            <w:webHidden/>
          </w:rPr>
        </w:r>
        <w:r>
          <w:rPr>
            <w:noProof/>
            <w:webHidden/>
          </w:rPr>
          <w:fldChar w:fldCharType="separate"/>
        </w:r>
        <w:r>
          <w:rPr>
            <w:noProof/>
            <w:webHidden/>
          </w:rPr>
          <w:t>22</w:t>
        </w:r>
        <w:r>
          <w:rPr>
            <w:noProof/>
            <w:webHidden/>
          </w:rPr>
          <w:fldChar w:fldCharType="end"/>
        </w:r>
      </w:hyperlink>
    </w:p>
    <w:p w14:paraId="46FE2D1B" w14:textId="2E33A99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69" w:history="1">
        <w:r w:rsidRPr="00EE19DD">
          <w:rPr>
            <w:rStyle w:val="Hyperlink"/>
            <w:noProof/>
          </w:rPr>
          <w:t>3.3.2 uri property</w:t>
        </w:r>
        <w:r>
          <w:rPr>
            <w:noProof/>
            <w:webHidden/>
          </w:rPr>
          <w:tab/>
        </w:r>
        <w:r>
          <w:rPr>
            <w:noProof/>
            <w:webHidden/>
          </w:rPr>
          <w:fldChar w:fldCharType="begin"/>
        </w:r>
        <w:r>
          <w:rPr>
            <w:noProof/>
            <w:webHidden/>
          </w:rPr>
          <w:instrText xml:space="preserve"> PAGEREF _Toc525630969 \h </w:instrText>
        </w:r>
        <w:r>
          <w:rPr>
            <w:noProof/>
            <w:webHidden/>
          </w:rPr>
        </w:r>
        <w:r>
          <w:rPr>
            <w:noProof/>
            <w:webHidden/>
          </w:rPr>
          <w:fldChar w:fldCharType="separate"/>
        </w:r>
        <w:r>
          <w:rPr>
            <w:noProof/>
            <w:webHidden/>
          </w:rPr>
          <w:t>22</w:t>
        </w:r>
        <w:r>
          <w:rPr>
            <w:noProof/>
            <w:webHidden/>
          </w:rPr>
          <w:fldChar w:fldCharType="end"/>
        </w:r>
      </w:hyperlink>
    </w:p>
    <w:p w14:paraId="20154060" w14:textId="49745837"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0970" w:history="1">
        <w:r w:rsidRPr="00EE19DD">
          <w:rPr>
            <w:rStyle w:val="Hyperlink"/>
            <w:noProof/>
          </w:rPr>
          <w:t>3.3.2.1 General</w:t>
        </w:r>
        <w:r>
          <w:rPr>
            <w:noProof/>
            <w:webHidden/>
          </w:rPr>
          <w:tab/>
        </w:r>
        <w:r>
          <w:rPr>
            <w:noProof/>
            <w:webHidden/>
          </w:rPr>
          <w:fldChar w:fldCharType="begin"/>
        </w:r>
        <w:r>
          <w:rPr>
            <w:noProof/>
            <w:webHidden/>
          </w:rPr>
          <w:instrText xml:space="preserve"> PAGEREF _Toc525630970 \h </w:instrText>
        </w:r>
        <w:r>
          <w:rPr>
            <w:noProof/>
            <w:webHidden/>
          </w:rPr>
        </w:r>
        <w:r>
          <w:rPr>
            <w:noProof/>
            <w:webHidden/>
          </w:rPr>
          <w:fldChar w:fldCharType="separate"/>
        </w:r>
        <w:r>
          <w:rPr>
            <w:noProof/>
            <w:webHidden/>
          </w:rPr>
          <w:t>22</w:t>
        </w:r>
        <w:r>
          <w:rPr>
            <w:noProof/>
            <w:webHidden/>
          </w:rPr>
          <w:fldChar w:fldCharType="end"/>
        </w:r>
      </w:hyperlink>
    </w:p>
    <w:p w14:paraId="6A535500" w14:textId="32FBF3F8"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0971" w:history="1">
        <w:r w:rsidRPr="00EE19DD">
          <w:rPr>
            <w:rStyle w:val="Hyperlink"/>
            <w:noProof/>
          </w:rPr>
          <w:t>3.3.2.2 URIs that use the "file" protocol</w:t>
        </w:r>
        <w:r>
          <w:rPr>
            <w:noProof/>
            <w:webHidden/>
          </w:rPr>
          <w:tab/>
        </w:r>
        <w:r>
          <w:rPr>
            <w:noProof/>
            <w:webHidden/>
          </w:rPr>
          <w:fldChar w:fldCharType="begin"/>
        </w:r>
        <w:r>
          <w:rPr>
            <w:noProof/>
            <w:webHidden/>
          </w:rPr>
          <w:instrText xml:space="preserve"> PAGEREF _Toc525630971 \h </w:instrText>
        </w:r>
        <w:r>
          <w:rPr>
            <w:noProof/>
            <w:webHidden/>
          </w:rPr>
        </w:r>
        <w:r>
          <w:rPr>
            <w:noProof/>
            <w:webHidden/>
          </w:rPr>
          <w:fldChar w:fldCharType="separate"/>
        </w:r>
        <w:r>
          <w:rPr>
            <w:noProof/>
            <w:webHidden/>
          </w:rPr>
          <w:t>23</w:t>
        </w:r>
        <w:r>
          <w:rPr>
            <w:noProof/>
            <w:webHidden/>
          </w:rPr>
          <w:fldChar w:fldCharType="end"/>
        </w:r>
      </w:hyperlink>
    </w:p>
    <w:p w14:paraId="19F0CEB3" w14:textId="4400628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72" w:history="1">
        <w:r w:rsidRPr="00EE19DD">
          <w:rPr>
            <w:rStyle w:val="Hyperlink"/>
            <w:noProof/>
          </w:rPr>
          <w:t>3.3.3 uriBaseId property</w:t>
        </w:r>
        <w:r>
          <w:rPr>
            <w:noProof/>
            <w:webHidden/>
          </w:rPr>
          <w:tab/>
        </w:r>
        <w:r>
          <w:rPr>
            <w:noProof/>
            <w:webHidden/>
          </w:rPr>
          <w:fldChar w:fldCharType="begin"/>
        </w:r>
        <w:r>
          <w:rPr>
            <w:noProof/>
            <w:webHidden/>
          </w:rPr>
          <w:instrText xml:space="preserve"> PAGEREF _Toc525630972 \h </w:instrText>
        </w:r>
        <w:r>
          <w:rPr>
            <w:noProof/>
            <w:webHidden/>
          </w:rPr>
        </w:r>
        <w:r>
          <w:rPr>
            <w:noProof/>
            <w:webHidden/>
          </w:rPr>
          <w:fldChar w:fldCharType="separate"/>
        </w:r>
        <w:r>
          <w:rPr>
            <w:noProof/>
            <w:webHidden/>
          </w:rPr>
          <w:t>23</w:t>
        </w:r>
        <w:r>
          <w:rPr>
            <w:noProof/>
            <w:webHidden/>
          </w:rPr>
          <w:fldChar w:fldCharType="end"/>
        </w:r>
      </w:hyperlink>
    </w:p>
    <w:p w14:paraId="46365982" w14:textId="2C7E706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73" w:history="1">
        <w:r w:rsidRPr="00EE19DD">
          <w:rPr>
            <w:rStyle w:val="Hyperlink"/>
            <w:noProof/>
          </w:rPr>
          <w:t>3.3.4 Guidance on the use of fileLocation objects</w:t>
        </w:r>
        <w:r>
          <w:rPr>
            <w:noProof/>
            <w:webHidden/>
          </w:rPr>
          <w:tab/>
        </w:r>
        <w:r>
          <w:rPr>
            <w:noProof/>
            <w:webHidden/>
          </w:rPr>
          <w:fldChar w:fldCharType="begin"/>
        </w:r>
        <w:r>
          <w:rPr>
            <w:noProof/>
            <w:webHidden/>
          </w:rPr>
          <w:instrText xml:space="preserve"> PAGEREF _Toc525630973 \h </w:instrText>
        </w:r>
        <w:r>
          <w:rPr>
            <w:noProof/>
            <w:webHidden/>
          </w:rPr>
        </w:r>
        <w:r>
          <w:rPr>
            <w:noProof/>
            <w:webHidden/>
          </w:rPr>
          <w:fldChar w:fldCharType="separate"/>
        </w:r>
        <w:r>
          <w:rPr>
            <w:noProof/>
            <w:webHidden/>
          </w:rPr>
          <w:t>24</w:t>
        </w:r>
        <w:r>
          <w:rPr>
            <w:noProof/>
            <w:webHidden/>
          </w:rPr>
          <w:fldChar w:fldCharType="end"/>
        </w:r>
      </w:hyperlink>
    </w:p>
    <w:p w14:paraId="2E1497B6" w14:textId="7B29F4CA"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74" w:history="1">
        <w:r w:rsidRPr="00EE19DD">
          <w:rPr>
            <w:rStyle w:val="Hyperlink"/>
            <w:noProof/>
          </w:rPr>
          <w:t>3.4 String properties</w:t>
        </w:r>
        <w:r>
          <w:rPr>
            <w:noProof/>
            <w:webHidden/>
          </w:rPr>
          <w:tab/>
        </w:r>
        <w:r>
          <w:rPr>
            <w:noProof/>
            <w:webHidden/>
          </w:rPr>
          <w:fldChar w:fldCharType="begin"/>
        </w:r>
        <w:r>
          <w:rPr>
            <w:noProof/>
            <w:webHidden/>
          </w:rPr>
          <w:instrText xml:space="preserve"> PAGEREF _Toc525630974 \h </w:instrText>
        </w:r>
        <w:r>
          <w:rPr>
            <w:noProof/>
            <w:webHidden/>
          </w:rPr>
        </w:r>
        <w:r>
          <w:rPr>
            <w:noProof/>
            <w:webHidden/>
          </w:rPr>
          <w:fldChar w:fldCharType="separate"/>
        </w:r>
        <w:r>
          <w:rPr>
            <w:noProof/>
            <w:webHidden/>
          </w:rPr>
          <w:t>25</w:t>
        </w:r>
        <w:r>
          <w:rPr>
            <w:noProof/>
            <w:webHidden/>
          </w:rPr>
          <w:fldChar w:fldCharType="end"/>
        </w:r>
      </w:hyperlink>
    </w:p>
    <w:p w14:paraId="670CDF88" w14:textId="05E016D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75" w:history="1">
        <w:r w:rsidRPr="00EE19DD">
          <w:rPr>
            <w:rStyle w:val="Hyperlink"/>
            <w:noProof/>
          </w:rPr>
          <w:t>3.4.1 General</w:t>
        </w:r>
        <w:r>
          <w:rPr>
            <w:noProof/>
            <w:webHidden/>
          </w:rPr>
          <w:tab/>
        </w:r>
        <w:r>
          <w:rPr>
            <w:noProof/>
            <w:webHidden/>
          </w:rPr>
          <w:fldChar w:fldCharType="begin"/>
        </w:r>
        <w:r>
          <w:rPr>
            <w:noProof/>
            <w:webHidden/>
          </w:rPr>
          <w:instrText xml:space="preserve"> PAGEREF _Toc525630975 \h </w:instrText>
        </w:r>
        <w:r>
          <w:rPr>
            <w:noProof/>
            <w:webHidden/>
          </w:rPr>
        </w:r>
        <w:r>
          <w:rPr>
            <w:noProof/>
            <w:webHidden/>
          </w:rPr>
          <w:fldChar w:fldCharType="separate"/>
        </w:r>
        <w:r>
          <w:rPr>
            <w:noProof/>
            <w:webHidden/>
          </w:rPr>
          <w:t>25</w:t>
        </w:r>
        <w:r>
          <w:rPr>
            <w:noProof/>
            <w:webHidden/>
          </w:rPr>
          <w:fldChar w:fldCharType="end"/>
        </w:r>
      </w:hyperlink>
    </w:p>
    <w:p w14:paraId="73E84A02" w14:textId="3BD250F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76" w:history="1">
        <w:r w:rsidRPr="00EE19DD">
          <w:rPr>
            <w:rStyle w:val="Hyperlink"/>
            <w:noProof/>
          </w:rPr>
          <w:t>3.4.2 Redaction-aware string properties</w:t>
        </w:r>
        <w:r>
          <w:rPr>
            <w:noProof/>
            <w:webHidden/>
          </w:rPr>
          <w:tab/>
        </w:r>
        <w:r>
          <w:rPr>
            <w:noProof/>
            <w:webHidden/>
          </w:rPr>
          <w:fldChar w:fldCharType="begin"/>
        </w:r>
        <w:r>
          <w:rPr>
            <w:noProof/>
            <w:webHidden/>
          </w:rPr>
          <w:instrText xml:space="preserve"> PAGEREF _Toc525630976 \h </w:instrText>
        </w:r>
        <w:r>
          <w:rPr>
            <w:noProof/>
            <w:webHidden/>
          </w:rPr>
        </w:r>
        <w:r>
          <w:rPr>
            <w:noProof/>
            <w:webHidden/>
          </w:rPr>
          <w:fldChar w:fldCharType="separate"/>
        </w:r>
        <w:r>
          <w:rPr>
            <w:noProof/>
            <w:webHidden/>
          </w:rPr>
          <w:t>25</w:t>
        </w:r>
        <w:r>
          <w:rPr>
            <w:noProof/>
            <w:webHidden/>
          </w:rPr>
          <w:fldChar w:fldCharType="end"/>
        </w:r>
      </w:hyperlink>
    </w:p>
    <w:p w14:paraId="316C1441" w14:textId="4075B58B"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77" w:history="1">
        <w:r w:rsidRPr="00EE19DD">
          <w:rPr>
            <w:rStyle w:val="Hyperlink"/>
            <w:noProof/>
          </w:rPr>
          <w:t>3.4.3 GUID-valued string properties</w:t>
        </w:r>
        <w:r>
          <w:rPr>
            <w:noProof/>
            <w:webHidden/>
          </w:rPr>
          <w:tab/>
        </w:r>
        <w:r>
          <w:rPr>
            <w:noProof/>
            <w:webHidden/>
          </w:rPr>
          <w:fldChar w:fldCharType="begin"/>
        </w:r>
        <w:r>
          <w:rPr>
            <w:noProof/>
            <w:webHidden/>
          </w:rPr>
          <w:instrText xml:space="preserve"> PAGEREF _Toc525630977 \h </w:instrText>
        </w:r>
        <w:r>
          <w:rPr>
            <w:noProof/>
            <w:webHidden/>
          </w:rPr>
        </w:r>
        <w:r>
          <w:rPr>
            <w:noProof/>
            <w:webHidden/>
          </w:rPr>
          <w:fldChar w:fldCharType="separate"/>
        </w:r>
        <w:r>
          <w:rPr>
            <w:noProof/>
            <w:webHidden/>
          </w:rPr>
          <w:t>25</w:t>
        </w:r>
        <w:r>
          <w:rPr>
            <w:noProof/>
            <w:webHidden/>
          </w:rPr>
          <w:fldChar w:fldCharType="end"/>
        </w:r>
      </w:hyperlink>
    </w:p>
    <w:p w14:paraId="1A51E040" w14:textId="3DE3222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78" w:history="1">
        <w:r w:rsidRPr="00EE19DD">
          <w:rPr>
            <w:rStyle w:val="Hyperlink"/>
            <w:noProof/>
          </w:rPr>
          <w:t>3.4.4 Hierarchical strings</w:t>
        </w:r>
        <w:r>
          <w:rPr>
            <w:noProof/>
            <w:webHidden/>
          </w:rPr>
          <w:tab/>
        </w:r>
        <w:r>
          <w:rPr>
            <w:noProof/>
            <w:webHidden/>
          </w:rPr>
          <w:fldChar w:fldCharType="begin"/>
        </w:r>
        <w:r>
          <w:rPr>
            <w:noProof/>
            <w:webHidden/>
          </w:rPr>
          <w:instrText xml:space="preserve"> PAGEREF _Toc525630978 \h </w:instrText>
        </w:r>
        <w:r>
          <w:rPr>
            <w:noProof/>
            <w:webHidden/>
          </w:rPr>
        </w:r>
        <w:r>
          <w:rPr>
            <w:noProof/>
            <w:webHidden/>
          </w:rPr>
          <w:fldChar w:fldCharType="separate"/>
        </w:r>
        <w:r>
          <w:rPr>
            <w:noProof/>
            <w:webHidden/>
          </w:rPr>
          <w:t>25</w:t>
        </w:r>
        <w:r>
          <w:rPr>
            <w:noProof/>
            <w:webHidden/>
          </w:rPr>
          <w:fldChar w:fldCharType="end"/>
        </w:r>
      </w:hyperlink>
    </w:p>
    <w:p w14:paraId="5214BA89" w14:textId="0FFFB248"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0979" w:history="1">
        <w:r w:rsidRPr="00EE19DD">
          <w:rPr>
            <w:rStyle w:val="Hyperlink"/>
            <w:noProof/>
          </w:rPr>
          <w:t>3.4.4.1 General</w:t>
        </w:r>
        <w:r>
          <w:rPr>
            <w:noProof/>
            <w:webHidden/>
          </w:rPr>
          <w:tab/>
        </w:r>
        <w:r>
          <w:rPr>
            <w:noProof/>
            <w:webHidden/>
          </w:rPr>
          <w:fldChar w:fldCharType="begin"/>
        </w:r>
        <w:r>
          <w:rPr>
            <w:noProof/>
            <w:webHidden/>
          </w:rPr>
          <w:instrText xml:space="preserve"> PAGEREF _Toc525630979 \h </w:instrText>
        </w:r>
        <w:r>
          <w:rPr>
            <w:noProof/>
            <w:webHidden/>
          </w:rPr>
        </w:r>
        <w:r>
          <w:rPr>
            <w:noProof/>
            <w:webHidden/>
          </w:rPr>
          <w:fldChar w:fldCharType="separate"/>
        </w:r>
        <w:r>
          <w:rPr>
            <w:noProof/>
            <w:webHidden/>
          </w:rPr>
          <w:t>25</w:t>
        </w:r>
        <w:r>
          <w:rPr>
            <w:noProof/>
            <w:webHidden/>
          </w:rPr>
          <w:fldChar w:fldCharType="end"/>
        </w:r>
      </w:hyperlink>
    </w:p>
    <w:p w14:paraId="0044F7F5" w14:textId="597B39FD"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0980" w:history="1">
        <w:r w:rsidRPr="00EE19DD">
          <w:rPr>
            <w:rStyle w:val="Hyperlink"/>
            <w:noProof/>
          </w:rPr>
          <w:t>3.4.4.2 Versioned hierarchical strings</w:t>
        </w:r>
        <w:r>
          <w:rPr>
            <w:noProof/>
            <w:webHidden/>
          </w:rPr>
          <w:tab/>
        </w:r>
        <w:r>
          <w:rPr>
            <w:noProof/>
            <w:webHidden/>
          </w:rPr>
          <w:fldChar w:fldCharType="begin"/>
        </w:r>
        <w:r>
          <w:rPr>
            <w:noProof/>
            <w:webHidden/>
          </w:rPr>
          <w:instrText xml:space="preserve"> PAGEREF _Toc525630980 \h </w:instrText>
        </w:r>
        <w:r>
          <w:rPr>
            <w:noProof/>
            <w:webHidden/>
          </w:rPr>
        </w:r>
        <w:r>
          <w:rPr>
            <w:noProof/>
            <w:webHidden/>
          </w:rPr>
          <w:fldChar w:fldCharType="separate"/>
        </w:r>
        <w:r>
          <w:rPr>
            <w:noProof/>
            <w:webHidden/>
          </w:rPr>
          <w:t>26</w:t>
        </w:r>
        <w:r>
          <w:rPr>
            <w:noProof/>
            <w:webHidden/>
          </w:rPr>
          <w:fldChar w:fldCharType="end"/>
        </w:r>
      </w:hyperlink>
    </w:p>
    <w:p w14:paraId="70E931D7" w14:textId="5DCFA1D2"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81" w:history="1">
        <w:r w:rsidRPr="00EE19DD">
          <w:rPr>
            <w:rStyle w:val="Hyperlink"/>
            <w:noProof/>
          </w:rPr>
          <w:t>3.5 Object properties</w:t>
        </w:r>
        <w:r>
          <w:rPr>
            <w:noProof/>
            <w:webHidden/>
          </w:rPr>
          <w:tab/>
        </w:r>
        <w:r>
          <w:rPr>
            <w:noProof/>
            <w:webHidden/>
          </w:rPr>
          <w:fldChar w:fldCharType="begin"/>
        </w:r>
        <w:r>
          <w:rPr>
            <w:noProof/>
            <w:webHidden/>
          </w:rPr>
          <w:instrText xml:space="preserve"> PAGEREF _Toc525630981 \h </w:instrText>
        </w:r>
        <w:r>
          <w:rPr>
            <w:noProof/>
            <w:webHidden/>
          </w:rPr>
        </w:r>
        <w:r>
          <w:rPr>
            <w:noProof/>
            <w:webHidden/>
          </w:rPr>
          <w:fldChar w:fldCharType="separate"/>
        </w:r>
        <w:r>
          <w:rPr>
            <w:noProof/>
            <w:webHidden/>
          </w:rPr>
          <w:t>26</w:t>
        </w:r>
        <w:r>
          <w:rPr>
            <w:noProof/>
            <w:webHidden/>
          </w:rPr>
          <w:fldChar w:fldCharType="end"/>
        </w:r>
      </w:hyperlink>
    </w:p>
    <w:p w14:paraId="3D29FC05" w14:textId="2FAC6F5A"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82" w:history="1">
        <w:r w:rsidRPr="00EE19DD">
          <w:rPr>
            <w:rStyle w:val="Hyperlink"/>
            <w:noProof/>
          </w:rPr>
          <w:t>3.6 Array properties</w:t>
        </w:r>
        <w:r>
          <w:rPr>
            <w:noProof/>
            <w:webHidden/>
          </w:rPr>
          <w:tab/>
        </w:r>
        <w:r>
          <w:rPr>
            <w:noProof/>
            <w:webHidden/>
          </w:rPr>
          <w:fldChar w:fldCharType="begin"/>
        </w:r>
        <w:r>
          <w:rPr>
            <w:noProof/>
            <w:webHidden/>
          </w:rPr>
          <w:instrText xml:space="preserve"> PAGEREF _Toc525630982 \h </w:instrText>
        </w:r>
        <w:r>
          <w:rPr>
            <w:noProof/>
            <w:webHidden/>
          </w:rPr>
        </w:r>
        <w:r>
          <w:rPr>
            <w:noProof/>
            <w:webHidden/>
          </w:rPr>
          <w:fldChar w:fldCharType="separate"/>
        </w:r>
        <w:r>
          <w:rPr>
            <w:noProof/>
            <w:webHidden/>
          </w:rPr>
          <w:t>26</w:t>
        </w:r>
        <w:r>
          <w:rPr>
            <w:noProof/>
            <w:webHidden/>
          </w:rPr>
          <w:fldChar w:fldCharType="end"/>
        </w:r>
      </w:hyperlink>
    </w:p>
    <w:p w14:paraId="0EB617DF" w14:textId="14DAA43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83" w:history="1">
        <w:r w:rsidRPr="00EE19DD">
          <w:rPr>
            <w:rStyle w:val="Hyperlink"/>
            <w:noProof/>
          </w:rPr>
          <w:t>3.6.1 General</w:t>
        </w:r>
        <w:r>
          <w:rPr>
            <w:noProof/>
            <w:webHidden/>
          </w:rPr>
          <w:tab/>
        </w:r>
        <w:r>
          <w:rPr>
            <w:noProof/>
            <w:webHidden/>
          </w:rPr>
          <w:fldChar w:fldCharType="begin"/>
        </w:r>
        <w:r>
          <w:rPr>
            <w:noProof/>
            <w:webHidden/>
          </w:rPr>
          <w:instrText xml:space="preserve"> PAGEREF _Toc525630983 \h </w:instrText>
        </w:r>
        <w:r>
          <w:rPr>
            <w:noProof/>
            <w:webHidden/>
          </w:rPr>
        </w:r>
        <w:r>
          <w:rPr>
            <w:noProof/>
            <w:webHidden/>
          </w:rPr>
          <w:fldChar w:fldCharType="separate"/>
        </w:r>
        <w:r>
          <w:rPr>
            <w:noProof/>
            <w:webHidden/>
          </w:rPr>
          <w:t>26</w:t>
        </w:r>
        <w:r>
          <w:rPr>
            <w:noProof/>
            <w:webHidden/>
          </w:rPr>
          <w:fldChar w:fldCharType="end"/>
        </w:r>
      </w:hyperlink>
    </w:p>
    <w:p w14:paraId="7ABE877F" w14:textId="00EE5D7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84" w:history="1">
        <w:r w:rsidRPr="00EE19DD">
          <w:rPr>
            <w:rStyle w:val="Hyperlink"/>
            <w:noProof/>
          </w:rPr>
          <w:t>3.6.2 Array properties with unique values</w:t>
        </w:r>
        <w:r>
          <w:rPr>
            <w:noProof/>
            <w:webHidden/>
          </w:rPr>
          <w:tab/>
        </w:r>
        <w:r>
          <w:rPr>
            <w:noProof/>
            <w:webHidden/>
          </w:rPr>
          <w:fldChar w:fldCharType="begin"/>
        </w:r>
        <w:r>
          <w:rPr>
            <w:noProof/>
            <w:webHidden/>
          </w:rPr>
          <w:instrText xml:space="preserve"> PAGEREF _Toc525630984 \h </w:instrText>
        </w:r>
        <w:r>
          <w:rPr>
            <w:noProof/>
            <w:webHidden/>
          </w:rPr>
        </w:r>
        <w:r>
          <w:rPr>
            <w:noProof/>
            <w:webHidden/>
          </w:rPr>
          <w:fldChar w:fldCharType="separate"/>
        </w:r>
        <w:r>
          <w:rPr>
            <w:noProof/>
            <w:webHidden/>
          </w:rPr>
          <w:t>26</w:t>
        </w:r>
        <w:r>
          <w:rPr>
            <w:noProof/>
            <w:webHidden/>
          </w:rPr>
          <w:fldChar w:fldCharType="end"/>
        </w:r>
      </w:hyperlink>
    </w:p>
    <w:p w14:paraId="7A6109E5" w14:textId="6F04F028"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85" w:history="1">
        <w:r w:rsidRPr="00EE19DD">
          <w:rPr>
            <w:rStyle w:val="Hyperlink"/>
            <w:noProof/>
          </w:rPr>
          <w:t xml:space="preserve">3.7 </w:t>
        </w:r>
        <w:bookmarkStart w:id="3" w:name="_GoBack"/>
        <w:r w:rsidRPr="00EE19DD">
          <w:rPr>
            <w:rStyle w:val="Hyperlink"/>
            <w:noProof/>
          </w:rPr>
          <w:t>Property bag</w:t>
        </w:r>
        <w:bookmarkEnd w:id="3"/>
        <w:r w:rsidRPr="00EE19DD">
          <w:rPr>
            <w:rStyle w:val="Hyperlink"/>
            <w:noProof/>
          </w:rPr>
          <w:t>s</w:t>
        </w:r>
        <w:r>
          <w:rPr>
            <w:noProof/>
            <w:webHidden/>
          </w:rPr>
          <w:tab/>
        </w:r>
        <w:r>
          <w:rPr>
            <w:noProof/>
            <w:webHidden/>
          </w:rPr>
          <w:fldChar w:fldCharType="begin"/>
        </w:r>
        <w:r>
          <w:rPr>
            <w:noProof/>
            <w:webHidden/>
          </w:rPr>
          <w:instrText xml:space="preserve"> PAGEREF _Toc525630985 \h </w:instrText>
        </w:r>
        <w:r>
          <w:rPr>
            <w:noProof/>
            <w:webHidden/>
          </w:rPr>
        </w:r>
        <w:r>
          <w:rPr>
            <w:noProof/>
            <w:webHidden/>
          </w:rPr>
          <w:fldChar w:fldCharType="separate"/>
        </w:r>
        <w:r>
          <w:rPr>
            <w:noProof/>
            <w:webHidden/>
          </w:rPr>
          <w:t>2</w:t>
        </w:r>
        <w:r>
          <w:rPr>
            <w:noProof/>
            <w:webHidden/>
          </w:rPr>
          <w:t>7</w:t>
        </w:r>
        <w:r>
          <w:rPr>
            <w:noProof/>
            <w:webHidden/>
          </w:rPr>
          <w:fldChar w:fldCharType="end"/>
        </w:r>
      </w:hyperlink>
    </w:p>
    <w:p w14:paraId="77C592A5" w14:textId="65837D9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86" w:history="1">
        <w:r w:rsidRPr="00EE19DD">
          <w:rPr>
            <w:rStyle w:val="Hyperlink"/>
            <w:noProof/>
          </w:rPr>
          <w:t>3.7.1 General</w:t>
        </w:r>
        <w:r>
          <w:rPr>
            <w:noProof/>
            <w:webHidden/>
          </w:rPr>
          <w:tab/>
        </w:r>
        <w:r>
          <w:rPr>
            <w:noProof/>
            <w:webHidden/>
          </w:rPr>
          <w:fldChar w:fldCharType="begin"/>
        </w:r>
        <w:r>
          <w:rPr>
            <w:noProof/>
            <w:webHidden/>
          </w:rPr>
          <w:instrText xml:space="preserve"> PAGEREF _Toc525630986 \h </w:instrText>
        </w:r>
        <w:r>
          <w:rPr>
            <w:noProof/>
            <w:webHidden/>
          </w:rPr>
        </w:r>
        <w:r>
          <w:rPr>
            <w:noProof/>
            <w:webHidden/>
          </w:rPr>
          <w:fldChar w:fldCharType="separate"/>
        </w:r>
        <w:r>
          <w:rPr>
            <w:noProof/>
            <w:webHidden/>
          </w:rPr>
          <w:t>27</w:t>
        </w:r>
        <w:r>
          <w:rPr>
            <w:noProof/>
            <w:webHidden/>
          </w:rPr>
          <w:fldChar w:fldCharType="end"/>
        </w:r>
      </w:hyperlink>
    </w:p>
    <w:p w14:paraId="7197B8E7" w14:textId="13CCA17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87" w:history="1">
        <w:r w:rsidRPr="00EE19DD">
          <w:rPr>
            <w:rStyle w:val="Hyperlink"/>
            <w:noProof/>
          </w:rPr>
          <w:t>3.7.2 Tags</w:t>
        </w:r>
        <w:r>
          <w:rPr>
            <w:noProof/>
            <w:webHidden/>
          </w:rPr>
          <w:tab/>
        </w:r>
        <w:r>
          <w:rPr>
            <w:noProof/>
            <w:webHidden/>
          </w:rPr>
          <w:fldChar w:fldCharType="begin"/>
        </w:r>
        <w:r>
          <w:rPr>
            <w:noProof/>
            <w:webHidden/>
          </w:rPr>
          <w:instrText xml:space="preserve"> PAGEREF _Toc525630987 \h </w:instrText>
        </w:r>
        <w:r>
          <w:rPr>
            <w:noProof/>
            <w:webHidden/>
          </w:rPr>
        </w:r>
        <w:r>
          <w:rPr>
            <w:noProof/>
            <w:webHidden/>
          </w:rPr>
          <w:fldChar w:fldCharType="separate"/>
        </w:r>
        <w:r>
          <w:rPr>
            <w:noProof/>
            <w:webHidden/>
          </w:rPr>
          <w:t>27</w:t>
        </w:r>
        <w:r>
          <w:rPr>
            <w:noProof/>
            <w:webHidden/>
          </w:rPr>
          <w:fldChar w:fldCharType="end"/>
        </w:r>
      </w:hyperlink>
    </w:p>
    <w:p w14:paraId="649D6496" w14:textId="50342F24"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0988" w:history="1">
        <w:r w:rsidRPr="00EE19DD">
          <w:rPr>
            <w:rStyle w:val="Hyperlink"/>
            <w:noProof/>
          </w:rPr>
          <w:t>3.7.2.1 General</w:t>
        </w:r>
        <w:r>
          <w:rPr>
            <w:noProof/>
            <w:webHidden/>
          </w:rPr>
          <w:tab/>
        </w:r>
        <w:r>
          <w:rPr>
            <w:noProof/>
            <w:webHidden/>
          </w:rPr>
          <w:fldChar w:fldCharType="begin"/>
        </w:r>
        <w:r>
          <w:rPr>
            <w:noProof/>
            <w:webHidden/>
          </w:rPr>
          <w:instrText xml:space="preserve"> PAGEREF _Toc525630988 \h </w:instrText>
        </w:r>
        <w:r>
          <w:rPr>
            <w:noProof/>
            <w:webHidden/>
          </w:rPr>
        </w:r>
        <w:r>
          <w:rPr>
            <w:noProof/>
            <w:webHidden/>
          </w:rPr>
          <w:fldChar w:fldCharType="separate"/>
        </w:r>
        <w:r>
          <w:rPr>
            <w:noProof/>
            <w:webHidden/>
          </w:rPr>
          <w:t>27</w:t>
        </w:r>
        <w:r>
          <w:rPr>
            <w:noProof/>
            <w:webHidden/>
          </w:rPr>
          <w:fldChar w:fldCharType="end"/>
        </w:r>
      </w:hyperlink>
    </w:p>
    <w:p w14:paraId="0528B346" w14:textId="420F2E2D"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0989" w:history="1">
        <w:r w:rsidRPr="00EE19DD">
          <w:rPr>
            <w:rStyle w:val="Hyperlink"/>
            <w:noProof/>
          </w:rPr>
          <w:t>3.7.2.2 Tag metadata</w:t>
        </w:r>
        <w:r>
          <w:rPr>
            <w:noProof/>
            <w:webHidden/>
          </w:rPr>
          <w:tab/>
        </w:r>
        <w:r>
          <w:rPr>
            <w:noProof/>
            <w:webHidden/>
          </w:rPr>
          <w:fldChar w:fldCharType="begin"/>
        </w:r>
        <w:r>
          <w:rPr>
            <w:noProof/>
            <w:webHidden/>
          </w:rPr>
          <w:instrText xml:space="preserve"> PAGEREF _Toc525630989 \h </w:instrText>
        </w:r>
        <w:r>
          <w:rPr>
            <w:noProof/>
            <w:webHidden/>
          </w:rPr>
        </w:r>
        <w:r>
          <w:rPr>
            <w:noProof/>
            <w:webHidden/>
          </w:rPr>
          <w:fldChar w:fldCharType="separate"/>
        </w:r>
        <w:r>
          <w:rPr>
            <w:noProof/>
            <w:webHidden/>
          </w:rPr>
          <w:t>27</w:t>
        </w:r>
        <w:r>
          <w:rPr>
            <w:noProof/>
            <w:webHidden/>
          </w:rPr>
          <w:fldChar w:fldCharType="end"/>
        </w:r>
      </w:hyperlink>
    </w:p>
    <w:p w14:paraId="057243AC" w14:textId="6E17DD53"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90" w:history="1">
        <w:r w:rsidRPr="00EE19DD">
          <w:rPr>
            <w:rStyle w:val="Hyperlink"/>
            <w:noProof/>
          </w:rPr>
          <w:t>3.8 Date/time properties</w:t>
        </w:r>
        <w:r>
          <w:rPr>
            <w:noProof/>
            <w:webHidden/>
          </w:rPr>
          <w:tab/>
        </w:r>
        <w:r>
          <w:rPr>
            <w:noProof/>
            <w:webHidden/>
          </w:rPr>
          <w:fldChar w:fldCharType="begin"/>
        </w:r>
        <w:r>
          <w:rPr>
            <w:noProof/>
            <w:webHidden/>
          </w:rPr>
          <w:instrText xml:space="preserve"> PAGEREF _Toc525630990 \h </w:instrText>
        </w:r>
        <w:r>
          <w:rPr>
            <w:noProof/>
            <w:webHidden/>
          </w:rPr>
        </w:r>
        <w:r>
          <w:rPr>
            <w:noProof/>
            <w:webHidden/>
          </w:rPr>
          <w:fldChar w:fldCharType="separate"/>
        </w:r>
        <w:r>
          <w:rPr>
            <w:noProof/>
            <w:webHidden/>
          </w:rPr>
          <w:t>28</w:t>
        </w:r>
        <w:r>
          <w:rPr>
            <w:noProof/>
            <w:webHidden/>
          </w:rPr>
          <w:fldChar w:fldCharType="end"/>
        </w:r>
      </w:hyperlink>
    </w:p>
    <w:p w14:paraId="0B9ADCA7" w14:textId="5C0CABDB"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0991" w:history="1">
        <w:r w:rsidRPr="00EE19DD">
          <w:rPr>
            <w:rStyle w:val="Hyperlink"/>
            <w:noProof/>
          </w:rPr>
          <w:t>3.9 message objects</w:t>
        </w:r>
        <w:r>
          <w:rPr>
            <w:noProof/>
            <w:webHidden/>
          </w:rPr>
          <w:tab/>
        </w:r>
        <w:r>
          <w:rPr>
            <w:noProof/>
            <w:webHidden/>
          </w:rPr>
          <w:fldChar w:fldCharType="begin"/>
        </w:r>
        <w:r>
          <w:rPr>
            <w:noProof/>
            <w:webHidden/>
          </w:rPr>
          <w:instrText xml:space="preserve"> PAGEREF _Toc525630991 \h </w:instrText>
        </w:r>
        <w:r>
          <w:rPr>
            <w:noProof/>
            <w:webHidden/>
          </w:rPr>
        </w:r>
        <w:r>
          <w:rPr>
            <w:noProof/>
            <w:webHidden/>
          </w:rPr>
          <w:fldChar w:fldCharType="separate"/>
        </w:r>
        <w:r>
          <w:rPr>
            <w:noProof/>
            <w:webHidden/>
          </w:rPr>
          <w:t>29</w:t>
        </w:r>
        <w:r>
          <w:rPr>
            <w:noProof/>
            <w:webHidden/>
          </w:rPr>
          <w:fldChar w:fldCharType="end"/>
        </w:r>
      </w:hyperlink>
    </w:p>
    <w:p w14:paraId="4F0FAADD" w14:textId="32FB322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92" w:history="1">
        <w:r w:rsidRPr="00EE19DD">
          <w:rPr>
            <w:rStyle w:val="Hyperlink"/>
            <w:noProof/>
          </w:rPr>
          <w:t>3.9.1 General</w:t>
        </w:r>
        <w:r>
          <w:rPr>
            <w:noProof/>
            <w:webHidden/>
          </w:rPr>
          <w:tab/>
        </w:r>
        <w:r>
          <w:rPr>
            <w:noProof/>
            <w:webHidden/>
          </w:rPr>
          <w:fldChar w:fldCharType="begin"/>
        </w:r>
        <w:r>
          <w:rPr>
            <w:noProof/>
            <w:webHidden/>
          </w:rPr>
          <w:instrText xml:space="preserve"> PAGEREF _Toc525630992 \h </w:instrText>
        </w:r>
        <w:r>
          <w:rPr>
            <w:noProof/>
            <w:webHidden/>
          </w:rPr>
        </w:r>
        <w:r>
          <w:rPr>
            <w:noProof/>
            <w:webHidden/>
          </w:rPr>
          <w:fldChar w:fldCharType="separate"/>
        </w:r>
        <w:r>
          <w:rPr>
            <w:noProof/>
            <w:webHidden/>
          </w:rPr>
          <w:t>29</w:t>
        </w:r>
        <w:r>
          <w:rPr>
            <w:noProof/>
            <w:webHidden/>
          </w:rPr>
          <w:fldChar w:fldCharType="end"/>
        </w:r>
      </w:hyperlink>
    </w:p>
    <w:p w14:paraId="271AC2F8" w14:textId="2FD8849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93" w:history="1">
        <w:r w:rsidRPr="00EE19DD">
          <w:rPr>
            <w:rStyle w:val="Hyperlink"/>
            <w:noProof/>
          </w:rPr>
          <w:t>3.9.2 Plain text messages</w:t>
        </w:r>
        <w:r>
          <w:rPr>
            <w:noProof/>
            <w:webHidden/>
          </w:rPr>
          <w:tab/>
        </w:r>
        <w:r>
          <w:rPr>
            <w:noProof/>
            <w:webHidden/>
          </w:rPr>
          <w:fldChar w:fldCharType="begin"/>
        </w:r>
        <w:r>
          <w:rPr>
            <w:noProof/>
            <w:webHidden/>
          </w:rPr>
          <w:instrText xml:space="preserve"> PAGEREF _Toc525630993 \h </w:instrText>
        </w:r>
        <w:r>
          <w:rPr>
            <w:noProof/>
            <w:webHidden/>
          </w:rPr>
        </w:r>
        <w:r>
          <w:rPr>
            <w:noProof/>
            <w:webHidden/>
          </w:rPr>
          <w:fldChar w:fldCharType="separate"/>
        </w:r>
        <w:r>
          <w:rPr>
            <w:noProof/>
            <w:webHidden/>
          </w:rPr>
          <w:t>29</w:t>
        </w:r>
        <w:r>
          <w:rPr>
            <w:noProof/>
            <w:webHidden/>
          </w:rPr>
          <w:fldChar w:fldCharType="end"/>
        </w:r>
      </w:hyperlink>
    </w:p>
    <w:p w14:paraId="48B66009" w14:textId="61882E6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94" w:history="1">
        <w:r w:rsidRPr="00EE19DD">
          <w:rPr>
            <w:rStyle w:val="Hyperlink"/>
            <w:noProof/>
          </w:rPr>
          <w:t>3.9.3 Rich text messages</w:t>
        </w:r>
        <w:r>
          <w:rPr>
            <w:noProof/>
            <w:webHidden/>
          </w:rPr>
          <w:tab/>
        </w:r>
        <w:r>
          <w:rPr>
            <w:noProof/>
            <w:webHidden/>
          </w:rPr>
          <w:fldChar w:fldCharType="begin"/>
        </w:r>
        <w:r>
          <w:rPr>
            <w:noProof/>
            <w:webHidden/>
          </w:rPr>
          <w:instrText xml:space="preserve"> PAGEREF _Toc525630994 \h </w:instrText>
        </w:r>
        <w:r>
          <w:rPr>
            <w:noProof/>
            <w:webHidden/>
          </w:rPr>
        </w:r>
        <w:r>
          <w:rPr>
            <w:noProof/>
            <w:webHidden/>
          </w:rPr>
          <w:fldChar w:fldCharType="separate"/>
        </w:r>
        <w:r>
          <w:rPr>
            <w:noProof/>
            <w:webHidden/>
          </w:rPr>
          <w:t>30</w:t>
        </w:r>
        <w:r>
          <w:rPr>
            <w:noProof/>
            <w:webHidden/>
          </w:rPr>
          <w:fldChar w:fldCharType="end"/>
        </w:r>
      </w:hyperlink>
    </w:p>
    <w:p w14:paraId="178F1F1A" w14:textId="7253C2EA"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0995" w:history="1">
        <w:r w:rsidRPr="00EE19DD">
          <w:rPr>
            <w:rStyle w:val="Hyperlink"/>
            <w:noProof/>
          </w:rPr>
          <w:t>3.9.3.1 General</w:t>
        </w:r>
        <w:r>
          <w:rPr>
            <w:noProof/>
            <w:webHidden/>
          </w:rPr>
          <w:tab/>
        </w:r>
        <w:r>
          <w:rPr>
            <w:noProof/>
            <w:webHidden/>
          </w:rPr>
          <w:fldChar w:fldCharType="begin"/>
        </w:r>
        <w:r>
          <w:rPr>
            <w:noProof/>
            <w:webHidden/>
          </w:rPr>
          <w:instrText xml:space="preserve"> PAGEREF _Toc525630995 \h </w:instrText>
        </w:r>
        <w:r>
          <w:rPr>
            <w:noProof/>
            <w:webHidden/>
          </w:rPr>
        </w:r>
        <w:r>
          <w:rPr>
            <w:noProof/>
            <w:webHidden/>
          </w:rPr>
          <w:fldChar w:fldCharType="separate"/>
        </w:r>
        <w:r>
          <w:rPr>
            <w:noProof/>
            <w:webHidden/>
          </w:rPr>
          <w:t>30</w:t>
        </w:r>
        <w:r>
          <w:rPr>
            <w:noProof/>
            <w:webHidden/>
          </w:rPr>
          <w:fldChar w:fldCharType="end"/>
        </w:r>
      </w:hyperlink>
    </w:p>
    <w:p w14:paraId="68A8D626" w14:textId="114970E8"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0996" w:history="1">
        <w:r w:rsidRPr="00EE19DD">
          <w:rPr>
            <w:rStyle w:val="Hyperlink"/>
            <w:noProof/>
          </w:rPr>
          <w:t>3.9.3.2 Security implications</w:t>
        </w:r>
        <w:r>
          <w:rPr>
            <w:noProof/>
            <w:webHidden/>
          </w:rPr>
          <w:tab/>
        </w:r>
        <w:r>
          <w:rPr>
            <w:noProof/>
            <w:webHidden/>
          </w:rPr>
          <w:fldChar w:fldCharType="begin"/>
        </w:r>
        <w:r>
          <w:rPr>
            <w:noProof/>
            <w:webHidden/>
          </w:rPr>
          <w:instrText xml:space="preserve"> PAGEREF _Toc525630996 \h </w:instrText>
        </w:r>
        <w:r>
          <w:rPr>
            <w:noProof/>
            <w:webHidden/>
          </w:rPr>
        </w:r>
        <w:r>
          <w:rPr>
            <w:noProof/>
            <w:webHidden/>
          </w:rPr>
          <w:fldChar w:fldCharType="separate"/>
        </w:r>
        <w:r>
          <w:rPr>
            <w:noProof/>
            <w:webHidden/>
          </w:rPr>
          <w:t>30</w:t>
        </w:r>
        <w:r>
          <w:rPr>
            <w:noProof/>
            <w:webHidden/>
          </w:rPr>
          <w:fldChar w:fldCharType="end"/>
        </w:r>
      </w:hyperlink>
    </w:p>
    <w:p w14:paraId="302C685E" w14:textId="3436B9A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97" w:history="1">
        <w:r w:rsidRPr="00EE19DD">
          <w:rPr>
            <w:rStyle w:val="Hyperlink"/>
            <w:noProof/>
          </w:rPr>
          <w:t>3.9.4 Messages with placeholders</w:t>
        </w:r>
        <w:r>
          <w:rPr>
            <w:noProof/>
            <w:webHidden/>
          </w:rPr>
          <w:tab/>
        </w:r>
        <w:r>
          <w:rPr>
            <w:noProof/>
            <w:webHidden/>
          </w:rPr>
          <w:fldChar w:fldCharType="begin"/>
        </w:r>
        <w:r>
          <w:rPr>
            <w:noProof/>
            <w:webHidden/>
          </w:rPr>
          <w:instrText xml:space="preserve"> PAGEREF _Toc525630997 \h </w:instrText>
        </w:r>
        <w:r>
          <w:rPr>
            <w:noProof/>
            <w:webHidden/>
          </w:rPr>
        </w:r>
        <w:r>
          <w:rPr>
            <w:noProof/>
            <w:webHidden/>
          </w:rPr>
          <w:fldChar w:fldCharType="separate"/>
        </w:r>
        <w:r>
          <w:rPr>
            <w:noProof/>
            <w:webHidden/>
          </w:rPr>
          <w:t>30</w:t>
        </w:r>
        <w:r>
          <w:rPr>
            <w:noProof/>
            <w:webHidden/>
          </w:rPr>
          <w:fldChar w:fldCharType="end"/>
        </w:r>
      </w:hyperlink>
    </w:p>
    <w:p w14:paraId="32AC9B97" w14:textId="6A5E58C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98" w:history="1">
        <w:r w:rsidRPr="00EE19DD">
          <w:rPr>
            <w:rStyle w:val="Hyperlink"/>
            <w:noProof/>
          </w:rPr>
          <w:t>3.9.5 Messages with embedded links</w:t>
        </w:r>
        <w:r>
          <w:rPr>
            <w:noProof/>
            <w:webHidden/>
          </w:rPr>
          <w:tab/>
        </w:r>
        <w:r>
          <w:rPr>
            <w:noProof/>
            <w:webHidden/>
          </w:rPr>
          <w:fldChar w:fldCharType="begin"/>
        </w:r>
        <w:r>
          <w:rPr>
            <w:noProof/>
            <w:webHidden/>
          </w:rPr>
          <w:instrText xml:space="preserve"> PAGEREF _Toc525630998 \h </w:instrText>
        </w:r>
        <w:r>
          <w:rPr>
            <w:noProof/>
            <w:webHidden/>
          </w:rPr>
        </w:r>
        <w:r>
          <w:rPr>
            <w:noProof/>
            <w:webHidden/>
          </w:rPr>
          <w:fldChar w:fldCharType="separate"/>
        </w:r>
        <w:r>
          <w:rPr>
            <w:noProof/>
            <w:webHidden/>
          </w:rPr>
          <w:t>31</w:t>
        </w:r>
        <w:r>
          <w:rPr>
            <w:noProof/>
            <w:webHidden/>
          </w:rPr>
          <w:fldChar w:fldCharType="end"/>
        </w:r>
      </w:hyperlink>
    </w:p>
    <w:p w14:paraId="22D9C799" w14:textId="6EFF77D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0999" w:history="1">
        <w:r w:rsidRPr="00EE19DD">
          <w:rPr>
            <w:rStyle w:val="Hyperlink"/>
            <w:noProof/>
          </w:rPr>
          <w:t>3.9.6 Message string resources</w:t>
        </w:r>
        <w:r>
          <w:rPr>
            <w:noProof/>
            <w:webHidden/>
          </w:rPr>
          <w:tab/>
        </w:r>
        <w:r>
          <w:rPr>
            <w:noProof/>
            <w:webHidden/>
          </w:rPr>
          <w:fldChar w:fldCharType="begin"/>
        </w:r>
        <w:r>
          <w:rPr>
            <w:noProof/>
            <w:webHidden/>
          </w:rPr>
          <w:instrText xml:space="preserve"> PAGEREF _Toc525630999 \h </w:instrText>
        </w:r>
        <w:r>
          <w:rPr>
            <w:noProof/>
            <w:webHidden/>
          </w:rPr>
        </w:r>
        <w:r>
          <w:rPr>
            <w:noProof/>
            <w:webHidden/>
          </w:rPr>
          <w:fldChar w:fldCharType="separate"/>
        </w:r>
        <w:r>
          <w:rPr>
            <w:noProof/>
            <w:webHidden/>
          </w:rPr>
          <w:t>32</w:t>
        </w:r>
        <w:r>
          <w:rPr>
            <w:noProof/>
            <w:webHidden/>
          </w:rPr>
          <w:fldChar w:fldCharType="end"/>
        </w:r>
      </w:hyperlink>
    </w:p>
    <w:p w14:paraId="17CB06F6" w14:textId="7A2483B6"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1000" w:history="1">
        <w:r w:rsidRPr="00EE19DD">
          <w:rPr>
            <w:rStyle w:val="Hyperlink"/>
            <w:noProof/>
          </w:rPr>
          <w:t>3.9.6.1 General</w:t>
        </w:r>
        <w:r>
          <w:rPr>
            <w:noProof/>
            <w:webHidden/>
          </w:rPr>
          <w:tab/>
        </w:r>
        <w:r>
          <w:rPr>
            <w:noProof/>
            <w:webHidden/>
          </w:rPr>
          <w:fldChar w:fldCharType="begin"/>
        </w:r>
        <w:r>
          <w:rPr>
            <w:noProof/>
            <w:webHidden/>
          </w:rPr>
          <w:instrText xml:space="preserve"> PAGEREF _Toc525631000 \h </w:instrText>
        </w:r>
        <w:r>
          <w:rPr>
            <w:noProof/>
            <w:webHidden/>
          </w:rPr>
        </w:r>
        <w:r>
          <w:rPr>
            <w:noProof/>
            <w:webHidden/>
          </w:rPr>
          <w:fldChar w:fldCharType="separate"/>
        </w:r>
        <w:r>
          <w:rPr>
            <w:noProof/>
            <w:webHidden/>
          </w:rPr>
          <w:t>32</w:t>
        </w:r>
        <w:r>
          <w:rPr>
            <w:noProof/>
            <w:webHidden/>
          </w:rPr>
          <w:fldChar w:fldCharType="end"/>
        </w:r>
      </w:hyperlink>
    </w:p>
    <w:p w14:paraId="62D6BEB1" w14:textId="083D6997"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1001" w:history="1">
        <w:r w:rsidRPr="00EE19DD">
          <w:rPr>
            <w:rStyle w:val="Hyperlink"/>
            <w:noProof/>
          </w:rPr>
          <w:t>3.9.6.2 Embedded string resource lookup procedure</w:t>
        </w:r>
        <w:r>
          <w:rPr>
            <w:noProof/>
            <w:webHidden/>
          </w:rPr>
          <w:tab/>
        </w:r>
        <w:r>
          <w:rPr>
            <w:noProof/>
            <w:webHidden/>
          </w:rPr>
          <w:fldChar w:fldCharType="begin"/>
        </w:r>
        <w:r>
          <w:rPr>
            <w:noProof/>
            <w:webHidden/>
          </w:rPr>
          <w:instrText xml:space="preserve"> PAGEREF _Toc525631001 \h </w:instrText>
        </w:r>
        <w:r>
          <w:rPr>
            <w:noProof/>
            <w:webHidden/>
          </w:rPr>
        </w:r>
        <w:r>
          <w:rPr>
            <w:noProof/>
            <w:webHidden/>
          </w:rPr>
          <w:fldChar w:fldCharType="separate"/>
        </w:r>
        <w:r>
          <w:rPr>
            <w:noProof/>
            <w:webHidden/>
          </w:rPr>
          <w:t>33</w:t>
        </w:r>
        <w:r>
          <w:rPr>
            <w:noProof/>
            <w:webHidden/>
          </w:rPr>
          <w:fldChar w:fldCharType="end"/>
        </w:r>
      </w:hyperlink>
    </w:p>
    <w:p w14:paraId="635E7666" w14:textId="21B9F90B"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1002" w:history="1">
        <w:r w:rsidRPr="00EE19DD">
          <w:rPr>
            <w:rStyle w:val="Hyperlink"/>
            <w:noProof/>
          </w:rPr>
          <w:t>3.9.6.3 SARIF resource file lookup procedure</w:t>
        </w:r>
        <w:r>
          <w:rPr>
            <w:noProof/>
            <w:webHidden/>
          </w:rPr>
          <w:tab/>
        </w:r>
        <w:r>
          <w:rPr>
            <w:noProof/>
            <w:webHidden/>
          </w:rPr>
          <w:fldChar w:fldCharType="begin"/>
        </w:r>
        <w:r>
          <w:rPr>
            <w:noProof/>
            <w:webHidden/>
          </w:rPr>
          <w:instrText xml:space="preserve"> PAGEREF _Toc525631002 \h </w:instrText>
        </w:r>
        <w:r>
          <w:rPr>
            <w:noProof/>
            <w:webHidden/>
          </w:rPr>
        </w:r>
        <w:r>
          <w:rPr>
            <w:noProof/>
            <w:webHidden/>
          </w:rPr>
          <w:fldChar w:fldCharType="separate"/>
        </w:r>
        <w:r>
          <w:rPr>
            <w:noProof/>
            <w:webHidden/>
          </w:rPr>
          <w:t>33</w:t>
        </w:r>
        <w:r>
          <w:rPr>
            <w:noProof/>
            <w:webHidden/>
          </w:rPr>
          <w:fldChar w:fldCharType="end"/>
        </w:r>
      </w:hyperlink>
    </w:p>
    <w:p w14:paraId="39F108B0" w14:textId="028FE5DE"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1003" w:history="1">
        <w:r w:rsidRPr="00EE19DD">
          <w:rPr>
            <w:rStyle w:val="Hyperlink"/>
            <w:noProof/>
          </w:rPr>
          <w:t>3.9.6.4 SARIF resource file format</w:t>
        </w:r>
        <w:r>
          <w:rPr>
            <w:noProof/>
            <w:webHidden/>
          </w:rPr>
          <w:tab/>
        </w:r>
        <w:r>
          <w:rPr>
            <w:noProof/>
            <w:webHidden/>
          </w:rPr>
          <w:fldChar w:fldCharType="begin"/>
        </w:r>
        <w:r>
          <w:rPr>
            <w:noProof/>
            <w:webHidden/>
          </w:rPr>
          <w:instrText xml:space="preserve"> PAGEREF _Toc525631003 \h </w:instrText>
        </w:r>
        <w:r>
          <w:rPr>
            <w:noProof/>
            <w:webHidden/>
          </w:rPr>
        </w:r>
        <w:r>
          <w:rPr>
            <w:noProof/>
            <w:webHidden/>
          </w:rPr>
          <w:fldChar w:fldCharType="separate"/>
        </w:r>
        <w:r>
          <w:rPr>
            <w:noProof/>
            <w:webHidden/>
          </w:rPr>
          <w:t>34</w:t>
        </w:r>
        <w:r>
          <w:rPr>
            <w:noProof/>
            <w:webHidden/>
          </w:rPr>
          <w:fldChar w:fldCharType="end"/>
        </w:r>
      </w:hyperlink>
    </w:p>
    <w:p w14:paraId="6EE71569" w14:textId="5DD4D233" w:rsidR="003E2761" w:rsidRDefault="003E2761">
      <w:pPr>
        <w:pStyle w:val="TOC5"/>
        <w:tabs>
          <w:tab w:val="right" w:leader="dot" w:pos="9350"/>
        </w:tabs>
        <w:rPr>
          <w:rFonts w:asciiTheme="minorHAnsi" w:eastAsiaTheme="minorEastAsia" w:hAnsiTheme="minorHAnsi" w:cstheme="minorBidi"/>
          <w:noProof/>
          <w:sz w:val="22"/>
          <w:szCs w:val="22"/>
        </w:rPr>
      </w:pPr>
      <w:hyperlink w:anchor="_Toc525631004" w:history="1">
        <w:r w:rsidRPr="00EE19DD">
          <w:rPr>
            <w:rStyle w:val="Hyperlink"/>
            <w:noProof/>
          </w:rPr>
          <w:t>3.9.6.4.1 General</w:t>
        </w:r>
        <w:r>
          <w:rPr>
            <w:noProof/>
            <w:webHidden/>
          </w:rPr>
          <w:tab/>
        </w:r>
        <w:r>
          <w:rPr>
            <w:noProof/>
            <w:webHidden/>
          </w:rPr>
          <w:fldChar w:fldCharType="begin"/>
        </w:r>
        <w:r>
          <w:rPr>
            <w:noProof/>
            <w:webHidden/>
          </w:rPr>
          <w:instrText xml:space="preserve"> PAGEREF _Toc525631004 \h </w:instrText>
        </w:r>
        <w:r>
          <w:rPr>
            <w:noProof/>
            <w:webHidden/>
          </w:rPr>
        </w:r>
        <w:r>
          <w:rPr>
            <w:noProof/>
            <w:webHidden/>
          </w:rPr>
          <w:fldChar w:fldCharType="separate"/>
        </w:r>
        <w:r>
          <w:rPr>
            <w:noProof/>
            <w:webHidden/>
          </w:rPr>
          <w:t>34</w:t>
        </w:r>
        <w:r>
          <w:rPr>
            <w:noProof/>
            <w:webHidden/>
          </w:rPr>
          <w:fldChar w:fldCharType="end"/>
        </w:r>
      </w:hyperlink>
    </w:p>
    <w:p w14:paraId="322D564E" w14:textId="70E2E787" w:rsidR="003E2761" w:rsidRDefault="003E2761">
      <w:pPr>
        <w:pStyle w:val="TOC5"/>
        <w:tabs>
          <w:tab w:val="right" w:leader="dot" w:pos="9350"/>
        </w:tabs>
        <w:rPr>
          <w:rFonts w:asciiTheme="minorHAnsi" w:eastAsiaTheme="minorEastAsia" w:hAnsiTheme="minorHAnsi" w:cstheme="minorBidi"/>
          <w:noProof/>
          <w:sz w:val="22"/>
          <w:szCs w:val="22"/>
        </w:rPr>
      </w:pPr>
      <w:hyperlink w:anchor="_Toc525631005" w:history="1">
        <w:r w:rsidRPr="00EE19DD">
          <w:rPr>
            <w:rStyle w:val="Hyperlink"/>
            <w:noProof/>
          </w:rPr>
          <w:t>3.9.6.4.2 sarifLog object</w:t>
        </w:r>
        <w:r>
          <w:rPr>
            <w:noProof/>
            <w:webHidden/>
          </w:rPr>
          <w:tab/>
        </w:r>
        <w:r>
          <w:rPr>
            <w:noProof/>
            <w:webHidden/>
          </w:rPr>
          <w:fldChar w:fldCharType="begin"/>
        </w:r>
        <w:r>
          <w:rPr>
            <w:noProof/>
            <w:webHidden/>
          </w:rPr>
          <w:instrText xml:space="preserve"> PAGEREF _Toc525631005 \h </w:instrText>
        </w:r>
        <w:r>
          <w:rPr>
            <w:noProof/>
            <w:webHidden/>
          </w:rPr>
        </w:r>
        <w:r>
          <w:rPr>
            <w:noProof/>
            <w:webHidden/>
          </w:rPr>
          <w:fldChar w:fldCharType="separate"/>
        </w:r>
        <w:r>
          <w:rPr>
            <w:noProof/>
            <w:webHidden/>
          </w:rPr>
          <w:t>35</w:t>
        </w:r>
        <w:r>
          <w:rPr>
            <w:noProof/>
            <w:webHidden/>
          </w:rPr>
          <w:fldChar w:fldCharType="end"/>
        </w:r>
      </w:hyperlink>
    </w:p>
    <w:p w14:paraId="1054BD3D" w14:textId="63AE0FF0" w:rsidR="003E2761" w:rsidRDefault="003E2761">
      <w:pPr>
        <w:pStyle w:val="TOC5"/>
        <w:tabs>
          <w:tab w:val="right" w:leader="dot" w:pos="9350"/>
        </w:tabs>
        <w:rPr>
          <w:rFonts w:asciiTheme="minorHAnsi" w:eastAsiaTheme="minorEastAsia" w:hAnsiTheme="minorHAnsi" w:cstheme="minorBidi"/>
          <w:noProof/>
          <w:sz w:val="22"/>
          <w:szCs w:val="22"/>
        </w:rPr>
      </w:pPr>
      <w:hyperlink w:anchor="_Toc525631006" w:history="1">
        <w:r w:rsidRPr="00EE19DD">
          <w:rPr>
            <w:rStyle w:val="Hyperlink"/>
            <w:noProof/>
          </w:rPr>
          <w:t>3.9.6.4.3 run object</w:t>
        </w:r>
        <w:r>
          <w:rPr>
            <w:noProof/>
            <w:webHidden/>
          </w:rPr>
          <w:tab/>
        </w:r>
        <w:r>
          <w:rPr>
            <w:noProof/>
            <w:webHidden/>
          </w:rPr>
          <w:fldChar w:fldCharType="begin"/>
        </w:r>
        <w:r>
          <w:rPr>
            <w:noProof/>
            <w:webHidden/>
          </w:rPr>
          <w:instrText xml:space="preserve"> PAGEREF _Toc525631006 \h </w:instrText>
        </w:r>
        <w:r>
          <w:rPr>
            <w:noProof/>
            <w:webHidden/>
          </w:rPr>
        </w:r>
        <w:r>
          <w:rPr>
            <w:noProof/>
            <w:webHidden/>
          </w:rPr>
          <w:fldChar w:fldCharType="separate"/>
        </w:r>
        <w:r>
          <w:rPr>
            <w:noProof/>
            <w:webHidden/>
          </w:rPr>
          <w:t>35</w:t>
        </w:r>
        <w:r>
          <w:rPr>
            <w:noProof/>
            <w:webHidden/>
          </w:rPr>
          <w:fldChar w:fldCharType="end"/>
        </w:r>
      </w:hyperlink>
    </w:p>
    <w:p w14:paraId="1DEC8AE7" w14:textId="7E647A87" w:rsidR="003E2761" w:rsidRDefault="003E2761">
      <w:pPr>
        <w:pStyle w:val="TOC5"/>
        <w:tabs>
          <w:tab w:val="right" w:leader="dot" w:pos="9350"/>
        </w:tabs>
        <w:rPr>
          <w:rFonts w:asciiTheme="minorHAnsi" w:eastAsiaTheme="minorEastAsia" w:hAnsiTheme="minorHAnsi" w:cstheme="minorBidi"/>
          <w:noProof/>
          <w:sz w:val="22"/>
          <w:szCs w:val="22"/>
        </w:rPr>
      </w:pPr>
      <w:hyperlink w:anchor="_Toc525631007" w:history="1">
        <w:r w:rsidRPr="00EE19DD">
          <w:rPr>
            <w:rStyle w:val="Hyperlink"/>
            <w:noProof/>
          </w:rPr>
          <w:t>3.9.6.4.4 tool object</w:t>
        </w:r>
        <w:r>
          <w:rPr>
            <w:noProof/>
            <w:webHidden/>
          </w:rPr>
          <w:tab/>
        </w:r>
        <w:r>
          <w:rPr>
            <w:noProof/>
            <w:webHidden/>
          </w:rPr>
          <w:fldChar w:fldCharType="begin"/>
        </w:r>
        <w:r>
          <w:rPr>
            <w:noProof/>
            <w:webHidden/>
          </w:rPr>
          <w:instrText xml:space="preserve"> PAGEREF _Toc525631007 \h </w:instrText>
        </w:r>
        <w:r>
          <w:rPr>
            <w:noProof/>
            <w:webHidden/>
          </w:rPr>
        </w:r>
        <w:r>
          <w:rPr>
            <w:noProof/>
            <w:webHidden/>
          </w:rPr>
          <w:fldChar w:fldCharType="separate"/>
        </w:r>
        <w:r>
          <w:rPr>
            <w:noProof/>
            <w:webHidden/>
          </w:rPr>
          <w:t>35</w:t>
        </w:r>
        <w:r>
          <w:rPr>
            <w:noProof/>
            <w:webHidden/>
          </w:rPr>
          <w:fldChar w:fldCharType="end"/>
        </w:r>
      </w:hyperlink>
    </w:p>
    <w:p w14:paraId="16998D2C" w14:textId="743D2296" w:rsidR="003E2761" w:rsidRDefault="003E2761">
      <w:pPr>
        <w:pStyle w:val="TOC5"/>
        <w:tabs>
          <w:tab w:val="right" w:leader="dot" w:pos="9350"/>
        </w:tabs>
        <w:rPr>
          <w:rFonts w:asciiTheme="minorHAnsi" w:eastAsiaTheme="minorEastAsia" w:hAnsiTheme="minorHAnsi" w:cstheme="minorBidi"/>
          <w:noProof/>
          <w:sz w:val="22"/>
          <w:szCs w:val="22"/>
        </w:rPr>
      </w:pPr>
      <w:hyperlink w:anchor="_Toc525631008" w:history="1">
        <w:r w:rsidRPr="00EE19DD">
          <w:rPr>
            <w:rStyle w:val="Hyperlink"/>
            <w:noProof/>
          </w:rPr>
          <w:t>3.9.6.4.5 resources object</w:t>
        </w:r>
        <w:r>
          <w:rPr>
            <w:noProof/>
            <w:webHidden/>
          </w:rPr>
          <w:tab/>
        </w:r>
        <w:r>
          <w:rPr>
            <w:noProof/>
            <w:webHidden/>
          </w:rPr>
          <w:fldChar w:fldCharType="begin"/>
        </w:r>
        <w:r>
          <w:rPr>
            <w:noProof/>
            <w:webHidden/>
          </w:rPr>
          <w:instrText xml:space="preserve"> PAGEREF _Toc525631008 \h </w:instrText>
        </w:r>
        <w:r>
          <w:rPr>
            <w:noProof/>
            <w:webHidden/>
          </w:rPr>
        </w:r>
        <w:r>
          <w:rPr>
            <w:noProof/>
            <w:webHidden/>
          </w:rPr>
          <w:fldChar w:fldCharType="separate"/>
        </w:r>
        <w:r>
          <w:rPr>
            <w:noProof/>
            <w:webHidden/>
          </w:rPr>
          <w:t>35</w:t>
        </w:r>
        <w:r>
          <w:rPr>
            <w:noProof/>
            <w:webHidden/>
          </w:rPr>
          <w:fldChar w:fldCharType="end"/>
        </w:r>
      </w:hyperlink>
    </w:p>
    <w:p w14:paraId="1BC98EE1" w14:textId="55E3D66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09" w:history="1">
        <w:r w:rsidRPr="00EE19DD">
          <w:rPr>
            <w:rStyle w:val="Hyperlink"/>
            <w:noProof/>
          </w:rPr>
          <w:t>3.9.7 text property</w:t>
        </w:r>
        <w:r>
          <w:rPr>
            <w:noProof/>
            <w:webHidden/>
          </w:rPr>
          <w:tab/>
        </w:r>
        <w:r>
          <w:rPr>
            <w:noProof/>
            <w:webHidden/>
          </w:rPr>
          <w:fldChar w:fldCharType="begin"/>
        </w:r>
        <w:r>
          <w:rPr>
            <w:noProof/>
            <w:webHidden/>
          </w:rPr>
          <w:instrText xml:space="preserve"> PAGEREF _Toc525631009 \h </w:instrText>
        </w:r>
        <w:r>
          <w:rPr>
            <w:noProof/>
            <w:webHidden/>
          </w:rPr>
        </w:r>
        <w:r>
          <w:rPr>
            <w:noProof/>
            <w:webHidden/>
          </w:rPr>
          <w:fldChar w:fldCharType="separate"/>
        </w:r>
        <w:r>
          <w:rPr>
            <w:noProof/>
            <w:webHidden/>
          </w:rPr>
          <w:t>36</w:t>
        </w:r>
        <w:r>
          <w:rPr>
            <w:noProof/>
            <w:webHidden/>
          </w:rPr>
          <w:fldChar w:fldCharType="end"/>
        </w:r>
      </w:hyperlink>
    </w:p>
    <w:p w14:paraId="1E7B0291" w14:textId="4D3C885B"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10" w:history="1">
        <w:r w:rsidRPr="00EE19DD">
          <w:rPr>
            <w:rStyle w:val="Hyperlink"/>
            <w:noProof/>
          </w:rPr>
          <w:t>3.9.8 richText property</w:t>
        </w:r>
        <w:r>
          <w:rPr>
            <w:noProof/>
            <w:webHidden/>
          </w:rPr>
          <w:tab/>
        </w:r>
        <w:r>
          <w:rPr>
            <w:noProof/>
            <w:webHidden/>
          </w:rPr>
          <w:fldChar w:fldCharType="begin"/>
        </w:r>
        <w:r>
          <w:rPr>
            <w:noProof/>
            <w:webHidden/>
          </w:rPr>
          <w:instrText xml:space="preserve"> PAGEREF _Toc525631010 \h </w:instrText>
        </w:r>
        <w:r>
          <w:rPr>
            <w:noProof/>
            <w:webHidden/>
          </w:rPr>
        </w:r>
        <w:r>
          <w:rPr>
            <w:noProof/>
            <w:webHidden/>
          </w:rPr>
          <w:fldChar w:fldCharType="separate"/>
        </w:r>
        <w:r>
          <w:rPr>
            <w:noProof/>
            <w:webHidden/>
          </w:rPr>
          <w:t>36</w:t>
        </w:r>
        <w:r>
          <w:rPr>
            <w:noProof/>
            <w:webHidden/>
          </w:rPr>
          <w:fldChar w:fldCharType="end"/>
        </w:r>
      </w:hyperlink>
    </w:p>
    <w:p w14:paraId="701E2A52" w14:textId="7B445C3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11" w:history="1">
        <w:r w:rsidRPr="00EE19DD">
          <w:rPr>
            <w:rStyle w:val="Hyperlink"/>
            <w:noProof/>
          </w:rPr>
          <w:t>3.9.9 messageId property</w:t>
        </w:r>
        <w:r>
          <w:rPr>
            <w:noProof/>
            <w:webHidden/>
          </w:rPr>
          <w:tab/>
        </w:r>
        <w:r>
          <w:rPr>
            <w:noProof/>
            <w:webHidden/>
          </w:rPr>
          <w:fldChar w:fldCharType="begin"/>
        </w:r>
        <w:r>
          <w:rPr>
            <w:noProof/>
            <w:webHidden/>
          </w:rPr>
          <w:instrText xml:space="preserve"> PAGEREF _Toc525631011 \h </w:instrText>
        </w:r>
        <w:r>
          <w:rPr>
            <w:noProof/>
            <w:webHidden/>
          </w:rPr>
        </w:r>
        <w:r>
          <w:rPr>
            <w:noProof/>
            <w:webHidden/>
          </w:rPr>
          <w:fldChar w:fldCharType="separate"/>
        </w:r>
        <w:r>
          <w:rPr>
            <w:noProof/>
            <w:webHidden/>
          </w:rPr>
          <w:t>36</w:t>
        </w:r>
        <w:r>
          <w:rPr>
            <w:noProof/>
            <w:webHidden/>
          </w:rPr>
          <w:fldChar w:fldCharType="end"/>
        </w:r>
      </w:hyperlink>
    </w:p>
    <w:p w14:paraId="504A8E17" w14:textId="5AD5610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12" w:history="1">
        <w:r w:rsidRPr="00EE19DD">
          <w:rPr>
            <w:rStyle w:val="Hyperlink"/>
            <w:noProof/>
          </w:rPr>
          <w:t>3.9.10 richMessageId property</w:t>
        </w:r>
        <w:r>
          <w:rPr>
            <w:noProof/>
            <w:webHidden/>
          </w:rPr>
          <w:tab/>
        </w:r>
        <w:r>
          <w:rPr>
            <w:noProof/>
            <w:webHidden/>
          </w:rPr>
          <w:fldChar w:fldCharType="begin"/>
        </w:r>
        <w:r>
          <w:rPr>
            <w:noProof/>
            <w:webHidden/>
          </w:rPr>
          <w:instrText xml:space="preserve"> PAGEREF _Toc525631012 \h </w:instrText>
        </w:r>
        <w:r>
          <w:rPr>
            <w:noProof/>
            <w:webHidden/>
          </w:rPr>
        </w:r>
        <w:r>
          <w:rPr>
            <w:noProof/>
            <w:webHidden/>
          </w:rPr>
          <w:fldChar w:fldCharType="separate"/>
        </w:r>
        <w:r>
          <w:rPr>
            <w:noProof/>
            <w:webHidden/>
          </w:rPr>
          <w:t>36</w:t>
        </w:r>
        <w:r>
          <w:rPr>
            <w:noProof/>
            <w:webHidden/>
          </w:rPr>
          <w:fldChar w:fldCharType="end"/>
        </w:r>
      </w:hyperlink>
    </w:p>
    <w:p w14:paraId="5739DD66" w14:textId="41558BB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13" w:history="1">
        <w:r w:rsidRPr="00EE19DD">
          <w:rPr>
            <w:rStyle w:val="Hyperlink"/>
            <w:noProof/>
          </w:rPr>
          <w:t>3.9.11 arguments property</w:t>
        </w:r>
        <w:r>
          <w:rPr>
            <w:noProof/>
            <w:webHidden/>
          </w:rPr>
          <w:tab/>
        </w:r>
        <w:r>
          <w:rPr>
            <w:noProof/>
            <w:webHidden/>
          </w:rPr>
          <w:fldChar w:fldCharType="begin"/>
        </w:r>
        <w:r>
          <w:rPr>
            <w:noProof/>
            <w:webHidden/>
          </w:rPr>
          <w:instrText xml:space="preserve"> PAGEREF _Toc525631013 \h </w:instrText>
        </w:r>
        <w:r>
          <w:rPr>
            <w:noProof/>
            <w:webHidden/>
          </w:rPr>
        </w:r>
        <w:r>
          <w:rPr>
            <w:noProof/>
            <w:webHidden/>
          </w:rPr>
          <w:fldChar w:fldCharType="separate"/>
        </w:r>
        <w:r>
          <w:rPr>
            <w:noProof/>
            <w:webHidden/>
          </w:rPr>
          <w:t>36</w:t>
        </w:r>
        <w:r>
          <w:rPr>
            <w:noProof/>
            <w:webHidden/>
          </w:rPr>
          <w:fldChar w:fldCharType="end"/>
        </w:r>
      </w:hyperlink>
    </w:p>
    <w:p w14:paraId="61EF721C" w14:textId="3455F8F0"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014" w:history="1">
        <w:r w:rsidRPr="00EE19DD">
          <w:rPr>
            <w:rStyle w:val="Hyperlink"/>
            <w:noProof/>
          </w:rPr>
          <w:t>3.10 sarifLog object</w:t>
        </w:r>
        <w:r>
          <w:rPr>
            <w:noProof/>
            <w:webHidden/>
          </w:rPr>
          <w:tab/>
        </w:r>
        <w:r>
          <w:rPr>
            <w:noProof/>
            <w:webHidden/>
          </w:rPr>
          <w:fldChar w:fldCharType="begin"/>
        </w:r>
        <w:r>
          <w:rPr>
            <w:noProof/>
            <w:webHidden/>
          </w:rPr>
          <w:instrText xml:space="preserve"> PAGEREF _Toc525631014 \h </w:instrText>
        </w:r>
        <w:r>
          <w:rPr>
            <w:noProof/>
            <w:webHidden/>
          </w:rPr>
        </w:r>
        <w:r>
          <w:rPr>
            <w:noProof/>
            <w:webHidden/>
          </w:rPr>
          <w:fldChar w:fldCharType="separate"/>
        </w:r>
        <w:r>
          <w:rPr>
            <w:noProof/>
            <w:webHidden/>
          </w:rPr>
          <w:t>36</w:t>
        </w:r>
        <w:r>
          <w:rPr>
            <w:noProof/>
            <w:webHidden/>
          </w:rPr>
          <w:fldChar w:fldCharType="end"/>
        </w:r>
      </w:hyperlink>
    </w:p>
    <w:p w14:paraId="39F99721" w14:textId="420B1D9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15" w:history="1">
        <w:r w:rsidRPr="00EE19DD">
          <w:rPr>
            <w:rStyle w:val="Hyperlink"/>
            <w:noProof/>
          </w:rPr>
          <w:t>3.10.1 General</w:t>
        </w:r>
        <w:r>
          <w:rPr>
            <w:noProof/>
            <w:webHidden/>
          </w:rPr>
          <w:tab/>
        </w:r>
        <w:r>
          <w:rPr>
            <w:noProof/>
            <w:webHidden/>
          </w:rPr>
          <w:fldChar w:fldCharType="begin"/>
        </w:r>
        <w:r>
          <w:rPr>
            <w:noProof/>
            <w:webHidden/>
          </w:rPr>
          <w:instrText xml:space="preserve"> PAGEREF _Toc525631015 \h </w:instrText>
        </w:r>
        <w:r>
          <w:rPr>
            <w:noProof/>
            <w:webHidden/>
          </w:rPr>
        </w:r>
        <w:r>
          <w:rPr>
            <w:noProof/>
            <w:webHidden/>
          </w:rPr>
          <w:fldChar w:fldCharType="separate"/>
        </w:r>
        <w:r>
          <w:rPr>
            <w:noProof/>
            <w:webHidden/>
          </w:rPr>
          <w:t>36</w:t>
        </w:r>
        <w:r>
          <w:rPr>
            <w:noProof/>
            <w:webHidden/>
          </w:rPr>
          <w:fldChar w:fldCharType="end"/>
        </w:r>
      </w:hyperlink>
    </w:p>
    <w:p w14:paraId="3727A99A" w14:textId="5AEDCDD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16" w:history="1">
        <w:r w:rsidRPr="00EE19DD">
          <w:rPr>
            <w:rStyle w:val="Hyperlink"/>
            <w:noProof/>
          </w:rPr>
          <w:t>3.10.2 version property</w:t>
        </w:r>
        <w:r>
          <w:rPr>
            <w:noProof/>
            <w:webHidden/>
          </w:rPr>
          <w:tab/>
        </w:r>
        <w:r>
          <w:rPr>
            <w:noProof/>
            <w:webHidden/>
          </w:rPr>
          <w:fldChar w:fldCharType="begin"/>
        </w:r>
        <w:r>
          <w:rPr>
            <w:noProof/>
            <w:webHidden/>
          </w:rPr>
          <w:instrText xml:space="preserve"> PAGEREF _Toc525631016 \h </w:instrText>
        </w:r>
        <w:r>
          <w:rPr>
            <w:noProof/>
            <w:webHidden/>
          </w:rPr>
        </w:r>
        <w:r>
          <w:rPr>
            <w:noProof/>
            <w:webHidden/>
          </w:rPr>
          <w:fldChar w:fldCharType="separate"/>
        </w:r>
        <w:r>
          <w:rPr>
            <w:noProof/>
            <w:webHidden/>
          </w:rPr>
          <w:t>37</w:t>
        </w:r>
        <w:r>
          <w:rPr>
            <w:noProof/>
            <w:webHidden/>
          </w:rPr>
          <w:fldChar w:fldCharType="end"/>
        </w:r>
      </w:hyperlink>
    </w:p>
    <w:p w14:paraId="07A23FE8" w14:textId="79350C5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17" w:history="1">
        <w:r w:rsidRPr="00EE19DD">
          <w:rPr>
            <w:rStyle w:val="Hyperlink"/>
            <w:noProof/>
          </w:rPr>
          <w:t>3.10.3 $schema property</w:t>
        </w:r>
        <w:r>
          <w:rPr>
            <w:noProof/>
            <w:webHidden/>
          </w:rPr>
          <w:tab/>
        </w:r>
        <w:r>
          <w:rPr>
            <w:noProof/>
            <w:webHidden/>
          </w:rPr>
          <w:fldChar w:fldCharType="begin"/>
        </w:r>
        <w:r>
          <w:rPr>
            <w:noProof/>
            <w:webHidden/>
          </w:rPr>
          <w:instrText xml:space="preserve"> PAGEREF _Toc525631017 \h </w:instrText>
        </w:r>
        <w:r>
          <w:rPr>
            <w:noProof/>
            <w:webHidden/>
          </w:rPr>
        </w:r>
        <w:r>
          <w:rPr>
            <w:noProof/>
            <w:webHidden/>
          </w:rPr>
          <w:fldChar w:fldCharType="separate"/>
        </w:r>
        <w:r>
          <w:rPr>
            <w:noProof/>
            <w:webHidden/>
          </w:rPr>
          <w:t>37</w:t>
        </w:r>
        <w:r>
          <w:rPr>
            <w:noProof/>
            <w:webHidden/>
          </w:rPr>
          <w:fldChar w:fldCharType="end"/>
        </w:r>
      </w:hyperlink>
    </w:p>
    <w:p w14:paraId="767A5B47" w14:textId="4324B90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18" w:history="1">
        <w:r w:rsidRPr="00EE19DD">
          <w:rPr>
            <w:rStyle w:val="Hyperlink"/>
            <w:noProof/>
          </w:rPr>
          <w:t>3.10.4 runs property</w:t>
        </w:r>
        <w:r>
          <w:rPr>
            <w:noProof/>
            <w:webHidden/>
          </w:rPr>
          <w:tab/>
        </w:r>
        <w:r>
          <w:rPr>
            <w:noProof/>
            <w:webHidden/>
          </w:rPr>
          <w:fldChar w:fldCharType="begin"/>
        </w:r>
        <w:r>
          <w:rPr>
            <w:noProof/>
            <w:webHidden/>
          </w:rPr>
          <w:instrText xml:space="preserve"> PAGEREF _Toc525631018 \h </w:instrText>
        </w:r>
        <w:r>
          <w:rPr>
            <w:noProof/>
            <w:webHidden/>
          </w:rPr>
        </w:r>
        <w:r>
          <w:rPr>
            <w:noProof/>
            <w:webHidden/>
          </w:rPr>
          <w:fldChar w:fldCharType="separate"/>
        </w:r>
        <w:r>
          <w:rPr>
            <w:noProof/>
            <w:webHidden/>
          </w:rPr>
          <w:t>37</w:t>
        </w:r>
        <w:r>
          <w:rPr>
            <w:noProof/>
            <w:webHidden/>
          </w:rPr>
          <w:fldChar w:fldCharType="end"/>
        </w:r>
      </w:hyperlink>
    </w:p>
    <w:p w14:paraId="4F0CB53E" w14:textId="02D91EFC"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019" w:history="1">
        <w:r w:rsidRPr="00EE19DD">
          <w:rPr>
            <w:rStyle w:val="Hyperlink"/>
            <w:noProof/>
          </w:rPr>
          <w:t>3.11 run object</w:t>
        </w:r>
        <w:r>
          <w:rPr>
            <w:noProof/>
            <w:webHidden/>
          </w:rPr>
          <w:tab/>
        </w:r>
        <w:r>
          <w:rPr>
            <w:noProof/>
            <w:webHidden/>
          </w:rPr>
          <w:fldChar w:fldCharType="begin"/>
        </w:r>
        <w:r>
          <w:rPr>
            <w:noProof/>
            <w:webHidden/>
          </w:rPr>
          <w:instrText xml:space="preserve"> PAGEREF _Toc525631019 \h </w:instrText>
        </w:r>
        <w:r>
          <w:rPr>
            <w:noProof/>
            <w:webHidden/>
          </w:rPr>
        </w:r>
        <w:r>
          <w:rPr>
            <w:noProof/>
            <w:webHidden/>
          </w:rPr>
          <w:fldChar w:fldCharType="separate"/>
        </w:r>
        <w:r>
          <w:rPr>
            <w:noProof/>
            <w:webHidden/>
          </w:rPr>
          <w:t>37</w:t>
        </w:r>
        <w:r>
          <w:rPr>
            <w:noProof/>
            <w:webHidden/>
          </w:rPr>
          <w:fldChar w:fldCharType="end"/>
        </w:r>
      </w:hyperlink>
    </w:p>
    <w:p w14:paraId="3591EE81" w14:textId="262C713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20" w:history="1">
        <w:r w:rsidRPr="00EE19DD">
          <w:rPr>
            <w:rStyle w:val="Hyperlink"/>
            <w:noProof/>
          </w:rPr>
          <w:t>3.11.1 General</w:t>
        </w:r>
        <w:r>
          <w:rPr>
            <w:noProof/>
            <w:webHidden/>
          </w:rPr>
          <w:tab/>
        </w:r>
        <w:r>
          <w:rPr>
            <w:noProof/>
            <w:webHidden/>
          </w:rPr>
          <w:fldChar w:fldCharType="begin"/>
        </w:r>
        <w:r>
          <w:rPr>
            <w:noProof/>
            <w:webHidden/>
          </w:rPr>
          <w:instrText xml:space="preserve"> PAGEREF _Toc525631020 \h </w:instrText>
        </w:r>
        <w:r>
          <w:rPr>
            <w:noProof/>
            <w:webHidden/>
          </w:rPr>
        </w:r>
        <w:r>
          <w:rPr>
            <w:noProof/>
            <w:webHidden/>
          </w:rPr>
          <w:fldChar w:fldCharType="separate"/>
        </w:r>
        <w:r>
          <w:rPr>
            <w:noProof/>
            <w:webHidden/>
          </w:rPr>
          <w:t>37</w:t>
        </w:r>
        <w:r>
          <w:rPr>
            <w:noProof/>
            <w:webHidden/>
          </w:rPr>
          <w:fldChar w:fldCharType="end"/>
        </w:r>
      </w:hyperlink>
    </w:p>
    <w:p w14:paraId="3A77A2AE" w14:textId="3ADB69D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21" w:history="1">
        <w:r w:rsidRPr="00EE19DD">
          <w:rPr>
            <w:rStyle w:val="Hyperlink"/>
            <w:noProof/>
          </w:rPr>
          <w:t>3.11.2 externalFiles property</w:t>
        </w:r>
        <w:r>
          <w:rPr>
            <w:noProof/>
            <w:webHidden/>
          </w:rPr>
          <w:tab/>
        </w:r>
        <w:r>
          <w:rPr>
            <w:noProof/>
            <w:webHidden/>
          </w:rPr>
          <w:fldChar w:fldCharType="begin"/>
        </w:r>
        <w:r>
          <w:rPr>
            <w:noProof/>
            <w:webHidden/>
          </w:rPr>
          <w:instrText xml:space="preserve"> PAGEREF _Toc525631021 \h </w:instrText>
        </w:r>
        <w:r>
          <w:rPr>
            <w:noProof/>
            <w:webHidden/>
          </w:rPr>
        </w:r>
        <w:r>
          <w:rPr>
            <w:noProof/>
            <w:webHidden/>
          </w:rPr>
          <w:fldChar w:fldCharType="separate"/>
        </w:r>
        <w:r>
          <w:rPr>
            <w:noProof/>
            <w:webHidden/>
          </w:rPr>
          <w:t>38</w:t>
        </w:r>
        <w:r>
          <w:rPr>
            <w:noProof/>
            <w:webHidden/>
          </w:rPr>
          <w:fldChar w:fldCharType="end"/>
        </w:r>
      </w:hyperlink>
    </w:p>
    <w:p w14:paraId="1AA8C28F" w14:textId="394FEBD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22" w:history="1">
        <w:r w:rsidRPr="00EE19DD">
          <w:rPr>
            <w:rStyle w:val="Hyperlink"/>
            <w:noProof/>
          </w:rPr>
          <w:t xml:space="preserve">3.11.3 If a property appears inline in the root file, its name SHALL NOT appear as one of the property names in </w:t>
        </w:r>
        <w:r w:rsidRPr="00EE19DD">
          <w:rPr>
            <w:rStyle w:val="Hyperlink"/>
            <w:rFonts w:ascii="Courier New" w:hAnsi="Courier New"/>
            <w:noProof/>
          </w:rPr>
          <w:t>externalFiles</w:t>
        </w:r>
        <w:r w:rsidRPr="00EE19DD">
          <w:rPr>
            <w:rStyle w:val="Hyperlink"/>
            <w:noProof/>
          </w:rPr>
          <w:t xml:space="preserve">. Even if the property name erroneously appears in </w:t>
        </w:r>
        <w:r w:rsidRPr="00EE19DD">
          <w:rPr>
            <w:rStyle w:val="Hyperlink"/>
            <w:rFonts w:ascii="Courier New" w:hAnsi="Courier New"/>
            <w:noProof/>
          </w:rPr>
          <w:t>externalFiles</w:t>
        </w:r>
        <w:r w:rsidRPr="00EE19DD">
          <w:rPr>
            <w:rStyle w:val="Hyperlink"/>
            <w:noProof/>
          </w:rPr>
          <w:t>, a SARIF consumer SHALL ignore the contents of the external file.instanceGuid property</w:t>
        </w:r>
        <w:r>
          <w:rPr>
            <w:noProof/>
            <w:webHidden/>
          </w:rPr>
          <w:tab/>
        </w:r>
        <w:r>
          <w:rPr>
            <w:noProof/>
            <w:webHidden/>
          </w:rPr>
          <w:fldChar w:fldCharType="begin"/>
        </w:r>
        <w:r>
          <w:rPr>
            <w:noProof/>
            <w:webHidden/>
          </w:rPr>
          <w:instrText xml:space="preserve"> PAGEREF _Toc525631022 \h </w:instrText>
        </w:r>
        <w:r>
          <w:rPr>
            <w:noProof/>
            <w:webHidden/>
          </w:rPr>
        </w:r>
        <w:r>
          <w:rPr>
            <w:noProof/>
            <w:webHidden/>
          </w:rPr>
          <w:fldChar w:fldCharType="separate"/>
        </w:r>
        <w:r>
          <w:rPr>
            <w:noProof/>
            <w:webHidden/>
          </w:rPr>
          <w:t>39</w:t>
        </w:r>
        <w:r>
          <w:rPr>
            <w:noProof/>
            <w:webHidden/>
          </w:rPr>
          <w:fldChar w:fldCharType="end"/>
        </w:r>
      </w:hyperlink>
    </w:p>
    <w:p w14:paraId="573C9727" w14:textId="01E0889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23" w:history="1">
        <w:r w:rsidRPr="00EE19DD">
          <w:rPr>
            <w:rStyle w:val="Hyperlink"/>
            <w:noProof/>
          </w:rPr>
          <w:t>3.11.4 correlationGuid property</w:t>
        </w:r>
        <w:r>
          <w:rPr>
            <w:noProof/>
            <w:webHidden/>
          </w:rPr>
          <w:tab/>
        </w:r>
        <w:r>
          <w:rPr>
            <w:noProof/>
            <w:webHidden/>
          </w:rPr>
          <w:fldChar w:fldCharType="begin"/>
        </w:r>
        <w:r>
          <w:rPr>
            <w:noProof/>
            <w:webHidden/>
          </w:rPr>
          <w:instrText xml:space="preserve"> PAGEREF _Toc525631023 \h </w:instrText>
        </w:r>
        <w:r>
          <w:rPr>
            <w:noProof/>
            <w:webHidden/>
          </w:rPr>
        </w:r>
        <w:r>
          <w:rPr>
            <w:noProof/>
            <w:webHidden/>
          </w:rPr>
          <w:fldChar w:fldCharType="separate"/>
        </w:r>
        <w:r>
          <w:rPr>
            <w:noProof/>
            <w:webHidden/>
          </w:rPr>
          <w:t>39</w:t>
        </w:r>
        <w:r>
          <w:rPr>
            <w:noProof/>
            <w:webHidden/>
          </w:rPr>
          <w:fldChar w:fldCharType="end"/>
        </w:r>
      </w:hyperlink>
    </w:p>
    <w:p w14:paraId="4A7F9DA4" w14:textId="105B2A2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24" w:history="1">
        <w:r w:rsidRPr="00EE19DD">
          <w:rPr>
            <w:rStyle w:val="Hyperlink"/>
            <w:noProof/>
          </w:rPr>
          <w:t>3.11.5 logicalId property</w:t>
        </w:r>
        <w:r>
          <w:rPr>
            <w:noProof/>
            <w:webHidden/>
          </w:rPr>
          <w:tab/>
        </w:r>
        <w:r>
          <w:rPr>
            <w:noProof/>
            <w:webHidden/>
          </w:rPr>
          <w:fldChar w:fldCharType="begin"/>
        </w:r>
        <w:r>
          <w:rPr>
            <w:noProof/>
            <w:webHidden/>
          </w:rPr>
          <w:instrText xml:space="preserve"> PAGEREF _Toc525631024 \h </w:instrText>
        </w:r>
        <w:r>
          <w:rPr>
            <w:noProof/>
            <w:webHidden/>
          </w:rPr>
        </w:r>
        <w:r>
          <w:rPr>
            <w:noProof/>
            <w:webHidden/>
          </w:rPr>
          <w:fldChar w:fldCharType="separate"/>
        </w:r>
        <w:r>
          <w:rPr>
            <w:noProof/>
            <w:webHidden/>
          </w:rPr>
          <w:t>39</w:t>
        </w:r>
        <w:r>
          <w:rPr>
            <w:noProof/>
            <w:webHidden/>
          </w:rPr>
          <w:fldChar w:fldCharType="end"/>
        </w:r>
      </w:hyperlink>
    </w:p>
    <w:p w14:paraId="1CCF7AB1" w14:textId="6013CAC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25" w:history="1">
        <w:r w:rsidRPr="00EE19DD">
          <w:rPr>
            <w:rStyle w:val="Hyperlink"/>
            <w:noProof/>
          </w:rPr>
          <w:t>3.11.6 description property</w:t>
        </w:r>
        <w:r>
          <w:rPr>
            <w:noProof/>
            <w:webHidden/>
          </w:rPr>
          <w:tab/>
        </w:r>
        <w:r>
          <w:rPr>
            <w:noProof/>
            <w:webHidden/>
          </w:rPr>
          <w:fldChar w:fldCharType="begin"/>
        </w:r>
        <w:r>
          <w:rPr>
            <w:noProof/>
            <w:webHidden/>
          </w:rPr>
          <w:instrText xml:space="preserve"> PAGEREF _Toc525631025 \h </w:instrText>
        </w:r>
        <w:r>
          <w:rPr>
            <w:noProof/>
            <w:webHidden/>
          </w:rPr>
        </w:r>
        <w:r>
          <w:rPr>
            <w:noProof/>
            <w:webHidden/>
          </w:rPr>
          <w:fldChar w:fldCharType="separate"/>
        </w:r>
        <w:r>
          <w:rPr>
            <w:noProof/>
            <w:webHidden/>
          </w:rPr>
          <w:t>40</w:t>
        </w:r>
        <w:r>
          <w:rPr>
            <w:noProof/>
            <w:webHidden/>
          </w:rPr>
          <w:fldChar w:fldCharType="end"/>
        </w:r>
      </w:hyperlink>
    </w:p>
    <w:p w14:paraId="5EA2912B" w14:textId="7211B76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26" w:history="1">
        <w:r w:rsidRPr="00EE19DD">
          <w:rPr>
            <w:rStyle w:val="Hyperlink"/>
            <w:noProof/>
          </w:rPr>
          <w:t>3.11.7 baselineInstanceGuid property</w:t>
        </w:r>
        <w:r>
          <w:rPr>
            <w:noProof/>
            <w:webHidden/>
          </w:rPr>
          <w:tab/>
        </w:r>
        <w:r>
          <w:rPr>
            <w:noProof/>
            <w:webHidden/>
          </w:rPr>
          <w:fldChar w:fldCharType="begin"/>
        </w:r>
        <w:r>
          <w:rPr>
            <w:noProof/>
            <w:webHidden/>
          </w:rPr>
          <w:instrText xml:space="preserve"> PAGEREF _Toc525631026 \h </w:instrText>
        </w:r>
        <w:r>
          <w:rPr>
            <w:noProof/>
            <w:webHidden/>
          </w:rPr>
        </w:r>
        <w:r>
          <w:rPr>
            <w:noProof/>
            <w:webHidden/>
          </w:rPr>
          <w:fldChar w:fldCharType="separate"/>
        </w:r>
        <w:r>
          <w:rPr>
            <w:noProof/>
            <w:webHidden/>
          </w:rPr>
          <w:t>40</w:t>
        </w:r>
        <w:r>
          <w:rPr>
            <w:noProof/>
            <w:webHidden/>
          </w:rPr>
          <w:fldChar w:fldCharType="end"/>
        </w:r>
      </w:hyperlink>
    </w:p>
    <w:p w14:paraId="1DA819A8" w14:textId="273CB12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27" w:history="1">
        <w:r w:rsidRPr="00EE19DD">
          <w:rPr>
            <w:rStyle w:val="Hyperlink"/>
            <w:noProof/>
          </w:rPr>
          <w:t>3.11.8 automationLogicalId property</w:t>
        </w:r>
        <w:r>
          <w:rPr>
            <w:noProof/>
            <w:webHidden/>
          </w:rPr>
          <w:tab/>
        </w:r>
        <w:r>
          <w:rPr>
            <w:noProof/>
            <w:webHidden/>
          </w:rPr>
          <w:fldChar w:fldCharType="begin"/>
        </w:r>
        <w:r>
          <w:rPr>
            <w:noProof/>
            <w:webHidden/>
          </w:rPr>
          <w:instrText xml:space="preserve"> PAGEREF _Toc525631027 \h </w:instrText>
        </w:r>
        <w:r>
          <w:rPr>
            <w:noProof/>
            <w:webHidden/>
          </w:rPr>
        </w:r>
        <w:r>
          <w:rPr>
            <w:noProof/>
            <w:webHidden/>
          </w:rPr>
          <w:fldChar w:fldCharType="separate"/>
        </w:r>
        <w:r>
          <w:rPr>
            <w:noProof/>
            <w:webHidden/>
          </w:rPr>
          <w:t>40</w:t>
        </w:r>
        <w:r>
          <w:rPr>
            <w:noProof/>
            <w:webHidden/>
          </w:rPr>
          <w:fldChar w:fldCharType="end"/>
        </w:r>
      </w:hyperlink>
    </w:p>
    <w:p w14:paraId="54ECFF3F" w14:textId="64F8FC6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28" w:history="1">
        <w:r w:rsidRPr="00EE19DD">
          <w:rPr>
            <w:rStyle w:val="Hyperlink"/>
            <w:noProof/>
          </w:rPr>
          <w:t>3.11.9 architecture property</w:t>
        </w:r>
        <w:r>
          <w:rPr>
            <w:noProof/>
            <w:webHidden/>
          </w:rPr>
          <w:tab/>
        </w:r>
        <w:r>
          <w:rPr>
            <w:noProof/>
            <w:webHidden/>
          </w:rPr>
          <w:fldChar w:fldCharType="begin"/>
        </w:r>
        <w:r>
          <w:rPr>
            <w:noProof/>
            <w:webHidden/>
          </w:rPr>
          <w:instrText xml:space="preserve"> PAGEREF _Toc525631028 \h </w:instrText>
        </w:r>
        <w:r>
          <w:rPr>
            <w:noProof/>
            <w:webHidden/>
          </w:rPr>
        </w:r>
        <w:r>
          <w:rPr>
            <w:noProof/>
            <w:webHidden/>
          </w:rPr>
          <w:fldChar w:fldCharType="separate"/>
        </w:r>
        <w:r>
          <w:rPr>
            <w:noProof/>
            <w:webHidden/>
          </w:rPr>
          <w:t>41</w:t>
        </w:r>
        <w:r>
          <w:rPr>
            <w:noProof/>
            <w:webHidden/>
          </w:rPr>
          <w:fldChar w:fldCharType="end"/>
        </w:r>
      </w:hyperlink>
    </w:p>
    <w:p w14:paraId="2308FD17" w14:textId="4AB25B1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29" w:history="1">
        <w:r w:rsidRPr="00EE19DD">
          <w:rPr>
            <w:rStyle w:val="Hyperlink"/>
            <w:noProof/>
          </w:rPr>
          <w:t>3.11.10 tool property</w:t>
        </w:r>
        <w:r>
          <w:rPr>
            <w:noProof/>
            <w:webHidden/>
          </w:rPr>
          <w:tab/>
        </w:r>
        <w:r>
          <w:rPr>
            <w:noProof/>
            <w:webHidden/>
          </w:rPr>
          <w:fldChar w:fldCharType="begin"/>
        </w:r>
        <w:r>
          <w:rPr>
            <w:noProof/>
            <w:webHidden/>
          </w:rPr>
          <w:instrText xml:space="preserve"> PAGEREF _Toc525631029 \h </w:instrText>
        </w:r>
        <w:r>
          <w:rPr>
            <w:noProof/>
            <w:webHidden/>
          </w:rPr>
        </w:r>
        <w:r>
          <w:rPr>
            <w:noProof/>
            <w:webHidden/>
          </w:rPr>
          <w:fldChar w:fldCharType="separate"/>
        </w:r>
        <w:r>
          <w:rPr>
            <w:noProof/>
            <w:webHidden/>
          </w:rPr>
          <w:t>41</w:t>
        </w:r>
        <w:r>
          <w:rPr>
            <w:noProof/>
            <w:webHidden/>
          </w:rPr>
          <w:fldChar w:fldCharType="end"/>
        </w:r>
      </w:hyperlink>
    </w:p>
    <w:p w14:paraId="2AE20FBB" w14:textId="052AEE3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30" w:history="1">
        <w:r w:rsidRPr="00EE19DD">
          <w:rPr>
            <w:rStyle w:val="Hyperlink"/>
            <w:noProof/>
          </w:rPr>
          <w:t>3.11.11 invocations property</w:t>
        </w:r>
        <w:r>
          <w:rPr>
            <w:noProof/>
            <w:webHidden/>
          </w:rPr>
          <w:tab/>
        </w:r>
        <w:r>
          <w:rPr>
            <w:noProof/>
            <w:webHidden/>
          </w:rPr>
          <w:fldChar w:fldCharType="begin"/>
        </w:r>
        <w:r>
          <w:rPr>
            <w:noProof/>
            <w:webHidden/>
          </w:rPr>
          <w:instrText xml:space="preserve"> PAGEREF _Toc525631030 \h </w:instrText>
        </w:r>
        <w:r>
          <w:rPr>
            <w:noProof/>
            <w:webHidden/>
          </w:rPr>
        </w:r>
        <w:r>
          <w:rPr>
            <w:noProof/>
            <w:webHidden/>
          </w:rPr>
          <w:fldChar w:fldCharType="separate"/>
        </w:r>
        <w:r>
          <w:rPr>
            <w:noProof/>
            <w:webHidden/>
          </w:rPr>
          <w:t>41</w:t>
        </w:r>
        <w:r>
          <w:rPr>
            <w:noProof/>
            <w:webHidden/>
          </w:rPr>
          <w:fldChar w:fldCharType="end"/>
        </w:r>
      </w:hyperlink>
    </w:p>
    <w:p w14:paraId="3D825180" w14:textId="6B6C02B1"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31" w:history="1">
        <w:r w:rsidRPr="00EE19DD">
          <w:rPr>
            <w:rStyle w:val="Hyperlink"/>
            <w:noProof/>
          </w:rPr>
          <w:t>3.11.12 conversion property</w:t>
        </w:r>
        <w:r>
          <w:rPr>
            <w:noProof/>
            <w:webHidden/>
          </w:rPr>
          <w:tab/>
        </w:r>
        <w:r>
          <w:rPr>
            <w:noProof/>
            <w:webHidden/>
          </w:rPr>
          <w:fldChar w:fldCharType="begin"/>
        </w:r>
        <w:r>
          <w:rPr>
            <w:noProof/>
            <w:webHidden/>
          </w:rPr>
          <w:instrText xml:space="preserve"> PAGEREF _Toc525631031 \h </w:instrText>
        </w:r>
        <w:r>
          <w:rPr>
            <w:noProof/>
            <w:webHidden/>
          </w:rPr>
        </w:r>
        <w:r>
          <w:rPr>
            <w:noProof/>
            <w:webHidden/>
          </w:rPr>
          <w:fldChar w:fldCharType="separate"/>
        </w:r>
        <w:r>
          <w:rPr>
            <w:noProof/>
            <w:webHidden/>
          </w:rPr>
          <w:t>41</w:t>
        </w:r>
        <w:r>
          <w:rPr>
            <w:noProof/>
            <w:webHidden/>
          </w:rPr>
          <w:fldChar w:fldCharType="end"/>
        </w:r>
      </w:hyperlink>
    </w:p>
    <w:p w14:paraId="4B7D69CD" w14:textId="196AB8A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32" w:history="1">
        <w:r w:rsidRPr="00EE19DD">
          <w:rPr>
            <w:rStyle w:val="Hyperlink"/>
            <w:noProof/>
          </w:rPr>
          <w:t>3.11.13 versionControlProvenance property</w:t>
        </w:r>
        <w:r>
          <w:rPr>
            <w:noProof/>
            <w:webHidden/>
          </w:rPr>
          <w:tab/>
        </w:r>
        <w:r>
          <w:rPr>
            <w:noProof/>
            <w:webHidden/>
          </w:rPr>
          <w:fldChar w:fldCharType="begin"/>
        </w:r>
        <w:r>
          <w:rPr>
            <w:noProof/>
            <w:webHidden/>
          </w:rPr>
          <w:instrText xml:space="preserve"> PAGEREF _Toc525631032 \h </w:instrText>
        </w:r>
        <w:r>
          <w:rPr>
            <w:noProof/>
            <w:webHidden/>
          </w:rPr>
        </w:r>
        <w:r>
          <w:rPr>
            <w:noProof/>
            <w:webHidden/>
          </w:rPr>
          <w:fldChar w:fldCharType="separate"/>
        </w:r>
        <w:r>
          <w:rPr>
            <w:noProof/>
            <w:webHidden/>
          </w:rPr>
          <w:t>41</w:t>
        </w:r>
        <w:r>
          <w:rPr>
            <w:noProof/>
            <w:webHidden/>
          </w:rPr>
          <w:fldChar w:fldCharType="end"/>
        </w:r>
      </w:hyperlink>
    </w:p>
    <w:p w14:paraId="2550B032" w14:textId="43ADCD7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33" w:history="1">
        <w:r w:rsidRPr="00EE19DD">
          <w:rPr>
            <w:rStyle w:val="Hyperlink"/>
            <w:noProof/>
          </w:rPr>
          <w:t>3.11.14 originalUriBaseIds property</w:t>
        </w:r>
        <w:r>
          <w:rPr>
            <w:noProof/>
            <w:webHidden/>
          </w:rPr>
          <w:tab/>
        </w:r>
        <w:r>
          <w:rPr>
            <w:noProof/>
            <w:webHidden/>
          </w:rPr>
          <w:fldChar w:fldCharType="begin"/>
        </w:r>
        <w:r>
          <w:rPr>
            <w:noProof/>
            <w:webHidden/>
          </w:rPr>
          <w:instrText xml:space="preserve"> PAGEREF _Toc525631033 \h </w:instrText>
        </w:r>
        <w:r>
          <w:rPr>
            <w:noProof/>
            <w:webHidden/>
          </w:rPr>
        </w:r>
        <w:r>
          <w:rPr>
            <w:noProof/>
            <w:webHidden/>
          </w:rPr>
          <w:fldChar w:fldCharType="separate"/>
        </w:r>
        <w:r>
          <w:rPr>
            <w:noProof/>
            <w:webHidden/>
          </w:rPr>
          <w:t>42</w:t>
        </w:r>
        <w:r>
          <w:rPr>
            <w:noProof/>
            <w:webHidden/>
          </w:rPr>
          <w:fldChar w:fldCharType="end"/>
        </w:r>
      </w:hyperlink>
    </w:p>
    <w:p w14:paraId="23843606" w14:textId="3210690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34" w:history="1">
        <w:r w:rsidRPr="00EE19DD">
          <w:rPr>
            <w:rStyle w:val="Hyperlink"/>
            <w:noProof/>
          </w:rPr>
          <w:t>3.11.15 files property</w:t>
        </w:r>
        <w:r>
          <w:rPr>
            <w:noProof/>
            <w:webHidden/>
          </w:rPr>
          <w:tab/>
        </w:r>
        <w:r>
          <w:rPr>
            <w:noProof/>
            <w:webHidden/>
          </w:rPr>
          <w:fldChar w:fldCharType="begin"/>
        </w:r>
        <w:r>
          <w:rPr>
            <w:noProof/>
            <w:webHidden/>
          </w:rPr>
          <w:instrText xml:space="preserve"> PAGEREF _Toc525631034 \h </w:instrText>
        </w:r>
        <w:r>
          <w:rPr>
            <w:noProof/>
            <w:webHidden/>
          </w:rPr>
        </w:r>
        <w:r>
          <w:rPr>
            <w:noProof/>
            <w:webHidden/>
          </w:rPr>
          <w:fldChar w:fldCharType="separate"/>
        </w:r>
        <w:r>
          <w:rPr>
            <w:noProof/>
            <w:webHidden/>
          </w:rPr>
          <w:t>43</w:t>
        </w:r>
        <w:r>
          <w:rPr>
            <w:noProof/>
            <w:webHidden/>
          </w:rPr>
          <w:fldChar w:fldCharType="end"/>
        </w:r>
      </w:hyperlink>
    </w:p>
    <w:p w14:paraId="22193F13" w14:textId="1ADC038E"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1035" w:history="1">
        <w:r w:rsidRPr="00EE19DD">
          <w:rPr>
            <w:rStyle w:val="Hyperlink"/>
            <w:noProof/>
          </w:rPr>
          <w:t>3.11.15.1 General</w:t>
        </w:r>
        <w:r>
          <w:rPr>
            <w:noProof/>
            <w:webHidden/>
          </w:rPr>
          <w:tab/>
        </w:r>
        <w:r>
          <w:rPr>
            <w:noProof/>
            <w:webHidden/>
          </w:rPr>
          <w:fldChar w:fldCharType="begin"/>
        </w:r>
        <w:r>
          <w:rPr>
            <w:noProof/>
            <w:webHidden/>
          </w:rPr>
          <w:instrText xml:space="preserve"> PAGEREF _Toc525631035 \h </w:instrText>
        </w:r>
        <w:r>
          <w:rPr>
            <w:noProof/>
            <w:webHidden/>
          </w:rPr>
        </w:r>
        <w:r>
          <w:rPr>
            <w:noProof/>
            <w:webHidden/>
          </w:rPr>
          <w:fldChar w:fldCharType="separate"/>
        </w:r>
        <w:r>
          <w:rPr>
            <w:noProof/>
            <w:webHidden/>
          </w:rPr>
          <w:t>43</w:t>
        </w:r>
        <w:r>
          <w:rPr>
            <w:noProof/>
            <w:webHidden/>
          </w:rPr>
          <w:fldChar w:fldCharType="end"/>
        </w:r>
      </w:hyperlink>
    </w:p>
    <w:p w14:paraId="3D958CE6" w14:textId="3C752049"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1036" w:history="1">
        <w:r w:rsidRPr="00EE19DD">
          <w:rPr>
            <w:rStyle w:val="Hyperlink"/>
            <w:noProof/>
          </w:rPr>
          <w:t>3.11.15.2 Property names</w:t>
        </w:r>
        <w:r>
          <w:rPr>
            <w:noProof/>
            <w:webHidden/>
          </w:rPr>
          <w:tab/>
        </w:r>
        <w:r>
          <w:rPr>
            <w:noProof/>
            <w:webHidden/>
          </w:rPr>
          <w:fldChar w:fldCharType="begin"/>
        </w:r>
        <w:r>
          <w:rPr>
            <w:noProof/>
            <w:webHidden/>
          </w:rPr>
          <w:instrText xml:space="preserve"> PAGEREF _Toc525631036 \h </w:instrText>
        </w:r>
        <w:r>
          <w:rPr>
            <w:noProof/>
            <w:webHidden/>
          </w:rPr>
        </w:r>
        <w:r>
          <w:rPr>
            <w:noProof/>
            <w:webHidden/>
          </w:rPr>
          <w:fldChar w:fldCharType="separate"/>
        </w:r>
        <w:r>
          <w:rPr>
            <w:noProof/>
            <w:webHidden/>
          </w:rPr>
          <w:t>43</w:t>
        </w:r>
        <w:r>
          <w:rPr>
            <w:noProof/>
            <w:webHidden/>
          </w:rPr>
          <w:fldChar w:fldCharType="end"/>
        </w:r>
      </w:hyperlink>
    </w:p>
    <w:p w14:paraId="2D4B3AF5" w14:textId="4264DE7A"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1037" w:history="1">
        <w:r w:rsidRPr="00EE19DD">
          <w:rPr>
            <w:rStyle w:val="Hyperlink"/>
            <w:noProof/>
          </w:rPr>
          <w:t>3.11.15.3 Property values</w:t>
        </w:r>
        <w:r>
          <w:rPr>
            <w:noProof/>
            <w:webHidden/>
          </w:rPr>
          <w:tab/>
        </w:r>
        <w:r>
          <w:rPr>
            <w:noProof/>
            <w:webHidden/>
          </w:rPr>
          <w:fldChar w:fldCharType="begin"/>
        </w:r>
        <w:r>
          <w:rPr>
            <w:noProof/>
            <w:webHidden/>
          </w:rPr>
          <w:instrText xml:space="preserve"> PAGEREF _Toc525631037 \h </w:instrText>
        </w:r>
        <w:r>
          <w:rPr>
            <w:noProof/>
            <w:webHidden/>
          </w:rPr>
        </w:r>
        <w:r>
          <w:rPr>
            <w:noProof/>
            <w:webHidden/>
          </w:rPr>
          <w:fldChar w:fldCharType="separate"/>
        </w:r>
        <w:r>
          <w:rPr>
            <w:noProof/>
            <w:webHidden/>
          </w:rPr>
          <w:t>46</w:t>
        </w:r>
        <w:r>
          <w:rPr>
            <w:noProof/>
            <w:webHidden/>
          </w:rPr>
          <w:fldChar w:fldCharType="end"/>
        </w:r>
      </w:hyperlink>
    </w:p>
    <w:p w14:paraId="3A2195F5" w14:textId="7BBA80B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38" w:history="1">
        <w:r w:rsidRPr="00EE19DD">
          <w:rPr>
            <w:rStyle w:val="Hyperlink"/>
            <w:noProof/>
          </w:rPr>
          <w:t>3.11.16 logicalLocations property</w:t>
        </w:r>
        <w:r>
          <w:rPr>
            <w:noProof/>
            <w:webHidden/>
          </w:rPr>
          <w:tab/>
        </w:r>
        <w:r>
          <w:rPr>
            <w:noProof/>
            <w:webHidden/>
          </w:rPr>
          <w:fldChar w:fldCharType="begin"/>
        </w:r>
        <w:r>
          <w:rPr>
            <w:noProof/>
            <w:webHidden/>
          </w:rPr>
          <w:instrText xml:space="preserve"> PAGEREF _Toc525631038 \h </w:instrText>
        </w:r>
        <w:r>
          <w:rPr>
            <w:noProof/>
            <w:webHidden/>
          </w:rPr>
        </w:r>
        <w:r>
          <w:rPr>
            <w:noProof/>
            <w:webHidden/>
          </w:rPr>
          <w:fldChar w:fldCharType="separate"/>
        </w:r>
        <w:r>
          <w:rPr>
            <w:noProof/>
            <w:webHidden/>
          </w:rPr>
          <w:t>47</w:t>
        </w:r>
        <w:r>
          <w:rPr>
            <w:noProof/>
            <w:webHidden/>
          </w:rPr>
          <w:fldChar w:fldCharType="end"/>
        </w:r>
      </w:hyperlink>
    </w:p>
    <w:p w14:paraId="3582A063" w14:textId="4B82CBF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39" w:history="1">
        <w:r w:rsidRPr="00EE19DD">
          <w:rPr>
            <w:rStyle w:val="Hyperlink"/>
            <w:noProof/>
          </w:rPr>
          <w:t>3.11.17 graphs property</w:t>
        </w:r>
        <w:r>
          <w:rPr>
            <w:noProof/>
            <w:webHidden/>
          </w:rPr>
          <w:tab/>
        </w:r>
        <w:r>
          <w:rPr>
            <w:noProof/>
            <w:webHidden/>
          </w:rPr>
          <w:fldChar w:fldCharType="begin"/>
        </w:r>
        <w:r>
          <w:rPr>
            <w:noProof/>
            <w:webHidden/>
          </w:rPr>
          <w:instrText xml:space="preserve"> PAGEREF _Toc525631039 \h </w:instrText>
        </w:r>
        <w:r>
          <w:rPr>
            <w:noProof/>
            <w:webHidden/>
          </w:rPr>
        </w:r>
        <w:r>
          <w:rPr>
            <w:noProof/>
            <w:webHidden/>
          </w:rPr>
          <w:fldChar w:fldCharType="separate"/>
        </w:r>
        <w:r>
          <w:rPr>
            <w:noProof/>
            <w:webHidden/>
          </w:rPr>
          <w:t>48</w:t>
        </w:r>
        <w:r>
          <w:rPr>
            <w:noProof/>
            <w:webHidden/>
          </w:rPr>
          <w:fldChar w:fldCharType="end"/>
        </w:r>
      </w:hyperlink>
    </w:p>
    <w:p w14:paraId="6F4FBB45" w14:textId="36DF0C0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40" w:history="1">
        <w:r w:rsidRPr="00EE19DD">
          <w:rPr>
            <w:rStyle w:val="Hyperlink"/>
            <w:noProof/>
          </w:rPr>
          <w:t>3.11.18 results property</w:t>
        </w:r>
        <w:r>
          <w:rPr>
            <w:noProof/>
            <w:webHidden/>
          </w:rPr>
          <w:tab/>
        </w:r>
        <w:r>
          <w:rPr>
            <w:noProof/>
            <w:webHidden/>
          </w:rPr>
          <w:fldChar w:fldCharType="begin"/>
        </w:r>
        <w:r>
          <w:rPr>
            <w:noProof/>
            <w:webHidden/>
          </w:rPr>
          <w:instrText xml:space="preserve"> PAGEREF _Toc525631040 \h </w:instrText>
        </w:r>
        <w:r>
          <w:rPr>
            <w:noProof/>
            <w:webHidden/>
          </w:rPr>
        </w:r>
        <w:r>
          <w:rPr>
            <w:noProof/>
            <w:webHidden/>
          </w:rPr>
          <w:fldChar w:fldCharType="separate"/>
        </w:r>
        <w:r>
          <w:rPr>
            <w:noProof/>
            <w:webHidden/>
          </w:rPr>
          <w:t>48</w:t>
        </w:r>
        <w:r>
          <w:rPr>
            <w:noProof/>
            <w:webHidden/>
          </w:rPr>
          <w:fldChar w:fldCharType="end"/>
        </w:r>
      </w:hyperlink>
    </w:p>
    <w:p w14:paraId="60D046F1" w14:textId="79C7DA8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41" w:history="1">
        <w:r w:rsidRPr="00EE19DD">
          <w:rPr>
            <w:rStyle w:val="Hyperlink"/>
            <w:noProof/>
          </w:rPr>
          <w:t>3.11.19 resources property</w:t>
        </w:r>
        <w:r>
          <w:rPr>
            <w:noProof/>
            <w:webHidden/>
          </w:rPr>
          <w:tab/>
        </w:r>
        <w:r>
          <w:rPr>
            <w:noProof/>
            <w:webHidden/>
          </w:rPr>
          <w:fldChar w:fldCharType="begin"/>
        </w:r>
        <w:r>
          <w:rPr>
            <w:noProof/>
            <w:webHidden/>
          </w:rPr>
          <w:instrText xml:space="preserve"> PAGEREF _Toc525631041 \h </w:instrText>
        </w:r>
        <w:r>
          <w:rPr>
            <w:noProof/>
            <w:webHidden/>
          </w:rPr>
        </w:r>
        <w:r>
          <w:rPr>
            <w:noProof/>
            <w:webHidden/>
          </w:rPr>
          <w:fldChar w:fldCharType="separate"/>
        </w:r>
        <w:r>
          <w:rPr>
            <w:noProof/>
            <w:webHidden/>
          </w:rPr>
          <w:t>49</w:t>
        </w:r>
        <w:r>
          <w:rPr>
            <w:noProof/>
            <w:webHidden/>
          </w:rPr>
          <w:fldChar w:fldCharType="end"/>
        </w:r>
      </w:hyperlink>
    </w:p>
    <w:p w14:paraId="313E7593" w14:textId="27BAF9F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42" w:history="1">
        <w:r w:rsidRPr="00EE19DD">
          <w:rPr>
            <w:rStyle w:val="Hyperlink"/>
            <w:noProof/>
          </w:rPr>
          <w:t>3.11.20 defaultFileEncoding</w:t>
        </w:r>
        <w:r>
          <w:rPr>
            <w:noProof/>
            <w:webHidden/>
          </w:rPr>
          <w:tab/>
        </w:r>
        <w:r>
          <w:rPr>
            <w:noProof/>
            <w:webHidden/>
          </w:rPr>
          <w:fldChar w:fldCharType="begin"/>
        </w:r>
        <w:r>
          <w:rPr>
            <w:noProof/>
            <w:webHidden/>
          </w:rPr>
          <w:instrText xml:space="preserve"> PAGEREF _Toc525631042 \h </w:instrText>
        </w:r>
        <w:r>
          <w:rPr>
            <w:noProof/>
            <w:webHidden/>
          </w:rPr>
        </w:r>
        <w:r>
          <w:rPr>
            <w:noProof/>
            <w:webHidden/>
          </w:rPr>
          <w:fldChar w:fldCharType="separate"/>
        </w:r>
        <w:r>
          <w:rPr>
            <w:noProof/>
            <w:webHidden/>
          </w:rPr>
          <w:t>49</w:t>
        </w:r>
        <w:r>
          <w:rPr>
            <w:noProof/>
            <w:webHidden/>
          </w:rPr>
          <w:fldChar w:fldCharType="end"/>
        </w:r>
      </w:hyperlink>
    </w:p>
    <w:p w14:paraId="44316311" w14:textId="3CAFAD5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43" w:history="1">
        <w:r w:rsidRPr="00EE19DD">
          <w:rPr>
            <w:rStyle w:val="Hyperlink"/>
            <w:noProof/>
          </w:rPr>
          <w:t>3.11.21 columnKind property</w:t>
        </w:r>
        <w:r>
          <w:rPr>
            <w:noProof/>
            <w:webHidden/>
          </w:rPr>
          <w:tab/>
        </w:r>
        <w:r>
          <w:rPr>
            <w:noProof/>
            <w:webHidden/>
          </w:rPr>
          <w:fldChar w:fldCharType="begin"/>
        </w:r>
        <w:r>
          <w:rPr>
            <w:noProof/>
            <w:webHidden/>
          </w:rPr>
          <w:instrText xml:space="preserve"> PAGEREF _Toc525631043 \h </w:instrText>
        </w:r>
        <w:r>
          <w:rPr>
            <w:noProof/>
            <w:webHidden/>
          </w:rPr>
        </w:r>
        <w:r>
          <w:rPr>
            <w:noProof/>
            <w:webHidden/>
          </w:rPr>
          <w:fldChar w:fldCharType="separate"/>
        </w:r>
        <w:r>
          <w:rPr>
            <w:noProof/>
            <w:webHidden/>
          </w:rPr>
          <w:t>49</w:t>
        </w:r>
        <w:r>
          <w:rPr>
            <w:noProof/>
            <w:webHidden/>
          </w:rPr>
          <w:fldChar w:fldCharType="end"/>
        </w:r>
      </w:hyperlink>
    </w:p>
    <w:p w14:paraId="35B254C6" w14:textId="3972BEB1"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44" w:history="1">
        <w:r w:rsidRPr="00EE19DD">
          <w:rPr>
            <w:rStyle w:val="Hyperlink"/>
            <w:noProof/>
          </w:rPr>
          <w:t>3.11.22 richMessageMimeType property</w:t>
        </w:r>
        <w:r>
          <w:rPr>
            <w:noProof/>
            <w:webHidden/>
          </w:rPr>
          <w:tab/>
        </w:r>
        <w:r>
          <w:rPr>
            <w:noProof/>
            <w:webHidden/>
          </w:rPr>
          <w:fldChar w:fldCharType="begin"/>
        </w:r>
        <w:r>
          <w:rPr>
            <w:noProof/>
            <w:webHidden/>
          </w:rPr>
          <w:instrText xml:space="preserve"> PAGEREF _Toc525631044 \h </w:instrText>
        </w:r>
        <w:r>
          <w:rPr>
            <w:noProof/>
            <w:webHidden/>
          </w:rPr>
        </w:r>
        <w:r>
          <w:rPr>
            <w:noProof/>
            <w:webHidden/>
          </w:rPr>
          <w:fldChar w:fldCharType="separate"/>
        </w:r>
        <w:r>
          <w:rPr>
            <w:noProof/>
            <w:webHidden/>
          </w:rPr>
          <w:t>49</w:t>
        </w:r>
        <w:r>
          <w:rPr>
            <w:noProof/>
            <w:webHidden/>
          </w:rPr>
          <w:fldChar w:fldCharType="end"/>
        </w:r>
      </w:hyperlink>
    </w:p>
    <w:p w14:paraId="156B025B" w14:textId="4FFF3C7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45" w:history="1">
        <w:r w:rsidRPr="00EE19DD">
          <w:rPr>
            <w:rStyle w:val="Hyperlink"/>
            <w:noProof/>
          </w:rPr>
          <w:t>3.11.23 redactionToken property</w:t>
        </w:r>
        <w:r>
          <w:rPr>
            <w:noProof/>
            <w:webHidden/>
          </w:rPr>
          <w:tab/>
        </w:r>
        <w:r>
          <w:rPr>
            <w:noProof/>
            <w:webHidden/>
          </w:rPr>
          <w:fldChar w:fldCharType="begin"/>
        </w:r>
        <w:r>
          <w:rPr>
            <w:noProof/>
            <w:webHidden/>
          </w:rPr>
          <w:instrText xml:space="preserve"> PAGEREF _Toc525631045 \h </w:instrText>
        </w:r>
        <w:r>
          <w:rPr>
            <w:noProof/>
            <w:webHidden/>
          </w:rPr>
        </w:r>
        <w:r>
          <w:rPr>
            <w:noProof/>
            <w:webHidden/>
          </w:rPr>
          <w:fldChar w:fldCharType="separate"/>
        </w:r>
        <w:r>
          <w:rPr>
            <w:noProof/>
            <w:webHidden/>
          </w:rPr>
          <w:t>49</w:t>
        </w:r>
        <w:r>
          <w:rPr>
            <w:noProof/>
            <w:webHidden/>
          </w:rPr>
          <w:fldChar w:fldCharType="end"/>
        </w:r>
      </w:hyperlink>
    </w:p>
    <w:p w14:paraId="4546090B" w14:textId="433C6C3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46" w:history="1">
        <w:r w:rsidRPr="00EE19DD">
          <w:rPr>
            <w:rStyle w:val="Hyperlink"/>
            <w:noProof/>
          </w:rPr>
          <w:t>3.11.24 properties property</w:t>
        </w:r>
        <w:r>
          <w:rPr>
            <w:noProof/>
            <w:webHidden/>
          </w:rPr>
          <w:tab/>
        </w:r>
        <w:r>
          <w:rPr>
            <w:noProof/>
            <w:webHidden/>
          </w:rPr>
          <w:fldChar w:fldCharType="begin"/>
        </w:r>
        <w:r>
          <w:rPr>
            <w:noProof/>
            <w:webHidden/>
          </w:rPr>
          <w:instrText xml:space="preserve"> PAGEREF _Toc525631046 \h </w:instrText>
        </w:r>
        <w:r>
          <w:rPr>
            <w:noProof/>
            <w:webHidden/>
          </w:rPr>
        </w:r>
        <w:r>
          <w:rPr>
            <w:noProof/>
            <w:webHidden/>
          </w:rPr>
          <w:fldChar w:fldCharType="separate"/>
        </w:r>
        <w:r>
          <w:rPr>
            <w:noProof/>
            <w:webHidden/>
          </w:rPr>
          <w:t>50</w:t>
        </w:r>
        <w:r>
          <w:rPr>
            <w:noProof/>
            <w:webHidden/>
          </w:rPr>
          <w:fldChar w:fldCharType="end"/>
        </w:r>
      </w:hyperlink>
    </w:p>
    <w:p w14:paraId="2AD5B660" w14:textId="0F083804"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047" w:history="1">
        <w:r w:rsidRPr="00EE19DD">
          <w:rPr>
            <w:rStyle w:val="Hyperlink"/>
            <w:noProof/>
          </w:rPr>
          <w:t>3.12 tool object</w:t>
        </w:r>
        <w:r>
          <w:rPr>
            <w:noProof/>
            <w:webHidden/>
          </w:rPr>
          <w:tab/>
        </w:r>
        <w:r>
          <w:rPr>
            <w:noProof/>
            <w:webHidden/>
          </w:rPr>
          <w:fldChar w:fldCharType="begin"/>
        </w:r>
        <w:r>
          <w:rPr>
            <w:noProof/>
            <w:webHidden/>
          </w:rPr>
          <w:instrText xml:space="preserve"> PAGEREF _Toc525631047 \h </w:instrText>
        </w:r>
        <w:r>
          <w:rPr>
            <w:noProof/>
            <w:webHidden/>
          </w:rPr>
        </w:r>
        <w:r>
          <w:rPr>
            <w:noProof/>
            <w:webHidden/>
          </w:rPr>
          <w:fldChar w:fldCharType="separate"/>
        </w:r>
        <w:r>
          <w:rPr>
            <w:noProof/>
            <w:webHidden/>
          </w:rPr>
          <w:t>50</w:t>
        </w:r>
        <w:r>
          <w:rPr>
            <w:noProof/>
            <w:webHidden/>
          </w:rPr>
          <w:fldChar w:fldCharType="end"/>
        </w:r>
      </w:hyperlink>
    </w:p>
    <w:p w14:paraId="63C2505F" w14:textId="19064A11"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48" w:history="1">
        <w:r w:rsidRPr="00EE19DD">
          <w:rPr>
            <w:rStyle w:val="Hyperlink"/>
            <w:noProof/>
          </w:rPr>
          <w:t>3.12.1 General</w:t>
        </w:r>
        <w:r>
          <w:rPr>
            <w:noProof/>
            <w:webHidden/>
          </w:rPr>
          <w:tab/>
        </w:r>
        <w:r>
          <w:rPr>
            <w:noProof/>
            <w:webHidden/>
          </w:rPr>
          <w:fldChar w:fldCharType="begin"/>
        </w:r>
        <w:r>
          <w:rPr>
            <w:noProof/>
            <w:webHidden/>
          </w:rPr>
          <w:instrText xml:space="preserve"> PAGEREF _Toc525631048 \h </w:instrText>
        </w:r>
        <w:r>
          <w:rPr>
            <w:noProof/>
            <w:webHidden/>
          </w:rPr>
        </w:r>
        <w:r>
          <w:rPr>
            <w:noProof/>
            <w:webHidden/>
          </w:rPr>
          <w:fldChar w:fldCharType="separate"/>
        </w:r>
        <w:r>
          <w:rPr>
            <w:noProof/>
            <w:webHidden/>
          </w:rPr>
          <w:t>50</w:t>
        </w:r>
        <w:r>
          <w:rPr>
            <w:noProof/>
            <w:webHidden/>
          </w:rPr>
          <w:fldChar w:fldCharType="end"/>
        </w:r>
      </w:hyperlink>
    </w:p>
    <w:p w14:paraId="30924200" w14:textId="422C2A6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49" w:history="1">
        <w:r w:rsidRPr="00EE19DD">
          <w:rPr>
            <w:rStyle w:val="Hyperlink"/>
            <w:noProof/>
          </w:rPr>
          <w:t>3.12.2 name property</w:t>
        </w:r>
        <w:r>
          <w:rPr>
            <w:noProof/>
            <w:webHidden/>
          </w:rPr>
          <w:tab/>
        </w:r>
        <w:r>
          <w:rPr>
            <w:noProof/>
            <w:webHidden/>
          </w:rPr>
          <w:fldChar w:fldCharType="begin"/>
        </w:r>
        <w:r>
          <w:rPr>
            <w:noProof/>
            <w:webHidden/>
          </w:rPr>
          <w:instrText xml:space="preserve"> PAGEREF _Toc525631049 \h </w:instrText>
        </w:r>
        <w:r>
          <w:rPr>
            <w:noProof/>
            <w:webHidden/>
          </w:rPr>
        </w:r>
        <w:r>
          <w:rPr>
            <w:noProof/>
            <w:webHidden/>
          </w:rPr>
          <w:fldChar w:fldCharType="separate"/>
        </w:r>
        <w:r>
          <w:rPr>
            <w:noProof/>
            <w:webHidden/>
          </w:rPr>
          <w:t>50</w:t>
        </w:r>
        <w:r>
          <w:rPr>
            <w:noProof/>
            <w:webHidden/>
          </w:rPr>
          <w:fldChar w:fldCharType="end"/>
        </w:r>
      </w:hyperlink>
    </w:p>
    <w:p w14:paraId="75FACCA5" w14:textId="496A7A4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50" w:history="1">
        <w:r w:rsidRPr="00EE19DD">
          <w:rPr>
            <w:rStyle w:val="Hyperlink"/>
            <w:noProof/>
          </w:rPr>
          <w:t>3.12.3 fullName property</w:t>
        </w:r>
        <w:r>
          <w:rPr>
            <w:noProof/>
            <w:webHidden/>
          </w:rPr>
          <w:tab/>
        </w:r>
        <w:r>
          <w:rPr>
            <w:noProof/>
            <w:webHidden/>
          </w:rPr>
          <w:fldChar w:fldCharType="begin"/>
        </w:r>
        <w:r>
          <w:rPr>
            <w:noProof/>
            <w:webHidden/>
          </w:rPr>
          <w:instrText xml:space="preserve"> PAGEREF _Toc525631050 \h </w:instrText>
        </w:r>
        <w:r>
          <w:rPr>
            <w:noProof/>
            <w:webHidden/>
          </w:rPr>
        </w:r>
        <w:r>
          <w:rPr>
            <w:noProof/>
            <w:webHidden/>
          </w:rPr>
          <w:fldChar w:fldCharType="separate"/>
        </w:r>
        <w:r>
          <w:rPr>
            <w:noProof/>
            <w:webHidden/>
          </w:rPr>
          <w:t>50</w:t>
        </w:r>
        <w:r>
          <w:rPr>
            <w:noProof/>
            <w:webHidden/>
          </w:rPr>
          <w:fldChar w:fldCharType="end"/>
        </w:r>
      </w:hyperlink>
    </w:p>
    <w:p w14:paraId="3189BD32" w14:textId="4648C42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51" w:history="1">
        <w:r w:rsidRPr="00EE19DD">
          <w:rPr>
            <w:rStyle w:val="Hyperlink"/>
            <w:noProof/>
          </w:rPr>
          <w:t>3.12.4 semanticVersion property</w:t>
        </w:r>
        <w:r>
          <w:rPr>
            <w:noProof/>
            <w:webHidden/>
          </w:rPr>
          <w:tab/>
        </w:r>
        <w:r>
          <w:rPr>
            <w:noProof/>
            <w:webHidden/>
          </w:rPr>
          <w:fldChar w:fldCharType="begin"/>
        </w:r>
        <w:r>
          <w:rPr>
            <w:noProof/>
            <w:webHidden/>
          </w:rPr>
          <w:instrText xml:space="preserve"> PAGEREF _Toc525631051 \h </w:instrText>
        </w:r>
        <w:r>
          <w:rPr>
            <w:noProof/>
            <w:webHidden/>
          </w:rPr>
        </w:r>
        <w:r>
          <w:rPr>
            <w:noProof/>
            <w:webHidden/>
          </w:rPr>
          <w:fldChar w:fldCharType="separate"/>
        </w:r>
        <w:r>
          <w:rPr>
            <w:noProof/>
            <w:webHidden/>
          </w:rPr>
          <w:t>50</w:t>
        </w:r>
        <w:r>
          <w:rPr>
            <w:noProof/>
            <w:webHidden/>
          </w:rPr>
          <w:fldChar w:fldCharType="end"/>
        </w:r>
      </w:hyperlink>
    </w:p>
    <w:p w14:paraId="0C2BE655" w14:textId="2A52A811"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52" w:history="1">
        <w:r w:rsidRPr="00EE19DD">
          <w:rPr>
            <w:rStyle w:val="Hyperlink"/>
            <w:noProof/>
          </w:rPr>
          <w:t>3.12.5 version property</w:t>
        </w:r>
        <w:r>
          <w:rPr>
            <w:noProof/>
            <w:webHidden/>
          </w:rPr>
          <w:tab/>
        </w:r>
        <w:r>
          <w:rPr>
            <w:noProof/>
            <w:webHidden/>
          </w:rPr>
          <w:fldChar w:fldCharType="begin"/>
        </w:r>
        <w:r>
          <w:rPr>
            <w:noProof/>
            <w:webHidden/>
          </w:rPr>
          <w:instrText xml:space="preserve"> PAGEREF _Toc525631052 \h </w:instrText>
        </w:r>
        <w:r>
          <w:rPr>
            <w:noProof/>
            <w:webHidden/>
          </w:rPr>
        </w:r>
        <w:r>
          <w:rPr>
            <w:noProof/>
            <w:webHidden/>
          </w:rPr>
          <w:fldChar w:fldCharType="separate"/>
        </w:r>
        <w:r>
          <w:rPr>
            <w:noProof/>
            <w:webHidden/>
          </w:rPr>
          <w:t>51</w:t>
        </w:r>
        <w:r>
          <w:rPr>
            <w:noProof/>
            <w:webHidden/>
          </w:rPr>
          <w:fldChar w:fldCharType="end"/>
        </w:r>
      </w:hyperlink>
    </w:p>
    <w:p w14:paraId="0B300314" w14:textId="21E3038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53" w:history="1">
        <w:r w:rsidRPr="00EE19DD">
          <w:rPr>
            <w:rStyle w:val="Hyperlink"/>
            <w:noProof/>
          </w:rPr>
          <w:t>3.12.6 fileVersion property</w:t>
        </w:r>
        <w:r>
          <w:rPr>
            <w:noProof/>
            <w:webHidden/>
          </w:rPr>
          <w:tab/>
        </w:r>
        <w:r>
          <w:rPr>
            <w:noProof/>
            <w:webHidden/>
          </w:rPr>
          <w:fldChar w:fldCharType="begin"/>
        </w:r>
        <w:r>
          <w:rPr>
            <w:noProof/>
            <w:webHidden/>
          </w:rPr>
          <w:instrText xml:space="preserve"> PAGEREF _Toc525631053 \h </w:instrText>
        </w:r>
        <w:r>
          <w:rPr>
            <w:noProof/>
            <w:webHidden/>
          </w:rPr>
        </w:r>
        <w:r>
          <w:rPr>
            <w:noProof/>
            <w:webHidden/>
          </w:rPr>
          <w:fldChar w:fldCharType="separate"/>
        </w:r>
        <w:r>
          <w:rPr>
            <w:noProof/>
            <w:webHidden/>
          </w:rPr>
          <w:t>51</w:t>
        </w:r>
        <w:r>
          <w:rPr>
            <w:noProof/>
            <w:webHidden/>
          </w:rPr>
          <w:fldChar w:fldCharType="end"/>
        </w:r>
      </w:hyperlink>
    </w:p>
    <w:p w14:paraId="4BF2D295" w14:textId="2905F03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54" w:history="1">
        <w:r w:rsidRPr="00EE19DD">
          <w:rPr>
            <w:rStyle w:val="Hyperlink"/>
            <w:noProof/>
          </w:rPr>
          <w:t>3.12.7 downloadUri property</w:t>
        </w:r>
        <w:r>
          <w:rPr>
            <w:noProof/>
            <w:webHidden/>
          </w:rPr>
          <w:tab/>
        </w:r>
        <w:r>
          <w:rPr>
            <w:noProof/>
            <w:webHidden/>
          </w:rPr>
          <w:fldChar w:fldCharType="begin"/>
        </w:r>
        <w:r>
          <w:rPr>
            <w:noProof/>
            <w:webHidden/>
          </w:rPr>
          <w:instrText xml:space="preserve"> PAGEREF _Toc525631054 \h </w:instrText>
        </w:r>
        <w:r>
          <w:rPr>
            <w:noProof/>
            <w:webHidden/>
          </w:rPr>
        </w:r>
        <w:r>
          <w:rPr>
            <w:noProof/>
            <w:webHidden/>
          </w:rPr>
          <w:fldChar w:fldCharType="separate"/>
        </w:r>
        <w:r>
          <w:rPr>
            <w:noProof/>
            <w:webHidden/>
          </w:rPr>
          <w:t>51</w:t>
        </w:r>
        <w:r>
          <w:rPr>
            <w:noProof/>
            <w:webHidden/>
          </w:rPr>
          <w:fldChar w:fldCharType="end"/>
        </w:r>
      </w:hyperlink>
    </w:p>
    <w:p w14:paraId="3D85806F" w14:textId="4A4841E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55" w:history="1">
        <w:r w:rsidRPr="00EE19DD">
          <w:rPr>
            <w:rStyle w:val="Hyperlink"/>
            <w:noProof/>
          </w:rPr>
          <w:t>3.12.8 language property</w:t>
        </w:r>
        <w:r>
          <w:rPr>
            <w:noProof/>
            <w:webHidden/>
          </w:rPr>
          <w:tab/>
        </w:r>
        <w:r>
          <w:rPr>
            <w:noProof/>
            <w:webHidden/>
          </w:rPr>
          <w:fldChar w:fldCharType="begin"/>
        </w:r>
        <w:r>
          <w:rPr>
            <w:noProof/>
            <w:webHidden/>
          </w:rPr>
          <w:instrText xml:space="preserve"> PAGEREF _Toc525631055 \h </w:instrText>
        </w:r>
        <w:r>
          <w:rPr>
            <w:noProof/>
            <w:webHidden/>
          </w:rPr>
        </w:r>
        <w:r>
          <w:rPr>
            <w:noProof/>
            <w:webHidden/>
          </w:rPr>
          <w:fldChar w:fldCharType="separate"/>
        </w:r>
        <w:r>
          <w:rPr>
            <w:noProof/>
            <w:webHidden/>
          </w:rPr>
          <w:t>51</w:t>
        </w:r>
        <w:r>
          <w:rPr>
            <w:noProof/>
            <w:webHidden/>
          </w:rPr>
          <w:fldChar w:fldCharType="end"/>
        </w:r>
      </w:hyperlink>
    </w:p>
    <w:p w14:paraId="459D0827" w14:textId="40A2509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56" w:history="1">
        <w:r w:rsidRPr="00EE19DD">
          <w:rPr>
            <w:rStyle w:val="Hyperlink"/>
            <w:noProof/>
          </w:rPr>
          <w:t>3.12.9 resourceLocation property</w:t>
        </w:r>
        <w:r>
          <w:rPr>
            <w:noProof/>
            <w:webHidden/>
          </w:rPr>
          <w:tab/>
        </w:r>
        <w:r>
          <w:rPr>
            <w:noProof/>
            <w:webHidden/>
          </w:rPr>
          <w:fldChar w:fldCharType="begin"/>
        </w:r>
        <w:r>
          <w:rPr>
            <w:noProof/>
            <w:webHidden/>
          </w:rPr>
          <w:instrText xml:space="preserve"> PAGEREF _Toc525631056 \h </w:instrText>
        </w:r>
        <w:r>
          <w:rPr>
            <w:noProof/>
            <w:webHidden/>
          </w:rPr>
        </w:r>
        <w:r>
          <w:rPr>
            <w:noProof/>
            <w:webHidden/>
          </w:rPr>
          <w:fldChar w:fldCharType="separate"/>
        </w:r>
        <w:r>
          <w:rPr>
            <w:noProof/>
            <w:webHidden/>
          </w:rPr>
          <w:t>52</w:t>
        </w:r>
        <w:r>
          <w:rPr>
            <w:noProof/>
            <w:webHidden/>
          </w:rPr>
          <w:fldChar w:fldCharType="end"/>
        </w:r>
      </w:hyperlink>
    </w:p>
    <w:p w14:paraId="344E943D" w14:textId="6ABF6A7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57" w:history="1">
        <w:r w:rsidRPr="00EE19DD">
          <w:rPr>
            <w:rStyle w:val="Hyperlink"/>
            <w:noProof/>
          </w:rPr>
          <w:t>3.12.10 sarifLoggerVersion property</w:t>
        </w:r>
        <w:r>
          <w:rPr>
            <w:noProof/>
            <w:webHidden/>
          </w:rPr>
          <w:tab/>
        </w:r>
        <w:r>
          <w:rPr>
            <w:noProof/>
            <w:webHidden/>
          </w:rPr>
          <w:fldChar w:fldCharType="begin"/>
        </w:r>
        <w:r>
          <w:rPr>
            <w:noProof/>
            <w:webHidden/>
          </w:rPr>
          <w:instrText xml:space="preserve"> PAGEREF _Toc525631057 \h </w:instrText>
        </w:r>
        <w:r>
          <w:rPr>
            <w:noProof/>
            <w:webHidden/>
          </w:rPr>
        </w:r>
        <w:r>
          <w:rPr>
            <w:noProof/>
            <w:webHidden/>
          </w:rPr>
          <w:fldChar w:fldCharType="separate"/>
        </w:r>
        <w:r>
          <w:rPr>
            <w:noProof/>
            <w:webHidden/>
          </w:rPr>
          <w:t>52</w:t>
        </w:r>
        <w:r>
          <w:rPr>
            <w:noProof/>
            <w:webHidden/>
          </w:rPr>
          <w:fldChar w:fldCharType="end"/>
        </w:r>
      </w:hyperlink>
    </w:p>
    <w:p w14:paraId="4599BA5B" w14:textId="3FC4EF9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58" w:history="1">
        <w:r w:rsidRPr="00EE19DD">
          <w:rPr>
            <w:rStyle w:val="Hyperlink"/>
            <w:noProof/>
          </w:rPr>
          <w:t>3.12.11 properties property</w:t>
        </w:r>
        <w:r>
          <w:rPr>
            <w:noProof/>
            <w:webHidden/>
          </w:rPr>
          <w:tab/>
        </w:r>
        <w:r>
          <w:rPr>
            <w:noProof/>
            <w:webHidden/>
          </w:rPr>
          <w:fldChar w:fldCharType="begin"/>
        </w:r>
        <w:r>
          <w:rPr>
            <w:noProof/>
            <w:webHidden/>
          </w:rPr>
          <w:instrText xml:space="preserve"> PAGEREF _Toc525631058 \h </w:instrText>
        </w:r>
        <w:r>
          <w:rPr>
            <w:noProof/>
            <w:webHidden/>
          </w:rPr>
        </w:r>
        <w:r>
          <w:rPr>
            <w:noProof/>
            <w:webHidden/>
          </w:rPr>
          <w:fldChar w:fldCharType="separate"/>
        </w:r>
        <w:r>
          <w:rPr>
            <w:noProof/>
            <w:webHidden/>
          </w:rPr>
          <w:t>53</w:t>
        </w:r>
        <w:r>
          <w:rPr>
            <w:noProof/>
            <w:webHidden/>
          </w:rPr>
          <w:fldChar w:fldCharType="end"/>
        </w:r>
      </w:hyperlink>
    </w:p>
    <w:p w14:paraId="358F18DD" w14:textId="10F8C953"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059" w:history="1">
        <w:r w:rsidRPr="00EE19DD">
          <w:rPr>
            <w:rStyle w:val="Hyperlink"/>
            <w:noProof/>
          </w:rPr>
          <w:t>3.13 invocation object</w:t>
        </w:r>
        <w:r>
          <w:rPr>
            <w:noProof/>
            <w:webHidden/>
          </w:rPr>
          <w:tab/>
        </w:r>
        <w:r>
          <w:rPr>
            <w:noProof/>
            <w:webHidden/>
          </w:rPr>
          <w:fldChar w:fldCharType="begin"/>
        </w:r>
        <w:r>
          <w:rPr>
            <w:noProof/>
            <w:webHidden/>
          </w:rPr>
          <w:instrText xml:space="preserve"> PAGEREF _Toc525631059 \h </w:instrText>
        </w:r>
        <w:r>
          <w:rPr>
            <w:noProof/>
            <w:webHidden/>
          </w:rPr>
        </w:r>
        <w:r>
          <w:rPr>
            <w:noProof/>
            <w:webHidden/>
          </w:rPr>
          <w:fldChar w:fldCharType="separate"/>
        </w:r>
        <w:r>
          <w:rPr>
            <w:noProof/>
            <w:webHidden/>
          </w:rPr>
          <w:t>53</w:t>
        </w:r>
        <w:r>
          <w:rPr>
            <w:noProof/>
            <w:webHidden/>
          </w:rPr>
          <w:fldChar w:fldCharType="end"/>
        </w:r>
      </w:hyperlink>
    </w:p>
    <w:p w14:paraId="4DB9AE07" w14:textId="4C324A41"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60" w:history="1">
        <w:r w:rsidRPr="00EE19DD">
          <w:rPr>
            <w:rStyle w:val="Hyperlink"/>
            <w:noProof/>
          </w:rPr>
          <w:t>3.13.1 General</w:t>
        </w:r>
        <w:r>
          <w:rPr>
            <w:noProof/>
            <w:webHidden/>
          </w:rPr>
          <w:tab/>
        </w:r>
        <w:r>
          <w:rPr>
            <w:noProof/>
            <w:webHidden/>
          </w:rPr>
          <w:fldChar w:fldCharType="begin"/>
        </w:r>
        <w:r>
          <w:rPr>
            <w:noProof/>
            <w:webHidden/>
          </w:rPr>
          <w:instrText xml:space="preserve"> PAGEREF _Toc525631060 \h </w:instrText>
        </w:r>
        <w:r>
          <w:rPr>
            <w:noProof/>
            <w:webHidden/>
          </w:rPr>
        </w:r>
        <w:r>
          <w:rPr>
            <w:noProof/>
            <w:webHidden/>
          </w:rPr>
          <w:fldChar w:fldCharType="separate"/>
        </w:r>
        <w:r>
          <w:rPr>
            <w:noProof/>
            <w:webHidden/>
          </w:rPr>
          <w:t>53</w:t>
        </w:r>
        <w:r>
          <w:rPr>
            <w:noProof/>
            <w:webHidden/>
          </w:rPr>
          <w:fldChar w:fldCharType="end"/>
        </w:r>
      </w:hyperlink>
    </w:p>
    <w:p w14:paraId="675610EA" w14:textId="6F9636D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61" w:history="1">
        <w:r w:rsidRPr="00EE19DD">
          <w:rPr>
            <w:rStyle w:val="Hyperlink"/>
            <w:noProof/>
          </w:rPr>
          <w:t>3.13.2 commandLine property</w:t>
        </w:r>
        <w:r>
          <w:rPr>
            <w:noProof/>
            <w:webHidden/>
          </w:rPr>
          <w:tab/>
        </w:r>
        <w:r>
          <w:rPr>
            <w:noProof/>
            <w:webHidden/>
          </w:rPr>
          <w:fldChar w:fldCharType="begin"/>
        </w:r>
        <w:r>
          <w:rPr>
            <w:noProof/>
            <w:webHidden/>
          </w:rPr>
          <w:instrText xml:space="preserve"> PAGEREF _Toc525631061 \h </w:instrText>
        </w:r>
        <w:r>
          <w:rPr>
            <w:noProof/>
            <w:webHidden/>
          </w:rPr>
        </w:r>
        <w:r>
          <w:rPr>
            <w:noProof/>
            <w:webHidden/>
          </w:rPr>
          <w:fldChar w:fldCharType="separate"/>
        </w:r>
        <w:r>
          <w:rPr>
            <w:noProof/>
            <w:webHidden/>
          </w:rPr>
          <w:t>53</w:t>
        </w:r>
        <w:r>
          <w:rPr>
            <w:noProof/>
            <w:webHidden/>
          </w:rPr>
          <w:fldChar w:fldCharType="end"/>
        </w:r>
      </w:hyperlink>
    </w:p>
    <w:p w14:paraId="6BD3E10F" w14:textId="7520DF0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62" w:history="1">
        <w:r w:rsidRPr="00EE19DD">
          <w:rPr>
            <w:rStyle w:val="Hyperlink"/>
            <w:noProof/>
          </w:rPr>
          <w:t>3.13.3 arguments property</w:t>
        </w:r>
        <w:r>
          <w:rPr>
            <w:noProof/>
            <w:webHidden/>
          </w:rPr>
          <w:tab/>
        </w:r>
        <w:r>
          <w:rPr>
            <w:noProof/>
            <w:webHidden/>
          </w:rPr>
          <w:fldChar w:fldCharType="begin"/>
        </w:r>
        <w:r>
          <w:rPr>
            <w:noProof/>
            <w:webHidden/>
          </w:rPr>
          <w:instrText xml:space="preserve"> PAGEREF _Toc525631062 \h </w:instrText>
        </w:r>
        <w:r>
          <w:rPr>
            <w:noProof/>
            <w:webHidden/>
          </w:rPr>
        </w:r>
        <w:r>
          <w:rPr>
            <w:noProof/>
            <w:webHidden/>
          </w:rPr>
          <w:fldChar w:fldCharType="separate"/>
        </w:r>
        <w:r>
          <w:rPr>
            <w:noProof/>
            <w:webHidden/>
          </w:rPr>
          <w:t>53</w:t>
        </w:r>
        <w:r>
          <w:rPr>
            <w:noProof/>
            <w:webHidden/>
          </w:rPr>
          <w:fldChar w:fldCharType="end"/>
        </w:r>
      </w:hyperlink>
    </w:p>
    <w:p w14:paraId="3A6DE68C" w14:textId="4732C62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63" w:history="1">
        <w:r w:rsidRPr="00EE19DD">
          <w:rPr>
            <w:rStyle w:val="Hyperlink"/>
            <w:noProof/>
          </w:rPr>
          <w:t>3.13.4 responseFiles property</w:t>
        </w:r>
        <w:r>
          <w:rPr>
            <w:noProof/>
            <w:webHidden/>
          </w:rPr>
          <w:tab/>
        </w:r>
        <w:r>
          <w:rPr>
            <w:noProof/>
            <w:webHidden/>
          </w:rPr>
          <w:fldChar w:fldCharType="begin"/>
        </w:r>
        <w:r>
          <w:rPr>
            <w:noProof/>
            <w:webHidden/>
          </w:rPr>
          <w:instrText xml:space="preserve"> PAGEREF _Toc525631063 \h </w:instrText>
        </w:r>
        <w:r>
          <w:rPr>
            <w:noProof/>
            <w:webHidden/>
          </w:rPr>
        </w:r>
        <w:r>
          <w:rPr>
            <w:noProof/>
            <w:webHidden/>
          </w:rPr>
          <w:fldChar w:fldCharType="separate"/>
        </w:r>
        <w:r>
          <w:rPr>
            <w:noProof/>
            <w:webHidden/>
          </w:rPr>
          <w:t>54</w:t>
        </w:r>
        <w:r>
          <w:rPr>
            <w:noProof/>
            <w:webHidden/>
          </w:rPr>
          <w:fldChar w:fldCharType="end"/>
        </w:r>
      </w:hyperlink>
    </w:p>
    <w:p w14:paraId="25326A7E" w14:textId="31F1F2D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64" w:history="1">
        <w:r w:rsidRPr="00EE19DD">
          <w:rPr>
            <w:rStyle w:val="Hyperlink"/>
            <w:noProof/>
          </w:rPr>
          <w:t>3.13.5 attachments property</w:t>
        </w:r>
        <w:r>
          <w:rPr>
            <w:noProof/>
            <w:webHidden/>
          </w:rPr>
          <w:tab/>
        </w:r>
        <w:r>
          <w:rPr>
            <w:noProof/>
            <w:webHidden/>
          </w:rPr>
          <w:fldChar w:fldCharType="begin"/>
        </w:r>
        <w:r>
          <w:rPr>
            <w:noProof/>
            <w:webHidden/>
          </w:rPr>
          <w:instrText xml:space="preserve"> PAGEREF _Toc525631064 \h </w:instrText>
        </w:r>
        <w:r>
          <w:rPr>
            <w:noProof/>
            <w:webHidden/>
          </w:rPr>
        </w:r>
        <w:r>
          <w:rPr>
            <w:noProof/>
            <w:webHidden/>
          </w:rPr>
          <w:fldChar w:fldCharType="separate"/>
        </w:r>
        <w:r>
          <w:rPr>
            <w:noProof/>
            <w:webHidden/>
          </w:rPr>
          <w:t>54</w:t>
        </w:r>
        <w:r>
          <w:rPr>
            <w:noProof/>
            <w:webHidden/>
          </w:rPr>
          <w:fldChar w:fldCharType="end"/>
        </w:r>
      </w:hyperlink>
    </w:p>
    <w:p w14:paraId="1A2C3140" w14:textId="689864E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65" w:history="1">
        <w:r w:rsidRPr="00EE19DD">
          <w:rPr>
            <w:rStyle w:val="Hyperlink"/>
            <w:noProof/>
          </w:rPr>
          <w:t>3.13.6 startTime property</w:t>
        </w:r>
        <w:r>
          <w:rPr>
            <w:noProof/>
            <w:webHidden/>
          </w:rPr>
          <w:tab/>
        </w:r>
        <w:r>
          <w:rPr>
            <w:noProof/>
            <w:webHidden/>
          </w:rPr>
          <w:fldChar w:fldCharType="begin"/>
        </w:r>
        <w:r>
          <w:rPr>
            <w:noProof/>
            <w:webHidden/>
          </w:rPr>
          <w:instrText xml:space="preserve"> PAGEREF _Toc525631065 \h </w:instrText>
        </w:r>
        <w:r>
          <w:rPr>
            <w:noProof/>
            <w:webHidden/>
          </w:rPr>
        </w:r>
        <w:r>
          <w:rPr>
            <w:noProof/>
            <w:webHidden/>
          </w:rPr>
          <w:fldChar w:fldCharType="separate"/>
        </w:r>
        <w:r>
          <w:rPr>
            <w:noProof/>
            <w:webHidden/>
          </w:rPr>
          <w:t>54</w:t>
        </w:r>
        <w:r>
          <w:rPr>
            <w:noProof/>
            <w:webHidden/>
          </w:rPr>
          <w:fldChar w:fldCharType="end"/>
        </w:r>
      </w:hyperlink>
    </w:p>
    <w:p w14:paraId="2C6A370C" w14:textId="18D919E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66" w:history="1">
        <w:r w:rsidRPr="00EE19DD">
          <w:rPr>
            <w:rStyle w:val="Hyperlink"/>
            <w:noProof/>
          </w:rPr>
          <w:t>3.13.7 endTime property</w:t>
        </w:r>
        <w:r>
          <w:rPr>
            <w:noProof/>
            <w:webHidden/>
          </w:rPr>
          <w:tab/>
        </w:r>
        <w:r>
          <w:rPr>
            <w:noProof/>
            <w:webHidden/>
          </w:rPr>
          <w:fldChar w:fldCharType="begin"/>
        </w:r>
        <w:r>
          <w:rPr>
            <w:noProof/>
            <w:webHidden/>
          </w:rPr>
          <w:instrText xml:space="preserve"> PAGEREF _Toc525631066 \h </w:instrText>
        </w:r>
        <w:r>
          <w:rPr>
            <w:noProof/>
            <w:webHidden/>
          </w:rPr>
        </w:r>
        <w:r>
          <w:rPr>
            <w:noProof/>
            <w:webHidden/>
          </w:rPr>
          <w:fldChar w:fldCharType="separate"/>
        </w:r>
        <w:r>
          <w:rPr>
            <w:noProof/>
            <w:webHidden/>
          </w:rPr>
          <w:t>54</w:t>
        </w:r>
        <w:r>
          <w:rPr>
            <w:noProof/>
            <w:webHidden/>
          </w:rPr>
          <w:fldChar w:fldCharType="end"/>
        </w:r>
      </w:hyperlink>
    </w:p>
    <w:p w14:paraId="01CE9630" w14:textId="2085B7D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67" w:history="1">
        <w:r w:rsidRPr="00EE19DD">
          <w:rPr>
            <w:rStyle w:val="Hyperlink"/>
            <w:noProof/>
          </w:rPr>
          <w:t>3.13.8 exitCode property</w:t>
        </w:r>
        <w:r>
          <w:rPr>
            <w:noProof/>
            <w:webHidden/>
          </w:rPr>
          <w:tab/>
        </w:r>
        <w:r>
          <w:rPr>
            <w:noProof/>
            <w:webHidden/>
          </w:rPr>
          <w:fldChar w:fldCharType="begin"/>
        </w:r>
        <w:r>
          <w:rPr>
            <w:noProof/>
            <w:webHidden/>
          </w:rPr>
          <w:instrText xml:space="preserve"> PAGEREF _Toc525631067 \h </w:instrText>
        </w:r>
        <w:r>
          <w:rPr>
            <w:noProof/>
            <w:webHidden/>
          </w:rPr>
        </w:r>
        <w:r>
          <w:rPr>
            <w:noProof/>
            <w:webHidden/>
          </w:rPr>
          <w:fldChar w:fldCharType="separate"/>
        </w:r>
        <w:r>
          <w:rPr>
            <w:noProof/>
            <w:webHidden/>
          </w:rPr>
          <w:t>54</w:t>
        </w:r>
        <w:r>
          <w:rPr>
            <w:noProof/>
            <w:webHidden/>
          </w:rPr>
          <w:fldChar w:fldCharType="end"/>
        </w:r>
      </w:hyperlink>
    </w:p>
    <w:p w14:paraId="6D646635" w14:textId="6DCAFD1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68" w:history="1">
        <w:r w:rsidRPr="00EE19DD">
          <w:rPr>
            <w:rStyle w:val="Hyperlink"/>
            <w:noProof/>
          </w:rPr>
          <w:t>3.13.9 exitCodeDescription property</w:t>
        </w:r>
        <w:r>
          <w:rPr>
            <w:noProof/>
            <w:webHidden/>
          </w:rPr>
          <w:tab/>
        </w:r>
        <w:r>
          <w:rPr>
            <w:noProof/>
            <w:webHidden/>
          </w:rPr>
          <w:fldChar w:fldCharType="begin"/>
        </w:r>
        <w:r>
          <w:rPr>
            <w:noProof/>
            <w:webHidden/>
          </w:rPr>
          <w:instrText xml:space="preserve"> PAGEREF _Toc525631068 \h </w:instrText>
        </w:r>
        <w:r>
          <w:rPr>
            <w:noProof/>
            <w:webHidden/>
          </w:rPr>
        </w:r>
        <w:r>
          <w:rPr>
            <w:noProof/>
            <w:webHidden/>
          </w:rPr>
          <w:fldChar w:fldCharType="separate"/>
        </w:r>
        <w:r>
          <w:rPr>
            <w:noProof/>
            <w:webHidden/>
          </w:rPr>
          <w:t>55</w:t>
        </w:r>
        <w:r>
          <w:rPr>
            <w:noProof/>
            <w:webHidden/>
          </w:rPr>
          <w:fldChar w:fldCharType="end"/>
        </w:r>
      </w:hyperlink>
    </w:p>
    <w:p w14:paraId="3FB1F6FE" w14:textId="3E9704C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69" w:history="1">
        <w:r w:rsidRPr="00EE19DD">
          <w:rPr>
            <w:rStyle w:val="Hyperlink"/>
            <w:noProof/>
          </w:rPr>
          <w:t>3.13.10 exitSignalName property</w:t>
        </w:r>
        <w:r>
          <w:rPr>
            <w:noProof/>
            <w:webHidden/>
          </w:rPr>
          <w:tab/>
        </w:r>
        <w:r>
          <w:rPr>
            <w:noProof/>
            <w:webHidden/>
          </w:rPr>
          <w:fldChar w:fldCharType="begin"/>
        </w:r>
        <w:r>
          <w:rPr>
            <w:noProof/>
            <w:webHidden/>
          </w:rPr>
          <w:instrText xml:space="preserve"> PAGEREF _Toc525631069 \h </w:instrText>
        </w:r>
        <w:r>
          <w:rPr>
            <w:noProof/>
            <w:webHidden/>
          </w:rPr>
        </w:r>
        <w:r>
          <w:rPr>
            <w:noProof/>
            <w:webHidden/>
          </w:rPr>
          <w:fldChar w:fldCharType="separate"/>
        </w:r>
        <w:r>
          <w:rPr>
            <w:noProof/>
            <w:webHidden/>
          </w:rPr>
          <w:t>55</w:t>
        </w:r>
        <w:r>
          <w:rPr>
            <w:noProof/>
            <w:webHidden/>
          </w:rPr>
          <w:fldChar w:fldCharType="end"/>
        </w:r>
      </w:hyperlink>
    </w:p>
    <w:p w14:paraId="295D42DF" w14:textId="5C9935F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70" w:history="1">
        <w:r w:rsidRPr="00EE19DD">
          <w:rPr>
            <w:rStyle w:val="Hyperlink"/>
            <w:noProof/>
          </w:rPr>
          <w:t>3.13.11 exitSignalNumber property</w:t>
        </w:r>
        <w:r>
          <w:rPr>
            <w:noProof/>
            <w:webHidden/>
          </w:rPr>
          <w:tab/>
        </w:r>
        <w:r>
          <w:rPr>
            <w:noProof/>
            <w:webHidden/>
          </w:rPr>
          <w:fldChar w:fldCharType="begin"/>
        </w:r>
        <w:r>
          <w:rPr>
            <w:noProof/>
            <w:webHidden/>
          </w:rPr>
          <w:instrText xml:space="preserve"> PAGEREF _Toc525631070 \h </w:instrText>
        </w:r>
        <w:r>
          <w:rPr>
            <w:noProof/>
            <w:webHidden/>
          </w:rPr>
        </w:r>
        <w:r>
          <w:rPr>
            <w:noProof/>
            <w:webHidden/>
          </w:rPr>
          <w:fldChar w:fldCharType="separate"/>
        </w:r>
        <w:r>
          <w:rPr>
            <w:noProof/>
            <w:webHidden/>
          </w:rPr>
          <w:t>55</w:t>
        </w:r>
        <w:r>
          <w:rPr>
            <w:noProof/>
            <w:webHidden/>
          </w:rPr>
          <w:fldChar w:fldCharType="end"/>
        </w:r>
      </w:hyperlink>
    </w:p>
    <w:p w14:paraId="79DB1B42" w14:textId="691A227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71" w:history="1">
        <w:r w:rsidRPr="00EE19DD">
          <w:rPr>
            <w:rStyle w:val="Hyperlink"/>
            <w:noProof/>
          </w:rPr>
          <w:t>3.13.12 processStartFailureMessage property</w:t>
        </w:r>
        <w:r>
          <w:rPr>
            <w:noProof/>
            <w:webHidden/>
          </w:rPr>
          <w:tab/>
        </w:r>
        <w:r>
          <w:rPr>
            <w:noProof/>
            <w:webHidden/>
          </w:rPr>
          <w:fldChar w:fldCharType="begin"/>
        </w:r>
        <w:r>
          <w:rPr>
            <w:noProof/>
            <w:webHidden/>
          </w:rPr>
          <w:instrText xml:space="preserve"> PAGEREF _Toc525631071 \h </w:instrText>
        </w:r>
        <w:r>
          <w:rPr>
            <w:noProof/>
            <w:webHidden/>
          </w:rPr>
        </w:r>
        <w:r>
          <w:rPr>
            <w:noProof/>
            <w:webHidden/>
          </w:rPr>
          <w:fldChar w:fldCharType="separate"/>
        </w:r>
        <w:r>
          <w:rPr>
            <w:noProof/>
            <w:webHidden/>
          </w:rPr>
          <w:t>55</w:t>
        </w:r>
        <w:r>
          <w:rPr>
            <w:noProof/>
            <w:webHidden/>
          </w:rPr>
          <w:fldChar w:fldCharType="end"/>
        </w:r>
      </w:hyperlink>
    </w:p>
    <w:p w14:paraId="65B1A04C" w14:textId="477F016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72" w:history="1">
        <w:r w:rsidRPr="00EE19DD">
          <w:rPr>
            <w:rStyle w:val="Hyperlink"/>
            <w:noProof/>
          </w:rPr>
          <w:t>3.13.13 toolExecutionSuccessful property</w:t>
        </w:r>
        <w:r>
          <w:rPr>
            <w:noProof/>
            <w:webHidden/>
          </w:rPr>
          <w:tab/>
        </w:r>
        <w:r>
          <w:rPr>
            <w:noProof/>
            <w:webHidden/>
          </w:rPr>
          <w:fldChar w:fldCharType="begin"/>
        </w:r>
        <w:r>
          <w:rPr>
            <w:noProof/>
            <w:webHidden/>
          </w:rPr>
          <w:instrText xml:space="preserve"> PAGEREF _Toc525631072 \h </w:instrText>
        </w:r>
        <w:r>
          <w:rPr>
            <w:noProof/>
            <w:webHidden/>
          </w:rPr>
        </w:r>
        <w:r>
          <w:rPr>
            <w:noProof/>
            <w:webHidden/>
          </w:rPr>
          <w:fldChar w:fldCharType="separate"/>
        </w:r>
        <w:r>
          <w:rPr>
            <w:noProof/>
            <w:webHidden/>
          </w:rPr>
          <w:t>56</w:t>
        </w:r>
        <w:r>
          <w:rPr>
            <w:noProof/>
            <w:webHidden/>
          </w:rPr>
          <w:fldChar w:fldCharType="end"/>
        </w:r>
      </w:hyperlink>
    </w:p>
    <w:p w14:paraId="6A5F5E0C" w14:textId="773E50D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73" w:history="1">
        <w:r w:rsidRPr="00EE19DD">
          <w:rPr>
            <w:rStyle w:val="Hyperlink"/>
            <w:noProof/>
          </w:rPr>
          <w:t>3.13.14 machine property</w:t>
        </w:r>
        <w:r>
          <w:rPr>
            <w:noProof/>
            <w:webHidden/>
          </w:rPr>
          <w:tab/>
        </w:r>
        <w:r>
          <w:rPr>
            <w:noProof/>
            <w:webHidden/>
          </w:rPr>
          <w:fldChar w:fldCharType="begin"/>
        </w:r>
        <w:r>
          <w:rPr>
            <w:noProof/>
            <w:webHidden/>
          </w:rPr>
          <w:instrText xml:space="preserve"> PAGEREF _Toc525631073 \h </w:instrText>
        </w:r>
        <w:r>
          <w:rPr>
            <w:noProof/>
            <w:webHidden/>
          </w:rPr>
        </w:r>
        <w:r>
          <w:rPr>
            <w:noProof/>
            <w:webHidden/>
          </w:rPr>
          <w:fldChar w:fldCharType="separate"/>
        </w:r>
        <w:r>
          <w:rPr>
            <w:noProof/>
            <w:webHidden/>
          </w:rPr>
          <w:t>56</w:t>
        </w:r>
        <w:r>
          <w:rPr>
            <w:noProof/>
            <w:webHidden/>
          </w:rPr>
          <w:fldChar w:fldCharType="end"/>
        </w:r>
      </w:hyperlink>
    </w:p>
    <w:p w14:paraId="67A7D56A" w14:textId="42E143A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74" w:history="1">
        <w:r w:rsidRPr="00EE19DD">
          <w:rPr>
            <w:rStyle w:val="Hyperlink"/>
            <w:noProof/>
          </w:rPr>
          <w:t>3.13.15 account property</w:t>
        </w:r>
        <w:r>
          <w:rPr>
            <w:noProof/>
            <w:webHidden/>
          </w:rPr>
          <w:tab/>
        </w:r>
        <w:r>
          <w:rPr>
            <w:noProof/>
            <w:webHidden/>
          </w:rPr>
          <w:fldChar w:fldCharType="begin"/>
        </w:r>
        <w:r>
          <w:rPr>
            <w:noProof/>
            <w:webHidden/>
          </w:rPr>
          <w:instrText xml:space="preserve"> PAGEREF _Toc525631074 \h </w:instrText>
        </w:r>
        <w:r>
          <w:rPr>
            <w:noProof/>
            <w:webHidden/>
          </w:rPr>
        </w:r>
        <w:r>
          <w:rPr>
            <w:noProof/>
            <w:webHidden/>
          </w:rPr>
          <w:fldChar w:fldCharType="separate"/>
        </w:r>
        <w:r>
          <w:rPr>
            <w:noProof/>
            <w:webHidden/>
          </w:rPr>
          <w:t>56</w:t>
        </w:r>
        <w:r>
          <w:rPr>
            <w:noProof/>
            <w:webHidden/>
          </w:rPr>
          <w:fldChar w:fldCharType="end"/>
        </w:r>
      </w:hyperlink>
    </w:p>
    <w:p w14:paraId="2CB3224B" w14:textId="6C93AE2B"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75" w:history="1">
        <w:r w:rsidRPr="00EE19DD">
          <w:rPr>
            <w:rStyle w:val="Hyperlink"/>
            <w:noProof/>
          </w:rPr>
          <w:t>3.13.16 processId property</w:t>
        </w:r>
        <w:r>
          <w:rPr>
            <w:noProof/>
            <w:webHidden/>
          </w:rPr>
          <w:tab/>
        </w:r>
        <w:r>
          <w:rPr>
            <w:noProof/>
            <w:webHidden/>
          </w:rPr>
          <w:fldChar w:fldCharType="begin"/>
        </w:r>
        <w:r>
          <w:rPr>
            <w:noProof/>
            <w:webHidden/>
          </w:rPr>
          <w:instrText xml:space="preserve"> PAGEREF _Toc525631075 \h </w:instrText>
        </w:r>
        <w:r>
          <w:rPr>
            <w:noProof/>
            <w:webHidden/>
          </w:rPr>
        </w:r>
        <w:r>
          <w:rPr>
            <w:noProof/>
            <w:webHidden/>
          </w:rPr>
          <w:fldChar w:fldCharType="separate"/>
        </w:r>
        <w:r>
          <w:rPr>
            <w:noProof/>
            <w:webHidden/>
          </w:rPr>
          <w:t>56</w:t>
        </w:r>
        <w:r>
          <w:rPr>
            <w:noProof/>
            <w:webHidden/>
          </w:rPr>
          <w:fldChar w:fldCharType="end"/>
        </w:r>
      </w:hyperlink>
    </w:p>
    <w:p w14:paraId="6F376877" w14:textId="0DCD28D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76" w:history="1">
        <w:r w:rsidRPr="00EE19DD">
          <w:rPr>
            <w:rStyle w:val="Hyperlink"/>
            <w:noProof/>
          </w:rPr>
          <w:t>3.13.17 executableLocation property</w:t>
        </w:r>
        <w:r>
          <w:rPr>
            <w:noProof/>
            <w:webHidden/>
          </w:rPr>
          <w:tab/>
        </w:r>
        <w:r>
          <w:rPr>
            <w:noProof/>
            <w:webHidden/>
          </w:rPr>
          <w:fldChar w:fldCharType="begin"/>
        </w:r>
        <w:r>
          <w:rPr>
            <w:noProof/>
            <w:webHidden/>
          </w:rPr>
          <w:instrText xml:space="preserve"> PAGEREF _Toc525631076 \h </w:instrText>
        </w:r>
        <w:r>
          <w:rPr>
            <w:noProof/>
            <w:webHidden/>
          </w:rPr>
        </w:r>
        <w:r>
          <w:rPr>
            <w:noProof/>
            <w:webHidden/>
          </w:rPr>
          <w:fldChar w:fldCharType="separate"/>
        </w:r>
        <w:r>
          <w:rPr>
            <w:noProof/>
            <w:webHidden/>
          </w:rPr>
          <w:t>56</w:t>
        </w:r>
        <w:r>
          <w:rPr>
            <w:noProof/>
            <w:webHidden/>
          </w:rPr>
          <w:fldChar w:fldCharType="end"/>
        </w:r>
      </w:hyperlink>
    </w:p>
    <w:p w14:paraId="3BAF9989" w14:textId="07661B5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77" w:history="1">
        <w:r w:rsidRPr="00EE19DD">
          <w:rPr>
            <w:rStyle w:val="Hyperlink"/>
            <w:noProof/>
          </w:rPr>
          <w:t>3.13.18 workingDirectory property</w:t>
        </w:r>
        <w:r>
          <w:rPr>
            <w:noProof/>
            <w:webHidden/>
          </w:rPr>
          <w:tab/>
        </w:r>
        <w:r>
          <w:rPr>
            <w:noProof/>
            <w:webHidden/>
          </w:rPr>
          <w:fldChar w:fldCharType="begin"/>
        </w:r>
        <w:r>
          <w:rPr>
            <w:noProof/>
            <w:webHidden/>
          </w:rPr>
          <w:instrText xml:space="preserve"> PAGEREF _Toc525631077 \h </w:instrText>
        </w:r>
        <w:r>
          <w:rPr>
            <w:noProof/>
            <w:webHidden/>
          </w:rPr>
        </w:r>
        <w:r>
          <w:rPr>
            <w:noProof/>
            <w:webHidden/>
          </w:rPr>
          <w:fldChar w:fldCharType="separate"/>
        </w:r>
        <w:r>
          <w:rPr>
            <w:noProof/>
            <w:webHidden/>
          </w:rPr>
          <w:t>56</w:t>
        </w:r>
        <w:r>
          <w:rPr>
            <w:noProof/>
            <w:webHidden/>
          </w:rPr>
          <w:fldChar w:fldCharType="end"/>
        </w:r>
      </w:hyperlink>
    </w:p>
    <w:p w14:paraId="5AA203CB" w14:textId="319F02C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78" w:history="1">
        <w:r w:rsidRPr="00EE19DD">
          <w:rPr>
            <w:rStyle w:val="Hyperlink"/>
            <w:noProof/>
          </w:rPr>
          <w:t>3.13.19 environmentVariables property</w:t>
        </w:r>
        <w:r>
          <w:rPr>
            <w:noProof/>
            <w:webHidden/>
          </w:rPr>
          <w:tab/>
        </w:r>
        <w:r>
          <w:rPr>
            <w:noProof/>
            <w:webHidden/>
          </w:rPr>
          <w:fldChar w:fldCharType="begin"/>
        </w:r>
        <w:r>
          <w:rPr>
            <w:noProof/>
            <w:webHidden/>
          </w:rPr>
          <w:instrText xml:space="preserve"> PAGEREF _Toc525631078 \h </w:instrText>
        </w:r>
        <w:r>
          <w:rPr>
            <w:noProof/>
            <w:webHidden/>
          </w:rPr>
        </w:r>
        <w:r>
          <w:rPr>
            <w:noProof/>
            <w:webHidden/>
          </w:rPr>
          <w:fldChar w:fldCharType="separate"/>
        </w:r>
        <w:r>
          <w:rPr>
            <w:noProof/>
            <w:webHidden/>
          </w:rPr>
          <w:t>57</w:t>
        </w:r>
        <w:r>
          <w:rPr>
            <w:noProof/>
            <w:webHidden/>
          </w:rPr>
          <w:fldChar w:fldCharType="end"/>
        </w:r>
      </w:hyperlink>
    </w:p>
    <w:p w14:paraId="14787996" w14:textId="0E0670D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79" w:history="1">
        <w:r w:rsidRPr="00EE19DD">
          <w:rPr>
            <w:rStyle w:val="Hyperlink"/>
            <w:noProof/>
          </w:rPr>
          <w:t>3.13.20 toolNotifications property</w:t>
        </w:r>
        <w:r>
          <w:rPr>
            <w:noProof/>
            <w:webHidden/>
          </w:rPr>
          <w:tab/>
        </w:r>
        <w:r>
          <w:rPr>
            <w:noProof/>
            <w:webHidden/>
          </w:rPr>
          <w:fldChar w:fldCharType="begin"/>
        </w:r>
        <w:r>
          <w:rPr>
            <w:noProof/>
            <w:webHidden/>
          </w:rPr>
          <w:instrText xml:space="preserve"> PAGEREF _Toc525631079 \h </w:instrText>
        </w:r>
        <w:r>
          <w:rPr>
            <w:noProof/>
            <w:webHidden/>
          </w:rPr>
        </w:r>
        <w:r>
          <w:rPr>
            <w:noProof/>
            <w:webHidden/>
          </w:rPr>
          <w:fldChar w:fldCharType="separate"/>
        </w:r>
        <w:r>
          <w:rPr>
            <w:noProof/>
            <w:webHidden/>
          </w:rPr>
          <w:t>57</w:t>
        </w:r>
        <w:r>
          <w:rPr>
            <w:noProof/>
            <w:webHidden/>
          </w:rPr>
          <w:fldChar w:fldCharType="end"/>
        </w:r>
      </w:hyperlink>
    </w:p>
    <w:p w14:paraId="6CDD261D" w14:textId="350DB36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80" w:history="1">
        <w:r w:rsidRPr="00EE19DD">
          <w:rPr>
            <w:rStyle w:val="Hyperlink"/>
            <w:noProof/>
          </w:rPr>
          <w:t>3.13.21 configurationNotifications property</w:t>
        </w:r>
        <w:r>
          <w:rPr>
            <w:noProof/>
            <w:webHidden/>
          </w:rPr>
          <w:tab/>
        </w:r>
        <w:r>
          <w:rPr>
            <w:noProof/>
            <w:webHidden/>
          </w:rPr>
          <w:fldChar w:fldCharType="begin"/>
        </w:r>
        <w:r>
          <w:rPr>
            <w:noProof/>
            <w:webHidden/>
          </w:rPr>
          <w:instrText xml:space="preserve"> PAGEREF _Toc525631080 \h </w:instrText>
        </w:r>
        <w:r>
          <w:rPr>
            <w:noProof/>
            <w:webHidden/>
          </w:rPr>
        </w:r>
        <w:r>
          <w:rPr>
            <w:noProof/>
            <w:webHidden/>
          </w:rPr>
          <w:fldChar w:fldCharType="separate"/>
        </w:r>
        <w:r>
          <w:rPr>
            <w:noProof/>
            <w:webHidden/>
          </w:rPr>
          <w:t>57</w:t>
        </w:r>
        <w:r>
          <w:rPr>
            <w:noProof/>
            <w:webHidden/>
          </w:rPr>
          <w:fldChar w:fldCharType="end"/>
        </w:r>
      </w:hyperlink>
    </w:p>
    <w:p w14:paraId="7B0C1055" w14:textId="1F7594B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81" w:history="1">
        <w:r w:rsidRPr="00EE19DD">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_Toc525631081 \h </w:instrText>
        </w:r>
        <w:r>
          <w:rPr>
            <w:noProof/>
            <w:webHidden/>
          </w:rPr>
        </w:r>
        <w:r>
          <w:rPr>
            <w:noProof/>
            <w:webHidden/>
          </w:rPr>
          <w:fldChar w:fldCharType="separate"/>
        </w:r>
        <w:r>
          <w:rPr>
            <w:noProof/>
            <w:webHidden/>
          </w:rPr>
          <w:t>58</w:t>
        </w:r>
        <w:r>
          <w:rPr>
            <w:noProof/>
            <w:webHidden/>
          </w:rPr>
          <w:fldChar w:fldCharType="end"/>
        </w:r>
      </w:hyperlink>
    </w:p>
    <w:p w14:paraId="18DB7901" w14:textId="0EB2ADA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82" w:history="1">
        <w:r w:rsidRPr="00EE19DD">
          <w:rPr>
            <w:rStyle w:val="Hyperlink"/>
            <w:noProof/>
          </w:rPr>
          <w:t>3.13.23 properties property</w:t>
        </w:r>
        <w:r>
          <w:rPr>
            <w:noProof/>
            <w:webHidden/>
          </w:rPr>
          <w:tab/>
        </w:r>
        <w:r>
          <w:rPr>
            <w:noProof/>
            <w:webHidden/>
          </w:rPr>
          <w:fldChar w:fldCharType="begin"/>
        </w:r>
        <w:r>
          <w:rPr>
            <w:noProof/>
            <w:webHidden/>
          </w:rPr>
          <w:instrText xml:space="preserve"> PAGEREF _Toc525631082 \h </w:instrText>
        </w:r>
        <w:r>
          <w:rPr>
            <w:noProof/>
            <w:webHidden/>
          </w:rPr>
        </w:r>
        <w:r>
          <w:rPr>
            <w:noProof/>
            <w:webHidden/>
          </w:rPr>
          <w:fldChar w:fldCharType="separate"/>
        </w:r>
        <w:r>
          <w:rPr>
            <w:noProof/>
            <w:webHidden/>
          </w:rPr>
          <w:t>59</w:t>
        </w:r>
        <w:r>
          <w:rPr>
            <w:noProof/>
            <w:webHidden/>
          </w:rPr>
          <w:fldChar w:fldCharType="end"/>
        </w:r>
      </w:hyperlink>
    </w:p>
    <w:p w14:paraId="36BDD309" w14:textId="776DB804"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083" w:history="1">
        <w:r w:rsidRPr="00EE19DD">
          <w:rPr>
            <w:rStyle w:val="Hyperlink"/>
            <w:noProof/>
          </w:rPr>
          <w:t>3.14 attachment object</w:t>
        </w:r>
        <w:r>
          <w:rPr>
            <w:noProof/>
            <w:webHidden/>
          </w:rPr>
          <w:tab/>
        </w:r>
        <w:r>
          <w:rPr>
            <w:noProof/>
            <w:webHidden/>
          </w:rPr>
          <w:fldChar w:fldCharType="begin"/>
        </w:r>
        <w:r>
          <w:rPr>
            <w:noProof/>
            <w:webHidden/>
          </w:rPr>
          <w:instrText xml:space="preserve"> PAGEREF _Toc525631083 \h </w:instrText>
        </w:r>
        <w:r>
          <w:rPr>
            <w:noProof/>
            <w:webHidden/>
          </w:rPr>
        </w:r>
        <w:r>
          <w:rPr>
            <w:noProof/>
            <w:webHidden/>
          </w:rPr>
          <w:fldChar w:fldCharType="separate"/>
        </w:r>
        <w:r>
          <w:rPr>
            <w:noProof/>
            <w:webHidden/>
          </w:rPr>
          <w:t>59</w:t>
        </w:r>
        <w:r>
          <w:rPr>
            <w:noProof/>
            <w:webHidden/>
          </w:rPr>
          <w:fldChar w:fldCharType="end"/>
        </w:r>
      </w:hyperlink>
    </w:p>
    <w:p w14:paraId="2B55D889" w14:textId="152E85F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84" w:history="1">
        <w:r w:rsidRPr="00EE19DD">
          <w:rPr>
            <w:rStyle w:val="Hyperlink"/>
            <w:noProof/>
          </w:rPr>
          <w:t>3.14.1 General</w:t>
        </w:r>
        <w:r>
          <w:rPr>
            <w:noProof/>
            <w:webHidden/>
          </w:rPr>
          <w:tab/>
        </w:r>
        <w:r>
          <w:rPr>
            <w:noProof/>
            <w:webHidden/>
          </w:rPr>
          <w:fldChar w:fldCharType="begin"/>
        </w:r>
        <w:r>
          <w:rPr>
            <w:noProof/>
            <w:webHidden/>
          </w:rPr>
          <w:instrText xml:space="preserve"> PAGEREF _Toc525631084 \h </w:instrText>
        </w:r>
        <w:r>
          <w:rPr>
            <w:noProof/>
            <w:webHidden/>
          </w:rPr>
        </w:r>
        <w:r>
          <w:rPr>
            <w:noProof/>
            <w:webHidden/>
          </w:rPr>
          <w:fldChar w:fldCharType="separate"/>
        </w:r>
        <w:r>
          <w:rPr>
            <w:noProof/>
            <w:webHidden/>
          </w:rPr>
          <w:t>59</w:t>
        </w:r>
        <w:r>
          <w:rPr>
            <w:noProof/>
            <w:webHidden/>
          </w:rPr>
          <w:fldChar w:fldCharType="end"/>
        </w:r>
      </w:hyperlink>
    </w:p>
    <w:p w14:paraId="1760D890" w14:textId="2E764AF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85" w:history="1">
        <w:r w:rsidRPr="00EE19DD">
          <w:rPr>
            <w:rStyle w:val="Hyperlink"/>
            <w:noProof/>
          </w:rPr>
          <w:t>3.14.2 description property</w:t>
        </w:r>
        <w:r>
          <w:rPr>
            <w:noProof/>
            <w:webHidden/>
          </w:rPr>
          <w:tab/>
        </w:r>
        <w:r>
          <w:rPr>
            <w:noProof/>
            <w:webHidden/>
          </w:rPr>
          <w:fldChar w:fldCharType="begin"/>
        </w:r>
        <w:r>
          <w:rPr>
            <w:noProof/>
            <w:webHidden/>
          </w:rPr>
          <w:instrText xml:space="preserve"> PAGEREF _Toc525631085 \h </w:instrText>
        </w:r>
        <w:r>
          <w:rPr>
            <w:noProof/>
            <w:webHidden/>
          </w:rPr>
        </w:r>
        <w:r>
          <w:rPr>
            <w:noProof/>
            <w:webHidden/>
          </w:rPr>
          <w:fldChar w:fldCharType="separate"/>
        </w:r>
        <w:r>
          <w:rPr>
            <w:noProof/>
            <w:webHidden/>
          </w:rPr>
          <w:t>59</w:t>
        </w:r>
        <w:r>
          <w:rPr>
            <w:noProof/>
            <w:webHidden/>
          </w:rPr>
          <w:fldChar w:fldCharType="end"/>
        </w:r>
      </w:hyperlink>
    </w:p>
    <w:p w14:paraId="7960C927" w14:textId="7122C0A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86" w:history="1">
        <w:r w:rsidRPr="00EE19DD">
          <w:rPr>
            <w:rStyle w:val="Hyperlink"/>
            <w:noProof/>
          </w:rPr>
          <w:t>3.14.3 fileLocation property</w:t>
        </w:r>
        <w:r>
          <w:rPr>
            <w:noProof/>
            <w:webHidden/>
          </w:rPr>
          <w:tab/>
        </w:r>
        <w:r>
          <w:rPr>
            <w:noProof/>
            <w:webHidden/>
          </w:rPr>
          <w:fldChar w:fldCharType="begin"/>
        </w:r>
        <w:r>
          <w:rPr>
            <w:noProof/>
            <w:webHidden/>
          </w:rPr>
          <w:instrText xml:space="preserve"> PAGEREF _Toc525631086 \h </w:instrText>
        </w:r>
        <w:r>
          <w:rPr>
            <w:noProof/>
            <w:webHidden/>
          </w:rPr>
        </w:r>
        <w:r>
          <w:rPr>
            <w:noProof/>
            <w:webHidden/>
          </w:rPr>
          <w:fldChar w:fldCharType="separate"/>
        </w:r>
        <w:r>
          <w:rPr>
            <w:noProof/>
            <w:webHidden/>
          </w:rPr>
          <w:t>59</w:t>
        </w:r>
        <w:r>
          <w:rPr>
            <w:noProof/>
            <w:webHidden/>
          </w:rPr>
          <w:fldChar w:fldCharType="end"/>
        </w:r>
      </w:hyperlink>
    </w:p>
    <w:p w14:paraId="1111C9E4" w14:textId="17A2172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87" w:history="1">
        <w:r w:rsidRPr="00EE19DD">
          <w:rPr>
            <w:rStyle w:val="Hyperlink"/>
            <w:noProof/>
          </w:rPr>
          <w:t>3.14.4 regions property</w:t>
        </w:r>
        <w:r>
          <w:rPr>
            <w:noProof/>
            <w:webHidden/>
          </w:rPr>
          <w:tab/>
        </w:r>
        <w:r>
          <w:rPr>
            <w:noProof/>
            <w:webHidden/>
          </w:rPr>
          <w:fldChar w:fldCharType="begin"/>
        </w:r>
        <w:r>
          <w:rPr>
            <w:noProof/>
            <w:webHidden/>
          </w:rPr>
          <w:instrText xml:space="preserve"> PAGEREF _Toc525631087 \h </w:instrText>
        </w:r>
        <w:r>
          <w:rPr>
            <w:noProof/>
            <w:webHidden/>
          </w:rPr>
        </w:r>
        <w:r>
          <w:rPr>
            <w:noProof/>
            <w:webHidden/>
          </w:rPr>
          <w:fldChar w:fldCharType="separate"/>
        </w:r>
        <w:r>
          <w:rPr>
            <w:noProof/>
            <w:webHidden/>
          </w:rPr>
          <w:t>60</w:t>
        </w:r>
        <w:r>
          <w:rPr>
            <w:noProof/>
            <w:webHidden/>
          </w:rPr>
          <w:fldChar w:fldCharType="end"/>
        </w:r>
      </w:hyperlink>
    </w:p>
    <w:p w14:paraId="727AF8E1" w14:textId="527AAE9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88" w:history="1">
        <w:r w:rsidRPr="00EE19DD">
          <w:rPr>
            <w:rStyle w:val="Hyperlink"/>
            <w:noProof/>
          </w:rPr>
          <w:t>3.14.5 rectangles property</w:t>
        </w:r>
        <w:r>
          <w:rPr>
            <w:noProof/>
            <w:webHidden/>
          </w:rPr>
          <w:tab/>
        </w:r>
        <w:r>
          <w:rPr>
            <w:noProof/>
            <w:webHidden/>
          </w:rPr>
          <w:fldChar w:fldCharType="begin"/>
        </w:r>
        <w:r>
          <w:rPr>
            <w:noProof/>
            <w:webHidden/>
          </w:rPr>
          <w:instrText xml:space="preserve"> PAGEREF _Toc525631088 \h </w:instrText>
        </w:r>
        <w:r>
          <w:rPr>
            <w:noProof/>
            <w:webHidden/>
          </w:rPr>
        </w:r>
        <w:r>
          <w:rPr>
            <w:noProof/>
            <w:webHidden/>
          </w:rPr>
          <w:fldChar w:fldCharType="separate"/>
        </w:r>
        <w:r>
          <w:rPr>
            <w:noProof/>
            <w:webHidden/>
          </w:rPr>
          <w:t>60</w:t>
        </w:r>
        <w:r>
          <w:rPr>
            <w:noProof/>
            <w:webHidden/>
          </w:rPr>
          <w:fldChar w:fldCharType="end"/>
        </w:r>
      </w:hyperlink>
    </w:p>
    <w:p w14:paraId="72AAD3C2" w14:textId="58224744"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089" w:history="1">
        <w:r w:rsidRPr="00EE19DD">
          <w:rPr>
            <w:rStyle w:val="Hyperlink"/>
            <w:noProof/>
          </w:rPr>
          <w:t>3.15 conversion object</w:t>
        </w:r>
        <w:r>
          <w:rPr>
            <w:noProof/>
            <w:webHidden/>
          </w:rPr>
          <w:tab/>
        </w:r>
        <w:r>
          <w:rPr>
            <w:noProof/>
            <w:webHidden/>
          </w:rPr>
          <w:fldChar w:fldCharType="begin"/>
        </w:r>
        <w:r>
          <w:rPr>
            <w:noProof/>
            <w:webHidden/>
          </w:rPr>
          <w:instrText xml:space="preserve"> PAGEREF _Toc525631089 \h </w:instrText>
        </w:r>
        <w:r>
          <w:rPr>
            <w:noProof/>
            <w:webHidden/>
          </w:rPr>
        </w:r>
        <w:r>
          <w:rPr>
            <w:noProof/>
            <w:webHidden/>
          </w:rPr>
          <w:fldChar w:fldCharType="separate"/>
        </w:r>
        <w:r>
          <w:rPr>
            <w:noProof/>
            <w:webHidden/>
          </w:rPr>
          <w:t>60</w:t>
        </w:r>
        <w:r>
          <w:rPr>
            <w:noProof/>
            <w:webHidden/>
          </w:rPr>
          <w:fldChar w:fldCharType="end"/>
        </w:r>
      </w:hyperlink>
    </w:p>
    <w:p w14:paraId="1E8ABBC7" w14:textId="69AC5A1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90" w:history="1">
        <w:r w:rsidRPr="00EE19DD">
          <w:rPr>
            <w:rStyle w:val="Hyperlink"/>
            <w:noProof/>
          </w:rPr>
          <w:t>3.15.1 General</w:t>
        </w:r>
        <w:r>
          <w:rPr>
            <w:noProof/>
            <w:webHidden/>
          </w:rPr>
          <w:tab/>
        </w:r>
        <w:r>
          <w:rPr>
            <w:noProof/>
            <w:webHidden/>
          </w:rPr>
          <w:fldChar w:fldCharType="begin"/>
        </w:r>
        <w:r>
          <w:rPr>
            <w:noProof/>
            <w:webHidden/>
          </w:rPr>
          <w:instrText xml:space="preserve"> PAGEREF _Toc525631090 \h </w:instrText>
        </w:r>
        <w:r>
          <w:rPr>
            <w:noProof/>
            <w:webHidden/>
          </w:rPr>
        </w:r>
        <w:r>
          <w:rPr>
            <w:noProof/>
            <w:webHidden/>
          </w:rPr>
          <w:fldChar w:fldCharType="separate"/>
        </w:r>
        <w:r>
          <w:rPr>
            <w:noProof/>
            <w:webHidden/>
          </w:rPr>
          <w:t>60</w:t>
        </w:r>
        <w:r>
          <w:rPr>
            <w:noProof/>
            <w:webHidden/>
          </w:rPr>
          <w:fldChar w:fldCharType="end"/>
        </w:r>
      </w:hyperlink>
    </w:p>
    <w:p w14:paraId="4B529656" w14:textId="2C99460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91" w:history="1">
        <w:r w:rsidRPr="00EE19DD">
          <w:rPr>
            <w:rStyle w:val="Hyperlink"/>
            <w:noProof/>
          </w:rPr>
          <w:t>3.15.2 tool property</w:t>
        </w:r>
        <w:r>
          <w:rPr>
            <w:noProof/>
            <w:webHidden/>
          </w:rPr>
          <w:tab/>
        </w:r>
        <w:r>
          <w:rPr>
            <w:noProof/>
            <w:webHidden/>
          </w:rPr>
          <w:fldChar w:fldCharType="begin"/>
        </w:r>
        <w:r>
          <w:rPr>
            <w:noProof/>
            <w:webHidden/>
          </w:rPr>
          <w:instrText xml:space="preserve"> PAGEREF _Toc525631091 \h </w:instrText>
        </w:r>
        <w:r>
          <w:rPr>
            <w:noProof/>
            <w:webHidden/>
          </w:rPr>
        </w:r>
        <w:r>
          <w:rPr>
            <w:noProof/>
            <w:webHidden/>
          </w:rPr>
          <w:fldChar w:fldCharType="separate"/>
        </w:r>
        <w:r>
          <w:rPr>
            <w:noProof/>
            <w:webHidden/>
          </w:rPr>
          <w:t>60</w:t>
        </w:r>
        <w:r>
          <w:rPr>
            <w:noProof/>
            <w:webHidden/>
          </w:rPr>
          <w:fldChar w:fldCharType="end"/>
        </w:r>
      </w:hyperlink>
    </w:p>
    <w:p w14:paraId="3A5E414D" w14:textId="7E0DD7A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92" w:history="1">
        <w:r w:rsidRPr="00EE19DD">
          <w:rPr>
            <w:rStyle w:val="Hyperlink"/>
            <w:noProof/>
          </w:rPr>
          <w:t>3.15.3 invocation property</w:t>
        </w:r>
        <w:r>
          <w:rPr>
            <w:noProof/>
            <w:webHidden/>
          </w:rPr>
          <w:tab/>
        </w:r>
        <w:r>
          <w:rPr>
            <w:noProof/>
            <w:webHidden/>
          </w:rPr>
          <w:fldChar w:fldCharType="begin"/>
        </w:r>
        <w:r>
          <w:rPr>
            <w:noProof/>
            <w:webHidden/>
          </w:rPr>
          <w:instrText xml:space="preserve"> PAGEREF _Toc525631092 \h </w:instrText>
        </w:r>
        <w:r>
          <w:rPr>
            <w:noProof/>
            <w:webHidden/>
          </w:rPr>
        </w:r>
        <w:r>
          <w:rPr>
            <w:noProof/>
            <w:webHidden/>
          </w:rPr>
          <w:fldChar w:fldCharType="separate"/>
        </w:r>
        <w:r>
          <w:rPr>
            <w:noProof/>
            <w:webHidden/>
          </w:rPr>
          <w:t>60</w:t>
        </w:r>
        <w:r>
          <w:rPr>
            <w:noProof/>
            <w:webHidden/>
          </w:rPr>
          <w:fldChar w:fldCharType="end"/>
        </w:r>
      </w:hyperlink>
    </w:p>
    <w:p w14:paraId="4CFBFB91" w14:textId="1FB7374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93" w:history="1">
        <w:r w:rsidRPr="00EE19DD">
          <w:rPr>
            <w:rStyle w:val="Hyperlink"/>
            <w:noProof/>
          </w:rPr>
          <w:t>3.15.4 analysisToolLogFiles property</w:t>
        </w:r>
        <w:r>
          <w:rPr>
            <w:noProof/>
            <w:webHidden/>
          </w:rPr>
          <w:tab/>
        </w:r>
        <w:r>
          <w:rPr>
            <w:noProof/>
            <w:webHidden/>
          </w:rPr>
          <w:fldChar w:fldCharType="begin"/>
        </w:r>
        <w:r>
          <w:rPr>
            <w:noProof/>
            <w:webHidden/>
          </w:rPr>
          <w:instrText xml:space="preserve"> PAGEREF _Toc525631093 \h </w:instrText>
        </w:r>
        <w:r>
          <w:rPr>
            <w:noProof/>
            <w:webHidden/>
          </w:rPr>
        </w:r>
        <w:r>
          <w:rPr>
            <w:noProof/>
            <w:webHidden/>
          </w:rPr>
          <w:fldChar w:fldCharType="separate"/>
        </w:r>
        <w:r>
          <w:rPr>
            <w:noProof/>
            <w:webHidden/>
          </w:rPr>
          <w:t>61</w:t>
        </w:r>
        <w:r>
          <w:rPr>
            <w:noProof/>
            <w:webHidden/>
          </w:rPr>
          <w:fldChar w:fldCharType="end"/>
        </w:r>
      </w:hyperlink>
    </w:p>
    <w:p w14:paraId="79EEC649" w14:textId="4086B7D8"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094" w:history="1">
        <w:r w:rsidRPr="00EE19DD">
          <w:rPr>
            <w:rStyle w:val="Hyperlink"/>
            <w:noProof/>
          </w:rPr>
          <w:t>3.16 versionControlDetails object</w:t>
        </w:r>
        <w:r>
          <w:rPr>
            <w:noProof/>
            <w:webHidden/>
          </w:rPr>
          <w:tab/>
        </w:r>
        <w:r>
          <w:rPr>
            <w:noProof/>
            <w:webHidden/>
          </w:rPr>
          <w:fldChar w:fldCharType="begin"/>
        </w:r>
        <w:r>
          <w:rPr>
            <w:noProof/>
            <w:webHidden/>
          </w:rPr>
          <w:instrText xml:space="preserve"> PAGEREF _Toc525631094 \h </w:instrText>
        </w:r>
        <w:r>
          <w:rPr>
            <w:noProof/>
            <w:webHidden/>
          </w:rPr>
        </w:r>
        <w:r>
          <w:rPr>
            <w:noProof/>
            <w:webHidden/>
          </w:rPr>
          <w:fldChar w:fldCharType="separate"/>
        </w:r>
        <w:r>
          <w:rPr>
            <w:noProof/>
            <w:webHidden/>
          </w:rPr>
          <w:t>61</w:t>
        </w:r>
        <w:r>
          <w:rPr>
            <w:noProof/>
            <w:webHidden/>
          </w:rPr>
          <w:fldChar w:fldCharType="end"/>
        </w:r>
      </w:hyperlink>
    </w:p>
    <w:p w14:paraId="5839CBD7" w14:textId="0A2FE12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95" w:history="1">
        <w:r w:rsidRPr="00EE19DD">
          <w:rPr>
            <w:rStyle w:val="Hyperlink"/>
            <w:noProof/>
          </w:rPr>
          <w:t>3.16.1 General</w:t>
        </w:r>
        <w:r>
          <w:rPr>
            <w:noProof/>
            <w:webHidden/>
          </w:rPr>
          <w:tab/>
        </w:r>
        <w:r>
          <w:rPr>
            <w:noProof/>
            <w:webHidden/>
          </w:rPr>
          <w:fldChar w:fldCharType="begin"/>
        </w:r>
        <w:r>
          <w:rPr>
            <w:noProof/>
            <w:webHidden/>
          </w:rPr>
          <w:instrText xml:space="preserve"> PAGEREF _Toc525631095 \h </w:instrText>
        </w:r>
        <w:r>
          <w:rPr>
            <w:noProof/>
            <w:webHidden/>
          </w:rPr>
        </w:r>
        <w:r>
          <w:rPr>
            <w:noProof/>
            <w:webHidden/>
          </w:rPr>
          <w:fldChar w:fldCharType="separate"/>
        </w:r>
        <w:r>
          <w:rPr>
            <w:noProof/>
            <w:webHidden/>
          </w:rPr>
          <w:t>61</w:t>
        </w:r>
        <w:r>
          <w:rPr>
            <w:noProof/>
            <w:webHidden/>
          </w:rPr>
          <w:fldChar w:fldCharType="end"/>
        </w:r>
      </w:hyperlink>
    </w:p>
    <w:p w14:paraId="3C4DD18B" w14:textId="6C3A45F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96" w:history="1">
        <w:r w:rsidRPr="00EE19DD">
          <w:rPr>
            <w:rStyle w:val="Hyperlink"/>
            <w:noProof/>
          </w:rPr>
          <w:t>3.16.2 Constraints</w:t>
        </w:r>
        <w:r>
          <w:rPr>
            <w:noProof/>
            <w:webHidden/>
          </w:rPr>
          <w:tab/>
        </w:r>
        <w:r>
          <w:rPr>
            <w:noProof/>
            <w:webHidden/>
          </w:rPr>
          <w:fldChar w:fldCharType="begin"/>
        </w:r>
        <w:r>
          <w:rPr>
            <w:noProof/>
            <w:webHidden/>
          </w:rPr>
          <w:instrText xml:space="preserve"> PAGEREF _Toc525631096 \h </w:instrText>
        </w:r>
        <w:r>
          <w:rPr>
            <w:noProof/>
            <w:webHidden/>
          </w:rPr>
        </w:r>
        <w:r>
          <w:rPr>
            <w:noProof/>
            <w:webHidden/>
          </w:rPr>
          <w:fldChar w:fldCharType="separate"/>
        </w:r>
        <w:r>
          <w:rPr>
            <w:noProof/>
            <w:webHidden/>
          </w:rPr>
          <w:t>61</w:t>
        </w:r>
        <w:r>
          <w:rPr>
            <w:noProof/>
            <w:webHidden/>
          </w:rPr>
          <w:fldChar w:fldCharType="end"/>
        </w:r>
      </w:hyperlink>
    </w:p>
    <w:p w14:paraId="106CA48E" w14:textId="49FB094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97" w:history="1">
        <w:r w:rsidRPr="00EE19DD">
          <w:rPr>
            <w:rStyle w:val="Hyperlink"/>
            <w:noProof/>
          </w:rPr>
          <w:t>3.16.3 uri property</w:t>
        </w:r>
        <w:r>
          <w:rPr>
            <w:noProof/>
            <w:webHidden/>
          </w:rPr>
          <w:tab/>
        </w:r>
        <w:r>
          <w:rPr>
            <w:noProof/>
            <w:webHidden/>
          </w:rPr>
          <w:fldChar w:fldCharType="begin"/>
        </w:r>
        <w:r>
          <w:rPr>
            <w:noProof/>
            <w:webHidden/>
          </w:rPr>
          <w:instrText xml:space="preserve"> PAGEREF _Toc525631097 \h </w:instrText>
        </w:r>
        <w:r>
          <w:rPr>
            <w:noProof/>
            <w:webHidden/>
          </w:rPr>
        </w:r>
        <w:r>
          <w:rPr>
            <w:noProof/>
            <w:webHidden/>
          </w:rPr>
          <w:fldChar w:fldCharType="separate"/>
        </w:r>
        <w:r>
          <w:rPr>
            <w:noProof/>
            <w:webHidden/>
          </w:rPr>
          <w:t>61</w:t>
        </w:r>
        <w:r>
          <w:rPr>
            <w:noProof/>
            <w:webHidden/>
          </w:rPr>
          <w:fldChar w:fldCharType="end"/>
        </w:r>
      </w:hyperlink>
    </w:p>
    <w:p w14:paraId="32F19402" w14:textId="187964D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98" w:history="1">
        <w:r w:rsidRPr="00EE19DD">
          <w:rPr>
            <w:rStyle w:val="Hyperlink"/>
            <w:noProof/>
          </w:rPr>
          <w:t>3.16.4 revisionId property</w:t>
        </w:r>
        <w:r>
          <w:rPr>
            <w:noProof/>
            <w:webHidden/>
          </w:rPr>
          <w:tab/>
        </w:r>
        <w:r>
          <w:rPr>
            <w:noProof/>
            <w:webHidden/>
          </w:rPr>
          <w:fldChar w:fldCharType="begin"/>
        </w:r>
        <w:r>
          <w:rPr>
            <w:noProof/>
            <w:webHidden/>
          </w:rPr>
          <w:instrText xml:space="preserve"> PAGEREF _Toc525631098 \h </w:instrText>
        </w:r>
        <w:r>
          <w:rPr>
            <w:noProof/>
            <w:webHidden/>
          </w:rPr>
        </w:r>
        <w:r>
          <w:rPr>
            <w:noProof/>
            <w:webHidden/>
          </w:rPr>
          <w:fldChar w:fldCharType="separate"/>
        </w:r>
        <w:r>
          <w:rPr>
            <w:noProof/>
            <w:webHidden/>
          </w:rPr>
          <w:t>61</w:t>
        </w:r>
        <w:r>
          <w:rPr>
            <w:noProof/>
            <w:webHidden/>
          </w:rPr>
          <w:fldChar w:fldCharType="end"/>
        </w:r>
      </w:hyperlink>
    </w:p>
    <w:p w14:paraId="78C7E1F2" w14:textId="546BB5E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099" w:history="1">
        <w:r w:rsidRPr="00EE19DD">
          <w:rPr>
            <w:rStyle w:val="Hyperlink"/>
            <w:noProof/>
          </w:rPr>
          <w:t>3.16.5 branch property</w:t>
        </w:r>
        <w:r>
          <w:rPr>
            <w:noProof/>
            <w:webHidden/>
          </w:rPr>
          <w:tab/>
        </w:r>
        <w:r>
          <w:rPr>
            <w:noProof/>
            <w:webHidden/>
          </w:rPr>
          <w:fldChar w:fldCharType="begin"/>
        </w:r>
        <w:r>
          <w:rPr>
            <w:noProof/>
            <w:webHidden/>
          </w:rPr>
          <w:instrText xml:space="preserve"> PAGEREF _Toc525631099 \h </w:instrText>
        </w:r>
        <w:r>
          <w:rPr>
            <w:noProof/>
            <w:webHidden/>
          </w:rPr>
        </w:r>
        <w:r>
          <w:rPr>
            <w:noProof/>
            <w:webHidden/>
          </w:rPr>
          <w:fldChar w:fldCharType="separate"/>
        </w:r>
        <w:r>
          <w:rPr>
            <w:noProof/>
            <w:webHidden/>
          </w:rPr>
          <w:t>61</w:t>
        </w:r>
        <w:r>
          <w:rPr>
            <w:noProof/>
            <w:webHidden/>
          </w:rPr>
          <w:fldChar w:fldCharType="end"/>
        </w:r>
      </w:hyperlink>
    </w:p>
    <w:p w14:paraId="2733FD39" w14:textId="4E5F48C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00" w:history="1">
        <w:r w:rsidRPr="00EE19DD">
          <w:rPr>
            <w:rStyle w:val="Hyperlink"/>
            <w:noProof/>
          </w:rPr>
          <w:t>3.16.6 tag property</w:t>
        </w:r>
        <w:r>
          <w:rPr>
            <w:noProof/>
            <w:webHidden/>
          </w:rPr>
          <w:tab/>
        </w:r>
        <w:r>
          <w:rPr>
            <w:noProof/>
            <w:webHidden/>
          </w:rPr>
          <w:fldChar w:fldCharType="begin"/>
        </w:r>
        <w:r>
          <w:rPr>
            <w:noProof/>
            <w:webHidden/>
          </w:rPr>
          <w:instrText xml:space="preserve"> PAGEREF _Toc525631100 \h </w:instrText>
        </w:r>
        <w:r>
          <w:rPr>
            <w:noProof/>
            <w:webHidden/>
          </w:rPr>
        </w:r>
        <w:r>
          <w:rPr>
            <w:noProof/>
            <w:webHidden/>
          </w:rPr>
          <w:fldChar w:fldCharType="separate"/>
        </w:r>
        <w:r>
          <w:rPr>
            <w:noProof/>
            <w:webHidden/>
          </w:rPr>
          <w:t>61</w:t>
        </w:r>
        <w:r>
          <w:rPr>
            <w:noProof/>
            <w:webHidden/>
          </w:rPr>
          <w:fldChar w:fldCharType="end"/>
        </w:r>
      </w:hyperlink>
    </w:p>
    <w:p w14:paraId="10863460" w14:textId="310D640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01" w:history="1">
        <w:r w:rsidRPr="00EE19DD">
          <w:rPr>
            <w:rStyle w:val="Hyperlink"/>
            <w:noProof/>
          </w:rPr>
          <w:t>3.16.7 timestamp property</w:t>
        </w:r>
        <w:r>
          <w:rPr>
            <w:noProof/>
            <w:webHidden/>
          </w:rPr>
          <w:tab/>
        </w:r>
        <w:r>
          <w:rPr>
            <w:noProof/>
            <w:webHidden/>
          </w:rPr>
          <w:fldChar w:fldCharType="begin"/>
        </w:r>
        <w:r>
          <w:rPr>
            <w:noProof/>
            <w:webHidden/>
          </w:rPr>
          <w:instrText xml:space="preserve"> PAGEREF _Toc525631101 \h </w:instrText>
        </w:r>
        <w:r>
          <w:rPr>
            <w:noProof/>
            <w:webHidden/>
          </w:rPr>
        </w:r>
        <w:r>
          <w:rPr>
            <w:noProof/>
            <w:webHidden/>
          </w:rPr>
          <w:fldChar w:fldCharType="separate"/>
        </w:r>
        <w:r>
          <w:rPr>
            <w:noProof/>
            <w:webHidden/>
          </w:rPr>
          <w:t>62</w:t>
        </w:r>
        <w:r>
          <w:rPr>
            <w:noProof/>
            <w:webHidden/>
          </w:rPr>
          <w:fldChar w:fldCharType="end"/>
        </w:r>
      </w:hyperlink>
    </w:p>
    <w:p w14:paraId="0793F0FD" w14:textId="1A1150D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02" w:history="1">
        <w:r w:rsidRPr="00EE19DD">
          <w:rPr>
            <w:rStyle w:val="Hyperlink"/>
            <w:noProof/>
          </w:rPr>
          <w:t>3.16.8 properties property</w:t>
        </w:r>
        <w:r>
          <w:rPr>
            <w:noProof/>
            <w:webHidden/>
          </w:rPr>
          <w:tab/>
        </w:r>
        <w:r>
          <w:rPr>
            <w:noProof/>
            <w:webHidden/>
          </w:rPr>
          <w:fldChar w:fldCharType="begin"/>
        </w:r>
        <w:r>
          <w:rPr>
            <w:noProof/>
            <w:webHidden/>
          </w:rPr>
          <w:instrText xml:space="preserve"> PAGEREF _Toc525631102 \h </w:instrText>
        </w:r>
        <w:r>
          <w:rPr>
            <w:noProof/>
            <w:webHidden/>
          </w:rPr>
        </w:r>
        <w:r>
          <w:rPr>
            <w:noProof/>
            <w:webHidden/>
          </w:rPr>
          <w:fldChar w:fldCharType="separate"/>
        </w:r>
        <w:r>
          <w:rPr>
            <w:noProof/>
            <w:webHidden/>
          </w:rPr>
          <w:t>62</w:t>
        </w:r>
        <w:r>
          <w:rPr>
            <w:noProof/>
            <w:webHidden/>
          </w:rPr>
          <w:fldChar w:fldCharType="end"/>
        </w:r>
      </w:hyperlink>
    </w:p>
    <w:p w14:paraId="5190D088" w14:textId="41B7214E"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103" w:history="1">
        <w:r w:rsidRPr="00EE19DD">
          <w:rPr>
            <w:rStyle w:val="Hyperlink"/>
            <w:noProof/>
          </w:rPr>
          <w:t>3.17 file object</w:t>
        </w:r>
        <w:r>
          <w:rPr>
            <w:noProof/>
            <w:webHidden/>
          </w:rPr>
          <w:tab/>
        </w:r>
        <w:r>
          <w:rPr>
            <w:noProof/>
            <w:webHidden/>
          </w:rPr>
          <w:fldChar w:fldCharType="begin"/>
        </w:r>
        <w:r>
          <w:rPr>
            <w:noProof/>
            <w:webHidden/>
          </w:rPr>
          <w:instrText xml:space="preserve"> PAGEREF _Toc525631103 \h </w:instrText>
        </w:r>
        <w:r>
          <w:rPr>
            <w:noProof/>
            <w:webHidden/>
          </w:rPr>
        </w:r>
        <w:r>
          <w:rPr>
            <w:noProof/>
            <w:webHidden/>
          </w:rPr>
          <w:fldChar w:fldCharType="separate"/>
        </w:r>
        <w:r>
          <w:rPr>
            <w:noProof/>
            <w:webHidden/>
          </w:rPr>
          <w:t>62</w:t>
        </w:r>
        <w:r>
          <w:rPr>
            <w:noProof/>
            <w:webHidden/>
          </w:rPr>
          <w:fldChar w:fldCharType="end"/>
        </w:r>
      </w:hyperlink>
    </w:p>
    <w:p w14:paraId="3B9CDB35" w14:textId="5A151821"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04" w:history="1">
        <w:r w:rsidRPr="00EE19DD">
          <w:rPr>
            <w:rStyle w:val="Hyperlink"/>
            <w:noProof/>
          </w:rPr>
          <w:t>3.17.1 General</w:t>
        </w:r>
        <w:r>
          <w:rPr>
            <w:noProof/>
            <w:webHidden/>
          </w:rPr>
          <w:tab/>
        </w:r>
        <w:r>
          <w:rPr>
            <w:noProof/>
            <w:webHidden/>
          </w:rPr>
          <w:fldChar w:fldCharType="begin"/>
        </w:r>
        <w:r>
          <w:rPr>
            <w:noProof/>
            <w:webHidden/>
          </w:rPr>
          <w:instrText xml:space="preserve"> PAGEREF _Toc525631104 \h </w:instrText>
        </w:r>
        <w:r>
          <w:rPr>
            <w:noProof/>
            <w:webHidden/>
          </w:rPr>
        </w:r>
        <w:r>
          <w:rPr>
            <w:noProof/>
            <w:webHidden/>
          </w:rPr>
          <w:fldChar w:fldCharType="separate"/>
        </w:r>
        <w:r>
          <w:rPr>
            <w:noProof/>
            <w:webHidden/>
          </w:rPr>
          <w:t>62</w:t>
        </w:r>
        <w:r>
          <w:rPr>
            <w:noProof/>
            <w:webHidden/>
          </w:rPr>
          <w:fldChar w:fldCharType="end"/>
        </w:r>
      </w:hyperlink>
    </w:p>
    <w:p w14:paraId="0B924604" w14:textId="109F648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05" w:history="1">
        <w:r w:rsidRPr="00EE19DD">
          <w:rPr>
            <w:rStyle w:val="Hyperlink"/>
            <w:noProof/>
          </w:rPr>
          <w:t>3.17.2 fileLocation property</w:t>
        </w:r>
        <w:r>
          <w:rPr>
            <w:noProof/>
            <w:webHidden/>
          </w:rPr>
          <w:tab/>
        </w:r>
        <w:r>
          <w:rPr>
            <w:noProof/>
            <w:webHidden/>
          </w:rPr>
          <w:fldChar w:fldCharType="begin"/>
        </w:r>
        <w:r>
          <w:rPr>
            <w:noProof/>
            <w:webHidden/>
          </w:rPr>
          <w:instrText xml:space="preserve"> PAGEREF _Toc525631105 \h </w:instrText>
        </w:r>
        <w:r>
          <w:rPr>
            <w:noProof/>
            <w:webHidden/>
          </w:rPr>
        </w:r>
        <w:r>
          <w:rPr>
            <w:noProof/>
            <w:webHidden/>
          </w:rPr>
          <w:fldChar w:fldCharType="separate"/>
        </w:r>
        <w:r>
          <w:rPr>
            <w:noProof/>
            <w:webHidden/>
          </w:rPr>
          <w:t>62</w:t>
        </w:r>
        <w:r>
          <w:rPr>
            <w:noProof/>
            <w:webHidden/>
          </w:rPr>
          <w:fldChar w:fldCharType="end"/>
        </w:r>
      </w:hyperlink>
    </w:p>
    <w:p w14:paraId="0594BF0E" w14:textId="22BD1CE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06" w:history="1">
        <w:r w:rsidRPr="00EE19DD">
          <w:rPr>
            <w:rStyle w:val="Hyperlink"/>
            <w:noProof/>
          </w:rPr>
          <w:t>3.17.3 parentKey property</w:t>
        </w:r>
        <w:r>
          <w:rPr>
            <w:noProof/>
            <w:webHidden/>
          </w:rPr>
          <w:tab/>
        </w:r>
        <w:r>
          <w:rPr>
            <w:noProof/>
            <w:webHidden/>
          </w:rPr>
          <w:fldChar w:fldCharType="begin"/>
        </w:r>
        <w:r>
          <w:rPr>
            <w:noProof/>
            <w:webHidden/>
          </w:rPr>
          <w:instrText xml:space="preserve"> PAGEREF _Toc525631106 \h </w:instrText>
        </w:r>
        <w:r>
          <w:rPr>
            <w:noProof/>
            <w:webHidden/>
          </w:rPr>
        </w:r>
        <w:r>
          <w:rPr>
            <w:noProof/>
            <w:webHidden/>
          </w:rPr>
          <w:fldChar w:fldCharType="separate"/>
        </w:r>
        <w:r>
          <w:rPr>
            <w:noProof/>
            <w:webHidden/>
          </w:rPr>
          <w:t>63</w:t>
        </w:r>
        <w:r>
          <w:rPr>
            <w:noProof/>
            <w:webHidden/>
          </w:rPr>
          <w:fldChar w:fldCharType="end"/>
        </w:r>
      </w:hyperlink>
    </w:p>
    <w:p w14:paraId="36722705" w14:textId="6B7ACF3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07" w:history="1">
        <w:r w:rsidRPr="00EE19DD">
          <w:rPr>
            <w:rStyle w:val="Hyperlink"/>
            <w:noProof/>
          </w:rPr>
          <w:t>3.17.4 offset property</w:t>
        </w:r>
        <w:r>
          <w:rPr>
            <w:noProof/>
            <w:webHidden/>
          </w:rPr>
          <w:tab/>
        </w:r>
        <w:r>
          <w:rPr>
            <w:noProof/>
            <w:webHidden/>
          </w:rPr>
          <w:fldChar w:fldCharType="begin"/>
        </w:r>
        <w:r>
          <w:rPr>
            <w:noProof/>
            <w:webHidden/>
          </w:rPr>
          <w:instrText xml:space="preserve"> PAGEREF _Toc525631107 \h </w:instrText>
        </w:r>
        <w:r>
          <w:rPr>
            <w:noProof/>
            <w:webHidden/>
          </w:rPr>
        </w:r>
        <w:r>
          <w:rPr>
            <w:noProof/>
            <w:webHidden/>
          </w:rPr>
          <w:fldChar w:fldCharType="separate"/>
        </w:r>
        <w:r>
          <w:rPr>
            <w:noProof/>
            <w:webHidden/>
          </w:rPr>
          <w:t>64</w:t>
        </w:r>
        <w:r>
          <w:rPr>
            <w:noProof/>
            <w:webHidden/>
          </w:rPr>
          <w:fldChar w:fldCharType="end"/>
        </w:r>
      </w:hyperlink>
    </w:p>
    <w:p w14:paraId="544FC7BA" w14:textId="155A332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08" w:history="1">
        <w:r w:rsidRPr="00EE19DD">
          <w:rPr>
            <w:rStyle w:val="Hyperlink"/>
            <w:noProof/>
          </w:rPr>
          <w:t>3.17.5 length property</w:t>
        </w:r>
        <w:r>
          <w:rPr>
            <w:noProof/>
            <w:webHidden/>
          </w:rPr>
          <w:tab/>
        </w:r>
        <w:r>
          <w:rPr>
            <w:noProof/>
            <w:webHidden/>
          </w:rPr>
          <w:fldChar w:fldCharType="begin"/>
        </w:r>
        <w:r>
          <w:rPr>
            <w:noProof/>
            <w:webHidden/>
          </w:rPr>
          <w:instrText xml:space="preserve"> PAGEREF _Toc525631108 \h </w:instrText>
        </w:r>
        <w:r>
          <w:rPr>
            <w:noProof/>
            <w:webHidden/>
          </w:rPr>
        </w:r>
        <w:r>
          <w:rPr>
            <w:noProof/>
            <w:webHidden/>
          </w:rPr>
          <w:fldChar w:fldCharType="separate"/>
        </w:r>
        <w:r>
          <w:rPr>
            <w:noProof/>
            <w:webHidden/>
          </w:rPr>
          <w:t>64</w:t>
        </w:r>
        <w:r>
          <w:rPr>
            <w:noProof/>
            <w:webHidden/>
          </w:rPr>
          <w:fldChar w:fldCharType="end"/>
        </w:r>
      </w:hyperlink>
    </w:p>
    <w:p w14:paraId="13AE0D67" w14:textId="446D661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09" w:history="1">
        <w:r w:rsidRPr="00EE19DD">
          <w:rPr>
            <w:rStyle w:val="Hyperlink"/>
            <w:noProof/>
          </w:rPr>
          <w:t>3.17.6 roles property</w:t>
        </w:r>
        <w:r>
          <w:rPr>
            <w:noProof/>
            <w:webHidden/>
          </w:rPr>
          <w:tab/>
        </w:r>
        <w:r>
          <w:rPr>
            <w:noProof/>
            <w:webHidden/>
          </w:rPr>
          <w:fldChar w:fldCharType="begin"/>
        </w:r>
        <w:r>
          <w:rPr>
            <w:noProof/>
            <w:webHidden/>
          </w:rPr>
          <w:instrText xml:space="preserve"> PAGEREF _Toc525631109 \h </w:instrText>
        </w:r>
        <w:r>
          <w:rPr>
            <w:noProof/>
            <w:webHidden/>
          </w:rPr>
        </w:r>
        <w:r>
          <w:rPr>
            <w:noProof/>
            <w:webHidden/>
          </w:rPr>
          <w:fldChar w:fldCharType="separate"/>
        </w:r>
        <w:r>
          <w:rPr>
            <w:noProof/>
            <w:webHidden/>
          </w:rPr>
          <w:t>64</w:t>
        </w:r>
        <w:r>
          <w:rPr>
            <w:noProof/>
            <w:webHidden/>
          </w:rPr>
          <w:fldChar w:fldCharType="end"/>
        </w:r>
      </w:hyperlink>
    </w:p>
    <w:p w14:paraId="1744F24D" w14:textId="323D0D2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10" w:history="1">
        <w:r w:rsidRPr="00EE19DD">
          <w:rPr>
            <w:rStyle w:val="Hyperlink"/>
            <w:noProof/>
          </w:rPr>
          <w:t>3.17.7 mimeType property</w:t>
        </w:r>
        <w:r>
          <w:rPr>
            <w:noProof/>
            <w:webHidden/>
          </w:rPr>
          <w:tab/>
        </w:r>
        <w:r>
          <w:rPr>
            <w:noProof/>
            <w:webHidden/>
          </w:rPr>
          <w:fldChar w:fldCharType="begin"/>
        </w:r>
        <w:r>
          <w:rPr>
            <w:noProof/>
            <w:webHidden/>
          </w:rPr>
          <w:instrText xml:space="preserve"> PAGEREF _Toc525631110 \h </w:instrText>
        </w:r>
        <w:r>
          <w:rPr>
            <w:noProof/>
            <w:webHidden/>
          </w:rPr>
        </w:r>
        <w:r>
          <w:rPr>
            <w:noProof/>
            <w:webHidden/>
          </w:rPr>
          <w:fldChar w:fldCharType="separate"/>
        </w:r>
        <w:r>
          <w:rPr>
            <w:noProof/>
            <w:webHidden/>
          </w:rPr>
          <w:t>65</w:t>
        </w:r>
        <w:r>
          <w:rPr>
            <w:noProof/>
            <w:webHidden/>
          </w:rPr>
          <w:fldChar w:fldCharType="end"/>
        </w:r>
      </w:hyperlink>
    </w:p>
    <w:p w14:paraId="4B102B32" w14:textId="2B6C7C2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11" w:history="1">
        <w:r w:rsidRPr="00EE19DD">
          <w:rPr>
            <w:rStyle w:val="Hyperlink"/>
            <w:noProof/>
          </w:rPr>
          <w:t>3.17.8 contents property</w:t>
        </w:r>
        <w:r>
          <w:rPr>
            <w:noProof/>
            <w:webHidden/>
          </w:rPr>
          <w:tab/>
        </w:r>
        <w:r>
          <w:rPr>
            <w:noProof/>
            <w:webHidden/>
          </w:rPr>
          <w:fldChar w:fldCharType="begin"/>
        </w:r>
        <w:r>
          <w:rPr>
            <w:noProof/>
            <w:webHidden/>
          </w:rPr>
          <w:instrText xml:space="preserve"> PAGEREF _Toc525631111 \h </w:instrText>
        </w:r>
        <w:r>
          <w:rPr>
            <w:noProof/>
            <w:webHidden/>
          </w:rPr>
        </w:r>
        <w:r>
          <w:rPr>
            <w:noProof/>
            <w:webHidden/>
          </w:rPr>
          <w:fldChar w:fldCharType="separate"/>
        </w:r>
        <w:r>
          <w:rPr>
            <w:noProof/>
            <w:webHidden/>
          </w:rPr>
          <w:t>65</w:t>
        </w:r>
        <w:r>
          <w:rPr>
            <w:noProof/>
            <w:webHidden/>
          </w:rPr>
          <w:fldChar w:fldCharType="end"/>
        </w:r>
      </w:hyperlink>
    </w:p>
    <w:p w14:paraId="4655F1FC" w14:textId="7A35DC8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12" w:history="1">
        <w:r w:rsidRPr="00EE19DD">
          <w:rPr>
            <w:rStyle w:val="Hyperlink"/>
            <w:noProof/>
          </w:rPr>
          <w:t>3.17.9 encoding property</w:t>
        </w:r>
        <w:r>
          <w:rPr>
            <w:noProof/>
            <w:webHidden/>
          </w:rPr>
          <w:tab/>
        </w:r>
        <w:r>
          <w:rPr>
            <w:noProof/>
            <w:webHidden/>
          </w:rPr>
          <w:fldChar w:fldCharType="begin"/>
        </w:r>
        <w:r>
          <w:rPr>
            <w:noProof/>
            <w:webHidden/>
          </w:rPr>
          <w:instrText xml:space="preserve"> PAGEREF _Toc525631112 \h </w:instrText>
        </w:r>
        <w:r>
          <w:rPr>
            <w:noProof/>
            <w:webHidden/>
          </w:rPr>
        </w:r>
        <w:r>
          <w:rPr>
            <w:noProof/>
            <w:webHidden/>
          </w:rPr>
          <w:fldChar w:fldCharType="separate"/>
        </w:r>
        <w:r>
          <w:rPr>
            <w:noProof/>
            <w:webHidden/>
          </w:rPr>
          <w:t>65</w:t>
        </w:r>
        <w:r>
          <w:rPr>
            <w:noProof/>
            <w:webHidden/>
          </w:rPr>
          <w:fldChar w:fldCharType="end"/>
        </w:r>
      </w:hyperlink>
    </w:p>
    <w:p w14:paraId="6A311BB3" w14:textId="43A292D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13" w:history="1">
        <w:r w:rsidRPr="00EE19DD">
          <w:rPr>
            <w:rStyle w:val="Hyperlink"/>
            <w:noProof/>
          </w:rPr>
          <w:t>3.17.10 hashes property</w:t>
        </w:r>
        <w:r>
          <w:rPr>
            <w:noProof/>
            <w:webHidden/>
          </w:rPr>
          <w:tab/>
        </w:r>
        <w:r>
          <w:rPr>
            <w:noProof/>
            <w:webHidden/>
          </w:rPr>
          <w:fldChar w:fldCharType="begin"/>
        </w:r>
        <w:r>
          <w:rPr>
            <w:noProof/>
            <w:webHidden/>
          </w:rPr>
          <w:instrText xml:space="preserve"> PAGEREF _Toc525631113 \h </w:instrText>
        </w:r>
        <w:r>
          <w:rPr>
            <w:noProof/>
            <w:webHidden/>
          </w:rPr>
        </w:r>
        <w:r>
          <w:rPr>
            <w:noProof/>
            <w:webHidden/>
          </w:rPr>
          <w:fldChar w:fldCharType="separate"/>
        </w:r>
        <w:r>
          <w:rPr>
            <w:noProof/>
            <w:webHidden/>
          </w:rPr>
          <w:t>65</w:t>
        </w:r>
        <w:r>
          <w:rPr>
            <w:noProof/>
            <w:webHidden/>
          </w:rPr>
          <w:fldChar w:fldCharType="end"/>
        </w:r>
      </w:hyperlink>
    </w:p>
    <w:p w14:paraId="790082FB" w14:textId="0C01695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14" w:history="1">
        <w:r w:rsidRPr="00EE19DD">
          <w:rPr>
            <w:rStyle w:val="Hyperlink"/>
            <w:noProof/>
          </w:rPr>
          <w:t>3.17.11 lastModifiedTime property</w:t>
        </w:r>
        <w:r>
          <w:rPr>
            <w:noProof/>
            <w:webHidden/>
          </w:rPr>
          <w:tab/>
        </w:r>
        <w:r>
          <w:rPr>
            <w:noProof/>
            <w:webHidden/>
          </w:rPr>
          <w:fldChar w:fldCharType="begin"/>
        </w:r>
        <w:r>
          <w:rPr>
            <w:noProof/>
            <w:webHidden/>
          </w:rPr>
          <w:instrText xml:space="preserve"> PAGEREF _Toc525631114 \h </w:instrText>
        </w:r>
        <w:r>
          <w:rPr>
            <w:noProof/>
            <w:webHidden/>
          </w:rPr>
        </w:r>
        <w:r>
          <w:rPr>
            <w:noProof/>
            <w:webHidden/>
          </w:rPr>
          <w:fldChar w:fldCharType="separate"/>
        </w:r>
        <w:r>
          <w:rPr>
            <w:noProof/>
            <w:webHidden/>
          </w:rPr>
          <w:t>66</w:t>
        </w:r>
        <w:r>
          <w:rPr>
            <w:noProof/>
            <w:webHidden/>
          </w:rPr>
          <w:fldChar w:fldCharType="end"/>
        </w:r>
      </w:hyperlink>
    </w:p>
    <w:p w14:paraId="23ADD909" w14:textId="5F829681"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15" w:history="1">
        <w:r w:rsidRPr="00EE19DD">
          <w:rPr>
            <w:rStyle w:val="Hyperlink"/>
            <w:noProof/>
          </w:rPr>
          <w:t>3.17.12 properties property</w:t>
        </w:r>
        <w:r>
          <w:rPr>
            <w:noProof/>
            <w:webHidden/>
          </w:rPr>
          <w:tab/>
        </w:r>
        <w:r>
          <w:rPr>
            <w:noProof/>
            <w:webHidden/>
          </w:rPr>
          <w:fldChar w:fldCharType="begin"/>
        </w:r>
        <w:r>
          <w:rPr>
            <w:noProof/>
            <w:webHidden/>
          </w:rPr>
          <w:instrText xml:space="preserve"> PAGEREF _Toc525631115 \h </w:instrText>
        </w:r>
        <w:r>
          <w:rPr>
            <w:noProof/>
            <w:webHidden/>
          </w:rPr>
        </w:r>
        <w:r>
          <w:rPr>
            <w:noProof/>
            <w:webHidden/>
          </w:rPr>
          <w:fldChar w:fldCharType="separate"/>
        </w:r>
        <w:r>
          <w:rPr>
            <w:noProof/>
            <w:webHidden/>
          </w:rPr>
          <w:t>66</w:t>
        </w:r>
        <w:r>
          <w:rPr>
            <w:noProof/>
            <w:webHidden/>
          </w:rPr>
          <w:fldChar w:fldCharType="end"/>
        </w:r>
      </w:hyperlink>
    </w:p>
    <w:p w14:paraId="5F6BFFDD" w14:textId="7A5191C2"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116" w:history="1">
        <w:r w:rsidRPr="00EE19DD">
          <w:rPr>
            <w:rStyle w:val="Hyperlink"/>
            <w:noProof/>
          </w:rPr>
          <w:t>3.18 hash object</w:t>
        </w:r>
        <w:r>
          <w:rPr>
            <w:noProof/>
            <w:webHidden/>
          </w:rPr>
          <w:tab/>
        </w:r>
        <w:r>
          <w:rPr>
            <w:noProof/>
            <w:webHidden/>
          </w:rPr>
          <w:fldChar w:fldCharType="begin"/>
        </w:r>
        <w:r>
          <w:rPr>
            <w:noProof/>
            <w:webHidden/>
          </w:rPr>
          <w:instrText xml:space="preserve"> PAGEREF _Toc525631116 \h </w:instrText>
        </w:r>
        <w:r>
          <w:rPr>
            <w:noProof/>
            <w:webHidden/>
          </w:rPr>
        </w:r>
        <w:r>
          <w:rPr>
            <w:noProof/>
            <w:webHidden/>
          </w:rPr>
          <w:fldChar w:fldCharType="separate"/>
        </w:r>
        <w:r>
          <w:rPr>
            <w:noProof/>
            <w:webHidden/>
          </w:rPr>
          <w:t>66</w:t>
        </w:r>
        <w:r>
          <w:rPr>
            <w:noProof/>
            <w:webHidden/>
          </w:rPr>
          <w:fldChar w:fldCharType="end"/>
        </w:r>
      </w:hyperlink>
    </w:p>
    <w:p w14:paraId="4D43BA12" w14:textId="735F4AE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17" w:history="1">
        <w:r w:rsidRPr="00EE19DD">
          <w:rPr>
            <w:rStyle w:val="Hyperlink"/>
            <w:noProof/>
          </w:rPr>
          <w:t>3.18.1 General</w:t>
        </w:r>
        <w:r>
          <w:rPr>
            <w:noProof/>
            <w:webHidden/>
          </w:rPr>
          <w:tab/>
        </w:r>
        <w:r>
          <w:rPr>
            <w:noProof/>
            <w:webHidden/>
          </w:rPr>
          <w:fldChar w:fldCharType="begin"/>
        </w:r>
        <w:r>
          <w:rPr>
            <w:noProof/>
            <w:webHidden/>
          </w:rPr>
          <w:instrText xml:space="preserve"> PAGEREF _Toc525631117 \h </w:instrText>
        </w:r>
        <w:r>
          <w:rPr>
            <w:noProof/>
            <w:webHidden/>
          </w:rPr>
        </w:r>
        <w:r>
          <w:rPr>
            <w:noProof/>
            <w:webHidden/>
          </w:rPr>
          <w:fldChar w:fldCharType="separate"/>
        </w:r>
        <w:r>
          <w:rPr>
            <w:noProof/>
            <w:webHidden/>
          </w:rPr>
          <w:t>66</w:t>
        </w:r>
        <w:r>
          <w:rPr>
            <w:noProof/>
            <w:webHidden/>
          </w:rPr>
          <w:fldChar w:fldCharType="end"/>
        </w:r>
      </w:hyperlink>
    </w:p>
    <w:p w14:paraId="3A4616E3" w14:textId="1FF5048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18" w:history="1">
        <w:r w:rsidRPr="00EE19DD">
          <w:rPr>
            <w:rStyle w:val="Hyperlink"/>
            <w:noProof/>
          </w:rPr>
          <w:t>3.18.2 value property</w:t>
        </w:r>
        <w:r>
          <w:rPr>
            <w:noProof/>
            <w:webHidden/>
          </w:rPr>
          <w:tab/>
        </w:r>
        <w:r>
          <w:rPr>
            <w:noProof/>
            <w:webHidden/>
          </w:rPr>
          <w:fldChar w:fldCharType="begin"/>
        </w:r>
        <w:r>
          <w:rPr>
            <w:noProof/>
            <w:webHidden/>
          </w:rPr>
          <w:instrText xml:space="preserve"> PAGEREF _Toc525631118 \h </w:instrText>
        </w:r>
        <w:r>
          <w:rPr>
            <w:noProof/>
            <w:webHidden/>
          </w:rPr>
        </w:r>
        <w:r>
          <w:rPr>
            <w:noProof/>
            <w:webHidden/>
          </w:rPr>
          <w:fldChar w:fldCharType="separate"/>
        </w:r>
        <w:r>
          <w:rPr>
            <w:noProof/>
            <w:webHidden/>
          </w:rPr>
          <w:t>67</w:t>
        </w:r>
        <w:r>
          <w:rPr>
            <w:noProof/>
            <w:webHidden/>
          </w:rPr>
          <w:fldChar w:fldCharType="end"/>
        </w:r>
      </w:hyperlink>
    </w:p>
    <w:p w14:paraId="2DE8CDD8" w14:textId="6CFE8FC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19" w:history="1">
        <w:r w:rsidRPr="00EE19DD">
          <w:rPr>
            <w:rStyle w:val="Hyperlink"/>
            <w:noProof/>
          </w:rPr>
          <w:t>3.18.3 algorithm property</w:t>
        </w:r>
        <w:r>
          <w:rPr>
            <w:noProof/>
            <w:webHidden/>
          </w:rPr>
          <w:tab/>
        </w:r>
        <w:r>
          <w:rPr>
            <w:noProof/>
            <w:webHidden/>
          </w:rPr>
          <w:fldChar w:fldCharType="begin"/>
        </w:r>
        <w:r>
          <w:rPr>
            <w:noProof/>
            <w:webHidden/>
          </w:rPr>
          <w:instrText xml:space="preserve"> PAGEREF _Toc525631119 \h </w:instrText>
        </w:r>
        <w:r>
          <w:rPr>
            <w:noProof/>
            <w:webHidden/>
          </w:rPr>
        </w:r>
        <w:r>
          <w:rPr>
            <w:noProof/>
            <w:webHidden/>
          </w:rPr>
          <w:fldChar w:fldCharType="separate"/>
        </w:r>
        <w:r>
          <w:rPr>
            <w:noProof/>
            <w:webHidden/>
          </w:rPr>
          <w:t>67</w:t>
        </w:r>
        <w:r>
          <w:rPr>
            <w:noProof/>
            <w:webHidden/>
          </w:rPr>
          <w:fldChar w:fldCharType="end"/>
        </w:r>
      </w:hyperlink>
    </w:p>
    <w:p w14:paraId="572DA6F7" w14:textId="0BDFC76D"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120" w:history="1">
        <w:r w:rsidRPr="00EE19DD">
          <w:rPr>
            <w:rStyle w:val="Hyperlink"/>
            <w:noProof/>
          </w:rPr>
          <w:t>3.19 result object</w:t>
        </w:r>
        <w:r>
          <w:rPr>
            <w:noProof/>
            <w:webHidden/>
          </w:rPr>
          <w:tab/>
        </w:r>
        <w:r>
          <w:rPr>
            <w:noProof/>
            <w:webHidden/>
          </w:rPr>
          <w:fldChar w:fldCharType="begin"/>
        </w:r>
        <w:r>
          <w:rPr>
            <w:noProof/>
            <w:webHidden/>
          </w:rPr>
          <w:instrText xml:space="preserve"> PAGEREF _Toc525631120 \h </w:instrText>
        </w:r>
        <w:r>
          <w:rPr>
            <w:noProof/>
            <w:webHidden/>
          </w:rPr>
        </w:r>
        <w:r>
          <w:rPr>
            <w:noProof/>
            <w:webHidden/>
          </w:rPr>
          <w:fldChar w:fldCharType="separate"/>
        </w:r>
        <w:r>
          <w:rPr>
            <w:noProof/>
            <w:webHidden/>
          </w:rPr>
          <w:t>67</w:t>
        </w:r>
        <w:r>
          <w:rPr>
            <w:noProof/>
            <w:webHidden/>
          </w:rPr>
          <w:fldChar w:fldCharType="end"/>
        </w:r>
      </w:hyperlink>
    </w:p>
    <w:p w14:paraId="0D6B4739" w14:textId="0232983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21" w:history="1">
        <w:r w:rsidRPr="00EE19DD">
          <w:rPr>
            <w:rStyle w:val="Hyperlink"/>
            <w:noProof/>
          </w:rPr>
          <w:t>3.19.1 General</w:t>
        </w:r>
        <w:r>
          <w:rPr>
            <w:noProof/>
            <w:webHidden/>
          </w:rPr>
          <w:tab/>
        </w:r>
        <w:r>
          <w:rPr>
            <w:noProof/>
            <w:webHidden/>
          </w:rPr>
          <w:fldChar w:fldCharType="begin"/>
        </w:r>
        <w:r>
          <w:rPr>
            <w:noProof/>
            <w:webHidden/>
          </w:rPr>
          <w:instrText xml:space="preserve"> PAGEREF _Toc525631121 \h </w:instrText>
        </w:r>
        <w:r>
          <w:rPr>
            <w:noProof/>
            <w:webHidden/>
          </w:rPr>
        </w:r>
        <w:r>
          <w:rPr>
            <w:noProof/>
            <w:webHidden/>
          </w:rPr>
          <w:fldChar w:fldCharType="separate"/>
        </w:r>
        <w:r>
          <w:rPr>
            <w:noProof/>
            <w:webHidden/>
          </w:rPr>
          <w:t>67</w:t>
        </w:r>
        <w:r>
          <w:rPr>
            <w:noProof/>
            <w:webHidden/>
          </w:rPr>
          <w:fldChar w:fldCharType="end"/>
        </w:r>
      </w:hyperlink>
    </w:p>
    <w:p w14:paraId="679801FD" w14:textId="113ECE2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22" w:history="1">
        <w:r w:rsidRPr="00EE19DD">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_Toc525631122 \h </w:instrText>
        </w:r>
        <w:r>
          <w:rPr>
            <w:noProof/>
            <w:webHidden/>
          </w:rPr>
        </w:r>
        <w:r>
          <w:rPr>
            <w:noProof/>
            <w:webHidden/>
          </w:rPr>
          <w:fldChar w:fldCharType="separate"/>
        </w:r>
        <w:r>
          <w:rPr>
            <w:noProof/>
            <w:webHidden/>
          </w:rPr>
          <w:t>67</w:t>
        </w:r>
        <w:r>
          <w:rPr>
            <w:noProof/>
            <w:webHidden/>
          </w:rPr>
          <w:fldChar w:fldCharType="end"/>
        </w:r>
      </w:hyperlink>
    </w:p>
    <w:p w14:paraId="4D912E29" w14:textId="089F098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23" w:history="1">
        <w:r w:rsidRPr="00EE19DD">
          <w:rPr>
            <w:rStyle w:val="Hyperlink"/>
            <w:noProof/>
          </w:rPr>
          <w:t>3.19.3 instanceGuid property</w:t>
        </w:r>
        <w:r>
          <w:rPr>
            <w:noProof/>
            <w:webHidden/>
          </w:rPr>
          <w:tab/>
        </w:r>
        <w:r>
          <w:rPr>
            <w:noProof/>
            <w:webHidden/>
          </w:rPr>
          <w:fldChar w:fldCharType="begin"/>
        </w:r>
        <w:r>
          <w:rPr>
            <w:noProof/>
            <w:webHidden/>
          </w:rPr>
          <w:instrText xml:space="preserve"> PAGEREF _Toc525631123 \h </w:instrText>
        </w:r>
        <w:r>
          <w:rPr>
            <w:noProof/>
            <w:webHidden/>
          </w:rPr>
        </w:r>
        <w:r>
          <w:rPr>
            <w:noProof/>
            <w:webHidden/>
          </w:rPr>
          <w:fldChar w:fldCharType="separate"/>
        </w:r>
        <w:r>
          <w:rPr>
            <w:noProof/>
            <w:webHidden/>
          </w:rPr>
          <w:t>68</w:t>
        </w:r>
        <w:r>
          <w:rPr>
            <w:noProof/>
            <w:webHidden/>
          </w:rPr>
          <w:fldChar w:fldCharType="end"/>
        </w:r>
      </w:hyperlink>
    </w:p>
    <w:p w14:paraId="55A4C046" w14:textId="391C48B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24" w:history="1">
        <w:r w:rsidRPr="00EE19DD">
          <w:rPr>
            <w:rStyle w:val="Hyperlink"/>
            <w:noProof/>
          </w:rPr>
          <w:t>3.19.4 correlationGuid property</w:t>
        </w:r>
        <w:r>
          <w:rPr>
            <w:noProof/>
            <w:webHidden/>
          </w:rPr>
          <w:tab/>
        </w:r>
        <w:r>
          <w:rPr>
            <w:noProof/>
            <w:webHidden/>
          </w:rPr>
          <w:fldChar w:fldCharType="begin"/>
        </w:r>
        <w:r>
          <w:rPr>
            <w:noProof/>
            <w:webHidden/>
          </w:rPr>
          <w:instrText xml:space="preserve"> PAGEREF _Toc525631124 \h </w:instrText>
        </w:r>
        <w:r>
          <w:rPr>
            <w:noProof/>
            <w:webHidden/>
          </w:rPr>
        </w:r>
        <w:r>
          <w:rPr>
            <w:noProof/>
            <w:webHidden/>
          </w:rPr>
          <w:fldChar w:fldCharType="separate"/>
        </w:r>
        <w:r>
          <w:rPr>
            <w:noProof/>
            <w:webHidden/>
          </w:rPr>
          <w:t>68</w:t>
        </w:r>
        <w:r>
          <w:rPr>
            <w:noProof/>
            <w:webHidden/>
          </w:rPr>
          <w:fldChar w:fldCharType="end"/>
        </w:r>
      </w:hyperlink>
    </w:p>
    <w:p w14:paraId="2C710E0E" w14:textId="14FD36A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25" w:history="1">
        <w:r w:rsidRPr="00EE19DD">
          <w:rPr>
            <w:rStyle w:val="Hyperlink"/>
            <w:noProof/>
          </w:rPr>
          <w:t>3.19.5 ruleId property</w:t>
        </w:r>
        <w:r>
          <w:rPr>
            <w:noProof/>
            <w:webHidden/>
          </w:rPr>
          <w:tab/>
        </w:r>
        <w:r>
          <w:rPr>
            <w:noProof/>
            <w:webHidden/>
          </w:rPr>
          <w:fldChar w:fldCharType="begin"/>
        </w:r>
        <w:r>
          <w:rPr>
            <w:noProof/>
            <w:webHidden/>
          </w:rPr>
          <w:instrText xml:space="preserve"> PAGEREF _Toc525631125 \h </w:instrText>
        </w:r>
        <w:r>
          <w:rPr>
            <w:noProof/>
            <w:webHidden/>
          </w:rPr>
        </w:r>
        <w:r>
          <w:rPr>
            <w:noProof/>
            <w:webHidden/>
          </w:rPr>
          <w:fldChar w:fldCharType="separate"/>
        </w:r>
        <w:r>
          <w:rPr>
            <w:noProof/>
            <w:webHidden/>
          </w:rPr>
          <w:t>68</w:t>
        </w:r>
        <w:r>
          <w:rPr>
            <w:noProof/>
            <w:webHidden/>
          </w:rPr>
          <w:fldChar w:fldCharType="end"/>
        </w:r>
      </w:hyperlink>
    </w:p>
    <w:p w14:paraId="0834F3A6" w14:textId="72130CF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26" w:history="1">
        <w:r w:rsidRPr="00EE19DD">
          <w:rPr>
            <w:rStyle w:val="Hyperlink"/>
            <w:noProof/>
          </w:rPr>
          <w:t>3.19.6 level property</w:t>
        </w:r>
        <w:r>
          <w:rPr>
            <w:noProof/>
            <w:webHidden/>
          </w:rPr>
          <w:tab/>
        </w:r>
        <w:r>
          <w:rPr>
            <w:noProof/>
            <w:webHidden/>
          </w:rPr>
          <w:fldChar w:fldCharType="begin"/>
        </w:r>
        <w:r>
          <w:rPr>
            <w:noProof/>
            <w:webHidden/>
          </w:rPr>
          <w:instrText xml:space="preserve"> PAGEREF _Toc525631126 \h </w:instrText>
        </w:r>
        <w:r>
          <w:rPr>
            <w:noProof/>
            <w:webHidden/>
          </w:rPr>
        </w:r>
        <w:r>
          <w:rPr>
            <w:noProof/>
            <w:webHidden/>
          </w:rPr>
          <w:fldChar w:fldCharType="separate"/>
        </w:r>
        <w:r>
          <w:rPr>
            <w:noProof/>
            <w:webHidden/>
          </w:rPr>
          <w:t>69</w:t>
        </w:r>
        <w:r>
          <w:rPr>
            <w:noProof/>
            <w:webHidden/>
          </w:rPr>
          <w:fldChar w:fldCharType="end"/>
        </w:r>
      </w:hyperlink>
    </w:p>
    <w:p w14:paraId="7273E27F" w14:textId="03EC2EB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27" w:history="1">
        <w:r w:rsidRPr="00EE19DD">
          <w:rPr>
            <w:rStyle w:val="Hyperlink"/>
            <w:noProof/>
          </w:rPr>
          <w:t>3.19.7 message property</w:t>
        </w:r>
        <w:r>
          <w:rPr>
            <w:noProof/>
            <w:webHidden/>
          </w:rPr>
          <w:tab/>
        </w:r>
        <w:r>
          <w:rPr>
            <w:noProof/>
            <w:webHidden/>
          </w:rPr>
          <w:fldChar w:fldCharType="begin"/>
        </w:r>
        <w:r>
          <w:rPr>
            <w:noProof/>
            <w:webHidden/>
          </w:rPr>
          <w:instrText xml:space="preserve"> PAGEREF _Toc525631127 \h </w:instrText>
        </w:r>
        <w:r>
          <w:rPr>
            <w:noProof/>
            <w:webHidden/>
          </w:rPr>
        </w:r>
        <w:r>
          <w:rPr>
            <w:noProof/>
            <w:webHidden/>
          </w:rPr>
          <w:fldChar w:fldCharType="separate"/>
        </w:r>
        <w:r>
          <w:rPr>
            <w:noProof/>
            <w:webHidden/>
          </w:rPr>
          <w:t>70</w:t>
        </w:r>
        <w:r>
          <w:rPr>
            <w:noProof/>
            <w:webHidden/>
          </w:rPr>
          <w:fldChar w:fldCharType="end"/>
        </w:r>
      </w:hyperlink>
    </w:p>
    <w:p w14:paraId="62C50F01" w14:textId="3EAB0ED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28" w:history="1">
        <w:r w:rsidRPr="00EE19DD">
          <w:rPr>
            <w:rStyle w:val="Hyperlink"/>
            <w:noProof/>
          </w:rPr>
          <w:t>3.19.8 locations property</w:t>
        </w:r>
        <w:r>
          <w:rPr>
            <w:noProof/>
            <w:webHidden/>
          </w:rPr>
          <w:tab/>
        </w:r>
        <w:r>
          <w:rPr>
            <w:noProof/>
            <w:webHidden/>
          </w:rPr>
          <w:fldChar w:fldCharType="begin"/>
        </w:r>
        <w:r>
          <w:rPr>
            <w:noProof/>
            <w:webHidden/>
          </w:rPr>
          <w:instrText xml:space="preserve"> PAGEREF _Toc525631128 \h </w:instrText>
        </w:r>
        <w:r>
          <w:rPr>
            <w:noProof/>
            <w:webHidden/>
          </w:rPr>
        </w:r>
        <w:r>
          <w:rPr>
            <w:noProof/>
            <w:webHidden/>
          </w:rPr>
          <w:fldChar w:fldCharType="separate"/>
        </w:r>
        <w:r>
          <w:rPr>
            <w:noProof/>
            <w:webHidden/>
          </w:rPr>
          <w:t>72</w:t>
        </w:r>
        <w:r>
          <w:rPr>
            <w:noProof/>
            <w:webHidden/>
          </w:rPr>
          <w:fldChar w:fldCharType="end"/>
        </w:r>
      </w:hyperlink>
    </w:p>
    <w:p w14:paraId="3CDD96B8" w14:textId="3FA8482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29" w:history="1">
        <w:r w:rsidRPr="00EE19DD">
          <w:rPr>
            <w:rStyle w:val="Hyperlink"/>
            <w:noProof/>
          </w:rPr>
          <w:t>3.19.9 analysisTarget property</w:t>
        </w:r>
        <w:r>
          <w:rPr>
            <w:noProof/>
            <w:webHidden/>
          </w:rPr>
          <w:tab/>
        </w:r>
        <w:r>
          <w:rPr>
            <w:noProof/>
            <w:webHidden/>
          </w:rPr>
          <w:fldChar w:fldCharType="begin"/>
        </w:r>
        <w:r>
          <w:rPr>
            <w:noProof/>
            <w:webHidden/>
          </w:rPr>
          <w:instrText xml:space="preserve"> PAGEREF _Toc525631129 \h </w:instrText>
        </w:r>
        <w:r>
          <w:rPr>
            <w:noProof/>
            <w:webHidden/>
          </w:rPr>
        </w:r>
        <w:r>
          <w:rPr>
            <w:noProof/>
            <w:webHidden/>
          </w:rPr>
          <w:fldChar w:fldCharType="separate"/>
        </w:r>
        <w:r>
          <w:rPr>
            <w:noProof/>
            <w:webHidden/>
          </w:rPr>
          <w:t>72</w:t>
        </w:r>
        <w:r>
          <w:rPr>
            <w:noProof/>
            <w:webHidden/>
          </w:rPr>
          <w:fldChar w:fldCharType="end"/>
        </w:r>
      </w:hyperlink>
    </w:p>
    <w:p w14:paraId="1BEBE644" w14:textId="791322C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30" w:history="1">
        <w:r w:rsidRPr="00EE19DD">
          <w:rPr>
            <w:rStyle w:val="Hyperlink"/>
            <w:noProof/>
          </w:rPr>
          <w:t>3.19.10 fingerprints property</w:t>
        </w:r>
        <w:r>
          <w:rPr>
            <w:noProof/>
            <w:webHidden/>
          </w:rPr>
          <w:tab/>
        </w:r>
        <w:r>
          <w:rPr>
            <w:noProof/>
            <w:webHidden/>
          </w:rPr>
          <w:fldChar w:fldCharType="begin"/>
        </w:r>
        <w:r>
          <w:rPr>
            <w:noProof/>
            <w:webHidden/>
          </w:rPr>
          <w:instrText xml:space="preserve"> PAGEREF _Toc525631130 \h </w:instrText>
        </w:r>
        <w:r>
          <w:rPr>
            <w:noProof/>
            <w:webHidden/>
          </w:rPr>
        </w:r>
        <w:r>
          <w:rPr>
            <w:noProof/>
            <w:webHidden/>
          </w:rPr>
          <w:fldChar w:fldCharType="separate"/>
        </w:r>
        <w:r>
          <w:rPr>
            <w:noProof/>
            <w:webHidden/>
          </w:rPr>
          <w:t>73</w:t>
        </w:r>
        <w:r>
          <w:rPr>
            <w:noProof/>
            <w:webHidden/>
          </w:rPr>
          <w:fldChar w:fldCharType="end"/>
        </w:r>
      </w:hyperlink>
    </w:p>
    <w:p w14:paraId="43ED74E0" w14:textId="130BDB6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31" w:history="1">
        <w:r w:rsidRPr="00EE19DD">
          <w:rPr>
            <w:rStyle w:val="Hyperlink"/>
            <w:noProof/>
          </w:rPr>
          <w:t>3.19.11 partialFingerprints property</w:t>
        </w:r>
        <w:r>
          <w:rPr>
            <w:noProof/>
            <w:webHidden/>
          </w:rPr>
          <w:tab/>
        </w:r>
        <w:r>
          <w:rPr>
            <w:noProof/>
            <w:webHidden/>
          </w:rPr>
          <w:fldChar w:fldCharType="begin"/>
        </w:r>
        <w:r>
          <w:rPr>
            <w:noProof/>
            <w:webHidden/>
          </w:rPr>
          <w:instrText xml:space="preserve"> PAGEREF _Toc525631131 \h </w:instrText>
        </w:r>
        <w:r>
          <w:rPr>
            <w:noProof/>
            <w:webHidden/>
          </w:rPr>
        </w:r>
        <w:r>
          <w:rPr>
            <w:noProof/>
            <w:webHidden/>
          </w:rPr>
          <w:fldChar w:fldCharType="separate"/>
        </w:r>
        <w:r>
          <w:rPr>
            <w:noProof/>
            <w:webHidden/>
          </w:rPr>
          <w:t>74</w:t>
        </w:r>
        <w:r>
          <w:rPr>
            <w:noProof/>
            <w:webHidden/>
          </w:rPr>
          <w:fldChar w:fldCharType="end"/>
        </w:r>
      </w:hyperlink>
    </w:p>
    <w:p w14:paraId="07A99BBB" w14:textId="2AECFF7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32" w:history="1">
        <w:r w:rsidRPr="00EE19DD">
          <w:rPr>
            <w:rStyle w:val="Hyperlink"/>
            <w:noProof/>
          </w:rPr>
          <w:t>3.19.12 codeFlows property</w:t>
        </w:r>
        <w:r>
          <w:rPr>
            <w:noProof/>
            <w:webHidden/>
          </w:rPr>
          <w:tab/>
        </w:r>
        <w:r>
          <w:rPr>
            <w:noProof/>
            <w:webHidden/>
          </w:rPr>
          <w:fldChar w:fldCharType="begin"/>
        </w:r>
        <w:r>
          <w:rPr>
            <w:noProof/>
            <w:webHidden/>
          </w:rPr>
          <w:instrText xml:space="preserve"> PAGEREF _Toc525631132 \h </w:instrText>
        </w:r>
        <w:r>
          <w:rPr>
            <w:noProof/>
            <w:webHidden/>
          </w:rPr>
        </w:r>
        <w:r>
          <w:rPr>
            <w:noProof/>
            <w:webHidden/>
          </w:rPr>
          <w:fldChar w:fldCharType="separate"/>
        </w:r>
        <w:r>
          <w:rPr>
            <w:noProof/>
            <w:webHidden/>
          </w:rPr>
          <w:t>75</w:t>
        </w:r>
        <w:r>
          <w:rPr>
            <w:noProof/>
            <w:webHidden/>
          </w:rPr>
          <w:fldChar w:fldCharType="end"/>
        </w:r>
      </w:hyperlink>
    </w:p>
    <w:p w14:paraId="10C80D0F" w14:textId="6499E83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33" w:history="1">
        <w:r w:rsidRPr="00EE19DD">
          <w:rPr>
            <w:rStyle w:val="Hyperlink"/>
            <w:noProof/>
          </w:rPr>
          <w:t>3.19.13 graphs property</w:t>
        </w:r>
        <w:r>
          <w:rPr>
            <w:noProof/>
            <w:webHidden/>
          </w:rPr>
          <w:tab/>
        </w:r>
        <w:r>
          <w:rPr>
            <w:noProof/>
            <w:webHidden/>
          </w:rPr>
          <w:fldChar w:fldCharType="begin"/>
        </w:r>
        <w:r>
          <w:rPr>
            <w:noProof/>
            <w:webHidden/>
          </w:rPr>
          <w:instrText xml:space="preserve"> PAGEREF _Toc525631133 \h </w:instrText>
        </w:r>
        <w:r>
          <w:rPr>
            <w:noProof/>
            <w:webHidden/>
          </w:rPr>
        </w:r>
        <w:r>
          <w:rPr>
            <w:noProof/>
            <w:webHidden/>
          </w:rPr>
          <w:fldChar w:fldCharType="separate"/>
        </w:r>
        <w:r>
          <w:rPr>
            <w:noProof/>
            <w:webHidden/>
          </w:rPr>
          <w:t>75</w:t>
        </w:r>
        <w:r>
          <w:rPr>
            <w:noProof/>
            <w:webHidden/>
          </w:rPr>
          <w:fldChar w:fldCharType="end"/>
        </w:r>
      </w:hyperlink>
    </w:p>
    <w:p w14:paraId="65A9ADCC" w14:textId="0383E18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34" w:history="1">
        <w:r w:rsidRPr="00EE19DD">
          <w:rPr>
            <w:rStyle w:val="Hyperlink"/>
            <w:noProof/>
          </w:rPr>
          <w:t>3.19.14 graphTraversals property</w:t>
        </w:r>
        <w:r>
          <w:rPr>
            <w:noProof/>
            <w:webHidden/>
          </w:rPr>
          <w:tab/>
        </w:r>
        <w:r>
          <w:rPr>
            <w:noProof/>
            <w:webHidden/>
          </w:rPr>
          <w:fldChar w:fldCharType="begin"/>
        </w:r>
        <w:r>
          <w:rPr>
            <w:noProof/>
            <w:webHidden/>
          </w:rPr>
          <w:instrText xml:space="preserve"> PAGEREF _Toc525631134 \h </w:instrText>
        </w:r>
        <w:r>
          <w:rPr>
            <w:noProof/>
            <w:webHidden/>
          </w:rPr>
        </w:r>
        <w:r>
          <w:rPr>
            <w:noProof/>
            <w:webHidden/>
          </w:rPr>
          <w:fldChar w:fldCharType="separate"/>
        </w:r>
        <w:r>
          <w:rPr>
            <w:noProof/>
            <w:webHidden/>
          </w:rPr>
          <w:t>75</w:t>
        </w:r>
        <w:r>
          <w:rPr>
            <w:noProof/>
            <w:webHidden/>
          </w:rPr>
          <w:fldChar w:fldCharType="end"/>
        </w:r>
      </w:hyperlink>
    </w:p>
    <w:p w14:paraId="397D5189" w14:textId="1AA1A23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35" w:history="1">
        <w:r w:rsidRPr="00EE19DD">
          <w:rPr>
            <w:rStyle w:val="Hyperlink"/>
            <w:noProof/>
          </w:rPr>
          <w:t>3.19.15 stacks property</w:t>
        </w:r>
        <w:r>
          <w:rPr>
            <w:noProof/>
            <w:webHidden/>
          </w:rPr>
          <w:tab/>
        </w:r>
        <w:r>
          <w:rPr>
            <w:noProof/>
            <w:webHidden/>
          </w:rPr>
          <w:fldChar w:fldCharType="begin"/>
        </w:r>
        <w:r>
          <w:rPr>
            <w:noProof/>
            <w:webHidden/>
          </w:rPr>
          <w:instrText xml:space="preserve"> PAGEREF _Toc525631135 \h </w:instrText>
        </w:r>
        <w:r>
          <w:rPr>
            <w:noProof/>
            <w:webHidden/>
          </w:rPr>
        </w:r>
        <w:r>
          <w:rPr>
            <w:noProof/>
            <w:webHidden/>
          </w:rPr>
          <w:fldChar w:fldCharType="separate"/>
        </w:r>
        <w:r>
          <w:rPr>
            <w:noProof/>
            <w:webHidden/>
          </w:rPr>
          <w:t>76</w:t>
        </w:r>
        <w:r>
          <w:rPr>
            <w:noProof/>
            <w:webHidden/>
          </w:rPr>
          <w:fldChar w:fldCharType="end"/>
        </w:r>
      </w:hyperlink>
    </w:p>
    <w:p w14:paraId="17ADDA3A" w14:textId="1C0493B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36" w:history="1">
        <w:r w:rsidRPr="00EE19DD">
          <w:rPr>
            <w:rStyle w:val="Hyperlink"/>
            <w:noProof/>
          </w:rPr>
          <w:t>3.19.16 relatedLocations property</w:t>
        </w:r>
        <w:r>
          <w:rPr>
            <w:noProof/>
            <w:webHidden/>
          </w:rPr>
          <w:tab/>
        </w:r>
        <w:r>
          <w:rPr>
            <w:noProof/>
            <w:webHidden/>
          </w:rPr>
          <w:fldChar w:fldCharType="begin"/>
        </w:r>
        <w:r>
          <w:rPr>
            <w:noProof/>
            <w:webHidden/>
          </w:rPr>
          <w:instrText xml:space="preserve"> PAGEREF _Toc525631136 \h </w:instrText>
        </w:r>
        <w:r>
          <w:rPr>
            <w:noProof/>
            <w:webHidden/>
          </w:rPr>
        </w:r>
        <w:r>
          <w:rPr>
            <w:noProof/>
            <w:webHidden/>
          </w:rPr>
          <w:fldChar w:fldCharType="separate"/>
        </w:r>
        <w:r>
          <w:rPr>
            <w:noProof/>
            <w:webHidden/>
          </w:rPr>
          <w:t>76</w:t>
        </w:r>
        <w:r>
          <w:rPr>
            <w:noProof/>
            <w:webHidden/>
          </w:rPr>
          <w:fldChar w:fldCharType="end"/>
        </w:r>
      </w:hyperlink>
    </w:p>
    <w:p w14:paraId="0399944D" w14:textId="7F3A441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37" w:history="1">
        <w:r w:rsidRPr="00EE19DD">
          <w:rPr>
            <w:rStyle w:val="Hyperlink"/>
            <w:noProof/>
          </w:rPr>
          <w:t>3.19.17 suppressionStates property</w:t>
        </w:r>
        <w:r>
          <w:rPr>
            <w:noProof/>
            <w:webHidden/>
          </w:rPr>
          <w:tab/>
        </w:r>
        <w:r>
          <w:rPr>
            <w:noProof/>
            <w:webHidden/>
          </w:rPr>
          <w:fldChar w:fldCharType="begin"/>
        </w:r>
        <w:r>
          <w:rPr>
            <w:noProof/>
            <w:webHidden/>
          </w:rPr>
          <w:instrText xml:space="preserve"> PAGEREF _Toc525631137 \h </w:instrText>
        </w:r>
        <w:r>
          <w:rPr>
            <w:noProof/>
            <w:webHidden/>
          </w:rPr>
        </w:r>
        <w:r>
          <w:rPr>
            <w:noProof/>
            <w:webHidden/>
          </w:rPr>
          <w:fldChar w:fldCharType="separate"/>
        </w:r>
        <w:r>
          <w:rPr>
            <w:noProof/>
            <w:webHidden/>
          </w:rPr>
          <w:t>77</w:t>
        </w:r>
        <w:r>
          <w:rPr>
            <w:noProof/>
            <w:webHidden/>
          </w:rPr>
          <w:fldChar w:fldCharType="end"/>
        </w:r>
      </w:hyperlink>
    </w:p>
    <w:p w14:paraId="35DB0E69" w14:textId="105157D4"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1138" w:history="1">
        <w:r w:rsidRPr="00EE19DD">
          <w:rPr>
            <w:rStyle w:val="Hyperlink"/>
            <w:noProof/>
          </w:rPr>
          <w:t>3.19.17.1 General</w:t>
        </w:r>
        <w:r>
          <w:rPr>
            <w:noProof/>
            <w:webHidden/>
          </w:rPr>
          <w:tab/>
        </w:r>
        <w:r>
          <w:rPr>
            <w:noProof/>
            <w:webHidden/>
          </w:rPr>
          <w:fldChar w:fldCharType="begin"/>
        </w:r>
        <w:r>
          <w:rPr>
            <w:noProof/>
            <w:webHidden/>
          </w:rPr>
          <w:instrText xml:space="preserve"> PAGEREF _Toc525631138 \h </w:instrText>
        </w:r>
        <w:r>
          <w:rPr>
            <w:noProof/>
            <w:webHidden/>
          </w:rPr>
        </w:r>
        <w:r>
          <w:rPr>
            <w:noProof/>
            <w:webHidden/>
          </w:rPr>
          <w:fldChar w:fldCharType="separate"/>
        </w:r>
        <w:r>
          <w:rPr>
            <w:noProof/>
            <w:webHidden/>
          </w:rPr>
          <w:t>77</w:t>
        </w:r>
        <w:r>
          <w:rPr>
            <w:noProof/>
            <w:webHidden/>
          </w:rPr>
          <w:fldChar w:fldCharType="end"/>
        </w:r>
      </w:hyperlink>
    </w:p>
    <w:p w14:paraId="2FC4B414" w14:textId="6A6579A3"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1139" w:history="1">
        <w:r w:rsidRPr="00EE19DD">
          <w:rPr>
            <w:rStyle w:val="Hyperlink"/>
            <w:noProof/>
          </w:rPr>
          <w:t>3.19.17.2 suppressedInSource value</w:t>
        </w:r>
        <w:r>
          <w:rPr>
            <w:noProof/>
            <w:webHidden/>
          </w:rPr>
          <w:tab/>
        </w:r>
        <w:r>
          <w:rPr>
            <w:noProof/>
            <w:webHidden/>
          </w:rPr>
          <w:fldChar w:fldCharType="begin"/>
        </w:r>
        <w:r>
          <w:rPr>
            <w:noProof/>
            <w:webHidden/>
          </w:rPr>
          <w:instrText xml:space="preserve"> PAGEREF _Toc525631139 \h </w:instrText>
        </w:r>
        <w:r>
          <w:rPr>
            <w:noProof/>
            <w:webHidden/>
          </w:rPr>
        </w:r>
        <w:r>
          <w:rPr>
            <w:noProof/>
            <w:webHidden/>
          </w:rPr>
          <w:fldChar w:fldCharType="separate"/>
        </w:r>
        <w:r>
          <w:rPr>
            <w:noProof/>
            <w:webHidden/>
          </w:rPr>
          <w:t>77</w:t>
        </w:r>
        <w:r>
          <w:rPr>
            <w:noProof/>
            <w:webHidden/>
          </w:rPr>
          <w:fldChar w:fldCharType="end"/>
        </w:r>
      </w:hyperlink>
    </w:p>
    <w:p w14:paraId="283D2641" w14:textId="688BFC5C" w:rsidR="003E2761" w:rsidRDefault="003E2761">
      <w:pPr>
        <w:pStyle w:val="TOC4"/>
        <w:tabs>
          <w:tab w:val="right" w:leader="dot" w:pos="9350"/>
        </w:tabs>
        <w:rPr>
          <w:rFonts w:asciiTheme="minorHAnsi" w:eastAsiaTheme="minorEastAsia" w:hAnsiTheme="minorHAnsi" w:cstheme="minorBidi"/>
          <w:noProof/>
          <w:sz w:val="22"/>
          <w:szCs w:val="22"/>
        </w:rPr>
      </w:pPr>
      <w:hyperlink w:anchor="_Toc525631140" w:history="1">
        <w:r w:rsidRPr="00EE19DD">
          <w:rPr>
            <w:rStyle w:val="Hyperlink"/>
            <w:noProof/>
          </w:rPr>
          <w:t>3.19.17.3 suppressedExternally value</w:t>
        </w:r>
        <w:r>
          <w:rPr>
            <w:noProof/>
            <w:webHidden/>
          </w:rPr>
          <w:tab/>
        </w:r>
        <w:r>
          <w:rPr>
            <w:noProof/>
            <w:webHidden/>
          </w:rPr>
          <w:fldChar w:fldCharType="begin"/>
        </w:r>
        <w:r>
          <w:rPr>
            <w:noProof/>
            <w:webHidden/>
          </w:rPr>
          <w:instrText xml:space="preserve"> PAGEREF _Toc525631140 \h </w:instrText>
        </w:r>
        <w:r>
          <w:rPr>
            <w:noProof/>
            <w:webHidden/>
          </w:rPr>
        </w:r>
        <w:r>
          <w:rPr>
            <w:noProof/>
            <w:webHidden/>
          </w:rPr>
          <w:fldChar w:fldCharType="separate"/>
        </w:r>
        <w:r>
          <w:rPr>
            <w:noProof/>
            <w:webHidden/>
          </w:rPr>
          <w:t>77</w:t>
        </w:r>
        <w:r>
          <w:rPr>
            <w:noProof/>
            <w:webHidden/>
          </w:rPr>
          <w:fldChar w:fldCharType="end"/>
        </w:r>
      </w:hyperlink>
    </w:p>
    <w:p w14:paraId="4CF14DED" w14:textId="7EDD1C6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41" w:history="1">
        <w:r w:rsidRPr="00EE19DD">
          <w:rPr>
            <w:rStyle w:val="Hyperlink"/>
            <w:noProof/>
          </w:rPr>
          <w:t>3.19.18 baselineState property</w:t>
        </w:r>
        <w:r>
          <w:rPr>
            <w:noProof/>
            <w:webHidden/>
          </w:rPr>
          <w:tab/>
        </w:r>
        <w:r>
          <w:rPr>
            <w:noProof/>
            <w:webHidden/>
          </w:rPr>
          <w:fldChar w:fldCharType="begin"/>
        </w:r>
        <w:r>
          <w:rPr>
            <w:noProof/>
            <w:webHidden/>
          </w:rPr>
          <w:instrText xml:space="preserve"> PAGEREF _Toc525631141 \h </w:instrText>
        </w:r>
        <w:r>
          <w:rPr>
            <w:noProof/>
            <w:webHidden/>
          </w:rPr>
        </w:r>
        <w:r>
          <w:rPr>
            <w:noProof/>
            <w:webHidden/>
          </w:rPr>
          <w:fldChar w:fldCharType="separate"/>
        </w:r>
        <w:r>
          <w:rPr>
            <w:noProof/>
            <w:webHidden/>
          </w:rPr>
          <w:t>77</w:t>
        </w:r>
        <w:r>
          <w:rPr>
            <w:noProof/>
            <w:webHidden/>
          </w:rPr>
          <w:fldChar w:fldCharType="end"/>
        </w:r>
      </w:hyperlink>
    </w:p>
    <w:p w14:paraId="60474D6B" w14:textId="2447D96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42" w:history="1">
        <w:r w:rsidRPr="00EE19DD">
          <w:rPr>
            <w:rStyle w:val="Hyperlink"/>
            <w:noProof/>
          </w:rPr>
          <w:t>3.19.19 attachments property</w:t>
        </w:r>
        <w:r>
          <w:rPr>
            <w:noProof/>
            <w:webHidden/>
          </w:rPr>
          <w:tab/>
        </w:r>
        <w:r>
          <w:rPr>
            <w:noProof/>
            <w:webHidden/>
          </w:rPr>
          <w:fldChar w:fldCharType="begin"/>
        </w:r>
        <w:r>
          <w:rPr>
            <w:noProof/>
            <w:webHidden/>
          </w:rPr>
          <w:instrText xml:space="preserve"> PAGEREF _Toc525631142 \h </w:instrText>
        </w:r>
        <w:r>
          <w:rPr>
            <w:noProof/>
            <w:webHidden/>
          </w:rPr>
        </w:r>
        <w:r>
          <w:rPr>
            <w:noProof/>
            <w:webHidden/>
          </w:rPr>
          <w:fldChar w:fldCharType="separate"/>
        </w:r>
        <w:r>
          <w:rPr>
            <w:noProof/>
            <w:webHidden/>
          </w:rPr>
          <w:t>78</w:t>
        </w:r>
        <w:r>
          <w:rPr>
            <w:noProof/>
            <w:webHidden/>
          </w:rPr>
          <w:fldChar w:fldCharType="end"/>
        </w:r>
      </w:hyperlink>
    </w:p>
    <w:p w14:paraId="2A71F749" w14:textId="1D98823B"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43" w:history="1">
        <w:r w:rsidRPr="00EE19DD">
          <w:rPr>
            <w:rStyle w:val="Hyperlink"/>
            <w:noProof/>
          </w:rPr>
          <w:t>3.19.20 workItemUris property</w:t>
        </w:r>
        <w:r>
          <w:rPr>
            <w:noProof/>
            <w:webHidden/>
          </w:rPr>
          <w:tab/>
        </w:r>
        <w:r>
          <w:rPr>
            <w:noProof/>
            <w:webHidden/>
          </w:rPr>
          <w:fldChar w:fldCharType="begin"/>
        </w:r>
        <w:r>
          <w:rPr>
            <w:noProof/>
            <w:webHidden/>
          </w:rPr>
          <w:instrText xml:space="preserve"> PAGEREF _Toc525631143 \h </w:instrText>
        </w:r>
        <w:r>
          <w:rPr>
            <w:noProof/>
            <w:webHidden/>
          </w:rPr>
        </w:r>
        <w:r>
          <w:rPr>
            <w:noProof/>
            <w:webHidden/>
          </w:rPr>
          <w:fldChar w:fldCharType="separate"/>
        </w:r>
        <w:r>
          <w:rPr>
            <w:noProof/>
            <w:webHidden/>
          </w:rPr>
          <w:t>78</w:t>
        </w:r>
        <w:r>
          <w:rPr>
            <w:noProof/>
            <w:webHidden/>
          </w:rPr>
          <w:fldChar w:fldCharType="end"/>
        </w:r>
      </w:hyperlink>
    </w:p>
    <w:p w14:paraId="71287732" w14:textId="6E0DD8AB"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44" w:history="1">
        <w:r w:rsidRPr="00EE19DD">
          <w:rPr>
            <w:rStyle w:val="Hyperlink"/>
            <w:noProof/>
          </w:rPr>
          <w:t>3.19.21 conversionProvenance property</w:t>
        </w:r>
        <w:r>
          <w:rPr>
            <w:noProof/>
            <w:webHidden/>
          </w:rPr>
          <w:tab/>
        </w:r>
        <w:r>
          <w:rPr>
            <w:noProof/>
            <w:webHidden/>
          </w:rPr>
          <w:fldChar w:fldCharType="begin"/>
        </w:r>
        <w:r>
          <w:rPr>
            <w:noProof/>
            <w:webHidden/>
          </w:rPr>
          <w:instrText xml:space="preserve"> PAGEREF _Toc525631144 \h </w:instrText>
        </w:r>
        <w:r>
          <w:rPr>
            <w:noProof/>
            <w:webHidden/>
          </w:rPr>
        </w:r>
        <w:r>
          <w:rPr>
            <w:noProof/>
            <w:webHidden/>
          </w:rPr>
          <w:fldChar w:fldCharType="separate"/>
        </w:r>
        <w:r>
          <w:rPr>
            <w:noProof/>
            <w:webHidden/>
          </w:rPr>
          <w:t>78</w:t>
        </w:r>
        <w:r>
          <w:rPr>
            <w:noProof/>
            <w:webHidden/>
          </w:rPr>
          <w:fldChar w:fldCharType="end"/>
        </w:r>
      </w:hyperlink>
    </w:p>
    <w:p w14:paraId="3871A489" w14:textId="7E70684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45" w:history="1">
        <w:r w:rsidRPr="00EE19DD">
          <w:rPr>
            <w:rStyle w:val="Hyperlink"/>
            <w:noProof/>
          </w:rPr>
          <w:t>3.19.22 fixes property</w:t>
        </w:r>
        <w:r>
          <w:rPr>
            <w:noProof/>
            <w:webHidden/>
          </w:rPr>
          <w:tab/>
        </w:r>
        <w:r>
          <w:rPr>
            <w:noProof/>
            <w:webHidden/>
          </w:rPr>
          <w:fldChar w:fldCharType="begin"/>
        </w:r>
        <w:r>
          <w:rPr>
            <w:noProof/>
            <w:webHidden/>
          </w:rPr>
          <w:instrText xml:space="preserve"> PAGEREF _Toc525631145 \h </w:instrText>
        </w:r>
        <w:r>
          <w:rPr>
            <w:noProof/>
            <w:webHidden/>
          </w:rPr>
        </w:r>
        <w:r>
          <w:rPr>
            <w:noProof/>
            <w:webHidden/>
          </w:rPr>
          <w:fldChar w:fldCharType="separate"/>
        </w:r>
        <w:r>
          <w:rPr>
            <w:noProof/>
            <w:webHidden/>
          </w:rPr>
          <w:t>79</w:t>
        </w:r>
        <w:r>
          <w:rPr>
            <w:noProof/>
            <w:webHidden/>
          </w:rPr>
          <w:fldChar w:fldCharType="end"/>
        </w:r>
      </w:hyperlink>
    </w:p>
    <w:p w14:paraId="7AC200D8" w14:textId="6F12FFE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46" w:history="1">
        <w:r w:rsidRPr="00EE19DD">
          <w:rPr>
            <w:rStyle w:val="Hyperlink"/>
            <w:noProof/>
          </w:rPr>
          <w:t>3.19.23 properties property</w:t>
        </w:r>
        <w:r>
          <w:rPr>
            <w:noProof/>
            <w:webHidden/>
          </w:rPr>
          <w:tab/>
        </w:r>
        <w:r>
          <w:rPr>
            <w:noProof/>
            <w:webHidden/>
          </w:rPr>
          <w:fldChar w:fldCharType="begin"/>
        </w:r>
        <w:r>
          <w:rPr>
            <w:noProof/>
            <w:webHidden/>
          </w:rPr>
          <w:instrText xml:space="preserve"> PAGEREF _Toc525631146 \h </w:instrText>
        </w:r>
        <w:r>
          <w:rPr>
            <w:noProof/>
            <w:webHidden/>
          </w:rPr>
        </w:r>
        <w:r>
          <w:rPr>
            <w:noProof/>
            <w:webHidden/>
          </w:rPr>
          <w:fldChar w:fldCharType="separate"/>
        </w:r>
        <w:r>
          <w:rPr>
            <w:noProof/>
            <w:webHidden/>
          </w:rPr>
          <w:t>79</w:t>
        </w:r>
        <w:r>
          <w:rPr>
            <w:noProof/>
            <w:webHidden/>
          </w:rPr>
          <w:fldChar w:fldCharType="end"/>
        </w:r>
      </w:hyperlink>
    </w:p>
    <w:p w14:paraId="7FA75FF1" w14:textId="02F76BAB"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47" w:history="1">
        <w:r w:rsidRPr="00EE19DD">
          <w:rPr>
            <w:rStyle w:val="Hyperlink"/>
            <w:noProof/>
          </w:rPr>
          <w:t>3.19.24 occurrenceCount property</w:t>
        </w:r>
        <w:r>
          <w:rPr>
            <w:noProof/>
            <w:webHidden/>
          </w:rPr>
          <w:tab/>
        </w:r>
        <w:r>
          <w:rPr>
            <w:noProof/>
            <w:webHidden/>
          </w:rPr>
          <w:fldChar w:fldCharType="begin"/>
        </w:r>
        <w:r>
          <w:rPr>
            <w:noProof/>
            <w:webHidden/>
          </w:rPr>
          <w:instrText xml:space="preserve"> PAGEREF _Toc525631147 \h </w:instrText>
        </w:r>
        <w:r>
          <w:rPr>
            <w:noProof/>
            <w:webHidden/>
          </w:rPr>
        </w:r>
        <w:r>
          <w:rPr>
            <w:noProof/>
            <w:webHidden/>
          </w:rPr>
          <w:fldChar w:fldCharType="separate"/>
        </w:r>
        <w:r>
          <w:rPr>
            <w:noProof/>
            <w:webHidden/>
          </w:rPr>
          <w:t>79</w:t>
        </w:r>
        <w:r>
          <w:rPr>
            <w:noProof/>
            <w:webHidden/>
          </w:rPr>
          <w:fldChar w:fldCharType="end"/>
        </w:r>
      </w:hyperlink>
    </w:p>
    <w:p w14:paraId="53189BF5" w14:textId="069CAAAB"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148" w:history="1">
        <w:r w:rsidRPr="00EE19DD">
          <w:rPr>
            <w:rStyle w:val="Hyperlink"/>
            <w:noProof/>
          </w:rPr>
          <w:t>3.20 location object</w:t>
        </w:r>
        <w:r>
          <w:rPr>
            <w:noProof/>
            <w:webHidden/>
          </w:rPr>
          <w:tab/>
        </w:r>
        <w:r>
          <w:rPr>
            <w:noProof/>
            <w:webHidden/>
          </w:rPr>
          <w:fldChar w:fldCharType="begin"/>
        </w:r>
        <w:r>
          <w:rPr>
            <w:noProof/>
            <w:webHidden/>
          </w:rPr>
          <w:instrText xml:space="preserve"> PAGEREF _Toc525631148 \h </w:instrText>
        </w:r>
        <w:r>
          <w:rPr>
            <w:noProof/>
            <w:webHidden/>
          </w:rPr>
        </w:r>
        <w:r>
          <w:rPr>
            <w:noProof/>
            <w:webHidden/>
          </w:rPr>
          <w:fldChar w:fldCharType="separate"/>
        </w:r>
        <w:r>
          <w:rPr>
            <w:noProof/>
            <w:webHidden/>
          </w:rPr>
          <w:t>80</w:t>
        </w:r>
        <w:r>
          <w:rPr>
            <w:noProof/>
            <w:webHidden/>
          </w:rPr>
          <w:fldChar w:fldCharType="end"/>
        </w:r>
      </w:hyperlink>
    </w:p>
    <w:p w14:paraId="7223E622" w14:textId="19582F5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49" w:history="1">
        <w:r w:rsidRPr="00EE19DD">
          <w:rPr>
            <w:rStyle w:val="Hyperlink"/>
            <w:noProof/>
          </w:rPr>
          <w:t>3.20.1 General</w:t>
        </w:r>
        <w:r>
          <w:rPr>
            <w:noProof/>
            <w:webHidden/>
          </w:rPr>
          <w:tab/>
        </w:r>
        <w:r>
          <w:rPr>
            <w:noProof/>
            <w:webHidden/>
          </w:rPr>
          <w:fldChar w:fldCharType="begin"/>
        </w:r>
        <w:r>
          <w:rPr>
            <w:noProof/>
            <w:webHidden/>
          </w:rPr>
          <w:instrText xml:space="preserve"> PAGEREF _Toc525631149 \h </w:instrText>
        </w:r>
        <w:r>
          <w:rPr>
            <w:noProof/>
            <w:webHidden/>
          </w:rPr>
        </w:r>
        <w:r>
          <w:rPr>
            <w:noProof/>
            <w:webHidden/>
          </w:rPr>
          <w:fldChar w:fldCharType="separate"/>
        </w:r>
        <w:r>
          <w:rPr>
            <w:noProof/>
            <w:webHidden/>
          </w:rPr>
          <w:t>80</w:t>
        </w:r>
        <w:r>
          <w:rPr>
            <w:noProof/>
            <w:webHidden/>
          </w:rPr>
          <w:fldChar w:fldCharType="end"/>
        </w:r>
      </w:hyperlink>
    </w:p>
    <w:p w14:paraId="6640A846" w14:textId="7C7F992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50" w:history="1">
        <w:r w:rsidRPr="00EE19DD">
          <w:rPr>
            <w:rStyle w:val="Hyperlink"/>
            <w:noProof/>
          </w:rPr>
          <w:t>3.20.2 physicalLocation property</w:t>
        </w:r>
        <w:r>
          <w:rPr>
            <w:noProof/>
            <w:webHidden/>
          </w:rPr>
          <w:tab/>
        </w:r>
        <w:r>
          <w:rPr>
            <w:noProof/>
            <w:webHidden/>
          </w:rPr>
          <w:fldChar w:fldCharType="begin"/>
        </w:r>
        <w:r>
          <w:rPr>
            <w:noProof/>
            <w:webHidden/>
          </w:rPr>
          <w:instrText xml:space="preserve"> PAGEREF _Toc525631150 \h </w:instrText>
        </w:r>
        <w:r>
          <w:rPr>
            <w:noProof/>
            <w:webHidden/>
          </w:rPr>
        </w:r>
        <w:r>
          <w:rPr>
            <w:noProof/>
            <w:webHidden/>
          </w:rPr>
          <w:fldChar w:fldCharType="separate"/>
        </w:r>
        <w:r>
          <w:rPr>
            <w:noProof/>
            <w:webHidden/>
          </w:rPr>
          <w:t>80</w:t>
        </w:r>
        <w:r>
          <w:rPr>
            <w:noProof/>
            <w:webHidden/>
          </w:rPr>
          <w:fldChar w:fldCharType="end"/>
        </w:r>
      </w:hyperlink>
    </w:p>
    <w:p w14:paraId="5984846F" w14:textId="60ACD39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51" w:history="1">
        <w:r w:rsidRPr="00EE19DD">
          <w:rPr>
            <w:rStyle w:val="Hyperlink"/>
            <w:noProof/>
          </w:rPr>
          <w:t>3.20.3 fullyQualifiedLogicalName property</w:t>
        </w:r>
        <w:r>
          <w:rPr>
            <w:noProof/>
            <w:webHidden/>
          </w:rPr>
          <w:tab/>
        </w:r>
        <w:r>
          <w:rPr>
            <w:noProof/>
            <w:webHidden/>
          </w:rPr>
          <w:fldChar w:fldCharType="begin"/>
        </w:r>
        <w:r>
          <w:rPr>
            <w:noProof/>
            <w:webHidden/>
          </w:rPr>
          <w:instrText xml:space="preserve"> PAGEREF _Toc525631151 \h </w:instrText>
        </w:r>
        <w:r>
          <w:rPr>
            <w:noProof/>
            <w:webHidden/>
          </w:rPr>
        </w:r>
        <w:r>
          <w:rPr>
            <w:noProof/>
            <w:webHidden/>
          </w:rPr>
          <w:fldChar w:fldCharType="separate"/>
        </w:r>
        <w:r>
          <w:rPr>
            <w:noProof/>
            <w:webHidden/>
          </w:rPr>
          <w:t>80</w:t>
        </w:r>
        <w:r>
          <w:rPr>
            <w:noProof/>
            <w:webHidden/>
          </w:rPr>
          <w:fldChar w:fldCharType="end"/>
        </w:r>
      </w:hyperlink>
    </w:p>
    <w:p w14:paraId="4BD96B98" w14:textId="5BACE28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52" w:history="1">
        <w:r w:rsidRPr="00EE19DD">
          <w:rPr>
            <w:rStyle w:val="Hyperlink"/>
            <w:noProof/>
          </w:rPr>
          <w:t>3.20.4 message property</w:t>
        </w:r>
        <w:r>
          <w:rPr>
            <w:noProof/>
            <w:webHidden/>
          </w:rPr>
          <w:tab/>
        </w:r>
        <w:r>
          <w:rPr>
            <w:noProof/>
            <w:webHidden/>
          </w:rPr>
          <w:fldChar w:fldCharType="begin"/>
        </w:r>
        <w:r>
          <w:rPr>
            <w:noProof/>
            <w:webHidden/>
          </w:rPr>
          <w:instrText xml:space="preserve"> PAGEREF _Toc525631152 \h </w:instrText>
        </w:r>
        <w:r>
          <w:rPr>
            <w:noProof/>
            <w:webHidden/>
          </w:rPr>
        </w:r>
        <w:r>
          <w:rPr>
            <w:noProof/>
            <w:webHidden/>
          </w:rPr>
          <w:fldChar w:fldCharType="separate"/>
        </w:r>
        <w:r>
          <w:rPr>
            <w:noProof/>
            <w:webHidden/>
          </w:rPr>
          <w:t>82</w:t>
        </w:r>
        <w:r>
          <w:rPr>
            <w:noProof/>
            <w:webHidden/>
          </w:rPr>
          <w:fldChar w:fldCharType="end"/>
        </w:r>
      </w:hyperlink>
    </w:p>
    <w:p w14:paraId="6F0174D1" w14:textId="249C8FA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53" w:history="1">
        <w:r w:rsidRPr="00EE19DD">
          <w:rPr>
            <w:rStyle w:val="Hyperlink"/>
            <w:noProof/>
          </w:rPr>
          <w:t>3.20.5 annotations property</w:t>
        </w:r>
        <w:r>
          <w:rPr>
            <w:noProof/>
            <w:webHidden/>
          </w:rPr>
          <w:tab/>
        </w:r>
        <w:r>
          <w:rPr>
            <w:noProof/>
            <w:webHidden/>
          </w:rPr>
          <w:fldChar w:fldCharType="begin"/>
        </w:r>
        <w:r>
          <w:rPr>
            <w:noProof/>
            <w:webHidden/>
          </w:rPr>
          <w:instrText xml:space="preserve"> PAGEREF _Toc525631153 \h </w:instrText>
        </w:r>
        <w:r>
          <w:rPr>
            <w:noProof/>
            <w:webHidden/>
          </w:rPr>
        </w:r>
        <w:r>
          <w:rPr>
            <w:noProof/>
            <w:webHidden/>
          </w:rPr>
          <w:fldChar w:fldCharType="separate"/>
        </w:r>
        <w:r>
          <w:rPr>
            <w:noProof/>
            <w:webHidden/>
          </w:rPr>
          <w:t>82</w:t>
        </w:r>
        <w:r>
          <w:rPr>
            <w:noProof/>
            <w:webHidden/>
          </w:rPr>
          <w:fldChar w:fldCharType="end"/>
        </w:r>
      </w:hyperlink>
    </w:p>
    <w:p w14:paraId="25EB6486" w14:textId="5C53D21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54" w:history="1">
        <w:r w:rsidRPr="00EE19DD">
          <w:rPr>
            <w:rStyle w:val="Hyperlink"/>
            <w:noProof/>
          </w:rPr>
          <w:t>3.20.6 properties property</w:t>
        </w:r>
        <w:r>
          <w:rPr>
            <w:noProof/>
            <w:webHidden/>
          </w:rPr>
          <w:tab/>
        </w:r>
        <w:r>
          <w:rPr>
            <w:noProof/>
            <w:webHidden/>
          </w:rPr>
          <w:fldChar w:fldCharType="begin"/>
        </w:r>
        <w:r>
          <w:rPr>
            <w:noProof/>
            <w:webHidden/>
          </w:rPr>
          <w:instrText xml:space="preserve"> PAGEREF _Toc525631154 \h </w:instrText>
        </w:r>
        <w:r>
          <w:rPr>
            <w:noProof/>
            <w:webHidden/>
          </w:rPr>
        </w:r>
        <w:r>
          <w:rPr>
            <w:noProof/>
            <w:webHidden/>
          </w:rPr>
          <w:fldChar w:fldCharType="separate"/>
        </w:r>
        <w:r>
          <w:rPr>
            <w:noProof/>
            <w:webHidden/>
          </w:rPr>
          <w:t>82</w:t>
        </w:r>
        <w:r>
          <w:rPr>
            <w:noProof/>
            <w:webHidden/>
          </w:rPr>
          <w:fldChar w:fldCharType="end"/>
        </w:r>
      </w:hyperlink>
    </w:p>
    <w:p w14:paraId="527C200D" w14:textId="146E3DF1"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155" w:history="1">
        <w:r w:rsidRPr="00EE19DD">
          <w:rPr>
            <w:rStyle w:val="Hyperlink"/>
            <w:noProof/>
          </w:rPr>
          <w:t>3.21 physicalLocation object</w:t>
        </w:r>
        <w:r>
          <w:rPr>
            <w:noProof/>
            <w:webHidden/>
          </w:rPr>
          <w:tab/>
        </w:r>
        <w:r>
          <w:rPr>
            <w:noProof/>
            <w:webHidden/>
          </w:rPr>
          <w:fldChar w:fldCharType="begin"/>
        </w:r>
        <w:r>
          <w:rPr>
            <w:noProof/>
            <w:webHidden/>
          </w:rPr>
          <w:instrText xml:space="preserve"> PAGEREF _Toc525631155 \h </w:instrText>
        </w:r>
        <w:r>
          <w:rPr>
            <w:noProof/>
            <w:webHidden/>
          </w:rPr>
        </w:r>
        <w:r>
          <w:rPr>
            <w:noProof/>
            <w:webHidden/>
          </w:rPr>
          <w:fldChar w:fldCharType="separate"/>
        </w:r>
        <w:r>
          <w:rPr>
            <w:noProof/>
            <w:webHidden/>
          </w:rPr>
          <w:t>82</w:t>
        </w:r>
        <w:r>
          <w:rPr>
            <w:noProof/>
            <w:webHidden/>
          </w:rPr>
          <w:fldChar w:fldCharType="end"/>
        </w:r>
      </w:hyperlink>
    </w:p>
    <w:p w14:paraId="7EE6757A" w14:textId="584AD9B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56" w:history="1">
        <w:r w:rsidRPr="00EE19DD">
          <w:rPr>
            <w:rStyle w:val="Hyperlink"/>
            <w:noProof/>
          </w:rPr>
          <w:t>3.21.1 General</w:t>
        </w:r>
        <w:r>
          <w:rPr>
            <w:noProof/>
            <w:webHidden/>
          </w:rPr>
          <w:tab/>
        </w:r>
        <w:r>
          <w:rPr>
            <w:noProof/>
            <w:webHidden/>
          </w:rPr>
          <w:fldChar w:fldCharType="begin"/>
        </w:r>
        <w:r>
          <w:rPr>
            <w:noProof/>
            <w:webHidden/>
          </w:rPr>
          <w:instrText xml:space="preserve"> PAGEREF _Toc525631156 \h </w:instrText>
        </w:r>
        <w:r>
          <w:rPr>
            <w:noProof/>
            <w:webHidden/>
          </w:rPr>
        </w:r>
        <w:r>
          <w:rPr>
            <w:noProof/>
            <w:webHidden/>
          </w:rPr>
          <w:fldChar w:fldCharType="separate"/>
        </w:r>
        <w:r>
          <w:rPr>
            <w:noProof/>
            <w:webHidden/>
          </w:rPr>
          <w:t>82</w:t>
        </w:r>
        <w:r>
          <w:rPr>
            <w:noProof/>
            <w:webHidden/>
          </w:rPr>
          <w:fldChar w:fldCharType="end"/>
        </w:r>
      </w:hyperlink>
    </w:p>
    <w:p w14:paraId="6A35B298" w14:textId="6DD5684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57" w:history="1">
        <w:r w:rsidRPr="00EE19DD">
          <w:rPr>
            <w:rStyle w:val="Hyperlink"/>
            <w:noProof/>
          </w:rPr>
          <w:t>3.21.2 id property</w:t>
        </w:r>
        <w:r>
          <w:rPr>
            <w:noProof/>
            <w:webHidden/>
          </w:rPr>
          <w:tab/>
        </w:r>
        <w:r>
          <w:rPr>
            <w:noProof/>
            <w:webHidden/>
          </w:rPr>
          <w:fldChar w:fldCharType="begin"/>
        </w:r>
        <w:r>
          <w:rPr>
            <w:noProof/>
            <w:webHidden/>
          </w:rPr>
          <w:instrText xml:space="preserve"> PAGEREF _Toc525631157 \h </w:instrText>
        </w:r>
        <w:r>
          <w:rPr>
            <w:noProof/>
            <w:webHidden/>
          </w:rPr>
        </w:r>
        <w:r>
          <w:rPr>
            <w:noProof/>
            <w:webHidden/>
          </w:rPr>
          <w:fldChar w:fldCharType="separate"/>
        </w:r>
        <w:r>
          <w:rPr>
            <w:noProof/>
            <w:webHidden/>
          </w:rPr>
          <w:t>82</w:t>
        </w:r>
        <w:r>
          <w:rPr>
            <w:noProof/>
            <w:webHidden/>
          </w:rPr>
          <w:fldChar w:fldCharType="end"/>
        </w:r>
      </w:hyperlink>
    </w:p>
    <w:p w14:paraId="29115300" w14:textId="2B1C045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58" w:history="1">
        <w:r w:rsidRPr="00EE19DD">
          <w:rPr>
            <w:rStyle w:val="Hyperlink"/>
            <w:noProof/>
          </w:rPr>
          <w:t>3.21.3 fileLocation property</w:t>
        </w:r>
        <w:r>
          <w:rPr>
            <w:noProof/>
            <w:webHidden/>
          </w:rPr>
          <w:tab/>
        </w:r>
        <w:r>
          <w:rPr>
            <w:noProof/>
            <w:webHidden/>
          </w:rPr>
          <w:fldChar w:fldCharType="begin"/>
        </w:r>
        <w:r>
          <w:rPr>
            <w:noProof/>
            <w:webHidden/>
          </w:rPr>
          <w:instrText xml:space="preserve"> PAGEREF _Toc525631158 \h </w:instrText>
        </w:r>
        <w:r>
          <w:rPr>
            <w:noProof/>
            <w:webHidden/>
          </w:rPr>
        </w:r>
        <w:r>
          <w:rPr>
            <w:noProof/>
            <w:webHidden/>
          </w:rPr>
          <w:fldChar w:fldCharType="separate"/>
        </w:r>
        <w:r>
          <w:rPr>
            <w:noProof/>
            <w:webHidden/>
          </w:rPr>
          <w:t>83</w:t>
        </w:r>
        <w:r>
          <w:rPr>
            <w:noProof/>
            <w:webHidden/>
          </w:rPr>
          <w:fldChar w:fldCharType="end"/>
        </w:r>
      </w:hyperlink>
    </w:p>
    <w:p w14:paraId="18AA026A" w14:textId="51EF507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59" w:history="1">
        <w:r w:rsidRPr="00EE19DD">
          <w:rPr>
            <w:rStyle w:val="Hyperlink"/>
            <w:noProof/>
          </w:rPr>
          <w:t>3.21.4 region property</w:t>
        </w:r>
        <w:r>
          <w:rPr>
            <w:noProof/>
            <w:webHidden/>
          </w:rPr>
          <w:tab/>
        </w:r>
        <w:r>
          <w:rPr>
            <w:noProof/>
            <w:webHidden/>
          </w:rPr>
          <w:fldChar w:fldCharType="begin"/>
        </w:r>
        <w:r>
          <w:rPr>
            <w:noProof/>
            <w:webHidden/>
          </w:rPr>
          <w:instrText xml:space="preserve"> PAGEREF _Toc525631159 \h </w:instrText>
        </w:r>
        <w:r>
          <w:rPr>
            <w:noProof/>
            <w:webHidden/>
          </w:rPr>
        </w:r>
        <w:r>
          <w:rPr>
            <w:noProof/>
            <w:webHidden/>
          </w:rPr>
          <w:fldChar w:fldCharType="separate"/>
        </w:r>
        <w:r>
          <w:rPr>
            <w:noProof/>
            <w:webHidden/>
          </w:rPr>
          <w:t>83</w:t>
        </w:r>
        <w:r>
          <w:rPr>
            <w:noProof/>
            <w:webHidden/>
          </w:rPr>
          <w:fldChar w:fldCharType="end"/>
        </w:r>
      </w:hyperlink>
    </w:p>
    <w:p w14:paraId="4D2B6710" w14:textId="1B51E3F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60" w:history="1">
        <w:r w:rsidRPr="00EE19DD">
          <w:rPr>
            <w:rStyle w:val="Hyperlink"/>
            <w:noProof/>
          </w:rPr>
          <w:t>3.21.5 contextRegion property</w:t>
        </w:r>
        <w:r>
          <w:rPr>
            <w:noProof/>
            <w:webHidden/>
          </w:rPr>
          <w:tab/>
        </w:r>
        <w:r>
          <w:rPr>
            <w:noProof/>
            <w:webHidden/>
          </w:rPr>
          <w:fldChar w:fldCharType="begin"/>
        </w:r>
        <w:r>
          <w:rPr>
            <w:noProof/>
            <w:webHidden/>
          </w:rPr>
          <w:instrText xml:space="preserve"> PAGEREF _Toc525631160 \h </w:instrText>
        </w:r>
        <w:r>
          <w:rPr>
            <w:noProof/>
            <w:webHidden/>
          </w:rPr>
        </w:r>
        <w:r>
          <w:rPr>
            <w:noProof/>
            <w:webHidden/>
          </w:rPr>
          <w:fldChar w:fldCharType="separate"/>
        </w:r>
        <w:r>
          <w:rPr>
            <w:noProof/>
            <w:webHidden/>
          </w:rPr>
          <w:t>84</w:t>
        </w:r>
        <w:r>
          <w:rPr>
            <w:noProof/>
            <w:webHidden/>
          </w:rPr>
          <w:fldChar w:fldCharType="end"/>
        </w:r>
      </w:hyperlink>
    </w:p>
    <w:p w14:paraId="151DA064" w14:textId="409F16E8"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161" w:history="1">
        <w:r w:rsidRPr="00EE19DD">
          <w:rPr>
            <w:rStyle w:val="Hyperlink"/>
            <w:noProof/>
          </w:rPr>
          <w:t>3.22 region object</w:t>
        </w:r>
        <w:r>
          <w:rPr>
            <w:noProof/>
            <w:webHidden/>
          </w:rPr>
          <w:tab/>
        </w:r>
        <w:r>
          <w:rPr>
            <w:noProof/>
            <w:webHidden/>
          </w:rPr>
          <w:fldChar w:fldCharType="begin"/>
        </w:r>
        <w:r>
          <w:rPr>
            <w:noProof/>
            <w:webHidden/>
          </w:rPr>
          <w:instrText xml:space="preserve"> PAGEREF _Toc525631161 \h </w:instrText>
        </w:r>
        <w:r>
          <w:rPr>
            <w:noProof/>
            <w:webHidden/>
          </w:rPr>
        </w:r>
        <w:r>
          <w:rPr>
            <w:noProof/>
            <w:webHidden/>
          </w:rPr>
          <w:fldChar w:fldCharType="separate"/>
        </w:r>
        <w:r>
          <w:rPr>
            <w:noProof/>
            <w:webHidden/>
          </w:rPr>
          <w:t>85</w:t>
        </w:r>
        <w:r>
          <w:rPr>
            <w:noProof/>
            <w:webHidden/>
          </w:rPr>
          <w:fldChar w:fldCharType="end"/>
        </w:r>
      </w:hyperlink>
    </w:p>
    <w:p w14:paraId="2C9ECC0F" w14:textId="307E083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62" w:history="1">
        <w:r w:rsidRPr="00EE19DD">
          <w:rPr>
            <w:rStyle w:val="Hyperlink"/>
            <w:noProof/>
          </w:rPr>
          <w:t>3.22.1 General</w:t>
        </w:r>
        <w:r>
          <w:rPr>
            <w:noProof/>
            <w:webHidden/>
          </w:rPr>
          <w:tab/>
        </w:r>
        <w:r>
          <w:rPr>
            <w:noProof/>
            <w:webHidden/>
          </w:rPr>
          <w:fldChar w:fldCharType="begin"/>
        </w:r>
        <w:r>
          <w:rPr>
            <w:noProof/>
            <w:webHidden/>
          </w:rPr>
          <w:instrText xml:space="preserve"> PAGEREF _Toc525631162 \h </w:instrText>
        </w:r>
        <w:r>
          <w:rPr>
            <w:noProof/>
            <w:webHidden/>
          </w:rPr>
        </w:r>
        <w:r>
          <w:rPr>
            <w:noProof/>
            <w:webHidden/>
          </w:rPr>
          <w:fldChar w:fldCharType="separate"/>
        </w:r>
        <w:r>
          <w:rPr>
            <w:noProof/>
            <w:webHidden/>
          </w:rPr>
          <w:t>85</w:t>
        </w:r>
        <w:r>
          <w:rPr>
            <w:noProof/>
            <w:webHidden/>
          </w:rPr>
          <w:fldChar w:fldCharType="end"/>
        </w:r>
      </w:hyperlink>
    </w:p>
    <w:p w14:paraId="630729F9" w14:textId="1A59A63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63" w:history="1">
        <w:r w:rsidRPr="00EE19DD">
          <w:rPr>
            <w:rStyle w:val="Hyperlink"/>
            <w:noProof/>
          </w:rPr>
          <w:t>3.22.2 Text regions</w:t>
        </w:r>
        <w:r>
          <w:rPr>
            <w:noProof/>
            <w:webHidden/>
          </w:rPr>
          <w:tab/>
        </w:r>
        <w:r>
          <w:rPr>
            <w:noProof/>
            <w:webHidden/>
          </w:rPr>
          <w:fldChar w:fldCharType="begin"/>
        </w:r>
        <w:r>
          <w:rPr>
            <w:noProof/>
            <w:webHidden/>
          </w:rPr>
          <w:instrText xml:space="preserve"> PAGEREF _Toc525631163 \h </w:instrText>
        </w:r>
        <w:r>
          <w:rPr>
            <w:noProof/>
            <w:webHidden/>
          </w:rPr>
        </w:r>
        <w:r>
          <w:rPr>
            <w:noProof/>
            <w:webHidden/>
          </w:rPr>
          <w:fldChar w:fldCharType="separate"/>
        </w:r>
        <w:r>
          <w:rPr>
            <w:noProof/>
            <w:webHidden/>
          </w:rPr>
          <w:t>85</w:t>
        </w:r>
        <w:r>
          <w:rPr>
            <w:noProof/>
            <w:webHidden/>
          </w:rPr>
          <w:fldChar w:fldCharType="end"/>
        </w:r>
      </w:hyperlink>
    </w:p>
    <w:p w14:paraId="24E21D16" w14:textId="63F8E67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64" w:history="1">
        <w:r w:rsidRPr="00EE19DD">
          <w:rPr>
            <w:rStyle w:val="Hyperlink"/>
            <w:noProof/>
          </w:rPr>
          <w:t>3.22.3 Binary regions</w:t>
        </w:r>
        <w:r>
          <w:rPr>
            <w:noProof/>
            <w:webHidden/>
          </w:rPr>
          <w:tab/>
        </w:r>
        <w:r>
          <w:rPr>
            <w:noProof/>
            <w:webHidden/>
          </w:rPr>
          <w:fldChar w:fldCharType="begin"/>
        </w:r>
        <w:r>
          <w:rPr>
            <w:noProof/>
            <w:webHidden/>
          </w:rPr>
          <w:instrText xml:space="preserve"> PAGEREF _Toc525631164 \h </w:instrText>
        </w:r>
        <w:r>
          <w:rPr>
            <w:noProof/>
            <w:webHidden/>
          </w:rPr>
        </w:r>
        <w:r>
          <w:rPr>
            <w:noProof/>
            <w:webHidden/>
          </w:rPr>
          <w:fldChar w:fldCharType="separate"/>
        </w:r>
        <w:r>
          <w:rPr>
            <w:noProof/>
            <w:webHidden/>
          </w:rPr>
          <w:t>87</w:t>
        </w:r>
        <w:r>
          <w:rPr>
            <w:noProof/>
            <w:webHidden/>
          </w:rPr>
          <w:fldChar w:fldCharType="end"/>
        </w:r>
      </w:hyperlink>
    </w:p>
    <w:p w14:paraId="1182907D" w14:textId="1ACA9D3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65" w:history="1">
        <w:r w:rsidRPr="00EE19DD">
          <w:rPr>
            <w:rStyle w:val="Hyperlink"/>
            <w:noProof/>
          </w:rPr>
          <w:t>3.22.4 Independence of text and binary regions</w:t>
        </w:r>
        <w:r>
          <w:rPr>
            <w:noProof/>
            <w:webHidden/>
          </w:rPr>
          <w:tab/>
        </w:r>
        <w:r>
          <w:rPr>
            <w:noProof/>
            <w:webHidden/>
          </w:rPr>
          <w:fldChar w:fldCharType="begin"/>
        </w:r>
        <w:r>
          <w:rPr>
            <w:noProof/>
            <w:webHidden/>
          </w:rPr>
          <w:instrText xml:space="preserve"> PAGEREF _Toc525631165 \h </w:instrText>
        </w:r>
        <w:r>
          <w:rPr>
            <w:noProof/>
            <w:webHidden/>
          </w:rPr>
        </w:r>
        <w:r>
          <w:rPr>
            <w:noProof/>
            <w:webHidden/>
          </w:rPr>
          <w:fldChar w:fldCharType="separate"/>
        </w:r>
        <w:r>
          <w:rPr>
            <w:noProof/>
            <w:webHidden/>
          </w:rPr>
          <w:t>87</w:t>
        </w:r>
        <w:r>
          <w:rPr>
            <w:noProof/>
            <w:webHidden/>
          </w:rPr>
          <w:fldChar w:fldCharType="end"/>
        </w:r>
      </w:hyperlink>
    </w:p>
    <w:p w14:paraId="58EDC76D" w14:textId="5ACB211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66" w:history="1">
        <w:r w:rsidRPr="00EE19DD">
          <w:rPr>
            <w:rStyle w:val="Hyperlink"/>
            <w:noProof/>
          </w:rPr>
          <w:t>3.22.5 startLine property</w:t>
        </w:r>
        <w:r>
          <w:rPr>
            <w:noProof/>
            <w:webHidden/>
          </w:rPr>
          <w:tab/>
        </w:r>
        <w:r>
          <w:rPr>
            <w:noProof/>
            <w:webHidden/>
          </w:rPr>
          <w:fldChar w:fldCharType="begin"/>
        </w:r>
        <w:r>
          <w:rPr>
            <w:noProof/>
            <w:webHidden/>
          </w:rPr>
          <w:instrText xml:space="preserve"> PAGEREF _Toc525631166 \h </w:instrText>
        </w:r>
        <w:r>
          <w:rPr>
            <w:noProof/>
            <w:webHidden/>
          </w:rPr>
        </w:r>
        <w:r>
          <w:rPr>
            <w:noProof/>
            <w:webHidden/>
          </w:rPr>
          <w:fldChar w:fldCharType="separate"/>
        </w:r>
        <w:r>
          <w:rPr>
            <w:noProof/>
            <w:webHidden/>
          </w:rPr>
          <w:t>88</w:t>
        </w:r>
        <w:r>
          <w:rPr>
            <w:noProof/>
            <w:webHidden/>
          </w:rPr>
          <w:fldChar w:fldCharType="end"/>
        </w:r>
      </w:hyperlink>
    </w:p>
    <w:p w14:paraId="35088D65" w14:textId="087B115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67" w:history="1">
        <w:r w:rsidRPr="00EE19DD">
          <w:rPr>
            <w:rStyle w:val="Hyperlink"/>
            <w:noProof/>
          </w:rPr>
          <w:t>3.22.6 startColumn property</w:t>
        </w:r>
        <w:r>
          <w:rPr>
            <w:noProof/>
            <w:webHidden/>
          </w:rPr>
          <w:tab/>
        </w:r>
        <w:r>
          <w:rPr>
            <w:noProof/>
            <w:webHidden/>
          </w:rPr>
          <w:fldChar w:fldCharType="begin"/>
        </w:r>
        <w:r>
          <w:rPr>
            <w:noProof/>
            <w:webHidden/>
          </w:rPr>
          <w:instrText xml:space="preserve"> PAGEREF _Toc525631167 \h </w:instrText>
        </w:r>
        <w:r>
          <w:rPr>
            <w:noProof/>
            <w:webHidden/>
          </w:rPr>
        </w:r>
        <w:r>
          <w:rPr>
            <w:noProof/>
            <w:webHidden/>
          </w:rPr>
          <w:fldChar w:fldCharType="separate"/>
        </w:r>
        <w:r>
          <w:rPr>
            <w:noProof/>
            <w:webHidden/>
          </w:rPr>
          <w:t>88</w:t>
        </w:r>
        <w:r>
          <w:rPr>
            <w:noProof/>
            <w:webHidden/>
          </w:rPr>
          <w:fldChar w:fldCharType="end"/>
        </w:r>
      </w:hyperlink>
    </w:p>
    <w:p w14:paraId="24252BA4" w14:textId="359DCD7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68" w:history="1">
        <w:r w:rsidRPr="00EE19DD">
          <w:rPr>
            <w:rStyle w:val="Hyperlink"/>
            <w:noProof/>
          </w:rPr>
          <w:t>3.22.7 endLine property</w:t>
        </w:r>
        <w:r>
          <w:rPr>
            <w:noProof/>
            <w:webHidden/>
          </w:rPr>
          <w:tab/>
        </w:r>
        <w:r>
          <w:rPr>
            <w:noProof/>
            <w:webHidden/>
          </w:rPr>
          <w:fldChar w:fldCharType="begin"/>
        </w:r>
        <w:r>
          <w:rPr>
            <w:noProof/>
            <w:webHidden/>
          </w:rPr>
          <w:instrText xml:space="preserve"> PAGEREF _Toc525631168 \h </w:instrText>
        </w:r>
        <w:r>
          <w:rPr>
            <w:noProof/>
            <w:webHidden/>
          </w:rPr>
        </w:r>
        <w:r>
          <w:rPr>
            <w:noProof/>
            <w:webHidden/>
          </w:rPr>
          <w:fldChar w:fldCharType="separate"/>
        </w:r>
        <w:r>
          <w:rPr>
            <w:noProof/>
            <w:webHidden/>
          </w:rPr>
          <w:t>88</w:t>
        </w:r>
        <w:r>
          <w:rPr>
            <w:noProof/>
            <w:webHidden/>
          </w:rPr>
          <w:fldChar w:fldCharType="end"/>
        </w:r>
      </w:hyperlink>
    </w:p>
    <w:p w14:paraId="41080526" w14:textId="75E3504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69" w:history="1">
        <w:r w:rsidRPr="00EE19DD">
          <w:rPr>
            <w:rStyle w:val="Hyperlink"/>
            <w:noProof/>
          </w:rPr>
          <w:t>3.22.8 endColumn property</w:t>
        </w:r>
        <w:r>
          <w:rPr>
            <w:noProof/>
            <w:webHidden/>
          </w:rPr>
          <w:tab/>
        </w:r>
        <w:r>
          <w:rPr>
            <w:noProof/>
            <w:webHidden/>
          </w:rPr>
          <w:fldChar w:fldCharType="begin"/>
        </w:r>
        <w:r>
          <w:rPr>
            <w:noProof/>
            <w:webHidden/>
          </w:rPr>
          <w:instrText xml:space="preserve"> PAGEREF _Toc525631169 \h </w:instrText>
        </w:r>
        <w:r>
          <w:rPr>
            <w:noProof/>
            <w:webHidden/>
          </w:rPr>
        </w:r>
        <w:r>
          <w:rPr>
            <w:noProof/>
            <w:webHidden/>
          </w:rPr>
          <w:fldChar w:fldCharType="separate"/>
        </w:r>
        <w:r>
          <w:rPr>
            <w:noProof/>
            <w:webHidden/>
          </w:rPr>
          <w:t>88</w:t>
        </w:r>
        <w:r>
          <w:rPr>
            <w:noProof/>
            <w:webHidden/>
          </w:rPr>
          <w:fldChar w:fldCharType="end"/>
        </w:r>
      </w:hyperlink>
    </w:p>
    <w:p w14:paraId="6BBA6316" w14:textId="4FEFCC2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70" w:history="1">
        <w:r w:rsidRPr="00EE19DD">
          <w:rPr>
            <w:rStyle w:val="Hyperlink"/>
            <w:noProof/>
          </w:rPr>
          <w:t>3.22.9 charOffset property</w:t>
        </w:r>
        <w:r>
          <w:rPr>
            <w:noProof/>
            <w:webHidden/>
          </w:rPr>
          <w:tab/>
        </w:r>
        <w:r>
          <w:rPr>
            <w:noProof/>
            <w:webHidden/>
          </w:rPr>
          <w:fldChar w:fldCharType="begin"/>
        </w:r>
        <w:r>
          <w:rPr>
            <w:noProof/>
            <w:webHidden/>
          </w:rPr>
          <w:instrText xml:space="preserve"> PAGEREF _Toc525631170 \h </w:instrText>
        </w:r>
        <w:r>
          <w:rPr>
            <w:noProof/>
            <w:webHidden/>
          </w:rPr>
        </w:r>
        <w:r>
          <w:rPr>
            <w:noProof/>
            <w:webHidden/>
          </w:rPr>
          <w:fldChar w:fldCharType="separate"/>
        </w:r>
        <w:r>
          <w:rPr>
            <w:noProof/>
            <w:webHidden/>
          </w:rPr>
          <w:t>88</w:t>
        </w:r>
        <w:r>
          <w:rPr>
            <w:noProof/>
            <w:webHidden/>
          </w:rPr>
          <w:fldChar w:fldCharType="end"/>
        </w:r>
      </w:hyperlink>
    </w:p>
    <w:p w14:paraId="68782C7D" w14:textId="6469B1D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71" w:history="1">
        <w:r w:rsidRPr="00EE19DD">
          <w:rPr>
            <w:rStyle w:val="Hyperlink"/>
            <w:noProof/>
          </w:rPr>
          <w:t>3.22.10 charLength property</w:t>
        </w:r>
        <w:r>
          <w:rPr>
            <w:noProof/>
            <w:webHidden/>
          </w:rPr>
          <w:tab/>
        </w:r>
        <w:r>
          <w:rPr>
            <w:noProof/>
            <w:webHidden/>
          </w:rPr>
          <w:fldChar w:fldCharType="begin"/>
        </w:r>
        <w:r>
          <w:rPr>
            <w:noProof/>
            <w:webHidden/>
          </w:rPr>
          <w:instrText xml:space="preserve"> PAGEREF _Toc525631171 \h </w:instrText>
        </w:r>
        <w:r>
          <w:rPr>
            <w:noProof/>
            <w:webHidden/>
          </w:rPr>
        </w:r>
        <w:r>
          <w:rPr>
            <w:noProof/>
            <w:webHidden/>
          </w:rPr>
          <w:fldChar w:fldCharType="separate"/>
        </w:r>
        <w:r>
          <w:rPr>
            <w:noProof/>
            <w:webHidden/>
          </w:rPr>
          <w:t>89</w:t>
        </w:r>
        <w:r>
          <w:rPr>
            <w:noProof/>
            <w:webHidden/>
          </w:rPr>
          <w:fldChar w:fldCharType="end"/>
        </w:r>
      </w:hyperlink>
    </w:p>
    <w:p w14:paraId="654FAE05" w14:textId="28C95B1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72" w:history="1">
        <w:r w:rsidRPr="00EE19DD">
          <w:rPr>
            <w:rStyle w:val="Hyperlink"/>
            <w:noProof/>
          </w:rPr>
          <w:t>3.22.11 byteOffset property</w:t>
        </w:r>
        <w:r>
          <w:rPr>
            <w:noProof/>
            <w:webHidden/>
          </w:rPr>
          <w:tab/>
        </w:r>
        <w:r>
          <w:rPr>
            <w:noProof/>
            <w:webHidden/>
          </w:rPr>
          <w:fldChar w:fldCharType="begin"/>
        </w:r>
        <w:r>
          <w:rPr>
            <w:noProof/>
            <w:webHidden/>
          </w:rPr>
          <w:instrText xml:space="preserve"> PAGEREF _Toc525631172 \h </w:instrText>
        </w:r>
        <w:r>
          <w:rPr>
            <w:noProof/>
            <w:webHidden/>
          </w:rPr>
        </w:r>
        <w:r>
          <w:rPr>
            <w:noProof/>
            <w:webHidden/>
          </w:rPr>
          <w:fldChar w:fldCharType="separate"/>
        </w:r>
        <w:r>
          <w:rPr>
            <w:noProof/>
            <w:webHidden/>
          </w:rPr>
          <w:t>89</w:t>
        </w:r>
        <w:r>
          <w:rPr>
            <w:noProof/>
            <w:webHidden/>
          </w:rPr>
          <w:fldChar w:fldCharType="end"/>
        </w:r>
      </w:hyperlink>
    </w:p>
    <w:p w14:paraId="3CD3E443" w14:textId="0DB69DA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73" w:history="1">
        <w:r w:rsidRPr="00EE19DD">
          <w:rPr>
            <w:rStyle w:val="Hyperlink"/>
            <w:noProof/>
          </w:rPr>
          <w:t>3.22.12 byteLength property</w:t>
        </w:r>
        <w:r>
          <w:rPr>
            <w:noProof/>
            <w:webHidden/>
          </w:rPr>
          <w:tab/>
        </w:r>
        <w:r>
          <w:rPr>
            <w:noProof/>
            <w:webHidden/>
          </w:rPr>
          <w:fldChar w:fldCharType="begin"/>
        </w:r>
        <w:r>
          <w:rPr>
            <w:noProof/>
            <w:webHidden/>
          </w:rPr>
          <w:instrText xml:space="preserve"> PAGEREF _Toc525631173 \h </w:instrText>
        </w:r>
        <w:r>
          <w:rPr>
            <w:noProof/>
            <w:webHidden/>
          </w:rPr>
        </w:r>
        <w:r>
          <w:rPr>
            <w:noProof/>
            <w:webHidden/>
          </w:rPr>
          <w:fldChar w:fldCharType="separate"/>
        </w:r>
        <w:r>
          <w:rPr>
            <w:noProof/>
            <w:webHidden/>
          </w:rPr>
          <w:t>89</w:t>
        </w:r>
        <w:r>
          <w:rPr>
            <w:noProof/>
            <w:webHidden/>
          </w:rPr>
          <w:fldChar w:fldCharType="end"/>
        </w:r>
      </w:hyperlink>
    </w:p>
    <w:p w14:paraId="27E8AE24" w14:textId="739DDDA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74" w:history="1">
        <w:r w:rsidRPr="00EE19DD">
          <w:rPr>
            <w:rStyle w:val="Hyperlink"/>
            <w:noProof/>
          </w:rPr>
          <w:t>3.22.13 snippet property</w:t>
        </w:r>
        <w:r>
          <w:rPr>
            <w:noProof/>
            <w:webHidden/>
          </w:rPr>
          <w:tab/>
        </w:r>
        <w:r>
          <w:rPr>
            <w:noProof/>
            <w:webHidden/>
          </w:rPr>
          <w:fldChar w:fldCharType="begin"/>
        </w:r>
        <w:r>
          <w:rPr>
            <w:noProof/>
            <w:webHidden/>
          </w:rPr>
          <w:instrText xml:space="preserve"> PAGEREF _Toc525631174 \h </w:instrText>
        </w:r>
        <w:r>
          <w:rPr>
            <w:noProof/>
            <w:webHidden/>
          </w:rPr>
        </w:r>
        <w:r>
          <w:rPr>
            <w:noProof/>
            <w:webHidden/>
          </w:rPr>
          <w:fldChar w:fldCharType="separate"/>
        </w:r>
        <w:r>
          <w:rPr>
            <w:noProof/>
            <w:webHidden/>
          </w:rPr>
          <w:t>89</w:t>
        </w:r>
        <w:r>
          <w:rPr>
            <w:noProof/>
            <w:webHidden/>
          </w:rPr>
          <w:fldChar w:fldCharType="end"/>
        </w:r>
      </w:hyperlink>
    </w:p>
    <w:p w14:paraId="246D5FB7" w14:textId="5E0F927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75" w:history="1">
        <w:r w:rsidRPr="00EE19DD">
          <w:rPr>
            <w:rStyle w:val="Hyperlink"/>
            <w:noProof/>
          </w:rPr>
          <w:t>3.22.14 message property</w:t>
        </w:r>
        <w:r>
          <w:rPr>
            <w:noProof/>
            <w:webHidden/>
          </w:rPr>
          <w:tab/>
        </w:r>
        <w:r>
          <w:rPr>
            <w:noProof/>
            <w:webHidden/>
          </w:rPr>
          <w:fldChar w:fldCharType="begin"/>
        </w:r>
        <w:r>
          <w:rPr>
            <w:noProof/>
            <w:webHidden/>
          </w:rPr>
          <w:instrText xml:space="preserve"> PAGEREF _Toc525631175 \h </w:instrText>
        </w:r>
        <w:r>
          <w:rPr>
            <w:noProof/>
            <w:webHidden/>
          </w:rPr>
        </w:r>
        <w:r>
          <w:rPr>
            <w:noProof/>
            <w:webHidden/>
          </w:rPr>
          <w:fldChar w:fldCharType="separate"/>
        </w:r>
        <w:r>
          <w:rPr>
            <w:noProof/>
            <w:webHidden/>
          </w:rPr>
          <w:t>89</w:t>
        </w:r>
        <w:r>
          <w:rPr>
            <w:noProof/>
            <w:webHidden/>
          </w:rPr>
          <w:fldChar w:fldCharType="end"/>
        </w:r>
      </w:hyperlink>
    </w:p>
    <w:p w14:paraId="12FDB1A5" w14:textId="13681E70"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176" w:history="1">
        <w:r w:rsidRPr="00EE19DD">
          <w:rPr>
            <w:rStyle w:val="Hyperlink"/>
            <w:noProof/>
          </w:rPr>
          <w:t>3.23 rectangle object</w:t>
        </w:r>
        <w:r>
          <w:rPr>
            <w:noProof/>
            <w:webHidden/>
          </w:rPr>
          <w:tab/>
        </w:r>
        <w:r>
          <w:rPr>
            <w:noProof/>
            <w:webHidden/>
          </w:rPr>
          <w:fldChar w:fldCharType="begin"/>
        </w:r>
        <w:r>
          <w:rPr>
            <w:noProof/>
            <w:webHidden/>
          </w:rPr>
          <w:instrText xml:space="preserve"> PAGEREF _Toc525631176 \h </w:instrText>
        </w:r>
        <w:r>
          <w:rPr>
            <w:noProof/>
            <w:webHidden/>
          </w:rPr>
        </w:r>
        <w:r>
          <w:rPr>
            <w:noProof/>
            <w:webHidden/>
          </w:rPr>
          <w:fldChar w:fldCharType="separate"/>
        </w:r>
        <w:r>
          <w:rPr>
            <w:noProof/>
            <w:webHidden/>
          </w:rPr>
          <w:t>89</w:t>
        </w:r>
        <w:r>
          <w:rPr>
            <w:noProof/>
            <w:webHidden/>
          </w:rPr>
          <w:fldChar w:fldCharType="end"/>
        </w:r>
      </w:hyperlink>
    </w:p>
    <w:p w14:paraId="2994C954" w14:textId="2BBF9EC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77" w:history="1">
        <w:r w:rsidRPr="00EE19DD">
          <w:rPr>
            <w:rStyle w:val="Hyperlink"/>
            <w:noProof/>
          </w:rPr>
          <w:t>3.23.1 General</w:t>
        </w:r>
        <w:r>
          <w:rPr>
            <w:noProof/>
            <w:webHidden/>
          </w:rPr>
          <w:tab/>
        </w:r>
        <w:r>
          <w:rPr>
            <w:noProof/>
            <w:webHidden/>
          </w:rPr>
          <w:fldChar w:fldCharType="begin"/>
        </w:r>
        <w:r>
          <w:rPr>
            <w:noProof/>
            <w:webHidden/>
          </w:rPr>
          <w:instrText xml:space="preserve"> PAGEREF _Toc525631177 \h </w:instrText>
        </w:r>
        <w:r>
          <w:rPr>
            <w:noProof/>
            <w:webHidden/>
          </w:rPr>
        </w:r>
        <w:r>
          <w:rPr>
            <w:noProof/>
            <w:webHidden/>
          </w:rPr>
          <w:fldChar w:fldCharType="separate"/>
        </w:r>
        <w:r>
          <w:rPr>
            <w:noProof/>
            <w:webHidden/>
          </w:rPr>
          <w:t>89</w:t>
        </w:r>
        <w:r>
          <w:rPr>
            <w:noProof/>
            <w:webHidden/>
          </w:rPr>
          <w:fldChar w:fldCharType="end"/>
        </w:r>
      </w:hyperlink>
    </w:p>
    <w:p w14:paraId="4BFC72CF" w14:textId="0DB078E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78" w:history="1">
        <w:r w:rsidRPr="00EE19DD">
          <w:rPr>
            <w:rStyle w:val="Hyperlink"/>
            <w:noProof/>
          </w:rPr>
          <w:t>3.23.2 top, left, bottom, and right properties</w:t>
        </w:r>
        <w:r>
          <w:rPr>
            <w:noProof/>
            <w:webHidden/>
          </w:rPr>
          <w:tab/>
        </w:r>
        <w:r>
          <w:rPr>
            <w:noProof/>
            <w:webHidden/>
          </w:rPr>
          <w:fldChar w:fldCharType="begin"/>
        </w:r>
        <w:r>
          <w:rPr>
            <w:noProof/>
            <w:webHidden/>
          </w:rPr>
          <w:instrText xml:space="preserve"> PAGEREF _Toc525631178 \h </w:instrText>
        </w:r>
        <w:r>
          <w:rPr>
            <w:noProof/>
            <w:webHidden/>
          </w:rPr>
        </w:r>
        <w:r>
          <w:rPr>
            <w:noProof/>
            <w:webHidden/>
          </w:rPr>
          <w:fldChar w:fldCharType="separate"/>
        </w:r>
        <w:r>
          <w:rPr>
            <w:noProof/>
            <w:webHidden/>
          </w:rPr>
          <w:t>90</w:t>
        </w:r>
        <w:r>
          <w:rPr>
            <w:noProof/>
            <w:webHidden/>
          </w:rPr>
          <w:fldChar w:fldCharType="end"/>
        </w:r>
      </w:hyperlink>
    </w:p>
    <w:p w14:paraId="2ECD3A21" w14:textId="26049B2B"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79" w:history="1">
        <w:r w:rsidRPr="00EE19DD">
          <w:rPr>
            <w:rStyle w:val="Hyperlink"/>
            <w:noProof/>
          </w:rPr>
          <w:t>3.23.3 message property</w:t>
        </w:r>
        <w:r>
          <w:rPr>
            <w:noProof/>
            <w:webHidden/>
          </w:rPr>
          <w:tab/>
        </w:r>
        <w:r>
          <w:rPr>
            <w:noProof/>
            <w:webHidden/>
          </w:rPr>
          <w:fldChar w:fldCharType="begin"/>
        </w:r>
        <w:r>
          <w:rPr>
            <w:noProof/>
            <w:webHidden/>
          </w:rPr>
          <w:instrText xml:space="preserve"> PAGEREF _Toc525631179 \h </w:instrText>
        </w:r>
        <w:r>
          <w:rPr>
            <w:noProof/>
            <w:webHidden/>
          </w:rPr>
        </w:r>
        <w:r>
          <w:rPr>
            <w:noProof/>
            <w:webHidden/>
          </w:rPr>
          <w:fldChar w:fldCharType="separate"/>
        </w:r>
        <w:r>
          <w:rPr>
            <w:noProof/>
            <w:webHidden/>
          </w:rPr>
          <w:t>90</w:t>
        </w:r>
        <w:r>
          <w:rPr>
            <w:noProof/>
            <w:webHidden/>
          </w:rPr>
          <w:fldChar w:fldCharType="end"/>
        </w:r>
      </w:hyperlink>
    </w:p>
    <w:p w14:paraId="123BD00B" w14:textId="73D8BFCE"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180" w:history="1">
        <w:r w:rsidRPr="00EE19DD">
          <w:rPr>
            <w:rStyle w:val="Hyperlink"/>
            <w:noProof/>
          </w:rPr>
          <w:t>3.24 logicalLocation object</w:t>
        </w:r>
        <w:r>
          <w:rPr>
            <w:noProof/>
            <w:webHidden/>
          </w:rPr>
          <w:tab/>
        </w:r>
        <w:r>
          <w:rPr>
            <w:noProof/>
            <w:webHidden/>
          </w:rPr>
          <w:fldChar w:fldCharType="begin"/>
        </w:r>
        <w:r>
          <w:rPr>
            <w:noProof/>
            <w:webHidden/>
          </w:rPr>
          <w:instrText xml:space="preserve"> PAGEREF _Toc525631180 \h </w:instrText>
        </w:r>
        <w:r>
          <w:rPr>
            <w:noProof/>
            <w:webHidden/>
          </w:rPr>
        </w:r>
        <w:r>
          <w:rPr>
            <w:noProof/>
            <w:webHidden/>
          </w:rPr>
          <w:fldChar w:fldCharType="separate"/>
        </w:r>
        <w:r>
          <w:rPr>
            <w:noProof/>
            <w:webHidden/>
          </w:rPr>
          <w:t>90</w:t>
        </w:r>
        <w:r>
          <w:rPr>
            <w:noProof/>
            <w:webHidden/>
          </w:rPr>
          <w:fldChar w:fldCharType="end"/>
        </w:r>
      </w:hyperlink>
    </w:p>
    <w:p w14:paraId="1BA8F77C" w14:textId="75350BF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81" w:history="1">
        <w:r w:rsidRPr="00EE19DD">
          <w:rPr>
            <w:rStyle w:val="Hyperlink"/>
            <w:noProof/>
          </w:rPr>
          <w:t>3.24.1 General</w:t>
        </w:r>
        <w:r>
          <w:rPr>
            <w:noProof/>
            <w:webHidden/>
          </w:rPr>
          <w:tab/>
        </w:r>
        <w:r>
          <w:rPr>
            <w:noProof/>
            <w:webHidden/>
          </w:rPr>
          <w:fldChar w:fldCharType="begin"/>
        </w:r>
        <w:r>
          <w:rPr>
            <w:noProof/>
            <w:webHidden/>
          </w:rPr>
          <w:instrText xml:space="preserve"> PAGEREF _Toc525631181 \h </w:instrText>
        </w:r>
        <w:r>
          <w:rPr>
            <w:noProof/>
            <w:webHidden/>
          </w:rPr>
        </w:r>
        <w:r>
          <w:rPr>
            <w:noProof/>
            <w:webHidden/>
          </w:rPr>
          <w:fldChar w:fldCharType="separate"/>
        </w:r>
        <w:r>
          <w:rPr>
            <w:noProof/>
            <w:webHidden/>
          </w:rPr>
          <w:t>90</w:t>
        </w:r>
        <w:r>
          <w:rPr>
            <w:noProof/>
            <w:webHidden/>
          </w:rPr>
          <w:fldChar w:fldCharType="end"/>
        </w:r>
      </w:hyperlink>
    </w:p>
    <w:p w14:paraId="3C2B2072" w14:textId="756A1E8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82" w:history="1">
        <w:r w:rsidRPr="00EE19DD">
          <w:rPr>
            <w:rStyle w:val="Hyperlink"/>
            <w:noProof/>
          </w:rPr>
          <w:t>3.24.2 Logical location naming rules</w:t>
        </w:r>
        <w:r>
          <w:rPr>
            <w:noProof/>
            <w:webHidden/>
          </w:rPr>
          <w:tab/>
        </w:r>
        <w:r>
          <w:rPr>
            <w:noProof/>
            <w:webHidden/>
          </w:rPr>
          <w:fldChar w:fldCharType="begin"/>
        </w:r>
        <w:r>
          <w:rPr>
            <w:noProof/>
            <w:webHidden/>
          </w:rPr>
          <w:instrText xml:space="preserve"> PAGEREF _Toc525631182 \h </w:instrText>
        </w:r>
        <w:r>
          <w:rPr>
            <w:noProof/>
            <w:webHidden/>
          </w:rPr>
        </w:r>
        <w:r>
          <w:rPr>
            <w:noProof/>
            <w:webHidden/>
          </w:rPr>
          <w:fldChar w:fldCharType="separate"/>
        </w:r>
        <w:r>
          <w:rPr>
            <w:noProof/>
            <w:webHidden/>
          </w:rPr>
          <w:t>90</w:t>
        </w:r>
        <w:r>
          <w:rPr>
            <w:noProof/>
            <w:webHidden/>
          </w:rPr>
          <w:fldChar w:fldCharType="end"/>
        </w:r>
      </w:hyperlink>
    </w:p>
    <w:p w14:paraId="5D888B6E" w14:textId="5609124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83" w:history="1">
        <w:r w:rsidRPr="00EE19DD">
          <w:rPr>
            <w:rStyle w:val="Hyperlink"/>
            <w:noProof/>
          </w:rPr>
          <w:t>3.24.3 name property</w:t>
        </w:r>
        <w:r>
          <w:rPr>
            <w:noProof/>
            <w:webHidden/>
          </w:rPr>
          <w:tab/>
        </w:r>
        <w:r>
          <w:rPr>
            <w:noProof/>
            <w:webHidden/>
          </w:rPr>
          <w:fldChar w:fldCharType="begin"/>
        </w:r>
        <w:r>
          <w:rPr>
            <w:noProof/>
            <w:webHidden/>
          </w:rPr>
          <w:instrText xml:space="preserve"> PAGEREF _Toc525631183 \h </w:instrText>
        </w:r>
        <w:r>
          <w:rPr>
            <w:noProof/>
            <w:webHidden/>
          </w:rPr>
        </w:r>
        <w:r>
          <w:rPr>
            <w:noProof/>
            <w:webHidden/>
          </w:rPr>
          <w:fldChar w:fldCharType="separate"/>
        </w:r>
        <w:r>
          <w:rPr>
            <w:noProof/>
            <w:webHidden/>
          </w:rPr>
          <w:t>91</w:t>
        </w:r>
        <w:r>
          <w:rPr>
            <w:noProof/>
            <w:webHidden/>
          </w:rPr>
          <w:fldChar w:fldCharType="end"/>
        </w:r>
      </w:hyperlink>
    </w:p>
    <w:p w14:paraId="5A59E8E1" w14:textId="4CFA1CF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84" w:history="1">
        <w:r w:rsidRPr="00EE19DD">
          <w:rPr>
            <w:rStyle w:val="Hyperlink"/>
            <w:noProof/>
          </w:rPr>
          <w:t>3.24.4 fullyQualifiedName property</w:t>
        </w:r>
        <w:r>
          <w:rPr>
            <w:noProof/>
            <w:webHidden/>
          </w:rPr>
          <w:tab/>
        </w:r>
        <w:r>
          <w:rPr>
            <w:noProof/>
            <w:webHidden/>
          </w:rPr>
          <w:fldChar w:fldCharType="begin"/>
        </w:r>
        <w:r>
          <w:rPr>
            <w:noProof/>
            <w:webHidden/>
          </w:rPr>
          <w:instrText xml:space="preserve"> PAGEREF _Toc525631184 \h </w:instrText>
        </w:r>
        <w:r>
          <w:rPr>
            <w:noProof/>
            <w:webHidden/>
          </w:rPr>
        </w:r>
        <w:r>
          <w:rPr>
            <w:noProof/>
            <w:webHidden/>
          </w:rPr>
          <w:fldChar w:fldCharType="separate"/>
        </w:r>
        <w:r>
          <w:rPr>
            <w:noProof/>
            <w:webHidden/>
          </w:rPr>
          <w:t>92</w:t>
        </w:r>
        <w:r>
          <w:rPr>
            <w:noProof/>
            <w:webHidden/>
          </w:rPr>
          <w:fldChar w:fldCharType="end"/>
        </w:r>
      </w:hyperlink>
    </w:p>
    <w:p w14:paraId="4647EB7C" w14:textId="773FF5A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85" w:history="1">
        <w:r w:rsidRPr="00EE19DD">
          <w:rPr>
            <w:rStyle w:val="Hyperlink"/>
            <w:noProof/>
          </w:rPr>
          <w:t>3.24.5 decoratedName property</w:t>
        </w:r>
        <w:r>
          <w:rPr>
            <w:noProof/>
            <w:webHidden/>
          </w:rPr>
          <w:tab/>
        </w:r>
        <w:r>
          <w:rPr>
            <w:noProof/>
            <w:webHidden/>
          </w:rPr>
          <w:fldChar w:fldCharType="begin"/>
        </w:r>
        <w:r>
          <w:rPr>
            <w:noProof/>
            <w:webHidden/>
          </w:rPr>
          <w:instrText xml:space="preserve"> PAGEREF _Toc525631185 \h </w:instrText>
        </w:r>
        <w:r>
          <w:rPr>
            <w:noProof/>
            <w:webHidden/>
          </w:rPr>
        </w:r>
        <w:r>
          <w:rPr>
            <w:noProof/>
            <w:webHidden/>
          </w:rPr>
          <w:fldChar w:fldCharType="separate"/>
        </w:r>
        <w:r>
          <w:rPr>
            <w:noProof/>
            <w:webHidden/>
          </w:rPr>
          <w:t>92</w:t>
        </w:r>
        <w:r>
          <w:rPr>
            <w:noProof/>
            <w:webHidden/>
          </w:rPr>
          <w:fldChar w:fldCharType="end"/>
        </w:r>
      </w:hyperlink>
    </w:p>
    <w:p w14:paraId="5021D587" w14:textId="18BAAD0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86" w:history="1">
        <w:r w:rsidRPr="00EE19DD">
          <w:rPr>
            <w:rStyle w:val="Hyperlink"/>
            <w:noProof/>
          </w:rPr>
          <w:t>3.24.6 kind property</w:t>
        </w:r>
        <w:r>
          <w:rPr>
            <w:noProof/>
            <w:webHidden/>
          </w:rPr>
          <w:tab/>
        </w:r>
        <w:r>
          <w:rPr>
            <w:noProof/>
            <w:webHidden/>
          </w:rPr>
          <w:fldChar w:fldCharType="begin"/>
        </w:r>
        <w:r>
          <w:rPr>
            <w:noProof/>
            <w:webHidden/>
          </w:rPr>
          <w:instrText xml:space="preserve"> PAGEREF _Toc525631186 \h </w:instrText>
        </w:r>
        <w:r>
          <w:rPr>
            <w:noProof/>
            <w:webHidden/>
          </w:rPr>
        </w:r>
        <w:r>
          <w:rPr>
            <w:noProof/>
            <w:webHidden/>
          </w:rPr>
          <w:fldChar w:fldCharType="separate"/>
        </w:r>
        <w:r>
          <w:rPr>
            <w:noProof/>
            <w:webHidden/>
          </w:rPr>
          <w:t>92</w:t>
        </w:r>
        <w:r>
          <w:rPr>
            <w:noProof/>
            <w:webHidden/>
          </w:rPr>
          <w:fldChar w:fldCharType="end"/>
        </w:r>
      </w:hyperlink>
    </w:p>
    <w:p w14:paraId="3D0981F2" w14:textId="7B3E9A8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87" w:history="1">
        <w:r w:rsidRPr="00EE19DD">
          <w:rPr>
            <w:rStyle w:val="Hyperlink"/>
            <w:noProof/>
          </w:rPr>
          <w:t>3.24.7 parentKey property</w:t>
        </w:r>
        <w:r>
          <w:rPr>
            <w:noProof/>
            <w:webHidden/>
          </w:rPr>
          <w:tab/>
        </w:r>
        <w:r>
          <w:rPr>
            <w:noProof/>
            <w:webHidden/>
          </w:rPr>
          <w:fldChar w:fldCharType="begin"/>
        </w:r>
        <w:r>
          <w:rPr>
            <w:noProof/>
            <w:webHidden/>
          </w:rPr>
          <w:instrText xml:space="preserve"> PAGEREF _Toc525631187 \h </w:instrText>
        </w:r>
        <w:r>
          <w:rPr>
            <w:noProof/>
            <w:webHidden/>
          </w:rPr>
        </w:r>
        <w:r>
          <w:rPr>
            <w:noProof/>
            <w:webHidden/>
          </w:rPr>
          <w:fldChar w:fldCharType="separate"/>
        </w:r>
        <w:r>
          <w:rPr>
            <w:noProof/>
            <w:webHidden/>
          </w:rPr>
          <w:t>93</w:t>
        </w:r>
        <w:r>
          <w:rPr>
            <w:noProof/>
            <w:webHidden/>
          </w:rPr>
          <w:fldChar w:fldCharType="end"/>
        </w:r>
      </w:hyperlink>
    </w:p>
    <w:p w14:paraId="30CAFBF4" w14:textId="4AAF4891"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188" w:history="1">
        <w:r w:rsidRPr="00EE19DD">
          <w:rPr>
            <w:rStyle w:val="Hyperlink"/>
            <w:noProof/>
          </w:rPr>
          <w:t>3.25 codeFlow object</w:t>
        </w:r>
        <w:r>
          <w:rPr>
            <w:noProof/>
            <w:webHidden/>
          </w:rPr>
          <w:tab/>
        </w:r>
        <w:r>
          <w:rPr>
            <w:noProof/>
            <w:webHidden/>
          </w:rPr>
          <w:fldChar w:fldCharType="begin"/>
        </w:r>
        <w:r>
          <w:rPr>
            <w:noProof/>
            <w:webHidden/>
          </w:rPr>
          <w:instrText xml:space="preserve"> PAGEREF _Toc525631188 \h </w:instrText>
        </w:r>
        <w:r>
          <w:rPr>
            <w:noProof/>
            <w:webHidden/>
          </w:rPr>
        </w:r>
        <w:r>
          <w:rPr>
            <w:noProof/>
            <w:webHidden/>
          </w:rPr>
          <w:fldChar w:fldCharType="separate"/>
        </w:r>
        <w:r>
          <w:rPr>
            <w:noProof/>
            <w:webHidden/>
          </w:rPr>
          <w:t>93</w:t>
        </w:r>
        <w:r>
          <w:rPr>
            <w:noProof/>
            <w:webHidden/>
          </w:rPr>
          <w:fldChar w:fldCharType="end"/>
        </w:r>
      </w:hyperlink>
    </w:p>
    <w:p w14:paraId="76308DB7" w14:textId="725D255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89" w:history="1">
        <w:r w:rsidRPr="00EE19DD">
          <w:rPr>
            <w:rStyle w:val="Hyperlink"/>
            <w:noProof/>
          </w:rPr>
          <w:t>3.25.1 General</w:t>
        </w:r>
        <w:r>
          <w:rPr>
            <w:noProof/>
            <w:webHidden/>
          </w:rPr>
          <w:tab/>
        </w:r>
        <w:r>
          <w:rPr>
            <w:noProof/>
            <w:webHidden/>
          </w:rPr>
          <w:fldChar w:fldCharType="begin"/>
        </w:r>
        <w:r>
          <w:rPr>
            <w:noProof/>
            <w:webHidden/>
          </w:rPr>
          <w:instrText xml:space="preserve"> PAGEREF _Toc525631189 \h </w:instrText>
        </w:r>
        <w:r>
          <w:rPr>
            <w:noProof/>
            <w:webHidden/>
          </w:rPr>
        </w:r>
        <w:r>
          <w:rPr>
            <w:noProof/>
            <w:webHidden/>
          </w:rPr>
          <w:fldChar w:fldCharType="separate"/>
        </w:r>
        <w:r>
          <w:rPr>
            <w:noProof/>
            <w:webHidden/>
          </w:rPr>
          <w:t>93</w:t>
        </w:r>
        <w:r>
          <w:rPr>
            <w:noProof/>
            <w:webHidden/>
          </w:rPr>
          <w:fldChar w:fldCharType="end"/>
        </w:r>
      </w:hyperlink>
    </w:p>
    <w:p w14:paraId="3FB989A9" w14:textId="775B80C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90" w:history="1">
        <w:r w:rsidRPr="00EE19DD">
          <w:rPr>
            <w:rStyle w:val="Hyperlink"/>
            <w:noProof/>
          </w:rPr>
          <w:t>3.25.2 message property</w:t>
        </w:r>
        <w:r>
          <w:rPr>
            <w:noProof/>
            <w:webHidden/>
          </w:rPr>
          <w:tab/>
        </w:r>
        <w:r>
          <w:rPr>
            <w:noProof/>
            <w:webHidden/>
          </w:rPr>
          <w:fldChar w:fldCharType="begin"/>
        </w:r>
        <w:r>
          <w:rPr>
            <w:noProof/>
            <w:webHidden/>
          </w:rPr>
          <w:instrText xml:space="preserve"> PAGEREF _Toc525631190 \h </w:instrText>
        </w:r>
        <w:r>
          <w:rPr>
            <w:noProof/>
            <w:webHidden/>
          </w:rPr>
        </w:r>
        <w:r>
          <w:rPr>
            <w:noProof/>
            <w:webHidden/>
          </w:rPr>
          <w:fldChar w:fldCharType="separate"/>
        </w:r>
        <w:r>
          <w:rPr>
            <w:noProof/>
            <w:webHidden/>
          </w:rPr>
          <w:t>94</w:t>
        </w:r>
        <w:r>
          <w:rPr>
            <w:noProof/>
            <w:webHidden/>
          </w:rPr>
          <w:fldChar w:fldCharType="end"/>
        </w:r>
      </w:hyperlink>
    </w:p>
    <w:p w14:paraId="4BE2ECB0" w14:textId="2CBF019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91" w:history="1">
        <w:r w:rsidRPr="00EE19DD">
          <w:rPr>
            <w:rStyle w:val="Hyperlink"/>
            <w:noProof/>
          </w:rPr>
          <w:t>3.25.3 threadFlows property</w:t>
        </w:r>
        <w:r>
          <w:rPr>
            <w:noProof/>
            <w:webHidden/>
          </w:rPr>
          <w:tab/>
        </w:r>
        <w:r>
          <w:rPr>
            <w:noProof/>
            <w:webHidden/>
          </w:rPr>
          <w:fldChar w:fldCharType="begin"/>
        </w:r>
        <w:r>
          <w:rPr>
            <w:noProof/>
            <w:webHidden/>
          </w:rPr>
          <w:instrText xml:space="preserve"> PAGEREF _Toc525631191 \h </w:instrText>
        </w:r>
        <w:r>
          <w:rPr>
            <w:noProof/>
            <w:webHidden/>
          </w:rPr>
        </w:r>
        <w:r>
          <w:rPr>
            <w:noProof/>
            <w:webHidden/>
          </w:rPr>
          <w:fldChar w:fldCharType="separate"/>
        </w:r>
        <w:r>
          <w:rPr>
            <w:noProof/>
            <w:webHidden/>
          </w:rPr>
          <w:t>94</w:t>
        </w:r>
        <w:r>
          <w:rPr>
            <w:noProof/>
            <w:webHidden/>
          </w:rPr>
          <w:fldChar w:fldCharType="end"/>
        </w:r>
      </w:hyperlink>
    </w:p>
    <w:p w14:paraId="5B9F030A" w14:textId="6F0918EB"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92" w:history="1">
        <w:r w:rsidRPr="00EE19DD">
          <w:rPr>
            <w:rStyle w:val="Hyperlink"/>
            <w:noProof/>
          </w:rPr>
          <w:t>3.25.4 properties property</w:t>
        </w:r>
        <w:r>
          <w:rPr>
            <w:noProof/>
            <w:webHidden/>
          </w:rPr>
          <w:tab/>
        </w:r>
        <w:r>
          <w:rPr>
            <w:noProof/>
            <w:webHidden/>
          </w:rPr>
          <w:fldChar w:fldCharType="begin"/>
        </w:r>
        <w:r>
          <w:rPr>
            <w:noProof/>
            <w:webHidden/>
          </w:rPr>
          <w:instrText xml:space="preserve"> PAGEREF _Toc525631192 \h </w:instrText>
        </w:r>
        <w:r>
          <w:rPr>
            <w:noProof/>
            <w:webHidden/>
          </w:rPr>
        </w:r>
        <w:r>
          <w:rPr>
            <w:noProof/>
            <w:webHidden/>
          </w:rPr>
          <w:fldChar w:fldCharType="separate"/>
        </w:r>
        <w:r>
          <w:rPr>
            <w:noProof/>
            <w:webHidden/>
          </w:rPr>
          <w:t>94</w:t>
        </w:r>
        <w:r>
          <w:rPr>
            <w:noProof/>
            <w:webHidden/>
          </w:rPr>
          <w:fldChar w:fldCharType="end"/>
        </w:r>
      </w:hyperlink>
    </w:p>
    <w:p w14:paraId="7E446E12" w14:textId="3F8E21D2"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193" w:history="1">
        <w:r w:rsidRPr="00EE19DD">
          <w:rPr>
            <w:rStyle w:val="Hyperlink"/>
            <w:noProof/>
          </w:rPr>
          <w:t>3.26 threadFlow object</w:t>
        </w:r>
        <w:r>
          <w:rPr>
            <w:noProof/>
            <w:webHidden/>
          </w:rPr>
          <w:tab/>
        </w:r>
        <w:r>
          <w:rPr>
            <w:noProof/>
            <w:webHidden/>
          </w:rPr>
          <w:fldChar w:fldCharType="begin"/>
        </w:r>
        <w:r>
          <w:rPr>
            <w:noProof/>
            <w:webHidden/>
          </w:rPr>
          <w:instrText xml:space="preserve"> PAGEREF _Toc525631193 \h </w:instrText>
        </w:r>
        <w:r>
          <w:rPr>
            <w:noProof/>
            <w:webHidden/>
          </w:rPr>
        </w:r>
        <w:r>
          <w:rPr>
            <w:noProof/>
            <w:webHidden/>
          </w:rPr>
          <w:fldChar w:fldCharType="separate"/>
        </w:r>
        <w:r>
          <w:rPr>
            <w:noProof/>
            <w:webHidden/>
          </w:rPr>
          <w:t>94</w:t>
        </w:r>
        <w:r>
          <w:rPr>
            <w:noProof/>
            <w:webHidden/>
          </w:rPr>
          <w:fldChar w:fldCharType="end"/>
        </w:r>
      </w:hyperlink>
    </w:p>
    <w:p w14:paraId="223FA7C5" w14:textId="3DCE7FB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94" w:history="1">
        <w:r w:rsidRPr="00EE19DD">
          <w:rPr>
            <w:rStyle w:val="Hyperlink"/>
            <w:noProof/>
          </w:rPr>
          <w:t>3.26.1 General</w:t>
        </w:r>
        <w:r>
          <w:rPr>
            <w:noProof/>
            <w:webHidden/>
          </w:rPr>
          <w:tab/>
        </w:r>
        <w:r>
          <w:rPr>
            <w:noProof/>
            <w:webHidden/>
          </w:rPr>
          <w:fldChar w:fldCharType="begin"/>
        </w:r>
        <w:r>
          <w:rPr>
            <w:noProof/>
            <w:webHidden/>
          </w:rPr>
          <w:instrText xml:space="preserve"> PAGEREF _Toc525631194 \h </w:instrText>
        </w:r>
        <w:r>
          <w:rPr>
            <w:noProof/>
            <w:webHidden/>
          </w:rPr>
        </w:r>
        <w:r>
          <w:rPr>
            <w:noProof/>
            <w:webHidden/>
          </w:rPr>
          <w:fldChar w:fldCharType="separate"/>
        </w:r>
        <w:r>
          <w:rPr>
            <w:noProof/>
            <w:webHidden/>
          </w:rPr>
          <w:t>94</w:t>
        </w:r>
        <w:r>
          <w:rPr>
            <w:noProof/>
            <w:webHidden/>
          </w:rPr>
          <w:fldChar w:fldCharType="end"/>
        </w:r>
      </w:hyperlink>
    </w:p>
    <w:p w14:paraId="7F13F486" w14:textId="31ED7E1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95" w:history="1">
        <w:r w:rsidRPr="00EE19DD">
          <w:rPr>
            <w:rStyle w:val="Hyperlink"/>
            <w:noProof/>
          </w:rPr>
          <w:t>3.26.2 id property</w:t>
        </w:r>
        <w:r>
          <w:rPr>
            <w:noProof/>
            <w:webHidden/>
          </w:rPr>
          <w:tab/>
        </w:r>
        <w:r>
          <w:rPr>
            <w:noProof/>
            <w:webHidden/>
          </w:rPr>
          <w:fldChar w:fldCharType="begin"/>
        </w:r>
        <w:r>
          <w:rPr>
            <w:noProof/>
            <w:webHidden/>
          </w:rPr>
          <w:instrText xml:space="preserve"> PAGEREF _Toc525631195 \h </w:instrText>
        </w:r>
        <w:r>
          <w:rPr>
            <w:noProof/>
            <w:webHidden/>
          </w:rPr>
        </w:r>
        <w:r>
          <w:rPr>
            <w:noProof/>
            <w:webHidden/>
          </w:rPr>
          <w:fldChar w:fldCharType="separate"/>
        </w:r>
        <w:r>
          <w:rPr>
            <w:noProof/>
            <w:webHidden/>
          </w:rPr>
          <w:t>94</w:t>
        </w:r>
        <w:r>
          <w:rPr>
            <w:noProof/>
            <w:webHidden/>
          </w:rPr>
          <w:fldChar w:fldCharType="end"/>
        </w:r>
      </w:hyperlink>
    </w:p>
    <w:p w14:paraId="3B98AF38" w14:textId="32685C2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96" w:history="1">
        <w:r w:rsidRPr="00EE19DD">
          <w:rPr>
            <w:rStyle w:val="Hyperlink"/>
            <w:noProof/>
          </w:rPr>
          <w:t>3.26.3 message property</w:t>
        </w:r>
        <w:r>
          <w:rPr>
            <w:noProof/>
            <w:webHidden/>
          </w:rPr>
          <w:tab/>
        </w:r>
        <w:r>
          <w:rPr>
            <w:noProof/>
            <w:webHidden/>
          </w:rPr>
          <w:fldChar w:fldCharType="begin"/>
        </w:r>
        <w:r>
          <w:rPr>
            <w:noProof/>
            <w:webHidden/>
          </w:rPr>
          <w:instrText xml:space="preserve"> PAGEREF _Toc525631196 \h </w:instrText>
        </w:r>
        <w:r>
          <w:rPr>
            <w:noProof/>
            <w:webHidden/>
          </w:rPr>
        </w:r>
        <w:r>
          <w:rPr>
            <w:noProof/>
            <w:webHidden/>
          </w:rPr>
          <w:fldChar w:fldCharType="separate"/>
        </w:r>
        <w:r>
          <w:rPr>
            <w:noProof/>
            <w:webHidden/>
          </w:rPr>
          <w:t>94</w:t>
        </w:r>
        <w:r>
          <w:rPr>
            <w:noProof/>
            <w:webHidden/>
          </w:rPr>
          <w:fldChar w:fldCharType="end"/>
        </w:r>
      </w:hyperlink>
    </w:p>
    <w:p w14:paraId="6B86B89B" w14:textId="02585CD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97" w:history="1">
        <w:r w:rsidRPr="00EE19DD">
          <w:rPr>
            <w:rStyle w:val="Hyperlink"/>
            <w:noProof/>
          </w:rPr>
          <w:t>3.26.4 locations property</w:t>
        </w:r>
        <w:r>
          <w:rPr>
            <w:noProof/>
            <w:webHidden/>
          </w:rPr>
          <w:tab/>
        </w:r>
        <w:r>
          <w:rPr>
            <w:noProof/>
            <w:webHidden/>
          </w:rPr>
          <w:fldChar w:fldCharType="begin"/>
        </w:r>
        <w:r>
          <w:rPr>
            <w:noProof/>
            <w:webHidden/>
          </w:rPr>
          <w:instrText xml:space="preserve"> PAGEREF _Toc525631197 \h </w:instrText>
        </w:r>
        <w:r>
          <w:rPr>
            <w:noProof/>
            <w:webHidden/>
          </w:rPr>
        </w:r>
        <w:r>
          <w:rPr>
            <w:noProof/>
            <w:webHidden/>
          </w:rPr>
          <w:fldChar w:fldCharType="separate"/>
        </w:r>
        <w:r>
          <w:rPr>
            <w:noProof/>
            <w:webHidden/>
          </w:rPr>
          <w:t>94</w:t>
        </w:r>
        <w:r>
          <w:rPr>
            <w:noProof/>
            <w:webHidden/>
          </w:rPr>
          <w:fldChar w:fldCharType="end"/>
        </w:r>
      </w:hyperlink>
    </w:p>
    <w:p w14:paraId="2A64F42B" w14:textId="25C0582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198" w:history="1">
        <w:r w:rsidRPr="00EE19DD">
          <w:rPr>
            <w:rStyle w:val="Hyperlink"/>
            <w:noProof/>
          </w:rPr>
          <w:t>3.26.5 properties property</w:t>
        </w:r>
        <w:r>
          <w:rPr>
            <w:noProof/>
            <w:webHidden/>
          </w:rPr>
          <w:tab/>
        </w:r>
        <w:r>
          <w:rPr>
            <w:noProof/>
            <w:webHidden/>
          </w:rPr>
          <w:fldChar w:fldCharType="begin"/>
        </w:r>
        <w:r>
          <w:rPr>
            <w:noProof/>
            <w:webHidden/>
          </w:rPr>
          <w:instrText xml:space="preserve"> PAGEREF _Toc525631198 \h </w:instrText>
        </w:r>
        <w:r>
          <w:rPr>
            <w:noProof/>
            <w:webHidden/>
          </w:rPr>
        </w:r>
        <w:r>
          <w:rPr>
            <w:noProof/>
            <w:webHidden/>
          </w:rPr>
          <w:fldChar w:fldCharType="separate"/>
        </w:r>
        <w:r>
          <w:rPr>
            <w:noProof/>
            <w:webHidden/>
          </w:rPr>
          <w:t>95</w:t>
        </w:r>
        <w:r>
          <w:rPr>
            <w:noProof/>
            <w:webHidden/>
          </w:rPr>
          <w:fldChar w:fldCharType="end"/>
        </w:r>
      </w:hyperlink>
    </w:p>
    <w:p w14:paraId="7DF7D1C9" w14:textId="765C012B"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199" w:history="1">
        <w:r w:rsidRPr="00EE19DD">
          <w:rPr>
            <w:rStyle w:val="Hyperlink"/>
            <w:noProof/>
          </w:rPr>
          <w:t>3.27 graph object</w:t>
        </w:r>
        <w:r>
          <w:rPr>
            <w:noProof/>
            <w:webHidden/>
          </w:rPr>
          <w:tab/>
        </w:r>
        <w:r>
          <w:rPr>
            <w:noProof/>
            <w:webHidden/>
          </w:rPr>
          <w:fldChar w:fldCharType="begin"/>
        </w:r>
        <w:r>
          <w:rPr>
            <w:noProof/>
            <w:webHidden/>
          </w:rPr>
          <w:instrText xml:space="preserve"> PAGEREF _Toc525631199 \h </w:instrText>
        </w:r>
        <w:r>
          <w:rPr>
            <w:noProof/>
            <w:webHidden/>
          </w:rPr>
        </w:r>
        <w:r>
          <w:rPr>
            <w:noProof/>
            <w:webHidden/>
          </w:rPr>
          <w:fldChar w:fldCharType="separate"/>
        </w:r>
        <w:r>
          <w:rPr>
            <w:noProof/>
            <w:webHidden/>
          </w:rPr>
          <w:t>95</w:t>
        </w:r>
        <w:r>
          <w:rPr>
            <w:noProof/>
            <w:webHidden/>
          </w:rPr>
          <w:fldChar w:fldCharType="end"/>
        </w:r>
      </w:hyperlink>
    </w:p>
    <w:p w14:paraId="273806C1" w14:textId="6927F03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00" w:history="1">
        <w:r w:rsidRPr="00EE19DD">
          <w:rPr>
            <w:rStyle w:val="Hyperlink"/>
            <w:noProof/>
          </w:rPr>
          <w:t>3.27.1 General</w:t>
        </w:r>
        <w:r>
          <w:rPr>
            <w:noProof/>
            <w:webHidden/>
          </w:rPr>
          <w:tab/>
        </w:r>
        <w:r>
          <w:rPr>
            <w:noProof/>
            <w:webHidden/>
          </w:rPr>
          <w:fldChar w:fldCharType="begin"/>
        </w:r>
        <w:r>
          <w:rPr>
            <w:noProof/>
            <w:webHidden/>
          </w:rPr>
          <w:instrText xml:space="preserve"> PAGEREF _Toc525631200 \h </w:instrText>
        </w:r>
        <w:r>
          <w:rPr>
            <w:noProof/>
            <w:webHidden/>
          </w:rPr>
        </w:r>
        <w:r>
          <w:rPr>
            <w:noProof/>
            <w:webHidden/>
          </w:rPr>
          <w:fldChar w:fldCharType="separate"/>
        </w:r>
        <w:r>
          <w:rPr>
            <w:noProof/>
            <w:webHidden/>
          </w:rPr>
          <w:t>95</w:t>
        </w:r>
        <w:r>
          <w:rPr>
            <w:noProof/>
            <w:webHidden/>
          </w:rPr>
          <w:fldChar w:fldCharType="end"/>
        </w:r>
      </w:hyperlink>
    </w:p>
    <w:p w14:paraId="2B67E1F9" w14:textId="30325DD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01" w:history="1">
        <w:r w:rsidRPr="00EE19DD">
          <w:rPr>
            <w:rStyle w:val="Hyperlink"/>
            <w:noProof/>
          </w:rPr>
          <w:t>3.27.2 id property</w:t>
        </w:r>
        <w:r>
          <w:rPr>
            <w:noProof/>
            <w:webHidden/>
          </w:rPr>
          <w:tab/>
        </w:r>
        <w:r>
          <w:rPr>
            <w:noProof/>
            <w:webHidden/>
          </w:rPr>
          <w:fldChar w:fldCharType="begin"/>
        </w:r>
        <w:r>
          <w:rPr>
            <w:noProof/>
            <w:webHidden/>
          </w:rPr>
          <w:instrText xml:space="preserve"> PAGEREF _Toc525631201 \h </w:instrText>
        </w:r>
        <w:r>
          <w:rPr>
            <w:noProof/>
            <w:webHidden/>
          </w:rPr>
        </w:r>
        <w:r>
          <w:rPr>
            <w:noProof/>
            <w:webHidden/>
          </w:rPr>
          <w:fldChar w:fldCharType="separate"/>
        </w:r>
        <w:r>
          <w:rPr>
            <w:noProof/>
            <w:webHidden/>
          </w:rPr>
          <w:t>95</w:t>
        </w:r>
        <w:r>
          <w:rPr>
            <w:noProof/>
            <w:webHidden/>
          </w:rPr>
          <w:fldChar w:fldCharType="end"/>
        </w:r>
      </w:hyperlink>
    </w:p>
    <w:p w14:paraId="4B54C85A" w14:textId="3363155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02" w:history="1">
        <w:r w:rsidRPr="00EE19DD">
          <w:rPr>
            <w:rStyle w:val="Hyperlink"/>
            <w:noProof/>
          </w:rPr>
          <w:t>3.27.3 description property</w:t>
        </w:r>
        <w:r>
          <w:rPr>
            <w:noProof/>
            <w:webHidden/>
          </w:rPr>
          <w:tab/>
        </w:r>
        <w:r>
          <w:rPr>
            <w:noProof/>
            <w:webHidden/>
          </w:rPr>
          <w:fldChar w:fldCharType="begin"/>
        </w:r>
        <w:r>
          <w:rPr>
            <w:noProof/>
            <w:webHidden/>
          </w:rPr>
          <w:instrText xml:space="preserve"> PAGEREF _Toc525631202 \h </w:instrText>
        </w:r>
        <w:r>
          <w:rPr>
            <w:noProof/>
            <w:webHidden/>
          </w:rPr>
        </w:r>
        <w:r>
          <w:rPr>
            <w:noProof/>
            <w:webHidden/>
          </w:rPr>
          <w:fldChar w:fldCharType="separate"/>
        </w:r>
        <w:r>
          <w:rPr>
            <w:noProof/>
            <w:webHidden/>
          </w:rPr>
          <w:t>95</w:t>
        </w:r>
        <w:r>
          <w:rPr>
            <w:noProof/>
            <w:webHidden/>
          </w:rPr>
          <w:fldChar w:fldCharType="end"/>
        </w:r>
      </w:hyperlink>
    </w:p>
    <w:p w14:paraId="0E96F5B2" w14:textId="4AC8FCB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03" w:history="1">
        <w:r w:rsidRPr="00EE19DD">
          <w:rPr>
            <w:rStyle w:val="Hyperlink"/>
            <w:noProof/>
          </w:rPr>
          <w:t>3.27.4 nodes property</w:t>
        </w:r>
        <w:r>
          <w:rPr>
            <w:noProof/>
            <w:webHidden/>
          </w:rPr>
          <w:tab/>
        </w:r>
        <w:r>
          <w:rPr>
            <w:noProof/>
            <w:webHidden/>
          </w:rPr>
          <w:fldChar w:fldCharType="begin"/>
        </w:r>
        <w:r>
          <w:rPr>
            <w:noProof/>
            <w:webHidden/>
          </w:rPr>
          <w:instrText xml:space="preserve"> PAGEREF _Toc525631203 \h </w:instrText>
        </w:r>
        <w:r>
          <w:rPr>
            <w:noProof/>
            <w:webHidden/>
          </w:rPr>
        </w:r>
        <w:r>
          <w:rPr>
            <w:noProof/>
            <w:webHidden/>
          </w:rPr>
          <w:fldChar w:fldCharType="separate"/>
        </w:r>
        <w:r>
          <w:rPr>
            <w:noProof/>
            <w:webHidden/>
          </w:rPr>
          <w:t>95</w:t>
        </w:r>
        <w:r>
          <w:rPr>
            <w:noProof/>
            <w:webHidden/>
          </w:rPr>
          <w:fldChar w:fldCharType="end"/>
        </w:r>
      </w:hyperlink>
    </w:p>
    <w:p w14:paraId="505C6EB3" w14:textId="019ACB4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04" w:history="1">
        <w:r w:rsidRPr="00EE19DD">
          <w:rPr>
            <w:rStyle w:val="Hyperlink"/>
            <w:noProof/>
          </w:rPr>
          <w:t>3.27.5 edges property</w:t>
        </w:r>
        <w:r>
          <w:rPr>
            <w:noProof/>
            <w:webHidden/>
          </w:rPr>
          <w:tab/>
        </w:r>
        <w:r>
          <w:rPr>
            <w:noProof/>
            <w:webHidden/>
          </w:rPr>
          <w:fldChar w:fldCharType="begin"/>
        </w:r>
        <w:r>
          <w:rPr>
            <w:noProof/>
            <w:webHidden/>
          </w:rPr>
          <w:instrText xml:space="preserve"> PAGEREF _Toc525631204 \h </w:instrText>
        </w:r>
        <w:r>
          <w:rPr>
            <w:noProof/>
            <w:webHidden/>
          </w:rPr>
        </w:r>
        <w:r>
          <w:rPr>
            <w:noProof/>
            <w:webHidden/>
          </w:rPr>
          <w:fldChar w:fldCharType="separate"/>
        </w:r>
        <w:r>
          <w:rPr>
            <w:noProof/>
            <w:webHidden/>
          </w:rPr>
          <w:t>95</w:t>
        </w:r>
        <w:r>
          <w:rPr>
            <w:noProof/>
            <w:webHidden/>
          </w:rPr>
          <w:fldChar w:fldCharType="end"/>
        </w:r>
      </w:hyperlink>
    </w:p>
    <w:p w14:paraId="050FBC59" w14:textId="0E71D35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05" w:history="1">
        <w:r w:rsidRPr="00EE19DD">
          <w:rPr>
            <w:rStyle w:val="Hyperlink"/>
            <w:noProof/>
          </w:rPr>
          <w:t>3.27.6 properties property</w:t>
        </w:r>
        <w:r>
          <w:rPr>
            <w:noProof/>
            <w:webHidden/>
          </w:rPr>
          <w:tab/>
        </w:r>
        <w:r>
          <w:rPr>
            <w:noProof/>
            <w:webHidden/>
          </w:rPr>
          <w:fldChar w:fldCharType="begin"/>
        </w:r>
        <w:r>
          <w:rPr>
            <w:noProof/>
            <w:webHidden/>
          </w:rPr>
          <w:instrText xml:space="preserve"> PAGEREF _Toc525631205 \h </w:instrText>
        </w:r>
        <w:r>
          <w:rPr>
            <w:noProof/>
            <w:webHidden/>
          </w:rPr>
        </w:r>
        <w:r>
          <w:rPr>
            <w:noProof/>
            <w:webHidden/>
          </w:rPr>
          <w:fldChar w:fldCharType="separate"/>
        </w:r>
        <w:r>
          <w:rPr>
            <w:noProof/>
            <w:webHidden/>
          </w:rPr>
          <w:t>96</w:t>
        </w:r>
        <w:r>
          <w:rPr>
            <w:noProof/>
            <w:webHidden/>
          </w:rPr>
          <w:fldChar w:fldCharType="end"/>
        </w:r>
      </w:hyperlink>
    </w:p>
    <w:p w14:paraId="47B94459" w14:textId="013537F6"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06" w:history="1">
        <w:r w:rsidRPr="00EE19DD">
          <w:rPr>
            <w:rStyle w:val="Hyperlink"/>
            <w:noProof/>
          </w:rPr>
          <w:t>3.28 node object</w:t>
        </w:r>
        <w:r>
          <w:rPr>
            <w:noProof/>
            <w:webHidden/>
          </w:rPr>
          <w:tab/>
        </w:r>
        <w:r>
          <w:rPr>
            <w:noProof/>
            <w:webHidden/>
          </w:rPr>
          <w:fldChar w:fldCharType="begin"/>
        </w:r>
        <w:r>
          <w:rPr>
            <w:noProof/>
            <w:webHidden/>
          </w:rPr>
          <w:instrText xml:space="preserve"> PAGEREF _Toc525631206 \h </w:instrText>
        </w:r>
        <w:r>
          <w:rPr>
            <w:noProof/>
            <w:webHidden/>
          </w:rPr>
        </w:r>
        <w:r>
          <w:rPr>
            <w:noProof/>
            <w:webHidden/>
          </w:rPr>
          <w:fldChar w:fldCharType="separate"/>
        </w:r>
        <w:r>
          <w:rPr>
            <w:noProof/>
            <w:webHidden/>
          </w:rPr>
          <w:t>96</w:t>
        </w:r>
        <w:r>
          <w:rPr>
            <w:noProof/>
            <w:webHidden/>
          </w:rPr>
          <w:fldChar w:fldCharType="end"/>
        </w:r>
      </w:hyperlink>
    </w:p>
    <w:p w14:paraId="297FF601" w14:textId="51ADE35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07" w:history="1">
        <w:r w:rsidRPr="00EE19DD">
          <w:rPr>
            <w:rStyle w:val="Hyperlink"/>
            <w:noProof/>
          </w:rPr>
          <w:t>3.28.1 General</w:t>
        </w:r>
        <w:r>
          <w:rPr>
            <w:noProof/>
            <w:webHidden/>
          </w:rPr>
          <w:tab/>
        </w:r>
        <w:r>
          <w:rPr>
            <w:noProof/>
            <w:webHidden/>
          </w:rPr>
          <w:fldChar w:fldCharType="begin"/>
        </w:r>
        <w:r>
          <w:rPr>
            <w:noProof/>
            <w:webHidden/>
          </w:rPr>
          <w:instrText xml:space="preserve"> PAGEREF _Toc525631207 \h </w:instrText>
        </w:r>
        <w:r>
          <w:rPr>
            <w:noProof/>
            <w:webHidden/>
          </w:rPr>
        </w:r>
        <w:r>
          <w:rPr>
            <w:noProof/>
            <w:webHidden/>
          </w:rPr>
          <w:fldChar w:fldCharType="separate"/>
        </w:r>
        <w:r>
          <w:rPr>
            <w:noProof/>
            <w:webHidden/>
          </w:rPr>
          <w:t>96</w:t>
        </w:r>
        <w:r>
          <w:rPr>
            <w:noProof/>
            <w:webHidden/>
          </w:rPr>
          <w:fldChar w:fldCharType="end"/>
        </w:r>
      </w:hyperlink>
    </w:p>
    <w:p w14:paraId="2D0D5EE1" w14:textId="7F18701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08" w:history="1">
        <w:r w:rsidRPr="00EE19DD">
          <w:rPr>
            <w:rStyle w:val="Hyperlink"/>
            <w:noProof/>
          </w:rPr>
          <w:t>3.28.2 id property</w:t>
        </w:r>
        <w:r>
          <w:rPr>
            <w:noProof/>
            <w:webHidden/>
          </w:rPr>
          <w:tab/>
        </w:r>
        <w:r>
          <w:rPr>
            <w:noProof/>
            <w:webHidden/>
          </w:rPr>
          <w:fldChar w:fldCharType="begin"/>
        </w:r>
        <w:r>
          <w:rPr>
            <w:noProof/>
            <w:webHidden/>
          </w:rPr>
          <w:instrText xml:space="preserve"> PAGEREF _Toc525631208 \h </w:instrText>
        </w:r>
        <w:r>
          <w:rPr>
            <w:noProof/>
            <w:webHidden/>
          </w:rPr>
        </w:r>
        <w:r>
          <w:rPr>
            <w:noProof/>
            <w:webHidden/>
          </w:rPr>
          <w:fldChar w:fldCharType="separate"/>
        </w:r>
        <w:r>
          <w:rPr>
            <w:noProof/>
            <w:webHidden/>
          </w:rPr>
          <w:t>96</w:t>
        </w:r>
        <w:r>
          <w:rPr>
            <w:noProof/>
            <w:webHidden/>
          </w:rPr>
          <w:fldChar w:fldCharType="end"/>
        </w:r>
      </w:hyperlink>
    </w:p>
    <w:p w14:paraId="74FDA165" w14:textId="0E6C995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09" w:history="1">
        <w:r w:rsidRPr="00EE19DD">
          <w:rPr>
            <w:rStyle w:val="Hyperlink"/>
            <w:noProof/>
          </w:rPr>
          <w:t>3.28.3 label property</w:t>
        </w:r>
        <w:r>
          <w:rPr>
            <w:noProof/>
            <w:webHidden/>
          </w:rPr>
          <w:tab/>
        </w:r>
        <w:r>
          <w:rPr>
            <w:noProof/>
            <w:webHidden/>
          </w:rPr>
          <w:fldChar w:fldCharType="begin"/>
        </w:r>
        <w:r>
          <w:rPr>
            <w:noProof/>
            <w:webHidden/>
          </w:rPr>
          <w:instrText xml:space="preserve"> PAGEREF _Toc525631209 \h </w:instrText>
        </w:r>
        <w:r>
          <w:rPr>
            <w:noProof/>
            <w:webHidden/>
          </w:rPr>
        </w:r>
        <w:r>
          <w:rPr>
            <w:noProof/>
            <w:webHidden/>
          </w:rPr>
          <w:fldChar w:fldCharType="separate"/>
        </w:r>
        <w:r>
          <w:rPr>
            <w:noProof/>
            <w:webHidden/>
          </w:rPr>
          <w:t>96</w:t>
        </w:r>
        <w:r>
          <w:rPr>
            <w:noProof/>
            <w:webHidden/>
          </w:rPr>
          <w:fldChar w:fldCharType="end"/>
        </w:r>
      </w:hyperlink>
    </w:p>
    <w:p w14:paraId="4125A0B8" w14:textId="6EC871D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10" w:history="1">
        <w:r w:rsidRPr="00EE19DD">
          <w:rPr>
            <w:rStyle w:val="Hyperlink"/>
            <w:noProof/>
          </w:rPr>
          <w:t>3.28.4 location property</w:t>
        </w:r>
        <w:r>
          <w:rPr>
            <w:noProof/>
            <w:webHidden/>
          </w:rPr>
          <w:tab/>
        </w:r>
        <w:r>
          <w:rPr>
            <w:noProof/>
            <w:webHidden/>
          </w:rPr>
          <w:fldChar w:fldCharType="begin"/>
        </w:r>
        <w:r>
          <w:rPr>
            <w:noProof/>
            <w:webHidden/>
          </w:rPr>
          <w:instrText xml:space="preserve"> PAGEREF _Toc525631210 \h </w:instrText>
        </w:r>
        <w:r>
          <w:rPr>
            <w:noProof/>
            <w:webHidden/>
          </w:rPr>
        </w:r>
        <w:r>
          <w:rPr>
            <w:noProof/>
            <w:webHidden/>
          </w:rPr>
          <w:fldChar w:fldCharType="separate"/>
        </w:r>
        <w:r>
          <w:rPr>
            <w:noProof/>
            <w:webHidden/>
          </w:rPr>
          <w:t>96</w:t>
        </w:r>
        <w:r>
          <w:rPr>
            <w:noProof/>
            <w:webHidden/>
          </w:rPr>
          <w:fldChar w:fldCharType="end"/>
        </w:r>
      </w:hyperlink>
    </w:p>
    <w:p w14:paraId="5B938497" w14:textId="5F180DF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11" w:history="1">
        <w:r w:rsidRPr="00EE19DD">
          <w:rPr>
            <w:rStyle w:val="Hyperlink"/>
            <w:noProof/>
          </w:rPr>
          <w:t>3.28.5 children property</w:t>
        </w:r>
        <w:r>
          <w:rPr>
            <w:noProof/>
            <w:webHidden/>
          </w:rPr>
          <w:tab/>
        </w:r>
        <w:r>
          <w:rPr>
            <w:noProof/>
            <w:webHidden/>
          </w:rPr>
          <w:fldChar w:fldCharType="begin"/>
        </w:r>
        <w:r>
          <w:rPr>
            <w:noProof/>
            <w:webHidden/>
          </w:rPr>
          <w:instrText xml:space="preserve"> PAGEREF _Toc525631211 \h </w:instrText>
        </w:r>
        <w:r>
          <w:rPr>
            <w:noProof/>
            <w:webHidden/>
          </w:rPr>
        </w:r>
        <w:r>
          <w:rPr>
            <w:noProof/>
            <w:webHidden/>
          </w:rPr>
          <w:fldChar w:fldCharType="separate"/>
        </w:r>
        <w:r>
          <w:rPr>
            <w:noProof/>
            <w:webHidden/>
          </w:rPr>
          <w:t>96</w:t>
        </w:r>
        <w:r>
          <w:rPr>
            <w:noProof/>
            <w:webHidden/>
          </w:rPr>
          <w:fldChar w:fldCharType="end"/>
        </w:r>
      </w:hyperlink>
    </w:p>
    <w:p w14:paraId="45527537" w14:textId="24B3C33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12" w:history="1">
        <w:r w:rsidRPr="00EE19DD">
          <w:rPr>
            <w:rStyle w:val="Hyperlink"/>
            <w:noProof/>
          </w:rPr>
          <w:t>3.28.6 properties property</w:t>
        </w:r>
        <w:r>
          <w:rPr>
            <w:noProof/>
            <w:webHidden/>
          </w:rPr>
          <w:tab/>
        </w:r>
        <w:r>
          <w:rPr>
            <w:noProof/>
            <w:webHidden/>
          </w:rPr>
          <w:fldChar w:fldCharType="begin"/>
        </w:r>
        <w:r>
          <w:rPr>
            <w:noProof/>
            <w:webHidden/>
          </w:rPr>
          <w:instrText xml:space="preserve"> PAGEREF _Toc525631212 \h </w:instrText>
        </w:r>
        <w:r>
          <w:rPr>
            <w:noProof/>
            <w:webHidden/>
          </w:rPr>
        </w:r>
        <w:r>
          <w:rPr>
            <w:noProof/>
            <w:webHidden/>
          </w:rPr>
          <w:fldChar w:fldCharType="separate"/>
        </w:r>
        <w:r>
          <w:rPr>
            <w:noProof/>
            <w:webHidden/>
          </w:rPr>
          <w:t>97</w:t>
        </w:r>
        <w:r>
          <w:rPr>
            <w:noProof/>
            <w:webHidden/>
          </w:rPr>
          <w:fldChar w:fldCharType="end"/>
        </w:r>
      </w:hyperlink>
    </w:p>
    <w:p w14:paraId="07678917" w14:textId="7D4BFA1C"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13" w:history="1">
        <w:r w:rsidRPr="00EE19DD">
          <w:rPr>
            <w:rStyle w:val="Hyperlink"/>
            <w:noProof/>
          </w:rPr>
          <w:t>3.29 edge object</w:t>
        </w:r>
        <w:r>
          <w:rPr>
            <w:noProof/>
            <w:webHidden/>
          </w:rPr>
          <w:tab/>
        </w:r>
        <w:r>
          <w:rPr>
            <w:noProof/>
            <w:webHidden/>
          </w:rPr>
          <w:fldChar w:fldCharType="begin"/>
        </w:r>
        <w:r>
          <w:rPr>
            <w:noProof/>
            <w:webHidden/>
          </w:rPr>
          <w:instrText xml:space="preserve"> PAGEREF _Toc525631213 \h </w:instrText>
        </w:r>
        <w:r>
          <w:rPr>
            <w:noProof/>
            <w:webHidden/>
          </w:rPr>
        </w:r>
        <w:r>
          <w:rPr>
            <w:noProof/>
            <w:webHidden/>
          </w:rPr>
          <w:fldChar w:fldCharType="separate"/>
        </w:r>
        <w:r>
          <w:rPr>
            <w:noProof/>
            <w:webHidden/>
          </w:rPr>
          <w:t>97</w:t>
        </w:r>
        <w:r>
          <w:rPr>
            <w:noProof/>
            <w:webHidden/>
          </w:rPr>
          <w:fldChar w:fldCharType="end"/>
        </w:r>
      </w:hyperlink>
    </w:p>
    <w:p w14:paraId="2A02DD1F" w14:textId="0963308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14" w:history="1">
        <w:r w:rsidRPr="00EE19DD">
          <w:rPr>
            <w:rStyle w:val="Hyperlink"/>
            <w:noProof/>
          </w:rPr>
          <w:t>3.29.1 General</w:t>
        </w:r>
        <w:r>
          <w:rPr>
            <w:noProof/>
            <w:webHidden/>
          </w:rPr>
          <w:tab/>
        </w:r>
        <w:r>
          <w:rPr>
            <w:noProof/>
            <w:webHidden/>
          </w:rPr>
          <w:fldChar w:fldCharType="begin"/>
        </w:r>
        <w:r>
          <w:rPr>
            <w:noProof/>
            <w:webHidden/>
          </w:rPr>
          <w:instrText xml:space="preserve"> PAGEREF _Toc525631214 \h </w:instrText>
        </w:r>
        <w:r>
          <w:rPr>
            <w:noProof/>
            <w:webHidden/>
          </w:rPr>
        </w:r>
        <w:r>
          <w:rPr>
            <w:noProof/>
            <w:webHidden/>
          </w:rPr>
          <w:fldChar w:fldCharType="separate"/>
        </w:r>
        <w:r>
          <w:rPr>
            <w:noProof/>
            <w:webHidden/>
          </w:rPr>
          <w:t>97</w:t>
        </w:r>
        <w:r>
          <w:rPr>
            <w:noProof/>
            <w:webHidden/>
          </w:rPr>
          <w:fldChar w:fldCharType="end"/>
        </w:r>
      </w:hyperlink>
    </w:p>
    <w:p w14:paraId="4AE9B6B8" w14:textId="49D843A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15" w:history="1">
        <w:r w:rsidRPr="00EE19DD">
          <w:rPr>
            <w:rStyle w:val="Hyperlink"/>
            <w:noProof/>
          </w:rPr>
          <w:t>3.29.2 id property</w:t>
        </w:r>
        <w:r>
          <w:rPr>
            <w:noProof/>
            <w:webHidden/>
          </w:rPr>
          <w:tab/>
        </w:r>
        <w:r>
          <w:rPr>
            <w:noProof/>
            <w:webHidden/>
          </w:rPr>
          <w:fldChar w:fldCharType="begin"/>
        </w:r>
        <w:r>
          <w:rPr>
            <w:noProof/>
            <w:webHidden/>
          </w:rPr>
          <w:instrText xml:space="preserve"> PAGEREF _Toc525631215 \h </w:instrText>
        </w:r>
        <w:r>
          <w:rPr>
            <w:noProof/>
            <w:webHidden/>
          </w:rPr>
        </w:r>
        <w:r>
          <w:rPr>
            <w:noProof/>
            <w:webHidden/>
          </w:rPr>
          <w:fldChar w:fldCharType="separate"/>
        </w:r>
        <w:r>
          <w:rPr>
            <w:noProof/>
            <w:webHidden/>
          </w:rPr>
          <w:t>97</w:t>
        </w:r>
        <w:r>
          <w:rPr>
            <w:noProof/>
            <w:webHidden/>
          </w:rPr>
          <w:fldChar w:fldCharType="end"/>
        </w:r>
      </w:hyperlink>
    </w:p>
    <w:p w14:paraId="03137D20" w14:textId="7AAD9AC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16" w:history="1">
        <w:r w:rsidRPr="00EE19DD">
          <w:rPr>
            <w:rStyle w:val="Hyperlink"/>
            <w:noProof/>
          </w:rPr>
          <w:t>3.29.3 label property</w:t>
        </w:r>
        <w:r>
          <w:rPr>
            <w:noProof/>
            <w:webHidden/>
          </w:rPr>
          <w:tab/>
        </w:r>
        <w:r>
          <w:rPr>
            <w:noProof/>
            <w:webHidden/>
          </w:rPr>
          <w:fldChar w:fldCharType="begin"/>
        </w:r>
        <w:r>
          <w:rPr>
            <w:noProof/>
            <w:webHidden/>
          </w:rPr>
          <w:instrText xml:space="preserve"> PAGEREF _Toc525631216 \h </w:instrText>
        </w:r>
        <w:r>
          <w:rPr>
            <w:noProof/>
            <w:webHidden/>
          </w:rPr>
        </w:r>
        <w:r>
          <w:rPr>
            <w:noProof/>
            <w:webHidden/>
          </w:rPr>
          <w:fldChar w:fldCharType="separate"/>
        </w:r>
        <w:r>
          <w:rPr>
            <w:noProof/>
            <w:webHidden/>
          </w:rPr>
          <w:t>97</w:t>
        </w:r>
        <w:r>
          <w:rPr>
            <w:noProof/>
            <w:webHidden/>
          </w:rPr>
          <w:fldChar w:fldCharType="end"/>
        </w:r>
      </w:hyperlink>
    </w:p>
    <w:p w14:paraId="1DB3E4A8" w14:textId="1105512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17" w:history="1">
        <w:r w:rsidRPr="00EE19DD">
          <w:rPr>
            <w:rStyle w:val="Hyperlink"/>
            <w:noProof/>
          </w:rPr>
          <w:t>3.29.4 sourceNodeId property</w:t>
        </w:r>
        <w:r>
          <w:rPr>
            <w:noProof/>
            <w:webHidden/>
          </w:rPr>
          <w:tab/>
        </w:r>
        <w:r>
          <w:rPr>
            <w:noProof/>
            <w:webHidden/>
          </w:rPr>
          <w:fldChar w:fldCharType="begin"/>
        </w:r>
        <w:r>
          <w:rPr>
            <w:noProof/>
            <w:webHidden/>
          </w:rPr>
          <w:instrText xml:space="preserve"> PAGEREF _Toc525631217 \h </w:instrText>
        </w:r>
        <w:r>
          <w:rPr>
            <w:noProof/>
            <w:webHidden/>
          </w:rPr>
        </w:r>
        <w:r>
          <w:rPr>
            <w:noProof/>
            <w:webHidden/>
          </w:rPr>
          <w:fldChar w:fldCharType="separate"/>
        </w:r>
        <w:r>
          <w:rPr>
            <w:noProof/>
            <w:webHidden/>
          </w:rPr>
          <w:t>97</w:t>
        </w:r>
        <w:r>
          <w:rPr>
            <w:noProof/>
            <w:webHidden/>
          </w:rPr>
          <w:fldChar w:fldCharType="end"/>
        </w:r>
      </w:hyperlink>
    </w:p>
    <w:p w14:paraId="1957C512" w14:textId="36D325D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18" w:history="1">
        <w:r w:rsidRPr="00EE19DD">
          <w:rPr>
            <w:rStyle w:val="Hyperlink"/>
            <w:noProof/>
          </w:rPr>
          <w:t>3.29.5 targetNodeId property</w:t>
        </w:r>
        <w:r>
          <w:rPr>
            <w:noProof/>
            <w:webHidden/>
          </w:rPr>
          <w:tab/>
        </w:r>
        <w:r>
          <w:rPr>
            <w:noProof/>
            <w:webHidden/>
          </w:rPr>
          <w:fldChar w:fldCharType="begin"/>
        </w:r>
        <w:r>
          <w:rPr>
            <w:noProof/>
            <w:webHidden/>
          </w:rPr>
          <w:instrText xml:space="preserve"> PAGEREF _Toc525631218 \h </w:instrText>
        </w:r>
        <w:r>
          <w:rPr>
            <w:noProof/>
            <w:webHidden/>
          </w:rPr>
        </w:r>
        <w:r>
          <w:rPr>
            <w:noProof/>
            <w:webHidden/>
          </w:rPr>
          <w:fldChar w:fldCharType="separate"/>
        </w:r>
        <w:r>
          <w:rPr>
            <w:noProof/>
            <w:webHidden/>
          </w:rPr>
          <w:t>98</w:t>
        </w:r>
        <w:r>
          <w:rPr>
            <w:noProof/>
            <w:webHidden/>
          </w:rPr>
          <w:fldChar w:fldCharType="end"/>
        </w:r>
      </w:hyperlink>
    </w:p>
    <w:p w14:paraId="57300B52" w14:textId="3DC78CB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19" w:history="1">
        <w:r w:rsidRPr="00EE19DD">
          <w:rPr>
            <w:rStyle w:val="Hyperlink"/>
            <w:noProof/>
          </w:rPr>
          <w:t>3.29.6 properties property</w:t>
        </w:r>
        <w:r>
          <w:rPr>
            <w:noProof/>
            <w:webHidden/>
          </w:rPr>
          <w:tab/>
        </w:r>
        <w:r>
          <w:rPr>
            <w:noProof/>
            <w:webHidden/>
          </w:rPr>
          <w:fldChar w:fldCharType="begin"/>
        </w:r>
        <w:r>
          <w:rPr>
            <w:noProof/>
            <w:webHidden/>
          </w:rPr>
          <w:instrText xml:space="preserve"> PAGEREF _Toc525631219 \h </w:instrText>
        </w:r>
        <w:r>
          <w:rPr>
            <w:noProof/>
            <w:webHidden/>
          </w:rPr>
        </w:r>
        <w:r>
          <w:rPr>
            <w:noProof/>
            <w:webHidden/>
          </w:rPr>
          <w:fldChar w:fldCharType="separate"/>
        </w:r>
        <w:r>
          <w:rPr>
            <w:noProof/>
            <w:webHidden/>
          </w:rPr>
          <w:t>98</w:t>
        </w:r>
        <w:r>
          <w:rPr>
            <w:noProof/>
            <w:webHidden/>
          </w:rPr>
          <w:fldChar w:fldCharType="end"/>
        </w:r>
      </w:hyperlink>
    </w:p>
    <w:p w14:paraId="692F2313" w14:textId="61C08B4C"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20" w:history="1">
        <w:r w:rsidRPr="00EE19DD">
          <w:rPr>
            <w:rStyle w:val="Hyperlink"/>
            <w:noProof/>
          </w:rPr>
          <w:t>3.30 graphTraversal object</w:t>
        </w:r>
        <w:r>
          <w:rPr>
            <w:noProof/>
            <w:webHidden/>
          </w:rPr>
          <w:tab/>
        </w:r>
        <w:r>
          <w:rPr>
            <w:noProof/>
            <w:webHidden/>
          </w:rPr>
          <w:fldChar w:fldCharType="begin"/>
        </w:r>
        <w:r>
          <w:rPr>
            <w:noProof/>
            <w:webHidden/>
          </w:rPr>
          <w:instrText xml:space="preserve"> PAGEREF _Toc525631220 \h </w:instrText>
        </w:r>
        <w:r>
          <w:rPr>
            <w:noProof/>
            <w:webHidden/>
          </w:rPr>
        </w:r>
        <w:r>
          <w:rPr>
            <w:noProof/>
            <w:webHidden/>
          </w:rPr>
          <w:fldChar w:fldCharType="separate"/>
        </w:r>
        <w:r>
          <w:rPr>
            <w:noProof/>
            <w:webHidden/>
          </w:rPr>
          <w:t>98</w:t>
        </w:r>
        <w:r>
          <w:rPr>
            <w:noProof/>
            <w:webHidden/>
          </w:rPr>
          <w:fldChar w:fldCharType="end"/>
        </w:r>
      </w:hyperlink>
    </w:p>
    <w:p w14:paraId="50618B62" w14:textId="0E01F56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21" w:history="1">
        <w:r w:rsidRPr="00EE19DD">
          <w:rPr>
            <w:rStyle w:val="Hyperlink"/>
            <w:noProof/>
          </w:rPr>
          <w:t>3.30.1 General</w:t>
        </w:r>
        <w:r>
          <w:rPr>
            <w:noProof/>
            <w:webHidden/>
          </w:rPr>
          <w:tab/>
        </w:r>
        <w:r>
          <w:rPr>
            <w:noProof/>
            <w:webHidden/>
          </w:rPr>
          <w:fldChar w:fldCharType="begin"/>
        </w:r>
        <w:r>
          <w:rPr>
            <w:noProof/>
            <w:webHidden/>
          </w:rPr>
          <w:instrText xml:space="preserve"> PAGEREF _Toc525631221 \h </w:instrText>
        </w:r>
        <w:r>
          <w:rPr>
            <w:noProof/>
            <w:webHidden/>
          </w:rPr>
        </w:r>
        <w:r>
          <w:rPr>
            <w:noProof/>
            <w:webHidden/>
          </w:rPr>
          <w:fldChar w:fldCharType="separate"/>
        </w:r>
        <w:r>
          <w:rPr>
            <w:noProof/>
            <w:webHidden/>
          </w:rPr>
          <w:t>98</w:t>
        </w:r>
        <w:r>
          <w:rPr>
            <w:noProof/>
            <w:webHidden/>
          </w:rPr>
          <w:fldChar w:fldCharType="end"/>
        </w:r>
      </w:hyperlink>
    </w:p>
    <w:p w14:paraId="492D15A1" w14:textId="260B8DA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22" w:history="1">
        <w:r w:rsidRPr="00EE19DD">
          <w:rPr>
            <w:rStyle w:val="Hyperlink"/>
            <w:noProof/>
          </w:rPr>
          <w:t>3.30.2 graphId property</w:t>
        </w:r>
        <w:r>
          <w:rPr>
            <w:noProof/>
            <w:webHidden/>
          </w:rPr>
          <w:tab/>
        </w:r>
        <w:r>
          <w:rPr>
            <w:noProof/>
            <w:webHidden/>
          </w:rPr>
          <w:fldChar w:fldCharType="begin"/>
        </w:r>
        <w:r>
          <w:rPr>
            <w:noProof/>
            <w:webHidden/>
          </w:rPr>
          <w:instrText xml:space="preserve"> PAGEREF _Toc525631222 \h </w:instrText>
        </w:r>
        <w:r>
          <w:rPr>
            <w:noProof/>
            <w:webHidden/>
          </w:rPr>
        </w:r>
        <w:r>
          <w:rPr>
            <w:noProof/>
            <w:webHidden/>
          </w:rPr>
          <w:fldChar w:fldCharType="separate"/>
        </w:r>
        <w:r>
          <w:rPr>
            <w:noProof/>
            <w:webHidden/>
          </w:rPr>
          <w:t>98</w:t>
        </w:r>
        <w:r>
          <w:rPr>
            <w:noProof/>
            <w:webHidden/>
          </w:rPr>
          <w:fldChar w:fldCharType="end"/>
        </w:r>
      </w:hyperlink>
    </w:p>
    <w:p w14:paraId="61A391F6" w14:textId="56EB4D1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23" w:history="1">
        <w:r w:rsidRPr="00EE19DD">
          <w:rPr>
            <w:rStyle w:val="Hyperlink"/>
            <w:noProof/>
          </w:rPr>
          <w:t>3.30.3 description property</w:t>
        </w:r>
        <w:r>
          <w:rPr>
            <w:noProof/>
            <w:webHidden/>
          </w:rPr>
          <w:tab/>
        </w:r>
        <w:r>
          <w:rPr>
            <w:noProof/>
            <w:webHidden/>
          </w:rPr>
          <w:fldChar w:fldCharType="begin"/>
        </w:r>
        <w:r>
          <w:rPr>
            <w:noProof/>
            <w:webHidden/>
          </w:rPr>
          <w:instrText xml:space="preserve"> PAGEREF _Toc525631223 \h </w:instrText>
        </w:r>
        <w:r>
          <w:rPr>
            <w:noProof/>
            <w:webHidden/>
          </w:rPr>
        </w:r>
        <w:r>
          <w:rPr>
            <w:noProof/>
            <w:webHidden/>
          </w:rPr>
          <w:fldChar w:fldCharType="separate"/>
        </w:r>
        <w:r>
          <w:rPr>
            <w:noProof/>
            <w:webHidden/>
          </w:rPr>
          <w:t>98</w:t>
        </w:r>
        <w:r>
          <w:rPr>
            <w:noProof/>
            <w:webHidden/>
          </w:rPr>
          <w:fldChar w:fldCharType="end"/>
        </w:r>
      </w:hyperlink>
    </w:p>
    <w:p w14:paraId="5B23675A" w14:textId="7864C0B1"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24" w:history="1">
        <w:r w:rsidRPr="00EE19DD">
          <w:rPr>
            <w:rStyle w:val="Hyperlink"/>
            <w:noProof/>
          </w:rPr>
          <w:t>3.30.4 initialState property</w:t>
        </w:r>
        <w:r>
          <w:rPr>
            <w:noProof/>
            <w:webHidden/>
          </w:rPr>
          <w:tab/>
        </w:r>
        <w:r>
          <w:rPr>
            <w:noProof/>
            <w:webHidden/>
          </w:rPr>
          <w:fldChar w:fldCharType="begin"/>
        </w:r>
        <w:r>
          <w:rPr>
            <w:noProof/>
            <w:webHidden/>
          </w:rPr>
          <w:instrText xml:space="preserve"> PAGEREF _Toc525631224 \h </w:instrText>
        </w:r>
        <w:r>
          <w:rPr>
            <w:noProof/>
            <w:webHidden/>
          </w:rPr>
        </w:r>
        <w:r>
          <w:rPr>
            <w:noProof/>
            <w:webHidden/>
          </w:rPr>
          <w:fldChar w:fldCharType="separate"/>
        </w:r>
        <w:r>
          <w:rPr>
            <w:noProof/>
            <w:webHidden/>
          </w:rPr>
          <w:t>98</w:t>
        </w:r>
        <w:r>
          <w:rPr>
            <w:noProof/>
            <w:webHidden/>
          </w:rPr>
          <w:fldChar w:fldCharType="end"/>
        </w:r>
      </w:hyperlink>
    </w:p>
    <w:p w14:paraId="7840D17E" w14:textId="057F04D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25" w:history="1">
        <w:r w:rsidRPr="00EE19DD">
          <w:rPr>
            <w:rStyle w:val="Hyperlink"/>
            <w:noProof/>
          </w:rPr>
          <w:t>3.30.5 edgeTraversals property</w:t>
        </w:r>
        <w:r>
          <w:rPr>
            <w:noProof/>
            <w:webHidden/>
          </w:rPr>
          <w:tab/>
        </w:r>
        <w:r>
          <w:rPr>
            <w:noProof/>
            <w:webHidden/>
          </w:rPr>
          <w:fldChar w:fldCharType="begin"/>
        </w:r>
        <w:r>
          <w:rPr>
            <w:noProof/>
            <w:webHidden/>
          </w:rPr>
          <w:instrText xml:space="preserve"> PAGEREF _Toc525631225 \h </w:instrText>
        </w:r>
        <w:r>
          <w:rPr>
            <w:noProof/>
            <w:webHidden/>
          </w:rPr>
        </w:r>
        <w:r>
          <w:rPr>
            <w:noProof/>
            <w:webHidden/>
          </w:rPr>
          <w:fldChar w:fldCharType="separate"/>
        </w:r>
        <w:r>
          <w:rPr>
            <w:noProof/>
            <w:webHidden/>
          </w:rPr>
          <w:t>98</w:t>
        </w:r>
        <w:r>
          <w:rPr>
            <w:noProof/>
            <w:webHidden/>
          </w:rPr>
          <w:fldChar w:fldCharType="end"/>
        </w:r>
      </w:hyperlink>
    </w:p>
    <w:p w14:paraId="69B1BAE5" w14:textId="1B40FC7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26" w:history="1">
        <w:r w:rsidRPr="00EE19DD">
          <w:rPr>
            <w:rStyle w:val="Hyperlink"/>
            <w:noProof/>
          </w:rPr>
          <w:t>3.30.6 properties property</w:t>
        </w:r>
        <w:r>
          <w:rPr>
            <w:noProof/>
            <w:webHidden/>
          </w:rPr>
          <w:tab/>
        </w:r>
        <w:r>
          <w:rPr>
            <w:noProof/>
            <w:webHidden/>
          </w:rPr>
          <w:fldChar w:fldCharType="begin"/>
        </w:r>
        <w:r>
          <w:rPr>
            <w:noProof/>
            <w:webHidden/>
          </w:rPr>
          <w:instrText xml:space="preserve"> PAGEREF _Toc525631226 \h </w:instrText>
        </w:r>
        <w:r>
          <w:rPr>
            <w:noProof/>
            <w:webHidden/>
          </w:rPr>
        </w:r>
        <w:r>
          <w:rPr>
            <w:noProof/>
            <w:webHidden/>
          </w:rPr>
          <w:fldChar w:fldCharType="separate"/>
        </w:r>
        <w:r>
          <w:rPr>
            <w:noProof/>
            <w:webHidden/>
          </w:rPr>
          <w:t>100</w:t>
        </w:r>
        <w:r>
          <w:rPr>
            <w:noProof/>
            <w:webHidden/>
          </w:rPr>
          <w:fldChar w:fldCharType="end"/>
        </w:r>
      </w:hyperlink>
    </w:p>
    <w:p w14:paraId="625BC13A" w14:textId="3159EAE9"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27" w:history="1">
        <w:r w:rsidRPr="00EE19DD">
          <w:rPr>
            <w:rStyle w:val="Hyperlink"/>
            <w:noProof/>
          </w:rPr>
          <w:t>3.31 edgeTraversal object</w:t>
        </w:r>
        <w:r>
          <w:rPr>
            <w:noProof/>
            <w:webHidden/>
          </w:rPr>
          <w:tab/>
        </w:r>
        <w:r>
          <w:rPr>
            <w:noProof/>
            <w:webHidden/>
          </w:rPr>
          <w:fldChar w:fldCharType="begin"/>
        </w:r>
        <w:r>
          <w:rPr>
            <w:noProof/>
            <w:webHidden/>
          </w:rPr>
          <w:instrText xml:space="preserve"> PAGEREF _Toc525631227 \h </w:instrText>
        </w:r>
        <w:r>
          <w:rPr>
            <w:noProof/>
            <w:webHidden/>
          </w:rPr>
        </w:r>
        <w:r>
          <w:rPr>
            <w:noProof/>
            <w:webHidden/>
          </w:rPr>
          <w:fldChar w:fldCharType="separate"/>
        </w:r>
        <w:r>
          <w:rPr>
            <w:noProof/>
            <w:webHidden/>
          </w:rPr>
          <w:t>100</w:t>
        </w:r>
        <w:r>
          <w:rPr>
            <w:noProof/>
            <w:webHidden/>
          </w:rPr>
          <w:fldChar w:fldCharType="end"/>
        </w:r>
      </w:hyperlink>
    </w:p>
    <w:p w14:paraId="7510A655" w14:textId="0BF221C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28" w:history="1">
        <w:r w:rsidRPr="00EE19DD">
          <w:rPr>
            <w:rStyle w:val="Hyperlink"/>
            <w:noProof/>
          </w:rPr>
          <w:t>3.31.1 General</w:t>
        </w:r>
        <w:r>
          <w:rPr>
            <w:noProof/>
            <w:webHidden/>
          </w:rPr>
          <w:tab/>
        </w:r>
        <w:r>
          <w:rPr>
            <w:noProof/>
            <w:webHidden/>
          </w:rPr>
          <w:fldChar w:fldCharType="begin"/>
        </w:r>
        <w:r>
          <w:rPr>
            <w:noProof/>
            <w:webHidden/>
          </w:rPr>
          <w:instrText xml:space="preserve"> PAGEREF _Toc525631228 \h </w:instrText>
        </w:r>
        <w:r>
          <w:rPr>
            <w:noProof/>
            <w:webHidden/>
          </w:rPr>
        </w:r>
        <w:r>
          <w:rPr>
            <w:noProof/>
            <w:webHidden/>
          </w:rPr>
          <w:fldChar w:fldCharType="separate"/>
        </w:r>
        <w:r>
          <w:rPr>
            <w:noProof/>
            <w:webHidden/>
          </w:rPr>
          <w:t>100</w:t>
        </w:r>
        <w:r>
          <w:rPr>
            <w:noProof/>
            <w:webHidden/>
          </w:rPr>
          <w:fldChar w:fldCharType="end"/>
        </w:r>
      </w:hyperlink>
    </w:p>
    <w:p w14:paraId="1ACA0A09" w14:textId="108D883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29" w:history="1">
        <w:r w:rsidRPr="00EE19DD">
          <w:rPr>
            <w:rStyle w:val="Hyperlink"/>
            <w:noProof/>
          </w:rPr>
          <w:t>3.31.2 edgeId property</w:t>
        </w:r>
        <w:r>
          <w:rPr>
            <w:noProof/>
            <w:webHidden/>
          </w:rPr>
          <w:tab/>
        </w:r>
        <w:r>
          <w:rPr>
            <w:noProof/>
            <w:webHidden/>
          </w:rPr>
          <w:fldChar w:fldCharType="begin"/>
        </w:r>
        <w:r>
          <w:rPr>
            <w:noProof/>
            <w:webHidden/>
          </w:rPr>
          <w:instrText xml:space="preserve"> PAGEREF _Toc525631229 \h </w:instrText>
        </w:r>
        <w:r>
          <w:rPr>
            <w:noProof/>
            <w:webHidden/>
          </w:rPr>
        </w:r>
        <w:r>
          <w:rPr>
            <w:noProof/>
            <w:webHidden/>
          </w:rPr>
          <w:fldChar w:fldCharType="separate"/>
        </w:r>
        <w:r>
          <w:rPr>
            <w:noProof/>
            <w:webHidden/>
          </w:rPr>
          <w:t>100</w:t>
        </w:r>
        <w:r>
          <w:rPr>
            <w:noProof/>
            <w:webHidden/>
          </w:rPr>
          <w:fldChar w:fldCharType="end"/>
        </w:r>
      </w:hyperlink>
    </w:p>
    <w:p w14:paraId="53EFB82F" w14:textId="358E92E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30" w:history="1">
        <w:r w:rsidRPr="00EE19DD">
          <w:rPr>
            <w:rStyle w:val="Hyperlink"/>
            <w:noProof/>
          </w:rPr>
          <w:t>3.31.3 message property</w:t>
        </w:r>
        <w:r>
          <w:rPr>
            <w:noProof/>
            <w:webHidden/>
          </w:rPr>
          <w:tab/>
        </w:r>
        <w:r>
          <w:rPr>
            <w:noProof/>
            <w:webHidden/>
          </w:rPr>
          <w:fldChar w:fldCharType="begin"/>
        </w:r>
        <w:r>
          <w:rPr>
            <w:noProof/>
            <w:webHidden/>
          </w:rPr>
          <w:instrText xml:space="preserve"> PAGEREF _Toc525631230 \h </w:instrText>
        </w:r>
        <w:r>
          <w:rPr>
            <w:noProof/>
            <w:webHidden/>
          </w:rPr>
        </w:r>
        <w:r>
          <w:rPr>
            <w:noProof/>
            <w:webHidden/>
          </w:rPr>
          <w:fldChar w:fldCharType="separate"/>
        </w:r>
        <w:r>
          <w:rPr>
            <w:noProof/>
            <w:webHidden/>
          </w:rPr>
          <w:t>100</w:t>
        </w:r>
        <w:r>
          <w:rPr>
            <w:noProof/>
            <w:webHidden/>
          </w:rPr>
          <w:fldChar w:fldCharType="end"/>
        </w:r>
      </w:hyperlink>
    </w:p>
    <w:p w14:paraId="2E79D6C4" w14:textId="57F7F10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31" w:history="1">
        <w:r w:rsidRPr="00EE19DD">
          <w:rPr>
            <w:rStyle w:val="Hyperlink"/>
            <w:noProof/>
          </w:rPr>
          <w:t>3.31.4 finalState property</w:t>
        </w:r>
        <w:r>
          <w:rPr>
            <w:noProof/>
            <w:webHidden/>
          </w:rPr>
          <w:tab/>
        </w:r>
        <w:r>
          <w:rPr>
            <w:noProof/>
            <w:webHidden/>
          </w:rPr>
          <w:fldChar w:fldCharType="begin"/>
        </w:r>
        <w:r>
          <w:rPr>
            <w:noProof/>
            <w:webHidden/>
          </w:rPr>
          <w:instrText xml:space="preserve"> PAGEREF _Toc525631231 \h </w:instrText>
        </w:r>
        <w:r>
          <w:rPr>
            <w:noProof/>
            <w:webHidden/>
          </w:rPr>
        </w:r>
        <w:r>
          <w:rPr>
            <w:noProof/>
            <w:webHidden/>
          </w:rPr>
          <w:fldChar w:fldCharType="separate"/>
        </w:r>
        <w:r>
          <w:rPr>
            <w:noProof/>
            <w:webHidden/>
          </w:rPr>
          <w:t>100</w:t>
        </w:r>
        <w:r>
          <w:rPr>
            <w:noProof/>
            <w:webHidden/>
          </w:rPr>
          <w:fldChar w:fldCharType="end"/>
        </w:r>
      </w:hyperlink>
    </w:p>
    <w:p w14:paraId="1330E211" w14:textId="0F6C1A7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32" w:history="1">
        <w:r w:rsidRPr="00EE19DD">
          <w:rPr>
            <w:rStyle w:val="Hyperlink"/>
            <w:noProof/>
          </w:rPr>
          <w:t>3.31.5 stepOverEdgeCount property</w:t>
        </w:r>
        <w:r>
          <w:rPr>
            <w:noProof/>
            <w:webHidden/>
          </w:rPr>
          <w:tab/>
        </w:r>
        <w:r>
          <w:rPr>
            <w:noProof/>
            <w:webHidden/>
          </w:rPr>
          <w:fldChar w:fldCharType="begin"/>
        </w:r>
        <w:r>
          <w:rPr>
            <w:noProof/>
            <w:webHidden/>
          </w:rPr>
          <w:instrText xml:space="preserve"> PAGEREF _Toc525631232 \h </w:instrText>
        </w:r>
        <w:r>
          <w:rPr>
            <w:noProof/>
            <w:webHidden/>
          </w:rPr>
        </w:r>
        <w:r>
          <w:rPr>
            <w:noProof/>
            <w:webHidden/>
          </w:rPr>
          <w:fldChar w:fldCharType="separate"/>
        </w:r>
        <w:r>
          <w:rPr>
            <w:noProof/>
            <w:webHidden/>
          </w:rPr>
          <w:t>100</w:t>
        </w:r>
        <w:r>
          <w:rPr>
            <w:noProof/>
            <w:webHidden/>
          </w:rPr>
          <w:fldChar w:fldCharType="end"/>
        </w:r>
      </w:hyperlink>
    </w:p>
    <w:p w14:paraId="555D56E1" w14:textId="116BB9E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33" w:history="1">
        <w:r w:rsidRPr="00EE19DD">
          <w:rPr>
            <w:rStyle w:val="Hyperlink"/>
            <w:noProof/>
          </w:rPr>
          <w:t>3.31.6 properties property</w:t>
        </w:r>
        <w:r>
          <w:rPr>
            <w:noProof/>
            <w:webHidden/>
          </w:rPr>
          <w:tab/>
        </w:r>
        <w:r>
          <w:rPr>
            <w:noProof/>
            <w:webHidden/>
          </w:rPr>
          <w:fldChar w:fldCharType="begin"/>
        </w:r>
        <w:r>
          <w:rPr>
            <w:noProof/>
            <w:webHidden/>
          </w:rPr>
          <w:instrText xml:space="preserve"> PAGEREF _Toc525631233 \h </w:instrText>
        </w:r>
        <w:r>
          <w:rPr>
            <w:noProof/>
            <w:webHidden/>
          </w:rPr>
        </w:r>
        <w:r>
          <w:rPr>
            <w:noProof/>
            <w:webHidden/>
          </w:rPr>
          <w:fldChar w:fldCharType="separate"/>
        </w:r>
        <w:r>
          <w:rPr>
            <w:noProof/>
            <w:webHidden/>
          </w:rPr>
          <w:t>101</w:t>
        </w:r>
        <w:r>
          <w:rPr>
            <w:noProof/>
            <w:webHidden/>
          </w:rPr>
          <w:fldChar w:fldCharType="end"/>
        </w:r>
      </w:hyperlink>
    </w:p>
    <w:p w14:paraId="78DAD21F" w14:textId="76E8C9C0"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34" w:history="1">
        <w:r w:rsidRPr="00EE19DD">
          <w:rPr>
            <w:rStyle w:val="Hyperlink"/>
            <w:noProof/>
          </w:rPr>
          <w:t>3.32 stack object</w:t>
        </w:r>
        <w:r>
          <w:rPr>
            <w:noProof/>
            <w:webHidden/>
          </w:rPr>
          <w:tab/>
        </w:r>
        <w:r>
          <w:rPr>
            <w:noProof/>
            <w:webHidden/>
          </w:rPr>
          <w:fldChar w:fldCharType="begin"/>
        </w:r>
        <w:r>
          <w:rPr>
            <w:noProof/>
            <w:webHidden/>
          </w:rPr>
          <w:instrText xml:space="preserve"> PAGEREF _Toc525631234 \h </w:instrText>
        </w:r>
        <w:r>
          <w:rPr>
            <w:noProof/>
            <w:webHidden/>
          </w:rPr>
        </w:r>
        <w:r>
          <w:rPr>
            <w:noProof/>
            <w:webHidden/>
          </w:rPr>
          <w:fldChar w:fldCharType="separate"/>
        </w:r>
        <w:r>
          <w:rPr>
            <w:noProof/>
            <w:webHidden/>
          </w:rPr>
          <w:t>102</w:t>
        </w:r>
        <w:r>
          <w:rPr>
            <w:noProof/>
            <w:webHidden/>
          </w:rPr>
          <w:fldChar w:fldCharType="end"/>
        </w:r>
      </w:hyperlink>
    </w:p>
    <w:p w14:paraId="7DBBEE09" w14:textId="7F4EF92B"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35" w:history="1">
        <w:r w:rsidRPr="00EE19DD">
          <w:rPr>
            <w:rStyle w:val="Hyperlink"/>
            <w:noProof/>
          </w:rPr>
          <w:t>3.32.1 General</w:t>
        </w:r>
        <w:r>
          <w:rPr>
            <w:noProof/>
            <w:webHidden/>
          </w:rPr>
          <w:tab/>
        </w:r>
        <w:r>
          <w:rPr>
            <w:noProof/>
            <w:webHidden/>
          </w:rPr>
          <w:fldChar w:fldCharType="begin"/>
        </w:r>
        <w:r>
          <w:rPr>
            <w:noProof/>
            <w:webHidden/>
          </w:rPr>
          <w:instrText xml:space="preserve"> PAGEREF _Toc525631235 \h </w:instrText>
        </w:r>
        <w:r>
          <w:rPr>
            <w:noProof/>
            <w:webHidden/>
          </w:rPr>
        </w:r>
        <w:r>
          <w:rPr>
            <w:noProof/>
            <w:webHidden/>
          </w:rPr>
          <w:fldChar w:fldCharType="separate"/>
        </w:r>
        <w:r>
          <w:rPr>
            <w:noProof/>
            <w:webHidden/>
          </w:rPr>
          <w:t>102</w:t>
        </w:r>
        <w:r>
          <w:rPr>
            <w:noProof/>
            <w:webHidden/>
          </w:rPr>
          <w:fldChar w:fldCharType="end"/>
        </w:r>
      </w:hyperlink>
    </w:p>
    <w:p w14:paraId="2DA7DC5C" w14:textId="59BFC20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36" w:history="1">
        <w:r w:rsidRPr="00EE19DD">
          <w:rPr>
            <w:rStyle w:val="Hyperlink"/>
            <w:noProof/>
          </w:rPr>
          <w:t>3.32.2 message property</w:t>
        </w:r>
        <w:r>
          <w:rPr>
            <w:noProof/>
            <w:webHidden/>
          </w:rPr>
          <w:tab/>
        </w:r>
        <w:r>
          <w:rPr>
            <w:noProof/>
            <w:webHidden/>
          </w:rPr>
          <w:fldChar w:fldCharType="begin"/>
        </w:r>
        <w:r>
          <w:rPr>
            <w:noProof/>
            <w:webHidden/>
          </w:rPr>
          <w:instrText xml:space="preserve"> PAGEREF _Toc525631236 \h </w:instrText>
        </w:r>
        <w:r>
          <w:rPr>
            <w:noProof/>
            <w:webHidden/>
          </w:rPr>
        </w:r>
        <w:r>
          <w:rPr>
            <w:noProof/>
            <w:webHidden/>
          </w:rPr>
          <w:fldChar w:fldCharType="separate"/>
        </w:r>
        <w:r>
          <w:rPr>
            <w:noProof/>
            <w:webHidden/>
          </w:rPr>
          <w:t>102</w:t>
        </w:r>
        <w:r>
          <w:rPr>
            <w:noProof/>
            <w:webHidden/>
          </w:rPr>
          <w:fldChar w:fldCharType="end"/>
        </w:r>
      </w:hyperlink>
    </w:p>
    <w:p w14:paraId="1BBD9076" w14:textId="139D0EE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37" w:history="1">
        <w:r w:rsidRPr="00EE19DD">
          <w:rPr>
            <w:rStyle w:val="Hyperlink"/>
            <w:noProof/>
          </w:rPr>
          <w:t>3.32.3 frames property</w:t>
        </w:r>
        <w:r>
          <w:rPr>
            <w:noProof/>
            <w:webHidden/>
          </w:rPr>
          <w:tab/>
        </w:r>
        <w:r>
          <w:rPr>
            <w:noProof/>
            <w:webHidden/>
          </w:rPr>
          <w:fldChar w:fldCharType="begin"/>
        </w:r>
        <w:r>
          <w:rPr>
            <w:noProof/>
            <w:webHidden/>
          </w:rPr>
          <w:instrText xml:space="preserve"> PAGEREF _Toc525631237 \h </w:instrText>
        </w:r>
        <w:r>
          <w:rPr>
            <w:noProof/>
            <w:webHidden/>
          </w:rPr>
        </w:r>
        <w:r>
          <w:rPr>
            <w:noProof/>
            <w:webHidden/>
          </w:rPr>
          <w:fldChar w:fldCharType="separate"/>
        </w:r>
        <w:r>
          <w:rPr>
            <w:noProof/>
            <w:webHidden/>
          </w:rPr>
          <w:t>102</w:t>
        </w:r>
        <w:r>
          <w:rPr>
            <w:noProof/>
            <w:webHidden/>
          </w:rPr>
          <w:fldChar w:fldCharType="end"/>
        </w:r>
      </w:hyperlink>
    </w:p>
    <w:p w14:paraId="525BCCF1" w14:textId="7FD9EE2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38" w:history="1">
        <w:r w:rsidRPr="00EE19DD">
          <w:rPr>
            <w:rStyle w:val="Hyperlink"/>
            <w:noProof/>
          </w:rPr>
          <w:t>3.32.4 properties property</w:t>
        </w:r>
        <w:r>
          <w:rPr>
            <w:noProof/>
            <w:webHidden/>
          </w:rPr>
          <w:tab/>
        </w:r>
        <w:r>
          <w:rPr>
            <w:noProof/>
            <w:webHidden/>
          </w:rPr>
          <w:fldChar w:fldCharType="begin"/>
        </w:r>
        <w:r>
          <w:rPr>
            <w:noProof/>
            <w:webHidden/>
          </w:rPr>
          <w:instrText xml:space="preserve"> PAGEREF _Toc525631238 \h </w:instrText>
        </w:r>
        <w:r>
          <w:rPr>
            <w:noProof/>
            <w:webHidden/>
          </w:rPr>
        </w:r>
        <w:r>
          <w:rPr>
            <w:noProof/>
            <w:webHidden/>
          </w:rPr>
          <w:fldChar w:fldCharType="separate"/>
        </w:r>
        <w:r>
          <w:rPr>
            <w:noProof/>
            <w:webHidden/>
          </w:rPr>
          <w:t>102</w:t>
        </w:r>
        <w:r>
          <w:rPr>
            <w:noProof/>
            <w:webHidden/>
          </w:rPr>
          <w:fldChar w:fldCharType="end"/>
        </w:r>
      </w:hyperlink>
    </w:p>
    <w:p w14:paraId="26D21DBB" w14:textId="5B4A77C0"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39" w:history="1">
        <w:r w:rsidRPr="00EE19DD">
          <w:rPr>
            <w:rStyle w:val="Hyperlink"/>
            <w:noProof/>
          </w:rPr>
          <w:t>3.33 stackFrame object</w:t>
        </w:r>
        <w:r>
          <w:rPr>
            <w:noProof/>
            <w:webHidden/>
          </w:rPr>
          <w:tab/>
        </w:r>
        <w:r>
          <w:rPr>
            <w:noProof/>
            <w:webHidden/>
          </w:rPr>
          <w:fldChar w:fldCharType="begin"/>
        </w:r>
        <w:r>
          <w:rPr>
            <w:noProof/>
            <w:webHidden/>
          </w:rPr>
          <w:instrText xml:space="preserve"> PAGEREF _Toc525631239 \h </w:instrText>
        </w:r>
        <w:r>
          <w:rPr>
            <w:noProof/>
            <w:webHidden/>
          </w:rPr>
        </w:r>
        <w:r>
          <w:rPr>
            <w:noProof/>
            <w:webHidden/>
          </w:rPr>
          <w:fldChar w:fldCharType="separate"/>
        </w:r>
        <w:r>
          <w:rPr>
            <w:noProof/>
            <w:webHidden/>
          </w:rPr>
          <w:t>102</w:t>
        </w:r>
        <w:r>
          <w:rPr>
            <w:noProof/>
            <w:webHidden/>
          </w:rPr>
          <w:fldChar w:fldCharType="end"/>
        </w:r>
      </w:hyperlink>
    </w:p>
    <w:p w14:paraId="65CB6327" w14:textId="6237A65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40" w:history="1">
        <w:r w:rsidRPr="00EE19DD">
          <w:rPr>
            <w:rStyle w:val="Hyperlink"/>
            <w:noProof/>
          </w:rPr>
          <w:t>3.33.1 General</w:t>
        </w:r>
        <w:r>
          <w:rPr>
            <w:noProof/>
            <w:webHidden/>
          </w:rPr>
          <w:tab/>
        </w:r>
        <w:r>
          <w:rPr>
            <w:noProof/>
            <w:webHidden/>
          </w:rPr>
          <w:fldChar w:fldCharType="begin"/>
        </w:r>
        <w:r>
          <w:rPr>
            <w:noProof/>
            <w:webHidden/>
          </w:rPr>
          <w:instrText xml:space="preserve"> PAGEREF _Toc525631240 \h </w:instrText>
        </w:r>
        <w:r>
          <w:rPr>
            <w:noProof/>
            <w:webHidden/>
          </w:rPr>
        </w:r>
        <w:r>
          <w:rPr>
            <w:noProof/>
            <w:webHidden/>
          </w:rPr>
          <w:fldChar w:fldCharType="separate"/>
        </w:r>
        <w:r>
          <w:rPr>
            <w:noProof/>
            <w:webHidden/>
          </w:rPr>
          <w:t>102</w:t>
        </w:r>
        <w:r>
          <w:rPr>
            <w:noProof/>
            <w:webHidden/>
          </w:rPr>
          <w:fldChar w:fldCharType="end"/>
        </w:r>
      </w:hyperlink>
    </w:p>
    <w:p w14:paraId="46A7AF4D" w14:textId="447A52D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41" w:history="1">
        <w:r w:rsidRPr="00EE19DD">
          <w:rPr>
            <w:rStyle w:val="Hyperlink"/>
            <w:noProof/>
          </w:rPr>
          <w:t>3.33.2 location property</w:t>
        </w:r>
        <w:r>
          <w:rPr>
            <w:noProof/>
            <w:webHidden/>
          </w:rPr>
          <w:tab/>
        </w:r>
        <w:r>
          <w:rPr>
            <w:noProof/>
            <w:webHidden/>
          </w:rPr>
          <w:fldChar w:fldCharType="begin"/>
        </w:r>
        <w:r>
          <w:rPr>
            <w:noProof/>
            <w:webHidden/>
          </w:rPr>
          <w:instrText xml:space="preserve"> PAGEREF _Toc525631241 \h </w:instrText>
        </w:r>
        <w:r>
          <w:rPr>
            <w:noProof/>
            <w:webHidden/>
          </w:rPr>
        </w:r>
        <w:r>
          <w:rPr>
            <w:noProof/>
            <w:webHidden/>
          </w:rPr>
          <w:fldChar w:fldCharType="separate"/>
        </w:r>
        <w:r>
          <w:rPr>
            <w:noProof/>
            <w:webHidden/>
          </w:rPr>
          <w:t>102</w:t>
        </w:r>
        <w:r>
          <w:rPr>
            <w:noProof/>
            <w:webHidden/>
          </w:rPr>
          <w:fldChar w:fldCharType="end"/>
        </w:r>
      </w:hyperlink>
    </w:p>
    <w:p w14:paraId="29FCF889" w14:textId="1B2C16D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42" w:history="1">
        <w:r w:rsidRPr="00EE19DD">
          <w:rPr>
            <w:rStyle w:val="Hyperlink"/>
            <w:noProof/>
          </w:rPr>
          <w:t>3.33.3 module property</w:t>
        </w:r>
        <w:r>
          <w:rPr>
            <w:noProof/>
            <w:webHidden/>
          </w:rPr>
          <w:tab/>
        </w:r>
        <w:r>
          <w:rPr>
            <w:noProof/>
            <w:webHidden/>
          </w:rPr>
          <w:fldChar w:fldCharType="begin"/>
        </w:r>
        <w:r>
          <w:rPr>
            <w:noProof/>
            <w:webHidden/>
          </w:rPr>
          <w:instrText xml:space="preserve"> PAGEREF _Toc525631242 \h </w:instrText>
        </w:r>
        <w:r>
          <w:rPr>
            <w:noProof/>
            <w:webHidden/>
          </w:rPr>
        </w:r>
        <w:r>
          <w:rPr>
            <w:noProof/>
            <w:webHidden/>
          </w:rPr>
          <w:fldChar w:fldCharType="separate"/>
        </w:r>
        <w:r>
          <w:rPr>
            <w:noProof/>
            <w:webHidden/>
          </w:rPr>
          <w:t>102</w:t>
        </w:r>
        <w:r>
          <w:rPr>
            <w:noProof/>
            <w:webHidden/>
          </w:rPr>
          <w:fldChar w:fldCharType="end"/>
        </w:r>
      </w:hyperlink>
    </w:p>
    <w:p w14:paraId="68D77842" w14:textId="1F22641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43" w:history="1">
        <w:r w:rsidRPr="00EE19DD">
          <w:rPr>
            <w:rStyle w:val="Hyperlink"/>
            <w:noProof/>
          </w:rPr>
          <w:t>3.33.4 threadId property</w:t>
        </w:r>
        <w:r>
          <w:rPr>
            <w:noProof/>
            <w:webHidden/>
          </w:rPr>
          <w:tab/>
        </w:r>
        <w:r>
          <w:rPr>
            <w:noProof/>
            <w:webHidden/>
          </w:rPr>
          <w:fldChar w:fldCharType="begin"/>
        </w:r>
        <w:r>
          <w:rPr>
            <w:noProof/>
            <w:webHidden/>
          </w:rPr>
          <w:instrText xml:space="preserve"> PAGEREF _Toc525631243 \h </w:instrText>
        </w:r>
        <w:r>
          <w:rPr>
            <w:noProof/>
            <w:webHidden/>
          </w:rPr>
        </w:r>
        <w:r>
          <w:rPr>
            <w:noProof/>
            <w:webHidden/>
          </w:rPr>
          <w:fldChar w:fldCharType="separate"/>
        </w:r>
        <w:r>
          <w:rPr>
            <w:noProof/>
            <w:webHidden/>
          </w:rPr>
          <w:t>102</w:t>
        </w:r>
        <w:r>
          <w:rPr>
            <w:noProof/>
            <w:webHidden/>
          </w:rPr>
          <w:fldChar w:fldCharType="end"/>
        </w:r>
      </w:hyperlink>
    </w:p>
    <w:p w14:paraId="2D2D69AC" w14:textId="75600C41"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44" w:history="1">
        <w:r w:rsidRPr="00EE19DD">
          <w:rPr>
            <w:rStyle w:val="Hyperlink"/>
            <w:noProof/>
          </w:rPr>
          <w:t>3.33.5 address property</w:t>
        </w:r>
        <w:r>
          <w:rPr>
            <w:noProof/>
            <w:webHidden/>
          </w:rPr>
          <w:tab/>
        </w:r>
        <w:r>
          <w:rPr>
            <w:noProof/>
            <w:webHidden/>
          </w:rPr>
          <w:fldChar w:fldCharType="begin"/>
        </w:r>
        <w:r>
          <w:rPr>
            <w:noProof/>
            <w:webHidden/>
          </w:rPr>
          <w:instrText xml:space="preserve"> PAGEREF _Toc525631244 \h </w:instrText>
        </w:r>
        <w:r>
          <w:rPr>
            <w:noProof/>
            <w:webHidden/>
          </w:rPr>
        </w:r>
        <w:r>
          <w:rPr>
            <w:noProof/>
            <w:webHidden/>
          </w:rPr>
          <w:fldChar w:fldCharType="separate"/>
        </w:r>
        <w:r>
          <w:rPr>
            <w:noProof/>
            <w:webHidden/>
          </w:rPr>
          <w:t>102</w:t>
        </w:r>
        <w:r>
          <w:rPr>
            <w:noProof/>
            <w:webHidden/>
          </w:rPr>
          <w:fldChar w:fldCharType="end"/>
        </w:r>
      </w:hyperlink>
    </w:p>
    <w:p w14:paraId="423BC254" w14:textId="5B6F5CE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45" w:history="1">
        <w:r w:rsidRPr="00EE19DD">
          <w:rPr>
            <w:rStyle w:val="Hyperlink"/>
            <w:noProof/>
          </w:rPr>
          <w:t>3.33.6 offset property</w:t>
        </w:r>
        <w:r>
          <w:rPr>
            <w:noProof/>
            <w:webHidden/>
          </w:rPr>
          <w:tab/>
        </w:r>
        <w:r>
          <w:rPr>
            <w:noProof/>
            <w:webHidden/>
          </w:rPr>
          <w:fldChar w:fldCharType="begin"/>
        </w:r>
        <w:r>
          <w:rPr>
            <w:noProof/>
            <w:webHidden/>
          </w:rPr>
          <w:instrText xml:space="preserve"> PAGEREF _Toc525631245 \h </w:instrText>
        </w:r>
        <w:r>
          <w:rPr>
            <w:noProof/>
            <w:webHidden/>
          </w:rPr>
        </w:r>
        <w:r>
          <w:rPr>
            <w:noProof/>
            <w:webHidden/>
          </w:rPr>
          <w:fldChar w:fldCharType="separate"/>
        </w:r>
        <w:r>
          <w:rPr>
            <w:noProof/>
            <w:webHidden/>
          </w:rPr>
          <w:t>103</w:t>
        </w:r>
        <w:r>
          <w:rPr>
            <w:noProof/>
            <w:webHidden/>
          </w:rPr>
          <w:fldChar w:fldCharType="end"/>
        </w:r>
      </w:hyperlink>
    </w:p>
    <w:p w14:paraId="099AD800" w14:textId="0ADACB2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46" w:history="1">
        <w:r w:rsidRPr="00EE19DD">
          <w:rPr>
            <w:rStyle w:val="Hyperlink"/>
            <w:noProof/>
          </w:rPr>
          <w:t>3.33.7 parameters property</w:t>
        </w:r>
        <w:r>
          <w:rPr>
            <w:noProof/>
            <w:webHidden/>
          </w:rPr>
          <w:tab/>
        </w:r>
        <w:r>
          <w:rPr>
            <w:noProof/>
            <w:webHidden/>
          </w:rPr>
          <w:fldChar w:fldCharType="begin"/>
        </w:r>
        <w:r>
          <w:rPr>
            <w:noProof/>
            <w:webHidden/>
          </w:rPr>
          <w:instrText xml:space="preserve"> PAGEREF _Toc525631246 \h </w:instrText>
        </w:r>
        <w:r>
          <w:rPr>
            <w:noProof/>
            <w:webHidden/>
          </w:rPr>
        </w:r>
        <w:r>
          <w:rPr>
            <w:noProof/>
            <w:webHidden/>
          </w:rPr>
          <w:fldChar w:fldCharType="separate"/>
        </w:r>
        <w:r>
          <w:rPr>
            <w:noProof/>
            <w:webHidden/>
          </w:rPr>
          <w:t>103</w:t>
        </w:r>
        <w:r>
          <w:rPr>
            <w:noProof/>
            <w:webHidden/>
          </w:rPr>
          <w:fldChar w:fldCharType="end"/>
        </w:r>
      </w:hyperlink>
    </w:p>
    <w:p w14:paraId="145D366B" w14:textId="6DD97E5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47" w:history="1">
        <w:r w:rsidRPr="00EE19DD">
          <w:rPr>
            <w:rStyle w:val="Hyperlink"/>
            <w:noProof/>
          </w:rPr>
          <w:t>3.33.8 properties property</w:t>
        </w:r>
        <w:r>
          <w:rPr>
            <w:noProof/>
            <w:webHidden/>
          </w:rPr>
          <w:tab/>
        </w:r>
        <w:r>
          <w:rPr>
            <w:noProof/>
            <w:webHidden/>
          </w:rPr>
          <w:fldChar w:fldCharType="begin"/>
        </w:r>
        <w:r>
          <w:rPr>
            <w:noProof/>
            <w:webHidden/>
          </w:rPr>
          <w:instrText xml:space="preserve"> PAGEREF _Toc525631247 \h </w:instrText>
        </w:r>
        <w:r>
          <w:rPr>
            <w:noProof/>
            <w:webHidden/>
          </w:rPr>
        </w:r>
        <w:r>
          <w:rPr>
            <w:noProof/>
            <w:webHidden/>
          </w:rPr>
          <w:fldChar w:fldCharType="separate"/>
        </w:r>
        <w:r>
          <w:rPr>
            <w:noProof/>
            <w:webHidden/>
          </w:rPr>
          <w:t>103</w:t>
        </w:r>
        <w:r>
          <w:rPr>
            <w:noProof/>
            <w:webHidden/>
          </w:rPr>
          <w:fldChar w:fldCharType="end"/>
        </w:r>
      </w:hyperlink>
    </w:p>
    <w:p w14:paraId="56FD661C" w14:textId="6E8ED5B9"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48" w:history="1">
        <w:r w:rsidRPr="00EE19DD">
          <w:rPr>
            <w:rStyle w:val="Hyperlink"/>
            <w:noProof/>
          </w:rPr>
          <w:t>3.34 threadFlowLocation object</w:t>
        </w:r>
        <w:r>
          <w:rPr>
            <w:noProof/>
            <w:webHidden/>
          </w:rPr>
          <w:tab/>
        </w:r>
        <w:r>
          <w:rPr>
            <w:noProof/>
            <w:webHidden/>
          </w:rPr>
          <w:fldChar w:fldCharType="begin"/>
        </w:r>
        <w:r>
          <w:rPr>
            <w:noProof/>
            <w:webHidden/>
          </w:rPr>
          <w:instrText xml:space="preserve"> PAGEREF _Toc525631248 \h </w:instrText>
        </w:r>
        <w:r>
          <w:rPr>
            <w:noProof/>
            <w:webHidden/>
          </w:rPr>
        </w:r>
        <w:r>
          <w:rPr>
            <w:noProof/>
            <w:webHidden/>
          </w:rPr>
          <w:fldChar w:fldCharType="separate"/>
        </w:r>
        <w:r>
          <w:rPr>
            <w:noProof/>
            <w:webHidden/>
          </w:rPr>
          <w:t>103</w:t>
        </w:r>
        <w:r>
          <w:rPr>
            <w:noProof/>
            <w:webHidden/>
          </w:rPr>
          <w:fldChar w:fldCharType="end"/>
        </w:r>
      </w:hyperlink>
    </w:p>
    <w:p w14:paraId="524325B3" w14:textId="256F492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49" w:history="1">
        <w:r w:rsidRPr="00EE19DD">
          <w:rPr>
            <w:rStyle w:val="Hyperlink"/>
            <w:noProof/>
          </w:rPr>
          <w:t>3.34.1 General</w:t>
        </w:r>
        <w:r>
          <w:rPr>
            <w:noProof/>
            <w:webHidden/>
          </w:rPr>
          <w:tab/>
        </w:r>
        <w:r>
          <w:rPr>
            <w:noProof/>
            <w:webHidden/>
          </w:rPr>
          <w:fldChar w:fldCharType="begin"/>
        </w:r>
        <w:r>
          <w:rPr>
            <w:noProof/>
            <w:webHidden/>
          </w:rPr>
          <w:instrText xml:space="preserve"> PAGEREF _Toc525631249 \h </w:instrText>
        </w:r>
        <w:r>
          <w:rPr>
            <w:noProof/>
            <w:webHidden/>
          </w:rPr>
        </w:r>
        <w:r>
          <w:rPr>
            <w:noProof/>
            <w:webHidden/>
          </w:rPr>
          <w:fldChar w:fldCharType="separate"/>
        </w:r>
        <w:r>
          <w:rPr>
            <w:noProof/>
            <w:webHidden/>
          </w:rPr>
          <w:t>103</w:t>
        </w:r>
        <w:r>
          <w:rPr>
            <w:noProof/>
            <w:webHidden/>
          </w:rPr>
          <w:fldChar w:fldCharType="end"/>
        </w:r>
      </w:hyperlink>
    </w:p>
    <w:p w14:paraId="750A2295" w14:textId="6280C75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50" w:history="1">
        <w:r w:rsidRPr="00EE19DD">
          <w:rPr>
            <w:rStyle w:val="Hyperlink"/>
            <w:noProof/>
          </w:rPr>
          <w:t>3.34.2 step property</w:t>
        </w:r>
        <w:r>
          <w:rPr>
            <w:noProof/>
            <w:webHidden/>
          </w:rPr>
          <w:tab/>
        </w:r>
        <w:r>
          <w:rPr>
            <w:noProof/>
            <w:webHidden/>
          </w:rPr>
          <w:fldChar w:fldCharType="begin"/>
        </w:r>
        <w:r>
          <w:rPr>
            <w:noProof/>
            <w:webHidden/>
          </w:rPr>
          <w:instrText xml:space="preserve"> PAGEREF _Toc525631250 \h </w:instrText>
        </w:r>
        <w:r>
          <w:rPr>
            <w:noProof/>
            <w:webHidden/>
          </w:rPr>
        </w:r>
        <w:r>
          <w:rPr>
            <w:noProof/>
            <w:webHidden/>
          </w:rPr>
          <w:fldChar w:fldCharType="separate"/>
        </w:r>
        <w:r>
          <w:rPr>
            <w:noProof/>
            <w:webHidden/>
          </w:rPr>
          <w:t>103</w:t>
        </w:r>
        <w:r>
          <w:rPr>
            <w:noProof/>
            <w:webHidden/>
          </w:rPr>
          <w:fldChar w:fldCharType="end"/>
        </w:r>
      </w:hyperlink>
    </w:p>
    <w:p w14:paraId="20DDB72D" w14:textId="2E3B71B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51" w:history="1">
        <w:r w:rsidRPr="00EE19DD">
          <w:rPr>
            <w:rStyle w:val="Hyperlink"/>
            <w:noProof/>
          </w:rPr>
          <w:t>3.34.3 location property</w:t>
        </w:r>
        <w:r>
          <w:rPr>
            <w:noProof/>
            <w:webHidden/>
          </w:rPr>
          <w:tab/>
        </w:r>
        <w:r>
          <w:rPr>
            <w:noProof/>
            <w:webHidden/>
          </w:rPr>
          <w:fldChar w:fldCharType="begin"/>
        </w:r>
        <w:r>
          <w:rPr>
            <w:noProof/>
            <w:webHidden/>
          </w:rPr>
          <w:instrText xml:space="preserve"> PAGEREF _Toc525631251 \h </w:instrText>
        </w:r>
        <w:r>
          <w:rPr>
            <w:noProof/>
            <w:webHidden/>
          </w:rPr>
        </w:r>
        <w:r>
          <w:rPr>
            <w:noProof/>
            <w:webHidden/>
          </w:rPr>
          <w:fldChar w:fldCharType="separate"/>
        </w:r>
        <w:r>
          <w:rPr>
            <w:noProof/>
            <w:webHidden/>
          </w:rPr>
          <w:t>103</w:t>
        </w:r>
        <w:r>
          <w:rPr>
            <w:noProof/>
            <w:webHidden/>
          </w:rPr>
          <w:fldChar w:fldCharType="end"/>
        </w:r>
      </w:hyperlink>
    </w:p>
    <w:p w14:paraId="74C8F55D" w14:textId="5CB7DBE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52" w:history="1">
        <w:r w:rsidRPr="00EE19DD">
          <w:rPr>
            <w:rStyle w:val="Hyperlink"/>
            <w:noProof/>
          </w:rPr>
          <w:t>3.34.4 module property</w:t>
        </w:r>
        <w:r>
          <w:rPr>
            <w:noProof/>
            <w:webHidden/>
          </w:rPr>
          <w:tab/>
        </w:r>
        <w:r>
          <w:rPr>
            <w:noProof/>
            <w:webHidden/>
          </w:rPr>
          <w:fldChar w:fldCharType="begin"/>
        </w:r>
        <w:r>
          <w:rPr>
            <w:noProof/>
            <w:webHidden/>
          </w:rPr>
          <w:instrText xml:space="preserve"> PAGEREF _Toc525631252 \h </w:instrText>
        </w:r>
        <w:r>
          <w:rPr>
            <w:noProof/>
            <w:webHidden/>
          </w:rPr>
        </w:r>
        <w:r>
          <w:rPr>
            <w:noProof/>
            <w:webHidden/>
          </w:rPr>
          <w:fldChar w:fldCharType="separate"/>
        </w:r>
        <w:r>
          <w:rPr>
            <w:noProof/>
            <w:webHidden/>
          </w:rPr>
          <w:t>104</w:t>
        </w:r>
        <w:r>
          <w:rPr>
            <w:noProof/>
            <w:webHidden/>
          </w:rPr>
          <w:fldChar w:fldCharType="end"/>
        </w:r>
      </w:hyperlink>
    </w:p>
    <w:p w14:paraId="5C79DD94" w14:textId="3A21B25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53" w:history="1">
        <w:r w:rsidRPr="00EE19DD">
          <w:rPr>
            <w:rStyle w:val="Hyperlink"/>
            <w:noProof/>
          </w:rPr>
          <w:t>3.34.5 stack property</w:t>
        </w:r>
        <w:r>
          <w:rPr>
            <w:noProof/>
            <w:webHidden/>
          </w:rPr>
          <w:tab/>
        </w:r>
        <w:r>
          <w:rPr>
            <w:noProof/>
            <w:webHidden/>
          </w:rPr>
          <w:fldChar w:fldCharType="begin"/>
        </w:r>
        <w:r>
          <w:rPr>
            <w:noProof/>
            <w:webHidden/>
          </w:rPr>
          <w:instrText xml:space="preserve"> PAGEREF _Toc525631253 \h </w:instrText>
        </w:r>
        <w:r>
          <w:rPr>
            <w:noProof/>
            <w:webHidden/>
          </w:rPr>
        </w:r>
        <w:r>
          <w:rPr>
            <w:noProof/>
            <w:webHidden/>
          </w:rPr>
          <w:fldChar w:fldCharType="separate"/>
        </w:r>
        <w:r>
          <w:rPr>
            <w:noProof/>
            <w:webHidden/>
          </w:rPr>
          <w:t>104</w:t>
        </w:r>
        <w:r>
          <w:rPr>
            <w:noProof/>
            <w:webHidden/>
          </w:rPr>
          <w:fldChar w:fldCharType="end"/>
        </w:r>
      </w:hyperlink>
    </w:p>
    <w:p w14:paraId="4A366D14" w14:textId="24734AE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54" w:history="1">
        <w:r w:rsidRPr="00EE19DD">
          <w:rPr>
            <w:rStyle w:val="Hyperlink"/>
            <w:noProof/>
          </w:rPr>
          <w:t>3.34.6 kind property</w:t>
        </w:r>
        <w:r>
          <w:rPr>
            <w:noProof/>
            <w:webHidden/>
          </w:rPr>
          <w:tab/>
        </w:r>
        <w:r>
          <w:rPr>
            <w:noProof/>
            <w:webHidden/>
          </w:rPr>
          <w:fldChar w:fldCharType="begin"/>
        </w:r>
        <w:r>
          <w:rPr>
            <w:noProof/>
            <w:webHidden/>
          </w:rPr>
          <w:instrText xml:space="preserve"> PAGEREF _Toc525631254 \h </w:instrText>
        </w:r>
        <w:r>
          <w:rPr>
            <w:noProof/>
            <w:webHidden/>
          </w:rPr>
        </w:r>
        <w:r>
          <w:rPr>
            <w:noProof/>
            <w:webHidden/>
          </w:rPr>
          <w:fldChar w:fldCharType="separate"/>
        </w:r>
        <w:r>
          <w:rPr>
            <w:noProof/>
            <w:webHidden/>
          </w:rPr>
          <w:t>105</w:t>
        </w:r>
        <w:r>
          <w:rPr>
            <w:noProof/>
            <w:webHidden/>
          </w:rPr>
          <w:fldChar w:fldCharType="end"/>
        </w:r>
      </w:hyperlink>
    </w:p>
    <w:p w14:paraId="25036AD7" w14:textId="5723BD1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55" w:history="1">
        <w:r w:rsidRPr="00EE19DD">
          <w:rPr>
            <w:rStyle w:val="Hyperlink"/>
            <w:noProof/>
          </w:rPr>
          <w:t>3.34.7 state property</w:t>
        </w:r>
        <w:r>
          <w:rPr>
            <w:noProof/>
            <w:webHidden/>
          </w:rPr>
          <w:tab/>
        </w:r>
        <w:r>
          <w:rPr>
            <w:noProof/>
            <w:webHidden/>
          </w:rPr>
          <w:fldChar w:fldCharType="begin"/>
        </w:r>
        <w:r>
          <w:rPr>
            <w:noProof/>
            <w:webHidden/>
          </w:rPr>
          <w:instrText xml:space="preserve"> PAGEREF _Toc525631255 \h </w:instrText>
        </w:r>
        <w:r>
          <w:rPr>
            <w:noProof/>
            <w:webHidden/>
          </w:rPr>
        </w:r>
        <w:r>
          <w:rPr>
            <w:noProof/>
            <w:webHidden/>
          </w:rPr>
          <w:fldChar w:fldCharType="separate"/>
        </w:r>
        <w:r>
          <w:rPr>
            <w:noProof/>
            <w:webHidden/>
          </w:rPr>
          <w:t>105</w:t>
        </w:r>
        <w:r>
          <w:rPr>
            <w:noProof/>
            <w:webHidden/>
          </w:rPr>
          <w:fldChar w:fldCharType="end"/>
        </w:r>
      </w:hyperlink>
    </w:p>
    <w:p w14:paraId="0F267407" w14:textId="1C25EF9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56" w:history="1">
        <w:r w:rsidRPr="00EE19DD">
          <w:rPr>
            <w:rStyle w:val="Hyperlink"/>
            <w:noProof/>
          </w:rPr>
          <w:t>3.34.8 nestingLevel property</w:t>
        </w:r>
        <w:r>
          <w:rPr>
            <w:noProof/>
            <w:webHidden/>
          </w:rPr>
          <w:tab/>
        </w:r>
        <w:r>
          <w:rPr>
            <w:noProof/>
            <w:webHidden/>
          </w:rPr>
          <w:fldChar w:fldCharType="begin"/>
        </w:r>
        <w:r>
          <w:rPr>
            <w:noProof/>
            <w:webHidden/>
          </w:rPr>
          <w:instrText xml:space="preserve"> PAGEREF _Toc525631256 \h </w:instrText>
        </w:r>
        <w:r>
          <w:rPr>
            <w:noProof/>
            <w:webHidden/>
          </w:rPr>
        </w:r>
        <w:r>
          <w:rPr>
            <w:noProof/>
            <w:webHidden/>
          </w:rPr>
          <w:fldChar w:fldCharType="separate"/>
        </w:r>
        <w:r>
          <w:rPr>
            <w:noProof/>
            <w:webHidden/>
          </w:rPr>
          <w:t>106</w:t>
        </w:r>
        <w:r>
          <w:rPr>
            <w:noProof/>
            <w:webHidden/>
          </w:rPr>
          <w:fldChar w:fldCharType="end"/>
        </w:r>
      </w:hyperlink>
    </w:p>
    <w:p w14:paraId="513DF3AE" w14:textId="76A377B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57" w:history="1">
        <w:r w:rsidRPr="00EE19DD">
          <w:rPr>
            <w:rStyle w:val="Hyperlink"/>
            <w:noProof/>
          </w:rPr>
          <w:t>3.34.9 executionOrder property</w:t>
        </w:r>
        <w:r>
          <w:rPr>
            <w:noProof/>
            <w:webHidden/>
          </w:rPr>
          <w:tab/>
        </w:r>
        <w:r>
          <w:rPr>
            <w:noProof/>
            <w:webHidden/>
          </w:rPr>
          <w:fldChar w:fldCharType="begin"/>
        </w:r>
        <w:r>
          <w:rPr>
            <w:noProof/>
            <w:webHidden/>
          </w:rPr>
          <w:instrText xml:space="preserve"> PAGEREF _Toc525631257 \h </w:instrText>
        </w:r>
        <w:r>
          <w:rPr>
            <w:noProof/>
            <w:webHidden/>
          </w:rPr>
        </w:r>
        <w:r>
          <w:rPr>
            <w:noProof/>
            <w:webHidden/>
          </w:rPr>
          <w:fldChar w:fldCharType="separate"/>
        </w:r>
        <w:r>
          <w:rPr>
            <w:noProof/>
            <w:webHidden/>
          </w:rPr>
          <w:t>106</w:t>
        </w:r>
        <w:r>
          <w:rPr>
            <w:noProof/>
            <w:webHidden/>
          </w:rPr>
          <w:fldChar w:fldCharType="end"/>
        </w:r>
      </w:hyperlink>
    </w:p>
    <w:p w14:paraId="50BA2A75" w14:textId="09E19D13"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58" w:history="1">
        <w:r w:rsidRPr="00EE19DD">
          <w:rPr>
            <w:rStyle w:val="Hyperlink"/>
            <w:noProof/>
          </w:rPr>
          <w:t>3.34.10 timestamp property</w:t>
        </w:r>
        <w:r>
          <w:rPr>
            <w:noProof/>
            <w:webHidden/>
          </w:rPr>
          <w:tab/>
        </w:r>
        <w:r>
          <w:rPr>
            <w:noProof/>
            <w:webHidden/>
          </w:rPr>
          <w:fldChar w:fldCharType="begin"/>
        </w:r>
        <w:r>
          <w:rPr>
            <w:noProof/>
            <w:webHidden/>
          </w:rPr>
          <w:instrText xml:space="preserve"> PAGEREF _Toc525631258 \h </w:instrText>
        </w:r>
        <w:r>
          <w:rPr>
            <w:noProof/>
            <w:webHidden/>
          </w:rPr>
        </w:r>
        <w:r>
          <w:rPr>
            <w:noProof/>
            <w:webHidden/>
          </w:rPr>
          <w:fldChar w:fldCharType="separate"/>
        </w:r>
        <w:r>
          <w:rPr>
            <w:noProof/>
            <w:webHidden/>
          </w:rPr>
          <w:t>106</w:t>
        </w:r>
        <w:r>
          <w:rPr>
            <w:noProof/>
            <w:webHidden/>
          </w:rPr>
          <w:fldChar w:fldCharType="end"/>
        </w:r>
      </w:hyperlink>
    </w:p>
    <w:p w14:paraId="10FBB8F4" w14:textId="77EEAF5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59" w:history="1">
        <w:r w:rsidRPr="00EE19DD">
          <w:rPr>
            <w:rStyle w:val="Hyperlink"/>
            <w:noProof/>
          </w:rPr>
          <w:t>3.34.11 importance property</w:t>
        </w:r>
        <w:r>
          <w:rPr>
            <w:noProof/>
            <w:webHidden/>
          </w:rPr>
          <w:tab/>
        </w:r>
        <w:r>
          <w:rPr>
            <w:noProof/>
            <w:webHidden/>
          </w:rPr>
          <w:fldChar w:fldCharType="begin"/>
        </w:r>
        <w:r>
          <w:rPr>
            <w:noProof/>
            <w:webHidden/>
          </w:rPr>
          <w:instrText xml:space="preserve"> PAGEREF _Toc525631259 \h </w:instrText>
        </w:r>
        <w:r>
          <w:rPr>
            <w:noProof/>
            <w:webHidden/>
          </w:rPr>
        </w:r>
        <w:r>
          <w:rPr>
            <w:noProof/>
            <w:webHidden/>
          </w:rPr>
          <w:fldChar w:fldCharType="separate"/>
        </w:r>
        <w:r>
          <w:rPr>
            <w:noProof/>
            <w:webHidden/>
          </w:rPr>
          <w:t>106</w:t>
        </w:r>
        <w:r>
          <w:rPr>
            <w:noProof/>
            <w:webHidden/>
          </w:rPr>
          <w:fldChar w:fldCharType="end"/>
        </w:r>
      </w:hyperlink>
    </w:p>
    <w:p w14:paraId="23F31214" w14:textId="3459B4E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60" w:history="1">
        <w:r w:rsidRPr="00EE19DD">
          <w:rPr>
            <w:rStyle w:val="Hyperlink"/>
            <w:noProof/>
          </w:rPr>
          <w:t>3.34.12 properties property</w:t>
        </w:r>
        <w:r>
          <w:rPr>
            <w:noProof/>
            <w:webHidden/>
          </w:rPr>
          <w:tab/>
        </w:r>
        <w:r>
          <w:rPr>
            <w:noProof/>
            <w:webHidden/>
          </w:rPr>
          <w:fldChar w:fldCharType="begin"/>
        </w:r>
        <w:r>
          <w:rPr>
            <w:noProof/>
            <w:webHidden/>
          </w:rPr>
          <w:instrText xml:space="preserve"> PAGEREF _Toc525631260 \h </w:instrText>
        </w:r>
        <w:r>
          <w:rPr>
            <w:noProof/>
            <w:webHidden/>
          </w:rPr>
        </w:r>
        <w:r>
          <w:rPr>
            <w:noProof/>
            <w:webHidden/>
          </w:rPr>
          <w:fldChar w:fldCharType="separate"/>
        </w:r>
        <w:r>
          <w:rPr>
            <w:noProof/>
            <w:webHidden/>
          </w:rPr>
          <w:t>107</w:t>
        </w:r>
        <w:r>
          <w:rPr>
            <w:noProof/>
            <w:webHidden/>
          </w:rPr>
          <w:fldChar w:fldCharType="end"/>
        </w:r>
      </w:hyperlink>
    </w:p>
    <w:p w14:paraId="3F094DE6" w14:textId="1E95C529"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61" w:history="1">
        <w:r w:rsidRPr="00EE19DD">
          <w:rPr>
            <w:rStyle w:val="Hyperlink"/>
            <w:noProof/>
          </w:rPr>
          <w:t>3.35 resources object</w:t>
        </w:r>
        <w:r>
          <w:rPr>
            <w:noProof/>
            <w:webHidden/>
          </w:rPr>
          <w:tab/>
        </w:r>
        <w:r>
          <w:rPr>
            <w:noProof/>
            <w:webHidden/>
          </w:rPr>
          <w:fldChar w:fldCharType="begin"/>
        </w:r>
        <w:r>
          <w:rPr>
            <w:noProof/>
            <w:webHidden/>
          </w:rPr>
          <w:instrText xml:space="preserve"> PAGEREF _Toc525631261 \h </w:instrText>
        </w:r>
        <w:r>
          <w:rPr>
            <w:noProof/>
            <w:webHidden/>
          </w:rPr>
        </w:r>
        <w:r>
          <w:rPr>
            <w:noProof/>
            <w:webHidden/>
          </w:rPr>
          <w:fldChar w:fldCharType="separate"/>
        </w:r>
        <w:r>
          <w:rPr>
            <w:noProof/>
            <w:webHidden/>
          </w:rPr>
          <w:t>107</w:t>
        </w:r>
        <w:r>
          <w:rPr>
            <w:noProof/>
            <w:webHidden/>
          </w:rPr>
          <w:fldChar w:fldCharType="end"/>
        </w:r>
      </w:hyperlink>
    </w:p>
    <w:p w14:paraId="62FE5914" w14:textId="14A60C2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62" w:history="1">
        <w:r w:rsidRPr="00EE19DD">
          <w:rPr>
            <w:rStyle w:val="Hyperlink"/>
            <w:noProof/>
          </w:rPr>
          <w:t>3.35.1 General</w:t>
        </w:r>
        <w:r>
          <w:rPr>
            <w:noProof/>
            <w:webHidden/>
          </w:rPr>
          <w:tab/>
        </w:r>
        <w:r>
          <w:rPr>
            <w:noProof/>
            <w:webHidden/>
          </w:rPr>
          <w:fldChar w:fldCharType="begin"/>
        </w:r>
        <w:r>
          <w:rPr>
            <w:noProof/>
            <w:webHidden/>
          </w:rPr>
          <w:instrText xml:space="preserve"> PAGEREF _Toc525631262 \h </w:instrText>
        </w:r>
        <w:r>
          <w:rPr>
            <w:noProof/>
            <w:webHidden/>
          </w:rPr>
        </w:r>
        <w:r>
          <w:rPr>
            <w:noProof/>
            <w:webHidden/>
          </w:rPr>
          <w:fldChar w:fldCharType="separate"/>
        </w:r>
        <w:r>
          <w:rPr>
            <w:noProof/>
            <w:webHidden/>
          </w:rPr>
          <w:t>107</w:t>
        </w:r>
        <w:r>
          <w:rPr>
            <w:noProof/>
            <w:webHidden/>
          </w:rPr>
          <w:fldChar w:fldCharType="end"/>
        </w:r>
      </w:hyperlink>
    </w:p>
    <w:p w14:paraId="52AC3D04" w14:textId="704974F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63" w:history="1">
        <w:r w:rsidRPr="00EE19DD">
          <w:rPr>
            <w:rStyle w:val="Hyperlink"/>
            <w:noProof/>
          </w:rPr>
          <w:t>3.35.2 messageStrings property</w:t>
        </w:r>
        <w:r>
          <w:rPr>
            <w:noProof/>
            <w:webHidden/>
          </w:rPr>
          <w:tab/>
        </w:r>
        <w:r>
          <w:rPr>
            <w:noProof/>
            <w:webHidden/>
          </w:rPr>
          <w:fldChar w:fldCharType="begin"/>
        </w:r>
        <w:r>
          <w:rPr>
            <w:noProof/>
            <w:webHidden/>
          </w:rPr>
          <w:instrText xml:space="preserve"> PAGEREF _Toc525631263 \h </w:instrText>
        </w:r>
        <w:r>
          <w:rPr>
            <w:noProof/>
            <w:webHidden/>
          </w:rPr>
        </w:r>
        <w:r>
          <w:rPr>
            <w:noProof/>
            <w:webHidden/>
          </w:rPr>
          <w:fldChar w:fldCharType="separate"/>
        </w:r>
        <w:r>
          <w:rPr>
            <w:noProof/>
            <w:webHidden/>
          </w:rPr>
          <w:t>107</w:t>
        </w:r>
        <w:r>
          <w:rPr>
            <w:noProof/>
            <w:webHidden/>
          </w:rPr>
          <w:fldChar w:fldCharType="end"/>
        </w:r>
      </w:hyperlink>
    </w:p>
    <w:p w14:paraId="34AD99BF" w14:textId="378A754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64" w:history="1">
        <w:r w:rsidRPr="00EE19DD">
          <w:rPr>
            <w:rStyle w:val="Hyperlink"/>
            <w:noProof/>
          </w:rPr>
          <w:t>3.35.3 rules property</w:t>
        </w:r>
        <w:r>
          <w:rPr>
            <w:noProof/>
            <w:webHidden/>
          </w:rPr>
          <w:tab/>
        </w:r>
        <w:r>
          <w:rPr>
            <w:noProof/>
            <w:webHidden/>
          </w:rPr>
          <w:fldChar w:fldCharType="begin"/>
        </w:r>
        <w:r>
          <w:rPr>
            <w:noProof/>
            <w:webHidden/>
          </w:rPr>
          <w:instrText xml:space="preserve"> PAGEREF _Toc525631264 \h </w:instrText>
        </w:r>
        <w:r>
          <w:rPr>
            <w:noProof/>
            <w:webHidden/>
          </w:rPr>
        </w:r>
        <w:r>
          <w:rPr>
            <w:noProof/>
            <w:webHidden/>
          </w:rPr>
          <w:fldChar w:fldCharType="separate"/>
        </w:r>
        <w:r>
          <w:rPr>
            <w:noProof/>
            <w:webHidden/>
          </w:rPr>
          <w:t>107</w:t>
        </w:r>
        <w:r>
          <w:rPr>
            <w:noProof/>
            <w:webHidden/>
          </w:rPr>
          <w:fldChar w:fldCharType="end"/>
        </w:r>
      </w:hyperlink>
    </w:p>
    <w:p w14:paraId="02EFFF52" w14:textId="237E30B9"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65" w:history="1">
        <w:r w:rsidRPr="00EE19DD">
          <w:rPr>
            <w:rStyle w:val="Hyperlink"/>
            <w:noProof/>
          </w:rPr>
          <w:t>3.36 rule object</w:t>
        </w:r>
        <w:r>
          <w:rPr>
            <w:noProof/>
            <w:webHidden/>
          </w:rPr>
          <w:tab/>
        </w:r>
        <w:r>
          <w:rPr>
            <w:noProof/>
            <w:webHidden/>
          </w:rPr>
          <w:fldChar w:fldCharType="begin"/>
        </w:r>
        <w:r>
          <w:rPr>
            <w:noProof/>
            <w:webHidden/>
          </w:rPr>
          <w:instrText xml:space="preserve"> PAGEREF _Toc525631265 \h </w:instrText>
        </w:r>
        <w:r>
          <w:rPr>
            <w:noProof/>
            <w:webHidden/>
          </w:rPr>
        </w:r>
        <w:r>
          <w:rPr>
            <w:noProof/>
            <w:webHidden/>
          </w:rPr>
          <w:fldChar w:fldCharType="separate"/>
        </w:r>
        <w:r>
          <w:rPr>
            <w:noProof/>
            <w:webHidden/>
          </w:rPr>
          <w:t>108</w:t>
        </w:r>
        <w:r>
          <w:rPr>
            <w:noProof/>
            <w:webHidden/>
          </w:rPr>
          <w:fldChar w:fldCharType="end"/>
        </w:r>
      </w:hyperlink>
    </w:p>
    <w:p w14:paraId="4C22927A" w14:textId="1245892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66" w:history="1">
        <w:r w:rsidRPr="00EE19DD">
          <w:rPr>
            <w:rStyle w:val="Hyperlink"/>
            <w:noProof/>
          </w:rPr>
          <w:t>3.36.1 General</w:t>
        </w:r>
        <w:r>
          <w:rPr>
            <w:noProof/>
            <w:webHidden/>
          </w:rPr>
          <w:tab/>
        </w:r>
        <w:r>
          <w:rPr>
            <w:noProof/>
            <w:webHidden/>
          </w:rPr>
          <w:fldChar w:fldCharType="begin"/>
        </w:r>
        <w:r>
          <w:rPr>
            <w:noProof/>
            <w:webHidden/>
          </w:rPr>
          <w:instrText xml:space="preserve"> PAGEREF _Toc525631266 \h </w:instrText>
        </w:r>
        <w:r>
          <w:rPr>
            <w:noProof/>
            <w:webHidden/>
          </w:rPr>
        </w:r>
        <w:r>
          <w:rPr>
            <w:noProof/>
            <w:webHidden/>
          </w:rPr>
          <w:fldChar w:fldCharType="separate"/>
        </w:r>
        <w:r>
          <w:rPr>
            <w:noProof/>
            <w:webHidden/>
          </w:rPr>
          <w:t>108</w:t>
        </w:r>
        <w:r>
          <w:rPr>
            <w:noProof/>
            <w:webHidden/>
          </w:rPr>
          <w:fldChar w:fldCharType="end"/>
        </w:r>
      </w:hyperlink>
    </w:p>
    <w:p w14:paraId="655A3A2C" w14:textId="626FE71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67" w:history="1">
        <w:r w:rsidRPr="00EE19DD">
          <w:rPr>
            <w:rStyle w:val="Hyperlink"/>
            <w:noProof/>
          </w:rPr>
          <w:t>3.36.2 Constraints</w:t>
        </w:r>
        <w:r>
          <w:rPr>
            <w:noProof/>
            <w:webHidden/>
          </w:rPr>
          <w:tab/>
        </w:r>
        <w:r>
          <w:rPr>
            <w:noProof/>
            <w:webHidden/>
          </w:rPr>
          <w:fldChar w:fldCharType="begin"/>
        </w:r>
        <w:r>
          <w:rPr>
            <w:noProof/>
            <w:webHidden/>
          </w:rPr>
          <w:instrText xml:space="preserve"> PAGEREF _Toc525631267 \h </w:instrText>
        </w:r>
        <w:r>
          <w:rPr>
            <w:noProof/>
            <w:webHidden/>
          </w:rPr>
        </w:r>
        <w:r>
          <w:rPr>
            <w:noProof/>
            <w:webHidden/>
          </w:rPr>
          <w:fldChar w:fldCharType="separate"/>
        </w:r>
        <w:r>
          <w:rPr>
            <w:noProof/>
            <w:webHidden/>
          </w:rPr>
          <w:t>108</w:t>
        </w:r>
        <w:r>
          <w:rPr>
            <w:noProof/>
            <w:webHidden/>
          </w:rPr>
          <w:fldChar w:fldCharType="end"/>
        </w:r>
      </w:hyperlink>
    </w:p>
    <w:p w14:paraId="51769162" w14:textId="316D461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68" w:history="1">
        <w:r w:rsidRPr="00EE19DD">
          <w:rPr>
            <w:rStyle w:val="Hyperlink"/>
            <w:noProof/>
          </w:rPr>
          <w:t>3.36.3 id property</w:t>
        </w:r>
        <w:r>
          <w:rPr>
            <w:noProof/>
            <w:webHidden/>
          </w:rPr>
          <w:tab/>
        </w:r>
        <w:r>
          <w:rPr>
            <w:noProof/>
            <w:webHidden/>
          </w:rPr>
          <w:fldChar w:fldCharType="begin"/>
        </w:r>
        <w:r>
          <w:rPr>
            <w:noProof/>
            <w:webHidden/>
          </w:rPr>
          <w:instrText xml:space="preserve"> PAGEREF _Toc525631268 \h </w:instrText>
        </w:r>
        <w:r>
          <w:rPr>
            <w:noProof/>
            <w:webHidden/>
          </w:rPr>
        </w:r>
        <w:r>
          <w:rPr>
            <w:noProof/>
            <w:webHidden/>
          </w:rPr>
          <w:fldChar w:fldCharType="separate"/>
        </w:r>
        <w:r>
          <w:rPr>
            <w:noProof/>
            <w:webHidden/>
          </w:rPr>
          <w:t>108</w:t>
        </w:r>
        <w:r>
          <w:rPr>
            <w:noProof/>
            <w:webHidden/>
          </w:rPr>
          <w:fldChar w:fldCharType="end"/>
        </w:r>
      </w:hyperlink>
    </w:p>
    <w:p w14:paraId="4CB44FEA" w14:textId="2252570B"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69" w:history="1">
        <w:r w:rsidRPr="00EE19DD">
          <w:rPr>
            <w:rStyle w:val="Hyperlink"/>
            <w:noProof/>
          </w:rPr>
          <w:t>3.36.4 name property</w:t>
        </w:r>
        <w:r>
          <w:rPr>
            <w:noProof/>
            <w:webHidden/>
          </w:rPr>
          <w:tab/>
        </w:r>
        <w:r>
          <w:rPr>
            <w:noProof/>
            <w:webHidden/>
          </w:rPr>
          <w:fldChar w:fldCharType="begin"/>
        </w:r>
        <w:r>
          <w:rPr>
            <w:noProof/>
            <w:webHidden/>
          </w:rPr>
          <w:instrText xml:space="preserve"> PAGEREF _Toc525631269 \h </w:instrText>
        </w:r>
        <w:r>
          <w:rPr>
            <w:noProof/>
            <w:webHidden/>
          </w:rPr>
        </w:r>
        <w:r>
          <w:rPr>
            <w:noProof/>
            <w:webHidden/>
          </w:rPr>
          <w:fldChar w:fldCharType="separate"/>
        </w:r>
        <w:r>
          <w:rPr>
            <w:noProof/>
            <w:webHidden/>
          </w:rPr>
          <w:t>109</w:t>
        </w:r>
        <w:r>
          <w:rPr>
            <w:noProof/>
            <w:webHidden/>
          </w:rPr>
          <w:fldChar w:fldCharType="end"/>
        </w:r>
      </w:hyperlink>
    </w:p>
    <w:p w14:paraId="3C6AB2C1" w14:textId="59A3810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70" w:history="1">
        <w:r w:rsidRPr="00EE19DD">
          <w:rPr>
            <w:rStyle w:val="Hyperlink"/>
            <w:noProof/>
          </w:rPr>
          <w:t>3.36.5 shortDescription property</w:t>
        </w:r>
        <w:r>
          <w:rPr>
            <w:noProof/>
            <w:webHidden/>
          </w:rPr>
          <w:tab/>
        </w:r>
        <w:r>
          <w:rPr>
            <w:noProof/>
            <w:webHidden/>
          </w:rPr>
          <w:fldChar w:fldCharType="begin"/>
        </w:r>
        <w:r>
          <w:rPr>
            <w:noProof/>
            <w:webHidden/>
          </w:rPr>
          <w:instrText xml:space="preserve"> PAGEREF _Toc525631270 \h </w:instrText>
        </w:r>
        <w:r>
          <w:rPr>
            <w:noProof/>
            <w:webHidden/>
          </w:rPr>
        </w:r>
        <w:r>
          <w:rPr>
            <w:noProof/>
            <w:webHidden/>
          </w:rPr>
          <w:fldChar w:fldCharType="separate"/>
        </w:r>
        <w:r>
          <w:rPr>
            <w:noProof/>
            <w:webHidden/>
          </w:rPr>
          <w:t>109</w:t>
        </w:r>
        <w:r>
          <w:rPr>
            <w:noProof/>
            <w:webHidden/>
          </w:rPr>
          <w:fldChar w:fldCharType="end"/>
        </w:r>
      </w:hyperlink>
    </w:p>
    <w:p w14:paraId="64585B6C" w14:textId="02D9E49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71" w:history="1">
        <w:r w:rsidRPr="00EE19DD">
          <w:rPr>
            <w:rStyle w:val="Hyperlink"/>
            <w:noProof/>
          </w:rPr>
          <w:t>3.36.6 fullDescription property</w:t>
        </w:r>
        <w:r>
          <w:rPr>
            <w:noProof/>
            <w:webHidden/>
          </w:rPr>
          <w:tab/>
        </w:r>
        <w:r>
          <w:rPr>
            <w:noProof/>
            <w:webHidden/>
          </w:rPr>
          <w:fldChar w:fldCharType="begin"/>
        </w:r>
        <w:r>
          <w:rPr>
            <w:noProof/>
            <w:webHidden/>
          </w:rPr>
          <w:instrText xml:space="preserve"> PAGEREF _Toc525631271 \h </w:instrText>
        </w:r>
        <w:r>
          <w:rPr>
            <w:noProof/>
            <w:webHidden/>
          </w:rPr>
        </w:r>
        <w:r>
          <w:rPr>
            <w:noProof/>
            <w:webHidden/>
          </w:rPr>
          <w:fldChar w:fldCharType="separate"/>
        </w:r>
        <w:r>
          <w:rPr>
            <w:noProof/>
            <w:webHidden/>
          </w:rPr>
          <w:t>109</w:t>
        </w:r>
        <w:r>
          <w:rPr>
            <w:noProof/>
            <w:webHidden/>
          </w:rPr>
          <w:fldChar w:fldCharType="end"/>
        </w:r>
      </w:hyperlink>
    </w:p>
    <w:p w14:paraId="2CB818C0" w14:textId="3B81E74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72" w:history="1">
        <w:r w:rsidRPr="00EE19DD">
          <w:rPr>
            <w:rStyle w:val="Hyperlink"/>
            <w:noProof/>
          </w:rPr>
          <w:t>3.36.7 messageStrings property</w:t>
        </w:r>
        <w:r>
          <w:rPr>
            <w:noProof/>
            <w:webHidden/>
          </w:rPr>
          <w:tab/>
        </w:r>
        <w:r>
          <w:rPr>
            <w:noProof/>
            <w:webHidden/>
          </w:rPr>
          <w:fldChar w:fldCharType="begin"/>
        </w:r>
        <w:r>
          <w:rPr>
            <w:noProof/>
            <w:webHidden/>
          </w:rPr>
          <w:instrText xml:space="preserve"> PAGEREF _Toc525631272 \h </w:instrText>
        </w:r>
        <w:r>
          <w:rPr>
            <w:noProof/>
            <w:webHidden/>
          </w:rPr>
        </w:r>
        <w:r>
          <w:rPr>
            <w:noProof/>
            <w:webHidden/>
          </w:rPr>
          <w:fldChar w:fldCharType="separate"/>
        </w:r>
        <w:r>
          <w:rPr>
            <w:noProof/>
            <w:webHidden/>
          </w:rPr>
          <w:t>109</w:t>
        </w:r>
        <w:r>
          <w:rPr>
            <w:noProof/>
            <w:webHidden/>
          </w:rPr>
          <w:fldChar w:fldCharType="end"/>
        </w:r>
      </w:hyperlink>
    </w:p>
    <w:p w14:paraId="2D9A4169" w14:textId="13DBA22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73" w:history="1">
        <w:r w:rsidRPr="00EE19DD">
          <w:rPr>
            <w:rStyle w:val="Hyperlink"/>
            <w:noProof/>
          </w:rPr>
          <w:t>3.36.8 richMessageStrings property</w:t>
        </w:r>
        <w:r>
          <w:rPr>
            <w:noProof/>
            <w:webHidden/>
          </w:rPr>
          <w:tab/>
        </w:r>
        <w:r>
          <w:rPr>
            <w:noProof/>
            <w:webHidden/>
          </w:rPr>
          <w:fldChar w:fldCharType="begin"/>
        </w:r>
        <w:r>
          <w:rPr>
            <w:noProof/>
            <w:webHidden/>
          </w:rPr>
          <w:instrText xml:space="preserve"> PAGEREF _Toc525631273 \h </w:instrText>
        </w:r>
        <w:r>
          <w:rPr>
            <w:noProof/>
            <w:webHidden/>
          </w:rPr>
        </w:r>
        <w:r>
          <w:rPr>
            <w:noProof/>
            <w:webHidden/>
          </w:rPr>
          <w:fldChar w:fldCharType="separate"/>
        </w:r>
        <w:r>
          <w:rPr>
            <w:noProof/>
            <w:webHidden/>
          </w:rPr>
          <w:t>110</w:t>
        </w:r>
        <w:r>
          <w:rPr>
            <w:noProof/>
            <w:webHidden/>
          </w:rPr>
          <w:fldChar w:fldCharType="end"/>
        </w:r>
      </w:hyperlink>
    </w:p>
    <w:p w14:paraId="11CC33D0" w14:textId="43915EBB"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74" w:history="1">
        <w:r w:rsidRPr="00EE19DD">
          <w:rPr>
            <w:rStyle w:val="Hyperlink"/>
            <w:noProof/>
          </w:rPr>
          <w:t>3.36.9 helpUri property</w:t>
        </w:r>
        <w:r>
          <w:rPr>
            <w:noProof/>
            <w:webHidden/>
          </w:rPr>
          <w:tab/>
        </w:r>
        <w:r>
          <w:rPr>
            <w:noProof/>
            <w:webHidden/>
          </w:rPr>
          <w:fldChar w:fldCharType="begin"/>
        </w:r>
        <w:r>
          <w:rPr>
            <w:noProof/>
            <w:webHidden/>
          </w:rPr>
          <w:instrText xml:space="preserve"> PAGEREF _Toc525631274 \h </w:instrText>
        </w:r>
        <w:r>
          <w:rPr>
            <w:noProof/>
            <w:webHidden/>
          </w:rPr>
        </w:r>
        <w:r>
          <w:rPr>
            <w:noProof/>
            <w:webHidden/>
          </w:rPr>
          <w:fldChar w:fldCharType="separate"/>
        </w:r>
        <w:r>
          <w:rPr>
            <w:noProof/>
            <w:webHidden/>
          </w:rPr>
          <w:t>110</w:t>
        </w:r>
        <w:r>
          <w:rPr>
            <w:noProof/>
            <w:webHidden/>
          </w:rPr>
          <w:fldChar w:fldCharType="end"/>
        </w:r>
      </w:hyperlink>
    </w:p>
    <w:p w14:paraId="61EC5DCB" w14:textId="5EB6E7E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75" w:history="1">
        <w:r w:rsidRPr="00EE19DD">
          <w:rPr>
            <w:rStyle w:val="Hyperlink"/>
            <w:noProof/>
          </w:rPr>
          <w:t>3.36.10 help property</w:t>
        </w:r>
        <w:r>
          <w:rPr>
            <w:noProof/>
            <w:webHidden/>
          </w:rPr>
          <w:tab/>
        </w:r>
        <w:r>
          <w:rPr>
            <w:noProof/>
            <w:webHidden/>
          </w:rPr>
          <w:fldChar w:fldCharType="begin"/>
        </w:r>
        <w:r>
          <w:rPr>
            <w:noProof/>
            <w:webHidden/>
          </w:rPr>
          <w:instrText xml:space="preserve"> PAGEREF _Toc525631275 \h </w:instrText>
        </w:r>
        <w:r>
          <w:rPr>
            <w:noProof/>
            <w:webHidden/>
          </w:rPr>
        </w:r>
        <w:r>
          <w:rPr>
            <w:noProof/>
            <w:webHidden/>
          </w:rPr>
          <w:fldChar w:fldCharType="separate"/>
        </w:r>
        <w:r>
          <w:rPr>
            <w:noProof/>
            <w:webHidden/>
          </w:rPr>
          <w:t>110</w:t>
        </w:r>
        <w:r>
          <w:rPr>
            <w:noProof/>
            <w:webHidden/>
          </w:rPr>
          <w:fldChar w:fldCharType="end"/>
        </w:r>
      </w:hyperlink>
    </w:p>
    <w:p w14:paraId="43D72D88" w14:textId="04F4C45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76" w:history="1">
        <w:r w:rsidRPr="00EE19DD">
          <w:rPr>
            <w:rStyle w:val="Hyperlink"/>
            <w:noProof/>
          </w:rPr>
          <w:t>3.36.11 configuration property</w:t>
        </w:r>
        <w:r>
          <w:rPr>
            <w:noProof/>
            <w:webHidden/>
          </w:rPr>
          <w:tab/>
        </w:r>
        <w:r>
          <w:rPr>
            <w:noProof/>
            <w:webHidden/>
          </w:rPr>
          <w:fldChar w:fldCharType="begin"/>
        </w:r>
        <w:r>
          <w:rPr>
            <w:noProof/>
            <w:webHidden/>
          </w:rPr>
          <w:instrText xml:space="preserve"> PAGEREF _Toc525631276 \h </w:instrText>
        </w:r>
        <w:r>
          <w:rPr>
            <w:noProof/>
            <w:webHidden/>
          </w:rPr>
        </w:r>
        <w:r>
          <w:rPr>
            <w:noProof/>
            <w:webHidden/>
          </w:rPr>
          <w:fldChar w:fldCharType="separate"/>
        </w:r>
        <w:r>
          <w:rPr>
            <w:noProof/>
            <w:webHidden/>
          </w:rPr>
          <w:t>110</w:t>
        </w:r>
        <w:r>
          <w:rPr>
            <w:noProof/>
            <w:webHidden/>
          </w:rPr>
          <w:fldChar w:fldCharType="end"/>
        </w:r>
      </w:hyperlink>
    </w:p>
    <w:p w14:paraId="30FA8CC1" w14:textId="226318D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77" w:history="1">
        <w:r w:rsidRPr="00EE19DD">
          <w:rPr>
            <w:rStyle w:val="Hyperlink"/>
            <w:noProof/>
          </w:rPr>
          <w:t>3.36.12 properties property</w:t>
        </w:r>
        <w:r>
          <w:rPr>
            <w:noProof/>
            <w:webHidden/>
          </w:rPr>
          <w:tab/>
        </w:r>
        <w:r>
          <w:rPr>
            <w:noProof/>
            <w:webHidden/>
          </w:rPr>
          <w:fldChar w:fldCharType="begin"/>
        </w:r>
        <w:r>
          <w:rPr>
            <w:noProof/>
            <w:webHidden/>
          </w:rPr>
          <w:instrText xml:space="preserve"> PAGEREF _Toc525631277 \h </w:instrText>
        </w:r>
        <w:r>
          <w:rPr>
            <w:noProof/>
            <w:webHidden/>
          </w:rPr>
        </w:r>
        <w:r>
          <w:rPr>
            <w:noProof/>
            <w:webHidden/>
          </w:rPr>
          <w:fldChar w:fldCharType="separate"/>
        </w:r>
        <w:r>
          <w:rPr>
            <w:noProof/>
            <w:webHidden/>
          </w:rPr>
          <w:t>111</w:t>
        </w:r>
        <w:r>
          <w:rPr>
            <w:noProof/>
            <w:webHidden/>
          </w:rPr>
          <w:fldChar w:fldCharType="end"/>
        </w:r>
      </w:hyperlink>
    </w:p>
    <w:p w14:paraId="16F6937E" w14:textId="3C91864B"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78" w:history="1">
        <w:r w:rsidRPr="00EE19DD">
          <w:rPr>
            <w:rStyle w:val="Hyperlink"/>
            <w:noProof/>
          </w:rPr>
          <w:t>3.37 ruleConfiguration object</w:t>
        </w:r>
        <w:r>
          <w:rPr>
            <w:noProof/>
            <w:webHidden/>
          </w:rPr>
          <w:tab/>
        </w:r>
        <w:r>
          <w:rPr>
            <w:noProof/>
            <w:webHidden/>
          </w:rPr>
          <w:fldChar w:fldCharType="begin"/>
        </w:r>
        <w:r>
          <w:rPr>
            <w:noProof/>
            <w:webHidden/>
          </w:rPr>
          <w:instrText xml:space="preserve"> PAGEREF _Toc525631278 \h </w:instrText>
        </w:r>
        <w:r>
          <w:rPr>
            <w:noProof/>
            <w:webHidden/>
          </w:rPr>
        </w:r>
        <w:r>
          <w:rPr>
            <w:noProof/>
            <w:webHidden/>
          </w:rPr>
          <w:fldChar w:fldCharType="separate"/>
        </w:r>
        <w:r>
          <w:rPr>
            <w:noProof/>
            <w:webHidden/>
          </w:rPr>
          <w:t>111</w:t>
        </w:r>
        <w:r>
          <w:rPr>
            <w:noProof/>
            <w:webHidden/>
          </w:rPr>
          <w:fldChar w:fldCharType="end"/>
        </w:r>
      </w:hyperlink>
    </w:p>
    <w:p w14:paraId="0C851847" w14:textId="1A10650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79" w:history="1">
        <w:r w:rsidRPr="00EE19DD">
          <w:rPr>
            <w:rStyle w:val="Hyperlink"/>
            <w:noProof/>
          </w:rPr>
          <w:t>3.37.1 General</w:t>
        </w:r>
        <w:r>
          <w:rPr>
            <w:noProof/>
            <w:webHidden/>
          </w:rPr>
          <w:tab/>
        </w:r>
        <w:r>
          <w:rPr>
            <w:noProof/>
            <w:webHidden/>
          </w:rPr>
          <w:fldChar w:fldCharType="begin"/>
        </w:r>
        <w:r>
          <w:rPr>
            <w:noProof/>
            <w:webHidden/>
          </w:rPr>
          <w:instrText xml:space="preserve"> PAGEREF _Toc525631279 \h </w:instrText>
        </w:r>
        <w:r>
          <w:rPr>
            <w:noProof/>
            <w:webHidden/>
          </w:rPr>
        </w:r>
        <w:r>
          <w:rPr>
            <w:noProof/>
            <w:webHidden/>
          </w:rPr>
          <w:fldChar w:fldCharType="separate"/>
        </w:r>
        <w:r>
          <w:rPr>
            <w:noProof/>
            <w:webHidden/>
          </w:rPr>
          <w:t>111</w:t>
        </w:r>
        <w:r>
          <w:rPr>
            <w:noProof/>
            <w:webHidden/>
          </w:rPr>
          <w:fldChar w:fldCharType="end"/>
        </w:r>
      </w:hyperlink>
    </w:p>
    <w:p w14:paraId="6901048D" w14:textId="53663F7B"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80" w:history="1">
        <w:r w:rsidRPr="00EE19DD">
          <w:rPr>
            <w:rStyle w:val="Hyperlink"/>
            <w:noProof/>
          </w:rPr>
          <w:t>3.37.2 enabled property</w:t>
        </w:r>
        <w:r>
          <w:rPr>
            <w:noProof/>
            <w:webHidden/>
          </w:rPr>
          <w:tab/>
        </w:r>
        <w:r>
          <w:rPr>
            <w:noProof/>
            <w:webHidden/>
          </w:rPr>
          <w:fldChar w:fldCharType="begin"/>
        </w:r>
        <w:r>
          <w:rPr>
            <w:noProof/>
            <w:webHidden/>
          </w:rPr>
          <w:instrText xml:space="preserve"> PAGEREF _Toc525631280 \h </w:instrText>
        </w:r>
        <w:r>
          <w:rPr>
            <w:noProof/>
            <w:webHidden/>
          </w:rPr>
        </w:r>
        <w:r>
          <w:rPr>
            <w:noProof/>
            <w:webHidden/>
          </w:rPr>
          <w:fldChar w:fldCharType="separate"/>
        </w:r>
        <w:r>
          <w:rPr>
            <w:noProof/>
            <w:webHidden/>
          </w:rPr>
          <w:t>111</w:t>
        </w:r>
        <w:r>
          <w:rPr>
            <w:noProof/>
            <w:webHidden/>
          </w:rPr>
          <w:fldChar w:fldCharType="end"/>
        </w:r>
      </w:hyperlink>
    </w:p>
    <w:p w14:paraId="67188E3B" w14:textId="1CF126C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81" w:history="1">
        <w:r w:rsidRPr="00EE19DD">
          <w:rPr>
            <w:rStyle w:val="Hyperlink"/>
            <w:noProof/>
          </w:rPr>
          <w:t>3.37.3 defaultLevel property</w:t>
        </w:r>
        <w:r>
          <w:rPr>
            <w:noProof/>
            <w:webHidden/>
          </w:rPr>
          <w:tab/>
        </w:r>
        <w:r>
          <w:rPr>
            <w:noProof/>
            <w:webHidden/>
          </w:rPr>
          <w:fldChar w:fldCharType="begin"/>
        </w:r>
        <w:r>
          <w:rPr>
            <w:noProof/>
            <w:webHidden/>
          </w:rPr>
          <w:instrText xml:space="preserve"> PAGEREF _Toc525631281 \h </w:instrText>
        </w:r>
        <w:r>
          <w:rPr>
            <w:noProof/>
            <w:webHidden/>
          </w:rPr>
        </w:r>
        <w:r>
          <w:rPr>
            <w:noProof/>
            <w:webHidden/>
          </w:rPr>
          <w:fldChar w:fldCharType="separate"/>
        </w:r>
        <w:r>
          <w:rPr>
            <w:noProof/>
            <w:webHidden/>
          </w:rPr>
          <w:t>111</w:t>
        </w:r>
        <w:r>
          <w:rPr>
            <w:noProof/>
            <w:webHidden/>
          </w:rPr>
          <w:fldChar w:fldCharType="end"/>
        </w:r>
      </w:hyperlink>
    </w:p>
    <w:p w14:paraId="341554B0" w14:textId="12594EE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82" w:history="1">
        <w:r w:rsidRPr="00EE19DD">
          <w:rPr>
            <w:rStyle w:val="Hyperlink"/>
            <w:noProof/>
          </w:rPr>
          <w:t>3.37.4 parameters property</w:t>
        </w:r>
        <w:r>
          <w:rPr>
            <w:noProof/>
            <w:webHidden/>
          </w:rPr>
          <w:tab/>
        </w:r>
        <w:r>
          <w:rPr>
            <w:noProof/>
            <w:webHidden/>
          </w:rPr>
          <w:fldChar w:fldCharType="begin"/>
        </w:r>
        <w:r>
          <w:rPr>
            <w:noProof/>
            <w:webHidden/>
          </w:rPr>
          <w:instrText xml:space="preserve"> PAGEREF _Toc525631282 \h </w:instrText>
        </w:r>
        <w:r>
          <w:rPr>
            <w:noProof/>
            <w:webHidden/>
          </w:rPr>
        </w:r>
        <w:r>
          <w:rPr>
            <w:noProof/>
            <w:webHidden/>
          </w:rPr>
          <w:fldChar w:fldCharType="separate"/>
        </w:r>
        <w:r>
          <w:rPr>
            <w:noProof/>
            <w:webHidden/>
          </w:rPr>
          <w:t>111</w:t>
        </w:r>
        <w:r>
          <w:rPr>
            <w:noProof/>
            <w:webHidden/>
          </w:rPr>
          <w:fldChar w:fldCharType="end"/>
        </w:r>
      </w:hyperlink>
    </w:p>
    <w:p w14:paraId="315EA2F4" w14:textId="47305A69"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83" w:history="1">
        <w:r w:rsidRPr="00EE19DD">
          <w:rPr>
            <w:rStyle w:val="Hyperlink"/>
            <w:noProof/>
          </w:rPr>
          <w:t>3.38 fix object</w:t>
        </w:r>
        <w:r>
          <w:rPr>
            <w:noProof/>
            <w:webHidden/>
          </w:rPr>
          <w:tab/>
        </w:r>
        <w:r>
          <w:rPr>
            <w:noProof/>
            <w:webHidden/>
          </w:rPr>
          <w:fldChar w:fldCharType="begin"/>
        </w:r>
        <w:r>
          <w:rPr>
            <w:noProof/>
            <w:webHidden/>
          </w:rPr>
          <w:instrText xml:space="preserve"> PAGEREF _Toc525631283 \h </w:instrText>
        </w:r>
        <w:r>
          <w:rPr>
            <w:noProof/>
            <w:webHidden/>
          </w:rPr>
        </w:r>
        <w:r>
          <w:rPr>
            <w:noProof/>
            <w:webHidden/>
          </w:rPr>
          <w:fldChar w:fldCharType="separate"/>
        </w:r>
        <w:r>
          <w:rPr>
            <w:noProof/>
            <w:webHidden/>
          </w:rPr>
          <w:t>112</w:t>
        </w:r>
        <w:r>
          <w:rPr>
            <w:noProof/>
            <w:webHidden/>
          </w:rPr>
          <w:fldChar w:fldCharType="end"/>
        </w:r>
      </w:hyperlink>
    </w:p>
    <w:p w14:paraId="169E3B44" w14:textId="67FC465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84" w:history="1">
        <w:r w:rsidRPr="00EE19DD">
          <w:rPr>
            <w:rStyle w:val="Hyperlink"/>
            <w:noProof/>
          </w:rPr>
          <w:t>3.38.1 General</w:t>
        </w:r>
        <w:r>
          <w:rPr>
            <w:noProof/>
            <w:webHidden/>
          </w:rPr>
          <w:tab/>
        </w:r>
        <w:r>
          <w:rPr>
            <w:noProof/>
            <w:webHidden/>
          </w:rPr>
          <w:fldChar w:fldCharType="begin"/>
        </w:r>
        <w:r>
          <w:rPr>
            <w:noProof/>
            <w:webHidden/>
          </w:rPr>
          <w:instrText xml:space="preserve"> PAGEREF _Toc525631284 \h </w:instrText>
        </w:r>
        <w:r>
          <w:rPr>
            <w:noProof/>
            <w:webHidden/>
          </w:rPr>
        </w:r>
        <w:r>
          <w:rPr>
            <w:noProof/>
            <w:webHidden/>
          </w:rPr>
          <w:fldChar w:fldCharType="separate"/>
        </w:r>
        <w:r>
          <w:rPr>
            <w:noProof/>
            <w:webHidden/>
          </w:rPr>
          <w:t>112</w:t>
        </w:r>
        <w:r>
          <w:rPr>
            <w:noProof/>
            <w:webHidden/>
          </w:rPr>
          <w:fldChar w:fldCharType="end"/>
        </w:r>
      </w:hyperlink>
    </w:p>
    <w:p w14:paraId="4F546443" w14:textId="225A0A0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85" w:history="1">
        <w:r w:rsidRPr="00EE19DD">
          <w:rPr>
            <w:rStyle w:val="Hyperlink"/>
            <w:noProof/>
          </w:rPr>
          <w:t>3.38.2 description property</w:t>
        </w:r>
        <w:r>
          <w:rPr>
            <w:noProof/>
            <w:webHidden/>
          </w:rPr>
          <w:tab/>
        </w:r>
        <w:r>
          <w:rPr>
            <w:noProof/>
            <w:webHidden/>
          </w:rPr>
          <w:fldChar w:fldCharType="begin"/>
        </w:r>
        <w:r>
          <w:rPr>
            <w:noProof/>
            <w:webHidden/>
          </w:rPr>
          <w:instrText xml:space="preserve"> PAGEREF _Toc525631285 \h </w:instrText>
        </w:r>
        <w:r>
          <w:rPr>
            <w:noProof/>
            <w:webHidden/>
          </w:rPr>
        </w:r>
        <w:r>
          <w:rPr>
            <w:noProof/>
            <w:webHidden/>
          </w:rPr>
          <w:fldChar w:fldCharType="separate"/>
        </w:r>
        <w:r>
          <w:rPr>
            <w:noProof/>
            <w:webHidden/>
          </w:rPr>
          <w:t>112</w:t>
        </w:r>
        <w:r>
          <w:rPr>
            <w:noProof/>
            <w:webHidden/>
          </w:rPr>
          <w:fldChar w:fldCharType="end"/>
        </w:r>
      </w:hyperlink>
    </w:p>
    <w:p w14:paraId="73973FE5" w14:textId="34A425B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86" w:history="1">
        <w:r w:rsidRPr="00EE19DD">
          <w:rPr>
            <w:rStyle w:val="Hyperlink"/>
            <w:noProof/>
          </w:rPr>
          <w:t>3.38.3 fileChanges property</w:t>
        </w:r>
        <w:r>
          <w:rPr>
            <w:noProof/>
            <w:webHidden/>
          </w:rPr>
          <w:tab/>
        </w:r>
        <w:r>
          <w:rPr>
            <w:noProof/>
            <w:webHidden/>
          </w:rPr>
          <w:fldChar w:fldCharType="begin"/>
        </w:r>
        <w:r>
          <w:rPr>
            <w:noProof/>
            <w:webHidden/>
          </w:rPr>
          <w:instrText xml:space="preserve"> PAGEREF _Toc525631286 \h </w:instrText>
        </w:r>
        <w:r>
          <w:rPr>
            <w:noProof/>
            <w:webHidden/>
          </w:rPr>
        </w:r>
        <w:r>
          <w:rPr>
            <w:noProof/>
            <w:webHidden/>
          </w:rPr>
          <w:fldChar w:fldCharType="separate"/>
        </w:r>
        <w:r>
          <w:rPr>
            <w:noProof/>
            <w:webHidden/>
          </w:rPr>
          <w:t>112</w:t>
        </w:r>
        <w:r>
          <w:rPr>
            <w:noProof/>
            <w:webHidden/>
          </w:rPr>
          <w:fldChar w:fldCharType="end"/>
        </w:r>
      </w:hyperlink>
    </w:p>
    <w:p w14:paraId="0C7B2111" w14:textId="40BA451C"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87" w:history="1">
        <w:r w:rsidRPr="00EE19DD">
          <w:rPr>
            <w:rStyle w:val="Hyperlink"/>
            <w:noProof/>
          </w:rPr>
          <w:t>3.39 fileChange object</w:t>
        </w:r>
        <w:r>
          <w:rPr>
            <w:noProof/>
            <w:webHidden/>
          </w:rPr>
          <w:tab/>
        </w:r>
        <w:r>
          <w:rPr>
            <w:noProof/>
            <w:webHidden/>
          </w:rPr>
          <w:fldChar w:fldCharType="begin"/>
        </w:r>
        <w:r>
          <w:rPr>
            <w:noProof/>
            <w:webHidden/>
          </w:rPr>
          <w:instrText xml:space="preserve"> PAGEREF _Toc525631287 \h </w:instrText>
        </w:r>
        <w:r>
          <w:rPr>
            <w:noProof/>
            <w:webHidden/>
          </w:rPr>
        </w:r>
        <w:r>
          <w:rPr>
            <w:noProof/>
            <w:webHidden/>
          </w:rPr>
          <w:fldChar w:fldCharType="separate"/>
        </w:r>
        <w:r>
          <w:rPr>
            <w:noProof/>
            <w:webHidden/>
          </w:rPr>
          <w:t>112</w:t>
        </w:r>
        <w:r>
          <w:rPr>
            <w:noProof/>
            <w:webHidden/>
          </w:rPr>
          <w:fldChar w:fldCharType="end"/>
        </w:r>
      </w:hyperlink>
    </w:p>
    <w:p w14:paraId="6AB039CD" w14:textId="19D401C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88" w:history="1">
        <w:r w:rsidRPr="00EE19DD">
          <w:rPr>
            <w:rStyle w:val="Hyperlink"/>
            <w:noProof/>
          </w:rPr>
          <w:t>3.39.1 General</w:t>
        </w:r>
        <w:r>
          <w:rPr>
            <w:noProof/>
            <w:webHidden/>
          </w:rPr>
          <w:tab/>
        </w:r>
        <w:r>
          <w:rPr>
            <w:noProof/>
            <w:webHidden/>
          </w:rPr>
          <w:fldChar w:fldCharType="begin"/>
        </w:r>
        <w:r>
          <w:rPr>
            <w:noProof/>
            <w:webHidden/>
          </w:rPr>
          <w:instrText xml:space="preserve"> PAGEREF _Toc525631288 \h </w:instrText>
        </w:r>
        <w:r>
          <w:rPr>
            <w:noProof/>
            <w:webHidden/>
          </w:rPr>
        </w:r>
        <w:r>
          <w:rPr>
            <w:noProof/>
            <w:webHidden/>
          </w:rPr>
          <w:fldChar w:fldCharType="separate"/>
        </w:r>
        <w:r>
          <w:rPr>
            <w:noProof/>
            <w:webHidden/>
          </w:rPr>
          <w:t>112</w:t>
        </w:r>
        <w:r>
          <w:rPr>
            <w:noProof/>
            <w:webHidden/>
          </w:rPr>
          <w:fldChar w:fldCharType="end"/>
        </w:r>
      </w:hyperlink>
    </w:p>
    <w:p w14:paraId="05A66942" w14:textId="7558C19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89" w:history="1">
        <w:r w:rsidRPr="00EE19DD">
          <w:rPr>
            <w:rStyle w:val="Hyperlink"/>
            <w:noProof/>
          </w:rPr>
          <w:t>3.39.2 fileLocation property</w:t>
        </w:r>
        <w:r>
          <w:rPr>
            <w:noProof/>
            <w:webHidden/>
          </w:rPr>
          <w:tab/>
        </w:r>
        <w:r>
          <w:rPr>
            <w:noProof/>
            <w:webHidden/>
          </w:rPr>
          <w:fldChar w:fldCharType="begin"/>
        </w:r>
        <w:r>
          <w:rPr>
            <w:noProof/>
            <w:webHidden/>
          </w:rPr>
          <w:instrText xml:space="preserve"> PAGEREF _Toc525631289 \h </w:instrText>
        </w:r>
        <w:r>
          <w:rPr>
            <w:noProof/>
            <w:webHidden/>
          </w:rPr>
        </w:r>
        <w:r>
          <w:rPr>
            <w:noProof/>
            <w:webHidden/>
          </w:rPr>
          <w:fldChar w:fldCharType="separate"/>
        </w:r>
        <w:r>
          <w:rPr>
            <w:noProof/>
            <w:webHidden/>
          </w:rPr>
          <w:t>113</w:t>
        </w:r>
        <w:r>
          <w:rPr>
            <w:noProof/>
            <w:webHidden/>
          </w:rPr>
          <w:fldChar w:fldCharType="end"/>
        </w:r>
      </w:hyperlink>
    </w:p>
    <w:p w14:paraId="5C20BF26" w14:textId="5A9A569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90" w:history="1">
        <w:r w:rsidRPr="00EE19DD">
          <w:rPr>
            <w:rStyle w:val="Hyperlink"/>
            <w:noProof/>
          </w:rPr>
          <w:t>3.39.3 replacements property</w:t>
        </w:r>
        <w:r>
          <w:rPr>
            <w:noProof/>
            <w:webHidden/>
          </w:rPr>
          <w:tab/>
        </w:r>
        <w:r>
          <w:rPr>
            <w:noProof/>
            <w:webHidden/>
          </w:rPr>
          <w:fldChar w:fldCharType="begin"/>
        </w:r>
        <w:r>
          <w:rPr>
            <w:noProof/>
            <w:webHidden/>
          </w:rPr>
          <w:instrText xml:space="preserve"> PAGEREF _Toc525631290 \h </w:instrText>
        </w:r>
        <w:r>
          <w:rPr>
            <w:noProof/>
            <w:webHidden/>
          </w:rPr>
        </w:r>
        <w:r>
          <w:rPr>
            <w:noProof/>
            <w:webHidden/>
          </w:rPr>
          <w:fldChar w:fldCharType="separate"/>
        </w:r>
        <w:r>
          <w:rPr>
            <w:noProof/>
            <w:webHidden/>
          </w:rPr>
          <w:t>113</w:t>
        </w:r>
        <w:r>
          <w:rPr>
            <w:noProof/>
            <w:webHidden/>
          </w:rPr>
          <w:fldChar w:fldCharType="end"/>
        </w:r>
      </w:hyperlink>
    </w:p>
    <w:p w14:paraId="6F51FB27" w14:textId="119DC45E"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91" w:history="1">
        <w:r w:rsidRPr="00EE19DD">
          <w:rPr>
            <w:rStyle w:val="Hyperlink"/>
            <w:noProof/>
          </w:rPr>
          <w:t>3.40 replacement object</w:t>
        </w:r>
        <w:r>
          <w:rPr>
            <w:noProof/>
            <w:webHidden/>
          </w:rPr>
          <w:tab/>
        </w:r>
        <w:r>
          <w:rPr>
            <w:noProof/>
            <w:webHidden/>
          </w:rPr>
          <w:fldChar w:fldCharType="begin"/>
        </w:r>
        <w:r>
          <w:rPr>
            <w:noProof/>
            <w:webHidden/>
          </w:rPr>
          <w:instrText xml:space="preserve"> PAGEREF _Toc525631291 \h </w:instrText>
        </w:r>
        <w:r>
          <w:rPr>
            <w:noProof/>
            <w:webHidden/>
          </w:rPr>
        </w:r>
        <w:r>
          <w:rPr>
            <w:noProof/>
            <w:webHidden/>
          </w:rPr>
          <w:fldChar w:fldCharType="separate"/>
        </w:r>
        <w:r>
          <w:rPr>
            <w:noProof/>
            <w:webHidden/>
          </w:rPr>
          <w:t>113</w:t>
        </w:r>
        <w:r>
          <w:rPr>
            <w:noProof/>
            <w:webHidden/>
          </w:rPr>
          <w:fldChar w:fldCharType="end"/>
        </w:r>
      </w:hyperlink>
    </w:p>
    <w:p w14:paraId="371D0C04" w14:textId="42C9D44D"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92" w:history="1">
        <w:r w:rsidRPr="00EE19DD">
          <w:rPr>
            <w:rStyle w:val="Hyperlink"/>
            <w:noProof/>
          </w:rPr>
          <w:t>3.40.1 General</w:t>
        </w:r>
        <w:r>
          <w:rPr>
            <w:noProof/>
            <w:webHidden/>
          </w:rPr>
          <w:tab/>
        </w:r>
        <w:r>
          <w:rPr>
            <w:noProof/>
            <w:webHidden/>
          </w:rPr>
          <w:fldChar w:fldCharType="begin"/>
        </w:r>
        <w:r>
          <w:rPr>
            <w:noProof/>
            <w:webHidden/>
          </w:rPr>
          <w:instrText xml:space="preserve"> PAGEREF _Toc525631292 \h </w:instrText>
        </w:r>
        <w:r>
          <w:rPr>
            <w:noProof/>
            <w:webHidden/>
          </w:rPr>
        </w:r>
        <w:r>
          <w:rPr>
            <w:noProof/>
            <w:webHidden/>
          </w:rPr>
          <w:fldChar w:fldCharType="separate"/>
        </w:r>
        <w:r>
          <w:rPr>
            <w:noProof/>
            <w:webHidden/>
          </w:rPr>
          <w:t>113</w:t>
        </w:r>
        <w:r>
          <w:rPr>
            <w:noProof/>
            <w:webHidden/>
          </w:rPr>
          <w:fldChar w:fldCharType="end"/>
        </w:r>
      </w:hyperlink>
    </w:p>
    <w:p w14:paraId="7062D13D" w14:textId="56282536"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93" w:history="1">
        <w:r w:rsidRPr="00EE19DD">
          <w:rPr>
            <w:rStyle w:val="Hyperlink"/>
            <w:noProof/>
          </w:rPr>
          <w:t>3.40.2 Constraints</w:t>
        </w:r>
        <w:r>
          <w:rPr>
            <w:noProof/>
            <w:webHidden/>
          </w:rPr>
          <w:tab/>
        </w:r>
        <w:r>
          <w:rPr>
            <w:noProof/>
            <w:webHidden/>
          </w:rPr>
          <w:fldChar w:fldCharType="begin"/>
        </w:r>
        <w:r>
          <w:rPr>
            <w:noProof/>
            <w:webHidden/>
          </w:rPr>
          <w:instrText xml:space="preserve"> PAGEREF _Toc525631293 \h </w:instrText>
        </w:r>
        <w:r>
          <w:rPr>
            <w:noProof/>
            <w:webHidden/>
          </w:rPr>
        </w:r>
        <w:r>
          <w:rPr>
            <w:noProof/>
            <w:webHidden/>
          </w:rPr>
          <w:fldChar w:fldCharType="separate"/>
        </w:r>
        <w:r>
          <w:rPr>
            <w:noProof/>
            <w:webHidden/>
          </w:rPr>
          <w:t>114</w:t>
        </w:r>
        <w:r>
          <w:rPr>
            <w:noProof/>
            <w:webHidden/>
          </w:rPr>
          <w:fldChar w:fldCharType="end"/>
        </w:r>
      </w:hyperlink>
    </w:p>
    <w:p w14:paraId="1A01FE8F" w14:textId="43278EE5"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94" w:history="1">
        <w:r w:rsidRPr="00EE19DD">
          <w:rPr>
            <w:rStyle w:val="Hyperlink"/>
            <w:noProof/>
          </w:rPr>
          <w:t>3.40.3 deletedRegion property</w:t>
        </w:r>
        <w:r>
          <w:rPr>
            <w:noProof/>
            <w:webHidden/>
          </w:rPr>
          <w:tab/>
        </w:r>
        <w:r>
          <w:rPr>
            <w:noProof/>
            <w:webHidden/>
          </w:rPr>
          <w:fldChar w:fldCharType="begin"/>
        </w:r>
        <w:r>
          <w:rPr>
            <w:noProof/>
            <w:webHidden/>
          </w:rPr>
          <w:instrText xml:space="preserve"> PAGEREF _Toc525631294 \h </w:instrText>
        </w:r>
        <w:r>
          <w:rPr>
            <w:noProof/>
            <w:webHidden/>
          </w:rPr>
        </w:r>
        <w:r>
          <w:rPr>
            <w:noProof/>
            <w:webHidden/>
          </w:rPr>
          <w:fldChar w:fldCharType="separate"/>
        </w:r>
        <w:r>
          <w:rPr>
            <w:noProof/>
            <w:webHidden/>
          </w:rPr>
          <w:t>114</w:t>
        </w:r>
        <w:r>
          <w:rPr>
            <w:noProof/>
            <w:webHidden/>
          </w:rPr>
          <w:fldChar w:fldCharType="end"/>
        </w:r>
      </w:hyperlink>
    </w:p>
    <w:p w14:paraId="598F6EEB" w14:textId="3BA12F2C"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95" w:history="1">
        <w:r w:rsidRPr="00EE19DD">
          <w:rPr>
            <w:rStyle w:val="Hyperlink"/>
            <w:noProof/>
          </w:rPr>
          <w:t>3.40.4 insertedContent property</w:t>
        </w:r>
        <w:r>
          <w:rPr>
            <w:noProof/>
            <w:webHidden/>
          </w:rPr>
          <w:tab/>
        </w:r>
        <w:r>
          <w:rPr>
            <w:noProof/>
            <w:webHidden/>
          </w:rPr>
          <w:fldChar w:fldCharType="begin"/>
        </w:r>
        <w:r>
          <w:rPr>
            <w:noProof/>
            <w:webHidden/>
          </w:rPr>
          <w:instrText xml:space="preserve"> PAGEREF _Toc525631295 \h </w:instrText>
        </w:r>
        <w:r>
          <w:rPr>
            <w:noProof/>
            <w:webHidden/>
          </w:rPr>
        </w:r>
        <w:r>
          <w:rPr>
            <w:noProof/>
            <w:webHidden/>
          </w:rPr>
          <w:fldChar w:fldCharType="separate"/>
        </w:r>
        <w:r>
          <w:rPr>
            <w:noProof/>
            <w:webHidden/>
          </w:rPr>
          <w:t>115</w:t>
        </w:r>
        <w:r>
          <w:rPr>
            <w:noProof/>
            <w:webHidden/>
          </w:rPr>
          <w:fldChar w:fldCharType="end"/>
        </w:r>
      </w:hyperlink>
    </w:p>
    <w:p w14:paraId="6E9F0556" w14:textId="6B2AE941"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296" w:history="1">
        <w:r w:rsidRPr="00EE19DD">
          <w:rPr>
            <w:rStyle w:val="Hyperlink"/>
            <w:noProof/>
          </w:rPr>
          <w:t>3.41 notification object</w:t>
        </w:r>
        <w:r>
          <w:rPr>
            <w:noProof/>
            <w:webHidden/>
          </w:rPr>
          <w:tab/>
        </w:r>
        <w:r>
          <w:rPr>
            <w:noProof/>
            <w:webHidden/>
          </w:rPr>
          <w:fldChar w:fldCharType="begin"/>
        </w:r>
        <w:r>
          <w:rPr>
            <w:noProof/>
            <w:webHidden/>
          </w:rPr>
          <w:instrText xml:space="preserve"> PAGEREF _Toc525631296 \h </w:instrText>
        </w:r>
        <w:r>
          <w:rPr>
            <w:noProof/>
            <w:webHidden/>
          </w:rPr>
        </w:r>
        <w:r>
          <w:rPr>
            <w:noProof/>
            <w:webHidden/>
          </w:rPr>
          <w:fldChar w:fldCharType="separate"/>
        </w:r>
        <w:r>
          <w:rPr>
            <w:noProof/>
            <w:webHidden/>
          </w:rPr>
          <w:t>115</w:t>
        </w:r>
        <w:r>
          <w:rPr>
            <w:noProof/>
            <w:webHidden/>
          </w:rPr>
          <w:fldChar w:fldCharType="end"/>
        </w:r>
      </w:hyperlink>
    </w:p>
    <w:p w14:paraId="659C9785" w14:textId="43C1B60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97" w:history="1">
        <w:r w:rsidRPr="00EE19DD">
          <w:rPr>
            <w:rStyle w:val="Hyperlink"/>
            <w:noProof/>
          </w:rPr>
          <w:t>3.41.1 General</w:t>
        </w:r>
        <w:r>
          <w:rPr>
            <w:noProof/>
            <w:webHidden/>
          </w:rPr>
          <w:tab/>
        </w:r>
        <w:r>
          <w:rPr>
            <w:noProof/>
            <w:webHidden/>
          </w:rPr>
          <w:fldChar w:fldCharType="begin"/>
        </w:r>
        <w:r>
          <w:rPr>
            <w:noProof/>
            <w:webHidden/>
          </w:rPr>
          <w:instrText xml:space="preserve"> PAGEREF _Toc525631297 \h </w:instrText>
        </w:r>
        <w:r>
          <w:rPr>
            <w:noProof/>
            <w:webHidden/>
          </w:rPr>
        </w:r>
        <w:r>
          <w:rPr>
            <w:noProof/>
            <w:webHidden/>
          </w:rPr>
          <w:fldChar w:fldCharType="separate"/>
        </w:r>
        <w:r>
          <w:rPr>
            <w:noProof/>
            <w:webHidden/>
          </w:rPr>
          <w:t>115</w:t>
        </w:r>
        <w:r>
          <w:rPr>
            <w:noProof/>
            <w:webHidden/>
          </w:rPr>
          <w:fldChar w:fldCharType="end"/>
        </w:r>
      </w:hyperlink>
    </w:p>
    <w:p w14:paraId="436DBD15" w14:textId="601E8EE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98" w:history="1">
        <w:r w:rsidRPr="00EE19DD">
          <w:rPr>
            <w:rStyle w:val="Hyperlink"/>
            <w:noProof/>
          </w:rPr>
          <w:t>3.41.2 id property</w:t>
        </w:r>
        <w:r>
          <w:rPr>
            <w:noProof/>
            <w:webHidden/>
          </w:rPr>
          <w:tab/>
        </w:r>
        <w:r>
          <w:rPr>
            <w:noProof/>
            <w:webHidden/>
          </w:rPr>
          <w:fldChar w:fldCharType="begin"/>
        </w:r>
        <w:r>
          <w:rPr>
            <w:noProof/>
            <w:webHidden/>
          </w:rPr>
          <w:instrText xml:space="preserve"> PAGEREF _Toc525631298 \h </w:instrText>
        </w:r>
        <w:r>
          <w:rPr>
            <w:noProof/>
            <w:webHidden/>
          </w:rPr>
        </w:r>
        <w:r>
          <w:rPr>
            <w:noProof/>
            <w:webHidden/>
          </w:rPr>
          <w:fldChar w:fldCharType="separate"/>
        </w:r>
        <w:r>
          <w:rPr>
            <w:noProof/>
            <w:webHidden/>
          </w:rPr>
          <w:t>115</w:t>
        </w:r>
        <w:r>
          <w:rPr>
            <w:noProof/>
            <w:webHidden/>
          </w:rPr>
          <w:fldChar w:fldCharType="end"/>
        </w:r>
      </w:hyperlink>
    </w:p>
    <w:p w14:paraId="63FB9A74" w14:textId="44241D4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299" w:history="1">
        <w:r w:rsidRPr="00EE19DD">
          <w:rPr>
            <w:rStyle w:val="Hyperlink"/>
            <w:noProof/>
          </w:rPr>
          <w:t>3.41.3 ruleId property</w:t>
        </w:r>
        <w:r>
          <w:rPr>
            <w:noProof/>
            <w:webHidden/>
          </w:rPr>
          <w:tab/>
        </w:r>
        <w:r>
          <w:rPr>
            <w:noProof/>
            <w:webHidden/>
          </w:rPr>
          <w:fldChar w:fldCharType="begin"/>
        </w:r>
        <w:r>
          <w:rPr>
            <w:noProof/>
            <w:webHidden/>
          </w:rPr>
          <w:instrText xml:space="preserve"> PAGEREF _Toc525631299 \h </w:instrText>
        </w:r>
        <w:r>
          <w:rPr>
            <w:noProof/>
            <w:webHidden/>
          </w:rPr>
        </w:r>
        <w:r>
          <w:rPr>
            <w:noProof/>
            <w:webHidden/>
          </w:rPr>
          <w:fldChar w:fldCharType="separate"/>
        </w:r>
        <w:r>
          <w:rPr>
            <w:noProof/>
            <w:webHidden/>
          </w:rPr>
          <w:t>115</w:t>
        </w:r>
        <w:r>
          <w:rPr>
            <w:noProof/>
            <w:webHidden/>
          </w:rPr>
          <w:fldChar w:fldCharType="end"/>
        </w:r>
      </w:hyperlink>
    </w:p>
    <w:p w14:paraId="46614D73" w14:textId="733AC187"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300" w:history="1">
        <w:r w:rsidRPr="00EE19DD">
          <w:rPr>
            <w:rStyle w:val="Hyperlink"/>
            <w:noProof/>
          </w:rPr>
          <w:t>3.41.4 physicalLocation property</w:t>
        </w:r>
        <w:r>
          <w:rPr>
            <w:noProof/>
            <w:webHidden/>
          </w:rPr>
          <w:tab/>
        </w:r>
        <w:r>
          <w:rPr>
            <w:noProof/>
            <w:webHidden/>
          </w:rPr>
          <w:fldChar w:fldCharType="begin"/>
        </w:r>
        <w:r>
          <w:rPr>
            <w:noProof/>
            <w:webHidden/>
          </w:rPr>
          <w:instrText xml:space="preserve"> PAGEREF _Toc525631300 \h </w:instrText>
        </w:r>
        <w:r>
          <w:rPr>
            <w:noProof/>
            <w:webHidden/>
          </w:rPr>
        </w:r>
        <w:r>
          <w:rPr>
            <w:noProof/>
            <w:webHidden/>
          </w:rPr>
          <w:fldChar w:fldCharType="separate"/>
        </w:r>
        <w:r>
          <w:rPr>
            <w:noProof/>
            <w:webHidden/>
          </w:rPr>
          <w:t>116</w:t>
        </w:r>
        <w:r>
          <w:rPr>
            <w:noProof/>
            <w:webHidden/>
          </w:rPr>
          <w:fldChar w:fldCharType="end"/>
        </w:r>
      </w:hyperlink>
    </w:p>
    <w:p w14:paraId="1DE5118A" w14:textId="619F5818"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301" w:history="1">
        <w:r w:rsidRPr="00EE19DD">
          <w:rPr>
            <w:rStyle w:val="Hyperlink"/>
            <w:noProof/>
          </w:rPr>
          <w:t>3.41.5 message property</w:t>
        </w:r>
        <w:r>
          <w:rPr>
            <w:noProof/>
            <w:webHidden/>
          </w:rPr>
          <w:tab/>
        </w:r>
        <w:r>
          <w:rPr>
            <w:noProof/>
            <w:webHidden/>
          </w:rPr>
          <w:fldChar w:fldCharType="begin"/>
        </w:r>
        <w:r>
          <w:rPr>
            <w:noProof/>
            <w:webHidden/>
          </w:rPr>
          <w:instrText xml:space="preserve"> PAGEREF _Toc525631301 \h </w:instrText>
        </w:r>
        <w:r>
          <w:rPr>
            <w:noProof/>
            <w:webHidden/>
          </w:rPr>
        </w:r>
        <w:r>
          <w:rPr>
            <w:noProof/>
            <w:webHidden/>
          </w:rPr>
          <w:fldChar w:fldCharType="separate"/>
        </w:r>
        <w:r>
          <w:rPr>
            <w:noProof/>
            <w:webHidden/>
          </w:rPr>
          <w:t>116</w:t>
        </w:r>
        <w:r>
          <w:rPr>
            <w:noProof/>
            <w:webHidden/>
          </w:rPr>
          <w:fldChar w:fldCharType="end"/>
        </w:r>
      </w:hyperlink>
    </w:p>
    <w:p w14:paraId="77DEB006" w14:textId="40C558C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302" w:history="1">
        <w:r w:rsidRPr="00EE19DD">
          <w:rPr>
            <w:rStyle w:val="Hyperlink"/>
            <w:noProof/>
          </w:rPr>
          <w:t>3.41.6 level property</w:t>
        </w:r>
        <w:r>
          <w:rPr>
            <w:noProof/>
            <w:webHidden/>
          </w:rPr>
          <w:tab/>
        </w:r>
        <w:r>
          <w:rPr>
            <w:noProof/>
            <w:webHidden/>
          </w:rPr>
          <w:fldChar w:fldCharType="begin"/>
        </w:r>
        <w:r>
          <w:rPr>
            <w:noProof/>
            <w:webHidden/>
          </w:rPr>
          <w:instrText xml:space="preserve"> PAGEREF _Toc525631302 \h </w:instrText>
        </w:r>
        <w:r>
          <w:rPr>
            <w:noProof/>
            <w:webHidden/>
          </w:rPr>
        </w:r>
        <w:r>
          <w:rPr>
            <w:noProof/>
            <w:webHidden/>
          </w:rPr>
          <w:fldChar w:fldCharType="separate"/>
        </w:r>
        <w:r>
          <w:rPr>
            <w:noProof/>
            <w:webHidden/>
          </w:rPr>
          <w:t>116</w:t>
        </w:r>
        <w:r>
          <w:rPr>
            <w:noProof/>
            <w:webHidden/>
          </w:rPr>
          <w:fldChar w:fldCharType="end"/>
        </w:r>
      </w:hyperlink>
    </w:p>
    <w:p w14:paraId="3513CEAA" w14:textId="26FAFCB1"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303" w:history="1">
        <w:r w:rsidRPr="00EE19DD">
          <w:rPr>
            <w:rStyle w:val="Hyperlink"/>
            <w:noProof/>
          </w:rPr>
          <w:t>3.41.7 threadId property</w:t>
        </w:r>
        <w:r>
          <w:rPr>
            <w:noProof/>
            <w:webHidden/>
          </w:rPr>
          <w:tab/>
        </w:r>
        <w:r>
          <w:rPr>
            <w:noProof/>
            <w:webHidden/>
          </w:rPr>
          <w:fldChar w:fldCharType="begin"/>
        </w:r>
        <w:r>
          <w:rPr>
            <w:noProof/>
            <w:webHidden/>
          </w:rPr>
          <w:instrText xml:space="preserve"> PAGEREF _Toc525631303 \h </w:instrText>
        </w:r>
        <w:r>
          <w:rPr>
            <w:noProof/>
            <w:webHidden/>
          </w:rPr>
        </w:r>
        <w:r>
          <w:rPr>
            <w:noProof/>
            <w:webHidden/>
          </w:rPr>
          <w:fldChar w:fldCharType="separate"/>
        </w:r>
        <w:r>
          <w:rPr>
            <w:noProof/>
            <w:webHidden/>
          </w:rPr>
          <w:t>116</w:t>
        </w:r>
        <w:r>
          <w:rPr>
            <w:noProof/>
            <w:webHidden/>
          </w:rPr>
          <w:fldChar w:fldCharType="end"/>
        </w:r>
      </w:hyperlink>
    </w:p>
    <w:p w14:paraId="53EC2C98" w14:textId="30A03A9A"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304" w:history="1">
        <w:r w:rsidRPr="00EE19DD">
          <w:rPr>
            <w:rStyle w:val="Hyperlink"/>
            <w:noProof/>
          </w:rPr>
          <w:t>3.41.8 time property</w:t>
        </w:r>
        <w:r>
          <w:rPr>
            <w:noProof/>
            <w:webHidden/>
          </w:rPr>
          <w:tab/>
        </w:r>
        <w:r>
          <w:rPr>
            <w:noProof/>
            <w:webHidden/>
          </w:rPr>
          <w:fldChar w:fldCharType="begin"/>
        </w:r>
        <w:r>
          <w:rPr>
            <w:noProof/>
            <w:webHidden/>
          </w:rPr>
          <w:instrText xml:space="preserve"> PAGEREF _Toc525631304 \h </w:instrText>
        </w:r>
        <w:r>
          <w:rPr>
            <w:noProof/>
            <w:webHidden/>
          </w:rPr>
        </w:r>
        <w:r>
          <w:rPr>
            <w:noProof/>
            <w:webHidden/>
          </w:rPr>
          <w:fldChar w:fldCharType="separate"/>
        </w:r>
        <w:r>
          <w:rPr>
            <w:noProof/>
            <w:webHidden/>
          </w:rPr>
          <w:t>116</w:t>
        </w:r>
        <w:r>
          <w:rPr>
            <w:noProof/>
            <w:webHidden/>
          </w:rPr>
          <w:fldChar w:fldCharType="end"/>
        </w:r>
      </w:hyperlink>
    </w:p>
    <w:p w14:paraId="26779F15" w14:textId="335FA35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305" w:history="1">
        <w:r w:rsidRPr="00EE19DD">
          <w:rPr>
            <w:rStyle w:val="Hyperlink"/>
            <w:noProof/>
          </w:rPr>
          <w:t>3.41.9 exception property</w:t>
        </w:r>
        <w:r>
          <w:rPr>
            <w:noProof/>
            <w:webHidden/>
          </w:rPr>
          <w:tab/>
        </w:r>
        <w:r>
          <w:rPr>
            <w:noProof/>
            <w:webHidden/>
          </w:rPr>
          <w:fldChar w:fldCharType="begin"/>
        </w:r>
        <w:r>
          <w:rPr>
            <w:noProof/>
            <w:webHidden/>
          </w:rPr>
          <w:instrText xml:space="preserve"> PAGEREF _Toc525631305 \h </w:instrText>
        </w:r>
        <w:r>
          <w:rPr>
            <w:noProof/>
            <w:webHidden/>
          </w:rPr>
        </w:r>
        <w:r>
          <w:rPr>
            <w:noProof/>
            <w:webHidden/>
          </w:rPr>
          <w:fldChar w:fldCharType="separate"/>
        </w:r>
        <w:r>
          <w:rPr>
            <w:noProof/>
            <w:webHidden/>
          </w:rPr>
          <w:t>117</w:t>
        </w:r>
        <w:r>
          <w:rPr>
            <w:noProof/>
            <w:webHidden/>
          </w:rPr>
          <w:fldChar w:fldCharType="end"/>
        </w:r>
      </w:hyperlink>
    </w:p>
    <w:p w14:paraId="561EB6A1" w14:textId="6AD8C9CF"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306" w:history="1">
        <w:r w:rsidRPr="00EE19DD">
          <w:rPr>
            <w:rStyle w:val="Hyperlink"/>
            <w:noProof/>
          </w:rPr>
          <w:t>3.41.10 properties property</w:t>
        </w:r>
        <w:r>
          <w:rPr>
            <w:noProof/>
            <w:webHidden/>
          </w:rPr>
          <w:tab/>
        </w:r>
        <w:r>
          <w:rPr>
            <w:noProof/>
            <w:webHidden/>
          </w:rPr>
          <w:fldChar w:fldCharType="begin"/>
        </w:r>
        <w:r>
          <w:rPr>
            <w:noProof/>
            <w:webHidden/>
          </w:rPr>
          <w:instrText xml:space="preserve"> PAGEREF _Toc525631306 \h </w:instrText>
        </w:r>
        <w:r>
          <w:rPr>
            <w:noProof/>
            <w:webHidden/>
          </w:rPr>
        </w:r>
        <w:r>
          <w:rPr>
            <w:noProof/>
            <w:webHidden/>
          </w:rPr>
          <w:fldChar w:fldCharType="separate"/>
        </w:r>
        <w:r>
          <w:rPr>
            <w:noProof/>
            <w:webHidden/>
          </w:rPr>
          <w:t>117</w:t>
        </w:r>
        <w:r>
          <w:rPr>
            <w:noProof/>
            <w:webHidden/>
          </w:rPr>
          <w:fldChar w:fldCharType="end"/>
        </w:r>
      </w:hyperlink>
    </w:p>
    <w:p w14:paraId="73511BB2" w14:textId="0ED260E1"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07" w:history="1">
        <w:r w:rsidRPr="00EE19DD">
          <w:rPr>
            <w:rStyle w:val="Hyperlink"/>
            <w:noProof/>
          </w:rPr>
          <w:t>3.42 exception object</w:t>
        </w:r>
        <w:r>
          <w:rPr>
            <w:noProof/>
            <w:webHidden/>
          </w:rPr>
          <w:tab/>
        </w:r>
        <w:r>
          <w:rPr>
            <w:noProof/>
            <w:webHidden/>
          </w:rPr>
          <w:fldChar w:fldCharType="begin"/>
        </w:r>
        <w:r>
          <w:rPr>
            <w:noProof/>
            <w:webHidden/>
          </w:rPr>
          <w:instrText xml:space="preserve"> PAGEREF _Toc525631307 \h </w:instrText>
        </w:r>
        <w:r>
          <w:rPr>
            <w:noProof/>
            <w:webHidden/>
          </w:rPr>
        </w:r>
        <w:r>
          <w:rPr>
            <w:noProof/>
            <w:webHidden/>
          </w:rPr>
          <w:fldChar w:fldCharType="separate"/>
        </w:r>
        <w:r>
          <w:rPr>
            <w:noProof/>
            <w:webHidden/>
          </w:rPr>
          <w:t>117</w:t>
        </w:r>
        <w:r>
          <w:rPr>
            <w:noProof/>
            <w:webHidden/>
          </w:rPr>
          <w:fldChar w:fldCharType="end"/>
        </w:r>
      </w:hyperlink>
    </w:p>
    <w:p w14:paraId="09A07A5F" w14:textId="7E91AC3E"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308" w:history="1">
        <w:r w:rsidRPr="00EE19DD">
          <w:rPr>
            <w:rStyle w:val="Hyperlink"/>
            <w:noProof/>
          </w:rPr>
          <w:t>3.42.1 General</w:t>
        </w:r>
        <w:r>
          <w:rPr>
            <w:noProof/>
            <w:webHidden/>
          </w:rPr>
          <w:tab/>
        </w:r>
        <w:r>
          <w:rPr>
            <w:noProof/>
            <w:webHidden/>
          </w:rPr>
          <w:fldChar w:fldCharType="begin"/>
        </w:r>
        <w:r>
          <w:rPr>
            <w:noProof/>
            <w:webHidden/>
          </w:rPr>
          <w:instrText xml:space="preserve"> PAGEREF _Toc525631308 \h </w:instrText>
        </w:r>
        <w:r>
          <w:rPr>
            <w:noProof/>
            <w:webHidden/>
          </w:rPr>
        </w:r>
        <w:r>
          <w:rPr>
            <w:noProof/>
            <w:webHidden/>
          </w:rPr>
          <w:fldChar w:fldCharType="separate"/>
        </w:r>
        <w:r>
          <w:rPr>
            <w:noProof/>
            <w:webHidden/>
          </w:rPr>
          <w:t>117</w:t>
        </w:r>
        <w:r>
          <w:rPr>
            <w:noProof/>
            <w:webHidden/>
          </w:rPr>
          <w:fldChar w:fldCharType="end"/>
        </w:r>
      </w:hyperlink>
    </w:p>
    <w:p w14:paraId="6C8347FB" w14:textId="0D56B252"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309" w:history="1">
        <w:r w:rsidRPr="00EE19DD">
          <w:rPr>
            <w:rStyle w:val="Hyperlink"/>
            <w:noProof/>
          </w:rPr>
          <w:t>3.42.2 kind property</w:t>
        </w:r>
        <w:r>
          <w:rPr>
            <w:noProof/>
            <w:webHidden/>
          </w:rPr>
          <w:tab/>
        </w:r>
        <w:r>
          <w:rPr>
            <w:noProof/>
            <w:webHidden/>
          </w:rPr>
          <w:fldChar w:fldCharType="begin"/>
        </w:r>
        <w:r>
          <w:rPr>
            <w:noProof/>
            <w:webHidden/>
          </w:rPr>
          <w:instrText xml:space="preserve"> PAGEREF _Toc525631309 \h </w:instrText>
        </w:r>
        <w:r>
          <w:rPr>
            <w:noProof/>
            <w:webHidden/>
          </w:rPr>
        </w:r>
        <w:r>
          <w:rPr>
            <w:noProof/>
            <w:webHidden/>
          </w:rPr>
          <w:fldChar w:fldCharType="separate"/>
        </w:r>
        <w:r>
          <w:rPr>
            <w:noProof/>
            <w:webHidden/>
          </w:rPr>
          <w:t>117</w:t>
        </w:r>
        <w:r>
          <w:rPr>
            <w:noProof/>
            <w:webHidden/>
          </w:rPr>
          <w:fldChar w:fldCharType="end"/>
        </w:r>
      </w:hyperlink>
    </w:p>
    <w:p w14:paraId="036D4E3D" w14:textId="196742F4"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310" w:history="1">
        <w:r w:rsidRPr="00EE19DD">
          <w:rPr>
            <w:rStyle w:val="Hyperlink"/>
            <w:noProof/>
          </w:rPr>
          <w:t>3.42.3 message property</w:t>
        </w:r>
        <w:r>
          <w:rPr>
            <w:noProof/>
            <w:webHidden/>
          </w:rPr>
          <w:tab/>
        </w:r>
        <w:r>
          <w:rPr>
            <w:noProof/>
            <w:webHidden/>
          </w:rPr>
          <w:fldChar w:fldCharType="begin"/>
        </w:r>
        <w:r>
          <w:rPr>
            <w:noProof/>
            <w:webHidden/>
          </w:rPr>
          <w:instrText xml:space="preserve"> PAGEREF _Toc525631310 \h </w:instrText>
        </w:r>
        <w:r>
          <w:rPr>
            <w:noProof/>
            <w:webHidden/>
          </w:rPr>
        </w:r>
        <w:r>
          <w:rPr>
            <w:noProof/>
            <w:webHidden/>
          </w:rPr>
          <w:fldChar w:fldCharType="separate"/>
        </w:r>
        <w:r>
          <w:rPr>
            <w:noProof/>
            <w:webHidden/>
          </w:rPr>
          <w:t>117</w:t>
        </w:r>
        <w:r>
          <w:rPr>
            <w:noProof/>
            <w:webHidden/>
          </w:rPr>
          <w:fldChar w:fldCharType="end"/>
        </w:r>
      </w:hyperlink>
    </w:p>
    <w:p w14:paraId="135F3CED" w14:textId="22D0EE50"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311" w:history="1">
        <w:r w:rsidRPr="00EE19DD">
          <w:rPr>
            <w:rStyle w:val="Hyperlink"/>
            <w:noProof/>
          </w:rPr>
          <w:t>3.42.4 stack property</w:t>
        </w:r>
        <w:r>
          <w:rPr>
            <w:noProof/>
            <w:webHidden/>
          </w:rPr>
          <w:tab/>
        </w:r>
        <w:r>
          <w:rPr>
            <w:noProof/>
            <w:webHidden/>
          </w:rPr>
          <w:fldChar w:fldCharType="begin"/>
        </w:r>
        <w:r>
          <w:rPr>
            <w:noProof/>
            <w:webHidden/>
          </w:rPr>
          <w:instrText xml:space="preserve"> PAGEREF _Toc525631311 \h </w:instrText>
        </w:r>
        <w:r>
          <w:rPr>
            <w:noProof/>
            <w:webHidden/>
          </w:rPr>
        </w:r>
        <w:r>
          <w:rPr>
            <w:noProof/>
            <w:webHidden/>
          </w:rPr>
          <w:fldChar w:fldCharType="separate"/>
        </w:r>
        <w:r>
          <w:rPr>
            <w:noProof/>
            <w:webHidden/>
          </w:rPr>
          <w:t>117</w:t>
        </w:r>
        <w:r>
          <w:rPr>
            <w:noProof/>
            <w:webHidden/>
          </w:rPr>
          <w:fldChar w:fldCharType="end"/>
        </w:r>
      </w:hyperlink>
    </w:p>
    <w:p w14:paraId="47B0FD81" w14:textId="572CF3D9" w:rsidR="003E2761" w:rsidRDefault="003E2761">
      <w:pPr>
        <w:pStyle w:val="TOC3"/>
        <w:tabs>
          <w:tab w:val="right" w:leader="dot" w:pos="9350"/>
        </w:tabs>
        <w:rPr>
          <w:rFonts w:asciiTheme="minorHAnsi" w:eastAsiaTheme="minorEastAsia" w:hAnsiTheme="minorHAnsi" w:cstheme="minorBidi"/>
          <w:noProof/>
          <w:sz w:val="22"/>
          <w:szCs w:val="22"/>
        </w:rPr>
      </w:pPr>
      <w:hyperlink w:anchor="_Toc525631312" w:history="1">
        <w:r w:rsidRPr="00EE19DD">
          <w:rPr>
            <w:rStyle w:val="Hyperlink"/>
            <w:noProof/>
          </w:rPr>
          <w:t>3.42.5 innerExceptions property</w:t>
        </w:r>
        <w:r>
          <w:rPr>
            <w:noProof/>
            <w:webHidden/>
          </w:rPr>
          <w:tab/>
        </w:r>
        <w:r>
          <w:rPr>
            <w:noProof/>
            <w:webHidden/>
          </w:rPr>
          <w:fldChar w:fldCharType="begin"/>
        </w:r>
        <w:r>
          <w:rPr>
            <w:noProof/>
            <w:webHidden/>
          </w:rPr>
          <w:instrText xml:space="preserve"> PAGEREF _Toc525631312 \h </w:instrText>
        </w:r>
        <w:r>
          <w:rPr>
            <w:noProof/>
            <w:webHidden/>
          </w:rPr>
        </w:r>
        <w:r>
          <w:rPr>
            <w:noProof/>
            <w:webHidden/>
          </w:rPr>
          <w:fldChar w:fldCharType="separate"/>
        </w:r>
        <w:r>
          <w:rPr>
            <w:noProof/>
            <w:webHidden/>
          </w:rPr>
          <w:t>118</w:t>
        </w:r>
        <w:r>
          <w:rPr>
            <w:noProof/>
            <w:webHidden/>
          </w:rPr>
          <w:fldChar w:fldCharType="end"/>
        </w:r>
      </w:hyperlink>
    </w:p>
    <w:p w14:paraId="6BFA1A8C" w14:textId="6F901A83" w:rsidR="003E2761" w:rsidRDefault="003E2761">
      <w:pPr>
        <w:pStyle w:val="TOC1"/>
        <w:rPr>
          <w:rFonts w:asciiTheme="minorHAnsi" w:eastAsiaTheme="minorEastAsia" w:hAnsiTheme="minorHAnsi" w:cstheme="minorBidi"/>
          <w:noProof/>
          <w:sz w:val="22"/>
          <w:szCs w:val="22"/>
        </w:rPr>
      </w:pPr>
      <w:hyperlink w:anchor="_Toc525631313" w:history="1">
        <w:r w:rsidRPr="00EE19DD">
          <w:rPr>
            <w:rStyle w:val="Hyperlink"/>
            <w:noProof/>
          </w:rPr>
          <w:t>4</w:t>
        </w:r>
        <w:r>
          <w:rPr>
            <w:rFonts w:asciiTheme="minorHAnsi" w:eastAsiaTheme="minorEastAsia" w:hAnsiTheme="minorHAnsi" w:cstheme="minorBidi"/>
            <w:noProof/>
            <w:sz w:val="22"/>
            <w:szCs w:val="22"/>
          </w:rPr>
          <w:tab/>
        </w:r>
        <w:r w:rsidRPr="00EE19DD">
          <w:rPr>
            <w:rStyle w:val="Hyperlink"/>
            <w:noProof/>
          </w:rPr>
          <w:t>Conformance</w:t>
        </w:r>
        <w:r>
          <w:rPr>
            <w:noProof/>
            <w:webHidden/>
          </w:rPr>
          <w:tab/>
        </w:r>
        <w:r>
          <w:rPr>
            <w:noProof/>
            <w:webHidden/>
          </w:rPr>
          <w:fldChar w:fldCharType="begin"/>
        </w:r>
        <w:r>
          <w:rPr>
            <w:noProof/>
            <w:webHidden/>
          </w:rPr>
          <w:instrText xml:space="preserve"> PAGEREF _Toc525631313 \h </w:instrText>
        </w:r>
        <w:r>
          <w:rPr>
            <w:noProof/>
            <w:webHidden/>
          </w:rPr>
        </w:r>
        <w:r>
          <w:rPr>
            <w:noProof/>
            <w:webHidden/>
          </w:rPr>
          <w:fldChar w:fldCharType="separate"/>
        </w:r>
        <w:r>
          <w:rPr>
            <w:noProof/>
            <w:webHidden/>
          </w:rPr>
          <w:t>119</w:t>
        </w:r>
        <w:r>
          <w:rPr>
            <w:noProof/>
            <w:webHidden/>
          </w:rPr>
          <w:fldChar w:fldCharType="end"/>
        </w:r>
      </w:hyperlink>
    </w:p>
    <w:p w14:paraId="74D96125" w14:textId="51171170"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14" w:history="1">
        <w:r w:rsidRPr="00EE19DD">
          <w:rPr>
            <w:rStyle w:val="Hyperlink"/>
            <w:noProof/>
          </w:rPr>
          <w:t>4.1 Conformance targets</w:t>
        </w:r>
        <w:r>
          <w:rPr>
            <w:noProof/>
            <w:webHidden/>
          </w:rPr>
          <w:tab/>
        </w:r>
        <w:r>
          <w:rPr>
            <w:noProof/>
            <w:webHidden/>
          </w:rPr>
          <w:fldChar w:fldCharType="begin"/>
        </w:r>
        <w:r>
          <w:rPr>
            <w:noProof/>
            <w:webHidden/>
          </w:rPr>
          <w:instrText xml:space="preserve"> PAGEREF _Toc525631314 \h </w:instrText>
        </w:r>
        <w:r>
          <w:rPr>
            <w:noProof/>
            <w:webHidden/>
          </w:rPr>
        </w:r>
        <w:r>
          <w:rPr>
            <w:noProof/>
            <w:webHidden/>
          </w:rPr>
          <w:fldChar w:fldCharType="separate"/>
        </w:r>
        <w:r>
          <w:rPr>
            <w:noProof/>
            <w:webHidden/>
          </w:rPr>
          <w:t>119</w:t>
        </w:r>
        <w:r>
          <w:rPr>
            <w:noProof/>
            <w:webHidden/>
          </w:rPr>
          <w:fldChar w:fldCharType="end"/>
        </w:r>
      </w:hyperlink>
    </w:p>
    <w:p w14:paraId="5270C50C" w14:textId="1D48AC97"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15" w:history="1">
        <w:r w:rsidRPr="00EE19DD">
          <w:rPr>
            <w:rStyle w:val="Hyperlink"/>
            <w:noProof/>
          </w:rPr>
          <w:t>4.2 Conformance Clause 1: SARIF log file</w:t>
        </w:r>
        <w:r>
          <w:rPr>
            <w:noProof/>
            <w:webHidden/>
          </w:rPr>
          <w:tab/>
        </w:r>
        <w:r>
          <w:rPr>
            <w:noProof/>
            <w:webHidden/>
          </w:rPr>
          <w:fldChar w:fldCharType="begin"/>
        </w:r>
        <w:r>
          <w:rPr>
            <w:noProof/>
            <w:webHidden/>
          </w:rPr>
          <w:instrText xml:space="preserve"> PAGEREF _Toc525631315 \h </w:instrText>
        </w:r>
        <w:r>
          <w:rPr>
            <w:noProof/>
            <w:webHidden/>
          </w:rPr>
        </w:r>
        <w:r>
          <w:rPr>
            <w:noProof/>
            <w:webHidden/>
          </w:rPr>
          <w:fldChar w:fldCharType="separate"/>
        </w:r>
        <w:r>
          <w:rPr>
            <w:noProof/>
            <w:webHidden/>
          </w:rPr>
          <w:t>119</w:t>
        </w:r>
        <w:r>
          <w:rPr>
            <w:noProof/>
            <w:webHidden/>
          </w:rPr>
          <w:fldChar w:fldCharType="end"/>
        </w:r>
      </w:hyperlink>
    </w:p>
    <w:p w14:paraId="4B4439E5" w14:textId="0FD722FE"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16" w:history="1">
        <w:r w:rsidRPr="00EE19DD">
          <w:rPr>
            <w:rStyle w:val="Hyperlink"/>
            <w:noProof/>
          </w:rPr>
          <w:t>4.3 Conformance Clause 2: SARIF resource file</w:t>
        </w:r>
        <w:r>
          <w:rPr>
            <w:noProof/>
            <w:webHidden/>
          </w:rPr>
          <w:tab/>
        </w:r>
        <w:r>
          <w:rPr>
            <w:noProof/>
            <w:webHidden/>
          </w:rPr>
          <w:fldChar w:fldCharType="begin"/>
        </w:r>
        <w:r>
          <w:rPr>
            <w:noProof/>
            <w:webHidden/>
          </w:rPr>
          <w:instrText xml:space="preserve"> PAGEREF _Toc525631316 \h </w:instrText>
        </w:r>
        <w:r>
          <w:rPr>
            <w:noProof/>
            <w:webHidden/>
          </w:rPr>
        </w:r>
        <w:r>
          <w:rPr>
            <w:noProof/>
            <w:webHidden/>
          </w:rPr>
          <w:fldChar w:fldCharType="separate"/>
        </w:r>
        <w:r>
          <w:rPr>
            <w:noProof/>
            <w:webHidden/>
          </w:rPr>
          <w:t>119</w:t>
        </w:r>
        <w:r>
          <w:rPr>
            <w:noProof/>
            <w:webHidden/>
          </w:rPr>
          <w:fldChar w:fldCharType="end"/>
        </w:r>
      </w:hyperlink>
    </w:p>
    <w:p w14:paraId="136DEC8C" w14:textId="23373F23"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17" w:history="1">
        <w:r w:rsidRPr="00EE19DD">
          <w:rPr>
            <w:rStyle w:val="Hyperlink"/>
            <w:noProof/>
          </w:rPr>
          <w:t>4.4 Conformance Clause 3: SARIF producer</w:t>
        </w:r>
        <w:r>
          <w:rPr>
            <w:noProof/>
            <w:webHidden/>
          </w:rPr>
          <w:tab/>
        </w:r>
        <w:r>
          <w:rPr>
            <w:noProof/>
            <w:webHidden/>
          </w:rPr>
          <w:fldChar w:fldCharType="begin"/>
        </w:r>
        <w:r>
          <w:rPr>
            <w:noProof/>
            <w:webHidden/>
          </w:rPr>
          <w:instrText xml:space="preserve"> PAGEREF _Toc525631317 \h </w:instrText>
        </w:r>
        <w:r>
          <w:rPr>
            <w:noProof/>
            <w:webHidden/>
          </w:rPr>
        </w:r>
        <w:r>
          <w:rPr>
            <w:noProof/>
            <w:webHidden/>
          </w:rPr>
          <w:fldChar w:fldCharType="separate"/>
        </w:r>
        <w:r>
          <w:rPr>
            <w:noProof/>
            <w:webHidden/>
          </w:rPr>
          <w:t>119</w:t>
        </w:r>
        <w:r>
          <w:rPr>
            <w:noProof/>
            <w:webHidden/>
          </w:rPr>
          <w:fldChar w:fldCharType="end"/>
        </w:r>
      </w:hyperlink>
    </w:p>
    <w:p w14:paraId="7B186EFA" w14:textId="54284D04"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18" w:history="1">
        <w:r w:rsidRPr="00EE19DD">
          <w:rPr>
            <w:rStyle w:val="Hyperlink"/>
            <w:noProof/>
          </w:rPr>
          <w:t>4.5 Conformance Clause 4: Direct producer</w:t>
        </w:r>
        <w:r>
          <w:rPr>
            <w:noProof/>
            <w:webHidden/>
          </w:rPr>
          <w:tab/>
        </w:r>
        <w:r>
          <w:rPr>
            <w:noProof/>
            <w:webHidden/>
          </w:rPr>
          <w:fldChar w:fldCharType="begin"/>
        </w:r>
        <w:r>
          <w:rPr>
            <w:noProof/>
            <w:webHidden/>
          </w:rPr>
          <w:instrText xml:space="preserve"> PAGEREF _Toc525631318 \h </w:instrText>
        </w:r>
        <w:r>
          <w:rPr>
            <w:noProof/>
            <w:webHidden/>
          </w:rPr>
        </w:r>
        <w:r>
          <w:rPr>
            <w:noProof/>
            <w:webHidden/>
          </w:rPr>
          <w:fldChar w:fldCharType="separate"/>
        </w:r>
        <w:r>
          <w:rPr>
            <w:noProof/>
            <w:webHidden/>
          </w:rPr>
          <w:t>120</w:t>
        </w:r>
        <w:r>
          <w:rPr>
            <w:noProof/>
            <w:webHidden/>
          </w:rPr>
          <w:fldChar w:fldCharType="end"/>
        </w:r>
      </w:hyperlink>
    </w:p>
    <w:p w14:paraId="73666EE5" w14:textId="4A8642BA"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19" w:history="1">
        <w:r w:rsidRPr="00EE19DD">
          <w:rPr>
            <w:rStyle w:val="Hyperlink"/>
            <w:noProof/>
          </w:rPr>
          <w:t>4.6 Conformance Clause 5: Deterministic producer</w:t>
        </w:r>
        <w:r>
          <w:rPr>
            <w:noProof/>
            <w:webHidden/>
          </w:rPr>
          <w:tab/>
        </w:r>
        <w:r>
          <w:rPr>
            <w:noProof/>
            <w:webHidden/>
          </w:rPr>
          <w:fldChar w:fldCharType="begin"/>
        </w:r>
        <w:r>
          <w:rPr>
            <w:noProof/>
            <w:webHidden/>
          </w:rPr>
          <w:instrText xml:space="preserve"> PAGEREF _Toc525631319 \h </w:instrText>
        </w:r>
        <w:r>
          <w:rPr>
            <w:noProof/>
            <w:webHidden/>
          </w:rPr>
        </w:r>
        <w:r>
          <w:rPr>
            <w:noProof/>
            <w:webHidden/>
          </w:rPr>
          <w:fldChar w:fldCharType="separate"/>
        </w:r>
        <w:r>
          <w:rPr>
            <w:noProof/>
            <w:webHidden/>
          </w:rPr>
          <w:t>120</w:t>
        </w:r>
        <w:r>
          <w:rPr>
            <w:noProof/>
            <w:webHidden/>
          </w:rPr>
          <w:fldChar w:fldCharType="end"/>
        </w:r>
      </w:hyperlink>
    </w:p>
    <w:p w14:paraId="3BB92D9E" w14:textId="2828840F"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20" w:history="1">
        <w:r w:rsidRPr="00EE19DD">
          <w:rPr>
            <w:rStyle w:val="Hyperlink"/>
            <w:noProof/>
          </w:rPr>
          <w:t>4.7 Conformance Clause 6: Converter</w:t>
        </w:r>
        <w:r>
          <w:rPr>
            <w:noProof/>
            <w:webHidden/>
          </w:rPr>
          <w:tab/>
        </w:r>
        <w:r>
          <w:rPr>
            <w:noProof/>
            <w:webHidden/>
          </w:rPr>
          <w:fldChar w:fldCharType="begin"/>
        </w:r>
        <w:r>
          <w:rPr>
            <w:noProof/>
            <w:webHidden/>
          </w:rPr>
          <w:instrText xml:space="preserve"> PAGEREF _Toc525631320 \h </w:instrText>
        </w:r>
        <w:r>
          <w:rPr>
            <w:noProof/>
            <w:webHidden/>
          </w:rPr>
        </w:r>
        <w:r>
          <w:rPr>
            <w:noProof/>
            <w:webHidden/>
          </w:rPr>
          <w:fldChar w:fldCharType="separate"/>
        </w:r>
        <w:r>
          <w:rPr>
            <w:noProof/>
            <w:webHidden/>
          </w:rPr>
          <w:t>120</w:t>
        </w:r>
        <w:r>
          <w:rPr>
            <w:noProof/>
            <w:webHidden/>
          </w:rPr>
          <w:fldChar w:fldCharType="end"/>
        </w:r>
      </w:hyperlink>
    </w:p>
    <w:p w14:paraId="4A17EBED" w14:textId="5D581146"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21" w:history="1">
        <w:r w:rsidRPr="00EE19DD">
          <w:rPr>
            <w:rStyle w:val="Hyperlink"/>
            <w:noProof/>
          </w:rPr>
          <w:t>4.8 Conformance Clause 7: SARIF post-processor</w:t>
        </w:r>
        <w:r>
          <w:rPr>
            <w:noProof/>
            <w:webHidden/>
          </w:rPr>
          <w:tab/>
        </w:r>
        <w:r>
          <w:rPr>
            <w:noProof/>
            <w:webHidden/>
          </w:rPr>
          <w:fldChar w:fldCharType="begin"/>
        </w:r>
        <w:r>
          <w:rPr>
            <w:noProof/>
            <w:webHidden/>
          </w:rPr>
          <w:instrText xml:space="preserve"> PAGEREF _Toc525631321 \h </w:instrText>
        </w:r>
        <w:r>
          <w:rPr>
            <w:noProof/>
            <w:webHidden/>
          </w:rPr>
        </w:r>
        <w:r>
          <w:rPr>
            <w:noProof/>
            <w:webHidden/>
          </w:rPr>
          <w:fldChar w:fldCharType="separate"/>
        </w:r>
        <w:r>
          <w:rPr>
            <w:noProof/>
            <w:webHidden/>
          </w:rPr>
          <w:t>120</w:t>
        </w:r>
        <w:r>
          <w:rPr>
            <w:noProof/>
            <w:webHidden/>
          </w:rPr>
          <w:fldChar w:fldCharType="end"/>
        </w:r>
      </w:hyperlink>
    </w:p>
    <w:p w14:paraId="12C2C1A9" w14:textId="4AA30E08"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22" w:history="1">
        <w:r w:rsidRPr="00EE19DD">
          <w:rPr>
            <w:rStyle w:val="Hyperlink"/>
            <w:noProof/>
          </w:rPr>
          <w:t>4.9 Conformance Clause 8: SARIF consumer</w:t>
        </w:r>
        <w:r>
          <w:rPr>
            <w:noProof/>
            <w:webHidden/>
          </w:rPr>
          <w:tab/>
        </w:r>
        <w:r>
          <w:rPr>
            <w:noProof/>
            <w:webHidden/>
          </w:rPr>
          <w:fldChar w:fldCharType="begin"/>
        </w:r>
        <w:r>
          <w:rPr>
            <w:noProof/>
            <w:webHidden/>
          </w:rPr>
          <w:instrText xml:space="preserve"> PAGEREF _Toc525631322 \h </w:instrText>
        </w:r>
        <w:r>
          <w:rPr>
            <w:noProof/>
            <w:webHidden/>
          </w:rPr>
        </w:r>
        <w:r>
          <w:rPr>
            <w:noProof/>
            <w:webHidden/>
          </w:rPr>
          <w:fldChar w:fldCharType="separate"/>
        </w:r>
        <w:r>
          <w:rPr>
            <w:noProof/>
            <w:webHidden/>
          </w:rPr>
          <w:t>120</w:t>
        </w:r>
        <w:r>
          <w:rPr>
            <w:noProof/>
            <w:webHidden/>
          </w:rPr>
          <w:fldChar w:fldCharType="end"/>
        </w:r>
      </w:hyperlink>
    </w:p>
    <w:p w14:paraId="548C2CB6" w14:textId="3C972C21"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23" w:history="1">
        <w:r w:rsidRPr="00EE19DD">
          <w:rPr>
            <w:rStyle w:val="Hyperlink"/>
            <w:noProof/>
          </w:rPr>
          <w:t>4.10 Conformance Clause 9: Viewer</w:t>
        </w:r>
        <w:r>
          <w:rPr>
            <w:noProof/>
            <w:webHidden/>
          </w:rPr>
          <w:tab/>
        </w:r>
        <w:r>
          <w:rPr>
            <w:noProof/>
            <w:webHidden/>
          </w:rPr>
          <w:fldChar w:fldCharType="begin"/>
        </w:r>
        <w:r>
          <w:rPr>
            <w:noProof/>
            <w:webHidden/>
          </w:rPr>
          <w:instrText xml:space="preserve"> PAGEREF _Toc525631323 \h </w:instrText>
        </w:r>
        <w:r>
          <w:rPr>
            <w:noProof/>
            <w:webHidden/>
          </w:rPr>
        </w:r>
        <w:r>
          <w:rPr>
            <w:noProof/>
            <w:webHidden/>
          </w:rPr>
          <w:fldChar w:fldCharType="separate"/>
        </w:r>
        <w:r>
          <w:rPr>
            <w:noProof/>
            <w:webHidden/>
          </w:rPr>
          <w:t>120</w:t>
        </w:r>
        <w:r>
          <w:rPr>
            <w:noProof/>
            <w:webHidden/>
          </w:rPr>
          <w:fldChar w:fldCharType="end"/>
        </w:r>
      </w:hyperlink>
    </w:p>
    <w:p w14:paraId="209C246D" w14:textId="6D795D10"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24" w:history="1">
        <w:r w:rsidRPr="00EE19DD">
          <w:rPr>
            <w:rStyle w:val="Hyperlink"/>
            <w:noProof/>
          </w:rPr>
          <w:t>4.11 Conformance Clause 10: Result management system</w:t>
        </w:r>
        <w:r>
          <w:rPr>
            <w:noProof/>
            <w:webHidden/>
          </w:rPr>
          <w:tab/>
        </w:r>
        <w:r>
          <w:rPr>
            <w:noProof/>
            <w:webHidden/>
          </w:rPr>
          <w:fldChar w:fldCharType="begin"/>
        </w:r>
        <w:r>
          <w:rPr>
            <w:noProof/>
            <w:webHidden/>
          </w:rPr>
          <w:instrText xml:space="preserve"> PAGEREF _Toc525631324 \h </w:instrText>
        </w:r>
        <w:r>
          <w:rPr>
            <w:noProof/>
            <w:webHidden/>
          </w:rPr>
        </w:r>
        <w:r>
          <w:rPr>
            <w:noProof/>
            <w:webHidden/>
          </w:rPr>
          <w:fldChar w:fldCharType="separate"/>
        </w:r>
        <w:r>
          <w:rPr>
            <w:noProof/>
            <w:webHidden/>
          </w:rPr>
          <w:t>120</w:t>
        </w:r>
        <w:r>
          <w:rPr>
            <w:noProof/>
            <w:webHidden/>
          </w:rPr>
          <w:fldChar w:fldCharType="end"/>
        </w:r>
      </w:hyperlink>
    </w:p>
    <w:p w14:paraId="212E2910" w14:textId="121810C8"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25" w:history="1">
        <w:r w:rsidRPr="00EE19DD">
          <w:rPr>
            <w:rStyle w:val="Hyperlink"/>
            <w:noProof/>
          </w:rPr>
          <w:t>4.12 Conformance Clause 11: Engineering system</w:t>
        </w:r>
        <w:r>
          <w:rPr>
            <w:noProof/>
            <w:webHidden/>
          </w:rPr>
          <w:tab/>
        </w:r>
        <w:r>
          <w:rPr>
            <w:noProof/>
            <w:webHidden/>
          </w:rPr>
          <w:fldChar w:fldCharType="begin"/>
        </w:r>
        <w:r>
          <w:rPr>
            <w:noProof/>
            <w:webHidden/>
          </w:rPr>
          <w:instrText xml:space="preserve"> PAGEREF _Toc525631325 \h </w:instrText>
        </w:r>
        <w:r>
          <w:rPr>
            <w:noProof/>
            <w:webHidden/>
          </w:rPr>
        </w:r>
        <w:r>
          <w:rPr>
            <w:noProof/>
            <w:webHidden/>
          </w:rPr>
          <w:fldChar w:fldCharType="separate"/>
        </w:r>
        <w:r>
          <w:rPr>
            <w:noProof/>
            <w:webHidden/>
          </w:rPr>
          <w:t>121</w:t>
        </w:r>
        <w:r>
          <w:rPr>
            <w:noProof/>
            <w:webHidden/>
          </w:rPr>
          <w:fldChar w:fldCharType="end"/>
        </w:r>
      </w:hyperlink>
    </w:p>
    <w:p w14:paraId="02EA1EE3" w14:textId="3B293C07" w:rsidR="003E2761" w:rsidRDefault="003E2761">
      <w:pPr>
        <w:pStyle w:val="TOC1"/>
        <w:rPr>
          <w:rFonts w:asciiTheme="minorHAnsi" w:eastAsiaTheme="minorEastAsia" w:hAnsiTheme="minorHAnsi" w:cstheme="minorBidi"/>
          <w:noProof/>
          <w:sz w:val="22"/>
          <w:szCs w:val="22"/>
        </w:rPr>
      </w:pPr>
      <w:hyperlink w:anchor="_Toc525631326" w:history="1">
        <w:r w:rsidRPr="00EE19DD">
          <w:rPr>
            <w:rStyle w:val="Hyperlink"/>
            <w:noProof/>
          </w:rPr>
          <w:t>Appendix A. (Informative) Acknowledgments</w:t>
        </w:r>
        <w:r>
          <w:rPr>
            <w:noProof/>
            <w:webHidden/>
          </w:rPr>
          <w:tab/>
        </w:r>
        <w:r>
          <w:rPr>
            <w:noProof/>
            <w:webHidden/>
          </w:rPr>
          <w:fldChar w:fldCharType="begin"/>
        </w:r>
        <w:r>
          <w:rPr>
            <w:noProof/>
            <w:webHidden/>
          </w:rPr>
          <w:instrText xml:space="preserve"> PAGEREF _Toc525631326 \h </w:instrText>
        </w:r>
        <w:r>
          <w:rPr>
            <w:noProof/>
            <w:webHidden/>
          </w:rPr>
        </w:r>
        <w:r>
          <w:rPr>
            <w:noProof/>
            <w:webHidden/>
          </w:rPr>
          <w:fldChar w:fldCharType="separate"/>
        </w:r>
        <w:r>
          <w:rPr>
            <w:noProof/>
            <w:webHidden/>
          </w:rPr>
          <w:t>122</w:t>
        </w:r>
        <w:r>
          <w:rPr>
            <w:noProof/>
            <w:webHidden/>
          </w:rPr>
          <w:fldChar w:fldCharType="end"/>
        </w:r>
      </w:hyperlink>
    </w:p>
    <w:p w14:paraId="6AAF964C" w14:textId="748062F0" w:rsidR="003E2761" w:rsidRDefault="003E2761">
      <w:pPr>
        <w:pStyle w:val="TOC1"/>
        <w:rPr>
          <w:rFonts w:asciiTheme="minorHAnsi" w:eastAsiaTheme="minorEastAsia" w:hAnsiTheme="minorHAnsi" w:cstheme="minorBidi"/>
          <w:noProof/>
          <w:sz w:val="22"/>
          <w:szCs w:val="22"/>
        </w:rPr>
      </w:pPr>
      <w:hyperlink w:anchor="_Toc525631327" w:history="1">
        <w:r w:rsidRPr="00EE19DD">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_Toc525631327 \h </w:instrText>
        </w:r>
        <w:r>
          <w:rPr>
            <w:noProof/>
            <w:webHidden/>
          </w:rPr>
        </w:r>
        <w:r>
          <w:rPr>
            <w:noProof/>
            <w:webHidden/>
          </w:rPr>
          <w:fldChar w:fldCharType="separate"/>
        </w:r>
        <w:r>
          <w:rPr>
            <w:noProof/>
            <w:webHidden/>
          </w:rPr>
          <w:t>123</w:t>
        </w:r>
        <w:r>
          <w:rPr>
            <w:noProof/>
            <w:webHidden/>
          </w:rPr>
          <w:fldChar w:fldCharType="end"/>
        </w:r>
      </w:hyperlink>
    </w:p>
    <w:p w14:paraId="6D25C56A" w14:textId="4CEBCDBE" w:rsidR="003E2761" w:rsidRDefault="003E2761">
      <w:pPr>
        <w:pStyle w:val="TOC1"/>
        <w:rPr>
          <w:rFonts w:asciiTheme="minorHAnsi" w:eastAsiaTheme="minorEastAsia" w:hAnsiTheme="minorHAnsi" w:cstheme="minorBidi"/>
          <w:noProof/>
          <w:sz w:val="22"/>
          <w:szCs w:val="22"/>
        </w:rPr>
      </w:pPr>
      <w:hyperlink w:anchor="_Toc525631328" w:history="1">
        <w:r w:rsidRPr="00EE19D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_Toc525631328 \h </w:instrText>
        </w:r>
        <w:r>
          <w:rPr>
            <w:noProof/>
            <w:webHidden/>
          </w:rPr>
        </w:r>
        <w:r>
          <w:rPr>
            <w:noProof/>
            <w:webHidden/>
          </w:rPr>
          <w:fldChar w:fldCharType="separate"/>
        </w:r>
        <w:r>
          <w:rPr>
            <w:noProof/>
            <w:webHidden/>
          </w:rPr>
          <w:t>124</w:t>
        </w:r>
        <w:r>
          <w:rPr>
            <w:noProof/>
            <w:webHidden/>
          </w:rPr>
          <w:fldChar w:fldCharType="end"/>
        </w:r>
      </w:hyperlink>
    </w:p>
    <w:p w14:paraId="5D136240" w14:textId="6D0C8B7C" w:rsidR="003E2761" w:rsidRDefault="003E2761">
      <w:pPr>
        <w:pStyle w:val="TOC1"/>
        <w:rPr>
          <w:rFonts w:asciiTheme="minorHAnsi" w:eastAsiaTheme="minorEastAsia" w:hAnsiTheme="minorHAnsi" w:cstheme="minorBidi"/>
          <w:noProof/>
          <w:sz w:val="22"/>
          <w:szCs w:val="22"/>
        </w:rPr>
      </w:pPr>
      <w:hyperlink w:anchor="_Toc525631329" w:history="1">
        <w:r w:rsidRPr="00EE19DD">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_Toc525631329 \h </w:instrText>
        </w:r>
        <w:r>
          <w:rPr>
            <w:noProof/>
            <w:webHidden/>
          </w:rPr>
        </w:r>
        <w:r>
          <w:rPr>
            <w:noProof/>
            <w:webHidden/>
          </w:rPr>
          <w:fldChar w:fldCharType="separate"/>
        </w:r>
        <w:r>
          <w:rPr>
            <w:noProof/>
            <w:webHidden/>
          </w:rPr>
          <w:t>125</w:t>
        </w:r>
        <w:r>
          <w:rPr>
            <w:noProof/>
            <w:webHidden/>
          </w:rPr>
          <w:fldChar w:fldCharType="end"/>
        </w:r>
      </w:hyperlink>
    </w:p>
    <w:p w14:paraId="4BAD1D12" w14:textId="365C786A" w:rsidR="003E2761" w:rsidRDefault="003E2761">
      <w:pPr>
        <w:pStyle w:val="TOC1"/>
        <w:rPr>
          <w:rFonts w:asciiTheme="minorHAnsi" w:eastAsiaTheme="minorEastAsia" w:hAnsiTheme="minorHAnsi" w:cstheme="minorBidi"/>
          <w:noProof/>
          <w:sz w:val="22"/>
          <w:szCs w:val="22"/>
        </w:rPr>
      </w:pPr>
      <w:hyperlink w:anchor="_Toc525631330" w:history="1">
        <w:r w:rsidRPr="00EE19DD">
          <w:rPr>
            <w:rStyle w:val="Hyperlink"/>
            <w:noProof/>
          </w:rPr>
          <w:t>Appendix E. (Informative) Locating rule metadata</w:t>
        </w:r>
        <w:r>
          <w:rPr>
            <w:noProof/>
            <w:webHidden/>
          </w:rPr>
          <w:tab/>
        </w:r>
        <w:r>
          <w:rPr>
            <w:noProof/>
            <w:webHidden/>
          </w:rPr>
          <w:fldChar w:fldCharType="begin"/>
        </w:r>
        <w:r>
          <w:rPr>
            <w:noProof/>
            <w:webHidden/>
          </w:rPr>
          <w:instrText xml:space="preserve"> PAGEREF _Toc525631330 \h </w:instrText>
        </w:r>
        <w:r>
          <w:rPr>
            <w:noProof/>
            <w:webHidden/>
          </w:rPr>
        </w:r>
        <w:r>
          <w:rPr>
            <w:noProof/>
            <w:webHidden/>
          </w:rPr>
          <w:fldChar w:fldCharType="separate"/>
        </w:r>
        <w:r>
          <w:rPr>
            <w:noProof/>
            <w:webHidden/>
          </w:rPr>
          <w:t>126</w:t>
        </w:r>
        <w:r>
          <w:rPr>
            <w:noProof/>
            <w:webHidden/>
          </w:rPr>
          <w:fldChar w:fldCharType="end"/>
        </w:r>
      </w:hyperlink>
    </w:p>
    <w:p w14:paraId="4B4123FD" w14:textId="20ADFB01" w:rsidR="003E2761" w:rsidRDefault="003E2761">
      <w:pPr>
        <w:pStyle w:val="TOC1"/>
        <w:rPr>
          <w:rFonts w:asciiTheme="minorHAnsi" w:eastAsiaTheme="minorEastAsia" w:hAnsiTheme="minorHAnsi" w:cstheme="minorBidi"/>
          <w:noProof/>
          <w:sz w:val="22"/>
          <w:szCs w:val="22"/>
        </w:rPr>
      </w:pPr>
      <w:hyperlink w:anchor="_Toc525631331" w:history="1">
        <w:r w:rsidRPr="00EE19D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_Toc525631331 \h </w:instrText>
        </w:r>
        <w:r>
          <w:rPr>
            <w:noProof/>
            <w:webHidden/>
          </w:rPr>
        </w:r>
        <w:r>
          <w:rPr>
            <w:noProof/>
            <w:webHidden/>
          </w:rPr>
          <w:fldChar w:fldCharType="separate"/>
        </w:r>
        <w:r>
          <w:rPr>
            <w:noProof/>
            <w:webHidden/>
          </w:rPr>
          <w:t>127</w:t>
        </w:r>
        <w:r>
          <w:rPr>
            <w:noProof/>
            <w:webHidden/>
          </w:rPr>
          <w:fldChar w:fldCharType="end"/>
        </w:r>
      </w:hyperlink>
    </w:p>
    <w:p w14:paraId="1D0E82B2" w14:textId="3099A1C6"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32" w:history="1">
        <w:r w:rsidRPr="00EE19DD">
          <w:rPr>
            <w:rStyle w:val="Hyperlink"/>
            <w:noProof/>
          </w:rPr>
          <w:t>F.1 General</w:t>
        </w:r>
        <w:r>
          <w:rPr>
            <w:noProof/>
            <w:webHidden/>
          </w:rPr>
          <w:tab/>
        </w:r>
        <w:r>
          <w:rPr>
            <w:noProof/>
            <w:webHidden/>
          </w:rPr>
          <w:fldChar w:fldCharType="begin"/>
        </w:r>
        <w:r>
          <w:rPr>
            <w:noProof/>
            <w:webHidden/>
          </w:rPr>
          <w:instrText xml:space="preserve"> PAGEREF _Toc525631332 \h </w:instrText>
        </w:r>
        <w:r>
          <w:rPr>
            <w:noProof/>
            <w:webHidden/>
          </w:rPr>
        </w:r>
        <w:r>
          <w:rPr>
            <w:noProof/>
            <w:webHidden/>
          </w:rPr>
          <w:fldChar w:fldCharType="separate"/>
        </w:r>
        <w:r>
          <w:rPr>
            <w:noProof/>
            <w:webHidden/>
          </w:rPr>
          <w:t>127</w:t>
        </w:r>
        <w:r>
          <w:rPr>
            <w:noProof/>
            <w:webHidden/>
          </w:rPr>
          <w:fldChar w:fldCharType="end"/>
        </w:r>
      </w:hyperlink>
    </w:p>
    <w:p w14:paraId="50B89BB6" w14:textId="790D35A2"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33" w:history="1">
        <w:r w:rsidRPr="00EE19DD">
          <w:rPr>
            <w:rStyle w:val="Hyperlink"/>
            <w:noProof/>
          </w:rPr>
          <w:t>F.2 Non-deterministic file format elements</w:t>
        </w:r>
        <w:r>
          <w:rPr>
            <w:noProof/>
            <w:webHidden/>
          </w:rPr>
          <w:tab/>
        </w:r>
        <w:r>
          <w:rPr>
            <w:noProof/>
            <w:webHidden/>
          </w:rPr>
          <w:fldChar w:fldCharType="begin"/>
        </w:r>
        <w:r>
          <w:rPr>
            <w:noProof/>
            <w:webHidden/>
          </w:rPr>
          <w:instrText xml:space="preserve"> PAGEREF _Toc525631333 \h </w:instrText>
        </w:r>
        <w:r>
          <w:rPr>
            <w:noProof/>
            <w:webHidden/>
          </w:rPr>
        </w:r>
        <w:r>
          <w:rPr>
            <w:noProof/>
            <w:webHidden/>
          </w:rPr>
          <w:fldChar w:fldCharType="separate"/>
        </w:r>
        <w:r>
          <w:rPr>
            <w:noProof/>
            <w:webHidden/>
          </w:rPr>
          <w:t>127</w:t>
        </w:r>
        <w:r>
          <w:rPr>
            <w:noProof/>
            <w:webHidden/>
          </w:rPr>
          <w:fldChar w:fldCharType="end"/>
        </w:r>
      </w:hyperlink>
    </w:p>
    <w:p w14:paraId="553A8608" w14:textId="12A03ED6"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34" w:history="1">
        <w:r w:rsidRPr="00EE19DD">
          <w:rPr>
            <w:rStyle w:val="Hyperlink"/>
            <w:noProof/>
          </w:rPr>
          <w:t>F.3 Array and dictionary element ordering</w:t>
        </w:r>
        <w:r>
          <w:rPr>
            <w:noProof/>
            <w:webHidden/>
          </w:rPr>
          <w:tab/>
        </w:r>
        <w:r>
          <w:rPr>
            <w:noProof/>
            <w:webHidden/>
          </w:rPr>
          <w:fldChar w:fldCharType="begin"/>
        </w:r>
        <w:r>
          <w:rPr>
            <w:noProof/>
            <w:webHidden/>
          </w:rPr>
          <w:instrText xml:space="preserve"> PAGEREF _Toc525631334 \h </w:instrText>
        </w:r>
        <w:r>
          <w:rPr>
            <w:noProof/>
            <w:webHidden/>
          </w:rPr>
        </w:r>
        <w:r>
          <w:rPr>
            <w:noProof/>
            <w:webHidden/>
          </w:rPr>
          <w:fldChar w:fldCharType="separate"/>
        </w:r>
        <w:r>
          <w:rPr>
            <w:noProof/>
            <w:webHidden/>
          </w:rPr>
          <w:t>128</w:t>
        </w:r>
        <w:r>
          <w:rPr>
            <w:noProof/>
            <w:webHidden/>
          </w:rPr>
          <w:fldChar w:fldCharType="end"/>
        </w:r>
      </w:hyperlink>
    </w:p>
    <w:p w14:paraId="4134D6D8" w14:textId="5029B552"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35" w:history="1">
        <w:r w:rsidRPr="00EE19DD">
          <w:rPr>
            <w:rStyle w:val="Hyperlink"/>
            <w:noProof/>
          </w:rPr>
          <w:t>F.4 Absolute paths</w:t>
        </w:r>
        <w:r>
          <w:rPr>
            <w:noProof/>
            <w:webHidden/>
          </w:rPr>
          <w:tab/>
        </w:r>
        <w:r>
          <w:rPr>
            <w:noProof/>
            <w:webHidden/>
          </w:rPr>
          <w:fldChar w:fldCharType="begin"/>
        </w:r>
        <w:r>
          <w:rPr>
            <w:noProof/>
            <w:webHidden/>
          </w:rPr>
          <w:instrText xml:space="preserve"> PAGEREF _Toc525631335 \h </w:instrText>
        </w:r>
        <w:r>
          <w:rPr>
            <w:noProof/>
            <w:webHidden/>
          </w:rPr>
        </w:r>
        <w:r>
          <w:rPr>
            <w:noProof/>
            <w:webHidden/>
          </w:rPr>
          <w:fldChar w:fldCharType="separate"/>
        </w:r>
        <w:r>
          <w:rPr>
            <w:noProof/>
            <w:webHidden/>
          </w:rPr>
          <w:t>128</w:t>
        </w:r>
        <w:r>
          <w:rPr>
            <w:noProof/>
            <w:webHidden/>
          </w:rPr>
          <w:fldChar w:fldCharType="end"/>
        </w:r>
      </w:hyperlink>
    </w:p>
    <w:p w14:paraId="2322F290" w14:textId="22B13CC8"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36" w:history="1">
        <w:r w:rsidRPr="00EE19DD">
          <w:rPr>
            <w:rStyle w:val="Hyperlink"/>
            <w:noProof/>
          </w:rPr>
          <w:t>F.5 Compensating for non-deterministic output</w:t>
        </w:r>
        <w:r>
          <w:rPr>
            <w:noProof/>
            <w:webHidden/>
          </w:rPr>
          <w:tab/>
        </w:r>
        <w:r>
          <w:rPr>
            <w:noProof/>
            <w:webHidden/>
          </w:rPr>
          <w:fldChar w:fldCharType="begin"/>
        </w:r>
        <w:r>
          <w:rPr>
            <w:noProof/>
            <w:webHidden/>
          </w:rPr>
          <w:instrText xml:space="preserve"> PAGEREF _Toc525631336 \h </w:instrText>
        </w:r>
        <w:r>
          <w:rPr>
            <w:noProof/>
            <w:webHidden/>
          </w:rPr>
        </w:r>
        <w:r>
          <w:rPr>
            <w:noProof/>
            <w:webHidden/>
          </w:rPr>
          <w:fldChar w:fldCharType="separate"/>
        </w:r>
        <w:r>
          <w:rPr>
            <w:noProof/>
            <w:webHidden/>
          </w:rPr>
          <w:t>128</w:t>
        </w:r>
        <w:r>
          <w:rPr>
            <w:noProof/>
            <w:webHidden/>
          </w:rPr>
          <w:fldChar w:fldCharType="end"/>
        </w:r>
      </w:hyperlink>
    </w:p>
    <w:p w14:paraId="0EC04CD7" w14:textId="148BE455"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37" w:history="1">
        <w:r w:rsidRPr="00EE19DD">
          <w:rPr>
            <w:rStyle w:val="Hyperlink"/>
            <w:noProof/>
          </w:rPr>
          <w:t>F.6 Interaction between determinism and baselining</w:t>
        </w:r>
        <w:r>
          <w:rPr>
            <w:noProof/>
            <w:webHidden/>
          </w:rPr>
          <w:tab/>
        </w:r>
        <w:r>
          <w:rPr>
            <w:noProof/>
            <w:webHidden/>
          </w:rPr>
          <w:fldChar w:fldCharType="begin"/>
        </w:r>
        <w:r>
          <w:rPr>
            <w:noProof/>
            <w:webHidden/>
          </w:rPr>
          <w:instrText xml:space="preserve"> PAGEREF _Toc525631337 \h </w:instrText>
        </w:r>
        <w:r>
          <w:rPr>
            <w:noProof/>
            <w:webHidden/>
          </w:rPr>
        </w:r>
        <w:r>
          <w:rPr>
            <w:noProof/>
            <w:webHidden/>
          </w:rPr>
          <w:fldChar w:fldCharType="separate"/>
        </w:r>
        <w:r>
          <w:rPr>
            <w:noProof/>
            <w:webHidden/>
          </w:rPr>
          <w:t>129</w:t>
        </w:r>
        <w:r>
          <w:rPr>
            <w:noProof/>
            <w:webHidden/>
          </w:rPr>
          <w:fldChar w:fldCharType="end"/>
        </w:r>
      </w:hyperlink>
    </w:p>
    <w:p w14:paraId="0250955F" w14:textId="631ECAAF" w:rsidR="003E2761" w:rsidRDefault="003E2761">
      <w:pPr>
        <w:pStyle w:val="TOC1"/>
        <w:rPr>
          <w:rFonts w:asciiTheme="minorHAnsi" w:eastAsiaTheme="minorEastAsia" w:hAnsiTheme="minorHAnsi" w:cstheme="minorBidi"/>
          <w:noProof/>
          <w:sz w:val="22"/>
          <w:szCs w:val="22"/>
        </w:rPr>
      </w:pPr>
      <w:hyperlink w:anchor="_Toc525631338" w:history="1">
        <w:r w:rsidRPr="00EE19DD">
          <w:rPr>
            <w:rStyle w:val="Hyperlink"/>
            <w:noProof/>
          </w:rPr>
          <w:t>Appendix G. (Informative) Guidance on fixes</w:t>
        </w:r>
        <w:r>
          <w:rPr>
            <w:noProof/>
            <w:webHidden/>
          </w:rPr>
          <w:tab/>
        </w:r>
        <w:r>
          <w:rPr>
            <w:noProof/>
            <w:webHidden/>
          </w:rPr>
          <w:fldChar w:fldCharType="begin"/>
        </w:r>
        <w:r>
          <w:rPr>
            <w:noProof/>
            <w:webHidden/>
          </w:rPr>
          <w:instrText xml:space="preserve"> PAGEREF _Toc525631338 \h </w:instrText>
        </w:r>
        <w:r>
          <w:rPr>
            <w:noProof/>
            <w:webHidden/>
          </w:rPr>
        </w:r>
        <w:r>
          <w:rPr>
            <w:noProof/>
            <w:webHidden/>
          </w:rPr>
          <w:fldChar w:fldCharType="separate"/>
        </w:r>
        <w:r>
          <w:rPr>
            <w:noProof/>
            <w:webHidden/>
          </w:rPr>
          <w:t>130</w:t>
        </w:r>
        <w:r>
          <w:rPr>
            <w:noProof/>
            <w:webHidden/>
          </w:rPr>
          <w:fldChar w:fldCharType="end"/>
        </w:r>
      </w:hyperlink>
    </w:p>
    <w:p w14:paraId="687F1901" w14:textId="4A3AFED5" w:rsidR="003E2761" w:rsidRDefault="003E2761">
      <w:pPr>
        <w:pStyle w:val="TOC1"/>
        <w:rPr>
          <w:rFonts w:asciiTheme="minorHAnsi" w:eastAsiaTheme="minorEastAsia" w:hAnsiTheme="minorHAnsi" w:cstheme="minorBidi"/>
          <w:noProof/>
          <w:sz w:val="22"/>
          <w:szCs w:val="22"/>
        </w:rPr>
      </w:pPr>
      <w:hyperlink w:anchor="_Toc525631339" w:history="1">
        <w:r w:rsidRPr="00EE19DD">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_Toc525631339 \h </w:instrText>
        </w:r>
        <w:r>
          <w:rPr>
            <w:noProof/>
            <w:webHidden/>
          </w:rPr>
        </w:r>
        <w:r>
          <w:rPr>
            <w:noProof/>
            <w:webHidden/>
          </w:rPr>
          <w:fldChar w:fldCharType="separate"/>
        </w:r>
        <w:r>
          <w:rPr>
            <w:noProof/>
            <w:webHidden/>
          </w:rPr>
          <w:t>131</w:t>
        </w:r>
        <w:r>
          <w:rPr>
            <w:noProof/>
            <w:webHidden/>
          </w:rPr>
          <w:fldChar w:fldCharType="end"/>
        </w:r>
      </w:hyperlink>
    </w:p>
    <w:p w14:paraId="6EEF1DBE" w14:textId="3FB52F88" w:rsidR="003E2761" w:rsidRDefault="003E2761">
      <w:pPr>
        <w:pStyle w:val="TOC1"/>
        <w:rPr>
          <w:rFonts w:asciiTheme="minorHAnsi" w:eastAsiaTheme="minorEastAsia" w:hAnsiTheme="minorHAnsi" w:cstheme="minorBidi"/>
          <w:noProof/>
          <w:sz w:val="22"/>
          <w:szCs w:val="22"/>
        </w:rPr>
      </w:pPr>
      <w:hyperlink w:anchor="_Toc525631340" w:history="1">
        <w:r w:rsidRPr="00EE19DD">
          <w:rPr>
            <w:rStyle w:val="Hyperlink"/>
            <w:noProof/>
          </w:rPr>
          <w:t>Appendix I. (Informative) Examples</w:t>
        </w:r>
        <w:r>
          <w:rPr>
            <w:noProof/>
            <w:webHidden/>
          </w:rPr>
          <w:tab/>
        </w:r>
        <w:r>
          <w:rPr>
            <w:noProof/>
            <w:webHidden/>
          </w:rPr>
          <w:fldChar w:fldCharType="begin"/>
        </w:r>
        <w:r>
          <w:rPr>
            <w:noProof/>
            <w:webHidden/>
          </w:rPr>
          <w:instrText xml:space="preserve"> PAGEREF _Toc525631340 \h </w:instrText>
        </w:r>
        <w:r>
          <w:rPr>
            <w:noProof/>
            <w:webHidden/>
          </w:rPr>
        </w:r>
        <w:r>
          <w:rPr>
            <w:noProof/>
            <w:webHidden/>
          </w:rPr>
          <w:fldChar w:fldCharType="separate"/>
        </w:r>
        <w:r>
          <w:rPr>
            <w:noProof/>
            <w:webHidden/>
          </w:rPr>
          <w:t>134</w:t>
        </w:r>
        <w:r>
          <w:rPr>
            <w:noProof/>
            <w:webHidden/>
          </w:rPr>
          <w:fldChar w:fldCharType="end"/>
        </w:r>
      </w:hyperlink>
    </w:p>
    <w:p w14:paraId="665505D2" w14:textId="155EF351"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41" w:history="1">
        <w:r w:rsidRPr="00EE19DD">
          <w:rPr>
            <w:rStyle w:val="Hyperlink"/>
            <w:noProof/>
          </w:rPr>
          <w:t>I.1 Minimal valid SARIF log file</w:t>
        </w:r>
        <w:r>
          <w:rPr>
            <w:noProof/>
            <w:webHidden/>
          </w:rPr>
          <w:tab/>
        </w:r>
        <w:r>
          <w:rPr>
            <w:noProof/>
            <w:webHidden/>
          </w:rPr>
          <w:fldChar w:fldCharType="begin"/>
        </w:r>
        <w:r>
          <w:rPr>
            <w:noProof/>
            <w:webHidden/>
          </w:rPr>
          <w:instrText xml:space="preserve"> PAGEREF _Toc525631341 \h </w:instrText>
        </w:r>
        <w:r>
          <w:rPr>
            <w:noProof/>
            <w:webHidden/>
          </w:rPr>
        </w:r>
        <w:r>
          <w:rPr>
            <w:noProof/>
            <w:webHidden/>
          </w:rPr>
          <w:fldChar w:fldCharType="separate"/>
        </w:r>
        <w:r>
          <w:rPr>
            <w:noProof/>
            <w:webHidden/>
          </w:rPr>
          <w:t>134</w:t>
        </w:r>
        <w:r>
          <w:rPr>
            <w:noProof/>
            <w:webHidden/>
          </w:rPr>
          <w:fldChar w:fldCharType="end"/>
        </w:r>
      </w:hyperlink>
    </w:p>
    <w:p w14:paraId="66CD369B" w14:textId="2A72FBFC"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42" w:history="1">
        <w:r w:rsidRPr="00EE19DD">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_Toc525631342 \h </w:instrText>
        </w:r>
        <w:r>
          <w:rPr>
            <w:noProof/>
            <w:webHidden/>
          </w:rPr>
        </w:r>
        <w:r>
          <w:rPr>
            <w:noProof/>
            <w:webHidden/>
          </w:rPr>
          <w:fldChar w:fldCharType="separate"/>
        </w:r>
        <w:r>
          <w:rPr>
            <w:noProof/>
            <w:webHidden/>
          </w:rPr>
          <w:t>134</w:t>
        </w:r>
        <w:r>
          <w:rPr>
            <w:noProof/>
            <w:webHidden/>
          </w:rPr>
          <w:fldChar w:fldCharType="end"/>
        </w:r>
      </w:hyperlink>
    </w:p>
    <w:p w14:paraId="69B4D908" w14:textId="69D6C770"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43" w:history="1">
        <w:r w:rsidRPr="00EE19DD">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_Toc525631343 \h </w:instrText>
        </w:r>
        <w:r>
          <w:rPr>
            <w:noProof/>
            <w:webHidden/>
          </w:rPr>
        </w:r>
        <w:r>
          <w:rPr>
            <w:noProof/>
            <w:webHidden/>
          </w:rPr>
          <w:fldChar w:fldCharType="separate"/>
        </w:r>
        <w:r>
          <w:rPr>
            <w:noProof/>
            <w:webHidden/>
          </w:rPr>
          <w:t>135</w:t>
        </w:r>
        <w:r>
          <w:rPr>
            <w:noProof/>
            <w:webHidden/>
          </w:rPr>
          <w:fldChar w:fldCharType="end"/>
        </w:r>
      </w:hyperlink>
    </w:p>
    <w:p w14:paraId="59F70A5B" w14:textId="7DEF483D"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44" w:history="1">
        <w:r w:rsidRPr="00EE19DD">
          <w:rPr>
            <w:rStyle w:val="Hyperlink"/>
            <w:noProof/>
          </w:rPr>
          <w:t>I.4 SARIF resource file with rule metadata</w:t>
        </w:r>
        <w:r>
          <w:rPr>
            <w:noProof/>
            <w:webHidden/>
          </w:rPr>
          <w:tab/>
        </w:r>
        <w:r>
          <w:rPr>
            <w:noProof/>
            <w:webHidden/>
          </w:rPr>
          <w:fldChar w:fldCharType="begin"/>
        </w:r>
        <w:r>
          <w:rPr>
            <w:noProof/>
            <w:webHidden/>
          </w:rPr>
          <w:instrText xml:space="preserve"> PAGEREF _Toc525631344 \h </w:instrText>
        </w:r>
        <w:r>
          <w:rPr>
            <w:noProof/>
            <w:webHidden/>
          </w:rPr>
        </w:r>
        <w:r>
          <w:rPr>
            <w:noProof/>
            <w:webHidden/>
          </w:rPr>
          <w:fldChar w:fldCharType="separate"/>
        </w:r>
        <w:r>
          <w:rPr>
            <w:noProof/>
            <w:webHidden/>
          </w:rPr>
          <w:t>136</w:t>
        </w:r>
        <w:r>
          <w:rPr>
            <w:noProof/>
            <w:webHidden/>
          </w:rPr>
          <w:fldChar w:fldCharType="end"/>
        </w:r>
      </w:hyperlink>
    </w:p>
    <w:p w14:paraId="755527F6" w14:textId="64B28B15" w:rsidR="003E2761" w:rsidRDefault="003E2761">
      <w:pPr>
        <w:pStyle w:val="TOC2"/>
        <w:tabs>
          <w:tab w:val="right" w:leader="dot" w:pos="9350"/>
        </w:tabs>
        <w:rPr>
          <w:rFonts w:asciiTheme="minorHAnsi" w:eastAsiaTheme="minorEastAsia" w:hAnsiTheme="minorHAnsi" w:cstheme="minorBidi"/>
          <w:noProof/>
          <w:sz w:val="22"/>
          <w:szCs w:val="22"/>
        </w:rPr>
      </w:pPr>
      <w:hyperlink w:anchor="_Toc525631345" w:history="1">
        <w:r w:rsidRPr="00EE19DD">
          <w:rPr>
            <w:rStyle w:val="Hyperlink"/>
            <w:noProof/>
          </w:rPr>
          <w:t>I.5 Comprehensive SARIF file</w:t>
        </w:r>
        <w:r>
          <w:rPr>
            <w:noProof/>
            <w:webHidden/>
          </w:rPr>
          <w:tab/>
        </w:r>
        <w:r>
          <w:rPr>
            <w:noProof/>
            <w:webHidden/>
          </w:rPr>
          <w:fldChar w:fldCharType="begin"/>
        </w:r>
        <w:r>
          <w:rPr>
            <w:noProof/>
            <w:webHidden/>
          </w:rPr>
          <w:instrText xml:space="preserve"> PAGEREF _Toc525631345 \h </w:instrText>
        </w:r>
        <w:r>
          <w:rPr>
            <w:noProof/>
            <w:webHidden/>
          </w:rPr>
        </w:r>
        <w:r>
          <w:rPr>
            <w:noProof/>
            <w:webHidden/>
          </w:rPr>
          <w:fldChar w:fldCharType="separate"/>
        </w:r>
        <w:r>
          <w:rPr>
            <w:noProof/>
            <w:webHidden/>
          </w:rPr>
          <w:t>137</w:t>
        </w:r>
        <w:r>
          <w:rPr>
            <w:noProof/>
            <w:webHidden/>
          </w:rPr>
          <w:fldChar w:fldCharType="end"/>
        </w:r>
      </w:hyperlink>
    </w:p>
    <w:p w14:paraId="5EEAFF94" w14:textId="16542072" w:rsidR="003E2761" w:rsidRDefault="003E2761">
      <w:pPr>
        <w:pStyle w:val="TOC1"/>
        <w:rPr>
          <w:rFonts w:asciiTheme="minorHAnsi" w:eastAsiaTheme="minorEastAsia" w:hAnsiTheme="minorHAnsi" w:cstheme="minorBidi"/>
          <w:noProof/>
          <w:sz w:val="22"/>
          <w:szCs w:val="22"/>
        </w:rPr>
      </w:pPr>
      <w:hyperlink w:anchor="_Toc525631346" w:history="1">
        <w:r w:rsidRPr="00EE19DD">
          <w:rPr>
            <w:rStyle w:val="Hyperlink"/>
            <w:noProof/>
          </w:rPr>
          <w:t>Appendix J. (Informative) Revision History</w:t>
        </w:r>
        <w:r>
          <w:rPr>
            <w:noProof/>
            <w:webHidden/>
          </w:rPr>
          <w:tab/>
        </w:r>
        <w:r>
          <w:rPr>
            <w:noProof/>
            <w:webHidden/>
          </w:rPr>
          <w:fldChar w:fldCharType="begin"/>
        </w:r>
        <w:r>
          <w:rPr>
            <w:noProof/>
            <w:webHidden/>
          </w:rPr>
          <w:instrText xml:space="preserve"> PAGEREF _Toc525631346 \h </w:instrText>
        </w:r>
        <w:r>
          <w:rPr>
            <w:noProof/>
            <w:webHidden/>
          </w:rPr>
        </w:r>
        <w:r>
          <w:rPr>
            <w:noProof/>
            <w:webHidden/>
          </w:rPr>
          <w:fldChar w:fldCharType="separate"/>
        </w:r>
        <w:r>
          <w:rPr>
            <w:noProof/>
            <w:webHidden/>
          </w:rPr>
          <w:t>144</w:t>
        </w:r>
        <w:r>
          <w:rPr>
            <w:noProof/>
            <w:webHidden/>
          </w:rPr>
          <w:fldChar w:fldCharType="end"/>
        </w:r>
      </w:hyperlink>
    </w:p>
    <w:p w14:paraId="300EBE96" w14:textId="351D304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25630951"/>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25630952"/>
      <w:r>
        <w:t>IPR Policy</w:t>
      </w:r>
      <w:bookmarkEnd w:id="8"/>
    </w:p>
    <w:p w14:paraId="46AF25ED" w14:textId="3589012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3FECA0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25630953"/>
      <w:r>
        <w:t>Terminology</w:t>
      </w:r>
      <w:bookmarkEnd w:id="6"/>
      <w:bookmarkEnd w:id="7"/>
      <w:bookmarkEnd w:id="9"/>
    </w:p>
    <w:p w14:paraId="332C78E7" w14:textId="649110B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CFDA856" w:rsidR="00B05C99" w:rsidRDefault="0023514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4A2FA0F7"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13EA27F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1A93E31"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35460AC8" w:rsidR="008119BF" w:rsidRPr="008119BF" w:rsidRDefault="0023514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5B187A7D" w:rsidR="0044419A" w:rsidRDefault="0023514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5CBDED7" w:rsidR="0044419A" w:rsidRDefault="0023514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FCDD0E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35D3FB1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A4AF6AB" w:rsidR="00B05C99" w:rsidRDefault="0023514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A9F84B9" w:rsidR="00D06F1A" w:rsidRPr="00D06F1A" w:rsidRDefault="0023514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12EC9017" w:rsidR="00376AE7" w:rsidRPr="00376AE7" w:rsidRDefault="0023514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7FD521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5D649C6" w:rsidR="00366BA7" w:rsidRDefault="0023514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28D8F69D"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679BC0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08F90E4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1503BEF" w:rsidR="000237CE" w:rsidRPr="000237CE" w:rsidRDefault="0023514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7BEB2FC" w:rsidR="0044419A" w:rsidRDefault="0023514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3F7C3CB" w:rsidR="0044419A" w:rsidRDefault="0023514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331F396F"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FEB265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3184989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46DEE43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6D39AE5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1E614132" w:rsidR="0044419A" w:rsidRDefault="0023514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140EEBD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63A530F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35593E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15171880" w:rsidR="00646038" w:rsidRDefault="0023514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213A059" w:rsidR="0044419A" w:rsidRDefault="0023514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FB3280" w:rsidR="00646038" w:rsidRDefault="0023514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3F2EB8"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4F01C2A" w:rsidR="0044419A" w:rsidRDefault="0023514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4A755BF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1355CB01" w:rsidR="00B05C99" w:rsidRDefault="0023514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D59A8A6"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6768F9C"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6D704A9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AF77D75" w:rsidR="0044419A" w:rsidRDefault="0023514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0342536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033DF22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E9F13FC" w:rsidR="00B05C99" w:rsidRDefault="0023514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16FA8F8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5619CF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CD0796B" w:rsidR="0044419A" w:rsidRDefault="0023514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54CEB9B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241D482"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C6C20B0" w:rsidR="00822D1D" w:rsidRPr="00822D1D" w:rsidRDefault="0023514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5BFAD82B" w:rsidR="00B05C99" w:rsidRDefault="0023514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4143CEA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6D5CC43B"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AE0EB1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41A8B617" w:rsidR="00366BA7" w:rsidRDefault="0023514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3FE93FAD" w:rsidR="00753025" w:rsidRPr="00753025" w:rsidRDefault="0023514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723C95D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194CE745"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3651024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3BD4E1C9" w:rsidR="0044419A" w:rsidRDefault="0023514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E03C8C8" w:rsidR="0044419A" w:rsidRDefault="0023514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23A8D14" w:rsidR="0003129F" w:rsidRDefault="0023514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B430BBD" w:rsidR="0044419A" w:rsidRDefault="0023514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3D9F8A5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C8C0CE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3D771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25630954"/>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B2554F4"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238EFC0"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0D529429"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40AA2AA"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70F2F53"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C973548"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0FE3D27E"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20EDC41"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F247117"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4138A80"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CB50FD0"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792C8B0E"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CDF98E3"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8F91F98"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383DEFF9"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3B2BF08F"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1FB87445"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02513823"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0E34B9E"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2AD8A905"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54D8ED44"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21132934"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25630955"/>
      <w:r>
        <w:t>Non-Normative References</w:t>
      </w:r>
      <w:bookmarkEnd w:id="82"/>
      <w:bookmarkEnd w:id="83"/>
      <w:bookmarkEnd w:id="84"/>
    </w:p>
    <w:p w14:paraId="1067680D" w14:textId="77206370"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3093BEB1"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2F0761A5"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4939CC82"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96781B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22E78E24"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2844B3F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25630956"/>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25630957"/>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25630958"/>
      <w:r>
        <w:t>Format examples</w:t>
      </w:r>
      <w:bookmarkEnd w:id="91"/>
    </w:p>
    <w:p w14:paraId="0C763244" w14:textId="6EB845F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25630959"/>
      <w:r>
        <w:t>Property notation</w:t>
      </w:r>
      <w:bookmarkEnd w:id="92"/>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3" w:name="_Toc525630960"/>
      <w:r>
        <w:t>Syntax notation</w:t>
      </w:r>
      <w:bookmarkEnd w:id="93"/>
    </w:p>
    <w:p w14:paraId="15BCDF38" w14:textId="2E60387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8A1651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25630961"/>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25630962"/>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7F87AF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E2761">
        <w:t>3.10</w:t>
      </w:r>
      <w:r w:rsidR="00C43D40">
        <w:fldChar w:fldCharType="end"/>
      </w:r>
      <w:r>
        <w:t>).</w:t>
      </w:r>
    </w:p>
    <w:p w14:paraId="7A96C9E2" w14:textId="3869401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8CC2266"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Ref507594747"/>
      <w:bookmarkStart w:id="107" w:name="_Toc525630963"/>
      <w:r>
        <w:t>fileContent objects</w:t>
      </w:r>
      <w:bookmarkEnd w:id="101"/>
      <w:bookmarkEnd w:id="102"/>
      <w:bookmarkEnd w:id="103"/>
      <w:bookmarkEnd w:id="104"/>
      <w:bookmarkEnd w:id="105"/>
      <w:bookmarkEnd w:id="107"/>
    </w:p>
    <w:p w14:paraId="2BBA9A14" w14:textId="2A52D71B" w:rsidR="00C50C8C" w:rsidRDefault="00C50C8C" w:rsidP="00C50C8C">
      <w:pPr>
        <w:pStyle w:val="Heading3"/>
      </w:pPr>
      <w:bookmarkStart w:id="108" w:name="_Toc525630964"/>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25630965"/>
      <w:r>
        <w:t>text property</w:t>
      </w:r>
      <w:bookmarkEnd w:id="109"/>
      <w:bookmarkEnd w:id="110"/>
    </w:p>
    <w:p w14:paraId="4A7B5CC6" w14:textId="1CDEF92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E276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25630966"/>
      <w:r>
        <w:t>binary property</w:t>
      </w:r>
      <w:bookmarkEnd w:id="111"/>
      <w:bookmarkEnd w:id="112"/>
    </w:p>
    <w:p w14:paraId="1BB5464B" w14:textId="47C226DB"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25630967"/>
      <w:r>
        <w:lastRenderedPageBreak/>
        <w:t>fileLocation objects</w:t>
      </w:r>
      <w:bookmarkEnd w:id="106"/>
      <w:bookmarkEnd w:id="113"/>
      <w:bookmarkEnd w:id="114"/>
    </w:p>
    <w:p w14:paraId="15E45BC8" w14:textId="6BB90172" w:rsidR="00EF1697" w:rsidRPr="00EF1697" w:rsidRDefault="00EF1697" w:rsidP="00EF1697">
      <w:pPr>
        <w:pStyle w:val="Heading3"/>
      </w:pPr>
      <w:bookmarkStart w:id="115" w:name="_Ref507595872"/>
      <w:bookmarkStart w:id="116" w:name="_Toc525630968"/>
      <w:r>
        <w:t>General</w:t>
      </w:r>
      <w:bookmarkEnd w:id="115"/>
      <w:bookmarkEnd w:id="116"/>
    </w:p>
    <w:p w14:paraId="0DE4A1DE" w14:textId="7EEFF86C"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E2761">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E2761">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7" w:name="_Ref507592462"/>
      <w:bookmarkStart w:id="118" w:name="_Toc525630969"/>
      <w:r>
        <w:t>uri property</w:t>
      </w:r>
      <w:bookmarkEnd w:id="117"/>
      <w:bookmarkEnd w:id="118"/>
    </w:p>
    <w:p w14:paraId="312B616B" w14:textId="376AEB65" w:rsidR="005345F2" w:rsidRDefault="005345F2" w:rsidP="005345F2">
      <w:pPr>
        <w:pStyle w:val="Heading4"/>
      </w:pPr>
      <w:bookmarkStart w:id="119" w:name="_Toc525630970"/>
      <w:r>
        <w:t>General</w:t>
      </w:r>
      <w:bookmarkEnd w:id="119"/>
    </w:p>
    <w:p w14:paraId="604C3241" w14:textId="3C5AAAD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539509D"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E2761">
        <w:t>3.11.15</w:t>
      </w:r>
      <w:r w:rsidR="00A41F43">
        <w:fldChar w:fldCharType="end"/>
      </w:r>
      <w:r w:rsidR="00A41F43">
        <w:t>).</w:t>
      </w:r>
    </w:p>
    <w:p w14:paraId="653D799B" w14:textId="511B7BB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25630971"/>
      <w:r>
        <w:lastRenderedPageBreak/>
        <w:t>URIs that use the "file" protocol</w:t>
      </w:r>
      <w:bookmarkEnd w:id="121"/>
      <w:bookmarkEnd w:id="122"/>
    </w:p>
    <w:p w14:paraId="7C3ECB2F" w14:textId="26658275"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1F4A82B8"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25630972"/>
      <w:r>
        <w:t>uriBaseId property</w:t>
      </w:r>
      <w:bookmarkEnd w:id="123"/>
      <w:bookmarkEnd w:id="124"/>
    </w:p>
    <w:p w14:paraId="4438C49A" w14:textId="13E0DF2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E2761">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40CFD549"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E2761">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E2761">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67B3901"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E2761">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21B12253"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E2761">
        <w:t>3.3.4</w:t>
      </w:r>
      <w:r>
        <w:fldChar w:fldCharType="end"/>
      </w:r>
      <w:r>
        <w:t>.</w:t>
      </w:r>
    </w:p>
    <w:p w14:paraId="2223DEA6" w14:textId="74C0FBD7" w:rsidR="00F47A7C" w:rsidRDefault="00F47A7C" w:rsidP="00F47A7C">
      <w:pPr>
        <w:pStyle w:val="Heading3"/>
      </w:pPr>
      <w:bookmarkStart w:id="125" w:name="_Ref510013017"/>
      <w:bookmarkStart w:id="126" w:name="_Toc525630973"/>
      <w:r>
        <w:t>Guidance on the use of fileLocation objects</w:t>
      </w:r>
      <w:bookmarkEnd w:id="125"/>
      <w:bookmarkEnd w:id="12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C2362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E2761">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E2761">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5A058A2" w:rsidR="00F47A7C" w:rsidRDefault="00F47A7C" w:rsidP="00F47A7C">
      <w:pPr>
        <w:pStyle w:val="Codesmall"/>
      </w:pPr>
      <w:r>
        <w:t>{                                                # A run object (§</w:t>
      </w:r>
      <w:r>
        <w:fldChar w:fldCharType="begin"/>
      </w:r>
      <w:r>
        <w:instrText xml:space="preserve"> REF _Ref493349997 \r \h </w:instrText>
      </w:r>
      <w:r>
        <w:fldChar w:fldCharType="separate"/>
      </w:r>
      <w:r w:rsidR="003E2761">
        <w:t>3.11</w:t>
      </w:r>
      <w:r>
        <w:fldChar w:fldCharType="end"/>
      </w:r>
      <w:r>
        <w:t>).</w:t>
      </w:r>
    </w:p>
    <w:p w14:paraId="4DCC6D62" w14:textId="0A9ADA0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E2761">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8C22D29" w:rsidR="00F47A7C" w:rsidRDefault="00F47A7C" w:rsidP="00F47A7C">
      <w:pPr>
        <w:pStyle w:val="Codesmall"/>
      </w:pPr>
      <w:r>
        <w:t xml:space="preserve">  "results": [                                   # See §</w:t>
      </w:r>
      <w:r>
        <w:fldChar w:fldCharType="begin"/>
      </w:r>
      <w:r>
        <w:instrText xml:space="preserve"> REF _Ref493350972 \r \h </w:instrText>
      </w:r>
      <w:r>
        <w:fldChar w:fldCharType="separate"/>
      </w:r>
      <w:r w:rsidR="003E2761">
        <w:t>3.11.18</w:t>
      </w:r>
      <w:r>
        <w:fldChar w:fldCharType="end"/>
      </w:r>
      <w:r>
        <w:t xml:space="preserve">.                                     </w:t>
      </w:r>
    </w:p>
    <w:p w14:paraId="6EB641EB" w14:textId="2E63BC2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E2761">
        <w:t>3.19</w:t>
      </w:r>
      <w:r>
        <w:fldChar w:fldCharType="end"/>
      </w:r>
      <w:r>
        <w:t xml:space="preserve">). </w:t>
      </w:r>
    </w:p>
    <w:p w14:paraId="610BCD74" w14:textId="7F0F9B1E" w:rsidR="00F47A7C" w:rsidRDefault="00F47A7C" w:rsidP="00F47A7C">
      <w:pPr>
        <w:pStyle w:val="Codesmall"/>
      </w:pPr>
      <w:r>
        <w:t xml:space="preserve">      "locations": [                             # See §</w:t>
      </w:r>
      <w:r>
        <w:fldChar w:fldCharType="begin"/>
      </w:r>
      <w:r>
        <w:instrText xml:space="preserve"> REF _Ref510013155 \r \h </w:instrText>
      </w:r>
      <w:r>
        <w:fldChar w:fldCharType="separate"/>
      </w:r>
      <w:r w:rsidR="003E2761">
        <w:t>3.19.8</w:t>
      </w:r>
      <w:r>
        <w:fldChar w:fldCharType="end"/>
      </w:r>
      <w:r>
        <w:t>.</w:t>
      </w:r>
    </w:p>
    <w:p w14:paraId="1CD5C95D" w14:textId="74AB2792"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E2761">
        <w:t>3.20</w:t>
      </w:r>
      <w:r>
        <w:fldChar w:fldCharType="end"/>
      </w:r>
      <w:r>
        <w:t>).</w:t>
      </w:r>
    </w:p>
    <w:p w14:paraId="509AAFAE" w14:textId="33D012C9"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E2761">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7" w:name="_Toc525630974"/>
      <w:r>
        <w:lastRenderedPageBreak/>
        <w:t>String properties</w:t>
      </w:r>
      <w:bookmarkEnd w:id="127"/>
    </w:p>
    <w:p w14:paraId="6C63FE5C" w14:textId="4016EE67" w:rsidR="00D65090" w:rsidRDefault="00D65090" w:rsidP="00D65090">
      <w:pPr>
        <w:pStyle w:val="Heading3"/>
      </w:pPr>
      <w:bookmarkStart w:id="128" w:name="_Toc525630975"/>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25630976"/>
      <w:r>
        <w:t>Redaction</w:t>
      </w:r>
      <w:bookmarkEnd w:id="129"/>
      <w:r w:rsidR="00D244F4">
        <w:t>-aware string properties</w:t>
      </w:r>
      <w:bookmarkEnd w:id="130"/>
    </w:p>
    <w:p w14:paraId="553A2175" w14:textId="12B8355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E276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5E09BE1E"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E2761">
        <w:t>3.11.23</w:t>
      </w:r>
      <w:r>
        <w:fldChar w:fldCharType="end"/>
      </w:r>
      <w:r>
        <w:t>).</w:t>
      </w:r>
    </w:p>
    <w:p w14:paraId="670174B2" w14:textId="2F6F7D08" w:rsidR="00435405" w:rsidRDefault="00435405" w:rsidP="00435405">
      <w:pPr>
        <w:pStyle w:val="Heading3"/>
      </w:pPr>
      <w:bookmarkStart w:id="131" w:name="_Ref514314114"/>
      <w:bookmarkStart w:id="132" w:name="_Toc525630977"/>
      <w:r>
        <w:t>GUID-valued string properties</w:t>
      </w:r>
      <w:bookmarkEnd w:id="131"/>
      <w:bookmarkEnd w:id="132"/>
    </w:p>
    <w:p w14:paraId="515A660C" w14:textId="2553CE63"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3" w:name="_Ref514326061"/>
      <w:bookmarkStart w:id="134" w:name="_Toc525630978"/>
      <w:r>
        <w:t>Hierarchical string</w:t>
      </w:r>
      <w:bookmarkEnd w:id="133"/>
      <w:r w:rsidR="00EA1909">
        <w:t>s</w:t>
      </w:r>
      <w:bookmarkEnd w:id="134"/>
    </w:p>
    <w:p w14:paraId="48E1903C" w14:textId="613DF0CD" w:rsidR="00C535F2" w:rsidRPr="00C535F2" w:rsidRDefault="00C535F2" w:rsidP="00C535F2">
      <w:pPr>
        <w:pStyle w:val="Heading4"/>
      </w:pPr>
      <w:bookmarkStart w:id="135" w:name="_Toc525630979"/>
      <w:r>
        <w:t>General</w:t>
      </w:r>
      <w:bookmarkEnd w:id="135"/>
    </w:p>
    <w:p w14:paraId="06B22FB1" w14:textId="3CEA42F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E2761">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E2761">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6"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6"/>
    <w:p w14:paraId="0DB85927" w14:textId="5D88F3E0" w:rsidR="00D244F4" w:rsidRDefault="00D244F4" w:rsidP="00D244F4">
      <w:r>
        <w:t>For examples, see §</w:t>
      </w:r>
      <w:r>
        <w:fldChar w:fldCharType="begin"/>
      </w:r>
      <w:r>
        <w:instrText xml:space="preserve"> REF _Ref514325725 \r \h </w:instrText>
      </w:r>
      <w:r>
        <w:fldChar w:fldCharType="separate"/>
      </w:r>
      <w:r w:rsidR="003E2761">
        <w:t>3.7.2</w:t>
      </w:r>
      <w:r>
        <w:fldChar w:fldCharType="end"/>
      </w:r>
      <w:r>
        <w:t xml:space="preserve"> and §</w:t>
      </w:r>
      <w:r>
        <w:fldChar w:fldCharType="begin"/>
      </w:r>
      <w:r>
        <w:instrText xml:space="preserve"> REF _Ref514325738 \r \h </w:instrText>
      </w:r>
      <w:r>
        <w:fldChar w:fldCharType="separate"/>
      </w:r>
      <w:r w:rsidR="003E2761">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7" w:name="_Ref515815105"/>
      <w:bookmarkStart w:id="138" w:name="_Toc525630980"/>
      <w:r>
        <w:lastRenderedPageBreak/>
        <w:t>Versioned hierarchical strings</w:t>
      </w:r>
      <w:bookmarkEnd w:id="137"/>
      <w:bookmarkEnd w:id="138"/>
    </w:p>
    <w:p w14:paraId="0E475B79" w14:textId="4376B2D3"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E2761">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E2761">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909CC18" w:rsidR="004108B9" w:rsidRDefault="004108B9" w:rsidP="004108B9">
      <w:pPr>
        <w:pStyle w:val="Code"/>
      </w:pPr>
      <w:r>
        <w:t>{                                 # A result object (§</w:t>
      </w:r>
      <w:r>
        <w:fldChar w:fldCharType="begin"/>
      </w:r>
      <w:r>
        <w:instrText xml:space="preserve"> REF _Ref493350984 \r \h </w:instrText>
      </w:r>
      <w:r>
        <w:fldChar w:fldCharType="separate"/>
      </w:r>
      <w:r w:rsidR="003E2761">
        <w:t>3.19</w:t>
      </w:r>
      <w:r>
        <w:fldChar w:fldCharType="end"/>
      </w:r>
      <w:r>
        <w:t>).</w:t>
      </w:r>
    </w:p>
    <w:p w14:paraId="38CD9D1B" w14:textId="5BE7180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E2761">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9" w:name="_Ref508798892"/>
      <w:bookmarkStart w:id="140" w:name="_Toc525630981"/>
      <w:r>
        <w:t>Object properties</w:t>
      </w:r>
      <w:bookmarkEnd w:id="139"/>
      <w:bookmarkEnd w:id="140"/>
    </w:p>
    <w:p w14:paraId="1C30B6EF" w14:textId="3317CCF8"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E2761">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E276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1" w:name="_Ref508869720"/>
      <w:bookmarkStart w:id="142" w:name="_Toc525630982"/>
      <w:r>
        <w:t>Array properties</w:t>
      </w:r>
      <w:bookmarkEnd w:id="141"/>
      <w:bookmarkEnd w:id="142"/>
    </w:p>
    <w:p w14:paraId="28EB82AC" w14:textId="5479DEBF" w:rsidR="000308F0" w:rsidRDefault="000308F0" w:rsidP="000308F0">
      <w:pPr>
        <w:pStyle w:val="Heading3"/>
      </w:pPr>
      <w:bookmarkStart w:id="143" w:name="_Toc525630983"/>
      <w:r>
        <w:t>General</w:t>
      </w:r>
      <w:bookmarkEnd w:id="143"/>
    </w:p>
    <w:p w14:paraId="5EBAA746" w14:textId="7CD6C15E"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E276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E276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4" w:name="_Ref493404799"/>
      <w:bookmarkStart w:id="145" w:name="_Toc525630984"/>
      <w:r>
        <w:t>Array properties with unique values</w:t>
      </w:r>
      <w:bookmarkEnd w:id="144"/>
      <w:bookmarkEnd w:id="145"/>
    </w:p>
    <w:p w14:paraId="125B0718" w14:textId="17A75A8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6" w:name="_Ref493408960"/>
      <w:bookmarkStart w:id="147" w:name="_Toc525630985"/>
      <w:r>
        <w:lastRenderedPageBreak/>
        <w:t>Property bags</w:t>
      </w:r>
      <w:bookmarkEnd w:id="146"/>
      <w:bookmarkEnd w:id="147"/>
    </w:p>
    <w:p w14:paraId="394A6CDE" w14:textId="6ABA55FC" w:rsidR="00815787" w:rsidRDefault="00815787" w:rsidP="00815787">
      <w:pPr>
        <w:pStyle w:val="Heading3"/>
      </w:pPr>
      <w:bookmarkStart w:id="148" w:name="_Toc525630986"/>
      <w:r>
        <w:t>General</w:t>
      </w:r>
      <w:bookmarkEnd w:id="148"/>
    </w:p>
    <w:p w14:paraId="0C250E31" w14:textId="0641F89F"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E2761">
        <w:t>3.5</w:t>
      </w:r>
      <w:r w:rsidR="000E5572">
        <w:fldChar w:fldCharType="end"/>
      </w:r>
      <w:r w:rsidR="000E5572">
        <w:t>)</w:t>
      </w:r>
      <w:r w:rsidRPr="00490AEA">
        <w:t xml:space="preserve"> containing an arbitrary set of properties.</w:t>
      </w:r>
    </w:p>
    <w:p w14:paraId="5D63B18F" w14:textId="0B84BF1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E2761">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4888325" w:rsidR="00490AEA" w:rsidRDefault="001A344F" w:rsidP="00490AEA">
      <w:pPr>
        <w:rPr>
          <w:ins w:id="149" w:author="Laurence Golding" w:date="2018-09-25T09:22: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641C087E" w14:textId="0DB73D4C" w:rsidR="003E2761" w:rsidRPr="003E2761" w:rsidRDefault="003E2761" w:rsidP="00490AEA">
      <w:ins w:id="150" w:author="Laurence Golding" w:date="2018-09-25T09:22:00Z">
        <w:r>
          <w:t>In addition to</w:t>
        </w:r>
      </w:ins>
      <w:ins w:id="151" w:author="Laurence Golding" w:date="2018-09-25T09:23:00Z">
        <w:r>
          <w:t xml:space="preserve"> those properties that are explicitly documented, every object defined in this spec</w:t>
        </w:r>
      </w:ins>
      <w:ins w:id="152" w:author="Laurence Golding" w:date="2018-09-25T09:24:00Z">
        <w:r>
          <w:t xml:space="preserve">ification </w:t>
        </w:r>
        <w:r>
          <w:rPr>
            <w:b/>
          </w:rPr>
          <w:t>MAY</w:t>
        </w:r>
        <w:r>
          <w:t xml:space="preserve"> contain a property named </w:t>
        </w:r>
        <w:r w:rsidRPr="003E2761">
          <w:rPr>
            <w:rStyle w:val="CODEtemp"/>
          </w:rPr>
          <w:t>properties</w:t>
        </w:r>
        <w:r>
          <w:t xml:space="preserve"> whose value is a</w:t>
        </w:r>
      </w:ins>
      <w:ins w:id="153" w:author="Laurence Golding" w:date="2018-09-25T09:25:00Z">
        <w:r>
          <w:t xml:space="preserve"> property bag. This allows SARIF producers </w:t>
        </w:r>
      </w:ins>
      <w:ins w:id="154" w:author="Laurence Golding" w:date="2018-09-25T09:26:00Z">
        <w:r>
          <w:t>to include information about each object that is not explicitly specified in the SARIF format.</w:t>
        </w:r>
      </w:ins>
    </w:p>
    <w:p w14:paraId="09D3AF08" w14:textId="6DD7B5C7" w:rsidR="00815787" w:rsidRDefault="00815787" w:rsidP="00815787">
      <w:pPr>
        <w:pStyle w:val="Heading3"/>
      </w:pPr>
      <w:bookmarkStart w:id="155" w:name="_Ref514325416"/>
      <w:bookmarkStart w:id="156" w:name="_Ref514325725"/>
      <w:bookmarkStart w:id="157" w:name="_Toc525630987"/>
      <w:r>
        <w:t>Tags</w:t>
      </w:r>
      <w:bookmarkEnd w:id="155"/>
      <w:bookmarkEnd w:id="156"/>
      <w:bookmarkEnd w:id="157"/>
    </w:p>
    <w:p w14:paraId="0765905B" w14:textId="2D9C6858" w:rsidR="00B501CE" w:rsidRPr="00B501CE" w:rsidRDefault="00B501CE" w:rsidP="00B501CE">
      <w:pPr>
        <w:pStyle w:val="Heading4"/>
      </w:pPr>
      <w:bookmarkStart w:id="158" w:name="_Toc525630988"/>
      <w:r>
        <w:t>General</w:t>
      </w:r>
      <w:bookmarkEnd w:id="158"/>
    </w:p>
    <w:p w14:paraId="0F1BC690" w14:textId="71C8582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9" w:name="_Hlk493349329"/>
      <w:r w:rsidRPr="001A344F">
        <w:t xml:space="preserve">an array </w:t>
      </w:r>
      <w:r w:rsidR="00DC2EEB">
        <w:t>of</w:t>
      </w:r>
      <w:r w:rsidRPr="001A344F">
        <w:t xml:space="preserve"> zero or more </w:t>
      </w:r>
      <w:r w:rsidR="00DC2EEB">
        <w:t>unique</w:t>
      </w:r>
      <w:r w:rsidRPr="001A344F">
        <w:t xml:space="preserve"> strings</w:t>
      </w:r>
      <w:bookmarkEnd w:id="159"/>
      <w:r w:rsidR="00DC2EEB">
        <w:t xml:space="preserve"> (§</w:t>
      </w:r>
      <w:r w:rsidR="00DC2EEB">
        <w:fldChar w:fldCharType="begin"/>
      </w:r>
      <w:r w:rsidR="00DC2EEB">
        <w:instrText xml:space="preserve"> REF _Ref493404799 \r \h </w:instrText>
      </w:r>
      <w:r w:rsidR="00DC2EEB">
        <w:fldChar w:fldCharType="separate"/>
      </w:r>
      <w:r w:rsidR="003E2761">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F660ECF"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E2761">
        <w:t>3.4.4</w:t>
      </w:r>
      <w:r>
        <w:fldChar w:fldCharType="end"/>
      </w:r>
      <w:r>
        <w:t>).</w:t>
      </w:r>
    </w:p>
    <w:p w14:paraId="040355DB" w14:textId="5AB7376F"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58AA3633"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E2761">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0" w:name="_Toc525630989"/>
      <w:r>
        <w:t>Tag metadata</w:t>
      </w:r>
      <w:bookmarkEnd w:id="16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FF95A59" w:rsidR="00E945FA" w:rsidRDefault="00E945FA" w:rsidP="00E945FA">
      <w:pPr>
        <w:pStyle w:val="Code"/>
      </w:pPr>
      <w:r>
        <w:t>{                              # A result object (§</w:t>
      </w:r>
      <w:r>
        <w:fldChar w:fldCharType="begin"/>
      </w:r>
      <w:r>
        <w:instrText xml:space="preserve"> REF _Ref493350984 \r \h </w:instrText>
      </w:r>
      <w:r>
        <w:fldChar w:fldCharType="separate"/>
      </w:r>
      <w:r w:rsidR="003E276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lastRenderedPageBreak/>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830F162" w:rsidR="00E945FA" w:rsidRDefault="00E945FA" w:rsidP="00E945FA">
      <w:pPr>
        <w:pStyle w:val="Code"/>
      </w:pPr>
      <w:r>
        <w:t>{                              # A result object (§</w:t>
      </w:r>
      <w:r>
        <w:fldChar w:fldCharType="begin"/>
      </w:r>
      <w:r>
        <w:instrText xml:space="preserve"> REF _Ref493350984 \r \h </w:instrText>
      </w:r>
      <w:r>
        <w:fldChar w:fldCharType="separate"/>
      </w:r>
      <w:r w:rsidR="003E276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7399C7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E2761">
        <w:t>3.11</w:t>
      </w:r>
      <w:r>
        <w:fldChar w:fldCharType="end"/>
      </w:r>
      <w:r>
        <w:t xml:space="preserve">) that lexically contains the </w:t>
      </w:r>
      <w:r w:rsidRPr="00B94FAC">
        <w:rPr>
          <w:rStyle w:val="CODEtemp"/>
        </w:rPr>
        <w:t>result</w:t>
      </w:r>
      <w:r>
        <w:t xml:space="preserve"> object:</w:t>
      </w:r>
    </w:p>
    <w:p w14:paraId="2D58AD47" w14:textId="0F95E540" w:rsidR="00E945FA" w:rsidRDefault="00E945FA" w:rsidP="00E945FA">
      <w:pPr>
        <w:pStyle w:val="Code"/>
      </w:pPr>
      <w:r>
        <w:t>{                              # A run object (see §</w:t>
      </w:r>
      <w:r>
        <w:fldChar w:fldCharType="begin"/>
      </w:r>
      <w:r>
        <w:instrText xml:space="preserve"> REF _Ref493349997 \r \h </w:instrText>
      </w:r>
      <w:r>
        <w:fldChar w:fldCharType="separate"/>
      </w:r>
      <w:r w:rsidR="003E276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1" w:name="_Ref493413701"/>
      <w:bookmarkStart w:id="162" w:name="_Ref493413744"/>
      <w:bookmarkStart w:id="163" w:name="_Toc525630990"/>
      <w:r>
        <w:t>Date/time properties</w:t>
      </w:r>
      <w:bookmarkEnd w:id="161"/>
      <w:bookmarkEnd w:id="162"/>
      <w:bookmarkEnd w:id="163"/>
    </w:p>
    <w:p w14:paraId="33510EF1" w14:textId="17B4ECC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lastRenderedPageBreak/>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78F6A33E" w:rsidR="00C82B7A" w:rsidRPr="00C82B7A" w:rsidRDefault="00C82B7A" w:rsidP="00A14EA3">
      <w:r>
        <w:t xml:space="preserve">The time component of every date/time-valued property </w:t>
      </w:r>
      <w:r>
        <w:rPr>
          <w:b/>
        </w:rPr>
        <w:t>SHALL</w:t>
      </w:r>
      <w:r>
        <w:t xml:space="preserve"> be expressed in Coordinated Universal Time (UTC).</w:t>
      </w:r>
    </w:p>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4" w:name="_Ref493426052"/>
      <w:bookmarkStart w:id="165" w:name="_Ref508814664"/>
      <w:bookmarkStart w:id="166" w:name="_Toc525630991"/>
      <w:r>
        <w:t>m</w:t>
      </w:r>
      <w:r w:rsidR="00815787">
        <w:t xml:space="preserve">essage </w:t>
      </w:r>
      <w:bookmarkEnd w:id="164"/>
      <w:r>
        <w:t>objects</w:t>
      </w:r>
      <w:bookmarkEnd w:id="165"/>
      <w:bookmarkEnd w:id="166"/>
    </w:p>
    <w:p w14:paraId="0A758B59" w14:textId="372BB610" w:rsidR="00354823" w:rsidRPr="00354823" w:rsidRDefault="00354823" w:rsidP="00354823">
      <w:pPr>
        <w:pStyle w:val="Heading3"/>
      </w:pPr>
      <w:bookmarkStart w:id="167" w:name="_Toc525630992"/>
      <w:r>
        <w:t>General</w:t>
      </w:r>
      <w:bookmarkEnd w:id="16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8" w:name="_Ref503354593"/>
      <w:bookmarkStart w:id="169" w:name="_Toc525630993"/>
      <w:r>
        <w:t>Plain text messages</w:t>
      </w:r>
      <w:bookmarkEnd w:id="168"/>
      <w:bookmarkEnd w:id="16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913AEE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E2761">
        <w:t>3.9.4</w:t>
      </w:r>
      <w:r>
        <w:fldChar w:fldCharType="end"/>
      </w:r>
      <w:r>
        <w:t>) and embedded links (§</w:t>
      </w:r>
      <w:r>
        <w:fldChar w:fldCharType="begin"/>
      </w:r>
      <w:r>
        <w:instrText xml:space="preserve"> REF _Ref508810900 \r \h </w:instrText>
      </w:r>
      <w:r>
        <w:fldChar w:fldCharType="separate"/>
      </w:r>
      <w:r w:rsidR="003E2761">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0" w:name="_Ref503354606"/>
      <w:bookmarkStart w:id="171" w:name="_Toc525630994"/>
      <w:r>
        <w:lastRenderedPageBreak/>
        <w:t>Rich text messages</w:t>
      </w:r>
      <w:bookmarkEnd w:id="170"/>
      <w:bookmarkEnd w:id="171"/>
    </w:p>
    <w:p w14:paraId="78C77DEB" w14:textId="06212753" w:rsidR="00675C8D" w:rsidRPr="00675C8D" w:rsidRDefault="00675C8D" w:rsidP="00675C8D">
      <w:pPr>
        <w:pStyle w:val="Heading4"/>
      </w:pPr>
      <w:bookmarkStart w:id="172" w:name="_Toc525630995"/>
      <w:r>
        <w:t>General</w:t>
      </w:r>
      <w:bookmarkEnd w:id="172"/>
    </w:p>
    <w:p w14:paraId="45F56986" w14:textId="64A096AE"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E276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E2761">
        <w:t>3.9.5</w:t>
      </w:r>
      <w:r w:rsidR="0085499B">
        <w:fldChar w:fldCharType="end"/>
      </w:r>
      <w:r w:rsidR="0085499B">
        <w:t>).</w:t>
      </w:r>
    </w:p>
    <w:p w14:paraId="1BFC46D5" w14:textId="3C738988"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E2761">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3" w:name="_Ref503355198"/>
      <w:bookmarkStart w:id="174" w:name="_Toc525630996"/>
      <w:r>
        <w:t>Security implications</w:t>
      </w:r>
      <w:bookmarkEnd w:id="173"/>
      <w:bookmarkEnd w:id="17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A651B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5" w:name="_Ref508810893"/>
      <w:bookmarkStart w:id="176" w:name="_Ref503352567"/>
      <w:bookmarkStart w:id="177" w:name="_Toc525630997"/>
      <w:r>
        <w:t>Messages with placeholders</w:t>
      </w:r>
      <w:bookmarkEnd w:id="175"/>
      <w:bookmarkEnd w:id="17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BF1E32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E2761">
        <w:t>3.9.11</w:t>
      </w:r>
      <w:r>
        <w:fldChar w:fldCharType="end"/>
      </w:r>
      <w:r>
        <w:t>).</w:t>
      </w:r>
    </w:p>
    <w:p w14:paraId="5BF7BEF4" w14:textId="545C81BC"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E2761">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56296E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E276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94B2AB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E2761">
        <w:t>3.11</w:t>
      </w:r>
      <w:r>
        <w:fldChar w:fldCharType="end"/>
      </w:r>
      <w:r>
        <w:t>).</w:t>
      </w:r>
    </w:p>
    <w:p w14:paraId="2D82F457" w14:textId="3324340A"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E2761">
        <w:t>3.11.18</w:t>
      </w:r>
      <w:r>
        <w:fldChar w:fldCharType="end"/>
      </w:r>
      <w:r>
        <w:t>.</w:t>
      </w:r>
    </w:p>
    <w:p w14:paraId="13E475FD" w14:textId="3F2B1351"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E2761">
        <w:t>3.19</w:t>
      </w:r>
      <w:r>
        <w:fldChar w:fldCharType="end"/>
      </w:r>
      <w:r>
        <w:t>).</w:t>
      </w:r>
    </w:p>
    <w:p w14:paraId="3E8F3038" w14:textId="3D07859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E2761">
        <w:t>3.19.5</w:t>
      </w:r>
      <w:r>
        <w:fldChar w:fldCharType="end"/>
      </w:r>
      <w:r>
        <w:t>.</w:t>
      </w:r>
    </w:p>
    <w:p w14:paraId="1639AEDC" w14:textId="46238B4A"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E2761">
        <w:t>3.19.7</w:t>
      </w:r>
      <w:r>
        <w:fldChar w:fldCharType="end"/>
      </w:r>
      <w:r>
        <w:t>.</w:t>
      </w:r>
    </w:p>
    <w:p w14:paraId="3DF5F195" w14:textId="034731CD"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E2761">
        <w:t>3.9.7</w:t>
      </w:r>
      <w:r>
        <w:fldChar w:fldCharType="end"/>
      </w:r>
      <w:r>
        <w:t>.</w:t>
      </w:r>
    </w:p>
    <w:p w14:paraId="1F41BBCB" w14:textId="1A39B2FE"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E2761">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8" w:name="_Ref508810900"/>
      <w:bookmarkStart w:id="179" w:name="_Toc525630998"/>
      <w:r>
        <w:t>Messages with e</w:t>
      </w:r>
      <w:r w:rsidR="00A4123E">
        <w:t>mbedded links</w:t>
      </w:r>
      <w:bookmarkEnd w:id="176"/>
      <w:bookmarkEnd w:id="178"/>
      <w:bookmarkEnd w:id="179"/>
    </w:p>
    <w:p w14:paraId="039E6FD3" w14:textId="056277F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E2761">
        <w:t>3.19</w:t>
      </w:r>
      <w:r w:rsidR="00360983">
        <w:fldChar w:fldCharType="end"/>
      </w:r>
      <w:r w:rsidR="006B7822">
        <w:t>)</w:t>
      </w:r>
      <w:r w:rsidR="002957C4">
        <w:t>. We refer to these links as “embedded links”.</w:t>
      </w:r>
    </w:p>
    <w:p w14:paraId="2E75A42E" w14:textId="2D6896AD" w:rsidR="00424AAB" w:rsidRDefault="00424AAB" w:rsidP="00424AAB">
      <w:r>
        <w:t>Within a rich text message (§</w:t>
      </w:r>
      <w:r>
        <w:fldChar w:fldCharType="begin"/>
      </w:r>
      <w:r>
        <w:instrText xml:space="preserve"> REF _Ref503354606 \r \h </w:instrText>
      </w:r>
      <w:r>
        <w:fldChar w:fldCharType="separate"/>
      </w:r>
      <w:r w:rsidR="003E2761">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D5DF512" w:rsidR="002957C4" w:rsidRDefault="00424AAB" w:rsidP="002957C4">
      <w:r>
        <w:t>Within a plain text message (§</w:t>
      </w:r>
      <w:r>
        <w:fldChar w:fldCharType="begin"/>
      </w:r>
      <w:r>
        <w:instrText xml:space="preserve"> REF _Ref503354593 \r \h </w:instrText>
      </w:r>
      <w:r>
        <w:fldChar w:fldCharType="separate"/>
      </w:r>
      <w:r w:rsidR="003E2761">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88E18C5"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E2761">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3D34B4C"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37ECBC9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E2761">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E276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E2761">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0" w:name="_Ref508812963"/>
      <w:bookmarkStart w:id="181" w:name="_Ref493337542"/>
      <w:bookmarkStart w:id="182" w:name="_Toc525630999"/>
      <w:r>
        <w:t>Message string resources</w:t>
      </w:r>
      <w:bookmarkEnd w:id="180"/>
      <w:bookmarkEnd w:id="182"/>
    </w:p>
    <w:p w14:paraId="558CEB2A" w14:textId="15F84E5D" w:rsidR="00F27B42" w:rsidRDefault="00F27B42" w:rsidP="00F27B42">
      <w:pPr>
        <w:pStyle w:val="Heading4"/>
      </w:pPr>
      <w:bookmarkStart w:id="183" w:name="_Toc525631000"/>
      <w:r>
        <w:t>General</w:t>
      </w:r>
      <w:bookmarkEnd w:id="183"/>
    </w:p>
    <w:p w14:paraId="2DC31705" w14:textId="7D2005A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E276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E276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E276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E276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AAFCA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E276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E2761">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E2761">
        <w:t>3.35.2</w:t>
      </w:r>
      <w:r w:rsidR="000A6828">
        <w:fldChar w:fldCharType="end"/>
      </w:r>
      <w:r>
        <w:t>).</w:t>
      </w:r>
    </w:p>
    <w:p w14:paraId="71E30852" w14:textId="6B140BDB"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E276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E2761">
        <w:t>3.9.6.4</w:t>
      </w:r>
      <w:r>
        <w:fldChar w:fldCharType="end"/>
      </w:r>
      <w:r>
        <w:t xml:space="preserve"> defines the SARIF resource file format.</w:t>
      </w:r>
    </w:p>
    <w:p w14:paraId="256FEF1F" w14:textId="2E1E79D9" w:rsidR="00F27B42" w:rsidRDefault="00F27B42" w:rsidP="00F27B42">
      <w:pPr>
        <w:pStyle w:val="Heading4"/>
      </w:pPr>
      <w:bookmarkStart w:id="184" w:name="_Ref508812199"/>
      <w:bookmarkStart w:id="185" w:name="_Toc525631001"/>
      <w:r>
        <w:t>Embedded string resource lookup procedure</w:t>
      </w:r>
      <w:bookmarkEnd w:id="184"/>
      <w:bookmarkEnd w:id="18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6" w:name="_Ref508811713"/>
      <w:bookmarkStart w:id="187" w:name="_Toc525631002"/>
      <w:r>
        <w:t>SARIF resource file lookup procedure</w:t>
      </w:r>
      <w:bookmarkEnd w:id="186"/>
      <w:bookmarkEnd w:id="18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578BEA62"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E2761">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12F30A6"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3CCE4C15"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905C03E"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E276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C68FBF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E276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8" w:name="_Ref508811723"/>
      <w:bookmarkStart w:id="189" w:name="_Toc525631003"/>
      <w:r>
        <w:t>SARIF resource file format</w:t>
      </w:r>
      <w:bookmarkEnd w:id="188"/>
      <w:bookmarkEnd w:id="189"/>
    </w:p>
    <w:p w14:paraId="441176F7" w14:textId="05E307FC" w:rsidR="00F27B42" w:rsidRDefault="00F27B42" w:rsidP="00F27B42">
      <w:pPr>
        <w:pStyle w:val="Heading5"/>
      </w:pPr>
      <w:bookmarkStart w:id="190" w:name="_Toc525631004"/>
      <w:r>
        <w:t>General</w:t>
      </w:r>
      <w:bookmarkEnd w:id="19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1" w:name="_Toc525631005"/>
      <w:r>
        <w:lastRenderedPageBreak/>
        <w:t>sarifLog object</w:t>
      </w:r>
      <w:bookmarkEnd w:id="191"/>
    </w:p>
    <w:p w14:paraId="5BC49FE7" w14:textId="75C7FD10"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E276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C92330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E276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505FC19"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E2761">
              <w:t>3.10.4</w:t>
            </w:r>
            <w:r>
              <w:fldChar w:fldCharType="end"/>
            </w:r>
            <w:r>
              <w:rPr>
                <w:rStyle w:val="CODEtemp"/>
              </w:rPr>
              <w:t>)</w:t>
            </w:r>
          </w:p>
        </w:tc>
        <w:tc>
          <w:tcPr>
            <w:tcW w:w="1890" w:type="dxa"/>
          </w:tcPr>
          <w:p w14:paraId="4E542B44" w14:textId="2B5A774F"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E2761">
              <w:t>3.11</w:t>
            </w:r>
            <w:r>
              <w:fldChar w:fldCharType="end"/>
            </w:r>
            <w:r>
              <w:t>)</w:t>
            </w:r>
          </w:p>
        </w:tc>
        <w:tc>
          <w:tcPr>
            <w:tcW w:w="1170" w:type="dxa"/>
          </w:tcPr>
          <w:p w14:paraId="0E0CACFE" w14:textId="77777777" w:rsidR="0086153A" w:rsidRDefault="0086153A" w:rsidP="00282714">
            <w:r>
              <w:t>Yes</w:t>
            </w:r>
          </w:p>
        </w:tc>
        <w:tc>
          <w:tcPr>
            <w:tcW w:w="5691" w:type="dxa"/>
          </w:tcPr>
          <w:p w14:paraId="17554539" w14:textId="366A295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E2761">
              <w:t>3.9.6.4.3</w:t>
            </w:r>
            <w:r>
              <w:fldChar w:fldCharType="end"/>
            </w:r>
            <w:r>
              <w:t>.</w:t>
            </w:r>
          </w:p>
        </w:tc>
      </w:tr>
    </w:tbl>
    <w:p w14:paraId="1325EAA7" w14:textId="079EF80F" w:rsidR="00F27B42" w:rsidRDefault="00F27B42" w:rsidP="00F27B42">
      <w:pPr>
        <w:pStyle w:val="Heading5"/>
      </w:pPr>
      <w:bookmarkStart w:id="192" w:name="_Ref508812519"/>
      <w:bookmarkStart w:id="193" w:name="_Toc525631006"/>
      <w:r>
        <w:t>run object</w:t>
      </w:r>
      <w:bookmarkEnd w:id="192"/>
      <w:bookmarkEnd w:id="19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EFB9297"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E2761">
              <w:t>3.11.10</w:t>
            </w:r>
            <w:r>
              <w:fldChar w:fldCharType="end"/>
            </w:r>
            <w:r>
              <w:t>)</w:t>
            </w:r>
          </w:p>
        </w:tc>
        <w:tc>
          <w:tcPr>
            <w:tcW w:w="1966" w:type="dxa"/>
          </w:tcPr>
          <w:p w14:paraId="562C4BC7" w14:textId="20C25F8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E2761">
              <w:t>3.12</w:t>
            </w:r>
            <w:r>
              <w:fldChar w:fldCharType="end"/>
            </w:r>
            <w:r>
              <w:t>)</w:t>
            </w:r>
          </w:p>
        </w:tc>
        <w:tc>
          <w:tcPr>
            <w:tcW w:w="1205" w:type="dxa"/>
          </w:tcPr>
          <w:p w14:paraId="7C63EEBA" w14:textId="77777777" w:rsidR="0086153A" w:rsidRDefault="0086153A" w:rsidP="00282714">
            <w:r>
              <w:t>Yes</w:t>
            </w:r>
          </w:p>
        </w:tc>
        <w:tc>
          <w:tcPr>
            <w:tcW w:w="5597" w:type="dxa"/>
          </w:tcPr>
          <w:p w14:paraId="20CA42D1" w14:textId="1098DA0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E2761">
              <w:t>3.9.6.4.4</w:t>
            </w:r>
            <w:r>
              <w:fldChar w:fldCharType="end"/>
            </w:r>
            <w:r>
              <w:t>.</w:t>
            </w:r>
          </w:p>
        </w:tc>
      </w:tr>
      <w:tr w:rsidR="0086153A" w14:paraId="0A6EE765" w14:textId="77777777" w:rsidTr="00282714">
        <w:trPr>
          <w:trHeight w:val="485"/>
        </w:trPr>
        <w:tc>
          <w:tcPr>
            <w:tcW w:w="2071" w:type="dxa"/>
          </w:tcPr>
          <w:p w14:paraId="572E2CBD" w14:textId="03027EA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E2761">
              <w:t>3.11.19</w:t>
            </w:r>
            <w:r>
              <w:fldChar w:fldCharType="end"/>
            </w:r>
            <w:r>
              <w:t>)</w:t>
            </w:r>
          </w:p>
        </w:tc>
        <w:tc>
          <w:tcPr>
            <w:tcW w:w="1966" w:type="dxa"/>
          </w:tcPr>
          <w:p w14:paraId="217728F3" w14:textId="478EBAEB"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E276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4" w:name="_Ref508812478"/>
      <w:bookmarkStart w:id="195" w:name="_Toc525631007"/>
      <w:r>
        <w:t>tool object</w:t>
      </w:r>
      <w:bookmarkEnd w:id="194"/>
      <w:bookmarkEnd w:id="19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114701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E276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90F62F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E276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1CE3D4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E276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40CA997"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E276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30E643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E276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BA9911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E2761">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6" w:name="_Toc525631008"/>
      <w:r>
        <w:t>resources object</w:t>
      </w:r>
      <w:bookmarkEnd w:id="196"/>
    </w:p>
    <w:p w14:paraId="56784490" w14:textId="6A9EF67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E2761">
        <w:t>3.35</w:t>
      </w:r>
      <w:r>
        <w:fldChar w:fldCharType="end"/>
      </w:r>
      <w:r>
        <w:t>).</w:t>
      </w:r>
    </w:p>
    <w:p w14:paraId="55D59945" w14:textId="28AAB945" w:rsidR="00B607AD" w:rsidRDefault="00B607AD" w:rsidP="00B607AD">
      <w:pPr>
        <w:pStyle w:val="Heading3"/>
      </w:pPr>
      <w:bookmarkStart w:id="197" w:name="_Ref508811133"/>
      <w:bookmarkStart w:id="198" w:name="_Toc525631009"/>
      <w:r>
        <w:lastRenderedPageBreak/>
        <w:t>text property</w:t>
      </w:r>
      <w:bookmarkEnd w:id="197"/>
      <w:bookmarkEnd w:id="198"/>
    </w:p>
    <w:p w14:paraId="38926169" w14:textId="7D48E88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E2761">
        <w:t>3.9.2</w:t>
      </w:r>
      <w:r>
        <w:fldChar w:fldCharType="end"/>
      </w:r>
      <w:r>
        <w:t>)</w:t>
      </w:r>
      <w:r w:rsidRPr="0027620D">
        <w:t>.</w:t>
      </w:r>
    </w:p>
    <w:p w14:paraId="68ED5C2D" w14:textId="1A275EF8" w:rsidR="00B607AD" w:rsidRDefault="00B607AD" w:rsidP="00B607AD">
      <w:pPr>
        <w:pStyle w:val="Heading3"/>
      </w:pPr>
      <w:bookmarkStart w:id="199" w:name="_Ref508811583"/>
      <w:bookmarkStart w:id="200" w:name="_Toc525631010"/>
      <w:r>
        <w:t>richText property</w:t>
      </w:r>
      <w:bookmarkEnd w:id="199"/>
      <w:bookmarkEnd w:id="200"/>
    </w:p>
    <w:p w14:paraId="252D70DD" w14:textId="58DCB10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E2761">
        <w:t>3.9.3</w:t>
      </w:r>
      <w:r>
        <w:fldChar w:fldCharType="end"/>
      </w:r>
      <w:r>
        <w:t>)</w:t>
      </w:r>
      <w:r w:rsidRPr="0027620D">
        <w:t>.</w:t>
      </w:r>
    </w:p>
    <w:p w14:paraId="5B4F9624" w14:textId="5567EBA4"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E276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1" w:name="_Ref508811592"/>
      <w:bookmarkStart w:id="202" w:name="_Toc525631011"/>
      <w:r>
        <w:t>messageId property</w:t>
      </w:r>
      <w:bookmarkEnd w:id="201"/>
      <w:bookmarkEnd w:id="202"/>
    </w:p>
    <w:p w14:paraId="5F5AED7E" w14:textId="27227D6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E2761">
        <w:t>3.9.6</w:t>
      </w:r>
      <w:r>
        <w:fldChar w:fldCharType="end"/>
      </w:r>
      <w:r>
        <w:t>) for the desired plain text message (§</w:t>
      </w:r>
      <w:r>
        <w:fldChar w:fldCharType="begin"/>
      </w:r>
      <w:r>
        <w:instrText xml:space="preserve"> REF _Ref503354593 \r \h </w:instrText>
      </w:r>
      <w:r>
        <w:fldChar w:fldCharType="separate"/>
      </w:r>
      <w:r w:rsidR="003E276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E276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E276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3" w:name="_Ref508811630"/>
      <w:bookmarkStart w:id="204" w:name="_Toc525631012"/>
      <w:r>
        <w:t>richMessageId property</w:t>
      </w:r>
      <w:bookmarkEnd w:id="203"/>
      <w:bookmarkEnd w:id="204"/>
    </w:p>
    <w:p w14:paraId="71ECB735" w14:textId="0608802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E2761">
        <w:t>3.9.6</w:t>
      </w:r>
      <w:r>
        <w:fldChar w:fldCharType="end"/>
      </w:r>
      <w:r>
        <w:t>) for the desired rich text message (§</w:t>
      </w:r>
      <w:r>
        <w:fldChar w:fldCharType="begin"/>
      </w:r>
      <w:r>
        <w:instrText xml:space="preserve"> REF _Ref503354606 \r \h </w:instrText>
      </w:r>
      <w:r>
        <w:fldChar w:fldCharType="separate"/>
      </w:r>
      <w:r w:rsidR="003E2761">
        <w:t>3.9.3</w:t>
      </w:r>
      <w:r>
        <w:fldChar w:fldCharType="end"/>
      </w:r>
      <w:r>
        <w:t>).</w:t>
      </w:r>
    </w:p>
    <w:p w14:paraId="1DCA38AB" w14:textId="36CADB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E276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E276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5" w:name="_Ref508811093"/>
      <w:bookmarkStart w:id="206" w:name="_Toc525631013"/>
      <w:r>
        <w:t>arguments property</w:t>
      </w:r>
      <w:bookmarkEnd w:id="205"/>
      <w:bookmarkEnd w:id="206"/>
    </w:p>
    <w:p w14:paraId="3337B550" w14:textId="16C4211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E276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E276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E276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E2761">
        <w:t>3.9.10</w:t>
      </w:r>
      <w:r>
        <w:fldChar w:fldCharType="end"/>
      </w:r>
      <w:r>
        <w:t>) contains any placeholders (§</w:t>
      </w:r>
      <w:r>
        <w:fldChar w:fldCharType="begin"/>
      </w:r>
      <w:r>
        <w:instrText xml:space="preserve"> REF _Ref508810893 \r \h </w:instrText>
      </w:r>
      <w:r>
        <w:fldChar w:fldCharType="separate"/>
      </w:r>
      <w:r w:rsidR="003E276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E276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7" w:name="_Ref508812301"/>
      <w:bookmarkStart w:id="208" w:name="_Toc525631014"/>
      <w:r>
        <w:t>sarifLog object</w:t>
      </w:r>
      <w:bookmarkEnd w:id="181"/>
      <w:bookmarkEnd w:id="207"/>
      <w:bookmarkEnd w:id="208"/>
    </w:p>
    <w:p w14:paraId="5DEDD21B" w14:textId="0630136E" w:rsidR="000D32C1" w:rsidRDefault="000D32C1" w:rsidP="000D32C1">
      <w:pPr>
        <w:pStyle w:val="Heading3"/>
      </w:pPr>
      <w:bookmarkStart w:id="209" w:name="_Toc525631015"/>
      <w:r>
        <w:t>General</w:t>
      </w:r>
      <w:bookmarkEnd w:id="20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1113CB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E2761">
        <w:t>3.10.2</w:t>
      </w:r>
      <w:r w:rsidR="0038356E">
        <w:fldChar w:fldCharType="end"/>
      </w:r>
      <w:r w:rsidR="00D71A1D">
        <w:t>.</w:t>
      </w:r>
    </w:p>
    <w:p w14:paraId="69B7D7D3" w14:textId="5593A5D1"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E276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56C54C52"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E276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0" w:name="_Ref493349977"/>
      <w:bookmarkStart w:id="211" w:name="_Ref493350297"/>
      <w:bookmarkStart w:id="212" w:name="_Toc525631016"/>
      <w:r>
        <w:t>version property</w:t>
      </w:r>
      <w:bookmarkEnd w:id="210"/>
      <w:bookmarkEnd w:id="211"/>
      <w:bookmarkEnd w:id="21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13" w:name="_Ref508812350"/>
      <w:bookmarkStart w:id="214" w:name="_Toc525631017"/>
      <w:r>
        <w:t>$schema property</w:t>
      </w:r>
      <w:bookmarkEnd w:id="213"/>
      <w:bookmarkEnd w:id="21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DDC056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E276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5" w:name="_Ref493349987"/>
      <w:bookmarkStart w:id="216" w:name="_Toc525631018"/>
      <w:r>
        <w:t>runs property</w:t>
      </w:r>
      <w:bookmarkEnd w:id="215"/>
      <w:bookmarkEnd w:id="216"/>
    </w:p>
    <w:p w14:paraId="4CED6907" w14:textId="3638FA7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E2761">
        <w:t>3.11</w:t>
      </w:r>
      <w:r>
        <w:fldChar w:fldCharType="end"/>
      </w:r>
      <w:r w:rsidRPr="00584D35">
        <w:t>).</w:t>
      </w:r>
    </w:p>
    <w:p w14:paraId="076C2078" w14:textId="7A8121FC" w:rsidR="00C66549" w:rsidRPr="00C66549" w:rsidRDefault="00EC6397" w:rsidP="00C66549">
      <w:pPr>
        <w:pStyle w:val="Heading2"/>
      </w:pPr>
      <w:bookmarkStart w:id="217" w:name="_Ref493349997"/>
      <w:bookmarkStart w:id="218" w:name="_Ref493350451"/>
      <w:bookmarkStart w:id="219" w:name="_Toc525631019"/>
      <w:r>
        <w:t>run object</w:t>
      </w:r>
      <w:bookmarkEnd w:id="217"/>
      <w:bookmarkEnd w:id="218"/>
      <w:bookmarkEnd w:id="219"/>
    </w:p>
    <w:p w14:paraId="10E42C1C" w14:textId="534C375F" w:rsidR="000D32C1" w:rsidRDefault="000D32C1" w:rsidP="000D32C1">
      <w:pPr>
        <w:pStyle w:val="Heading3"/>
      </w:pPr>
      <w:bookmarkStart w:id="220" w:name="_Toc525631020"/>
      <w:r>
        <w:t>General</w:t>
      </w:r>
      <w:bookmarkEnd w:id="22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6003B62"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E2761">
        <w:t>3.11.10</w:t>
      </w:r>
      <w:r>
        <w:fldChar w:fldCharType="end"/>
      </w:r>
      <w:r w:rsidR="00893398">
        <w:t>.</w:t>
      </w:r>
    </w:p>
    <w:p w14:paraId="458D3C95" w14:textId="30C49DA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E2761">
        <w:t>3.12</w:t>
      </w:r>
      <w:r>
        <w:fldChar w:fldCharType="end"/>
      </w:r>
      <w:r>
        <w:t>)</w:t>
      </w:r>
      <w:r w:rsidR="00893398">
        <w:t>.</w:t>
      </w:r>
    </w:p>
    <w:p w14:paraId="5659FE03" w14:textId="398D62B9" w:rsidR="00C66549" w:rsidRDefault="00C66549" w:rsidP="00893398">
      <w:pPr>
        <w:pStyle w:val="Codesmall"/>
      </w:pPr>
      <w:r>
        <w:t xml:space="preserve">  },</w:t>
      </w:r>
    </w:p>
    <w:p w14:paraId="5572A9C8" w14:textId="15D3761B"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E2761">
        <w:t>3.11.18</w:t>
      </w:r>
      <w:r>
        <w:fldChar w:fldCharType="end"/>
      </w:r>
      <w:r w:rsidR="00893398">
        <w:t>.</w:t>
      </w:r>
    </w:p>
    <w:p w14:paraId="2AB9C865" w14:textId="68161F9F" w:rsidR="00C66549" w:rsidRDefault="00C66549" w:rsidP="00893398">
      <w:pPr>
        <w:pStyle w:val="Codesmall"/>
      </w:pPr>
      <w:r>
        <w:t xml:space="preserve">    {</w:t>
      </w:r>
    </w:p>
    <w:p w14:paraId="34499818" w14:textId="385F1A2D"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E276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21" w:name="_Ref522953645"/>
      <w:bookmarkStart w:id="222" w:name="_Toc525631021"/>
      <w:r>
        <w:lastRenderedPageBreak/>
        <w:t>externalFiles property</w:t>
      </w:r>
      <w:bookmarkEnd w:id="221"/>
      <w:bookmarkEnd w:id="222"/>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7F85B5D5"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4E792EF3"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3E2761">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3E2761">
        <w:t>3.6.2</w:t>
      </w:r>
      <w:r w:rsidR="00BF63D3">
        <w:fldChar w:fldCharType="end"/>
      </w:r>
      <w:r>
        <w:t xml:space="preserve">) </w:t>
      </w:r>
      <w:r w:rsidRPr="008A4421">
        <w:rPr>
          <w:rStyle w:val="CODEtemp"/>
        </w:rPr>
        <w:t>fileLocation</w:t>
      </w:r>
      <w:r>
        <w:t xml:space="preserve"> objects (§</w:t>
      </w:r>
      <w:r>
        <w:fldChar w:fldCharType="begin"/>
      </w:r>
      <w:r>
        <w:instrText xml:space="preserve"> REF _Ref508989521 \r \h </w:instrText>
      </w:r>
      <w:r>
        <w:fldChar w:fldCharType="separate"/>
      </w:r>
      <w:r w:rsidR="003E2761">
        <w:t>3.3</w:t>
      </w:r>
      <w:r>
        <w:fldChar w:fldCharType="end"/>
      </w:r>
      <w:r>
        <w:t>) that specify the locations of the external files in which the contents of the specified property are stored.</w:t>
      </w:r>
    </w:p>
    <w:p w14:paraId="48EE098D" w14:textId="750224EE" w:rsidR="0040239D" w:rsidRPr="00BF63D3" w:rsidRDefault="0040239D" w:rsidP="0040239D">
      <w:r>
        <w:t>If the externalized property is</w:t>
      </w:r>
      <w:r w:rsidR="00BF63D3">
        <w:t xml:space="preserve"> itself an array (for example, </w:t>
      </w:r>
      <w:r w:rsidR="00BF63D3" w:rsidRPr="00BF63D3">
        <w:rPr>
          <w:rStyle w:val="CODEtemp"/>
        </w:rPr>
        <w:t>run.results</w:t>
      </w:r>
      <w:r w:rsidR="00BF63D3">
        <w:t xml:space="preserve"> (§</w:t>
      </w:r>
      <w:r w:rsidR="00BF63D3">
        <w:fldChar w:fldCharType="begin"/>
      </w:r>
      <w:r w:rsidR="00BF63D3">
        <w:instrText xml:space="preserve"> REF _Ref493350972 \r \h </w:instrText>
      </w:r>
      <w:r w:rsidR="00BF63D3">
        <w:fldChar w:fldCharType="separate"/>
      </w:r>
      <w:r w:rsidR="003E2761">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r w:rsidR="00BF63D3" w:rsidRPr="00BF63D3">
        <w:rPr>
          <w:rStyle w:val="CODEtemp"/>
        </w:rPr>
        <w:t>run.files</w:t>
      </w:r>
      <w:r w:rsidR="00BF63D3">
        <w:t xml:space="preserve"> (§</w:t>
      </w:r>
      <w:r w:rsidR="00BF63D3">
        <w:fldChar w:fldCharType="begin"/>
      </w:r>
      <w:r w:rsidR="00BF63D3">
        <w:instrText xml:space="preserve"> REF _Ref507667580 \r \h </w:instrText>
      </w:r>
      <w:r w:rsidR="00BF63D3">
        <w:fldChar w:fldCharType="separate"/>
      </w:r>
      <w:r w:rsidR="003E2761">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03721B99" w:rsidR="0040239D" w:rsidRDefault="0040239D" w:rsidP="0040239D">
      <w:pPr>
        <w:pStyle w:val="Note"/>
      </w:pPr>
      <w:r>
        <w:t xml:space="preserve">EXAMPLE 1: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23" w:name="_Hlk522953100"/>
      <w:r w:rsidRPr="008A4421">
        <w:rPr>
          <w:rStyle w:val="CODEtemp"/>
        </w:rPr>
        <w:t>scantool.</w:t>
      </w:r>
      <w:r>
        <w:rPr>
          <w:rStyle w:val="CODEtemp"/>
        </w:rPr>
        <w:t>files</w:t>
      </w:r>
      <w:r w:rsidRPr="008A4421">
        <w:rPr>
          <w:rStyle w:val="CODEtemp"/>
        </w:rPr>
        <w:t>.sarif</w:t>
      </w:r>
      <w:bookmarkEnd w:id="223"/>
      <w:r>
        <w:t xml:space="preserve">, the </w:t>
      </w:r>
      <w:r w:rsidRPr="00090C30">
        <w:rPr>
          <w:rStyle w:val="CODEtemp"/>
        </w:rPr>
        <w:t>run.resources</w:t>
      </w:r>
      <w:r>
        <w:t xml:space="preserve"> property (§</w:t>
      </w:r>
      <w:r>
        <w:fldChar w:fldCharType="begin"/>
      </w:r>
      <w:r>
        <w:instrText xml:space="preserve"> REF _Ref493404878 \r \h </w:instrText>
      </w:r>
      <w:r>
        <w:fldChar w:fldCharType="separate"/>
      </w:r>
      <w:r w:rsidR="003E2761">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r>
        <w:t xml:space="preserve">{                          # A run </w:t>
      </w:r>
      <w:proofErr w:type="gramStart"/>
      <w:r>
        <w:t>object</w:t>
      </w:r>
      <w:proofErr w:type="gramEnd"/>
      <w:r>
        <w:t>.</w:t>
      </w:r>
    </w:p>
    <w:p w14:paraId="72FE7558" w14:textId="55D79EDD" w:rsidR="0040239D" w:rsidRDefault="0040239D" w:rsidP="0040239D">
      <w:pPr>
        <w:pStyle w:val="Code"/>
      </w:pPr>
      <w:r>
        <w:t xml:space="preserve">  "originalUriBaseIds": {  # See §</w:t>
      </w:r>
      <w:r>
        <w:fldChar w:fldCharType="begin"/>
      </w:r>
      <w:r>
        <w:instrText xml:space="preserve"> REF _Ref508869459 \r \h </w:instrText>
      </w:r>
      <w:r>
        <w:fldChar w:fldCharType="separate"/>
      </w:r>
      <w:r w:rsidR="003E2761">
        <w:t>3.11.14</w:t>
      </w:r>
      <w:r>
        <w:fldChar w:fldCharType="end"/>
      </w:r>
    </w:p>
    <w:p w14:paraId="26E8B67E" w14:textId="77777777" w:rsidR="0040239D" w:rsidRDefault="0040239D" w:rsidP="0040239D">
      <w:pPr>
        <w:pStyle w:val="Code"/>
      </w:pPr>
      <w:r>
        <w:t xml:space="preserve">    "LOGSDIR": "file:///C:/logs"</w:t>
      </w:r>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"externalFiles":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"scantool.files.sarif",</w:t>
      </w:r>
    </w:p>
    <w:p w14:paraId="7E6A87D5" w14:textId="68B6CD26" w:rsidR="0040239D" w:rsidRDefault="0040239D" w:rsidP="0040239D">
      <w:pPr>
        <w:pStyle w:val="Code"/>
      </w:pPr>
      <w:r>
        <w:t xml:space="preserve">      </w:t>
      </w:r>
      <w:r w:rsidR="00BF63D3">
        <w:t xml:space="preserve">  </w:t>
      </w:r>
      <w:r>
        <w:t>"uriBaseId":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"scantool.resources.sarif",</w:t>
      </w:r>
    </w:p>
    <w:p w14:paraId="200F4C4B" w14:textId="79BF3051" w:rsidR="0040239D" w:rsidRDefault="0040239D" w:rsidP="0040239D">
      <w:pPr>
        <w:pStyle w:val="Code"/>
      </w:pPr>
      <w:r>
        <w:t xml:space="preserve">      </w:t>
      </w:r>
      <w:r w:rsidR="00BF63D3">
        <w:t xml:space="preserve">  </w:t>
      </w:r>
      <w:r>
        <w:t>"uriBaseId":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"scantool.results-1.sarif",</w:t>
      </w:r>
    </w:p>
    <w:p w14:paraId="65326FDD" w14:textId="77777777" w:rsidR="00BF63D3" w:rsidRDefault="00BF63D3" w:rsidP="00BF63D3">
      <w:pPr>
        <w:pStyle w:val="Code"/>
      </w:pPr>
      <w:r>
        <w:t xml:space="preserve">        "uriBaseId": "LOGSDIR"</w:t>
      </w:r>
    </w:p>
    <w:p w14:paraId="33672255" w14:textId="0196E15F" w:rsidR="00BF63D3" w:rsidRDefault="00BF63D3" w:rsidP="00BF63D3">
      <w:pPr>
        <w:pStyle w:val="Code"/>
      </w:pPr>
      <w:r>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lastRenderedPageBreak/>
        <w:t xml:space="preserve">        "uri": "scantool.results-2.sarif",</w:t>
      </w:r>
    </w:p>
    <w:p w14:paraId="54C6BB3F" w14:textId="77777777" w:rsidR="00BF63D3" w:rsidRDefault="00BF63D3" w:rsidP="00BF63D3">
      <w:pPr>
        <w:pStyle w:val="Code"/>
      </w:pPr>
      <w:r>
        <w:t xml:space="preserve">        "uriBaseId":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77777777" w:rsidR="0040239D" w:rsidRDefault="0040239D" w:rsidP="0040239D">
      <w:r>
        <w:t xml:space="preserve">Each externalizable file </w:t>
      </w:r>
      <w:r>
        <w:rPr>
          <w:b/>
        </w:rPr>
        <w:t>SHALL</w:t>
      </w:r>
      <w:r>
        <w:t xml:space="preserve"> conform to the requirements of the property whose value it contains.</w:t>
      </w:r>
    </w:p>
    <w:p w14:paraId="26A896BA" w14:textId="49851542" w:rsidR="0040239D" w:rsidRDefault="0040239D" w:rsidP="0040239D">
      <w:pPr>
        <w:pStyle w:val="Note"/>
      </w:pPr>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rsidR="003E2761">
        <w:t>3.17</w:t>
      </w:r>
      <w:r>
        <w:fldChar w:fldCharType="end"/>
      </w:r>
      <w:r>
        <w:t>).</w:t>
      </w:r>
    </w:p>
    <w:p w14:paraId="2CAB24D4" w14:textId="77777777" w:rsidR="0040239D" w:rsidRDefault="0040239D" w:rsidP="0040239D">
      <w:pPr>
        <w:pStyle w:val="Code"/>
      </w:pPr>
      <w:r>
        <w:t>{</w:t>
      </w:r>
    </w:p>
    <w:p w14:paraId="3CB0A8E4" w14:textId="77777777" w:rsidR="0040239D" w:rsidRDefault="0040239D" w:rsidP="0040239D">
      <w:pPr>
        <w:pStyle w:val="Code"/>
      </w:pPr>
      <w:r>
        <w:t xml:space="preserve">  "ui/window.c: {</w:t>
      </w:r>
    </w:p>
    <w:p w14:paraId="604BFE6E" w14:textId="77777777" w:rsidR="0040239D" w:rsidRDefault="0040239D" w:rsidP="0040239D">
      <w:pPr>
        <w:pStyle w:val="Code"/>
      </w:pPr>
      <w:r>
        <w:t xml:space="preserve">    "mimeType": "x-c",</w:t>
      </w:r>
    </w:p>
    <w:p w14:paraId="5E6CA65D" w14:textId="77777777" w:rsidR="0040239D" w:rsidRDefault="0040239D" w:rsidP="0040239D">
      <w:pPr>
        <w:pStyle w:val="Code"/>
      </w:pPr>
      <w:r>
        <w:t xml:space="preserve">    "hashes": {</w:t>
      </w:r>
    </w:p>
    <w:p w14:paraId="093726EA" w14:textId="77777777" w:rsidR="0040239D" w:rsidRDefault="0040239D" w:rsidP="0040239D">
      <w:pPr>
        <w:pStyle w:val="Code"/>
      </w:pPr>
      <w:r>
        <w:t xml:space="preserve">      "sha-256": "..."</w:t>
      </w:r>
    </w:p>
    <w:p w14:paraId="23DC8C6B" w14:textId="77777777" w:rsidR="0040239D" w:rsidRDefault="0040239D" w:rsidP="0040239D">
      <w:pPr>
        <w:pStyle w:val="Code"/>
      </w:pPr>
      <w:r>
        <w:t xml:space="preserve">    }</w:t>
      </w:r>
    </w:p>
    <w:p w14:paraId="5F039B31" w14:textId="77777777" w:rsidR="0040239D" w:rsidRDefault="0040239D" w:rsidP="00D373E0">
      <w:pPr>
        <w:pStyle w:val="Code"/>
      </w:pPr>
      <w:r>
        <w:t xml:space="preserve">  },</w:t>
      </w:r>
    </w:p>
    <w:p w14:paraId="28659B17" w14:textId="77777777" w:rsidR="0040239D" w:rsidRDefault="0040239D" w:rsidP="00D373E0">
      <w:pPr>
        <w:pStyle w:val="Code"/>
      </w:pPr>
      <w:r>
        <w:t xml:space="preserve">  ...</w:t>
      </w:r>
    </w:p>
    <w:p w14:paraId="355D28E1" w14:textId="77777777" w:rsidR="00D373E0" w:rsidRDefault="0040239D" w:rsidP="00D373E0">
      <w:pPr>
        <w:pStyle w:val="Code"/>
      </w:pPr>
      <w:r>
        <w:t>}</w:t>
      </w:r>
    </w:p>
    <w:p w14:paraId="2A651422" w14:textId="77777777" w:rsidR="00D603A6" w:rsidRDefault="0040239D" w:rsidP="00D603A6">
      <w:pPr>
        <w:rPr>
          <w:ins w:id="224" w:author="Laurence Golding" w:date="2018-09-25T09:31:00Z"/>
        </w:rPr>
      </w:pPr>
      <w:bookmarkStart w:id="225" w:name="_Toc525631022"/>
      <w:r>
        <w:t>If a property appears inline in the root file, its name SHAL</w:t>
      </w:r>
      <w:r w:rsidRPr="00C43CC5">
        <w:t xml:space="preserve">L </w:t>
      </w:r>
      <w:r>
        <w:t xml:space="preserve">NOT appear as one of the property names in </w:t>
      </w:r>
      <w:r w:rsidRPr="00C43CC5">
        <w:rPr>
          <w:rStyle w:val="CODEtemp"/>
        </w:rPr>
        <w:t>externalFiles</w:t>
      </w:r>
      <w:r>
        <w:t xml:space="preserve">. Even if the property name erroneously appears in </w:t>
      </w:r>
      <w:r w:rsidRPr="00C43CC5">
        <w:rPr>
          <w:rStyle w:val="CODEtemp"/>
        </w:rPr>
        <w:t>externalFiles</w:t>
      </w:r>
      <w:r>
        <w:t>, a SARIF consumer SHALL ignore the contents of the external file.</w:t>
      </w:r>
      <w:bookmarkStart w:id="226" w:name="_Ref493351359"/>
    </w:p>
    <w:p w14:paraId="6F4BF71F" w14:textId="1AA79753" w:rsidR="000D32C1" w:rsidRDefault="000D32C1" w:rsidP="00D603A6">
      <w:pPr>
        <w:pStyle w:val="Heading3"/>
      </w:pPr>
      <w:r>
        <w:t>i</w:t>
      </w:r>
      <w:r w:rsidR="00435405">
        <w:t>nstanceGui</w:t>
      </w:r>
      <w:r>
        <w:t>d property</w:t>
      </w:r>
      <w:bookmarkEnd w:id="225"/>
      <w:bookmarkEnd w:id="226"/>
    </w:p>
    <w:p w14:paraId="1C53D700" w14:textId="76059A6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E2761">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27" w:name="_Toc525631023"/>
      <w:r>
        <w:t>correlationGuid property</w:t>
      </w:r>
      <w:bookmarkEnd w:id="227"/>
    </w:p>
    <w:p w14:paraId="0F08B1F2" w14:textId="6585A365"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3E2761">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28" w:name="_Ref513207134"/>
      <w:bookmarkStart w:id="229" w:name="_Toc525631024"/>
      <w:r>
        <w:t>logical</w:t>
      </w:r>
      <w:r w:rsidR="000D32C1">
        <w:t>Id property</w:t>
      </w:r>
      <w:bookmarkEnd w:id="228"/>
      <w:bookmarkEnd w:id="229"/>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C44A88C"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E2761">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30" w:name="_Toc525631025"/>
      <w:r>
        <w:t>description property</w:t>
      </w:r>
      <w:bookmarkEnd w:id="230"/>
    </w:p>
    <w:p w14:paraId="4429B86F" w14:textId="34F67AEB"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E2761">
        <w:t>3.9</w:t>
      </w:r>
      <w:r>
        <w:fldChar w:fldCharType="end"/>
      </w:r>
      <w:r>
        <w:t>) that describes this run.</w:t>
      </w:r>
    </w:p>
    <w:p w14:paraId="0F955C55" w14:textId="2EA3A314"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E2761">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5433F4FB" w:rsidR="00E86746" w:rsidRDefault="00E86746" w:rsidP="00E86746">
      <w:pPr>
        <w:pStyle w:val="Codesmall"/>
      </w:pPr>
      <w:r>
        <w:t>{                                                        # A run object (§</w:t>
      </w:r>
      <w:r>
        <w:fldChar w:fldCharType="begin"/>
      </w:r>
      <w:r>
        <w:instrText xml:space="preserve"> REF _Ref493349997 \r \h </w:instrText>
      </w:r>
      <w:r>
        <w:fldChar w:fldCharType="separate"/>
      </w:r>
      <w:r w:rsidR="003E2761">
        <w:t>3.11</w:t>
      </w:r>
      <w:r>
        <w:fldChar w:fldCharType="end"/>
      </w:r>
      <w:r>
        <w:t>).</w:t>
      </w:r>
    </w:p>
    <w:p w14:paraId="0BF4D6AD" w14:textId="7F3D785D"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E2761">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31" w:name="_Ref493475805"/>
      <w:bookmarkStart w:id="232" w:name="_Toc525631026"/>
      <w:r>
        <w:t>baselineI</w:t>
      </w:r>
      <w:r w:rsidR="00435405">
        <w:t>nstanceGui</w:t>
      </w:r>
      <w:r>
        <w:t>d property</w:t>
      </w:r>
      <w:bookmarkEnd w:id="231"/>
      <w:bookmarkEnd w:id="232"/>
    </w:p>
    <w:p w14:paraId="2AAA192D" w14:textId="54E9F0D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E2761">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E2761">
        <w:t>3.11.3</w:t>
      </w:r>
      <w:r>
        <w:fldChar w:fldCharType="end"/>
      </w:r>
      <w:r w:rsidRPr="006066AC">
        <w:t>) of some previous run.</w:t>
      </w:r>
    </w:p>
    <w:p w14:paraId="730C1956" w14:textId="20240DDC"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E2761">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2309F37A"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E276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E276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33" w:name="_Ref514325384"/>
      <w:bookmarkStart w:id="234" w:name="_Ref514325738"/>
      <w:bookmarkStart w:id="235" w:name="_Toc525631027"/>
      <w:r>
        <w:t>automation</w:t>
      </w:r>
      <w:r w:rsidR="00435405">
        <w:t>Logical</w:t>
      </w:r>
      <w:r>
        <w:t>Id property</w:t>
      </w:r>
      <w:bookmarkEnd w:id="233"/>
      <w:bookmarkEnd w:id="234"/>
      <w:bookmarkEnd w:id="235"/>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37301A6B"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E2761">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36" w:name="_Toc525631028"/>
      <w:r>
        <w:lastRenderedPageBreak/>
        <w:t>architecture property</w:t>
      </w:r>
      <w:bookmarkEnd w:id="23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7" w:name="_Ref493350956"/>
      <w:bookmarkStart w:id="238" w:name="_Toc525631029"/>
      <w:r>
        <w:t>tool property</w:t>
      </w:r>
      <w:bookmarkEnd w:id="237"/>
      <w:bookmarkEnd w:id="238"/>
    </w:p>
    <w:p w14:paraId="56566E8E" w14:textId="7D480ED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E2761">
        <w:t>3.12</w:t>
      </w:r>
      <w:r>
        <w:fldChar w:fldCharType="end"/>
      </w:r>
      <w:r w:rsidRPr="003B5868">
        <w:t>) that describes the analysis tool that was run.</w:t>
      </w:r>
    </w:p>
    <w:p w14:paraId="29FA70CD" w14:textId="52EE5F0A" w:rsidR="000D32C1" w:rsidRDefault="000D32C1" w:rsidP="000D32C1">
      <w:pPr>
        <w:pStyle w:val="Heading3"/>
      </w:pPr>
      <w:bookmarkStart w:id="239" w:name="_Ref507657941"/>
      <w:bookmarkStart w:id="240" w:name="_Toc525631030"/>
      <w:r>
        <w:t>invocation</w:t>
      </w:r>
      <w:r w:rsidR="00514F09">
        <w:t>s</w:t>
      </w:r>
      <w:r>
        <w:t xml:space="preserve"> property</w:t>
      </w:r>
      <w:bookmarkEnd w:id="239"/>
      <w:bookmarkEnd w:id="240"/>
    </w:p>
    <w:p w14:paraId="676BBCBB" w14:textId="2C56960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E276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E276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2C35AE04"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3E2761">
        <w:t>3.11.2</w:t>
      </w:r>
      <w:r>
        <w:fldChar w:fldCharType="end"/>
      </w:r>
      <w:r>
        <w:t>).</w:t>
      </w:r>
    </w:p>
    <w:p w14:paraId="76F18E7D" w14:textId="09FC60AC" w:rsidR="00AC6C45" w:rsidRDefault="00AC6C45" w:rsidP="00AC6C45">
      <w:pPr>
        <w:pStyle w:val="Heading3"/>
      </w:pPr>
      <w:bookmarkStart w:id="241" w:name="_Toc525631031"/>
      <w:r>
        <w:t>conversion property</w:t>
      </w:r>
      <w:bookmarkEnd w:id="241"/>
    </w:p>
    <w:p w14:paraId="226462F1" w14:textId="36EBFDB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E2761">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1A89DBBE"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3E2761">
        <w:t>3.11.2</w:t>
      </w:r>
      <w:r>
        <w:fldChar w:fldCharType="end"/>
      </w:r>
      <w:r>
        <w:t>).</w:t>
      </w:r>
    </w:p>
    <w:p w14:paraId="5C2F822F" w14:textId="781C9151" w:rsidR="002315DB" w:rsidRDefault="002315DB" w:rsidP="002315DB">
      <w:pPr>
        <w:pStyle w:val="Heading3"/>
      </w:pPr>
      <w:bookmarkStart w:id="242" w:name="_Ref511829897"/>
      <w:bookmarkStart w:id="243" w:name="_Toc525631032"/>
      <w:r>
        <w:t>versionControlProvenance property</w:t>
      </w:r>
      <w:bookmarkEnd w:id="242"/>
      <w:bookmarkEnd w:id="243"/>
    </w:p>
    <w:p w14:paraId="40DFBA3C" w14:textId="02F7A93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E276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E276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5A90FDB"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E2761">
        <w:t>3.16</w:t>
      </w:r>
      <w:r>
        <w:fldChar w:fldCharType="end"/>
      </w:r>
      <w:r>
        <w:t>).</w:t>
      </w:r>
    </w:p>
    <w:p w14:paraId="252CBC5B" w14:textId="61E2A362"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E2761">
        <w:t>3.16.3</w:t>
      </w:r>
      <w:r w:rsidR="00EC5421">
        <w:fldChar w:fldCharType="end"/>
      </w:r>
      <w:r>
        <w:t>.</w:t>
      </w:r>
    </w:p>
    <w:p w14:paraId="5C24FC9B" w14:textId="59358D40"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E2761">
        <w:t>3.16.4</w:t>
      </w:r>
      <w:r w:rsidR="00EC5421">
        <w:fldChar w:fldCharType="end"/>
      </w:r>
      <w:r>
        <w:t>.</w:t>
      </w:r>
    </w:p>
    <w:p w14:paraId="1B1D75B0" w14:textId="0F7AF68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E276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4" w:name="_Ref508869459"/>
      <w:bookmarkStart w:id="245" w:name="_Ref508869524"/>
      <w:bookmarkStart w:id="246" w:name="_Ref508869585"/>
      <w:bookmarkStart w:id="247" w:name="_Ref493345118"/>
      <w:bookmarkStart w:id="248" w:name="_Toc525631033"/>
      <w:r>
        <w:t>originalUriBaseIds property</w:t>
      </w:r>
      <w:bookmarkEnd w:id="244"/>
      <w:bookmarkEnd w:id="245"/>
      <w:bookmarkEnd w:id="246"/>
      <w:bookmarkEnd w:id="248"/>
    </w:p>
    <w:p w14:paraId="2DDCF7C4" w14:textId="112A0D3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E276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E276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4F916F48"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E276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w:t>
      </w:r>
      <w:proofErr w:type="gramStart"/>
      <w:r>
        <w:t>property, if</w:t>
      </w:r>
      <w:proofErr w:type="gramEnd"/>
      <w:r>
        <w:t xml:space="preserve">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2137C29E"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E276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C9ABE8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E2761">
        <w:t>3.20</w:t>
      </w:r>
      <w:r w:rsidR="00B213E1">
        <w:fldChar w:fldCharType="end"/>
      </w:r>
      <w:r w:rsidR="00B213E1">
        <w:t>)</w:t>
      </w:r>
    </w:p>
    <w:p w14:paraId="26DCDECF" w14:textId="2DA40542"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E2761">
        <w:t>3.20.2</w:t>
      </w:r>
      <w:r w:rsidR="00C6546E">
        <w:fldChar w:fldCharType="end"/>
      </w:r>
      <w:r w:rsidR="00C6546E">
        <w:t>.</w:t>
      </w:r>
    </w:p>
    <w:p w14:paraId="14E37F0A" w14:textId="79019019"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E276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439CA7B"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E2761">
        <w:t>3.3.2.2</w:t>
      </w:r>
      <w:r w:rsidR="0014301D">
        <w:fldChar w:fldCharType="end"/>
      </w:r>
      <w:r>
        <w:t>).</w:t>
      </w:r>
    </w:p>
    <w:p w14:paraId="7D9E2059" w14:textId="77777777" w:rsidR="000D32C1" w:rsidRDefault="000D32C1" w:rsidP="000D32C1">
      <w:pPr>
        <w:pStyle w:val="Heading3"/>
      </w:pPr>
      <w:bookmarkStart w:id="249" w:name="_Ref507667580"/>
      <w:bookmarkStart w:id="250" w:name="_Toc525631034"/>
      <w:r>
        <w:t>files property</w:t>
      </w:r>
      <w:bookmarkEnd w:id="247"/>
      <w:bookmarkEnd w:id="249"/>
      <w:bookmarkEnd w:id="250"/>
    </w:p>
    <w:p w14:paraId="07E80975" w14:textId="24B82ABD" w:rsidR="006A16A8" w:rsidRDefault="006A16A8" w:rsidP="006A16A8">
      <w:pPr>
        <w:pStyle w:val="Heading4"/>
      </w:pPr>
      <w:bookmarkStart w:id="251" w:name="_Toc525631035"/>
      <w:r>
        <w:t>General</w:t>
      </w:r>
      <w:bookmarkEnd w:id="251"/>
    </w:p>
    <w:p w14:paraId="1A04899C" w14:textId="44B698A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E276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35CEE2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E2761">
        <w:t>3.13.5</w:t>
      </w:r>
      <w:r w:rsidR="00F132B2">
        <w:fldChar w:fldCharType="end"/>
      </w:r>
      <w:r w:rsidR="00F132B2">
        <w:t>, §</w:t>
      </w:r>
      <w:r w:rsidR="00F132B2">
        <w:fldChar w:fldCharType="begin"/>
      </w:r>
      <w:r w:rsidR="00F132B2">
        <w:instrText xml:space="preserve"> REF _Ref508987354 \r \h </w:instrText>
      </w:r>
      <w:r w:rsidR="00F132B2">
        <w:fldChar w:fldCharType="separate"/>
      </w:r>
      <w:r w:rsidR="003E276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03A40B28"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3E2761">
        <w:t>3.11.2</w:t>
      </w:r>
      <w:r>
        <w:fldChar w:fldCharType="end"/>
      </w:r>
      <w:r>
        <w:t>).</w:t>
      </w:r>
    </w:p>
    <w:p w14:paraId="7F6A01F8" w14:textId="13A3750A" w:rsidR="00C85F5E" w:rsidRDefault="00C85F5E" w:rsidP="00C85F5E">
      <w:pPr>
        <w:pStyle w:val="Heading4"/>
      </w:pPr>
      <w:bookmarkStart w:id="252" w:name="_Ref508985072"/>
      <w:bookmarkStart w:id="253" w:name="_Toc525631036"/>
      <w:r>
        <w:t>Property names</w:t>
      </w:r>
      <w:bookmarkEnd w:id="252"/>
      <w:bookmarkEnd w:id="253"/>
    </w:p>
    <w:p w14:paraId="2525CEB8" w14:textId="61F924E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E276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54" w:name="_Hlk508703537"/>
      <w:r>
        <w:t>relative property name</w:t>
      </w:r>
      <w:bookmarkEnd w:id="254"/>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C03CF49"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E276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E276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DCA3EB7" w:rsidR="00C85F5E" w:rsidRDefault="00C85F5E" w:rsidP="00C85F5E">
      <w:pPr>
        <w:pStyle w:val="Codesmall"/>
      </w:pPr>
      <w:r>
        <w:t>{                                  # A run object (§</w:t>
      </w:r>
      <w:r>
        <w:fldChar w:fldCharType="begin"/>
      </w:r>
      <w:r>
        <w:instrText xml:space="preserve"> REF _Ref493349997 \r \h </w:instrText>
      </w:r>
      <w:r>
        <w:fldChar w:fldCharType="separate"/>
      </w:r>
      <w:r w:rsidR="003E2761">
        <w:t>3.11</w:t>
      </w:r>
      <w:r>
        <w:fldChar w:fldCharType="end"/>
      </w:r>
      <w:r>
        <w:t>).</w:t>
      </w:r>
    </w:p>
    <w:p w14:paraId="32923A5F" w14:textId="77777777" w:rsidR="00C85F5E" w:rsidRDefault="00C85F5E" w:rsidP="00C85F5E">
      <w:pPr>
        <w:pStyle w:val="Codesmall"/>
      </w:pPr>
      <w:r>
        <w:t xml:space="preserve">  "results": [</w:t>
      </w:r>
    </w:p>
    <w:p w14:paraId="2ED60C67" w14:textId="3E1B992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E2761">
        <w:t>3.19</w:t>
      </w:r>
      <w:r>
        <w:fldChar w:fldCharType="end"/>
      </w:r>
      <w:r>
        <w:t>).</w:t>
      </w:r>
    </w:p>
    <w:p w14:paraId="64A6A69B" w14:textId="77777777" w:rsidR="00C85F5E" w:rsidRDefault="00C85F5E" w:rsidP="00C85F5E">
      <w:pPr>
        <w:pStyle w:val="Codesmall"/>
      </w:pPr>
      <w:r>
        <w:t xml:space="preserve">      "relatedLocations": [</w:t>
      </w:r>
    </w:p>
    <w:p w14:paraId="68526452" w14:textId="791385EB"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E2761">
        <w:t>3.34</w:t>
      </w:r>
      <w:r>
        <w:fldChar w:fldCharType="end"/>
      </w:r>
      <w:r>
        <w:t>).</w:t>
      </w:r>
    </w:p>
    <w:p w14:paraId="3BDF79BA" w14:textId="58C83BF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E2761">
        <w:t>3.21</w:t>
      </w:r>
      <w:r>
        <w:fldChar w:fldCharType="end"/>
      </w:r>
      <w:r>
        <w:t>).</w:t>
      </w:r>
    </w:p>
    <w:p w14:paraId="074DA98B" w14:textId="015A905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E276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C98F4ED"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E2761">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24B1029A" w:rsidR="00C85F5E" w:rsidRDefault="00C85F5E" w:rsidP="00C85F5E">
      <w:pPr>
        <w:pStyle w:val="Codesmall"/>
      </w:pPr>
      <w:r>
        <w:t>{                                  # A run object (§</w:t>
      </w:r>
      <w:r>
        <w:fldChar w:fldCharType="begin"/>
      </w:r>
      <w:r>
        <w:instrText xml:space="preserve"> REF _Ref493349997 \r \h </w:instrText>
      </w:r>
      <w:r>
        <w:fldChar w:fldCharType="separate"/>
      </w:r>
      <w:r w:rsidR="003E2761">
        <w:t>3.11</w:t>
      </w:r>
      <w:r>
        <w:fldChar w:fldCharType="end"/>
      </w:r>
      <w:r>
        <w:t>).</w:t>
      </w:r>
    </w:p>
    <w:p w14:paraId="0E9FFF9F" w14:textId="77777777" w:rsidR="00C85F5E" w:rsidRDefault="00C85F5E" w:rsidP="00C85F5E">
      <w:pPr>
        <w:pStyle w:val="Codesmall"/>
      </w:pPr>
      <w:r>
        <w:t xml:space="preserve">  "results": [</w:t>
      </w:r>
    </w:p>
    <w:p w14:paraId="2B1E2CCA" w14:textId="4281005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E2761">
        <w:t>3.19</w:t>
      </w:r>
      <w:r>
        <w:fldChar w:fldCharType="end"/>
      </w:r>
      <w:r>
        <w:t>).</w:t>
      </w:r>
    </w:p>
    <w:p w14:paraId="3FA8FEF0" w14:textId="77777777" w:rsidR="00C85F5E" w:rsidRDefault="00C85F5E" w:rsidP="00C85F5E">
      <w:pPr>
        <w:pStyle w:val="Codesmall"/>
      </w:pPr>
      <w:r>
        <w:t xml:space="preserve">      "relatedLocations": [</w:t>
      </w:r>
    </w:p>
    <w:p w14:paraId="51490C33" w14:textId="1F88AE47"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E2761">
        <w:t>3.20</w:t>
      </w:r>
      <w:r w:rsidR="009A40CD">
        <w:fldChar w:fldCharType="end"/>
      </w:r>
      <w:r>
        <w:t>).</w:t>
      </w:r>
    </w:p>
    <w:p w14:paraId="7A65DBF0" w14:textId="6AF6CB8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E2761">
        <w:t>3.21</w:t>
      </w:r>
      <w:r>
        <w:fldChar w:fldCharType="end"/>
      </w:r>
      <w:r>
        <w:t>).</w:t>
      </w:r>
    </w:p>
    <w:p w14:paraId="30B3771B" w14:textId="262E2AE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E276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30CEBA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E276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6B615D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E276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0204F2B8"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E276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C7CB90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E2761">
        <w:t>3.20</w:t>
      </w:r>
      <w:r w:rsidR="009A40CD">
        <w:fldChar w:fldCharType="end"/>
      </w:r>
      <w:r w:rsidR="00EB5421">
        <w:t>).</w:t>
      </w:r>
    </w:p>
    <w:p w14:paraId="39ADA288" w14:textId="2F09D036"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E2761">
        <w:t>3.21</w:t>
      </w:r>
      <w:r w:rsidR="00EB5421">
        <w:fldChar w:fldCharType="end"/>
      </w:r>
      <w:r w:rsidR="00EB5421">
        <w:t>).</w:t>
      </w:r>
    </w:p>
    <w:p w14:paraId="5540FCD1" w14:textId="66B3A5FD"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E276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A2AB986"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971C17B"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E276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63F21E30"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E276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92C60D8"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E2761">
        <w:t>3.20</w:t>
      </w:r>
      <w:r w:rsidR="00EB5632">
        <w:fldChar w:fldCharType="end"/>
      </w:r>
      <w:r w:rsidR="00EB5632">
        <w:t>)</w:t>
      </w:r>
    </w:p>
    <w:p w14:paraId="1A34D47A" w14:textId="4223DEB5"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E2761">
        <w:t>3.21</w:t>
      </w:r>
      <w:r w:rsidR="00EB5632">
        <w:fldChar w:fldCharType="end"/>
      </w:r>
      <w:r w:rsidR="00EB5632">
        <w:t>)</w:t>
      </w:r>
    </w:p>
    <w:p w14:paraId="77C7FCB9" w14:textId="71556B68"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E276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316410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E2761">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5" w:name="_Toc525631037"/>
      <w:r>
        <w:t>Property values</w:t>
      </w:r>
      <w:bookmarkEnd w:id="255"/>
    </w:p>
    <w:p w14:paraId="7A6BA100" w14:textId="037CCB7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E276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E2761">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76005C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E2761">
        <w:t>3.3.2</w:t>
      </w:r>
      <w:r w:rsidR="0054415E">
        <w:fldChar w:fldCharType="end"/>
      </w:r>
      <w:r w:rsidRPr="001C3E3E">
        <w:t>.</w:t>
      </w:r>
    </w:p>
    <w:p w14:paraId="7F2B59B5" w14:textId="7D38FCC9"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E276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E276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E276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C12C3F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803DCCD"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E276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B06A97B"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E276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6" w:name="_Ref493479000"/>
      <w:bookmarkStart w:id="257" w:name="_Ref493479448"/>
      <w:bookmarkStart w:id="258" w:name="_Toc525631038"/>
      <w:r>
        <w:t>logicalLocations property</w:t>
      </w:r>
      <w:bookmarkEnd w:id="256"/>
      <w:bookmarkEnd w:id="257"/>
      <w:bookmarkEnd w:id="258"/>
    </w:p>
    <w:p w14:paraId="428BC587" w14:textId="37DF74C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E2761">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29D2DEF9"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E276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E2761">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E2761">
        <w:t>3.24.2</w:t>
      </w:r>
      <w:r w:rsidR="00DC1421">
        <w:fldChar w:fldCharType="end"/>
      </w:r>
      <w:r w:rsidR="00FE30E5">
        <w:t>.</w:t>
      </w:r>
    </w:p>
    <w:p w14:paraId="1928BB84" w14:textId="10A2B7B9"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E276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20E7E02"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E276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61B2ADDA"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3E2761">
        <w:t>3.11.2</w:t>
      </w:r>
      <w:r>
        <w:fldChar w:fldCharType="end"/>
      </w:r>
      <w:r>
        <w:t>).</w:t>
      </w:r>
    </w:p>
    <w:p w14:paraId="6F1470D0" w14:textId="3F348E8D" w:rsidR="00CD4F20" w:rsidRDefault="00CD4F20" w:rsidP="00CD4F20">
      <w:pPr>
        <w:pStyle w:val="Heading3"/>
      </w:pPr>
      <w:bookmarkStart w:id="259" w:name="_Ref511820652"/>
      <w:bookmarkStart w:id="260" w:name="_Toc525631039"/>
      <w:r>
        <w:t>graphs property</w:t>
      </w:r>
      <w:bookmarkEnd w:id="259"/>
      <w:bookmarkEnd w:id="260"/>
    </w:p>
    <w:p w14:paraId="2212E1F5" w14:textId="0C5CDA7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3E2761">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3E2761">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3E2761">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DE64A71"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E276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E276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E2761">
        <w:t>3.19</w:t>
      </w:r>
      <w:r>
        <w:fldChar w:fldCharType="end"/>
      </w:r>
      <w:r>
        <w:t xml:space="preserve">) in the </w:t>
      </w:r>
      <w:r>
        <w:rPr>
          <w:rStyle w:val="CODEtemp"/>
        </w:rPr>
        <w:t>run</w:t>
      </w:r>
      <w:r>
        <w:t>.</w:t>
      </w:r>
    </w:p>
    <w:p w14:paraId="6930EBD5" w14:textId="66B52C78"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3E2761">
        <w:t>3.11.2</w:t>
      </w:r>
      <w:r>
        <w:fldChar w:fldCharType="end"/>
      </w:r>
      <w:r>
        <w:t>).</w:t>
      </w:r>
    </w:p>
    <w:p w14:paraId="34AB18F9" w14:textId="1EA8179D" w:rsidR="000D32C1" w:rsidRDefault="000D32C1" w:rsidP="000D32C1">
      <w:pPr>
        <w:pStyle w:val="Heading3"/>
      </w:pPr>
      <w:bookmarkStart w:id="261" w:name="_Ref493350972"/>
      <w:bookmarkStart w:id="262" w:name="_Toc525631040"/>
      <w:r>
        <w:t>results property</w:t>
      </w:r>
      <w:bookmarkEnd w:id="261"/>
      <w:bookmarkEnd w:id="262"/>
    </w:p>
    <w:p w14:paraId="319EAE63" w14:textId="436AF85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E2761">
        <w:t>3.19</w:t>
      </w:r>
      <w:r w:rsidR="00FB5300">
        <w:fldChar w:fldCharType="end"/>
      </w:r>
      <w:r w:rsidR="00FB5300" w:rsidRPr="00FB5300">
        <w:t>), each of which represents a single result detected in the course of the run.</w:t>
      </w:r>
    </w:p>
    <w:p w14:paraId="66E8B62B" w14:textId="2E99085B"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E276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684EBF5E"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3E2761">
        <w:t>3.11.2</w:t>
      </w:r>
      <w:r>
        <w:fldChar w:fldCharType="end"/>
      </w:r>
      <w:r>
        <w:t>).</w:t>
      </w:r>
    </w:p>
    <w:p w14:paraId="50003129" w14:textId="31F6CA8E" w:rsidR="000D32C1" w:rsidRDefault="007A0EB2" w:rsidP="000D32C1">
      <w:pPr>
        <w:pStyle w:val="Heading3"/>
      </w:pPr>
      <w:bookmarkStart w:id="263" w:name="_Ref493404878"/>
      <w:bookmarkStart w:id="264" w:name="_Toc525631041"/>
      <w:r>
        <w:t>resource</w:t>
      </w:r>
      <w:r w:rsidR="00401BB5">
        <w:t>s property</w:t>
      </w:r>
      <w:bookmarkEnd w:id="263"/>
      <w:bookmarkEnd w:id="264"/>
    </w:p>
    <w:p w14:paraId="29E64BC9" w14:textId="7F4C2E8F"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E276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14EB46B6"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3E2761">
        <w:t>3.11.2</w:t>
      </w:r>
      <w:r>
        <w:fldChar w:fldCharType="end"/>
      </w:r>
      <w:r>
        <w:t>).</w:t>
      </w:r>
    </w:p>
    <w:p w14:paraId="5BD0C1CC" w14:textId="2F43167D" w:rsidR="00A95453" w:rsidRDefault="00A95453" w:rsidP="00A95453">
      <w:pPr>
        <w:pStyle w:val="Heading3"/>
      </w:pPr>
      <w:bookmarkStart w:id="265" w:name="_Ref511828248"/>
      <w:bookmarkStart w:id="266" w:name="_Toc525631042"/>
      <w:r>
        <w:lastRenderedPageBreak/>
        <w:t>defaultFileEncoding</w:t>
      </w:r>
      <w:bookmarkEnd w:id="265"/>
      <w:bookmarkEnd w:id="266"/>
    </w:p>
    <w:p w14:paraId="305609EB" w14:textId="64E7DED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E276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E276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E2761">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720964" w:rsidR="00926829" w:rsidRDefault="00926829" w:rsidP="00926829">
      <w:r>
        <w:t>For an example, see §</w:t>
      </w:r>
      <w:r>
        <w:fldChar w:fldCharType="begin"/>
      </w:r>
      <w:r>
        <w:instrText xml:space="preserve"> REF _Ref511828128 \r \h </w:instrText>
      </w:r>
      <w:r>
        <w:fldChar w:fldCharType="separate"/>
      </w:r>
      <w:r w:rsidR="003E2761">
        <w:t>3.17.9</w:t>
      </w:r>
      <w:r>
        <w:fldChar w:fldCharType="end"/>
      </w:r>
      <w:r>
        <w:t>.</w:t>
      </w:r>
    </w:p>
    <w:p w14:paraId="44FDA287" w14:textId="3E8323D4" w:rsidR="00153C25" w:rsidRDefault="00153C25" w:rsidP="00153C25">
      <w:pPr>
        <w:pStyle w:val="Heading3"/>
      </w:pPr>
      <w:bookmarkStart w:id="267" w:name="_Ref516063927"/>
      <w:bookmarkStart w:id="268" w:name="_Toc525631043"/>
      <w:r>
        <w:t>columnKind property</w:t>
      </w:r>
      <w:bookmarkEnd w:id="267"/>
      <w:bookmarkEnd w:id="268"/>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9" w:name="_Ref503355262"/>
      <w:bookmarkStart w:id="270" w:name="_Toc525631044"/>
      <w:r>
        <w:t>richMessageMimeType property</w:t>
      </w:r>
      <w:bookmarkEnd w:id="269"/>
      <w:bookmarkEnd w:id="270"/>
    </w:p>
    <w:p w14:paraId="6FE5FA9A" w14:textId="3A58845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E2761">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B6AF114"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E2761">
        <w:t>3.9.3.2</w:t>
      </w:r>
      <w:r>
        <w:fldChar w:fldCharType="end"/>
      </w:r>
      <w:r>
        <w:t>.</w:t>
      </w:r>
    </w:p>
    <w:p w14:paraId="0976C2B8" w14:textId="69407A93" w:rsidR="00D65090" w:rsidRDefault="00D65090" w:rsidP="00D65090">
      <w:pPr>
        <w:pStyle w:val="Heading3"/>
      </w:pPr>
      <w:bookmarkStart w:id="271" w:name="_Ref510017893"/>
      <w:bookmarkStart w:id="272" w:name="_Toc525631045"/>
      <w:r>
        <w:t>redactionToken</w:t>
      </w:r>
      <w:bookmarkEnd w:id="271"/>
      <w:r>
        <w:t xml:space="preserve"> property</w:t>
      </w:r>
      <w:bookmarkEnd w:id="272"/>
    </w:p>
    <w:p w14:paraId="0674C185" w14:textId="56D849DB" w:rsidR="00D65090" w:rsidRDefault="00D65090" w:rsidP="00D65090">
      <w:r>
        <w:t>If the value of any redaction-aware property (§</w:t>
      </w:r>
      <w:r>
        <w:fldChar w:fldCharType="begin"/>
      </w:r>
      <w:r>
        <w:instrText xml:space="preserve"> REF _Ref510017878 \r \h </w:instrText>
      </w:r>
      <w:r>
        <w:fldChar w:fldCharType="separate"/>
      </w:r>
      <w:r w:rsidR="003E276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73"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02C2330C" w:rsidR="00401BB5" w:rsidDel="00D603A6" w:rsidRDefault="00401BB5" w:rsidP="00401BB5">
      <w:pPr>
        <w:pStyle w:val="Heading3"/>
        <w:rPr>
          <w:del w:id="274" w:author="Laurence Golding" w:date="2018-09-25T09:32:00Z"/>
        </w:rPr>
      </w:pPr>
      <w:bookmarkStart w:id="275" w:name="_Toc525631046"/>
      <w:bookmarkEnd w:id="273"/>
      <w:del w:id="276" w:author="Laurence Golding" w:date="2018-09-25T09:32:00Z">
        <w:r w:rsidDel="00D603A6">
          <w:delText>properties property</w:delText>
        </w:r>
        <w:bookmarkEnd w:id="275"/>
      </w:del>
    </w:p>
    <w:p w14:paraId="6A87570C" w14:textId="5E607608" w:rsidR="0037313D" w:rsidDel="00D603A6" w:rsidRDefault="0037313D" w:rsidP="0037313D">
      <w:pPr>
        <w:rPr>
          <w:del w:id="277" w:author="Laurence Golding" w:date="2018-09-25T09:32:00Z"/>
        </w:rPr>
      </w:pPr>
      <w:del w:id="278" w:author="Laurence Golding" w:date="2018-09-25T09:32:00Z">
        <w:r w:rsidRPr="0037313D" w:rsidDel="00D603A6">
          <w:delText xml:space="preserve">A </w:delText>
        </w:r>
        <w:r w:rsidRPr="0037313D" w:rsidDel="00D603A6">
          <w:rPr>
            <w:rStyle w:val="CODEtemp"/>
          </w:rPr>
          <w:delText>run</w:delText>
        </w:r>
        <w:r w:rsidRPr="0037313D" w:rsidDel="00D603A6">
          <w:delText xml:space="preserve"> object </w:delText>
        </w:r>
        <w:r w:rsidRPr="0037313D" w:rsidDel="00D603A6">
          <w:rPr>
            <w:b/>
          </w:rPr>
          <w:delText>MAY</w:delText>
        </w:r>
        <w:r w:rsidRPr="0037313D" w:rsidDel="00D603A6">
          <w:delText xml:space="preserve"> contain a property named </w:delText>
        </w:r>
        <w:r w:rsidRPr="0037313D" w:rsidDel="00D603A6">
          <w:rPr>
            <w:rStyle w:val="CODEtemp"/>
          </w:rPr>
          <w:delText>properties</w:delText>
        </w:r>
        <w:r w:rsidRPr="0037313D" w:rsidDel="00D603A6">
          <w:delText xml:space="preserve"> whose value is a property bag (§</w:delText>
        </w:r>
        <w:r w:rsidDel="00D603A6">
          <w:fldChar w:fldCharType="begin"/>
        </w:r>
        <w:r w:rsidDel="00D603A6">
          <w:delInstrText xml:space="preserve"> REF _Ref493408960 \r \h </w:delInstrText>
        </w:r>
        <w:r w:rsidDel="00D603A6">
          <w:fldChar w:fldCharType="separate"/>
        </w:r>
        <w:r w:rsidR="003E2761" w:rsidDel="00D603A6">
          <w:delText>3.7</w:delText>
        </w:r>
        <w:r w:rsidDel="00D603A6">
          <w:fldChar w:fldCharType="end"/>
        </w:r>
        <w:r w:rsidRPr="0037313D" w:rsidDel="00D603A6">
          <w:delText>). This allows tools to include information about the run that is not explicitly specified in the SARIF format.</w:delText>
        </w:r>
      </w:del>
    </w:p>
    <w:p w14:paraId="7F3F9B0A" w14:textId="5ED5D1FA" w:rsidR="00845668" w:rsidRPr="0037313D" w:rsidDel="00D603A6" w:rsidRDefault="00845668" w:rsidP="0037313D">
      <w:pPr>
        <w:rPr>
          <w:del w:id="279" w:author="Laurence Golding" w:date="2018-09-25T09:32:00Z"/>
        </w:rPr>
      </w:pPr>
      <w:del w:id="280" w:author="Laurence Golding" w:date="2018-09-25T09:32:00Z">
        <w:r w:rsidDel="00D603A6">
          <w:delText xml:space="preserve">The </w:delText>
        </w:r>
        <w:r w:rsidDel="00D603A6">
          <w:rPr>
            <w:rStyle w:val="CODEtemp"/>
          </w:rPr>
          <w:delText>propertie</w:delText>
        </w:r>
        <w:r w:rsidRPr="005F0607" w:rsidDel="00D603A6">
          <w:rPr>
            <w:rStyle w:val="CODEtemp"/>
          </w:rPr>
          <w:delText>s</w:delText>
        </w:r>
        <w:r w:rsidDel="00D603A6">
          <w:delText xml:space="preserve"> property is externalizable (see </w:delText>
        </w:r>
        <w:r w:rsidRPr="003B5868" w:rsidDel="00D603A6">
          <w:delText>§</w:delText>
        </w:r>
        <w:r w:rsidDel="00D603A6">
          <w:fldChar w:fldCharType="begin"/>
        </w:r>
        <w:r w:rsidDel="00D603A6">
          <w:delInstrText xml:space="preserve"> REF _Ref522953645 \r \h </w:delInstrText>
        </w:r>
        <w:r w:rsidDel="00D603A6">
          <w:fldChar w:fldCharType="separate"/>
        </w:r>
        <w:r w:rsidR="003E2761" w:rsidDel="00D603A6">
          <w:delText>3.11.2</w:delText>
        </w:r>
        <w:r w:rsidDel="00D603A6">
          <w:fldChar w:fldCharType="end"/>
        </w:r>
        <w:r w:rsidDel="00D603A6">
          <w:delText>).</w:delText>
        </w:r>
      </w:del>
    </w:p>
    <w:p w14:paraId="27D65C68" w14:textId="1F31125D" w:rsidR="00401BB5" w:rsidRDefault="00401BB5" w:rsidP="00401BB5">
      <w:pPr>
        <w:pStyle w:val="Heading2"/>
      </w:pPr>
      <w:bookmarkStart w:id="281" w:name="_Ref493350964"/>
      <w:bookmarkStart w:id="282" w:name="_Toc525631047"/>
      <w:r>
        <w:t>tool object</w:t>
      </w:r>
      <w:bookmarkEnd w:id="281"/>
      <w:bookmarkEnd w:id="282"/>
    </w:p>
    <w:p w14:paraId="389A43BD" w14:textId="582B65CB" w:rsidR="00401BB5" w:rsidRDefault="00401BB5" w:rsidP="00401BB5">
      <w:pPr>
        <w:pStyle w:val="Heading3"/>
      </w:pPr>
      <w:bookmarkStart w:id="283" w:name="_Toc525631048"/>
      <w:r>
        <w:t>General</w:t>
      </w:r>
      <w:bookmarkEnd w:id="28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4182A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E2761">
        <w:t>3.12.2</w:t>
      </w:r>
      <w:r>
        <w:fldChar w:fldCharType="end"/>
      </w:r>
    </w:p>
    <w:p w14:paraId="69B4117F" w14:textId="7E07EEF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E2761">
        <w:t>3.12.3</w:t>
      </w:r>
      <w:r>
        <w:fldChar w:fldCharType="end"/>
      </w:r>
    </w:p>
    <w:p w14:paraId="3C102082" w14:textId="480CFB1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E2761">
        <w:t>3.12.4</w:t>
      </w:r>
      <w:r>
        <w:fldChar w:fldCharType="end"/>
      </w:r>
    </w:p>
    <w:p w14:paraId="51BC003B" w14:textId="2D7ECD97"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E2761">
        <w:t>3.12.5</w:t>
      </w:r>
      <w:r>
        <w:fldChar w:fldCharType="end"/>
      </w:r>
    </w:p>
    <w:p w14:paraId="3461AB94" w14:textId="00F848E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E276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84" w:name="_Ref493409155"/>
      <w:bookmarkStart w:id="285" w:name="_Toc525631049"/>
      <w:r>
        <w:t>name property</w:t>
      </w:r>
      <w:bookmarkEnd w:id="284"/>
      <w:bookmarkEnd w:id="28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86" w:name="_Ref493409168"/>
      <w:bookmarkStart w:id="287" w:name="_Toc525631050"/>
      <w:r>
        <w:t>fullName property</w:t>
      </w:r>
      <w:bookmarkEnd w:id="286"/>
      <w:bookmarkEnd w:id="28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8" w:name="_Ref493409198"/>
      <w:bookmarkStart w:id="289" w:name="_Toc525631051"/>
      <w:r>
        <w:t>semanticVersion property</w:t>
      </w:r>
      <w:bookmarkEnd w:id="288"/>
      <w:bookmarkEnd w:id="289"/>
    </w:p>
    <w:p w14:paraId="0F26CA6A" w14:textId="590CAAFD"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90" w:name="_Ref493409191"/>
      <w:bookmarkStart w:id="291" w:name="_Toc525631052"/>
      <w:r>
        <w:t>version property</w:t>
      </w:r>
      <w:bookmarkEnd w:id="290"/>
      <w:bookmarkEnd w:id="29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92" w:name="_Ref493409205"/>
      <w:bookmarkStart w:id="293" w:name="_Toc525631053"/>
      <w:r>
        <w:t>fileVersion property</w:t>
      </w:r>
      <w:bookmarkEnd w:id="292"/>
      <w:bookmarkEnd w:id="29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94" w:name="_Toc525631054"/>
      <w:r>
        <w:t>downloadUri property</w:t>
      </w:r>
      <w:bookmarkEnd w:id="294"/>
    </w:p>
    <w:p w14:paraId="29604BF7" w14:textId="560886DF"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95" w:name="_Ref508811658"/>
      <w:bookmarkStart w:id="296" w:name="_Ref508812630"/>
      <w:bookmarkStart w:id="297" w:name="_Toc525631055"/>
      <w:r>
        <w:t>language property</w:t>
      </w:r>
      <w:bookmarkEnd w:id="295"/>
      <w:bookmarkEnd w:id="296"/>
      <w:bookmarkEnd w:id="297"/>
    </w:p>
    <w:p w14:paraId="0DEC6669" w14:textId="202B067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8" w:name="_Hlk503355525"/>
      <w:r w:rsidRPr="00C56762">
        <w:t>a string specifying the language of the messages produced by the tool</w:t>
      </w:r>
      <w:bookmarkEnd w:id="29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99" w:name="_Ref508812052"/>
      <w:r>
        <w:t xml:space="preserve">The </w:t>
      </w:r>
      <w:r w:rsidRPr="00062677">
        <w:rPr>
          <w:rStyle w:val="CODEtemp"/>
        </w:rPr>
        <w:t>language</w:t>
      </w:r>
      <w:r>
        <w:t xml:space="preserve"> property specifies:</w:t>
      </w:r>
    </w:p>
    <w:p w14:paraId="4C6405EF" w14:textId="351B0576"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E276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E276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E276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E2761">
        <w:t>3.11</w:t>
      </w:r>
      <w:r>
        <w:fldChar w:fldCharType="end"/>
      </w:r>
      <w:r w:rsidRPr="008867D2">
        <w:t>).</w:t>
      </w:r>
    </w:p>
    <w:p w14:paraId="3FBBE723" w14:textId="09BB7931"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E276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E2761">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0" w:name="_Ref508891515"/>
      <w:bookmarkStart w:id="301" w:name="_Toc525631056"/>
      <w:r>
        <w:t>resourceLocation property</w:t>
      </w:r>
      <w:bookmarkEnd w:id="299"/>
      <w:bookmarkEnd w:id="300"/>
      <w:bookmarkEnd w:id="301"/>
    </w:p>
    <w:p w14:paraId="012A55E0" w14:textId="17307876"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E276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E2761">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E276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B32EB16"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E2761">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E276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E2761">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F3DB75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E276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70F73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E276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B90ACDB"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E2761">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999E66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E276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EDE1F9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E276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34B807E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E2761">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02" w:name="_Toc525631057"/>
      <w:r>
        <w:t>sarifLoggerVersion property</w:t>
      </w:r>
      <w:bookmarkEnd w:id="30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4BE53DF5" w:rsidR="00401BB5" w:rsidDel="00D603A6" w:rsidRDefault="00401BB5" w:rsidP="00401BB5">
      <w:pPr>
        <w:pStyle w:val="Heading3"/>
        <w:rPr>
          <w:del w:id="303" w:author="Laurence Golding" w:date="2018-09-25T09:32:00Z"/>
        </w:rPr>
      </w:pPr>
      <w:bookmarkStart w:id="304" w:name="_Toc525631058"/>
      <w:del w:id="305" w:author="Laurence Golding" w:date="2018-09-25T09:32:00Z">
        <w:r w:rsidDel="00D603A6">
          <w:delText>properties property</w:delText>
        </w:r>
        <w:bookmarkEnd w:id="304"/>
      </w:del>
    </w:p>
    <w:p w14:paraId="074F31FD" w14:textId="5EC34EA1" w:rsidR="001F03CC" w:rsidRPr="001F03CC" w:rsidDel="00D603A6" w:rsidRDefault="001F03CC" w:rsidP="001F03CC">
      <w:pPr>
        <w:rPr>
          <w:del w:id="306" w:author="Laurence Golding" w:date="2018-09-25T09:32:00Z"/>
        </w:rPr>
      </w:pPr>
      <w:del w:id="307" w:author="Laurence Golding" w:date="2018-09-25T09:32:00Z">
        <w:r w:rsidRPr="001F03CC" w:rsidDel="00D603A6">
          <w:delText xml:space="preserve">A </w:delText>
        </w:r>
        <w:r w:rsidRPr="001F03CC" w:rsidDel="00D603A6">
          <w:rPr>
            <w:rStyle w:val="CODEtemp"/>
          </w:rPr>
          <w:delText>tool</w:delText>
        </w:r>
        <w:r w:rsidRPr="001F03CC" w:rsidDel="00D603A6">
          <w:delText xml:space="preserve"> object </w:delText>
        </w:r>
        <w:r w:rsidRPr="001F03CC" w:rsidDel="00D603A6">
          <w:rPr>
            <w:b/>
          </w:rPr>
          <w:delText>MAY</w:delText>
        </w:r>
        <w:r w:rsidRPr="001F03CC" w:rsidDel="00D603A6">
          <w:delText xml:space="preserve"> contain a property named </w:delText>
        </w:r>
        <w:r w:rsidRPr="001F03CC" w:rsidDel="00D603A6">
          <w:rPr>
            <w:rStyle w:val="CODEtemp"/>
          </w:rPr>
          <w:delText>properties</w:delText>
        </w:r>
        <w:r w:rsidRPr="001F03CC" w:rsidDel="00D603A6">
          <w:delText xml:space="preserve"> whose value is a property bag (§</w:delText>
        </w:r>
        <w:r w:rsidDel="00D603A6">
          <w:fldChar w:fldCharType="begin"/>
        </w:r>
        <w:r w:rsidDel="00D603A6">
          <w:delInstrText xml:space="preserve"> REF _Ref493408960 \r \h </w:delInstrText>
        </w:r>
        <w:r w:rsidDel="00D603A6">
          <w:fldChar w:fldCharType="separate"/>
        </w:r>
        <w:r w:rsidR="003E2761" w:rsidDel="00D603A6">
          <w:delText>3.7</w:delText>
        </w:r>
        <w:r w:rsidDel="00D603A6">
          <w:fldChar w:fldCharType="end"/>
        </w:r>
        <w:r w:rsidRPr="001F03CC" w:rsidDel="00D603A6">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308" w:name="_Ref493352563"/>
      <w:bookmarkStart w:id="309" w:name="_Toc525631059"/>
      <w:r>
        <w:lastRenderedPageBreak/>
        <w:t>invocation object</w:t>
      </w:r>
      <w:bookmarkEnd w:id="308"/>
      <w:bookmarkEnd w:id="309"/>
    </w:p>
    <w:p w14:paraId="10E65C9D" w14:textId="17190F2B" w:rsidR="00401BB5" w:rsidRDefault="00401BB5" w:rsidP="00401BB5">
      <w:pPr>
        <w:pStyle w:val="Heading3"/>
      </w:pPr>
      <w:bookmarkStart w:id="310" w:name="_Toc525631060"/>
      <w:r>
        <w:t>General</w:t>
      </w:r>
      <w:bookmarkEnd w:id="31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1" w:name="_Ref493414102"/>
      <w:bookmarkStart w:id="312" w:name="_Toc525631061"/>
      <w:r>
        <w:t>commandLine property</w:t>
      </w:r>
      <w:bookmarkEnd w:id="311"/>
      <w:bookmarkEnd w:id="31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F61231B"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E276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13" w:name="_Ref506976541"/>
      <w:bookmarkStart w:id="314" w:name="_Toc525631062"/>
      <w:r>
        <w:t>arguments property</w:t>
      </w:r>
      <w:bookmarkEnd w:id="313"/>
      <w:bookmarkEnd w:id="31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81C1C9F"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E276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15" w:name="_Ref511899181"/>
      <w:bookmarkStart w:id="316" w:name="_Toc525631063"/>
      <w:r>
        <w:lastRenderedPageBreak/>
        <w:t>responseFiles property</w:t>
      </w:r>
      <w:bookmarkEnd w:id="315"/>
      <w:bookmarkEnd w:id="316"/>
    </w:p>
    <w:p w14:paraId="7F9B09E3" w14:textId="76A736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E276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8192010"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E2761">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E276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DEA9E3D"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E276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17" w:name="_Ref507597986"/>
      <w:bookmarkStart w:id="318" w:name="_Toc525631064"/>
      <w:r>
        <w:t>attachments property</w:t>
      </w:r>
      <w:bookmarkEnd w:id="317"/>
      <w:bookmarkEnd w:id="318"/>
    </w:p>
    <w:p w14:paraId="13917F9A" w14:textId="2AA5683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E276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E276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E276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E2761">
        <w:t>3.13.3</w:t>
      </w:r>
      <w:r w:rsidR="00A27D47">
        <w:fldChar w:fldCharType="end"/>
      </w:r>
      <w:r>
        <w:t>), if present. They might also be files implicitly consumed by the tool, such as a configuration file.</w:t>
      </w:r>
    </w:p>
    <w:p w14:paraId="5A68CC32" w14:textId="1A9FD3E0"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E2761">
        <w:t>3.14.1</w:t>
      </w:r>
      <w:r w:rsidR="00A27D47">
        <w:fldChar w:fldCharType="end"/>
      </w:r>
      <w:r>
        <w:t>.</w:t>
      </w:r>
    </w:p>
    <w:p w14:paraId="01B231BB" w14:textId="6910B73F" w:rsidR="00401BB5" w:rsidRDefault="00401BB5" w:rsidP="00401BB5">
      <w:pPr>
        <w:pStyle w:val="Heading3"/>
      </w:pPr>
      <w:bookmarkStart w:id="319" w:name="_Toc525631065"/>
      <w:r>
        <w:t>startTime property</w:t>
      </w:r>
      <w:bookmarkEnd w:id="319"/>
    </w:p>
    <w:p w14:paraId="16315911" w14:textId="2ED31F4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E2761">
        <w:t>3.8</w:t>
      </w:r>
      <w:r>
        <w:fldChar w:fldCharType="end"/>
      </w:r>
      <w:r w:rsidRPr="00A14F9A">
        <w:t>.</w:t>
      </w:r>
    </w:p>
    <w:p w14:paraId="64D62131" w14:textId="648590CB" w:rsidR="00401BB5" w:rsidRDefault="00401BB5" w:rsidP="00401BB5">
      <w:pPr>
        <w:pStyle w:val="Heading3"/>
      </w:pPr>
      <w:bookmarkStart w:id="320" w:name="_Toc525631066"/>
      <w:r>
        <w:t>endTime property</w:t>
      </w:r>
      <w:bookmarkEnd w:id="320"/>
    </w:p>
    <w:p w14:paraId="7310B713" w14:textId="3ECE6F2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E2761">
        <w:t>3.8</w:t>
      </w:r>
      <w:r>
        <w:fldChar w:fldCharType="end"/>
      </w:r>
      <w:r w:rsidRPr="00A14F9A">
        <w:t>.</w:t>
      </w:r>
    </w:p>
    <w:p w14:paraId="018E25F2" w14:textId="7C837EBB" w:rsidR="00BE0635" w:rsidRDefault="00BE0635" w:rsidP="00BE0635">
      <w:pPr>
        <w:pStyle w:val="Heading3"/>
      </w:pPr>
      <w:bookmarkStart w:id="321" w:name="_Ref509050679"/>
      <w:bookmarkStart w:id="322" w:name="_Toc525631067"/>
      <w:r>
        <w:t>exitCode property</w:t>
      </w:r>
      <w:bookmarkEnd w:id="321"/>
      <w:bookmarkEnd w:id="32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B7DF62B" w:rsidR="00BE0635" w:rsidRDefault="00BE0635" w:rsidP="00BE0635">
      <w:r>
        <w:t>For examples, see §</w:t>
      </w:r>
      <w:r>
        <w:fldChar w:fldCharType="begin"/>
      </w:r>
      <w:r>
        <w:instrText xml:space="preserve"> REF _Ref509050368 \r \h </w:instrText>
      </w:r>
      <w:r>
        <w:fldChar w:fldCharType="separate"/>
      </w:r>
      <w:r w:rsidR="003E2761">
        <w:t>3.13.9</w:t>
      </w:r>
      <w:r>
        <w:fldChar w:fldCharType="end"/>
      </w:r>
      <w:r>
        <w:t>.</w:t>
      </w:r>
    </w:p>
    <w:p w14:paraId="2AB6A1A3" w14:textId="0E19F05A" w:rsidR="00BE0635" w:rsidRDefault="00BE0635" w:rsidP="00401BB5">
      <w:pPr>
        <w:pStyle w:val="Heading3"/>
      </w:pPr>
      <w:bookmarkStart w:id="323" w:name="_Ref509050368"/>
      <w:bookmarkStart w:id="324" w:name="_Toc525631068"/>
      <w:r>
        <w:lastRenderedPageBreak/>
        <w:t>exitCodeDescription property</w:t>
      </w:r>
      <w:bookmarkEnd w:id="323"/>
      <w:bookmarkEnd w:id="32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25" w:name="_Toc525631069"/>
      <w:r>
        <w:t>exitSignalName property</w:t>
      </w:r>
      <w:bookmarkEnd w:id="32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172AFBE" w:rsidR="00BE0635" w:rsidRDefault="00BE0635" w:rsidP="00BE0635">
      <w:r>
        <w:t>For an example, see §</w:t>
      </w:r>
      <w:r>
        <w:fldChar w:fldCharType="begin"/>
      </w:r>
      <w:r>
        <w:instrText xml:space="preserve"> REF _Ref509050492 \r \h </w:instrText>
      </w:r>
      <w:r>
        <w:fldChar w:fldCharType="separate"/>
      </w:r>
      <w:r w:rsidR="003E2761">
        <w:t>3.13.11</w:t>
      </w:r>
      <w:r>
        <w:fldChar w:fldCharType="end"/>
      </w:r>
      <w:r>
        <w:t>.</w:t>
      </w:r>
    </w:p>
    <w:p w14:paraId="01CF0A31" w14:textId="198FD4EE" w:rsidR="00BE0635" w:rsidRDefault="00BE0635" w:rsidP="00BE0635">
      <w:pPr>
        <w:pStyle w:val="Heading3"/>
      </w:pPr>
      <w:bookmarkStart w:id="326" w:name="_Ref509050492"/>
      <w:bookmarkStart w:id="327" w:name="_Toc525631070"/>
      <w:r>
        <w:t>exitSignalNumber property</w:t>
      </w:r>
      <w:bookmarkEnd w:id="326"/>
      <w:bookmarkEnd w:id="32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28" w:name="_Toc525631071"/>
      <w:r>
        <w:t>processStartFailureMessage property</w:t>
      </w:r>
      <w:bookmarkEnd w:id="32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29" w:name="_Toc525631072"/>
      <w:r>
        <w:t>toolExecutionSuccessful</w:t>
      </w:r>
      <w:r w:rsidR="00B209DE">
        <w:t xml:space="preserve"> property</w:t>
      </w:r>
      <w:bookmarkEnd w:id="32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6960F42" w:rsidR="00B209DE" w:rsidRDefault="00B209DE" w:rsidP="00B209DE">
      <w:bookmarkStart w:id="33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E2761">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31" w:name="_Toc525631073"/>
      <w:r>
        <w:t>machine property</w:t>
      </w:r>
      <w:bookmarkEnd w:id="33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32" w:name="_Toc525631074"/>
      <w:r>
        <w:t>account property</w:t>
      </w:r>
      <w:bookmarkEnd w:id="33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33" w:name="_Toc525631075"/>
      <w:r>
        <w:t>processId property</w:t>
      </w:r>
      <w:bookmarkEnd w:id="33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34" w:name="_Toc525631076"/>
      <w:r>
        <w:t>executableLocation</w:t>
      </w:r>
      <w:r w:rsidR="00401BB5">
        <w:t xml:space="preserve"> property</w:t>
      </w:r>
      <w:bookmarkEnd w:id="334"/>
    </w:p>
    <w:p w14:paraId="2EFF9849" w14:textId="1531385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E2761">
        <w:t>3.3</w:t>
      </w:r>
      <w:r w:rsidR="00F47A7C">
        <w:fldChar w:fldCharType="end"/>
      </w:r>
      <w:r w:rsidR="00F47A7C">
        <w:t xml:space="preserve">) specifying the </w:t>
      </w:r>
      <w:r w:rsidR="00B56418">
        <w:t>location</w:t>
      </w:r>
      <w:r w:rsidRPr="00A14F9A">
        <w:t xml:space="preserve"> of the tool's executable file.</w:t>
      </w:r>
    </w:p>
    <w:p w14:paraId="52D317A6" w14:textId="790F7E1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E2761">
        <w:t>3.12</w:t>
      </w:r>
      <w:r>
        <w:fldChar w:fldCharType="end"/>
      </w:r>
      <w:r w:rsidRPr="00A14F9A">
        <w:t>) because the identical tool might be invoked from different paths on different machines.</w:t>
      </w:r>
    </w:p>
    <w:p w14:paraId="4CBA5986" w14:textId="6442692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E276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35" w:name="_Toc525631077"/>
      <w:r>
        <w:t>workingDirectory property</w:t>
      </w:r>
      <w:bookmarkEnd w:id="335"/>
    </w:p>
    <w:p w14:paraId="33341A2E" w14:textId="39CB414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3E2761">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36" w:name="_Toc525631078"/>
      <w:r>
        <w:lastRenderedPageBreak/>
        <w:t>environmentVariables property</w:t>
      </w:r>
      <w:bookmarkEnd w:id="33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37" w:name="_Ref493345429"/>
      <w:bookmarkStart w:id="338" w:name="_Toc525631079"/>
      <w:r>
        <w:t>toolNotifications property</w:t>
      </w:r>
      <w:bookmarkEnd w:id="337"/>
      <w:bookmarkEnd w:id="338"/>
    </w:p>
    <w:p w14:paraId="24067D15" w14:textId="6051DE9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E276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E276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39" w:name="_Ref509576439"/>
      <w:bookmarkStart w:id="340" w:name="_Toc525631080"/>
      <w:r>
        <w:t>configurationNotifications property</w:t>
      </w:r>
      <w:bookmarkEnd w:id="339"/>
      <w:bookmarkEnd w:id="340"/>
    </w:p>
    <w:p w14:paraId="59DC01CB" w14:textId="73FB603D"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E276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E276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41" w:name="_Ref511899216"/>
      <w:bookmarkStart w:id="342" w:name="_Toc525631081"/>
      <w:r>
        <w:t>stdin, stdout, stderr</w:t>
      </w:r>
      <w:r w:rsidR="00D943E5">
        <w:t>, and stdoutStderr</w:t>
      </w:r>
      <w:r>
        <w:t xml:space="preserve"> properties</w:t>
      </w:r>
      <w:bookmarkEnd w:id="341"/>
      <w:bookmarkEnd w:id="342"/>
    </w:p>
    <w:p w14:paraId="47275264" w14:textId="009422C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E276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9E52C07"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E2761">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E2761">
        <w:t>3.17.8</w:t>
      </w:r>
      <w:r w:rsidR="00201FA6">
        <w:fldChar w:fldCharType="end"/>
      </w:r>
      <w:r>
        <w:t>).</w:t>
      </w:r>
    </w:p>
    <w:p w14:paraId="2DE39DF6" w14:textId="6D12881E" w:rsidR="00401BB5" w:rsidDel="00D603A6" w:rsidRDefault="00401BB5" w:rsidP="00401BB5">
      <w:pPr>
        <w:pStyle w:val="Heading3"/>
        <w:rPr>
          <w:del w:id="343" w:author="Laurence Golding" w:date="2018-09-25T09:33:00Z"/>
        </w:rPr>
      </w:pPr>
      <w:bookmarkStart w:id="344" w:name="_Toc525631082"/>
      <w:del w:id="345" w:author="Laurence Golding" w:date="2018-09-25T09:33:00Z">
        <w:r w:rsidDel="00D603A6">
          <w:lastRenderedPageBreak/>
          <w:delText>properties property</w:delText>
        </w:r>
        <w:bookmarkEnd w:id="344"/>
      </w:del>
    </w:p>
    <w:p w14:paraId="6D4EC85A" w14:textId="5C30009F" w:rsidR="00F90F0E" w:rsidDel="00D603A6" w:rsidRDefault="00F90F0E" w:rsidP="00F90F0E">
      <w:pPr>
        <w:rPr>
          <w:del w:id="346" w:author="Laurence Golding" w:date="2018-09-25T09:33:00Z"/>
        </w:rPr>
      </w:pPr>
      <w:del w:id="347" w:author="Laurence Golding" w:date="2018-09-25T09:33:00Z">
        <w:r w:rsidRPr="00F90F0E" w:rsidDel="00D603A6">
          <w:delText xml:space="preserve">An </w:delText>
        </w:r>
        <w:r w:rsidRPr="00F90F0E" w:rsidDel="00D603A6">
          <w:rPr>
            <w:rStyle w:val="CODEtemp"/>
          </w:rPr>
          <w:delText>invocation</w:delText>
        </w:r>
        <w:r w:rsidRPr="00F90F0E" w:rsidDel="00D603A6">
          <w:delText xml:space="preserve"> object </w:delText>
        </w:r>
        <w:r w:rsidRPr="00F90F0E" w:rsidDel="00D603A6">
          <w:rPr>
            <w:b/>
          </w:rPr>
          <w:delText>MAY</w:delText>
        </w:r>
        <w:r w:rsidRPr="00F90F0E" w:rsidDel="00D603A6">
          <w:delText xml:space="preserve"> contain a property named </w:delText>
        </w:r>
        <w:r w:rsidRPr="00F90F0E" w:rsidDel="00D603A6">
          <w:rPr>
            <w:rStyle w:val="CODEtemp"/>
          </w:rPr>
          <w:delText>properties</w:delText>
        </w:r>
        <w:r w:rsidRPr="00F90F0E" w:rsidDel="00D603A6">
          <w:delText xml:space="preserve"> whose value is a property bag (§</w:delText>
        </w:r>
        <w:r w:rsidDel="00D603A6">
          <w:fldChar w:fldCharType="begin"/>
        </w:r>
        <w:r w:rsidDel="00D603A6">
          <w:delInstrText xml:space="preserve"> REF _Ref493408960 \r \h </w:delInstrText>
        </w:r>
        <w:r w:rsidDel="00D603A6">
          <w:fldChar w:fldCharType="separate"/>
        </w:r>
        <w:r w:rsidR="003E2761" w:rsidDel="00D603A6">
          <w:delText>3.7</w:delText>
        </w:r>
        <w:r w:rsidDel="00D603A6">
          <w:fldChar w:fldCharType="end"/>
        </w:r>
        <w:r w:rsidRPr="00F90F0E" w:rsidDel="00D603A6">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348" w:name="_Ref507597819"/>
      <w:bookmarkStart w:id="349" w:name="_Ref506806657"/>
      <w:bookmarkStart w:id="350" w:name="_Toc525631083"/>
      <w:r>
        <w:t>attachment object</w:t>
      </w:r>
      <w:bookmarkEnd w:id="348"/>
      <w:bookmarkEnd w:id="350"/>
    </w:p>
    <w:p w14:paraId="554194B0" w14:textId="77777777" w:rsidR="00A27D47" w:rsidRDefault="00A27D47" w:rsidP="00A27D47">
      <w:pPr>
        <w:pStyle w:val="Heading3"/>
        <w:numPr>
          <w:ilvl w:val="2"/>
          <w:numId w:val="2"/>
        </w:numPr>
      </w:pPr>
      <w:bookmarkStart w:id="351" w:name="_Ref506978653"/>
      <w:bookmarkStart w:id="352" w:name="_Toc525631084"/>
      <w:r>
        <w:t>General</w:t>
      </w:r>
      <w:bookmarkEnd w:id="351"/>
      <w:bookmarkEnd w:id="352"/>
    </w:p>
    <w:p w14:paraId="4FF20040" w14:textId="0774DD2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E276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E2761">
        <w:t>3.19.19</w:t>
      </w:r>
      <w:r>
        <w:fldChar w:fldCharType="end"/>
      </w:r>
      <w:r>
        <w:t>).</w:t>
      </w:r>
    </w:p>
    <w:p w14:paraId="120068B3" w14:textId="4462A27B"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E2761">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E2761">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85C4154"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E2761">
        <w:t>3.11</w:t>
      </w:r>
      <w:r w:rsidR="00E92030">
        <w:fldChar w:fldCharType="end"/>
      </w:r>
      <w:r w:rsidR="00E92030">
        <w:t>)</w:t>
      </w:r>
      <w:r w:rsidR="006D4B00">
        <w:t>.</w:t>
      </w:r>
    </w:p>
    <w:p w14:paraId="62B645C6" w14:textId="5794B4A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E2761">
        <w:t>3.11.11</w:t>
      </w:r>
      <w:r w:rsidR="00DF2D77">
        <w:fldChar w:fldCharType="end"/>
      </w:r>
      <w:r w:rsidR="00DF2D77">
        <w:t>.</w:t>
      </w:r>
    </w:p>
    <w:p w14:paraId="4A70386B" w14:textId="7D9A81B2"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E276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941ABB1"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E276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63BC4D4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E276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723688F"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E276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036F2A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E2761">
        <w:t>3.19</w:t>
      </w:r>
      <w:r>
        <w:fldChar w:fldCharType="end"/>
      </w:r>
      <w:r>
        <w:t>)</w:t>
      </w:r>
      <w:r w:rsidR="006D4B00">
        <w:t>.</w:t>
      </w:r>
    </w:p>
    <w:p w14:paraId="30BF41E2" w14:textId="69A25B72" w:rsidR="00A27D47" w:rsidRDefault="00A27D47" w:rsidP="00A27D47">
      <w:pPr>
        <w:pStyle w:val="Codesmall"/>
      </w:pPr>
      <w:r>
        <w:t xml:space="preserve">  ...</w:t>
      </w:r>
    </w:p>
    <w:p w14:paraId="344F43B5" w14:textId="0091FAE2"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E2761">
        <w:t>3.19.19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FA3DA6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E276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C6C6136" w:rsidR="00E92030" w:rsidRDefault="00E92030" w:rsidP="00A27D47">
      <w:pPr>
        <w:pStyle w:val="Codesmall"/>
      </w:pPr>
      <w:r>
        <w:t xml:space="preserve">      "fileLocation": {                           # See </w:t>
      </w:r>
      <w:r w:rsidRPr="00F90F0E">
        <w:t>§</w:t>
      </w:r>
      <w:bookmarkStart w:id="353" w:name="_Hlk507657707"/>
      <w:r>
        <w:fldChar w:fldCharType="begin"/>
      </w:r>
      <w:r>
        <w:instrText xml:space="preserve"> REF _Ref506978525 \r \h </w:instrText>
      </w:r>
      <w:r>
        <w:fldChar w:fldCharType="separate"/>
      </w:r>
      <w:r w:rsidR="003E2761">
        <w:t>3.14.3</w:t>
      </w:r>
      <w:r>
        <w:fldChar w:fldCharType="end"/>
      </w:r>
      <w:bookmarkEnd w:id="35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4" w:name="_Ref506978925"/>
      <w:bookmarkStart w:id="355" w:name="_Toc525631085"/>
      <w:r>
        <w:t>description property</w:t>
      </w:r>
      <w:bookmarkEnd w:id="354"/>
      <w:bookmarkEnd w:id="355"/>
    </w:p>
    <w:p w14:paraId="237B6C86" w14:textId="29366C4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E276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56" w:name="_Ref506978525"/>
      <w:bookmarkStart w:id="357" w:name="_Toc525631086"/>
      <w:r>
        <w:t>fileLocation</w:t>
      </w:r>
      <w:r w:rsidR="00A27D47">
        <w:t xml:space="preserve"> property</w:t>
      </w:r>
      <w:bookmarkEnd w:id="356"/>
      <w:bookmarkEnd w:id="357"/>
    </w:p>
    <w:p w14:paraId="13D7987F" w14:textId="6CEB7B8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E2761">
        <w:t>3.2</w:t>
      </w:r>
      <w:r w:rsidR="00E92030">
        <w:fldChar w:fldCharType="end"/>
      </w:r>
      <w:r>
        <w:t>) that specifies the location of the attachment file.</w:t>
      </w:r>
    </w:p>
    <w:p w14:paraId="75143AAE" w14:textId="458144C3" w:rsidR="008A21D5" w:rsidRDefault="008A21D5" w:rsidP="008A21D5">
      <w:pPr>
        <w:pStyle w:val="Heading3"/>
      </w:pPr>
      <w:bookmarkStart w:id="358" w:name="_Toc525631087"/>
      <w:r>
        <w:lastRenderedPageBreak/>
        <w:t>regions property</w:t>
      </w:r>
      <w:bookmarkEnd w:id="358"/>
    </w:p>
    <w:p w14:paraId="0B37D4FE" w14:textId="13E0747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E276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E276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E2761">
        <w:t>3.22.14</w:t>
      </w:r>
      <w:r>
        <w:fldChar w:fldCharType="end"/>
      </w:r>
      <w:r>
        <w:t>) so a user can understand their relevance.</w:t>
      </w:r>
    </w:p>
    <w:p w14:paraId="7A2A7AE2" w14:textId="2F726FF8" w:rsidR="008A21D5" w:rsidRDefault="008A21D5" w:rsidP="008A21D5">
      <w:pPr>
        <w:pStyle w:val="Heading3"/>
      </w:pPr>
      <w:bookmarkStart w:id="359" w:name="_Hlk513212887"/>
      <w:bookmarkStart w:id="360" w:name="_Toc525631088"/>
      <w:r>
        <w:t>rectangles property</w:t>
      </w:r>
      <w:bookmarkEnd w:id="360"/>
    </w:p>
    <w:p w14:paraId="731EC896" w14:textId="007BC107"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E276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E276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E2761">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1" w:name="_Toc525631089"/>
      <w:bookmarkEnd w:id="359"/>
      <w:r>
        <w:t>conversion object</w:t>
      </w:r>
      <w:bookmarkEnd w:id="349"/>
      <w:bookmarkEnd w:id="361"/>
    </w:p>
    <w:p w14:paraId="615BCC83" w14:textId="7B3EE260" w:rsidR="00AC6C45" w:rsidRDefault="00AC6C45" w:rsidP="00AC6C45">
      <w:pPr>
        <w:pStyle w:val="Heading3"/>
      </w:pPr>
      <w:bookmarkStart w:id="362" w:name="_Toc525631090"/>
      <w:r>
        <w:t>General</w:t>
      </w:r>
      <w:bookmarkEnd w:id="36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4CE3D2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E276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1C82D8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E276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D4D8A5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E276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3" w:name="_Ref503539410"/>
      <w:bookmarkStart w:id="364" w:name="_Toc525631091"/>
      <w:r>
        <w:t>tool property</w:t>
      </w:r>
      <w:bookmarkEnd w:id="363"/>
      <w:bookmarkEnd w:id="364"/>
    </w:p>
    <w:p w14:paraId="3E0454EE" w14:textId="0CD3CAA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E276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5" w:name="_Ref503608264"/>
      <w:bookmarkStart w:id="366" w:name="_Toc525631092"/>
      <w:r>
        <w:t>invocation property</w:t>
      </w:r>
      <w:bookmarkEnd w:id="365"/>
      <w:bookmarkEnd w:id="366"/>
    </w:p>
    <w:p w14:paraId="3E5B67EA" w14:textId="3CFB567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E276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67" w:name="_Ref503539431"/>
      <w:bookmarkStart w:id="368" w:name="_Toc525631093"/>
      <w:r>
        <w:lastRenderedPageBreak/>
        <w:t>analysisToolLog</w:t>
      </w:r>
      <w:r w:rsidR="00ED76F2">
        <w:t>Files</w:t>
      </w:r>
      <w:r>
        <w:t xml:space="preserve"> property</w:t>
      </w:r>
      <w:bookmarkEnd w:id="367"/>
      <w:bookmarkEnd w:id="36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C32307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E276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E276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1BC894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E2761">
        <w:t>3.19.21</w:t>
      </w:r>
      <w:r>
        <w:fldChar w:fldCharType="end"/>
      </w:r>
      <w:r>
        <w:t>).</w:t>
      </w:r>
    </w:p>
    <w:p w14:paraId="3476EB07" w14:textId="7DAB202C" w:rsidR="002315DB" w:rsidRDefault="002315DB" w:rsidP="002315DB">
      <w:pPr>
        <w:pStyle w:val="Heading2"/>
      </w:pPr>
      <w:bookmarkStart w:id="369" w:name="_Ref511829625"/>
      <w:bookmarkStart w:id="370" w:name="_Toc525631094"/>
      <w:r>
        <w:t>versionControlDetails object</w:t>
      </w:r>
      <w:bookmarkEnd w:id="369"/>
      <w:bookmarkEnd w:id="370"/>
    </w:p>
    <w:p w14:paraId="28FE29F4" w14:textId="169979D6" w:rsidR="002315DB" w:rsidRDefault="002315DB" w:rsidP="002315DB">
      <w:pPr>
        <w:pStyle w:val="Heading3"/>
      </w:pPr>
      <w:bookmarkStart w:id="371" w:name="_Toc525631095"/>
      <w:r>
        <w:t>General</w:t>
      </w:r>
      <w:bookmarkEnd w:id="371"/>
    </w:p>
    <w:p w14:paraId="7229D67F" w14:textId="6BA66E8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E2761">
        <w:t>3.11</w:t>
      </w:r>
      <w:r>
        <w:fldChar w:fldCharType="end"/>
      </w:r>
      <w:r>
        <w:t>).</w:t>
      </w:r>
    </w:p>
    <w:p w14:paraId="18E3B1D4" w14:textId="59350D6E" w:rsidR="001466B1" w:rsidRPr="001466B1" w:rsidRDefault="001466B1" w:rsidP="001466B1">
      <w:r>
        <w:t>For an example, see §</w:t>
      </w:r>
      <w:r>
        <w:fldChar w:fldCharType="begin"/>
      </w:r>
      <w:r>
        <w:instrText xml:space="preserve"> REF _Ref511829897 \r \h </w:instrText>
      </w:r>
      <w:r>
        <w:fldChar w:fldCharType="separate"/>
      </w:r>
      <w:r w:rsidR="003E2761">
        <w:t>3.11.13</w:t>
      </w:r>
      <w:r>
        <w:fldChar w:fldCharType="end"/>
      </w:r>
      <w:r>
        <w:t>.</w:t>
      </w:r>
    </w:p>
    <w:p w14:paraId="5CE76795" w14:textId="0BDD8598" w:rsidR="002315DB" w:rsidRDefault="002315DB" w:rsidP="002315DB">
      <w:pPr>
        <w:pStyle w:val="Heading3"/>
      </w:pPr>
      <w:bookmarkStart w:id="372" w:name="_Toc525631096"/>
      <w:r>
        <w:t>Constraints</w:t>
      </w:r>
      <w:bookmarkEnd w:id="37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73" w:name="_Ref511829678"/>
      <w:bookmarkStart w:id="374" w:name="_Toc525631097"/>
      <w:r>
        <w:t>uri property</w:t>
      </w:r>
      <w:bookmarkEnd w:id="373"/>
      <w:bookmarkEnd w:id="374"/>
    </w:p>
    <w:p w14:paraId="1785AFD1" w14:textId="7461F52D" w:rsidR="001466B1" w:rsidRDefault="001466B1" w:rsidP="001466B1">
      <w:bookmarkStart w:id="37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6" w:name="_Ref513199006"/>
      <w:bookmarkStart w:id="377" w:name="_Toc525631098"/>
      <w:r>
        <w:t>revisionId property</w:t>
      </w:r>
      <w:bookmarkEnd w:id="375"/>
      <w:bookmarkEnd w:id="376"/>
      <w:bookmarkEnd w:id="37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8" w:name="_Ref511829698"/>
      <w:bookmarkStart w:id="379" w:name="_Toc525631099"/>
      <w:r>
        <w:t>branch property</w:t>
      </w:r>
      <w:bookmarkEnd w:id="378"/>
      <w:bookmarkEnd w:id="37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80" w:name="_Toc525631100"/>
      <w:r>
        <w:t>tag property</w:t>
      </w:r>
      <w:bookmarkEnd w:id="38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81" w:name="_Toc525631101"/>
      <w:r>
        <w:t>timestamp property</w:t>
      </w:r>
      <w:bookmarkEnd w:id="381"/>
    </w:p>
    <w:p w14:paraId="1844A6A7" w14:textId="3C51EADD"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E2761">
        <w:t>3.8</w:t>
      </w:r>
      <w:r>
        <w:fldChar w:fldCharType="end"/>
      </w:r>
      <w:r>
        <w:t>.</w:t>
      </w:r>
    </w:p>
    <w:p w14:paraId="0611B5BD" w14:textId="3894CBDF" w:rsidR="002315DB" w:rsidDel="00D603A6" w:rsidRDefault="002315DB" w:rsidP="002315DB">
      <w:pPr>
        <w:pStyle w:val="Heading3"/>
        <w:rPr>
          <w:del w:id="382" w:author="Laurence Golding" w:date="2018-09-25T09:33:00Z"/>
        </w:rPr>
      </w:pPr>
      <w:bookmarkStart w:id="383" w:name="_Toc525631102"/>
      <w:del w:id="384" w:author="Laurence Golding" w:date="2018-09-25T09:33:00Z">
        <w:r w:rsidDel="00D603A6">
          <w:delText>properties property</w:delText>
        </w:r>
        <w:bookmarkEnd w:id="383"/>
      </w:del>
    </w:p>
    <w:p w14:paraId="30274F4A" w14:textId="20F4B7AC" w:rsidR="00522420" w:rsidRPr="00522420" w:rsidDel="00D603A6" w:rsidRDefault="00522420" w:rsidP="00522420">
      <w:pPr>
        <w:rPr>
          <w:del w:id="385" w:author="Laurence Golding" w:date="2018-09-25T09:33:00Z"/>
        </w:rPr>
      </w:pPr>
      <w:del w:id="386" w:author="Laurence Golding" w:date="2018-09-25T09:33:00Z">
        <w:r w:rsidRPr="0082371F" w:rsidDel="00D603A6">
          <w:delText xml:space="preserve">A </w:delText>
        </w:r>
        <w:r w:rsidDel="00D603A6">
          <w:rPr>
            <w:rStyle w:val="CODEtemp"/>
          </w:rPr>
          <w:delText>versionControlDetails</w:delText>
        </w:r>
        <w:r w:rsidRPr="0082371F" w:rsidDel="00D603A6">
          <w:delText xml:space="preserve"> object </w:delText>
        </w:r>
        <w:r w:rsidRPr="0082371F" w:rsidDel="00D603A6">
          <w:rPr>
            <w:b/>
          </w:rPr>
          <w:delText>MAY</w:delText>
        </w:r>
        <w:r w:rsidRPr="0082371F" w:rsidDel="00D603A6">
          <w:delText xml:space="preserve"> contain a property named </w:delText>
        </w:r>
        <w:r w:rsidRPr="0082371F" w:rsidDel="00D603A6">
          <w:rPr>
            <w:rStyle w:val="CODEtemp"/>
          </w:rPr>
          <w:delText>properties</w:delText>
        </w:r>
        <w:r w:rsidRPr="0082371F" w:rsidDel="00D603A6">
          <w:delText xml:space="preserve"> whose value is a property bag (§</w:delText>
        </w:r>
        <w:r w:rsidDel="00D603A6">
          <w:fldChar w:fldCharType="begin"/>
        </w:r>
        <w:r w:rsidDel="00D603A6">
          <w:delInstrText xml:space="preserve"> REF _Ref493408960 \r \h </w:delInstrText>
        </w:r>
        <w:r w:rsidDel="00D603A6">
          <w:fldChar w:fldCharType="separate"/>
        </w:r>
        <w:r w:rsidR="003E2761" w:rsidDel="00D603A6">
          <w:delText>3.7</w:delText>
        </w:r>
        <w:r w:rsidDel="00D603A6">
          <w:fldChar w:fldCharType="end"/>
        </w:r>
        <w:r w:rsidRPr="0082371F" w:rsidDel="00D603A6">
          <w:delText xml:space="preserve">). This allows tools to include information about the </w:delText>
        </w:r>
        <w:r w:rsidDel="00D603A6">
          <w:delText>VCS revision</w:delText>
        </w:r>
        <w:r w:rsidRPr="0082371F" w:rsidDel="00D603A6">
          <w:delText xml:space="preserve"> that is not explicitly specified in the SARIF format.</w:delText>
        </w:r>
      </w:del>
    </w:p>
    <w:p w14:paraId="0EABEAD9" w14:textId="074FFE65" w:rsidR="00401BB5" w:rsidRDefault="00401BB5" w:rsidP="00401BB5">
      <w:pPr>
        <w:pStyle w:val="Heading2"/>
      </w:pPr>
      <w:bookmarkStart w:id="387" w:name="_Ref493403111"/>
      <w:bookmarkStart w:id="388" w:name="_Ref493404005"/>
      <w:bookmarkStart w:id="389" w:name="_Toc525631103"/>
      <w:r>
        <w:t>file object</w:t>
      </w:r>
      <w:bookmarkEnd w:id="387"/>
      <w:bookmarkEnd w:id="388"/>
      <w:bookmarkEnd w:id="389"/>
    </w:p>
    <w:p w14:paraId="375224F2" w14:textId="20156049" w:rsidR="00401BB5" w:rsidRDefault="00401BB5" w:rsidP="00401BB5">
      <w:pPr>
        <w:pStyle w:val="Heading3"/>
      </w:pPr>
      <w:bookmarkStart w:id="390" w:name="_Toc525631104"/>
      <w:r>
        <w:t>General</w:t>
      </w:r>
      <w:bookmarkEnd w:id="39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1" w:name="_Ref493403519"/>
      <w:bookmarkStart w:id="392" w:name="_Toc525631105"/>
      <w:r>
        <w:t>fileLocation</w:t>
      </w:r>
      <w:r w:rsidR="00401BB5">
        <w:t xml:space="preserve"> property</w:t>
      </w:r>
      <w:bookmarkEnd w:id="391"/>
      <w:bookmarkEnd w:id="392"/>
    </w:p>
    <w:p w14:paraId="35DB6B07" w14:textId="772EE23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E2761">
        <w:t>3.2</w:t>
      </w:r>
      <w:r w:rsidR="00316A25">
        <w:fldChar w:fldCharType="end"/>
      </w:r>
      <w:r w:rsidRPr="00F90F0E">
        <w:t>).</w:t>
      </w:r>
    </w:p>
    <w:p w14:paraId="421F8AA7" w14:textId="59A764F0"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E2761">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E2761">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0C38A791"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1EB99E0"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E276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9481E3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E276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3" w:name="_Ref493404063"/>
      <w:bookmarkStart w:id="394" w:name="_Toc525631106"/>
      <w:r>
        <w:t>parentKey property</w:t>
      </w:r>
      <w:bookmarkEnd w:id="393"/>
      <w:bookmarkEnd w:id="394"/>
    </w:p>
    <w:p w14:paraId="7B9D65E1" w14:textId="1D52800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E2761">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95" w:name="_Ref493403563"/>
      <w:bookmarkStart w:id="396" w:name="_Toc525631107"/>
      <w:r>
        <w:t>offset property</w:t>
      </w:r>
      <w:bookmarkEnd w:id="395"/>
      <w:bookmarkEnd w:id="39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BB5B42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E276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7" w:name="_Ref493403574"/>
      <w:bookmarkStart w:id="398" w:name="_Toc525631108"/>
      <w:r>
        <w:t>length property</w:t>
      </w:r>
      <w:bookmarkEnd w:id="397"/>
      <w:bookmarkEnd w:id="39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9" w:name="_Hlk514318855"/>
      <w:bookmarkStart w:id="400" w:name="_Toc525631109"/>
      <w:r>
        <w:t>roles property</w:t>
      </w:r>
      <w:bookmarkEnd w:id="400"/>
    </w:p>
    <w:bookmarkEnd w:id="399"/>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B713CE7"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E276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E2761">
        <w:t>3.19.19</w:t>
      </w:r>
      <w:r>
        <w:fldChar w:fldCharType="end"/>
      </w:r>
      <w:r>
        <w:t>).</w:t>
      </w:r>
    </w:p>
    <w:p w14:paraId="3F2585BF" w14:textId="7C32CA17"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E2761">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F064F0"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E2761">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04A815FA" w:rsidR="001F66A6" w:rsidRDefault="001F66A6" w:rsidP="001F66A6">
      <w:pPr>
        <w:ind w:left="360"/>
      </w:pPr>
      <w:bookmarkStart w:id="40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E2761">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E2761">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2" w:name="_Toc525631110"/>
      <w:bookmarkEnd w:id="401"/>
      <w:r>
        <w:t>mimeType property</w:t>
      </w:r>
      <w:bookmarkEnd w:id="402"/>
    </w:p>
    <w:p w14:paraId="4EDBA528" w14:textId="5C995AB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3" w:name="_Ref511899450"/>
      <w:bookmarkStart w:id="404" w:name="_Toc525631111"/>
      <w:r>
        <w:t>contents property</w:t>
      </w:r>
      <w:bookmarkEnd w:id="403"/>
      <w:bookmarkEnd w:id="404"/>
    </w:p>
    <w:p w14:paraId="3EAD79DF" w14:textId="57212A2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E2761">
        <w:t>3.2</w:t>
      </w:r>
      <w:r>
        <w:fldChar w:fldCharType="end"/>
      </w:r>
      <w:r w:rsidRPr="00201FA6">
        <w:t>) representing the entire contents of the file.</w:t>
      </w:r>
    </w:p>
    <w:p w14:paraId="37061BF8" w14:textId="389B7925" w:rsidR="00926829" w:rsidRDefault="00926829" w:rsidP="00926829">
      <w:pPr>
        <w:pStyle w:val="Heading3"/>
      </w:pPr>
      <w:bookmarkStart w:id="405" w:name="_Ref511828128"/>
      <w:bookmarkStart w:id="406" w:name="_Toc525631112"/>
      <w:r>
        <w:t>encoding property</w:t>
      </w:r>
      <w:bookmarkEnd w:id="405"/>
      <w:bookmarkEnd w:id="406"/>
    </w:p>
    <w:p w14:paraId="29D5943D" w14:textId="03C994D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07CCF2E"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E2761">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E276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12F26A2" w:rsidR="00926829" w:rsidRDefault="00926829" w:rsidP="00926829">
      <w:pPr>
        <w:pStyle w:val="Codesmall"/>
      </w:pPr>
      <w:r>
        <w:t>{                                      # A run object (§</w:t>
      </w:r>
      <w:r>
        <w:fldChar w:fldCharType="begin"/>
      </w:r>
      <w:r>
        <w:instrText xml:space="preserve"> REF _Ref493349997 \r \h </w:instrText>
      </w:r>
      <w:r>
        <w:fldChar w:fldCharType="separate"/>
      </w:r>
      <w:r w:rsidR="003E2761">
        <w:t>3.11</w:t>
      </w:r>
      <w:r>
        <w:fldChar w:fldCharType="end"/>
      </w:r>
      <w:r>
        <w:t>)</w:t>
      </w:r>
    </w:p>
    <w:p w14:paraId="170FA798" w14:textId="75C3BC70"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E2761">
        <w:t>3.11.20</w:t>
      </w:r>
      <w:r>
        <w:fldChar w:fldCharType="end"/>
      </w:r>
      <w:r>
        <w:t>.</w:t>
      </w:r>
    </w:p>
    <w:p w14:paraId="4E9D1D4D" w14:textId="77777777" w:rsidR="00926829" w:rsidRDefault="00926829" w:rsidP="00926829">
      <w:pPr>
        <w:pStyle w:val="Codesmall"/>
      </w:pPr>
    </w:p>
    <w:p w14:paraId="7C79FDD1" w14:textId="1C482AB8" w:rsidR="00926829" w:rsidRDefault="00926829" w:rsidP="00926829">
      <w:pPr>
        <w:pStyle w:val="Codesmall"/>
      </w:pPr>
      <w:r>
        <w:t xml:space="preserve">  "files": {                           # See §</w:t>
      </w:r>
      <w:r>
        <w:fldChar w:fldCharType="begin"/>
      </w:r>
      <w:r>
        <w:instrText xml:space="preserve"> REF _Ref507667580 \r \h </w:instrText>
      </w:r>
      <w:r>
        <w:fldChar w:fldCharType="separate"/>
      </w:r>
      <w:r w:rsidR="003E2761">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7" w:name="_Ref493345445"/>
      <w:bookmarkStart w:id="408" w:name="_Toc525631113"/>
      <w:r>
        <w:t>hashes property</w:t>
      </w:r>
      <w:bookmarkEnd w:id="407"/>
      <w:bookmarkEnd w:id="408"/>
    </w:p>
    <w:p w14:paraId="084CC4D1" w14:textId="270966A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E2761">
        <w:t>3.6.2</w:t>
      </w:r>
      <w:r>
        <w:fldChar w:fldCharType="end"/>
      </w:r>
      <w:r w:rsidRPr="0082371F">
        <w:t>) hash objects (§</w:t>
      </w:r>
      <w:r>
        <w:fldChar w:fldCharType="begin"/>
      </w:r>
      <w:r>
        <w:instrText xml:space="preserve"> REF _Ref493423194 \r \h </w:instrText>
      </w:r>
      <w:r>
        <w:fldChar w:fldCharType="separate"/>
      </w:r>
      <w:r w:rsidR="003E276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649E3E66"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38DC9AD4"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409" w:name="_Toc525631114"/>
      <w:r>
        <w:t>lastModifiedTime property</w:t>
      </w:r>
      <w:bookmarkEnd w:id="409"/>
    </w:p>
    <w:p w14:paraId="70E36537" w14:textId="6BA92617"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E2761">
        <w:t>3.8</w:t>
      </w:r>
      <w:r>
        <w:fldChar w:fldCharType="end"/>
      </w:r>
      <w:r w:rsidRPr="00A14F9A">
        <w:t>.</w:t>
      </w:r>
    </w:p>
    <w:p w14:paraId="44C1321C" w14:textId="1EB47B7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E2761">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67370CC9" w:rsidR="00401BB5" w:rsidDel="00D603A6" w:rsidRDefault="00401BB5" w:rsidP="00401BB5">
      <w:pPr>
        <w:pStyle w:val="Heading3"/>
        <w:rPr>
          <w:del w:id="410" w:author="Laurence Golding" w:date="2018-09-25T09:33:00Z"/>
        </w:rPr>
      </w:pPr>
      <w:bookmarkStart w:id="411" w:name="_Toc525631115"/>
      <w:del w:id="412" w:author="Laurence Golding" w:date="2018-09-25T09:33:00Z">
        <w:r w:rsidDel="00D603A6">
          <w:delText>properties property</w:delText>
        </w:r>
        <w:bookmarkEnd w:id="411"/>
      </w:del>
    </w:p>
    <w:p w14:paraId="21A387A7" w14:textId="3F5C835C" w:rsidR="0082371F" w:rsidRPr="0082371F" w:rsidDel="00D603A6" w:rsidRDefault="0082371F" w:rsidP="0082371F">
      <w:pPr>
        <w:rPr>
          <w:del w:id="413" w:author="Laurence Golding" w:date="2018-09-25T09:33:00Z"/>
        </w:rPr>
      </w:pPr>
      <w:del w:id="414" w:author="Laurence Golding" w:date="2018-09-25T09:33:00Z">
        <w:r w:rsidRPr="0082371F" w:rsidDel="00D603A6">
          <w:delText xml:space="preserve">A </w:delText>
        </w:r>
        <w:r w:rsidRPr="0082371F" w:rsidDel="00D603A6">
          <w:rPr>
            <w:rStyle w:val="CODEtemp"/>
          </w:rPr>
          <w:delText>file</w:delText>
        </w:r>
        <w:r w:rsidRPr="0082371F" w:rsidDel="00D603A6">
          <w:delText xml:space="preserve"> object </w:delText>
        </w:r>
        <w:r w:rsidRPr="0082371F" w:rsidDel="00D603A6">
          <w:rPr>
            <w:b/>
          </w:rPr>
          <w:delText>MAY</w:delText>
        </w:r>
        <w:r w:rsidRPr="0082371F" w:rsidDel="00D603A6">
          <w:delText xml:space="preserve"> contain a property named </w:delText>
        </w:r>
        <w:r w:rsidRPr="0082371F" w:rsidDel="00D603A6">
          <w:rPr>
            <w:rStyle w:val="CODEtemp"/>
          </w:rPr>
          <w:delText>properties</w:delText>
        </w:r>
        <w:r w:rsidRPr="0082371F" w:rsidDel="00D603A6">
          <w:delText xml:space="preserve"> whose value is a property bag (§</w:delText>
        </w:r>
        <w:r w:rsidDel="00D603A6">
          <w:fldChar w:fldCharType="begin"/>
        </w:r>
        <w:r w:rsidDel="00D603A6">
          <w:delInstrText xml:space="preserve"> REF _Ref493408960 \r \h </w:delInstrText>
        </w:r>
        <w:r w:rsidDel="00D603A6">
          <w:fldChar w:fldCharType="separate"/>
        </w:r>
        <w:r w:rsidR="003E2761" w:rsidDel="00D603A6">
          <w:delText>3.7</w:delText>
        </w:r>
        <w:r w:rsidDel="00D603A6">
          <w:fldChar w:fldCharType="end"/>
        </w:r>
        <w:r w:rsidRPr="0082371F" w:rsidDel="00D603A6">
          <w:delText>). This allows tools to include information about the file that is not explicitly specified in the SARIF format.</w:delText>
        </w:r>
      </w:del>
    </w:p>
    <w:p w14:paraId="0F449F2E" w14:textId="57482D1D" w:rsidR="00401BB5" w:rsidRDefault="00401BB5" w:rsidP="00401BB5">
      <w:pPr>
        <w:pStyle w:val="Heading2"/>
      </w:pPr>
      <w:bookmarkStart w:id="415" w:name="_Ref493423194"/>
      <w:bookmarkStart w:id="416" w:name="_Toc525631116"/>
      <w:r>
        <w:t>hash object</w:t>
      </w:r>
      <w:bookmarkEnd w:id="415"/>
      <w:bookmarkEnd w:id="416"/>
    </w:p>
    <w:p w14:paraId="5D6F2309" w14:textId="08453102" w:rsidR="00401BB5" w:rsidRDefault="00401BB5" w:rsidP="00401BB5">
      <w:pPr>
        <w:pStyle w:val="Heading3"/>
      </w:pPr>
      <w:bookmarkStart w:id="417" w:name="_Toc525631117"/>
      <w:r>
        <w:t>General</w:t>
      </w:r>
      <w:bookmarkEnd w:id="41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A61D5F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E2761">
        <w:t>3.18.2</w:t>
      </w:r>
      <w:r>
        <w:fldChar w:fldCharType="end"/>
      </w:r>
    </w:p>
    <w:p w14:paraId="006ED192" w14:textId="7C5F47D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E276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18" w:name="_Ref493423561"/>
      <w:bookmarkStart w:id="419" w:name="_Ref493423701"/>
      <w:bookmarkStart w:id="420" w:name="_Toc525631118"/>
      <w:r>
        <w:lastRenderedPageBreak/>
        <w:t>value property</w:t>
      </w:r>
      <w:bookmarkEnd w:id="418"/>
      <w:bookmarkEnd w:id="419"/>
      <w:bookmarkEnd w:id="420"/>
    </w:p>
    <w:p w14:paraId="373B1E83" w14:textId="00B4A4D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E276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w:t>
      </w:r>
      <w:proofErr w:type="gramStart"/>
      <w:r w:rsidR="00BA2ECB">
        <w:t>case-insensitive</w:t>
      </w:r>
      <w:proofErr w:type="gramEnd"/>
      <w:r w:rsidR="00BA2ECB">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1" w:name="_Ref493423568"/>
      <w:bookmarkStart w:id="422" w:name="_Toc525631119"/>
      <w:r>
        <w:t>algorithm property</w:t>
      </w:r>
      <w:bookmarkEnd w:id="421"/>
      <w:bookmarkEnd w:id="422"/>
    </w:p>
    <w:p w14:paraId="7E1D5FBC" w14:textId="433DA11A"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E276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w:t>
      </w:r>
      <w:proofErr w:type="gramStart"/>
      <w:r>
        <w:t>case-insensitive</w:t>
      </w:r>
      <w:proofErr w:type="gramEnd"/>
      <w:r>
        <w:t xml:space="preserve"> (even when comparing to hash function names in the IANA registry).</w:t>
      </w:r>
    </w:p>
    <w:p w14:paraId="25EA5BC1" w14:textId="049576DC" w:rsidR="00401BB5" w:rsidRDefault="00401BB5" w:rsidP="00401BB5">
      <w:pPr>
        <w:pStyle w:val="Heading2"/>
      </w:pPr>
      <w:bookmarkStart w:id="423" w:name="_Ref493350984"/>
      <w:bookmarkStart w:id="424" w:name="_Toc525631120"/>
      <w:r>
        <w:t>result object</w:t>
      </w:r>
      <w:bookmarkEnd w:id="423"/>
      <w:bookmarkEnd w:id="424"/>
    </w:p>
    <w:p w14:paraId="74FD90F6" w14:textId="18F2DD20" w:rsidR="00401BB5" w:rsidRDefault="00401BB5" w:rsidP="00401BB5">
      <w:pPr>
        <w:pStyle w:val="Heading3"/>
      </w:pPr>
      <w:bookmarkStart w:id="425" w:name="_Toc525631121"/>
      <w:r>
        <w:t>General</w:t>
      </w:r>
      <w:bookmarkEnd w:id="42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26" w:name="_Ref515624666"/>
      <w:bookmarkStart w:id="427" w:name="_Toc525631122"/>
      <w:r>
        <w:t>Distinguishing logically identical from logically distinct results</w:t>
      </w:r>
      <w:bookmarkEnd w:id="426"/>
      <w:bookmarkEnd w:id="42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0B053B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E2761">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E2761">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28" w:name="_Ref493408865"/>
      <w:bookmarkStart w:id="429" w:name="_Toc525631123"/>
      <w:r>
        <w:lastRenderedPageBreak/>
        <w:t>i</w:t>
      </w:r>
      <w:r w:rsidR="00435405">
        <w:t>nstanceGui</w:t>
      </w:r>
      <w:r>
        <w:t>d property</w:t>
      </w:r>
      <w:bookmarkEnd w:id="429"/>
    </w:p>
    <w:p w14:paraId="2C599143" w14:textId="19D60E06" w:rsidR="00376B6D" w:rsidRDefault="00376B6D" w:rsidP="00376B6D">
      <w:bookmarkStart w:id="43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E2761">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750506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E276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31" w:name="_Ref516055541"/>
      <w:bookmarkStart w:id="432" w:name="_Toc525631124"/>
      <w:r>
        <w:t>correlationGuid property</w:t>
      </w:r>
      <w:bookmarkEnd w:id="431"/>
      <w:bookmarkEnd w:id="432"/>
    </w:p>
    <w:p w14:paraId="28683740" w14:textId="1B530BE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E2761">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8842F6B"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E2761">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E2761">
        <w:t>3.19.2</w:t>
      </w:r>
      <w:r>
        <w:fldChar w:fldCharType="end"/>
      </w:r>
      <w:r>
        <w:t xml:space="preserve"> for more information.</w:t>
      </w:r>
    </w:p>
    <w:p w14:paraId="4D5CBA4B" w14:textId="4E46EB73" w:rsidR="00401BB5" w:rsidRDefault="00401BB5" w:rsidP="00401BB5">
      <w:pPr>
        <w:pStyle w:val="Heading3"/>
      </w:pPr>
      <w:bookmarkStart w:id="433" w:name="_Ref513193500"/>
      <w:bookmarkStart w:id="434" w:name="_Ref513195673"/>
      <w:bookmarkStart w:id="435" w:name="_Toc525631125"/>
      <w:r>
        <w:t>ruleId property</w:t>
      </w:r>
      <w:bookmarkEnd w:id="428"/>
      <w:bookmarkEnd w:id="430"/>
      <w:bookmarkEnd w:id="433"/>
      <w:bookmarkEnd w:id="434"/>
      <w:bookmarkEnd w:id="43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626FBF19"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E276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E2761">
        <w:t>3.11.19</w:t>
      </w:r>
      <w:r w:rsidR="00465D52">
        <w:fldChar w:fldCharType="end"/>
      </w:r>
      <w:r w:rsidR="00A8547F">
        <w:t>, §</w:t>
      </w:r>
      <w:r w:rsidR="00242824">
        <w:fldChar w:fldCharType="begin"/>
      </w:r>
      <w:r w:rsidR="00242824">
        <w:instrText xml:space="preserve"> REF _Ref508870783 \r \h </w:instrText>
      </w:r>
      <w:r w:rsidR="00242824">
        <w:fldChar w:fldCharType="separate"/>
      </w:r>
      <w:r w:rsidR="003E2761">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E276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E276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586B05E"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E2761">
        <w:t>3.11</w:t>
      </w:r>
      <w:r w:rsidR="00C32311">
        <w:fldChar w:fldCharType="end"/>
      </w:r>
      <w:r w:rsidR="00C32311">
        <w:t>).</w:t>
      </w:r>
    </w:p>
    <w:p w14:paraId="00325953" w14:textId="38B5CF23" w:rsidR="002E52B0" w:rsidRDefault="002E52B0" w:rsidP="002E52B0">
      <w:pPr>
        <w:pStyle w:val="Codesmall"/>
      </w:pPr>
      <w:r>
        <w:lastRenderedPageBreak/>
        <w:t xml:space="preserve">  "results": [</w:t>
      </w:r>
      <w:r w:rsidR="00C32311">
        <w:t xml:space="preserve">               # See §</w:t>
      </w:r>
      <w:r w:rsidR="00C32311">
        <w:fldChar w:fldCharType="begin"/>
      </w:r>
      <w:r w:rsidR="00C32311">
        <w:instrText xml:space="preserve"> REF _Ref493350972 \r \h </w:instrText>
      </w:r>
      <w:r w:rsidR="00C32311">
        <w:fldChar w:fldCharType="separate"/>
      </w:r>
      <w:r w:rsidR="003E2761">
        <w:t>3.11.18</w:t>
      </w:r>
      <w:r w:rsidR="00C32311">
        <w:fldChar w:fldCharType="end"/>
      </w:r>
      <w:r w:rsidR="000F5B03">
        <w:t>.</w:t>
      </w:r>
    </w:p>
    <w:p w14:paraId="269975A2" w14:textId="50562996"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E276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E85AA33"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E2761">
        <w:t>3.11.19</w:t>
      </w:r>
      <w:r w:rsidR="00C32311">
        <w:fldChar w:fldCharType="end"/>
      </w:r>
      <w:r w:rsidR="00C32311">
        <w:t>.</w:t>
      </w:r>
    </w:p>
    <w:p w14:paraId="57DE0082" w14:textId="5D132A13"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E2761">
        <w:t>3.35.3</w:t>
      </w:r>
      <w:r w:rsidR="00C32311">
        <w:fldChar w:fldCharType="end"/>
      </w:r>
      <w:r w:rsidR="00C32311">
        <w:t>.</w:t>
      </w:r>
    </w:p>
    <w:p w14:paraId="7AC6549D" w14:textId="5911183F"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E2761">
        <w:t>3.36</w:t>
      </w:r>
      <w:r w:rsidR="00C32311">
        <w:fldChar w:fldCharType="end"/>
      </w:r>
      <w:r w:rsidR="00C32311">
        <w:t>).</w:t>
      </w:r>
    </w:p>
    <w:p w14:paraId="25A8FFA0" w14:textId="3AC558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E276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36" w:name="_Ref493511208"/>
      <w:bookmarkStart w:id="437" w:name="_Toc525631126"/>
      <w:r>
        <w:t>level property</w:t>
      </w:r>
      <w:bookmarkEnd w:id="436"/>
      <w:bookmarkEnd w:id="43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879F86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E2761">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778CB0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E276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E276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E276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E276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E2761">
        <w:t>3.19.3</w:t>
      </w:r>
      <w:r>
        <w:fldChar w:fldCharType="end"/>
      </w:r>
      <w:r w:rsidRPr="00B050AF">
        <w:t>).</w:t>
      </w:r>
    </w:p>
    <w:p w14:paraId="5E554133" w14:textId="2D60D12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E276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E2761">
        <w:t>3.11.19</w:t>
      </w:r>
      <w:r>
        <w:fldChar w:fldCharType="end"/>
      </w:r>
      <w:r w:rsidR="00892DEE">
        <w:t>, §</w:t>
      </w:r>
      <w:r w:rsidR="00892DEE">
        <w:fldChar w:fldCharType="begin"/>
      </w:r>
      <w:r w:rsidR="00892DEE">
        <w:instrText xml:space="preserve"> REF _Ref508871574 \r \h </w:instrText>
      </w:r>
      <w:r w:rsidR="00892DEE">
        <w:fldChar w:fldCharType="separate"/>
      </w:r>
      <w:r w:rsidR="003E276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38" w:name="_Ref493426628"/>
      <w:bookmarkStart w:id="439" w:name="_Toc525631127"/>
      <w:r>
        <w:t>message property</w:t>
      </w:r>
      <w:bookmarkEnd w:id="438"/>
      <w:bookmarkEnd w:id="439"/>
    </w:p>
    <w:p w14:paraId="2544155E" w14:textId="471B21C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E276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7DA05827"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3E2761">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3E2761">
        <w:t>3.11.19</w:t>
      </w:r>
      <w:r>
        <w:fldChar w:fldCharType="end"/>
      </w:r>
      <w:r>
        <w:t>, §</w:t>
      </w:r>
      <w:r>
        <w:fldChar w:fldCharType="begin"/>
      </w:r>
      <w:r>
        <w:instrText xml:space="preserve"> REF _Ref508870783 \r \h </w:instrText>
      </w:r>
      <w:r>
        <w:fldChar w:fldCharType="separate"/>
      </w:r>
      <w:r w:rsidR="003E2761">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E2761">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3E2761">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E2761">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3E2761">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3E2761">
        <w:t>3.36.8</w:t>
      </w:r>
      <w:r>
        <w:fldChar w:fldCharType="end"/>
      </w:r>
      <w:r>
        <w:t xml:space="preserve">) of that </w:t>
      </w:r>
      <w:r>
        <w:rPr>
          <w:rStyle w:val="CODEtemp"/>
        </w:rPr>
        <w:t>rule</w:t>
      </w:r>
      <w:r>
        <w:t xml:space="preserve"> object.</w:t>
      </w:r>
    </w:p>
    <w:p w14:paraId="354B25E0" w14:textId="17151E11"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E2761">
        <w:t>3.9.9</w:t>
      </w:r>
      <w:r>
        <w:fldChar w:fldCharType="end"/>
      </w:r>
      <w:r>
        <w:t xml:space="preserve">, and see </w:t>
      </w:r>
      <w:bookmarkStart w:id="440" w:name="_Hlk522873802"/>
      <w:r>
        <w:t>§</w:t>
      </w:r>
      <w:bookmarkEnd w:id="440"/>
      <w:r>
        <w:fldChar w:fldCharType="begin"/>
      </w:r>
      <w:r>
        <w:instrText xml:space="preserve"> REF _Ref508812199 \r \h </w:instrText>
      </w:r>
      <w:r>
        <w:fldChar w:fldCharType="separate"/>
      </w:r>
      <w:r w:rsidR="003E2761">
        <w:t>3.9.6.2</w:t>
      </w:r>
      <w:r>
        <w:fldChar w:fldCharType="end"/>
      </w:r>
      <w:r>
        <w:t xml:space="preserve"> and §</w:t>
      </w:r>
      <w:r>
        <w:fldChar w:fldCharType="begin"/>
      </w:r>
      <w:r>
        <w:instrText xml:space="preserve"> REF _Ref508811713 \r \h </w:instrText>
      </w:r>
      <w:r>
        <w:fldChar w:fldCharType="separate"/>
      </w:r>
      <w:r w:rsidR="003E2761">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4F002418" w:rsidR="003B3A06" w:rsidRDefault="003B3A06" w:rsidP="003B3A06">
      <w:pPr>
        <w:pStyle w:val="Codesmall"/>
      </w:pPr>
      <w:r>
        <w:t>{                                 # A run object (§</w:t>
      </w:r>
      <w:r>
        <w:fldChar w:fldCharType="begin"/>
      </w:r>
      <w:r>
        <w:instrText xml:space="preserve"> REF _Ref493349997 \w \h </w:instrText>
      </w:r>
      <w:r>
        <w:fldChar w:fldCharType="separate"/>
      </w:r>
      <w:r w:rsidR="003E2761">
        <w:t>3.11</w:t>
      </w:r>
      <w:r>
        <w:fldChar w:fldCharType="end"/>
      </w:r>
      <w:r>
        <w:t>).</w:t>
      </w:r>
    </w:p>
    <w:p w14:paraId="5048079C" w14:textId="77777777" w:rsidR="003B3A06" w:rsidRDefault="003B3A06" w:rsidP="003B3A06">
      <w:pPr>
        <w:pStyle w:val="Codesmall"/>
      </w:pPr>
      <w:r>
        <w:t xml:space="preserve">  "results": [</w:t>
      </w:r>
    </w:p>
    <w:p w14:paraId="7658BE2A" w14:textId="5F02AA42" w:rsidR="003B3A06" w:rsidRDefault="003B3A06" w:rsidP="003B3A06">
      <w:pPr>
        <w:pStyle w:val="Codesmall"/>
      </w:pPr>
      <w:r>
        <w:t xml:space="preserve">    {                             # A result object (§</w:t>
      </w:r>
      <w:r>
        <w:fldChar w:fldCharType="begin"/>
      </w:r>
      <w:r>
        <w:instrText xml:space="preserve"> REF _Ref493350984 \w \h </w:instrText>
      </w:r>
      <w:r>
        <w:fldChar w:fldCharType="separate"/>
      </w:r>
      <w:r w:rsidR="003E2761">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A35B9AA"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3E2761">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41" w:name="_Ref510013155"/>
      <w:bookmarkStart w:id="442" w:name="_Toc525631128"/>
      <w:r>
        <w:t>locations property</w:t>
      </w:r>
      <w:bookmarkEnd w:id="441"/>
      <w:bookmarkEnd w:id="442"/>
    </w:p>
    <w:p w14:paraId="065F9E8C" w14:textId="4531E82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E276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E276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43" w:name="_Ref510085223"/>
      <w:bookmarkStart w:id="444" w:name="_Toc525631129"/>
      <w:r>
        <w:t>analysisTarget</w:t>
      </w:r>
      <w:r w:rsidR="00673F27">
        <w:t xml:space="preserve"> p</w:t>
      </w:r>
      <w:r>
        <w:t>roperty</w:t>
      </w:r>
      <w:bookmarkEnd w:id="443"/>
      <w:bookmarkEnd w:id="444"/>
    </w:p>
    <w:p w14:paraId="50B31C9B" w14:textId="651DB4D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E276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67F9B544" w:rsidR="00673F27" w:rsidRDefault="00673F27" w:rsidP="00673F27">
      <w:pPr>
        <w:pStyle w:val="Codesmall"/>
      </w:pPr>
      <w:r>
        <w:t>{                                 # A result object (§</w:t>
      </w:r>
      <w:r>
        <w:fldChar w:fldCharType="begin"/>
      </w:r>
      <w:r>
        <w:instrText xml:space="preserve"> REF _Ref493350984 \r \h </w:instrText>
      </w:r>
      <w:r>
        <w:fldChar w:fldCharType="separate"/>
      </w:r>
      <w:r w:rsidR="003E2761">
        <w:t>3.19</w:t>
      </w:r>
      <w:r>
        <w:fldChar w:fldCharType="end"/>
      </w:r>
      <w:r>
        <w:t>).</w:t>
      </w:r>
    </w:p>
    <w:p w14:paraId="58DF954F" w14:textId="699D8348"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E276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D37E270" w:rsidR="00673F27" w:rsidRDefault="00673F27" w:rsidP="00673F27">
      <w:pPr>
        <w:pStyle w:val="Codesmall"/>
      </w:pPr>
      <w:r>
        <w:t xml:space="preserve">  "locations": [                  # See §</w:t>
      </w:r>
      <w:r>
        <w:fldChar w:fldCharType="begin"/>
      </w:r>
      <w:r>
        <w:instrText xml:space="preserve"> REF _Ref510013155 \r \h </w:instrText>
      </w:r>
      <w:r>
        <w:fldChar w:fldCharType="separate"/>
      </w:r>
      <w:r w:rsidR="003E2761">
        <w:t>3.19.8</w:t>
      </w:r>
      <w:r>
        <w:fldChar w:fldCharType="end"/>
      </w:r>
      <w:r>
        <w:t>.</w:t>
      </w:r>
    </w:p>
    <w:p w14:paraId="29DB0443" w14:textId="7F03F23F"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E2761">
        <w:t>3.20</w:t>
      </w:r>
      <w:r>
        <w:fldChar w:fldCharType="end"/>
      </w:r>
      <w:r>
        <w:t>).</w:t>
      </w:r>
    </w:p>
    <w:p w14:paraId="7C6BCB69" w14:textId="79A9288C"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E2761">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lastRenderedPageBreak/>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45" w:name="_Ref513040093"/>
      <w:bookmarkStart w:id="446" w:name="_Toc525631130"/>
      <w:r>
        <w:t>fingerprints property</w:t>
      </w:r>
      <w:bookmarkEnd w:id="445"/>
      <w:bookmarkEnd w:id="446"/>
    </w:p>
    <w:p w14:paraId="3AC53915" w14:textId="43A85BA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E2761">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BBC2C8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E2761">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F1024CD" w:rsidR="004108B9" w:rsidRDefault="004108B9" w:rsidP="004108B9">
      <w:pPr>
        <w:pStyle w:val="Code"/>
      </w:pPr>
      <w:r>
        <w:t>{                                  # A run object (§</w:t>
      </w:r>
      <w:r>
        <w:fldChar w:fldCharType="begin"/>
      </w:r>
      <w:r>
        <w:instrText xml:space="preserve"> REF _Ref493349997 \r \h </w:instrText>
      </w:r>
      <w:r>
        <w:fldChar w:fldCharType="separate"/>
      </w:r>
      <w:r w:rsidR="003E2761">
        <w:t>3.11</w:t>
      </w:r>
      <w:r>
        <w:fldChar w:fldCharType="end"/>
      </w:r>
      <w:r>
        <w:t>).</w:t>
      </w:r>
    </w:p>
    <w:p w14:paraId="3958BEF4" w14:textId="5D7FA9B9" w:rsidR="004108B9" w:rsidRDefault="004108B9" w:rsidP="004108B9">
      <w:pPr>
        <w:pStyle w:val="Code"/>
      </w:pPr>
      <w:r>
        <w:t xml:space="preserve">  "results": [                     # See §</w:t>
      </w:r>
      <w:r>
        <w:fldChar w:fldCharType="begin"/>
      </w:r>
      <w:r>
        <w:instrText xml:space="preserve"> REF _Ref493350972 \r \h </w:instrText>
      </w:r>
      <w:r>
        <w:fldChar w:fldCharType="separate"/>
      </w:r>
      <w:r w:rsidR="003E2761">
        <w:t>3.11.18</w:t>
      </w:r>
      <w:r>
        <w:fldChar w:fldCharType="end"/>
      </w:r>
      <w:r>
        <w:t>.</w:t>
      </w:r>
    </w:p>
    <w:p w14:paraId="1CA25AAE" w14:textId="3FC108F8" w:rsidR="004108B9" w:rsidRDefault="004108B9" w:rsidP="004108B9">
      <w:pPr>
        <w:pStyle w:val="Code"/>
      </w:pPr>
      <w:r>
        <w:t xml:space="preserve">    {                              # A result object (§</w:t>
      </w:r>
      <w:r>
        <w:fldChar w:fldCharType="begin"/>
      </w:r>
      <w:r>
        <w:instrText xml:space="preserve"> REF _Ref493350984 \r \h </w:instrText>
      </w:r>
      <w:r>
        <w:fldChar w:fldCharType="separate"/>
      </w:r>
      <w:r w:rsidR="003E2761">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29124E8" w:rsidR="003B6448" w:rsidRDefault="0023514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0433AD9D"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E2761">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E2761">
        <w:t>3.19.2</w:t>
      </w:r>
      <w:r>
        <w:fldChar w:fldCharType="end"/>
      </w:r>
      <w:r>
        <w:t xml:space="preserve"> for more information.</w:t>
      </w:r>
    </w:p>
    <w:p w14:paraId="4BD017FA" w14:textId="0E8A2233" w:rsidR="00401BB5" w:rsidRDefault="00FA2C6D" w:rsidP="00401BB5">
      <w:pPr>
        <w:pStyle w:val="Heading3"/>
      </w:pPr>
      <w:bookmarkStart w:id="447" w:name="_Ref507591746"/>
      <w:bookmarkStart w:id="448" w:name="_Toc525631131"/>
      <w:r>
        <w:t>partialFingerprints</w:t>
      </w:r>
      <w:r w:rsidR="00401BB5">
        <w:t xml:space="preserve"> property</w:t>
      </w:r>
      <w:bookmarkEnd w:id="447"/>
      <w:bookmarkEnd w:id="448"/>
    </w:p>
    <w:p w14:paraId="0F26AF7E" w14:textId="5F4B0D9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E2761">
        <w:t>3.5</w:t>
      </w:r>
      <w:r w:rsidR="002F1358">
        <w:fldChar w:fldCharType="end"/>
      </w:r>
      <w:r w:rsidR="002F1358">
        <w:t>).</w:t>
      </w:r>
    </w:p>
    <w:p w14:paraId="7DA72967" w14:textId="2593A908"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E2761">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EA9D61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E2761">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DEF669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E2761">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B00A9F9" w:rsidR="004108B9" w:rsidRDefault="004108B9" w:rsidP="004108B9">
      <w:pPr>
        <w:pStyle w:val="Code"/>
      </w:pPr>
      <w:r>
        <w:t>{                                  # A run object (§</w:t>
      </w:r>
      <w:r>
        <w:fldChar w:fldCharType="begin"/>
      </w:r>
      <w:r>
        <w:instrText xml:space="preserve"> REF _Ref493349997 \r \h </w:instrText>
      </w:r>
      <w:r>
        <w:fldChar w:fldCharType="separate"/>
      </w:r>
      <w:r w:rsidR="003E2761">
        <w:t>3.11</w:t>
      </w:r>
      <w:r>
        <w:fldChar w:fldCharType="end"/>
      </w:r>
      <w:r>
        <w:t>).</w:t>
      </w:r>
    </w:p>
    <w:p w14:paraId="76DAD22D" w14:textId="55306FC8" w:rsidR="004108B9" w:rsidRDefault="004108B9" w:rsidP="004108B9">
      <w:pPr>
        <w:pStyle w:val="Code"/>
      </w:pPr>
      <w:r>
        <w:t xml:space="preserve">  "results": [                     # See §</w:t>
      </w:r>
      <w:r>
        <w:fldChar w:fldCharType="begin"/>
      </w:r>
      <w:r>
        <w:instrText xml:space="preserve"> REF _Ref493350972 \r \h </w:instrText>
      </w:r>
      <w:r>
        <w:fldChar w:fldCharType="separate"/>
      </w:r>
      <w:r w:rsidR="003E2761">
        <w:t>3.11.18</w:t>
      </w:r>
      <w:r>
        <w:fldChar w:fldCharType="end"/>
      </w:r>
      <w:r>
        <w:t>.</w:t>
      </w:r>
    </w:p>
    <w:p w14:paraId="0013B105" w14:textId="4C163C53" w:rsidR="004108B9" w:rsidRDefault="004108B9" w:rsidP="004108B9">
      <w:pPr>
        <w:pStyle w:val="Code"/>
      </w:pPr>
      <w:r>
        <w:t xml:space="preserve">    {                              # A result object (§</w:t>
      </w:r>
      <w:r>
        <w:fldChar w:fldCharType="begin"/>
      </w:r>
      <w:r>
        <w:instrText xml:space="preserve"> REF _Ref493350984 \r \h </w:instrText>
      </w:r>
      <w:r>
        <w:fldChar w:fldCharType="separate"/>
      </w:r>
      <w:r w:rsidR="003E2761">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4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50" w:name="_Ref510008160"/>
      <w:bookmarkStart w:id="451" w:name="_Toc525631132"/>
      <w:r>
        <w:t>codeFlows property</w:t>
      </w:r>
      <w:bookmarkEnd w:id="450"/>
      <w:bookmarkEnd w:id="451"/>
    </w:p>
    <w:p w14:paraId="4BD8575B" w14:textId="4B90351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E276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E276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52" w:name="_Ref511820702"/>
      <w:bookmarkStart w:id="453" w:name="_Toc525631133"/>
      <w:r>
        <w:t>graphs property</w:t>
      </w:r>
      <w:bookmarkEnd w:id="452"/>
      <w:bookmarkEnd w:id="453"/>
    </w:p>
    <w:p w14:paraId="7F5C098A" w14:textId="02FF4F3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3E2761">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E2761">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3E2761">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C4618D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E276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E276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E2761">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54" w:name="_Ref511820008"/>
      <w:bookmarkStart w:id="455" w:name="_Toc525631134"/>
      <w:r>
        <w:t>graphTraversals property</w:t>
      </w:r>
      <w:bookmarkEnd w:id="454"/>
      <w:bookmarkEnd w:id="455"/>
    </w:p>
    <w:p w14:paraId="1AFBBE39" w14:textId="6CA8AA8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E276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E276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E2761">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E276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E276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56" w:name="_Toc525631135"/>
      <w:r>
        <w:lastRenderedPageBreak/>
        <w:t>stacks property</w:t>
      </w:r>
      <w:bookmarkEnd w:id="456"/>
    </w:p>
    <w:p w14:paraId="5ABDA84F" w14:textId="289C5A2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E2761">
        <w:t>3.6.2</w:t>
      </w:r>
      <w:r>
        <w:fldChar w:fldCharType="end"/>
      </w:r>
      <w:r w:rsidRPr="00135BCE">
        <w:t>) stack objects (§</w:t>
      </w:r>
      <w:r>
        <w:fldChar w:fldCharType="begin"/>
      </w:r>
      <w:r>
        <w:instrText xml:space="preserve"> REF _Ref493427479 \r \h </w:instrText>
      </w:r>
      <w:r>
        <w:fldChar w:fldCharType="separate"/>
      </w:r>
      <w:r w:rsidR="003E276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7" w:name="_Ref493499246"/>
      <w:bookmarkStart w:id="458" w:name="_Toc525631136"/>
      <w:r>
        <w:t>relatedLocations property</w:t>
      </w:r>
      <w:bookmarkEnd w:id="457"/>
      <w:bookmarkEnd w:id="458"/>
    </w:p>
    <w:p w14:paraId="31F869B5" w14:textId="1218AC6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E276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E276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E7BAF24"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E2761">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9" w:name="_Toc525631137"/>
      <w:r>
        <w:lastRenderedPageBreak/>
        <w:t>suppressionStates property</w:t>
      </w:r>
      <w:bookmarkEnd w:id="459"/>
    </w:p>
    <w:p w14:paraId="1AE8DC88" w14:textId="2A54B9A5" w:rsidR="00401BB5" w:rsidRDefault="00401BB5" w:rsidP="00401BB5">
      <w:pPr>
        <w:pStyle w:val="Heading4"/>
      </w:pPr>
      <w:bookmarkStart w:id="460" w:name="_Toc525631138"/>
      <w:r>
        <w:t>General</w:t>
      </w:r>
      <w:bookmarkEnd w:id="460"/>
    </w:p>
    <w:p w14:paraId="0F62C5DD" w14:textId="3AD7820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E276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299DEB3"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E2761">
        <w:t>3.19.17.2</w:t>
      </w:r>
      <w:r w:rsidR="00194A04">
        <w:fldChar w:fldCharType="end"/>
      </w:r>
      <w:r w:rsidR="002A24FE" w:rsidRPr="002A24FE">
        <w:t>)</w:t>
      </w:r>
      <w:r>
        <w:t>.</w:t>
      </w:r>
    </w:p>
    <w:p w14:paraId="1A5BE1CF" w14:textId="160DAFC6"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E2761">
        <w:t>3.19.17.3</w:t>
      </w:r>
      <w:r w:rsidR="00194A04">
        <w:fldChar w:fldCharType="end"/>
      </w:r>
      <w:r w:rsidR="002A24FE" w:rsidRPr="002A24FE">
        <w:t>).</w:t>
      </w:r>
    </w:p>
    <w:p w14:paraId="4F013A56" w14:textId="1CD9F500" w:rsidR="00401BB5" w:rsidRDefault="00401BB5" w:rsidP="00401BB5">
      <w:pPr>
        <w:pStyle w:val="Heading4"/>
      </w:pPr>
      <w:bookmarkStart w:id="461" w:name="_Ref493475240"/>
      <w:bookmarkStart w:id="462" w:name="_Toc525631139"/>
      <w:r>
        <w:t>suppressedInSource value</w:t>
      </w:r>
      <w:bookmarkEnd w:id="461"/>
      <w:bookmarkEnd w:id="46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63" w:name="_Ref493475253"/>
      <w:bookmarkStart w:id="464" w:name="_Toc525631140"/>
      <w:r>
        <w:t>suppressedExternally value</w:t>
      </w:r>
      <w:bookmarkEnd w:id="463"/>
      <w:bookmarkEnd w:id="46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65" w:name="_Ref493351360"/>
      <w:bookmarkStart w:id="466" w:name="_Hlk514318442"/>
      <w:bookmarkStart w:id="467" w:name="_Toc525631141"/>
      <w:r>
        <w:t>baselineState property</w:t>
      </w:r>
      <w:bookmarkEnd w:id="465"/>
      <w:bookmarkEnd w:id="46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927D0B7"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E2761">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E2761">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6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332D3A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E276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E2761">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68" w:name="_Ref507598047"/>
      <w:bookmarkStart w:id="469" w:name="_Ref508987354"/>
      <w:bookmarkStart w:id="470" w:name="_Ref506807829"/>
      <w:bookmarkStart w:id="471" w:name="_Toc525631142"/>
      <w:r>
        <w:t>a</w:t>
      </w:r>
      <w:r w:rsidR="00A27D47">
        <w:t>ttachments</w:t>
      </w:r>
      <w:bookmarkEnd w:id="468"/>
      <w:r>
        <w:t xml:space="preserve"> property</w:t>
      </w:r>
      <w:bookmarkEnd w:id="469"/>
      <w:bookmarkEnd w:id="471"/>
    </w:p>
    <w:p w14:paraId="7E972364" w14:textId="5706CF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E276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E276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1CC53C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E2761">
        <w:t>3.14.1</w:t>
      </w:r>
      <w:r>
        <w:fldChar w:fldCharType="end"/>
      </w:r>
      <w:r>
        <w:t>.</w:t>
      </w:r>
    </w:p>
    <w:p w14:paraId="373CC2C6" w14:textId="0820795C" w:rsidR="00563BBB" w:rsidRDefault="00563BBB" w:rsidP="00563BBB">
      <w:pPr>
        <w:pStyle w:val="Heading3"/>
      </w:pPr>
      <w:bookmarkStart w:id="472" w:name="_Toc525631143"/>
      <w:r>
        <w:t>workItem</w:t>
      </w:r>
      <w:r w:rsidR="00326BD5">
        <w:t>Uri</w:t>
      </w:r>
      <w:r w:rsidR="008C5D5A">
        <w:t>s</w:t>
      </w:r>
      <w:r>
        <w:t xml:space="preserve"> property</w:t>
      </w:r>
      <w:bookmarkEnd w:id="472"/>
    </w:p>
    <w:p w14:paraId="1D36CDAB" w14:textId="4C785C94"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E2761">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73" w:name="_Ref510085934"/>
      <w:bookmarkStart w:id="474" w:name="_Toc525631144"/>
      <w:r>
        <w:t>conversionProvenance property</w:t>
      </w:r>
      <w:bookmarkEnd w:id="470"/>
      <w:bookmarkEnd w:id="473"/>
      <w:bookmarkEnd w:id="47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6EEC1E7F"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E276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E276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E276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184DC38"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E276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01BD409"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E276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FCB7F3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E2761">
        <w:t>3.21</w:t>
      </w:r>
      <w:r>
        <w:fldChar w:fldCharType="end"/>
      </w:r>
      <w:r>
        <w:t>).</w:t>
      </w:r>
    </w:p>
    <w:p w14:paraId="2A15CECD" w14:textId="77777777" w:rsidR="00DE4250" w:rsidRDefault="00DE4250" w:rsidP="00DE4250">
      <w:pPr>
        <w:pStyle w:val="Codesmall"/>
      </w:pPr>
      <w:r>
        <w:t xml:space="preserve">            {</w:t>
      </w:r>
    </w:p>
    <w:p w14:paraId="17292CE8" w14:textId="178CAF42"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E276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AACFB8F"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E276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5" w:name="_Toc525631145"/>
      <w:r>
        <w:t>fixes property</w:t>
      </w:r>
      <w:bookmarkEnd w:id="475"/>
    </w:p>
    <w:p w14:paraId="41DB16FF" w14:textId="61A1AEA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E276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E2761">
        <w:t>3.37</w:t>
      </w:r>
      <w:r>
        <w:fldChar w:fldCharType="end"/>
      </w:r>
      <w:r w:rsidRPr="00E20F80">
        <w:t>).</w:t>
      </w:r>
    </w:p>
    <w:p w14:paraId="42E1D0DE" w14:textId="5B283F94" w:rsidR="006E546E" w:rsidDel="00D603A6" w:rsidRDefault="006E546E" w:rsidP="006E546E">
      <w:pPr>
        <w:pStyle w:val="Heading3"/>
        <w:rPr>
          <w:del w:id="476" w:author="Laurence Golding" w:date="2018-09-25T09:33:00Z"/>
        </w:rPr>
      </w:pPr>
      <w:bookmarkStart w:id="477" w:name="_Toc525631146"/>
      <w:del w:id="478" w:author="Laurence Golding" w:date="2018-09-25T09:33:00Z">
        <w:r w:rsidDel="00D603A6">
          <w:delText>properties property</w:delText>
        </w:r>
        <w:bookmarkEnd w:id="477"/>
      </w:del>
    </w:p>
    <w:p w14:paraId="5BBA1AD3" w14:textId="22EC1277" w:rsidR="00E20F80" w:rsidDel="00D603A6" w:rsidRDefault="00E20F80" w:rsidP="00E20F80">
      <w:pPr>
        <w:rPr>
          <w:del w:id="479" w:author="Laurence Golding" w:date="2018-09-25T09:33:00Z"/>
        </w:rPr>
      </w:pPr>
      <w:del w:id="480" w:author="Laurence Golding" w:date="2018-09-25T09:33:00Z">
        <w:r w:rsidRPr="00E20F80" w:rsidDel="00D603A6">
          <w:delText xml:space="preserve">A </w:delText>
        </w:r>
        <w:r w:rsidRPr="00E20F80" w:rsidDel="00D603A6">
          <w:rPr>
            <w:rStyle w:val="CODEtemp"/>
          </w:rPr>
          <w:delText>result</w:delText>
        </w:r>
        <w:r w:rsidRPr="00E20F80" w:rsidDel="00D603A6">
          <w:delText xml:space="preserve"> object </w:delText>
        </w:r>
        <w:r w:rsidRPr="00E20F80" w:rsidDel="00D603A6">
          <w:rPr>
            <w:b/>
          </w:rPr>
          <w:delText>MAY</w:delText>
        </w:r>
        <w:r w:rsidRPr="00E20F80" w:rsidDel="00D603A6">
          <w:delText xml:space="preserve"> contain a property named </w:delText>
        </w:r>
        <w:r w:rsidRPr="00E20F80" w:rsidDel="00D603A6">
          <w:rPr>
            <w:rStyle w:val="CODEtemp"/>
          </w:rPr>
          <w:delText>properties</w:delText>
        </w:r>
        <w:r w:rsidRPr="00E20F80" w:rsidDel="00D603A6">
          <w:delText xml:space="preserve"> whose value is a property bag (§</w:delText>
        </w:r>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RPr="00E20F80" w:rsidDel="00D603A6">
          <w:delText>). This allows tools to include information about the result that is not explicitly specified in the SARIF format.</w:delText>
        </w:r>
      </w:del>
    </w:p>
    <w:p w14:paraId="49F84533" w14:textId="6C250C95" w:rsidR="001335C7" w:rsidRDefault="001335C7" w:rsidP="001335C7">
      <w:pPr>
        <w:pStyle w:val="Heading3"/>
      </w:pPr>
      <w:bookmarkStart w:id="481" w:name="_Toc525631147"/>
      <w:r>
        <w:t>occurrenceCount property</w:t>
      </w:r>
      <w:bookmarkEnd w:id="481"/>
    </w:p>
    <w:p w14:paraId="284963B8" w14:textId="0D7BA4D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3E2761">
        <w:t>3.19.4</w:t>
      </w:r>
      <w:r>
        <w:fldChar w:fldCharType="end"/>
      </w:r>
      <w:r>
        <w:t>) has been observed.</w:t>
      </w:r>
    </w:p>
    <w:p w14:paraId="6460A4F1" w14:textId="6E1720AD"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E2761">
        <w:t>3.19.2</w:t>
      </w:r>
      <w:r>
        <w:fldChar w:fldCharType="end"/>
      </w:r>
      <w:r>
        <w:t xml:space="preserve">) </w:t>
      </w:r>
      <w:r>
        <w:lastRenderedPageBreak/>
        <w:t xml:space="preserve">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82" w:name="_Ref493426721"/>
      <w:bookmarkStart w:id="483" w:name="_Ref507665939"/>
      <w:bookmarkStart w:id="484" w:name="_Toc525631148"/>
      <w:r>
        <w:t>location object</w:t>
      </w:r>
      <w:bookmarkEnd w:id="482"/>
      <w:bookmarkEnd w:id="483"/>
      <w:bookmarkEnd w:id="484"/>
    </w:p>
    <w:p w14:paraId="27ED50C0" w14:textId="23D428DC" w:rsidR="006E546E" w:rsidRDefault="006E546E" w:rsidP="006E546E">
      <w:pPr>
        <w:pStyle w:val="Heading3"/>
      </w:pPr>
      <w:bookmarkStart w:id="485" w:name="_Ref493479281"/>
      <w:bookmarkStart w:id="486" w:name="_Toc525631149"/>
      <w:r>
        <w:t>General</w:t>
      </w:r>
      <w:bookmarkEnd w:id="485"/>
      <w:bookmarkEnd w:id="486"/>
    </w:p>
    <w:p w14:paraId="1D30489B" w14:textId="071EAA3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E276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E276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C2FA289"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E2761">
        <w:t>3.20.3</w:t>
      </w:r>
      <w:r>
        <w:fldChar w:fldCharType="end"/>
      </w:r>
      <w:r w:rsidRPr="00180B28">
        <w:t>) is particularly convenient for fingerprinting.</w:t>
      </w:r>
    </w:p>
    <w:p w14:paraId="310AFACC" w14:textId="014B2461"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E276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E2761">
        <w:t>3.20.4</w:t>
      </w:r>
      <w:r>
        <w:fldChar w:fldCharType="end"/>
      </w:r>
      <w:r>
        <w:t>) explaining the significance of this “location.”</w:t>
      </w:r>
    </w:p>
    <w:p w14:paraId="7BB3738A" w14:textId="2222E264" w:rsidR="006E546E" w:rsidRDefault="00C6546E" w:rsidP="006E546E">
      <w:pPr>
        <w:pStyle w:val="Heading3"/>
      </w:pPr>
      <w:bookmarkStart w:id="487" w:name="_Ref493477623"/>
      <w:bookmarkStart w:id="488" w:name="_Ref493478351"/>
      <w:bookmarkStart w:id="489" w:name="_Toc525631150"/>
      <w:r>
        <w:t xml:space="preserve">physicalLocation </w:t>
      </w:r>
      <w:r w:rsidR="006E546E">
        <w:t>property</w:t>
      </w:r>
      <w:bookmarkEnd w:id="487"/>
      <w:bookmarkEnd w:id="488"/>
      <w:bookmarkEnd w:id="489"/>
    </w:p>
    <w:p w14:paraId="37D40289" w14:textId="582F3229"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E276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90" w:name="_Ref493404450"/>
      <w:bookmarkStart w:id="491" w:name="_Ref493404690"/>
      <w:bookmarkStart w:id="492" w:name="_Toc525631151"/>
      <w:r>
        <w:t>fullyQualifiedLogicalName property</w:t>
      </w:r>
      <w:bookmarkEnd w:id="490"/>
      <w:bookmarkEnd w:id="491"/>
      <w:bookmarkEnd w:id="49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947DD1A" w:rsidR="00E66E38" w:rsidRDefault="00E66E38" w:rsidP="00E66E38">
      <w:bookmarkStart w:id="493" w:name="_Hlk513194534"/>
      <w:bookmarkStart w:id="494"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E2761">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93"/>
    </w:p>
    <w:p w14:paraId="01F88A86" w14:textId="0E42517D"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E2761">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94"/>
      <w:r w:rsidR="00C32159">
        <w:t>§</w:t>
      </w:r>
      <w:r w:rsidR="00C32159">
        <w:fldChar w:fldCharType="begin"/>
      </w:r>
      <w:r w:rsidR="00C32159">
        <w:instrText xml:space="preserve"> REF _Ref493349997 \r \h </w:instrText>
      </w:r>
      <w:r w:rsidR="00C32159">
        <w:fldChar w:fldCharType="separate"/>
      </w:r>
      <w:r w:rsidR="003E276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38E64ADB" w:rsidR="006E0178" w:rsidRDefault="006E0178" w:rsidP="00E66E38">
      <w:r>
        <w:lastRenderedPageBreak/>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E2761">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E2761">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E276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7C9C7C6"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3E276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95" w:name="_Ref513121634"/>
      <w:bookmarkStart w:id="496" w:name="_Ref513122103"/>
      <w:bookmarkStart w:id="497" w:name="_Toc525631152"/>
      <w:r>
        <w:t>message property</w:t>
      </w:r>
      <w:bookmarkEnd w:id="495"/>
      <w:bookmarkEnd w:id="496"/>
      <w:bookmarkEnd w:id="497"/>
    </w:p>
    <w:p w14:paraId="62F22E6F" w14:textId="75A1FF0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E2761">
        <w:t>3.9</w:t>
      </w:r>
      <w:r>
        <w:fldChar w:fldCharType="end"/>
      </w:r>
      <w:r>
        <w:t>) relevant to the location.</w:t>
      </w:r>
    </w:p>
    <w:p w14:paraId="0E77A827" w14:textId="77777777" w:rsidR="00F13165" w:rsidRDefault="00F13165" w:rsidP="00F13165">
      <w:pPr>
        <w:pStyle w:val="Heading3"/>
      </w:pPr>
      <w:bookmarkStart w:id="498" w:name="_Ref510102819"/>
      <w:bookmarkStart w:id="499" w:name="_Toc525631153"/>
      <w:r>
        <w:t>annotations property</w:t>
      </w:r>
      <w:bookmarkEnd w:id="498"/>
      <w:bookmarkEnd w:id="499"/>
    </w:p>
    <w:p w14:paraId="1F7AABEC" w14:textId="17A12C0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E276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E2761">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E2761">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585B13F"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E276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558D2630" w:rsidR="006E546E" w:rsidDel="00D603A6" w:rsidRDefault="006E546E" w:rsidP="006E546E">
      <w:pPr>
        <w:pStyle w:val="Heading3"/>
        <w:rPr>
          <w:del w:id="500" w:author="Laurence Golding" w:date="2018-09-25T09:33:00Z"/>
        </w:rPr>
      </w:pPr>
      <w:bookmarkStart w:id="501" w:name="_Toc525631154"/>
      <w:del w:id="502" w:author="Laurence Golding" w:date="2018-09-25T09:33:00Z">
        <w:r w:rsidDel="00D603A6">
          <w:delText>properties property</w:delText>
        </w:r>
        <w:bookmarkEnd w:id="501"/>
      </w:del>
    </w:p>
    <w:p w14:paraId="2CEAC173" w14:textId="7358F83A" w:rsidR="00365886" w:rsidRPr="00365886" w:rsidDel="00D603A6" w:rsidRDefault="00365886" w:rsidP="00365886">
      <w:pPr>
        <w:rPr>
          <w:del w:id="503" w:author="Laurence Golding" w:date="2018-09-25T09:33:00Z"/>
        </w:rPr>
      </w:pPr>
      <w:del w:id="504" w:author="Laurence Golding" w:date="2018-09-25T09:33:00Z">
        <w:r w:rsidRPr="00365886" w:rsidDel="00D603A6">
          <w:delText xml:space="preserve">A </w:delText>
        </w:r>
        <w:r w:rsidRPr="00365886" w:rsidDel="00D603A6">
          <w:rPr>
            <w:rStyle w:val="CODEtemp"/>
          </w:rPr>
          <w:delText>location</w:delText>
        </w:r>
        <w:r w:rsidRPr="00365886" w:rsidDel="00D603A6">
          <w:delText xml:space="preserve"> object </w:delText>
        </w:r>
        <w:r w:rsidRPr="00365886" w:rsidDel="00D603A6">
          <w:rPr>
            <w:b/>
          </w:rPr>
          <w:delText>MAY</w:delText>
        </w:r>
        <w:r w:rsidRPr="00365886" w:rsidDel="00D603A6">
          <w:delText xml:space="preserve"> contain a property named </w:delText>
        </w:r>
        <w:r w:rsidRPr="00365886" w:rsidDel="00D603A6">
          <w:rPr>
            <w:rStyle w:val="CODEtemp"/>
          </w:rPr>
          <w:delText>properties</w:delText>
        </w:r>
        <w:r w:rsidRPr="00365886" w:rsidDel="00D603A6">
          <w:delText xml:space="preserve"> whose value is a property bag (§</w:delText>
        </w:r>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RPr="00365886" w:rsidDel="00D603A6">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505" w:name="_Ref493477390"/>
      <w:bookmarkStart w:id="506" w:name="_Ref493478323"/>
      <w:bookmarkStart w:id="507" w:name="_Ref493478590"/>
      <w:bookmarkStart w:id="508" w:name="_Toc525631155"/>
      <w:r>
        <w:t>physicalLocation object</w:t>
      </w:r>
      <w:bookmarkEnd w:id="505"/>
      <w:bookmarkEnd w:id="506"/>
      <w:bookmarkEnd w:id="507"/>
      <w:bookmarkEnd w:id="508"/>
    </w:p>
    <w:p w14:paraId="0B9181AD" w14:textId="12F902F2" w:rsidR="006E546E" w:rsidRDefault="006E546E" w:rsidP="006E546E">
      <w:pPr>
        <w:pStyle w:val="Heading3"/>
      </w:pPr>
      <w:bookmarkStart w:id="509" w:name="_Toc525631156"/>
      <w:r>
        <w:t>General</w:t>
      </w:r>
      <w:bookmarkEnd w:id="50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0" w:name="_Ref503357394"/>
      <w:bookmarkStart w:id="511" w:name="_Ref493343236"/>
      <w:bookmarkStart w:id="512" w:name="_Toc525631157"/>
      <w:r>
        <w:t>id property</w:t>
      </w:r>
      <w:bookmarkEnd w:id="510"/>
      <w:bookmarkEnd w:id="512"/>
    </w:p>
    <w:p w14:paraId="39E78313" w14:textId="79E1BFB9"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E276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C70E0C6"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E276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E276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13" w:name="_Ref503369432"/>
      <w:bookmarkStart w:id="514" w:name="_Ref503369435"/>
      <w:bookmarkStart w:id="515" w:name="_Ref503371110"/>
      <w:bookmarkStart w:id="516" w:name="_Ref503371652"/>
      <w:bookmarkStart w:id="517" w:name="_Toc525631158"/>
      <w:r>
        <w:t>fileLocation</w:t>
      </w:r>
      <w:r w:rsidR="006E546E">
        <w:t xml:space="preserve"> property</w:t>
      </w:r>
      <w:bookmarkEnd w:id="511"/>
      <w:bookmarkEnd w:id="513"/>
      <w:bookmarkEnd w:id="514"/>
      <w:bookmarkEnd w:id="515"/>
      <w:bookmarkEnd w:id="516"/>
      <w:bookmarkEnd w:id="517"/>
    </w:p>
    <w:p w14:paraId="5D69C82C" w14:textId="57BB95CD"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E2761">
        <w:t>3.2</w:t>
      </w:r>
      <w:r w:rsidR="00A308C2">
        <w:fldChar w:fldCharType="end"/>
      </w:r>
      <w:r w:rsidR="00A308C2">
        <w:t>)</w:t>
      </w:r>
      <w:r w:rsidR="00365886" w:rsidRPr="00365886">
        <w:t xml:space="preserve"> that represents the location of the file.</w:t>
      </w:r>
    </w:p>
    <w:p w14:paraId="03500782" w14:textId="7C6BCF86"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E2761">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7AC45F9"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E276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18" w:name="_Ref493509797"/>
      <w:bookmarkStart w:id="519" w:name="_Toc525631159"/>
      <w:r>
        <w:t>region property</w:t>
      </w:r>
      <w:bookmarkEnd w:id="518"/>
      <w:bookmarkEnd w:id="519"/>
    </w:p>
    <w:p w14:paraId="34CA82A6" w14:textId="5D5E79B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E276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E276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E276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1CD2F1"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3E2761">
        <w:t>3.19</w:t>
      </w:r>
      <w:r>
        <w:fldChar w:fldCharType="end"/>
      </w:r>
      <w:r>
        <w:t>).</w:t>
      </w:r>
    </w:p>
    <w:p w14:paraId="7A49ADC4" w14:textId="76FE64BC" w:rsidR="006805FB" w:rsidRDefault="006805FB" w:rsidP="006805FB">
      <w:pPr>
        <w:pStyle w:val="Codesmall"/>
      </w:pPr>
      <w:r>
        <w:t xml:space="preserve">  "locations": [                         # See §</w:t>
      </w:r>
      <w:r>
        <w:fldChar w:fldCharType="begin"/>
      </w:r>
      <w:r>
        <w:instrText xml:space="preserve"> REF _Ref510013155 \r \h </w:instrText>
      </w:r>
      <w:r>
        <w:fldChar w:fldCharType="separate"/>
      </w:r>
      <w:r w:rsidR="003E2761">
        <w:t>3.19.8</w:t>
      </w:r>
      <w:r>
        <w:fldChar w:fldCharType="end"/>
      </w:r>
      <w:r>
        <w:t>.</w:t>
      </w:r>
    </w:p>
    <w:p w14:paraId="779C2718" w14:textId="6B8A2A25"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E2761">
        <w:t>3.20</w:t>
      </w:r>
      <w:r>
        <w:fldChar w:fldCharType="end"/>
      </w:r>
      <w:r>
        <w:t>).</w:t>
      </w:r>
    </w:p>
    <w:p w14:paraId="3C94BD54" w14:textId="77DBA671"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E2761">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20" w:name="_Toc525631160"/>
      <w:r>
        <w:t>contextRegion property</w:t>
      </w:r>
      <w:bookmarkEnd w:id="520"/>
    </w:p>
    <w:p w14:paraId="220640FE" w14:textId="2C759F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E276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E276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E015DFE" w:rsidR="00843397" w:rsidRDefault="00843397" w:rsidP="00843397">
      <w:pPr>
        <w:pStyle w:val="Codesmall"/>
      </w:pPr>
      <w:r>
        <w:t>{                                        # A result object (§</w:t>
      </w:r>
      <w:r>
        <w:fldChar w:fldCharType="begin"/>
      </w:r>
      <w:r>
        <w:instrText xml:space="preserve"> REF _Ref493350984 \r \h </w:instrText>
      </w:r>
      <w:r>
        <w:fldChar w:fldCharType="separate"/>
      </w:r>
      <w:r w:rsidR="003E2761">
        <w:t>3.19</w:t>
      </w:r>
      <w:r>
        <w:fldChar w:fldCharType="end"/>
      </w:r>
      <w:r>
        <w:t>).</w:t>
      </w:r>
    </w:p>
    <w:p w14:paraId="7E9D024B" w14:textId="68309FF7" w:rsidR="00843397" w:rsidRDefault="00843397" w:rsidP="00843397">
      <w:pPr>
        <w:pStyle w:val="Codesmall"/>
      </w:pPr>
      <w:r>
        <w:t xml:space="preserve">  "locations": [                         # See §</w:t>
      </w:r>
      <w:r>
        <w:fldChar w:fldCharType="begin"/>
      </w:r>
      <w:r>
        <w:instrText xml:space="preserve"> REF _Ref510013155 \r \h </w:instrText>
      </w:r>
      <w:r>
        <w:fldChar w:fldCharType="separate"/>
      </w:r>
      <w:r w:rsidR="003E2761">
        <w:t>3.19.8</w:t>
      </w:r>
      <w:r>
        <w:fldChar w:fldCharType="end"/>
      </w:r>
      <w:r>
        <w:t>.</w:t>
      </w:r>
    </w:p>
    <w:p w14:paraId="686DE936" w14:textId="39F697AF"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E2761">
        <w:t>3.20</w:t>
      </w:r>
      <w:r>
        <w:fldChar w:fldCharType="end"/>
      </w:r>
      <w:r>
        <w:t>).</w:t>
      </w:r>
    </w:p>
    <w:p w14:paraId="5B98A118" w14:textId="7B8EE8D4"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E2761">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8E5739E" w:rsidR="00843397" w:rsidRDefault="00843397" w:rsidP="00843397">
      <w:pPr>
        <w:pStyle w:val="Codesmall"/>
      </w:pPr>
      <w:r>
        <w:t xml:space="preserve">        "region": {                      # See §</w:t>
      </w:r>
      <w:r>
        <w:fldChar w:fldCharType="begin"/>
      </w:r>
      <w:r>
        <w:instrText xml:space="preserve"> REF _Ref493509797 \r \h </w:instrText>
      </w:r>
      <w:r>
        <w:fldChar w:fldCharType="separate"/>
      </w:r>
      <w:r w:rsidR="003E276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521" w:name="_Ref493490350"/>
      <w:bookmarkStart w:id="522" w:name="_Toc525631161"/>
      <w:r>
        <w:t>region object</w:t>
      </w:r>
      <w:bookmarkEnd w:id="521"/>
      <w:bookmarkEnd w:id="522"/>
    </w:p>
    <w:p w14:paraId="5C4DB1F6" w14:textId="19917190" w:rsidR="006E546E" w:rsidRDefault="006E546E" w:rsidP="006E546E">
      <w:pPr>
        <w:pStyle w:val="Heading3"/>
      </w:pPr>
      <w:bookmarkStart w:id="523" w:name="_Toc525631162"/>
      <w:r>
        <w:t>General</w:t>
      </w:r>
      <w:bookmarkEnd w:id="52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71C5B53"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E2761">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E2761">
        <w:t>3.22.3</w:t>
      </w:r>
      <w:r>
        <w:fldChar w:fldCharType="end"/>
      </w:r>
      <w:r>
        <w:t>).</w:t>
      </w:r>
    </w:p>
    <w:p w14:paraId="4D60C0C6" w14:textId="07795823" w:rsidR="006E546E" w:rsidRDefault="006E546E" w:rsidP="006E546E">
      <w:pPr>
        <w:pStyle w:val="Heading3"/>
      </w:pPr>
      <w:bookmarkStart w:id="524" w:name="_Ref493492556"/>
      <w:bookmarkStart w:id="525" w:name="_Ref493492604"/>
      <w:bookmarkStart w:id="526" w:name="_Ref493492671"/>
      <w:bookmarkStart w:id="527" w:name="_Toc525631163"/>
      <w:r>
        <w:t>Text regions</w:t>
      </w:r>
      <w:bookmarkEnd w:id="524"/>
      <w:bookmarkEnd w:id="525"/>
      <w:bookmarkEnd w:id="526"/>
      <w:bookmarkEnd w:id="52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5358DE6C"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E2761">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E2761">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9F0474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E2761">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E2761">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6B01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FAEBEDF" w:rsidR="00257E64" w:rsidRDefault="00257E64" w:rsidP="00257E64">
      <w:r>
        <w:lastRenderedPageBreak/>
        <w:t xml:space="preserve">A text region </w:t>
      </w:r>
      <w:r>
        <w:rPr>
          <w:b/>
        </w:rPr>
        <w:t>MAY</w:t>
      </w:r>
      <w:r>
        <w:t xml:space="preserve"> be specified in </w:t>
      </w:r>
      <w:r w:rsidR="002E614C">
        <w:t xml:space="preserve">two </w:t>
      </w:r>
      <w:r>
        <w:t>ways:</w:t>
      </w:r>
    </w:p>
    <w:p w14:paraId="79EA6147" w14:textId="2EB9365C"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E2761">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E2761">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E2761">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E2761">
        <w:t>3.22.8</w:t>
      </w:r>
      <w:r>
        <w:fldChar w:fldCharType="end"/>
      </w:r>
      <w:r w:rsidRPr="003E62A7">
        <w:t>)</w:t>
      </w:r>
      <w:r>
        <w:t>.</w:t>
      </w:r>
    </w:p>
    <w:p w14:paraId="2FA2CAD1" w14:textId="74917D7B"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E2761">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E2761">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260B1FD"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E2761">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41353B6"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3E2761">
        <w:t>3.22.6</w:t>
      </w:r>
      <w:r>
        <w:fldChar w:fldCharType="end"/>
      </w:r>
      <w:r>
        <w:t>).</w:t>
      </w:r>
    </w:p>
    <w:p w14:paraId="2F4CCF7E" w14:textId="6D2ECC1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E2761">
        <w:t>3.22.7</w:t>
      </w:r>
      <w:r>
        <w:fldChar w:fldCharType="end"/>
      </w:r>
      <w:r>
        <w:t>).</w:t>
      </w:r>
    </w:p>
    <w:p w14:paraId="30C0E1BA" w14:textId="51EAA2A4"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3E2761">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1D8A175"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E2761">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47897DA8"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0A665AF"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0A97A147"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91612E1" w:rsidR="00257E64" w:rsidRPr="0079663D" w:rsidRDefault="00257E64" w:rsidP="00257E64">
      <w:pPr>
        <w:pStyle w:val="Code"/>
      </w:pPr>
      <w:r>
        <w:t>{ "</w:t>
      </w:r>
      <w:r w:rsidR="008057AC">
        <w:t>charOffset</w:t>
      </w:r>
      <w:r>
        <w:t>": 1, ""charLength": 0 }</w:t>
      </w:r>
    </w:p>
    <w:p w14:paraId="19CD4E19" w14:textId="6EDF2EC2"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45665925"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276A7C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EBDD3ED"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28" w:name="_Ref509043519"/>
      <w:bookmarkStart w:id="529" w:name="_Ref509043733"/>
      <w:bookmarkStart w:id="530" w:name="_Toc525631164"/>
      <w:r>
        <w:t>Binary regions</w:t>
      </w:r>
      <w:bookmarkEnd w:id="528"/>
      <w:bookmarkEnd w:id="529"/>
      <w:bookmarkEnd w:id="53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3A13921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E2761">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E2761">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31" w:name="_Toc525631165"/>
      <w:r>
        <w:t>Independence of text and binary regions</w:t>
      </w:r>
      <w:bookmarkEnd w:id="53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3285782"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E2761">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337807A3"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32" w:name="_Ref493490565"/>
      <w:bookmarkStart w:id="533" w:name="_Ref493491243"/>
      <w:bookmarkStart w:id="534" w:name="_Ref493492406"/>
      <w:bookmarkStart w:id="535" w:name="_Toc525631166"/>
      <w:r>
        <w:t>startLine property</w:t>
      </w:r>
      <w:bookmarkEnd w:id="532"/>
      <w:bookmarkEnd w:id="533"/>
      <w:bookmarkEnd w:id="534"/>
      <w:bookmarkEnd w:id="535"/>
    </w:p>
    <w:p w14:paraId="03F07C1F" w14:textId="63EC1B96"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36" w:name="_Ref493491260"/>
      <w:bookmarkStart w:id="537" w:name="_Ref493492414"/>
      <w:bookmarkStart w:id="538" w:name="_Toc525631167"/>
      <w:r>
        <w:t>startColumn property</w:t>
      </w:r>
      <w:bookmarkEnd w:id="536"/>
      <w:bookmarkEnd w:id="537"/>
      <w:bookmarkEnd w:id="538"/>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68DDC318"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39" w:name="_Ref493491334"/>
      <w:bookmarkStart w:id="540" w:name="_Ref493492422"/>
      <w:bookmarkStart w:id="541" w:name="_Toc525631168"/>
      <w:r>
        <w:t>endLine property</w:t>
      </w:r>
      <w:bookmarkEnd w:id="539"/>
      <w:bookmarkEnd w:id="540"/>
      <w:bookmarkEnd w:id="54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0A63BE1"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42" w:name="_Ref493491342"/>
      <w:bookmarkStart w:id="543" w:name="_Ref493492427"/>
      <w:bookmarkStart w:id="544" w:name="_Toc525631169"/>
      <w:r>
        <w:t>endColumn property</w:t>
      </w:r>
      <w:bookmarkEnd w:id="542"/>
      <w:bookmarkEnd w:id="543"/>
      <w:bookmarkEnd w:id="54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0B6FFDDD"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45" w:name="_Ref493492251"/>
      <w:bookmarkStart w:id="546" w:name="_Ref493492981"/>
      <w:bookmarkStart w:id="547" w:name="_Toc525631170"/>
      <w:r>
        <w:t>charO</w:t>
      </w:r>
      <w:r w:rsidR="006E546E">
        <w:t>ffset property</w:t>
      </w:r>
      <w:bookmarkEnd w:id="545"/>
      <w:bookmarkEnd w:id="546"/>
      <w:bookmarkEnd w:id="547"/>
    </w:p>
    <w:p w14:paraId="274D950F" w14:textId="33A57B59"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48" w:name="_Ref493491350"/>
      <w:bookmarkStart w:id="549" w:name="_Ref493492312"/>
      <w:bookmarkStart w:id="550" w:name="_Toc525631171"/>
      <w:r>
        <w:lastRenderedPageBreak/>
        <w:t>charL</w:t>
      </w:r>
      <w:r w:rsidR="006E546E">
        <w:t>ength property</w:t>
      </w:r>
      <w:bookmarkEnd w:id="548"/>
      <w:bookmarkEnd w:id="549"/>
      <w:bookmarkEnd w:id="550"/>
    </w:p>
    <w:p w14:paraId="4958FFFB" w14:textId="6E37C704"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205434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E2761">
        <w:t>3.22.9</w:t>
      </w:r>
      <w:r>
        <w:fldChar w:fldCharType="end"/>
      </w:r>
      <w:r>
        <w:t>)</w:t>
      </w:r>
    </w:p>
    <w:p w14:paraId="26AA9C6F" w14:textId="0702A6A2"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51" w:name="_Ref515544104"/>
      <w:bookmarkStart w:id="552" w:name="_Toc525631172"/>
      <w:r>
        <w:t>byteOffset property</w:t>
      </w:r>
      <w:bookmarkEnd w:id="551"/>
      <w:bookmarkEnd w:id="55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53" w:name="_Ref515544119"/>
      <w:bookmarkStart w:id="554" w:name="_Toc525631173"/>
      <w:r>
        <w:t>byteLength property</w:t>
      </w:r>
      <w:bookmarkEnd w:id="553"/>
      <w:bookmarkEnd w:id="554"/>
    </w:p>
    <w:p w14:paraId="2FF66B09" w14:textId="654D268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3E2761">
        <w:t>3.22.11</w:t>
      </w:r>
      <w:r w:rsidR="00EB7FF6">
        <w:fldChar w:fldCharType="end"/>
      </w:r>
      <w:r w:rsidR="00EB7FF6">
        <w:t>)</w:t>
      </w:r>
      <w:r>
        <w:t>.</w:t>
      </w:r>
    </w:p>
    <w:p w14:paraId="1B751256" w14:textId="2AEA6E97"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55" w:name="_Toc525631174"/>
      <w:r>
        <w:t>snippet property</w:t>
      </w:r>
      <w:bookmarkEnd w:id="555"/>
    </w:p>
    <w:p w14:paraId="4E596286" w14:textId="22AFBCE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E276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56" w:name="_Ref513118337"/>
      <w:bookmarkStart w:id="557" w:name="_Toc525631175"/>
      <w:r>
        <w:t>message property</w:t>
      </w:r>
      <w:bookmarkEnd w:id="556"/>
      <w:bookmarkEnd w:id="557"/>
    </w:p>
    <w:p w14:paraId="11547397" w14:textId="4A423CD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276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58" w:name="_Ref513118449"/>
      <w:bookmarkStart w:id="559" w:name="_Hlk513212890"/>
      <w:bookmarkStart w:id="560" w:name="_Toc525631176"/>
      <w:r>
        <w:t>rectangle object</w:t>
      </w:r>
      <w:bookmarkEnd w:id="558"/>
      <w:bookmarkEnd w:id="560"/>
    </w:p>
    <w:p w14:paraId="3C4A6F0B" w14:textId="2FBD2981" w:rsidR="008A21D5" w:rsidRDefault="008A21D5" w:rsidP="008A21D5">
      <w:pPr>
        <w:pStyle w:val="Heading3"/>
      </w:pPr>
      <w:bookmarkStart w:id="561" w:name="_Toc525631177"/>
      <w:r>
        <w:t>General</w:t>
      </w:r>
      <w:bookmarkEnd w:id="56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62" w:name="_Toc525631178"/>
      <w:r>
        <w:lastRenderedPageBreak/>
        <w:t>top, left, bottom, and right properties</w:t>
      </w:r>
      <w:bookmarkEnd w:id="562"/>
    </w:p>
    <w:p w14:paraId="507C9305" w14:textId="4EA2371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63" w:name="_Ref513118473"/>
      <w:bookmarkStart w:id="564" w:name="_Toc525631179"/>
      <w:r>
        <w:t>message property</w:t>
      </w:r>
      <w:bookmarkEnd w:id="563"/>
      <w:bookmarkEnd w:id="564"/>
    </w:p>
    <w:p w14:paraId="00BBEF13" w14:textId="7C5BA01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276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65" w:name="_Ref493404505"/>
      <w:bookmarkStart w:id="566" w:name="_Toc525631180"/>
      <w:bookmarkEnd w:id="559"/>
      <w:r>
        <w:t>logicalLocation object</w:t>
      </w:r>
      <w:bookmarkEnd w:id="565"/>
      <w:bookmarkEnd w:id="566"/>
    </w:p>
    <w:p w14:paraId="479717FF" w14:textId="2760154A" w:rsidR="006E546E" w:rsidRDefault="006E546E" w:rsidP="006E546E">
      <w:pPr>
        <w:pStyle w:val="Heading3"/>
      </w:pPr>
      <w:bookmarkStart w:id="567" w:name="_Toc525631181"/>
      <w:r>
        <w:t>General</w:t>
      </w:r>
      <w:bookmarkEnd w:id="56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48FA096"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E2761">
        <w:t>3.11.16</w:t>
      </w:r>
      <w:r>
        <w:fldChar w:fldCharType="end"/>
      </w:r>
      <w:r>
        <w:t>).</w:t>
      </w:r>
    </w:p>
    <w:p w14:paraId="50DD453B" w14:textId="0DA90B69" w:rsidR="0024214F" w:rsidRDefault="0024214F" w:rsidP="0024214F">
      <w:pPr>
        <w:pStyle w:val="Heading3"/>
      </w:pPr>
      <w:bookmarkStart w:id="568" w:name="_Ref514248023"/>
      <w:bookmarkStart w:id="569" w:name="_Toc525631182"/>
      <w:r>
        <w:t>Logical location naming rules</w:t>
      </w:r>
      <w:bookmarkEnd w:id="568"/>
      <w:bookmarkEnd w:id="56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2B91925"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E2761">
        <w:t>3.24.3</w:t>
      </w:r>
      <w:r w:rsidR="0024214F">
        <w:fldChar w:fldCharType="end"/>
      </w:r>
      <w:r>
        <w:t>): a logical name.</w:t>
      </w:r>
    </w:p>
    <w:p w14:paraId="0D62023B" w14:textId="003CEEEC"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E2761">
        <w:t>3.24.4</w:t>
      </w:r>
      <w:r w:rsidR="0024214F">
        <w:fldChar w:fldCharType="end"/>
      </w:r>
      <w:r>
        <w:t>): a fully qualified logical name.</w:t>
      </w:r>
    </w:p>
    <w:p w14:paraId="03FC3D7F" w14:textId="3104B7A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E2761">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E2761">
        <w:t>3.20.3</w:t>
      </w:r>
      <w:r w:rsidR="0024214F">
        <w:fldChar w:fldCharType="end"/>
      </w:r>
      <w:r>
        <w:t>).</w:t>
      </w:r>
    </w:p>
    <w:p w14:paraId="7ECFDD1E" w14:textId="44F08A6A"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E2761">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E2761">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661804B"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E2761">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70" w:name="_Ref514247682"/>
      <w:bookmarkStart w:id="571" w:name="_Toc525631183"/>
      <w:r>
        <w:t>name property</w:t>
      </w:r>
      <w:bookmarkEnd w:id="570"/>
      <w:bookmarkEnd w:id="571"/>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67BD50D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E2761">
        <w:t>3.24.2</w:t>
      </w:r>
      <w:r w:rsidR="0024214F">
        <w:fldChar w:fldCharType="end"/>
      </w:r>
      <w:r w:rsidR="0024214F">
        <w:t>.</w:t>
      </w:r>
    </w:p>
    <w:p w14:paraId="6D79E424" w14:textId="06BADD7C"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E2761">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3D1F7B8E" w:rsidR="00BA28C3" w:rsidRDefault="00BA28C3" w:rsidP="00BA28C3">
      <w:pPr>
        <w:pStyle w:val="Code"/>
      </w:pPr>
      <w:r>
        <w:t>"logicalLocations":{                 # See §</w:t>
      </w:r>
      <w:r>
        <w:fldChar w:fldCharType="begin"/>
      </w:r>
      <w:r>
        <w:instrText xml:space="preserve"> REF _Ref493479000 \r \h </w:instrText>
      </w:r>
      <w:r>
        <w:fldChar w:fldCharType="separate"/>
      </w:r>
      <w:r w:rsidR="003E2761">
        <w:t>3.11.16</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72" w:name="_Ref513194876"/>
      <w:bookmarkStart w:id="573" w:name="_Toc525631184"/>
      <w:r>
        <w:t>fullyQualifiedName property</w:t>
      </w:r>
      <w:bookmarkEnd w:id="572"/>
      <w:bookmarkEnd w:id="573"/>
    </w:p>
    <w:p w14:paraId="0F5707EB" w14:textId="09376888"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E2761">
        <w:t>3.24.2</w:t>
      </w:r>
      <w:r w:rsidR="00BA28C3">
        <w:fldChar w:fldCharType="end"/>
      </w:r>
      <w:r w:rsidR="00BA28C3">
        <w:t>.</w:t>
      </w:r>
    </w:p>
    <w:p w14:paraId="3D01F66A" w14:textId="2223C140"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E2761">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E276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74" w:name="_Toc525631185"/>
      <w:r>
        <w:t>decoratedName property</w:t>
      </w:r>
      <w:bookmarkEnd w:id="574"/>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81CEA94"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E276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75" w:name="_Ref513195445"/>
      <w:bookmarkStart w:id="576" w:name="_Toc525631186"/>
      <w:r>
        <w:t>kind property</w:t>
      </w:r>
      <w:bookmarkEnd w:id="575"/>
      <w:bookmarkEnd w:id="57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77" w:name="_Toc525631187"/>
      <w:r>
        <w:t>parentKey property</w:t>
      </w:r>
      <w:bookmarkEnd w:id="577"/>
    </w:p>
    <w:p w14:paraId="765BBE49" w14:textId="6B9BE02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E2761">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78" w:name="_Ref510008325"/>
      <w:bookmarkStart w:id="579" w:name="_Toc525631188"/>
      <w:r>
        <w:t>codeFlow object</w:t>
      </w:r>
      <w:bookmarkEnd w:id="578"/>
      <w:bookmarkEnd w:id="579"/>
    </w:p>
    <w:p w14:paraId="507EC364" w14:textId="20C3EC2C" w:rsidR="00B163FF" w:rsidRDefault="00B163FF" w:rsidP="00B163FF">
      <w:pPr>
        <w:pStyle w:val="Heading3"/>
      </w:pPr>
      <w:bookmarkStart w:id="580" w:name="_Ref510009088"/>
      <w:bookmarkStart w:id="581" w:name="_Toc525631189"/>
      <w:r>
        <w:t>General</w:t>
      </w:r>
      <w:bookmarkEnd w:id="580"/>
      <w:bookmarkEnd w:id="581"/>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3445A2B" w:rsidR="00B163FF" w:rsidRDefault="00B163FF" w:rsidP="00B163FF">
      <w:pPr>
        <w:pStyle w:val="Codesmall"/>
      </w:pPr>
      <w:r>
        <w:t>{                                       # A result object (§</w:t>
      </w:r>
      <w:r>
        <w:fldChar w:fldCharType="begin"/>
      </w:r>
      <w:r>
        <w:instrText xml:space="preserve"> REF _Ref493350984 \r \h </w:instrText>
      </w:r>
      <w:r>
        <w:fldChar w:fldCharType="separate"/>
      </w:r>
      <w:r w:rsidR="003E2761">
        <w:t>3.19</w:t>
      </w:r>
      <w:r>
        <w:fldChar w:fldCharType="end"/>
      </w:r>
      <w:r>
        <w:t>).</w:t>
      </w:r>
    </w:p>
    <w:p w14:paraId="048B21D6" w14:textId="754C4F81" w:rsidR="00B163FF" w:rsidRDefault="00B163FF" w:rsidP="00B163FF">
      <w:pPr>
        <w:pStyle w:val="Codesmall"/>
      </w:pPr>
      <w:r>
        <w:t xml:space="preserve">  "codeFlows": [                        # See §</w:t>
      </w:r>
      <w:r>
        <w:fldChar w:fldCharType="begin"/>
      </w:r>
      <w:r>
        <w:instrText xml:space="preserve"> REF _Ref510008160 \r \h </w:instrText>
      </w:r>
      <w:r>
        <w:fldChar w:fldCharType="separate"/>
      </w:r>
      <w:r w:rsidR="003E2761">
        <w:t>3.19.12</w:t>
      </w:r>
      <w:r>
        <w:fldChar w:fldCharType="end"/>
      </w:r>
      <w:r>
        <w:t>.</w:t>
      </w:r>
    </w:p>
    <w:p w14:paraId="689DCA88" w14:textId="20F4599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E2761">
        <w:t>3.25</w:t>
      </w:r>
      <w:r>
        <w:fldChar w:fldCharType="end"/>
      </w:r>
      <w:r>
        <w:t>).</w:t>
      </w:r>
    </w:p>
    <w:p w14:paraId="086FC1AA" w14:textId="59537700" w:rsidR="00B163FF" w:rsidRDefault="00B163FF" w:rsidP="00B163FF">
      <w:pPr>
        <w:pStyle w:val="Codesmall"/>
      </w:pPr>
      <w:r>
        <w:t xml:space="preserve">      "message": {                      # See §</w:t>
      </w:r>
      <w:r>
        <w:fldChar w:fldCharType="begin"/>
      </w:r>
      <w:r>
        <w:instrText xml:space="preserve"> REF _Ref510008352 \r \h </w:instrText>
      </w:r>
      <w:r>
        <w:fldChar w:fldCharType="separate"/>
      </w:r>
      <w:r w:rsidR="003E276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4DE065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E2761">
        <w:t>3.25.3</w:t>
      </w:r>
      <w:r>
        <w:fldChar w:fldCharType="end"/>
      </w:r>
      <w:r>
        <w:t>.</w:t>
      </w:r>
    </w:p>
    <w:p w14:paraId="761FD0DB" w14:textId="57C6098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E2761">
        <w:t>3.26</w:t>
      </w:r>
      <w:r>
        <w:fldChar w:fldCharType="end"/>
      </w:r>
      <w:r>
        <w:t>).</w:t>
      </w:r>
    </w:p>
    <w:p w14:paraId="3D9C5E77" w14:textId="21562AB8"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E2761">
        <w:t>3.26.2</w:t>
      </w:r>
      <w:r>
        <w:fldChar w:fldCharType="end"/>
      </w:r>
      <w:r>
        <w:t>.</w:t>
      </w:r>
    </w:p>
    <w:p w14:paraId="32E0CD47" w14:textId="12B08480" w:rsidR="00B163FF" w:rsidRDefault="00B163FF" w:rsidP="00B163FF">
      <w:pPr>
        <w:pStyle w:val="Codesmall"/>
      </w:pPr>
      <w:r>
        <w:t xml:space="preserve">          "message": {                  # See §</w:t>
      </w:r>
      <w:r>
        <w:fldChar w:fldCharType="begin"/>
      </w:r>
      <w:r>
        <w:instrText xml:space="preserve"> REF _Ref503361742 \r \h </w:instrText>
      </w:r>
      <w:r>
        <w:fldChar w:fldCharType="separate"/>
      </w:r>
      <w:r w:rsidR="003E276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A588A96" w:rsidR="00B163FF" w:rsidRDefault="00B163FF" w:rsidP="00B163FF">
      <w:pPr>
        <w:pStyle w:val="Codesmall"/>
      </w:pPr>
      <w:r>
        <w:t xml:space="preserve">          "locations": [                # See §</w:t>
      </w:r>
      <w:r>
        <w:fldChar w:fldCharType="begin"/>
      </w:r>
      <w:r>
        <w:instrText xml:space="preserve"> REF _Ref510008412 \r \h </w:instrText>
      </w:r>
      <w:r>
        <w:fldChar w:fldCharType="separate"/>
      </w:r>
      <w:r w:rsidR="003E2761">
        <w:t>3.26.4</w:t>
      </w:r>
      <w:r>
        <w:fldChar w:fldCharType="end"/>
      </w:r>
      <w:r>
        <w:t>.</w:t>
      </w:r>
    </w:p>
    <w:p w14:paraId="7CF1AA49" w14:textId="43CE461A"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E2761">
        <w:t>3.34</w:t>
      </w:r>
      <w:r>
        <w:fldChar w:fldCharType="end"/>
      </w:r>
      <w:r>
        <w:t>).</w:t>
      </w:r>
    </w:p>
    <w:p w14:paraId="7402E3F3" w14:textId="2BF68908" w:rsidR="00EB5632" w:rsidRDefault="00EB5632" w:rsidP="00B163FF">
      <w:pPr>
        <w:pStyle w:val="Codesmall"/>
      </w:pPr>
      <w:r>
        <w:t xml:space="preserve">              "location": {             # See §</w:t>
      </w:r>
      <w:r>
        <w:fldChar w:fldCharType="begin"/>
      </w:r>
      <w:r>
        <w:instrText xml:space="preserve"> REF _Ref493497783 \r \h </w:instrText>
      </w:r>
      <w:r>
        <w:fldChar w:fldCharType="separate"/>
      </w:r>
      <w:r w:rsidR="003E2761">
        <w:t>3.34.3</w:t>
      </w:r>
      <w:r>
        <w:fldChar w:fldCharType="end"/>
      </w:r>
      <w:r>
        <w:t>.</w:t>
      </w:r>
    </w:p>
    <w:p w14:paraId="5E1EB724" w14:textId="40C8A05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E276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83B869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E2761">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917047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E2761">
        <w:t>3.34.8</w:t>
      </w:r>
      <w:r w:rsidR="00EC5F35">
        <w:fldChar w:fldCharType="end"/>
      </w:r>
      <w:r>
        <w:t>.</w:t>
      </w:r>
    </w:p>
    <w:p w14:paraId="1029380F" w14:textId="793CA2A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E2761">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82" w:name="_Ref510008352"/>
      <w:bookmarkStart w:id="583" w:name="_Toc525631190"/>
      <w:r>
        <w:t>message property</w:t>
      </w:r>
      <w:bookmarkEnd w:id="582"/>
      <w:bookmarkEnd w:id="583"/>
    </w:p>
    <w:p w14:paraId="39D6B74B" w14:textId="6C09BFE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E2761">
        <w:t>3.9</w:t>
      </w:r>
      <w:r>
        <w:fldChar w:fldCharType="end"/>
      </w:r>
      <w:r>
        <w:t>)</w:t>
      </w:r>
      <w:r w:rsidRPr="00AD7FD8">
        <w:t xml:space="preserve"> relevant to the code flow.</w:t>
      </w:r>
    </w:p>
    <w:p w14:paraId="060DD1F9" w14:textId="5E6A402B" w:rsidR="00B163FF" w:rsidRDefault="00B163FF" w:rsidP="00B163FF">
      <w:pPr>
        <w:pStyle w:val="Heading3"/>
      </w:pPr>
      <w:bookmarkStart w:id="584" w:name="_Ref510008358"/>
      <w:bookmarkStart w:id="585" w:name="_Toc525631191"/>
      <w:r>
        <w:t>threadFlows property</w:t>
      </w:r>
      <w:bookmarkEnd w:id="584"/>
      <w:bookmarkEnd w:id="585"/>
    </w:p>
    <w:p w14:paraId="2D2C91FB" w14:textId="72407C0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E276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E2761">
        <w:t>3.26</w:t>
      </w:r>
      <w:r>
        <w:fldChar w:fldCharType="end"/>
      </w:r>
      <w:r>
        <w:t>), each of which describes the progress of a program through a single thread of execution such as an operating system thread or a fiber.</w:t>
      </w:r>
    </w:p>
    <w:p w14:paraId="30882981" w14:textId="36043E5F" w:rsidR="004F4FCB" w:rsidDel="00D603A6" w:rsidRDefault="004F4FCB" w:rsidP="004F4FCB">
      <w:pPr>
        <w:pStyle w:val="Heading3"/>
        <w:rPr>
          <w:del w:id="586" w:author="Laurence Golding" w:date="2018-09-25T09:33:00Z"/>
        </w:rPr>
      </w:pPr>
      <w:bookmarkStart w:id="587" w:name="_Toc525631192"/>
      <w:del w:id="588" w:author="Laurence Golding" w:date="2018-09-25T09:33:00Z">
        <w:r w:rsidDel="00D603A6">
          <w:delText>properties property</w:delText>
        </w:r>
        <w:bookmarkEnd w:id="587"/>
      </w:del>
    </w:p>
    <w:p w14:paraId="57DA8C55" w14:textId="0E67C71D" w:rsidR="004F4FCB" w:rsidRPr="00F41277" w:rsidDel="00D603A6" w:rsidRDefault="004F4FCB" w:rsidP="004F4FCB">
      <w:pPr>
        <w:rPr>
          <w:del w:id="589" w:author="Laurence Golding" w:date="2018-09-25T09:33:00Z"/>
        </w:rPr>
      </w:pPr>
      <w:del w:id="590" w:author="Laurence Golding" w:date="2018-09-25T09:33:00Z">
        <w:r w:rsidRPr="00F41277" w:rsidDel="00D603A6">
          <w:delText xml:space="preserve">A </w:delText>
        </w:r>
        <w:r w:rsidDel="00D603A6">
          <w:rPr>
            <w:rStyle w:val="CODEtemp"/>
          </w:rPr>
          <w:delText>code</w:delText>
        </w:r>
        <w:r w:rsidRPr="00F41277" w:rsidDel="00D603A6">
          <w:rPr>
            <w:rStyle w:val="CODEtemp"/>
          </w:rPr>
          <w:delText>Flow</w:delText>
        </w:r>
        <w:r w:rsidRPr="00F41277" w:rsidDel="00D603A6">
          <w:delText xml:space="preserve"> object </w:delText>
        </w:r>
        <w:r w:rsidRPr="00F41277" w:rsidDel="00D603A6">
          <w:rPr>
            <w:b/>
          </w:rPr>
          <w:delText>MAY</w:delText>
        </w:r>
        <w:r w:rsidRPr="00F41277" w:rsidDel="00D603A6">
          <w:delText xml:space="preserve"> contain a property named </w:delText>
        </w:r>
        <w:r w:rsidRPr="00F41277" w:rsidDel="00D603A6">
          <w:rPr>
            <w:rStyle w:val="CODEtemp"/>
          </w:rPr>
          <w:delText>properties</w:delText>
        </w:r>
        <w:r w:rsidRPr="00F41277" w:rsidDel="00D603A6">
          <w:delText xml:space="preserve"> whose value is a property bag (§</w:delText>
        </w:r>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RPr="00F41277" w:rsidDel="00D603A6">
          <w:delText xml:space="preserve">). This allows tools to include information about the </w:delText>
        </w:r>
        <w:r w:rsidDel="00D603A6">
          <w:delText>code</w:delText>
        </w:r>
        <w:r w:rsidRPr="00F41277" w:rsidDel="00D603A6">
          <w:delText xml:space="preserve"> flow that is not explicitly specified in the SARIF format.</w:delText>
        </w:r>
      </w:del>
    </w:p>
    <w:p w14:paraId="1A939F94" w14:textId="682F7302" w:rsidR="006E546E" w:rsidRDefault="00B163FF" w:rsidP="006E546E">
      <w:pPr>
        <w:pStyle w:val="Heading2"/>
      </w:pPr>
      <w:bookmarkStart w:id="591" w:name="_Ref493427364"/>
      <w:bookmarkStart w:id="592" w:name="_Toc525631193"/>
      <w:r>
        <w:t>thread</w:t>
      </w:r>
      <w:r w:rsidR="006E546E">
        <w:t>Flow object</w:t>
      </w:r>
      <w:bookmarkEnd w:id="591"/>
      <w:bookmarkEnd w:id="592"/>
    </w:p>
    <w:p w14:paraId="68EE36AB" w14:textId="336A5D40" w:rsidR="006E546E" w:rsidRDefault="006E546E" w:rsidP="006E546E">
      <w:pPr>
        <w:pStyle w:val="Heading3"/>
      </w:pPr>
      <w:bookmarkStart w:id="593" w:name="_Toc525631194"/>
      <w:r>
        <w:t>General</w:t>
      </w:r>
      <w:bookmarkEnd w:id="59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A3AAE83" w:rsidR="00481B7B" w:rsidRDefault="00481B7B" w:rsidP="00AD7FD8">
      <w:r>
        <w:t>For an example, see §</w:t>
      </w:r>
      <w:r>
        <w:fldChar w:fldCharType="begin"/>
      </w:r>
      <w:r>
        <w:instrText xml:space="preserve"> REF _Ref510009088 \r \h </w:instrText>
      </w:r>
      <w:r>
        <w:fldChar w:fldCharType="separate"/>
      </w:r>
      <w:r w:rsidR="003E2761">
        <w:t>3.25.1</w:t>
      </w:r>
      <w:r>
        <w:fldChar w:fldCharType="end"/>
      </w:r>
      <w:r>
        <w:t>.</w:t>
      </w:r>
    </w:p>
    <w:p w14:paraId="47D8E353" w14:textId="0B22E102" w:rsidR="00B163FF" w:rsidRDefault="00B163FF" w:rsidP="00B163FF">
      <w:pPr>
        <w:pStyle w:val="Heading3"/>
      </w:pPr>
      <w:bookmarkStart w:id="594" w:name="_Ref510008395"/>
      <w:bookmarkStart w:id="595" w:name="_Toc525631195"/>
      <w:r>
        <w:t>id property</w:t>
      </w:r>
      <w:bookmarkEnd w:id="594"/>
      <w:bookmarkEnd w:id="595"/>
    </w:p>
    <w:p w14:paraId="39CECB41" w14:textId="6E7382AA"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E2761">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96" w:name="_Ref503361742"/>
      <w:bookmarkStart w:id="597" w:name="_Toc525631196"/>
      <w:r>
        <w:t>message property</w:t>
      </w:r>
      <w:bookmarkEnd w:id="596"/>
      <w:bookmarkEnd w:id="597"/>
    </w:p>
    <w:p w14:paraId="3994B882" w14:textId="2AC721CF"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E276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98" w:name="_Ref510008412"/>
      <w:bookmarkStart w:id="599" w:name="_Toc525631197"/>
      <w:r>
        <w:t>locations property</w:t>
      </w:r>
      <w:bookmarkEnd w:id="598"/>
      <w:bookmarkEnd w:id="599"/>
    </w:p>
    <w:p w14:paraId="648A48EB" w14:textId="34726CF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E276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3E4E5A9C" w:rsidR="006E546E" w:rsidDel="00D603A6" w:rsidRDefault="006E546E" w:rsidP="006E546E">
      <w:pPr>
        <w:pStyle w:val="Heading3"/>
        <w:rPr>
          <w:del w:id="600" w:author="Laurence Golding" w:date="2018-09-25T09:33:00Z"/>
        </w:rPr>
      </w:pPr>
      <w:bookmarkStart w:id="601" w:name="_Toc525631198"/>
      <w:del w:id="602" w:author="Laurence Golding" w:date="2018-09-25T09:33:00Z">
        <w:r w:rsidDel="00D603A6">
          <w:lastRenderedPageBreak/>
          <w:delText>properties property</w:delText>
        </w:r>
        <w:bookmarkEnd w:id="601"/>
      </w:del>
    </w:p>
    <w:p w14:paraId="070BA385" w14:textId="2A84491A" w:rsidR="00F41277" w:rsidDel="00D603A6" w:rsidRDefault="00F41277" w:rsidP="00F41277">
      <w:pPr>
        <w:rPr>
          <w:del w:id="603" w:author="Laurence Golding" w:date="2018-09-25T09:33:00Z"/>
        </w:rPr>
      </w:pPr>
      <w:del w:id="604" w:author="Laurence Golding" w:date="2018-09-25T09:33:00Z">
        <w:r w:rsidRPr="00F41277" w:rsidDel="00D603A6">
          <w:delText xml:space="preserve">A </w:delText>
        </w:r>
        <w:r w:rsidR="004F4FCB" w:rsidDel="00D603A6">
          <w:rPr>
            <w:rStyle w:val="CODEtemp"/>
          </w:rPr>
          <w:delText>thread</w:delText>
        </w:r>
        <w:r w:rsidRPr="00F41277" w:rsidDel="00D603A6">
          <w:rPr>
            <w:rStyle w:val="CODEtemp"/>
          </w:rPr>
          <w:delText>Flow</w:delText>
        </w:r>
        <w:r w:rsidRPr="00F41277" w:rsidDel="00D603A6">
          <w:delText xml:space="preserve"> object </w:delText>
        </w:r>
        <w:r w:rsidRPr="00F41277" w:rsidDel="00D603A6">
          <w:rPr>
            <w:b/>
          </w:rPr>
          <w:delText>MAY</w:delText>
        </w:r>
        <w:r w:rsidRPr="00F41277" w:rsidDel="00D603A6">
          <w:delText xml:space="preserve"> contain a property named </w:delText>
        </w:r>
        <w:r w:rsidRPr="00F41277" w:rsidDel="00D603A6">
          <w:rPr>
            <w:rStyle w:val="CODEtemp"/>
          </w:rPr>
          <w:delText>properties</w:delText>
        </w:r>
        <w:r w:rsidRPr="00F41277" w:rsidDel="00D603A6">
          <w:delText xml:space="preserve"> whose value is a property bag (§</w:delText>
        </w:r>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RPr="00F41277" w:rsidDel="00D603A6">
          <w:delText xml:space="preserve">). This allows tools to include information about the </w:delText>
        </w:r>
        <w:r w:rsidR="004F4FCB" w:rsidDel="00D603A6">
          <w:delText>thread</w:delText>
        </w:r>
        <w:r w:rsidRPr="00F41277" w:rsidDel="00D603A6">
          <w:delText xml:space="preserve"> flow that is not explicitly specified in the SARIF format.</w:delText>
        </w:r>
      </w:del>
    </w:p>
    <w:p w14:paraId="1F67ADAE" w14:textId="0199845A" w:rsidR="00CD4F20" w:rsidRDefault="00CD4F20" w:rsidP="00CD4F20">
      <w:pPr>
        <w:pStyle w:val="Heading2"/>
      </w:pPr>
      <w:bookmarkStart w:id="605" w:name="_Ref511819945"/>
      <w:bookmarkStart w:id="606" w:name="_Toc525631199"/>
      <w:r>
        <w:t>graph object</w:t>
      </w:r>
      <w:bookmarkEnd w:id="605"/>
      <w:bookmarkEnd w:id="606"/>
    </w:p>
    <w:p w14:paraId="79771063" w14:textId="13A3DA96" w:rsidR="00CD4F20" w:rsidRDefault="00CD4F20" w:rsidP="00CD4F20">
      <w:pPr>
        <w:pStyle w:val="Heading3"/>
      </w:pPr>
      <w:bookmarkStart w:id="607" w:name="_Toc525631200"/>
      <w:r>
        <w:t>General</w:t>
      </w:r>
      <w:bookmarkEnd w:id="607"/>
    </w:p>
    <w:p w14:paraId="0FCD96E1" w14:textId="270B746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E2761">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E2761">
        <w:t>3.19.13</w:t>
      </w:r>
      <w:r>
        <w:fldChar w:fldCharType="end"/>
      </w:r>
      <w:r>
        <w:t>).</w:t>
      </w:r>
    </w:p>
    <w:p w14:paraId="1005630B" w14:textId="4E4E603C"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E2761">
        <w:t>3.30</w:t>
      </w:r>
      <w:r>
        <w:fldChar w:fldCharType="end"/>
      </w:r>
      <w:r>
        <w:t>).</w:t>
      </w:r>
    </w:p>
    <w:p w14:paraId="6F72B729" w14:textId="09F530D7" w:rsidR="00CD4F20" w:rsidRDefault="00CD4F20" w:rsidP="00CD4F20">
      <w:pPr>
        <w:pStyle w:val="Heading3"/>
      </w:pPr>
      <w:bookmarkStart w:id="608" w:name="_Ref511822858"/>
      <w:bookmarkStart w:id="609" w:name="_Toc525631201"/>
      <w:r>
        <w:t>id property</w:t>
      </w:r>
      <w:bookmarkEnd w:id="608"/>
      <w:bookmarkEnd w:id="609"/>
    </w:p>
    <w:p w14:paraId="1E5F5537" w14:textId="3BD7A83D"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E2761">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E2761">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3D6A2A17" w:rsidR="000C304C" w:rsidRDefault="000C304C" w:rsidP="000C304C">
      <w:pPr>
        <w:pStyle w:val="Code"/>
      </w:pPr>
      <w:r>
        <w:t>{                        # A run object (§</w:t>
      </w:r>
      <w:r>
        <w:fldChar w:fldCharType="begin"/>
      </w:r>
      <w:r>
        <w:instrText xml:space="preserve"> REF _Ref493349997 \r \h </w:instrText>
      </w:r>
      <w:r>
        <w:fldChar w:fldCharType="separate"/>
      </w:r>
      <w:r w:rsidR="003E2761">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0" w:name="_Toc525631202"/>
      <w:r>
        <w:t>description property</w:t>
      </w:r>
      <w:bookmarkEnd w:id="610"/>
    </w:p>
    <w:p w14:paraId="60597691" w14:textId="4BEC971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2761">
        <w:t>3.9</w:t>
      </w:r>
      <w:r>
        <w:fldChar w:fldCharType="end"/>
      </w:r>
      <w:r>
        <w:t>) that describes the graph.</w:t>
      </w:r>
    </w:p>
    <w:p w14:paraId="63CE6EE1" w14:textId="254DFD0E" w:rsidR="00CD4F20" w:rsidRDefault="00CD4F20" w:rsidP="00CD4F20">
      <w:pPr>
        <w:pStyle w:val="Heading3"/>
      </w:pPr>
      <w:bookmarkStart w:id="611" w:name="_Ref511823242"/>
      <w:bookmarkStart w:id="612" w:name="_Toc525631203"/>
      <w:r>
        <w:t>nodes property</w:t>
      </w:r>
      <w:bookmarkEnd w:id="611"/>
      <w:bookmarkEnd w:id="612"/>
    </w:p>
    <w:p w14:paraId="3BF1C872" w14:textId="306B1CA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E276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E2761">
        <w:t>3.28</w:t>
      </w:r>
      <w:r>
        <w:fldChar w:fldCharType="end"/>
      </w:r>
      <w:r>
        <w:t>) which represent the nodes of the graph.</w:t>
      </w:r>
    </w:p>
    <w:p w14:paraId="660381CB" w14:textId="2915D5F8" w:rsidR="00CD4F20" w:rsidRDefault="00CD4F20" w:rsidP="00CD4F20">
      <w:pPr>
        <w:pStyle w:val="Heading3"/>
      </w:pPr>
      <w:bookmarkStart w:id="613" w:name="_Ref511823263"/>
      <w:bookmarkStart w:id="614" w:name="_Toc525631204"/>
      <w:r>
        <w:t>edges property</w:t>
      </w:r>
      <w:bookmarkEnd w:id="613"/>
      <w:bookmarkEnd w:id="614"/>
    </w:p>
    <w:p w14:paraId="45BE5533" w14:textId="7E41815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E276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E2761">
        <w:t>3.29</w:t>
      </w:r>
      <w:r>
        <w:fldChar w:fldCharType="end"/>
      </w:r>
      <w:r>
        <w:t>) which represent the edges of the graph.</w:t>
      </w:r>
    </w:p>
    <w:p w14:paraId="2A8D5929" w14:textId="2FF52F75" w:rsidR="00CD4F20" w:rsidDel="00D603A6" w:rsidRDefault="00CD4F20" w:rsidP="00CD4F20">
      <w:pPr>
        <w:pStyle w:val="Heading3"/>
        <w:rPr>
          <w:del w:id="615" w:author="Laurence Golding" w:date="2018-09-25T09:33:00Z"/>
        </w:rPr>
      </w:pPr>
      <w:bookmarkStart w:id="616" w:name="_Toc525631205"/>
      <w:del w:id="617" w:author="Laurence Golding" w:date="2018-09-25T09:33:00Z">
        <w:r w:rsidDel="00D603A6">
          <w:lastRenderedPageBreak/>
          <w:delText>properties property</w:delText>
        </w:r>
        <w:bookmarkEnd w:id="616"/>
      </w:del>
    </w:p>
    <w:p w14:paraId="35A7008A" w14:textId="4DE574FA" w:rsidR="00380A89" w:rsidRPr="00380A89" w:rsidDel="00D603A6" w:rsidRDefault="00380A89" w:rsidP="00380A89">
      <w:pPr>
        <w:rPr>
          <w:del w:id="618" w:author="Laurence Golding" w:date="2018-09-25T09:33:00Z"/>
        </w:rPr>
      </w:pPr>
      <w:del w:id="619" w:author="Laurence Golding" w:date="2018-09-25T09:33:00Z">
        <w:r w:rsidDel="00D603A6">
          <w:delText xml:space="preserve">A </w:delText>
        </w:r>
        <w:r w:rsidDel="00D603A6">
          <w:rPr>
            <w:rStyle w:val="CODEtemp"/>
          </w:rPr>
          <w:delText>graph</w:delText>
        </w:r>
        <w:r w:rsidDel="00D603A6">
          <w:delText xml:space="preserve"> object </w:delText>
        </w:r>
        <w:r w:rsidDel="00D603A6">
          <w:rPr>
            <w:b/>
          </w:rPr>
          <w:delText>MAY</w:delText>
        </w:r>
        <w:r w:rsidDel="00D603A6">
          <w:delText xml:space="preserve"> contain a property named </w:delText>
        </w:r>
        <w:r w:rsidDel="00D603A6">
          <w:rPr>
            <w:rStyle w:val="CODEtemp"/>
          </w:rPr>
          <w:delText>properties</w:delText>
        </w:r>
        <w:r w:rsidDel="00D603A6">
          <w:delText xml:space="preserve"> whose value is a property bag (§</w:delText>
        </w:r>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Del="00D603A6">
          <w:delText>). This allows tools to include information about the graph that is not explicitly specified in the SARIF format.</w:delText>
        </w:r>
      </w:del>
    </w:p>
    <w:p w14:paraId="231DDD9A" w14:textId="6EFC334D" w:rsidR="00CD4F20" w:rsidRDefault="00CD4F20" w:rsidP="00CD4F20">
      <w:pPr>
        <w:pStyle w:val="Heading2"/>
      </w:pPr>
      <w:bookmarkStart w:id="620" w:name="_Ref511821868"/>
      <w:bookmarkStart w:id="621" w:name="_Toc525631206"/>
      <w:r>
        <w:t>node object</w:t>
      </w:r>
      <w:bookmarkEnd w:id="620"/>
      <w:bookmarkEnd w:id="621"/>
    </w:p>
    <w:p w14:paraId="5C490915" w14:textId="5A0DD1FC" w:rsidR="00CD4F20" w:rsidRDefault="00CD4F20" w:rsidP="00CD4F20">
      <w:pPr>
        <w:pStyle w:val="Heading3"/>
      </w:pPr>
      <w:bookmarkStart w:id="622" w:name="_Toc525631207"/>
      <w:r>
        <w:t>General</w:t>
      </w:r>
      <w:bookmarkEnd w:id="622"/>
    </w:p>
    <w:p w14:paraId="5F3D946D" w14:textId="1A92599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E2761">
        <w:t>3.27</w:t>
      </w:r>
      <w:r>
        <w:fldChar w:fldCharType="end"/>
      </w:r>
      <w:r>
        <w:t>).</w:t>
      </w:r>
    </w:p>
    <w:p w14:paraId="31799269" w14:textId="7F2781A8" w:rsidR="00CD4F20" w:rsidRDefault="00CD4F20" w:rsidP="00CD4F20">
      <w:pPr>
        <w:pStyle w:val="Heading3"/>
      </w:pPr>
      <w:bookmarkStart w:id="623" w:name="_Ref511822118"/>
      <w:bookmarkStart w:id="624" w:name="_Toc525631208"/>
      <w:r>
        <w:t>id property</w:t>
      </w:r>
      <w:bookmarkEnd w:id="623"/>
      <w:bookmarkEnd w:id="624"/>
    </w:p>
    <w:p w14:paraId="3A12B52F" w14:textId="2FE4E3A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E2761">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E2761">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5289542" w:rsidR="00310D73" w:rsidRDefault="00310D73" w:rsidP="00310D73">
      <w:pPr>
        <w:pStyle w:val="Code"/>
      </w:pPr>
      <w:r>
        <w:t>{                             # A graph object (§</w:t>
      </w:r>
      <w:r>
        <w:fldChar w:fldCharType="begin"/>
      </w:r>
      <w:r>
        <w:instrText xml:space="preserve"> REF _Ref511819945 \r \h </w:instrText>
      </w:r>
      <w:r>
        <w:fldChar w:fldCharType="separate"/>
      </w:r>
      <w:r w:rsidR="003E2761">
        <w:t>3.27</w:t>
      </w:r>
      <w:r>
        <w:fldChar w:fldCharType="end"/>
      </w:r>
      <w:r>
        <w:t>).</w:t>
      </w:r>
    </w:p>
    <w:p w14:paraId="27EC8247" w14:textId="63FE1FB2" w:rsidR="00310D73" w:rsidRDefault="00310D73" w:rsidP="00310D73">
      <w:pPr>
        <w:pStyle w:val="Code"/>
      </w:pPr>
      <w:r>
        <w:t xml:space="preserve">  "nodes": [                  # See §</w:t>
      </w:r>
      <w:r>
        <w:fldChar w:fldCharType="begin"/>
      </w:r>
      <w:r>
        <w:instrText xml:space="preserve"> REF _Ref511823242 \r \h </w:instrText>
      </w:r>
      <w:r>
        <w:fldChar w:fldCharType="separate"/>
      </w:r>
      <w:r w:rsidR="003E2761">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7D75F62" w:rsidR="00310D73" w:rsidRDefault="00310D73" w:rsidP="00310D73">
      <w:pPr>
        <w:pStyle w:val="Code"/>
      </w:pPr>
      <w:r>
        <w:t xml:space="preserve">      "children": [           # See §</w:t>
      </w:r>
      <w:r>
        <w:fldChar w:fldCharType="begin"/>
      </w:r>
      <w:r>
        <w:instrText xml:space="preserve"> REF _Ref515547420 \r \h </w:instrText>
      </w:r>
      <w:r>
        <w:fldChar w:fldCharType="separate"/>
      </w:r>
      <w:r w:rsidR="003E2761">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5" w:name="_Toc525631209"/>
      <w:r>
        <w:t>label property</w:t>
      </w:r>
      <w:bookmarkEnd w:id="625"/>
    </w:p>
    <w:p w14:paraId="5AE47AC0" w14:textId="1E50662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2761">
        <w:t>3.9</w:t>
      </w:r>
      <w:r>
        <w:fldChar w:fldCharType="end"/>
      </w:r>
      <w:r>
        <w:t>) that provides a short description of the node.</w:t>
      </w:r>
    </w:p>
    <w:p w14:paraId="4E017FF4" w14:textId="21BB0F35" w:rsidR="00CD4F20" w:rsidRDefault="00CD4F20" w:rsidP="00CD4F20">
      <w:pPr>
        <w:pStyle w:val="Heading3"/>
      </w:pPr>
      <w:bookmarkStart w:id="626" w:name="_Toc525631210"/>
      <w:r>
        <w:t>location property</w:t>
      </w:r>
      <w:bookmarkEnd w:id="626"/>
    </w:p>
    <w:p w14:paraId="20431782" w14:textId="21F5CEA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E2761">
        <w:t>3.20</w:t>
      </w:r>
      <w:r>
        <w:fldChar w:fldCharType="end"/>
      </w:r>
      <w:r>
        <w:t>) that specifies the location associated with the node.</w:t>
      </w:r>
    </w:p>
    <w:p w14:paraId="6D80BEE2" w14:textId="61FB435B" w:rsidR="00310D73" w:rsidRDefault="00310D73" w:rsidP="00310D73">
      <w:pPr>
        <w:pStyle w:val="Heading3"/>
      </w:pPr>
      <w:bookmarkStart w:id="627" w:name="_Ref515547420"/>
      <w:bookmarkStart w:id="628" w:name="_Toc525631211"/>
      <w:r>
        <w:t>children property</w:t>
      </w:r>
      <w:bookmarkEnd w:id="627"/>
      <w:bookmarkEnd w:id="628"/>
    </w:p>
    <w:p w14:paraId="5105ACEB" w14:textId="53EB02C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E2761">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6C57A80" w:rsidR="00CD4F20" w:rsidDel="00D603A6" w:rsidRDefault="00CD4F20" w:rsidP="00CD4F20">
      <w:pPr>
        <w:pStyle w:val="Heading3"/>
        <w:rPr>
          <w:del w:id="629" w:author="Laurence Golding" w:date="2018-09-25T09:34:00Z"/>
        </w:rPr>
      </w:pPr>
      <w:bookmarkStart w:id="630" w:name="_Toc525631212"/>
      <w:del w:id="631" w:author="Laurence Golding" w:date="2018-09-25T09:34:00Z">
        <w:r w:rsidDel="00D603A6">
          <w:lastRenderedPageBreak/>
          <w:delText>properties property</w:delText>
        </w:r>
        <w:bookmarkEnd w:id="630"/>
      </w:del>
    </w:p>
    <w:p w14:paraId="4DAD8D8F" w14:textId="602DCBA3" w:rsidR="00380A89" w:rsidRPr="00380A89" w:rsidDel="00D603A6" w:rsidRDefault="00380A89" w:rsidP="00380A89">
      <w:pPr>
        <w:rPr>
          <w:del w:id="632" w:author="Laurence Golding" w:date="2018-09-25T09:34:00Z"/>
        </w:rPr>
      </w:pPr>
      <w:del w:id="633" w:author="Laurence Golding" w:date="2018-09-25T09:34:00Z">
        <w:r w:rsidDel="00D603A6">
          <w:delText xml:space="preserve">A </w:delText>
        </w:r>
        <w:r w:rsidDel="00D603A6">
          <w:rPr>
            <w:rStyle w:val="CODEtemp"/>
          </w:rPr>
          <w:delText>node</w:delText>
        </w:r>
        <w:r w:rsidDel="00D603A6">
          <w:delText xml:space="preserve"> object </w:delText>
        </w:r>
        <w:r w:rsidDel="00D603A6">
          <w:rPr>
            <w:b/>
          </w:rPr>
          <w:delText>MAY</w:delText>
        </w:r>
        <w:r w:rsidDel="00D603A6">
          <w:delText xml:space="preserve"> contain a property named </w:delText>
        </w:r>
        <w:r w:rsidDel="00D603A6">
          <w:rPr>
            <w:rStyle w:val="CODEtemp"/>
          </w:rPr>
          <w:delText>properties</w:delText>
        </w:r>
        <w:r w:rsidDel="00D603A6">
          <w:delText xml:space="preserve"> whose value is a property bag (§</w:delText>
        </w:r>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Del="00D603A6">
          <w:delText>). This allows tools to include information about the node that is not explicitly specified in the SARIF format.</w:delText>
        </w:r>
      </w:del>
    </w:p>
    <w:p w14:paraId="6149DC4E" w14:textId="69303007" w:rsidR="00CD4F20" w:rsidRDefault="00CD4F20" w:rsidP="00CD4F20">
      <w:pPr>
        <w:pStyle w:val="Heading2"/>
      </w:pPr>
      <w:bookmarkStart w:id="634" w:name="_Ref511821891"/>
      <w:bookmarkStart w:id="635" w:name="_Toc525631213"/>
      <w:r>
        <w:t>edge object</w:t>
      </w:r>
      <w:bookmarkEnd w:id="634"/>
      <w:bookmarkEnd w:id="635"/>
    </w:p>
    <w:p w14:paraId="78AF70AE" w14:textId="37DDAA2D" w:rsidR="00CD4F20" w:rsidRDefault="00CD4F20" w:rsidP="00CD4F20">
      <w:pPr>
        <w:pStyle w:val="Heading3"/>
      </w:pPr>
      <w:bookmarkStart w:id="636" w:name="_Toc525631214"/>
      <w:r>
        <w:t>General</w:t>
      </w:r>
      <w:bookmarkEnd w:id="636"/>
    </w:p>
    <w:p w14:paraId="4DD63F10" w14:textId="7F3A31F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E2761">
        <w:t>3.27</w:t>
      </w:r>
      <w:r>
        <w:fldChar w:fldCharType="end"/>
      </w:r>
      <w:r>
        <w:t>).</w:t>
      </w:r>
    </w:p>
    <w:p w14:paraId="793D7A79" w14:textId="635537BA" w:rsidR="00CD4F20" w:rsidRDefault="00CD4F20" w:rsidP="00CD4F20">
      <w:pPr>
        <w:pStyle w:val="Heading3"/>
      </w:pPr>
      <w:bookmarkStart w:id="637" w:name="_Ref511823280"/>
      <w:bookmarkStart w:id="638" w:name="_Toc525631215"/>
      <w:r>
        <w:t>id property</w:t>
      </w:r>
      <w:bookmarkEnd w:id="637"/>
      <w:bookmarkEnd w:id="638"/>
    </w:p>
    <w:p w14:paraId="5747D78D" w14:textId="4D9DACC4" w:rsidR="00380A89" w:rsidRPr="00380A89" w:rsidRDefault="00380A89" w:rsidP="00380A89">
      <w:bookmarkStart w:id="63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E2761">
        <w:t>3.27</w:t>
      </w:r>
      <w:r>
        <w:fldChar w:fldCharType="end"/>
      </w:r>
      <w:r>
        <w:t>).</w:t>
      </w:r>
    </w:p>
    <w:p w14:paraId="1B21E298" w14:textId="491462EA" w:rsidR="00CD4F20" w:rsidRDefault="00CD4F20" w:rsidP="00CD4F20">
      <w:pPr>
        <w:pStyle w:val="Heading3"/>
      </w:pPr>
      <w:bookmarkStart w:id="640" w:name="_Toc525631216"/>
      <w:r>
        <w:t>label property</w:t>
      </w:r>
      <w:bookmarkEnd w:id="640"/>
    </w:p>
    <w:p w14:paraId="2E237F87" w14:textId="6D9456C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2761">
        <w:t>3.9</w:t>
      </w:r>
      <w:r>
        <w:fldChar w:fldCharType="end"/>
      </w:r>
      <w:r>
        <w:t>) that provides a short description of the edge.</w:t>
      </w:r>
    </w:p>
    <w:p w14:paraId="4FD0229C" w14:textId="1F2B6CFF" w:rsidR="00CD4F20" w:rsidRDefault="00CD4F20" w:rsidP="00CD4F20">
      <w:pPr>
        <w:pStyle w:val="Heading3"/>
      </w:pPr>
      <w:bookmarkStart w:id="641" w:name="_Ref511822214"/>
      <w:bookmarkStart w:id="642" w:name="_Toc525631217"/>
      <w:r>
        <w:t>sourceNodeId property</w:t>
      </w:r>
      <w:bookmarkEnd w:id="641"/>
      <w:bookmarkEnd w:id="642"/>
    </w:p>
    <w:p w14:paraId="4F1F1502" w14:textId="48B18AA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E276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E276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E2761">
        <w:t>3.27</w:t>
      </w:r>
      <w:r>
        <w:fldChar w:fldCharType="end"/>
      </w:r>
      <w:r>
        <w:t>)</w:t>
      </w:r>
      <w:bookmarkEnd w:id="64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E2761">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68C2A87" w:rsidR="00310D73" w:rsidRDefault="00310D73" w:rsidP="00310D73">
      <w:pPr>
        <w:pStyle w:val="Code"/>
      </w:pPr>
      <w:r>
        <w:t>{                             # A graph object (§</w:t>
      </w:r>
      <w:r>
        <w:fldChar w:fldCharType="begin"/>
      </w:r>
      <w:r>
        <w:instrText xml:space="preserve"> REF _Ref511819945 \r \h </w:instrText>
      </w:r>
      <w:r>
        <w:fldChar w:fldCharType="separate"/>
      </w:r>
      <w:r w:rsidR="003E2761">
        <w:t>3.27</w:t>
      </w:r>
      <w:r>
        <w:fldChar w:fldCharType="end"/>
      </w:r>
      <w:r>
        <w:t>).</w:t>
      </w:r>
    </w:p>
    <w:p w14:paraId="4DF7DD5F" w14:textId="13E3B1A8" w:rsidR="00310D73" w:rsidRDefault="00310D73" w:rsidP="00310D73">
      <w:pPr>
        <w:pStyle w:val="Code"/>
      </w:pPr>
      <w:r>
        <w:t xml:space="preserve">  "nodes": [                  # See §</w:t>
      </w:r>
      <w:r>
        <w:fldChar w:fldCharType="begin"/>
      </w:r>
      <w:r>
        <w:instrText xml:space="preserve"> REF _Ref511823242 \r \h </w:instrText>
      </w:r>
      <w:r>
        <w:fldChar w:fldCharType="separate"/>
      </w:r>
      <w:r w:rsidR="003E2761">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ECC17EE" w:rsidR="00310D73" w:rsidRDefault="00310D73" w:rsidP="00310D73">
      <w:pPr>
        <w:pStyle w:val="Code"/>
      </w:pPr>
      <w:r>
        <w:t xml:space="preserve">      "children": [           # See §</w:t>
      </w:r>
      <w:r>
        <w:fldChar w:fldCharType="begin"/>
      </w:r>
      <w:r>
        <w:instrText xml:space="preserve"> REF _Ref515547420 \r \h </w:instrText>
      </w:r>
      <w:r>
        <w:fldChar w:fldCharType="separate"/>
      </w:r>
      <w:r w:rsidR="003E2761">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5C28509" w:rsidR="00310D73" w:rsidRDefault="00310D73" w:rsidP="00310D73">
      <w:pPr>
        <w:pStyle w:val="Code"/>
      </w:pPr>
      <w:r>
        <w:t xml:space="preserve">  "edges": [                  # See §</w:t>
      </w:r>
      <w:r>
        <w:fldChar w:fldCharType="begin"/>
      </w:r>
      <w:r>
        <w:instrText xml:space="preserve"> REF _Ref511823263 \r \h </w:instrText>
      </w:r>
      <w:r>
        <w:fldChar w:fldCharType="separate"/>
      </w:r>
      <w:r w:rsidR="003E2761">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4" w:name="_Ref511823298"/>
      <w:bookmarkStart w:id="645" w:name="_Toc525631218"/>
      <w:r>
        <w:lastRenderedPageBreak/>
        <w:t>targetNodeId property</w:t>
      </w:r>
      <w:bookmarkEnd w:id="644"/>
      <w:bookmarkEnd w:id="645"/>
    </w:p>
    <w:p w14:paraId="09C99A58" w14:textId="4C0AFBB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E276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E276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E276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E2761">
        <w:t>3.29.4</w:t>
      </w:r>
      <w:r>
        <w:fldChar w:fldCharType="end"/>
      </w:r>
      <w:r>
        <w:t>).</w:t>
      </w:r>
    </w:p>
    <w:p w14:paraId="4D640ECE" w14:textId="4755B4DB" w:rsidR="00CD4F20" w:rsidDel="00D603A6" w:rsidRDefault="00CD4F20" w:rsidP="00CD4F20">
      <w:pPr>
        <w:pStyle w:val="Heading3"/>
        <w:rPr>
          <w:del w:id="646" w:author="Laurence Golding" w:date="2018-09-25T09:34:00Z"/>
        </w:rPr>
      </w:pPr>
      <w:bookmarkStart w:id="647" w:name="_Toc525631219"/>
      <w:del w:id="648" w:author="Laurence Golding" w:date="2018-09-25T09:34:00Z">
        <w:r w:rsidDel="00D603A6">
          <w:delText>properties property</w:delText>
        </w:r>
        <w:bookmarkEnd w:id="647"/>
      </w:del>
    </w:p>
    <w:p w14:paraId="0461D75E" w14:textId="43093035" w:rsidR="00380A89" w:rsidRPr="00380A89" w:rsidDel="00D603A6" w:rsidRDefault="00380A89" w:rsidP="00380A89">
      <w:pPr>
        <w:rPr>
          <w:del w:id="649" w:author="Laurence Golding" w:date="2018-09-25T09:34:00Z"/>
        </w:rPr>
      </w:pPr>
      <w:del w:id="650" w:author="Laurence Golding" w:date="2018-09-25T09:34:00Z">
        <w:r w:rsidDel="00D603A6">
          <w:delText xml:space="preserve">An </w:delText>
        </w:r>
        <w:r w:rsidDel="00D603A6">
          <w:rPr>
            <w:rStyle w:val="CODEtemp"/>
          </w:rPr>
          <w:delText>edge</w:delText>
        </w:r>
        <w:r w:rsidDel="00D603A6">
          <w:delText xml:space="preserve"> object </w:delText>
        </w:r>
        <w:r w:rsidDel="00D603A6">
          <w:rPr>
            <w:b/>
          </w:rPr>
          <w:delText>MAY</w:delText>
        </w:r>
        <w:r w:rsidDel="00D603A6">
          <w:delText xml:space="preserve"> contain a property named </w:delText>
        </w:r>
        <w:r w:rsidDel="00D603A6">
          <w:rPr>
            <w:rStyle w:val="CODEtemp"/>
          </w:rPr>
          <w:delText>properties</w:delText>
        </w:r>
        <w:r w:rsidDel="00D603A6">
          <w:delText xml:space="preserve"> whose value is a property bag (§</w:delText>
        </w:r>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Del="00D603A6">
          <w:delText>). This allows tools to include information about the edge that is not explicitly specified in the SARIF format.</w:delText>
        </w:r>
      </w:del>
    </w:p>
    <w:p w14:paraId="0230A766" w14:textId="5CB74BEC" w:rsidR="00CD4F20" w:rsidRDefault="00CD4F20" w:rsidP="00CD4F20">
      <w:pPr>
        <w:pStyle w:val="Heading2"/>
      </w:pPr>
      <w:bookmarkStart w:id="651" w:name="_Ref511819971"/>
      <w:bookmarkStart w:id="652" w:name="_Toc525631220"/>
      <w:r>
        <w:t>graphTraversal object</w:t>
      </w:r>
      <w:bookmarkEnd w:id="651"/>
      <w:bookmarkEnd w:id="652"/>
    </w:p>
    <w:p w14:paraId="7EE87AC4" w14:textId="2D601D1D" w:rsidR="00CD4F20" w:rsidRDefault="00CD4F20" w:rsidP="00CD4F20">
      <w:pPr>
        <w:pStyle w:val="Heading3"/>
      </w:pPr>
      <w:bookmarkStart w:id="653" w:name="_Toc525631221"/>
      <w:r>
        <w:t>General</w:t>
      </w:r>
      <w:bookmarkEnd w:id="653"/>
    </w:p>
    <w:p w14:paraId="5B499FB9" w14:textId="3B0AE61E"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E2761">
        <w:t>3.31</w:t>
      </w:r>
      <w:r>
        <w:fldChar w:fldCharType="end"/>
      </w:r>
      <w:r>
        <w:t>). For an example, see §</w:t>
      </w:r>
      <w:r>
        <w:fldChar w:fldCharType="begin"/>
      </w:r>
      <w:r>
        <w:instrText xml:space="preserve"> REF _Ref511822614 \r \h </w:instrText>
      </w:r>
      <w:r>
        <w:fldChar w:fldCharType="separate"/>
      </w:r>
      <w:r w:rsidR="003E2761">
        <w:t>3.30.5</w:t>
      </w:r>
      <w:r>
        <w:fldChar w:fldCharType="end"/>
      </w:r>
      <w:r>
        <w:t>.</w:t>
      </w:r>
    </w:p>
    <w:p w14:paraId="69BF4E4E" w14:textId="332F5E8E" w:rsidR="00CD4F20" w:rsidRDefault="00CD4F20" w:rsidP="00CD4F20">
      <w:pPr>
        <w:pStyle w:val="Heading3"/>
      </w:pPr>
      <w:bookmarkStart w:id="654" w:name="_Ref511823337"/>
      <w:bookmarkStart w:id="655" w:name="_Toc525631222"/>
      <w:r>
        <w:t>graphId property</w:t>
      </w:r>
      <w:bookmarkEnd w:id="654"/>
      <w:bookmarkEnd w:id="655"/>
    </w:p>
    <w:p w14:paraId="569BEBAE" w14:textId="20BDE2F0"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E276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E2761">
        <w:t>3.27</w:t>
      </w:r>
      <w:r>
        <w:fldChar w:fldCharType="end"/>
      </w:r>
      <w:r>
        <w:t>) being traversed.</w:t>
      </w:r>
    </w:p>
    <w:p w14:paraId="3B4B2F13" w14:textId="3D8F85F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E276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E276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E2761">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E276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56" w:name="_Toc525631223"/>
      <w:r>
        <w:t>description property</w:t>
      </w:r>
      <w:bookmarkEnd w:id="656"/>
    </w:p>
    <w:p w14:paraId="00450671" w14:textId="71A7E43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2761">
        <w:t>3.9</w:t>
      </w:r>
      <w:r>
        <w:fldChar w:fldCharType="end"/>
      </w:r>
      <w:r>
        <w:t>) that describes the graph traversal.</w:t>
      </w:r>
    </w:p>
    <w:p w14:paraId="1B078DE3" w14:textId="453A53D8" w:rsidR="00CD4F20" w:rsidRDefault="00CD4F20" w:rsidP="00CD4F20">
      <w:pPr>
        <w:pStyle w:val="Heading3"/>
      </w:pPr>
      <w:bookmarkStart w:id="657" w:name="_Ref511823179"/>
      <w:bookmarkStart w:id="658" w:name="_Toc525631224"/>
      <w:r>
        <w:t>initialState property</w:t>
      </w:r>
      <w:bookmarkEnd w:id="657"/>
      <w:bookmarkEnd w:id="658"/>
    </w:p>
    <w:p w14:paraId="0DAFE5D2" w14:textId="277B306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E276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E2761">
        <w:t>3.31.4</w:t>
      </w:r>
      <w:r>
        <w:fldChar w:fldCharType="end"/>
      </w:r>
      <w:r>
        <w:t>), enables a SARIF viewer to present a debugger-like “watch window” experience as the user traverses a graph.</w:t>
      </w:r>
    </w:p>
    <w:p w14:paraId="69AF54AA" w14:textId="6C474905"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E2761">
        <w:t>3.34.7</w:t>
      </w:r>
      <w:r>
        <w:fldChar w:fldCharType="end"/>
      </w:r>
      <w:r>
        <w:t>.</w:t>
      </w:r>
    </w:p>
    <w:p w14:paraId="64F7666B" w14:textId="785BF9A5" w:rsidR="00CD4F20" w:rsidRDefault="00CD4F20" w:rsidP="00CD4F20">
      <w:pPr>
        <w:pStyle w:val="Heading3"/>
      </w:pPr>
      <w:bookmarkStart w:id="659" w:name="_Ref511822614"/>
      <w:bookmarkStart w:id="660" w:name="_Toc525631225"/>
      <w:r>
        <w:t>edgeTraversals property</w:t>
      </w:r>
      <w:bookmarkEnd w:id="659"/>
      <w:bookmarkEnd w:id="660"/>
    </w:p>
    <w:p w14:paraId="044B1D53" w14:textId="15BFDEB0"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E276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8661511"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E2761">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E2761">
        <w:t>3.31.4</w:t>
      </w:r>
      <w:r>
        <w:fldChar w:fldCharType="end"/>
      </w:r>
      <w:r>
        <w:t>).</w:t>
      </w:r>
    </w:p>
    <w:p w14:paraId="4808B3B4" w14:textId="0976B5DF" w:rsidR="009D3174" w:rsidRDefault="009D3174" w:rsidP="009D3174">
      <w:pPr>
        <w:pStyle w:val="Codesmall"/>
      </w:pPr>
      <w:r>
        <w:t>{                                            # A result object (§</w:t>
      </w:r>
      <w:r>
        <w:fldChar w:fldCharType="begin"/>
      </w:r>
      <w:r>
        <w:instrText xml:space="preserve"> REF _Ref493350984 \r \h </w:instrText>
      </w:r>
      <w:r>
        <w:fldChar w:fldCharType="separate"/>
      </w:r>
      <w:r w:rsidR="003E2761">
        <w:t>3.19</w:t>
      </w:r>
      <w:r>
        <w:fldChar w:fldCharType="end"/>
      </w:r>
      <w:r>
        <w:t>).</w:t>
      </w:r>
    </w:p>
    <w:p w14:paraId="10E2D789" w14:textId="6EDC1F15"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3E2761">
        <w:t>3.19.13</w:t>
      </w:r>
      <w:r>
        <w:fldChar w:fldCharType="end"/>
      </w:r>
      <w:r>
        <w:t>.</w:t>
      </w:r>
    </w:p>
    <w:p w14:paraId="69735FC2" w14:textId="0114E99A"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3E2761">
        <w:t>3.27</w:t>
      </w:r>
      <w:r>
        <w:fldChar w:fldCharType="end"/>
      </w:r>
      <w:r>
        <w:t>).</w:t>
      </w:r>
    </w:p>
    <w:p w14:paraId="0A2D9023" w14:textId="63FFC078" w:rsidR="009D3174" w:rsidRDefault="009D3174" w:rsidP="009D3174">
      <w:pPr>
        <w:pStyle w:val="Codesmall"/>
      </w:pPr>
      <w:r>
        <w:t xml:space="preserve">      "id": "g1",                            # See §</w:t>
      </w:r>
      <w:r>
        <w:fldChar w:fldCharType="begin"/>
      </w:r>
      <w:r>
        <w:instrText xml:space="preserve"> REF _Ref511822858 \r \h </w:instrText>
      </w:r>
      <w:r>
        <w:fldChar w:fldCharType="separate"/>
      </w:r>
      <w:r w:rsidR="003E2761">
        <w:t>3.27.2</w:t>
      </w:r>
      <w:r>
        <w:fldChar w:fldCharType="end"/>
      </w:r>
      <w:r>
        <w:t>.</w:t>
      </w:r>
    </w:p>
    <w:p w14:paraId="10FF4F75" w14:textId="77777777" w:rsidR="009D3174" w:rsidRDefault="009D3174" w:rsidP="009D3174">
      <w:pPr>
        <w:pStyle w:val="Codesmall"/>
      </w:pPr>
    </w:p>
    <w:p w14:paraId="2D97EC95" w14:textId="2240CE10" w:rsidR="009D3174" w:rsidRDefault="009D3174" w:rsidP="009D3174">
      <w:pPr>
        <w:pStyle w:val="Codesmall"/>
      </w:pPr>
      <w:r>
        <w:t xml:space="preserve">      "nodes": [                             # See §</w:t>
      </w:r>
      <w:r>
        <w:fldChar w:fldCharType="begin"/>
      </w:r>
      <w:r>
        <w:instrText xml:space="preserve"> REF _Ref511823242 \r \h </w:instrText>
      </w:r>
      <w:r>
        <w:fldChar w:fldCharType="separate"/>
      </w:r>
      <w:r w:rsidR="003E2761">
        <w:t>3.27.4</w:t>
      </w:r>
      <w:r>
        <w:fldChar w:fldCharType="end"/>
      </w:r>
      <w:r>
        <w:t>.</w:t>
      </w:r>
    </w:p>
    <w:p w14:paraId="385BE8FF" w14:textId="1DF6A7E6"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E2761">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85256DE" w:rsidR="009D3174" w:rsidRDefault="009D3174" w:rsidP="009D3174">
      <w:pPr>
        <w:pStyle w:val="Codesmall"/>
      </w:pPr>
      <w:r>
        <w:t xml:space="preserve">      "edges": [                             # See §</w:t>
      </w:r>
      <w:r>
        <w:fldChar w:fldCharType="begin"/>
      </w:r>
      <w:r>
        <w:instrText xml:space="preserve"> REF _Ref511823263 \r \h </w:instrText>
      </w:r>
      <w:r>
        <w:fldChar w:fldCharType="separate"/>
      </w:r>
      <w:r w:rsidR="003E2761">
        <w:t>3.27.5</w:t>
      </w:r>
      <w:r>
        <w:fldChar w:fldCharType="end"/>
      </w:r>
      <w:r>
        <w:t>.</w:t>
      </w:r>
    </w:p>
    <w:p w14:paraId="3AE21EC0" w14:textId="7DA08E4A" w:rsidR="009D3174" w:rsidRDefault="009D3174" w:rsidP="009D3174">
      <w:pPr>
        <w:pStyle w:val="Codesmall"/>
      </w:pPr>
      <w:r>
        <w:t xml:space="preserve">        {                                    # An edge object (§</w:t>
      </w:r>
      <w:r>
        <w:fldChar w:fldCharType="begin"/>
      </w:r>
      <w:r>
        <w:instrText xml:space="preserve"> REF _Ref511821891 \r \h </w:instrText>
      </w:r>
      <w:r>
        <w:fldChar w:fldCharType="separate"/>
      </w:r>
      <w:r w:rsidR="003E2761">
        <w:t>3.29</w:t>
      </w:r>
      <w:r>
        <w:fldChar w:fldCharType="end"/>
      </w:r>
      <w:r>
        <w:t>).</w:t>
      </w:r>
    </w:p>
    <w:p w14:paraId="0FC27E06" w14:textId="21DB50DD" w:rsidR="009D3174" w:rsidRDefault="009D3174" w:rsidP="009D3174">
      <w:pPr>
        <w:pStyle w:val="Codesmall"/>
      </w:pPr>
      <w:r>
        <w:t xml:space="preserve">          "id": "e1",                        # See §</w:t>
      </w:r>
      <w:r>
        <w:fldChar w:fldCharType="begin"/>
      </w:r>
      <w:r>
        <w:instrText xml:space="preserve"> REF _Ref511823280 \r \h </w:instrText>
      </w:r>
      <w:r>
        <w:fldChar w:fldCharType="separate"/>
      </w:r>
      <w:r w:rsidR="003E2761">
        <w:t>3.29.2</w:t>
      </w:r>
      <w:r>
        <w:fldChar w:fldCharType="end"/>
      </w:r>
      <w:r>
        <w:t>.</w:t>
      </w:r>
    </w:p>
    <w:p w14:paraId="33697097" w14:textId="7C15EDF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E2761">
        <w:t>3.29.4</w:t>
      </w:r>
      <w:r>
        <w:fldChar w:fldCharType="end"/>
      </w:r>
      <w:r>
        <w:t>.</w:t>
      </w:r>
    </w:p>
    <w:p w14:paraId="6F112479" w14:textId="4E924696"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E276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B34BFDF"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1D1F11DD"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E2761">
        <w:t>3.19.14</w:t>
      </w:r>
      <w:r>
        <w:fldChar w:fldCharType="end"/>
      </w:r>
      <w:r>
        <w:t>.</w:t>
      </w:r>
    </w:p>
    <w:p w14:paraId="52989359" w14:textId="47EDE0A9"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E2761">
        <w:t>3.30</w:t>
      </w:r>
      <w:r>
        <w:fldChar w:fldCharType="end"/>
      </w:r>
      <w:r>
        <w:t>).</w:t>
      </w:r>
    </w:p>
    <w:p w14:paraId="42598F9A" w14:textId="5C2B786E" w:rsidR="009D3174" w:rsidRDefault="009D3174" w:rsidP="009D3174">
      <w:pPr>
        <w:pStyle w:val="Codesmall"/>
      </w:pPr>
      <w:r>
        <w:t xml:space="preserve">      "graphId": "g1",                       # See §</w:t>
      </w:r>
      <w:r>
        <w:fldChar w:fldCharType="begin"/>
      </w:r>
      <w:r>
        <w:instrText xml:space="preserve"> REF _Ref511823337 \r \h </w:instrText>
      </w:r>
      <w:r>
        <w:fldChar w:fldCharType="separate"/>
      </w:r>
      <w:r w:rsidR="003E2761">
        <w:t>3.30.2</w:t>
      </w:r>
      <w:r>
        <w:fldChar w:fldCharType="end"/>
      </w:r>
      <w:r>
        <w:t>.</w:t>
      </w:r>
    </w:p>
    <w:p w14:paraId="00E6F1B9" w14:textId="77777777" w:rsidR="009D3174" w:rsidRDefault="009D3174" w:rsidP="009D3174">
      <w:pPr>
        <w:pStyle w:val="Codesmall"/>
      </w:pPr>
    </w:p>
    <w:p w14:paraId="36D3F377" w14:textId="5101B6EA"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E2761">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1772DF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E2761">
        <w:t>3.30.5</w:t>
      </w:r>
      <w:r>
        <w:fldChar w:fldCharType="end"/>
      </w:r>
      <w:r>
        <w:t>.</w:t>
      </w:r>
    </w:p>
    <w:p w14:paraId="741740FA" w14:textId="433909C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E2761">
        <w:t>3.31</w:t>
      </w:r>
      <w:r>
        <w:fldChar w:fldCharType="end"/>
      </w:r>
      <w:r>
        <w:t>).</w:t>
      </w:r>
    </w:p>
    <w:p w14:paraId="3B24AD48" w14:textId="7FD9F5EC"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E2761">
        <w:t>3.31.2</w:t>
      </w:r>
      <w:r w:rsidR="00D1651A">
        <w:fldChar w:fldCharType="end"/>
      </w:r>
      <w:r>
        <w:t>.</w:t>
      </w:r>
    </w:p>
    <w:p w14:paraId="091883BE" w14:textId="77777777" w:rsidR="009D3174" w:rsidRDefault="009D3174" w:rsidP="009D3174">
      <w:pPr>
        <w:pStyle w:val="Codesmall"/>
      </w:pPr>
    </w:p>
    <w:p w14:paraId="0C82C8AC" w14:textId="3D57142E" w:rsidR="009D3174" w:rsidRDefault="009D3174" w:rsidP="009D3174">
      <w:pPr>
        <w:pStyle w:val="Codesmall"/>
      </w:pPr>
      <w:r>
        <w:t xml:space="preserve">          "finalState": {                    # See §</w:t>
      </w:r>
      <w:r>
        <w:fldChar w:fldCharType="begin"/>
      </w:r>
      <w:r>
        <w:instrText xml:space="preserve"> REF _Ref511823070 \r \h </w:instrText>
      </w:r>
      <w:r>
        <w:fldChar w:fldCharType="separate"/>
      </w:r>
      <w:r w:rsidR="003E276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28B4A74" w:rsidR="00CD4F20" w:rsidDel="00D603A6" w:rsidRDefault="00CD4F20" w:rsidP="00CD4F20">
      <w:pPr>
        <w:pStyle w:val="Heading3"/>
        <w:rPr>
          <w:del w:id="661" w:author="Laurence Golding" w:date="2018-09-25T09:34:00Z"/>
        </w:rPr>
      </w:pPr>
      <w:bookmarkStart w:id="662" w:name="_Toc525631226"/>
      <w:del w:id="663" w:author="Laurence Golding" w:date="2018-09-25T09:34:00Z">
        <w:r w:rsidDel="00D603A6">
          <w:lastRenderedPageBreak/>
          <w:delText>properties property</w:delText>
        </w:r>
        <w:bookmarkEnd w:id="662"/>
      </w:del>
    </w:p>
    <w:p w14:paraId="3E4C1C95" w14:textId="72998B77" w:rsidR="00E66DEE" w:rsidRPr="00E66DEE" w:rsidDel="00D603A6" w:rsidRDefault="00E66DEE" w:rsidP="00E66DEE">
      <w:pPr>
        <w:rPr>
          <w:del w:id="664" w:author="Laurence Golding" w:date="2018-09-25T09:34:00Z"/>
        </w:rPr>
      </w:pPr>
      <w:del w:id="665" w:author="Laurence Golding" w:date="2018-09-25T09:34:00Z">
        <w:r w:rsidDel="00D603A6">
          <w:delText xml:space="preserve">A </w:delText>
        </w:r>
        <w:r w:rsidDel="00D603A6">
          <w:rPr>
            <w:rStyle w:val="CODEtemp"/>
          </w:rPr>
          <w:delText>graphTraversal</w:delText>
        </w:r>
        <w:r w:rsidDel="00D603A6">
          <w:delText xml:space="preserve"> object </w:delText>
        </w:r>
        <w:r w:rsidDel="00D603A6">
          <w:rPr>
            <w:b/>
          </w:rPr>
          <w:delText>MAY</w:delText>
        </w:r>
        <w:r w:rsidDel="00D603A6">
          <w:delText xml:space="preserve"> contain a property named </w:delText>
        </w:r>
        <w:r w:rsidDel="00D603A6">
          <w:rPr>
            <w:rStyle w:val="CODEtemp"/>
          </w:rPr>
          <w:delText>properties</w:delText>
        </w:r>
        <w:r w:rsidDel="00D603A6">
          <w:delText xml:space="preserve"> whose value is a property bag (§</w:delText>
        </w:r>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Del="00D603A6">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666" w:name="_Ref511822569"/>
      <w:bookmarkStart w:id="667" w:name="_Toc525631227"/>
      <w:r>
        <w:t>edgeTraversal object</w:t>
      </w:r>
      <w:bookmarkEnd w:id="666"/>
      <w:bookmarkEnd w:id="667"/>
    </w:p>
    <w:p w14:paraId="4A14EA88" w14:textId="696B8630" w:rsidR="00CD4F20" w:rsidRDefault="00CD4F20" w:rsidP="00CD4F20">
      <w:pPr>
        <w:pStyle w:val="Heading3"/>
      </w:pPr>
      <w:bookmarkStart w:id="668" w:name="_Toc525631228"/>
      <w:r>
        <w:t>General</w:t>
      </w:r>
      <w:bookmarkEnd w:id="668"/>
    </w:p>
    <w:p w14:paraId="7FC25DC6" w14:textId="57980962" w:rsidR="00E66DEE" w:rsidRDefault="00E66DEE" w:rsidP="00E66DEE">
      <w:bookmarkStart w:id="66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70" w:name="_Ref513199007"/>
      <w:bookmarkStart w:id="671" w:name="_Toc525631229"/>
      <w:r>
        <w:t>edgeId property</w:t>
      </w:r>
      <w:bookmarkEnd w:id="669"/>
      <w:bookmarkEnd w:id="670"/>
      <w:bookmarkEnd w:id="671"/>
    </w:p>
    <w:p w14:paraId="48F3DA24" w14:textId="3A50C65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E276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E276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E2761">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E2761">
        <w:t>3.30</w:t>
      </w:r>
      <w:r>
        <w:fldChar w:fldCharType="end"/>
      </w:r>
      <w:r>
        <w:t>).</w:t>
      </w:r>
    </w:p>
    <w:p w14:paraId="0AD4B66E" w14:textId="675852EB" w:rsidR="00CD4F20" w:rsidRDefault="00CD4F20" w:rsidP="00CD4F20">
      <w:pPr>
        <w:pStyle w:val="Heading3"/>
      </w:pPr>
      <w:bookmarkStart w:id="672" w:name="_Toc525631230"/>
      <w:r>
        <w:t>message property</w:t>
      </w:r>
      <w:bookmarkEnd w:id="672"/>
    </w:p>
    <w:p w14:paraId="4271FA61" w14:textId="6F49E5A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2761">
        <w:t>3.9</w:t>
      </w:r>
      <w:r>
        <w:fldChar w:fldCharType="end"/>
      </w:r>
      <w:r>
        <w:t>) that contains a message to display to the user as the edge is traversed.</w:t>
      </w:r>
    </w:p>
    <w:p w14:paraId="188B3BCD" w14:textId="25EB188B" w:rsidR="00CD4F20" w:rsidRDefault="00CD4F20" w:rsidP="00CD4F20">
      <w:pPr>
        <w:pStyle w:val="Heading3"/>
      </w:pPr>
      <w:bookmarkStart w:id="673" w:name="_Ref511823070"/>
      <w:bookmarkStart w:id="674" w:name="_Toc525631231"/>
      <w:r>
        <w:t>finalState property</w:t>
      </w:r>
      <w:bookmarkEnd w:id="673"/>
      <w:bookmarkEnd w:id="674"/>
    </w:p>
    <w:p w14:paraId="254B59E1" w14:textId="298D7DA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E276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E2761">
        <w:t>3.30.4</w:t>
      </w:r>
      <w:r>
        <w:fldChar w:fldCharType="end"/>
      </w:r>
      <w:r>
        <w:t>), enables a viewer to present a debugger-like “watch window” experience as the user traverses a graph.</w:t>
      </w:r>
    </w:p>
    <w:p w14:paraId="47194824" w14:textId="7730F97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E2761">
        <w:t>3.34.7</w:t>
      </w:r>
      <w:r>
        <w:fldChar w:fldCharType="end"/>
      </w:r>
      <w:r>
        <w:t>.</w:t>
      </w:r>
    </w:p>
    <w:p w14:paraId="0E93831D" w14:textId="4B6229DC" w:rsidR="00CD4F20" w:rsidRDefault="00326931" w:rsidP="00CD4F20">
      <w:pPr>
        <w:pStyle w:val="Heading3"/>
      </w:pPr>
      <w:bookmarkStart w:id="675" w:name="_Toc525631232"/>
      <w:r>
        <w:t>stepOverEdgeCount</w:t>
      </w:r>
      <w:r w:rsidR="00CD4F20">
        <w:t xml:space="preserve"> property</w:t>
      </w:r>
      <w:bookmarkEnd w:id="67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22A85E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E2761">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F8AA841" w:rsidR="00BE0DF6" w:rsidRDefault="00BE0DF6" w:rsidP="00BE0DF6">
      <w:pPr>
        <w:pStyle w:val="Codesmall"/>
      </w:pPr>
      <w:r>
        <w:t>{                                                 # A result object (§</w:t>
      </w:r>
      <w:r>
        <w:fldChar w:fldCharType="begin"/>
      </w:r>
      <w:r>
        <w:instrText xml:space="preserve"> REF _Ref493350984 \r \h </w:instrText>
      </w:r>
      <w:r>
        <w:fldChar w:fldCharType="separate"/>
      </w:r>
      <w:r w:rsidR="003E2761">
        <w:t>3.19</w:t>
      </w:r>
      <w:r>
        <w:fldChar w:fldCharType="end"/>
      </w:r>
      <w:r>
        <w:t>).</w:t>
      </w:r>
    </w:p>
    <w:p w14:paraId="75B400D0" w14:textId="644A31D7"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3E2761">
        <w:t>3.19.13</w:t>
      </w:r>
      <w:r>
        <w:fldChar w:fldCharType="end"/>
      </w:r>
      <w:r>
        <w:t>.</w:t>
      </w:r>
    </w:p>
    <w:p w14:paraId="15902C38" w14:textId="410A7E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3E2761">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B38B1A8"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6E523F2"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E2761">
        <w:t>3.19.14</w:t>
      </w:r>
      <w:r>
        <w:fldChar w:fldCharType="end"/>
      </w:r>
      <w:r>
        <w:t>.</w:t>
      </w:r>
    </w:p>
    <w:p w14:paraId="7D1411F8" w14:textId="6DAEE0FE"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E2761">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078845FA" w:rsidR="00CD4F20" w:rsidDel="00D603A6" w:rsidRDefault="00CD4F20" w:rsidP="00CD4F20">
      <w:pPr>
        <w:pStyle w:val="Heading3"/>
        <w:rPr>
          <w:del w:id="676" w:author="Laurence Golding" w:date="2018-09-25T09:34:00Z"/>
        </w:rPr>
      </w:pPr>
      <w:bookmarkStart w:id="677" w:name="_Toc525631233"/>
      <w:del w:id="678" w:author="Laurence Golding" w:date="2018-09-25T09:34:00Z">
        <w:r w:rsidDel="00D603A6">
          <w:delText>properties property</w:delText>
        </w:r>
        <w:bookmarkEnd w:id="677"/>
      </w:del>
    </w:p>
    <w:p w14:paraId="0F3E8910" w14:textId="75E971F2" w:rsidR="00E66DEE" w:rsidRPr="00E66DEE" w:rsidDel="00D603A6" w:rsidRDefault="00E66DEE" w:rsidP="00E66DEE">
      <w:pPr>
        <w:rPr>
          <w:del w:id="679" w:author="Laurence Golding" w:date="2018-09-25T09:34:00Z"/>
        </w:rPr>
      </w:pPr>
      <w:del w:id="680" w:author="Laurence Golding" w:date="2018-09-25T09:34:00Z">
        <w:r w:rsidDel="00D603A6">
          <w:delText xml:space="preserve">An </w:delText>
        </w:r>
        <w:r w:rsidDel="00D603A6">
          <w:rPr>
            <w:rStyle w:val="CODEtemp"/>
          </w:rPr>
          <w:delText>edgeTraversal</w:delText>
        </w:r>
        <w:r w:rsidDel="00D603A6">
          <w:delText xml:space="preserve"> object </w:delText>
        </w:r>
        <w:r w:rsidDel="00D603A6">
          <w:rPr>
            <w:b/>
          </w:rPr>
          <w:delText>MAY</w:delText>
        </w:r>
        <w:r w:rsidDel="00D603A6">
          <w:delText xml:space="preserve"> contain a property named </w:delText>
        </w:r>
        <w:r w:rsidDel="00D603A6">
          <w:rPr>
            <w:rStyle w:val="CODEtemp"/>
          </w:rPr>
          <w:delText>properties</w:delText>
        </w:r>
        <w:r w:rsidDel="00D603A6">
          <w:delText xml:space="preserve"> whose value is a property bag (§</w:delText>
        </w:r>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Del="00D603A6">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681" w:name="_Ref493427479"/>
      <w:bookmarkStart w:id="682" w:name="_Toc525631234"/>
      <w:r>
        <w:lastRenderedPageBreak/>
        <w:t>stack object</w:t>
      </w:r>
      <w:bookmarkEnd w:id="681"/>
      <w:bookmarkEnd w:id="682"/>
    </w:p>
    <w:p w14:paraId="5A2500F3" w14:textId="474DE860" w:rsidR="006E546E" w:rsidRDefault="006E546E" w:rsidP="006E546E">
      <w:pPr>
        <w:pStyle w:val="Heading3"/>
      </w:pPr>
      <w:bookmarkStart w:id="683" w:name="_Toc525631235"/>
      <w:r>
        <w:t>General</w:t>
      </w:r>
      <w:bookmarkEnd w:id="68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84" w:name="_Ref503361859"/>
      <w:bookmarkStart w:id="685" w:name="_Toc525631236"/>
      <w:r>
        <w:t>message property</w:t>
      </w:r>
      <w:bookmarkEnd w:id="684"/>
      <w:bookmarkEnd w:id="685"/>
    </w:p>
    <w:p w14:paraId="2BDF4228" w14:textId="5A5A6B9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E276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6" w:name="_Toc525631237"/>
      <w:r>
        <w:t>frames property</w:t>
      </w:r>
      <w:bookmarkEnd w:id="686"/>
    </w:p>
    <w:p w14:paraId="469B2FA7" w14:textId="4038497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E276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17C54CB3" w:rsidR="006E546E" w:rsidDel="00D603A6" w:rsidRDefault="006E546E" w:rsidP="006E546E">
      <w:pPr>
        <w:pStyle w:val="Heading3"/>
        <w:rPr>
          <w:del w:id="687" w:author="Laurence Golding" w:date="2018-09-25T09:34:00Z"/>
        </w:rPr>
      </w:pPr>
      <w:bookmarkStart w:id="688" w:name="_Toc525631238"/>
      <w:del w:id="689" w:author="Laurence Golding" w:date="2018-09-25T09:34:00Z">
        <w:r w:rsidDel="00D603A6">
          <w:delText>properties property</w:delText>
        </w:r>
        <w:bookmarkEnd w:id="688"/>
      </w:del>
    </w:p>
    <w:p w14:paraId="48B11B8A" w14:textId="14B5D271" w:rsidR="00F41277" w:rsidRPr="00F41277" w:rsidDel="00D603A6" w:rsidRDefault="00F41277" w:rsidP="00F41277">
      <w:pPr>
        <w:rPr>
          <w:del w:id="690" w:author="Laurence Golding" w:date="2018-09-25T09:34:00Z"/>
        </w:rPr>
      </w:pPr>
      <w:del w:id="691" w:author="Laurence Golding" w:date="2018-09-25T09:34:00Z">
        <w:r w:rsidRPr="00F41277" w:rsidDel="00D603A6">
          <w:delText xml:space="preserve">A </w:delText>
        </w:r>
        <w:r w:rsidRPr="00F41277" w:rsidDel="00D603A6">
          <w:rPr>
            <w:rStyle w:val="CODEtemp"/>
          </w:rPr>
          <w:delText>stack</w:delText>
        </w:r>
        <w:r w:rsidRPr="00F41277" w:rsidDel="00D603A6">
          <w:delText xml:space="preserve"> object </w:delText>
        </w:r>
        <w:r w:rsidRPr="00F41277" w:rsidDel="00D603A6">
          <w:rPr>
            <w:b/>
          </w:rPr>
          <w:delText>MAY</w:delText>
        </w:r>
        <w:r w:rsidRPr="00F41277" w:rsidDel="00D603A6">
          <w:delText xml:space="preserve"> contain a property named </w:delText>
        </w:r>
        <w:r w:rsidRPr="00F41277" w:rsidDel="00D603A6">
          <w:rPr>
            <w:rStyle w:val="CODEtemp"/>
          </w:rPr>
          <w:delText>properties</w:delText>
        </w:r>
        <w:r w:rsidRPr="00F41277" w:rsidDel="00D603A6">
          <w:delText xml:space="preserve"> whose value is a property bag (§</w:delText>
        </w:r>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RPr="00F41277" w:rsidDel="00D603A6">
          <w:delText>). This allows tools to include information about the stack that is not explicitly specified in the SARIF format.</w:delText>
        </w:r>
      </w:del>
    </w:p>
    <w:p w14:paraId="5A2F5E51" w14:textId="61A9A438" w:rsidR="006E546E" w:rsidRDefault="006E546E" w:rsidP="006E546E">
      <w:pPr>
        <w:pStyle w:val="Heading2"/>
      </w:pPr>
      <w:bookmarkStart w:id="692" w:name="_Ref493494398"/>
      <w:bookmarkStart w:id="693" w:name="_Toc525631239"/>
      <w:r>
        <w:t>stackFrame object</w:t>
      </w:r>
      <w:bookmarkEnd w:id="692"/>
      <w:bookmarkEnd w:id="693"/>
    </w:p>
    <w:p w14:paraId="440DEBE2" w14:textId="2D9664B2" w:rsidR="006E546E" w:rsidRDefault="006E546E" w:rsidP="006E546E">
      <w:pPr>
        <w:pStyle w:val="Heading3"/>
      </w:pPr>
      <w:bookmarkStart w:id="694" w:name="_Toc525631240"/>
      <w:r>
        <w:t>General</w:t>
      </w:r>
      <w:bookmarkEnd w:id="694"/>
    </w:p>
    <w:p w14:paraId="7DA1CA9D" w14:textId="26C105C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E2761">
        <w:t>3.32</w:t>
      </w:r>
      <w:r>
        <w:fldChar w:fldCharType="end"/>
      </w:r>
      <w:r w:rsidRPr="00F41277">
        <w:t>).</w:t>
      </w:r>
    </w:p>
    <w:p w14:paraId="595703CE" w14:textId="2E0FEEF4" w:rsidR="00D10846" w:rsidRDefault="003F0742" w:rsidP="006E546E">
      <w:pPr>
        <w:pStyle w:val="Heading3"/>
      </w:pPr>
      <w:bookmarkStart w:id="695" w:name="_Ref503362303"/>
      <w:bookmarkStart w:id="696" w:name="_Toc525631241"/>
      <w:r>
        <w:t xml:space="preserve">location </w:t>
      </w:r>
      <w:r w:rsidR="00D10846">
        <w:t>property</w:t>
      </w:r>
      <w:bookmarkEnd w:id="695"/>
      <w:bookmarkEnd w:id="696"/>
    </w:p>
    <w:p w14:paraId="075462B0" w14:textId="0E62F52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E2761">
        <w:t>3.20</w:t>
      </w:r>
      <w:r w:rsidR="003F0742">
        <w:fldChar w:fldCharType="end"/>
      </w:r>
      <w:r>
        <w:t>) specifying the location to which this stack frame refers.</w:t>
      </w:r>
    </w:p>
    <w:p w14:paraId="4ABAFAEB" w14:textId="487C084B" w:rsidR="006E546E" w:rsidRDefault="006E546E" w:rsidP="006E546E">
      <w:pPr>
        <w:pStyle w:val="Heading3"/>
      </w:pPr>
      <w:bookmarkStart w:id="697" w:name="_Toc525631242"/>
      <w:r>
        <w:t>module property</w:t>
      </w:r>
      <w:bookmarkEnd w:id="69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98" w:name="_Toc525631243"/>
      <w:r>
        <w:t>threadId property</w:t>
      </w:r>
      <w:bookmarkEnd w:id="69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99" w:name="_Toc525631244"/>
      <w:r>
        <w:t>address property</w:t>
      </w:r>
      <w:bookmarkEnd w:id="69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00" w:name="_Toc525631245"/>
      <w:r>
        <w:lastRenderedPageBreak/>
        <w:t>offset property</w:t>
      </w:r>
      <w:bookmarkEnd w:id="70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6ECED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E2761">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E2761">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01" w:name="_Toc525631246"/>
      <w:r>
        <w:t>parameters property</w:t>
      </w:r>
      <w:bookmarkEnd w:id="70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1E5703E8" w:rsidR="006E546E" w:rsidDel="00D603A6" w:rsidRDefault="006E546E" w:rsidP="006E546E">
      <w:pPr>
        <w:pStyle w:val="Heading3"/>
        <w:rPr>
          <w:del w:id="702" w:author="Laurence Golding" w:date="2018-09-25T09:34:00Z"/>
        </w:rPr>
      </w:pPr>
      <w:bookmarkStart w:id="703" w:name="_Toc525631247"/>
      <w:del w:id="704" w:author="Laurence Golding" w:date="2018-09-25T09:34:00Z">
        <w:r w:rsidDel="00D603A6">
          <w:delText>properties property</w:delText>
        </w:r>
        <w:bookmarkEnd w:id="703"/>
      </w:del>
    </w:p>
    <w:p w14:paraId="4545F168" w14:textId="354EB8FA" w:rsidR="00A91CEB" w:rsidRPr="00A91CEB" w:rsidDel="00D603A6" w:rsidRDefault="00A91CEB" w:rsidP="00A91CEB">
      <w:pPr>
        <w:rPr>
          <w:del w:id="705" w:author="Laurence Golding" w:date="2018-09-25T09:34:00Z"/>
        </w:rPr>
      </w:pPr>
      <w:del w:id="706" w:author="Laurence Golding" w:date="2018-09-25T09:34:00Z">
        <w:r w:rsidRPr="00A91CEB" w:rsidDel="00D603A6">
          <w:delText xml:space="preserve">A </w:delText>
        </w:r>
        <w:r w:rsidRPr="00A91CEB" w:rsidDel="00D603A6">
          <w:rPr>
            <w:rStyle w:val="CODEtemp"/>
          </w:rPr>
          <w:delText>stackFrame</w:delText>
        </w:r>
        <w:r w:rsidRPr="00A91CEB" w:rsidDel="00D603A6">
          <w:delText xml:space="preserve"> object </w:delText>
        </w:r>
        <w:r w:rsidRPr="00A91CEB" w:rsidDel="00D603A6">
          <w:rPr>
            <w:b/>
          </w:rPr>
          <w:delText>MAY</w:delText>
        </w:r>
        <w:r w:rsidRPr="00A91CEB" w:rsidDel="00D603A6">
          <w:delText xml:space="preserve"> contain a property named </w:delText>
        </w:r>
        <w:r w:rsidRPr="00A91CEB" w:rsidDel="00D603A6">
          <w:rPr>
            <w:rStyle w:val="CODEtemp"/>
          </w:rPr>
          <w:delText>properties</w:delText>
        </w:r>
        <w:r w:rsidRPr="00A91CEB" w:rsidDel="00D603A6">
          <w:delText xml:space="preserve"> whose value is a property bag (§</w:delText>
        </w:r>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RPr="00A91CEB" w:rsidDel="00D603A6">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707" w:name="_Ref493427581"/>
      <w:bookmarkStart w:id="708" w:name="_Ref493427754"/>
      <w:bookmarkStart w:id="709" w:name="_Toc525631248"/>
      <w:r>
        <w:t>thread</w:t>
      </w:r>
      <w:r w:rsidR="007D2F0F">
        <w:t xml:space="preserve">FlowLocation </w:t>
      </w:r>
      <w:r w:rsidR="006E546E">
        <w:t>object</w:t>
      </w:r>
      <w:bookmarkEnd w:id="707"/>
      <w:bookmarkEnd w:id="708"/>
      <w:bookmarkEnd w:id="709"/>
    </w:p>
    <w:p w14:paraId="6AFFA125" w14:textId="72CDB951" w:rsidR="006E546E" w:rsidRDefault="006E546E" w:rsidP="006E546E">
      <w:pPr>
        <w:pStyle w:val="Heading3"/>
      </w:pPr>
      <w:bookmarkStart w:id="710" w:name="_Toc525631249"/>
      <w:r>
        <w:t>General</w:t>
      </w:r>
      <w:bookmarkEnd w:id="710"/>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711" w:name="_Toc525631250"/>
      <w:r>
        <w:t>step property</w:t>
      </w:r>
      <w:bookmarkEnd w:id="711"/>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712" w:name="_Ref493497783"/>
      <w:bookmarkStart w:id="713" w:name="_Ref493499799"/>
      <w:bookmarkStart w:id="714" w:name="_Toc525631251"/>
      <w:r>
        <w:t xml:space="preserve">location </w:t>
      </w:r>
      <w:r w:rsidR="006E546E">
        <w:t>property</w:t>
      </w:r>
      <w:bookmarkEnd w:id="712"/>
      <w:bookmarkEnd w:id="713"/>
      <w:bookmarkEnd w:id="714"/>
    </w:p>
    <w:p w14:paraId="4354E1E2" w14:textId="6471878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E2761">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9A4991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E2761">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151DB4F"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E2761">
        <w:t>3.34.9</w:t>
      </w:r>
      <w:r w:rsidR="000A451A">
        <w:fldChar w:fldCharType="end"/>
      </w:r>
      <w:r>
        <w:t>) to ensure that the location in the external program executes before the location in the program being analyzed.</w:t>
      </w:r>
    </w:p>
    <w:p w14:paraId="33DB1A87" w14:textId="052B5C7D"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E2761">
        <w:t>3.25</w:t>
      </w:r>
      <w:r w:rsidR="000A451A">
        <w:fldChar w:fldCharType="end"/>
      </w:r>
      <w:r>
        <w:t>).</w:t>
      </w:r>
    </w:p>
    <w:p w14:paraId="77957EDD" w14:textId="554F8EDC"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E2761">
        <w:t>3.25.3</w:t>
      </w:r>
      <w:r w:rsidR="000A451A">
        <w:fldChar w:fldCharType="end"/>
      </w:r>
      <w:r>
        <w:t>.</w:t>
      </w:r>
    </w:p>
    <w:p w14:paraId="3D30CB9D" w14:textId="74744F3A"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E2761">
        <w:t>3.26</w:t>
      </w:r>
      <w:r w:rsidR="000A451A">
        <w:fldChar w:fldCharType="end"/>
      </w:r>
      <w:r>
        <w:t>).</w:t>
      </w:r>
    </w:p>
    <w:p w14:paraId="14000C19" w14:textId="69FD5680"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E276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504FEBB"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E2761">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715" w:name="_Toc525631252"/>
      <w:r>
        <w:t>module property</w:t>
      </w:r>
      <w:bookmarkEnd w:id="71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16" w:name="_Toc525631253"/>
      <w:r>
        <w:t>stack property</w:t>
      </w:r>
      <w:bookmarkEnd w:id="716"/>
    </w:p>
    <w:p w14:paraId="1FCE52C5" w14:textId="4A86A60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E2761">
        <w:t>3.32</w:t>
      </w:r>
      <w:r>
        <w:fldChar w:fldCharType="end"/>
      </w:r>
      <w:r>
        <w:t>) that represents the call stack leading to this location.</w:t>
      </w:r>
    </w:p>
    <w:p w14:paraId="612E79E6" w14:textId="774D149A" w:rsidR="00D31582" w:rsidRDefault="00D31582" w:rsidP="00D31582">
      <w:pPr>
        <w:pStyle w:val="Heading3"/>
      </w:pPr>
      <w:bookmarkStart w:id="717" w:name="_Toc525631254"/>
      <w:r>
        <w:lastRenderedPageBreak/>
        <w:t>kind property</w:t>
      </w:r>
      <w:bookmarkEnd w:id="717"/>
    </w:p>
    <w:p w14:paraId="7C674876" w14:textId="56AC073E" w:rsidR="00D31582" w:rsidRDefault="00D31582" w:rsidP="00D31582">
      <w:bookmarkStart w:id="71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E2761">
        <w:t>3.11.10</w:t>
      </w:r>
      <w:r>
        <w:fldChar w:fldCharType="end"/>
      </w:r>
      <w:r>
        <w:t>, §</w:t>
      </w:r>
      <w:r>
        <w:fldChar w:fldCharType="begin"/>
      </w:r>
      <w:r>
        <w:instrText xml:space="preserve"> REF _Ref493350964 \r \h </w:instrText>
      </w:r>
      <w:r>
        <w:fldChar w:fldCharType="separate"/>
      </w:r>
      <w:r w:rsidR="003E2761">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18"/>
    </w:p>
    <w:p w14:paraId="0D282B13" w14:textId="241F5BD3" w:rsidR="00EC5F35" w:rsidRDefault="00EC5F35" w:rsidP="00EC5F35">
      <w:pPr>
        <w:pStyle w:val="Heading3"/>
      </w:pPr>
      <w:bookmarkStart w:id="719" w:name="_Ref510090188"/>
      <w:bookmarkStart w:id="720" w:name="_Toc525631255"/>
      <w:r>
        <w:t>state property</w:t>
      </w:r>
      <w:bookmarkEnd w:id="719"/>
      <w:bookmarkEnd w:id="720"/>
    </w:p>
    <w:p w14:paraId="7C600AFE" w14:textId="04B71D9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E276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21" w:name="_Ref510008884"/>
      <w:bookmarkStart w:id="722" w:name="_Toc525631256"/>
      <w:r>
        <w:lastRenderedPageBreak/>
        <w:t>nestingLevel property</w:t>
      </w:r>
      <w:bookmarkEnd w:id="721"/>
      <w:bookmarkEnd w:id="72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23" w:name="_Ref510008873"/>
      <w:bookmarkStart w:id="724" w:name="_Toc525631257"/>
      <w:r>
        <w:t>executionOrder property</w:t>
      </w:r>
      <w:bookmarkEnd w:id="723"/>
      <w:bookmarkEnd w:id="724"/>
    </w:p>
    <w:p w14:paraId="61CA929F" w14:textId="1FB1C44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E276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725" w:name="_Toc525631258"/>
      <w:r>
        <w:t>timestamp property</w:t>
      </w:r>
      <w:bookmarkEnd w:id="725"/>
    </w:p>
    <w:p w14:paraId="27A7FA38" w14:textId="75F9BC6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E2761">
        <w:t>3.8</w:t>
      </w:r>
      <w:r>
        <w:fldChar w:fldCharType="end"/>
      </w:r>
      <w:r>
        <w:t>.</w:t>
      </w:r>
    </w:p>
    <w:p w14:paraId="1C0A658F" w14:textId="556D17D5" w:rsidR="00B86BC7" w:rsidRDefault="00B86BC7" w:rsidP="00B86BC7">
      <w:pPr>
        <w:pStyle w:val="Heading3"/>
      </w:pPr>
      <w:bookmarkStart w:id="726" w:name="_Toc525631259"/>
      <w:r>
        <w:t>importance property</w:t>
      </w:r>
      <w:bookmarkEnd w:id="72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281B1F98" w:rsidR="00B86BC7" w:rsidDel="00D603A6" w:rsidRDefault="00B86BC7" w:rsidP="00B86BC7">
      <w:pPr>
        <w:pStyle w:val="Heading3"/>
        <w:rPr>
          <w:del w:id="727" w:author="Laurence Golding" w:date="2018-09-25T09:34:00Z"/>
        </w:rPr>
      </w:pPr>
      <w:bookmarkStart w:id="728" w:name="_Toc525631260"/>
      <w:del w:id="729" w:author="Laurence Golding" w:date="2018-09-25T09:34:00Z">
        <w:r w:rsidDel="00D603A6">
          <w:lastRenderedPageBreak/>
          <w:delText>properties property</w:delText>
        </w:r>
        <w:bookmarkEnd w:id="728"/>
      </w:del>
    </w:p>
    <w:p w14:paraId="61AE0053" w14:textId="13ED81D7" w:rsidR="004A77ED" w:rsidRPr="004A77ED" w:rsidDel="00D603A6" w:rsidRDefault="004A77ED" w:rsidP="004A77ED">
      <w:pPr>
        <w:rPr>
          <w:del w:id="730" w:author="Laurence Golding" w:date="2018-09-25T09:34:00Z"/>
        </w:rPr>
      </w:pPr>
      <w:del w:id="731" w:author="Laurence Golding" w:date="2018-09-25T09:34:00Z">
        <w:r w:rsidRPr="004A77ED" w:rsidDel="00D603A6">
          <w:delText xml:space="preserve">A </w:delText>
        </w:r>
        <w:r w:rsidR="00270BE7" w:rsidDel="00D603A6">
          <w:rPr>
            <w:rStyle w:val="CODEtemp"/>
          </w:rPr>
          <w:delText>thread</w:delText>
        </w:r>
        <w:r w:rsidR="003F0742" w:rsidDel="00D603A6">
          <w:rPr>
            <w:rStyle w:val="CODEtemp"/>
          </w:rPr>
          <w:delText>FlowLocation</w:delText>
        </w:r>
        <w:r w:rsidR="003F0742" w:rsidRPr="004A77ED" w:rsidDel="00D603A6">
          <w:delText xml:space="preserve"> </w:delText>
        </w:r>
        <w:r w:rsidRPr="004A77ED" w:rsidDel="00D603A6">
          <w:delText xml:space="preserve">object </w:delText>
        </w:r>
        <w:r w:rsidRPr="004A77ED" w:rsidDel="00D603A6">
          <w:rPr>
            <w:b/>
          </w:rPr>
          <w:delText>MAY</w:delText>
        </w:r>
        <w:r w:rsidRPr="004A77ED" w:rsidDel="00D603A6">
          <w:delText xml:space="preserve"> contain a property named </w:delText>
        </w:r>
        <w:r w:rsidRPr="004A77ED" w:rsidDel="00D603A6">
          <w:rPr>
            <w:rStyle w:val="CODEtemp"/>
          </w:rPr>
          <w:delText>properties</w:delText>
        </w:r>
        <w:r w:rsidRPr="004A77ED" w:rsidDel="00D603A6">
          <w:delText xml:space="preserve"> whose value is a property bag (</w:delText>
        </w:r>
        <w:bookmarkStart w:id="732" w:name="_Hlk503362618"/>
        <w:r w:rsidRPr="004A77ED" w:rsidDel="00D603A6">
          <w:delText>§</w:delText>
        </w:r>
        <w:bookmarkEnd w:id="732"/>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RPr="004A77ED" w:rsidDel="00D603A6">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733" w:name="_Ref508812750"/>
      <w:bookmarkStart w:id="734" w:name="_Ref493407996"/>
      <w:bookmarkStart w:id="735" w:name="_Toc525631261"/>
      <w:r>
        <w:t>resources object</w:t>
      </w:r>
      <w:bookmarkEnd w:id="733"/>
      <w:bookmarkEnd w:id="735"/>
    </w:p>
    <w:p w14:paraId="526D1A22" w14:textId="73E461DD" w:rsidR="00E15F22" w:rsidRDefault="00E15F22" w:rsidP="00E15F22">
      <w:pPr>
        <w:pStyle w:val="Heading3"/>
      </w:pPr>
      <w:bookmarkStart w:id="736" w:name="_Toc525631262"/>
      <w:r>
        <w:t>General</w:t>
      </w:r>
      <w:bookmarkEnd w:id="73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37" w:name="_Ref508811824"/>
      <w:bookmarkStart w:id="738" w:name="_Toc525631263"/>
      <w:r>
        <w:t>messageStrings property</w:t>
      </w:r>
      <w:bookmarkEnd w:id="737"/>
      <w:bookmarkEnd w:id="738"/>
    </w:p>
    <w:p w14:paraId="58977C62" w14:textId="4AA059CE"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E276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E276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E276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E276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E276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E276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E276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E276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39" w:name="_Ref508870783"/>
      <w:bookmarkStart w:id="740" w:name="_Ref508871574"/>
      <w:bookmarkStart w:id="741" w:name="_Ref508876005"/>
      <w:bookmarkStart w:id="742" w:name="_Toc525631264"/>
      <w:r>
        <w:t>rules property</w:t>
      </w:r>
      <w:bookmarkEnd w:id="739"/>
      <w:bookmarkEnd w:id="740"/>
      <w:bookmarkEnd w:id="741"/>
      <w:bookmarkEnd w:id="742"/>
    </w:p>
    <w:p w14:paraId="0650D575" w14:textId="4D5A7EA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E276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E2761">
        <w:t>3.36</w:t>
      </w:r>
      <w:r>
        <w:fldChar w:fldCharType="end"/>
      </w:r>
      <w:r>
        <w:t>).</w:t>
      </w:r>
    </w:p>
    <w:p w14:paraId="757EA362" w14:textId="224C403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E276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3E2761">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lastRenderedPageBreak/>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929DFB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E276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E2761">
        <w:t>3.19.5</w:t>
      </w:r>
      <w:r w:rsidR="00936D07">
        <w:fldChar w:fldCharType="end"/>
      </w:r>
      <w:r w:rsidRPr="0037313D">
        <w:t>).</w:t>
      </w:r>
    </w:p>
    <w:p w14:paraId="5EB63AAA" w14:textId="75C8B7FD" w:rsidR="00B86BC7" w:rsidRDefault="00B86BC7" w:rsidP="00B86BC7">
      <w:pPr>
        <w:pStyle w:val="Heading2"/>
      </w:pPr>
      <w:bookmarkStart w:id="743" w:name="_Ref508814067"/>
      <w:bookmarkStart w:id="744" w:name="_Toc525631265"/>
      <w:r>
        <w:t>rule object</w:t>
      </w:r>
      <w:bookmarkEnd w:id="734"/>
      <w:bookmarkEnd w:id="743"/>
      <w:bookmarkEnd w:id="744"/>
    </w:p>
    <w:p w14:paraId="0004BC6E" w14:textId="658F9ED1" w:rsidR="00B86BC7" w:rsidRDefault="00B86BC7" w:rsidP="00B86BC7">
      <w:pPr>
        <w:pStyle w:val="Heading3"/>
      </w:pPr>
      <w:bookmarkStart w:id="745" w:name="_Toc525631266"/>
      <w:r>
        <w:t>General</w:t>
      </w:r>
      <w:bookmarkEnd w:id="74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46" w:name="_Toc525631267"/>
      <w:r>
        <w:t>Constraints</w:t>
      </w:r>
      <w:bookmarkEnd w:id="746"/>
    </w:p>
    <w:p w14:paraId="1A1A3719" w14:textId="3494766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E276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E276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47" w:name="_Ref493408046"/>
      <w:bookmarkStart w:id="748" w:name="_Toc525631268"/>
      <w:r>
        <w:t>id property</w:t>
      </w:r>
      <w:bookmarkEnd w:id="747"/>
      <w:bookmarkEnd w:id="748"/>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4CCABFF6"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3E2761">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3E2761">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49" w:name="_Toc525631269"/>
      <w:r>
        <w:lastRenderedPageBreak/>
        <w:t>name property</w:t>
      </w:r>
      <w:bookmarkEnd w:id="749"/>
    </w:p>
    <w:p w14:paraId="19E18CE8" w14:textId="57A99EA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E276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50" w:name="_Ref493510771"/>
      <w:bookmarkStart w:id="751" w:name="_Toc525631270"/>
      <w:r>
        <w:t>shortDescription property</w:t>
      </w:r>
      <w:bookmarkEnd w:id="750"/>
      <w:bookmarkEnd w:id="751"/>
    </w:p>
    <w:p w14:paraId="529813AC" w14:textId="5EF9A76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E276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52" w:name="_Ref493510781"/>
      <w:bookmarkStart w:id="753" w:name="_Toc525631271"/>
      <w:r>
        <w:t>fullDescription property</w:t>
      </w:r>
      <w:bookmarkEnd w:id="752"/>
      <w:bookmarkEnd w:id="753"/>
    </w:p>
    <w:p w14:paraId="1D1994A2" w14:textId="47FA8A1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E276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A20058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E276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54" w:name="_Ref493345139"/>
      <w:bookmarkStart w:id="755" w:name="_Toc525631272"/>
      <w:r>
        <w:t>message</w:t>
      </w:r>
      <w:r w:rsidR="00CD2BD7">
        <w:t>Strings</w:t>
      </w:r>
      <w:r>
        <w:t xml:space="preserve"> property</w:t>
      </w:r>
      <w:bookmarkEnd w:id="754"/>
      <w:bookmarkEnd w:id="755"/>
    </w:p>
    <w:p w14:paraId="6AA2B3CA" w14:textId="674690C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E2761">
        <w:t>3.5</w:t>
      </w:r>
      <w:r w:rsidR="007F1CE5">
        <w:fldChar w:fldCharType="end"/>
      </w:r>
      <w:r w:rsidR="004A12C7">
        <w:t xml:space="preserve">) </w:t>
      </w:r>
      <w:r>
        <w:t xml:space="preserve">consisting of a set of </w:t>
      </w:r>
      <w:r w:rsidR="00F83B35">
        <w:t>properties</w:t>
      </w:r>
      <w:r>
        <w:t xml:space="preserve"> with arbitrary names.</w:t>
      </w:r>
    </w:p>
    <w:p w14:paraId="4810A9EB" w14:textId="606CCF8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E276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E276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E2761">
        <w:t>3.9.5</w:t>
      </w:r>
      <w:r w:rsidR="00F67E65">
        <w:fldChar w:fldCharType="end"/>
      </w:r>
      <w:r w:rsidR="00F67E65">
        <w:t>).</w:t>
      </w:r>
    </w:p>
    <w:p w14:paraId="54AC3DC0" w14:textId="6939105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E2761">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56" w:name="_Ref503366474"/>
      <w:bookmarkStart w:id="757" w:name="_Ref503366805"/>
      <w:bookmarkStart w:id="758" w:name="_Toc525631273"/>
      <w:r>
        <w:t>richMessageStrings</w:t>
      </w:r>
      <w:r w:rsidR="00932BEE">
        <w:t xml:space="preserve"> property</w:t>
      </w:r>
      <w:bookmarkEnd w:id="756"/>
      <w:bookmarkEnd w:id="757"/>
      <w:bookmarkEnd w:id="758"/>
    </w:p>
    <w:p w14:paraId="5301B6AC" w14:textId="763AEFEB"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E276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E2761">
        <w:t>3.5</w:t>
      </w:r>
      <w:r w:rsidR="00F67E65">
        <w:fldChar w:fldCharType="end"/>
      </w:r>
      <w:r w:rsidR="004A12C7">
        <w:t>)</w:t>
      </w:r>
      <w:r>
        <w:t xml:space="preserve"> consisting of a set of properties with arbitrary names.</w:t>
      </w:r>
    </w:p>
    <w:p w14:paraId="03C9BFFA" w14:textId="6C05DC8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E276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E276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E276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3EE4BEEB"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E2761">
        <w:t>3.9.3.2</w:t>
      </w:r>
      <w:r w:rsidR="00454769">
        <w:fldChar w:fldCharType="end"/>
      </w:r>
      <w:r w:rsidR="00454769">
        <w:t>.</w:t>
      </w:r>
    </w:p>
    <w:p w14:paraId="207C80A3" w14:textId="4FE491C1" w:rsidR="00B86BC7" w:rsidRDefault="00B86BC7" w:rsidP="00B86BC7">
      <w:pPr>
        <w:pStyle w:val="Heading3"/>
      </w:pPr>
      <w:bookmarkStart w:id="759" w:name="_Toc525631274"/>
      <w:r>
        <w:t>help</w:t>
      </w:r>
      <w:r w:rsidR="00326BD5">
        <w:t>Uri</w:t>
      </w:r>
      <w:r>
        <w:t xml:space="preserve"> property</w:t>
      </w:r>
      <w:bookmarkEnd w:id="759"/>
    </w:p>
    <w:p w14:paraId="782A7DB1" w14:textId="58656E69"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60" w:name="_Ref503364566"/>
      <w:bookmarkStart w:id="761" w:name="_Toc525631275"/>
      <w:r>
        <w:t>help property</w:t>
      </w:r>
      <w:bookmarkEnd w:id="760"/>
      <w:bookmarkEnd w:id="761"/>
    </w:p>
    <w:p w14:paraId="681BD68F" w14:textId="1F8BFFD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E276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62" w:name="_Ref508894471"/>
      <w:bookmarkStart w:id="763" w:name="_Toc525631276"/>
      <w:r>
        <w:t>configuration property</w:t>
      </w:r>
      <w:bookmarkEnd w:id="762"/>
      <w:bookmarkEnd w:id="763"/>
    </w:p>
    <w:p w14:paraId="566C2663" w14:textId="05C4247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E2761">
        <w:t>3.37</w:t>
      </w:r>
      <w:r>
        <w:fldChar w:fldCharType="end"/>
      </w:r>
      <w:r>
        <w:t>)</w:t>
      </w:r>
      <w:r w:rsidRPr="000A7DA8">
        <w:t>.</w:t>
      </w:r>
    </w:p>
    <w:p w14:paraId="7BA3CFE9" w14:textId="23767C2A" w:rsidR="00D41895" w:rsidRDefault="00D41895" w:rsidP="00D41895">
      <w:pPr>
        <w:rPr>
          <w:ins w:id="764" w:author="Laurence Golding" w:date="2018-09-25T09:37: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E2761">
        <w:t>3.37</w:t>
      </w:r>
      <w:r>
        <w:fldChar w:fldCharType="end"/>
      </w:r>
      <w:r>
        <w:t>.</w:t>
      </w:r>
    </w:p>
    <w:p w14:paraId="138621E4" w14:textId="01B3CB2C" w:rsidR="00D603A6" w:rsidRPr="00D603A6" w:rsidRDefault="00D603A6" w:rsidP="00D41895">
      <w:ins w:id="765" w:author="Laurence Golding" w:date="2018-09-25T09:37:00Z">
        <w:r>
          <w:lastRenderedPageBreak/>
          <w:t xml:space="preserve">The configuration </w:t>
        </w:r>
      </w:ins>
      <w:ins w:id="766" w:author="Laurence Golding" w:date="2018-09-25T09:39:00Z">
        <w:r>
          <w:t>parameters</w:t>
        </w:r>
      </w:ins>
      <w:ins w:id="767" w:author="Laurence Golding" w:date="2018-09-25T09:37:00Z">
        <w:r>
          <w:t xml:space="preserve"> for a rule</w:t>
        </w:r>
      </w:ins>
      <w:ins w:id="768" w:author="Laurence Golding" w:date="2018-09-25T09:38:00Z">
        <w:r>
          <w:t>, if any,</w:t>
        </w:r>
      </w:ins>
      <w:ins w:id="769" w:author="Laurence Golding" w:date="2018-09-25T09:37:00Z">
        <w:r>
          <w:t xml:space="preserve"> </w:t>
        </w:r>
        <w:r>
          <w:rPr>
            <w:b/>
          </w:rPr>
          <w:t>SHALL NOT</w:t>
        </w:r>
        <w:r>
          <w:t xml:space="preserve"> be stored in the </w:t>
        </w:r>
        <w:r w:rsidRPr="00D603A6">
          <w:rPr>
            <w:rStyle w:val="CODEtemp"/>
          </w:rPr>
          <w:t>rule</w:t>
        </w:r>
        <w:r>
          <w:t xml:space="preserve"> object’s property bag (</w:t>
        </w:r>
      </w:ins>
      <w:ins w:id="770" w:author="Laurence Golding" w:date="2018-09-25T09:38:00Z">
        <w:r w:rsidRPr="0025208C">
          <w:t>§</w:t>
        </w:r>
        <w:r>
          <w:fldChar w:fldCharType="begin"/>
        </w:r>
        <w:r>
          <w:instrText xml:space="preserve"> REF _Ref493408960 \r \h </w:instrText>
        </w:r>
      </w:ins>
      <w:r>
        <w:fldChar w:fldCharType="separate"/>
      </w:r>
      <w:ins w:id="771" w:author="Laurence Golding" w:date="2018-09-25T09:38:00Z">
        <w:r>
          <w:t>3.7</w:t>
        </w:r>
        <w:r>
          <w:fldChar w:fldCharType="end"/>
        </w:r>
      </w:ins>
      <w:ins w:id="772" w:author="Laurence Golding" w:date="2018-09-25T09:37:00Z">
        <w:r>
          <w:t>)</w:t>
        </w:r>
      </w:ins>
      <w:ins w:id="773" w:author="Laurence Golding" w:date="2018-09-25T09:38:00Z">
        <w:r>
          <w:t xml:space="preserve"> Rather, </w:t>
        </w:r>
      </w:ins>
      <w:ins w:id="774" w:author="Laurence Golding" w:date="2018-09-25T09:40:00Z">
        <w:r>
          <w:t>they</w:t>
        </w:r>
      </w:ins>
      <w:ins w:id="775" w:author="Laurence Golding" w:date="2018-09-25T09:39:00Z">
        <w:r>
          <w:t xml:space="preserve">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r>
        <w:fldChar w:fldCharType="separate"/>
      </w:r>
      <w:ins w:id="776" w:author="Laurence Golding" w:date="2018-09-25T09:39:00Z">
        <w:r>
          <w:t>3.37.4</w:t>
        </w:r>
        <w:r>
          <w:fldChar w:fldCharType="end"/>
        </w:r>
        <w:r>
          <w:t>).</w:t>
        </w:r>
      </w:ins>
    </w:p>
    <w:p w14:paraId="69A963A7" w14:textId="61B92425" w:rsidR="00B86BC7" w:rsidDel="00D603A6" w:rsidRDefault="00B86BC7" w:rsidP="00B86BC7">
      <w:pPr>
        <w:pStyle w:val="Heading3"/>
        <w:rPr>
          <w:del w:id="777" w:author="Laurence Golding" w:date="2018-09-25T09:36:00Z"/>
        </w:rPr>
      </w:pPr>
      <w:bookmarkStart w:id="778" w:name="_Toc525631277"/>
      <w:del w:id="779" w:author="Laurence Golding" w:date="2018-09-25T09:36:00Z">
        <w:r w:rsidDel="00D603A6">
          <w:delText>properties property</w:delText>
        </w:r>
        <w:bookmarkEnd w:id="778"/>
      </w:del>
    </w:p>
    <w:p w14:paraId="51CA671B" w14:textId="4D8513C6" w:rsidR="0025208C" w:rsidDel="00D603A6" w:rsidRDefault="0025208C" w:rsidP="0025208C">
      <w:pPr>
        <w:rPr>
          <w:del w:id="780" w:author="Laurence Golding" w:date="2018-09-25T09:36:00Z"/>
        </w:rPr>
      </w:pPr>
      <w:del w:id="781" w:author="Laurence Golding" w:date="2018-09-25T09:36:00Z">
        <w:r w:rsidRPr="0025208C" w:rsidDel="00D603A6">
          <w:delText xml:space="preserve">A </w:delText>
        </w:r>
        <w:r w:rsidRPr="0025208C" w:rsidDel="00D603A6">
          <w:rPr>
            <w:rStyle w:val="CODEtemp"/>
          </w:rPr>
          <w:delText>rule</w:delText>
        </w:r>
        <w:r w:rsidRPr="0025208C" w:rsidDel="00D603A6">
          <w:delText xml:space="preserve"> object </w:delText>
        </w:r>
        <w:r w:rsidRPr="0025208C" w:rsidDel="00D603A6">
          <w:rPr>
            <w:b/>
          </w:rPr>
          <w:delText>MAY</w:delText>
        </w:r>
        <w:r w:rsidRPr="0025208C" w:rsidDel="00D603A6">
          <w:delText xml:space="preserve"> contain a property named </w:delText>
        </w:r>
        <w:r w:rsidRPr="0025208C" w:rsidDel="00D603A6">
          <w:rPr>
            <w:rStyle w:val="CODEtemp"/>
          </w:rPr>
          <w:delText>properties</w:delText>
        </w:r>
        <w:r w:rsidRPr="0025208C" w:rsidDel="00D603A6">
          <w:delText xml:space="preserve"> whose value is a property bag (§</w:delText>
        </w:r>
        <w:r w:rsidDel="00D603A6">
          <w:fldChar w:fldCharType="begin"/>
        </w:r>
        <w:r w:rsidDel="00D603A6">
          <w:delInstrText xml:space="preserve"> REF _Ref493408960 \w \h </w:delInstrText>
        </w:r>
        <w:r w:rsidDel="00D603A6">
          <w:fldChar w:fldCharType="separate"/>
        </w:r>
        <w:r w:rsidR="003E2761" w:rsidDel="00D603A6">
          <w:delText>3.7</w:delText>
        </w:r>
        <w:r w:rsidDel="00D603A6">
          <w:fldChar w:fldCharType="end"/>
        </w:r>
        <w:r w:rsidRPr="0025208C" w:rsidDel="00D603A6">
          <w:delText>). This allows tools to include information about the rule that is not explicitly specified in the SARIF format.</w:delText>
        </w:r>
      </w:del>
    </w:p>
    <w:p w14:paraId="60023273" w14:textId="68C688AE" w:rsidR="00D41895" w:rsidRPr="0025208C" w:rsidDel="00D603A6" w:rsidRDefault="00D41895" w:rsidP="0025208C">
      <w:pPr>
        <w:rPr>
          <w:del w:id="782" w:author="Laurence Golding" w:date="2018-09-25T09:36:00Z"/>
        </w:rPr>
      </w:pPr>
      <w:del w:id="783" w:author="Laurence Golding" w:date="2018-09-25T09:36:00Z">
        <w:r w:rsidDel="00D603A6">
          <w:delText xml:space="preserve">This property </w:delText>
        </w:r>
        <w:r w:rsidDel="00D603A6">
          <w:rPr>
            <w:b/>
          </w:rPr>
          <w:delText>SHALL NOT</w:delText>
        </w:r>
        <w:r w:rsidDel="00D603A6">
          <w:delText xml:space="preserve"> be used to hold rule configuration information. Use the </w:delText>
        </w:r>
        <w:r w:rsidRPr="00894072" w:rsidDel="00D603A6">
          <w:rPr>
            <w:rStyle w:val="CODEtemp"/>
          </w:rPr>
          <w:delText>ruleConfiguration.parameters</w:delText>
        </w:r>
        <w:r w:rsidDel="00D603A6">
          <w:delText xml:space="preserve"> property (§</w:delText>
        </w:r>
        <w:r w:rsidDel="00D603A6">
          <w:fldChar w:fldCharType="begin"/>
        </w:r>
        <w:r w:rsidDel="00D603A6">
          <w:delInstrText xml:space="preserve"> REF _Ref508894764 \r \h </w:delInstrText>
        </w:r>
        <w:r w:rsidDel="00D603A6">
          <w:fldChar w:fldCharType="separate"/>
        </w:r>
        <w:r w:rsidR="003E2761" w:rsidDel="00D603A6">
          <w:delText>3.37.4</w:delText>
        </w:r>
        <w:r w:rsidDel="00D603A6">
          <w:fldChar w:fldCharType="end"/>
        </w:r>
        <w:r w:rsidDel="00D603A6">
          <w:delText>) for that.</w:delText>
        </w:r>
      </w:del>
    </w:p>
    <w:p w14:paraId="13B57609" w14:textId="2442BC85" w:rsidR="00164CCB" w:rsidRDefault="00164CCB" w:rsidP="00B86BC7">
      <w:pPr>
        <w:pStyle w:val="Heading2"/>
      </w:pPr>
      <w:bookmarkStart w:id="784" w:name="_Ref508894470"/>
      <w:bookmarkStart w:id="785" w:name="_Ref508894720"/>
      <w:bookmarkStart w:id="786" w:name="_Ref508894737"/>
      <w:bookmarkStart w:id="787" w:name="_Ref493477061"/>
      <w:bookmarkStart w:id="788" w:name="_Toc525631278"/>
      <w:r>
        <w:t>ruleConfiguration object</w:t>
      </w:r>
      <w:bookmarkEnd w:id="784"/>
      <w:bookmarkEnd w:id="785"/>
      <w:bookmarkEnd w:id="786"/>
      <w:bookmarkEnd w:id="788"/>
    </w:p>
    <w:p w14:paraId="2F470253" w14:textId="738DA236" w:rsidR="00164CCB" w:rsidRDefault="00164CCB" w:rsidP="00164CCB">
      <w:pPr>
        <w:pStyle w:val="Heading3"/>
      </w:pPr>
      <w:bookmarkStart w:id="789" w:name="_Toc525631279"/>
      <w:r>
        <w:t>General</w:t>
      </w:r>
      <w:bookmarkEnd w:id="78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C5B8067" w:rsidR="00D41895" w:rsidRPr="00D41895" w:rsidRDefault="00D41895" w:rsidP="00D41895">
      <w:r>
        <w:t>For an example, see §</w:t>
      </w:r>
      <w:r>
        <w:fldChar w:fldCharType="begin"/>
      </w:r>
      <w:r>
        <w:instrText xml:space="preserve"> REF _Ref508894796 \r \h </w:instrText>
      </w:r>
      <w:r>
        <w:fldChar w:fldCharType="separate"/>
      </w:r>
      <w:r w:rsidR="003E2761">
        <w:t>3.37.4</w:t>
      </w:r>
      <w:r>
        <w:fldChar w:fldCharType="end"/>
      </w:r>
      <w:r>
        <w:t>.</w:t>
      </w:r>
    </w:p>
    <w:p w14:paraId="3F5F290D" w14:textId="702ADA23" w:rsidR="00164CCB" w:rsidRDefault="00164CCB" w:rsidP="00164CCB">
      <w:pPr>
        <w:pStyle w:val="Heading3"/>
      </w:pPr>
      <w:bookmarkStart w:id="790" w:name="_Toc525631280"/>
      <w:r>
        <w:t>enabled property</w:t>
      </w:r>
      <w:bookmarkEnd w:id="79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91" w:name="_Ref508894469"/>
      <w:bookmarkStart w:id="792" w:name="_Toc525631281"/>
      <w:r>
        <w:t>defaultLevel property</w:t>
      </w:r>
      <w:bookmarkEnd w:id="791"/>
      <w:bookmarkEnd w:id="792"/>
    </w:p>
    <w:p w14:paraId="2F7AE5CB" w14:textId="3917945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E2761">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1B68D8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E276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E276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93" w:name="_Ref508894764"/>
      <w:bookmarkStart w:id="794" w:name="_Ref508894796"/>
      <w:bookmarkStart w:id="795" w:name="_Toc525631282"/>
      <w:r>
        <w:t>parameters property</w:t>
      </w:r>
      <w:bookmarkEnd w:id="793"/>
      <w:bookmarkEnd w:id="794"/>
      <w:bookmarkEnd w:id="795"/>
    </w:p>
    <w:p w14:paraId="18FD260D" w14:textId="2869270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E276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C4F657F" w:rsidR="00D41895" w:rsidRDefault="00D41895" w:rsidP="00D41895">
      <w:pPr>
        <w:pStyle w:val="Codesmall"/>
      </w:pPr>
      <w:r>
        <w:t>{                                  # A rule object (§</w:t>
      </w:r>
      <w:r>
        <w:fldChar w:fldCharType="begin"/>
      </w:r>
      <w:r>
        <w:instrText xml:space="preserve"> REF _Ref508814067 \r \h </w:instrText>
      </w:r>
      <w:r>
        <w:fldChar w:fldCharType="separate"/>
      </w:r>
      <w:r w:rsidR="003E276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lastRenderedPageBreak/>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96" w:name="_Toc525631283"/>
      <w:r>
        <w:t>fix object</w:t>
      </w:r>
      <w:bookmarkEnd w:id="787"/>
      <w:bookmarkEnd w:id="796"/>
    </w:p>
    <w:p w14:paraId="410A501F" w14:textId="4C707545" w:rsidR="00B86BC7" w:rsidRDefault="00B86BC7" w:rsidP="00B86BC7">
      <w:pPr>
        <w:pStyle w:val="Heading3"/>
      </w:pPr>
      <w:bookmarkStart w:id="797" w:name="_Toc525631284"/>
      <w:r>
        <w:t>General</w:t>
      </w:r>
      <w:bookmarkEnd w:id="797"/>
    </w:p>
    <w:p w14:paraId="493ABF69" w14:textId="7406E79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E2761">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38225C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E2761">
        <w:t>3.19</w:t>
      </w:r>
      <w:r>
        <w:fldChar w:fldCharType="end"/>
      </w:r>
      <w:r>
        <w:t>)</w:t>
      </w:r>
      <w:r w:rsidR="00DF5A5B">
        <w:t>.</w:t>
      </w:r>
    </w:p>
    <w:p w14:paraId="008E6A82" w14:textId="34D52C8C" w:rsidR="006F21F3" w:rsidRDefault="006F21F3" w:rsidP="00EA489A">
      <w:pPr>
        <w:pStyle w:val="Codesmall"/>
      </w:pPr>
      <w:r>
        <w:t xml:space="preserve">  "fix": {</w:t>
      </w:r>
    </w:p>
    <w:p w14:paraId="6386C02E" w14:textId="729CFBDF"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E276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502719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E2761">
        <w:t>3.38.3</w:t>
      </w:r>
      <w:r w:rsidR="00EA23DD">
        <w:fldChar w:fldCharType="end"/>
      </w:r>
      <w:r w:rsidR="00DF5A5B">
        <w:t>.</w:t>
      </w:r>
    </w:p>
    <w:p w14:paraId="396348ED" w14:textId="19A8ADB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E276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98" w:name="_Ref493512730"/>
      <w:bookmarkStart w:id="799" w:name="_Toc525631285"/>
      <w:r>
        <w:t>description property</w:t>
      </w:r>
      <w:bookmarkEnd w:id="798"/>
      <w:bookmarkEnd w:id="799"/>
    </w:p>
    <w:p w14:paraId="1893F7D7" w14:textId="4F95F86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E276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00" w:name="_Ref493512752"/>
      <w:bookmarkStart w:id="801" w:name="_Ref493513084"/>
      <w:bookmarkStart w:id="802" w:name="_Ref503372111"/>
      <w:bookmarkStart w:id="803" w:name="_Ref503372176"/>
      <w:bookmarkStart w:id="804" w:name="_Toc525631286"/>
      <w:r>
        <w:t>fileChanges property</w:t>
      </w:r>
      <w:bookmarkEnd w:id="800"/>
      <w:bookmarkEnd w:id="801"/>
      <w:bookmarkEnd w:id="802"/>
      <w:bookmarkEnd w:id="803"/>
      <w:bookmarkEnd w:id="804"/>
    </w:p>
    <w:p w14:paraId="6DE7B962" w14:textId="0D5197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E2761">
        <w:t>3.39</w:t>
      </w:r>
      <w:r>
        <w:fldChar w:fldCharType="end"/>
      </w:r>
      <w:r w:rsidRPr="006F21F3">
        <w:t>).</w:t>
      </w:r>
    </w:p>
    <w:p w14:paraId="6AA7DCCF" w14:textId="573A5B94" w:rsidR="00B86BC7" w:rsidRDefault="00B86BC7" w:rsidP="00B86BC7">
      <w:pPr>
        <w:pStyle w:val="Heading2"/>
      </w:pPr>
      <w:bookmarkStart w:id="805" w:name="_Ref493512744"/>
      <w:bookmarkStart w:id="806" w:name="_Ref493512991"/>
      <w:bookmarkStart w:id="807" w:name="_Toc525631287"/>
      <w:r>
        <w:lastRenderedPageBreak/>
        <w:t>fileChange object</w:t>
      </w:r>
      <w:bookmarkEnd w:id="805"/>
      <w:bookmarkEnd w:id="806"/>
      <w:bookmarkEnd w:id="807"/>
    </w:p>
    <w:p w14:paraId="74D8322D" w14:textId="06E505AA" w:rsidR="00B86BC7" w:rsidRDefault="00B86BC7" w:rsidP="00B86BC7">
      <w:pPr>
        <w:pStyle w:val="Heading3"/>
      </w:pPr>
      <w:bookmarkStart w:id="808" w:name="_Toc525631288"/>
      <w:r>
        <w:t>General</w:t>
      </w:r>
      <w:bookmarkEnd w:id="80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635B43"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E2761">
        <w:t>3.37</w:t>
      </w:r>
      <w:r>
        <w:fldChar w:fldCharType="end"/>
      </w:r>
      <w:r>
        <w:t>)</w:t>
      </w:r>
      <w:r w:rsidR="00F27F55">
        <w:t>.</w:t>
      </w:r>
    </w:p>
    <w:p w14:paraId="0FF6717D" w14:textId="5CC2332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E2761">
        <w:t>3.38.3</w:t>
      </w:r>
      <w:r w:rsidR="00770A97">
        <w:fldChar w:fldCharType="end"/>
      </w:r>
      <w:r w:rsidR="00855CF1">
        <w:t>.</w:t>
      </w:r>
    </w:p>
    <w:p w14:paraId="6A521431" w14:textId="0248D8F7" w:rsidR="006F21F3" w:rsidRDefault="006F21F3" w:rsidP="007C764E">
      <w:pPr>
        <w:pStyle w:val="Codesmall"/>
      </w:pPr>
      <w:r>
        <w:t xml:space="preserve">    {                          </w:t>
      </w:r>
    </w:p>
    <w:p w14:paraId="0805703A" w14:textId="24859726"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E276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6DA258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E2761">
        <w:t>3.39.3</w:t>
      </w:r>
      <w:r>
        <w:fldChar w:fldCharType="end"/>
      </w:r>
      <w:r w:rsidR="00855CF1">
        <w:t>.</w:t>
      </w:r>
    </w:p>
    <w:p w14:paraId="1FAFE72E" w14:textId="7106522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E2761">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09" w:name="_Ref493513096"/>
      <w:bookmarkStart w:id="810" w:name="_Ref493513195"/>
      <w:bookmarkStart w:id="811" w:name="_Ref493513493"/>
      <w:bookmarkStart w:id="812" w:name="_Toc525631289"/>
      <w:r>
        <w:t>fileLocation</w:t>
      </w:r>
      <w:r w:rsidR="00B86BC7">
        <w:t xml:space="preserve"> property</w:t>
      </w:r>
      <w:bookmarkEnd w:id="809"/>
      <w:bookmarkEnd w:id="810"/>
      <w:bookmarkEnd w:id="811"/>
      <w:bookmarkEnd w:id="812"/>
    </w:p>
    <w:p w14:paraId="47E2D8A5" w14:textId="65361C7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E276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13" w:name="_Ref493513106"/>
      <w:bookmarkStart w:id="814" w:name="_Toc525631290"/>
      <w:r>
        <w:t>replacements property</w:t>
      </w:r>
      <w:bookmarkEnd w:id="813"/>
      <w:bookmarkEnd w:id="814"/>
    </w:p>
    <w:p w14:paraId="21F0788C" w14:textId="76B0C6D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E276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E2761">
        <w:t>3.39.2</w:t>
      </w:r>
      <w:r>
        <w:fldChar w:fldCharType="end"/>
      </w:r>
      <w:r w:rsidRPr="006F21F3">
        <w:t>).</w:t>
      </w:r>
    </w:p>
    <w:p w14:paraId="40D9EA5A" w14:textId="3D521EDE" w:rsidR="00B86BC7" w:rsidRDefault="00B86BC7" w:rsidP="00B86BC7">
      <w:pPr>
        <w:pStyle w:val="Heading2"/>
      </w:pPr>
      <w:bookmarkStart w:id="815" w:name="_Ref493513114"/>
      <w:bookmarkStart w:id="816" w:name="_Ref493513476"/>
      <w:bookmarkStart w:id="817" w:name="_Toc525631291"/>
      <w:r>
        <w:t>replacement object</w:t>
      </w:r>
      <w:bookmarkEnd w:id="815"/>
      <w:bookmarkEnd w:id="816"/>
      <w:bookmarkEnd w:id="817"/>
    </w:p>
    <w:p w14:paraId="1276FD13" w14:textId="540BBC1F" w:rsidR="00B86BC7" w:rsidRDefault="00B86BC7" w:rsidP="00B86BC7">
      <w:pPr>
        <w:pStyle w:val="Heading3"/>
      </w:pPr>
      <w:bookmarkStart w:id="818" w:name="_Toc525631292"/>
      <w:r>
        <w:t>General</w:t>
      </w:r>
      <w:bookmarkEnd w:id="81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29C6BC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E276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E2761">
        <w:t>3.40.4</w:t>
      </w:r>
      <w:r>
        <w:fldChar w:fldCharType="end"/>
      </w:r>
      <w:r>
        <w:t xml:space="preserve">), then the effect of the replacement </w:t>
      </w:r>
      <w:r w:rsidRPr="003672C8">
        <w:rPr>
          <w:b/>
        </w:rPr>
        <w:t>SHALL</w:t>
      </w:r>
      <w:r>
        <w:t xml:space="preserve"> be as if the removal were performed before the insertion.</w:t>
      </w:r>
    </w:p>
    <w:p w14:paraId="51FA77A0" w14:textId="1793C1E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E276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E276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493036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E2761">
        <w:t>3.40.3</w:t>
      </w:r>
      <w:r>
        <w:fldChar w:fldCharType="end"/>
      </w:r>
      <w:r>
        <w:t>) specifies a text region (§</w:t>
      </w:r>
      <w:r>
        <w:fldChar w:fldCharType="begin"/>
      </w:r>
      <w:r>
        <w:instrText xml:space="preserve"> REF _Ref493492556 \r \h </w:instrText>
      </w:r>
      <w:r>
        <w:fldChar w:fldCharType="separate"/>
      </w:r>
      <w:r w:rsidR="003E2761">
        <w:t>3.22.2</w:t>
      </w:r>
      <w:r>
        <w:fldChar w:fldCharType="end"/>
      </w:r>
      <w:r>
        <w:t>) or a binary region (§</w:t>
      </w:r>
      <w:r>
        <w:fldChar w:fldCharType="begin"/>
      </w:r>
      <w:r>
        <w:instrText xml:space="preserve"> REF _Ref509043519 \r \h </w:instrText>
      </w:r>
      <w:r>
        <w:fldChar w:fldCharType="separate"/>
      </w:r>
      <w:r w:rsidR="003E276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8F65E8C"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E2761">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19" w:name="_Toc525631293"/>
      <w:r>
        <w:t>Constraints</w:t>
      </w:r>
      <w:bookmarkEnd w:id="819"/>
    </w:p>
    <w:p w14:paraId="58129AF5" w14:textId="73B3BE1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E2761">
        <w:t>3.40.3</w:t>
      </w:r>
      <w:r>
        <w:fldChar w:fldCharType="end"/>
      </w:r>
      <w:r>
        <w:t>) specifies a text region (§</w:t>
      </w:r>
      <w:r>
        <w:fldChar w:fldCharType="begin"/>
      </w:r>
      <w:r>
        <w:instrText xml:space="preserve"> REF _Ref493492556 \r \h </w:instrText>
      </w:r>
      <w:r>
        <w:fldChar w:fldCharType="separate"/>
      </w:r>
      <w:r w:rsidR="003E276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E276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E2761">
        <w:t>3.2.2</w:t>
      </w:r>
      <w:r>
        <w:fldChar w:fldCharType="end"/>
      </w:r>
      <w:r>
        <w:t>).</w:t>
      </w:r>
    </w:p>
    <w:p w14:paraId="77DC3A72" w14:textId="557E1B7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E276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E2761">
        <w:t>3.2.3</w:t>
      </w:r>
      <w:r>
        <w:fldChar w:fldCharType="end"/>
      </w:r>
      <w:r>
        <w:t>).</w:t>
      </w:r>
    </w:p>
    <w:p w14:paraId="2919F4E4" w14:textId="2FD85E3E" w:rsidR="00B86BC7" w:rsidRDefault="00B86BC7" w:rsidP="00B86BC7">
      <w:pPr>
        <w:pStyle w:val="Heading3"/>
      </w:pPr>
      <w:bookmarkStart w:id="820" w:name="_Ref493518436"/>
      <w:bookmarkStart w:id="821" w:name="_Ref493518439"/>
      <w:bookmarkStart w:id="822" w:name="_Ref493518529"/>
      <w:bookmarkStart w:id="823" w:name="_Toc525631294"/>
      <w:r>
        <w:lastRenderedPageBreak/>
        <w:t>deleted</w:t>
      </w:r>
      <w:r w:rsidR="00F27F55">
        <w:t>Region</w:t>
      </w:r>
      <w:r>
        <w:t xml:space="preserve"> property</w:t>
      </w:r>
      <w:bookmarkEnd w:id="820"/>
      <w:bookmarkEnd w:id="821"/>
      <w:bookmarkEnd w:id="822"/>
      <w:bookmarkEnd w:id="823"/>
    </w:p>
    <w:p w14:paraId="1ECF4AC9" w14:textId="0C3405A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E276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24" w:name="_Ref493518437"/>
      <w:bookmarkStart w:id="825" w:name="_Ref493518440"/>
      <w:bookmarkStart w:id="826" w:name="_Toc525631295"/>
      <w:r>
        <w:t>inserted</w:t>
      </w:r>
      <w:r w:rsidR="00F27F55">
        <w:t>Content</w:t>
      </w:r>
      <w:r>
        <w:t xml:space="preserve"> property</w:t>
      </w:r>
      <w:bookmarkEnd w:id="824"/>
      <w:bookmarkEnd w:id="825"/>
      <w:bookmarkEnd w:id="826"/>
    </w:p>
    <w:p w14:paraId="6E86F82E" w14:textId="292DA9B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E276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27" w:name="_Ref493404948"/>
      <w:bookmarkStart w:id="828" w:name="_Ref493406026"/>
      <w:bookmarkStart w:id="829" w:name="_Toc525631296"/>
      <w:r>
        <w:t>notification object</w:t>
      </w:r>
      <w:bookmarkEnd w:id="827"/>
      <w:bookmarkEnd w:id="828"/>
      <w:bookmarkEnd w:id="829"/>
    </w:p>
    <w:p w14:paraId="3BD7AF2E" w14:textId="23E07934" w:rsidR="00B86BC7" w:rsidRDefault="00B86BC7" w:rsidP="00B86BC7">
      <w:pPr>
        <w:pStyle w:val="Heading3"/>
      </w:pPr>
      <w:bookmarkStart w:id="830" w:name="_Toc525631297"/>
      <w:r>
        <w:t>General</w:t>
      </w:r>
      <w:bookmarkEnd w:id="830"/>
    </w:p>
    <w:p w14:paraId="759675E9" w14:textId="18972E1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E2761">
        <w:t>3.19</w:t>
      </w:r>
      <w:r>
        <w:fldChar w:fldCharType="end"/>
      </w:r>
      <w:r w:rsidRPr="003672C8">
        <w:t>).</w:t>
      </w:r>
    </w:p>
    <w:p w14:paraId="6C08731C" w14:textId="60FD4244" w:rsidR="00B86BC7" w:rsidRDefault="00B86BC7" w:rsidP="00B86BC7">
      <w:pPr>
        <w:pStyle w:val="Heading3"/>
      </w:pPr>
      <w:bookmarkStart w:id="831" w:name="_Toc525631298"/>
      <w:r>
        <w:t>id property</w:t>
      </w:r>
      <w:bookmarkEnd w:id="83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B0219C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E276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32" w:name="_Ref493518926"/>
      <w:bookmarkStart w:id="833" w:name="_Toc525631299"/>
      <w:r>
        <w:t>ruleId property</w:t>
      </w:r>
      <w:bookmarkEnd w:id="832"/>
      <w:bookmarkEnd w:id="833"/>
    </w:p>
    <w:p w14:paraId="72DC23AB" w14:textId="1FD14CB3"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E2761">
        <w:t>3.36.3</w:t>
      </w:r>
      <w:r>
        <w:fldChar w:fldCharType="end"/>
      </w:r>
      <w:r w:rsidRPr="003672C8">
        <w:t>).</w:t>
      </w:r>
    </w:p>
    <w:p w14:paraId="689839C4" w14:textId="3DE1D65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E276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E2761">
        <w:t>3.11.19</w:t>
      </w:r>
      <w:r>
        <w:fldChar w:fldCharType="end"/>
      </w:r>
      <w:r w:rsidR="00431CDA">
        <w:t>, §</w:t>
      </w:r>
      <w:r w:rsidR="00EC0042">
        <w:fldChar w:fldCharType="begin"/>
      </w:r>
      <w:r w:rsidR="00EC0042">
        <w:instrText xml:space="preserve"> REF _Ref508870783 \r \h </w:instrText>
      </w:r>
      <w:r w:rsidR="00EC0042">
        <w:fldChar w:fldCharType="separate"/>
      </w:r>
      <w:r w:rsidR="003E276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E276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E276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677828A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E2761">
        <w:t>3.11</w:t>
      </w:r>
      <w:r w:rsidR="009F29FD">
        <w:fldChar w:fldCharType="end"/>
      </w:r>
      <w:r w:rsidR="009F29FD">
        <w:t>).</w:t>
      </w:r>
    </w:p>
    <w:p w14:paraId="37E39977" w14:textId="556EA5BE"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3E2761">
        <w:t>3.11.11</w:t>
      </w:r>
      <w:r>
        <w:fldChar w:fldCharType="end"/>
      </w:r>
      <w:r>
        <w:t>.</w:t>
      </w:r>
    </w:p>
    <w:p w14:paraId="5CBB9063" w14:textId="7BC7F30A"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E2761">
        <w:t>3.13</w:t>
      </w:r>
      <w:r>
        <w:fldChar w:fldCharType="end"/>
      </w:r>
      <w:r>
        <w:t>).</w:t>
      </w:r>
    </w:p>
    <w:p w14:paraId="4EE5FB01" w14:textId="2E7F7638"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E276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3D56BE16" w:rsidR="009F29FD" w:rsidRDefault="009F29FD" w:rsidP="00431CDA">
      <w:pPr>
        <w:pStyle w:val="Codesmall"/>
      </w:pPr>
      <w:r>
        <w:t xml:space="preserve">  "resources": {                          # See §</w:t>
      </w:r>
      <w:r>
        <w:fldChar w:fldCharType="begin"/>
      </w:r>
      <w:r>
        <w:instrText xml:space="preserve"> REF _Ref493404878 \r \h </w:instrText>
      </w:r>
      <w:r>
        <w:fldChar w:fldCharType="separate"/>
      </w:r>
      <w:r w:rsidR="003E2761">
        <w:t>3.11.19</w:t>
      </w:r>
      <w:r>
        <w:fldChar w:fldCharType="end"/>
      </w:r>
      <w:r>
        <w:t>.</w:t>
      </w:r>
    </w:p>
    <w:p w14:paraId="12676CFC" w14:textId="4945AEEF"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E2761">
        <w:t>3.35.3</w:t>
      </w:r>
      <w:r>
        <w:fldChar w:fldCharType="end"/>
      </w:r>
      <w:r>
        <w:t>.</w:t>
      </w:r>
    </w:p>
    <w:p w14:paraId="24CCC349" w14:textId="7E58C127"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E276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34" w:name="_Toc525631300"/>
      <w:r>
        <w:t>physicalLocation property</w:t>
      </w:r>
      <w:bookmarkEnd w:id="834"/>
    </w:p>
    <w:p w14:paraId="23C5F0EF" w14:textId="7663CCE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E2761">
        <w:t>3.21</w:t>
      </w:r>
      <w:r>
        <w:fldChar w:fldCharType="end"/>
      </w:r>
      <w:r w:rsidRPr="008651CE">
        <w:t>) that identifies the relevant location.</w:t>
      </w:r>
    </w:p>
    <w:p w14:paraId="0BE523CC" w14:textId="11807D96" w:rsidR="00B86BC7" w:rsidRDefault="00B86BC7" w:rsidP="00B86BC7">
      <w:pPr>
        <w:pStyle w:val="Heading3"/>
      </w:pPr>
      <w:bookmarkStart w:id="835" w:name="_Toc525631301"/>
      <w:r>
        <w:t>message property</w:t>
      </w:r>
      <w:bookmarkEnd w:id="835"/>
    </w:p>
    <w:p w14:paraId="095EAE33" w14:textId="06A34C0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E2761">
        <w:t>3.9</w:t>
      </w:r>
      <w:r w:rsidR="004C53FE">
        <w:fldChar w:fldCharType="end"/>
      </w:r>
      <w:r w:rsidR="006F4D22">
        <w:t>)</w:t>
      </w:r>
      <w:r w:rsidRPr="008651CE">
        <w:t xml:space="preserve"> that describes the condition that was encountered.</w:t>
      </w:r>
    </w:p>
    <w:p w14:paraId="17CA8781" w14:textId="00E5D82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E276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E276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36" w:name="_Ref493404972"/>
      <w:bookmarkStart w:id="837" w:name="_Ref493406037"/>
      <w:bookmarkStart w:id="838" w:name="_Toc525631302"/>
      <w:r>
        <w:t>level property</w:t>
      </w:r>
      <w:bookmarkEnd w:id="836"/>
      <w:bookmarkEnd w:id="837"/>
      <w:bookmarkEnd w:id="83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39" w:name="_Toc525631303"/>
      <w:r>
        <w:t>threadId property</w:t>
      </w:r>
      <w:bookmarkEnd w:id="83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40" w:name="_Toc525631304"/>
      <w:r>
        <w:lastRenderedPageBreak/>
        <w:t>time property</w:t>
      </w:r>
      <w:bookmarkEnd w:id="840"/>
    </w:p>
    <w:p w14:paraId="2D4A5B6B" w14:textId="60F1155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E2761">
        <w:t>3.8</w:t>
      </w:r>
      <w:r>
        <w:fldChar w:fldCharType="end"/>
      </w:r>
      <w:r w:rsidRPr="008651CE">
        <w:t>).</w:t>
      </w:r>
    </w:p>
    <w:p w14:paraId="33699F22" w14:textId="56DC8386" w:rsidR="00B86BC7" w:rsidRDefault="00B86BC7" w:rsidP="00B86BC7">
      <w:pPr>
        <w:pStyle w:val="Heading3"/>
      </w:pPr>
      <w:bookmarkStart w:id="841" w:name="_Toc525631305"/>
      <w:r>
        <w:t>exception property</w:t>
      </w:r>
      <w:bookmarkEnd w:id="841"/>
    </w:p>
    <w:p w14:paraId="0929118A" w14:textId="7AAAE0E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E276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5DA457E9" w:rsidR="00B86BC7" w:rsidDel="00922EAD" w:rsidRDefault="00B86BC7" w:rsidP="00B86BC7">
      <w:pPr>
        <w:pStyle w:val="Heading3"/>
        <w:rPr>
          <w:del w:id="842" w:author="Laurence Golding" w:date="2018-09-25T09:40:00Z"/>
        </w:rPr>
      </w:pPr>
      <w:bookmarkStart w:id="843" w:name="_Toc525631306"/>
      <w:del w:id="844" w:author="Laurence Golding" w:date="2018-09-25T09:40:00Z">
        <w:r w:rsidDel="00922EAD">
          <w:delText>properties property</w:delText>
        </w:r>
        <w:bookmarkEnd w:id="843"/>
      </w:del>
    </w:p>
    <w:p w14:paraId="2707E928" w14:textId="2050655D" w:rsidR="008651CE" w:rsidRPr="008651CE" w:rsidDel="00922EAD" w:rsidRDefault="008651CE" w:rsidP="008651CE">
      <w:pPr>
        <w:rPr>
          <w:del w:id="845" w:author="Laurence Golding" w:date="2018-09-25T09:40:00Z"/>
        </w:rPr>
      </w:pPr>
      <w:del w:id="846" w:author="Laurence Golding" w:date="2018-09-25T09:40:00Z">
        <w:r w:rsidRPr="008651CE" w:rsidDel="00922EAD">
          <w:delText xml:space="preserve">A </w:delText>
        </w:r>
        <w:r w:rsidRPr="008651CE" w:rsidDel="00922EAD">
          <w:rPr>
            <w:rStyle w:val="CODEtemp"/>
          </w:rPr>
          <w:delText>notification</w:delText>
        </w:r>
        <w:r w:rsidRPr="008651CE" w:rsidDel="00922EAD">
          <w:delText xml:space="preserve"> object </w:delText>
        </w:r>
        <w:r w:rsidRPr="008651CE" w:rsidDel="00922EAD">
          <w:rPr>
            <w:b/>
          </w:rPr>
          <w:delText>MAY</w:delText>
        </w:r>
        <w:r w:rsidRPr="008651CE" w:rsidDel="00922EAD">
          <w:delText xml:space="preserve"> contain a property named </w:delText>
        </w:r>
        <w:r w:rsidRPr="008651CE" w:rsidDel="00922EAD">
          <w:rPr>
            <w:rStyle w:val="CODEtemp"/>
          </w:rPr>
          <w:delText>properties</w:delText>
        </w:r>
        <w:r w:rsidRPr="008651CE" w:rsidDel="00922EAD">
          <w:delText xml:space="preserve"> whose value is a property bag (§</w:delText>
        </w:r>
        <w:r w:rsidDel="00922EAD">
          <w:fldChar w:fldCharType="begin"/>
        </w:r>
        <w:r w:rsidDel="00922EAD">
          <w:delInstrText xml:space="preserve"> REF _Ref493408960 \w \h </w:delInstrText>
        </w:r>
        <w:r w:rsidDel="00922EAD">
          <w:fldChar w:fldCharType="separate"/>
        </w:r>
        <w:r w:rsidR="003E2761" w:rsidDel="00922EAD">
          <w:delText>3.7</w:delText>
        </w:r>
        <w:r w:rsidDel="00922EAD">
          <w:fldChar w:fldCharType="end"/>
        </w:r>
        <w:r w:rsidRPr="008651CE" w:rsidDel="00922EAD">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847" w:name="_Ref493570836"/>
      <w:bookmarkStart w:id="848" w:name="_Toc525631307"/>
      <w:r>
        <w:t>exception object</w:t>
      </w:r>
      <w:bookmarkEnd w:id="847"/>
      <w:bookmarkEnd w:id="848"/>
    </w:p>
    <w:p w14:paraId="1257C9E2" w14:textId="6070509F" w:rsidR="00B86BC7" w:rsidRDefault="00B86BC7" w:rsidP="00B86BC7">
      <w:pPr>
        <w:pStyle w:val="Heading3"/>
      </w:pPr>
      <w:bookmarkStart w:id="849" w:name="_Toc525631308"/>
      <w:r>
        <w:t>General</w:t>
      </w:r>
      <w:bookmarkEnd w:id="84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850" w:name="_Toc525631309"/>
      <w:r>
        <w:t>kind property</w:t>
      </w:r>
      <w:bookmarkEnd w:id="85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51" w:name="_Toc525631310"/>
      <w:r>
        <w:t>message property</w:t>
      </w:r>
      <w:bookmarkEnd w:id="851"/>
    </w:p>
    <w:p w14:paraId="0E15DE57" w14:textId="38DD6C6E"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E276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A086607"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E276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E2761">
        <w:t>3.9.4</w:t>
      </w:r>
      <w:r>
        <w:fldChar w:fldCharType="end"/>
      </w:r>
      <w:r>
        <w:t>).</w:t>
      </w:r>
    </w:p>
    <w:p w14:paraId="7B596160" w14:textId="2780E670" w:rsidR="00B86BC7" w:rsidRDefault="00B86BC7" w:rsidP="00B86BC7">
      <w:pPr>
        <w:pStyle w:val="Heading3"/>
      </w:pPr>
      <w:bookmarkStart w:id="852" w:name="_Toc525631311"/>
      <w:r>
        <w:lastRenderedPageBreak/>
        <w:t>stack property</w:t>
      </w:r>
      <w:bookmarkEnd w:id="852"/>
    </w:p>
    <w:p w14:paraId="17152AD6" w14:textId="4A7D647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E276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53" w:name="_Toc525631312"/>
      <w:r>
        <w:t>innerExceptions property</w:t>
      </w:r>
      <w:bookmarkEnd w:id="85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54" w:name="_Toc287332011"/>
      <w:bookmarkStart w:id="855" w:name="_Toc525631313"/>
      <w:r w:rsidRPr="00FD22AC">
        <w:lastRenderedPageBreak/>
        <w:t>Conformance</w:t>
      </w:r>
      <w:bookmarkEnd w:id="854"/>
      <w:bookmarkEnd w:id="855"/>
    </w:p>
    <w:p w14:paraId="1D48659C" w14:textId="6555FDBE" w:rsidR="00EE1E0B" w:rsidRDefault="00EE1E0B" w:rsidP="002244CB"/>
    <w:p w14:paraId="3BBDC6A3" w14:textId="77777777" w:rsidR="00376AE7" w:rsidRDefault="00376AE7" w:rsidP="00376AE7">
      <w:pPr>
        <w:pStyle w:val="Heading2"/>
        <w:numPr>
          <w:ilvl w:val="1"/>
          <w:numId w:val="2"/>
        </w:numPr>
      </w:pPr>
      <w:bookmarkStart w:id="856" w:name="_Toc525631314"/>
      <w:r>
        <w:t>Conformance targets</w:t>
      </w:r>
      <w:bookmarkEnd w:id="85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2A33DF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57" w:name="_Toc525631315"/>
      <w:r>
        <w:t>Conformance Clause 1: SARIF log file</w:t>
      </w:r>
      <w:bookmarkEnd w:id="857"/>
    </w:p>
    <w:p w14:paraId="7C2F5389" w14:textId="0A4B72C2" w:rsidR="0018481C" w:rsidRDefault="00376AE7" w:rsidP="00376AE7">
      <w:r>
        <w:t>A text file satisfies the “SARIF log file” conformance profile if</w:t>
      </w:r>
      <w:r w:rsidR="0018481C">
        <w:t>:</w:t>
      </w:r>
    </w:p>
    <w:p w14:paraId="177D8019" w14:textId="0B4310A7"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E2761">
        <w:t>3</w:t>
      </w:r>
      <w:r w:rsidR="002244CB">
        <w:fldChar w:fldCharType="end"/>
      </w:r>
      <w:r w:rsidR="00376AE7">
        <w:t>.</w:t>
      </w:r>
    </w:p>
    <w:p w14:paraId="0502E9E3" w14:textId="302C5B6F" w:rsidR="00105CCB" w:rsidRDefault="00105CCB" w:rsidP="00376AE7">
      <w:pPr>
        <w:pStyle w:val="Heading2"/>
        <w:numPr>
          <w:ilvl w:val="1"/>
          <w:numId w:val="2"/>
        </w:numPr>
      </w:pPr>
      <w:bookmarkStart w:id="858" w:name="_Toc525631316"/>
      <w:r>
        <w:t>Conformance Clause 2: SARIF resource file</w:t>
      </w:r>
      <w:bookmarkEnd w:id="858"/>
    </w:p>
    <w:p w14:paraId="2BD1E793" w14:textId="77777777" w:rsidR="00105CCB" w:rsidRDefault="00105CCB" w:rsidP="00105CCB">
      <w:r>
        <w:t>A text file satisfies the “SARIF resource file” conformance profile if:</w:t>
      </w:r>
    </w:p>
    <w:p w14:paraId="2EADB205" w14:textId="1772D0C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E2761">
        <w:t>3.9.6.4</w:t>
      </w:r>
      <w:r>
        <w:fldChar w:fldCharType="end"/>
      </w:r>
      <w:r>
        <w:t>, “</w:t>
      </w:r>
      <w:r w:rsidR="001E6121">
        <w:fldChar w:fldCharType="begin"/>
      </w:r>
      <w:r w:rsidR="001E6121">
        <w:instrText xml:space="preserve"> REF _Ref508811723 \h </w:instrText>
      </w:r>
      <w:r w:rsidR="001E6121">
        <w:fldChar w:fldCharType="separate"/>
      </w:r>
      <w:r w:rsidR="003E2761">
        <w:t>SARIF resource file format</w:t>
      </w:r>
      <w:r w:rsidR="001E6121">
        <w:fldChar w:fldCharType="end"/>
      </w:r>
      <w:r>
        <w:t>”.</w:t>
      </w:r>
    </w:p>
    <w:p w14:paraId="58932575" w14:textId="3047C28E" w:rsidR="00105CCB" w:rsidRDefault="00105CCB" w:rsidP="00EA540C">
      <w:pPr>
        <w:pStyle w:val="ListParagraph"/>
        <w:numPr>
          <w:ilvl w:val="0"/>
          <w:numId w:val="43"/>
        </w:numPr>
      </w:pPr>
      <w:r>
        <w:t xml:space="preserve">It contains only those elements defined in </w:t>
      </w:r>
      <w:bookmarkStart w:id="859" w:name="_Hlk507945868"/>
      <w:r>
        <w:t>§</w:t>
      </w:r>
      <w:r>
        <w:fldChar w:fldCharType="begin"/>
      </w:r>
      <w:r>
        <w:instrText xml:space="preserve"> REF _Ref508811723 \r \h </w:instrText>
      </w:r>
      <w:r>
        <w:fldChar w:fldCharType="separate"/>
      </w:r>
      <w:r w:rsidR="003E2761">
        <w:t>3.9.6.4</w:t>
      </w:r>
      <w:r>
        <w:fldChar w:fldCharType="end"/>
      </w:r>
      <w:r>
        <w:t>.</w:t>
      </w:r>
      <w:bookmarkEnd w:id="859"/>
    </w:p>
    <w:p w14:paraId="2010E9D3" w14:textId="2D949D3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E2761">
        <w:t>3</w:t>
      </w:r>
      <w:r>
        <w:fldChar w:fldCharType="end"/>
      </w:r>
      <w:r>
        <w:t>, except as modified in §</w:t>
      </w:r>
      <w:r>
        <w:fldChar w:fldCharType="begin"/>
      </w:r>
      <w:r>
        <w:instrText xml:space="preserve"> REF _Ref508811723 \r \h </w:instrText>
      </w:r>
      <w:r>
        <w:fldChar w:fldCharType="separate"/>
      </w:r>
      <w:r w:rsidR="003E2761">
        <w:t>3.9.6.4</w:t>
      </w:r>
      <w:r>
        <w:fldChar w:fldCharType="end"/>
      </w:r>
      <w:r>
        <w:t>.</w:t>
      </w:r>
    </w:p>
    <w:p w14:paraId="3A58DDE1" w14:textId="56034256" w:rsidR="0018481C" w:rsidRDefault="0018481C" w:rsidP="00376AE7">
      <w:pPr>
        <w:pStyle w:val="Heading2"/>
        <w:numPr>
          <w:ilvl w:val="1"/>
          <w:numId w:val="2"/>
        </w:numPr>
      </w:pPr>
      <w:bookmarkStart w:id="860" w:name="_Toc525631317"/>
      <w:r>
        <w:t xml:space="preserve">Conformance Clause </w:t>
      </w:r>
      <w:r w:rsidR="00105CCB">
        <w:t>3</w:t>
      </w:r>
      <w:r>
        <w:t>: SARIF producer</w:t>
      </w:r>
      <w:bookmarkEnd w:id="860"/>
    </w:p>
    <w:p w14:paraId="350705EC" w14:textId="77777777" w:rsidR="0018481C" w:rsidRDefault="0018481C" w:rsidP="0018481C">
      <w:r>
        <w:t>A program satisfies the “SARIF producer” conformance profile if:</w:t>
      </w:r>
    </w:p>
    <w:p w14:paraId="697B080C" w14:textId="63A2719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E2761">
        <w:t>3</w:t>
      </w:r>
      <w:r>
        <w:fldChar w:fldCharType="end"/>
      </w:r>
      <w:r>
        <w:t>.</w:t>
      </w:r>
    </w:p>
    <w:p w14:paraId="2447FAA5" w14:textId="325DC67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E276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61" w:name="_Toc525631318"/>
      <w:r>
        <w:lastRenderedPageBreak/>
        <w:t xml:space="preserve">Conformance Clause </w:t>
      </w:r>
      <w:r w:rsidR="00105CCB">
        <w:t>4</w:t>
      </w:r>
      <w:r>
        <w:t>: Direct producer</w:t>
      </w:r>
      <w:bookmarkEnd w:id="86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A13D68A"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E2761">
        <w:t>3</w:t>
      </w:r>
      <w:r w:rsidR="002244CB">
        <w:fldChar w:fldCharType="end"/>
      </w:r>
      <w:r>
        <w:t xml:space="preserve"> that are designated as applying to </w:t>
      </w:r>
      <w:r w:rsidR="0018481C">
        <w:t>“</w:t>
      </w:r>
      <w:r>
        <w:t>direct producers</w:t>
      </w:r>
      <w:r w:rsidR="0018481C">
        <w:t>” or to “analysis tools”</w:t>
      </w:r>
      <w:r>
        <w:t>.</w:t>
      </w:r>
    </w:p>
    <w:p w14:paraId="74D6208C" w14:textId="46C20CB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E276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62" w:name="_Toc525631319"/>
      <w:r>
        <w:t xml:space="preserve">Conformance Clause </w:t>
      </w:r>
      <w:r w:rsidR="00D06F1A">
        <w:t>5</w:t>
      </w:r>
      <w:r>
        <w:t>: Deterministic producer</w:t>
      </w:r>
      <w:bookmarkEnd w:id="86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63" w:name="_Toc525631320"/>
      <w:r>
        <w:t>Conformance Clause 6: Converter</w:t>
      </w:r>
      <w:bookmarkEnd w:id="86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690195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E2761">
        <w:t>3</w:t>
      </w:r>
      <w:r>
        <w:fldChar w:fldCharType="end"/>
      </w:r>
      <w:r>
        <w:t xml:space="preserve"> that are designated as applying to converters.</w:t>
      </w:r>
    </w:p>
    <w:p w14:paraId="0990559B" w14:textId="2837D90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E2761">
        <w:t>3</w:t>
      </w:r>
      <w:r>
        <w:fldChar w:fldCharType="end"/>
      </w:r>
      <w:r>
        <w:t>, are intended to be produced only by direct producers.</w:t>
      </w:r>
    </w:p>
    <w:p w14:paraId="493D3DE6" w14:textId="184C26E6" w:rsidR="00D06F1A" w:rsidRDefault="00D06F1A" w:rsidP="00D06F1A">
      <w:pPr>
        <w:pStyle w:val="Heading2"/>
      </w:pPr>
      <w:bookmarkStart w:id="864" w:name="_Toc525631321"/>
      <w:r>
        <w:t>Conformance Clause 7: SARIF post-processor</w:t>
      </w:r>
      <w:bookmarkEnd w:id="86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510030E"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E276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65" w:name="_Toc525631322"/>
      <w:r>
        <w:t xml:space="preserve">Conformance Clause </w:t>
      </w:r>
      <w:r w:rsidR="00D06F1A">
        <w:t>8</w:t>
      </w:r>
      <w:r>
        <w:t xml:space="preserve">: </w:t>
      </w:r>
      <w:r w:rsidR="0018481C">
        <w:t>SARIF c</w:t>
      </w:r>
      <w:r>
        <w:t>onsumer</w:t>
      </w:r>
      <w:bookmarkEnd w:id="86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3F13C98"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E2761">
        <w:t>3</w:t>
      </w:r>
      <w:r w:rsidR="002244CB">
        <w:fldChar w:fldCharType="end"/>
      </w:r>
      <w:r>
        <w:t>.</w:t>
      </w:r>
    </w:p>
    <w:p w14:paraId="7B2084FE" w14:textId="31F1BFCB"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E276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66" w:name="_Toc525631323"/>
      <w:r>
        <w:t xml:space="preserve">Conformance Clause </w:t>
      </w:r>
      <w:r w:rsidR="00D06F1A">
        <w:t>9</w:t>
      </w:r>
      <w:r>
        <w:t>: Viewer</w:t>
      </w:r>
      <w:bookmarkEnd w:id="86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57010B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E276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67" w:name="_Hlk512505065"/>
      <w:bookmarkStart w:id="868" w:name="_Toc525631324"/>
      <w:r>
        <w:t>Conformance Clause 10: Result management system</w:t>
      </w:r>
      <w:bookmarkEnd w:id="86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205979B9"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E276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67"/>
    </w:p>
    <w:p w14:paraId="79E66955" w14:textId="44610F19" w:rsidR="00435405" w:rsidRDefault="00435405" w:rsidP="00435405">
      <w:pPr>
        <w:pStyle w:val="Heading2"/>
      </w:pPr>
      <w:bookmarkStart w:id="869" w:name="_Toc525631325"/>
      <w:r>
        <w:lastRenderedPageBreak/>
        <w:t>Conformance Clause 11: Engineering system</w:t>
      </w:r>
      <w:bookmarkEnd w:id="869"/>
    </w:p>
    <w:p w14:paraId="5A8D0E9E" w14:textId="2048F54B" w:rsidR="00435405" w:rsidRDefault="00435405" w:rsidP="00435405">
      <w:r>
        <w:t>An engineering system satisfies the “engineering system” conformance profile if:</w:t>
      </w:r>
    </w:p>
    <w:p w14:paraId="29F6F326" w14:textId="33FD6D8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E2761">
        <w:t>3</w:t>
      </w:r>
      <w:r>
        <w:fldChar w:fldCharType="end"/>
      </w:r>
      <w:r>
        <w:t xml:space="preserve"> that are designated as applying to engineering systems.</w:t>
      </w:r>
    </w:p>
    <w:p w14:paraId="51263FE3" w14:textId="31A49E7E" w:rsidR="0052099F" w:rsidRDefault="002244CB" w:rsidP="00CE1F32">
      <w:pPr>
        <w:pStyle w:val="AppendixHeading1"/>
      </w:pPr>
      <w:bookmarkStart w:id="870" w:name="AppendixAcknowledgments"/>
      <w:bookmarkStart w:id="871" w:name="_Toc85472897"/>
      <w:bookmarkStart w:id="872" w:name="_Toc287332012"/>
      <w:bookmarkStart w:id="873" w:name="_Hlk513041526"/>
      <w:bookmarkStart w:id="874" w:name="_Toc525631326"/>
      <w:bookmarkEnd w:id="870"/>
      <w:r>
        <w:lastRenderedPageBreak/>
        <w:t xml:space="preserve">(Informative) </w:t>
      </w:r>
      <w:r w:rsidR="00B80CDB">
        <w:t>Acknowl</w:t>
      </w:r>
      <w:r w:rsidR="004D0E5E">
        <w:t>e</w:t>
      </w:r>
      <w:r w:rsidR="008F61FB">
        <w:t>dg</w:t>
      </w:r>
      <w:r w:rsidR="0052099F">
        <w:t>ments</w:t>
      </w:r>
      <w:bookmarkEnd w:id="871"/>
      <w:bookmarkEnd w:id="872"/>
      <w:bookmarkEnd w:id="87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73"/>
    <w:p w14:paraId="645628E0" w14:textId="77777777" w:rsidR="00C76CAA" w:rsidRPr="00C76CAA" w:rsidRDefault="00C76CAA" w:rsidP="00C76CAA"/>
    <w:p w14:paraId="586B0BCA" w14:textId="2CB47B5E" w:rsidR="0052099F" w:rsidRDefault="002244CB" w:rsidP="008C100C">
      <w:pPr>
        <w:pStyle w:val="AppendixHeading1"/>
      </w:pPr>
      <w:bookmarkStart w:id="875" w:name="AppendixFingerprints"/>
      <w:bookmarkStart w:id="876" w:name="_Ref513039337"/>
      <w:bookmarkStart w:id="877" w:name="_Toc525631327"/>
      <w:bookmarkEnd w:id="875"/>
      <w:r>
        <w:lastRenderedPageBreak/>
        <w:t>(</w:t>
      </w:r>
      <w:r w:rsidR="00E8605A">
        <w:t>Normative</w:t>
      </w:r>
      <w:r>
        <w:t xml:space="preserve">) </w:t>
      </w:r>
      <w:r w:rsidR="00710FE0">
        <w:t>Use of fingerprints by result management systems</w:t>
      </w:r>
      <w:bookmarkEnd w:id="876"/>
      <w:bookmarkEnd w:id="87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C9F03B5"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E276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F3730DB"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E2761">
        <w:t>F.2</w:t>
      </w:r>
      <w:r>
        <w:fldChar w:fldCharType="end"/>
      </w:r>
      <w:r>
        <w:t>) in its fingerprint computation.</w:t>
      </w:r>
    </w:p>
    <w:p w14:paraId="5F1C1209" w14:textId="4E257FE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E276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78" w:name="AppendixViewers"/>
      <w:bookmarkStart w:id="879" w:name="_Toc525631328"/>
      <w:bookmarkEnd w:id="878"/>
      <w:r>
        <w:lastRenderedPageBreak/>
        <w:t xml:space="preserve">(Informative) </w:t>
      </w:r>
      <w:r w:rsidR="00710FE0">
        <w:t xml:space="preserve">Use of SARIF by log </w:t>
      </w:r>
      <w:r w:rsidR="00AF0D84">
        <w:t xml:space="preserve">file </w:t>
      </w:r>
      <w:r w:rsidR="00710FE0">
        <w:t>viewers</w:t>
      </w:r>
      <w:bookmarkEnd w:id="87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80" w:name="AppendixConverters"/>
      <w:bookmarkStart w:id="881" w:name="_Toc525631329"/>
      <w:bookmarkEnd w:id="880"/>
      <w:r>
        <w:lastRenderedPageBreak/>
        <w:t xml:space="preserve">(Informative) </w:t>
      </w:r>
      <w:r w:rsidR="00710FE0">
        <w:t>Production of SARIF by converters</w:t>
      </w:r>
      <w:bookmarkEnd w:id="88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63822FA2"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E2761">
        <w:t>3.19.9</w:t>
      </w:r>
      <w:r w:rsidR="00C6546E">
        <w:fldChar w:fldCharType="end"/>
      </w:r>
      <w:r>
        <w:t>).</w:t>
      </w:r>
    </w:p>
    <w:p w14:paraId="14E4D457" w14:textId="49DAB8A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E2761">
        <w:t>3.12.4</w:t>
      </w:r>
      <w:r>
        <w:fldChar w:fldCharType="end"/>
      </w:r>
      <w:r>
        <w:t>).</w:t>
      </w:r>
    </w:p>
    <w:p w14:paraId="7B432429" w14:textId="7FCB8689" w:rsidR="00710FE0" w:rsidRDefault="002244CB" w:rsidP="00710FE0">
      <w:pPr>
        <w:pStyle w:val="AppendixHeading1"/>
      </w:pPr>
      <w:bookmarkStart w:id="882" w:name="AppendixRuleMetadata"/>
      <w:bookmarkStart w:id="883" w:name="_Toc525631330"/>
      <w:bookmarkEnd w:id="882"/>
      <w:r>
        <w:lastRenderedPageBreak/>
        <w:t xml:space="preserve">(Informative) </w:t>
      </w:r>
      <w:r w:rsidR="00710FE0">
        <w:t>Locating rule metadata</w:t>
      </w:r>
      <w:bookmarkEnd w:id="883"/>
    </w:p>
    <w:p w14:paraId="43EDCF6F" w14:textId="30849A4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E2761">
        <w:t>3.11.19</w:t>
      </w:r>
      <w:r>
        <w:fldChar w:fldCharType="end"/>
      </w:r>
      <w:r>
        <w:t xml:space="preserve"> and §</w:t>
      </w:r>
      <w:r>
        <w:fldChar w:fldCharType="begin"/>
      </w:r>
      <w:r>
        <w:instrText xml:space="preserve"> REF _Ref493407996 \w \h </w:instrText>
      </w:r>
      <w:r>
        <w:fldChar w:fldCharType="separate"/>
      </w:r>
      <w:r w:rsidR="003E276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84" w:name="AppendixDeterminism"/>
      <w:bookmarkStart w:id="885" w:name="_Toc525631331"/>
      <w:bookmarkEnd w:id="884"/>
      <w:r>
        <w:lastRenderedPageBreak/>
        <w:t xml:space="preserve">(Normative) </w:t>
      </w:r>
      <w:r w:rsidR="00710FE0">
        <w:t>Producing deterministic SARIF log files</w:t>
      </w:r>
      <w:bookmarkEnd w:id="885"/>
    </w:p>
    <w:p w14:paraId="269DCAE0" w14:textId="72CA49C1" w:rsidR="00B62028" w:rsidRDefault="00B62028" w:rsidP="00B62028">
      <w:pPr>
        <w:pStyle w:val="AppendixHeading2"/>
      </w:pPr>
      <w:bookmarkStart w:id="886" w:name="_Toc525631332"/>
      <w:r>
        <w:t>General</w:t>
      </w:r>
      <w:bookmarkEnd w:id="88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87" w:name="_Ref513042258"/>
      <w:bookmarkStart w:id="888" w:name="_Toc525631333"/>
      <w:r>
        <w:t>Non-deterministic file format elements</w:t>
      </w:r>
      <w:bookmarkEnd w:id="887"/>
      <w:bookmarkEnd w:id="88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89" w:name="_Toc525631334"/>
      <w:r>
        <w:t>Array and dictionary element ordering</w:t>
      </w:r>
      <w:bookmarkEnd w:id="88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w:t>
      </w:r>
      <w:proofErr w:type="gramStart"/>
      <w:r w:rsidRPr="00D44AFA">
        <w:t>particular order</w:t>
      </w:r>
      <w:proofErr w:type="gramEnd"/>
      <w:r w:rsidRPr="00D44AFA">
        <w:t xml:space="preserve">.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90" w:name="_Ref513042289"/>
      <w:bookmarkStart w:id="891" w:name="_Toc525631335"/>
      <w:r>
        <w:t>Absolute paths</w:t>
      </w:r>
      <w:bookmarkEnd w:id="890"/>
      <w:bookmarkEnd w:id="89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92" w:name="_Toc525631336"/>
      <w:r>
        <w:t>Compensating for non-deterministic output</w:t>
      </w:r>
      <w:bookmarkEnd w:id="89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93" w:name="_Toc525631337"/>
      <w:r>
        <w:t>Interaction between determinism and baselining</w:t>
      </w:r>
      <w:bookmarkEnd w:id="89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94" w:name="AppendixFixes"/>
      <w:bookmarkStart w:id="895" w:name="_Toc525631338"/>
      <w:bookmarkEnd w:id="894"/>
      <w:r>
        <w:lastRenderedPageBreak/>
        <w:t xml:space="preserve">(Informative) </w:t>
      </w:r>
      <w:r w:rsidR="00710FE0">
        <w:t>Guidance on fixes</w:t>
      </w:r>
      <w:bookmarkEnd w:id="89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96" w:name="_Toc525631339"/>
      <w:r>
        <w:lastRenderedPageBreak/>
        <w:t>(Informative) Diagnosing results in generated files</w:t>
      </w:r>
      <w:bookmarkEnd w:id="89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C1A2328" w:rsidR="00830F21" w:rsidRDefault="00830F21" w:rsidP="00830F21">
      <w:pPr>
        <w:pStyle w:val="Codesmall"/>
      </w:pPr>
      <w:r>
        <w:t>{                                           # A run object (§</w:t>
      </w:r>
      <w:r>
        <w:fldChar w:fldCharType="begin"/>
      </w:r>
      <w:r>
        <w:instrText xml:space="preserve"> REF _Ref493349997 \r \h </w:instrText>
      </w:r>
      <w:r>
        <w:fldChar w:fldCharType="separate"/>
      </w:r>
      <w:r w:rsidR="003E2761">
        <w:t>3.11</w:t>
      </w:r>
      <w:r>
        <w:fldChar w:fldCharType="end"/>
      </w:r>
      <w:r>
        <w:t>).</w:t>
      </w:r>
    </w:p>
    <w:p w14:paraId="16CC02FE" w14:textId="7817CD6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E2761">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EED0F6C" w:rsidR="00830F21" w:rsidRDefault="00830F21" w:rsidP="00830F21">
      <w:pPr>
        <w:pStyle w:val="Codesmall"/>
      </w:pPr>
      <w:r>
        <w:t xml:space="preserve">  "results": [                              # See §</w:t>
      </w:r>
      <w:r>
        <w:fldChar w:fldCharType="begin"/>
      </w:r>
      <w:r>
        <w:instrText xml:space="preserve"> REF _Ref493350972 \r \h </w:instrText>
      </w:r>
      <w:r>
        <w:fldChar w:fldCharType="separate"/>
      </w:r>
      <w:r w:rsidR="003E2761">
        <w:t>3.11.18</w:t>
      </w:r>
      <w:r>
        <w:fldChar w:fldCharType="end"/>
      </w:r>
      <w:r>
        <w:t>.</w:t>
      </w:r>
    </w:p>
    <w:p w14:paraId="12542006" w14:textId="14F42AE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E2761">
        <w:t>3.19</w:t>
      </w:r>
      <w:r>
        <w:fldChar w:fldCharType="end"/>
      </w:r>
      <w:r>
        <w:t>).</w:t>
      </w:r>
    </w:p>
    <w:p w14:paraId="405D3CE1" w14:textId="76AB887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E2761">
        <w:t>3.19.5</w:t>
      </w:r>
      <w:r w:rsidR="00EC5421">
        <w:fldChar w:fldCharType="end"/>
      </w:r>
      <w:r>
        <w:t>.</w:t>
      </w:r>
    </w:p>
    <w:p w14:paraId="53F54E24" w14:textId="70D6EE8F" w:rsidR="00830F21" w:rsidRDefault="00830F21" w:rsidP="00830F21">
      <w:pPr>
        <w:pStyle w:val="Codesmall"/>
      </w:pPr>
      <w:r>
        <w:t xml:space="preserve">      "message": {                          # See §</w:t>
      </w:r>
      <w:r>
        <w:fldChar w:fldCharType="begin"/>
      </w:r>
      <w:r>
        <w:instrText xml:space="preserve"> REF _Ref493426628 \r \h </w:instrText>
      </w:r>
      <w:r>
        <w:fldChar w:fldCharType="separate"/>
      </w:r>
      <w:r w:rsidR="003E2761">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9DB6F4C" w:rsidR="00830F21" w:rsidRDefault="00830F21" w:rsidP="00830F21">
      <w:pPr>
        <w:pStyle w:val="Codesmall"/>
      </w:pPr>
      <w:r>
        <w:t xml:space="preserve">      "locations": [                        # See §</w:t>
      </w:r>
      <w:r>
        <w:fldChar w:fldCharType="begin"/>
      </w:r>
      <w:r>
        <w:instrText xml:space="preserve"> REF _Ref510013155 \r \h </w:instrText>
      </w:r>
      <w:r>
        <w:fldChar w:fldCharType="separate"/>
      </w:r>
      <w:r w:rsidR="003E2761">
        <w:t>3.19.8</w:t>
      </w:r>
      <w:r>
        <w:fldChar w:fldCharType="end"/>
      </w:r>
      <w:r>
        <w:t>.</w:t>
      </w:r>
    </w:p>
    <w:p w14:paraId="6B5EF283" w14:textId="7E08E87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E2761">
        <w:t>3.20</w:t>
      </w:r>
      <w:r>
        <w:fldChar w:fldCharType="end"/>
      </w:r>
      <w:r>
        <w:t>).</w:t>
      </w:r>
    </w:p>
    <w:p w14:paraId="348A704B" w14:textId="1127D217"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E276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5FDE55" w:rsidR="00830F21" w:rsidRDefault="00830F21" w:rsidP="00830F21">
      <w:pPr>
        <w:pStyle w:val="Codesmall"/>
      </w:pPr>
      <w:r>
        <w:t xml:space="preserve">  "files": {                                # See §</w:t>
      </w:r>
      <w:r>
        <w:fldChar w:fldCharType="begin"/>
      </w:r>
      <w:r>
        <w:instrText xml:space="preserve"> REF _Ref507667580 \r \h </w:instrText>
      </w:r>
      <w:r>
        <w:fldChar w:fldCharType="separate"/>
      </w:r>
      <w:r w:rsidR="003E2761">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072BE8A" w:rsidR="00830F21" w:rsidRDefault="00830F21" w:rsidP="00830F21">
      <w:pPr>
        <w:pStyle w:val="Codesmall"/>
      </w:pPr>
      <w:r>
        <w:t xml:space="preserve">      {                                     # A file object (§</w:t>
      </w:r>
      <w:r>
        <w:fldChar w:fldCharType="begin"/>
      </w:r>
      <w:r>
        <w:instrText xml:space="preserve"> REF _Ref493403111 \r \h </w:instrText>
      </w:r>
      <w:r>
        <w:fldChar w:fldCharType="separate"/>
      </w:r>
      <w:r w:rsidR="003E2761">
        <w:t>3.17</w:t>
      </w:r>
      <w:r>
        <w:fldChar w:fldCharType="end"/>
      </w:r>
      <w:r>
        <w:t>).</w:t>
      </w:r>
    </w:p>
    <w:p w14:paraId="0CA4B796" w14:textId="731D973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E2761">
        <w:rPr>
          <w:b/>
        </w:rPr>
        <w:t>3.17.8</w:t>
      </w:r>
      <w:r>
        <w:rPr>
          <w:b/>
        </w:rPr>
        <w:fldChar w:fldCharType="end"/>
      </w:r>
      <w:r w:rsidRPr="00EC7E26">
        <w:rPr>
          <w:b/>
        </w:rPr>
        <w:t>.</w:t>
      </w:r>
    </w:p>
    <w:p w14:paraId="26239F27" w14:textId="295AEFA0"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E2761">
        <w:rPr>
          <w:b/>
        </w:rPr>
        <w:t>3.2</w:t>
      </w:r>
      <w:r w:rsidRPr="00EC7E26">
        <w:rPr>
          <w:b/>
        </w:rPr>
        <w:fldChar w:fldCharType="end"/>
      </w:r>
      <w:r w:rsidRPr="00EC7E26">
        <w:rPr>
          <w:b/>
        </w:rPr>
        <w:t>).</w:t>
      </w:r>
    </w:p>
    <w:p w14:paraId="3F9D74B5" w14:textId="5556819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E276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316C4E4"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E2761">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97" w:name="AppendixExamples"/>
      <w:bookmarkStart w:id="898" w:name="_Toc525631340"/>
      <w:bookmarkEnd w:id="897"/>
      <w:r>
        <w:lastRenderedPageBreak/>
        <w:t xml:space="preserve">(Informative) </w:t>
      </w:r>
      <w:r w:rsidR="00710FE0">
        <w:t>Examples</w:t>
      </w:r>
      <w:bookmarkEnd w:id="89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99" w:name="_Toc525631341"/>
      <w:r>
        <w:t xml:space="preserve">Minimal valid SARIF </w:t>
      </w:r>
      <w:r w:rsidR="00EA1C84">
        <w:t>log file</w:t>
      </w:r>
      <w:bookmarkEnd w:id="89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7D5EAC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E276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E2761">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00" w:name="_Toc525631342"/>
      <w:r w:rsidRPr="00745595">
        <w:t xml:space="preserve">Minimal recommended SARIF </w:t>
      </w:r>
      <w:r w:rsidR="00EA1C84">
        <w:t xml:space="preserve">log </w:t>
      </w:r>
      <w:r w:rsidRPr="00745595">
        <w:t>file with source information</w:t>
      </w:r>
      <w:bookmarkEnd w:id="90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F066CE1"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E2761">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FA34C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E276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E2761">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E2761">
        <w:t>3.19</w:t>
      </w:r>
      <w:r>
        <w:fldChar w:fldCharType="end"/>
      </w:r>
      <w:r>
        <w:t xml:space="preserve">) so the recommended elements of the </w:t>
      </w:r>
      <w:r w:rsidRPr="00745595">
        <w:rPr>
          <w:rStyle w:val="CODEtemp"/>
        </w:rPr>
        <w:t>result</w:t>
      </w:r>
      <w:r>
        <w:t xml:space="preserve"> object can be shown.</w:t>
      </w:r>
    </w:p>
    <w:p w14:paraId="0A703AC0" w14:textId="6F4FC28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E2761">
        <w:t>3.11.15</w:t>
      </w:r>
      <w:r w:rsidR="00830F21">
        <w:fldChar w:fldCharType="end"/>
      </w:r>
      <w:r>
        <w:t>) specif</w:t>
      </w:r>
      <w:r w:rsidR="00830F21">
        <w:t>ies</w:t>
      </w:r>
      <w:r>
        <w:t xml:space="preserve"> only those files in which the tool detected a result.</w:t>
      </w:r>
    </w:p>
    <w:p w14:paraId="71E13AB3" w14:textId="7047643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E2761">
        <w:t>3.11.16</w:t>
      </w:r>
      <w:r>
        <w:fldChar w:fldCharType="end"/>
      </w:r>
      <w:r>
        <w:t>), because when physical location information is available, that property is optional (it “</w:t>
      </w:r>
      <w:r w:rsidRPr="00745595">
        <w:rPr>
          <w:b/>
        </w:rPr>
        <w:t>MAY</w:t>
      </w:r>
      <w:r>
        <w:t>” be present).</w:t>
      </w:r>
    </w:p>
    <w:p w14:paraId="3D9A1852" w14:textId="041FA55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E2761">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01" w:name="_Toc525631343"/>
      <w:r w:rsidRPr="001D7651">
        <w:t xml:space="preserve">Minimal recommended SARIF </w:t>
      </w:r>
      <w:r w:rsidR="00EA1C84">
        <w:t xml:space="preserve">log </w:t>
      </w:r>
      <w:r w:rsidRPr="001D7651">
        <w:t>file without source information</w:t>
      </w:r>
      <w:bookmarkEnd w:id="901"/>
    </w:p>
    <w:p w14:paraId="0C8A9C7D" w14:textId="6794C44A" w:rsidR="001D7651" w:rsidRDefault="001D7651" w:rsidP="001D7651">
      <w:r w:rsidRPr="001D7651">
        <w:t>This is a minimal recommended SARIF file for the case where</w:t>
      </w:r>
    </w:p>
    <w:p w14:paraId="1B15DF0E" w14:textId="62D1B9C8"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E2761">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0E6A3D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E276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E2761">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E2761">
        <w:t>3.19</w:t>
      </w:r>
      <w:r>
        <w:fldChar w:fldCharType="end"/>
      </w:r>
      <w:r>
        <w:t xml:space="preserve">) so the recommended elements of the </w:t>
      </w:r>
      <w:r w:rsidRPr="001D7651">
        <w:rPr>
          <w:rStyle w:val="CODEtemp"/>
        </w:rPr>
        <w:t>result</w:t>
      </w:r>
      <w:r>
        <w:t xml:space="preserve"> object can be shown.</w:t>
      </w:r>
    </w:p>
    <w:p w14:paraId="7469062E" w14:textId="250D0BDF"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E2761">
        <w:t>3.11.15</w:t>
      </w:r>
      <w:r w:rsidR="00830F21">
        <w:fldChar w:fldCharType="end"/>
      </w:r>
      <w:r>
        <w:t>) specif</w:t>
      </w:r>
      <w:r w:rsidR="00830F21">
        <w:t>ies</w:t>
      </w:r>
      <w:r>
        <w:t xml:space="preserve"> only those files in which the tool detected a result.</w:t>
      </w:r>
    </w:p>
    <w:p w14:paraId="76A5A66E" w14:textId="4240A41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E2761">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02" w:name="_Toc525631344"/>
      <w:r w:rsidRPr="001D7651">
        <w:t xml:space="preserve">SARIF </w:t>
      </w:r>
      <w:r w:rsidR="00D71A1D">
        <w:t xml:space="preserve">resource </w:t>
      </w:r>
      <w:r w:rsidRPr="001D7651">
        <w:t xml:space="preserve">file </w:t>
      </w:r>
      <w:r w:rsidR="00D71A1D">
        <w:t>with</w:t>
      </w:r>
      <w:r w:rsidRPr="001D7651">
        <w:t xml:space="preserve"> rule metadata</w:t>
      </w:r>
      <w:bookmarkEnd w:id="902"/>
    </w:p>
    <w:p w14:paraId="269DD195" w14:textId="0139AB0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E276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E2761">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903" w:name="_Toc525631345"/>
      <w:r>
        <w:t>Comprehensive SARIF file</w:t>
      </w:r>
      <w:bookmarkEnd w:id="90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04" w:name="AppendixRevisionHistory"/>
      <w:bookmarkStart w:id="905" w:name="_Toc85472898"/>
      <w:bookmarkStart w:id="906" w:name="_Toc287332014"/>
      <w:bookmarkStart w:id="907" w:name="_Toc525631346"/>
      <w:bookmarkEnd w:id="904"/>
      <w:r>
        <w:lastRenderedPageBreak/>
        <w:t xml:space="preserve">(Informative) </w:t>
      </w:r>
      <w:r w:rsidR="00A05FDF">
        <w:t>Revision History</w:t>
      </w:r>
      <w:bookmarkEnd w:id="905"/>
      <w:bookmarkEnd w:id="906"/>
      <w:bookmarkEnd w:id="9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2E39138"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5AA7A5A"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824A9BB"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1905F5F"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AA7A3B0"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CCFD040"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E49505A"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265220B"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3A4330E"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BB2D37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34AE478"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B2B8F96"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FFFFC38"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E66EDF3"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287EAEE"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60614F9"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8F6A2" w14:textId="77777777" w:rsidR="00EF4973" w:rsidRDefault="00EF4973" w:rsidP="008C100C">
      <w:r>
        <w:separator/>
      </w:r>
    </w:p>
    <w:p w14:paraId="01AA8D4E" w14:textId="77777777" w:rsidR="00EF4973" w:rsidRDefault="00EF4973" w:rsidP="008C100C"/>
    <w:p w14:paraId="06FBA4C2" w14:textId="77777777" w:rsidR="00EF4973" w:rsidRDefault="00EF4973" w:rsidP="008C100C"/>
    <w:p w14:paraId="7EEC5B86" w14:textId="77777777" w:rsidR="00EF4973" w:rsidRDefault="00EF4973" w:rsidP="008C100C"/>
    <w:p w14:paraId="4C802B97" w14:textId="77777777" w:rsidR="00EF4973" w:rsidRDefault="00EF4973" w:rsidP="008C100C"/>
    <w:p w14:paraId="6C151D97" w14:textId="77777777" w:rsidR="00EF4973" w:rsidRDefault="00EF4973" w:rsidP="008C100C"/>
    <w:p w14:paraId="011D0C9D" w14:textId="77777777" w:rsidR="00EF4973" w:rsidRDefault="00EF4973" w:rsidP="008C100C"/>
  </w:endnote>
  <w:endnote w:type="continuationSeparator" w:id="0">
    <w:p w14:paraId="1FE5D65E" w14:textId="77777777" w:rsidR="00EF4973" w:rsidRDefault="00EF4973" w:rsidP="008C100C">
      <w:r>
        <w:continuationSeparator/>
      </w:r>
    </w:p>
    <w:p w14:paraId="4F5D8573" w14:textId="77777777" w:rsidR="00EF4973" w:rsidRDefault="00EF4973" w:rsidP="008C100C"/>
    <w:p w14:paraId="51D57A8C" w14:textId="77777777" w:rsidR="00EF4973" w:rsidRDefault="00EF4973" w:rsidP="008C100C"/>
    <w:p w14:paraId="05CB2AAC" w14:textId="77777777" w:rsidR="00EF4973" w:rsidRDefault="00EF4973" w:rsidP="008C100C"/>
    <w:p w14:paraId="5E30CBD8" w14:textId="77777777" w:rsidR="00EF4973" w:rsidRDefault="00EF4973" w:rsidP="008C100C"/>
    <w:p w14:paraId="110902A0" w14:textId="77777777" w:rsidR="00EF4973" w:rsidRDefault="00EF4973" w:rsidP="008C100C"/>
    <w:p w14:paraId="21B66FD8" w14:textId="77777777" w:rsidR="00EF4973" w:rsidRDefault="00EF497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235147" w:rsidRDefault="00235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235147" w:rsidRPr="00195F88" w:rsidRDefault="0023514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235147" w:rsidRPr="00195F88" w:rsidRDefault="0023514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235147" w:rsidRDefault="00235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C8EAB" w14:textId="77777777" w:rsidR="00EF4973" w:rsidRDefault="00EF4973" w:rsidP="008C100C">
      <w:r>
        <w:separator/>
      </w:r>
    </w:p>
    <w:p w14:paraId="2E7A39B2" w14:textId="77777777" w:rsidR="00EF4973" w:rsidRDefault="00EF4973" w:rsidP="008C100C"/>
  </w:footnote>
  <w:footnote w:type="continuationSeparator" w:id="0">
    <w:p w14:paraId="17321820" w14:textId="77777777" w:rsidR="00EF4973" w:rsidRDefault="00EF4973" w:rsidP="008C100C">
      <w:r>
        <w:continuationSeparator/>
      </w:r>
    </w:p>
    <w:p w14:paraId="77D43C58" w14:textId="77777777" w:rsidR="00EF4973" w:rsidRDefault="00EF497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235147" w:rsidRDefault="00235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235147" w:rsidRDefault="002351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235147" w:rsidRDefault="00235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35147"/>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761"/>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2EAD"/>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3A6"/>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4973"/>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67EDC-5081-4585-B45C-E32F2B892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18107</TotalTime>
  <Pages>145</Pages>
  <Words>60710</Words>
  <Characters>346049</Characters>
  <Application>Microsoft Office Word</Application>
  <DocSecurity>0</DocSecurity>
  <Lines>2883</Lines>
  <Paragraphs>811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405948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880</cp:revision>
  <cp:lastPrinted>2011-08-05T16:21:00Z</cp:lastPrinted>
  <dcterms:created xsi:type="dcterms:W3CDTF">2017-08-01T19:18:00Z</dcterms:created>
  <dcterms:modified xsi:type="dcterms:W3CDTF">2018-09-25T16:40:00Z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