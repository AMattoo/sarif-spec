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E59E15E" w:rsidR="00D17F06" w:rsidRDefault="00746BB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927B1D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2560B6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549033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0DE424"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08520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AB5F4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973025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C2E358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D07F017" w14:textId="7DBB3C63" w:rsidR="00746BB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06815" w:history="1">
        <w:r w:rsidR="00746BB7" w:rsidRPr="00A5766F">
          <w:rPr>
            <w:rStyle w:val="Hyperlink"/>
            <w:noProof/>
          </w:rPr>
          <w:t>1</w:t>
        </w:r>
        <w:r w:rsidR="00746BB7">
          <w:rPr>
            <w:rFonts w:asciiTheme="minorHAnsi" w:eastAsiaTheme="minorEastAsia" w:hAnsiTheme="minorHAnsi" w:cstheme="minorBidi"/>
            <w:noProof/>
            <w:sz w:val="22"/>
            <w:szCs w:val="22"/>
          </w:rPr>
          <w:tab/>
        </w:r>
        <w:r w:rsidR="00746BB7" w:rsidRPr="00A5766F">
          <w:rPr>
            <w:rStyle w:val="Hyperlink"/>
            <w:noProof/>
          </w:rPr>
          <w:t>Introduction</w:t>
        </w:r>
        <w:r w:rsidR="00746BB7">
          <w:rPr>
            <w:noProof/>
            <w:webHidden/>
          </w:rPr>
          <w:tab/>
        </w:r>
        <w:r w:rsidR="00746BB7">
          <w:rPr>
            <w:noProof/>
            <w:webHidden/>
          </w:rPr>
          <w:fldChar w:fldCharType="begin"/>
        </w:r>
        <w:r w:rsidR="00746BB7">
          <w:rPr>
            <w:noProof/>
            <w:webHidden/>
          </w:rPr>
          <w:instrText xml:space="preserve"> PAGEREF _Toc523906815 \h </w:instrText>
        </w:r>
        <w:r w:rsidR="00746BB7">
          <w:rPr>
            <w:noProof/>
            <w:webHidden/>
          </w:rPr>
        </w:r>
        <w:r w:rsidR="00746BB7">
          <w:rPr>
            <w:noProof/>
            <w:webHidden/>
          </w:rPr>
          <w:fldChar w:fldCharType="separate"/>
        </w:r>
        <w:r w:rsidR="00746BB7">
          <w:rPr>
            <w:noProof/>
            <w:webHidden/>
          </w:rPr>
          <w:t>12</w:t>
        </w:r>
        <w:r w:rsidR="00746BB7">
          <w:rPr>
            <w:noProof/>
            <w:webHidden/>
          </w:rPr>
          <w:fldChar w:fldCharType="end"/>
        </w:r>
      </w:hyperlink>
    </w:p>
    <w:p w14:paraId="3492942C" w14:textId="6D85C5EC"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16" w:history="1">
        <w:r w:rsidRPr="00A5766F">
          <w:rPr>
            <w:rStyle w:val="Hyperlink"/>
            <w:noProof/>
          </w:rPr>
          <w:t>1.1 IPR Policy</w:t>
        </w:r>
        <w:r>
          <w:rPr>
            <w:noProof/>
            <w:webHidden/>
          </w:rPr>
          <w:tab/>
        </w:r>
        <w:r>
          <w:rPr>
            <w:noProof/>
            <w:webHidden/>
          </w:rPr>
          <w:fldChar w:fldCharType="begin"/>
        </w:r>
        <w:r>
          <w:rPr>
            <w:noProof/>
            <w:webHidden/>
          </w:rPr>
          <w:instrText xml:space="preserve"> PAGEREF _Toc523906816 \h </w:instrText>
        </w:r>
        <w:r>
          <w:rPr>
            <w:noProof/>
            <w:webHidden/>
          </w:rPr>
        </w:r>
        <w:r>
          <w:rPr>
            <w:noProof/>
            <w:webHidden/>
          </w:rPr>
          <w:fldChar w:fldCharType="separate"/>
        </w:r>
        <w:r>
          <w:rPr>
            <w:noProof/>
            <w:webHidden/>
          </w:rPr>
          <w:t>12</w:t>
        </w:r>
        <w:r>
          <w:rPr>
            <w:noProof/>
            <w:webHidden/>
          </w:rPr>
          <w:fldChar w:fldCharType="end"/>
        </w:r>
      </w:hyperlink>
    </w:p>
    <w:p w14:paraId="764B3286" w14:textId="51C0C17A"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17" w:history="1">
        <w:r w:rsidRPr="00A5766F">
          <w:rPr>
            <w:rStyle w:val="Hyperlink"/>
            <w:noProof/>
          </w:rPr>
          <w:t>1.2 Terminology</w:t>
        </w:r>
        <w:r>
          <w:rPr>
            <w:noProof/>
            <w:webHidden/>
          </w:rPr>
          <w:tab/>
        </w:r>
        <w:r>
          <w:rPr>
            <w:noProof/>
            <w:webHidden/>
          </w:rPr>
          <w:fldChar w:fldCharType="begin"/>
        </w:r>
        <w:r>
          <w:rPr>
            <w:noProof/>
            <w:webHidden/>
          </w:rPr>
          <w:instrText xml:space="preserve"> PAGEREF _Toc523906817 \h </w:instrText>
        </w:r>
        <w:r>
          <w:rPr>
            <w:noProof/>
            <w:webHidden/>
          </w:rPr>
        </w:r>
        <w:r>
          <w:rPr>
            <w:noProof/>
            <w:webHidden/>
          </w:rPr>
          <w:fldChar w:fldCharType="separate"/>
        </w:r>
        <w:r>
          <w:rPr>
            <w:noProof/>
            <w:webHidden/>
          </w:rPr>
          <w:t>12</w:t>
        </w:r>
        <w:r>
          <w:rPr>
            <w:noProof/>
            <w:webHidden/>
          </w:rPr>
          <w:fldChar w:fldCharType="end"/>
        </w:r>
      </w:hyperlink>
    </w:p>
    <w:p w14:paraId="3DDE3704" w14:textId="0EF0E03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18" w:history="1">
        <w:r w:rsidRPr="00A5766F">
          <w:rPr>
            <w:rStyle w:val="Hyperlink"/>
            <w:noProof/>
          </w:rPr>
          <w:t>1.3 Normative References</w:t>
        </w:r>
        <w:r>
          <w:rPr>
            <w:noProof/>
            <w:webHidden/>
          </w:rPr>
          <w:tab/>
        </w:r>
        <w:r>
          <w:rPr>
            <w:noProof/>
            <w:webHidden/>
          </w:rPr>
          <w:fldChar w:fldCharType="begin"/>
        </w:r>
        <w:r>
          <w:rPr>
            <w:noProof/>
            <w:webHidden/>
          </w:rPr>
          <w:instrText xml:space="preserve"> PAGEREF _Toc523906818 \h </w:instrText>
        </w:r>
        <w:r>
          <w:rPr>
            <w:noProof/>
            <w:webHidden/>
          </w:rPr>
        </w:r>
        <w:r>
          <w:rPr>
            <w:noProof/>
            <w:webHidden/>
          </w:rPr>
          <w:fldChar w:fldCharType="separate"/>
        </w:r>
        <w:r>
          <w:rPr>
            <w:noProof/>
            <w:webHidden/>
          </w:rPr>
          <w:t>17</w:t>
        </w:r>
        <w:r>
          <w:rPr>
            <w:noProof/>
            <w:webHidden/>
          </w:rPr>
          <w:fldChar w:fldCharType="end"/>
        </w:r>
      </w:hyperlink>
    </w:p>
    <w:p w14:paraId="10F16381" w14:textId="6F07D29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19" w:history="1">
        <w:r w:rsidRPr="00A5766F">
          <w:rPr>
            <w:rStyle w:val="Hyperlink"/>
            <w:noProof/>
          </w:rPr>
          <w:t>1.4 Non-Normative References</w:t>
        </w:r>
        <w:r>
          <w:rPr>
            <w:noProof/>
            <w:webHidden/>
          </w:rPr>
          <w:tab/>
        </w:r>
        <w:r>
          <w:rPr>
            <w:noProof/>
            <w:webHidden/>
          </w:rPr>
          <w:fldChar w:fldCharType="begin"/>
        </w:r>
        <w:r>
          <w:rPr>
            <w:noProof/>
            <w:webHidden/>
          </w:rPr>
          <w:instrText xml:space="preserve"> PAGEREF _Toc523906819 \h </w:instrText>
        </w:r>
        <w:r>
          <w:rPr>
            <w:noProof/>
            <w:webHidden/>
          </w:rPr>
        </w:r>
        <w:r>
          <w:rPr>
            <w:noProof/>
            <w:webHidden/>
          </w:rPr>
          <w:fldChar w:fldCharType="separate"/>
        </w:r>
        <w:r>
          <w:rPr>
            <w:noProof/>
            <w:webHidden/>
          </w:rPr>
          <w:t>18</w:t>
        </w:r>
        <w:r>
          <w:rPr>
            <w:noProof/>
            <w:webHidden/>
          </w:rPr>
          <w:fldChar w:fldCharType="end"/>
        </w:r>
      </w:hyperlink>
    </w:p>
    <w:p w14:paraId="1783178B" w14:textId="67025098" w:rsidR="00746BB7" w:rsidRDefault="00746BB7">
      <w:pPr>
        <w:pStyle w:val="TOC1"/>
        <w:rPr>
          <w:rFonts w:asciiTheme="minorHAnsi" w:eastAsiaTheme="minorEastAsia" w:hAnsiTheme="minorHAnsi" w:cstheme="minorBidi"/>
          <w:noProof/>
          <w:sz w:val="22"/>
          <w:szCs w:val="22"/>
        </w:rPr>
      </w:pPr>
      <w:hyperlink w:anchor="_Toc523906820" w:history="1">
        <w:r w:rsidRPr="00A5766F">
          <w:rPr>
            <w:rStyle w:val="Hyperlink"/>
            <w:noProof/>
          </w:rPr>
          <w:t>2</w:t>
        </w:r>
        <w:r>
          <w:rPr>
            <w:rFonts w:asciiTheme="minorHAnsi" w:eastAsiaTheme="minorEastAsia" w:hAnsiTheme="minorHAnsi" w:cstheme="minorBidi"/>
            <w:noProof/>
            <w:sz w:val="22"/>
            <w:szCs w:val="22"/>
          </w:rPr>
          <w:tab/>
        </w:r>
        <w:r w:rsidRPr="00A5766F">
          <w:rPr>
            <w:rStyle w:val="Hyperlink"/>
            <w:noProof/>
          </w:rPr>
          <w:t>Conventions</w:t>
        </w:r>
        <w:r>
          <w:rPr>
            <w:noProof/>
            <w:webHidden/>
          </w:rPr>
          <w:tab/>
        </w:r>
        <w:r>
          <w:rPr>
            <w:noProof/>
            <w:webHidden/>
          </w:rPr>
          <w:fldChar w:fldCharType="begin"/>
        </w:r>
        <w:r>
          <w:rPr>
            <w:noProof/>
            <w:webHidden/>
          </w:rPr>
          <w:instrText xml:space="preserve"> PAGEREF _Toc523906820 \h </w:instrText>
        </w:r>
        <w:r>
          <w:rPr>
            <w:noProof/>
            <w:webHidden/>
          </w:rPr>
        </w:r>
        <w:r>
          <w:rPr>
            <w:noProof/>
            <w:webHidden/>
          </w:rPr>
          <w:fldChar w:fldCharType="separate"/>
        </w:r>
        <w:r>
          <w:rPr>
            <w:noProof/>
            <w:webHidden/>
          </w:rPr>
          <w:t>20</w:t>
        </w:r>
        <w:r>
          <w:rPr>
            <w:noProof/>
            <w:webHidden/>
          </w:rPr>
          <w:fldChar w:fldCharType="end"/>
        </w:r>
      </w:hyperlink>
    </w:p>
    <w:p w14:paraId="1B2AF482" w14:textId="3CA406D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1" w:history="1">
        <w:r w:rsidRPr="00A5766F">
          <w:rPr>
            <w:rStyle w:val="Hyperlink"/>
            <w:noProof/>
          </w:rPr>
          <w:t>2.1 General</w:t>
        </w:r>
        <w:r>
          <w:rPr>
            <w:noProof/>
            <w:webHidden/>
          </w:rPr>
          <w:tab/>
        </w:r>
        <w:r>
          <w:rPr>
            <w:noProof/>
            <w:webHidden/>
          </w:rPr>
          <w:fldChar w:fldCharType="begin"/>
        </w:r>
        <w:r>
          <w:rPr>
            <w:noProof/>
            <w:webHidden/>
          </w:rPr>
          <w:instrText xml:space="preserve"> PAGEREF _Toc523906821 \h </w:instrText>
        </w:r>
        <w:r>
          <w:rPr>
            <w:noProof/>
            <w:webHidden/>
          </w:rPr>
        </w:r>
        <w:r>
          <w:rPr>
            <w:noProof/>
            <w:webHidden/>
          </w:rPr>
          <w:fldChar w:fldCharType="separate"/>
        </w:r>
        <w:r>
          <w:rPr>
            <w:noProof/>
            <w:webHidden/>
          </w:rPr>
          <w:t>20</w:t>
        </w:r>
        <w:r>
          <w:rPr>
            <w:noProof/>
            <w:webHidden/>
          </w:rPr>
          <w:fldChar w:fldCharType="end"/>
        </w:r>
      </w:hyperlink>
    </w:p>
    <w:p w14:paraId="59F2DDDE" w14:textId="526C423C"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2" w:history="1">
        <w:r w:rsidRPr="00A5766F">
          <w:rPr>
            <w:rStyle w:val="Hyperlink"/>
            <w:noProof/>
          </w:rPr>
          <w:t>2.2 Format examples</w:t>
        </w:r>
        <w:r>
          <w:rPr>
            <w:noProof/>
            <w:webHidden/>
          </w:rPr>
          <w:tab/>
        </w:r>
        <w:r>
          <w:rPr>
            <w:noProof/>
            <w:webHidden/>
          </w:rPr>
          <w:fldChar w:fldCharType="begin"/>
        </w:r>
        <w:r>
          <w:rPr>
            <w:noProof/>
            <w:webHidden/>
          </w:rPr>
          <w:instrText xml:space="preserve"> PAGEREF _Toc523906822 \h </w:instrText>
        </w:r>
        <w:r>
          <w:rPr>
            <w:noProof/>
            <w:webHidden/>
          </w:rPr>
        </w:r>
        <w:r>
          <w:rPr>
            <w:noProof/>
            <w:webHidden/>
          </w:rPr>
          <w:fldChar w:fldCharType="separate"/>
        </w:r>
        <w:r>
          <w:rPr>
            <w:noProof/>
            <w:webHidden/>
          </w:rPr>
          <w:t>20</w:t>
        </w:r>
        <w:r>
          <w:rPr>
            <w:noProof/>
            <w:webHidden/>
          </w:rPr>
          <w:fldChar w:fldCharType="end"/>
        </w:r>
      </w:hyperlink>
    </w:p>
    <w:p w14:paraId="553661CB" w14:textId="70D4882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3" w:history="1">
        <w:r w:rsidRPr="00A5766F">
          <w:rPr>
            <w:rStyle w:val="Hyperlink"/>
            <w:noProof/>
          </w:rPr>
          <w:t>2.3 Property notation</w:t>
        </w:r>
        <w:r>
          <w:rPr>
            <w:noProof/>
            <w:webHidden/>
          </w:rPr>
          <w:tab/>
        </w:r>
        <w:r>
          <w:rPr>
            <w:noProof/>
            <w:webHidden/>
          </w:rPr>
          <w:fldChar w:fldCharType="begin"/>
        </w:r>
        <w:r>
          <w:rPr>
            <w:noProof/>
            <w:webHidden/>
          </w:rPr>
          <w:instrText xml:space="preserve"> PAGEREF _Toc523906823 \h </w:instrText>
        </w:r>
        <w:r>
          <w:rPr>
            <w:noProof/>
            <w:webHidden/>
          </w:rPr>
        </w:r>
        <w:r>
          <w:rPr>
            <w:noProof/>
            <w:webHidden/>
          </w:rPr>
          <w:fldChar w:fldCharType="separate"/>
        </w:r>
        <w:r>
          <w:rPr>
            <w:noProof/>
            <w:webHidden/>
          </w:rPr>
          <w:t>20</w:t>
        </w:r>
        <w:r>
          <w:rPr>
            <w:noProof/>
            <w:webHidden/>
          </w:rPr>
          <w:fldChar w:fldCharType="end"/>
        </w:r>
      </w:hyperlink>
    </w:p>
    <w:p w14:paraId="225281EA" w14:textId="02032B1E"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4" w:history="1">
        <w:r w:rsidRPr="00A5766F">
          <w:rPr>
            <w:rStyle w:val="Hyperlink"/>
            <w:noProof/>
          </w:rPr>
          <w:t>2.4 Syntax notation</w:t>
        </w:r>
        <w:r>
          <w:rPr>
            <w:noProof/>
            <w:webHidden/>
          </w:rPr>
          <w:tab/>
        </w:r>
        <w:r>
          <w:rPr>
            <w:noProof/>
            <w:webHidden/>
          </w:rPr>
          <w:fldChar w:fldCharType="begin"/>
        </w:r>
        <w:r>
          <w:rPr>
            <w:noProof/>
            <w:webHidden/>
          </w:rPr>
          <w:instrText xml:space="preserve"> PAGEREF _Toc523906824 \h </w:instrText>
        </w:r>
        <w:r>
          <w:rPr>
            <w:noProof/>
            <w:webHidden/>
          </w:rPr>
        </w:r>
        <w:r>
          <w:rPr>
            <w:noProof/>
            <w:webHidden/>
          </w:rPr>
          <w:fldChar w:fldCharType="separate"/>
        </w:r>
        <w:r>
          <w:rPr>
            <w:noProof/>
            <w:webHidden/>
          </w:rPr>
          <w:t>20</w:t>
        </w:r>
        <w:r>
          <w:rPr>
            <w:noProof/>
            <w:webHidden/>
          </w:rPr>
          <w:fldChar w:fldCharType="end"/>
        </w:r>
      </w:hyperlink>
    </w:p>
    <w:p w14:paraId="524EA754" w14:textId="4156CAA0" w:rsidR="00746BB7" w:rsidRDefault="00746BB7">
      <w:pPr>
        <w:pStyle w:val="TOC1"/>
        <w:rPr>
          <w:rFonts w:asciiTheme="minorHAnsi" w:eastAsiaTheme="minorEastAsia" w:hAnsiTheme="minorHAnsi" w:cstheme="minorBidi"/>
          <w:noProof/>
          <w:sz w:val="22"/>
          <w:szCs w:val="22"/>
        </w:rPr>
      </w:pPr>
      <w:hyperlink w:anchor="_Toc523906825" w:history="1">
        <w:r w:rsidRPr="00A5766F">
          <w:rPr>
            <w:rStyle w:val="Hyperlink"/>
            <w:noProof/>
          </w:rPr>
          <w:t>3</w:t>
        </w:r>
        <w:r>
          <w:rPr>
            <w:rFonts w:asciiTheme="minorHAnsi" w:eastAsiaTheme="minorEastAsia" w:hAnsiTheme="minorHAnsi" w:cstheme="minorBidi"/>
            <w:noProof/>
            <w:sz w:val="22"/>
            <w:szCs w:val="22"/>
          </w:rPr>
          <w:tab/>
        </w:r>
        <w:r w:rsidRPr="00A5766F">
          <w:rPr>
            <w:rStyle w:val="Hyperlink"/>
            <w:noProof/>
          </w:rPr>
          <w:t>File format</w:t>
        </w:r>
        <w:r>
          <w:rPr>
            <w:noProof/>
            <w:webHidden/>
          </w:rPr>
          <w:tab/>
        </w:r>
        <w:r>
          <w:rPr>
            <w:noProof/>
            <w:webHidden/>
          </w:rPr>
          <w:fldChar w:fldCharType="begin"/>
        </w:r>
        <w:r>
          <w:rPr>
            <w:noProof/>
            <w:webHidden/>
          </w:rPr>
          <w:instrText xml:space="preserve"> PAGEREF _Toc523906825 \h </w:instrText>
        </w:r>
        <w:r>
          <w:rPr>
            <w:noProof/>
            <w:webHidden/>
          </w:rPr>
        </w:r>
        <w:r>
          <w:rPr>
            <w:noProof/>
            <w:webHidden/>
          </w:rPr>
          <w:fldChar w:fldCharType="separate"/>
        </w:r>
        <w:r>
          <w:rPr>
            <w:noProof/>
            <w:webHidden/>
          </w:rPr>
          <w:t>21</w:t>
        </w:r>
        <w:r>
          <w:rPr>
            <w:noProof/>
            <w:webHidden/>
          </w:rPr>
          <w:fldChar w:fldCharType="end"/>
        </w:r>
      </w:hyperlink>
    </w:p>
    <w:p w14:paraId="2E7619A2" w14:textId="3C1DE70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6" w:history="1">
        <w:r w:rsidRPr="00A5766F">
          <w:rPr>
            <w:rStyle w:val="Hyperlink"/>
            <w:noProof/>
          </w:rPr>
          <w:t>3.1 General</w:t>
        </w:r>
        <w:r>
          <w:rPr>
            <w:noProof/>
            <w:webHidden/>
          </w:rPr>
          <w:tab/>
        </w:r>
        <w:r>
          <w:rPr>
            <w:noProof/>
            <w:webHidden/>
          </w:rPr>
          <w:fldChar w:fldCharType="begin"/>
        </w:r>
        <w:r>
          <w:rPr>
            <w:noProof/>
            <w:webHidden/>
          </w:rPr>
          <w:instrText xml:space="preserve"> PAGEREF _Toc523906826 \h </w:instrText>
        </w:r>
        <w:r>
          <w:rPr>
            <w:noProof/>
            <w:webHidden/>
          </w:rPr>
        </w:r>
        <w:r>
          <w:rPr>
            <w:noProof/>
            <w:webHidden/>
          </w:rPr>
          <w:fldChar w:fldCharType="separate"/>
        </w:r>
        <w:r>
          <w:rPr>
            <w:noProof/>
            <w:webHidden/>
          </w:rPr>
          <w:t>21</w:t>
        </w:r>
        <w:r>
          <w:rPr>
            <w:noProof/>
            <w:webHidden/>
          </w:rPr>
          <w:fldChar w:fldCharType="end"/>
        </w:r>
      </w:hyperlink>
    </w:p>
    <w:p w14:paraId="03C226B5" w14:textId="2A53A41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27" w:history="1">
        <w:r w:rsidRPr="00A5766F">
          <w:rPr>
            <w:rStyle w:val="Hyperlink"/>
            <w:noProof/>
          </w:rPr>
          <w:t>3.2 fileContent objects</w:t>
        </w:r>
        <w:r>
          <w:rPr>
            <w:noProof/>
            <w:webHidden/>
          </w:rPr>
          <w:tab/>
        </w:r>
        <w:r>
          <w:rPr>
            <w:noProof/>
            <w:webHidden/>
          </w:rPr>
          <w:fldChar w:fldCharType="begin"/>
        </w:r>
        <w:r>
          <w:rPr>
            <w:noProof/>
            <w:webHidden/>
          </w:rPr>
          <w:instrText xml:space="preserve"> PAGEREF _Toc523906827 \h </w:instrText>
        </w:r>
        <w:r>
          <w:rPr>
            <w:noProof/>
            <w:webHidden/>
          </w:rPr>
        </w:r>
        <w:r>
          <w:rPr>
            <w:noProof/>
            <w:webHidden/>
          </w:rPr>
          <w:fldChar w:fldCharType="separate"/>
        </w:r>
        <w:r>
          <w:rPr>
            <w:noProof/>
            <w:webHidden/>
          </w:rPr>
          <w:t>21</w:t>
        </w:r>
        <w:r>
          <w:rPr>
            <w:noProof/>
            <w:webHidden/>
          </w:rPr>
          <w:fldChar w:fldCharType="end"/>
        </w:r>
      </w:hyperlink>
    </w:p>
    <w:p w14:paraId="4A53B2D6" w14:textId="241A60E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28" w:history="1">
        <w:r w:rsidRPr="00A5766F">
          <w:rPr>
            <w:rStyle w:val="Hyperlink"/>
            <w:noProof/>
          </w:rPr>
          <w:t>3.2.1 General</w:t>
        </w:r>
        <w:r>
          <w:rPr>
            <w:noProof/>
            <w:webHidden/>
          </w:rPr>
          <w:tab/>
        </w:r>
        <w:r>
          <w:rPr>
            <w:noProof/>
            <w:webHidden/>
          </w:rPr>
          <w:fldChar w:fldCharType="begin"/>
        </w:r>
        <w:r>
          <w:rPr>
            <w:noProof/>
            <w:webHidden/>
          </w:rPr>
          <w:instrText xml:space="preserve"> PAGEREF _Toc523906828 \h </w:instrText>
        </w:r>
        <w:r>
          <w:rPr>
            <w:noProof/>
            <w:webHidden/>
          </w:rPr>
        </w:r>
        <w:r>
          <w:rPr>
            <w:noProof/>
            <w:webHidden/>
          </w:rPr>
          <w:fldChar w:fldCharType="separate"/>
        </w:r>
        <w:r>
          <w:rPr>
            <w:noProof/>
            <w:webHidden/>
          </w:rPr>
          <w:t>21</w:t>
        </w:r>
        <w:r>
          <w:rPr>
            <w:noProof/>
            <w:webHidden/>
          </w:rPr>
          <w:fldChar w:fldCharType="end"/>
        </w:r>
      </w:hyperlink>
    </w:p>
    <w:p w14:paraId="0800A7B8" w14:textId="2FFB4A6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29" w:history="1">
        <w:r w:rsidRPr="00A5766F">
          <w:rPr>
            <w:rStyle w:val="Hyperlink"/>
            <w:noProof/>
          </w:rPr>
          <w:t>3.2.2 text property</w:t>
        </w:r>
        <w:r>
          <w:rPr>
            <w:noProof/>
            <w:webHidden/>
          </w:rPr>
          <w:tab/>
        </w:r>
        <w:r>
          <w:rPr>
            <w:noProof/>
            <w:webHidden/>
          </w:rPr>
          <w:fldChar w:fldCharType="begin"/>
        </w:r>
        <w:r>
          <w:rPr>
            <w:noProof/>
            <w:webHidden/>
          </w:rPr>
          <w:instrText xml:space="preserve"> PAGEREF _Toc523906829 \h </w:instrText>
        </w:r>
        <w:r>
          <w:rPr>
            <w:noProof/>
            <w:webHidden/>
          </w:rPr>
        </w:r>
        <w:r>
          <w:rPr>
            <w:noProof/>
            <w:webHidden/>
          </w:rPr>
          <w:fldChar w:fldCharType="separate"/>
        </w:r>
        <w:r>
          <w:rPr>
            <w:noProof/>
            <w:webHidden/>
          </w:rPr>
          <w:t>21</w:t>
        </w:r>
        <w:r>
          <w:rPr>
            <w:noProof/>
            <w:webHidden/>
          </w:rPr>
          <w:fldChar w:fldCharType="end"/>
        </w:r>
      </w:hyperlink>
    </w:p>
    <w:p w14:paraId="1C2EE782" w14:textId="115A42C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0" w:history="1">
        <w:r w:rsidRPr="00A5766F">
          <w:rPr>
            <w:rStyle w:val="Hyperlink"/>
            <w:noProof/>
          </w:rPr>
          <w:t>3.2.3 binary property</w:t>
        </w:r>
        <w:r>
          <w:rPr>
            <w:noProof/>
            <w:webHidden/>
          </w:rPr>
          <w:tab/>
        </w:r>
        <w:r>
          <w:rPr>
            <w:noProof/>
            <w:webHidden/>
          </w:rPr>
          <w:fldChar w:fldCharType="begin"/>
        </w:r>
        <w:r>
          <w:rPr>
            <w:noProof/>
            <w:webHidden/>
          </w:rPr>
          <w:instrText xml:space="preserve"> PAGEREF _Toc523906830 \h </w:instrText>
        </w:r>
        <w:r>
          <w:rPr>
            <w:noProof/>
            <w:webHidden/>
          </w:rPr>
        </w:r>
        <w:r>
          <w:rPr>
            <w:noProof/>
            <w:webHidden/>
          </w:rPr>
          <w:fldChar w:fldCharType="separate"/>
        </w:r>
        <w:r>
          <w:rPr>
            <w:noProof/>
            <w:webHidden/>
          </w:rPr>
          <w:t>21</w:t>
        </w:r>
        <w:r>
          <w:rPr>
            <w:noProof/>
            <w:webHidden/>
          </w:rPr>
          <w:fldChar w:fldCharType="end"/>
        </w:r>
      </w:hyperlink>
    </w:p>
    <w:p w14:paraId="4E741967" w14:textId="75F65C91"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31" w:history="1">
        <w:r w:rsidRPr="00A5766F">
          <w:rPr>
            <w:rStyle w:val="Hyperlink"/>
            <w:noProof/>
          </w:rPr>
          <w:t>3.3 fileLocation objects</w:t>
        </w:r>
        <w:r>
          <w:rPr>
            <w:noProof/>
            <w:webHidden/>
          </w:rPr>
          <w:tab/>
        </w:r>
        <w:r>
          <w:rPr>
            <w:noProof/>
            <w:webHidden/>
          </w:rPr>
          <w:fldChar w:fldCharType="begin"/>
        </w:r>
        <w:r>
          <w:rPr>
            <w:noProof/>
            <w:webHidden/>
          </w:rPr>
          <w:instrText xml:space="preserve"> PAGEREF _Toc523906831 \h </w:instrText>
        </w:r>
        <w:r>
          <w:rPr>
            <w:noProof/>
            <w:webHidden/>
          </w:rPr>
        </w:r>
        <w:r>
          <w:rPr>
            <w:noProof/>
            <w:webHidden/>
          </w:rPr>
          <w:fldChar w:fldCharType="separate"/>
        </w:r>
        <w:r>
          <w:rPr>
            <w:noProof/>
            <w:webHidden/>
          </w:rPr>
          <w:t>22</w:t>
        </w:r>
        <w:r>
          <w:rPr>
            <w:noProof/>
            <w:webHidden/>
          </w:rPr>
          <w:fldChar w:fldCharType="end"/>
        </w:r>
      </w:hyperlink>
    </w:p>
    <w:p w14:paraId="56FF6094" w14:textId="166EDD2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2" w:history="1">
        <w:r w:rsidRPr="00A5766F">
          <w:rPr>
            <w:rStyle w:val="Hyperlink"/>
            <w:noProof/>
          </w:rPr>
          <w:t>3.3.1 General</w:t>
        </w:r>
        <w:r>
          <w:rPr>
            <w:noProof/>
            <w:webHidden/>
          </w:rPr>
          <w:tab/>
        </w:r>
        <w:r>
          <w:rPr>
            <w:noProof/>
            <w:webHidden/>
          </w:rPr>
          <w:fldChar w:fldCharType="begin"/>
        </w:r>
        <w:r>
          <w:rPr>
            <w:noProof/>
            <w:webHidden/>
          </w:rPr>
          <w:instrText xml:space="preserve"> PAGEREF _Toc523906832 \h </w:instrText>
        </w:r>
        <w:r>
          <w:rPr>
            <w:noProof/>
            <w:webHidden/>
          </w:rPr>
        </w:r>
        <w:r>
          <w:rPr>
            <w:noProof/>
            <w:webHidden/>
          </w:rPr>
          <w:fldChar w:fldCharType="separate"/>
        </w:r>
        <w:r>
          <w:rPr>
            <w:noProof/>
            <w:webHidden/>
          </w:rPr>
          <w:t>22</w:t>
        </w:r>
        <w:r>
          <w:rPr>
            <w:noProof/>
            <w:webHidden/>
          </w:rPr>
          <w:fldChar w:fldCharType="end"/>
        </w:r>
      </w:hyperlink>
    </w:p>
    <w:p w14:paraId="1E28F7A4" w14:textId="2975911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3" w:history="1">
        <w:r w:rsidRPr="00A5766F">
          <w:rPr>
            <w:rStyle w:val="Hyperlink"/>
            <w:noProof/>
          </w:rPr>
          <w:t>3.3.2 uri property</w:t>
        </w:r>
        <w:r>
          <w:rPr>
            <w:noProof/>
            <w:webHidden/>
          </w:rPr>
          <w:tab/>
        </w:r>
        <w:r>
          <w:rPr>
            <w:noProof/>
            <w:webHidden/>
          </w:rPr>
          <w:fldChar w:fldCharType="begin"/>
        </w:r>
        <w:r>
          <w:rPr>
            <w:noProof/>
            <w:webHidden/>
          </w:rPr>
          <w:instrText xml:space="preserve"> PAGEREF _Toc523906833 \h </w:instrText>
        </w:r>
        <w:r>
          <w:rPr>
            <w:noProof/>
            <w:webHidden/>
          </w:rPr>
        </w:r>
        <w:r>
          <w:rPr>
            <w:noProof/>
            <w:webHidden/>
          </w:rPr>
          <w:fldChar w:fldCharType="separate"/>
        </w:r>
        <w:r>
          <w:rPr>
            <w:noProof/>
            <w:webHidden/>
          </w:rPr>
          <w:t>22</w:t>
        </w:r>
        <w:r>
          <w:rPr>
            <w:noProof/>
            <w:webHidden/>
          </w:rPr>
          <w:fldChar w:fldCharType="end"/>
        </w:r>
      </w:hyperlink>
    </w:p>
    <w:p w14:paraId="24B11B4F" w14:textId="7DF1CFB6"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34" w:history="1">
        <w:r w:rsidRPr="00A5766F">
          <w:rPr>
            <w:rStyle w:val="Hyperlink"/>
            <w:noProof/>
          </w:rPr>
          <w:t>3.3.2.1 General</w:t>
        </w:r>
        <w:r>
          <w:rPr>
            <w:noProof/>
            <w:webHidden/>
          </w:rPr>
          <w:tab/>
        </w:r>
        <w:r>
          <w:rPr>
            <w:noProof/>
            <w:webHidden/>
          </w:rPr>
          <w:fldChar w:fldCharType="begin"/>
        </w:r>
        <w:r>
          <w:rPr>
            <w:noProof/>
            <w:webHidden/>
          </w:rPr>
          <w:instrText xml:space="preserve"> PAGEREF _Toc523906834 \h </w:instrText>
        </w:r>
        <w:r>
          <w:rPr>
            <w:noProof/>
            <w:webHidden/>
          </w:rPr>
        </w:r>
        <w:r>
          <w:rPr>
            <w:noProof/>
            <w:webHidden/>
          </w:rPr>
          <w:fldChar w:fldCharType="separate"/>
        </w:r>
        <w:r>
          <w:rPr>
            <w:noProof/>
            <w:webHidden/>
          </w:rPr>
          <w:t>22</w:t>
        </w:r>
        <w:r>
          <w:rPr>
            <w:noProof/>
            <w:webHidden/>
          </w:rPr>
          <w:fldChar w:fldCharType="end"/>
        </w:r>
      </w:hyperlink>
    </w:p>
    <w:p w14:paraId="3971592D" w14:textId="5EF41D71"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35" w:history="1">
        <w:r w:rsidRPr="00A5766F">
          <w:rPr>
            <w:rStyle w:val="Hyperlink"/>
            <w:noProof/>
          </w:rPr>
          <w:t>3.3.2.2 URIs that use the "file" protocol</w:t>
        </w:r>
        <w:r>
          <w:rPr>
            <w:noProof/>
            <w:webHidden/>
          </w:rPr>
          <w:tab/>
        </w:r>
        <w:r>
          <w:rPr>
            <w:noProof/>
            <w:webHidden/>
          </w:rPr>
          <w:fldChar w:fldCharType="begin"/>
        </w:r>
        <w:r>
          <w:rPr>
            <w:noProof/>
            <w:webHidden/>
          </w:rPr>
          <w:instrText xml:space="preserve"> PAGEREF _Toc523906835 \h </w:instrText>
        </w:r>
        <w:r>
          <w:rPr>
            <w:noProof/>
            <w:webHidden/>
          </w:rPr>
        </w:r>
        <w:r>
          <w:rPr>
            <w:noProof/>
            <w:webHidden/>
          </w:rPr>
          <w:fldChar w:fldCharType="separate"/>
        </w:r>
        <w:r>
          <w:rPr>
            <w:noProof/>
            <w:webHidden/>
          </w:rPr>
          <w:t>23</w:t>
        </w:r>
        <w:r>
          <w:rPr>
            <w:noProof/>
            <w:webHidden/>
          </w:rPr>
          <w:fldChar w:fldCharType="end"/>
        </w:r>
      </w:hyperlink>
    </w:p>
    <w:p w14:paraId="4C76E505" w14:textId="5A511BE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6" w:history="1">
        <w:r w:rsidRPr="00A5766F">
          <w:rPr>
            <w:rStyle w:val="Hyperlink"/>
            <w:noProof/>
          </w:rPr>
          <w:t>3.3.3 uriBaseId property</w:t>
        </w:r>
        <w:r>
          <w:rPr>
            <w:noProof/>
            <w:webHidden/>
          </w:rPr>
          <w:tab/>
        </w:r>
        <w:r>
          <w:rPr>
            <w:noProof/>
            <w:webHidden/>
          </w:rPr>
          <w:fldChar w:fldCharType="begin"/>
        </w:r>
        <w:r>
          <w:rPr>
            <w:noProof/>
            <w:webHidden/>
          </w:rPr>
          <w:instrText xml:space="preserve"> PAGEREF _Toc523906836 \h </w:instrText>
        </w:r>
        <w:r>
          <w:rPr>
            <w:noProof/>
            <w:webHidden/>
          </w:rPr>
        </w:r>
        <w:r>
          <w:rPr>
            <w:noProof/>
            <w:webHidden/>
          </w:rPr>
          <w:fldChar w:fldCharType="separate"/>
        </w:r>
        <w:r>
          <w:rPr>
            <w:noProof/>
            <w:webHidden/>
          </w:rPr>
          <w:t>23</w:t>
        </w:r>
        <w:r>
          <w:rPr>
            <w:noProof/>
            <w:webHidden/>
          </w:rPr>
          <w:fldChar w:fldCharType="end"/>
        </w:r>
      </w:hyperlink>
    </w:p>
    <w:p w14:paraId="083CCA36" w14:textId="4E69B30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7" w:history="1">
        <w:r w:rsidRPr="00A5766F">
          <w:rPr>
            <w:rStyle w:val="Hyperlink"/>
            <w:noProof/>
          </w:rPr>
          <w:t>3.3.4 Guidance on the use of fileLocation objects</w:t>
        </w:r>
        <w:r>
          <w:rPr>
            <w:noProof/>
            <w:webHidden/>
          </w:rPr>
          <w:tab/>
        </w:r>
        <w:r>
          <w:rPr>
            <w:noProof/>
            <w:webHidden/>
          </w:rPr>
          <w:fldChar w:fldCharType="begin"/>
        </w:r>
        <w:r>
          <w:rPr>
            <w:noProof/>
            <w:webHidden/>
          </w:rPr>
          <w:instrText xml:space="preserve"> PAGEREF _Toc523906837 \h </w:instrText>
        </w:r>
        <w:r>
          <w:rPr>
            <w:noProof/>
            <w:webHidden/>
          </w:rPr>
        </w:r>
        <w:r>
          <w:rPr>
            <w:noProof/>
            <w:webHidden/>
          </w:rPr>
          <w:fldChar w:fldCharType="separate"/>
        </w:r>
        <w:r>
          <w:rPr>
            <w:noProof/>
            <w:webHidden/>
          </w:rPr>
          <w:t>24</w:t>
        </w:r>
        <w:r>
          <w:rPr>
            <w:noProof/>
            <w:webHidden/>
          </w:rPr>
          <w:fldChar w:fldCharType="end"/>
        </w:r>
      </w:hyperlink>
    </w:p>
    <w:p w14:paraId="1F26217B" w14:textId="12B1E67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38" w:history="1">
        <w:r w:rsidRPr="00A5766F">
          <w:rPr>
            <w:rStyle w:val="Hyperlink"/>
            <w:noProof/>
          </w:rPr>
          <w:t>3.4 String properties</w:t>
        </w:r>
        <w:r>
          <w:rPr>
            <w:noProof/>
            <w:webHidden/>
          </w:rPr>
          <w:tab/>
        </w:r>
        <w:r>
          <w:rPr>
            <w:noProof/>
            <w:webHidden/>
          </w:rPr>
          <w:fldChar w:fldCharType="begin"/>
        </w:r>
        <w:r>
          <w:rPr>
            <w:noProof/>
            <w:webHidden/>
          </w:rPr>
          <w:instrText xml:space="preserve"> PAGEREF _Toc523906838 \h </w:instrText>
        </w:r>
        <w:r>
          <w:rPr>
            <w:noProof/>
            <w:webHidden/>
          </w:rPr>
        </w:r>
        <w:r>
          <w:rPr>
            <w:noProof/>
            <w:webHidden/>
          </w:rPr>
          <w:fldChar w:fldCharType="separate"/>
        </w:r>
        <w:r>
          <w:rPr>
            <w:noProof/>
            <w:webHidden/>
          </w:rPr>
          <w:t>25</w:t>
        </w:r>
        <w:r>
          <w:rPr>
            <w:noProof/>
            <w:webHidden/>
          </w:rPr>
          <w:fldChar w:fldCharType="end"/>
        </w:r>
      </w:hyperlink>
    </w:p>
    <w:p w14:paraId="14DF3770" w14:textId="02D7897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39" w:history="1">
        <w:r w:rsidRPr="00A5766F">
          <w:rPr>
            <w:rStyle w:val="Hyperlink"/>
            <w:noProof/>
          </w:rPr>
          <w:t>3.4.1 General</w:t>
        </w:r>
        <w:r>
          <w:rPr>
            <w:noProof/>
            <w:webHidden/>
          </w:rPr>
          <w:tab/>
        </w:r>
        <w:r>
          <w:rPr>
            <w:noProof/>
            <w:webHidden/>
          </w:rPr>
          <w:fldChar w:fldCharType="begin"/>
        </w:r>
        <w:r>
          <w:rPr>
            <w:noProof/>
            <w:webHidden/>
          </w:rPr>
          <w:instrText xml:space="preserve"> PAGEREF _Toc523906839 \h </w:instrText>
        </w:r>
        <w:r>
          <w:rPr>
            <w:noProof/>
            <w:webHidden/>
          </w:rPr>
        </w:r>
        <w:r>
          <w:rPr>
            <w:noProof/>
            <w:webHidden/>
          </w:rPr>
          <w:fldChar w:fldCharType="separate"/>
        </w:r>
        <w:r>
          <w:rPr>
            <w:noProof/>
            <w:webHidden/>
          </w:rPr>
          <w:t>25</w:t>
        </w:r>
        <w:r>
          <w:rPr>
            <w:noProof/>
            <w:webHidden/>
          </w:rPr>
          <w:fldChar w:fldCharType="end"/>
        </w:r>
      </w:hyperlink>
    </w:p>
    <w:p w14:paraId="525E8FAA" w14:textId="4549374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40" w:history="1">
        <w:r w:rsidRPr="00A5766F">
          <w:rPr>
            <w:rStyle w:val="Hyperlink"/>
            <w:noProof/>
          </w:rPr>
          <w:t>3.4.2 Redaction-aware string properties</w:t>
        </w:r>
        <w:r>
          <w:rPr>
            <w:noProof/>
            <w:webHidden/>
          </w:rPr>
          <w:tab/>
        </w:r>
        <w:r>
          <w:rPr>
            <w:noProof/>
            <w:webHidden/>
          </w:rPr>
          <w:fldChar w:fldCharType="begin"/>
        </w:r>
        <w:r>
          <w:rPr>
            <w:noProof/>
            <w:webHidden/>
          </w:rPr>
          <w:instrText xml:space="preserve"> PAGEREF _Toc523906840 \h </w:instrText>
        </w:r>
        <w:r>
          <w:rPr>
            <w:noProof/>
            <w:webHidden/>
          </w:rPr>
        </w:r>
        <w:r>
          <w:rPr>
            <w:noProof/>
            <w:webHidden/>
          </w:rPr>
          <w:fldChar w:fldCharType="separate"/>
        </w:r>
        <w:r>
          <w:rPr>
            <w:noProof/>
            <w:webHidden/>
          </w:rPr>
          <w:t>25</w:t>
        </w:r>
        <w:r>
          <w:rPr>
            <w:noProof/>
            <w:webHidden/>
          </w:rPr>
          <w:fldChar w:fldCharType="end"/>
        </w:r>
      </w:hyperlink>
    </w:p>
    <w:p w14:paraId="10BA4DA5" w14:textId="3DA9973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41" w:history="1">
        <w:r w:rsidRPr="00A5766F">
          <w:rPr>
            <w:rStyle w:val="Hyperlink"/>
            <w:noProof/>
          </w:rPr>
          <w:t>3.4.3 GUID-valued string properties</w:t>
        </w:r>
        <w:r>
          <w:rPr>
            <w:noProof/>
            <w:webHidden/>
          </w:rPr>
          <w:tab/>
        </w:r>
        <w:r>
          <w:rPr>
            <w:noProof/>
            <w:webHidden/>
          </w:rPr>
          <w:fldChar w:fldCharType="begin"/>
        </w:r>
        <w:r>
          <w:rPr>
            <w:noProof/>
            <w:webHidden/>
          </w:rPr>
          <w:instrText xml:space="preserve"> PAGEREF _Toc523906841 \h </w:instrText>
        </w:r>
        <w:r>
          <w:rPr>
            <w:noProof/>
            <w:webHidden/>
          </w:rPr>
        </w:r>
        <w:r>
          <w:rPr>
            <w:noProof/>
            <w:webHidden/>
          </w:rPr>
          <w:fldChar w:fldCharType="separate"/>
        </w:r>
        <w:r>
          <w:rPr>
            <w:noProof/>
            <w:webHidden/>
          </w:rPr>
          <w:t>25</w:t>
        </w:r>
        <w:r>
          <w:rPr>
            <w:noProof/>
            <w:webHidden/>
          </w:rPr>
          <w:fldChar w:fldCharType="end"/>
        </w:r>
      </w:hyperlink>
    </w:p>
    <w:p w14:paraId="56416119" w14:textId="441DEAE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42" w:history="1">
        <w:r w:rsidRPr="00A5766F">
          <w:rPr>
            <w:rStyle w:val="Hyperlink"/>
            <w:noProof/>
          </w:rPr>
          <w:t>3.4.4 Hierarchical strings</w:t>
        </w:r>
        <w:r>
          <w:rPr>
            <w:noProof/>
            <w:webHidden/>
          </w:rPr>
          <w:tab/>
        </w:r>
        <w:r>
          <w:rPr>
            <w:noProof/>
            <w:webHidden/>
          </w:rPr>
          <w:fldChar w:fldCharType="begin"/>
        </w:r>
        <w:r>
          <w:rPr>
            <w:noProof/>
            <w:webHidden/>
          </w:rPr>
          <w:instrText xml:space="preserve"> PAGEREF _Toc523906842 \h </w:instrText>
        </w:r>
        <w:r>
          <w:rPr>
            <w:noProof/>
            <w:webHidden/>
          </w:rPr>
        </w:r>
        <w:r>
          <w:rPr>
            <w:noProof/>
            <w:webHidden/>
          </w:rPr>
          <w:fldChar w:fldCharType="separate"/>
        </w:r>
        <w:r>
          <w:rPr>
            <w:noProof/>
            <w:webHidden/>
          </w:rPr>
          <w:t>25</w:t>
        </w:r>
        <w:r>
          <w:rPr>
            <w:noProof/>
            <w:webHidden/>
          </w:rPr>
          <w:fldChar w:fldCharType="end"/>
        </w:r>
      </w:hyperlink>
    </w:p>
    <w:p w14:paraId="2536D1BA" w14:textId="0A37E468"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43" w:history="1">
        <w:r w:rsidRPr="00A5766F">
          <w:rPr>
            <w:rStyle w:val="Hyperlink"/>
            <w:noProof/>
          </w:rPr>
          <w:t>3.4.4.1 General</w:t>
        </w:r>
        <w:r>
          <w:rPr>
            <w:noProof/>
            <w:webHidden/>
          </w:rPr>
          <w:tab/>
        </w:r>
        <w:r>
          <w:rPr>
            <w:noProof/>
            <w:webHidden/>
          </w:rPr>
          <w:fldChar w:fldCharType="begin"/>
        </w:r>
        <w:r>
          <w:rPr>
            <w:noProof/>
            <w:webHidden/>
          </w:rPr>
          <w:instrText xml:space="preserve"> PAGEREF _Toc523906843 \h </w:instrText>
        </w:r>
        <w:r>
          <w:rPr>
            <w:noProof/>
            <w:webHidden/>
          </w:rPr>
        </w:r>
        <w:r>
          <w:rPr>
            <w:noProof/>
            <w:webHidden/>
          </w:rPr>
          <w:fldChar w:fldCharType="separate"/>
        </w:r>
        <w:r>
          <w:rPr>
            <w:noProof/>
            <w:webHidden/>
          </w:rPr>
          <w:t>25</w:t>
        </w:r>
        <w:r>
          <w:rPr>
            <w:noProof/>
            <w:webHidden/>
          </w:rPr>
          <w:fldChar w:fldCharType="end"/>
        </w:r>
      </w:hyperlink>
    </w:p>
    <w:p w14:paraId="431897A6" w14:textId="22D7CC89"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44" w:history="1">
        <w:r w:rsidRPr="00A5766F">
          <w:rPr>
            <w:rStyle w:val="Hyperlink"/>
            <w:noProof/>
          </w:rPr>
          <w:t>3.4.4.2 Versioned hierarchical strings</w:t>
        </w:r>
        <w:r>
          <w:rPr>
            <w:noProof/>
            <w:webHidden/>
          </w:rPr>
          <w:tab/>
        </w:r>
        <w:r>
          <w:rPr>
            <w:noProof/>
            <w:webHidden/>
          </w:rPr>
          <w:fldChar w:fldCharType="begin"/>
        </w:r>
        <w:r>
          <w:rPr>
            <w:noProof/>
            <w:webHidden/>
          </w:rPr>
          <w:instrText xml:space="preserve"> PAGEREF _Toc523906844 \h </w:instrText>
        </w:r>
        <w:r>
          <w:rPr>
            <w:noProof/>
            <w:webHidden/>
          </w:rPr>
        </w:r>
        <w:r>
          <w:rPr>
            <w:noProof/>
            <w:webHidden/>
          </w:rPr>
          <w:fldChar w:fldCharType="separate"/>
        </w:r>
        <w:r>
          <w:rPr>
            <w:noProof/>
            <w:webHidden/>
          </w:rPr>
          <w:t>26</w:t>
        </w:r>
        <w:r>
          <w:rPr>
            <w:noProof/>
            <w:webHidden/>
          </w:rPr>
          <w:fldChar w:fldCharType="end"/>
        </w:r>
      </w:hyperlink>
    </w:p>
    <w:p w14:paraId="217E954C" w14:textId="6E888E9B"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45" w:history="1">
        <w:r w:rsidRPr="00A5766F">
          <w:rPr>
            <w:rStyle w:val="Hyperlink"/>
            <w:noProof/>
          </w:rPr>
          <w:t>3.5 Object properties</w:t>
        </w:r>
        <w:r>
          <w:rPr>
            <w:noProof/>
            <w:webHidden/>
          </w:rPr>
          <w:tab/>
        </w:r>
        <w:r>
          <w:rPr>
            <w:noProof/>
            <w:webHidden/>
          </w:rPr>
          <w:fldChar w:fldCharType="begin"/>
        </w:r>
        <w:r>
          <w:rPr>
            <w:noProof/>
            <w:webHidden/>
          </w:rPr>
          <w:instrText xml:space="preserve"> PAGEREF _Toc523906845 \h </w:instrText>
        </w:r>
        <w:r>
          <w:rPr>
            <w:noProof/>
            <w:webHidden/>
          </w:rPr>
        </w:r>
        <w:r>
          <w:rPr>
            <w:noProof/>
            <w:webHidden/>
          </w:rPr>
          <w:fldChar w:fldCharType="separate"/>
        </w:r>
        <w:r>
          <w:rPr>
            <w:noProof/>
            <w:webHidden/>
          </w:rPr>
          <w:t>26</w:t>
        </w:r>
        <w:r>
          <w:rPr>
            <w:noProof/>
            <w:webHidden/>
          </w:rPr>
          <w:fldChar w:fldCharType="end"/>
        </w:r>
      </w:hyperlink>
    </w:p>
    <w:p w14:paraId="10323DDC" w14:textId="224C5A2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46" w:history="1">
        <w:r w:rsidRPr="00A5766F">
          <w:rPr>
            <w:rStyle w:val="Hyperlink"/>
            <w:noProof/>
          </w:rPr>
          <w:t>3.6 Array properties</w:t>
        </w:r>
        <w:r>
          <w:rPr>
            <w:noProof/>
            <w:webHidden/>
          </w:rPr>
          <w:tab/>
        </w:r>
        <w:r>
          <w:rPr>
            <w:noProof/>
            <w:webHidden/>
          </w:rPr>
          <w:fldChar w:fldCharType="begin"/>
        </w:r>
        <w:r>
          <w:rPr>
            <w:noProof/>
            <w:webHidden/>
          </w:rPr>
          <w:instrText xml:space="preserve"> PAGEREF _Toc523906846 \h </w:instrText>
        </w:r>
        <w:r>
          <w:rPr>
            <w:noProof/>
            <w:webHidden/>
          </w:rPr>
        </w:r>
        <w:r>
          <w:rPr>
            <w:noProof/>
            <w:webHidden/>
          </w:rPr>
          <w:fldChar w:fldCharType="separate"/>
        </w:r>
        <w:r>
          <w:rPr>
            <w:noProof/>
            <w:webHidden/>
          </w:rPr>
          <w:t>26</w:t>
        </w:r>
        <w:r>
          <w:rPr>
            <w:noProof/>
            <w:webHidden/>
          </w:rPr>
          <w:fldChar w:fldCharType="end"/>
        </w:r>
      </w:hyperlink>
    </w:p>
    <w:p w14:paraId="727BCBB4" w14:textId="4840506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47" w:history="1">
        <w:r w:rsidRPr="00A5766F">
          <w:rPr>
            <w:rStyle w:val="Hyperlink"/>
            <w:noProof/>
          </w:rPr>
          <w:t>3.6.1 General</w:t>
        </w:r>
        <w:r>
          <w:rPr>
            <w:noProof/>
            <w:webHidden/>
          </w:rPr>
          <w:tab/>
        </w:r>
        <w:r>
          <w:rPr>
            <w:noProof/>
            <w:webHidden/>
          </w:rPr>
          <w:fldChar w:fldCharType="begin"/>
        </w:r>
        <w:r>
          <w:rPr>
            <w:noProof/>
            <w:webHidden/>
          </w:rPr>
          <w:instrText xml:space="preserve"> PAGEREF _Toc523906847 \h </w:instrText>
        </w:r>
        <w:r>
          <w:rPr>
            <w:noProof/>
            <w:webHidden/>
          </w:rPr>
        </w:r>
        <w:r>
          <w:rPr>
            <w:noProof/>
            <w:webHidden/>
          </w:rPr>
          <w:fldChar w:fldCharType="separate"/>
        </w:r>
        <w:r>
          <w:rPr>
            <w:noProof/>
            <w:webHidden/>
          </w:rPr>
          <w:t>26</w:t>
        </w:r>
        <w:r>
          <w:rPr>
            <w:noProof/>
            <w:webHidden/>
          </w:rPr>
          <w:fldChar w:fldCharType="end"/>
        </w:r>
      </w:hyperlink>
    </w:p>
    <w:p w14:paraId="1242ADBB" w14:textId="2D38650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48" w:history="1">
        <w:r w:rsidRPr="00A5766F">
          <w:rPr>
            <w:rStyle w:val="Hyperlink"/>
            <w:noProof/>
          </w:rPr>
          <w:t>3.6.2 Array properties with unique values</w:t>
        </w:r>
        <w:r>
          <w:rPr>
            <w:noProof/>
            <w:webHidden/>
          </w:rPr>
          <w:tab/>
        </w:r>
        <w:r>
          <w:rPr>
            <w:noProof/>
            <w:webHidden/>
          </w:rPr>
          <w:fldChar w:fldCharType="begin"/>
        </w:r>
        <w:r>
          <w:rPr>
            <w:noProof/>
            <w:webHidden/>
          </w:rPr>
          <w:instrText xml:space="preserve"> PAGEREF _Toc523906848 \h </w:instrText>
        </w:r>
        <w:r>
          <w:rPr>
            <w:noProof/>
            <w:webHidden/>
          </w:rPr>
        </w:r>
        <w:r>
          <w:rPr>
            <w:noProof/>
            <w:webHidden/>
          </w:rPr>
          <w:fldChar w:fldCharType="separate"/>
        </w:r>
        <w:r>
          <w:rPr>
            <w:noProof/>
            <w:webHidden/>
          </w:rPr>
          <w:t>26</w:t>
        </w:r>
        <w:r>
          <w:rPr>
            <w:noProof/>
            <w:webHidden/>
          </w:rPr>
          <w:fldChar w:fldCharType="end"/>
        </w:r>
      </w:hyperlink>
    </w:p>
    <w:p w14:paraId="230FA3CB" w14:textId="3BD2B5F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49" w:history="1">
        <w:r w:rsidRPr="00A5766F">
          <w:rPr>
            <w:rStyle w:val="Hyperlink"/>
            <w:noProof/>
          </w:rPr>
          <w:t>3.7 Property bags</w:t>
        </w:r>
        <w:r>
          <w:rPr>
            <w:noProof/>
            <w:webHidden/>
          </w:rPr>
          <w:tab/>
        </w:r>
        <w:r>
          <w:rPr>
            <w:noProof/>
            <w:webHidden/>
          </w:rPr>
          <w:fldChar w:fldCharType="begin"/>
        </w:r>
        <w:r>
          <w:rPr>
            <w:noProof/>
            <w:webHidden/>
          </w:rPr>
          <w:instrText xml:space="preserve"> PAGEREF _Toc523906849 \h </w:instrText>
        </w:r>
        <w:r>
          <w:rPr>
            <w:noProof/>
            <w:webHidden/>
          </w:rPr>
        </w:r>
        <w:r>
          <w:rPr>
            <w:noProof/>
            <w:webHidden/>
          </w:rPr>
          <w:fldChar w:fldCharType="separate"/>
        </w:r>
        <w:r>
          <w:rPr>
            <w:noProof/>
            <w:webHidden/>
          </w:rPr>
          <w:t>27</w:t>
        </w:r>
        <w:r>
          <w:rPr>
            <w:noProof/>
            <w:webHidden/>
          </w:rPr>
          <w:fldChar w:fldCharType="end"/>
        </w:r>
      </w:hyperlink>
    </w:p>
    <w:p w14:paraId="2A0B79D0" w14:textId="5C42D1C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50" w:history="1">
        <w:r w:rsidRPr="00A5766F">
          <w:rPr>
            <w:rStyle w:val="Hyperlink"/>
            <w:noProof/>
          </w:rPr>
          <w:t>3.7.1 General</w:t>
        </w:r>
        <w:r>
          <w:rPr>
            <w:noProof/>
            <w:webHidden/>
          </w:rPr>
          <w:tab/>
        </w:r>
        <w:r>
          <w:rPr>
            <w:noProof/>
            <w:webHidden/>
          </w:rPr>
          <w:fldChar w:fldCharType="begin"/>
        </w:r>
        <w:r>
          <w:rPr>
            <w:noProof/>
            <w:webHidden/>
          </w:rPr>
          <w:instrText xml:space="preserve"> PAGEREF _Toc523906850 \h </w:instrText>
        </w:r>
        <w:r>
          <w:rPr>
            <w:noProof/>
            <w:webHidden/>
          </w:rPr>
        </w:r>
        <w:r>
          <w:rPr>
            <w:noProof/>
            <w:webHidden/>
          </w:rPr>
          <w:fldChar w:fldCharType="separate"/>
        </w:r>
        <w:r>
          <w:rPr>
            <w:noProof/>
            <w:webHidden/>
          </w:rPr>
          <w:t>27</w:t>
        </w:r>
        <w:r>
          <w:rPr>
            <w:noProof/>
            <w:webHidden/>
          </w:rPr>
          <w:fldChar w:fldCharType="end"/>
        </w:r>
      </w:hyperlink>
    </w:p>
    <w:p w14:paraId="154CFCF4" w14:textId="4CF0703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51" w:history="1">
        <w:r w:rsidRPr="00A5766F">
          <w:rPr>
            <w:rStyle w:val="Hyperlink"/>
            <w:noProof/>
          </w:rPr>
          <w:t>3.7.2 Tags</w:t>
        </w:r>
        <w:r>
          <w:rPr>
            <w:noProof/>
            <w:webHidden/>
          </w:rPr>
          <w:tab/>
        </w:r>
        <w:r>
          <w:rPr>
            <w:noProof/>
            <w:webHidden/>
          </w:rPr>
          <w:fldChar w:fldCharType="begin"/>
        </w:r>
        <w:r>
          <w:rPr>
            <w:noProof/>
            <w:webHidden/>
          </w:rPr>
          <w:instrText xml:space="preserve"> PAGEREF _Toc523906851 \h </w:instrText>
        </w:r>
        <w:r>
          <w:rPr>
            <w:noProof/>
            <w:webHidden/>
          </w:rPr>
        </w:r>
        <w:r>
          <w:rPr>
            <w:noProof/>
            <w:webHidden/>
          </w:rPr>
          <w:fldChar w:fldCharType="separate"/>
        </w:r>
        <w:r>
          <w:rPr>
            <w:noProof/>
            <w:webHidden/>
          </w:rPr>
          <w:t>27</w:t>
        </w:r>
        <w:r>
          <w:rPr>
            <w:noProof/>
            <w:webHidden/>
          </w:rPr>
          <w:fldChar w:fldCharType="end"/>
        </w:r>
      </w:hyperlink>
    </w:p>
    <w:p w14:paraId="4590CEB1" w14:textId="34DD546F"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52" w:history="1">
        <w:r w:rsidRPr="00A5766F">
          <w:rPr>
            <w:rStyle w:val="Hyperlink"/>
            <w:noProof/>
          </w:rPr>
          <w:t>3.7.2.1 General</w:t>
        </w:r>
        <w:r>
          <w:rPr>
            <w:noProof/>
            <w:webHidden/>
          </w:rPr>
          <w:tab/>
        </w:r>
        <w:r>
          <w:rPr>
            <w:noProof/>
            <w:webHidden/>
          </w:rPr>
          <w:fldChar w:fldCharType="begin"/>
        </w:r>
        <w:r>
          <w:rPr>
            <w:noProof/>
            <w:webHidden/>
          </w:rPr>
          <w:instrText xml:space="preserve"> PAGEREF _Toc523906852 \h </w:instrText>
        </w:r>
        <w:r>
          <w:rPr>
            <w:noProof/>
            <w:webHidden/>
          </w:rPr>
        </w:r>
        <w:r>
          <w:rPr>
            <w:noProof/>
            <w:webHidden/>
          </w:rPr>
          <w:fldChar w:fldCharType="separate"/>
        </w:r>
        <w:r>
          <w:rPr>
            <w:noProof/>
            <w:webHidden/>
          </w:rPr>
          <w:t>27</w:t>
        </w:r>
        <w:r>
          <w:rPr>
            <w:noProof/>
            <w:webHidden/>
          </w:rPr>
          <w:fldChar w:fldCharType="end"/>
        </w:r>
      </w:hyperlink>
    </w:p>
    <w:p w14:paraId="5F564307" w14:textId="03E79F0B"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53" w:history="1">
        <w:r w:rsidRPr="00A5766F">
          <w:rPr>
            <w:rStyle w:val="Hyperlink"/>
            <w:noProof/>
          </w:rPr>
          <w:t>3.7.2.2 Tag metadata</w:t>
        </w:r>
        <w:r>
          <w:rPr>
            <w:noProof/>
            <w:webHidden/>
          </w:rPr>
          <w:tab/>
        </w:r>
        <w:r>
          <w:rPr>
            <w:noProof/>
            <w:webHidden/>
          </w:rPr>
          <w:fldChar w:fldCharType="begin"/>
        </w:r>
        <w:r>
          <w:rPr>
            <w:noProof/>
            <w:webHidden/>
          </w:rPr>
          <w:instrText xml:space="preserve"> PAGEREF _Toc523906853 \h </w:instrText>
        </w:r>
        <w:r>
          <w:rPr>
            <w:noProof/>
            <w:webHidden/>
          </w:rPr>
        </w:r>
        <w:r>
          <w:rPr>
            <w:noProof/>
            <w:webHidden/>
          </w:rPr>
          <w:fldChar w:fldCharType="separate"/>
        </w:r>
        <w:r>
          <w:rPr>
            <w:noProof/>
            <w:webHidden/>
          </w:rPr>
          <w:t>27</w:t>
        </w:r>
        <w:r>
          <w:rPr>
            <w:noProof/>
            <w:webHidden/>
          </w:rPr>
          <w:fldChar w:fldCharType="end"/>
        </w:r>
      </w:hyperlink>
    </w:p>
    <w:p w14:paraId="0B563E82" w14:textId="4D82808B"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54" w:history="1">
        <w:r w:rsidRPr="00A5766F">
          <w:rPr>
            <w:rStyle w:val="Hyperlink"/>
            <w:noProof/>
          </w:rPr>
          <w:t>3.8 Date/time properties</w:t>
        </w:r>
        <w:r>
          <w:rPr>
            <w:noProof/>
            <w:webHidden/>
          </w:rPr>
          <w:tab/>
        </w:r>
        <w:r>
          <w:rPr>
            <w:noProof/>
            <w:webHidden/>
          </w:rPr>
          <w:fldChar w:fldCharType="begin"/>
        </w:r>
        <w:r>
          <w:rPr>
            <w:noProof/>
            <w:webHidden/>
          </w:rPr>
          <w:instrText xml:space="preserve"> PAGEREF _Toc523906854 \h </w:instrText>
        </w:r>
        <w:r>
          <w:rPr>
            <w:noProof/>
            <w:webHidden/>
          </w:rPr>
        </w:r>
        <w:r>
          <w:rPr>
            <w:noProof/>
            <w:webHidden/>
          </w:rPr>
          <w:fldChar w:fldCharType="separate"/>
        </w:r>
        <w:r>
          <w:rPr>
            <w:noProof/>
            <w:webHidden/>
          </w:rPr>
          <w:t>28</w:t>
        </w:r>
        <w:r>
          <w:rPr>
            <w:noProof/>
            <w:webHidden/>
          </w:rPr>
          <w:fldChar w:fldCharType="end"/>
        </w:r>
      </w:hyperlink>
    </w:p>
    <w:p w14:paraId="06A8C856" w14:textId="3FE4682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55" w:history="1">
        <w:r w:rsidRPr="00A5766F">
          <w:rPr>
            <w:rStyle w:val="Hyperlink"/>
            <w:noProof/>
          </w:rPr>
          <w:t>3.9 message objects</w:t>
        </w:r>
        <w:r>
          <w:rPr>
            <w:noProof/>
            <w:webHidden/>
          </w:rPr>
          <w:tab/>
        </w:r>
        <w:r>
          <w:rPr>
            <w:noProof/>
            <w:webHidden/>
          </w:rPr>
          <w:fldChar w:fldCharType="begin"/>
        </w:r>
        <w:r>
          <w:rPr>
            <w:noProof/>
            <w:webHidden/>
          </w:rPr>
          <w:instrText xml:space="preserve"> PAGEREF _Toc523906855 \h </w:instrText>
        </w:r>
        <w:r>
          <w:rPr>
            <w:noProof/>
            <w:webHidden/>
          </w:rPr>
        </w:r>
        <w:r>
          <w:rPr>
            <w:noProof/>
            <w:webHidden/>
          </w:rPr>
          <w:fldChar w:fldCharType="separate"/>
        </w:r>
        <w:r>
          <w:rPr>
            <w:noProof/>
            <w:webHidden/>
          </w:rPr>
          <w:t>29</w:t>
        </w:r>
        <w:r>
          <w:rPr>
            <w:noProof/>
            <w:webHidden/>
          </w:rPr>
          <w:fldChar w:fldCharType="end"/>
        </w:r>
      </w:hyperlink>
    </w:p>
    <w:p w14:paraId="141A4D2F" w14:textId="12826E8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56" w:history="1">
        <w:r w:rsidRPr="00A5766F">
          <w:rPr>
            <w:rStyle w:val="Hyperlink"/>
            <w:noProof/>
          </w:rPr>
          <w:t>3.9.1 General</w:t>
        </w:r>
        <w:r>
          <w:rPr>
            <w:noProof/>
            <w:webHidden/>
          </w:rPr>
          <w:tab/>
        </w:r>
        <w:r>
          <w:rPr>
            <w:noProof/>
            <w:webHidden/>
          </w:rPr>
          <w:fldChar w:fldCharType="begin"/>
        </w:r>
        <w:r>
          <w:rPr>
            <w:noProof/>
            <w:webHidden/>
          </w:rPr>
          <w:instrText xml:space="preserve"> PAGEREF _Toc523906856 \h </w:instrText>
        </w:r>
        <w:r>
          <w:rPr>
            <w:noProof/>
            <w:webHidden/>
          </w:rPr>
        </w:r>
        <w:r>
          <w:rPr>
            <w:noProof/>
            <w:webHidden/>
          </w:rPr>
          <w:fldChar w:fldCharType="separate"/>
        </w:r>
        <w:r>
          <w:rPr>
            <w:noProof/>
            <w:webHidden/>
          </w:rPr>
          <w:t>29</w:t>
        </w:r>
        <w:r>
          <w:rPr>
            <w:noProof/>
            <w:webHidden/>
          </w:rPr>
          <w:fldChar w:fldCharType="end"/>
        </w:r>
      </w:hyperlink>
    </w:p>
    <w:p w14:paraId="500FB18E" w14:textId="2BDB726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57" w:history="1">
        <w:r w:rsidRPr="00A5766F">
          <w:rPr>
            <w:rStyle w:val="Hyperlink"/>
            <w:noProof/>
          </w:rPr>
          <w:t>3.9.2 Plain text messages</w:t>
        </w:r>
        <w:r>
          <w:rPr>
            <w:noProof/>
            <w:webHidden/>
          </w:rPr>
          <w:tab/>
        </w:r>
        <w:r>
          <w:rPr>
            <w:noProof/>
            <w:webHidden/>
          </w:rPr>
          <w:fldChar w:fldCharType="begin"/>
        </w:r>
        <w:r>
          <w:rPr>
            <w:noProof/>
            <w:webHidden/>
          </w:rPr>
          <w:instrText xml:space="preserve"> PAGEREF _Toc523906857 \h </w:instrText>
        </w:r>
        <w:r>
          <w:rPr>
            <w:noProof/>
            <w:webHidden/>
          </w:rPr>
        </w:r>
        <w:r>
          <w:rPr>
            <w:noProof/>
            <w:webHidden/>
          </w:rPr>
          <w:fldChar w:fldCharType="separate"/>
        </w:r>
        <w:r>
          <w:rPr>
            <w:noProof/>
            <w:webHidden/>
          </w:rPr>
          <w:t>29</w:t>
        </w:r>
        <w:r>
          <w:rPr>
            <w:noProof/>
            <w:webHidden/>
          </w:rPr>
          <w:fldChar w:fldCharType="end"/>
        </w:r>
      </w:hyperlink>
    </w:p>
    <w:p w14:paraId="051B783F" w14:textId="11731B1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58" w:history="1">
        <w:r w:rsidRPr="00A5766F">
          <w:rPr>
            <w:rStyle w:val="Hyperlink"/>
            <w:noProof/>
          </w:rPr>
          <w:t>3.9.3 Rich text messages</w:t>
        </w:r>
        <w:r>
          <w:rPr>
            <w:noProof/>
            <w:webHidden/>
          </w:rPr>
          <w:tab/>
        </w:r>
        <w:r>
          <w:rPr>
            <w:noProof/>
            <w:webHidden/>
          </w:rPr>
          <w:fldChar w:fldCharType="begin"/>
        </w:r>
        <w:r>
          <w:rPr>
            <w:noProof/>
            <w:webHidden/>
          </w:rPr>
          <w:instrText xml:space="preserve"> PAGEREF _Toc523906858 \h </w:instrText>
        </w:r>
        <w:r>
          <w:rPr>
            <w:noProof/>
            <w:webHidden/>
          </w:rPr>
        </w:r>
        <w:r>
          <w:rPr>
            <w:noProof/>
            <w:webHidden/>
          </w:rPr>
          <w:fldChar w:fldCharType="separate"/>
        </w:r>
        <w:r>
          <w:rPr>
            <w:noProof/>
            <w:webHidden/>
          </w:rPr>
          <w:t>30</w:t>
        </w:r>
        <w:r>
          <w:rPr>
            <w:noProof/>
            <w:webHidden/>
          </w:rPr>
          <w:fldChar w:fldCharType="end"/>
        </w:r>
      </w:hyperlink>
    </w:p>
    <w:p w14:paraId="09E0AC55" w14:textId="666C422D"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59" w:history="1">
        <w:r w:rsidRPr="00A5766F">
          <w:rPr>
            <w:rStyle w:val="Hyperlink"/>
            <w:noProof/>
          </w:rPr>
          <w:t>3.9.3.1 General</w:t>
        </w:r>
        <w:r>
          <w:rPr>
            <w:noProof/>
            <w:webHidden/>
          </w:rPr>
          <w:tab/>
        </w:r>
        <w:r>
          <w:rPr>
            <w:noProof/>
            <w:webHidden/>
          </w:rPr>
          <w:fldChar w:fldCharType="begin"/>
        </w:r>
        <w:r>
          <w:rPr>
            <w:noProof/>
            <w:webHidden/>
          </w:rPr>
          <w:instrText xml:space="preserve"> PAGEREF _Toc523906859 \h </w:instrText>
        </w:r>
        <w:r>
          <w:rPr>
            <w:noProof/>
            <w:webHidden/>
          </w:rPr>
        </w:r>
        <w:r>
          <w:rPr>
            <w:noProof/>
            <w:webHidden/>
          </w:rPr>
          <w:fldChar w:fldCharType="separate"/>
        </w:r>
        <w:r>
          <w:rPr>
            <w:noProof/>
            <w:webHidden/>
          </w:rPr>
          <w:t>30</w:t>
        </w:r>
        <w:r>
          <w:rPr>
            <w:noProof/>
            <w:webHidden/>
          </w:rPr>
          <w:fldChar w:fldCharType="end"/>
        </w:r>
      </w:hyperlink>
    </w:p>
    <w:p w14:paraId="0B3FE923" w14:textId="108CA068"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60" w:history="1">
        <w:r w:rsidRPr="00A5766F">
          <w:rPr>
            <w:rStyle w:val="Hyperlink"/>
            <w:noProof/>
          </w:rPr>
          <w:t>3.9.3.2 Security implications</w:t>
        </w:r>
        <w:r>
          <w:rPr>
            <w:noProof/>
            <w:webHidden/>
          </w:rPr>
          <w:tab/>
        </w:r>
        <w:r>
          <w:rPr>
            <w:noProof/>
            <w:webHidden/>
          </w:rPr>
          <w:fldChar w:fldCharType="begin"/>
        </w:r>
        <w:r>
          <w:rPr>
            <w:noProof/>
            <w:webHidden/>
          </w:rPr>
          <w:instrText xml:space="preserve"> PAGEREF _Toc523906860 \h </w:instrText>
        </w:r>
        <w:r>
          <w:rPr>
            <w:noProof/>
            <w:webHidden/>
          </w:rPr>
        </w:r>
        <w:r>
          <w:rPr>
            <w:noProof/>
            <w:webHidden/>
          </w:rPr>
          <w:fldChar w:fldCharType="separate"/>
        </w:r>
        <w:r>
          <w:rPr>
            <w:noProof/>
            <w:webHidden/>
          </w:rPr>
          <w:t>30</w:t>
        </w:r>
        <w:r>
          <w:rPr>
            <w:noProof/>
            <w:webHidden/>
          </w:rPr>
          <w:fldChar w:fldCharType="end"/>
        </w:r>
      </w:hyperlink>
    </w:p>
    <w:p w14:paraId="2DDF964B" w14:textId="1C5BE46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61" w:history="1">
        <w:r w:rsidRPr="00A5766F">
          <w:rPr>
            <w:rStyle w:val="Hyperlink"/>
            <w:noProof/>
          </w:rPr>
          <w:t>3.9.4 Messages with placeholders</w:t>
        </w:r>
        <w:r>
          <w:rPr>
            <w:noProof/>
            <w:webHidden/>
          </w:rPr>
          <w:tab/>
        </w:r>
        <w:r>
          <w:rPr>
            <w:noProof/>
            <w:webHidden/>
          </w:rPr>
          <w:fldChar w:fldCharType="begin"/>
        </w:r>
        <w:r>
          <w:rPr>
            <w:noProof/>
            <w:webHidden/>
          </w:rPr>
          <w:instrText xml:space="preserve"> PAGEREF _Toc523906861 \h </w:instrText>
        </w:r>
        <w:r>
          <w:rPr>
            <w:noProof/>
            <w:webHidden/>
          </w:rPr>
        </w:r>
        <w:r>
          <w:rPr>
            <w:noProof/>
            <w:webHidden/>
          </w:rPr>
          <w:fldChar w:fldCharType="separate"/>
        </w:r>
        <w:r>
          <w:rPr>
            <w:noProof/>
            <w:webHidden/>
          </w:rPr>
          <w:t>30</w:t>
        </w:r>
        <w:r>
          <w:rPr>
            <w:noProof/>
            <w:webHidden/>
          </w:rPr>
          <w:fldChar w:fldCharType="end"/>
        </w:r>
      </w:hyperlink>
    </w:p>
    <w:p w14:paraId="75958606" w14:textId="4332B75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62" w:history="1">
        <w:r w:rsidRPr="00A5766F">
          <w:rPr>
            <w:rStyle w:val="Hyperlink"/>
            <w:noProof/>
          </w:rPr>
          <w:t>3.9.5 Messages with embedded links</w:t>
        </w:r>
        <w:r>
          <w:rPr>
            <w:noProof/>
            <w:webHidden/>
          </w:rPr>
          <w:tab/>
        </w:r>
        <w:r>
          <w:rPr>
            <w:noProof/>
            <w:webHidden/>
          </w:rPr>
          <w:fldChar w:fldCharType="begin"/>
        </w:r>
        <w:r>
          <w:rPr>
            <w:noProof/>
            <w:webHidden/>
          </w:rPr>
          <w:instrText xml:space="preserve"> PAGEREF _Toc523906862 \h </w:instrText>
        </w:r>
        <w:r>
          <w:rPr>
            <w:noProof/>
            <w:webHidden/>
          </w:rPr>
        </w:r>
        <w:r>
          <w:rPr>
            <w:noProof/>
            <w:webHidden/>
          </w:rPr>
          <w:fldChar w:fldCharType="separate"/>
        </w:r>
        <w:r>
          <w:rPr>
            <w:noProof/>
            <w:webHidden/>
          </w:rPr>
          <w:t>31</w:t>
        </w:r>
        <w:r>
          <w:rPr>
            <w:noProof/>
            <w:webHidden/>
          </w:rPr>
          <w:fldChar w:fldCharType="end"/>
        </w:r>
      </w:hyperlink>
    </w:p>
    <w:p w14:paraId="044378AA" w14:textId="1BCEF9A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63" w:history="1">
        <w:r w:rsidRPr="00A5766F">
          <w:rPr>
            <w:rStyle w:val="Hyperlink"/>
            <w:noProof/>
          </w:rPr>
          <w:t>3.9.6 Message string resources</w:t>
        </w:r>
        <w:r>
          <w:rPr>
            <w:noProof/>
            <w:webHidden/>
          </w:rPr>
          <w:tab/>
        </w:r>
        <w:r>
          <w:rPr>
            <w:noProof/>
            <w:webHidden/>
          </w:rPr>
          <w:fldChar w:fldCharType="begin"/>
        </w:r>
        <w:r>
          <w:rPr>
            <w:noProof/>
            <w:webHidden/>
          </w:rPr>
          <w:instrText xml:space="preserve"> PAGEREF _Toc523906863 \h </w:instrText>
        </w:r>
        <w:r>
          <w:rPr>
            <w:noProof/>
            <w:webHidden/>
          </w:rPr>
        </w:r>
        <w:r>
          <w:rPr>
            <w:noProof/>
            <w:webHidden/>
          </w:rPr>
          <w:fldChar w:fldCharType="separate"/>
        </w:r>
        <w:r>
          <w:rPr>
            <w:noProof/>
            <w:webHidden/>
          </w:rPr>
          <w:t>32</w:t>
        </w:r>
        <w:r>
          <w:rPr>
            <w:noProof/>
            <w:webHidden/>
          </w:rPr>
          <w:fldChar w:fldCharType="end"/>
        </w:r>
      </w:hyperlink>
    </w:p>
    <w:p w14:paraId="2B78B533" w14:textId="11B6CBC2"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64" w:history="1">
        <w:r w:rsidRPr="00A5766F">
          <w:rPr>
            <w:rStyle w:val="Hyperlink"/>
            <w:noProof/>
          </w:rPr>
          <w:t>3.9.6.1 General</w:t>
        </w:r>
        <w:r>
          <w:rPr>
            <w:noProof/>
            <w:webHidden/>
          </w:rPr>
          <w:tab/>
        </w:r>
        <w:r>
          <w:rPr>
            <w:noProof/>
            <w:webHidden/>
          </w:rPr>
          <w:fldChar w:fldCharType="begin"/>
        </w:r>
        <w:r>
          <w:rPr>
            <w:noProof/>
            <w:webHidden/>
          </w:rPr>
          <w:instrText xml:space="preserve"> PAGEREF _Toc523906864 \h </w:instrText>
        </w:r>
        <w:r>
          <w:rPr>
            <w:noProof/>
            <w:webHidden/>
          </w:rPr>
        </w:r>
        <w:r>
          <w:rPr>
            <w:noProof/>
            <w:webHidden/>
          </w:rPr>
          <w:fldChar w:fldCharType="separate"/>
        </w:r>
        <w:r>
          <w:rPr>
            <w:noProof/>
            <w:webHidden/>
          </w:rPr>
          <w:t>32</w:t>
        </w:r>
        <w:r>
          <w:rPr>
            <w:noProof/>
            <w:webHidden/>
          </w:rPr>
          <w:fldChar w:fldCharType="end"/>
        </w:r>
      </w:hyperlink>
    </w:p>
    <w:p w14:paraId="50CC3C25" w14:textId="30003DA9"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65" w:history="1">
        <w:r w:rsidRPr="00A5766F">
          <w:rPr>
            <w:rStyle w:val="Hyperlink"/>
            <w:noProof/>
          </w:rPr>
          <w:t>3.9.6.2 Embedded string resource lookup procedure</w:t>
        </w:r>
        <w:r>
          <w:rPr>
            <w:noProof/>
            <w:webHidden/>
          </w:rPr>
          <w:tab/>
        </w:r>
        <w:r>
          <w:rPr>
            <w:noProof/>
            <w:webHidden/>
          </w:rPr>
          <w:fldChar w:fldCharType="begin"/>
        </w:r>
        <w:r>
          <w:rPr>
            <w:noProof/>
            <w:webHidden/>
          </w:rPr>
          <w:instrText xml:space="preserve"> PAGEREF _Toc523906865 \h </w:instrText>
        </w:r>
        <w:r>
          <w:rPr>
            <w:noProof/>
            <w:webHidden/>
          </w:rPr>
        </w:r>
        <w:r>
          <w:rPr>
            <w:noProof/>
            <w:webHidden/>
          </w:rPr>
          <w:fldChar w:fldCharType="separate"/>
        </w:r>
        <w:r>
          <w:rPr>
            <w:noProof/>
            <w:webHidden/>
          </w:rPr>
          <w:t>33</w:t>
        </w:r>
        <w:r>
          <w:rPr>
            <w:noProof/>
            <w:webHidden/>
          </w:rPr>
          <w:fldChar w:fldCharType="end"/>
        </w:r>
      </w:hyperlink>
    </w:p>
    <w:p w14:paraId="462C3062" w14:textId="7C4F8598"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66" w:history="1">
        <w:r w:rsidRPr="00A5766F">
          <w:rPr>
            <w:rStyle w:val="Hyperlink"/>
            <w:noProof/>
          </w:rPr>
          <w:t>3.9.6.3 SARIF resource file lookup procedure</w:t>
        </w:r>
        <w:r>
          <w:rPr>
            <w:noProof/>
            <w:webHidden/>
          </w:rPr>
          <w:tab/>
        </w:r>
        <w:r>
          <w:rPr>
            <w:noProof/>
            <w:webHidden/>
          </w:rPr>
          <w:fldChar w:fldCharType="begin"/>
        </w:r>
        <w:r>
          <w:rPr>
            <w:noProof/>
            <w:webHidden/>
          </w:rPr>
          <w:instrText xml:space="preserve"> PAGEREF _Toc523906866 \h </w:instrText>
        </w:r>
        <w:r>
          <w:rPr>
            <w:noProof/>
            <w:webHidden/>
          </w:rPr>
        </w:r>
        <w:r>
          <w:rPr>
            <w:noProof/>
            <w:webHidden/>
          </w:rPr>
          <w:fldChar w:fldCharType="separate"/>
        </w:r>
        <w:r>
          <w:rPr>
            <w:noProof/>
            <w:webHidden/>
          </w:rPr>
          <w:t>33</w:t>
        </w:r>
        <w:r>
          <w:rPr>
            <w:noProof/>
            <w:webHidden/>
          </w:rPr>
          <w:fldChar w:fldCharType="end"/>
        </w:r>
      </w:hyperlink>
    </w:p>
    <w:p w14:paraId="2848EA62" w14:textId="078F36DD"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67" w:history="1">
        <w:r w:rsidRPr="00A5766F">
          <w:rPr>
            <w:rStyle w:val="Hyperlink"/>
            <w:noProof/>
          </w:rPr>
          <w:t>3.9.6.4 SARIF resource file format</w:t>
        </w:r>
        <w:r>
          <w:rPr>
            <w:noProof/>
            <w:webHidden/>
          </w:rPr>
          <w:tab/>
        </w:r>
        <w:r>
          <w:rPr>
            <w:noProof/>
            <w:webHidden/>
          </w:rPr>
          <w:fldChar w:fldCharType="begin"/>
        </w:r>
        <w:r>
          <w:rPr>
            <w:noProof/>
            <w:webHidden/>
          </w:rPr>
          <w:instrText xml:space="preserve"> PAGEREF _Toc523906867 \h </w:instrText>
        </w:r>
        <w:r>
          <w:rPr>
            <w:noProof/>
            <w:webHidden/>
          </w:rPr>
        </w:r>
        <w:r>
          <w:rPr>
            <w:noProof/>
            <w:webHidden/>
          </w:rPr>
          <w:fldChar w:fldCharType="separate"/>
        </w:r>
        <w:r>
          <w:rPr>
            <w:noProof/>
            <w:webHidden/>
          </w:rPr>
          <w:t>34</w:t>
        </w:r>
        <w:r>
          <w:rPr>
            <w:noProof/>
            <w:webHidden/>
          </w:rPr>
          <w:fldChar w:fldCharType="end"/>
        </w:r>
      </w:hyperlink>
    </w:p>
    <w:p w14:paraId="10546FB8" w14:textId="773BC455" w:rsidR="00746BB7" w:rsidRDefault="00746BB7">
      <w:pPr>
        <w:pStyle w:val="TOC5"/>
        <w:tabs>
          <w:tab w:val="right" w:leader="dot" w:pos="9350"/>
        </w:tabs>
        <w:rPr>
          <w:rFonts w:asciiTheme="minorHAnsi" w:eastAsiaTheme="minorEastAsia" w:hAnsiTheme="minorHAnsi" w:cstheme="minorBidi"/>
          <w:noProof/>
          <w:sz w:val="22"/>
          <w:szCs w:val="22"/>
        </w:rPr>
      </w:pPr>
      <w:hyperlink w:anchor="_Toc523906868" w:history="1">
        <w:r w:rsidRPr="00A5766F">
          <w:rPr>
            <w:rStyle w:val="Hyperlink"/>
            <w:noProof/>
          </w:rPr>
          <w:t>3.9.6.4.1 General</w:t>
        </w:r>
        <w:r>
          <w:rPr>
            <w:noProof/>
            <w:webHidden/>
          </w:rPr>
          <w:tab/>
        </w:r>
        <w:r>
          <w:rPr>
            <w:noProof/>
            <w:webHidden/>
          </w:rPr>
          <w:fldChar w:fldCharType="begin"/>
        </w:r>
        <w:r>
          <w:rPr>
            <w:noProof/>
            <w:webHidden/>
          </w:rPr>
          <w:instrText xml:space="preserve"> PAGEREF _Toc523906868 \h </w:instrText>
        </w:r>
        <w:r>
          <w:rPr>
            <w:noProof/>
            <w:webHidden/>
          </w:rPr>
        </w:r>
        <w:r>
          <w:rPr>
            <w:noProof/>
            <w:webHidden/>
          </w:rPr>
          <w:fldChar w:fldCharType="separate"/>
        </w:r>
        <w:r>
          <w:rPr>
            <w:noProof/>
            <w:webHidden/>
          </w:rPr>
          <w:t>34</w:t>
        </w:r>
        <w:r>
          <w:rPr>
            <w:noProof/>
            <w:webHidden/>
          </w:rPr>
          <w:fldChar w:fldCharType="end"/>
        </w:r>
      </w:hyperlink>
    </w:p>
    <w:p w14:paraId="124EAF94" w14:textId="2F51B535" w:rsidR="00746BB7" w:rsidRDefault="00746BB7">
      <w:pPr>
        <w:pStyle w:val="TOC5"/>
        <w:tabs>
          <w:tab w:val="right" w:leader="dot" w:pos="9350"/>
        </w:tabs>
        <w:rPr>
          <w:rFonts w:asciiTheme="minorHAnsi" w:eastAsiaTheme="minorEastAsia" w:hAnsiTheme="minorHAnsi" w:cstheme="minorBidi"/>
          <w:noProof/>
          <w:sz w:val="22"/>
          <w:szCs w:val="22"/>
        </w:rPr>
      </w:pPr>
      <w:hyperlink w:anchor="_Toc523906869" w:history="1">
        <w:r w:rsidRPr="00A5766F">
          <w:rPr>
            <w:rStyle w:val="Hyperlink"/>
            <w:noProof/>
          </w:rPr>
          <w:t>3.9.6.4.2 sarifLog object</w:t>
        </w:r>
        <w:r>
          <w:rPr>
            <w:noProof/>
            <w:webHidden/>
          </w:rPr>
          <w:tab/>
        </w:r>
        <w:r>
          <w:rPr>
            <w:noProof/>
            <w:webHidden/>
          </w:rPr>
          <w:fldChar w:fldCharType="begin"/>
        </w:r>
        <w:r>
          <w:rPr>
            <w:noProof/>
            <w:webHidden/>
          </w:rPr>
          <w:instrText xml:space="preserve"> PAGEREF _Toc523906869 \h </w:instrText>
        </w:r>
        <w:r>
          <w:rPr>
            <w:noProof/>
            <w:webHidden/>
          </w:rPr>
        </w:r>
        <w:r>
          <w:rPr>
            <w:noProof/>
            <w:webHidden/>
          </w:rPr>
          <w:fldChar w:fldCharType="separate"/>
        </w:r>
        <w:r>
          <w:rPr>
            <w:noProof/>
            <w:webHidden/>
          </w:rPr>
          <w:t>35</w:t>
        </w:r>
        <w:r>
          <w:rPr>
            <w:noProof/>
            <w:webHidden/>
          </w:rPr>
          <w:fldChar w:fldCharType="end"/>
        </w:r>
      </w:hyperlink>
    </w:p>
    <w:p w14:paraId="6FB26A0C" w14:textId="2DFFF507" w:rsidR="00746BB7" w:rsidRDefault="00746BB7">
      <w:pPr>
        <w:pStyle w:val="TOC5"/>
        <w:tabs>
          <w:tab w:val="right" w:leader="dot" w:pos="9350"/>
        </w:tabs>
        <w:rPr>
          <w:rFonts w:asciiTheme="minorHAnsi" w:eastAsiaTheme="minorEastAsia" w:hAnsiTheme="minorHAnsi" w:cstheme="minorBidi"/>
          <w:noProof/>
          <w:sz w:val="22"/>
          <w:szCs w:val="22"/>
        </w:rPr>
      </w:pPr>
      <w:hyperlink w:anchor="_Toc523906870" w:history="1">
        <w:r w:rsidRPr="00A5766F">
          <w:rPr>
            <w:rStyle w:val="Hyperlink"/>
            <w:noProof/>
          </w:rPr>
          <w:t>3.9.6.4.3 run object</w:t>
        </w:r>
        <w:r>
          <w:rPr>
            <w:noProof/>
            <w:webHidden/>
          </w:rPr>
          <w:tab/>
        </w:r>
        <w:r>
          <w:rPr>
            <w:noProof/>
            <w:webHidden/>
          </w:rPr>
          <w:fldChar w:fldCharType="begin"/>
        </w:r>
        <w:r>
          <w:rPr>
            <w:noProof/>
            <w:webHidden/>
          </w:rPr>
          <w:instrText xml:space="preserve"> PAGEREF _Toc523906870 \h </w:instrText>
        </w:r>
        <w:r>
          <w:rPr>
            <w:noProof/>
            <w:webHidden/>
          </w:rPr>
        </w:r>
        <w:r>
          <w:rPr>
            <w:noProof/>
            <w:webHidden/>
          </w:rPr>
          <w:fldChar w:fldCharType="separate"/>
        </w:r>
        <w:r>
          <w:rPr>
            <w:noProof/>
            <w:webHidden/>
          </w:rPr>
          <w:t>35</w:t>
        </w:r>
        <w:r>
          <w:rPr>
            <w:noProof/>
            <w:webHidden/>
          </w:rPr>
          <w:fldChar w:fldCharType="end"/>
        </w:r>
      </w:hyperlink>
    </w:p>
    <w:p w14:paraId="2A9B51C9" w14:textId="1190A7B3" w:rsidR="00746BB7" w:rsidRDefault="00746BB7">
      <w:pPr>
        <w:pStyle w:val="TOC5"/>
        <w:tabs>
          <w:tab w:val="right" w:leader="dot" w:pos="9350"/>
        </w:tabs>
        <w:rPr>
          <w:rFonts w:asciiTheme="minorHAnsi" w:eastAsiaTheme="minorEastAsia" w:hAnsiTheme="minorHAnsi" w:cstheme="minorBidi"/>
          <w:noProof/>
          <w:sz w:val="22"/>
          <w:szCs w:val="22"/>
        </w:rPr>
      </w:pPr>
      <w:hyperlink w:anchor="_Toc523906871" w:history="1">
        <w:r w:rsidRPr="00A5766F">
          <w:rPr>
            <w:rStyle w:val="Hyperlink"/>
            <w:noProof/>
          </w:rPr>
          <w:t>3.9.6.4.4 tool object</w:t>
        </w:r>
        <w:r>
          <w:rPr>
            <w:noProof/>
            <w:webHidden/>
          </w:rPr>
          <w:tab/>
        </w:r>
        <w:r>
          <w:rPr>
            <w:noProof/>
            <w:webHidden/>
          </w:rPr>
          <w:fldChar w:fldCharType="begin"/>
        </w:r>
        <w:r>
          <w:rPr>
            <w:noProof/>
            <w:webHidden/>
          </w:rPr>
          <w:instrText xml:space="preserve"> PAGEREF _Toc523906871 \h </w:instrText>
        </w:r>
        <w:r>
          <w:rPr>
            <w:noProof/>
            <w:webHidden/>
          </w:rPr>
        </w:r>
        <w:r>
          <w:rPr>
            <w:noProof/>
            <w:webHidden/>
          </w:rPr>
          <w:fldChar w:fldCharType="separate"/>
        </w:r>
        <w:r>
          <w:rPr>
            <w:noProof/>
            <w:webHidden/>
          </w:rPr>
          <w:t>35</w:t>
        </w:r>
        <w:r>
          <w:rPr>
            <w:noProof/>
            <w:webHidden/>
          </w:rPr>
          <w:fldChar w:fldCharType="end"/>
        </w:r>
      </w:hyperlink>
    </w:p>
    <w:p w14:paraId="239D5693" w14:textId="252F2647" w:rsidR="00746BB7" w:rsidRDefault="00746BB7">
      <w:pPr>
        <w:pStyle w:val="TOC5"/>
        <w:tabs>
          <w:tab w:val="right" w:leader="dot" w:pos="9350"/>
        </w:tabs>
        <w:rPr>
          <w:rFonts w:asciiTheme="minorHAnsi" w:eastAsiaTheme="minorEastAsia" w:hAnsiTheme="minorHAnsi" w:cstheme="minorBidi"/>
          <w:noProof/>
          <w:sz w:val="22"/>
          <w:szCs w:val="22"/>
        </w:rPr>
      </w:pPr>
      <w:hyperlink w:anchor="_Toc523906872" w:history="1">
        <w:r w:rsidRPr="00A5766F">
          <w:rPr>
            <w:rStyle w:val="Hyperlink"/>
            <w:noProof/>
          </w:rPr>
          <w:t>3.9.6.4.5 resources object</w:t>
        </w:r>
        <w:r>
          <w:rPr>
            <w:noProof/>
            <w:webHidden/>
          </w:rPr>
          <w:tab/>
        </w:r>
        <w:r>
          <w:rPr>
            <w:noProof/>
            <w:webHidden/>
          </w:rPr>
          <w:fldChar w:fldCharType="begin"/>
        </w:r>
        <w:r>
          <w:rPr>
            <w:noProof/>
            <w:webHidden/>
          </w:rPr>
          <w:instrText xml:space="preserve"> PAGEREF _Toc523906872 \h </w:instrText>
        </w:r>
        <w:r>
          <w:rPr>
            <w:noProof/>
            <w:webHidden/>
          </w:rPr>
        </w:r>
        <w:r>
          <w:rPr>
            <w:noProof/>
            <w:webHidden/>
          </w:rPr>
          <w:fldChar w:fldCharType="separate"/>
        </w:r>
        <w:r>
          <w:rPr>
            <w:noProof/>
            <w:webHidden/>
          </w:rPr>
          <w:t>35</w:t>
        </w:r>
        <w:r>
          <w:rPr>
            <w:noProof/>
            <w:webHidden/>
          </w:rPr>
          <w:fldChar w:fldCharType="end"/>
        </w:r>
      </w:hyperlink>
    </w:p>
    <w:p w14:paraId="660F14F9" w14:textId="55DB8C8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3" w:history="1">
        <w:r w:rsidRPr="00A5766F">
          <w:rPr>
            <w:rStyle w:val="Hyperlink"/>
            <w:noProof/>
          </w:rPr>
          <w:t>3.9.7 text property</w:t>
        </w:r>
        <w:r>
          <w:rPr>
            <w:noProof/>
            <w:webHidden/>
          </w:rPr>
          <w:tab/>
        </w:r>
        <w:r>
          <w:rPr>
            <w:noProof/>
            <w:webHidden/>
          </w:rPr>
          <w:fldChar w:fldCharType="begin"/>
        </w:r>
        <w:r>
          <w:rPr>
            <w:noProof/>
            <w:webHidden/>
          </w:rPr>
          <w:instrText xml:space="preserve"> PAGEREF _Toc523906873 \h </w:instrText>
        </w:r>
        <w:r>
          <w:rPr>
            <w:noProof/>
            <w:webHidden/>
          </w:rPr>
        </w:r>
        <w:r>
          <w:rPr>
            <w:noProof/>
            <w:webHidden/>
          </w:rPr>
          <w:fldChar w:fldCharType="separate"/>
        </w:r>
        <w:r>
          <w:rPr>
            <w:noProof/>
            <w:webHidden/>
          </w:rPr>
          <w:t>36</w:t>
        </w:r>
        <w:r>
          <w:rPr>
            <w:noProof/>
            <w:webHidden/>
          </w:rPr>
          <w:fldChar w:fldCharType="end"/>
        </w:r>
      </w:hyperlink>
    </w:p>
    <w:p w14:paraId="6BA490E9" w14:textId="2C19DE1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4" w:history="1">
        <w:r w:rsidRPr="00A5766F">
          <w:rPr>
            <w:rStyle w:val="Hyperlink"/>
            <w:noProof/>
          </w:rPr>
          <w:t>3.9.8 richText property</w:t>
        </w:r>
        <w:r>
          <w:rPr>
            <w:noProof/>
            <w:webHidden/>
          </w:rPr>
          <w:tab/>
        </w:r>
        <w:r>
          <w:rPr>
            <w:noProof/>
            <w:webHidden/>
          </w:rPr>
          <w:fldChar w:fldCharType="begin"/>
        </w:r>
        <w:r>
          <w:rPr>
            <w:noProof/>
            <w:webHidden/>
          </w:rPr>
          <w:instrText xml:space="preserve"> PAGEREF _Toc523906874 \h </w:instrText>
        </w:r>
        <w:r>
          <w:rPr>
            <w:noProof/>
            <w:webHidden/>
          </w:rPr>
        </w:r>
        <w:r>
          <w:rPr>
            <w:noProof/>
            <w:webHidden/>
          </w:rPr>
          <w:fldChar w:fldCharType="separate"/>
        </w:r>
        <w:r>
          <w:rPr>
            <w:noProof/>
            <w:webHidden/>
          </w:rPr>
          <w:t>36</w:t>
        </w:r>
        <w:r>
          <w:rPr>
            <w:noProof/>
            <w:webHidden/>
          </w:rPr>
          <w:fldChar w:fldCharType="end"/>
        </w:r>
      </w:hyperlink>
    </w:p>
    <w:p w14:paraId="23582F89" w14:textId="62CA537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5" w:history="1">
        <w:r w:rsidRPr="00A5766F">
          <w:rPr>
            <w:rStyle w:val="Hyperlink"/>
            <w:noProof/>
          </w:rPr>
          <w:t>3.9.9 messageId property</w:t>
        </w:r>
        <w:r>
          <w:rPr>
            <w:noProof/>
            <w:webHidden/>
          </w:rPr>
          <w:tab/>
        </w:r>
        <w:r>
          <w:rPr>
            <w:noProof/>
            <w:webHidden/>
          </w:rPr>
          <w:fldChar w:fldCharType="begin"/>
        </w:r>
        <w:r>
          <w:rPr>
            <w:noProof/>
            <w:webHidden/>
          </w:rPr>
          <w:instrText xml:space="preserve"> PAGEREF _Toc523906875 \h </w:instrText>
        </w:r>
        <w:r>
          <w:rPr>
            <w:noProof/>
            <w:webHidden/>
          </w:rPr>
        </w:r>
        <w:r>
          <w:rPr>
            <w:noProof/>
            <w:webHidden/>
          </w:rPr>
          <w:fldChar w:fldCharType="separate"/>
        </w:r>
        <w:r>
          <w:rPr>
            <w:noProof/>
            <w:webHidden/>
          </w:rPr>
          <w:t>36</w:t>
        </w:r>
        <w:r>
          <w:rPr>
            <w:noProof/>
            <w:webHidden/>
          </w:rPr>
          <w:fldChar w:fldCharType="end"/>
        </w:r>
      </w:hyperlink>
    </w:p>
    <w:p w14:paraId="09245C09" w14:textId="12AB91E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6" w:history="1">
        <w:r w:rsidRPr="00A5766F">
          <w:rPr>
            <w:rStyle w:val="Hyperlink"/>
            <w:noProof/>
          </w:rPr>
          <w:t>3.9.10 richMessageId property</w:t>
        </w:r>
        <w:r>
          <w:rPr>
            <w:noProof/>
            <w:webHidden/>
          </w:rPr>
          <w:tab/>
        </w:r>
        <w:r>
          <w:rPr>
            <w:noProof/>
            <w:webHidden/>
          </w:rPr>
          <w:fldChar w:fldCharType="begin"/>
        </w:r>
        <w:r>
          <w:rPr>
            <w:noProof/>
            <w:webHidden/>
          </w:rPr>
          <w:instrText xml:space="preserve"> PAGEREF _Toc523906876 \h </w:instrText>
        </w:r>
        <w:r>
          <w:rPr>
            <w:noProof/>
            <w:webHidden/>
          </w:rPr>
        </w:r>
        <w:r>
          <w:rPr>
            <w:noProof/>
            <w:webHidden/>
          </w:rPr>
          <w:fldChar w:fldCharType="separate"/>
        </w:r>
        <w:r>
          <w:rPr>
            <w:noProof/>
            <w:webHidden/>
          </w:rPr>
          <w:t>36</w:t>
        </w:r>
        <w:r>
          <w:rPr>
            <w:noProof/>
            <w:webHidden/>
          </w:rPr>
          <w:fldChar w:fldCharType="end"/>
        </w:r>
      </w:hyperlink>
    </w:p>
    <w:p w14:paraId="52EB80C3" w14:textId="708FF32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7" w:history="1">
        <w:r w:rsidRPr="00A5766F">
          <w:rPr>
            <w:rStyle w:val="Hyperlink"/>
            <w:noProof/>
          </w:rPr>
          <w:t>3.9.11 arguments property</w:t>
        </w:r>
        <w:r>
          <w:rPr>
            <w:noProof/>
            <w:webHidden/>
          </w:rPr>
          <w:tab/>
        </w:r>
        <w:r>
          <w:rPr>
            <w:noProof/>
            <w:webHidden/>
          </w:rPr>
          <w:fldChar w:fldCharType="begin"/>
        </w:r>
        <w:r>
          <w:rPr>
            <w:noProof/>
            <w:webHidden/>
          </w:rPr>
          <w:instrText xml:space="preserve"> PAGEREF _Toc523906877 \h </w:instrText>
        </w:r>
        <w:r>
          <w:rPr>
            <w:noProof/>
            <w:webHidden/>
          </w:rPr>
        </w:r>
        <w:r>
          <w:rPr>
            <w:noProof/>
            <w:webHidden/>
          </w:rPr>
          <w:fldChar w:fldCharType="separate"/>
        </w:r>
        <w:r>
          <w:rPr>
            <w:noProof/>
            <w:webHidden/>
          </w:rPr>
          <w:t>36</w:t>
        </w:r>
        <w:r>
          <w:rPr>
            <w:noProof/>
            <w:webHidden/>
          </w:rPr>
          <w:fldChar w:fldCharType="end"/>
        </w:r>
      </w:hyperlink>
    </w:p>
    <w:p w14:paraId="2FB79B39" w14:textId="79890CFB"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78" w:history="1">
        <w:r w:rsidRPr="00A5766F">
          <w:rPr>
            <w:rStyle w:val="Hyperlink"/>
            <w:noProof/>
          </w:rPr>
          <w:t>3.10 sarifLog object</w:t>
        </w:r>
        <w:r>
          <w:rPr>
            <w:noProof/>
            <w:webHidden/>
          </w:rPr>
          <w:tab/>
        </w:r>
        <w:r>
          <w:rPr>
            <w:noProof/>
            <w:webHidden/>
          </w:rPr>
          <w:fldChar w:fldCharType="begin"/>
        </w:r>
        <w:r>
          <w:rPr>
            <w:noProof/>
            <w:webHidden/>
          </w:rPr>
          <w:instrText xml:space="preserve"> PAGEREF _Toc523906878 \h </w:instrText>
        </w:r>
        <w:r>
          <w:rPr>
            <w:noProof/>
            <w:webHidden/>
          </w:rPr>
        </w:r>
        <w:r>
          <w:rPr>
            <w:noProof/>
            <w:webHidden/>
          </w:rPr>
          <w:fldChar w:fldCharType="separate"/>
        </w:r>
        <w:r>
          <w:rPr>
            <w:noProof/>
            <w:webHidden/>
          </w:rPr>
          <w:t>36</w:t>
        </w:r>
        <w:r>
          <w:rPr>
            <w:noProof/>
            <w:webHidden/>
          </w:rPr>
          <w:fldChar w:fldCharType="end"/>
        </w:r>
      </w:hyperlink>
    </w:p>
    <w:p w14:paraId="31CAA024" w14:textId="1992C03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79" w:history="1">
        <w:r w:rsidRPr="00A5766F">
          <w:rPr>
            <w:rStyle w:val="Hyperlink"/>
            <w:noProof/>
          </w:rPr>
          <w:t>3.10.1 General</w:t>
        </w:r>
        <w:r>
          <w:rPr>
            <w:noProof/>
            <w:webHidden/>
          </w:rPr>
          <w:tab/>
        </w:r>
        <w:r>
          <w:rPr>
            <w:noProof/>
            <w:webHidden/>
          </w:rPr>
          <w:fldChar w:fldCharType="begin"/>
        </w:r>
        <w:r>
          <w:rPr>
            <w:noProof/>
            <w:webHidden/>
          </w:rPr>
          <w:instrText xml:space="preserve"> PAGEREF _Toc523906879 \h </w:instrText>
        </w:r>
        <w:r>
          <w:rPr>
            <w:noProof/>
            <w:webHidden/>
          </w:rPr>
        </w:r>
        <w:r>
          <w:rPr>
            <w:noProof/>
            <w:webHidden/>
          </w:rPr>
          <w:fldChar w:fldCharType="separate"/>
        </w:r>
        <w:r>
          <w:rPr>
            <w:noProof/>
            <w:webHidden/>
          </w:rPr>
          <w:t>36</w:t>
        </w:r>
        <w:r>
          <w:rPr>
            <w:noProof/>
            <w:webHidden/>
          </w:rPr>
          <w:fldChar w:fldCharType="end"/>
        </w:r>
      </w:hyperlink>
    </w:p>
    <w:p w14:paraId="456E5507" w14:textId="4F0FE1C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0" w:history="1">
        <w:r w:rsidRPr="00A5766F">
          <w:rPr>
            <w:rStyle w:val="Hyperlink"/>
            <w:noProof/>
          </w:rPr>
          <w:t>3.10.2 version property</w:t>
        </w:r>
        <w:r>
          <w:rPr>
            <w:noProof/>
            <w:webHidden/>
          </w:rPr>
          <w:tab/>
        </w:r>
        <w:r>
          <w:rPr>
            <w:noProof/>
            <w:webHidden/>
          </w:rPr>
          <w:fldChar w:fldCharType="begin"/>
        </w:r>
        <w:r>
          <w:rPr>
            <w:noProof/>
            <w:webHidden/>
          </w:rPr>
          <w:instrText xml:space="preserve"> PAGEREF _Toc523906880 \h </w:instrText>
        </w:r>
        <w:r>
          <w:rPr>
            <w:noProof/>
            <w:webHidden/>
          </w:rPr>
        </w:r>
        <w:r>
          <w:rPr>
            <w:noProof/>
            <w:webHidden/>
          </w:rPr>
          <w:fldChar w:fldCharType="separate"/>
        </w:r>
        <w:r>
          <w:rPr>
            <w:noProof/>
            <w:webHidden/>
          </w:rPr>
          <w:t>37</w:t>
        </w:r>
        <w:r>
          <w:rPr>
            <w:noProof/>
            <w:webHidden/>
          </w:rPr>
          <w:fldChar w:fldCharType="end"/>
        </w:r>
      </w:hyperlink>
    </w:p>
    <w:p w14:paraId="34C0C01D" w14:textId="3066697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1" w:history="1">
        <w:r w:rsidRPr="00A5766F">
          <w:rPr>
            <w:rStyle w:val="Hyperlink"/>
            <w:noProof/>
          </w:rPr>
          <w:t>3.10.3 $schema property</w:t>
        </w:r>
        <w:r>
          <w:rPr>
            <w:noProof/>
            <w:webHidden/>
          </w:rPr>
          <w:tab/>
        </w:r>
        <w:r>
          <w:rPr>
            <w:noProof/>
            <w:webHidden/>
          </w:rPr>
          <w:fldChar w:fldCharType="begin"/>
        </w:r>
        <w:r>
          <w:rPr>
            <w:noProof/>
            <w:webHidden/>
          </w:rPr>
          <w:instrText xml:space="preserve"> PAGEREF _Toc523906881 \h </w:instrText>
        </w:r>
        <w:r>
          <w:rPr>
            <w:noProof/>
            <w:webHidden/>
          </w:rPr>
        </w:r>
        <w:r>
          <w:rPr>
            <w:noProof/>
            <w:webHidden/>
          </w:rPr>
          <w:fldChar w:fldCharType="separate"/>
        </w:r>
        <w:r>
          <w:rPr>
            <w:noProof/>
            <w:webHidden/>
          </w:rPr>
          <w:t>37</w:t>
        </w:r>
        <w:r>
          <w:rPr>
            <w:noProof/>
            <w:webHidden/>
          </w:rPr>
          <w:fldChar w:fldCharType="end"/>
        </w:r>
      </w:hyperlink>
    </w:p>
    <w:p w14:paraId="6196F8D1" w14:textId="50421B5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2" w:history="1">
        <w:r w:rsidRPr="00A5766F">
          <w:rPr>
            <w:rStyle w:val="Hyperlink"/>
            <w:noProof/>
          </w:rPr>
          <w:t>3.10.4 runs property</w:t>
        </w:r>
        <w:r>
          <w:rPr>
            <w:noProof/>
            <w:webHidden/>
          </w:rPr>
          <w:tab/>
        </w:r>
        <w:r>
          <w:rPr>
            <w:noProof/>
            <w:webHidden/>
          </w:rPr>
          <w:fldChar w:fldCharType="begin"/>
        </w:r>
        <w:r>
          <w:rPr>
            <w:noProof/>
            <w:webHidden/>
          </w:rPr>
          <w:instrText xml:space="preserve"> PAGEREF _Toc523906882 \h </w:instrText>
        </w:r>
        <w:r>
          <w:rPr>
            <w:noProof/>
            <w:webHidden/>
          </w:rPr>
        </w:r>
        <w:r>
          <w:rPr>
            <w:noProof/>
            <w:webHidden/>
          </w:rPr>
          <w:fldChar w:fldCharType="separate"/>
        </w:r>
        <w:r>
          <w:rPr>
            <w:noProof/>
            <w:webHidden/>
          </w:rPr>
          <w:t>37</w:t>
        </w:r>
        <w:r>
          <w:rPr>
            <w:noProof/>
            <w:webHidden/>
          </w:rPr>
          <w:fldChar w:fldCharType="end"/>
        </w:r>
      </w:hyperlink>
    </w:p>
    <w:p w14:paraId="77D4536C" w14:textId="5B23B1B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883" w:history="1">
        <w:r w:rsidRPr="00A5766F">
          <w:rPr>
            <w:rStyle w:val="Hyperlink"/>
            <w:noProof/>
          </w:rPr>
          <w:t>3.11 run object</w:t>
        </w:r>
        <w:r>
          <w:rPr>
            <w:noProof/>
            <w:webHidden/>
          </w:rPr>
          <w:tab/>
        </w:r>
        <w:r>
          <w:rPr>
            <w:noProof/>
            <w:webHidden/>
          </w:rPr>
          <w:fldChar w:fldCharType="begin"/>
        </w:r>
        <w:r>
          <w:rPr>
            <w:noProof/>
            <w:webHidden/>
          </w:rPr>
          <w:instrText xml:space="preserve"> PAGEREF _Toc523906883 \h </w:instrText>
        </w:r>
        <w:r>
          <w:rPr>
            <w:noProof/>
            <w:webHidden/>
          </w:rPr>
        </w:r>
        <w:r>
          <w:rPr>
            <w:noProof/>
            <w:webHidden/>
          </w:rPr>
          <w:fldChar w:fldCharType="separate"/>
        </w:r>
        <w:r>
          <w:rPr>
            <w:noProof/>
            <w:webHidden/>
          </w:rPr>
          <w:t>37</w:t>
        </w:r>
        <w:r>
          <w:rPr>
            <w:noProof/>
            <w:webHidden/>
          </w:rPr>
          <w:fldChar w:fldCharType="end"/>
        </w:r>
      </w:hyperlink>
    </w:p>
    <w:p w14:paraId="27914CD9" w14:textId="0F7CBAD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4" w:history="1">
        <w:r w:rsidRPr="00A5766F">
          <w:rPr>
            <w:rStyle w:val="Hyperlink"/>
            <w:noProof/>
          </w:rPr>
          <w:t>3.11.1 General</w:t>
        </w:r>
        <w:r>
          <w:rPr>
            <w:noProof/>
            <w:webHidden/>
          </w:rPr>
          <w:tab/>
        </w:r>
        <w:r>
          <w:rPr>
            <w:noProof/>
            <w:webHidden/>
          </w:rPr>
          <w:fldChar w:fldCharType="begin"/>
        </w:r>
        <w:r>
          <w:rPr>
            <w:noProof/>
            <w:webHidden/>
          </w:rPr>
          <w:instrText xml:space="preserve"> PAGEREF _Toc523906884 \h </w:instrText>
        </w:r>
        <w:r>
          <w:rPr>
            <w:noProof/>
            <w:webHidden/>
          </w:rPr>
        </w:r>
        <w:r>
          <w:rPr>
            <w:noProof/>
            <w:webHidden/>
          </w:rPr>
          <w:fldChar w:fldCharType="separate"/>
        </w:r>
        <w:r>
          <w:rPr>
            <w:noProof/>
            <w:webHidden/>
          </w:rPr>
          <w:t>37</w:t>
        </w:r>
        <w:r>
          <w:rPr>
            <w:noProof/>
            <w:webHidden/>
          </w:rPr>
          <w:fldChar w:fldCharType="end"/>
        </w:r>
      </w:hyperlink>
    </w:p>
    <w:p w14:paraId="0C3DE8FE" w14:textId="47E2999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5" w:history="1">
        <w:r w:rsidRPr="00A5766F">
          <w:rPr>
            <w:rStyle w:val="Hyperlink"/>
            <w:noProof/>
          </w:rPr>
          <w:t>3.11.2 externalFiles property</w:t>
        </w:r>
        <w:r>
          <w:rPr>
            <w:noProof/>
            <w:webHidden/>
          </w:rPr>
          <w:tab/>
        </w:r>
        <w:r>
          <w:rPr>
            <w:noProof/>
            <w:webHidden/>
          </w:rPr>
          <w:fldChar w:fldCharType="begin"/>
        </w:r>
        <w:r>
          <w:rPr>
            <w:noProof/>
            <w:webHidden/>
          </w:rPr>
          <w:instrText xml:space="preserve"> PAGEREF _Toc523906885 \h </w:instrText>
        </w:r>
        <w:r>
          <w:rPr>
            <w:noProof/>
            <w:webHidden/>
          </w:rPr>
        </w:r>
        <w:r>
          <w:rPr>
            <w:noProof/>
            <w:webHidden/>
          </w:rPr>
          <w:fldChar w:fldCharType="separate"/>
        </w:r>
        <w:r>
          <w:rPr>
            <w:noProof/>
            <w:webHidden/>
          </w:rPr>
          <w:t>38</w:t>
        </w:r>
        <w:r>
          <w:rPr>
            <w:noProof/>
            <w:webHidden/>
          </w:rPr>
          <w:fldChar w:fldCharType="end"/>
        </w:r>
      </w:hyperlink>
    </w:p>
    <w:p w14:paraId="3E2008AD" w14:textId="6951B95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6" w:history="1">
        <w:r w:rsidRPr="00A5766F">
          <w:rPr>
            <w:rStyle w:val="Hyperlink"/>
            <w:noProof/>
          </w:rPr>
          <w:t xml:space="preserve">3.11.3 If a property appears inline in the root file, its name SHALL NOT appear as one of the property names in </w:t>
        </w:r>
        <w:r w:rsidRPr="00A5766F">
          <w:rPr>
            <w:rStyle w:val="Hyperlink"/>
            <w:rFonts w:ascii="Courier New" w:hAnsi="Courier New"/>
            <w:noProof/>
          </w:rPr>
          <w:t>externalFiles</w:t>
        </w:r>
        <w:r w:rsidRPr="00A5766F">
          <w:rPr>
            <w:rStyle w:val="Hyperlink"/>
            <w:noProof/>
          </w:rPr>
          <w:t xml:space="preserve">. Even if the property name erroneously appears in </w:t>
        </w:r>
        <w:r w:rsidRPr="00A5766F">
          <w:rPr>
            <w:rStyle w:val="Hyperlink"/>
            <w:rFonts w:ascii="Courier New" w:hAnsi="Courier New"/>
            <w:noProof/>
          </w:rPr>
          <w:t>externalFiles</w:t>
        </w:r>
        <w:r w:rsidRPr="00A5766F">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_Toc523906886 \h </w:instrText>
        </w:r>
        <w:r>
          <w:rPr>
            <w:noProof/>
            <w:webHidden/>
          </w:rPr>
        </w:r>
        <w:r>
          <w:rPr>
            <w:noProof/>
            <w:webHidden/>
          </w:rPr>
          <w:fldChar w:fldCharType="separate"/>
        </w:r>
        <w:r>
          <w:rPr>
            <w:noProof/>
            <w:webHidden/>
          </w:rPr>
          <w:t>39</w:t>
        </w:r>
        <w:r>
          <w:rPr>
            <w:noProof/>
            <w:webHidden/>
          </w:rPr>
          <w:fldChar w:fldCharType="end"/>
        </w:r>
      </w:hyperlink>
    </w:p>
    <w:p w14:paraId="6DF9BBB9" w14:textId="793EE15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7" w:history="1">
        <w:r w:rsidRPr="00A5766F">
          <w:rPr>
            <w:rStyle w:val="Hyperlink"/>
            <w:noProof/>
          </w:rPr>
          <w:t>3.11.4 correlationGuid property</w:t>
        </w:r>
        <w:r>
          <w:rPr>
            <w:noProof/>
            <w:webHidden/>
          </w:rPr>
          <w:tab/>
        </w:r>
        <w:r>
          <w:rPr>
            <w:noProof/>
            <w:webHidden/>
          </w:rPr>
          <w:fldChar w:fldCharType="begin"/>
        </w:r>
        <w:r>
          <w:rPr>
            <w:noProof/>
            <w:webHidden/>
          </w:rPr>
          <w:instrText xml:space="preserve"> PAGEREF _Toc523906887 \h </w:instrText>
        </w:r>
        <w:r>
          <w:rPr>
            <w:noProof/>
            <w:webHidden/>
          </w:rPr>
        </w:r>
        <w:r>
          <w:rPr>
            <w:noProof/>
            <w:webHidden/>
          </w:rPr>
          <w:fldChar w:fldCharType="separate"/>
        </w:r>
        <w:r>
          <w:rPr>
            <w:noProof/>
            <w:webHidden/>
          </w:rPr>
          <w:t>39</w:t>
        </w:r>
        <w:r>
          <w:rPr>
            <w:noProof/>
            <w:webHidden/>
          </w:rPr>
          <w:fldChar w:fldCharType="end"/>
        </w:r>
      </w:hyperlink>
    </w:p>
    <w:p w14:paraId="20A3911C" w14:textId="1D07542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8" w:history="1">
        <w:r w:rsidRPr="00A5766F">
          <w:rPr>
            <w:rStyle w:val="Hyperlink"/>
            <w:noProof/>
          </w:rPr>
          <w:t>3.11.5 logicalId property</w:t>
        </w:r>
        <w:r>
          <w:rPr>
            <w:noProof/>
            <w:webHidden/>
          </w:rPr>
          <w:tab/>
        </w:r>
        <w:r>
          <w:rPr>
            <w:noProof/>
            <w:webHidden/>
          </w:rPr>
          <w:fldChar w:fldCharType="begin"/>
        </w:r>
        <w:r>
          <w:rPr>
            <w:noProof/>
            <w:webHidden/>
          </w:rPr>
          <w:instrText xml:space="preserve"> PAGEREF _Toc523906888 \h </w:instrText>
        </w:r>
        <w:r>
          <w:rPr>
            <w:noProof/>
            <w:webHidden/>
          </w:rPr>
        </w:r>
        <w:r>
          <w:rPr>
            <w:noProof/>
            <w:webHidden/>
          </w:rPr>
          <w:fldChar w:fldCharType="separate"/>
        </w:r>
        <w:r>
          <w:rPr>
            <w:noProof/>
            <w:webHidden/>
          </w:rPr>
          <w:t>39</w:t>
        </w:r>
        <w:r>
          <w:rPr>
            <w:noProof/>
            <w:webHidden/>
          </w:rPr>
          <w:fldChar w:fldCharType="end"/>
        </w:r>
      </w:hyperlink>
    </w:p>
    <w:p w14:paraId="3E029E0A" w14:textId="0630934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89" w:history="1">
        <w:r w:rsidRPr="00A5766F">
          <w:rPr>
            <w:rStyle w:val="Hyperlink"/>
            <w:noProof/>
          </w:rPr>
          <w:t>3.11.6 description property</w:t>
        </w:r>
        <w:r>
          <w:rPr>
            <w:noProof/>
            <w:webHidden/>
          </w:rPr>
          <w:tab/>
        </w:r>
        <w:r>
          <w:rPr>
            <w:noProof/>
            <w:webHidden/>
          </w:rPr>
          <w:fldChar w:fldCharType="begin"/>
        </w:r>
        <w:r>
          <w:rPr>
            <w:noProof/>
            <w:webHidden/>
          </w:rPr>
          <w:instrText xml:space="preserve"> PAGEREF _Toc523906889 \h </w:instrText>
        </w:r>
        <w:r>
          <w:rPr>
            <w:noProof/>
            <w:webHidden/>
          </w:rPr>
        </w:r>
        <w:r>
          <w:rPr>
            <w:noProof/>
            <w:webHidden/>
          </w:rPr>
          <w:fldChar w:fldCharType="separate"/>
        </w:r>
        <w:r>
          <w:rPr>
            <w:noProof/>
            <w:webHidden/>
          </w:rPr>
          <w:t>40</w:t>
        </w:r>
        <w:r>
          <w:rPr>
            <w:noProof/>
            <w:webHidden/>
          </w:rPr>
          <w:fldChar w:fldCharType="end"/>
        </w:r>
      </w:hyperlink>
    </w:p>
    <w:p w14:paraId="0575A853" w14:textId="33044D8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0" w:history="1">
        <w:r w:rsidRPr="00A5766F">
          <w:rPr>
            <w:rStyle w:val="Hyperlink"/>
            <w:noProof/>
          </w:rPr>
          <w:t>3.11.7 baselineInstanceGuid property</w:t>
        </w:r>
        <w:r>
          <w:rPr>
            <w:noProof/>
            <w:webHidden/>
          </w:rPr>
          <w:tab/>
        </w:r>
        <w:r>
          <w:rPr>
            <w:noProof/>
            <w:webHidden/>
          </w:rPr>
          <w:fldChar w:fldCharType="begin"/>
        </w:r>
        <w:r>
          <w:rPr>
            <w:noProof/>
            <w:webHidden/>
          </w:rPr>
          <w:instrText xml:space="preserve"> PAGEREF _Toc523906890 \h </w:instrText>
        </w:r>
        <w:r>
          <w:rPr>
            <w:noProof/>
            <w:webHidden/>
          </w:rPr>
        </w:r>
        <w:r>
          <w:rPr>
            <w:noProof/>
            <w:webHidden/>
          </w:rPr>
          <w:fldChar w:fldCharType="separate"/>
        </w:r>
        <w:r>
          <w:rPr>
            <w:noProof/>
            <w:webHidden/>
          </w:rPr>
          <w:t>40</w:t>
        </w:r>
        <w:r>
          <w:rPr>
            <w:noProof/>
            <w:webHidden/>
          </w:rPr>
          <w:fldChar w:fldCharType="end"/>
        </w:r>
      </w:hyperlink>
    </w:p>
    <w:p w14:paraId="0DC71E98" w14:textId="1811D85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1" w:history="1">
        <w:r w:rsidRPr="00A5766F">
          <w:rPr>
            <w:rStyle w:val="Hyperlink"/>
            <w:noProof/>
          </w:rPr>
          <w:t>3.11.8 automationLogicalId property</w:t>
        </w:r>
        <w:r>
          <w:rPr>
            <w:noProof/>
            <w:webHidden/>
          </w:rPr>
          <w:tab/>
        </w:r>
        <w:r>
          <w:rPr>
            <w:noProof/>
            <w:webHidden/>
          </w:rPr>
          <w:fldChar w:fldCharType="begin"/>
        </w:r>
        <w:r>
          <w:rPr>
            <w:noProof/>
            <w:webHidden/>
          </w:rPr>
          <w:instrText xml:space="preserve"> PAGEREF _Toc523906891 \h </w:instrText>
        </w:r>
        <w:r>
          <w:rPr>
            <w:noProof/>
            <w:webHidden/>
          </w:rPr>
        </w:r>
        <w:r>
          <w:rPr>
            <w:noProof/>
            <w:webHidden/>
          </w:rPr>
          <w:fldChar w:fldCharType="separate"/>
        </w:r>
        <w:r>
          <w:rPr>
            <w:noProof/>
            <w:webHidden/>
          </w:rPr>
          <w:t>40</w:t>
        </w:r>
        <w:r>
          <w:rPr>
            <w:noProof/>
            <w:webHidden/>
          </w:rPr>
          <w:fldChar w:fldCharType="end"/>
        </w:r>
      </w:hyperlink>
    </w:p>
    <w:p w14:paraId="2AED67AA" w14:textId="33B9CDF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2" w:history="1">
        <w:r w:rsidRPr="00A5766F">
          <w:rPr>
            <w:rStyle w:val="Hyperlink"/>
            <w:noProof/>
          </w:rPr>
          <w:t>3.11.9 architecture property</w:t>
        </w:r>
        <w:r>
          <w:rPr>
            <w:noProof/>
            <w:webHidden/>
          </w:rPr>
          <w:tab/>
        </w:r>
        <w:r>
          <w:rPr>
            <w:noProof/>
            <w:webHidden/>
          </w:rPr>
          <w:fldChar w:fldCharType="begin"/>
        </w:r>
        <w:r>
          <w:rPr>
            <w:noProof/>
            <w:webHidden/>
          </w:rPr>
          <w:instrText xml:space="preserve"> PAGEREF _Toc523906892 \h </w:instrText>
        </w:r>
        <w:r>
          <w:rPr>
            <w:noProof/>
            <w:webHidden/>
          </w:rPr>
        </w:r>
        <w:r>
          <w:rPr>
            <w:noProof/>
            <w:webHidden/>
          </w:rPr>
          <w:fldChar w:fldCharType="separate"/>
        </w:r>
        <w:r>
          <w:rPr>
            <w:noProof/>
            <w:webHidden/>
          </w:rPr>
          <w:t>41</w:t>
        </w:r>
        <w:r>
          <w:rPr>
            <w:noProof/>
            <w:webHidden/>
          </w:rPr>
          <w:fldChar w:fldCharType="end"/>
        </w:r>
      </w:hyperlink>
    </w:p>
    <w:p w14:paraId="70AEB24E" w14:textId="39CA300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3" w:history="1">
        <w:r w:rsidRPr="00A5766F">
          <w:rPr>
            <w:rStyle w:val="Hyperlink"/>
            <w:noProof/>
          </w:rPr>
          <w:t>3.11.10 tool property</w:t>
        </w:r>
        <w:r>
          <w:rPr>
            <w:noProof/>
            <w:webHidden/>
          </w:rPr>
          <w:tab/>
        </w:r>
        <w:r>
          <w:rPr>
            <w:noProof/>
            <w:webHidden/>
          </w:rPr>
          <w:fldChar w:fldCharType="begin"/>
        </w:r>
        <w:r>
          <w:rPr>
            <w:noProof/>
            <w:webHidden/>
          </w:rPr>
          <w:instrText xml:space="preserve"> PAGEREF _Toc523906893 \h </w:instrText>
        </w:r>
        <w:r>
          <w:rPr>
            <w:noProof/>
            <w:webHidden/>
          </w:rPr>
        </w:r>
        <w:r>
          <w:rPr>
            <w:noProof/>
            <w:webHidden/>
          </w:rPr>
          <w:fldChar w:fldCharType="separate"/>
        </w:r>
        <w:r>
          <w:rPr>
            <w:noProof/>
            <w:webHidden/>
          </w:rPr>
          <w:t>41</w:t>
        </w:r>
        <w:r>
          <w:rPr>
            <w:noProof/>
            <w:webHidden/>
          </w:rPr>
          <w:fldChar w:fldCharType="end"/>
        </w:r>
      </w:hyperlink>
    </w:p>
    <w:p w14:paraId="78FB5A76" w14:textId="5A09757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4" w:history="1">
        <w:r w:rsidRPr="00A5766F">
          <w:rPr>
            <w:rStyle w:val="Hyperlink"/>
            <w:noProof/>
          </w:rPr>
          <w:t>3.11.11 invocations property</w:t>
        </w:r>
        <w:r>
          <w:rPr>
            <w:noProof/>
            <w:webHidden/>
          </w:rPr>
          <w:tab/>
        </w:r>
        <w:r>
          <w:rPr>
            <w:noProof/>
            <w:webHidden/>
          </w:rPr>
          <w:fldChar w:fldCharType="begin"/>
        </w:r>
        <w:r>
          <w:rPr>
            <w:noProof/>
            <w:webHidden/>
          </w:rPr>
          <w:instrText xml:space="preserve"> PAGEREF _Toc523906894 \h </w:instrText>
        </w:r>
        <w:r>
          <w:rPr>
            <w:noProof/>
            <w:webHidden/>
          </w:rPr>
        </w:r>
        <w:r>
          <w:rPr>
            <w:noProof/>
            <w:webHidden/>
          </w:rPr>
          <w:fldChar w:fldCharType="separate"/>
        </w:r>
        <w:r>
          <w:rPr>
            <w:noProof/>
            <w:webHidden/>
          </w:rPr>
          <w:t>41</w:t>
        </w:r>
        <w:r>
          <w:rPr>
            <w:noProof/>
            <w:webHidden/>
          </w:rPr>
          <w:fldChar w:fldCharType="end"/>
        </w:r>
      </w:hyperlink>
    </w:p>
    <w:p w14:paraId="5DCA5215" w14:textId="1600B9C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5" w:history="1">
        <w:r w:rsidRPr="00A5766F">
          <w:rPr>
            <w:rStyle w:val="Hyperlink"/>
            <w:noProof/>
          </w:rPr>
          <w:t>3.11.12 conversion property</w:t>
        </w:r>
        <w:r>
          <w:rPr>
            <w:noProof/>
            <w:webHidden/>
          </w:rPr>
          <w:tab/>
        </w:r>
        <w:r>
          <w:rPr>
            <w:noProof/>
            <w:webHidden/>
          </w:rPr>
          <w:fldChar w:fldCharType="begin"/>
        </w:r>
        <w:r>
          <w:rPr>
            <w:noProof/>
            <w:webHidden/>
          </w:rPr>
          <w:instrText xml:space="preserve"> PAGEREF _Toc523906895 \h </w:instrText>
        </w:r>
        <w:r>
          <w:rPr>
            <w:noProof/>
            <w:webHidden/>
          </w:rPr>
        </w:r>
        <w:r>
          <w:rPr>
            <w:noProof/>
            <w:webHidden/>
          </w:rPr>
          <w:fldChar w:fldCharType="separate"/>
        </w:r>
        <w:r>
          <w:rPr>
            <w:noProof/>
            <w:webHidden/>
          </w:rPr>
          <w:t>41</w:t>
        </w:r>
        <w:r>
          <w:rPr>
            <w:noProof/>
            <w:webHidden/>
          </w:rPr>
          <w:fldChar w:fldCharType="end"/>
        </w:r>
      </w:hyperlink>
    </w:p>
    <w:p w14:paraId="35BBDB27" w14:textId="7DAD4E3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6" w:history="1">
        <w:r w:rsidRPr="00A5766F">
          <w:rPr>
            <w:rStyle w:val="Hyperlink"/>
            <w:noProof/>
          </w:rPr>
          <w:t>3.11.13 versionControlProvenance property</w:t>
        </w:r>
        <w:r>
          <w:rPr>
            <w:noProof/>
            <w:webHidden/>
          </w:rPr>
          <w:tab/>
        </w:r>
        <w:r>
          <w:rPr>
            <w:noProof/>
            <w:webHidden/>
          </w:rPr>
          <w:fldChar w:fldCharType="begin"/>
        </w:r>
        <w:r>
          <w:rPr>
            <w:noProof/>
            <w:webHidden/>
          </w:rPr>
          <w:instrText xml:space="preserve"> PAGEREF _Toc523906896 \h </w:instrText>
        </w:r>
        <w:r>
          <w:rPr>
            <w:noProof/>
            <w:webHidden/>
          </w:rPr>
        </w:r>
        <w:r>
          <w:rPr>
            <w:noProof/>
            <w:webHidden/>
          </w:rPr>
          <w:fldChar w:fldCharType="separate"/>
        </w:r>
        <w:r>
          <w:rPr>
            <w:noProof/>
            <w:webHidden/>
          </w:rPr>
          <w:t>41</w:t>
        </w:r>
        <w:r>
          <w:rPr>
            <w:noProof/>
            <w:webHidden/>
          </w:rPr>
          <w:fldChar w:fldCharType="end"/>
        </w:r>
      </w:hyperlink>
    </w:p>
    <w:p w14:paraId="02D333C0" w14:textId="60E267E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7" w:history="1">
        <w:r w:rsidRPr="00A5766F">
          <w:rPr>
            <w:rStyle w:val="Hyperlink"/>
            <w:noProof/>
          </w:rPr>
          <w:t>3.11.14 originalUriBaseIds property</w:t>
        </w:r>
        <w:r>
          <w:rPr>
            <w:noProof/>
            <w:webHidden/>
          </w:rPr>
          <w:tab/>
        </w:r>
        <w:r>
          <w:rPr>
            <w:noProof/>
            <w:webHidden/>
          </w:rPr>
          <w:fldChar w:fldCharType="begin"/>
        </w:r>
        <w:r>
          <w:rPr>
            <w:noProof/>
            <w:webHidden/>
          </w:rPr>
          <w:instrText xml:space="preserve"> PAGEREF _Toc523906897 \h </w:instrText>
        </w:r>
        <w:r>
          <w:rPr>
            <w:noProof/>
            <w:webHidden/>
          </w:rPr>
        </w:r>
        <w:r>
          <w:rPr>
            <w:noProof/>
            <w:webHidden/>
          </w:rPr>
          <w:fldChar w:fldCharType="separate"/>
        </w:r>
        <w:r>
          <w:rPr>
            <w:noProof/>
            <w:webHidden/>
          </w:rPr>
          <w:t>42</w:t>
        </w:r>
        <w:r>
          <w:rPr>
            <w:noProof/>
            <w:webHidden/>
          </w:rPr>
          <w:fldChar w:fldCharType="end"/>
        </w:r>
      </w:hyperlink>
    </w:p>
    <w:p w14:paraId="7B74F249" w14:textId="48B1394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898" w:history="1">
        <w:r w:rsidRPr="00A5766F">
          <w:rPr>
            <w:rStyle w:val="Hyperlink"/>
            <w:noProof/>
          </w:rPr>
          <w:t>3.11.15 files property</w:t>
        </w:r>
        <w:r>
          <w:rPr>
            <w:noProof/>
            <w:webHidden/>
          </w:rPr>
          <w:tab/>
        </w:r>
        <w:r>
          <w:rPr>
            <w:noProof/>
            <w:webHidden/>
          </w:rPr>
          <w:fldChar w:fldCharType="begin"/>
        </w:r>
        <w:r>
          <w:rPr>
            <w:noProof/>
            <w:webHidden/>
          </w:rPr>
          <w:instrText xml:space="preserve"> PAGEREF _Toc523906898 \h </w:instrText>
        </w:r>
        <w:r>
          <w:rPr>
            <w:noProof/>
            <w:webHidden/>
          </w:rPr>
        </w:r>
        <w:r>
          <w:rPr>
            <w:noProof/>
            <w:webHidden/>
          </w:rPr>
          <w:fldChar w:fldCharType="separate"/>
        </w:r>
        <w:r>
          <w:rPr>
            <w:noProof/>
            <w:webHidden/>
          </w:rPr>
          <w:t>43</w:t>
        </w:r>
        <w:r>
          <w:rPr>
            <w:noProof/>
            <w:webHidden/>
          </w:rPr>
          <w:fldChar w:fldCharType="end"/>
        </w:r>
      </w:hyperlink>
    </w:p>
    <w:p w14:paraId="507FDACC" w14:textId="6472E9B2"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899" w:history="1">
        <w:r w:rsidRPr="00A5766F">
          <w:rPr>
            <w:rStyle w:val="Hyperlink"/>
            <w:noProof/>
          </w:rPr>
          <w:t>3.11.15.1 General</w:t>
        </w:r>
        <w:r>
          <w:rPr>
            <w:noProof/>
            <w:webHidden/>
          </w:rPr>
          <w:tab/>
        </w:r>
        <w:r>
          <w:rPr>
            <w:noProof/>
            <w:webHidden/>
          </w:rPr>
          <w:fldChar w:fldCharType="begin"/>
        </w:r>
        <w:r>
          <w:rPr>
            <w:noProof/>
            <w:webHidden/>
          </w:rPr>
          <w:instrText xml:space="preserve"> PAGEREF _Toc523906899 \h </w:instrText>
        </w:r>
        <w:r>
          <w:rPr>
            <w:noProof/>
            <w:webHidden/>
          </w:rPr>
        </w:r>
        <w:r>
          <w:rPr>
            <w:noProof/>
            <w:webHidden/>
          </w:rPr>
          <w:fldChar w:fldCharType="separate"/>
        </w:r>
        <w:r>
          <w:rPr>
            <w:noProof/>
            <w:webHidden/>
          </w:rPr>
          <w:t>43</w:t>
        </w:r>
        <w:r>
          <w:rPr>
            <w:noProof/>
            <w:webHidden/>
          </w:rPr>
          <w:fldChar w:fldCharType="end"/>
        </w:r>
      </w:hyperlink>
    </w:p>
    <w:p w14:paraId="53F9B3D4" w14:textId="7C554994"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900" w:history="1">
        <w:r w:rsidRPr="00A5766F">
          <w:rPr>
            <w:rStyle w:val="Hyperlink"/>
            <w:noProof/>
          </w:rPr>
          <w:t>3.11.15.2 Property names</w:t>
        </w:r>
        <w:r>
          <w:rPr>
            <w:noProof/>
            <w:webHidden/>
          </w:rPr>
          <w:tab/>
        </w:r>
        <w:r>
          <w:rPr>
            <w:noProof/>
            <w:webHidden/>
          </w:rPr>
          <w:fldChar w:fldCharType="begin"/>
        </w:r>
        <w:r>
          <w:rPr>
            <w:noProof/>
            <w:webHidden/>
          </w:rPr>
          <w:instrText xml:space="preserve"> PAGEREF _Toc523906900 \h </w:instrText>
        </w:r>
        <w:r>
          <w:rPr>
            <w:noProof/>
            <w:webHidden/>
          </w:rPr>
        </w:r>
        <w:r>
          <w:rPr>
            <w:noProof/>
            <w:webHidden/>
          </w:rPr>
          <w:fldChar w:fldCharType="separate"/>
        </w:r>
        <w:r>
          <w:rPr>
            <w:noProof/>
            <w:webHidden/>
          </w:rPr>
          <w:t>43</w:t>
        </w:r>
        <w:r>
          <w:rPr>
            <w:noProof/>
            <w:webHidden/>
          </w:rPr>
          <w:fldChar w:fldCharType="end"/>
        </w:r>
      </w:hyperlink>
    </w:p>
    <w:p w14:paraId="2D749F30" w14:textId="72328A8F"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6901" w:history="1">
        <w:r w:rsidRPr="00A5766F">
          <w:rPr>
            <w:rStyle w:val="Hyperlink"/>
            <w:noProof/>
          </w:rPr>
          <w:t>3.11.15.3 Property values</w:t>
        </w:r>
        <w:r>
          <w:rPr>
            <w:noProof/>
            <w:webHidden/>
          </w:rPr>
          <w:tab/>
        </w:r>
        <w:r>
          <w:rPr>
            <w:noProof/>
            <w:webHidden/>
          </w:rPr>
          <w:fldChar w:fldCharType="begin"/>
        </w:r>
        <w:r>
          <w:rPr>
            <w:noProof/>
            <w:webHidden/>
          </w:rPr>
          <w:instrText xml:space="preserve"> PAGEREF _Toc523906901 \h </w:instrText>
        </w:r>
        <w:r>
          <w:rPr>
            <w:noProof/>
            <w:webHidden/>
          </w:rPr>
        </w:r>
        <w:r>
          <w:rPr>
            <w:noProof/>
            <w:webHidden/>
          </w:rPr>
          <w:fldChar w:fldCharType="separate"/>
        </w:r>
        <w:r>
          <w:rPr>
            <w:noProof/>
            <w:webHidden/>
          </w:rPr>
          <w:t>46</w:t>
        </w:r>
        <w:r>
          <w:rPr>
            <w:noProof/>
            <w:webHidden/>
          </w:rPr>
          <w:fldChar w:fldCharType="end"/>
        </w:r>
      </w:hyperlink>
    </w:p>
    <w:p w14:paraId="6E0BBFBD" w14:textId="265DF77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2" w:history="1">
        <w:r w:rsidRPr="00A5766F">
          <w:rPr>
            <w:rStyle w:val="Hyperlink"/>
            <w:noProof/>
          </w:rPr>
          <w:t>3.11.16 logicalLocations property</w:t>
        </w:r>
        <w:r>
          <w:rPr>
            <w:noProof/>
            <w:webHidden/>
          </w:rPr>
          <w:tab/>
        </w:r>
        <w:r>
          <w:rPr>
            <w:noProof/>
            <w:webHidden/>
          </w:rPr>
          <w:fldChar w:fldCharType="begin"/>
        </w:r>
        <w:r>
          <w:rPr>
            <w:noProof/>
            <w:webHidden/>
          </w:rPr>
          <w:instrText xml:space="preserve"> PAGEREF _Toc523906902 \h </w:instrText>
        </w:r>
        <w:r>
          <w:rPr>
            <w:noProof/>
            <w:webHidden/>
          </w:rPr>
        </w:r>
        <w:r>
          <w:rPr>
            <w:noProof/>
            <w:webHidden/>
          </w:rPr>
          <w:fldChar w:fldCharType="separate"/>
        </w:r>
        <w:r>
          <w:rPr>
            <w:noProof/>
            <w:webHidden/>
          </w:rPr>
          <w:t>47</w:t>
        </w:r>
        <w:r>
          <w:rPr>
            <w:noProof/>
            <w:webHidden/>
          </w:rPr>
          <w:fldChar w:fldCharType="end"/>
        </w:r>
      </w:hyperlink>
    </w:p>
    <w:p w14:paraId="53C7A48E" w14:textId="25A7CC8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3" w:history="1">
        <w:r w:rsidRPr="00A5766F">
          <w:rPr>
            <w:rStyle w:val="Hyperlink"/>
            <w:noProof/>
          </w:rPr>
          <w:t>3.11.17 graphs property</w:t>
        </w:r>
        <w:r>
          <w:rPr>
            <w:noProof/>
            <w:webHidden/>
          </w:rPr>
          <w:tab/>
        </w:r>
        <w:r>
          <w:rPr>
            <w:noProof/>
            <w:webHidden/>
          </w:rPr>
          <w:fldChar w:fldCharType="begin"/>
        </w:r>
        <w:r>
          <w:rPr>
            <w:noProof/>
            <w:webHidden/>
          </w:rPr>
          <w:instrText xml:space="preserve"> PAGEREF _Toc523906903 \h </w:instrText>
        </w:r>
        <w:r>
          <w:rPr>
            <w:noProof/>
            <w:webHidden/>
          </w:rPr>
        </w:r>
        <w:r>
          <w:rPr>
            <w:noProof/>
            <w:webHidden/>
          </w:rPr>
          <w:fldChar w:fldCharType="separate"/>
        </w:r>
        <w:r>
          <w:rPr>
            <w:noProof/>
            <w:webHidden/>
          </w:rPr>
          <w:t>48</w:t>
        </w:r>
        <w:r>
          <w:rPr>
            <w:noProof/>
            <w:webHidden/>
          </w:rPr>
          <w:fldChar w:fldCharType="end"/>
        </w:r>
      </w:hyperlink>
    </w:p>
    <w:p w14:paraId="2D00AED5" w14:textId="16C55D1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4" w:history="1">
        <w:r w:rsidRPr="00A5766F">
          <w:rPr>
            <w:rStyle w:val="Hyperlink"/>
            <w:noProof/>
          </w:rPr>
          <w:t>3.11.18 results property</w:t>
        </w:r>
        <w:r>
          <w:rPr>
            <w:noProof/>
            <w:webHidden/>
          </w:rPr>
          <w:tab/>
        </w:r>
        <w:r>
          <w:rPr>
            <w:noProof/>
            <w:webHidden/>
          </w:rPr>
          <w:fldChar w:fldCharType="begin"/>
        </w:r>
        <w:r>
          <w:rPr>
            <w:noProof/>
            <w:webHidden/>
          </w:rPr>
          <w:instrText xml:space="preserve"> PAGEREF _Toc523906904 \h </w:instrText>
        </w:r>
        <w:r>
          <w:rPr>
            <w:noProof/>
            <w:webHidden/>
          </w:rPr>
        </w:r>
        <w:r>
          <w:rPr>
            <w:noProof/>
            <w:webHidden/>
          </w:rPr>
          <w:fldChar w:fldCharType="separate"/>
        </w:r>
        <w:r>
          <w:rPr>
            <w:noProof/>
            <w:webHidden/>
          </w:rPr>
          <w:t>48</w:t>
        </w:r>
        <w:r>
          <w:rPr>
            <w:noProof/>
            <w:webHidden/>
          </w:rPr>
          <w:fldChar w:fldCharType="end"/>
        </w:r>
      </w:hyperlink>
    </w:p>
    <w:p w14:paraId="0E3FF3A7" w14:textId="2E30A07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5" w:history="1">
        <w:r w:rsidRPr="00A5766F">
          <w:rPr>
            <w:rStyle w:val="Hyperlink"/>
            <w:noProof/>
          </w:rPr>
          <w:t>3.11.19 resources property</w:t>
        </w:r>
        <w:r>
          <w:rPr>
            <w:noProof/>
            <w:webHidden/>
          </w:rPr>
          <w:tab/>
        </w:r>
        <w:r>
          <w:rPr>
            <w:noProof/>
            <w:webHidden/>
          </w:rPr>
          <w:fldChar w:fldCharType="begin"/>
        </w:r>
        <w:r>
          <w:rPr>
            <w:noProof/>
            <w:webHidden/>
          </w:rPr>
          <w:instrText xml:space="preserve"> PAGEREF _Toc523906905 \h </w:instrText>
        </w:r>
        <w:r>
          <w:rPr>
            <w:noProof/>
            <w:webHidden/>
          </w:rPr>
        </w:r>
        <w:r>
          <w:rPr>
            <w:noProof/>
            <w:webHidden/>
          </w:rPr>
          <w:fldChar w:fldCharType="separate"/>
        </w:r>
        <w:r>
          <w:rPr>
            <w:noProof/>
            <w:webHidden/>
          </w:rPr>
          <w:t>48</w:t>
        </w:r>
        <w:r>
          <w:rPr>
            <w:noProof/>
            <w:webHidden/>
          </w:rPr>
          <w:fldChar w:fldCharType="end"/>
        </w:r>
      </w:hyperlink>
    </w:p>
    <w:p w14:paraId="46731214" w14:textId="7DD25CC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6" w:history="1">
        <w:r w:rsidRPr="00A5766F">
          <w:rPr>
            <w:rStyle w:val="Hyperlink"/>
            <w:noProof/>
          </w:rPr>
          <w:t>3.11.20 defaultFileEncoding</w:t>
        </w:r>
        <w:r>
          <w:rPr>
            <w:noProof/>
            <w:webHidden/>
          </w:rPr>
          <w:tab/>
        </w:r>
        <w:r>
          <w:rPr>
            <w:noProof/>
            <w:webHidden/>
          </w:rPr>
          <w:fldChar w:fldCharType="begin"/>
        </w:r>
        <w:r>
          <w:rPr>
            <w:noProof/>
            <w:webHidden/>
          </w:rPr>
          <w:instrText xml:space="preserve"> PAGEREF _Toc523906906 \h </w:instrText>
        </w:r>
        <w:r>
          <w:rPr>
            <w:noProof/>
            <w:webHidden/>
          </w:rPr>
        </w:r>
        <w:r>
          <w:rPr>
            <w:noProof/>
            <w:webHidden/>
          </w:rPr>
          <w:fldChar w:fldCharType="separate"/>
        </w:r>
        <w:r>
          <w:rPr>
            <w:noProof/>
            <w:webHidden/>
          </w:rPr>
          <w:t>49</w:t>
        </w:r>
        <w:r>
          <w:rPr>
            <w:noProof/>
            <w:webHidden/>
          </w:rPr>
          <w:fldChar w:fldCharType="end"/>
        </w:r>
      </w:hyperlink>
    </w:p>
    <w:p w14:paraId="47895CE3" w14:textId="2486D17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7" w:history="1">
        <w:r w:rsidRPr="00A5766F">
          <w:rPr>
            <w:rStyle w:val="Hyperlink"/>
            <w:noProof/>
          </w:rPr>
          <w:t>3.11.21 columnKind property</w:t>
        </w:r>
        <w:r>
          <w:rPr>
            <w:noProof/>
            <w:webHidden/>
          </w:rPr>
          <w:tab/>
        </w:r>
        <w:r>
          <w:rPr>
            <w:noProof/>
            <w:webHidden/>
          </w:rPr>
          <w:fldChar w:fldCharType="begin"/>
        </w:r>
        <w:r>
          <w:rPr>
            <w:noProof/>
            <w:webHidden/>
          </w:rPr>
          <w:instrText xml:space="preserve"> PAGEREF _Toc523906907 \h </w:instrText>
        </w:r>
        <w:r>
          <w:rPr>
            <w:noProof/>
            <w:webHidden/>
          </w:rPr>
        </w:r>
        <w:r>
          <w:rPr>
            <w:noProof/>
            <w:webHidden/>
          </w:rPr>
          <w:fldChar w:fldCharType="separate"/>
        </w:r>
        <w:r>
          <w:rPr>
            <w:noProof/>
            <w:webHidden/>
          </w:rPr>
          <w:t>49</w:t>
        </w:r>
        <w:r>
          <w:rPr>
            <w:noProof/>
            <w:webHidden/>
          </w:rPr>
          <w:fldChar w:fldCharType="end"/>
        </w:r>
      </w:hyperlink>
    </w:p>
    <w:p w14:paraId="7BBD3F36" w14:textId="1DE4919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8" w:history="1">
        <w:r w:rsidRPr="00A5766F">
          <w:rPr>
            <w:rStyle w:val="Hyperlink"/>
            <w:noProof/>
          </w:rPr>
          <w:t>3.11.22 richMessageMimeType property</w:t>
        </w:r>
        <w:r>
          <w:rPr>
            <w:noProof/>
            <w:webHidden/>
          </w:rPr>
          <w:tab/>
        </w:r>
        <w:r>
          <w:rPr>
            <w:noProof/>
            <w:webHidden/>
          </w:rPr>
          <w:fldChar w:fldCharType="begin"/>
        </w:r>
        <w:r>
          <w:rPr>
            <w:noProof/>
            <w:webHidden/>
          </w:rPr>
          <w:instrText xml:space="preserve"> PAGEREF _Toc523906908 \h </w:instrText>
        </w:r>
        <w:r>
          <w:rPr>
            <w:noProof/>
            <w:webHidden/>
          </w:rPr>
        </w:r>
        <w:r>
          <w:rPr>
            <w:noProof/>
            <w:webHidden/>
          </w:rPr>
          <w:fldChar w:fldCharType="separate"/>
        </w:r>
        <w:r>
          <w:rPr>
            <w:noProof/>
            <w:webHidden/>
          </w:rPr>
          <w:t>49</w:t>
        </w:r>
        <w:r>
          <w:rPr>
            <w:noProof/>
            <w:webHidden/>
          </w:rPr>
          <w:fldChar w:fldCharType="end"/>
        </w:r>
      </w:hyperlink>
    </w:p>
    <w:p w14:paraId="262EF726" w14:textId="0C0BD74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09" w:history="1">
        <w:r w:rsidRPr="00A5766F">
          <w:rPr>
            <w:rStyle w:val="Hyperlink"/>
            <w:noProof/>
          </w:rPr>
          <w:t>3.11.23 redactionToken property</w:t>
        </w:r>
        <w:r>
          <w:rPr>
            <w:noProof/>
            <w:webHidden/>
          </w:rPr>
          <w:tab/>
        </w:r>
        <w:r>
          <w:rPr>
            <w:noProof/>
            <w:webHidden/>
          </w:rPr>
          <w:fldChar w:fldCharType="begin"/>
        </w:r>
        <w:r>
          <w:rPr>
            <w:noProof/>
            <w:webHidden/>
          </w:rPr>
          <w:instrText xml:space="preserve"> PAGEREF _Toc523906909 \h </w:instrText>
        </w:r>
        <w:r>
          <w:rPr>
            <w:noProof/>
            <w:webHidden/>
          </w:rPr>
        </w:r>
        <w:r>
          <w:rPr>
            <w:noProof/>
            <w:webHidden/>
          </w:rPr>
          <w:fldChar w:fldCharType="separate"/>
        </w:r>
        <w:r>
          <w:rPr>
            <w:noProof/>
            <w:webHidden/>
          </w:rPr>
          <w:t>49</w:t>
        </w:r>
        <w:r>
          <w:rPr>
            <w:noProof/>
            <w:webHidden/>
          </w:rPr>
          <w:fldChar w:fldCharType="end"/>
        </w:r>
      </w:hyperlink>
    </w:p>
    <w:p w14:paraId="72CC4272" w14:textId="56C8A08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0" w:history="1">
        <w:r w:rsidRPr="00A5766F">
          <w:rPr>
            <w:rStyle w:val="Hyperlink"/>
            <w:noProof/>
          </w:rPr>
          <w:t>3.11.24 properties property</w:t>
        </w:r>
        <w:r>
          <w:rPr>
            <w:noProof/>
            <w:webHidden/>
          </w:rPr>
          <w:tab/>
        </w:r>
        <w:r>
          <w:rPr>
            <w:noProof/>
            <w:webHidden/>
          </w:rPr>
          <w:fldChar w:fldCharType="begin"/>
        </w:r>
        <w:r>
          <w:rPr>
            <w:noProof/>
            <w:webHidden/>
          </w:rPr>
          <w:instrText xml:space="preserve"> PAGEREF _Toc523906910 \h </w:instrText>
        </w:r>
        <w:r>
          <w:rPr>
            <w:noProof/>
            <w:webHidden/>
          </w:rPr>
        </w:r>
        <w:r>
          <w:rPr>
            <w:noProof/>
            <w:webHidden/>
          </w:rPr>
          <w:fldChar w:fldCharType="separate"/>
        </w:r>
        <w:r>
          <w:rPr>
            <w:noProof/>
            <w:webHidden/>
          </w:rPr>
          <w:t>50</w:t>
        </w:r>
        <w:r>
          <w:rPr>
            <w:noProof/>
            <w:webHidden/>
          </w:rPr>
          <w:fldChar w:fldCharType="end"/>
        </w:r>
      </w:hyperlink>
    </w:p>
    <w:p w14:paraId="211E00DC" w14:textId="221A808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11" w:history="1">
        <w:r w:rsidRPr="00A5766F">
          <w:rPr>
            <w:rStyle w:val="Hyperlink"/>
            <w:noProof/>
          </w:rPr>
          <w:t>3.12 tool object</w:t>
        </w:r>
        <w:r>
          <w:rPr>
            <w:noProof/>
            <w:webHidden/>
          </w:rPr>
          <w:tab/>
        </w:r>
        <w:r>
          <w:rPr>
            <w:noProof/>
            <w:webHidden/>
          </w:rPr>
          <w:fldChar w:fldCharType="begin"/>
        </w:r>
        <w:r>
          <w:rPr>
            <w:noProof/>
            <w:webHidden/>
          </w:rPr>
          <w:instrText xml:space="preserve"> PAGEREF _Toc523906911 \h </w:instrText>
        </w:r>
        <w:r>
          <w:rPr>
            <w:noProof/>
            <w:webHidden/>
          </w:rPr>
        </w:r>
        <w:r>
          <w:rPr>
            <w:noProof/>
            <w:webHidden/>
          </w:rPr>
          <w:fldChar w:fldCharType="separate"/>
        </w:r>
        <w:r>
          <w:rPr>
            <w:noProof/>
            <w:webHidden/>
          </w:rPr>
          <w:t>50</w:t>
        </w:r>
        <w:r>
          <w:rPr>
            <w:noProof/>
            <w:webHidden/>
          </w:rPr>
          <w:fldChar w:fldCharType="end"/>
        </w:r>
      </w:hyperlink>
    </w:p>
    <w:p w14:paraId="1713ABB3" w14:textId="5CC2196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2" w:history="1">
        <w:r w:rsidRPr="00A5766F">
          <w:rPr>
            <w:rStyle w:val="Hyperlink"/>
            <w:noProof/>
          </w:rPr>
          <w:t>3.12.1 General</w:t>
        </w:r>
        <w:r>
          <w:rPr>
            <w:noProof/>
            <w:webHidden/>
          </w:rPr>
          <w:tab/>
        </w:r>
        <w:r>
          <w:rPr>
            <w:noProof/>
            <w:webHidden/>
          </w:rPr>
          <w:fldChar w:fldCharType="begin"/>
        </w:r>
        <w:r>
          <w:rPr>
            <w:noProof/>
            <w:webHidden/>
          </w:rPr>
          <w:instrText xml:space="preserve"> PAGEREF _Toc523906912 \h </w:instrText>
        </w:r>
        <w:r>
          <w:rPr>
            <w:noProof/>
            <w:webHidden/>
          </w:rPr>
        </w:r>
        <w:r>
          <w:rPr>
            <w:noProof/>
            <w:webHidden/>
          </w:rPr>
          <w:fldChar w:fldCharType="separate"/>
        </w:r>
        <w:r>
          <w:rPr>
            <w:noProof/>
            <w:webHidden/>
          </w:rPr>
          <w:t>50</w:t>
        </w:r>
        <w:r>
          <w:rPr>
            <w:noProof/>
            <w:webHidden/>
          </w:rPr>
          <w:fldChar w:fldCharType="end"/>
        </w:r>
      </w:hyperlink>
    </w:p>
    <w:p w14:paraId="68AEB935" w14:textId="25F012B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3" w:history="1">
        <w:r w:rsidRPr="00A5766F">
          <w:rPr>
            <w:rStyle w:val="Hyperlink"/>
            <w:noProof/>
          </w:rPr>
          <w:t>3.12.2 name property</w:t>
        </w:r>
        <w:r>
          <w:rPr>
            <w:noProof/>
            <w:webHidden/>
          </w:rPr>
          <w:tab/>
        </w:r>
        <w:r>
          <w:rPr>
            <w:noProof/>
            <w:webHidden/>
          </w:rPr>
          <w:fldChar w:fldCharType="begin"/>
        </w:r>
        <w:r>
          <w:rPr>
            <w:noProof/>
            <w:webHidden/>
          </w:rPr>
          <w:instrText xml:space="preserve"> PAGEREF _Toc523906913 \h </w:instrText>
        </w:r>
        <w:r>
          <w:rPr>
            <w:noProof/>
            <w:webHidden/>
          </w:rPr>
        </w:r>
        <w:r>
          <w:rPr>
            <w:noProof/>
            <w:webHidden/>
          </w:rPr>
          <w:fldChar w:fldCharType="separate"/>
        </w:r>
        <w:r>
          <w:rPr>
            <w:noProof/>
            <w:webHidden/>
          </w:rPr>
          <w:t>50</w:t>
        </w:r>
        <w:r>
          <w:rPr>
            <w:noProof/>
            <w:webHidden/>
          </w:rPr>
          <w:fldChar w:fldCharType="end"/>
        </w:r>
      </w:hyperlink>
    </w:p>
    <w:p w14:paraId="12041587" w14:textId="354149B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4" w:history="1">
        <w:r w:rsidRPr="00A5766F">
          <w:rPr>
            <w:rStyle w:val="Hyperlink"/>
            <w:noProof/>
          </w:rPr>
          <w:t>3.12.3 fullName property</w:t>
        </w:r>
        <w:r>
          <w:rPr>
            <w:noProof/>
            <w:webHidden/>
          </w:rPr>
          <w:tab/>
        </w:r>
        <w:r>
          <w:rPr>
            <w:noProof/>
            <w:webHidden/>
          </w:rPr>
          <w:fldChar w:fldCharType="begin"/>
        </w:r>
        <w:r>
          <w:rPr>
            <w:noProof/>
            <w:webHidden/>
          </w:rPr>
          <w:instrText xml:space="preserve"> PAGEREF _Toc523906914 \h </w:instrText>
        </w:r>
        <w:r>
          <w:rPr>
            <w:noProof/>
            <w:webHidden/>
          </w:rPr>
        </w:r>
        <w:r>
          <w:rPr>
            <w:noProof/>
            <w:webHidden/>
          </w:rPr>
          <w:fldChar w:fldCharType="separate"/>
        </w:r>
        <w:r>
          <w:rPr>
            <w:noProof/>
            <w:webHidden/>
          </w:rPr>
          <w:t>50</w:t>
        </w:r>
        <w:r>
          <w:rPr>
            <w:noProof/>
            <w:webHidden/>
          </w:rPr>
          <w:fldChar w:fldCharType="end"/>
        </w:r>
      </w:hyperlink>
    </w:p>
    <w:p w14:paraId="41BA8567" w14:textId="35F5EE2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5" w:history="1">
        <w:r w:rsidRPr="00A5766F">
          <w:rPr>
            <w:rStyle w:val="Hyperlink"/>
            <w:noProof/>
          </w:rPr>
          <w:t>3.12.4 semanticVersion property</w:t>
        </w:r>
        <w:r>
          <w:rPr>
            <w:noProof/>
            <w:webHidden/>
          </w:rPr>
          <w:tab/>
        </w:r>
        <w:r>
          <w:rPr>
            <w:noProof/>
            <w:webHidden/>
          </w:rPr>
          <w:fldChar w:fldCharType="begin"/>
        </w:r>
        <w:r>
          <w:rPr>
            <w:noProof/>
            <w:webHidden/>
          </w:rPr>
          <w:instrText xml:space="preserve"> PAGEREF _Toc523906915 \h </w:instrText>
        </w:r>
        <w:r>
          <w:rPr>
            <w:noProof/>
            <w:webHidden/>
          </w:rPr>
        </w:r>
        <w:r>
          <w:rPr>
            <w:noProof/>
            <w:webHidden/>
          </w:rPr>
          <w:fldChar w:fldCharType="separate"/>
        </w:r>
        <w:r>
          <w:rPr>
            <w:noProof/>
            <w:webHidden/>
          </w:rPr>
          <w:t>50</w:t>
        </w:r>
        <w:r>
          <w:rPr>
            <w:noProof/>
            <w:webHidden/>
          </w:rPr>
          <w:fldChar w:fldCharType="end"/>
        </w:r>
      </w:hyperlink>
    </w:p>
    <w:p w14:paraId="2B9CA473" w14:textId="22FF57B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6" w:history="1">
        <w:r w:rsidRPr="00A5766F">
          <w:rPr>
            <w:rStyle w:val="Hyperlink"/>
            <w:noProof/>
          </w:rPr>
          <w:t>3.12.5 version property</w:t>
        </w:r>
        <w:r>
          <w:rPr>
            <w:noProof/>
            <w:webHidden/>
          </w:rPr>
          <w:tab/>
        </w:r>
        <w:r>
          <w:rPr>
            <w:noProof/>
            <w:webHidden/>
          </w:rPr>
          <w:fldChar w:fldCharType="begin"/>
        </w:r>
        <w:r>
          <w:rPr>
            <w:noProof/>
            <w:webHidden/>
          </w:rPr>
          <w:instrText xml:space="preserve"> PAGEREF _Toc523906916 \h </w:instrText>
        </w:r>
        <w:r>
          <w:rPr>
            <w:noProof/>
            <w:webHidden/>
          </w:rPr>
        </w:r>
        <w:r>
          <w:rPr>
            <w:noProof/>
            <w:webHidden/>
          </w:rPr>
          <w:fldChar w:fldCharType="separate"/>
        </w:r>
        <w:r>
          <w:rPr>
            <w:noProof/>
            <w:webHidden/>
          </w:rPr>
          <w:t>51</w:t>
        </w:r>
        <w:r>
          <w:rPr>
            <w:noProof/>
            <w:webHidden/>
          </w:rPr>
          <w:fldChar w:fldCharType="end"/>
        </w:r>
      </w:hyperlink>
    </w:p>
    <w:p w14:paraId="335D9610" w14:textId="17E6A9F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7" w:history="1">
        <w:r w:rsidRPr="00A5766F">
          <w:rPr>
            <w:rStyle w:val="Hyperlink"/>
            <w:noProof/>
          </w:rPr>
          <w:t>3.12.6 fileVersion property</w:t>
        </w:r>
        <w:r>
          <w:rPr>
            <w:noProof/>
            <w:webHidden/>
          </w:rPr>
          <w:tab/>
        </w:r>
        <w:r>
          <w:rPr>
            <w:noProof/>
            <w:webHidden/>
          </w:rPr>
          <w:fldChar w:fldCharType="begin"/>
        </w:r>
        <w:r>
          <w:rPr>
            <w:noProof/>
            <w:webHidden/>
          </w:rPr>
          <w:instrText xml:space="preserve"> PAGEREF _Toc523906917 \h </w:instrText>
        </w:r>
        <w:r>
          <w:rPr>
            <w:noProof/>
            <w:webHidden/>
          </w:rPr>
        </w:r>
        <w:r>
          <w:rPr>
            <w:noProof/>
            <w:webHidden/>
          </w:rPr>
          <w:fldChar w:fldCharType="separate"/>
        </w:r>
        <w:r>
          <w:rPr>
            <w:noProof/>
            <w:webHidden/>
          </w:rPr>
          <w:t>51</w:t>
        </w:r>
        <w:r>
          <w:rPr>
            <w:noProof/>
            <w:webHidden/>
          </w:rPr>
          <w:fldChar w:fldCharType="end"/>
        </w:r>
      </w:hyperlink>
    </w:p>
    <w:p w14:paraId="2852A5D3" w14:textId="6FED18F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8" w:history="1">
        <w:r w:rsidRPr="00A5766F">
          <w:rPr>
            <w:rStyle w:val="Hyperlink"/>
            <w:noProof/>
          </w:rPr>
          <w:t>3.12.7 downloadUri property</w:t>
        </w:r>
        <w:r>
          <w:rPr>
            <w:noProof/>
            <w:webHidden/>
          </w:rPr>
          <w:tab/>
        </w:r>
        <w:r>
          <w:rPr>
            <w:noProof/>
            <w:webHidden/>
          </w:rPr>
          <w:fldChar w:fldCharType="begin"/>
        </w:r>
        <w:r>
          <w:rPr>
            <w:noProof/>
            <w:webHidden/>
          </w:rPr>
          <w:instrText xml:space="preserve"> PAGEREF _Toc523906918 \h </w:instrText>
        </w:r>
        <w:r>
          <w:rPr>
            <w:noProof/>
            <w:webHidden/>
          </w:rPr>
        </w:r>
        <w:r>
          <w:rPr>
            <w:noProof/>
            <w:webHidden/>
          </w:rPr>
          <w:fldChar w:fldCharType="separate"/>
        </w:r>
        <w:r>
          <w:rPr>
            <w:noProof/>
            <w:webHidden/>
          </w:rPr>
          <w:t>51</w:t>
        </w:r>
        <w:r>
          <w:rPr>
            <w:noProof/>
            <w:webHidden/>
          </w:rPr>
          <w:fldChar w:fldCharType="end"/>
        </w:r>
      </w:hyperlink>
    </w:p>
    <w:p w14:paraId="05B06A78" w14:textId="6D74055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19" w:history="1">
        <w:r w:rsidRPr="00A5766F">
          <w:rPr>
            <w:rStyle w:val="Hyperlink"/>
            <w:noProof/>
          </w:rPr>
          <w:t>3.12.8 language property</w:t>
        </w:r>
        <w:r>
          <w:rPr>
            <w:noProof/>
            <w:webHidden/>
          </w:rPr>
          <w:tab/>
        </w:r>
        <w:r>
          <w:rPr>
            <w:noProof/>
            <w:webHidden/>
          </w:rPr>
          <w:fldChar w:fldCharType="begin"/>
        </w:r>
        <w:r>
          <w:rPr>
            <w:noProof/>
            <w:webHidden/>
          </w:rPr>
          <w:instrText xml:space="preserve"> PAGEREF _Toc523906919 \h </w:instrText>
        </w:r>
        <w:r>
          <w:rPr>
            <w:noProof/>
            <w:webHidden/>
          </w:rPr>
        </w:r>
        <w:r>
          <w:rPr>
            <w:noProof/>
            <w:webHidden/>
          </w:rPr>
          <w:fldChar w:fldCharType="separate"/>
        </w:r>
        <w:r>
          <w:rPr>
            <w:noProof/>
            <w:webHidden/>
          </w:rPr>
          <w:t>51</w:t>
        </w:r>
        <w:r>
          <w:rPr>
            <w:noProof/>
            <w:webHidden/>
          </w:rPr>
          <w:fldChar w:fldCharType="end"/>
        </w:r>
      </w:hyperlink>
    </w:p>
    <w:p w14:paraId="5BF136C3" w14:textId="5A400B5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0" w:history="1">
        <w:r w:rsidRPr="00A5766F">
          <w:rPr>
            <w:rStyle w:val="Hyperlink"/>
            <w:noProof/>
          </w:rPr>
          <w:t>3.12.9 resourceLocation property</w:t>
        </w:r>
        <w:r>
          <w:rPr>
            <w:noProof/>
            <w:webHidden/>
          </w:rPr>
          <w:tab/>
        </w:r>
        <w:r>
          <w:rPr>
            <w:noProof/>
            <w:webHidden/>
          </w:rPr>
          <w:fldChar w:fldCharType="begin"/>
        </w:r>
        <w:r>
          <w:rPr>
            <w:noProof/>
            <w:webHidden/>
          </w:rPr>
          <w:instrText xml:space="preserve"> PAGEREF _Toc523906920 \h </w:instrText>
        </w:r>
        <w:r>
          <w:rPr>
            <w:noProof/>
            <w:webHidden/>
          </w:rPr>
        </w:r>
        <w:r>
          <w:rPr>
            <w:noProof/>
            <w:webHidden/>
          </w:rPr>
          <w:fldChar w:fldCharType="separate"/>
        </w:r>
        <w:r>
          <w:rPr>
            <w:noProof/>
            <w:webHidden/>
          </w:rPr>
          <w:t>51</w:t>
        </w:r>
        <w:r>
          <w:rPr>
            <w:noProof/>
            <w:webHidden/>
          </w:rPr>
          <w:fldChar w:fldCharType="end"/>
        </w:r>
      </w:hyperlink>
    </w:p>
    <w:p w14:paraId="4FCEC762" w14:textId="32984B9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1" w:history="1">
        <w:r w:rsidRPr="00A5766F">
          <w:rPr>
            <w:rStyle w:val="Hyperlink"/>
            <w:noProof/>
          </w:rPr>
          <w:t>3.12.10 sarifLoggerVersion property</w:t>
        </w:r>
        <w:r>
          <w:rPr>
            <w:noProof/>
            <w:webHidden/>
          </w:rPr>
          <w:tab/>
        </w:r>
        <w:r>
          <w:rPr>
            <w:noProof/>
            <w:webHidden/>
          </w:rPr>
          <w:fldChar w:fldCharType="begin"/>
        </w:r>
        <w:r>
          <w:rPr>
            <w:noProof/>
            <w:webHidden/>
          </w:rPr>
          <w:instrText xml:space="preserve"> PAGEREF _Toc523906921 \h </w:instrText>
        </w:r>
        <w:r>
          <w:rPr>
            <w:noProof/>
            <w:webHidden/>
          </w:rPr>
        </w:r>
        <w:r>
          <w:rPr>
            <w:noProof/>
            <w:webHidden/>
          </w:rPr>
          <w:fldChar w:fldCharType="separate"/>
        </w:r>
        <w:r>
          <w:rPr>
            <w:noProof/>
            <w:webHidden/>
          </w:rPr>
          <w:t>52</w:t>
        </w:r>
        <w:r>
          <w:rPr>
            <w:noProof/>
            <w:webHidden/>
          </w:rPr>
          <w:fldChar w:fldCharType="end"/>
        </w:r>
      </w:hyperlink>
    </w:p>
    <w:p w14:paraId="4AC3CDB2" w14:textId="47E6C5D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2" w:history="1">
        <w:r w:rsidRPr="00A5766F">
          <w:rPr>
            <w:rStyle w:val="Hyperlink"/>
            <w:noProof/>
          </w:rPr>
          <w:t>3.12.11 properties property</w:t>
        </w:r>
        <w:r>
          <w:rPr>
            <w:noProof/>
            <w:webHidden/>
          </w:rPr>
          <w:tab/>
        </w:r>
        <w:r>
          <w:rPr>
            <w:noProof/>
            <w:webHidden/>
          </w:rPr>
          <w:fldChar w:fldCharType="begin"/>
        </w:r>
        <w:r>
          <w:rPr>
            <w:noProof/>
            <w:webHidden/>
          </w:rPr>
          <w:instrText xml:space="preserve"> PAGEREF _Toc523906922 \h </w:instrText>
        </w:r>
        <w:r>
          <w:rPr>
            <w:noProof/>
            <w:webHidden/>
          </w:rPr>
        </w:r>
        <w:r>
          <w:rPr>
            <w:noProof/>
            <w:webHidden/>
          </w:rPr>
          <w:fldChar w:fldCharType="separate"/>
        </w:r>
        <w:r>
          <w:rPr>
            <w:noProof/>
            <w:webHidden/>
          </w:rPr>
          <w:t>52</w:t>
        </w:r>
        <w:r>
          <w:rPr>
            <w:noProof/>
            <w:webHidden/>
          </w:rPr>
          <w:fldChar w:fldCharType="end"/>
        </w:r>
      </w:hyperlink>
    </w:p>
    <w:p w14:paraId="54B7105C" w14:textId="3D7DE48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23" w:history="1">
        <w:r w:rsidRPr="00A5766F">
          <w:rPr>
            <w:rStyle w:val="Hyperlink"/>
            <w:noProof/>
          </w:rPr>
          <w:t>3.13 invocation object</w:t>
        </w:r>
        <w:r>
          <w:rPr>
            <w:noProof/>
            <w:webHidden/>
          </w:rPr>
          <w:tab/>
        </w:r>
        <w:r>
          <w:rPr>
            <w:noProof/>
            <w:webHidden/>
          </w:rPr>
          <w:fldChar w:fldCharType="begin"/>
        </w:r>
        <w:r>
          <w:rPr>
            <w:noProof/>
            <w:webHidden/>
          </w:rPr>
          <w:instrText xml:space="preserve"> PAGEREF _Toc523906923 \h </w:instrText>
        </w:r>
        <w:r>
          <w:rPr>
            <w:noProof/>
            <w:webHidden/>
          </w:rPr>
        </w:r>
        <w:r>
          <w:rPr>
            <w:noProof/>
            <w:webHidden/>
          </w:rPr>
          <w:fldChar w:fldCharType="separate"/>
        </w:r>
        <w:r>
          <w:rPr>
            <w:noProof/>
            <w:webHidden/>
          </w:rPr>
          <w:t>53</w:t>
        </w:r>
        <w:r>
          <w:rPr>
            <w:noProof/>
            <w:webHidden/>
          </w:rPr>
          <w:fldChar w:fldCharType="end"/>
        </w:r>
      </w:hyperlink>
    </w:p>
    <w:p w14:paraId="0DFB8C71" w14:textId="2858E5A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4" w:history="1">
        <w:r w:rsidRPr="00A5766F">
          <w:rPr>
            <w:rStyle w:val="Hyperlink"/>
            <w:noProof/>
          </w:rPr>
          <w:t>3.13.1 General</w:t>
        </w:r>
        <w:r>
          <w:rPr>
            <w:noProof/>
            <w:webHidden/>
          </w:rPr>
          <w:tab/>
        </w:r>
        <w:r>
          <w:rPr>
            <w:noProof/>
            <w:webHidden/>
          </w:rPr>
          <w:fldChar w:fldCharType="begin"/>
        </w:r>
        <w:r>
          <w:rPr>
            <w:noProof/>
            <w:webHidden/>
          </w:rPr>
          <w:instrText xml:space="preserve"> PAGEREF _Toc523906924 \h </w:instrText>
        </w:r>
        <w:r>
          <w:rPr>
            <w:noProof/>
            <w:webHidden/>
          </w:rPr>
        </w:r>
        <w:r>
          <w:rPr>
            <w:noProof/>
            <w:webHidden/>
          </w:rPr>
          <w:fldChar w:fldCharType="separate"/>
        </w:r>
        <w:r>
          <w:rPr>
            <w:noProof/>
            <w:webHidden/>
          </w:rPr>
          <w:t>53</w:t>
        </w:r>
        <w:r>
          <w:rPr>
            <w:noProof/>
            <w:webHidden/>
          </w:rPr>
          <w:fldChar w:fldCharType="end"/>
        </w:r>
      </w:hyperlink>
    </w:p>
    <w:p w14:paraId="06477790" w14:textId="2E92710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5" w:history="1">
        <w:r w:rsidRPr="00A5766F">
          <w:rPr>
            <w:rStyle w:val="Hyperlink"/>
            <w:noProof/>
          </w:rPr>
          <w:t>3.13.2 commandLine property</w:t>
        </w:r>
        <w:r>
          <w:rPr>
            <w:noProof/>
            <w:webHidden/>
          </w:rPr>
          <w:tab/>
        </w:r>
        <w:r>
          <w:rPr>
            <w:noProof/>
            <w:webHidden/>
          </w:rPr>
          <w:fldChar w:fldCharType="begin"/>
        </w:r>
        <w:r>
          <w:rPr>
            <w:noProof/>
            <w:webHidden/>
          </w:rPr>
          <w:instrText xml:space="preserve"> PAGEREF _Toc523906925 \h </w:instrText>
        </w:r>
        <w:r>
          <w:rPr>
            <w:noProof/>
            <w:webHidden/>
          </w:rPr>
        </w:r>
        <w:r>
          <w:rPr>
            <w:noProof/>
            <w:webHidden/>
          </w:rPr>
          <w:fldChar w:fldCharType="separate"/>
        </w:r>
        <w:r>
          <w:rPr>
            <w:noProof/>
            <w:webHidden/>
          </w:rPr>
          <w:t>53</w:t>
        </w:r>
        <w:r>
          <w:rPr>
            <w:noProof/>
            <w:webHidden/>
          </w:rPr>
          <w:fldChar w:fldCharType="end"/>
        </w:r>
      </w:hyperlink>
    </w:p>
    <w:p w14:paraId="7EC27EBD" w14:textId="125C5C6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6" w:history="1">
        <w:r w:rsidRPr="00A5766F">
          <w:rPr>
            <w:rStyle w:val="Hyperlink"/>
            <w:noProof/>
          </w:rPr>
          <w:t>3.13.3 arguments property</w:t>
        </w:r>
        <w:r>
          <w:rPr>
            <w:noProof/>
            <w:webHidden/>
          </w:rPr>
          <w:tab/>
        </w:r>
        <w:r>
          <w:rPr>
            <w:noProof/>
            <w:webHidden/>
          </w:rPr>
          <w:fldChar w:fldCharType="begin"/>
        </w:r>
        <w:r>
          <w:rPr>
            <w:noProof/>
            <w:webHidden/>
          </w:rPr>
          <w:instrText xml:space="preserve"> PAGEREF _Toc523906926 \h </w:instrText>
        </w:r>
        <w:r>
          <w:rPr>
            <w:noProof/>
            <w:webHidden/>
          </w:rPr>
        </w:r>
        <w:r>
          <w:rPr>
            <w:noProof/>
            <w:webHidden/>
          </w:rPr>
          <w:fldChar w:fldCharType="separate"/>
        </w:r>
        <w:r>
          <w:rPr>
            <w:noProof/>
            <w:webHidden/>
          </w:rPr>
          <w:t>53</w:t>
        </w:r>
        <w:r>
          <w:rPr>
            <w:noProof/>
            <w:webHidden/>
          </w:rPr>
          <w:fldChar w:fldCharType="end"/>
        </w:r>
      </w:hyperlink>
    </w:p>
    <w:p w14:paraId="0685180B" w14:textId="0E6EEB1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7" w:history="1">
        <w:r w:rsidRPr="00A5766F">
          <w:rPr>
            <w:rStyle w:val="Hyperlink"/>
            <w:noProof/>
          </w:rPr>
          <w:t>3.13.4 responseFiles property</w:t>
        </w:r>
        <w:r>
          <w:rPr>
            <w:noProof/>
            <w:webHidden/>
          </w:rPr>
          <w:tab/>
        </w:r>
        <w:r>
          <w:rPr>
            <w:noProof/>
            <w:webHidden/>
          </w:rPr>
          <w:fldChar w:fldCharType="begin"/>
        </w:r>
        <w:r>
          <w:rPr>
            <w:noProof/>
            <w:webHidden/>
          </w:rPr>
          <w:instrText xml:space="preserve"> PAGEREF _Toc523906927 \h </w:instrText>
        </w:r>
        <w:r>
          <w:rPr>
            <w:noProof/>
            <w:webHidden/>
          </w:rPr>
        </w:r>
        <w:r>
          <w:rPr>
            <w:noProof/>
            <w:webHidden/>
          </w:rPr>
          <w:fldChar w:fldCharType="separate"/>
        </w:r>
        <w:r>
          <w:rPr>
            <w:noProof/>
            <w:webHidden/>
          </w:rPr>
          <w:t>54</w:t>
        </w:r>
        <w:r>
          <w:rPr>
            <w:noProof/>
            <w:webHidden/>
          </w:rPr>
          <w:fldChar w:fldCharType="end"/>
        </w:r>
      </w:hyperlink>
    </w:p>
    <w:p w14:paraId="3AF80961" w14:textId="70AE588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8" w:history="1">
        <w:r w:rsidRPr="00A5766F">
          <w:rPr>
            <w:rStyle w:val="Hyperlink"/>
            <w:noProof/>
          </w:rPr>
          <w:t>3.13.5 attachments property</w:t>
        </w:r>
        <w:r>
          <w:rPr>
            <w:noProof/>
            <w:webHidden/>
          </w:rPr>
          <w:tab/>
        </w:r>
        <w:r>
          <w:rPr>
            <w:noProof/>
            <w:webHidden/>
          </w:rPr>
          <w:fldChar w:fldCharType="begin"/>
        </w:r>
        <w:r>
          <w:rPr>
            <w:noProof/>
            <w:webHidden/>
          </w:rPr>
          <w:instrText xml:space="preserve"> PAGEREF _Toc523906928 \h </w:instrText>
        </w:r>
        <w:r>
          <w:rPr>
            <w:noProof/>
            <w:webHidden/>
          </w:rPr>
        </w:r>
        <w:r>
          <w:rPr>
            <w:noProof/>
            <w:webHidden/>
          </w:rPr>
          <w:fldChar w:fldCharType="separate"/>
        </w:r>
        <w:r>
          <w:rPr>
            <w:noProof/>
            <w:webHidden/>
          </w:rPr>
          <w:t>54</w:t>
        </w:r>
        <w:r>
          <w:rPr>
            <w:noProof/>
            <w:webHidden/>
          </w:rPr>
          <w:fldChar w:fldCharType="end"/>
        </w:r>
      </w:hyperlink>
    </w:p>
    <w:p w14:paraId="588CAE98" w14:textId="20A7AF4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29" w:history="1">
        <w:r w:rsidRPr="00A5766F">
          <w:rPr>
            <w:rStyle w:val="Hyperlink"/>
            <w:noProof/>
          </w:rPr>
          <w:t>3.13.6 startTime property</w:t>
        </w:r>
        <w:r>
          <w:rPr>
            <w:noProof/>
            <w:webHidden/>
          </w:rPr>
          <w:tab/>
        </w:r>
        <w:r>
          <w:rPr>
            <w:noProof/>
            <w:webHidden/>
          </w:rPr>
          <w:fldChar w:fldCharType="begin"/>
        </w:r>
        <w:r>
          <w:rPr>
            <w:noProof/>
            <w:webHidden/>
          </w:rPr>
          <w:instrText xml:space="preserve"> PAGEREF _Toc523906929 \h </w:instrText>
        </w:r>
        <w:r>
          <w:rPr>
            <w:noProof/>
            <w:webHidden/>
          </w:rPr>
        </w:r>
        <w:r>
          <w:rPr>
            <w:noProof/>
            <w:webHidden/>
          </w:rPr>
          <w:fldChar w:fldCharType="separate"/>
        </w:r>
        <w:r>
          <w:rPr>
            <w:noProof/>
            <w:webHidden/>
          </w:rPr>
          <w:t>54</w:t>
        </w:r>
        <w:r>
          <w:rPr>
            <w:noProof/>
            <w:webHidden/>
          </w:rPr>
          <w:fldChar w:fldCharType="end"/>
        </w:r>
      </w:hyperlink>
    </w:p>
    <w:p w14:paraId="2812EDB0" w14:textId="1DD7EA7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0" w:history="1">
        <w:r w:rsidRPr="00A5766F">
          <w:rPr>
            <w:rStyle w:val="Hyperlink"/>
            <w:noProof/>
          </w:rPr>
          <w:t>3.13.7 endTime property</w:t>
        </w:r>
        <w:r>
          <w:rPr>
            <w:noProof/>
            <w:webHidden/>
          </w:rPr>
          <w:tab/>
        </w:r>
        <w:r>
          <w:rPr>
            <w:noProof/>
            <w:webHidden/>
          </w:rPr>
          <w:fldChar w:fldCharType="begin"/>
        </w:r>
        <w:r>
          <w:rPr>
            <w:noProof/>
            <w:webHidden/>
          </w:rPr>
          <w:instrText xml:space="preserve"> PAGEREF _Toc523906930 \h </w:instrText>
        </w:r>
        <w:r>
          <w:rPr>
            <w:noProof/>
            <w:webHidden/>
          </w:rPr>
        </w:r>
        <w:r>
          <w:rPr>
            <w:noProof/>
            <w:webHidden/>
          </w:rPr>
          <w:fldChar w:fldCharType="separate"/>
        </w:r>
        <w:r>
          <w:rPr>
            <w:noProof/>
            <w:webHidden/>
          </w:rPr>
          <w:t>54</w:t>
        </w:r>
        <w:r>
          <w:rPr>
            <w:noProof/>
            <w:webHidden/>
          </w:rPr>
          <w:fldChar w:fldCharType="end"/>
        </w:r>
      </w:hyperlink>
    </w:p>
    <w:p w14:paraId="79354510" w14:textId="4241142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1" w:history="1">
        <w:r w:rsidRPr="00A5766F">
          <w:rPr>
            <w:rStyle w:val="Hyperlink"/>
            <w:noProof/>
          </w:rPr>
          <w:t>3.13.8 exitCode property</w:t>
        </w:r>
        <w:r>
          <w:rPr>
            <w:noProof/>
            <w:webHidden/>
          </w:rPr>
          <w:tab/>
        </w:r>
        <w:r>
          <w:rPr>
            <w:noProof/>
            <w:webHidden/>
          </w:rPr>
          <w:fldChar w:fldCharType="begin"/>
        </w:r>
        <w:r>
          <w:rPr>
            <w:noProof/>
            <w:webHidden/>
          </w:rPr>
          <w:instrText xml:space="preserve"> PAGEREF _Toc523906931 \h </w:instrText>
        </w:r>
        <w:r>
          <w:rPr>
            <w:noProof/>
            <w:webHidden/>
          </w:rPr>
        </w:r>
        <w:r>
          <w:rPr>
            <w:noProof/>
            <w:webHidden/>
          </w:rPr>
          <w:fldChar w:fldCharType="separate"/>
        </w:r>
        <w:r>
          <w:rPr>
            <w:noProof/>
            <w:webHidden/>
          </w:rPr>
          <w:t>54</w:t>
        </w:r>
        <w:r>
          <w:rPr>
            <w:noProof/>
            <w:webHidden/>
          </w:rPr>
          <w:fldChar w:fldCharType="end"/>
        </w:r>
      </w:hyperlink>
    </w:p>
    <w:p w14:paraId="0BA765A3" w14:textId="56C66BE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2" w:history="1">
        <w:r w:rsidRPr="00A5766F">
          <w:rPr>
            <w:rStyle w:val="Hyperlink"/>
            <w:noProof/>
          </w:rPr>
          <w:t>3.13.9 exitCodeDescription property</w:t>
        </w:r>
        <w:r>
          <w:rPr>
            <w:noProof/>
            <w:webHidden/>
          </w:rPr>
          <w:tab/>
        </w:r>
        <w:r>
          <w:rPr>
            <w:noProof/>
            <w:webHidden/>
          </w:rPr>
          <w:fldChar w:fldCharType="begin"/>
        </w:r>
        <w:r>
          <w:rPr>
            <w:noProof/>
            <w:webHidden/>
          </w:rPr>
          <w:instrText xml:space="preserve"> PAGEREF _Toc523906932 \h </w:instrText>
        </w:r>
        <w:r>
          <w:rPr>
            <w:noProof/>
            <w:webHidden/>
          </w:rPr>
        </w:r>
        <w:r>
          <w:rPr>
            <w:noProof/>
            <w:webHidden/>
          </w:rPr>
          <w:fldChar w:fldCharType="separate"/>
        </w:r>
        <w:r>
          <w:rPr>
            <w:noProof/>
            <w:webHidden/>
          </w:rPr>
          <w:t>55</w:t>
        </w:r>
        <w:r>
          <w:rPr>
            <w:noProof/>
            <w:webHidden/>
          </w:rPr>
          <w:fldChar w:fldCharType="end"/>
        </w:r>
      </w:hyperlink>
    </w:p>
    <w:p w14:paraId="2FF2C434" w14:textId="4A58F52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3" w:history="1">
        <w:r w:rsidRPr="00A5766F">
          <w:rPr>
            <w:rStyle w:val="Hyperlink"/>
            <w:noProof/>
          </w:rPr>
          <w:t>3.13.10 exitSignalName property</w:t>
        </w:r>
        <w:r>
          <w:rPr>
            <w:noProof/>
            <w:webHidden/>
          </w:rPr>
          <w:tab/>
        </w:r>
        <w:r>
          <w:rPr>
            <w:noProof/>
            <w:webHidden/>
          </w:rPr>
          <w:fldChar w:fldCharType="begin"/>
        </w:r>
        <w:r>
          <w:rPr>
            <w:noProof/>
            <w:webHidden/>
          </w:rPr>
          <w:instrText xml:space="preserve"> PAGEREF _Toc523906933 \h </w:instrText>
        </w:r>
        <w:r>
          <w:rPr>
            <w:noProof/>
            <w:webHidden/>
          </w:rPr>
        </w:r>
        <w:r>
          <w:rPr>
            <w:noProof/>
            <w:webHidden/>
          </w:rPr>
          <w:fldChar w:fldCharType="separate"/>
        </w:r>
        <w:r>
          <w:rPr>
            <w:noProof/>
            <w:webHidden/>
          </w:rPr>
          <w:t>55</w:t>
        </w:r>
        <w:r>
          <w:rPr>
            <w:noProof/>
            <w:webHidden/>
          </w:rPr>
          <w:fldChar w:fldCharType="end"/>
        </w:r>
      </w:hyperlink>
    </w:p>
    <w:p w14:paraId="0F5DDC41" w14:textId="71AECC1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4" w:history="1">
        <w:r w:rsidRPr="00A5766F">
          <w:rPr>
            <w:rStyle w:val="Hyperlink"/>
            <w:noProof/>
          </w:rPr>
          <w:t>3.13.11 exitSignalNumber property</w:t>
        </w:r>
        <w:r>
          <w:rPr>
            <w:noProof/>
            <w:webHidden/>
          </w:rPr>
          <w:tab/>
        </w:r>
        <w:r>
          <w:rPr>
            <w:noProof/>
            <w:webHidden/>
          </w:rPr>
          <w:fldChar w:fldCharType="begin"/>
        </w:r>
        <w:r>
          <w:rPr>
            <w:noProof/>
            <w:webHidden/>
          </w:rPr>
          <w:instrText xml:space="preserve"> PAGEREF _Toc523906934 \h </w:instrText>
        </w:r>
        <w:r>
          <w:rPr>
            <w:noProof/>
            <w:webHidden/>
          </w:rPr>
        </w:r>
        <w:r>
          <w:rPr>
            <w:noProof/>
            <w:webHidden/>
          </w:rPr>
          <w:fldChar w:fldCharType="separate"/>
        </w:r>
        <w:r>
          <w:rPr>
            <w:noProof/>
            <w:webHidden/>
          </w:rPr>
          <w:t>55</w:t>
        </w:r>
        <w:r>
          <w:rPr>
            <w:noProof/>
            <w:webHidden/>
          </w:rPr>
          <w:fldChar w:fldCharType="end"/>
        </w:r>
      </w:hyperlink>
    </w:p>
    <w:p w14:paraId="1ED76988" w14:textId="1D79078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5" w:history="1">
        <w:r w:rsidRPr="00A5766F">
          <w:rPr>
            <w:rStyle w:val="Hyperlink"/>
            <w:noProof/>
          </w:rPr>
          <w:t>3.13.12 processStartFailureMessage property</w:t>
        </w:r>
        <w:r>
          <w:rPr>
            <w:noProof/>
            <w:webHidden/>
          </w:rPr>
          <w:tab/>
        </w:r>
        <w:r>
          <w:rPr>
            <w:noProof/>
            <w:webHidden/>
          </w:rPr>
          <w:fldChar w:fldCharType="begin"/>
        </w:r>
        <w:r>
          <w:rPr>
            <w:noProof/>
            <w:webHidden/>
          </w:rPr>
          <w:instrText xml:space="preserve"> PAGEREF _Toc523906935 \h </w:instrText>
        </w:r>
        <w:r>
          <w:rPr>
            <w:noProof/>
            <w:webHidden/>
          </w:rPr>
        </w:r>
        <w:r>
          <w:rPr>
            <w:noProof/>
            <w:webHidden/>
          </w:rPr>
          <w:fldChar w:fldCharType="separate"/>
        </w:r>
        <w:r>
          <w:rPr>
            <w:noProof/>
            <w:webHidden/>
          </w:rPr>
          <w:t>55</w:t>
        </w:r>
        <w:r>
          <w:rPr>
            <w:noProof/>
            <w:webHidden/>
          </w:rPr>
          <w:fldChar w:fldCharType="end"/>
        </w:r>
      </w:hyperlink>
    </w:p>
    <w:p w14:paraId="48F8378F" w14:textId="1BC0E4F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6" w:history="1">
        <w:r w:rsidRPr="00A5766F">
          <w:rPr>
            <w:rStyle w:val="Hyperlink"/>
            <w:noProof/>
          </w:rPr>
          <w:t>3.13.13 toolExecutionSuccessful property</w:t>
        </w:r>
        <w:r>
          <w:rPr>
            <w:noProof/>
            <w:webHidden/>
          </w:rPr>
          <w:tab/>
        </w:r>
        <w:r>
          <w:rPr>
            <w:noProof/>
            <w:webHidden/>
          </w:rPr>
          <w:fldChar w:fldCharType="begin"/>
        </w:r>
        <w:r>
          <w:rPr>
            <w:noProof/>
            <w:webHidden/>
          </w:rPr>
          <w:instrText xml:space="preserve"> PAGEREF _Toc523906936 \h </w:instrText>
        </w:r>
        <w:r>
          <w:rPr>
            <w:noProof/>
            <w:webHidden/>
          </w:rPr>
        </w:r>
        <w:r>
          <w:rPr>
            <w:noProof/>
            <w:webHidden/>
          </w:rPr>
          <w:fldChar w:fldCharType="separate"/>
        </w:r>
        <w:r>
          <w:rPr>
            <w:noProof/>
            <w:webHidden/>
          </w:rPr>
          <w:t>56</w:t>
        </w:r>
        <w:r>
          <w:rPr>
            <w:noProof/>
            <w:webHidden/>
          </w:rPr>
          <w:fldChar w:fldCharType="end"/>
        </w:r>
      </w:hyperlink>
    </w:p>
    <w:p w14:paraId="757848C8" w14:textId="25565A4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7" w:history="1">
        <w:r w:rsidRPr="00A5766F">
          <w:rPr>
            <w:rStyle w:val="Hyperlink"/>
            <w:noProof/>
          </w:rPr>
          <w:t>3.13.14 machine property</w:t>
        </w:r>
        <w:r>
          <w:rPr>
            <w:noProof/>
            <w:webHidden/>
          </w:rPr>
          <w:tab/>
        </w:r>
        <w:r>
          <w:rPr>
            <w:noProof/>
            <w:webHidden/>
          </w:rPr>
          <w:fldChar w:fldCharType="begin"/>
        </w:r>
        <w:r>
          <w:rPr>
            <w:noProof/>
            <w:webHidden/>
          </w:rPr>
          <w:instrText xml:space="preserve"> PAGEREF _Toc523906937 \h </w:instrText>
        </w:r>
        <w:r>
          <w:rPr>
            <w:noProof/>
            <w:webHidden/>
          </w:rPr>
        </w:r>
        <w:r>
          <w:rPr>
            <w:noProof/>
            <w:webHidden/>
          </w:rPr>
          <w:fldChar w:fldCharType="separate"/>
        </w:r>
        <w:r>
          <w:rPr>
            <w:noProof/>
            <w:webHidden/>
          </w:rPr>
          <w:t>56</w:t>
        </w:r>
        <w:r>
          <w:rPr>
            <w:noProof/>
            <w:webHidden/>
          </w:rPr>
          <w:fldChar w:fldCharType="end"/>
        </w:r>
      </w:hyperlink>
    </w:p>
    <w:p w14:paraId="228D06B6" w14:textId="2636475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8" w:history="1">
        <w:r w:rsidRPr="00A5766F">
          <w:rPr>
            <w:rStyle w:val="Hyperlink"/>
            <w:noProof/>
          </w:rPr>
          <w:t>3.13.15 account property</w:t>
        </w:r>
        <w:r>
          <w:rPr>
            <w:noProof/>
            <w:webHidden/>
          </w:rPr>
          <w:tab/>
        </w:r>
        <w:r>
          <w:rPr>
            <w:noProof/>
            <w:webHidden/>
          </w:rPr>
          <w:fldChar w:fldCharType="begin"/>
        </w:r>
        <w:r>
          <w:rPr>
            <w:noProof/>
            <w:webHidden/>
          </w:rPr>
          <w:instrText xml:space="preserve"> PAGEREF _Toc523906938 \h </w:instrText>
        </w:r>
        <w:r>
          <w:rPr>
            <w:noProof/>
            <w:webHidden/>
          </w:rPr>
        </w:r>
        <w:r>
          <w:rPr>
            <w:noProof/>
            <w:webHidden/>
          </w:rPr>
          <w:fldChar w:fldCharType="separate"/>
        </w:r>
        <w:r>
          <w:rPr>
            <w:noProof/>
            <w:webHidden/>
          </w:rPr>
          <w:t>56</w:t>
        </w:r>
        <w:r>
          <w:rPr>
            <w:noProof/>
            <w:webHidden/>
          </w:rPr>
          <w:fldChar w:fldCharType="end"/>
        </w:r>
      </w:hyperlink>
    </w:p>
    <w:p w14:paraId="174736E2" w14:textId="12A7C04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39" w:history="1">
        <w:r w:rsidRPr="00A5766F">
          <w:rPr>
            <w:rStyle w:val="Hyperlink"/>
            <w:noProof/>
          </w:rPr>
          <w:t>3.13.16 processId property</w:t>
        </w:r>
        <w:r>
          <w:rPr>
            <w:noProof/>
            <w:webHidden/>
          </w:rPr>
          <w:tab/>
        </w:r>
        <w:r>
          <w:rPr>
            <w:noProof/>
            <w:webHidden/>
          </w:rPr>
          <w:fldChar w:fldCharType="begin"/>
        </w:r>
        <w:r>
          <w:rPr>
            <w:noProof/>
            <w:webHidden/>
          </w:rPr>
          <w:instrText xml:space="preserve"> PAGEREF _Toc523906939 \h </w:instrText>
        </w:r>
        <w:r>
          <w:rPr>
            <w:noProof/>
            <w:webHidden/>
          </w:rPr>
        </w:r>
        <w:r>
          <w:rPr>
            <w:noProof/>
            <w:webHidden/>
          </w:rPr>
          <w:fldChar w:fldCharType="separate"/>
        </w:r>
        <w:r>
          <w:rPr>
            <w:noProof/>
            <w:webHidden/>
          </w:rPr>
          <w:t>56</w:t>
        </w:r>
        <w:r>
          <w:rPr>
            <w:noProof/>
            <w:webHidden/>
          </w:rPr>
          <w:fldChar w:fldCharType="end"/>
        </w:r>
      </w:hyperlink>
    </w:p>
    <w:p w14:paraId="22112983" w14:textId="58992F2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0" w:history="1">
        <w:r w:rsidRPr="00A5766F">
          <w:rPr>
            <w:rStyle w:val="Hyperlink"/>
            <w:noProof/>
          </w:rPr>
          <w:t>3.13.17 executableLocation property</w:t>
        </w:r>
        <w:r>
          <w:rPr>
            <w:noProof/>
            <w:webHidden/>
          </w:rPr>
          <w:tab/>
        </w:r>
        <w:r>
          <w:rPr>
            <w:noProof/>
            <w:webHidden/>
          </w:rPr>
          <w:fldChar w:fldCharType="begin"/>
        </w:r>
        <w:r>
          <w:rPr>
            <w:noProof/>
            <w:webHidden/>
          </w:rPr>
          <w:instrText xml:space="preserve"> PAGEREF _Toc523906940 \h </w:instrText>
        </w:r>
        <w:r>
          <w:rPr>
            <w:noProof/>
            <w:webHidden/>
          </w:rPr>
        </w:r>
        <w:r>
          <w:rPr>
            <w:noProof/>
            <w:webHidden/>
          </w:rPr>
          <w:fldChar w:fldCharType="separate"/>
        </w:r>
        <w:r>
          <w:rPr>
            <w:noProof/>
            <w:webHidden/>
          </w:rPr>
          <w:t>5</w:t>
        </w:r>
        <w:r>
          <w:rPr>
            <w:noProof/>
            <w:webHidden/>
          </w:rPr>
          <w:t>6</w:t>
        </w:r>
        <w:r>
          <w:rPr>
            <w:noProof/>
            <w:webHidden/>
          </w:rPr>
          <w:fldChar w:fldCharType="end"/>
        </w:r>
      </w:hyperlink>
    </w:p>
    <w:p w14:paraId="07723CEB" w14:textId="01BA4FB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1" w:history="1">
        <w:r w:rsidRPr="00A5766F">
          <w:rPr>
            <w:rStyle w:val="Hyperlink"/>
            <w:noProof/>
          </w:rPr>
          <w:t>3.13.18 workingDirectory property</w:t>
        </w:r>
        <w:r>
          <w:rPr>
            <w:noProof/>
            <w:webHidden/>
          </w:rPr>
          <w:tab/>
        </w:r>
        <w:r>
          <w:rPr>
            <w:noProof/>
            <w:webHidden/>
          </w:rPr>
          <w:fldChar w:fldCharType="begin"/>
        </w:r>
        <w:r>
          <w:rPr>
            <w:noProof/>
            <w:webHidden/>
          </w:rPr>
          <w:instrText xml:space="preserve"> PAGEREF _Toc523906941 \h </w:instrText>
        </w:r>
        <w:r>
          <w:rPr>
            <w:noProof/>
            <w:webHidden/>
          </w:rPr>
        </w:r>
        <w:r>
          <w:rPr>
            <w:noProof/>
            <w:webHidden/>
          </w:rPr>
          <w:fldChar w:fldCharType="separate"/>
        </w:r>
        <w:r>
          <w:rPr>
            <w:noProof/>
            <w:webHidden/>
          </w:rPr>
          <w:t>56</w:t>
        </w:r>
        <w:r>
          <w:rPr>
            <w:noProof/>
            <w:webHidden/>
          </w:rPr>
          <w:fldChar w:fldCharType="end"/>
        </w:r>
      </w:hyperlink>
    </w:p>
    <w:p w14:paraId="4497AAEF" w14:textId="51CA81E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2" w:history="1">
        <w:r w:rsidRPr="00A5766F">
          <w:rPr>
            <w:rStyle w:val="Hyperlink"/>
            <w:noProof/>
          </w:rPr>
          <w:t>3.13.19 environmentVariables property</w:t>
        </w:r>
        <w:r>
          <w:rPr>
            <w:noProof/>
            <w:webHidden/>
          </w:rPr>
          <w:tab/>
        </w:r>
        <w:r>
          <w:rPr>
            <w:noProof/>
            <w:webHidden/>
          </w:rPr>
          <w:fldChar w:fldCharType="begin"/>
        </w:r>
        <w:r>
          <w:rPr>
            <w:noProof/>
            <w:webHidden/>
          </w:rPr>
          <w:instrText xml:space="preserve"> PAGEREF _Toc523906942 \h </w:instrText>
        </w:r>
        <w:r>
          <w:rPr>
            <w:noProof/>
            <w:webHidden/>
          </w:rPr>
        </w:r>
        <w:r>
          <w:rPr>
            <w:noProof/>
            <w:webHidden/>
          </w:rPr>
          <w:fldChar w:fldCharType="separate"/>
        </w:r>
        <w:r>
          <w:rPr>
            <w:noProof/>
            <w:webHidden/>
          </w:rPr>
          <w:t>57</w:t>
        </w:r>
        <w:r>
          <w:rPr>
            <w:noProof/>
            <w:webHidden/>
          </w:rPr>
          <w:fldChar w:fldCharType="end"/>
        </w:r>
      </w:hyperlink>
    </w:p>
    <w:p w14:paraId="09856912" w14:textId="607740B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3" w:history="1">
        <w:r w:rsidRPr="00A5766F">
          <w:rPr>
            <w:rStyle w:val="Hyperlink"/>
            <w:noProof/>
          </w:rPr>
          <w:t>3.13.20 toolNotifications property</w:t>
        </w:r>
        <w:r>
          <w:rPr>
            <w:noProof/>
            <w:webHidden/>
          </w:rPr>
          <w:tab/>
        </w:r>
        <w:r>
          <w:rPr>
            <w:noProof/>
            <w:webHidden/>
          </w:rPr>
          <w:fldChar w:fldCharType="begin"/>
        </w:r>
        <w:r>
          <w:rPr>
            <w:noProof/>
            <w:webHidden/>
          </w:rPr>
          <w:instrText xml:space="preserve"> PAGEREF _Toc523906943 \h </w:instrText>
        </w:r>
        <w:r>
          <w:rPr>
            <w:noProof/>
            <w:webHidden/>
          </w:rPr>
        </w:r>
        <w:r>
          <w:rPr>
            <w:noProof/>
            <w:webHidden/>
          </w:rPr>
          <w:fldChar w:fldCharType="separate"/>
        </w:r>
        <w:r>
          <w:rPr>
            <w:noProof/>
            <w:webHidden/>
          </w:rPr>
          <w:t>57</w:t>
        </w:r>
        <w:r>
          <w:rPr>
            <w:noProof/>
            <w:webHidden/>
          </w:rPr>
          <w:fldChar w:fldCharType="end"/>
        </w:r>
      </w:hyperlink>
    </w:p>
    <w:p w14:paraId="5E1C8DA3" w14:textId="0B18F04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4" w:history="1">
        <w:r w:rsidRPr="00A5766F">
          <w:rPr>
            <w:rStyle w:val="Hyperlink"/>
            <w:noProof/>
          </w:rPr>
          <w:t>3.13.21 configurationNotifications property</w:t>
        </w:r>
        <w:r>
          <w:rPr>
            <w:noProof/>
            <w:webHidden/>
          </w:rPr>
          <w:tab/>
        </w:r>
        <w:r>
          <w:rPr>
            <w:noProof/>
            <w:webHidden/>
          </w:rPr>
          <w:fldChar w:fldCharType="begin"/>
        </w:r>
        <w:r>
          <w:rPr>
            <w:noProof/>
            <w:webHidden/>
          </w:rPr>
          <w:instrText xml:space="preserve"> PAGEREF _Toc523906944 \h </w:instrText>
        </w:r>
        <w:r>
          <w:rPr>
            <w:noProof/>
            <w:webHidden/>
          </w:rPr>
        </w:r>
        <w:r>
          <w:rPr>
            <w:noProof/>
            <w:webHidden/>
          </w:rPr>
          <w:fldChar w:fldCharType="separate"/>
        </w:r>
        <w:r>
          <w:rPr>
            <w:noProof/>
            <w:webHidden/>
          </w:rPr>
          <w:t>57</w:t>
        </w:r>
        <w:r>
          <w:rPr>
            <w:noProof/>
            <w:webHidden/>
          </w:rPr>
          <w:fldChar w:fldCharType="end"/>
        </w:r>
      </w:hyperlink>
    </w:p>
    <w:p w14:paraId="0872859A" w14:textId="23724F0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5" w:history="1">
        <w:r w:rsidRPr="00A5766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_Toc523906945 \h </w:instrText>
        </w:r>
        <w:r>
          <w:rPr>
            <w:noProof/>
            <w:webHidden/>
          </w:rPr>
        </w:r>
        <w:r>
          <w:rPr>
            <w:noProof/>
            <w:webHidden/>
          </w:rPr>
          <w:fldChar w:fldCharType="separate"/>
        </w:r>
        <w:r>
          <w:rPr>
            <w:noProof/>
            <w:webHidden/>
          </w:rPr>
          <w:t>58</w:t>
        </w:r>
        <w:r>
          <w:rPr>
            <w:noProof/>
            <w:webHidden/>
          </w:rPr>
          <w:fldChar w:fldCharType="end"/>
        </w:r>
      </w:hyperlink>
    </w:p>
    <w:p w14:paraId="2C7C2130" w14:textId="43B9236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6" w:history="1">
        <w:r w:rsidRPr="00A5766F">
          <w:rPr>
            <w:rStyle w:val="Hyperlink"/>
            <w:noProof/>
          </w:rPr>
          <w:t>3.13.23 properties property</w:t>
        </w:r>
        <w:r>
          <w:rPr>
            <w:noProof/>
            <w:webHidden/>
          </w:rPr>
          <w:tab/>
        </w:r>
        <w:r>
          <w:rPr>
            <w:noProof/>
            <w:webHidden/>
          </w:rPr>
          <w:fldChar w:fldCharType="begin"/>
        </w:r>
        <w:r>
          <w:rPr>
            <w:noProof/>
            <w:webHidden/>
          </w:rPr>
          <w:instrText xml:space="preserve"> PAGEREF _Toc523906946 \h </w:instrText>
        </w:r>
        <w:r>
          <w:rPr>
            <w:noProof/>
            <w:webHidden/>
          </w:rPr>
        </w:r>
        <w:r>
          <w:rPr>
            <w:noProof/>
            <w:webHidden/>
          </w:rPr>
          <w:fldChar w:fldCharType="separate"/>
        </w:r>
        <w:r>
          <w:rPr>
            <w:noProof/>
            <w:webHidden/>
          </w:rPr>
          <w:t>59</w:t>
        </w:r>
        <w:r>
          <w:rPr>
            <w:noProof/>
            <w:webHidden/>
          </w:rPr>
          <w:fldChar w:fldCharType="end"/>
        </w:r>
      </w:hyperlink>
    </w:p>
    <w:p w14:paraId="311209C7" w14:textId="62EE1F54"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47" w:history="1">
        <w:r w:rsidRPr="00A5766F">
          <w:rPr>
            <w:rStyle w:val="Hyperlink"/>
            <w:noProof/>
          </w:rPr>
          <w:t>3.14 attachment object</w:t>
        </w:r>
        <w:r>
          <w:rPr>
            <w:noProof/>
            <w:webHidden/>
          </w:rPr>
          <w:tab/>
        </w:r>
        <w:r>
          <w:rPr>
            <w:noProof/>
            <w:webHidden/>
          </w:rPr>
          <w:fldChar w:fldCharType="begin"/>
        </w:r>
        <w:r>
          <w:rPr>
            <w:noProof/>
            <w:webHidden/>
          </w:rPr>
          <w:instrText xml:space="preserve"> PAGEREF _Toc523906947 \h </w:instrText>
        </w:r>
        <w:r>
          <w:rPr>
            <w:noProof/>
            <w:webHidden/>
          </w:rPr>
        </w:r>
        <w:r>
          <w:rPr>
            <w:noProof/>
            <w:webHidden/>
          </w:rPr>
          <w:fldChar w:fldCharType="separate"/>
        </w:r>
        <w:r>
          <w:rPr>
            <w:noProof/>
            <w:webHidden/>
          </w:rPr>
          <w:t>59</w:t>
        </w:r>
        <w:r>
          <w:rPr>
            <w:noProof/>
            <w:webHidden/>
          </w:rPr>
          <w:fldChar w:fldCharType="end"/>
        </w:r>
      </w:hyperlink>
    </w:p>
    <w:p w14:paraId="1C0DDAE1" w14:textId="6D7BC76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8" w:history="1">
        <w:r w:rsidRPr="00A5766F">
          <w:rPr>
            <w:rStyle w:val="Hyperlink"/>
            <w:noProof/>
          </w:rPr>
          <w:t>3.14.1 General</w:t>
        </w:r>
        <w:r>
          <w:rPr>
            <w:noProof/>
            <w:webHidden/>
          </w:rPr>
          <w:tab/>
        </w:r>
        <w:r>
          <w:rPr>
            <w:noProof/>
            <w:webHidden/>
          </w:rPr>
          <w:fldChar w:fldCharType="begin"/>
        </w:r>
        <w:r>
          <w:rPr>
            <w:noProof/>
            <w:webHidden/>
          </w:rPr>
          <w:instrText xml:space="preserve"> PAGEREF _Toc523906948 \h </w:instrText>
        </w:r>
        <w:r>
          <w:rPr>
            <w:noProof/>
            <w:webHidden/>
          </w:rPr>
        </w:r>
        <w:r>
          <w:rPr>
            <w:noProof/>
            <w:webHidden/>
          </w:rPr>
          <w:fldChar w:fldCharType="separate"/>
        </w:r>
        <w:r>
          <w:rPr>
            <w:noProof/>
            <w:webHidden/>
          </w:rPr>
          <w:t>59</w:t>
        </w:r>
        <w:r>
          <w:rPr>
            <w:noProof/>
            <w:webHidden/>
          </w:rPr>
          <w:fldChar w:fldCharType="end"/>
        </w:r>
      </w:hyperlink>
    </w:p>
    <w:p w14:paraId="5A92BD6F" w14:textId="1FA5561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49" w:history="1">
        <w:r w:rsidRPr="00A5766F">
          <w:rPr>
            <w:rStyle w:val="Hyperlink"/>
            <w:noProof/>
          </w:rPr>
          <w:t>3.14.2 description property</w:t>
        </w:r>
        <w:r>
          <w:rPr>
            <w:noProof/>
            <w:webHidden/>
          </w:rPr>
          <w:tab/>
        </w:r>
        <w:r>
          <w:rPr>
            <w:noProof/>
            <w:webHidden/>
          </w:rPr>
          <w:fldChar w:fldCharType="begin"/>
        </w:r>
        <w:r>
          <w:rPr>
            <w:noProof/>
            <w:webHidden/>
          </w:rPr>
          <w:instrText xml:space="preserve"> PAGEREF _Toc523906949 \h </w:instrText>
        </w:r>
        <w:r>
          <w:rPr>
            <w:noProof/>
            <w:webHidden/>
          </w:rPr>
        </w:r>
        <w:r>
          <w:rPr>
            <w:noProof/>
            <w:webHidden/>
          </w:rPr>
          <w:fldChar w:fldCharType="separate"/>
        </w:r>
        <w:r>
          <w:rPr>
            <w:noProof/>
            <w:webHidden/>
          </w:rPr>
          <w:t>59</w:t>
        </w:r>
        <w:r>
          <w:rPr>
            <w:noProof/>
            <w:webHidden/>
          </w:rPr>
          <w:fldChar w:fldCharType="end"/>
        </w:r>
      </w:hyperlink>
    </w:p>
    <w:p w14:paraId="4A7A210B" w14:textId="3C53B53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0" w:history="1">
        <w:r w:rsidRPr="00A5766F">
          <w:rPr>
            <w:rStyle w:val="Hyperlink"/>
            <w:noProof/>
          </w:rPr>
          <w:t>3.14.3 fileLocation property</w:t>
        </w:r>
        <w:r>
          <w:rPr>
            <w:noProof/>
            <w:webHidden/>
          </w:rPr>
          <w:tab/>
        </w:r>
        <w:r>
          <w:rPr>
            <w:noProof/>
            <w:webHidden/>
          </w:rPr>
          <w:fldChar w:fldCharType="begin"/>
        </w:r>
        <w:r>
          <w:rPr>
            <w:noProof/>
            <w:webHidden/>
          </w:rPr>
          <w:instrText xml:space="preserve"> PAGEREF _Toc523906950 \h </w:instrText>
        </w:r>
        <w:r>
          <w:rPr>
            <w:noProof/>
            <w:webHidden/>
          </w:rPr>
        </w:r>
        <w:r>
          <w:rPr>
            <w:noProof/>
            <w:webHidden/>
          </w:rPr>
          <w:fldChar w:fldCharType="separate"/>
        </w:r>
        <w:r>
          <w:rPr>
            <w:noProof/>
            <w:webHidden/>
          </w:rPr>
          <w:t>59</w:t>
        </w:r>
        <w:r>
          <w:rPr>
            <w:noProof/>
            <w:webHidden/>
          </w:rPr>
          <w:fldChar w:fldCharType="end"/>
        </w:r>
      </w:hyperlink>
    </w:p>
    <w:p w14:paraId="4A52750B" w14:textId="6646725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1" w:history="1">
        <w:r w:rsidRPr="00A5766F">
          <w:rPr>
            <w:rStyle w:val="Hyperlink"/>
            <w:noProof/>
          </w:rPr>
          <w:t>3.14.4 regions property</w:t>
        </w:r>
        <w:r>
          <w:rPr>
            <w:noProof/>
            <w:webHidden/>
          </w:rPr>
          <w:tab/>
        </w:r>
        <w:r>
          <w:rPr>
            <w:noProof/>
            <w:webHidden/>
          </w:rPr>
          <w:fldChar w:fldCharType="begin"/>
        </w:r>
        <w:r>
          <w:rPr>
            <w:noProof/>
            <w:webHidden/>
          </w:rPr>
          <w:instrText xml:space="preserve"> PAGEREF _Toc523906951 \h </w:instrText>
        </w:r>
        <w:r>
          <w:rPr>
            <w:noProof/>
            <w:webHidden/>
          </w:rPr>
        </w:r>
        <w:r>
          <w:rPr>
            <w:noProof/>
            <w:webHidden/>
          </w:rPr>
          <w:fldChar w:fldCharType="separate"/>
        </w:r>
        <w:r>
          <w:rPr>
            <w:noProof/>
            <w:webHidden/>
          </w:rPr>
          <w:t>60</w:t>
        </w:r>
        <w:r>
          <w:rPr>
            <w:noProof/>
            <w:webHidden/>
          </w:rPr>
          <w:fldChar w:fldCharType="end"/>
        </w:r>
      </w:hyperlink>
    </w:p>
    <w:p w14:paraId="5860FCDD" w14:textId="23B2CF8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2" w:history="1">
        <w:r w:rsidRPr="00A5766F">
          <w:rPr>
            <w:rStyle w:val="Hyperlink"/>
            <w:noProof/>
          </w:rPr>
          <w:t>3.14.5 rectangles property</w:t>
        </w:r>
        <w:r>
          <w:rPr>
            <w:noProof/>
            <w:webHidden/>
          </w:rPr>
          <w:tab/>
        </w:r>
        <w:r>
          <w:rPr>
            <w:noProof/>
            <w:webHidden/>
          </w:rPr>
          <w:fldChar w:fldCharType="begin"/>
        </w:r>
        <w:r>
          <w:rPr>
            <w:noProof/>
            <w:webHidden/>
          </w:rPr>
          <w:instrText xml:space="preserve"> PAGEREF _Toc523906952 \h </w:instrText>
        </w:r>
        <w:r>
          <w:rPr>
            <w:noProof/>
            <w:webHidden/>
          </w:rPr>
        </w:r>
        <w:r>
          <w:rPr>
            <w:noProof/>
            <w:webHidden/>
          </w:rPr>
          <w:fldChar w:fldCharType="separate"/>
        </w:r>
        <w:r>
          <w:rPr>
            <w:noProof/>
            <w:webHidden/>
          </w:rPr>
          <w:t>60</w:t>
        </w:r>
        <w:r>
          <w:rPr>
            <w:noProof/>
            <w:webHidden/>
          </w:rPr>
          <w:fldChar w:fldCharType="end"/>
        </w:r>
      </w:hyperlink>
    </w:p>
    <w:p w14:paraId="1BD18A45" w14:textId="5FB6ED2C"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53" w:history="1">
        <w:r w:rsidRPr="00A5766F">
          <w:rPr>
            <w:rStyle w:val="Hyperlink"/>
            <w:noProof/>
          </w:rPr>
          <w:t>3.15 conversion object</w:t>
        </w:r>
        <w:r>
          <w:rPr>
            <w:noProof/>
            <w:webHidden/>
          </w:rPr>
          <w:tab/>
        </w:r>
        <w:r>
          <w:rPr>
            <w:noProof/>
            <w:webHidden/>
          </w:rPr>
          <w:fldChar w:fldCharType="begin"/>
        </w:r>
        <w:r>
          <w:rPr>
            <w:noProof/>
            <w:webHidden/>
          </w:rPr>
          <w:instrText xml:space="preserve"> PAGEREF _Toc523906953 \h </w:instrText>
        </w:r>
        <w:r>
          <w:rPr>
            <w:noProof/>
            <w:webHidden/>
          </w:rPr>
        </w:r>
        <w:r>
          <w:rPr>
            <w:noProof/>
            <w:webHidden/>
          </w:rPr>
          <w:fldChar w:fldCharType="separate"/>
        </w:r>
        <w:r>
          <w:rPr>
            <w:noProof/>
            <w:webHidden/>
          </w:rPr>
          <w:t>60</w:t>
        </w:r>
        <w:r>
          <w:rPr>
            <w:noProof/>
            <w:webHidden/>
          </w:rPr>
          <w:fldChar w:fldCharType="end"/>
        </w:r>
      </w:hyperlink>
    </w:p>
    <w:p w14:paraId="50B246B1" w14:textId="6273B75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4" w:history="1">
        <w:r w:rsidRPr="00A5766F">
          <w:rPr>
            <w:rStyle w:val="Hyperlink"/>
            <w:noProof/>
          </w:rPr>
          <w:t>3.15.1 General</w:t>
        </w:r>
        <w:r>
          <w:rPr>
            <w:noProof/>
            <w:webHidden/>
          </w:rPr>
          <w:tab/>
        </w:r>
        <w:r>
          <w:rPr>
            <w:noProof/>
            <w:webHidden/>
          </w:rPr>
          <w:fldChar w:fldCharType="begin"/>
        </w:r>
        <w:r>
          <w:rPr>
            <w:noProof/>
            <w:webHidden/>
          </w:rPr>
          <w:instrText xml:space="preserve"> PAGEREF _Toc523906954 \h </w:instrText>
        </w:r>
        <w:r>
          <w:rPr>
            <w:noProof/>
            <w:webHidden/>
          </w:rPr>
        </w:r>
        <w:r>
          <w:rPr>
            <w:noProof/>
            <w:webHidden/>
          </w:rPr>
          <w:fldChar w:fldCharType="separate"/>
        </w:r>
        <w:r>
          <w:rPr>
            <w:noProof/>
            <w:webHidden/>
          </w:rPr>
          <w:t>60</w:t>
        </w:r>
        <w:r>
          <w:rPr>
            <w:noProof/>
            <w:webHidden/>
          </w:rPr>
          <w:fldChar w:fldCharType="end"/>
        </w:r>
      </w:hyperlink>
    </w:p>
    <w:p w14:paraId="624ED508" w14:textId="789E41E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5" w:history="1">
        <w:r w:rsidRPr="00A5766F">
          <w:rPr>
            <w:rStyle w:val="Hyperlink"/>
            <w:noProof/>
          </w:rPr>
          <w:t>3.15.2 tool property</w:t>
        </w:r>
        <w:r>
          <w:rPr>
            <w:noProof/>
            <w:webHidden/>
          </w:rPr>
          <w:tab/>
        </w:r>
        <w:r>
          <w:rPr>
            <w:noProof/>
            <w:webHidden/>
          </w:rPr>
          <w:fldChar w:fldCharType="begin"/>
        </w:r>
        <w:r>
          <w:rPr>
            <w:noProof/>
            <w:webHidden/>
          </w:rPr>
          <w:instrText xml:space="preserve"> PAGEREF _Toc523906955 \h </w:instrText>
        </w:r>
        <w:r>
          <w:rPr>
            <w:noProof/>
            <w:webHidden/>
          </w:rPr>
        </w:r>
        <w:r>
          <w:rPr>
            <w:noProof/>
            <w:webHidden/>
          </w:rPr>
          <w:fldChar w:fldCharType="separate"/>
        </w:r>
        <w:r>
          <w:rPr>
            <w:noProof/>
            <w:webHidden/>
          </w:rPr>
          <w:t>60</w:t>
        </w:r>
        <w:r>
          <w:rPr>
            <w:noProof/>
            <w:webHidden/>
          </w:rPr>
          <w:fldChar w:fldCharType="end"/>
        </w:r>
      </w:hyperlink>
    </w:p>
    <w:p w14:paraId="054F80DB" w14:textId="4861215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6" w:history="1">
        <w:r w:rsidRPr="00A5766F">
          <w:rPr>
            <w:rStyle w:val="Hyperlink"/>
            <w:noProof/>
          </w:rPr>
          <w:t>3.15.3 invocation property</w:t>
        </w:r>
        <w:r>
          <w:rPr>
            <w:noProof/>
            <w:webHidden/>
          </w:rPr>
          <w:tab/>
        </w:r>
        <w:r>
          <w:rPr>
            <w:noProof/>
            <w:webHidden/>
          </w:rPr>
          <w:fldChar w:fldCharType="begin"/>
        </w:r>
        <w:r>
          <w:rPr>
            <w:noProof/>
            <w:webHidden/>
          </w:rPr>
          <w:instrText xml:space="preserve"> PAGEREF _Toc523906956 \h </w:instrText>
        </w:r>
        <w:r>
          <w:rPr>
            <w:noProof/>
            <w:webHidden/>
          </w:rPr>
        </w:r>
        <w:r>
          <w:rPr>
            <w:noProof/>
            <w:webHidden/>
          </w:rPr>
          <w:fldChar w:fldCharType="separate"/>
        </w:r>
        <w:r>
          <w:rPr>
            <w:noProof/>
            <w:webHidden/>
          </w:rPr>
          <w:t>60</w:t>
        </w:r>
        <w:r>
          <w:rPr>
            <w:noProof/>
            <w:webHidden/>
          </w:rPr>
          <w:fldChar w:fldCharType="end"/>
        </w:r>
      </w:hyperlink>
    </w:p>
    <w:p w14:paraId="560F0914" w14:textId="77A3B82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7" w:history="1">
        <w:r w:rsidRPr="00A5766F">
          <w:rPr>
            <w:rStyle w:val="Hyperlink"/>
            <w:noProof/>
          </w:rPr>
          <w:t>3.15.4 analysisToolLogFiles property</w:t>
        </w:r>
        <w:r>
          <w:rPr>
            <w:noProof/>
            <w:webHidden/>
          </w:rPr>
          <w:tab/>
        </w:r>
        <w:r>
          <w:rPr>
            <w:noProof/>
            <w:webHidden/>
          </w:rPr>
          <w:fldChar w:fldCharType="begin"/>
        </w:r>
        <w:r>
          <w:rPr>
            <w:noProof/>
            <w:webHidden/>
          </w:rPr>
          <w:instrText xml:space="preserve"> PAGEREF _Toc523906957 \h </w:instrText>
        </w:r>
        <w:r>
          <w:rPr>
            <w:noProof/>
            <w:webHidden/>
          </w:rPr>
        </w:r>
        <w:r>
          <w:rPr>
            <w:noProof/>
            <w:webHidden/>
          </w:rPr>
          <w:fldChar w:fldCharType="separate"/>
        </w:r>
        <w:r>
          <w:rPr>
            <w:noProof/>
            <w:webHidden/>
          </w:rPr>
          <w:t>61</w:t>
        </w:r>
        <w:r>
          <w:rPr>
            <w:noProof/>
            <w:webHidden/>
          </w:rPr>
          <w:fldChar w:fldCharType="end"/>
        </w:r>
      </w:hyperlink>
    </w:p>
    <w:p w14:paraId="19DC34F6" w14:textId="27F0BB2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58" w:history="1">
        <w:r w:rsidRPr="00A5766F">
          <w:rPr>
            <w:rStyle w:val="Hyperlink"/>
            <w:noProof/>
          </w:rPr>
          <w:t>3.16 versionControlDetails object</w:t>
        </w:r>
        <w:r>
          <w:rPr>
            <w:noProof/>
            <w:webHidden/>
          </w:rPr>
          <w:tab/>
        </w:r>
        <w:r>
          <w:rPr>
            <w:noProof/>
            <w:webHidden/>
          </w:rPr>
          <w:fldChar w:fldCharType="begin"/>
        </w:r>
        <w:r>
          <w:rPr>
            <w:noProof/>
            <w:webHidden/>
          </w:rPr>
          <w:instrText xml:space="preserve"> PAGEREF _Toc523906958 \h </w:instrText>
        </w:r>
        <w:r>
          <w:rPr>
            <w:noProof/>
            <w:webHidden/>
          </w:rPr>
        </w:r>
        <w:r>
          <w:rPr>
            <w:noProof/>
            <w:webHidden/>
          </w:rPr>
          <w:fldChar w:fldCharType="separate"/>
        </w:r>
        <w:r>
          <w:rPr>
            <w:noProof/>
            <w:webHidden/>
          </w:rPr>
          <w:t>61</w:t>
        </w:r>
        <w:r>
          <w:rPr>
            <w:noProof/>
            <w:webHidden/>
          </w:rPr>
          <w:fldChar w:fldCharType="end"/>
        </w:r>
      </w:hyperlink>
    </w:p>
    <w:p w14:paraId="2FE87C0A" w14:textId="24A8DE7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59" w:history="1">
        <w:r w:rsidRPr="00A5766F">
          <w:rPr>
            <w:rStyle w:val="Hyperlink"/>
            <w:noProof/>
          </w:rPr>
          <w:t>3.16.1 General</w:t>
        </w:r>
        <w:r>
          <w:rPr>
            <w:noProof/>
            <w:webHidden/>
          </w:rPr>
          <w:tab/>
        </w:r>
        <w:r>
          <w:rPr>
            <w:noProof/>
            <w:webHidden/>
          </w:rPr>
          <w:fldChar w:fldCharType="begin"/>
        </w:r>
        <w:r>
          <w:rPr>
            <w:noProof/>
            <w:webHidden/>
          </w:rPr>
          <w:instrText xml:space="preserve"> PAGEREF _Toc523906959 \h </w:instrText>
        </w:r>
        <w:r>
          <w:rPr>
            <w:noProof/>
            <w:webHidden/>
          </w:rPr>
        </w:r>
        <w:r>
          <w:rPr>
            <w:noProof/>
            <w:webHidden/>
          </w:rPr>
          <w:fldChar w:fldCharType="separate"/>
        </w:r>
        <w:r>
          <w:rPr>
            <w:noProof/>
            <w:webHidden/>
          </w:rPr>
          <w:t>61</w:t>
        </w:r>
        <w:r>
          <w:rPr>
            <w:noProof/>
            <w:webHidden/>
          </w:rPr>
          <w:fldChar w:fldCharType="end"/>
        </w:r>
      </w:hyperlink>
    </w:p>
    <w:p w14:paraId="04EB47BB" w14:textId="783CE36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0" w:history="1">
        <w:r w:rsidRPr="00A5766F">
          <w:rPr>
            <w:rStyle w:val="Hyperlink"/>
            <w:noProof/>
          </w:rPr>
          <w:t>3.16.2 Constraints</w:t>
        </w:r>
        <w:r>
          <w:rPr>
            <w:noProof/>
            <w:webHidden/>
          </w:rPr>
          <w:tab/>
        </w:r>
        <w:r>
          <w:rPr>
            <w:noProof/>
            <w:webHidden/>
          </w:rPr>
          <w:fldChar w:fldCharType="begin"/>
        </w:r>
        <w:r>
          <w:rPr>
            <w:noProof/>
            <w:webHidden/>
          </w:rPr>
          <w:instrText xml:space="preserve"> PAGEREF _Toc523906960 \h </w:instrText>
        </w:r>
        <w:r>
          <w:rPr>
            <w:noProof/>
            <w:webHidden/>
          </w:rPr>
        </w:r>
        <w:r>
          <w:rPr>
            <w:noProof/>
            <w:webHidden/>
          </w:rPr>
          <w:fldChar w:fldCharType="separate"/>
        </w:r>
        <w:r>
          <w:rPr>
            <w:noProof/>
            <w:webHidden/>
          </w:rPr>
          <w:t>61</w:t>
        </w:r>
        <w:r>
          <w:rPr>
            <w:noProof/>
            <w:webHidden/>
          </w:rPr>
          <w:fldChar w:fldCharType="end"/>
        </w:r>
      </w:hyperlink>
    </w:p>
    <w:p w14:paraId="512B77F8" w14:textId="441019A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1" w:history="1">
        <w:r w:rsidRPr="00A5766F">
          <w:rPr>
            <w:rStyle w:val="Hyperlink"/>
            <w:noProof/>
          </w:rPr>
          <w:t>3.16.3 uri property</w:t>
        </w:r>
        <w:r>
          <w:rPr>
            <w:noProof/>
            <w:webHidden/>
          </w:rPr>
          <w:tab/>
        </w:r>
        <w:r>
          <w:rPr>
            <w:noProof/>
            <w:webHidden/>
          </w:rPr>
          <w:fldChar w:fldCharType="begin"/>
        </w:r>
        <w:r>
          <w:rPr>
            <w:noProof/>
            <w:webHidden/>
          </w:rPr>
          <w:instrText xml:space="preserve"> PAGEREF _Toc523906961 \h </w:instrText>
        </w:r>
        <w:r>
          <w:rPr>
            <w:noProof/>
            <w:webHidden/>
          </w:rPr>
        </w:r>
        <w:r>
          <w:rPr>
            <w:noProof/>
            <w:webHidden/>
          </w:rPr>
          <w:fldChar w:fldCharType="separate"/>
        </w:r>
        <w:r>
          <w:rPr>
            <w:noProof/>
            <w:webHidden/>
          </w:rPr>
          <w:t>61</w:t>
        </w:r>
        <w:r>
          <w:rPr>
            <w:noProof/>
            <w:webHidden/>
          </w:rPr>
          <w:fldChar w:fldCharType="end"/>
        </w:r>
      </w:hyperlink>
    </w:p>
    <w:p w14:paraId="0BA6574A" w14:textId="6DEA8DF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2" w:history="1">
        <w:r w:rsidRPr="00A5766F">
          <w:rPr>
            <w:rStyle w:val="Hyperlink"/>
            <w:noProof/>
          </w:rPr>
          <w:t>3.16.4 revisionId property</w:t>
        </w:r>
        <w:r>
          <w:rPr>
            <w:noProof/>
            <w:webHidden/>
          </w:rPr>
          <w:tab/>
        </w:r>
        <w:r>
          <w:rPr>
            <w:noProof/>
            <w:webHidden/>
          </w:rPr>
          <w:fldChar w:fldCharType="begin"/>
        </w:r>
        <w:r>
          <w:rPr>
            <w:noProof/>
            <w:webHidden/>
          </w:rPr>
          <w:instrText xml:space="preserve"> PAGEREF _Toc523906962 \h </w:instrText>
        </w:r>
        <w:r>
          <w:rPr>
            <w:noProof/>
            <w:webHidden/>
          </w:rPr>
        </w:r>
        <w:r>
          <w:rPr>
            <w:noProof/>
            <w:webHidden/>
          </w:rPr>
          <w:fldChar w:fldCharType="separate"/>
        </w:r>
        <w:r>
          <w:rPr>
            <w:noProof/>
            <w:webHidden/>
          </w:rPr>
          <w:t>61</w:t>
        </w:r>
        <w:r>
          <w:rPr>
            <w:noProof/>
            <w:webHidden/>
          </w:rPr>
          <w:fldChar w:fldCharType="end"/>
        </w:r>
      </w:hyperlink>
    </w:p>
    <w:p w14:paraId="076F5E78" w14:textId="053EB75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3" w:history="1">
        <w:r w:rsidRPr="00A5766F">
          <w:rPr>
            <w:rStyle w:val="Hyperlink"/>
            <w:noProof/>
          </w:rPr>
          <w:t>3.16.5 branch property</w:t>
        </w:r>
        <w:r>
          <w:rPr>
            <w:noProof/>
            <w:webHidden/>
          </w:rPr>
          <w:tab/>
        </w:r>
        <w:r>
          <w:rPr>
            <w:noProof/>
            <w:webHidden/>
          </w:rPr>
          <w:fldChar w:fldCharType="begin"/>
        </w:r>
        <w:r>
          <w:rPr>
            <w:noProof/>
            <w:webHidden/>
          </w:rPr>
          <w:instrText xml:space="preserve"> PAGEREF _Toc523906963 \h </w:instrText>
        </w:r>
        <w:r>
          <w:rPr>
            <w:noProof/>
            <w:webHidden/>
          </w:rPr>
        </w:r>
        <w:r>
          <w:rPr>
            <w:noProof/>
            <w:webHidden/>
          </w:rPr>
          <w:fldChar w:fldCharType="separate"/>
        </w:r>
        <w:r>
          <w:rPr>
            <w:noProof/>
            <w:webHidden/>
          </w:rPr>
          <w:t>61</w:t>
        </w:r>
        <w:r>
          <w:rPr>
            <w:noProof/>
            <w:webHidden/>
          </w:rPr>
          <w:fldChar w:fldCharType="end"/>
        </w:r>
      </w:hyperlink>
    </w:p>
    <w:p w14:paraId="5687D7FE" w14:textId="1CBCBC1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4" w:history="1">
        <w:r w:rsidRPr="00A5766F">
          <w:rPr>
            <w:rStyle w:val="Hyperlink"/>
            <w:noProof/>
          </w:rPr>
          <w:t>3.16.6 tag property</w:t>
        </w:r>
        <w:r>
          <w:rPr>
            <w:noProof/>
            <w:webHidden/>
          </w:rPr>
          <w:tab/>
        </w:r>
        <w:r>
          <w:rPr>
            <w:noProof/>
            <w:webHidden/>
          </w:rPr>
          <w:fldChar w:fldCharType="begin"/>
        </w:r>
        <w:r>
          <w:rPr>
            <w:noProof/>
            <w:webHidden/>
          </w:rPr>
          <w:instrText xml:space="preserve"> PAGEREF _Toc523906964 \h </w:instrText>
        </w:r>
        <w:r>
          <w:rPr>
            <w:noProof/>
            <w:webHidden/>
          </w:rPr>
        </w:r>
        <w:r>
          <w:rPr>
            <w:noProof/>
            <w:webHidden/>
          </w:rPr>
          <w:fldChar w:fldCharType="separate"/>
        </w:r>
        <w:r>
          <w:rPr>
            <w:noProof/>
            <w:webHidden/>
          </w:rPr>
          <w:t>61</w:t>
        </w:r>
        <w:r>
          <w:rPr>
            <w:noProof/>
            <w:webHidden/>
          </w:rPr>
          <w:fldChar w:fldCharType="end"/>
        </w:r>
      </w:hyperlink>
    </w:p>
    <w:p w14:paraId="3476002B" w14:textId="5D5D96C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5" w:history="1">
        <w:r w:rsidRPr="00A5766F">
          <w:rPr>
            <w:rStyle w:val="Hyperlink"/>
            <w:noProof/>
          </w:rPr>
          <w:t>3.16.7 timestamp property</w:t>
        </w:r>
        <w:r>
          <w:rPr>
            <w:noProof/>
            <w:webHidden/>
          </w:rPr>
          <w:tab/>
        </w:r>
        <w:r>
          <w:rPr>
            <w:noProof/>
            <w:webHidden/>
          </w:rPr>
          <w:fldChar w:fldCharType="begin"/>
        </w:r>
        <w:r>
          <w:rPr>
            <w:noProof/>
            <w:webHidden/>
          </w:rPr>
          <w:instrText xml:space="preserve"> PAGEREF _Toc523906965 \h </w:instrText>
        </w:r>
        <w:r>
          <w:rPr>
            <w:noProof/>
            <w:webHidden/>
          </w:rPr>
        </w:r>
        <w:r>
          <w:rPr>
            <w:noProof/>
            <w:webHidden/>
          </w:rPr>
          <w:fldChar w:fldCharType="separate"/>
        </w:r>
        <w:r>
          <w:rPr>
            <w:noProof/>
            <w:webHidden/>
          </w:rPr>
          <w:t>62</w:t>
        </w:r>
        <w:r>
          <w:rPr>
            <w:noProof/>
            <w:webHidden/>
          </w:rPr>
          <w:fldChar w:fldCharType="end"/>
        </w:r>
      </w:hyperlink>
    </w:p>
    <w:p w14:paraId="2DF143BE" w14:textId="451AD88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6" w:history="1">
        <w:r w:rsidRPr="00A5766F">
          <w:rPr>
            <w:rStyle w:val="Hyperlink"/>
            <w:noProof/>
          </w:rPr>
          <w:t>3.16.8 properties property</w:t>
        </w:r>
        <w:r>
          <w:rPr>
            <w:noProof/>
            <w:webHidden/>
          </w:rPr>
          <w:tab/>
        </w:r>
        <w:r>
          <w:rPr>
            <w:noProof/>
            <w:webHidden/>
          </w:rPr>
          <w:fldChar w:fldCharType="begin"/>
        </w:r>
        <w:r>
          <w:rPr>
            <w:noProof/>
            <w:webHidden/>
          </w:rPr>
          <w:instrText xml:space="preserve"> PAGEREF _Toc523906966 \h </w:instrText>
        </w:r>
        <w:r>
          <w:rPr>
            <w:noProof/>
            <w:webHidden/>
          </w:rPr>
        </w:r>
        <w:r>
          <w:rPr>
            <w:noProof/>
            <w:webHidden/>
          </w:rPr>
          <w:fldChar w:fldCharType="separate"/>
        </w:r>
        <w:r>
          <w:rPr>
            <w:noProof/>
            <w:webHidden/>
          </w:rPr>
          <w:t>62</w:t>
        </w:r>
        <w:r>
          <w:rPr>
            <w:noProof/>
            <w:webHidden/>
          </w:rPr>
          <w:fldChar w:fldCharType="end"/>
        </w:r>
      </w:hyperlink>
    </w:p>
    <w:p w14:paraId="1BC0ACDD" w14:textId="4E32A4BA"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67" w:history="1">
        <w:r w:rsidRPr="00A5766F">
          <w:rPr>
            <w:rStyle w:val="Hyperlink"/>
            <w:noProof/>
          </w:rPr>
          <w:t>3.17 file object</w:t>
        </w:r>
        <w:r>
          <w:rPr>
            <w:noProof/>
            <w:webHidden/>
          </w:rPr>
          <w:tab/>
        </w:r>
        <w:r>
          <w:rPr>
            <w:noProof/>
            <w:webHidden/>
          </w:rPr>
          <w:fldChar w:fldCharType="begin"/>
        </w:r>
        <w:r>
          <w:rPr>
            <w:noProof/>
            <w:webHidden/>
          </w:rPr>
          <w:instrText xml:space="preserve"> PAGEREF _Toc523906967 \h </w:instrText>
        </w:r>
        <w:r>
          <w:rPr>
            <w:noProof/>
            <w:webHidden/>
          </w:rPr>
        </w:r>
        <w:r>
          <w:rPr>
            <w:noProof/>
            <w:webHidden/>
          </w:rPr>
          <w:fldChar w:fldCharType="separate"/>
        </w:r>
        <w:r>
          <w:rPr>
            <w:noProof/>
            <w:webHidden/>
          </w:rPr>
          <w:t>62</w:t>
        </w:r>
        <w:r>
          <w:rPr>
            <w:noProof/>
            <w:webHidden/>
          </w:rPr>
          <w:fldChar w:fldCharType="end"/>
        </w:r>
      </w:hyperlink>
    </w:p>
    <w:p w14:paraId="49B44FC9" w14:textId="4F3B4B0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8" w:history="1">
        <w:r w:rsidRPr="00A5766F">
          <w:rPr>
            <w:rStyle w:val="Hyperlink"/>
            <w:noProof/>
          </w:rPr>
          <w:t>3.17.1 General</w:t>
        </w:r>
        <w:r>
          <w:rPr>
            <w:noProof/>
            <w:webHidden/>
          </w:rPr>
          <w:tab/>
        </w:r>
        <w:r>
          <w:rPr>
            <w:noProof/>
            <w:webHidden/>
          </w:rPr>
          <w:fldChar w:fldCharType="begin"/>
        </w:r>
        <w:r>
          <w:rPr>
            <w:noProof/>
            <w:webHidden/>
          </w:rPr>
          <w:instrText xml:space="preserve"> PAGEREF _Toc523906968 \h </w:instrText>
        </w:r>
        <w:r>
          <w:rPr>
            <w:noProof/>
            <w:webHidden/>
          </w:rPr>
        </w:r>
        <w:r>
          <w:rPr>
            <w:noProof/>
            <w:webHidden/>
          </w:rPr>
          <w:fldChar w:fldCharType="separate"/>
        </w:r>
        <w:r>
          <w:rPr>
            <w:noProof/>
            <w:webHidden/>
          </w:rPr>
          <w:t>62</w:t>
        </w:r>
        <w:r>
          <w:rPr>
            <w:noProof/>
            <w:webHidden/>
          </w:rPr>
          <w:fldChar w:fldCharType="end"/>
        </w:r>
      </w:hyperlink>
    </w:p>
    <w:p w14:paraId="2565A006" w14:textId="733D553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69" w:history="1">
        <w:r w:rsidRPr="00A5766F">
          <w:rPr>
            <w:rStyle w:val="Hyperlink"/>
            <w:noProof/>
          </w:rPr>
          <w:t>3.17.2 fileLocation property</w:t>
        </w:r>
        <w:r>
          <w:rPr>
            <w:noProof/>
            <w:webHidden/>
          </w:rPr>
          <w:tab/>
        </w:r>
        <w:r>
          <w:rPr>
            <w:noProof/>
            <w:webHidden/>
          </w:rPr>
          <w:fldChar w:fldCharType="begin"/>
        </w:r>
        <w:r>
          <w:rPr>
            <w:noProof/>
            <w:webHidden/>
          </w:rPr>
          <w:instrText xml:space="preserve"> PAGEREF _Toc523906969 \h </w:instrText>
        </w:r>
        <w:r>
          <w:rPr>
            <w:noProof/>
            <w:webHidden/>
          </w:rPr>
        </w:r>
        <w:r>
          <w:rPr>
            <w:noProof/>
            <w:webHidden/>
          </w:rPr>
          <w:fldChar w:fldCharType="separate"/>
        </w:r>
        <w:r>
          <w:rPr>
            <w:noProof/>
            <w:webHidden/>
          </w:rPr>
          <w:t>62</w:t>
        </w:r>
        <w:r>
          <w:rPr>
            <w:noProof/>
            <w:webHidden/>
          </w:rPr>
          <w:fldChar w:fldCharType="end"/>
        </w:r>
      </w:hyperlink>
    </w:p>
    <w:p w14:paraId="46B8BD07" w14:textId="4EECF82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0" w:history="1">
        <w:r w:rsidRPr="00A5766F">
          <w:rPr>
            <w:rStyle w:val="Hyperlink"/>
            <w:noProof/>
          </w:rPr>
          <w:t>3.17.3 parentKey property</w:t>
        </w:r>
        <w:r>
          <w:rPr>
            <w:noProof/>
            <w:webHidden/>
          </w:rPr>
          <w:tab/>
        </w:r>
        <w:r>
          <w:rPr>
            <w:noProof/>
            <w:webHidden/>
          </w:rPr>
          <w:fldChar w:fldCharType="begin"/>
        </w:r>
        <w:r>
          <w:rPr>
            <w:noProof/>
            <w:webHidden/>
          </w:rPr>
          <w:instrText xml:space="preserve"> PAGEREF _Toc523906970 \h </w:instrText>
        </w:r>
        <w:r>
          <w:rPr>
            <w:noProof/>
            <w:webHidden/>
          </w:rPr>
        </w:r>
        <w:r>
          <w:rPr>
            <w:noProof/>
            <w:webHidden/>
          </w:rPr>
          <w:fldChar w:fldCharType="separate"/>
        </w:r>
        <w:r>
          <w:rPr>
            <w:noProof/>
            <w:webHidden/>
          </w:rPr>
          <w:t>63</w:t>
        </w:r>
        <w:r>
          <w:rPr>
            <w:noProof/>
            <w:webHidden/>
          </w:rPr>
          <w:fldChar w:fldCharType="end"/>
        </w:r>
      </w:hyperlink>
    </w:p>
    <w:p w14:paraId="38388DE2" w14:textId="20B1FA2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1" w:history="1">
        <w:r w:rsidRPr="00A5766F">
          <w:rPr>
            <w:rStyle w:val="Hyperlink"/>
            <w:noProof/>
          </w:rPr>
          <w:t>3.17.4 offset property</w:t>
        </w:r>
        <w:r>
          <w:rPr>
            <w:noProof/>
            <w:webHidden/>
          </w:rPr>
          <w:tab/>
        </w:r>
        <w:r>
          <w:rPr>
            <w:noProof/>
            <w:webHidden/>
          </w:rPr>
          <w:fldChar w:fldCharType="begin"/>
        </w:r>
        <w:r>
          <w:rPr>
            <w:noProof/>
            <w:webHidden/>
          </w:rPr>
          <w:instrText xml:space="preserve"> PAGEREF _Toc523906971 \h </w:instrText>
        </w:r>
        <w:r>
          <w:rPr>
            <w:noProof/>
            <w:webHidden/>
          </w:rPr>
        </w:r>
        <w:r>
          <w:rPr>
            <w:noProof/>
            <w:webHidden/>
          </w:rPr>
          <w:fldChar w:fldCharType="separate"/>
        </w:r>
        <w:r>
          <w:rPr>
            <w:noProof/>
            <w:webHidden/>
          </w:rPr>
          <w:t>64</w:t>
        </w:r>
        <w:r>
          <w:rPr>
            <w:noProof/>
            <w:webHidden/>
          </w:rPr>
          <w:fldChar w:fldCharType="end"/>
        </w:r>
      </w:hyperlink>
    </w:p>
    <w:p w14:paraId="6CA7F6DC" w14:textId="3E70801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2" w:history="1">
        <w:r w:rsidRPr="00A5766F">
          <w:rPr>
            <w:rStyle w:val="Hyperlink"/>
            <w:noProof/>
          </w:rPr>
          <w:t>3.17.5 length property</w:t>
        </w:r>
        <w:r>
          <w:rPr>
            <w:noProof/>
            <w:webHidden/>
          </w:rPr>
          <w:tab/>
        </w:r>
        <w:r>
          <w:rPr>
            <w:noProof/>
            <w:webHidden/>
          </w:rPr>
          <w:fldChar w:fldCharType="begin"/>
        </w:r>
        <w:r>
          <w:rPr>
            <w:noProof/>
            <w:webHidden/>
          </w:rPr>
          <w:instrText xml:space="preserve"> PAGEREF _Toc523906972 \h </w:instrText>
        </w:r>
        <w:r>
          <w:rPr>
            <w:noProof/>
            <w:webHidden/>
          </w:rPr>
        </w:r>
        <w:r>
          <w:rPr>
            <w:noProof/>
            <w:webHidden/>
          </w:rPr>
          <w:fldChar w:fldCharType="separate"/>
        </w:r>
        <w:r>
          <w:rPr>
            <w:noProof/>
            <w:webHidden/>
          </w:rPr>
          <w:t>64</w:t>
        </w:r>
        <w:r>
          <w:rPr>
            <w:noProof/>
            <w:webHidden/>
          </w:rPr>
          <w:fldChar w:fldCharType="end"/>
        </w:r>
      </w:hyperlink>
    </w:p>
    <w:p w14:paraId="02B63503" w14:textId="04E2B9E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3" w:history="1">
        <w:r w:rsidRPr="00A5766F">
          <w:rPr>
            <w:rStyle w:val="Hyperlink"/>
            <w:noProof/>
          </w:rPr>
          <w:t>3.17.6 roles property</w:t>
        </w:r>
        <w:r>
          <w:rPr>
            <w:noProof/>
            <w:webHidden/>
          </w:rPr>
          <w:tab/>
        </w:r>
        <w:r>
          <w:rPr>
            <w:noProof/>
            <w:webHidden/>
          </w:rPr>
          <w:fldChar w:fldCharType="begin"/>
        </w:r>
        <w:r>
          <w:rPr>
            <w:noProof/>
            <w:webHidden/>
          </w:rPr>
          <w:instrText xml:space="preserve"> PAGEREF _Toc523906973 \h </w:instrText>
        </w:r>
        <w:r>
          <w:rPr>
            <w:noProof/>
            <w:webHidden/>
          </w:rPr>
        </w:r>
        <w:r>
          <w:rPr>
            <w:noProof/>
            <w:webHidden/>
          </w:rPr>
          <w:fldChar w:fldCharType="separate"/>
        </w:r>
        <w:r>
          <w:rPr>
            <w:noProof/>
            <w:webHidden/>
          </w:rPr>
          <w:t>64</w:t>
        </w:r>
        <w:r>
          <w:rPr>
            <w:noProof/>
            <w:webHidden/>
          </w:rPr>
          <w:fldChar w:fldCharType="end"/>
        </w:r>
      </w:hyperlink>
    </w:p>
    <w:p w14:paraId="231C5489" w14:textId="6F6FD76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4" w:history="1">
        <w:r w:rsidRPr="00A5766F">
          <w:rPr>
            <w:rStyle w:val="Hyperlink"/>
            <w:noProof/>
          </w:rPr>
          <w:t>3.17.7 mimeType property</w:t>
        </w:r>
        <w:r>
          <w:rPr>
            <w:noProof/>
            <w:webHidden/>
          </w:rPr>
          <w:tab/>
        </w:r>
        <w:r>
          <w:rPr>
            <w:noProof/>
            <w:webHidden/>
          </w:rPr>
          <w:fldChar w:fldCharType="begin"/>
        </w:r>
        <w:r>
          <w:rPr>
            <w:noProof/>
            <w:webHidden/>
          </w:rPr>
          <w:instrText xml:space="preserve"> PAGEREF _Toc523906974 \h </w:instrText>
        </w:r>
        <w:r>
          <w:rPr>
            <w:noProof/>
            <w:webHidden/>
          </w:rPr>
        </w:r>
        <w:r>
          <w:rPr>
            <w:noProof/>
            <w:webHidden/>
          </w:rPr>
          <w:fldChar w:fldCharType="separate"/>
        </w:r>
        <w:r>
          <w:rPr>
            <w:noProof/>
            <w:webHidden/>
          </w:rPr>
          <w:t>65</w:t>
        </w:r>
        <w:r>
          <w:rPr>
            <w:noProof/>
            <w:webHidden/>
          </w:rPr>
          <w:fldChar w:fldCharType="end"/>
        </w:r>
      </w:hyperlink>
    </w:p>
    <w:p w14:paraId="10E3D834" w14:textId="67DD88B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5" w:history="1">
        <w:r w:rsidRPr="00A5766F">
          <w:rPr>
            <w:rStyle w:val="Hyperlink"/>
            <w:noProof/>
          </w:rPr>
          <w:t>3.17.8 contents property</w:t>
        </w:r>
        <w:r>
          <w:rPr>
            <w:noProof/>
            <w:webHidden/>
          </w:rPr>
          <w:tab/>
        </w:r>
        <w:r>
          <w:rPr>
            <w:noProof/>
            <w:webHidden/>
          </w:rPr>
          <w:fldChar w:fldCharType="begin"/>
        </w:r>
        <w:r>
          <w:rPr>
            <w:noProof/>
            <w:webHidden/>
          </w:rPr>
          <w:instrText xml:space="preserve"> PAGEREF _Toc523906975 \h </w:instrText>
        </w:r>
        <w:r>
          <w:rPr>
            <w:noProof/>
            <w:webHidden/>
          </w:rPr>
        </w:r>
        <w:r>
          <w:rPr>
            <w:noProof/>
            <w:webHidden/>
          </w:rPr>
          <w:fldChar w:fldCharType="separate"/>
        </w:r>
        <w:r>
          <w:rPr>
            <w:noProof/>
            <w:webHidden/>
          </w:rPr>
          <w:t>65</w:t>
        </w:r>
        <w:r>
          <w:rPr>
            <w:noProof/>
            <w:webHidden/>
          </w:rPr>
          <w:fldChar w:fldCharType="end"/>
        </w:r>
      </w:hyperlink>
    </w:p>
    <w:p w14:paraId="0FE9F180" w14:textId="051B52F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6" w:history="1">
        <w:r w:rsidRPr="00A5766F">
          <w:rPr>
            <w:rStyle w:val="Hyperlink"/>
            <w:noProof/>
          </w:rPr>
          <w:t>3.17.9 encoding property</w:t>
        </w:r>
        <w:r>
          <w:rPr>
            <w:noProof/>
            <w:webHidden/>
          </w:rPr>
          <w:tab/>
        </w:r>
        <w:r>
          <w:rPr>
            <w:noProof/>
            <w:webHidden/>
          </w:rPr>
          <w:fldChar w:fldCharType="begin"/>
        </w:r>
        <w:r>
          <w:rPr>
            <w:noProof/>
            <w:webHidden/>
          </w:rPr>
          <w:instrText xml:space="preserve"> PAGEREF _Toc523906976 \h </w:instrText>
        </w:r>
        <w:r>
          <w:rPr>
            <w:noProof/>
            <w:webHidden/>
          </w:rPr>
        </w:r>
        <w:r>
          <w:rPr>
            <w:noProof/>
            <w:webHidden/>
          </w:rPr>
          <w:fldChar w:fldCharType="separate"/>
        </w:r>
        <w:r>
          <w:rPr>
            <w:noProof/>
            <w:webHidden/>
          </w:rPr>
          <w:t>65</w:t>
        </w:r>
        <w:r>
          <w:rPr>
            <w:noProof/>
            <w:webHidden/>
          </w:rPr>
          <w:fldChar w:fldCharType="end"/>
        </w:r>
      </w:hyperlink>
    </w:p>
    <w:p w14:paraId="1CE26E3B" w14:textId="4E84DD6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7" w:history="1">
        <w:r w:rsidRPr="00A5766F">
          <w:rPr>
            <w:rStyle w:val="Hyperlink"/>
            <w:noProof/>
          </w:rPr>
          <w:t>3.17.10 hashes property</w:t>
        </w:r>
        <w:r>
          <w:rPr>
            <w:noProof/>
            <w:webHidden/>
          </w:rPr>
          <w:tab/>
        </w:r>
        <w:r>
          <w:rPr>
            <w:noProof/>
            <w:webHidden/>
          </w:rPr>
          <w:fldChar w:fldCharType="begin"/>
        </w:r>
        <w:r>
          <w:rPr>
            <w:noProof/>
            <w:webHidden/>
          </w:rPr>
          <w:instrText xml:space="preserve"> PAGEREF _Toc523906977 \h </w:instrText>
        </w:r>
        <w:r>
          <w:rPr>
            <w:noProof/>
            <w:webHidden/>
          </w:rPr>
        </w:r>
        <w:r>
          <w:rPr>
            <w:noProof/>
            <w:webHidden/>
          </w:rPr>
          <w:fldChar w:fldCharType="separate"/>
        </w:r>
        <w:r>
          <w:rPr>
            <w:noProof/>
            <w:webHidden/>
          </w:rPr>
          <w:t>65</w:t>
        </w:r>
        <w:r>
          <w:rPr>
            <w:noProof/>
            <w:webHidden/>
          </w:rPr>
          <w:fldChar w:fldCharType="end"/>
        </w:r>
      </w:hyperlink>
    </w:p>
    <w:p w14:paraId="35AB7FC9" w14:textId="60FABE3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8" w:history="1">
        <w:r w:rsidRPr="00A5766F">
          <w:rPr>
            <w:rStyle w:val="Hyperlink"/>
            <w:noProof/>
          </w:rPr>
          <w:t>3.17.11 lastModifiedTime property</w:t>
        </w:r>
        <w:r>
          <w:rPr>
            <w:noProof/>
            <w:webHidden/>
          </w:rPr>
          <w:tab/>
        </w:r>
        <w:r>
          <w:rPr>
            <w:noProof/>
            <w:webHidden/>
          </w:rPr>
          <w:fldChar w:fldCharType="begin"/>
        </w:r>
        <w:r>
          <w:rPr>
            <w:noProof/>
            <w:webHidden/>
          </w:rPr>
          <w:instrText xml:space="preserve"> PAGEREF _Toc523906978 \h </w:instrText>
        </w:r>
        <w:r>
          <w:rPr>
            <w:noProof/>
            <w:webHidden/>
          </w:rPr>
        </w:r>
        <w:r>
          <w:rPr>
            <w:noProof/>
            <w:webHidden/>
          </w:rPr>
          <w:fldChar w:fldCharType="separate"/>
        </w:r>
        <w:r>
          <w:rPr>
            <w:noProof/>
            <w:webHidden/>
          </w:rPr>
          <w:t>66</w:t>
        </w:r>
        <w:r>
          <w:rPr>
            <w:noProof/>
            <w:webHidden/>
          </w:rPr>
          <w:fldChar w:fldCharType="end"/>
        </w:r>
      </w:hyperlink>
    </w:p>
    <w:p w14:paraId="0F521E42" w14:textId="417EEEF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79" w:history="1">
        <w:r w:rsidRPr="00A5766F">
          <w:rPr>
            <w:rStyle w:val="Hyperlink"/>
            <w:noProof/>
          </w:rPr>
          <w:t>3.17.12 properties property</w:t>
        </w:r>
        <w:r>
          <w:rPr>
            <w:noProof/>
            <w:webHidden/>
          </w:rPr>
          <w:tab/>
        </w:r>
        <w:r>
          <w:rPr>
            <w:noProof/>
            <w:webHidden/>
          </w:rPr>
          <w:fldChar w:fldCharType="begin"/>
        </w:r>
        <w:r>
          <w:rPr>
            <w:noProof/>
            <w:webHidden/>
          </w:rPr>
          <w:instrText xml:space="preserve"> PAGEREF _Toc523906979 \h </w:instrText>
        </w:r>
        <w:r>
          <w:rPr>
            <w:noProof/>
            <w:webHidden/>
          </w:rPr>
        </w:r>
        <w:r>
          <w:rPr>
            <w:noProof/>
            <w:webHidden/>
          </w:rPr>
          <w:fldChar w:fldCharType="separate"/>
        </w:r>
        <w:r>
          <w:rPr>
            <w:noProof/>
            <w:webHidden/>
          </w:rPr>
          <w:t>66</w:t>
        </w:r>
        <w:r>
          <w:rPr>
            <w:noProof/>
            <w:webHidden/>
          </w:rPr>
          <w:fldChar w:fldCharType="end"/>
        </w:r>
      </w:hyperlink>
    </w:p>
    <w:p w14:paraId="5C5F9474" w14:textId="15B36BF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80" w:history="1">
        <w:r w:rsidRPr="00A5766F">
          <w:rPr>
            <w:rStyle w:val="Hyperlink"/>
            <w:noProof/>
          </w:rPr>
          <w:t>3.18 hash object</w:t>
        </w:r>
        <w:r>
          <w:rPr>
            <w:noProof/>
            <w:webHidden/>
          </w:rPr>
          <w:tab/>
        </w:r>
        <w:r>
          <w:rPr>
            <w:noProof/>
            <w:webHidden/>
          </w:rPr>
          <w:fldChar w:fldCharType="begin"/>
        </w:r>
        <w:r>
          <w:rPr>
            <w:noProof/>
            <w:webHidden/>
          </w:rPr>
          <w:instrText xml:space="preserve"> PAGEREF _Toc523906980 \h </w:instrText>
        </w:r>
        <w:r>
          <w:rPr>
            <w:noProof/>
            <w:webHidden/>
          </w:rPr>
        </w:r>
        <w:r>
          <w:rPr>
            <w:noProof/>
            <w:webHidden/>
          </w:rPr>
          <w:fldChar w:fldCharType="separate"/>
        </w:r>
        <w:r>
          <w:rPr>
            <w:noProof/>
            <w:webHidden/>
          </w:rPr>
          <w:t>66</w:t>
        </w:r>
        <w:r>
          <w:rPr>
            <w:noProof/>
            <w:webHidden/>
          </w:rPr>
          <w:fldChar w:fldCharType="end"/>
        </w:r>
      </w:hyperlink>
    </w:p>
    <w:p w14:paraId="59CF151C" w14:textId="4FF36FE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1" w:history="1">
        <w:r w:rsidRPr="00A5766F">
          <w:rPr>
            <w:rStyle w:val="Hyperlink"/>
            <w:noProof/>
          </w:rPr>
          <w:t>3.18.1 General</w:t>
        </w:r>
        <w:r>
          <w:rPr>
            <w:noProof/>
            <w:webHidden/>
          </w:rPr>
          <w:tab/>
        </w:r>
        <w:r>
          <w:rPr>
            <w:noProof/>
            <w:webHidden/>
          </w:rPr>
          <w:fldChar w:fldCharType="begin"/>
        </w:r>
        <w:r>
          <w:rPr>
            <w:noProof/>
            <w:webHidden/>
          </w:rPr>
          <w:instrText xml:space="preserve"> PAGEREF _Toc523906981 \h </w:instrText>
        </w:r>
        <w:r>
          <w:rPr>
            <w:noProof/>
            <w:webHidden/>
          </w:rPr>
        </w:r>
        <w:r>
          <w:rPr>
            <w:noProof/>
            <w:webHidden/>
          </w:rPr>
          <w:fldChar w:fldCharType="separate"/>
        </w:r>
        <w:r>
          <w:rPr>
            <w:noProof/>
            <w:webHidden/>
          </w:rPr>
          <w:t>66</w:t>
        </w:r>
        <w:r>
          <w:rPr>
            <w:noProof/>
            <w:webHidden/>
          </w:rPr>
          <w:fldChar w:fldCharType="end"/>
        </w:r>
      </w:hyperlink>
    </w:p>
    <w:p w14:paraId="7869AD62" w14:textId="1BBEC46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2" w:history="1">
        <w:r w:rsidRPr="00A5766F">
          <w:rPr>
            <w:rStyle w:val="Hyperlink"/>
            <w:noProof/>
          </w:rPr>
          <w:t>3.18.2 value property</w:t>
        </w:r>
        <w:r>
          <w:rPr>
            <w:noProof/>
            <w:webHidden/>
          </w:rPr>
          <w:tab/>
        </w:r>
        <w:r>
          <w:rPr>
            <w:noProof/>
            <w:webHidden/>
          </w:rPr>
          <w:fldChar w:fldCharType="begin"/>
        </w:r>
        <w:r>
          <w:rPr>
            <w:noProof/>
            <w:webHidden/>
          </w:rPr>
          <w:instrText xml:space="preserve"> PAGEREF _Toc523906982 \h </w:instrText>
        </w:r>
        <w:r>
          <w:rPr>
            <w:noProof/>
            <w:webHidden/>
          </w:rPr>
        </w:r>
        <w:r>
          <w:rPr>
            <w:noProof/>
            <w:webHidden/>
          </w:rPr>
          <w:fldChar w:fldCharType="separate"/>
        </w:r>
        <w:r>
          <w:rPr>
            <w:noProof/>
            <w:webHidden/>
          </w:rPr>
          <w:t>67</w:t>
        </w:r>
        <w:r>
          <w:rPr>
            <w:noProof/>
            <w:webHidden/>
          </w:rPr>
          <w:fldChar w:fldCharType="end"/>
        </w:r>
      </w:hyperlink>
    </w:p>
    <w:p w14:paraId="092D7D1E" w14:textId="1D9B065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3" w:history="1">
        <w:r w:rsidRPr="00A5766F">
          <w:rPr>
            <w:rStyle w:val="Hyperlink"/>
            <w:noProof/>
          </w:rPr>
          <w:t>3.18.3 algorithm property</w:t>
        </w:r>
        <w:r>
          <w:rPr>
            <w:noProof/>
            <w:webHidden/>
          </w:rPr>
          <w:tab/>
        </w:r>
        <w:r>
          <w:rPr>
            <w:noProof/>
            <w:webHidden/>
          </w:rPr>
          <w:fldChar w:fldCharType="begin"/>
        </w:r>
        <w:r>
          <w:rPr>
            <w:noProof/>
            <w:webHidden/>
          </w:rPr>
          <w:instrText xml:space="preserve"> PAGEREF _Toc523906983 \h </w:instrText>
        </w:r>
        <w:r>
          <w:rPr>
            <w:noProof/>
            <w:webHidden/>
          </w:rPr>
        </w:r>
        <w:r>
          <w:rPr>
            <w:noProof/>
            <w:webHidden/>
          </w:rPr>
          <w:fldChar w:fldCharType="separate"/>
        </w:r>
        <w:r>
          <w:rPr>
            <w:noProof/>
            <w:webHidden/>
          </w:rPr>
          <w:t>67</w:t>
        </w:r>
        <w:r>
          <w:rPr>
            <w:noProof/>
            <w:webHidden/>
          </w:rPr>
          <w:fldChar w:fldCharType="end"/>
        </w:r>
      </w:hyperlink>
    </w:p>
    <w:p w14:paraId="3125ACC2" w14:textId="406779DC"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6984" w:history="1">
        <w:r w:rsidRPr="00A5766F">
          <w:rPr>
            <w:rStyle w:val="Hyperlink"/>
            <w:noProof/>
          </w:rPr>
          <w:t>3.19 result object</w:t>
        </w:r>
        <w:r>
          <w:rPr>
            <w:noProof/>
            <w:webHidden/>
          </w:rPr>
          <w:tab/>
        </w:r>
        <w:r>
          <w:rPr>
            <w:noProof/>
            <w:webHidden/>
          </w:rPr>
          <w:fldChar w:fldCharType="begin"/>
        </w:r>
        <w:r>
          <w:rPr>
            <w:noProof/>
            <w:webHidden/>
          </w:rPr>
          <w:instrText xml:space="preserve"> PAGEREF _Toc523906984 \h </w:instrText>
        </w:r>
        <w:r>
          <w:rPr>
            <w:noProof/>
            <w:webHidden/>
          </w:rPr>
        </w:r>
        <w:r>
          <w:rPr>
            <w:noProof/>
            <w:webHidden/>
          </w:rPr>
          <w:fldChar w:fldCharType="separate"/>
        </w:r>
        <w:r>
          <w:rPr>
            <w:noProof/>
            <w:webHidden/>
          </w:rPr>
          <w:t>67</w:t>
        </w:r>
        <w:r>
          <w:rPr>
            <w:noProof/>
            <w:webHidden/>
          </w:rPr>
          <w:fldChar w:fldCharType="end"/>
        </w:r>
      </w:hyperlink>
    </w:p>
    <w:p w14:paraId="0D61658C" w14:textId="59E59B7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5" w:history="1">
        <w:r w:rsidRPr="00A5766F">
          <w:rPr>
            <w:rStyle w:val="Hyperlink"/>
            <w:noProof/>
          </w:rPr>
          <w:t>3.19.1 General</w:t>
        </w:r>
        <w:r>
          <w:rPr>
            <w:noProof/>
            <w:webHidden/>
          </w:rPr>
          <w:tab/>
        </w:r>
        <w:r>
          <w:rPr>
            <w:noProof/>
            <w:webHidden/>
          </w:rPr>
          <w:fldChar w:fldCharType="begin"/>
        </w:r>
        <w:r>
          <w:rPr>
            <w:noProof/>
            <w:webHidden/>
          </w:rPr>
          <w:instrText xml:space="preserve"> PAGEREF _Toc523906985 \h </w:instrText>
        </w:r>
        <w:r>
          <w:rPr>
            <w:noProof/>
            <w:webHidden/>
          </w:rPr>
        </w:r>
        <w:r>
          <w:rPr>
            <w:noProof/>
            <w:webHidden/>
          </w:rPr>
          <w:fldChar w:fldCharType="separate"/>
        </w:r>
        <w:r>
          <w:rPr>
            <w:noProof/>
            <w:webHidden/>
          </w:rPr>
          <w:t>67</w:t>
        </w:r>
        <w:r>
          <w:rPr>
            <w:noProof/>
            <w:webHidden/>
          </w:rPr>
          <w:fldChar w:fldCharType="end"/>
        </w:r>
      </w:hyperlink>
    </w:p>
    <w:p w14:paraId="6C8161E1" w14:textId="7F68837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6" w:history="1">
        <w:r w:rsidRPr="00A5766F">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_Toc523906986 \h </w:instrText>
        </w:r>
        <w:r>
          <w:rPr>
            <w:noProof/>
            <w:webHidden/>
          </w:rPr>
        </w:r>
        <w:r>
          <w:rPr>
            <w:noProof/>
            <w:webHidden/>
          </w:rPr>
          <w:fldChar w:fldCharType="separate"/>
        </w:r>
        <w:r>
          <w:rPr>
            <w:noProof/>
            <w:webHidden/>
          </w:rPr>
          <w:t>67</w:t>
        </w:r>
        <w:r>
          <w:rPr>
            <w:noProof/>
            <w:webHidden/>
          </w:rPr>
          <w:fldChar w:fldCharType="end"/>
        </w:r>
      </w:hyperlink>
    </w:p>
    <w:p w14:paraId="3A94F385" w14:textId="1ED0736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7" w:history="1">
        <w:r w:rsidRPr="00A5766F">
          <w:rPr>
            <w:rStyle w:val="Hyperlink"/>
            <w:noProof/>
          </w:rPr>
          <w:t>3.19.3 instanceGuid property</w:t>
        </w:r>
        <w:r>
          <w:rPr>
            <w:noProof/>
            <w:webHidden/>
          </w:rPr>
          <w:tab/>
        </w:r>
        <w:r>
          <w:rPr>
            <w:noProof/>
            <w:webHidden/>
          </w:rPr>
          <w:fldChar w:fldCharType="begin"/>
        </w:r>
        <w:r>
          <w:rPr>
            <w:noProof/>
            <w:webHidden/>
          </w:rPr>
          <w:instrText xml:space="preserve"> PAGEREF _Toc523906987 \h </w:instrText>
        </w:r>
        <w:r>
          <w:rPr>
            <w:noProof/>
            <w:webHidden/>
          </w:rPr>
        </w:r>
        <w:r>
          <w:rPr>
            <w:noProof/>
            <w:webHidden/>
          </w:rPr>
          <w:fldChar w:fldCharType="separate"/>
        </w:r>
        <w:r>
          <w:rPr>
            <w:noProof/>
            <w:webHidden/>
          </w:rPr>
          <w:t>68</w:t>
        </w:r>
        <w:r>
          <w:rPr>
            <w:noProof/>
            <w:webHidden/>
          </w:rPr>
          <w:fldChar w:fldCharType="end"/>
        </w:r>
      </w:hyperlink>
    </w:p>
    <w:p w14:paraId="7F4EF5AD" w14:textId="6C83AEC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8" w:history="1">
        <w:r w:rsidRPr="00A5766F">
          <w:rPr>
            <w:rStyle w:val="Hyperlink"/>
            <w:noProof/>
          </w:rPr>
          <w:t>3.19.4 correlationGuid property</w:t>
        </w:r>
        <w:r>
          <w:rPr>
            <w:noProof/>
            <w:webHidden/>
          </w:rPr>
          <w:tab/>
        </w:r>
        <w:r>
          <w:rPr>
            <w:noProof/>
            <w:webHidden/>
          </w:rPr>
          <w:fldChar w:fldCharType="begin"/>
        </w:r>
        <w:r>
          <w:rPr>
            <w:noProof/>
            <w:webHidden/>
          </w:rPr>
          <w:instrText xml:space="preserve"> PAGEREF _Toc523906988 \h </w:instrText>
        </w:r>
        <w:r>
          <w:rPr>
            <w:noProof/>
            <w:webHidden/>
          </w:rPr>
        </w:r>
        <w:r>
          <w:rPr>
            <w:noProof/>
            <w:webHidden/>
          </w:rPr>
          <w:fldChar w:fldCharType="separate"/>
        </w:r>
        <w:r>
          <w:rPr>
            <w:noProof/>
            <w:webHidden/>
          </w:rPr>
          <w:t>68</w:t>
        </w:r>
        <w:r>
          <w:rPr>
            <w:noProof/>
            <w:webHidden/>
          </w:rPr>
          <w:fldChar w:fldCharType="end"/>
        </w:r>
      </w:hyperlink>
    </w:p>
    <w:p w14:paraId="1333EF2D" w14:textId="0D69140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89" w:history="1">
        <w:r w:rsidRPr="00A5766F">
          <w:rPr>
            <w:rStyle w:val="Hyperlink"/>
            <w:noProof/>
          </w:rPr>
          <w:t>3.19.5 ruleId property</w:t>
        </w:r>
        <w:r>
          <w:rPr>
            <w:noProof/>
            <w:webHidden/>
          </w:rPr>
          <w:tab/>
        </w:r>
        <w:r>
          <w:rPr>
            <w:noProof/>
            <w:webHidden/>
          </w:rPr>
          <w:fldChar w:fldCharType="begin"/>
        </w:r>
        <w:r>
          <w:rPr>
            <w:noProof/>
            <w:webHidden/>
          </w:rPr>
          <w:instrText xml:space="preserve"> PAGEREF _Toc523906989 \h </w:instrText>
        </w:r>
        <w:r>
          <w:rPr>
            <w:noProof/>
            <w:webHidden/>
          </w:rPr>
        </w:r>
        <w:r>
          <w:rPr>
            <w:noProof/>
            <w:webHidden/>
          </w:rPr>
          <w:fldChar w:fldCharType="separate"/>
        </w:r>
        <w:r>
          <w:rPr>
            <w:noProof/>
            <w:webHidden/>
          </w:rPr>
          <w:t>68</w:t>
        </w:r>
        <w:r>
          <w:rPr>
            <w:noProof/>
            <w:webHidden/>
          </w:rPr>
          <w:fldChar w:fldCharType="end"/>
        </w:r>
      </w:hyperlink>
    </w:p>
    <w:p w14:paraId="4A6B589B" w14:textId="68BE78C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0" w:history="1">
        <w:r w:rsidRPr="00A5766F">
          <w:rPr>
            <w:rStyle w:val="Hyperlink"/>
            <w:noProof/>
          </w:rPr>
          <w:t>3.19.6 level property</w:t>
        </w:r>
        <w:r>
          <w:rPr>
            <w:noProof/>
            <w:webHidden/>
          </w:rPr>
          <w:tab/>
        </w:r>
        <w:r>
          <w:rPr>
            <w:noProof/>
            <w:webHidden/>
          </w:rPr>
          <w:fldChar w:fldCharType="begin"/>
        </w:r>
        <w:r>
          <w:rPr>
            <w:noProof/>
            <w:webHidden/>
          </w:rPr>
          <w:instrText xml:space="preserve"> PAGEREF _Toc523906990 \h </w:instrText>
        </w:r>
        <w:r>
          <w:rPr>
            <w:noProof/>
            <w:webHidden/>
          </w:rPr>
        </w:r>
        <w:r>
          <w:rPr>
            <w:noProof/>
            <w:webHidden/>
          </w:rPr>
          <w:fldChar w:fldCharType="separate"/>
        </w:r>
        <w:r>
          <w:rPr>
            <w:noProof/>
            <w:webHidden/>
          </w:rPr>
          <w:t>69</w:t>
        </w:r>
        <w:r>
          <w:rPr>
            <w:noProof/>
            <w:webHidden/>
          </w:rPr>
          <w:fldChar w:fldCharType="end"/>
        </w:r>
      </w:hyperlink>
    </w:p>
    <w:p w14:paraId="1333022F" w14:textId="15E796C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1" w:history="1">
        <w:r w:rsidRPr="00A5766F">
          <w:rPr>
            <w:rStyle w:val="Hyperlink"/>
            <w:noProof/>
          </w:rPr>
          <w:t>3.19.7 message property</w:t>
        </w:r>
        <w:r>
          <w:rPr>
            <w:noProof/>
            <w:webHidden/>
          </w:rPr>
          <w:tab/>
        </w:r>
        <w:r>
          <w:rPr>
            <w:noProof/>
            <w:webHidden/>
          </w:rPr>
          <w:fldChar w:fldCharType="begin"/>
        </w:r>
        <w:r>
          <w:rPr>
            <w:noProof/>
            <w:webHidden/>
          </w:rPr>
          <w:instrText xml:space="preserve"> PAGEREF _Toc523906991 \h </w:instrText>
        </w:r>
        <w:r>
          <w:rPr>
            <w:noProof/>
            <w:webHidden/>
          </w:rPr>
        </w:r>
        <w:r>
          <w:rPr>
            <w:noProof/>
            <w:webHidden/>
          </w:rPr>
          <w:fldChar w:fldCharType="separate"/>
        </w:r>
        <w:r>
          <w:rPr>
            <w:noProof/>
            <w:webHidden/>
          </w:rPr>
          <w:t>70</w:t>
        </w:r>
        <w:r>
          <w:rPr>
            <w:noProof/>
            <w:webHidden/>
          </w:rPr>
          <w:fldChar w:fldCharType="end"/>
        </w:r>
      </w:hyperlink>
    </w:p>
    <w:p w14:paraId="26E790AE" w14:textId="1E0CE49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2" w:history="1">
        <w:r w:rsidRPr="00A5766F">
          <w:rPr>
            <w:rStyle w:val="Hyperlink"/>
            <w:noProof/>
          </w:rPr>
          <w:t>3.19.8 locations property</w:t>
        </w:r>
        <w:r>
          <w:rPr>
            <w:noProof/>
            <w:webHidden/>
          </w:rPr>
          <w:tab/>
        </w:r>
        <w:r>
          <w:rPr>
            <w:noProof/>
            <w:webHidden/>
          </w:rPr>
          <w:fldChar w:fldCharType="begin"/>
        </w:r>
        <w:r>
          <w:rPr>
            <w:noProof/>
            <w:webHidden/>
          </w:rPr>
          <w:instrText xml:space="preserve"> PAGEREF _Toc523906992 \h </w:instrText>
        </w:r>
        <w:r>
          <w:rPr>
            <w:noProof/>
            <w:webHidden/>
          </w:rPr>
        </w:r>
        <w:r>
          <w:rPr>
            <w:noProof/>
            <w:webHidden/>
          </w:rPr>
          <w:fldChar w:fldCharType="separate"/>
        </w:r>
        <w:r>
          <w:rPr>
            <w:noProof/>
            <w:webHidden/>
          </w:rPr>
          <w:t>72</w:t>
        </w:r>
        <w:r>
          <w:rPr>
            <w:noProof/>
            <w:webHidden/>
          </w:rPr>
          <w:fldChar w:fldCharType="end"/>
        </w:r>
      </w:hyperlink>
    </w:p>
    <w:p w14:paraId="1CA62141" w14:textId="3BA713A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3" w:history="1">
        <w:r w:rsidRPr="00A5766F">
          <w:rPr>
            <w:rStyle w:val="Hyperlink"/>
            <w:noProof/>
          </w:rPr>
          <w:t>3.19.9 analysisTarget property</w:t>
        </w:r>
        <w:r>
          <w:rPr>
            <w:noProof/>
            <w:webHidden/>
          </w:rPr>
          <w:tab/>
        </w:r>
        <w:r>
          <w:rPr>
            <w:noProof/>
            <w:webHidden/>
          </w:rPr>
          <w:fldChar w:fldCharType="begin"/>
        </w:r>
        <w:r>
          <w:rPr>
            <w:noProof/>
            <w:webHidden/>
          </w:rPr>
          <w:instrText xml:space="preserve"> PAGEREF _Toc523906993 \h </w:instrText>
        </w:r>
        <w:r>
          <w:rPr>
            <w:noProof/>
            <w:webHidden/>
          </w:rPr>
        </w:r>
        <w:r>
          <w:rPr>
            <w:noProof/>
            <w:webHidden/>
          </w:rPr>
          <w:fldChar w:fldCharType="separate"/>
        </w:r>
        <w:r>
          <w:rPr>
            <w:noProof/>
            <w:webHidden/>
          </w:rPr>
          <w:t>72</w:t>
        </w:r>
        <w:r>
          <w:rPr>
            <w:noProof/>
            <w:webHidden/>
          </w:rPr>
          <w:fldChar w:fldCharType="end"/>
        </w:r>
      </w:hyperlink>
    </w:p>
    <w:p w14:paraId="2C567D60" w14:textId="09B0A19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4" w:history="1">
        <w:r w:rsidRPr="00A5766F">
          <w:rPr>
            <w:rStyle w:val="Hyperlink"/>
            <w:noProof/>
          </w:rPr>
          <w:t>3.19.10 fingerprints property</w:t>
        </w:r>
        <w:r>
          <w:rPr>
            <w:noProof/>
            <w:webHidden/>
          </w:rPr>
          <w:tab/>
        </w:r>
        <w:r>
          <w:rPr>
            <w:noProof/>
            <w:webHidden/>
          </w:rPr>
          <w:fldChar w:fldCharType="begin"/>
        </w:r>
        <w:r>
          <w:rPr>
            <w:noProof/>
            <w:webHidden/>
          </w:rPr>
          <w:instrText xml:space="preserve"> PAGEREF _Toc523906994 \h </w:instrText>
        </w:r>
        <w:r>
          <w:rPr>
            <w:noProof/>
            <w:webHidden/>
          </w:rPr>
        </w:r>
        <w:r>
          <w:rPr>
            <w:noProof/>
            <w:webHidden/>
          </w:rPr>
          <w:fldChar w:fldCharType="separate"/>
        </w:r>
        <w:r>
          <w:rPr>
            <w:noProof/>
            <w:webHidden/>
          </w:rPr>
          <w:t>73</w:t>
        </w:r>
        <w:r>
          <w:rPr>
            <w:noProof/>
            <w:webHidden/>
          </w:rPr>
          <w:fldChar w:fldCharType="end"/>
        </w:r>
      </w:hyperlink>
    </w:p>
    <w:p w14:paraId="0D149FA6" w14:textId="655A031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5" w:history="1">
        <w:r w:rsidRPr="00A5766F">
          <w:rPr>
            <w:rStyle w:val="Hyperlink"/>
            <w:noProof/>
          </w:rPr>
          <w:t>3.19.11 partialFingerprints property</w:t>
        </w:r>
        <w:r>
          <w:rPr>
            <w:noProof/>
            <w:webHidden/>
          </w:rPr>
          <w:tab/>
        </w:r>
        <w:r>
          <w:rPr>
            <w:noProof/>
            <w:webHidden/>
          </w:rPr>
          <w:fldChar w:fldCharType="begin"/>
        </w:r>
        <w:r>
          <w:rPr>
            <w:noProof/>
            <w:webHidden/>
          </w:rPr>
          <w:instrText xml:space="preserve"> PAGEREF _Toc523906995 \h </w:instrText>
        </w:r>
        <w:r>
          <w:rPr>
            <w:noProof/>
            <w:webHidden/>
          </w:rPr>
        </w:r>
        <w:r>
          <w:rPr>
            <w:noProof/>
            <w:webHidden/>
          </w:rPr>
          <w:fldChar w:fldCharType="separate"/>
        </w:r>
        <w:r>
          <w:rPr>
            <w:noProof/>
            <w:webHidden/>
          </w:rPr>
          <w:t>74</w:t>
        </w:r>
        <w:r>
          <w:rPr>
            <w:noProof/>
            <w:webHidden/>
          </w:rPr>
          <w:fldChar w:fldCharType="end"/>
        </w:r>
      </w:hyperlink>
    </w:p>
    <w:p w14:paraId="6B3D59A0" w14:textId="34DDA0B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6" w:history="1">
        <w:r w:rsidRPr="00A5766F">
          <w:rPr>
            <w:rStyle w:val="Hyperlink"/>
            <w:noProof/>
          </w:rPr>
          <w:t>3.19.12 codeFlows property</w:t>
        </w:r>
        <w:r>
          <w:rPr>
            <w:noProof/>
            <w:webHidden/>
          </w:rPr>
          <w:tab/>
        </w:r>
        <w:r>
          <w:rPr>
            <w:noProof/>
            <w:webHidden/>
          </w:rPr>
          <w:fldChar w:fldCharType="begin"/>
        </w:r>
        <w:r>
          <w:rPr>
            <w:noProof/>
            <w:webHidden/>
          </w:rPr>
          <w:instrText xml:space="preserve"> PAGEREF _Toc523906996 \h </w:instrText>
        </w:r>
        <w:r>
          <w:rPr>
            <w:noProof/>
            <w:webHidden/>
          </w:rPr>
        </w:r>
        <w:r>
          <w:rPr>
            <w:noProof/>
            <w:webHidden/>
          </w:rPr>
          <w:fldChar w:fldCharType="separate"/>
        </w:r>
        <w:r>
          <w:rPr>
            <w:noProof/>
            <w:webHidden/>
          </w:rPr>
          <w:t>75</w:t>
        </w:r>
        <w:r>
          <w:rPr>
            <w:noProof/>
            <w:webHidden/>
          </w:rPr>
          <w:fldChar w:fldCharType="end"/>
        </w:r>
      </w:hyperlink>
    </w:p>
    <w:p w14:paraId="2BA4436A" w14:textId="5ED7864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7" w:history="1">
        <w:r w:rsidRPr="00A5766F">
          <w:rPr>
            <w:rStyle w:val="Hyperlink"/>
            <w:noProof/>
          </w:rPr>
          <w:t>3.19.13 graphs property</w:t>
        </w:r>
        <w:r>
          <w:rPr>
            <w:noProof/>
            <w:webHidden/>
          </w:rPr>
          <w:tab/>
        </w:r>
        <w:r>
          <w:rPr>
            <w:noProof/>
            <w:webHidden/>
          </w:rPr>
          <w:fldChar w:fldCharType="begin"/>
        </w:r>
        <w:r>
          <w:rPr>
            <w:noProof/>
            <w:webHidden/>
          </w:rPr>
          <w:instrText xml:space="preserve"> PAGEREF _Toc523906997 \h </w:instrText>
        </w:r>
        <w:r>
          <w:rPr>
            <w:noProof/>
            <w:webHidden/>
          </w:rPr>
        </w:r>
        <w:r>
          <w:rPr>
            <w:noProof/>
            <w:webHidden/>
          </w:rPr>
          <w:fldChar w:fldCharType="separate"/>
        </w:r>
        <w:r>
          <w:rPr>
            <w:noProof/>
            <w:webHidden/>
          </w:rPr>
          <w:t>75</w:t>
        </w:r>
        <w:r>
          <w:rPr>
            <w:noProof/>
            <w:webHidden/>
          </w:rPr>
          <w:fldChar w:fldCharType="end"/>
        </w:r>
      </w:hyperlink>
    </w:p>
    <w:p w14:paraId="57BB0FC0" w14:textId="09F6730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8" w:history="1">
        <w:r w:rsidRPr="00A5766F">
          <w:rPr>
            <w:rStyle w:val="Hyperlink"/>
            <w:noProof/>
          </w:rPr>
          <w:t>3.19.14 graphTraversals property</w:t>
        </w:r>
        <w:r>
          <w:rPr>
            <w:noProof/>
            <w:webHidden/>
          </w:rPr>
          <w:tab/>
        </w:r>
        <w:r>
          <w:rPr>
            <w:noProof/>
            <w:webHidden/>
          </w:rPr>
          <w:fldChar w:fldCharType="begin"/>
        </w:r>
        <w:r>
          <w:rPr>
            <w:noProof/>
            <w:webHidden/>
          </w:rPr>
          <w:instrText xml:space="preserve"> PAGEREF _Toc523906998 \h </w:instrText>
        </w:r>
        <w:r>
          <w:rPr>
            <w:noProof/>
            <w:webHidden/>
          </w:rPr>
        </w:r>
        <w:r>
          <w:rPr>
            <w:noProof/>
            <w:webHidden/>
          </w:rPr>
          <w:fldChar w:fldCharType="separate"/>
        </w:r>
        <w:r>
          <w:rPr>
            <w:noProof/>
            <w:webHidden/>
          </w:rPr>
          <w:t>75</w:t>
        </w:r>
        <w:r>
          <w:rPr>
            <w:noProof/>
            <w:webHidden/>
          </w:rPr>
          <w:fldChar w:fldCharType="end"/>
        </w:r>
      </w:hyperlink>
    </w:p>
    <w:p w14:paraId="3E581536" w14:textId="14C087E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6999" w:history="1">
        <w:r w:rsidRPr="00A5766F">
          <w:rPr>
            <w:rStyle w:val="Hyperlink"/>
            <w:noProof/>
          </w:rPr>
          <w:t>3.19.15 stacks property</w:t>
        </w:r>
        <w:r>
          <w:rPr>
            <w:noProof/>
            <w:webHidden/>
          </w:rPr>
          <w:tab/>
        </w:r>
        <w:r>
          <w:rPr>
            <w:noProof/>
            <w:webHidden/>
          </w:rPr>
          <w:fldChar w:fldCharType="begin"/>
        </w:r>
        <w:r>
          <w:rPr>
            <w:noProof/>
            <w:webHidden/>
          </w:rPr>
          <w:instrText xml:space="preserve"> PAGEREF _Toc523906999 \h </w:instrText>
        </w:r>
        <w:r>
          <w:rPr>
            <w:noProof/>
            <w:webHidden/>
          </w:rPr>
        </w:r>
        <w:r>
          <w:rPr>
            <w:noProof/>
            <w:webHidden/>
          </w:rPr>
          <w:fldChar w:fldCharType="separate"/>
        </w:r>
        <w:r>
          <w:rPr>
            <w:noProof/>
            <w:webHidden/>
          </w:rPr>
          <w:t>76</w:t>
        </w:r>
        <w:r>
          <w:rPr>
            <w:noProof/>
            <w:webHidden/>
          </w:rPr>
          <w:fldChar w:fldCharType="end"/>
        </w:r>
      </w:hyperlink>
    </w:p>
    <w:p w14:paraId="54329800" w14:textId="672030B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0" w:history="1">
        <w:r w:rsidRPr="00A5766F">
          <w:rPr>
            <w:rStyle w:val="Hyperlink"/>
            <w:noProof/>
          </w:rPr>
          <w:t>3.19.16 relatedLocations property</w:t>
        </w:r>
        <w:r>
          <w:rPr>
            <w:noProof/>
            <w:webHidden/>
          </w:rPr>
          <w:tab/>
        </w:r>
        <w:r>
          <w:rPr>
            <w:noProof/>
            <w:webHidden/>
          </w:rPr>
          <w:fldChar w:fldCharType="begin"/>
        </w:r>
        <w:r>
          <w:rPr>
            <w:noProof/>
            <w:webHidden/>
          </w:rPr>
          <w:instrText xml:space="preserve"> PAGEREF _Toc523907000 \h </w:instrText>
        </w:r>
        <w:r>
          <w:rPr>
            <w:noProof/>
            <w:webHidden/>
          </w:rPr>
        </w:r>
        <w:r>
          <w:rPr>
            <w:noProof/>
            <w:webHidden/>
          </w:rPr>
          <w:fldChar w:fldCharType="separate"/>
        </w:r>
        <w:r>
          <w:rPr>
            <w:noProof/>
            <w:webHidden/>
          </w:rPr>
          <w:t>76</w:t>
        </w:r>
        <w:r>
          <w:rPr>
            <w:noProof/>
            <w:webHidden/>
          </w:rPr>
          <w:fldChar w:fldCharType="end"/>
        </w:r>
      </w:hyperlink>
    </w:p>
    <w:p w14:paraId="33FE1A9B" w14:textId="51DC9A2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1" w:history="1">
        <w:r w:rsidRPr="00A5766F">
          <w:rPr>
            <w:rStyle w:val="Hyperlink"/>
            <w:noProof/>
          </w:rPr>
          <w:t>3.19.17 suppressionStates property</w:t>
        </w:r>
        <w:r>
          <w:rPr>
            <w:noProof/>
            <w:webHidden/>
          </w:rPr>
          <w:tab/>
        </w:r>
        <w:r>
          <w:rPr>
            <w:noProof/>
            <w:webHidden/>
          </w:rPr>
          <w:fldChar w:fldCharType="begin"/>
        </w:r>
        <w:r>
          <w:rPr>
            <w:noProof/>
            <w:webHidden/>
          </w:rPr>
          <w:instrText xml:space="preserve"> PAGEREF _Toc523907001 \h </w:instrText>
        </w:r>
        <w:r>
          <w:rPr>
            <w:noProof/>
            <w:webHidden/>
          </w:rPr>
        </w:r>
        <w:r>
          <w:rPr>
            <w:noProof/>
            <w:webHidden/>
          </w:rPr>
          <w:fldChar w:fldCharType="separate"/>
        </w:r>
        <w:r>
          <w:rPr>
            <w:noProof/>
            <w:webHidden/>
          </w:rPr>
          <w:t>77</w:t>
        </w:r>
        <w:r>
          <w:rPr>
            <w:noProof/>
            <w:webHidden/>
          </w:rPr>
          <w:fldChar w:fldCharType="end"/>
        </w:r>
      </w:hyperlink>
    </w:p>
    <w:p w14:paraId="364F87A6" w14:textId="4EF94E1F"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7002" w:history="1">
        <w:r w:rsidRPr="00A5766F">
          <w:rPr>
            <w:rStyle w:val="Hyperlink"/>
            <w:noProof/>
          </w:rPr>
          <w:t>3.19.17.1 General</w:t>
        </w:r>
        <w:r>
          <w:rPr>
            <w:noProof/>
            <w:webHidden/>
          </w:rPr>
          <w:tab/>
        </w:r>
        <w:r>
          <w:rPr>
            <w:noProof/>
            <w:webHidden/>
          </w:rPr>
          <w:fldChar w:fldCharType="begin"/>
        </w:r>
        <w:r>
          <w:rPr>
            <w:noProof/>
            <w:webHidden/>
          </w:rPr>
          <w:instrText xml:space="preserve"> PAGEREF _Toc523907002 \h </w:instrText>
        </w:r>
        <w:r>
          <w:rPr>
            <w:noProof/>
            <w:webHidden/>
          </w:rPr>
        </w:r>
        <w:r>
          <w:rPr>
            <w:noProof/>
            <w:webHidden/>
          </w:rPr>
          <w:fldChar w:fldCharType="separate"/>
        </w:r>
        <w:r>
          <w:rPr>
            <w:noProof/>
            <w:webHidden/>
          </w:rPr>
          <w:t>77</w:t>
        </w:r>
        <w:r>
          <w:rPr>
            <w:noProof/>
            <w:webHidden/>
          </w:rPr>
          <w:fldChar w:fldCharType="end"/>
        </w:r>
      </w:hyperlink>
    </w:p>
    <w:p w14:paraId="2413AEE4" w14:textId="7F7DF0C3"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7003" w:history="1">
        <w:r w:rsidRPr="00A5766F">
          <w:rPr>
            <w:rStyle w:val="Hyperlink"/>
            <w:noProof/>
          </w:rPr>
          <w:t>3.19.17.2 suppressedInSource value</w:t>
        </w:r>
        <w:r>
          <w:rPr>
            <w:noProof/>
            <w:webHidden/>
          </w:rPr>
          <w:tab/>
        </w:r>
        <w:r>
          <w:rPr>
            <w:noProof/>
            <w:webHidden/>
          </w:rPr>
          <w:fldChar w:fldCharType="begin"/>
        </w:r>
        <w:r>
          <w:rPr>
            <w:noProof/>
            <w:webHidden/>
          </w:rPr>
          <w:instrText xml:space="preserve"> PAGEREF _Toc523907003 \h </w:instrText>
        </w:r>
        <w:r>
          <w:rPr>
            <w:noProof/>
            <w:webHidden/>
          </w:rPr>
        </w:r>
        <w:r>
          <w:rPr>
            <w:noProof/>
            <w:webHidden/>
          </w:rPr>
          <w:fldChar w:fldCharType="separate"/>
        </w:r>
        <w:r>
          <w:rPr>
            <w:noProof/>
            <w:webHidden/>
          </w:rPr>
          <w:t>77</w:t>
        </w:r>
        <w:r>
          <w:rPr>
            <w:noProof/>
            <w:webHidden/>
          </w:rPr>
          <w:fldChar w:fldCharType="end"/>
        </w:r>
      </w:hyperlink>
    </w:p>
    <w:p w14:paraId="22293486" w14:textId="659AE5FD" w:rsidR="00746BB7" w:rsidRDefault="00746BB7">
      <w:pPr>
        <w:pStyle w:val="TOC4"/>
        <w:tabs>
          <w:tab w:val="right" w:leader="dot" w:pos="9350"/>
        </w:tabs>
        <w:rPr>
          <w:rFonts w:asciiTheme="minorHAnsi" w:eastAsiaTheme="minorEastAsia" w:hAnsiTheme="minorHAnsi" w:cstheme="minorBidi"/>
          <w:noProof/>
          <w:sz w:val="22"/>
          <w:szCs w:val="22"/>
        </w:rPr>
      </w:pPr>
      <w:hyperlink w:anchor="_Toc523907004" w:history="1">
        <w:r w:rsidRPr="00A5766F">
          <w:rPr>
            <w:rStyle w:val="Hyperlink"/>
            <w:noProof/>
          </w:rPr>
          <w:t>3.19.17.3 suppressedExternally value</w:t>
        </w:r>
        <w:r>
          <w:rPr>
            <w:noProof/>
            <w:webHidden/>
          </w:rPr>
          <w:tab/>
        </w:r>
        <w:r>
          <w:rPr>
            <w:noProof/>
            <w:webHidden/>
          </w:rPr>
          <w:fldChar w:fldCharType="begin"/>
        </w:r>
        <w:r>
          <w:rPr>
            <w:noProof/>
            <w:webHidden/>
          </w:rPr>
          <w:instrText xml:space="preserve"> PAGEREF _Toc523907004 \h </w:instrText>
        </w:r>
        <w:r>
          <w:rPr>
            <w:noProof/>
            <w:webHidden/>
          </w:rPr>
        </w:r>
        <w:r>
          <w:rPr>
            <w:noProof/>
            <w:webHidden/>
          </w:rPr>
          <w:fldChar w:fldCharType="separate"/>
        </w:r>
        <w:r>
          <w:rPr>
            <w:noProof/>
            <w:webHidden/>
          </w:rPr>
          <w:t>77</w:t>
        </w:r>
        <w:r>
          <w:rPr>
            <w:noProof/>
            <w:webHidden/>
          </w:rPr>
          <w:fldChar w:fldCharType="end"/>
        </w:r>
      </w:hyperlink>
    </w:p>
    <w:p w14:paraId="21D0CE66" w14:textId="2B42337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5" w:history="1">
        <w:r w:rsidRPr="00A5766F">
          <w:rPr>
            <w:rStyle w:val="Hyperlink"/>
            <w:noProof/>
          </w:rPr>
          <w:t>3.19.18 baselineState property</w:t>
        </w:r>
        <w:r>
          <w:rPr>
            <w:noProof/>
            <w:webHidden/>
          </w:rPr>
          <w:tab/>
        </w:r>
        <w:r>
          <w:rPr>
            <w:noProof/>
            <w:webHidden/>
          </w:rPr>
          <w:fldChar w:fldCharType="begin"/>
        </w:r>
        <w:r>
          <w:rPr>
            <w:noProof/>
            <w:webHidden/>
          </w:rPr>
          <w:instrText xml:space="preserve"> PAGEREF _Toc523907005 \h </w:instrText>
        </w:r>
        <w:r>
          <w:rPr>
            <w:noProof/>
            <w:webHidden/>
          </w:rPr>
        </w:r>
        <w:r>
          <w:rPr>
            <w:noProof/>
            <w:webHidden/>
          </w:rPr>
          <w:fldChar w:fldCharType="separate"/>
        </w:r>
        <w:r>
          <w:rPr>
            <w:noProof/>
            <w:webHidden/>
          </w:rPr>
          <w:t>77</w:t>
        </w:r>
        <w:r>
          <w:rPr>
            <w:noProof/>
            <w:webHidden/>
          </w:rPr>
          <w:fldChar w:fldCharType="end"/>
        </w:r>
      </w:hyperlink>
    </w:p>
    <w:p w14:paraId="628AF119" w14:textId="5016DB6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6" w:history="1">
        <w:r w:rsidRPr="00A5766F">
          <w:rPr>
            <w:rStyle w:val="Hyperlink"/>
            <w:noProof/>
          </w:rPr>
          <w:t>3.19.19 attachments property</w:t>
        </w:r>
        <w:r>
          <w:rPr>
            <w:noProof/>
            <w:webHidden/>
          </w:rPr>
          <w:tab/>
        </w:r>
        <w:r>
          <w:rPr>
            <w:noProof/>
            <w:webHidden/>
          </w:rPr>
          <w:fldChar w:fldCharType="begin"/>
        </w:r>
        <w:r>
          <w:rPr>
            <w:noProof/>
            <w:webHidden/>
          </w:rPr>
          <w:instrText xml:space="preserve"> PAGEREF _Toc523907006 \h </w:instrText>
        </w:r>
        <w:r>
          <w:rPr>
            <w:noProof/>
            <w:webHidden/>
          </w:rPr>
        </w:r>
        <w:r>
          <w:rPr>
            <w:noProof/>
            <w:webHidden/>
          </w:rPr>
          <w:fldChar w:fldCharType="separate"/>
        </w:r>
        <w:r>
          <w:rPr>
            <w:noProof/>
            <w:webHidden/>
          </w:rPr>
          <w:t>78</w:t>
        </w:r>
        <w:r>
          <w:rPr>
            <w:noProof/>
            <w:webHidden/>
          </w:rPr>
          <w:fldChar w:fldCharType="end"/>
        </w:r>
      </w:hyperlink>
    </w:p>
    <w:p w14:paraId="07504851" w14:textId="6D09BEF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7" w:history="1">
        <w:r w:rsidRPr="00A5766F">
          <w:rPr>
            <w:rStyle w:val="Hyperlink"/>
            <w:noProof/>
          </w:rPr>
          <w:t>3.19.20 workItemUris property</w:t>
        </w:r>
        <w:r>
          <w:rPr>
            <w:noProof/>
            <w:webHidden/>
          </w:rPr>
          <w:tab/>
        </w:r>
        <w:r>
          <w:rPr>
            <w:noProof/>
            <w:webHidden/>
          </w:rPr>
          <w:fldChar w:fldCharType="begin"/>
        </w:r>
        <w:r>
          <w:rPr>
            <w:noProof/>
            <w:webHidden/>
          </w:rPr>
          <w:instrText xml:space="preserve"> PAGEREF _Toc523907007 \h </w:instrText>
        </w:r>
        <w:r>
          <w:rPr>
            <w:noProof/>
            <w:webHidden/>
          </w:rPr>
        </w:r>
        <w:r>
          <w:rPr>
            <w:noProof/>
            <w:webHidden/>
          </w:rPr>
          <w:fldChar w:fldCharType="separate"/>
        </w:r>
        <w:r>
          <w:rPr>
            <w:noProof/>
            <w:webHidden/>
          </w:rPr>
          <w:t>78</w:t>
        </w:r>
        <w:r>
          <w:rPr>
            <w:noProof/>
            <w:webHidden/>
          </w:rPr>
          <w:fldChar w:fldCharType="end"/>
        </w:r>
      </w:hyperlink>
    </w:p>
    <w:p w14:paraId="2DF3050C" w14:textId="3FFD3FD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8" w:history="1">
        <w:r w:rsidRPr="00A5766F">
          <w:rPr>
            <w:rStyle w:val="Hyperlink"/>
            <w:noProof/>
          </w:rPr>
          <w:t>3.19.21 conversionProvenance property</w:t>
        </w:r>
        <w:r>
          <w:rPr>
            <w:noProof/>
            <w:webHidden/>
          </w:rPr>
          <w:tab/>
        </w:r>
        <w:r>
          <w:rPr>
            <w:noProof/>
            <w:webHidden/>
          </w:rPr>
          <w:fldChar w:fldCharType="begin"/>
        </w:r>
        <w:r>
          <w:rPr>
            <w:noProof/>
            <w:webHidden/>
          </w:rPr>
          <w:instrText xml:space="preserve"> PAGEREF _Toc523907008 \h </w:instrText>
        </w:r>
        <w:r>
          <w:rPr>
            <w:noProof/>
            <w:webHidden/>
          </w:rPr>
        </w:r>
        <w:r>
          <w:rPr>
            <w:noProof/>
            <w:webHidden/>
          </w:rPr>
          <w:fldChar w:fldCharType="separate"/>
        </w:r>
        <w:r>
          <w:rPr>
            <w:noProof/>
            <w:webHidden/>
          </w:rPr>
          <w:t>78</w:t>
        </w:r>
        <w:r>
          <w:rPr>
            <w:noProof/>
            <w:webHidden/>
          </w:rPr>
          <w:fldChar w:fldCharType="end"/>
        </w:r>
      </w:hyperlink>
    </w:p>
    <w:p w14:paraId="5F156AFC" w14:textId="6616534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09" w:history="1">
        <w:r w:rsidRPr="00A5766F">
          <w:rPr>
            <w:rStyle w:val="Hyperlink"/>
            <w:noProof/>
          </w:rPr>
          <w:t>3.19.22 fixes property</w:t>
        </w:r>
        <w:r>
          <w:rPr>
            <w:noProof/>
            <w:webHidden/>
          </w:rPr>
          <w:tab/>
        </w:r>
        <w:r>
          <w:rPr>
            <w:noProof/>
            <w:webHidden/>
          </w:rPr>
          <w:fldChar w:fldCharType="begin"/>
        </w:r>
        <w:r>
          <w:rPr>
            <w:noProof/>
            <w:webHidden/>
          </w:rPr>
          <w:instrText xml:space="preserve"> PAGEREF _Toc523907009 \h </w:instrText>
        </w:r>
        <w:r>
          <w:rPr>
            <w:noProof/>
            <w:webHidden/>
          </w:rPr>
        </w:r>
        <w:r>
          <w:rPr>
            <w:noProof/>
            <w:webHidden/>
          </w:rPr>
          <w:fldChar w:fldCharType="separate"/>
        </w:r>
        <w:r>
          <w:rPr>
            <w:noProof/>
            <w:webHidden/>
          </w:rPr>
          <w:t>79</w:t>
        </w:r>
        <w:r>
          <w:rPr>
            <w:noProof/>
            <w:webHidden/>
          </w:rPr>
          <w:fldChar w:fldCharType="end"/>
        </w:r>
      </w:hyperlink>
    </w:p>
    <w:p w14:paraId="53B62647" w14:textId="61C2BB8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0" w:history="1">
        <w:r w:rsidRPr="00A5766F">
          <w:rPr>
            <w:rStyle w:val="Hyperlink"/>
            <w:noProof/>
          </w:rPr>
          <w:t>3.19.23 properties property</w:t>
        </w:r>
        <w:r>
          <w:rPr>
            <w:noProof/>
            <w:webHidden/>
          </w:rPr>
          <w:tab/>
        </w:r>
        <w:r>
          <w:rPr>
            <w:noProof/>
            <w:webHidden/>
          </w:rPr>
          <w:fldChar w:fldCharType="begin"/>
        </w:r>
        <w:r>
          <w:rPr>
            <w:noProof/>
            <w:webHidden/>
          </w:rPr>
          <w:instrText xml:space="preserve"> PAGEREF _Toc523907010 \h </w:instrText>
        </w:r>
        <w:r>
          <w:rPr>
            <w:noProof/>
            <w:webHidden/>
          </w:rPr>
        </w:r>
        <w:r>
          <w:rPr>
            <w:noProof/>
            <w:webHidden/>
          </w:rPr>
          <w:fldChar w:fldCharType="separate"/>
        </w:r>
        <w:r>
          <w:rPr>
            <w:noProof/>
            <w:webHidden/>
          </w:rPr>
          <w:t>79</w:t>
        </w:r>
        <w:r>
          <w:rPr>
            <w:noProof/>
            <w:webHidden/>
          </w:rPr>
          <w:fldChar w:fldCharType="end"/>
        </w:r>
      </w:hyperlink>
    </w:p>
    <w:p w14:paraId="0DE75EBE" w14:textId="46AE547E"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11" w:history="1">
        <w:r w:rsidRPr="00A5766F">
          <w:rPr>
            <w:rStyle w:val="Hyperlink"/>
            <w:noProof/>
          </w:rPr>
          <w:t>3.20 location object</w:t>
        </w:r>
        <w:r>
          <w:rPr>
            <w:noProof/>
            <w:webHidden/>
          </w:rPr>
          <w:tab/>
        </w:r>
        <w:r>
          <w:rPr>
            <w:noProof/>
            <w:webHidden/>
          </w:rPr>
          <w:fldChar w:fldCharType="begin"/>
        </w:r>
        <w:r>
          <w:rPr>
            <w:noProof/>
            <w:webHidden/>
          </w:rPr>
          <w:instrText xml:space="preserve"> PAGEREF _Toc523907011 \h </w:instrText>
        </w:r>
        <w:r>
          <w:rPr>
            <w:noProof/>
            <w:webHidden/>
          </w:rPr>
        </w:r>
        <w:r>
          <w:rPr>
            <w:noProof/>
            <w:webHidden/>
          </w:rPr>
          <w:fldChar w:fldCharType="separate"/>
        </w:r>
        <w:r>
          <w:rPr>
            <w:noProof/>
            <w:webHidden/>
          </w:rPr>
          <w:t>79</w:t>
        </w:r>
        <w:r>
          <w:rPr>
            <w:noProof/>
            <w:webHidden/>
          </w:rPr>
          <w:fldChar w:fldCharType="end"/>
        </w:r>
      </w:hyperlink>
    </w:p>
    <w:p w14:paraId="002A568D" w14:textId="35BFDA4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2" w:history="1">
        <w:r w:rsidRPr="00A5766F">
          <w:rPr>
            <w:rStyle w:val="Hyperlink"/>
            <w:noProof/>
          </w:rPr>
          <w:t>3.20.1 General</w:t>
        </w:r>
        <w:r>
          <w:rPr>
            <w:noProof/>
            <w:webHidden/>
          </w:rPr>
          <w:tab/>
        </w:r>
        <w:r>
          <w:rPr>
            <w:noProof/>
            <w:webHidden/>
          </w:rPr>
          <w:fldChar w:fldCharType="begin"/>
        </w:r>
        <w:r>
          <w:rPr>
            <w:noProof/>
            <w:webHidden/>
          </w:rPr>
          <w:instrText xml:space="preserve"> PAGEREF _Toc523907012 \h </w:instrText>
        </w:r>
        <w:r>
          <w:rPr>
            <w:noProof/>
            <w:webHidden/>
          </w:rPr>
        </w:r>
        <w:r>
          <w:rPr>
            <w:noProof/>
            <w:webHidden/>
          </w:rPr>
          <w:fldChar w:fldCharType="separate"/>
        </w:r>
        <w:r>
          <w:rPr>
            <w:noProof/>
            <w:webHidden/>
          </w:rPr>
          <w:t>79</w:t>
        </w:r>
        <w:r>
          <w:rPr>
            <w:noProof/>
            <w:webHidden/>
          </w:rPr>
          <w:fldChar w:fldCharType="end"/>
        </w:r>
      </w:hyperlink>
    </w:p>
    <w:p w14:paraId="7347032F" w14:textId="169BED1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3" w:history="1">
        <w:r w:rsidRPr="00A5766F">
          <w:rPr>
            <w:rStyle w:val="Hyperlink"/>
            <w:noProof/>
          </w:rPr>
          <w:t>3.20.2 physicalLocation property</w:t>
        </w:r>
        <w:r>
          <w:rPr>
            <w:noProof/>
            <w:webHidden/>
          </w:rPr>
          <w:tab/>
        </w:r>
        <w:r>
          <w:rPr>
            <w:noProof/>
            <w:webHidden/>
          </w:rPr>
          <w:fldChar w:fldCharType="begin"/>
        </w:r>
        <w:r>
          <w:rPr>
            <w:noProof/>
            <w:webHidden/>
          </w:rPr>
          <w:instrText xml:space="preserve"> PAGEREF _Toc523907013 \h </w:instrText>
        </w:r>
        <w:r>
          <w:rPr>
            <w:noProof/>
            <w:webHidden/>
          </w:rPr>
        </w:r>
        <w:r>
          <w:rPr>
            <w:noProof/>
            <w:webHidden/>
          </w:rPr>
          <w:fldChar w:fldCharType="separate"/>
        </w:r>
        <w:r>
          <w:rPr>
            <w:noProof/>
            <w:webHidden/>
          </w:rPr>
          <w:t>80</w:t>
        </w:r>
        <w:r>
          <w:rPr>
            <w:noProof/>
            <w:webHidden/>
          </w:rPr>
          <w:fldChar w:fldCharType="end"/>
        </w:r>
      </w:hyperlink>
    </w:p>
    <w:p w14:paraId="0652297A" w14:textId="60827CF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4" w:history="1">
        <w:r w:rsidRPr="00A5766F">
          <w:rPr>
            <w:rStyle w:val="Hyperlink"/>
            <w:noProof/>
          </w:rPr>
          <w:t>3.20.3 fullyQualifiedLogicalName property</w:t>
        </w:r>
        <w:r>
          <w:rPr>
            <w:noProof/>
            <w:webHidden/>
          </w:rPr>
          <w:tab/>
        </w:r>
        <w:r>
          <w:rPr>
            <w:noProof/>
            <w:webHidden/>
          </w:rPr>
          <w:fldChar w:fldCharType="begin"/>
        </w:r>
        <w:r>
          <w:rPr>
            <w:noProof/>
            <w:webHidden/>
          </w:rPr>
          <w:instrText xml:space="preserve"> PAGEREF _Toc523907014 \h </w:instrText>
        </w:r>
        <w:r>
          <w:rPr>
            <w:noProof/>
            <w:webHidden/>
          </w:rPr>
        </w:r>
        <w:r>
          <w:rPr>
            <w:noProof/>
            <w:webHidden/>
          </w:rPr>
          <w:fldChar w:fldCharType="separate"/>
        </w:r>
        <w:r>
          <w:rPr>
            <w:noProof/>
            <w:webHidden/>
          </w:rPr>
          <w:t>80</w:t>
        </w:r>
        <w:r>
          <w:rPr>
            <w:noProof/>
            <w:webHidden/>
          </w:rPr>
          <w:fldChar w:fldCharType="end"/>
        </w:r>
      </w:hyperlink>
    </w:p>
    <w:p w14:paraId="190DD183" w14:textId="1E02D46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5" w:history="1">
        <w:r w:rsidRPr="00A5766F">
          <w:rPr>
            <w:rStyle w:val="Hyperlink"/>
            <w:noProof/>
          </w:rPr>
          <w:t>3.20.4 message property</w:t>
        </w:r>
        <w:r>
          <w:rPr>
            <w:noProof/>
            <w:webHidden/>
          </w:rPr>
          <w:tab/>
        </w:r>
        <w:r>
          <w:rPr>
            <w:noProof/>
            <w:webHidden/>
          </w:rPr>
          <w:fldChar w:fldCharType="begin"/>
        </w:r>
        <w:r>
          <w:rPr>
            <w:noProof/>
            <w:webHidden/>
          </w:rPr>
          <w:instrText xml:space="preserve"> PAGEREF _Toc523907015 \h </w:instrText>
        </w:r>
        <w:r>
          <w:rPr>
            <w:noProof/>
            <w:webHidden/>
          </w:rPr>
        </w:r>
        <w:r>
          <w:rPr>
            <w:noProof/>
            <w:webHidden/>
          </w:rPr>
          <w:fldChar w:fldCharType="separate"/>
        </w:r>
        <w:r>
          <w:rPr>
            <w:noProof/>
            <w:webHidden/>
          </w:rPr>
          <w:t>82</w:t>
        </w:r>
        <w:r>
          <w:rPr>
            <w:noProof/>
            <w:webHidden/>
          </w:rPr>
          <w:fldChar w:fldCharType="end"/>
        </w:r>
      </w:hyperlink>
    </w:p>
    <w:p w14:paraId="422B5E2A" w14:textId="71B1306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6" w:history="1">
        <w:r w:rsidRPr="00A5766F">
          <w:rPr>
            <w:rStyle w:val="Hyperlink"/>
            <w:noProof/>
          </w:rPr>
          <w:t>3.20.5 annotations property</w:t>
        </w:r>
        <w:r>
          <w:rPr>
            <w:noProof/>
            <w:webHidden/>
          </w:rPr>
          <w:tab/>
        </w:r>
        <w:r>
          <w:rPr>
            <w:noProof/>
            <w:webHidden/>
          </w:rPr>
          <w:fldChar w:fldCharType="begin"/>
        </w:r>
        <w:r>
          <w:rPr>
            <w:noProof/>
            <w:webHidden/>
          </w:rPr>
          <w:instrText xml:space="preserve"> PAGEREF _Toc523907016 \h </w:instrText>
        </w:r>
        <w:r>
          <w:rPr>
            <w:noProof/>
            <w:webHidden/>
          </w:rPr>
        </w:r>
        <w:r>
          <w:rPr>
            <w:noProof/>
            <w:webHidden/>
          </w:rPr>
          <w:fldChar w:fldCharType="separate"/>
        </w:r>
        <w:r>
          <w:rPr>
            <w:noProof/>
            <w:webHidden/>
          </w:rPr>
          <w:t>82</w:t>
        </w:r>
        <w:r>
          <w:rPr>
            <w:noProof/>
            <w:webHidden/>
          </w:rPr>
          <w:fldChar w:fldCharType="end"/>
        </w:r>
      </w:hyperlink>
    </w:p>
    <w:p w14:paraId="14C8475A" w14:textId="7729594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7" w:history="1">
        <w:r w:rsidRPr="00A5766F">
          <w:rPr>
            <w:rStyle w:val="Hyperlink"/>
            <w:noProof/>
          </w:rPr>
          <w:t>3.20.6 properties property</w:t>
        </w:r>
        <w:r>
          <w:rPr>
            <w:noProof/>
            <w:webHidden/>
          </w:rPr>
          <w:tab/>
        </w:r>
        <w:r>
          <w:rPr>
            <w:noProof/>
            <w:webHidden/>
          </w:rPr>
          <w:fldChar w:fldCharType="begin"/>
        </w:r>
        <w:r>
          <w:rPr>
            <w:noProof/>
            <w:webHidden/>
          </w:rPr>
          <w:instrText xml:space="preserve"> PAGEREF _Toc523907017 \h </w:instrText>
        </w:r>
        <w:r>
          <w:rPr>
            <w:noProof/>
            <w:webHidden/>
          </w:rPr>
        </w:r>
        <w:r>
          <w:rPr>
            <w:noProof/>
            <w:webHidden/>
          </w:rPr>
          <w:fldChar w:fldCharType="separate"/>
        </w:r>
        <w:r>
          <w:rPr>
            <w:noProof/>
            <w:webHidden/>
          </w:rPr>
          <w:t>82</w:t>
        </w:r>
        <w:r>
          <w:rPr>
            <w:noProof/>
            <w:webHidden/>
          </w:rPr>
          <w:fldChar w:fldCharType="end"/>
        </w:r>
      </w:hyperlink>
    </w:p>
    <w:p w14:paraId="62661638" w14:textId="099108D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18" w:history="1">
        <w:r w:rsidRPr="00A5766F">
          <w:rPr>
            <w:rStyle w:val="Hyperlink"/>
            <w:noProof/>
          </w:rPr>
          <w:t>3.21 physicalLocation object</w:t>
        </w:r>
        <w:r>
          <w:rPr>
            <w:noProof/>
            <w:webHidden/>
          </w:rPr>
          <w:tab/>
        </w:r>
        <w:r>
          <w:rPr>
            <w:noProof/>
            <w:webHidden/>
          </w:rPr>
          <w:fldChar w:fldCharType="begin"/>
        </w:r>
        <w:r>
          <w:rPr>
            <w:noProof/>
            <w:webHidden/>
          </w:rPr>
          <w:instrText xml:space="preserve"> PAGEREF _Toc523907018 \h </w:instrText>
        </w:r>
        <w:r>
          <w:rPr>
            <w:noProof/>
            <w:webHidden/>
          </w:rPr>
        </w:r>
        <w:r>
          <w:rPr>
            <w:noProof/>
            <w:webHidden/>
          </w:rPr>
          <w:fldChar w:fldCharType="separate"/>
        </w:r>
        <w:r>
          <w:rPr>
            <w:noProof/>
            <w:webHidden/>
          </w:rPr>
          <w:t>82</w:t>
        </w:r>
        <w:r>
          <w:rPr>
            <w:noProof/>
            <w:webHidden/>
          </w:rPr>
          <w:fldChar w:fldCharType="end"/>
        </w:r>
      </w:hyperlink>
    </w:p>
    <w:p w14:paraId="016F49F9" w14:textId="737E1A4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19" w:history="1">
        <w:r w:rsidRPr="00A5766F">
          <w:rPr>
            <w:rStyle w:val="Hyperlink"/>
            <w:noProof/>
          </w:rPr>
          <w:t>3.21.1 General</w:t>
        </w:r>
        <w:r>
          <w:rPr>
            <w:noProof/>
            <w:webHidden/>
          </w:rPr>
          <w:tab/>
        </w:r>
        <w:r>
          <w:rPr>
            <w:noProof/>
            <w:webHidden/>
          </w:rPr>
          <w:fldChar w:fldCharType="begin"/>
        </w:r>
        <w:r>
          <w:rPr>
            <w:noProof/>
            <w:webHidden/>
          </w:rPr>
          <w:instrText xml:space="preserve"> PAGEREF _Toc523907019 \h </w:instrText>
        </w:r>
        <w:r>
          <w:rPr>
            <w:noProof/>
            <w:webHidden/>
          </w:rPr>
        </w:r>
        <w:r>
          <w:rPr>
            <w:noProof/>
            <w:webHidden/>
          </w:rPr>
          <w:fldChar w:fldCharType="separate"/>
        </w:r>
        <w:r>
          <w:rPr>
            <w:noProof/>
            <w:webHidden/>
          </w:rPr>
          <w:t>82</w:t>
        </w:r>
        <w:r>
          <w:rPr>
            <w:noProof/>
            <w:webHidden/>
          </w:rPr>
          <w:fldChar w:fldCharType="end"/>
        </w:r>
      </w:hyperlink>
    </w:p>
    <w:p w14:paraId="257590F4" w14:textId="5444316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0" w:history="1">
        <w:r w:rsidRPr="00A5766F">
          <w:rPr>
            <w:rStyle w:val="Hyperlink"/>
            <w:noProof/>
          </w:rPr>
          <w:t>3.21.2 id property</w:t>
        </w:r>
        <w:r>
          <w:rPr>
            <w:noProof/>
            <w:webHidden/>
          </w:rPr>
          <w:tab/>
        </w:r>
        <w:r>
          <w:rPr>
            <w:noProof/>
            <w:webHidden/>
          </w:rPr>
          <w:fldChar w:fldCharType="begin"/>
        </w:r>
        <w:r>
          <w:rPr>
            <w:noProof/>
            <w:webHidden/>
          </w:rPr>
          <w:instrText xml:space="preserve"> PAGEREF _Toc523907020 \h </w:instrText>
        </w:r>
        <w:r>
          <w:rPr>
            <w:noProof/>
            <w:webHidden/>
          </w:rPr>
        </w:r>
        <w:r>
          <w:rPr>
            <w:noProof/>
            <w:webHidden/>
          </w:rPr>
          <w:fldChar w:fldCharType="separate"/>
        </w:r>
        <w:r>
          <w:rPr>
            <w:noProof/>
            <w:webHidden/>
          </w:rPr>
          <w:t>82</w:t>
        </w:r>
        <w:r>
          <w:rPr>
            <w:noProof/>
            <w:webHidden/>
          </w:rPr>
          <w:fldChar w:fldCharType="end"/>
        </w:r>
      </w:hyperlink>
    </w:p>
    <w:p w14:paraId="2A469CA9" w14:textId="523DEC6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1" w:history="1">
        <w:r w:rsidRPr="00A5766F">
          <w:rPr>
            <w:rStyle w:val="Hyperlink"/>
            <w:noProof/>
          </w:rPr>
          <w:t>3.21.3 fileLocation property</w:t>
        </w:r>
        <w:r>
          <w:rPr>
            <w:noProof/>
            <w:webHidden/>
          </w:rPr>
          <w:tab/>
        </w:r>
        <w:r>
          <w:rPr>
            <w:noProof/>
            <w:webHidden/>
          </w:rPr>
          <w:fldChar w:fldCharType="begin"/>
        </w:r>
        <w:r>
          <w:rPr>
            <w:noProof/>
            <w:webHidden/>
          </w:rPr>
          <w:instrText xml:space="preserve"> PAGEREF _Toc523907021 \h </w:instrText>
        </w:r>
        <w:r>
          <w:rPr>
            <w:noProof/>
            <w:webHidden/>
          </w:rPr>
        </w:r>
        <w:r>
          <w:rPr>
            <w:noProof/>
            <w:webHidden/>
          </w:rPr>
          <w:fldChar w:fldCharType="separate"/>
        </w:r>
        <w:r>
          <w:rPr>
            <w:noProof/>
            <w:webHidden/>
          </w:rPr>
          <w:t>83</w:t>
        </w:r>
        <w:r>
          <w:rPr>
            <w:noProof/>
            <w:webHidden/>
          </w:rPr>
          <w:fldChar w:fldCharType="end"/>
        </w:r>
      </w:hyperlink>
    </w:p>
    <w:p w14:paraId="71F4D153" w14:textId="30584C2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2" w:history="1">
        <w:r w:rsidRPr="00A5766F">
          <w:rPr>
            <w:rStyle w:val="Hyperlink"/>
            <w:noProof/>
          </w:rPr>
          <w:t>3.21.4 region property</w:t>
        </w:r>
        <w:r>
          <w:rPr>
            <w:noProof/>
            <w:webHidden/>
          </w:rPr>
          <w:tab/>
        </w:r>
        <w:r>
          <w:rPr>
            <w:noProof/>
            <w:webHidden/>
          </w:rPr>
          <w:fldChar w:fldCharType="begin"/>
        </w:r>
        <w:r>
          <w:rPr>
            <w:noProof/>
            <w:webHidden/>
          </w:rPr>
          <w:instrText xml:space="preserve"> PAGEREF _Toc523907022 \h </w:instrText>
        </w:r>
        <w:r>
          <w:rPr>
            <w:noProof/>
            <w:webHidden/>
          </w:rPr>
        </w:r>
        <w:r>
          <w:rPr>
            <w:noProof/>
            <w:webHidden/>
          </w:rPr>
          <w:fldChar w:fldCharType="separate"/>
        </w:r>
        <w:r>
          <w:rPr>
            <w:noProof/>
            <w:webHidden/>
          </w:rPr>
          <w:t>83</w:t>
        </w:r>
        <w:r>
          <w:rPr>
            <w:noProof/>
            <w:webHidden/>
          </w:rPr>
          <w:fldChar w:fldCharType="end"/>
        </w:r>
      </w:hyperlink>
    </w:p>
    <w:p w14:paraId="580F621D" w14:textId="0266C2B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3" w:history="1">
        <w:r w:rsidRPr="00A5766F">
          <w:rPr>
            <w:rStyle w:val="Hyperlink"/>
            <w:noProof/>
          </w:rPr>
          <w:t>3.21.5 contextRegion property</w:t>
        </w:r>
        <w:r>
          <w:rPr>
            <w:noProof/>
            <w:webHidden/>
          </w:rPr>
          <w:tab/>
        </w:r>
        <w:r>
          <w:rPr>
            <w:noProof/>
            <w:webHidden/>
          </w:rPr>
          <w:fldChar w:fldCharType="begin"/>
        </w:r>
        <w:r>
          <w:rPr>
            <w:noProof/>
            <w:webHidden/>
          </w:rPr>
          <w:instrText xml:space="preserve"> PAGEREF _Toc523907023 \h </w:instrText>
        </w:r>
        <w:r>
          <w:rPr>
            <w:noProof/>
            <w:webHidden/>
          </w:rPr>
        </w:r>
        <w:r>
          <w:rPr>
            <w:noProof/>
            <w:webHidden/>
          </w:rPr>
          <w:fldChar w:fldCharType="separate"/>
        </w:r>
        <w:r>
          <w:rPr>
            <w:noProof/>
            <w:webHidden/>
          </w:rPr>
          <w:t>84</w:t>
        </w:r>
        <w:r>
          <w:rPr>
            <w:noProof/>
            <w:webHidden/>
          </w:rPr>
          <w:fldChar w:fldCharType="end"/>
        </w:r>
      </w:hyperlink>
    </w:p>
    <w:p w14:paraId="6133C5A1" w14:textId="677C376E"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24" w:history="1">
        <w:r w:rsidRPr="00A5766F">
          <w:rPr>
            <w:rStyle w:val="Hyperlink"/>
            <w:noProof/>
          </w:rPr>
          <w:t>3.22 region object</w:t>
        </w:r>
        <w:r>
          <w:rPr>
            <w:noProof/>
            <w:webHidden/>
          </w:rPr>
          <w:tab/>
        </w:r>
        <w:r>
          <w:rPr>
            <w:noProof/>
            <w:webHidden/>
          </w:rPr>
          <w:fldChar w:fldCharType="begin"/>
        </w:r>
        <w:r>
          <w:rPr>
            <w:noProof/>
            <w:webHidden/>
          </w:rPr>
          <w:instrText xml:space="preserve"> PAGEREF _Toc523907024 \h </w:instrText>
        </w:r>
        <w:r>
          <w:rPr>
            <w:noProof/>
            <w:webHidden/>
          </w:rPr>
        </w:r>
        <w:r>
          <w:rPr>
            <w:noProof/>
            <w:webHidden/>
          </w:rPr>
          <w:fldChar w:fldCharType="separate"/>
        </w:r>
        <w:r>
          <w:rPr>
            <w:noProof/>
            <w:webHidden/>
          </w:rPr>
          <w:t>84</w:t>
        </w:r>
        <w:r>
          <w:rPr>
            <w:noProof/>
            <w:webHidden/>
          </w:rPr>
          <w:fldChar w:fldCharType="end"/>
        </w:r>
      </w:hyperlink>
    </w:p>
    <w:p w14:paraId="1A319C30" w14:textId="142CEB2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5" w:history="1">
        <w:r w:rsidRPr="00A5766F">
          <w:rPr>
            <w:rStyle w:val="Hyperlink"/>
            <w:noProof/>
          </w:rPr>
          <w:t>3.22.1 General</w:t>
        </w:r>
        <w:r>
          <w:rPr>
            <w:noProof/>
            <w:webHidden/>
          </w:rPr>
          <w:tab/>
        </w:r>
        <w:r>
          <w:rPr>
            <w:noProof/>
            <w:webHidden/>
          </w:rPr>
          <w:fldChar w:fldCharType="begin"/>
        </w:r>
        <w:r>
          <w:rPr>
            <w:noProof/>
            <w:webHidden/>
          </w:rPr>
          <w:instrText xml:space="preserve"> PAGEREF _Toc523907025 \h </w:instrText>
        </w:r>
        <w:r>
          <w:rPr>
            <w:noProof/>
            <w:webHidden/>
          </w:rPr>
        </w:r>
        <w:r>
          <w:rPr>
            <w:noProof/>
            <w:webHidden/>
          </w:rPr>
          <w:fldChar w:fldCharType="separate"/>
        </w:r>
        <w:r>
          <w:rPr>
            <w:noProof/>
            <w:webHidden/>
          </w:rPr>
          <w:t>84</w:t>
        </w:r>
        <w:r>
          <w:rPr>
            <w:noProof/>
            <w:webHidden/>
          </w:rPr>
          <w:fldChar w:fldCharType="end"/>
        </w:r>
      </w:hyperlink>
    </w:p>
    <w:p w14:paraId="7C41AA16" w14:textId="55C9A00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6" w:history="1">
        <w:r w:rsidRPr="00A5766F">
          <w:rPr>
            <w:rStyle w:val="Hyperlink"/>
            <w:noProof/>
          </w:rPr>
          <w:t>3.22.2 Text regions</w:t>
        </w:r>
        <w:r>
          <w:rPr>
            <w:noProof/>
            <w:webHidden/>
          </w:rPr>
          <w:tab/>
        </w:r>
        <w:r>
          <w:rPr>
            <w:noProof/>
            <w:webHidden/>
          </w:rPr>
          <w:fldChar w:fldCharType="begin"/>
        </w:r>
        <w:r>
          <w:rPr>
            <w:noProof/>
            <w:webHidden/>
          </w:rPr>
          <w:instrText xml:space="preserve"> PAGEREF _Toc523907026 \h </w:instrText>
        </w:r>
        <w:r>
          <w:rPr>
            <w:noProof/>
            <w:webHidden/>
          </w:rPr>
        </w:r>
        <w:r>
          <w:rPr>
            <w:noProof/>
            <w:webHidden/>
          </w:rPr>
          <w:fldChar w:fldCharType="separate"/>
        </w:r>
        <w:r>
          <w:rPr>
            <w:noProof/>
            <w:webHidden/>
          </w:rPr>
          <w:t>85</w:t>
        </w:r>
        <w:r>
          <w:rPr>
            <w:noProof/>
            <w:webHidden/>
          </w:rPr>
          <w:fldChar w:fldCharType="end"/>
        </w:r>
      </w:hyperlink>
    </w:p>
    <w:p w14:paraId="7E270739" w14:textId="464147D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7" w:history="1">
        <w:r w:rsidRPr="00A5766F">
          <w:rPr>
            <w:rStyle w:val="Hyperlink"/>
            <w:noProof/>
          </w:rPr>
          <w:t>3.22.3 Binary regions</w:t>
        </w:r>
        <w:r>
          <w:rPr>
            <w:noProof/>
            <w:webHidden/>
          </w:rPr>
          <w:tab/>
        </w:r>
        <w:r>
          <w:rPr>
            <w:noProof/>
            <w:webHidden/>
          </w:rPr>
          <w:fldChar w:fldCharType="begin"/>
        </w:r>
        <w:r>
          <w:rPr>
            <w:noProof/>
            <w:webHidden/>
          </w:rPr>
          <w:instrText xml:space="preserve"> PAGEREF _Toc523907027 \h </w:instrText>
        </w:r>
        <w:r>
          <w:rPr>
            <w:noProof/>
            <w:webHidden/>
          </w:rPr>
        </w:r>
        <w:r>
          <w:rPr>
            <w:noProof/>
            <w:webHidden/>
          </w:rPr>
          <w:fldChar w:fldCharType="separate"/>
        </w:r>
        <w:r>
          <w:rPr>
            <w:noProof/>
            <w:webHidden/>
          </w:rPr>
          <w:t>87</w:t>
        </w:r>
        <w:r>
          <w:rPr>
            <w:noProof/>
            <w:webHidden/>
          </w:rPr>
          <w:fldChar w:fldCharType="end"/>
        </w:r>
      </w:hyperlink>
    </w:p>
    <w:p w14:paraId="3A4D1204" w14:textId="648E85C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8" w:history="1">
        <w:r w:rsidRPr="00A5766F">
          <w:rPr>
            <w:rStyle w:val="Hyperlink"/>
            <w:noProof/>
          </w:rPr>
          <w:t>3.22.4 Independence of text and binary regions</w:t>
        </w:r>
        <w:r>
          <w:rPr>
            <w:noProof/>
            <w:webHidden/>
          </w:rPr>
          <w:tab/>
        </w:r>
        <w:r>
          <w:rPr>
            <w:noProof/>
            <w:webHidden/>
          </w:rPr>
          <w:fldChar w:fldCharType="begin"/>
        </w:r>
        <w:r>
          <w:rPr>
            <w:noProof/>
            <w:webHidden/>
          </w:rPr>
          <w:instrText xml:space="preserve"> PAGEREF _Toc523907028 \h </w:instrText>
        </w:r>
        <w:r>
          <w:rPr>
            <w:noProof/>
            <w:webHidden/>
          </w:rPr>
        </w:r>
        <w:r>
          <w:rPr>
            <w:noProof/>
            <w:webHidden/>
          </w:rPr>
          <w:fldChar w:fldCharType="separate"/>
        </w:r>
        <w:r>
          <w:rPr>
            <w:noProof/>
            <w:webHidden/>
          </w:rPr>
          <w:t>87</w:t>
        </w:r>
        <w:r>
          <w:rPr>
            <w:noProof/>
            <w:webHidden/>
          </w:rPr>
          <w:fldChar w:fldCharType="end"/>
        </w:r>
      </w:hyperlink>
    </w:p>
    <w:p w14:paraId="39B8E41E" w14:textId="636D3AA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29" w:history="1">
        <w:r w:rsidRPr="00A5766F">
          <w:rPr>
            <w:rStyle w:val="Hyperlink"/>
            <w:noProof/>
          </w:rPr>
          <w:t>3.22.5 startLine property</w:t>
        </w:r>
        <w:r>
          <w:rPr>
            <w:noProof/>
            <w:webHidden/>
          </w:rPr>
          <w:tab/>
        </w:r>
        <w:r>
          <w:rPr>
            <w:noProof/>
            <w:webHidden/>
          </w:rPr>
          <w:fldChar w:fldCharType="begin"/>
        </w:r>
        <w:r>
          <w:rPr>
            <w:noProof/>
            <w:webHidden/>
          </w:rPr>
          <w:instrText xml:space="preserve"> PAGEREF _Toc523907029 \h </w:instrText>
        </w:r>
        <w:r>
          <w:rPr>
            <w:noProof/>
            <w:webHidden/>
          </w:rPr>
        </w:r>
        <w:r>
          <w:rPr>
            <w:noProof/>
            <w:webHidden/>
          </w:rPr>
          <w:fldChar w:fldCharType="separate"/>
        </w:r>
        <w:r>
          <w:rPr>
            <w:noProof/>
            <w:webHidden/>
          </w:rPr>
          <w:t>88</w:t>
        </w:r>
        <w:r>
          <w:rPr>
            <w:noProof/>
            <w:webHidden/>
          </w:rPr>
          <w:fldChar w:fldCharType="end"/>
        </w:r>
      </w:hyperlink>
    </w:p>
    <w:p w14:paraId="05142360" w14:textId="16576EA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0" w:history="1">
        <w:r w:rsidRPr="00A5766F">
          <w:rPr>
            <w:rStyle w:val="Hyperlink"/>
            <w:noProof/>
          </w:rPr>
          <w:t>3.22.6 startColumn property</w:t>
        </w:r>
        <w:r>
          <w:rPr>
            <w:noProof/>
            <w:webHidden/>
          </w:rPr>
          <w:tab/>
        </w:r>
        <w:r>
          <w:rPr>
            <w:noProof/>
            <w:webHidden/>
          </w:rPr>
          <w:fldChar w:fldCharType="begin"/>
        </w:r>
        <w:r>
          <w:rPr>
            <w:noProof/>
            <w:webHidden/>
          </w:rPr>
          <w:instrText xml:space="preserve"> PAGEREF _Toc523907030 \h </w:instrText>
        </w:r>
        <w:r>
          <w:rPr>
            <w:noProof/>
            <w:webHidden/>
          </w:rPr>
        </w:r>
        <w:r>
          <w:rPr>
            <w:noProof/>
            <w:webHidden/>
          </w:rPr>
          <w:fldChar w:fldCharType="separate"/>
        </w:r>
        <w:r>
          <w:rPr>
            <w:noProof/>
            <w:webHidden/>
          </w:rPr>
          <w:t>88</w:t>
        </w:r>
        <w:r>
          <w:rPr>
            <w:noProof/>
            <w:webHidden/>
          </w:rPr>
          <w:fldChar w:fldCharType="end"/>
        </w:r>
      </w:hyperlink>
    </w:p>
    <w:p w14:paraId="709DD07F" w14:textId="6952796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1" w:history="1">
        <w:r w:rsidRPr="00A5766F">
          <w:rPr>
            <w:rStyle w:val="Hyperlink"/>
            <w:noProof/>
          </w:rPr>
          <w:t>3.22.7 endLine property</w:t>
        </w:r>
        <w:r>
          <w:rPr>
            <w:noProof/>
            <w:webHidden/>
          </w:rPr>
          <w:tab/>
        </w:r>
        <w:r>
          <w:rPr>
            <w:noProof/>
            <w:webHidden/>
          </w:rPr>
          <w:fldChar w:fldCharType="begin"/>
        </w:r>
        <w:r>
          <w:rPr>
            <w:noProof/>
            <w:webHidden/>
          </w:rPr>
          <w:instrText xml:space="preserve"> PAGEREF _Toc523907031 \h </w:instrText>
        </w:r>
        <w:r>
          <w:rPr>
            <w:noProof/>
            <w:webHidden/>
          </w:rPr>
        </w:r>
        <w:r>
          <w:rPr>
            <w:noProof/>
            <w:webHidden/>
          </w:rPr>
          <w:fldChar w:fldCharType="separate"/>
        </w:r>
        <w:r>
          <w:rPr>
            <w:noProof/>
            <w:webHidden/>
          </w:rPr>
          <w:t>88</w:t>
        </w:r>
        <w:r>
          <w:rPr>
            <w:noProof/>
            <w:webHidden/>
          </w:rPr>
          <w:fldChar w:fldCharType="end"/>
        </w:r>
      </w:hyperlink>
    </w:p>
    <w:p w14:paraId="715481EF" w14:textId="5E638CC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2" w:history="1">
        <w:r w:rsidRPr="00A5766F">
          <w:rPr>
            <w:rStyle w:val="Hyperlink"/>
            <w:noProof/>
          </w:rPr>
          <w:t>3.22.8 endColumn property</w:t>
        </w:r>
        <w:r>
          <w:rPr>
            <w:noProof/>
            <w:webHidden/>
          </w:rPr>
          <w:tab/>
        </w:r>
        <w:r>
          <w:rPr>
            <w:noProof/>
            <w:webHidden/>
          </w:rPr>
          <w:fldChar w:fldCharType="begin"/>
        </w:r>
        <w:r>
          <w:rPr>
            <w:noProof/>
            <w:webHidden/>
          </w:rPr>
          <w:instrText xml:space="preserve"> PAGEREF _Toc523907032 \h </w:instrText>
        </w:r>
        <w:r>
          <w:rPr>
            <w:noProof/>
            <w:webHidden/>
          </w:rPr>
        </w:r>
        <w:r>
          <w:rPr>
            <w:noProof/>
            <w:webHidden/>
          </w:rPr>
          <w:fldChar w:fldCharType="separate"/>
        </w:r>
        <w:r>
          <w:rPr>
            <w:noProof/>
            <w:webHidden/>
          </w:rPr>
          <w:t>88</w:t>
        </w:r>
        <w:r>
          <w:rPr>
            <w:noProof/>
            <w:webHidden/>
          </w:rPr>
          <w:fldChar w:fldCharType="end"/>
        </w:r>
      </w:hyperlink>
    </w:p>
    <w:p w14:paraId="520999F2" w14:textId="1566716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3" w:history="1">
        <w:r w:rsidRPr="00A5766F">
          <w:rPr>
            <w:rStyle w:val="Hyperlink"/>
            <w:noProof/>
          </w:rPr>
          <w:t>3.22.9 charOffset property</w:t>
        </w:r>
        <w:r>
          <w:rPr>
            <w:noProof/>
            <w:webHidden/>
          </w:rPr>
          <w:tab/>
        </w:r>
        <w:r>
          <w:rPr>
            <w:noProof/>
            <w:webHidden/>
          </w:rPr>
          <w:fldChar w:fldCharType="begin"/>
        </w:r>
        <w:r>
          <w:rPr>
            <w:noProof/>
            <w:webHidden/>
          </w:rPr>
          <w:instrText xml:space="preserve"> PAGEREF _Toc523907033 \h </w:instrText>
        </w:r>
        <w:r>
          <w:rPr>
            <w:noProof/>
            <w:webHidden/>
          </w:rPr>
        </w:r>
        <w:r>
          <w:rPr>
            <w:noProof/>
            <w:webHidden/>
          </w:rPr>
          <w:fldChar w:fldCharType="separate"/>
        </w:r>
        <w:r>
          <w:rPr>
            <w:noProof/>
            <w:webHidden/>
          </w:rPr>
          <w:t>88</w:t>
        </w:r>
        <w:r>
          <w:rPr>
            <w:noProof/>
            <w:webHidden/>
          </w:rPr>
          <w:fldChar w:fldCharType="end"/>
        </w:r>
      </w:hyperlink>
    </w:p>
    <w:p w14:paraId="5563B6F3" w14:textId="4C40349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4" w:history="1">
        <w:r w:rsidRPr="00A5766F">
          <w:rPr>
            <w:rStyle w:val="Hyperlink"/>
            <w:noProof/>
          </w:rPr>
          <w:t>3.22.10 charLength property</w:t>
        </w:r>
        <w:r>
          <w:rPr>
            <w:noProof/>
            <w:webHidden/>
          </w:rPr>
          <w:tab/>
        </w:r>
        <w:r>
          <w:rPr>
            <w:noProof/>
            <w:webHidden/>
          </w:rPr>
          <w:fldChar w:fldCharType="begin"/>
        </w:r>
        <w:r>
          <w:rPr>
            <w:noProof/>
            <w:webHidden/>
          </w:rPr>
          <w:instrText xml:space="preserve"> PAGEREF _Toc523907034 \h </w:instrText>
        </w:r>
        <w:r>
          <w:rPr>
            <w:noProof/>
            <w:webHidden/>
          </w:rPr>
        </w:r>
        <w:r>
          <w:rPr>
            <w:noProof/>
            <w:webHidden/>
          </w:rPr>
          <w:fldChar w:fldCharType="separate"/>
        </w:r>
        <w:r>
          <w:rPr>
            <w:noProof/>
            <w:webHidden/>
          </w:rPr>
          <w:t>88</w:t>
        </w:r>
        <w:r>
          <w:rPr>
            <w:noProof/>
            <w:webHidden/>
          </w:rPr>
          <w:fldChar w:fldCharType="end"/>
        </w:r>
      </w:hyperlink>
    </w:p>
    <w:p w14:paraId="6D6E608A" w14:textId="23D0C66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5" w:history="1">
        <w:r w:rsidRPr="00A5766F">
          <w:rPr>
            <w:rStyle w:val="Hyperlink"/>
            <w:noProof/>
          </w:rPr>
          <w:t>3.22.11 byteOffset property</w:t>
        </w:r>
        <w:r>
          <w:rPr>
            <w:noProof/>
            <w:webHidden/>
          </w:rPr>
          <w:tab/>
        </w:r>
        <w:r>
          <w:rPr>
            <w:noProof/>
            <w:webHidden/>
          </w:rPr>
          <w:fldChar w:fldCharType="begin"/>
        </w:r>
        <w:r>
          <w:rPr>
            <w:noProof/>
            <w:webHidden/>
          </w:rPr>
          <w:instrText xml:space="preserve"> PAGEREF _Toc523907035 \h </w:instrText>
        </w:r>
        <w:r>
          <w:rPr>
            <w:noProof/>
            <w:webHidden/>
          </w:rPr>
        </w:r>
        <w:r>
          <w:rPr>
            <w:noProof/>
            <w:webHidden/>
          </w:rPr>
          <w:fldChar w:fldCharType="separate"/>
        </w:r>
        <w:r>
          <w:rPr>
            <w:noProof/>
            <w:webHidden/>
          </w:rPr>
          <w:t>89</w:t>
        </w:r>
        <w:r>
          <w:rPr>
            <w:noProof/>
            <w:webHidden/>
          </w:rPr>
          <w:fldChar w:fldCharType="end"/>
        </w:r>
      </w:hyperlink>
    </w:p>
    <w:p w14:paraId="3E7A8D49" w14:textId="3EB77FB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6" w:history="1">
        <w:r w:rsidRPr="00A5766F">
          <w:rPr>
            <w:rStyle w:val="Hyperlink"/>
            <w:noProof/>
          </w:rPr>
          <w:t>3.22.12 byteLength property</w:t>
        </w:r>
        <w:r>
          <w:rPr>
            <w:noProof/>
            <w:webHidden/>
          </w:rPr>
          <w:tab/>
        </w:r>
        <w:r>
          <w:rPr>
            <w:noProof/>
            <w:webHidden/>
          </w:rPr>
          <w:fldChar w:fldCharType="begin"/>
        </w:r>
        <w:r>
          <w:rPr>
            <w:noProof/>
            <w:webHidden/>
          </w:rPr>
          <w:instrText xml:space="preserve"> PAGEREF _Toc523907036 \h </w:instrText>
        </w:r>
        <w:r>
          <w:rPr>
            <w:noProof/>
            <w:webHidden/>
          </w:rPr>
        </w:r>
        <w:r>
          <w:rPr>
            <w:noProof/>
            <w:webHidden/>
          </w:rPr>
          <w:fldChar w:fldCharType="separate"/>
        </w:r>
        <w:r>
          <w:rPr>
            <w:noProof/>
            <w:webHidden/>
          </w:rPr>
          <w:t>89</w:t>
        </w:r>
        <w:r>
          <w:rPr>
            <w:noProof/>
            <w:webHidden/>
          </w:rPr>
          <w:fldChar w:fldCharType="end"/>
        </w:r>
      </w:hyperlink>
    </w:p>
    <w:p w14:paraId="7E8B0CCC" w14:textId="652B941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7" w:history="1">
        <w:r w:rsidRPr="00A5766F">
          <w:rPr>
            <w:rStyle w:val="Hyperlink"/>
            <w:noProof/>
          </w:rPr>
          <w:t>3.22.13 snippet property</w:t>
        </w:r>
        <w:r>
          <w:rPr>
            <w:noProof/>
            <w:webHidden/>
          </w:rPr>
          <w:tab/>
        </w:r>
        <w:r>
          <w:rPr>
            <w:noProof/>
            <w:webHidden/>
          </w:rPr>
          <w:fldChar w:fldCharType="begin"/>
        </w:r>
        <w:r>
          <w:rPr>
            <w:noProof/>
            <w:webHidden/>
          </w:rPr>
          <w:instrText xml:space="preserve"> PAGEREF _Toc523907037 \h </w:instrText>
        </w:r>
        <w:r>
          <w:rPr>
            <w:noProof/>
            <w:webHidden/>
          </w:rPr>
        </w:r>
        <w:r>
          <w:rPr>
            <w:noProof/>
            <w:webHidden/>
          </w:rPr>
          <w:fldChar w:fldCharType="separate"/>
        </w:r>
        <w:r>
          <w:rPr>
            <w:noProof/>
            <w:webHidden/>
          </w:rPr>
          <w:t>89</w:t>
        </w:r>
        <w:r>
          <w:rPr>
            <w:noProof/>
            <w:webHidden/>
          </w:rPr>
          <w:fldChar w:fldCharType="end"/>
        </w:r>
      </w:hyperlink>
    </w:p>
    <w:p w14:paraId="3776E1CD" w14:textId="66ED917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38" w:history="1">
        <w:r w:rsidRPr="00A5766F">
          <w:rPr>
            <w:rStyle w:val="Hyperlink"/>
            <w:noProof/>
          </w:rPr>
          <w:t>3.22.14 message property</w:t>
        </w:r>
        <w:r>
          <w:rPr>
            <w:noProof/>
            <w:webHidden/>
          </w:rPr>
          <w:tab/>
        </w:r>
        <w:r>
          <w:rPr>
            <w:noProof/>
            <w:webHidden/>
          </w:rPr>
          <w:fldChar w:fldCharType="begin"/>
        </w:r>
        <w:r>
          <w:rPr>
            <w:noProof/>
            <w:webHidden/>
          </w:rPr>
          <w:instrText xml:space="preserve"> PAGEREF _Toc523907038 \h </w:instrText>
        </w:r>
        <w:r>
          <w:rPr>
            <w:noProof/>
            <w:webHidden/>
          </w:rPr>
        </w:r>
        <w:r>
          <w:rPr>
            <w:noProof/>
            <w:webHidden/>
          </w:rPr>
          <w:fldChar w:fldCharType="separate"/>
        </w:r>
        <w:r>
          <w:rPr>
            <w:noProof/>
            <w:webHidden/>
          </w:rPr>
          <w:t>89</w:t>
        </w:r>
        <w:r>
          <w:rPr>
            <w:noProof/>
            <w:webHidden/>
          </w:rPr>
          <w:fldChar w:fldCharType="end"/>
        </w:r>
      </w:hyperlink>
    </w:p>
    <w:p w14:paraId="66C13A54" w14:textId="477C979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39" w:history="1">
        <w:r w:rsidRPr="00A5766F">
          <w:rPr>
            <w:rStyle w:val="Hyperlink"/>
            <w:noProof/>
          </w:rPr>
          <w:t>3.23 rectangle object</w:t>
        </w:r>
        <w:r>
          <w:rPr>
            <w:noProof/>
            <w:webHidden/>
          </w:rPr>
          <w:tab/>
        </w:r>
        <w:r>
          <w:rPr>
            <w:noProof/>
            <w:webHidden/>
          </w:rPr>
          <w:fldChar w:fldCharType="begin"/>
        </w:r>
        <w:r>
          <w:rPr>
            <w:noProof/>
            <w:webHidden/>
          </w:rPr>
          <w:instrText xml:space="preserve"> PAGEREF _Toc523907039 \h </w:instrText>
        </w:r>
        <w:r>
          <w:rPr>
            <w:noProof/>
            <w:webHidden/>
          </w:rPr>
        </w:r>
        <w:r>
          <w:rPr>
            <w:noProof/>
            <w:webHidden/>
          </w:rPr>
          <w:fldChar w:fldCharType="separate"/>
        </w:r>
        <w:r>
          <w:rPr>
            <w:noProof/>
            <w:webHidden/>
          </w:rPr>
          <w:t>89</w:t>
        </w:r>
        <w:r>
          <w:rPr>
            <w:noProof/>
            <w:webHidden/>
          </w:rPr>
          <w:fldChar w:fldCharType="end"/>
        </w:r>
      </w:hyperlink>
    </w:p>
    <w:p w14:paraId="1DE7A5F3" w14:textId="5E5CC93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0" w:history="1">
        <w:r w:rsidRPr="00A5766F">
          <w:rPr>
            <w:rStyle w:val="Hyperlink"/>
            <w:noProof/>
          </w:rPr>
          <w:t>3.23.1 General</w:t>
        </w:r>
        <w:r>
          <w:rPr>
            <w:noProof/>
            <w:webHidden/>
          </w:rPr>
          <w:tab/>
        </w:r>
        <w:r>
          <w:rPr>
            <w:noProof/>
            <w:webHidden/>
          </w:rPr>
          <w:fldChar w:fldCharType="begin"/>
        </w:r>
        <w:r>
          <w:rPr>
            <w:noProof/>
            <w:webHidden/>
          </w:rPr>
          <w:instrText xml:space="preserve"> PAGEREF _Toc523907040 \h </w:instrText>
        </w:r>
        <w:r>
          <w:rPr>
            <w:noProof/>
            <w:webHidden/>
          </w:rPr>
        </w:r>
        <w:r>
          <w:rPr>
            <w:noProof/>
            <w:webHidden/>
          </w:rPr>
          <w:fldChar w:fldCharType="separate"/>
        </w:r>
        <w:r>
          <w:rPr>
            <w:noProof/>
            <w:webHidden/>
          </w:rPr>
          <w:t>89</w:t>
        </w:r>
        <w:r>
          <w:rPr>
            <w:noProof/>
            <w:webHidden/>
          </w:rPr>
          <w:fldChar w:fldCharType="end"/>
        </w:r>
      </w:hyperlink>
    </w:p>
    <w:p w14:paraId="5AD6114D" w14:textId="78B6767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1" w:history="1">
        <w:r w:rsidRPr="00A5766F">
          <w:rPr>
            <w:rStyle w:val="Hyperlink"/>
            <w:noProof/>
          </w:rPr>
          <w:t>3.23.2 top, left, bottom, and right properties</w:t>
        </w:r>
        <w:r>
          <w:rPr>
            <w:noProof/>
            <w:webHidden/>
          </w:rPr>
          <w:tab/>
        </w:r>
        <w:r>
          <w:rPr>
            <w:noProof/>
            <w:webHidden/>
          </w:rPr>
          <w:fldChar w:fldCharType="begin"/>
        </w:r>
        <w:r>
          <w:rPr>
            <w:noProof/>
            <w:webHidden/>
          </w:rPr>
          <w:instrText xml:space="preserve"> PAGEREF _Toc523907041 \h </w:instrText>
        </w:r>
        <w:r>
          <w:rPr>
            <w:noProof/>
            <w:webHidden/>
          </w:rPr>
        </w:r>
        <w:r>
          <w:rPr>
            <w:noProof/>
            <w:webHidden/>
          </w:rPr>
          <w:fldChar w:fldCharType="separate"/>
        </w:r>
        <w:r>
          <w:rPr>
            <w:noProof/>
            <w:webHidden/>
          </w:rPr>
          <w:t>89</w:t>
        </w:r>
        <w:r>
          <w:rPr>
            <w:noProof/>
            <w:webHidden/>
          </w:rPr>
          <w:fldChar w:fldCharType="end"/>
        </w:r>
      </w:hyperlink>
    </w:p>
    <w:p w14:paraId="61628F63" w14:textId="65CEA29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2" w:history="1">
        <w:r w:rsidRPr="00A5766F">
          <w:rPr>
            <w:rStyle w:val="Hyperlink"/>
            <w:noProof/>
          </w:rPr>
          <w:t>3.23.3 message property</w:t>
        </w:r>
        <w:r>
          <w:rPr>
            <w:noProof/>
            <w:webHidden/>
          </w:rPr>
          <w:tab/>
        </w:r>
        <w:r>
          <w:rPr>
            <w:noProof/>
            <w:webHidden/>
          </w:rPr>
          <w:fldChar w:fldCharType="begin"/>
        </w:r>
        <w:r>
          <w:rPr>
            <w:noProof/>
            <w:webHidden/>
          </w:rPr>
          <w:instrText xml:space="preserve"> PAGEREF _Toc523907042 \h </w:instrText>
        </w:r>
        <w:r>
          <w:rPr>
            <w:noProof/>
            <w:webHidden/>
          </w:rPr>
        </w:r>
        <w:r>
          <w:rPr>
            <w:noProof/>
            <w:webHidden/>
          </w:rPr>
          <w:fldChar w:fldCharType="separate"/>
        </w:r>
        <w:r>
          <w:rPr>
            <w:noProof/>
            <w:webHidden/>
          </w:rPr>
          <w:t>90</w:t>
        </w:r>
        <w:r>
          <w:rPr>
            <w:noProof/>
            <w:webHidden/>
          </w:rPr>
          <w:fldChar w:fldCharType="end"/>
        </w:r>
      </w:hyperlink>
    </w:p>
    <w:p w14:paraId="1D23AFB2" w14:textId="5F2A344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43" w:history="1">
        <w:r w:rsidRPr="00A5766F">
          <w:rPr>
            <w:rStyle w:val="Hyperlink"/>
            <w:noProof/>
          </w:rPr>
          <w:t>3.24 logicalLocation object</w:t>
        </w:r>
        <w:r>
          <w:rPr>
            <w:noProof/>
            <w:webHidden/>
          </w:rPr>
          <w:tab/>
        </w:r>
        <w:r>
          <w:rPr>
            <w:noProof/>
            <w:webHidden/>
          </w:rPr>
          <w:fldChar w:fldCharType="begin"/>
        </w:r>
        <w:r>
          <w:rPr>
            <w:noProof/>
            <w:webHidden/>
          </w:rPr>
          <w:instrText xml:space="preserve"> PAGEREF _Toc523907043 \h </w:instrText>
        </w:r>
        <w:r>
          <w:rPr>
            <w:noProof/>
            <w:webHidden/>
          </w:rPr>
        </w:r>
        <w:r>
          <w:rPr>
            <w:noProof/>
            <w:webHidden/>
          </w:rPr>
          <w:fldChar w:fldCharType="separate"/>
        </w:r>
        <w:r>
          <w:rPr>
            <w:noProof/>
            <w:webHidden/>
          </w:rPr>
          <w:t>90</w:t>
        </w:r>
        <w:r>
          <w:rPr>
            <w:noProof/>
            <w:webHidden/>
          </w:rPr>
          <w:fldChar w:fldCharType="end"/>
        </w:r>
      </w:hyperlink>
    </w:p>
    <w:p w14:paraId="7D17F443" w14:textId="7D202BD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4" w:history="1">
        <w:r w:rsidRPr="00A5766F">
          <w:rPr>
            <w:rStyle w:val="Hyperlink"/>
            <w:noProof/>
          </w:rPr>
          <w:t>3.24.1 General</w:t>
        </w:r>
        <w:r>
          <w:rPr>
            <w:noProof/>
            <w:webHidden/>
          </w:rPr>
          <w:tab/>
        </w:r>
        <w:r>
          <w:rPr>
            <w:noProof/>
            <w:webHidden/>
          </w:rPr>
          <w:fldChar w:fldCharType="begin"/>
        </w:r>
        <w:r>
          <w:rPr>
            <w:noProof/>
            <w:webHidden/>
          </w:rPr>
          <w:instrText xml:space="preserve"> PAGEREF _Toc523907044 \h </w:instrText>
        </w:r>
        <w:r>
          <w:rPr>
            <w:noProof/>
            <w:webHidden/>
          </w:rPr>
        </w:r>
        <w:r>
          <w:rPr>
            <w:noProof/>
            <w:webHidden/>
          </w:rPr>
          <w:fldChar w:fldCharType="separate"/>
        </w:r>
        <w:r>
          <w:rPr>
            <w:noProof/>
            <w:webHidden/>
          </w:rPr>
          <w:t>90</w:t>
        </w:r>
        <w:r>
          <w:rPr>
            <w:noProof/>
            <w:webHidden/>
          </w:rPr>
          <w:fldChar w:fldCharType="end"/>
        </w:r>
      </w:hyperlink>
    </w:p>
    <w:p w14:paraId="1B029BD0" w14:textId="37D3247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5" w:history="1">
        <w:r w:rsidRPr="00A5766F">
          <w:rPr>
            <w:rStyle w:val="Hyperlink"/>
            <w:noProof/>
          </w:rPr>
          <w:t>3.24.2 Logical location naming rules</w:t>
        </w:r>
        <w:r>
          <w:rPr>
            <w:noProof/>
            <w:webHidden/>
          </w:rPr>
          <w:tab/>
        </w:r>
        <w:r>
          <w:rPr>
            <w:noProof/>
            <w:webHidden/>
          </w:rPr>
          <w:fldChar w:fldCharType="begin"/>
        </w:r>
        <w:r>
          <w:rPr>
            <w:noProof/>
            <w:webHidden/>
          </w:rPr>
          <w:instrText xml:space="preserve"> PAGEREF _Toc523907045 \h </w:instrText>
        </w:r>
        <w:r>
          <w:rPr>
            <w:noProof/>
            <w:webHidden/>
          </w:rPr>
        </w:r>
        <w:r>
          <w:rPr>
            <w:noProof/>
            <w:webHidden/>
          </w:rPr>
          <w:fldChar w:fldCharType="separate"/>
        </w:r>
        <w:r>
          <w:rPr>
            <w:noProof/>
            <w:webHidden/>
          </w:rPr>
          <w:t>90</w:t>
        </w:r>
        <w:r>
          <w:rPr>
            <w:noProof/>
            <w:webHidden/>
          </w:rPr>
          <w:fldChar w:fldCharType="end"/>
        </w:r>
      </w:hyperlink>
    </w:p>
    <w:p w14:paraId="4E203C93" w14:textId="0070757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6" w:history="1">
        <w:r w:rsidRPr="00A5766F">
          <w:rPr>
            <w:rStyle w:val="Hyperlink"/>
            <w:noProof/>
          </w:rPr>
          <w:t>3.24.3 name property</w:t>
        </w:r>
        <w:r>
          <w:rPr>
            <w:noProof/>
            <w:webHidden/>
          </w:rPr>
          <w:tab/>
        </w:r>
        <w:r>
          <w:rPr>
            <w:noProof/>
            <w:webHidden/>
          </w:rPr>
          <w:fldChar w:fldCharType="begin"/>
        </w:r>
        <w:r>
          <w:rPr>
            <w:noProof/>
            <w:webHidden/>
          </w:rPr>
          <w:instrText xml:space="preserve"> PAGEREF _Toc523907046 \h </w:instrText>
        </w:r>
        <w:r>
          <w:rPr>
            <w:noProof/>
            <w:webHidden/>
          </w:rPr>
        </w:r>
        <w:r>
          <w:rPr>
            <w:noProof/>
            <w:webHidden/>
          </w:rPr>
          <w:fldChar w:fldCharType="separate"/>
        </w:r>
        <w:r>
          <w:rPr>
            <w:noProof/>
            <w:webHidden/>
          </w:rPr>
          <w:t>91</w:t>
        </w:r>
        <w:r>
          <w:rPr>
            <w:noProof/>
            <w:webHidden/>
          </w:rPr>
          <w:fldChar w:fldCharType="end"/>
        </w:r>
      </w:hyperlink>
    </w:p>
    <w:p w14:paraId="45C0AE37" w14:textId="01645A3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7" w:history="1">
        <w:r w:rsidRPr="00A5766F">
          <w:rPr>
            <w:rStyle w:val="Hyperlink"/>
            <w:noProof/>
          </w:rPr>
          <w:t>3.24.4 fullyQualifiedName property</w:t>
        </w:r>
        <w:r>
          <w:rPr>
            <w:noProof/>
            <w:webHidden/>
          </w:rPr>
          <w:tab/>
        </w:r>
        <w:r>
          <w:rPr>
            <w:noProof/>
            <w:webHidden/>
          </w:rPr>
          <w:fldChar w:fldCharType="begin"/>
        </w:r>
        <w:r>
          <w:rPr>
            <w:noProof/>
            <w:webHidden/>
          </w:rPr>
          <w:instrText xml:space="preserve"> PAGEREF _Toc523907047 \h </w:instrText>
        </w:r>
        <w:r>
          <w:rPr>
            <w:noProof/>
            <w:webHidden/>
          </w:rPr>
        </w:r>
        <w:r>
          <w:rPr>
            <w:noProof/>
            <w:webHidden/>
          </w:rPr>
          <w:fldChar w:fldCharType="separate"/>
        </w:r>
        <w:r>
          <w:rPr>
            <w:noProof/>
            <w:webHidden/>
          </w:rPr>
          <w:t>92</w:t>
        </w:r>
        <w:r>
          <w:rPr>
            <w:noProof/>
            <w:webHidden/>
          </w:rPr>
          <w:fldChar w:fldCharType="end"/>
        </w:r>
      </w:hyperlink>
    </w:p>
    <w:p w14:paraId="0BE85384" w14:textId="706B506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8" w:history="1">
        <w:r w:rsidRPr="00A5766F">
          <w:rPr>
            <w:rStyle w:val="Hyperlink"/>
            <w:noProof/>
          </w:rPr>
          <w:t>3.24.5 decoratedName property</w:t>
        </w:r>
        <w:r>
          <w:rPr>
            <w:noProof/>
            <w:webHidden/>
          </w:rPr>
          <w:tab/>
        </w:r>
        <w:r>
          <w:rPr>
            <w:noProof/>
            <w:webHidden/>
          </w:rPr>
          <w:fldChar w:fldCharType="begin"/>
        </w:r>
        <w:r>
          <w:rPr>
            <w:noProof/>
            <w:webHidden/>
          </w:rPr>
          <w:instrText xml:space="preserve"> PAGEREF _Toc523907048 \h </w:instrText>
        </w:r>
        <w:r>
          <w:rPr>
            <w:noProof/>
            <w:webHidden/>
          </w:rPr>
        </w:r>
        <w:r>
          <w:rPr>
            <w:noProof/>
            <w:webHidden/>
          </w:rPr>
          <w:fldChar w:fldCharType="separate"/>
        </w:r>
        <w:r>
          <w:rPr>
            <w:noProof/>
            <w:webHidden/>
          </w:rPr>
          <w:t>92</w:t>
        </w:r>
        <w:r>
          <w:rPr>
            <w:noProof/>
            <w:webHidden/>
          </w:rPr>
          <w:fldChar w:fldCharType="end"/>
        </w:r>
      </w:hyperlink>
    </w:p>
    <w:p w14:paraId="6AD8B921" w14:textId="481186F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49" w:history="1">
        <w:r w:rsidRPr="00A5766F">
          <w:rPr>
            <w:rStyle w:val="Hyperlink"/>
            <w:noProof/>
          </w:rPr>
          <w:t>3.24.6 kind property</w:t>
        </w:r>
        <w:r>
          <w:rPr>
            <w:noProof/>
            <w:webHidden/>
          </w:rPr>
          <w:tab/>
        </w:r>
        <w:r>
          <w:rPr>
            <w:noProof/>
            <w:webHidden/>
          </w:rPr>
          <w:fldChar w:fldCharType="begin"/>
        </w:r>
        <w:r>
          <w:rPr>
            <w:noProof/>
            <w:webHidden/>
          </w:rPr>
          <w:instrText xml:space="preserve"> PAGEREF _Toc523907049 \h </w:instrText>
        </w:r>
        <w:r>
          <w:rPr>
            <w:noProof/>
            <w:webHidden/>
          </w:rPr>
        </w:r>
        <w:r>
          <w:rPr>
            <w:noProof/>
            <w:webHidden/>
          </w:rPr>
          <w:fldChar w:fldCharType="separate"/>
        </w:r>
        <w:r>
          <w:rPr>
            <w:noProof/>
            <w:webHidden/>
          </w:rPr>
          <w:t>92</w:t>
        </w:r>
        <w:r>
          <w:rPr>
            <w:noProof/>
            <w:webHidden/>
          </w:rPr>
          <w:fldChar w:fldCharType="end"/>
        </w:r>
      </w:hyperlink>
    </w:p>
    <w:p w14:paraId="17432073" w14:textId="0F6A9B8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0" w:history="1">
        <w:r w:rsidRPr="00A5766F">
          <w:rPr>
            <w:rStyle w:val="Hyperlink"/>
            <w:noProof/>
          </w:rPr>
          <w:t>3.24.7 parentKey property</w:t>
        </w:r>
        <w:r>
          <w:rPr>
            <w:noProof/>
            <w:webHidden/>
          </w:rPr>
          <w:tab/>
        </w:r>
        <w:r>
          <w:rPr>
            <w:noProof/>
            <w:webHidden/>
          </w:rPr>
          <w:fldChar w:fldCharType="begin"/>
        </w:r>
        <w:r>
          <w:rPr>
            <w:noProof/>
            <w:webHidden/>
          </w:rPr>
          <w:instrText xml:space="preserve"> PAGEREF _Toc523907050 \h </w:instrText>
        </w:r>
        <w:r>
          <w:rPr>
            <w:noProof/>
            <w:webHidden/>
          </w:rPr>
        </w:r>
        <w:r>
          <w:rPr>
            <w:noProof/>
            <w:webHidden/>
          </w:rPr>
          <w:fldChar w:fldCharType="separate"/>
        </w:r>
        <w:r>
          <w:rPr>
            <w:noProof/>
            <w:webHidden/>
          </w:rPr>
          <w:t>92</w:t>
        </w:r>
        <w:r>
          <w:rPr>
            <w:noProof/>
            <w:webHidden/>
          </w:rPr>
          <w:fldChar w:fldCharType="end"/>
        </w:r>
      </w:hyperlink>
    </w:p>
    <w:p w14:paraId="0540A031" w14:textId="4681198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51" w:history="1">
        <w:r w:rsidRPr="00A5766F">
          <w:rPr>
            <w:rStyle w:val="Hyperlink"/>
            <w:noProof/>
          </w:rPr>
          <w:t>3.25 codeFlow object</w:t>
        </w:r>
        <w:r>
          <w:rPr>
            <w:noProof/>
            <w:webHidden/>
          </w:rPr>
          <w:tab/>
        </w:r>
        <w:r>
          <w:rPr>
            <w:noProof/>
            <w:webHidden/>
          </w:rPr>
          <w:fldChar w:fldCharType="begin"/>
        </w:r>
        <w:r>
          <w:rPr>
            <w:noProof/>
            <w:webHidden/>
          </w:rPr>
          <w:instrText xml:space="preserve"> PAGEREF _Toc523907051 \h </w:instrText>
        </w:r>
        <w:r>
          <w:rPr>
            <w:noProof/>
            <w:webHidden/>
          </w:rPr>
        </w:r>
        <w:r>
          <w:rPr>
            <w:noProof/>
            <w:webHidden/>
          </w:rPr>
          <w:fldChar w:fldCharType="separate"/>
        </w:r>
        <w:r>
          <w:rPr>
            <w:noProof/>
            <w:webHidden/>
          </w:rPr>
          <w:t>93</w:t>
        </w:r>
        <w:r>
          <w:rPr>
            <w:noProof/>
            <w:webHidden/>
          </w:rPr>
          <w:fldChar w:fldCharType="end"/>
        </w:r>
      </w:hyperlink>
    </w:p>
    <w:p w14:paraId="1B4E250F" w14:textId="5A30403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2" w:history="1">
        <w:r w:rsidRPr="00A5766F">
          <w:rPr>
            <w:rStyle w:val="Hyperlink"/>
            <w:noProof/>
          </w:rPr>
          <w:t>3.25.1 General</w:t>
        </w:r>
        <w:r>
          <w:rPr>
            <w:noProof/>
            <w:webHidden/>
          </w:rPr>
          <w:tab/>
        </w:r>
        <w:r>
          <w:rPr>
            <w:noProof/>
            <w:webHidden/>
          </w:rPr>
          <w:fldChar w:fldCharType="begin"/>
        </w:r>
        <w:r>
          <w:rPr>
            <w:noProof/>
            <w:webHidden/>
          </w:rPr>
          <w:instrText xml:space="preserve"> PAGEREF _Toc523907052 \h </w:instrText>
        </w:r>
        <w:r>
          <w:rPr>
            <w:noProof/>
            <w:webHidden/>
          </w:rPr>
        </w:r>
        <w:r>
          <w:rPr>
            <w:noProof/>
            <w:webHidden/>
          </w:rPr>
          <w:fldChar w:fldCharType="separate"/>
        </w:r>
        <w:r>
          <w:rPr>
            <w:noProof/>
            <w:webHidden/>
          </w:rPr>
          <w:t>93</w:t>
        </w:r>
        <w:r>
          <w:rPr>
            <w:noProof/>
            <w:webHidden/>
          </w:rPr>
          <w:fldChar w:fldCharType="end"/>
        </w:r>
      </w:hyperlink>
    </w:p>
    <w:p w14:paraId="1FF07F33" w14:textId="0100D8A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3" w:history="1">
        <w:r w:rsidRPr="00A5766F">
          <w:rPr>
            <w:rStyle w:val="Hyperlink"/>
            <w:noProof/>
          </w:rPr>
          <w:t>3.25.2 message property</w:t>
        </w:r>
        <w:r>
          <w:rPr>
            <w:noProof/>
            <w:webHidden/>
          </w:rPr>
          <w:tab/>
        </w:r>
        <w:r>
          <w:rPr>
            <w:noProof/>
            <w:webHidden/>
          </w:rPr>
          <w:fldChar w:fldCharType="begin"/>
        </w:r>
        <w:r>
          <w:rPr>
            <w:noProof/>
            <w:webHidden/>
          </w:rPr>
          <w:instrText xml:space="preserve"> PAGEREF _Toc523907053 \h </w:instrText>
        </w:r>
        <w:r>
          <w:rPr>
            <w:noProof/>
            <w:webHidden/>
          </w:rPr>
        </w:r>
        <w:r>
          <w:rPr>
            <w:noProof/>
            <w:webHidden/>
          </w:rPr>
          <w:fldChar w:fldCharType="separate"/>
        </w:r>
        <w:r>
          <w:rPr>
            <w:noProof/>
            <w:webHidden/>
          </w:rPr>
          <w:t>94</w:t>
        </w:r>
        <w:r>
          <w:rPr>
            <w:noProof/>
            <w:webHidden/>
          </w:rPr>
          <w:fldChar w:fldCharType="end"/>
        </w:r>
      </w:hyperlink>
    </w:p>
    <w:p w14:paraId="684C9DB1" w14:textId="338A0EB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4" w:history="1">
        <w:r w:rsidRPr="00A5766F">
          <w:rPr>
            <w:rStyle w:val="Hyperlink"/>
            <w:noProof/>
          </w:rPr>
          <w:t>3.25.3 threadFlows property</w:t>
        </w:r>
        <w:r>
          <w:rPr>
            <w:noProof/>
            <w:webHidden/>
          </w:rPr>
          <w:tab/>
        </w:r>
        <w:r>
          <w:rPr>
            <w:noProof/>
            <w:webHidden/>
          </w:rPr>
          <w:fldChar w:fldCharType="begin"/>
        </w:r>
        <w:r>
          <w:rPr>
            <w:noProof/>
            <w:webHidden/>
          </w:rPr>
          <w:instrText xml:space="preserve"> PAGEREF _Toc523907054 \h </w:instrText>
        </w:r>
        <w:r>
          <w:rPr>
            <w:noProof/>
            <w:webHidden/>
          </w:rPr>
        </w:r>
        <w:r>
          <w:rPr>
            <w:noProof/>
            <w:webHidden/>
          </w:rPr>
          <w:fldChar w:fldCharType="separate"/>
        </w:r>
        <w:r>
          <w:rPr>
            <w:noProof/>
            <w:webHidden/>
          </w:rPr>
          <w:t>94</w:t>
        </w:r>
        <w:r>
          <w:rPr>
            <w:noProof/>
            <w:webHidden/>
          </w:rPr>
          <w:fldChar w:fldCharType="end"/>
        </w:r>
      </w:hyperlink>
    </w:p>
    <w:p w14:paraId="5E4A8B28" w14:textId="215C881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5" w:history="1">
        <w:r w:rsidRPr="00A5766F">
          <w:rPr>
            <w:rStyle w:val="Hyperlink"/>
            <w:noProof/>
          </w:rPr>
          <w:t>3.25.4 properties property</w:t>
        </w:r>
        <w:r>
          <w:rPr>
            <w:noProof/>
            <w:webHidden/>
          </w:rPr>
          <w:tab/>
        </w:r>
        <w:r>
          <w:rPr>
            <w:noProof/>
            <w:webHidden/>
          </w:rPr>
          <w:fldChar w:fldCharType="begin"/>
        </w:r>
        <w:r>
          <w:rPr>
            <w:noProof/>
            <w:webHidden/>
          </w:rPr>
          <w:instrText xml:space="preserve"> PAGEREF _Toc523907055 \h </w:instrText>
        </w:r>
        <w:r>
          <w:rPr>
            <w:noProof/>
            <w:webHidden/>
          </w:rPr>
        </w:r>
        <w:r>
          <w:rPr>
            <w:noProof/>
            <w:webHidden/>
          </w:rPr>
          <w:fldChar w:fldCharType="separate"/>
        </w:r>
        <w:r>
          <w:rPr>
            <w:noProof/>
            <w:webHidden/>
          </w:rPr>
          <w:t>94</w:t>
        </w:r>
        <w:r>
          <w:rPr>
            <w:noProof/>
            <w:webHidden/>
          </w:rPr>
          <w:fldChar w:fldCharType="end"/>
        </w:r>
      </w:hyperlink>
    </w:p>
    <w:p w14:paraId="6CC96109" w14:textId="5E1DD15B"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56" w:history="1">
        <w:r w:rsidRPr="00A5766F">
          <w:rPr>
            <w:rStyle w:val="Hyperlink"/>
            <w:noProof/>
          </w:rPr>
          <w:t>3.26 threadFlow object</w:t>
        </w:r>
        <w:r>
          <w:rPr>
            <w:noProof/>
            <w:webHidden/>
          </w:rPr>
          <w:tab/>
        </w:r>
        <w:r>
          <w:rPr>
            <w:noProof/>
            <w:webHidden/>
          </w:rPr>
          <w:fldChar w:fldCharType="begin"/>
        </w:r>
        <w:r>
          <w:rPr>
            <w:noProof/>
            <w:webHidden/>
          </w:rPr>
          <w:instrText xml:space="preserve"> PAGEREF _Toc523907056 \h </w:instrText>
        </w:r>
        <w:r>
          <w:rPr>
            <w:noProof/>
            <w:webHidden/>
          </w:rPr>
        </w:r>
        <w:r>
          <w:rPr>
            <w:noProof/>
            <w:webHidden/>
          </w:rPr>
          <w:fldChar w:fldCharType="separate"/>
        </w:r>
        <w:r>
          <w:rPr>
            <w:noProof/>
            <w:webHidden/>
          </w:rPr>
          <w:t>94</w:t>
        </w:r>
        <w:r>
          <w:rPr>
            <w:noProof/>
            <w:webHidden/>
          </w:rPr>
          <w:fldChar w:fldCharType="end"/>
        </w:r>
      </w:hyperlink>
    </w:p>
    <w:p w14:paraId="049C7881" w14:textId="58379C3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7" w:history="1">
        <w:r w:rsidRPr="00A5766F">
          <w:rPr>
            <w:rStyle w:val="Hyperlink"/>
            <w:noProof/>
          </w:rPr>
          <w:t>3.26.1 General</w:t>
        </w:r>
        <w:r>
          <w:rPr>
            <w:noProof/>
            <w:webHidden/>
          </w:rPr>
          <w:tab/>
        </w:r>
        <w:r>
          <w:rPr>
            <w:noProof/>
            <w:webHidden/>
          </w:rPr>
          <w:fldChar w:fldCharType="begin"/>
        </w:r>
        <w:r>
          <w:rPr>
            <w:noProof/>
            <w:webHidden/>
          </w:rPr>
          <w:instrText xml:space="preserve"> PAGEREF _Toc523907057 \h </w:instrText>
        </w:r>
        <w:r>
          <w:rPr>
            <w:noProof/>
            <w:webHidden/>
          </w:rPr>
        </w:r>
        <w:r>
          <w:rPr>
            <w:noProof/>
            <w:webHidden/>
          </w:rPr>
          <w:fldChar w:fldCharType="separate"/>
        </w:r>
        <w:r>
          <w:rPr>
            <w:noProof/>
            <w:webHidden/>
          </w:rPr>
          <w:t>94</w:t>
        </w:r>
        <w:r>
          <w:rPr>
            <w:noProof/>
            <w:webHidden/>
          </w:rPr>
          <w:fldChar w:fldCharType="end"/>
        </w:r>
      </w:hyperlink>
    </w:p>
    <w:p w14:paraId="01C7A570" w14:textId="385A19C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8" w:history="1">
        <w:r w:rsidRPr="00A5766F">
          <w:rPr>
            <w:rStyle w:val="Hyperlink"/>
            <w:noProof/>
          </w:rPr>
          <w:t>3.26.2 id property</w:t>
        </w:r>
        <w:r>
          <w:rPr>
            <w:noProof/>
            <w:webHidden/>
          </w:rPr>
          <w:tab/>
        </w:r>
        <w:r>
          <w:rPr>
            <w:noProof/>
            <w:webHidden/>
          </w:rPr>
          <w:fldChar w:fldCharType="begin"/>
        </w:r>
        <w:r>
          <w:rPr>
            <w:noProof/>
            <w:webHidden/>
          </w:rPr>
          <w:instrText xml:space="preserve"> PAGEREF _Toc523907058 \h </w:instrText>
        </w:r>
        <w:r>
          <w:rPr>
            <w:noProof/>
            <w:webHidden/>
          </w:rPr>
        </w:r>
        <w:r>
          <w:rPr>
            <w:noProof/>
            <w:webHidden/>
          </w:rPr>
          <w:fldChar w:fldCharType="separate"/>
        </w:r>
        <w:r>
          <w:rPr>
            <w:noProof/>
            <w:webHidden/>
          </w:rPr>
          <w:t>94</w:t>
        </w:r>
        <w:r>
          <w:rPr>
            <w:noProof/>
            <w:webHidden/>
          </w:rPr>
          <w:fldChar w:fldCharType="end"/>
        </w:r>
      </w:hyperlink>
    </w:p>
    <w:p w14:paraId="6322727B" w14:textId="7DA76FE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59" w:history="1">
        <w:r w:rsidRPr="00A5766F">
          <w:rPr>
            <w:rStyle w:val="Hyperlink"/>
            <w:noProof/>
          </w:rPr>
          <w:t>3.26.3 message property</w:t>
        </w:r>
        <w:r>
          <w:rPr>
            <w:noProof/>
            <w:webHidden/>
          </w:rPr>
          <w:tab/>
        </w:r>
        <w:r>
          <w:rPr>
            <w:noProof/>
            <w:webHidden/>
          </w:rPr>
          <w:fldChar w:fldCharType="begin"/>
        </w:r>
        <w:r>
          <w:rPr>
            <w:noProof/>
            <w:webHidden/>
          </w:rPr>
          <w:instrText xml:space="preserve"> PAGEREF _Toc523907059 \h </w:instrText>
        </w:r>
        <w:r>
          <w:rPr>
            <w:noProof/>
            <w:webHidden/>
          </w:rPr>
        </w:r>
        <w:r>
          <w:rPr>
            <w:noProof/>
            <w:webHidden/>
          </w:rPr>
          <w:fldChar w:fldCharType="separate"/>
        </w:r>
        <w:r>
          <w:rPr>
            <w:noProof/>
            <w:webHidden/>
          </w:rPr>
          <w:t>94</w:t>
        </w:r>
        <w:r>
          <w:rPr>
            <w:noProof/>
            <w:webHidden/>
          </w:rPr>
          <w:fldChar w:fldCharType="end"/>
        </w:r>
      </w:hyperlink>
    </w:p>
    <w:p w14:paraId="3B8ECCC0" w14:textId="072FDCC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0" w:history="1">
        <w:r w:rsidRPr="00A5766F">
          <w:rPr>
            <w:rStyle w:val="Hyperlink"/>
            <w:noProof/>
          </w:rPr>
          <w:t>3.26.4 locations property</w:t>
        </w:r>
        <w:r>
          <w:rPr>
            <w:noProof/>
            <w:webHidden/>
          </w:rPr>
          <w:tab/>
        </w:r>
        <w:r>
          <w:rPr>
            <w:noProof/>
            <w:webHidden/>
          </w:rPr>
          <w:fldChar w:fldCharType="begin"/>
        </w:r>
        <w:r>
          <w:rPr>
            <w:noProof/>
            <w:webHidden/>
          </w:rPr>
          <w:instrText xml:space="preserve"> PAGEREF _Toc523907060 \h </w:instrText>
        </w:r>
        <w:r>
          <w:rPr>
            <w:noProof/>
            <w:webHidden/>
          </w:rPr>
        </w:r>
        <w:r>
          <w:rPr>
            <w:noProof/>
            <w:webHidden/>
          </w:rPr>
          <w:fldChar w:fldCharType="separate"/>
        </w:r>
        <w:r>
          <w:rPr>
            <w:noProof/>
            <w:webHidden/>
          </w:rPr>
          <w:t>94</w:t>
        </w:r>
        <w:r>
          <w:rPr>
            <w:noProof/>
            <w:webHidden/>
          </w:rPr>
          <w:fldChar w:fldCharType="end"/>
        </w:r>
      </w:hyperlink>
    </w:p>
    <w:p w14:paraId="7051BA16" w14:textId="5CFF594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1" w:history="1">
        <w:r w:rsidRPr="00A5766F">
          <w:rPr>
            <w:rStyle w:val="Hyperlink"/>
            <w:noProof/>
          </w:rPr>
          <w:t>3.26.5 properties property</w:t>
        </w:r>
        <w:r>
          <w:rPr>
            <w:noProof/>
            <w:webHidden/>
          </w:rPr>
          <w:tab/>
        </w:r>
        <w:r>
          <w:rPr>
            <w:noProof/>
            <w:webHidden/>
          </w:rPr>
          <w:fldChar w:fldCharType="begin"/>
        </w:r>
        <w:r>
          <w:rPr>
            <w:noProof/>
            <w:webHidden/>
          </w:rPr>
          <w:instrText xml:space="preserve"> PAGEREF _Toc523907061 \h </w:instrText>
        </w:r>
        <w:r>
          <w:rPr>
            <w:noProof/>
            <w:webHidden/>
          </w:rPr>
        </w:r>
        <w:r>
          <w:rPr>
            <w:noProof/>
            <w:webHidden/>
          </w:rPr>
          <w:fldChar w:fldCharType="separate"/>
        </w:r>
        <w:r>
          <w:rPr>
            <w:noProof/>
            <w:webHidden/>
          </w:rPr>
          <w:t>94</w:t>
        </w:r>
        <w:r>
          <w:rPr>
            <w:noProof/>
            <w:webHidden/>
          </w:rPr>
          <w:fldChar w:fldCharType="end"/>
        </w:r>
      </w:hyperlink>
    </w:p>
    <w:p w14:paraId="0A5CE41E" w14:textId="3E59EB3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62" w:history="1">
        <w:r w:rsidRPr="00A5766F">
          <w:rPr>
            <w:rStyle w:val="Hyperlink"/>
            <w:noProof/>
          </w:rPr>
          <w:t>3.27 graph object</w:t>
        </w:r>
        <w:r>
          <w:rPr>
            <w:noProof/>
            <w:webHidden/>
          </w:rPr>
          <w:tab/>
        </w:r>
        <w:r>
          <w:rPr>
            <w:noProof/>
            <w:webHidden/>
          </w:rPr>
          <w:fldChar w:fldCharType="begin"/>
        </w:r>
        <w:r>
          <w:rPr>
            <w:noProof/>
            <w:webHidden/>
          </w:rPr>
          <w:instrText xml:space="preserve"> PAGEREF _Toc523907062 \h </w:instrText>
        </w:r>
        <w:r>
          <w:rPr>
            <w:noProof/>
            <w:webHidden/>
          </w:rPr>
        </w:r>
        <w:r>
          <w:rPr>
            <w:noProof/>
            <w:webHidden/>
          </w:rPr>
          <w:fldChar w:fldCharType="separate"/>
        </w:r>
        <w:r>
          <w:rPr>
            <w:noProof/>
            <w:webHidden/>
          </w:rPr>
          <w:t>95</w:t>
        </w:r>
        <w:r>
          <w:rPr>
            <w:noProof/>
            <w:webHidden/>
          </w:rPr>
          <w:fldChar w:fldCharType="end"/>
        </w:r>
      </w:hyperlink>
    </w:p>
    <w:p w14:paraId="28A80BC5" w14:textId="2957B5D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3" w:history="1">
        <w:r w:rsidRPr="00A5766F">
          <w:rPr>
            <w:rStyle w:val="Hyperlink"/>
            <w:noProof/>
          </w:rPr>
          <w:t>3.27.1 General</w:t>
        </w:r>
        <w:r>
          <w:rPr>
            <w:noProof/>
            <w:webHidden/>
          </w:rPr>
          <w:tab/>
        </w:r>
        <w:r>
          <w:rPr>
            <w:noProof/>
            <w:webHidden/>
          </w:rPr>
          <w:fldChar w:fldCharType="begin"/>
        </w:r>
        <w:r>
          <w:rPr>
            <w:noProof/>
            <w:webHidden/>
          </w:rPr>
          <w:instrText xml:space="preserve"> PAGEREF _Toc523907063 \h </w:instrText>
        </w:r>
        <w:r>
          <w:rPr>
            <w:noProof/>
            <w:webHidden/>
          </w:rPr>
        </w:r>
        <w:r>
          <w:rPr>
            <w:noProof/>
            <w:webHidden/>
          </w:rPr>
          <w:fldChar w:fldCharType="separate"/>
        </w:r>
        <w:r>
          <w:rPr>
            <w:noProof/>
            <w:webHidden/>
          </w:rPr>
          <w:t>95</w:t>
        </w:r>
        <w:r>
          <w:rPr>
            <w:noProof/>
            <w:webHidden/>
          </w:rPr>
          <w:fldChar w:fldCharType="end"/>
        </w:r>
      </w:hyperlink>
    </w:p>
    <w:p w14:paraId="51D8593C" w14:textId="1B91A04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4" w:history="1">
        <w:r w:rsidRPr="00A5766F">
          <w:rPr>
            <w:rStyle w:val="Hyperlink"/>
            <w:noProof/>
          </w:rPr>
          <w:t>3.27.2 id property</w:t>
        </w:r>
        <w:r>
          <w:rPr>
            <w:noProof/>
            <w:webHidden/>
          </w:rPr>
          <w:tab/>
        </w:r>
        <w:r>
          <w:rPr>
            <w:noProof/>
            <w:webHidden/>
          </w:rPr>
          <w:fldChar w:fldCharType="begin"/>
        </w:r>
        <w:r>
          <w:rPr>
            <w:noProof/>
            <w:webHidden/>
          </w:rPr>
          <w:instrText xml:space="preserve"> PAGEREF _Toc523907064 \h </w:instrText>
        </w:r>
        <w:r>
          <w:rPr>
            <w:noProof/>
            <w:webHidden/>
          </w:rPr>
        </w:r>
        <w:r>
          <w:rPr>
            <w:noProof/>
            <w:webHidden/>
          </w:rPr>
          <w:fldChar w:fldCharType="separate"/>
        </w:r>
        <w:r>
          <w:rPr>
            <w:noProof/>
            <w:webHidden/>
          </w:rPr>
          <w:t>95</w:t>
        </w:r>
        <w:r>
          <w:rPr>
            <w:noProof/>
            <w:webHidden/>
          </w:rPr>
          <w:fldChar w:fldCharType="end"/>
        </w:r>
      </w:hyperlink>
    </w:p>
    <w:p w14:paraId="73E43660" w14:textId="362717F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5" w:history="1">
        <w:r w:rsidRPr="00A5766F">
          <w:rPr>
            <w:rStyle w:val="Hyperlink"/>
            <w:noProof/>
          </w:rPr>
          <w:t>3.27.3 description property</w:t>
        </w:r>
        <w:r>
          <w:rPr>
            <w:noProof/>
            <w:webHidden/>
          </w:rPr>
          <w:tab/>
        </w:r>
        <w:r>
          <w:rPr>
            <w:noProof/>
            <w:webHidden/>
          </w:rPr>
          <w:fldChar w:fldCharType="begin"/>
        </w:r>
        <w:r>
          <w:rPr>
            <w:noProof/>
            <w:webHidden/>
          </w:rPr>
          <w:instrText xml:space="preserve"> PAGEREF _Toc523907065 \h </w:instrText>
        </w:r>
        <w:r>
          <w:rPr>
            <w:noProof/>
            <w:webHidden/>
          </w:rPr>
        </w:r>
        <w:r>
          <w:rPr>
            <w:noProof/>
            <w:webHidden/>
          </w:rPr>
          <w:fldChar w:fldCharType="separate"/>
        </w:r>
        <w:r>
          <w:rPr>
            <w:noProof/>
            <w:webHidden/>
          </w:rPr>
          <w:t>95</w:t>
        </w:r>
        <w:r>
          <w:rPr>
            <w:noProof/>
            <w:webHidden/>
          </w:rPr>
          <w:fldChar w:fldCharType="end"/>
        </w:r>
      </w:hyperlink>
    </w:p>
    <w:p w14:paraId="1506EA14" w14:textId="01A066D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6" w:history="1">
        <w:r w:rsidRPr="00A5766F">
          <w:rPr>
            <w:rStyle w:val="Hyperlink"/>
            <w:noProof/>
          </w:rPr>
          <w:t>3.27.4 nodes property</w:t>
        </w:r>
        <w:r>
          <w:rPr>
            <w:noProof/>
            <w:webHidden/>
          </w:rPr>
          <w:tab/>
        </w:r>
        <w:r>
          <w:rPr>
            <w:noProof/>
            <w:webHidden/>
          </w:rPr>
          <w:fldChar w:fldCharType="begin"/>
        </w:r>
        <w:r>
          <w:rPr>
            <w:noProof/>
            <w:webHidden/>
          </w:rPr>
          <w:instrText xml:space="preserve"> PAGEREF _Toc523907066 \h </w:instrText>
        </w:r>
        <w:r>
          <w:rPr>
            <w:noProof/>
            <w:webHidden/>
          </w:rPr>
        </w:r>
        <w:r>
          <w:rPr>
            <w:noProof/>
            <w:webHidden/>
          </w:rPr>
          <w:fldChar w:fldCharType="separate"/>
        </w:r>
        <w:r>
          <w:rPr>
            <w:noProof/>
            <w:webHidden/>
          </w:rPr>
          <w:t>95</w:t>
        </w:r>
        <w:r>
          <w:rPr>
            <w:noProof/>
            <w:webHidden/>
          </w:rPr>
          <w:fldChar w:fldCharType="end"/>
        </w:r>
      </w:hyperlink>
    </w:p>
    <w:p w14:paraId="454EB5A4" w14:textId="737D6DC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7" w:history="1">
        <w:r w:rsidRPr="00A5766F">
          <w:rPr>
            <w:rStyle w:val="Hyperlink"/>
            <w:noProof/>
          </w:rPr>
          <w:t>3.27.5 edges property</w:t>
        </w:r>
        <w:r>
          <w:rPr>
            <w:noProof/>
            <w:webHidden/>
          </w:rPr>
          <w:tab/>
        </w:r>
        <w:r>
          <w:rPr>
            <w:noProof/>
            <w:webHidden/>
          </w:rPr>
          <w:fldChar w:fldCharType="begin"/>
        </w:r>
        <w:r>
          <w:rPr>
            <w:noProof/>
            <w:webHidden/>
          </w:rPr>
          <w:instrText xml:space="preserve"> PAGEREF _Toc523907067 \h </w:instrText>
        </w:r>
        <w:r>
          <w:rPr>
            <w:noProof/>
            <w:webHidden/>
          </w:rPr>
        </w:r>
        <w:r>
          <w:rPr>
            <w:noProof/>
            <w:webHidden/>
          </w:rPr>
          <w:fldChar w:fldCharType="separate"/>
        </w:r>
        <w:r>
          <w:rPr>
            <w:noProof/>
            <w:webHidden/>
          </w:rPr>
          <w:t>95</w:t>
        </w:r>
        <w:r>
          <w:rPr>
            <w:noProof/>
            <w:webHidden/>
          </w:rPr>
          <w:fldChar w:fldCharType="end"/>
        </w:r>
      </w:hyperlink>
    </w:p>
    <w:p w14:paraId="779B2D24" w14:textId="7A87B1E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68" w:history="1">
        <w:r w:rsidRPr="00A5766F">
          <w:rPr>
            <w:rStyle w:val="Hyperlink"/>
            <w:noProof/>
          </w:rPr>
          <w:t>3.27.6 properties property</w:t>
        </w:r>
        <w:r>
          <w:rPr>
            <w:noProof/>
            <w:webHidden/>
          </w:rPr>
          <w:tab/>
        </w:r>
        <w:r>
          <w:rPr>
            <w:noProof/>
            <w:webHidden/>
          </w:rPr>
          <w:fldChar w:fldCharType="begin"/>
        </w:r>
        <w:r>
          <w:rPr>
            <w:noProof/>
            <w:webHidden/>
          </w:rPr>
          <w:instrText xml:space="preserve"> PAGEREF _Toc523907068 \h </w:instrText>
        </w:r>
        <w:r>
          <w:rPr>
            <w:noProof/>
            <w:webHidden/>
          </w:rPr>
        </w:r>
        <w:r>
          <w:rPr>
            <w:noProof/>
            <w:webHidden/>
          </w:rPr>
          <w:fldChar w:fldCharType="separate"/>
        </w:r>
        <w:r>
          <w:rPr>
            <w:noProof/>
            <w:webHidden/>
          </w:rPr>
          <w:t>95</w:t>
        </w:r>
        <w:r>
          <w:rPr>
            <w:noProof/>
            <w:webHidden/>
          </w:rPr>
          <w:fldChar w:fldCharType="end"/>
        </w:r>
      </w:hyperlink>
    </w:p>
    <w:p w14:paraId="171FB2BF" w14:textId="68B8555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69" w:history="1">
        <w:r w:rsidRPr="00A5766F">
          <w:rPr>
            <w:rStyle w:val="Hyperlink"/>
            <w:noProof/>
          </w:rPr>
          <w:t>3.28 node object</w:t>
        </w:r>
        <w:r>
          <w:rPr>
            <w:noProof/>
            <w:webHidden/>
          </w:rPr>
          <w:tab/>
        </w:r>
        <w:r>
          <w:rPr>
            <w:noProof/>
            <w:webHidden/>
          </w:rPr>
          <w:fldChar w:fldCharType="begin"/>
        </w:r>
        <w:r>
          <w:rPr>
            <w:noProof/>
            <w:webHidden/>
          </w:rPr>
          <w:instrText xml:space="preserve"> PAGEREF _Toc523907069 \h </w:instrText>
        </w:r>
        <w:r>
          <w:rPr>
            <w:noProof/>
            <w:webHidden/>
          </w:rPr>
        </w:r>
        <w:r>
          <w:rPr>
            <w:noProof/>
            <w:webHidden/>
          </w:rPr>
          <w:fldChar w:fldCharType="separate"/>
        </w:r>
        <w:r>
          <w:rPr>
            <w:noProof/>
            <w:webHidden/>
          </w:rPr>
          <w:t>95</w:t>
        </w:r>
        <w:r>
          <w:rPr>
            <w:noProof/>
            <w:webHidden/>
          </w:rPr>
          <w:fldChar w:fldCharType="end"/>
        </w:r>
      </w:hyperlink>
    </w:p>
    <w:p w14:paraId="3618F5D2" w14:textId="3C4DDB1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0" w:history="1">
        <w:r w:rsidRPr="00A5766F">
          <w:rPr>
            <w:rStyle w:val="Hyperlink"/>
            <w:noProof/>
          </w:rPr>
          <w:t>3.28.1 General</w:t>
        </w:r>
        <w:r>
          <w:rPr>
            <w:noProof/>
            <w:webHidden/>
          </w:rPr>
          <w:tab/>
        </w:r>
        <w:r>
          <w:rPr>
            <w:noProof/>
            <w:webHidden/>
          </w:rPr>
          <w:fldChar w:fldCharType="begin"/>
        </w:r>
        <w:r>
          <w:rPr>
            <w:noProof/>
            <w:webHidden/>
          </w:rPr>
          <w:instrText xml:space="preserve"> PAGEREF _Toc523907070 \h </w:instrText>
        </w:r>
        <w:r>
          <w:rPr>
            <w:noProof/>
            <w:webHidden/>
          </w:rPr>
        </w:r>
        <w:r>
          <w:rPr>
            <w:noProof/>
            <w:webHidden/>
          </w:rPr>
          <w:fldChar w:fldCharType="separate"/>
        </w:r>
        <w:r>
          <w:rPr>
            <w:noProof/>
            <w:webHidden/>
          </w:rPr>
          <w:t>95</w:t>
        </w:r>
        <w:r>
          <w:rPr>
            <w:noProof/>
            <w:webHidden/>
          </w:rPr>
          <w:fldChar w:fldCharType="end"/>
        </w:r>
      </w:hyperlink>
    </w:p>
    <w:p w14:paraId="769B481C" w14:textId="56F3EF6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1" w:history="1">
        <w:r w:rsidRPr="00A5766F">
          <w:rPr>
            <w:rStyle w:val="Hyperlink"/>
            <w:noProof/>
          </w:rPr>
          <w:t>3.28.2 id property</w:t>
        </w:r>
        <w:r>
          <w:rPr>
            <w:noProof/>
            <w:webHidden/>
          </w:rPr>
          <w:tab/>
        </w:r>
        <w:r>
          <w:rPr>
            <w:noProof/>
            <w:webHidden/>
          </w:rPr>
          <w:fldChar w:fldCharType="begin"/>
        </w:r>
        <w:r>
          <w:rPr>
            <w:noProof/>
            <w:webHidden/>
          </w:rPr>
          <w:instrText xml:space="preserve"> PAGEREF _Toc523907071 \h </w:instrText>
        </w:r>
        <w:r>
          <w:rPr>
            <w:noProof/>
            <w:webHidden/>
          </w:rPr>
        </w:r>
        <w:r>
          <w:rPr>
            <w:noProof/>
            <w:webHidden/>
          </w:rPr>
          <w:fldChar w:fldCharType="separate"/>
        </w:r>
        <w:r>
          <w:rPr>
            <w:noProof/>
            <w:webHidden/>
          </w:rPr>
          <w:t>95</w:t>
        </w:r>
        <w:r>
          <w:rPr>
            <w:noProof/>
            <w:webHidden/>
          </w:rPr>
          <w:fldChar w:fldCharType="end"/>
        </w:r>
      </w:hyperlink>
    </w:p>
    <w:p w14:paraId="3E2A5DAC" w14:textId="0F7C6FC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2" w:history="1">
        <w:r w:rsidRPr="00A5766F">
          <w:rPr>
            <w:rStyle w:val="Hyperlink"/>
            <w:noProof/>
          </w:rPr>
          <w:t>3.28.3 label property</w:t>
        </w:r>
        <w:r>
          <w:rPr>
            <w:noProof/>
            <w:webHidden/>
          </w:rPr>
          <w:tab/>
        </w:r>
        <w:r>
          <w:rPr>
            <w:noProof/>
            <w:webHidden/>
          </w:rPr>
          <w:fldChar w:fldCharType="begin"/>
        </w:r>
        <w:r>
          <w:rPr>
            <w:noProof/>
            <w:webHidden/>
          </w:rPr>
          <w:instrText xml:space="preserve"> PAGEREF _Toc523907072 \h </w:instrText>
        </w:r>
        <w:r>
          <w:rPr>
            <w:noProof/>
            <w:webHidden/>
          </w:rPr>
        </w:r>
        <w:r>
          <w:rPr>
            <w:noProof/>
            <w:webHidden/>
          </w:rPr>
          <w:fldChar w:fldCharType="separate"/>
        </w:r>
        <w:r>
          <w:rPr>
            <w:noProof/>
            <w:webHidden/>
          </w:rPr>
          <w:t>96</w:t>
        </w:r>
        <w:r>
          <w:rPr>
            <w:noProof/>
            <w:webHidden/>
          </w:rPr>
          <w:fldChar w:fldCharType="end"/>
        </w:r>
      </w:hyperlink>
    </w:p>
    <w:p w14:paraId="7A5860EE" w14:textId="30A9031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3" w:history="1">
        <w:r w:rsidRPr="00A5766F">
          <w:rPr>
            <w:rStyle w:val="Hyperlink"/>
            <w:noProof/>
          </w:rPr>
          <w:t>3.28.4 location property</w:t>
        </w:r>
        <w:r>
          <w:rPr>
            <w:noProof/>
            <w:webHidden/>
          </w:rPr>
          <w:tab/>
        </w:r>
        <w:r>
          <w:rPr>
            <w:noProof/>
            <w:webHidden/>
          </w:rPr>
          <w:fldChar w:fldCharType="begin"/>
        </w:r>
        <w:r>
          <w:rPr>
            <w:noProof/>
            <w:webHidden/>
          </w:rPr>
          <w:instrText xml:space="preserve"> PAGEREF _Toc523907073 \h </w:instrText>
        </w:r>
        <w:r>
          <w:rPr>
            <w:noProof/>
            <w:webHidden/>
          </w:rPr>
        </w:r>
        <w:r>
          <w:rPr>
            <w:noProof/>
            <w:webHidden/>
          </w:rPr>
          <w:fldChar w:fldCharType="separate"/>
        </w:r>
        <w:r>
          <w:rPr>
            <w:noProof/>
            <w:webHidden/>
          </w:rPr>
          <w:t>96</w:t>
        </w:r>
        <w:r>
          <w:rPr>
            <w:noProof/>
            <w:webHidden/>
          </w:rPr>
          <w:fldChar w:fldCharType="end"/>
        </w:r>
      </w:hyperlink>
    </w:p>
    <w:p w14:paraId="2B8B754F" w14:textId="0636EA4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4" w:history="1">
        <w:r w:rsidRPr="00A5766F">
          <w:rPr>
            <w:rStyle w:val="Hyperlink"/>
            <w:noProof/>
          </w:rPr>
          <w:t>3.28.5 children property</w:t>
        </w:r>
        <w:r>
          <w:rPr>
            <w:noProof/>
            <w:webHidden/>
          </w:rPr>
          <w:tab/>
        </w:r>
        <w:r>
          <w:rPr>
            <w:noProof/>
            <w:webHidden/>
          </w:rPr>
          <w:fldChar w:fldCharType="begin"/>
        </w:r>
        <w:r>
          <w:rPr>
            <w:noProof/>
            <w:webHidden/>
          </w:rPr>
          <w:instrText xml:space="preserve"> PAGEREF _Toc523907074 \h </w:instrText>
        </w:r>
        <w:r>
          <w:rPr>
            <w:noProof/>
            <w:webHidden/>
          </w:rPr>
        </w:r>
        <w:r>
          <w:rPr>
            <w:noProof/>
            <w:webHidden/>
          </w:rPr>
          <w:fldChar w:fldCharType="separate"/>
        </w:r>
        <w:r>
          <w:rPr>
            <w:noProof/>
            <w:webHidden/>
          </w:rPr>
          <w:t>96</w:t>
        </w:r>
        <w:r>
          <w:rPr>
            <w:noProof/>
            <w:webHidden/>
          </w:rPr>
          <w:fldChar w:fldCharType="end"/>
        </w:r>
      </w:hyperlink>
    </w:p>
    <w:p w14:paraId="20203271" w14:textId="2D3227C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5" w:history="1">
        <w:r w:rsidRPr="00A5766F">
          <w:rPr>
            <w:rStyle w:val="Hyperlink"/>
            <w:noProof/>
          </w:rPr>
          <w:t>3.28.6 properties property</w:t>
        </w:r>
        <w:r>
          <w:rPr>
            <w:noProof/>
            <w:webHidden/>
          </w:rPr>
          <w:tab/>
        </w:r>
        <w:r>
          <w:rPr>
            <w:noProof/>
            <w:webHidden/>
          </w:rPr>
          <w:fldChar w:fldCharType="begin"/>
        </w:r>
        <w:r>
          <w:rPr>
            <w:noProof/>
            <w:webHidden/>
          </w:rPr>
          <w:instrText xml:space="preserve"> PAGEREF _Toc523907075 \h </w:instrText>
        </w:r>
        <w:r>
          <w:rPr>
            <w:noProof/>
            <w:webHidden/>
          </w:rPr>
        </w:r>
        <w:r>
          <w:rPr>
            <w:noProof/>
            <w:webHidden/>
          </w:rPr>
          <w:fldChar w:fldCharType="separate"/>
        </w:r>
        <w:r>
          <w:rPr>
            <w:noProof/>
            <w:webHidden/>
          </w:rPr>
          <w:t>96</w:t>
        </w:r>
        <w:r>
          <w:rPr>
            <w:noProof/>
            <w:webHidden/>
          </w:rPr>
          <w:fldChar w:fldCharType="end"/>
        </w:r>
      </w:hyperlink>
    </w:p>
    <w:p w14:paraId="0E3BCB42" w14:textId="3BEB9DDA"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76" w:history="1">
        <w:r w:rsidRPr="00A5766F">
          <w:rPr>
            <w:rStyle w:val="Hyperlink"/>
            <w:noProof/>
          </w:rPr>
          <w:t>3.29 edge object</w:t>
        </w:r>
        <w:r>
          <w:rPr>
            <w:noProof/>
            <w:webHidden/>
          </w:rPr>
          <w:tab/>
        </w:r>
        <w:r>
          <w:rPr>
            <w:noProof/>
            <w:webHidden/>
          </w:rPr>
          <w:fldChar w:fldCharType="begin"/>
        </w:r>
        <w:r>
          <w:rPr>
            <w:noProof/>
            <w:webHidden/>
          </w:rPr>
          <w:instrText xml:space="preserve"> PAGEREF _Toc523907076 \h </w:instrText>
        </w:r>
        <w:r>
          <w:rPr>
            <w:noProof/>
            <w:webHidden/>
          </w:rPr>
        </w:r>
        <w:r>
          <w:rPr>
            <w:noProof/>
            <w:webHidden/>
          </w:rPr>
          <w:fldChar w:fldCharType="separate"/>
        </w:r>
        <w:r>
          <w:rPr>
            <w:noProof/>
            <w:webHidden/>
          </w:rPr>
          <w:t>96</w:t>
        </w:r>
        <w:r>
          <w:rPr>
            <w:noProof/>
            <w:webHidden/>
          </w:rPr>
          <w:fldChar w:fldCharType="end"/>
        </w:r>
      </w:hyperlink>
    </w:p>
    <w:p w14:paraId="26F14AEA" w14:textId="4FC26DE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7" w:history="1">
        <w:r w:rsidRPr="00A5766F">
          <w:rPr>
            <w:rStyle w:val="Hyperlink"/>
            <w:noProof/>
          </w:rPr>
          <w:t>3.29.1 General</w:t>
        </w:r>
        <w:r>
          <w:rPr>
            <w:noProof/>
            <w:webHidden/>
          </w:rPr>
          <w:tab/>
        </w:r>
        <w:r>
          <w:rPr>
            <w:noProof/>
            <w:webHidden/>
          </w:rPr>
          <w:fldChar w:fldCharType="begin"/>
        </w:r>
        <w:r>
          <w:rPr>
            <w:noProof/>
            <w:webHidden/>
          </w:rPr>
          <w:instrText xml:space="preserve"> PAGEREF _Toc523907077 \h </w:instrText>
        </w:r>
        <w:r>
          <w:rPr>
            <w:noProof/>
            <w:webHidden/>
          </w:rPr>
        </w:r>
        <w:r>
          <w:rPr>
            <w:noProof/>
            <w:webHidden/>
          </w:rPr>
          <w:fldChar w:fldCharType="separate"/>
        </w:r>
        <w:r>
          <w:rPr>
            <w:noProof/>
            <w:webHidden/>
          </w:rPr>
          <w:t>96</w:t>
        </w:r>
        <w:r>
          <w:rPr>
            <w:noProof/>
            <w:webHidden/>
          </w:rPr>
          <w:fldChar w:fldCharType="end"/>
        </w:r>
      </w:hyperlink>
    </w:p>
    <w:p w14:paraId="11D3C5BB" w14:textId="0339091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8" w:history="1">
        <w:r w:rsidRPr="00A5766F">
          <w:rPr>
            <w:rStyle w:val="Hyperlink"/>
            <w:noProof/>
          </w:rPr>
          <w:t>3.29.2 id property</w:t>
        </w:r>
        <w:r>
          <w:rPr>
            <w:noProof/>
            <w:webHidden/>
          </w:rPr>
          <w:tab/>
        </w:r>
        <w:r>
          <w:rPr>
            <w:noProof/>
            <w:webHidden/>
          </w:rPr>
          <w:fldChar w:fldCharType="begin"/>
        </w:r>
        <w:r>
          <w:rPr>
            <w:noProof/>
            <w:webHidden/>
          </w:rPr>
          <w:instrText xml:space="preserve"> PAGEREF _Toc523907078 \h </w:instrText>
        </w:r>
        <w:r>
          <w:rPr>
            <w:noProof/>
            <w:webHidden/>
          </w:rPr>
        </w:r>
        <w:r>
          <w:rPr>
            <w:noProof/>
            <w:webHidden/>
          </w:rPr>
          <w:fldChar w:fldCharType="separate"/>
        </w:r>
        <w:r>
          <w:rPr>
            <w:noProof/>
            <w:webHidden/>
          </w:rPr>
          <w:t>96</w:t>
        </w:r>
        <w:r>
          <w:rPr>
            <w:noProof/>
            <w:webHidden/>
          </w:rPr>
          <w:fldChar w:fldCharType="end"/>
        </w:r>
      </w:hyperlink>
    </w:p>
    <w:p w14:paraId="04555ECB" w14:textId="5B63442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79" w:history="1">
        <w:r w:rsidRPr="00A5766F">
          <w:rPr>
            <w:rStyle w:val="Hyperlink"/>
            <w:noProof/>
          </w:rPr>
          <w:t>3.29.3 label property</w:t>
        </w:r>
        <w:r>
          <w:rPr>
            <w:noProof/>
            <w:webHidden/>
          </w:rPr>
          <w:tab/>
        </w:r>
        <w:r>
          <w:rPr>
            <w:noProof/>
            <w:webHidden/>
          </w:rPr>
          <w:fldChar w:fldCharType="begin"/>
        </w:r>
        <w:r>
          <w:rPr>
            <w:noProof/>
            <w:webHidden/>
          </w:rPr>
          <w:instrText xml:space="preserve"> PAGEREF _Toc523907079 \h </w:instrText>
        </w:r>
        <w:r>
          <w:rPr>
            <w:noProof/>
            <w:webHidden/>
          </w:rPr>
        </w:r>
        <w:r>
          <w:rPr>
            <w:noProof/>
            <w:webHidden/>
          </w:rPr>
          <w:fldChar w:fldCharType="separate"/>
        </w:r>
        <w:r>
          <w:rPr>
            <w:noProof/>
            <w:webHidden/>
          </w:rPr>
          <w:t>96</w:t>
        </w:r>
        <w:r>
          <w:rPr>
            <w:noProof/>
            <w:webHidden/>
          </w:rPr>
          <w:fldChar w:fldCharType="end"/>
        </w:r>
      </w:hyperlink>
    </w:p>
    <w:p w14:paraId="5A224CA3" w14:textId="77A3430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0" w:history="1">
        <w:r w:rsidRPr="00A5766F">
          <w:rPr>
            <w:rStyle w:val="Hyperlink"/>
            <w:noProof/>
          </w:rPr>
          <w:t>3.29.4 sourceNodeId property</w:t>
        </w:r>
        <w:r>
          <w:rPr>
            <w:noProof/>
            <w:webHidden/>
          </w:rPr>
          <w:tab/>
        </w:r>
        <w:r>
          <w:rPr>
            <w:noProof/>
            <w:webHidden/>
          </w:rPr>
          <w:fldChar w:fldCharType="begin"/>
        </w:r>
        <w:r>
          <w:rPr>
            <w:noProof/>
            <w:webHidden/>
          </w:rPr>
          <w:instrText xml:space="preserve"> PAGEREF _Toc523907080 \h </w:instrText>
        </w:r>
        <w:r>
          <w:rPr>
            <w:noProof/>
            <w:webHidden/>
          </w:rPr>
        </w:r>
        <w:r>
          <w:rPr>
            <w:noProof/>
            <w:webHidden/>
          </w:rPr>
          <w:fldChar w:fldCharType="separate"/>
        </w:r>
        <w:r>
          <w:rPr>
            <w:noProof/>
            <w:webHidden/>
          </w:rPr>
          <w:t>97</w:t>
        </w:r>
        <w:r>
          <w:rPr>
            <w:noProof/>
            <w:webHidden/>
          </w:rPr>
          <w:fldChar w:fldCharType="end"/>
        </w:r>
      </w:hyperlink>
    </w:p>
    <w:p w14:paraId="70E30093" w14:textId="74132E7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1" w:history="1">
        <w:r w:rsidRPr="00A5766F">
          <w:rPr>
            <w:rStyle w:val="Hyperlink"/>
            <w:noProof/>
          </w:rPr>
          <w:t>3.29.5 targetNodeId property</w:t>
        </w:r>
        <w:r>
          <w:rPr>
            <w:noProof/>
            <w:webHidden/>
          </w:rPr>
          <w:tab/>
        </w:r>
        <w:r>
          <w:rPr>
            <w:noProof/>
            <w:webHidden/>
          </w:rPr>
          <w:fldChar w:fldCharType="begin"/>
        </w:r>
        <w:r>
          <w:rPr>
            <w:noProof/>
            <w:webHidden/>
          </w:rPr>
          <w:instrText xml:space="preserve"> PAGEREF _Toc523907081 \h </w:instrText>
        </w:r>
        <w:r>
          <w:rPr>
            <w:noProof/>
            <w:webHidden/>
          </w:rPr>
        </w:r>
        <w:r>
          <w:rPr>
            <w:noProof/>
            <w:webHidden/>
          </w:rPr>
          <w:fldChar w:fldCharType="separate"/>
        </w:r>
        <w:r>
          <w:rPr>
            <w:noProof/>
            <w:webHidden/>
          </w:rPr>
          <w:t>97</w:t>
        </w:r>
        <w:r>
          <w:rPr>
            <w:noProof/>
            <w:webHidden/>
          </w:rPr>
          <w:fldChar w:fldCharType="end"/>
        </w:r>
      </w:hyperlink>
    </w:p>
    <w:p w14:paraId="4F99EECE" w14:textId="5CED5C1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2" w:history="1">
        <w:r w:rsidRPr="00A5766F">
          <w:rPr>
            <w:rStyle w:val="Hyperlink"/>
            <w:noProof/>
          </w:rPr>
          <w:t>3.29.6 properties property</w:t>
        </w:r>
        <w:r>
          <w:rPr>
            <w:noProof/>
            <w:webHidden/>
          </w:rPr>
          <w:tab/>
        </w:r>
        <w:r>
          <w:rPr>
            <w:noProof/>
            <w:webHidden/>
          </w:rPr>
          <w:fldChar w:fldCharType="begin"/>
        </w:r>
        <w:r>
          <w:rPr>
            <w:noProof/>
            <w:webHidden/>
          </w:rPr>
          <w:instrText xml:space="preserve"> PAGEREF _Toc523907082 \h </w:instrText>
        </w:r>
        <w:r>
          <w:rPr>
            <w:noProof/>
            <w:webHidden/>
          </w:rPr>
        </w:r>
        <w:r>
          <w:rPr>
            <w:noProof/>
            <w:webHidden/>
          </w:rPr>
          <w:fldChar w:fldCharType="separate"/>
        </w:r>
        <w:r>
          <w:rPr>
            <w:noProof/>
            <w:webHidden/>
          </w:rPr>
          <w:t>97</w:t>
        </w:r>
        <w:r>
          <w:rPr>
            <w:noProof/>
            <w:webHidden/>
          </w:rPr>
          <w:fldChar w:fldCharType="end"/>
        </w:r>
      </w:hyperlink>
    </w:p>
    <w:p w14:paraId="5F6B21C9" w14:textId="101E19A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83" w:history="1">
        <w:r w:rsidRPr="00A5766F">
          <w:rPr>
            <w:rStyle w:val="Hyperlink"/>
            <w:noProof/>
          </w:rPr>
          <w:t>3.30 graphTraversal object</w:t>
        </w:r>
        <w:r>
          <w:rPr>
            <w:noProof/>
            <w:webHidden/>
          </w:rPr>
          <w:tab/>
        </w:r>
        <w:r>
          <w:rPr>
            <w:noProof/>
            <w:webHidden/>
          </w:rPr>
          <w:fldChar w:fldCharType="begin"/>
        </w:r>
        <w:r>
          <w:rPr>
            <w:noProof/>
            <w:webHidden/>
          </w:rPr>
          <w:instrText xml:space="preserve"> PAGEREF _Toc523907083 \h </w:instrText>
        </w:r>
        <w:r>
          <w:rPr>
            <w:noProof/>
            <w:webHidden/>
          </w:rPr>
        </w:r>
        <w:r>
          <w:rPr>
            <w:noProof/>
            <w:webHidden/>
          </w:rPr>
          <w:fldChar w:fldCharType="separate"/>
        </w:r>
        <w:r>
          <w:rPr>
            <w:noProof/>
            <w:webHidden/>
          </w:rPr>
          <w:t>97</w:t>
        </w:r>
        <w:r>
          <w:rPr>
            <w:noProof/>
            <w:webHidden/>
          </w:rPr>
          <w:fldChar w:fldCharType="end"/>
        </w:r>
      </w:hyperlink>
    </w:p>
    <w:p w14:paraId="2BFC0AC4" w14:textId="2685C0D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4" w:history="1">
        <w:r w:rsidRPr="00A5766F">
          <w:rPr>
            <w:rStyle w:val="Hyperlink"/>
            <w:noProof/>
          </w:rPr>
          <w:t>3.30.1 General</w:t>
        </w:r>
        <w:r>
          <w:rPr>
            <w:noProof/>
            <w:webHidden/>
          </w:rPr>
          <w:tab/>
        </w:r>
        <w:r>
          <w:rPr>
            <w:noProof/>
            <w:webHidden/>
          </w:rPr>
          <w:fldChar w:fldCharType="begin"/>
        </w:r>
        <w:r>
          <w:rPr>
            <w:noProof/>
            <w:webHidden/>
          </w:rPr>
          <w:instrText xml:space="preserve"> PAGEREF _Toc523907084 \h </w:instrText>
        </w:r>
        <w:r>
          <w:rPr>
            <w:noProof/>
            <w:webHidden/>
          </w:rPr>
        </w:r>
        <w:r>
          <w:rPr>
            <w:noProof/>
            <w:webHidden/>
          </w:rPr>
          <w:fldChar w:fldCharType="separate"/>
        </w:r>
        <w:r>
          <w:rPr>
            <w:noProof/>
            <w:webHidden/>
          </w:rPr>
          <w:t>97</w:t>
        </w:r>
        <w:r>
          <w:rPr>
            <w:noProof/>
            <w:webHidden/>
          </w:rPr>
          <w:fldChar w:fldCharType="end"/>
        </w:r>
      </w:hyperlink>
    </w:p>
    <w:p w14:paraId="7F35C682" w14:textId="406AE23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5" w:history="1">
        <w:r w:rsidRPr="00A5766F">
          <w:rPr>
            <w:rStyle w:val="Hyperlink"/>
            <w:noProof/>
          </w:rPr>
          <w:t>3.30.2 graphId property</w:t>
        </w:r>
        <w:r>
          <w:rPr>
            <w:noProof/>
            <w:webHidden/>
          </w:rPr>
          <w:tab/>
        </w:r>
        <w:r>
          <w:rPr>
            <w:noProof/>
            <w:webHidden/>
          </w:rPr>
          <w:fldChar w:fldCharType="begin"/>
        </w:r>
        <w:r>
          <w:rPr>
            <w:noProof/>
            <w:webHidden/>
          </w:rPr>
          <w:instrText xml:space="preserve"> PAGEREF _Toc523907085 \h </w:instrText>
        </w:r>
        <w:r>
          <w:rPr>
            <w:noProof/>
            <w:webHidden/>
          </w:rPr>
        </w:r>
        <w:r>
          <w:rPr>
            <w:noProof/>
            <w:webHidden/>
          </w:rPr>
          <w:fldChar w:fldCharType="separate"/>
        </w:r>
        <w:r>
          <w:rPr>
            <w:noProof/>
            <w:webHidden/>
          </w:rPr>
          <w:t>98</w:t>
        </w:r>
        <w:r>
          <w:rPr>
            <w:noProof/>
            <w:webHidden/>
          </w:rPr>
          <w:fldChar w:fldCharType="end"/>
        </w:r>
      </w:hyperlink>
    </w:p>
    <w:p w14:paraId="4D0D6A1A" w14:textId="662983F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6" w:history="1">
        <w:r w:rsidRPr="00A5766F">
          <w:rPr>
            <w:rStyle w:val="Hyperlink"/>
            <w:noProof/>
          </w:rPr>
          <w:t>3.30.3 description property</w:t>
        </w:r>
        <w:r>
          <w:rPr>
            <w:noProof/>
            <w:webHidden/>
          </w:rPr>
          <w:tab/>
        </w:r>
        <w:r>
          <w:rPr>
            <w:noProof/>
            <w:webHidden/>
          </w:rPr>
          <w:fldChar w:fldCharType="begin"/>
        </w:r>
        <w:r>
          <w:rPr>
            <w:noProof/>
            <w:webHidden/>
          </w:rPr>
          <w:instrText xml:space="preserve"> PAGEREF _Toc523907086 \h </w:instrText>
        </w:r>
        <w:r>
          <w:rPr>
            <w:noProof/>
            <w:webHidden/>
          </w:rPr>
        </w:r>
        <w:r>
          <w:rPr>
            <w:noProof/>
            <w:webHidden/>
          </w:rPr>
          <w:fldChar w:fldCharType="separate"/>
        </w:r>
        <w:r>
          <w:rPr>
            <w:noProof/>
            <w:webHidden/>
          </w:rPr>
          <w:t>98</w:t>
        </w:r>
        <w:r>
          <w:rPr>
            <w:noProof/>
            <w:webHidden/>
          </w:rPr>
          <w:fldChar w:fldCharType="end"/>
        </w:r>
      </w:hyperlink>
    </w:p>
    <w:p w14:paraId="16AC5179" w14:textId="463C9A2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7" w:history="1">
        <w:r w:rsidRPr="00A5766F">
          <w:rPr>
            <w:rStyle w:val="Hyperlink"/>
            <w:noProof/>
          </w:rPr>
          <w:t>3.30.4 initialState property</w:t>
        </w:r>
        <w:r>
          <w:rPr>
            <w:noProof/>
            <w:webHidden/>
          </w:rPr>
          <w:tab/>
        </w:r>
        <w:r>
          <w:rPr>
            <w:noProof/>
            <w:webHidden/>
          </w:rPr>
          <w:fldChar w:fldCharType="begin"/>
        </w:r>
        <w:r>
          <w:rPr>
            <w:noProof/>
            <w:webHidden/>
          </w:rPr>
          <w:instrText xml:space="preserve"> PAGEREF _Toc523907087 \h </w:instrText>
        </w:r>
        <w:r>
          <w:rPr>
            <w:noProof/>
            <w:webHidden/>
          </w:rPr>
        </w:r>
        <w:r>
          <w:rPr>
            <w:noProof/>
            <w:webHidden/>
          </w:rPr>
          <w:fldChar w:fldCharType="separate"/>
        </w:r>
        <w:r>
          <w:rPr>
            <w:noProof/>
            <w:webHidden/>
          </w:rPr>
          <w:t>98</w:t>
        </w:r>
        <w:r>
          <w:rPr>
            <w:noProof/>
            <w:webHidden/>
          </w:rPr>
          <w:fldChar w:fldCharType="end"/>
        </w:r>
      </w:hyperlink>
    </w:p>
    <w:p w14:paraId="6BBE4341" w14:textId="6476484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8" w:history="1">
        <w:r w:rsidRPr="00A5766F">
          <w:rPr>
            <w:rStyle w:val="Hyperlink"/>
            <w:noProof/>
          </w:rPr>
          <w:t>3.30.5 edgeTraversals property</w:t>
        </w:r>
        <w:r>
          <w:rPr>
            <w:noProof/>
            <w:webHidden/>
          </w:rPr>
          <w:tab/>
        </w:r>
        <w:r>
          <w:rPr>
            <w:noProof/>
            <w:webHidden/>
          </w:rPr>
          <w:fldChar w:fldCharType="begin"/>
        </w:r>
        <w:r>
          <w:rPr>
            <w:noProof/>
            <w:webHidden/>
          </w:rPr>
          <w:instrText xml:space="preserve"> PAGEREF _Toc523907088 \h </w:instrText>
        </w:r>
        <w:r>
          <w:rPr>
            <w:noProof/>
            <w:webHidden/>
          </w:rPr>
        </w:r>
        <w:r>
          <w:rPr>
            <w:noProof/>
            <w:webHidden/>
          </w:rPr>
          <w:fldChar w:fldCharType="separate"/>
        </w:r>
        <w:r>
          <w:rPr>
            <w:noProof/>
            <w:webHidden/>
          </w:rPr>
          <w:t>98</w:t>
        </w:r>
        <w:r>
          <w:rPr>
            <w:noProof/>
            <w:webHidden/>
          </w:rPr>
          <w:fldChar w:fldCharType="end"/>
        </w:r>
      </w:hyperlink>
    </w:p>
    <w:p w14:paraId="7D270C92" w14:textId="4199162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89" w:history="1">
        <w:r w:rsidRPr="00A5766F">
          <w:rPr>
            <w:rStyle w:val="Hyperlink"/>
            <w:noProof/>
          </w:rPr>
          <w:t>3.30.6 properties property</w:t>
        </w:r>
        <w:r>
          <w:rPr>
            <w:noProof/>
            <w:webHidden/>
          </w:rPr>
          <w:tab/>
        </w:r>
        <w:r>
          <w:rPr>
            <w:noProof/>
            <w:webHidden/>
          </w:rPr>
          <w:fldChar w:fldCharType="begin"/>
        </w:r>
        <w:r>
          <w:rPr>
            <w:noProof/>
            <w:webHidden/>
          </w:rPr>
          <w:instrText xml:space="preserve"> PAGEREF _Toc523907089 \h </w:instrText>
        </w:r>
        <w:r>
          <w:rPr>
            <w:noProof/>
            <w:webHidden/>
          </w:rPr>
        </w:r>
        <w:r>
          <w:rPr>
            <w:noProof/>
            <w:webHidden/>
          </w:rPr>
          <w:fldChar w:fldCharType="separate"/>
        </w:r>
        <w:r>
          <w:rPr>
            <w:noProof/>
            <w:webHidden/>
          </w:rPr>
          <w:t>99</w:t>
        </w:r>
        <w:r>
          <w:rPr>
            <w:noProof/>
            <w:webHidden/>
          </w:rPr>
          <w:fldChar w:fldCharType="end"/>
        </w:r>
      </w:hyperlink>
    </w:p>
    <w:p w14:paraId="5E1A35E6" w14:textId="68F01C2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90" w:history="1">
        <w:r w:rsidRPr="00A5766F">
          <w:rPr>
            <w:rStyle w:val="Hyperlink"/>
            <w:noProof/>
          </w:rPr>
          <w:t>3.31 edgeTraversal object</w:t>
        </w:r>
        <w:r>
          <w:rPr>
            <w:noProof/>
            <w:webHidden/>
          </w:rPr>
          <w:tab/>
        </w:r>
        <w:r>
          <w:rPr>
            <w:noProof/>
            <w:webHidden/>
          </w:rPr>
          <w:fldChar w:fldCharType="begin"/>
        </w:r>
        <w:r>
          <w:rPr>
            <w:noProof/>
            <w:webHidden/>
          </w:rPr>
          <w:instrText xml:space="preserve"> PAGEREF _Toc523907090 \h </w:instrText>
        </w:r>
        <w:r>
          <w:rPr>
            <w:noProof/>
            <w:webHidden/>
          </w:rPr>
        </w:r>
        <w:r>
          <w:rPr>
            <w:noProof/>
            <w:webHidden/>
          </w:rPr>
          <w:fldChar w:fldCharType="separate"/>
        </w:r>
        <w:r>
          <w:rPr>
            <w:noProof/>
            <w:webHidden/>
          </w:rPr>
          <w:t>99</w:t>
        </w:r>
        <w:r>
          <w:rPr>
            <w:noProof/>
            <w:webHidden/>
          </w:rPr>
          <w:fldChar w:fldCharType="end"/>
        </w:r>
      </w:hyperlink>
    </w:p>
    <w:p w14:paraId="2E9291F2" w14:textId="0E34616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1" w:history="1">
        <w:r w:rsidRPr="00A5766F">
          <w:rPr>
            <w:rStyle w:val="Hyperlink"/>
            <w:noProof/>
          </w:rPr>
          <w:t>3.31.1 General</w:t>
        </w:r>
        <w:r>
          <w:rPr>
            <w:noProof/>
            <w:webHidden/>
          </w:rPr>
          <w:tab/>
        </w:r>
        <w:r>
          <w:rPr>
            <w:noProof/>
            <w:webHidden/>
          </w:rPr>
          <w:fldChar w:fldCharType="begin"/>
        </w:r>
        <w:r>
          <w:rPr>
            <w:noProof/>
            <w:webHidden/>
          </w:rPr>
          <w:instrText xml:space="preserve"> PAGEREF _Toc523907091 \h </w:instrText>
        </w:r>
        <w:r>
          <w:rPr>
            <w:noProof/>
            <w:webHidden/>
          </w:rPr>
        </w:r>
        <w:r>
          <w:rPr>
            <w:noProof/>
            <w:webHidden/>
          </w:rPr>
          <w:fldChar w:fldCharType="separate"/>
        </w:r>
        <w:r>
          <w:rPr>
            <w:noProof/>
            <w:webHidden/>
          </w:rPr>
          <w:t>99</w:t>
        </w:r>
        <w:r>
          <w:rPr>
            <w:noProof/>
            <w:webHidden/>
          </w:rPr>
          <w:fldChar w:fldCharType="end"/>
        </w:r>
      </w:hyperlink>
    </w:p>
    <w:p w14:paraId="47F5BF24" w14:textId="1C186DE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2" w:history="1">
        <w:r w:rsidRPr="00A5766F">
          <w:rPr>
            <w:rStyle w:val="Hyperlink"/>
            <w:noProof/>
          </w:rPr>
          <w:t>3.31.2 edgeId property</w:t>
        </w:r>
        <w:r>
          <w:rPr>
            <w:noProof/>
            <w:webHidden/>
          </w:rPr>
          <w:tab/>
        </w:r>
        <w:r>
          <w:rPr>
            <w:noProof/>
            <w:webHidden/>
          </w:rPr>
          <w:fldChar w:fldCharType="begin"/>
        </w:r>
        <w:r>
          <w:rPr>
            <w:noProof/>
            <w:webHidden/>
          </w:rPr>
          <w:instrText xml:space="preserve"> PAGEREF _Toc523907092 \h </w:instrText>
        </w:r>
        <w:r>
          <w:rPr>
            <w:noProof/>
            <w:webHidden/>
          </w:rPr>
        </w:r>
        <w:r>
          <w:rPr>
            <w:noProof/>
            <w:webHidden/>
          </w:rPr>
          <w:fldChar w:fldCharType="separate"/>
        </w:r>
        <w:r>
          <w:rPr>
            <w:noProof/>
            <w:webHidden/>
          </w:rPr>
          <w:t>99</w:t>
        </w:r>
        <w:r>
          <w:rPr>
            <w:noProof/>
            <w:webHidden/>
          </w:rPr>
          <w:fldChar w:fldCharType="end"/>
        </w:r>
      </w:hyperlink>
    </w:p>
    <w:p w14:paraId="39B293D5" w14:textId="7773052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3" w:history="1">
        <w:r w:rsidRPr="00A5766F">
          <w:rPr>
            <w:rStyle w:val="Hyperlink"/>
            <w:noProof/>
          </w:rPr>
          <w:t>3.31.3 message property</w:t>
        </w:r>
        <w:r>
          <w:rPr>
            <w:noProof/>
            <w:webHidden/>
          </w:rPr>
          <w:tab/>
        </w:r>
        <w:r>
          <w:rPr>
            <w:noProof/>
            <w:webHidden/>
          </w:rPr>
          <w:fldChar w:fldCharType="begin"/>
        </w:r>
        <w:r>
          <w:rPr>
            <w:noProof/>
            <w:webHidden/>
          </w:rPr>
          <w:instrText xml:space="preserve"> PAGEREF _Toc523907093 \h </w:instrText>
        </w:r>
        <w:r>
          <w:rPr>
            <w:noProof/>
            <w:webHidden/>
          </w:rPr>
        </w:r>
        <w:r>
          <w:rPr>
            <w:noProof/>
            <w:webHidden/>
          </w:rPr>
          <w:fldChar w:fldCharType="separate"/>
        </w:r>
        <w:r>
          <w:rPr>
            <w:noProof/>
            <w:webHidden/>
          </w:rPr>
          <w:t>100</w:t>
        </w:r>
        <w:r>
          <w:rPr>
            <w:noProof/>
            <w:webHidden/>
          </w:rPr>
          <w:fldChar w:fldCharType="end"/>
        </w:r>
      </w:hyperlink>
    </w:p>
    <w:p w14:paraId="12DE1E5C" w14:textId="19DD321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4" w:history="1">
        <w:r w:rsidRPr="00A5766F">
          <w:rPr>
            <w:rStyle w:val="Hyperlink"/>
            <w:noProof/>
          </w:rPr>
          <w:t>3.31.4 finalState property</w:t>
        </w:r>
        <w:r>
          <w:rPr>
            <w:noProof/>
            <w:webHidden/>
          </w:rPr>
          <w:tab/>
        </w:r>
        <w:r>
          <w:rPr>
            <w:noProof/>
            <w:webHidden/>
          </w:rPr>
          <w:fldChar w:fldCharType="begin"/>
        </w:r>
        <w:r>
          <w:rPr>
            <w:noProof/>
            <w:webHidden/>
          </w:rPr>
          <w:instrText xml:space="preserve"> PAGEREF _Toc523907094 \h </w:instrText>
        </w:r>
        <w:r>
          <w:rPr>
            <w:noProof/>
            <w:webHidden/>
          </w:rPr>
        </w:r>
        <w:r>
          <w:rPr>
            <w:noProof/>
            <w:webHidden/>
          </w:rPr>
          <w:fldChar w:fldCharType="separate"/>
        </w:r>
        <w:r>
          <w:rPr>
            <w:noProof/>
            <w:webHidden/>
          </w:rPr>
          <w:t>100</w:t>
        </w:r>
        <w:r>
          <w:rPr>
            <w:noProof/>
            <w:webHidden/>
          </w:rPr>
          <w:fldChar w:fldCharType="end"/>
        </w:r>
      </w:hyperlink>
    </w:p>
    <w:p w14:paraId="6E3F69F0" w14:textId="349D4D3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5" w:history="1">
        <w:r w:rsidRPr="00A5766F">
          <w:rPr>
            <w:rStyle w:val="Hyperlink"/>
            <w:noProof/>
          </w:rPr>
          <w:t>3.31.5 stepOverEdgeCount property</w:t>
        </w:r>
        <w:r>
          <w:rPr>
            <w:noProof/>
            <w:webHidden/>
          </w:rPr>
          <w:tab/>
        </w:r>
        <w:r>
          <w:rPr>
            <w:noProof/>
            <w:webHidden/>
          </w:rPr>
          <w:fldChar w:fldCharType="begin"/>
        </w:r>
        <w:r>
          <w:rPr>
            <w:noProof/>
            <w:webHidden/>
          </w:rPr>
          <w:instrText xml:space="preserve"> PAGEREF _Toc523907095 \h </w:instrText>
        </w:r>
        <w:r>
          <w:rPr>
            <w:noProof/>
            <w:webHidden/>
          </w:rPr>
        </w:r>
        <w:r>
          <w:rPr>
            <w:noProof/>
            <w:webHidden/>
          </w:rPr>
          <w:fldChar w:fldCharType="separate"/>
        </w:r>
        <w:r>
          <w:rPr>
            <w:noProof/>
            <w:webHidden/>
          </w:rPr>
          <w:t>100</w:t>
        </w:r>
        <w:r>
          <w:rPr>
            <w:noProof/>
            <w:webHidden/>
          </w:rPr>
          <w:fldChar w:fldCharType="end"/>
        </w:r>
      </w:hyperlink>
    </w:p>
    <w:p w14:paraId="11D01713" w14:textId="2C37A94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6" w:history="1">
        <w:r w:rsidRPr="00A5766F">
          <w:rPr>
            <w:rStyle w:val="Hyperlink"/>
            <w:noProof/>
          </w:rPr>
          <w:t>3.31.6 properties property</w:t>
        </w:r>
        <w:r>
          <w:rPr>
            <w:noProof/>
            <w:webHidden/>
          </w:rPr>
          <w:tab/>
        </w:r>
        <w:r>
          <w:rPr>
            <w:noProof/>
            <w:webHidden/>
          </w:rPr>
          <w:fldChar w:fldCharType="begin"/>
        </w:r>
        <w:r>
          <w:rPr>
            <w:noProof/>
            <w:webHidden/>
          </w:rPr>
          <w:instrText xml:space="preserve"> PAGEREF _Toc523907096 \h </w:instrText>
        </w:r>
        <w:r>
          <w:rPr>
            <w:noProof/>
            <w:webHidden/>
          </w:rPr>
        </w:r>
        <w:r>
          <w:rPr>
            <w:noProof/>
            <w:webHidden/>
          </w:rPr>
          <w:fldChar w:fldCharType="separate"/>
        </w:r>
        <w:r>
          <w:rPr>
            <w:noProof/>
            <w:webHidden/>
          </w:rPr>
          <w:t>101</w:t>
        </w:r>
        <w:r>
          <w:rPr>
            <w:noProof/>
            <w:webHidden/>
          </w:rPr>
          <w:fldChar w:fldCharType="end"/>
        </w:r>
      </w:hyperlink>
    </w:p>
    <w:p w14:paraId="7711E32E" w14:textId="4DB022D8"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097" w:history="1">
        <w:r w:rsidRPr="00A5766F">
          <w:rPr>
            <w:rStyle w:val="Hyperlink"/>
            <w:noProof/>
          </w:rPr>
          <w:t>3.32 stack object</w:t>
        </w:r>
        <w:r>
          <w:rPr>
            <w:noProof/>
            <w:webHidden/>
          </w:rPr>
          <w:tab/>
        </w:r>
        <w:r>
          <w:rPr>
            <w:noProof/>
            <w:webHidden/>
          </w:rPr>
          <w:fldChar w:fldCharType="begin"/>
        </w:r>
        <w:r>
          <w:rPr>
            <w:noProof/>
            <w:webHidden/>
          </w:rPr>
          <w:instrText xml:space="preserve"> PAGEREF _Toc523907097 \h </w:instrText>
        </w:r>
        <w:r>
          <w:rPr>
            <w:noProof/>
            <w:webHidden/>
          </w:rPr>
        </w:r>
        <w:r>
          <w:rPr>
            <w:noProof/>
            <w:webHidden/>
          </w:rPr>
          <w:fldChar w:fldCharType="separate"/>
        </w:r>
        <w:r>
          <w:rPr>
            <w:noProof/>
            <w:webHidden/>
          </w:rPr>
          <w:t>101</w:t>
        </w:r>
        <w:r>
          <w:rPr>
            <w:noProof/>
            <w:webHidden/>
          </w:rPr>
          <w:fldChar w:fldCharType="end"/>
        </w:r>
      </w:hyperlink>
    </w:p>
    <w:p w14:paraId="04454D28" w14:textId="2ACD59C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8" w:history="1">
        <w:r w:rsidRPr="00A5766F">
          <w:rPr>
            <w:rStyle w:val="Hyperlink"/>
            <w:noProof/>
          </w:rPr>
          <w:t>3.32.1 General</w:t>
        </w:r>
        <w:r>
          <w:rPr>
            <w:noProof/>
            <w:webHidden/>
          </w:rPr>
          <w:tab/>
        </w:r>
        <w:r>
          <w:rPr>
            <w:noProof/>
            <w:webHidden/>
          </w:rPr>
          <w:fldChar w:fldCharType="begin"/>
        </w:r>
        <w:r>
          <w:rPr>
            <w:noProof/>
            <w:webHidden/>
          </w:rPr>
          <w:instrText xml:space="preserve"> PAGEREF _Toc523907098 \h </w:instrText>
        </w:r>
        <w:r>
          <w:rPr>
            <w:noProof/>
            <w:webHidden/>
          </w:rPr>
        </w:r>
        <w:r>
          <w:rPr>
            <w:noProof/>
            <w:webHidden/>
          </w:rPr>
          <w:fldChar w:fldCharType="separate"/>
        </w:r>
        <w:r>
          <w:rPr>
            <w:noProof/>
            <w:webHidden/>
          </w:rPr>
          <w:t>101</w:t>
        </w:r>
        <w:r>
          <w:rPr>
            <w:noProof/>
            <w:webHidden/>
          </w:rPr>
          <w:fldChar w:fldCharType="end"/>
        </w:r>
      </w:hyperlink>
    </w:p>
    <w:p w14:paraId="71ADAB4E" w14:textId="22C643C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099" w:history="1">
        <w:r w:rsidRPr="00A5766F">
          <w:rPr>
            <w:rStyle w:val="Hyperlink"/>
            <w:noProof/>
          </w:rPr>
          <w:t>3.32.2 message property</w:t>
        </w:r>
        <w:r>
          <w:rPr>
            <w:noProof/>
            <w:webHidden/>
          </w:rPr>
          <w:tab/>
        </w:r>
        <w:r>
          <w:rPr>
            <w:noProof/>
            <w:webHidden/>
          </w:rPr>
          <w:fldChar w:fldCharType="begin"/>
        </w:r>
        <w:r>
          <w:rPr>
            <w:noProof/>
            <w:webHidden/>
          </w:rPr>
          <w:instrText xml:space="preserve"> PAGEREF _Toc523907099 \h </w:instrText>
        </w:r>
        <w:r>
          <w:rPr>
            <w:noProof/>
            <w:webHidden/>
          </w:rPr>
        </w:r>
        <w:r>
          <w:rPr>
            <w:noProof/>
            <w:webHidden/>
          </w:rPr>
          <w:fldChar w:fldCharType="separate"/>
        </w:r>
        <w:r>
          <w:rPr>
            <w:noProof/>
            <w:webHidden/>
          </w:rPr>
          <w:t>101</w:t>
        </w:r>
        <w:r>
          <w:rPr>
            <w:noProof/>
            <w:webHidden/>
          </w:rPr>
          <w:fldChar w:fldCharType="end"/>
        </w:r>
      </w:hyperlink>
    </w:p>
    <w:p w14:paraId="2E91BCE2" w14:textId="075949E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0" w:history="1">
        <w:r w:rsidRPr="00A5766F">
          <w:rPr>
            <w:rStyle w:val="Hyperlink"/>
            <w:noProof/>
          </w:rPr>
          <w:t>3.32.3 frames property</w:t>
        </w:r>
        <w:r>
          <w:rPr>
            <w:noProof/>
            <w:webHidden/>
          </w:rPr>
          <w:tab/>
        </w:r>
        <w:r>
          <w:rPr>
            <w:noProof/>
            <w:webHidden/>
          </w:rPr>
          <w:fldChar w:fldCharType="begin"/>
        </w:r>
        <w:r>
          <w:rPr>
            <w:noProof/>
            <w:webHidden/>
          </w:rPr>
          <w:instrText xml:space="preserve"> PAGEREF _Toc523907100 \h </w:instrText>
        </w:r>
        <w:r>
          <w:rPr>
            <w:noProof/>
            <w:webHidden/>
          </w:rPr>
        </w:r>
        <w:r>
          <w:rPr>
            <w:noProof/>
            <w:webHidden/>
          </w:rPr>
          <w:fldChar w:fldCharType="separate"/>
        </w:r>
        <w:r>
          <w:rPr>
            <w:noProof/>
            <w:webHidden/>
          </w:rPr>
          <w:t>101</w:t>
        </w:r>
        <w:r>
          <w:rPr>
            <w:noProof/>
            <w:webHidden/>
          </w:rPr>
          <w:fldChar w:fldCharType="end"/>
        </w:r>
      </w:hyperlink>
    </w:p>
    <w:p w14:paraId="2807F329" w14:textId="72AA4DE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1" w:history="1">
        <w:r w:rsidRPr="00A5766F">
          <w:rPr>
            <w:rStyle w:val="Hyperlink"/>
            <w:noProof/>
          </w:rPr>
          <w:t>3.32.4 properties property</w:t>
        </w:r>
        <w:r>
          <w:rPr>
            <w:noProof/>
            <w:webHidden/>
          </w:rPr>
          <w:tab/>
        </w:r>
        <w:r>
          <w:rPr>
            <w:noProof/>
            <w:webHidden/>
          </w:rPr>
          <w:fldChar w:fldCharType="begin"/>
        </w:r>
        <w:r>
          <w:rPr>
            <w:noProof/>
            <w:webHidden/>
          </w:rPr>
          <w:instrText xml:space="preserve"> PAGEREF _Toc523907101 \h </w:instrText>
        </w:r>
        <w:r>
          <w:rPr>
            <w:noProof/>
            <w:webHidden/>
          </w:rPr>
        </w:r>
        <w:r>
          <w:rPr>
            <w:noProof/>
            <w:webHidden/>
          </w:rPr>
          <w:fldChar w:fldCharType="separate"/>
        </w:r>
        <w:r>
          <w:rPr>
            <w:noProof/>
            <w:webHidden/>
          </w:rPr>
          <w:t>102</w:t>
        </w:r>
        <w:r>
          <w:rPr>
            <w:noProof/>
            <w:webHidden/>
          </w:rPr>
          <w:fldChar w:fldCharType="end"/>
        </w:r>
      </w:hyperlink>
    </w:p>
    <w:p w14:paraId="54082331" w14:textId="2E5836F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02" w:history="1">
        <w:r w:rsidRPr="00A5766F">
          <w:rPr>
            <w:rStyle w:val="Hyperlink"/>
            <w:noProof/>
          </w:rPr>
          <w:t>3.33 stackFrame object</w:t>
        </w:r>
        <w:r>
          <w:rPr>
            <w:noProof/>
            <w:webHidden/>
          </w:rPr>
          <w:tab/>
        </w:r>
        <w:r>
          <w:rPr>
            <w:noProof/>
            <w:webHidden/>
          </w:rPr>
          <w:fldChar w:fldCharType="begin"/>
        </w:r>
        <w:r>
          <w:rPr>
            <w:noProof/>
            <w:webHidden/>
          </w:rPr>
          <w:instrText xml:space="preserve"> PAGEREF _Toc523907102 \h </w:instrText>
        </w:r>
        <w:r>
          <w:rPr>
            <w:noProof/>
            <w:webHidden/>
          </w:rPr>
        </w:r>
        <w:r>
          <w:rPr>
            <w:noProof/>
            <w:webHidden/>
          </w:rPr>
          <w:fldChar w:fldCharType="separate"/>
        </w:r>
        <w:r>
          <w:rPr>
            <w:noProof/>
            <w:webHidden/>
          </w:rPr>
          <w:t>102</w:t>
        </w:r>
        <w:r>
          <w:rPr>
            <w:noProof/>
            <w:webHidden/>
          </w:rPr>
          <w:fldChar w:fldCharType="end"/>
        </w:r>
      </w:hyperlink>
    </w:p>
    <w:p w14:paraId="573AEA96" w14:textId="41BC333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3" w:history="1">
        <w:r w:rsidRPr="00A5766F">
          <w:rPr>
            <w:rStyle w:val="Hyperlink"/>
            <w:noProof/>
          </w:rPr>
          <w:t>3.33.1 General</w:t>
        </w:r>
        <w:r>
          <w:rPr>
            <w:noProof/>
            <w:webHidden/>
          </w:rPr>
          <w:tab/>
        </w:r>
        <w:r>
          <w:rPr>
            <w:noProof/>
            <w:webHidden/>
          </w:rPr>
          <w:fldChar w:fldCharType="begin"/>
        </w:r>
        <w:r>
          <w:rPr>
            <w:noProof/>
            <w:webHidden/>
          </w:rPr>
          <w:instrText xml:space="preserve"> PAGEREF _Toc523907103 \h </w:instrText>
        </w:r>
        <w:r>
          <w:rPr>
            <w:noProof/>
            <w:webHidden/>
          </w:rPr>
        </w:r>
        <w:r>
          <w:rPr>
            <w:noProof/>
            <w:webHidden/>
          </w:rPr>
          <w:fldChar w:fldCharType="separate"/>
        </w:r>
        <w:r>
          <w:rPr>
            <w:noProof/>
            <w:webHidden/>
          </w:rPr>
          <w:t>102</w:t>
        </w:r>
        <w:r>
          <w:rPr>
            <w:noProof/>
            <w:webHidden/>
          </w:rPr>
          <w:fldChar w:fldCharType="end"/>
        </w:r>
      </w:hyperlink>
    </w:p>
    <w:p w14:paraId="0A4669E4" w14:textId="0E991EF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4" w:history="1">
        <w:r w:rsidRPr="00A5766F">
          <w:rPr>
            <w:rStyle w:val="Hyperlink"/>
            <w:noProof/>
          </w:rPr>
          <w:t>3.33.2 location property</w:t>
        </w:r>
        <w:r>
          <w:rPr>
            <w:noProof/>
            <w:webHidden/>
          </w:rPr>
          <w:tab/>
        </w:r>
        <w:r>
          <w:rPr>
            <w:noProof/>
            <w:webHidden/>
          </w:rPr>
          <w:fldChar w:fldCharType="begin"/>
        </w:r>
        <w:r>
          <w:rPr>
            <w:noProof/>
            <w:webHidden/>
          </w:rPr>
          <w:instrText xml:space="preserve"> PAGEREF _Toc523907104 \h </w:instrText>
        </w:r>
        <w:r>
          <w:rPr>
            <w:noProof/>
            <w:webHidden/>
          </w:rPr>
        </w:r>
        <w:r>
          <w:rPr>
            <w:noProof/>
            <w:webHidden/>
          </w:rPr>
          <w:fldChar w:fldCharType="separate"/>
        </w:r>
        <w:r>
          <w:rPr>
            <w:noProof/>
            <w:webHidden/>
          </w:rPr>
          <w:t>102</w:t>
        </w:r>
        <w:r>
          <w:rPr>
            <w:noProof/>
            <w:webHidden/>
          </w:rPr>
          <w:fldChar w:fldCharType="end"/>
        </w:r>
      </w:hyperlink>
    </w:p>
    <w:p w14:paraId="4A590ACC" w14:textId="1D8BA8C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5" w:history="1">
        <w:r w:rsidRPr="00A5766F">
          <w:rPr>
            <w:rStyle w:val="Hyperlink"/>
            <w:noProof/>
          </w:rPr>
          <w:t>3.33.3 module property</w:t>
        </w:r>
        <w:r>
          <w:rPr>
            <w:noProof/>
            <w:webHidden/>
          </w:rPr>
          <w:tab/>
        </w:r>
        <w:r>
          <w:rPr>
            <w:noProof/>
            <w:webHidden/>
          </w:rPr>
          <w:fldChar w:fldCharType="begin"/>
        </w:r>
        <w:r>
          <w:rPr>
            <w:noProof/>
            <w:webHidden/>
          </w:rPr>
          <w:instrText xml:space="preserve"> PAGEREF _Toc523907105 \h </w:instrText>
        </w:r>
        <w:r>
          <w:rPr>
            <w:noProof/>
            <w:webHidden/>
          </w:rPr>
        </w:r>
        <w:r>
          <w:rPr>
            <w:noProof/>
            <w:webHidden/>
          </w:rPr>
          <w:fldChar w:fldCharType="separate"/>
        </w:r>
        <w:r>
          <w:rPr>
            <w:noProof/>
            <w:webHidden/>
          </w:rPr>
          <w:t>102</w:t>
        </w:r>
        <w:r>
          <w:rPr>
            <w:noProof/>
            <w:webHidden/>
          </w:rPr>
          <w:fldChar w:fldCharType="end"/>
        </w:r>
      </w:hyperlink>
    </w:p>
    <w:p w14:paraId="55000C13" w14:textId="1F6CDC4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6" w:history="1">
        <w:r w:rsidRPr="00A5766F">
          <w:rPr>
            <w:rStyle w:val="Hyperlink"/>
            <w:noProof/>
          </w:rPr>
          <w:t>3.33.4 threadId property</w:t>
        </w:r>
        <w:r>
          <w:rPr>
            <w:noProof/>
            <w:webHidden/>
          </w:rPr>
          <w:tab/>
        </w:r>
        <w:r>
          <w:rPr>
            <w:noProof/>
            <w:webHidden/>
          </w:rPr>
          <w:fldChar w:fldCharType="begin"/>
        </w:r>
        <w:r>
          <w:rPr>
            <w:noProof/>
            <w:webHidden/>
          </w:rPr>
          <w:instrText xml:space="preserve"> PAGEREF _Toc523907106 \h </w:instrText>
        </w:r>
        <w:r>
          <w:rPr>
            <w:noProof/>
            <w:webHidden/>
          </w:rPr>
        </w:r>
        <w:r>
          <w:rPr>
            <w:noProof/>
            <w:webHidden/>
          </w:rPr>
          <w:fldChar w:fldCharType="separate"/>
        </w:r>
        <w:r>
          <w:rPr>
            <w:noProof/>
            <w:webHidden/>
          </w:rPr>
          <w:t>102</w:t>
        </w:r>
        <w:r>
          <w:rPr>
            <w:noProof/>
            <w:webHidden/>
          </w:rPr>
          <w:fldChar w:fldCharType="end"/>
        </w:r>
      </w:hyperlink>
    </w:p>
    <w:p w14:paraId="7DDC182E" w14:textId="265CD7C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7" w:history="1">
        <w:r w:rsidRPr="00A5766F">
          <w:rPr>
            <w:rStyle w:val="Hyperlink"/>
            <w:noProof/>
          </w:rPr>
          <w:t>3.33.5 address property</w:t>
        </w:r>
        <w:r>
          <w:rPr>
            <w:noProof/>
            <w:webHidden/>
          </w:rPr>
          <w:tab/>
        </w:r>
        <w:r>
          <w:rPr>
            <w:noProof/>
            <w:webHidden/>
          </w:rPr>
          <w:fldChar w:fldCharType="begin"/>
        </w:r>
        <w:r>
          <w:rPr>
            <w:noProof/>
            <w:webHidden/>
          </w:rPr>
          <w:instrText xml:space="preserve"> PAGEREF _Toc523907107 \h </w:instrText>
        </w:r>
        <w:r>
          <w:rPr>
            <w:noProof/>
            <w:webHidden/>
          </w:rPr>
        </w:r>
        <w:r>
          <w:rPr>
            <w:noProof/>
            <w:webHidden/>
          </w:rPr>
          <w:fldChar w:fldCharType="separate"/>
        </w:r>
        <w:r>
          <w:rPr>
            <w:noProof/>
            <w:webHidden/>
          </w:rPr>
          <w:t>102</w:t>
        </w:r>
        <w:r>
          <w:rPr>
            <w:noProof/>
            <w:webHidden/>
          </w:rPr>
          <w:fldChar w:fldCharType="end"/>
        </w:r>
      </w:hyperlink>
    </w:p>
    <w:p w14:paraId="7F989066" w14:textId="1021C8BF"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8" w:history="1">
        <w:r w:rsidRPr="00A5766F">
          <w:rPr>
            <w:rStyle w:val="Hyperlink"/>
            <w:noProof/>
          </w:rPr>
          <w:t>3.33.6 offset property</w:t>
        </w:r>
        <w:r>
          <w:rPr>
            <w:noProof/>
            <w:webHidden/>
          </w:rPr>
          <w:tab/>
        </w:r>
        <w:r>
          <w:rPr>
            <w:noProof/>
            <w:webHidden/>
          </w:rPr>
          <w:fldChar w:fldCharType="begin"/>
        </w:r>
        <w:r>
          <w:rPr>
            <w:noProof/>
            <w:webHidden/>
          </w:rPr>
          <w:instrText xml:space="preserve"> PAGEREF _Toc523907108 \h </w:instrText>
        </w:r>
        <w:r>
          <w:rPr>
            <w:noProof/>
            <w:webHidden/>
          </w:rPr>
        </w:r>
        <w:r>
          <w:rPr>
            <w:noProof/>
            <w:webHidden/>
          </w:rPr>
          <w:fldChar w:fldCharType="separate"/>
        </w:r>
        <w:r>
          <w:rPr>
            <w:noProof/>
            <w:webHidden/>
          </w:rPr>
          <w:t>102</w:t>
        </w:r>
        <w:r>
          <w:rPr>
            <w:noProof/>
            <w:webHidden/>
          </w:rPr>
          <w:fldChar w:fldCharType="end"/>
        </w:r>
      </w:hyperlink>
    </w:p>
    <w:p w14:paraId="1AE88448" w14:textId="683961B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09" w:history="1">
        <w:r w:rsidRPr="00A5766F">
          <w:rPr>
            <w:rStyle w:val="Hyperlink"/>
            <w:noProof/>
          </w:rPr>
          <w:t>3.33.7 parameters property</w:t>
        </w:r>
        <w:r>
          <w:rPr>
            <w:noProof/>
            <w:webHidden/>
          </w:rPr>
          <w:tab/>
        </w:r>
        <w:r>
          <w:rPr>
            <w:noProof/>
            <w:webHidden/>
          </w:rPr>
          <w:fldChar w:fldCharType="begin"/>
        </w:r>
        <w:r>
          <w:rPr>
            <w:noProof/>
            <w:webHidden/>
          </w:rPr>
          <w:instrText xml:space="preserve"> PAGEREF _Toc523907109 \h </w:instrText>
        </w:r>
        <w:r>
          <w:rPr>
            <w:noProof/>
            <w:webHidden/>
          </w:rPr>
        </w:r>
        <w:r>
          <w:rPr>
            <w:noProof/>
            <w:webHidden/>
          </w:rPr>
          <w:fldChar w:fldCharType="separate"/>
        </w:r>
        <w:r>
          <w:rPr>
            <w:noProof/>
            <w:webHidden/>
          </w:rPr>
          <w:t>102</w:t>
        </w:r>
        <w:r>
          <w:rPr>
            <w:noProof/>
            <w:webHidden/>
          </w:rPr>
          <w:fldChar w:fldCharType="end"/>
        </w:r>
      </w:hyperlink>
    </w:p>
    <w:p w14:paraId="65276EEF" w14:textId="4687C02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0" w:history="1">
        <w:r w:rsidRPr="00A5766F">
          <w:rPr>
            <w:rStyle w:val="Hyperlink"/>
            <w:noProof/>
          </w:rPr>
          <w:t>3.33.8 properties property</w:t>
        </w:r>
        <w:r>
          <w:rPr>
            <w:noProof/>
            <w:webHidden/>
          </w:rPr>
          <w:tab/>
        </w:r>
        <w:r>
          <w:rPr>
            <w:noProof/>
            <w:webHidden/>
          </w:rPr>
          <w:fldChar w:fldCharType="begin"/>
        </w:r>
        <w:r>
          <w:rPr>
            <w:noProof/>
            <w:webHidden/>
          </w:rPr>
          <w:instrText xml:space="preserve"> PAGEREF _Toc523907110 \h </w:instrText>
        </w:r>
        <w:r>
          <w:rPr>
            <w:noProof/>
            <w:webHidden/>
          </w:rPr>
        </w:r>
        <w:r>
          <w:rPr>
            <w:noProof/>
            <w:webHidden/>
          </w:rPr>
          <w:fldChar w:fldCharType="separate"/>
        </w:r>
        <w:r>
          <w:rPr>
            <w:noProof/>
            <w:webHidden/>
          </w:rPr>
          <w:t>103</w:t>
        </w:r>
        <w:r>
          <w:rPr>
            <w:noProof/>
            <w:webHidden/>
          </w:rPr>
          <w:fldChar w:fldCharType="end"/>
        </w:r>
      </w:hyperlink>
    </w:p>
    <w:p w14:paraId="34D7AA2E" w14:textId="121A0B2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11" w:history="1">
        <w:r w:rsidRPr="00A5766F">
          <w:rPr>
            <w:rStyle w:val="Hyperlink"/>
            <w:noProof/>
          </w:rPr>
          <w:t>3.34 threadFlowLocation object</w:t>
        </w:r>
        <w:r>
          <w:rPr>
            <w:noProof/>
            <w:webHidden/>
          </w:rPr>
          <w:tab/>
        </w:r>
        <w:r>
          <w:rPr>
            <w:noProof/>
            <w:webHidden/>
          </w:rPr>
          <w:fldChar w:fldCharType="begin"/>
        </w:r>
        <w:r>
          <w:rPr>
            <w:noProof/>
            <w:webHidden/>
          </w:rPr>
          <w:instrText xml:space="preserve"> PAGEREF _Toc523907111 \h </w:instrText>
        </w:r>
        <w:r>
          <w:rPr>
            <w:noProof/>
            <w:webHidden/>
          </w:rPr>
        </w:r>
        <w:r>
          <w:rPr>
            <w:noProof/>
            <w:webHidden/>
          </w:rPr>
          <w:fldChar w:fldCharType="separate"/>
        </w:r>
        <w:r>
          <w:rPr>
            <w:noProof/>
            <w:webHidden/>
          </w:rPr>
          <w:t>103</w:t>
        </w:r>
        <w:r>
          <w:rPr>
            <w:noProof/>
            <w:webHidden/>
          </w:rPr>
          <w:fldChar w:fldCharType="end"/>
        </w:r>
      </w:hyperlink>
    </w:p>
    <w:p w14:paraId="50A87B01" w14:textId="4838622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2" w:history="1">
        <w:r w:rsidRPr="00A5766F">
          <w:rPr>
            <w:rStyle w:val="Hyperlink"/>
            <w:noProof/>
          </w:rPr>
          <w:t>3.34.1 General</w:t>
        </w:r>
        <w:r>
          <w:rPr>
            <w:noProof/>
            <w:webHidden/>
          </w:rPr>
          <w:tab/>
        </w:r>
        <w:r>
          <w:rPr>
            <w:noProof/>
            <w:webHidden/>
          </w:rPr>
          <w:fldChar w:fldCharType="begin"/>
        </w:r>
        <w:r>
          <w:rPr>
            <w:noProof/>
            <w:webHidden/>
          </w:rPr>
          <w:instrText xml:space="preserve"> PAGEREF _Toc523907112 \h </w:instrText>
        </w:r>
        <w:r>
          <w:rPr>
            <w:noProof/>
            <w:webHidden/>
          </w:rPr>
        </w:r>
        <w:r>
          <w:rPr>
            <w:noProof/>
            <w:webHidden/>
          </w:rPr>
          <w:fldChar w:fldCharType="separate"/>
        </w:r>
        <w:r>
          <w:rPr>
            <w:noProof/>
            <w:webHidden/>
          </w:rPr>
          <w:t>103</w:t>
        </w:r>
        <w:r>
          <w:rPr>
            <w:noProof/>
            <w:webHidden/>
          </w:rPr>
          <w:fldChar w:fldCharType="end"/>
        </w:r>
      </w:hyperlink>
    </w:p>
    <w:p w14:paraId="6A83BC76" w14:textId="54B7797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3" w:history="1">
        <w:r w:rsidRPr="00A5766F">
          <w:rPr>
            <w:rStyle w:val="Hyperlink"/>
            <w:noProof/>
          </w:rPr>
          <w:t>3.34.2 step property</w:t>
        </w:r>
        <w:r>
          <w:rPr>
            <w:noProof/>
            <w:webHidden/>
          </w:rPr>
          <w:tab/>
        </w:r>
        <w:r>
          <w:rPr>
            <w:noProof/>
            <w:webHidden/>
          </w:rPr>
          <w:fldChar w:fldCharType="begin"/>
        </w:r>
        <w:r>
          <w:rPr>
            <w:noProof/>
            <w:webHidden/>
          </w:rPr>
          <w:instrText xml:space="preserve"> PAGEREF _Toc523907113 \h </w:instrText>
        </w:r>
        <w:r>
          <w:rPr>
            <w:noProof/>
            <w:webHidden/>
          </w:rPr>
        </w:r>
        <w:r>
          <w:rPr>
            <w:noProof/>
            <w:webHidden/>
          </w:rPr>
          <w:fldChar w:fldCharType="separate"/>
        </w:r>
        <w:r>
          <w:rPr>
            <w:noProof/>
            <w:webHidden/>
          </w:rPr>
          <w:t>103</w:t>
        </w:r>
        <w:r>
          <w:rPr>
            <w:noProof/>
            <w:webHidden/>
          </w:rPr>
          <w:fldChar w:fldCharType="end"/>
        </w:r>
      </w:hyperlink>
    </w:p>
    <w:p w14:paraId="5AE1F8AC" w14:textId="784FAA1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4" w:history="1">
        <w:r w:rsidRPr="00A5766F">
          <w:rPr>
            <w:rStyle w:val="Hyperlink"/>
            <w:noProof/>
          </w:rPr>
          <w:t>3.34.3 location property</w:t>
        </w:r>
        <w:r>
          <w:rPr>
            <w:noProof/>
            <w:webHidden/>
          </w:rPr>
          <w:tab/>
        </w:r>
        <w:r>
          <w:rPr>
            <w:noProof/>
            <w:webHidden/>
          </w:rPr>
          <w:fldChar w:fldCharType="begin"/>
        </w:r>
        <w:r>
          <w:rPr>
            <w:noProof/>
            <w:webHidden/>
          </w:rPr>
          <w:instrText xml:space="preserve"> PAGEREF _Toc523907114 \h </w:instrText>
        </w:r>
        <w:r>
          <w:rPr>
            <w:noProof/>
            <w:webHidden/>
          </w:rPr>
        </w:r>
        <w:r>
          <w:rPr>
            <w:noProof/>
            <w:webHidden/>
          </w:rPr>
          <w:fldChar w:fldCharType="separate"/>
        </w:r>
        <w:r>
          <w:rPr>
            <w:noProof/>
            <w:webHidden/>
          </w:rPr>
          <w:t>103</w:t>
        </w:r>
        <w:r>
          <w:rPr>
            <w:noProof/>
            <w:webHidden/>
          </w:rPr>
          <w:fldChar w:fldCharType="end"/>
        </w:r>
      </w:hyperlink>
    </w:p>
    <w:p w14:paraId="2A0DB75A" w14:textId="7B145C0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5" w:history="1">
        <w:r w:rsidRPr="00A5766F">
          <w:rPr>
            <w:rStyle w:val="Hyperlink"/>
            <w:noProof/>
          </w:rPr>
          <w:t>3.34.4 module property</w:t>
        </w:r>
        <w:r>
          <w:rPr>
            <w:noProof/>
            <w:webHidden/>
          </w:rPr>
          <w:tab/>
        </w:r>
        <w:r>
          <w:rPr>
            <w:noProof/>
            <w:webHidden/>
          </w:rPr>
          <w:fldChar w:fldCharType="begin"/>
        </w:r>
        <w:r>
          <w:rPr>
            <w:noProof/>
            <w:webHidden/>
          </w:rPr>
          <w:instrText xml:space="preserve"> PAGEREF _Toc523907115 \h </w:instrText>
        </w:r>
        <w:r>
          <w:rPr>
            <w:noProof/>
            <w:webHidden/>
          </w:rPr>
        </w:r>
        <w:r>
          <w:rPr>
            <w:noProof/>
            <w:webHidden/>
          </w:rPr>
          <w:fldChar w:fldCharType="separate"/>
        </w:r>
        <w:r>
          <w:rPr>
            <w:noProof/>
            <w:webHidden/>
          </w:rPr>
          <w:t>104</w:t>
        </w:r>
        <w:r>
          <w:rPr>
            <w:noProof/>
            <w:webHidden/>
          </w:rPr>
          <w:fldChar w:fldCharType="end"/>
        </w:r>
      </w:hyperlink>
    </w:p>
    <w:p w14:paraId="6B3FBB81" w14:textId="5CF996E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6" w:history="1">
        <w:r w:rsidRPr="00A5766F">
          <w:rPr>
            <w:rStyle w:val="Hyperlink"/>
            <w:noProof/>
          </w:rPr>
          <w:t>3.34.5 stack property</w:t>
        </w:r>
        <w:r>
          <w:rPr>
            <w:noProof/>
            <w:webHidden/>
          </w:rPr>
          <w:tab/>
        </w:r>
        <w:r>
          <w:rPr>
            <w:noProof/>
            <w:webHidden/>
          </w:rPr>
          <w:fldChar w:fldCharType="begin"/>
        </w:r>
        <w:r>
          <w:rPr>
            <w:noProof/>
            <w:webHidden/>
          </w:rPr>
          <w:instrText xml:space="preserve"> PAGEREF _Toc523907116 \h </w:instrText>
        </w:r>
        <w:r>
          <w:rPr>
            <w:noProof/>
            <w:webHidden/>
          </w:rPr>
        </w:r>
        <w:r>
          <w:rPr>
            <w:noProof/>
            <w:webHidden/>
          </w:rPr>
          <w:fldChar w:fldCharType="separate"/>
        </w:r>
        <w:r>
          <w:rPr>
            <w:noProof/>
            <w:webHidden/>
          </w:rPr>
          <w:t>104</w:t>
        </w:r>
        <w:r>
          <w:rPr>
            <w:noProof/>
            <w:webHidden/>
          </w:rPr>
          <w:fldChar w:fldCharType="end"/>
        </w:r>
      </w:hyperlink>
    </w:p>
    <w:p w14:paraId="07092C78" w14:textId="308C041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7" w:history="1">
        <w:r w:rsidRPr="00A5766F">
          <w:rPr>
            <w:rStyle w:val="Hyperlink"/>
            <w:noProof/>
          </w:rPr>
          <w:t>3.34.6 kind property</w:t>
        </w:r>
        <w:r>
          <w:rPr>
            <w:noProof/>
            <w:webHidden/>
          </w:rPr>
          <w:tab/>
        </w:r>
        <w:r>
          <w:rPr>
            <w:noProof/>
            <w:webHidden/>
          </w:rPr>
          <w:fldChar w:fldCharType="begin"/>
        </w:r>
        <w:r>
          <w:rPr>
            <w:noProof/>
            <w:webHidden/>
          </w:rPr>
          <w:instrText xml:space="preserve"> PAGEREF _Toc523907117 \h </w:instrText>
        </w:r>
        <w:r>
          <w:rPr>
            <w:noProof/>
            <w:webHidden/>
          </w:rPr>
        </w:r>
        <w:r>
          <w:rPr>
            <w:noProof/>
            <w:webHidden/>
          </w:rPr>
          <w:fldChar w:fldCharType="separate"/>
        </w:r>
        <w:r>
          <w:rPr>
            <w:noProof/>
            <w:webHidden/>
          </w:rPr>
          <w:t>104</w:t>
        </w:r>
        <w:r>
          <w:rPr>
            <w:noProof/>
            <w:webHidden/>
          </w:rPr>
          <w:fldChar w:fldCharType="end"/>
        </w:r>
      </w:hyperlink>
    </w:p>
    <w:p w14:paraId="05FB9A97" w14:textId="63EDCADD"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8" w:history="1">
        <w:r w:rsidRPr="00A5766F">
          <w:rPr>
            <w:rStyle w:val="Hyperlink"/>
            <w:noProof/>
          </w:rPr>
          <w:t>3.34.7 state property</w:t>
        </w:r>
        <w:r>
          <w:rPr>
            <w:noProof/>
            <w:webHidden/>
          </w:rPr>
          <w:tab/>
        </w:r>
        <w:r>
          <w:rPr>
            <w:noProof/>
            <w:webHidden/>
          </w:rPr>
          <w:fldChar w:fldCharType="begin"/>
        </w:r>
        <w:r>
          <w:rPr>
            <w:noProof/>
            <w:webHidden/>
          </w:rPr>
          <w:instrText xml:space="preserve"> PAGEREF _Toc523907118 \h </w:instrText>
        </w:r>
        <w:r>
          <w:rPr>
            <w:noProof/>
            <w:webHidden/>
          </w:rPr>
        </w:r>
        <w:r>
          <w:rPr>
            <w:noProof/>
            <w:webHidden/>
          </w:rPr>
          <w:fldChar w:fldCharType="separate"/>
        </w:r>
        <w:r>
          <w:rPr>
            <w:noProof/>
            <w:webHidden/>
          </w:rPr>
          <w:t>105</w:t>
        </w:r>
        <w:r>
          <w:rPr>
            <w:noProof/>
            <w:webHidden/>
          </w:rPr>
          <w:fldChar w:fldCharType="end"/>
        </w:r>
      </w:hyperlink>
    </w:p>
    <w:p w14:paraId="20663FAA" w14:textId="0064393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19" w:history="1">
        <w:r w:rsidRPr="00A5766F">
          <w:rPr>
            <w:rStyle w:val="Hyperlink"/>
            <w:noProof/>
          </w:rPr>
          <w:t>3.34.8 nestingLevel property</w:t>
        </w:r>
        <w:r>
          <w:rPr>
            <w:noProof/>
            <w:webHidden/>
          </w:rPr>
          <w:tab/>
        </w:r>
        <w:r>
          <w:rPr>
            <w:noProof/>
            <w:webHidden/>
          </w:rPr>
          <w:fldChar w:fldCharType="begin"/>
        </w:r>
        <w:r>
          <w:rPr>
            <w:noProof/>
            <w:webHidden/>
          </w:rPr>
          <w:instrText xml:space="preserve"> PAGEREF _Toc523907119 \h </w:instrText>
        </w:r>
        <w:r>
          <w:rPr>
            <w:noProof/>
            <w:webHidden/>
          </w:rPr>
        </w:r>
        <w:r>
          <w:rPr>
            <w:noProof/>
            <w:webHidden/>
          </w:rPr>
          <w:fldChar w:fldCharType="separate"/>
        </w:r>
        <w:r>
          <w:rPr>
            <w:noProof/>
            <w:webHidden/>
          </w:rPr>
          <w:t>105</w:t>
        </w:r>
        <w:r>
          <w:rPr>
            <w:noProof/>
            <w:webHidden/>
          </w:rPr>
          <w:fldChar w:fldCharType="end"/>
        </w:r>
      </w:hyperlink>
    </w:p>
    <w:p w14:paraId="0DA52810" w14:textId="5C49EC8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0" w:history="1">
        <w:r w:rsidRPr="00A5766F">
          <w:rPr>
            <w:rStyle w:val="Hyperlink"/>
            <w:noProof/>
          </w:rPr>
          <w:t>3.34.9 executionOrder property</w:t>
        </w:r>
        <w:r>
          <w:rPr>
            <w:noProof/>
            <w:webHidden/>
          </w:rPr>
          <w:tab/>
        </w:r>
        <w:r>
          <w:rPr>
            <w:noProof/>
            <w:webHidden/>
          </w:rPr>
          <w:fldChar w:fldCharType="begin"/>
        </w:r>
        <w:r>
          <w:rPr>
            <w:noProof/>
            <w:webHidden/>
          </w:rPr>
          <w:instrText xml:space="preserve"> PAGEREF _Toc523907120 \h </w:instrText>
        </w:r>
        <w:r>
          <w:rPr>
            <w:noProof/>
            <w:webHidden/>
          </w:rPr>
        </w:r>
        <w:r>
          <w:rPr>
            <w:noProof/>
            <w:webHidden/>
          </w:rPr>
          <w:fldChar w:fldCharType="separate"/>
        </w:r>
        <w:r>
          <w:rPr>
            <w:noProof/>
            <w:webHidden/>
          </w:rPr>
          <w:t>105</w:t>
        </w:r>
        <w:r>
          <w:rPr>
            <w:noProof/>
            <w:webHidden/>
          </w:rPr>
          <w:fldChar w:fldCharType="end"/>
        </w:r>
      </w:hyperlink>
    </w:p>
    <w:p w14:paraId="13FEB659" w14:textId="2916220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1" w:history="1">
        <w:r w:rsidRPr="00A5766F">
          <w:rPr>
            <w:rStyle w:val="Hyperlink"/>
            <w:noProof/>
          </w:rPr>
          <w:t>3.34.10 timestamp property</w:t>
        </w:r>
        <w:r>
          <w:rPr>
            <w:noProof/>
            <w:webHidden/>
          </w:rPr>
          <w:tab/>
        </w:r>
        <w:r>
          <w:rPr>
            <w:noProof/>
            <w:webHidden/>
          </w:rPr>
          <w:fldChar w:fldCharType="begin"/>
        </w:r>
        <w:r>
          <w:rPr>
            <w:noProof/>
            <w:webHidden/>
          </w:rPr>
          <w:instrText xml:space="preserve"> PAGEREF _Toc523907121 \h </w:instrText>
        </w:r>
        <w:r>
          <w:rPr>
            <w:noProof/>
            <w:webHidden/>
          </w:rPr>
        </w:r>
        <w:r>
          <w:rPr>
            <w:noProof/>
            <w:webHidden/>
          </w:rPr>
          <w:fldChar w:fldCharType="separate"/>
        </w:r>
        <w:r>
          <w:rPr>
            <w:noProof/>
            <w:webHidden/>
          </w:rPr>
          <w:t>106</w:t>
        </w:r>
        <w:r>
          <w:rPr>
            <w:noProof/>
            <w:webHidden/>
          </w:rPr>
          <w:fldChar w:fldCharType="end"/>
        </w:r>
      </w:hyperlink>
    </w:p>
    <w:p w14:paraId="2DA62137" w14:textId="7330F94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2" w:history="1">
        <w:r w:rsidRPr="00A5766F">
          <w:rPr>
            <w:rStyle w:val="Hyperlink"/>
            <w:noProof/>
          </w:rPr>
          <w:t>3.34.11 importance property</w:t>
        </w:r>
        <w:r>
          <w:rPr>
            <w:noProof/>
            <w:webHidden/>
          </w:rPr>
          <w:tab/>
        </w:r>
        <w:r>
          <w:rPr>
            <w:noProof/>
            <w:webHidden/>
          </w:rPr>
          <w:fldChar w:fldCharType="begin"/>
        </w:r>
        <w:r>
          <w:rPr>
            <w:noProof/>
            <w:webHidden/>
          </w:rPr>
          <w:instrText xml:space="preserve"> PAGEREF _Toc523907122 \h </w:instrText>
        </w:r>
        <w:r>
          <w:rPr>
            <w:noProof/>
            <w:webHidden/>
          </w:rPr>
        </w:r>
        <w:r>
          <w:rPr>
            <w:noProof/>
            <w:webHidden/>
          </w:rPr>
          <w:fldChar w:fldCharType="separate"/>
        </w:r>
        <w:r>
          <w:rPr>
            <w:noProof/>
            <w:webHidden/>
          </w:rPr>
          <w:t>106</w:t>
        </w:r>
        <w:r>
          <w:rPr>
            <w:noProof/>
            <w:webHidden/>
          </w:rPr>
          <w:fldChar w:fldCharType="end"/>
        </w:r>
      </w:hyperlink>
    </w:p>
    <w:p w14:paraId="59550D40" w14:textId="22E054B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3" w:history="1">
        <w:r w:rsidRPr="00A5766F">
          <w:rPr>
            <w:rStyle w:val="Hyperlink"/>
            <w:noProof/>
          </w:rPr>
          <w:t>3.34.12 properties property</w:t>
        </w:r>
        <w:r>
          <w:rPr>
            <w:noProof/>
            <w:webHidden/>
          </w:rPr>
          <w:tab/>
        </w:r>
        <w:r>
          <w:rPr>
            <w:noProof/>
            <w:webHidden/>
          </w:rPr>
          <w:fldChar w:fldCharType="begin"/>
        </w:r>
        <w:r>
          <w:rPr>
            <w:noProof/>
            <w:webHidden/>
          </w:rPr>
          <w:instrText xml:space="preserve"> PAGEREF _Toc523907123 \h </w:instrText>
        </w:r>
        <w:r>
          <w:rPr>
            <w:noProof/>
            <w:webHidden/>
          </w:rPr>
        </w:r>
        <w:r>
          <w:rPr>
            <w:noProof/>
            <w:webHidden/>
          </w:rPr>
          <w:fldChar w:fldCharType="separate"/>
        </w:r>
        <w:r>
          <w:rPr>
            <w:noProof/>
            <w:webHidden/>
          </w:rPr>
          <w:t>106</w:t>
        </w:r>
        <w:r>
          <w:rPr>
            <w:noProof/>
            <w:webHidden/>
          </w:rPr>
          <w:fldChar w:fldCharType="end"/>
        </w:r>
      </w:hyperlink>
    </w:p>
    <w:p w14:paraId="2EEA3B06" w14:textId="69014F9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24" w:history="1">
        <w:r w:rsidRPr="00A5766F">
          <w:rPr>
            <w:rStyle w:val="Hyperlink"/>
            <w:noProof/>
          </w:rPr>
          <w:t>3.35 resources object</w:t>
        </w:r>
        <w:r>
          <w:rPr>
            <w:noProof/>
            <w:webHidden/>
          </w:rPr>
          <w:tab/>
        </w:r>
        <w:r>
          <w:rPr>
            <w:noProof/>
            <w:webHidden/>
          </w:rPr>
          <w:fldChar w:fldCharType="begin"/>
        </w:r>
        <w:r>
          <w:rPr>
            <w:noProof/>
            <w:webHidden/>
          </w:rPr>
          <w:instrText xml:space="preserve"> PAGEREF _Toc523907124 \h </w:instrText>
        </w:r>
        <w:r>
          <w:rPr>
            <w:noProof/>
            <w:webHidden/>
          </w:rPr>
        </w:r>
        <w:r>
          <w:rPr>
            <w:noProof/>
            <w:webHidden/>
          </w:rPr>
          <w:fldChar w:fldCharType="separate"/>
        </w:r>
        <w:r>
          <w:rPr>
            <w:noProof/>
            <w:webHidden/>
          </w:rPr>
          <w:t>106</w:t>
        </w:r>
        <w:r>
          <w:rPr>
            <w:noProof/>
            <w:webHidden/>
          </w:rPr>
          <w:fldChar w:fldCharType="end"/>
        </w:r>
      </w:hyperlink>
    </w:p>
    <w:p w14:paraId="6AE728CC" w14:textId="4221AD0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5" w:history="1">
        <w:r w:rsidRPr="00A5766F">
          <w:rPr>
            <w:rStyle w:val="Hyperlink"/>
            <w:noProof/>
          </w:rPr>
          <w:t>3.35.1 General</w:t>
        </w:r>
        <w:r>
          <w:rPr>
            <w:noProof/>
            <w:webHidden/>
          </w:rPr>
          <w:tab/>
        </w:r>
        <w:r>
          <w:rPr>
            <w:noProof/>
            <w:webHidden/>
          </w:rPr>
          <w:fldChar w:fldCharType="begin"/>
        </w:r>
        <w:r>
          <w:rPr>
            <w:noProof/>
            <w:webHidden/>
          </w:rPr>
          <w:instrText xml:space="preserve"> PAGEREF _Toc523907125 \h </w:instrText>
        </w:r>
        <w:r>
          <w:rPr>
            <w:noProof/>
            <w:webHidden/>
          </w:rPr>
        </w:r>
        <w:r>
          <w:rPr>
            <w:noProof/>
            <w:webHidden/>
          </w:rPr>
          <w:fldChar w:fldCharType="separate"/>
        </w:r>
        <w:r>
          <w:rPr>
            <w:noProof/>
            <w:webHidden/>
          </w:rPr>
          <w:t>106</w:t>
        </w:r>
        <w:r>
          <w:rPr>
            <w:noProof/>
            <w:webHidden/>
          </w:rPr>
          <w:fldChar w:fldCharType="end"/>
        </w:r>
      </w:hyperlink>
    </w:p>
    <w:p w14:paraId="41150F39" w14:textId="6A86B8C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6" w:history="1">
        <w:r w:rsidRPr="00A5766F">
          <w:rPr>
            <w:rStyle w:val="Hyperlink"/>
            <w:noProof/>
          </w:rPr>
          <w:t>3.35.2 messageStrings property</w:t>
        </w:r>
        <w:r>
          <w:rPr>
            <w:noProof/>
            <w:webHidden/>
          </w:rPr>
          <w:tab/>
        </w:r>
        <w:r>
          <w:rPr>
            <w:noProof/>
            <w:webHidden/>
          </w:rPr>
          <w:fldChar w:fldCharType="begin"/>
        </w:r>
        <w:r>
          <w:rPr>
            <w:noProof/>
            <w:webHidden/>
          </w:rPr>
          <w:instrText xml:space="preserve"> PAGEREF _Toc523907126 \h </w:instrText>
        </w:r>
        <w:r>
          <w:rPr>
            <w:noProof/>
            <w:webHidden/>
          </w:rPr>
        </w:r>
        <w:r>
          <w:rPr>
            <w:noProof/>
            <w:webHidden/>
          </w:rPr>
          <w:fldChar w:fldCharType="separate"/>
        </w:r>
        <w:r>
          <w:rPr>
            <w:noProof/>
            <w:webHidden/>
          </w:rPr>
          <w:t>106</w:t>
        </w:r>
        <w:r>
          <w:rPr>
            <w:noProof/>
            <w:webHidden/>
          </w:rPr>
          <w:fldChar w:fldCharType="end"/>
        </w:r>
      </w:hyperlink>
    </w:p>
    <w:p w14:paraId="5FF5D3F3" w14:textId="41F2B9F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7" w:history="1">
        <w:r w:rsidRPr="00A5766F">
          <w:rPr>
            <w:rStyle w:val="Hyperlink"/>
            <w:noProof/>
          </w:rPr>
          <w:t>3.35.3 rules property</w:t>
        </w:r>
        <w:r>
          <w:rPr>
            <w:noProof/>
            <w:webHidden/>
          </w:rPr>
          <w:tab/>
        </w:r>
        <w:r>
          <w:rPr>
            <w:noProof/>
            <w:webHidden/>
          </w:rPr>
          <w:fldChar w:fldCharType="begin"/>
        </w:r>
        <w:r>
          <w:rPr>
            <w:noProof/>
            <w:webHidden/>
          </w:rPr>
          <w:instrText xml:space="preserve"> PAGEREF _Toc523907127 \h </w:instrText>
        </w:r>
        <w:r>
          <w:rPr>
            <w:noProof/>
            <w:webHidden/>
          </w:rPr>
        </w:r>
        <w:r>
          <w:rPr>
            <w:noProof/>
            <w:webHidden/>
          </w:rPr>
          <w:fldChar w:fldCharType="separate"/>
        </w:r>
        <w:r>
          <w:rPr>
            <w:noProof/>
            <w:webHidden/>
          </w:rPr>
          <w:t>107</w:t>
        </w:r>
        <w:r>
          <w:rPr>
            <w:noProof/>
            <w:webHidden/>
          </w:rPr>
          <w:fldChar w:fldCharType="end"/>
        </w:r>
      </w:hyperlink>
    </w:p>
    <w:p w14:paraId="74D0EDBC" w14:textId="46F022C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28" w:history="1">
        <w:r w:rsidRPr="00A5766F">
          <w:rPr>
            <w:rStyle w:val="Hyperlink"/>
            <w:noProof/>
          </w:rPr>
          <w:t>3.36 rule object</w:t>
        </w:r>
        <w:r>
          <w:rPr>
            <w:noProof/>
            <w:webHidden/>
          </w:rPr>
          <w:tab/>
        </w:r>
        <w:r>
          <w:rPr>
            <w:noProof/>
            <w:webHidden/>
          </w:rPr>
          <w:fldChar w:fldCharType="begin"/>
        </w:r>
        <w:r>
          <w:rPr>
            <w:noProof/>
            <w:webHidden/>
          </w:rPr>
          <w:instrText xml:space="preserve"> PAGEREF _Toc523907128 \h </w:instrText>
        </w:r>
        <w:r>
          <w:rPr>
            <w:noProof/>
            <w:webHidden/>
          </w:rPr>
        </w:r>
        <w:r>
          <w:rPr>
            <w:noProof/>
            <w:webHidden/>
          </w:rPr>
          <w:fldChar w:fldCharType="separate"/>
        </w:r>
        <w:r>
          <w:rPr>
            <w:noProof/>
            <w:webHidden/>
          </w:rPr>
          <w:t>108</w:t>
        </w:r>
        <w:r>
          <w:rPr>
            <w:noProof/>
            <w:webHidden/>
          </w:rPr>
          <w:fldChar w:fldCharType="end"/>
        </w:r>
      </w:hyperlink>
    </w:p>
    <w:p w14:paraId="0E3D4B0C" w14:textId="2241547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29" w:history="1">
        <w:r w:rsidRPr="00A5766F">
          <w:rPr>
            <w:rStyle w:val="Hyperlink"/>
            <w:noProof/>
          </w:rPr>
          <w:t>3.36.1 General</w:t>
        </w:r>
        <w:r>
          <w:rPr>
            <w:noProof/>
            <w:webHidden/>
          </w:rPr>
          <w:tab/>
        </w:r>
        <w:r>
          <w:rPr>
            <w:noProof/>
            <w:webHidden/>
          </w:rPr>
          <w:fldChar w:fldCharType="begin"/>
        </w:r>
        <w:r>
          <w:rPr>
            <w:noProof/>
            <w:webHidden/>
          </w:rPr>
          <w:instrText xml:space="preserve"> PAGEREF _Toc523907129 \h </w:instrText>
        </w:r>
        <w:r>
          <w:rPr>
            <w:noProof/>
            <w:webHidden/>
          </w:rPr>
        </w:r>
        <w:r>
          <w:rPr>
            <w:noProof/>
            <w:webHidden/>
          </w:rPr>
          <w:fldChar w:fldCharType="separate"/>
        </w:r>
        <w:r>
          <w:rPr>
            <w:noProof/>
            <w:webHidden/>
          </w:rPr>
          <w:t>108</w:t>
        </w:r>
        <w:r>
          <w:rPr>
            <w:noProof/>
            <w:webHidden/>
          </w:rPr>
          <w:fldChar w:fldCharType="end"/>
        </w:r>
      </w:hyperlink>
    </w:p>
    <w:p w14:paraId="6074C7AD" w14:textId="3F5E46D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0" w:history="1">
        <w:r w:rsidRPr="00A5766F">
          <w:rPr>
            <w:rStyle w:val="Hyperlink"/>
            <w:noProof/>
          </w:rPr>
          <w:t>3.36.2 Constraints</w:t>
        </w:r>
        <w:r>
          <w:rPr>
            <w:noProof/>
            <w:webHidden/>
          </w:rPr>
          <w:tab/>
        </w:r>
        <w:r>
          <w:rPr>
            <w:noProof/>
            <w:webHidden/>
          </w:rPr>
          <w:fldChar w:fldCharType="begin"/>
        </w:r>
        <w:r>
          <w:rPr>
            <w:noProof/>
            <w:webHidden/>
          </w:rPr>
          <w:instrText xml:space="preserve"> PAGEREF _Toc523907130 \h </w:instrText>
        </w:r>
        <w:r>
          <w:rPr>
            <w:noProof/>
            <w:webHidden/>
          </w:rPr>
        </w:r>
        <w:r>
          <w:rPr>
            <w:noProof/>
            <w:webHidden/>
          </w:rPr>
          <w:fldChar w:fldCharType="separate"/>
        </w:r>
        <w:r>
          <w:rPr>
            <w:noProof/>
            <w:webHidden/>
          </w:rPr>
          <w:t>108</w:t>
        </w:r>
        <w:r>
          <w:rPr>
            <w:noProof/>
            <w:webHidden/>
          </w:rPr>
          <w:fldChar w:fldCharType="end"/>
        </w:r>
      </w:hyperlink>
    </w:p>
    <w:p w14:paraId="7B1D1A26" w14:textId="18C90FD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1" w:history="1">
        <w:r w:rsidRPr="00A5766F">
          <w:rPr>
            <w:rStyle w:val="Hyperlink"/>
            <w:noProof/>
          </w:rPr>
          <w:t>3.36.3 id property</w:t>
        </w:r>
        <w:r>
          <w:rPr>
            <w:noProof/>
            <w:webHidden/>
          </w:rPr>
          <w:tab/>
        </w:r>
        <w:r>
          <w:rPr>
            <w:noProof/>
            <w:webHidden/>
          </w:rPr>
          <w:fldChar w:fldCharType="begin"/>
        </w:r>
        <w:r>
          <w:rPr>
            <w:noProof/>
            <w:webHidden/>
          </w:rPr>
          <w:instrText xml:space="preserve"> PAGEREF _Toc523907131 \h </w:instrText>
        </w:r>
        <w:r>
          <w:rPr>
            <w:noProof/>
            <w:webHidden/>
          </w:rPr>
        </w:r>
        <w:r>
          <w:rPr>
            <w:noProof/>
            <w:webHidden/>
          </w:rPr>
          <w:fldChar w:fldCharType="separate"/>
        </w:r>
        <w:r>
          <w:rPr>
            <w:noProof/>
            <w:webHidden/>
          </w:rPr>
          <w:t>108</w:t>
        </w:r>
        <w:r>
          <w:rPr>
            <w:noProof/>
            <w:webHidden/>
          </w:rPr>
          <w:fldChar w:fldCharType="end"/>
        </w:r>
      </w:hyperlink>
    </w:p>
    <w:p w14:paraId="26812FFF" w14:textId="394BACF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2" w:history="1">
        <w:r w:rsidRPr="00A5766F">
          <w:rPr>
            <w:rStyle w:val="Hyperlink"/>
            <w:noProof/>
          </w:rPr>
          <w:t>3.36.4 name property</w:t>
        </w:r>
        <w:r>
          <w:rPr>
            <w:noProof/>
            <w:webHidden/>
          </w:rPr>
          <w:tab/>
        </w:r>
        <w:r>
          <w:rPr>
            <w:noProof/>
            <w:webHidden/>
          </w:rPr>
          <w:fldChar w:fldCharType="begin"/>
        </w:r>
        <w:r>
          <w:rPr>
            <w:noProof/>
            <w:webHidden/>
          </w:rPr>
          <w:instrText xml:space="preserve"> PAGEREF _Toc523907132 \h </w:instrText>
        </w:r>
        <w:r>
          <w:rPr>
            <w:noProof/>
            <w:webHidden/>
          </w:rPr>
        </w:r>
        <w:r>
          <w:rPr>
            <w:noProof/>
            <w:webHidden/>
          </w:rPr>
          <w:fldChar w:fldCharType="separate"/>
        </w:r>
        <w:r>
          <w:rPr>
            <w:noProof/>
            <w:webHidden/>
          </w:rPr>
          <w:t>108</w:t>
        </w:r>
        <w:r>
          <w:rPr>
            <w:noProof/>
            <w:webHidden/>
          </w:rPr>
          <w:fldChar w:fldCharType="end"/>
        </w:r>
      </w:hyperlink>
    </w:p>
    <w:p w14:paraId="451B1DC8" w14:textId="168116D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3" w:history="1">
        <w:r w:rsidRPr="00A5766F">
          <w:rPr>
            <w:rStyle w:val="Hyperlink"/>
            <w:noProof/>
          </w:rPr>
          <w:t>3.36.5 shortDescription property</w:t>
        </w:r>
        <w:r>
          <w:rPr>
            <w:noProof/>
            <w:webHidden/>
          </w:rPr>
          <w:tab/>
        </w:r>
        <w:r>
          <w:rPr>
            <w:noProof/>
            <w:webHidden/>
          </w:rPr>
          <w:fldChar w:fldCharType="begin"/>
        </w:r>
        <w:r>
          <w:rPr>
            <w:noProof/>
            <w:webHidden/>
          </w:rPr>
          <w:instrText xml:space="preserve"> PAGEREF _Toc523907133 \h </w:instrText>
        </w:r>
        <w:r>
          <w:rPr>
            <w:noProof/>
            <w:webHidden/>
          </w:rPr>
        </w:r>
        <w:r>
          <w:rPr>
            <w:noProof/>
            <w:webHidden/>
          </w:rPr>
          <w:fldChar w:fldCharType="separate"/>
        </w:r>
        <w:r>
          <w:rPr>
            <w:noProof/>
            <w:webHidden/>
          </w:rPr>
          <w:t>109</w:t>
        </w:r>
        <w:r>
          <w:rPr>
            <w:noProof/>
            <w:webHidden/>
          </w:rPr>
          <w:fldChar w:fldCharType="end"/>
        </w:r>
      </w:hyperlink>
    </w:p>
    <w:p w14:paraId="3C525AD2" w14:textId="0C88DBD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4" w:history="1">
        <w:r w:rsidRPr="00A5766F">
          <w:rPr>
            <w:rStyle w:val="Hyperlink"/>
            <w:noProof/>
          </w:rPr>
          <w:t>3.36.6 fullDescription property</w:t>
        </w:r>
        <w:r>
          <w:rPr>
            <w:noProof/>
            <w:webHidden/>
          </w:rPr>
          <w:tab/>
        </w:r>
        <w:r>
          <w:rPr>
            <w:noProof/>
            <w:webHidden/>
          </w:rPr>
          <w:fldChar w:fldCharType="begin"/>
        </w:r>
        <w:r>
          <w:rPr>
            <w:noProof/>
            <w:webHidden/>
          </w:rPr>
          <w:instrText xml:space="preserve"> PAGEREF _Toc523907134 \h </w:instrText>
        </w:r>
        <w:r>
          <w:rPr>
            <w:noProof/>
            <w:webHidden/>
          </w:rPr>
        </w:r>
        <w:r>
          <w:rPr>
            <w:noProof/>
            <w:webHidden/>
          </w:rPr>
          <w:fldChar w:fldCharType="separate"/>
        </w:r>
        <w:r>
          <w:rPr>
            <w:noProof/>
            <w:webHidden/>
          </w:rPr>
          <w:t>109</w:t>
        </w:r>
        <w:r>
          <w:rPr>
            <w:noProof/>
            <w:webHidden/>
          </w:rPr>
          <w:fldChar w:fldCharType="end"/>
        </w:r>
      </w:hyperlink>
    </w:p>
    <w:p w14:paraId="3E7309F9" w14:textId="7BC6B4B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5" w:history="1">
        <w:r w:rsidRPr="00A5766F">
          <w:rPr>
            <w:rStyle w:val="Hyperlink"/>
            <w:noProof/>
          </w:rPr>
          <w:t>3.36.7 messageStrings property</w:t>
        </w:r>
        <w:r>
          <w:rPr>
            <w:noProof/>
            <w:webHidden/>
          </w:rPr>
          <w:tab/>
        </w:r>
        <w:r>
          <w:rPr>
            <w:noProof/>
            <w:webHidden/>
          </w:rPr>
          <w:fldChar w:fldCharType="begin"/>
        </w:r>
        <w:r>
          <w:rPr>
            <w:noProof/>
            <w:webHidden/>
          </w:rPr>
          <w:instrText xml:space="preserve"> PAGEREF _Toc523907135 \h </w:instrText>
        </w:r>
        <w:r>
          <w:rPr>
            <w:noProof/>
            <w:webHidden/>
          </w:rPr>
        </w:r>
        <w:r>
          <w:rPr>
            <w:noProof/>
            <w:webHidden/>
          </w:rPr>
          <w:fldChar w:fldCharType="separate"/>
        </w:r>
        <w:r>
          <w:rPr>
            <w:noProof/>
            <w:webHidden/>
          </w:rPr>
          <w:t>109</w:t>
        </w:r>
        <w:r>
          <w:rPr>
            <w:noProof/>
            <w:webHidden/>
          </w:rPr>
          <w:fldChar w:fldCharType="end"/>
        </w:r>
      </w:hyperlink>
    </w:p>
    <w:p w14:paraId="5E526D92" w14:textId="40C9F10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6" w:history="1">
        <w:r w:rsidRPr="00A5766F">
          <w:rPr>
            <w:rStyle w:val="Hyperlink"/>
            <w:noProof/>
          </w:rPr>
          <w:t>3.36.8 richMessageStrings property</w:t>
        </w:r>
        <w:r>
          <w:rPr>
            <w:noProof/>
            <w:webHidden/>
          </w:rPr>
          <w:tab/>
        </w:r>
        <w:r>
          <w:rPr>
            <w:noProof/>
            <w:webHidden/>
          </w:rPr>
          <w:fldChar w:fldCharType="begin"/>
        </w:r>
        <w:r>
          <w:rPr>
            <w:noProof/>
            <w:webHidden/>
          </w:rPr>
          <w:instrText xml:space="preserve"> PAGEREF _Toc523907136 \h </w:instrText>
        </w:r>
        <w:r>
          <w:rPr>
            <w:noProof/>
            <w:webHidden/>
          </w:rPr>
        </w:r>
        <w:r>
          <w:rPr>
            <w:noProof/>
            <w:webHidden/>
          </w:rPr>
          <w:fldChar w:fldCharType="separate"/>
        </w:r>
        <w:r>
          <w:rPr>
            <w:noProof/>
            <w:webHidden/>
          </w:rPr>
          <w:t>110</w:t>
        </w:r>
        <w:r>
          <w:rPr>
            <w:noProof/>
            <w:webHidden/>
          </w:rPr>
          <w:fldChar w:fldCharType="end"/>
        </w:r>
      </w:hyperlink>
    </w:p>
    <w:p w14:paraId="1B426B42" w14:textId="373F0B9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7" w:history="1">
        <w:r w:rsidRPr="00A5766F">
          <w:rPr>
            <w:rStyle w:val="Hyperlink"/>
            <w:noProof/>
          </w:rPr>
          <w:t>3.36.9 helpUri property</w:t>
        </w:r>
        <w:r>
          <w:rPr>
            <w:noProof/>
            <w:webHidden/>
          </w:rPr>
          <w:tab/>
        </w:r>
        <w:r>
          <w:rPr>
            <w:noProof/>
            <w:webHidden/>
          </w:rPr>
          <w:fldChar w:fldCharType="begin"/>
        </w:r>
        <w:r>
          <w:rPr>
            <w:noProof/>
            <w:webHidden/>
          </w:rPr>
          <w:instrText xml:space="preserve"> PAGEREF _Toc523907137 \h </w:instrText>
        </w:r>
        <w:r>
          <w:rPr>
            <w:noProof/>
            <w:webHidden/>
          </w:rPr>
        </w:r>
        <w:r>
          <w:rPr>
            <w:noProof/>
            <w:webHidden/>
          </w:rPr>
          <w:fldChar w:fldCharType="separate"/>
        </w:r>
        <w:r>
          <w:rPr>
            <w:noProof/>
            <w:webHidden/>
          </w:rPr>
          <w:t>110</w:t>
        </w:r>
        <w:r>
          <w:rPr>
            <w:noProof/>
            <w:webHidden/>
          </w:rPr>
          <w:fldChar w:fldCharType="end"/>
        </w:r>
      </w:hyperlink>
    </w:p>
    <w:p w14:paraId="5E19880F" w14:textId="4133C3E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8" w:history="1">
        <w:r w:rsidRPr="00A5766F">
          <w:rPr>
            <w:rStyle w:val="Hyperlink"/>
            <w:noProof/>
          </w:rPr>
          <w:t>3.36.10 help property</w:t>
        </w:r>
        <w:r>
          <w:rPr>
            <w:noProof/>
            <w:webHidden/>
          </w:rPr>
          <w:tab/>
        </w:r>
        <w:r>
          <w:rPr>
            <w:noProof/>
            <w:webHidden/>
          </w:rPr>
          <w:fldChar w:fldCharType="begin"/>
        </w:r>
        <w:r>
          <w:rPr>
            <w:noProof/>
            <w:webHidden/>
          </w:rPr>
          <w:instrText xml:space="preserve"> PAGEREF _Toc523907138 \h </w:instrText>
        </w:r>
        <w:r>
          <w:rPr>
            <w:noProof/>
            <w:webHidden/>
          </w:rPr>
        </w:r>
        <w:r>
          <w:rPr>
            <w:noProof/>
            <w:webHidden/>
          </w:rPr>
          <w:fldChar w:fldCharType="separate"/>
        </w:r>
        <w:r>
          <w:rPr>
            <w:noProof/>
            <w:webHidden/>
          </w:rPr>
          <w:t>110</w:t>
        </w:r>
        <w:r>
          <w:rPr>
            <w:noProof/>
            <w:webHidden/>
          </w:rPr>
          <w:fldChar w:fldCharType="end"/>
        </w:r>
      </w:hyperlink>
    </w:p>
    <w:p w14:paraId="1485936D" w14:textId="01C5E01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39" w:history="1">
        <w:r w:rsidRPr="00A5766F">
          <w:rPr>
            <w:rStyle w:val="Hyperlink"/>
            <w:noProof/>
          </w:rPr>
          <w:t>3.36.11 configuration property</w:t>
        </w:r>
        <w:r>
          <w:rPr>
            <w:noProof/>
            <w:webHidden/>
          </w:rPr>
          <w:tab/>
        </w:r>
        <w:r>
          <w:rPr>
            <w:noProof/>
            <w:webHidden/>
          </w:rPr>
          <w:fldChar w:fldCharType="begin"/>
        </w:r>
        <w:r>
          <w:rPr>
            <w:noProof/>
            <w:webHidden/>
          </w:rPr>
          <w:instrText xml:space="preserve"> PAGEREF _Toc523907139 \h </w:instrText>
        </w:r>
        <w:r>
          <w:rPr>
            <w:noProof/>
            <w:webHidden/>
          </w:rPr>
        </w:r>
        <w:r>
          <w:rPr>
            <w:noProof/>
            <w:webHidden/>
          </w:rPr>
          <w:fldChar w:fldCharType="separate"/>
        </w:r>
        <w:r>
          <w:rPr>
            <w:noProof/>
            <w:webHidden/>
          </w:rPr>
          <w:t>110</w:t>
        </w:r>
        <w:r>
          <w:rPr>
            <w:noProof/>
            <w:webHidden/>
          </w:rPr>
          <w:fldChar w:fldCharType="end"/>
        </w:r>
      </w:hyperlink>
    </w:p>
    <w:p w14:paraId="63756642" w14:textId="41F6E9D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0" w:history="1">
        <w:r w:rsidRPr="00A5766F">
          <w:rPr>
            <w:rStyle w:val="Hyperlink"/>
            <w:noProof/>
          </w:rPr>
          <w:t>3.36.12 properties property</w:t>
        </w:r>
        <w:r>
          <w:rPr>
            <w:noProof/>
            <w:webHidden/>
          </w:rPr>
          <w:tab/>
        </w:r>
        <w:r>
          <w:rPr>
            <w:noProof/>
            <w:webHidden/>
          </w:rPr>
          <w:fldChar w:fldCharType="begin"/>
        </w:r>
        <w:r>
          <w:rPr>
            <w:noProof/>
            <w:webHidden/>
          </w:rPr>
          <w:instrText xml:space="preserve"> PAGEREF _Toc523907140 \h </w:instrText>
        </w:r>
        <w:r>
          <w:rPr>
            <w:noProof/>
            <w:webHidden/>
          </w:rPr>
        </w:r>
        <w:r>
          <w:rPr>
            <w:noProof/>
            <w:webHidden/>
          </w:rPr>
          <w:fldChar w:fldCharType="separate"/>
        </w:r>
        <w:r>
          <w:rPr>
            <w:noProof/>
            <w:webHidden/>
          </w:rPr>
          <w:t>110</w:t>
        </w:r>
        <w:r>
          <w:rPr>
            <w:noProof/>
            <w:webHidden/>
          </w:rPr>
          <w:fldChar w:fldCharType="end"/>
        </w:r>
      </w:hyperlink>
    </w:p>
    <w:p w14:paraId="29E0CB84" w14:textId="419FE9FE"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41" w:history="1">
        <w:r w:rsidRPr="00A5766F">
          <w:rPr>
            <w:rStyle w:val="Hyperlink"/>
            <w:noProof/>
          </w:rPr>
          <w:t>3.37 ruleConfiguration object</w:t>
        </w:r>
        <w:r>
          <w:rPr>
            <w:noProof/>
            <w:webHidden/>
          </w:rPr>
          <w:tab/>
        </w:r>
        <w:r>
          <w:rPr>
            <w:noProof/>
            <w:webHidden/>
          </w:rPr>
          <w:fldChar w:fldCharType="begin"/>
        </w:r>
        <w:r>
          <w:rPr>
            <w:noProof/>
            <w:webHidden/>
          </w:rPr>
          <w:instrText xml:space="preserve"> PAGEREF _Toc523907141 \h </w:instrText>
        </w:r>
        <w:r>
          <w:rPr>
            <w:noProof/>
            <w:webHidden/>
          </w:rPr>
        </w:r>
        <w:r>
          <w:rPr>
            <w:noProof/>
            <w:webHidden/>
          </w:rPr>
          <w:fldChar w:fldCharType="separate"/>
        </w:r>
        <w:r>
          <w:rPr>
            <w:noProof/>
            <w:webHidden/>
          </w:rPr>
          <w:t>110</w:t>
        </w:r>
        <w:r>
          <w:rPr>
            <w:noProof/>
            <w:webHidden/>
          </w:rPr>
          <w:fldChar w:fldCharType="end"/>
        </w:r>
      </w:hyperlink>
    </w:p>
    <w:p w14:paraId="2FEC631E" w14:textId="488951D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2" w:history="1">
        <w:r w:rsidRPr="00A5766F">
          <w:rPr>
            <w:rStyle w:val="Hyperlink"/>
            <w:noProof/>
          </w:rPr>
          <w:t>3.37.1 General</w:t>
        </w:r>
        <w:r>
          <w:rPr>
            <w:noProof/>
            <w:webHidden/>
          </w:rPr>
          <w:tab/>
        </w:r>
        <w:r>
          <w:rPr>
            <w:noProof/>
            <w:webHidden/>
          </w:rPr>
          <w:fldChar w:fldCharType="begin"/>
        </w:r>
        <w:r>
          <w:rPr>
            <w:noProof/>
            <w:webHidden/>
          </w:rPr>
          <w:instrText xml:space="preserve"> PAGEREF _Toc523907142 \h </w:instrText>
        </w:r>
        <w:r>
          <w:rPr>
            <w:noProof/>
            <w:webHidden/>
          </w:rPr>
        </w:r>
        <w:r>
          <w:rPr>
            <w:noProof/>
            <w:webHidden/>
          </w:rPr>
          <w:fldChar w:fldCharType="separate"/>
        </w:r>
        <w:r>
          <w:rPr>
            <w:noProof/>
            <w:webHidden/>
          </w:rPr>
          <w:t>110</w:t>
        </w:r>
        <w:r>
          <w:rPr>
            <w:noProof/>
            <w:webHidden/>
          </w:rPr>
          <w:fldChar w:fldCharType="end"/>
        </w:r>
      </w:hyperlink>
    </w:p>
    <w:p w14:paraId="1AA33969" w14:textId="3F6AF73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3" w:history="1">
        <w:r w:rsidRPr="00A5766F">
          <w:rPr>
            <w:rStyle w:val="Hyperlink"/>
            <w:noProof/>
          </w:rPr>
          <w:t>3.37.2 enabled property</w:t>
        </w:r>
        <w:r>
          <w:rPr>
            <w:noProof/>
            <w:webHidden/>
          </w:rPr>
          <w:tab/>
        </w:r>
        <w:r>
          <w:rPr>
            <w:noProof/>
            <w:webHidden/>
          </w:rPr>
          <w:fldChar w:fldCharType="begin"/>
        </w:r>
        <w:r>
          <w:rPr>
            <w:noProof/>
            <w:webHidden/>
          </w:rPr>
          <w:instrText xml:space="preserve"> PAGEREF _Toc523907143 \h </w:instrText>
        </w:r>
        <w:r>
          <w:rPr>
            <w:noProof/>
            <w:webHidden/>
          </w:rPr>
        </w:r>
        <w:r>
          <w:rPr>
            <w:noProof/>
            <w:webHidden/>
          </w:rPr>
          <w:fldChar w:fldCharType="separate"/>
        </w:r>
        <w:r>
          <w:rPr>
            <w:noProof/>
            <w:webHidden/>
          </w:rPr>
          <w:t>111</w:t>
        </w:r>
        <w:r>
          <w:rPr>
            <w:noProof/>
            <w:webHidden/>
          </w:rPr>
          <w:fldChar w:fldCharType="end"/>
        </w:r>
      </w:hyperlink>
    </w:p>
    <w:p w14:paraId="02DE3DE0" w14:textId="25DFBE2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4" w:history="1">
        <w:r w:rsidRPr="00A5766F">
          <w:rPr>
            <w:rStyle w:val="Hyperlink"/>
            <w:noProof/>
          </w:rPr>
          <w:t>3.37.3 defaultLevel property</w:t>
        </w:r>
        <w:r>
          <w:rPr>
            <w:noProof/>
            <w:webHidden/>
          </w:rPr>
          <w:tab/>
        </w:r>
        <w:r>
          <w:rPr>
            <w:noProof/>
            <w:webHidden/>
          </w:rPr>
          <w:fldChar w:fldCharType="begin"/>
        </w:r>
        <w:r>
          <w:rPr>
            <w:noProof/>
            <w:webHidden/>
          </w:rPr>
          <w:instrText xml:space="preserve"> PAGEREF _Toc523907144 \h </w:instrText>
        </w:r>
        <w:r>
          <w:rPr>
            <w:noProof/>
            <w:webHidden/>
          </w:rPr>
        </w:r>
        <w:r>
          <w:rPr>
            <w:noProof/>
            <w:webHidden/>
          </w:rPr>
          <w:fldChar w:fldCharType="separate"/>
        </w:r>
        <w:r>
          <w:rPr>
            <w:noProof/>
            <w:webHidden/>
          </w:rPr>
          <w:t>111</w:t>
        </w:r>
        <w:r>
          <w:rPr>
            <w:noProof/>
            <w:webHidden/>
          </w:rPr>
          <w:fldChar w:fldCharType="end"/>
        </w:r>
      </w:hyperlink>
    </w:p>
    <w:p w14:paraId="22F86DDA" w14:textId="2D1F634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5" w:history="1">
        <w:r w:rsidRPr="00A5766F">
          <w:rPr>
            <w:rStyle w:val="Hyperlink"/>
            <w:noProof/>
          </w:rPr>
          <w:t>3.37.4 parameters property</w:t>
        </w:r>
        <w:r>
          <w:rPr>
            <w:noProof/>
            <w:webHidden/>
          </w:rPr>
          <w:tab/>
        </w:r>
        <w:r>
          <w:rPr>
            <w:noProof/>
            <w:webHidden/>
          </w:rPr>
          <w:fldChar w:fldCharType="begin"/>
        </w:r>
        <w:r>
          <w:rPr>
            <w:noProof/>
            <w:webHidden/>
          </w:rPr>
          <w:instrText xml:space="preserve"> PAGEREF _Toc523907145 \h </w:instrText>
        </w:r>
        <w:r>
          <w:rPr>
            <w:noProof/>
            <w:webHidden/>
          </w:rPr>
        </w:r>
        <w:r>
          <w:rPr>
            <w:noProof/>
            <w:webHidden/>
          </w:rPr>
          <w:fldChar w:fldCharType="separate"/>
        </w:r>
        <w:r>
          <w:rPr>
            <w:noProof/>
            <w:webHidden/>
          </w:rPr>
          <w:t>111</w:t>
        </w:r>
        <w:r>
          <w:rPr>
            <w:noProof/>
            <w:webHidden/>
          </w:rPr>
          <w:fldChar w:fldCharType="end"/>
        </w:r>
      </w:hyperlink>
    </w:p>
    <w:p w14:paraId="2F9B15DF" w14:textId="0940217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46" w:history="1">
        <w:r w:rsidRPr="00A5766F">
          <w:rPr>
            <w:rStyle w:val="Hyperlink"/>
            <w:noProof/>
          </w:rPr>
          <w:t>3.38 fix object</w:t>
        </w:r>
        <w:r>
          <w:rPr>
            <w:noProof/>
            <w:webHidden/>
          </w:rPr>
          <w:tab/>
        </w:r>
        <w:r>
          <w:rPr>
            <w:noProof/>
            <w:webHidden/>
          </w:rPr>
          <w:fldChar w:fldCharType="begin"/>
        </w:r>
        <w:r>
          <w:rPr>
            <w:noProof/>
            <w:webHidden/>
          </w:rPr>
          <w:instrText xml:space="preserve"> PAGEREF _Toc523907146 \h </w:instrText>
        </w:r>
        <w:r>
          <w:rPr>
            <w:noProof/>
            <w:webHidden/>
          </w:rPr>
        </w:r>
        <w:r>
          <w:rPr>
            <w:noProof/>
            <w:webHidden/>
          </w:rPr>
          <w:fldChar w:fldCharType="separate"/>
        </w:r>
        <w:r>
          <w:rPr>
            <w:noProof/>
            <w:webHidden/>
          </w:rPr>
          <w:t>111</w:t>
        </w:r>
        <w:r>
          <w:rPr>
            <w:noProof/>
            <w:webHidden/>
          </w:rPr>
          <w:fldChar w:fldCharType="end"/>
        </w:r>
      </w:hyperlink>
    </w:p>
    <w:p w14:paraId="6BA2D60A" w14:textId="4116354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7" w:history="1">
        <w:r w:rsidRPr="00A5766F">
          <w:rPr>
            <w:rStyle w:val="Hyperlink"/>
            <w:noProof/>
          </w:rPr>
          <w:t>3.38.1 General</w:t>
        </w:r>
        <w:r>
          <w:rPr>
            <w:noProof/>
            <w:webHidden/>
          </w:rPr>
          <w:tab/>
        </w:r>
        <w:r>
          <w:rPr>
            <w:noProof/>
            <w:webHidden/>
          </w:rPr>
          <w:fldChar w:fldCharType="begin"/>
        </w:r>
        <w:r>
          <w:rPr>
            <w:noProof/>
            <w:webHidden/>
          </w:rPr>
          <w:instrText xml:space="preserve"> PAGEREF _Toc523907147 \h </w:instrText>
        </w:r>
        <w:r>
          <w:rPr>
            <w:noProof/>
            <w:webHidden/>
          </w:rPr>
        </w:r>
        <w:r>
          <w:rPr>
            <w:noProof/>
            <w:webHidden/>
          </w:rPr>
          <w:fldChar w:fldCharType="separate"/>
        </w:r>
        <w:r>
          <w:rPr>
            <w:noProof/>
            <w:webHidden/>
          </w:rPr>
          <w:t>111</w:t>
        </w:r>
        <w:r>
          <w:rPr>
            <w:noProof/>
            <w:webHidden/>
          </w:rPr>
          <w:fldChar w:fldCharType="end"/>
        </w:r>
      </w:hyperlink>
    </w:p>
    <w:p w14:paraId="60FA2927" w14:textId="20B6412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8" w:history="1">
        <w:r w:rsidRPr="00A5766F">
          <w:rPr>
            <w:rStyle w:val="Hyperlink"/>
            <w:noProof/>
          </w:rPr>
          <w:t>3.38.2 description property</w:t>
        </w:r>
        <w:r>
          <w:rPr>
            <w:noProof/>
            <w:webHidden/>
          </w:rPr>
          <w:tab/>
        </w:r>
        <w:r>
          <w:rPr>
            <w:noProof/>
            <w:webHidden/>
          </w:rPr>
          <w:fldChar w:fldCharType="begin"/>
        </w:r>
        <w:r>
          <w:rPr>
            <w:noProof/>
            <w:webHidden/>
          </w:rPr>
          <w:instrText xml:space="preserve"> PAGEREF _Toc523907148 \h </w:instrText>
        </w:r>
        <w:r>
          <w:rPr>
            <w:noProof/>
            <w:webHidden/>
          </w:rPr>
        </w:r>
        <w:r>
          <w:rPr>
            <w:noProof/>
            <w:webHidden/>
          </w:rPr>
          <w:fldChar w:fldCharType="separate"/>
        </w:r>
        <w:r>
          <w:rPr>
            <w:noProof/>
            <w:webHidden/>
          </w:rPr>
          <w:t>112</w:t>
        </w:r>
        <w:r>
          <w:rPr>
            <w:noProof/>
            <w:webHidden/>
          </w:rPr>
          <w:fldChar w:fldCharType="end"/>
        </w:r>
      </w:hyperlink>
    </w:p>
    <w:p w14:paraId="7809B02E" w14:textId="73B846A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49" w:history="1">
        <w:r w:rsidRPr="00A5766F">
          <w:rPr>
            <w:rStyle w:val="Hyperlink"/>
            <w:noProof/>
          </w:rPr>
          <w:t>3.38.3 fileChanges property</w:t>
        </w:r>
        <w:r>
          <w:rPr>
            <w:noProof/>
            <w:webHidden/>
          </w:rPr>
          <w:tab/>
        </w:r>
        <w:r>
          <w:rPr>
            <w:noProof/>
            <w:webHidden/>
          </w:rPr>
          <w:fldChar w:fldCharType="begin"/>
        </w:r>
        <w:r>
          <w:rPr>
            <w:noProof/>
            <w:webHidden/>
          </w:rPr>
          <w:instrText xml:space="preserve"> PAGEREF _Toc523907149 \h </w:instrText>
        </w:r>
        <w:r>
          <w:rPr>
            <w:noProof/>
            <w:webHidden/>
          </w:rPr>
        </w:r>
        <w:r>
          <w:rPr>
            <w:noProof/>
            <w:webHidden/>
          </w:rPr>
          <w:fldChar w:fldCharType="separate"/>
        </w:r>
        <w:r>
          <w:rPr>
            <w:noProof/>
            <w:webHidden/>
          </w:rPr>
          <w:t>112</w:t>
        </w:r>
        <w:r>
          <w:rPr>
            <w:noProof/>
            <w:webHidden/>
          </w:rPr>
          <w:fldChar w:fldCharType="end"/>
        </w:r>
      </w:hyperlink>
    </w:p>
    <w:p w14:paraId="26B8CDF2" w14:textId="0FB356D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50" w:history="1">
        <w:r w:rsidRPr="00A5766F">
          <w:rPr>
            <w:rStyle w:val="Hyperlink"/>
            <w:noProof/>
          </w:rPr>
          <w:t>3.39 fileChange object</w:t>
        </w:r>
        <w:r>
          <w:rPr>
            <w:noProof/>
            <w:webHidden/>
          </w:rPr>
          <w:tab/>
        </w:r>
        <w:r>
          <w:rPr>
            <w:noProof/>
            <w:webHidden/>
          </w:rPr>
          <w:fldChar w:fldCharType="begin"/>
        </w:r>
        <w:r>
          <w:rPr>
            <w:noProof/>
            <w:webHidden/>
          </w:rPr>
          <w:instrText xml:space="preserve"> PAGEREF _Toc523907150 \h </w:instrText>
        </w:r>
        <w:r>
          <w:rPr>
            <w:noProof/>
            <w:webHidden/>
          </w:rPr>
        </w:r>
        <w:r>
          <w:rPr>
            <w:noProof/>
            <w:webHidden/>
          </w:rPr>
          <w:fldChar w:fldCharType="separate"/>
        </w:r>
        <w:r>
          <w:rPr>
            <w:noProof/>
            <w:webHidden/>
          </w:rPr>
          <w:t>112</w:t>
        </w:r>
        <w:r>
          <w:rPr>
            <w:noProof/>
            <w:webHidden/>
          </w:rPr>
          <w:fldChar w:fldCharType="end"/>
        </w:r>
      </w:hyperlink>
    </w:p>
    <w:p w14:paraId="1AC192DC" w14:textId="3D33AE45"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1" w:history="1">
        <w:r w:rsidRPr="00A5766F">
          <w:rPr>
            <w:rStyle w:val="Hyperlink"/>
            <w:noProof/>
          </w:rPr>
          <w:t>3.39.1 General</w:t>
        </w:r>
        <w:r>
          <w:rPr>
            <w:noProof/>
            <w:webHidden/>
          </w:rPr>
          <w:tab/>
        </w:r>
        <w:r>
          <w:rPr>
            <w:noProof/>
            <w:webHidden/>
          </w:rPr>
          <w:fldChar w:fldCharType="begin"/>
        </w:r>
        <w:r>
          <w:rPr>
            <w:noProof/>
            <w:webHidden/>
          </w:rPr>
          <w:instrText xml:space="preserve"> PAGEREF _Toc523907151 \h </w:instrText>
        </w:r>
        <w:r>
          <w:rPr>
            <w:noProof/>
            <w:webHidden/>
          </w:rPr>
        </w:r>
        <w:r>
          <w:rPr>
            <w:noProof/>
            <w:webHidden/>
          </w:rPr>
          <w:fldChar w:fldCharType="separate"/>
        </w:r>
        <w:r>
          <w:rPr>
            <w:noProof/>
            <w:webHidden/>
          </w:rPr>
          <w:t>112</w:t>
        </w:r>
        <w:r>
          <w:rPr>
            <w:noProof/>
            <w:webHidden/>
          </w:rPr>
          <w:fldChar w:fldCharType="end"/>
        </w:r>
      </w:hyperlink>
    </w:p>
    <w:p w14:paraId="0F2BC283" w14:textId="3DB5EE5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2" w:history="1">
        <w:r w:rsidRPr="00A5766F">
          <w:rPr>
            <w:rStyle w:val="Hyperlink"/>
            <w:noProof/>
          </w:rPr>
          <w:t>3.39.2 fileLocation property</w:t>
        </w:r>
        <w:r>
          <w:rPr>
            <w:noProof/>
            <w:webHidden/>
          </w:rPr>
          <w:tab/>
        </w:r>
        <w:r>
          <w:rPr>
            <w:noProof/>
            <w:webHidden/>
          </w:rPr>
          <w:fldChar w:fldCharType="begin"/>
        </w:r>
        <w:r>
          <w:rPr>
            <w:noProof/>
            <w:webHidden/>
          </w:rPr>
          <w:instrText xml:space="preserve"> PAGEREF _Toc523907152 \h </w:instrText>
        </w:r>
        <w:r>
          <w:rPr>
            <w:noProof/>
            <w:webHidden/>
          </w:rPr>
        </w:r>
        <w:r>
          <w:rPr>
            <w:noProof/>
            <w:webHidden/>
          </w:rPr>
          <w:fldChar w:fldCharType="separate"/>
        </w:r>
        <w:r>
          <w:rPr>
            <w:noProof/>
            <w:webHidden/>
          </w:rPr>
          <w:t>113</w:t>
        </w:r>
        <w:r>
          <w:rPr>
            <w:noProof/>
            <w:webHidden/>
          </w:rPr>
          <w:fldChar w:fldCharType="end"/>
        </w:r>
      </w:hyperlink>
    </w:p>
    <w:p w14:paraId="1CD1E519" w14:textId="795764B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3" w:history="1">
        <w:r w:rsidRPr="00A5766F">
          <w:rPr>
            <w:rStyle w:val="Hyperlink"/>
            <w:noProof/>
          </w:rPr>
          <w:t>3.39.3 replacements property</w:t>
        </w:r>
        <w:r>
          <w:rPr>
            <w:noProof/>
            <w:webHidden/>
          </w:rPr>
          <w:tab/>
        </w:r>
        <w:r>
          <w:rPr>
            <w:noProof/>
            <w:webHidden/>
          </w:rPr>
          <w:fldChar w:fldCharType="begin"/>
        </w:r>
        <w:r>
          <w:rPr>
            <w:noProof/>
            <w:webHidden/>
          </w:rPr>
          <w:instrText xml:space="preserve"> PAGEREF _Toc523907153 \h </w:instrText>
        </w:r>
        <w:r>
          <w:rPr>
            <w:noProof/>
            <w:webHidden/>
          </w:rPr>
        </w:r>
        <w:r>
          <w:rPr>
            <w:noProof/>
            <w:webHidden/>
          </w:rPr>
          <w:fldChar w:fldCharType="separate"/>
        </w:r>
        <w:r>
          <w:rPr>
            <w:noProof/>
            <w:webHidden/>
          </w:rPr>
          <w:t>113</w:t>
        </w:r>
        <w:r>
          <w:rPr>
            <w:noProof/>
            <w:webHidden/>
          </w:rPr>
          <w:fldChar w:fldCharType="end"/>
        </w:r>
      </w:hyperlink>
    </w:p>
    <w:p w14:paraId="3B4EAAD4" w14:textId="4A2A8C0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54" w:history="1">
        <w:r w:rsidRPr="00A5766F">
          <w:rPr>
            <w:rStyle w:val="Hyperlink"/>
            <w:noProof/>
          </w:rPr>
          <w:t>3.40 replacement object</w:t>
        </w:r>
        <w:r>
          <w:rPr>
            <w:noProof/>
            <w:webHidden/>
          </w:rPr>
          <w:tab/>
        </w:r>
        <w:r>
          <w:rPr>
            <w:noProof/>
            <w:webHidden/>
          </w:rPr>
          <w:fldChar w:fldCharType="begin"/>
        </w:r>
        <w:r>
          <w:rPr>
            <w:noProof/>
            <w:webHidden/>
          </w:rPr>
          <w:instrText xml:space="preserve"> PAGEREF _Toc523907154 \h </w:instrText>
        </w:r>
        <w:r>
          <w:rPr>
            <w:noProof/>
            <w:webHidden/>
          </w:rPr>
        </w:r>
        <w:r>
          <w:rPr>
            <w:noProof/>
            <w:webHidden/>
          </w:rPr>
          <w:fldChar w:fldCharType="separate"/>
        </w:r>
        <w:r>
          <w:rPr>
            <w:noProof/>
            <w:webHidden/>
          </w:rPr>
          <w:t>113</w:t>
        </w:r>
        <w:r>
          <w:rPr>
            <w:noProof/>
            <w:webHidden/>
          </w:rPr>
          <w:fldChar w:fldCharType="end"/>
        </w:r>
      </w:hyperlink>
    </w:p>
    <w:p w14:paraId="53FC4A13" w14:textId="11E9DCF6"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5" w:history="1">
        <w:r w:rsidRPr="00A5766F">
          <w:rPr>
            <w:rStyle w:val="Hyperlink"/>
            <w:noProof/>
          </w:rPr>
          <w:t>3.40.1 General</w:t>
        </w:r>
        <w:r>
          <w:rPr>
            <w:noProof/>
            <w:webHidden/>
          </w:rPr>
          <w:tab/>
        </w:r>
        <w:r>
          <w:rPr>
            <w:noProof/>
            <w:webHidden/>
          </w:rPr>
          <w:fldChar w:fldCharType="begin"/>
        </w:r>
        <w:r>
          <w:rPr>
            <w:noProof/>
            <w:webHidden/>
          </w:rPr>
          <w:instrText xml:space="preserve"> PAGEREF _Toc523907155 \h </w:instrText>
        </w:r>
        <w:r>
          <w:rPr>
            <w:noProof/>
            <w:webHidden/>
          </w:rPr>
        </w:r>
        <w:r>
          <w:rPr>
            <w:noProof/>
            <w:webHidden/>
          </w:rPr>
          <w:fldChar w:fldCharType="separate"/>
        </w:r>
        <w:r>
          <w:rPr>
            <w:noProof/>
            <w:webHidden/>
          </w:rPr>
          <w:t>113</w:t>
        </w:r>
        <w:r>
          <w:rPr>
            <w:noProof/>
            <w:webHidden/>
          </w:rPr>
          <w:fldChar w:fldCharType="end"/>
        </w:r>
      </w:hyperlink>
    </w:p>
    <w:p w14:paraId="10B2AA8C" w14:textId="3660651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6" w:history="1">
        <w:r w:rsidRPr="00A5766F">
          <w:rPr>
            <w:rStyle w:val="Hyperlink"/>
            <w:noProof/>
          </w:rPr>
          <w:t>3.40.2 Constraints</w:t>
        </w:r>
        <w:r>
          <w:rPr>
            <w:noProof/>
            <w:webHidden/>
          </w:rPr>
          <w:tab/>
        </w:r>
        <w:r>
          <w:rPr>
            <w:noProof/>
            <w:webHidden/>
          </w:rPr>
          <w:fldChar w:fldCharType="begin"/>
        </w:r>
        <w:r>
          <w:rPr>
            <w:noProof/>
            <w:webHidden/>
          </w:rPr>
          <w:instrText xml:space="preserve"> PAGEREF _Toc523907156 \h </w:instrText>
        </w:r>
        <w:r>
          <w:rPr>
            <w:noProof/>
            <w:webHidden/>
          </w:rPr>
        </w:r>
        <w:r>
          <w:rPr>
            <w:noProof/>
            <w:webHidden/>
          </w:rPr>
          <w:fldChar w:fldCharType="separate"/>
        </w:r>
        <w:r>
          <w:rPr>
            <w:noProof/>
            <w:webHidden/>
          </w:rPr>
          <w:t>114</w:t>
        </w:r>
        <w:r>
          <w:rPr>
            <w:noProof/>
            <w:webHidden/>
          </w:rPr>
          <w:fldChar w:fldCharType="end"/>
        </w:r>
      </w:hyperlink>
    </w:p>
    <w:p w14:paraId="31458910" w14:textId="22289B2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7" w:history="1">
        <w:r w:rsidRPr="00A5766F">
          <w:rPr>
            <w:rStyle w:val="Hyperlink"/>
            <w:noProof/>
          </w:rPr>
          <w:t>3.40.3 deletedRegion property</w:t>
        </w:r>
        <w:r>
          <w:rPr>
            <w:noProof/>
            <w:webHidden/>
          </w:rPr>
          <w:tab/>
        </w:r>
        <w:r>
          <w:rPr>
            <w:noProof/>
            <w:webHidden/>
          </w:rPr>
          <w:fldChar w:fldCharType="begin"/>
        </w:r>
        <w:r>
          <w:rPr>
            <w:noProof/>
            <w:webHidden/>
          </w:rPr>
          <w:instrText xml:space="preserve"> PAGEREF _Toc523907157 \h </w:instrText>
        </w:r>
        <w:r>
          <w:rPr>
            <w:noProof/>
            <w:webHidden/>
          </w:rPr>
        </w:r>
        <w:r>
          <w:rPr>
            <w:noProof/>
            <w:webHidden/>
          </w:rPr>
          <w:fldChar w:fldCharType="separate"/>
        </w:r>
        <w:r>
          <w:rPr>
            <w:noProof/>
            <w:webHidden/>
          </w:rPr>
          <w:t>114</w:t>
        </w:r>
        <w:r>
          <w:rPr>
            <w:noProof/>
            <w:webHidden/>
          </w:rPr>
          <w:fldChar w:fldCharType="end"/>
        </w:r>
      </w:hyperlink>
    </w:p>
    <w:p w14:paraId="53A7FA3C" w14:textId="60F87E47"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58" w:history="1">
        <w:r w:rsidRPr="00A5766F">
          <w:rPr>
            <w:rStyle w:val="Hyperlink"/>
            <w:noProof/>
          </w:rPr>
          <w:t>3.40.4 insertedContent property</w:t>
        </w:r>
        <w:r>
          <w:rPr>
            <w:noProof/>
            <w:webHidden/>
          </w:rPr>
          <w:tab/>
        </w:r>
        <w:r>
          <w:rPr>
            <w:noProof/>
            <w:webHidden/>
          </w:rPr>
          <w:fldChar w:fldCharType="begin"/>
        </w:r>
        <w:r>
          <w:rPr>
            <w:noProof/>
            <w:webHidden/>
          </w:rPr>
          <w:instrText xml:space="preserve"> PAGEREF _Toc523907158 \h </w:instrText>
        </w:r>
        <w:r>
          <w:rPr>
            <w:noProof/>
            <w:webHidden/>
          </w:rPr>
        </w:r>
        <w:r>
          <w:rPr>
            <w:noProof/>
            <w:webHidden/>
          </w:rPr>
          <w:fldChar w:fldCharType="separate"/>
        </w:r>
        <w:r>
          <w:rPr>
            <w:noProof/>
            <w:webHidden/>
          </w:rPr>
          <w:t>114</w:t>
        </w:r>
        <w:r>
          <w:rPr>
            <w:noProof/>
            <w:webHidden/>
          </w:rPr>
          <w:fldChar w:fldCharType="end"/>
        </w:r>
      </w:hyperlink>
    </w:p>
    <w:p w14:paraId="6E37BE50" w14:textId="24EF3A8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59" w:history="1">
        <w:r w:rsidRPr="00A5766F">
          <w:rPr>
            <w:rStyle w:val="Hyperlink"/>
            <w:noProof/>
          </w:rPr>
          <w:t>3.41 notification object</w:t>
        </w:r>
        <w:r>
          <w:rPr>
            <w:noProof/>
            <w:webHidden/>
          </w:rPr>
          <w:tab/>
        </w:r>
        <w:r>
          <w:rPr>
            <w:noProof/>
            <w:webHidden/>
          </w:rPr>
          <w:fldChar w:fldCharType="begin"/>
        </w:r>
        <w:r>
          <w:rPr>
            <w:noProof/>
            <w:webHidden/>
          </w:rPr>
          <w:instrText xml:space="preserve"> PAGEREF _Toc523907159 \h </w:instrText>
        </w:r>
        <w:r>
          <w:rPr>
            <w:noProof/>
            <w:webHidden/>
          </w:rPr>
        </w:r>
        <w:r>
          <w:rPr>
            <w:noProof/>
            <w:webHidden/>
          </w:rPr>
          <w:fldChar w:fldCharType="separate"/>
        </w:r>
        <w:r>
          <w:rPr>
            <w:noProof/>
            <w:webHidden/>
          </w:rPr>
          <w:t>115</w:t>
        </w:r>
        <w:r>
          <w:rPr>
            <w:noProof/>
            <w:webHidden/>
          </w:rPr>
          <w:fldChar w:fldCharType="end"/>
        </w:r>
      </w:hyperlink>
    </w:p>
    <w:p w14:paraId="6B8D0031" w14:textId="13EF73FB"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0" w:history="1">
        <w:r w:rsidRPr="00A5766F">
          <w:rPr>
            <w:rStyle w:val="Hyperlink"/>
            <w:noProof/>
          </w:rPr>
          <w:t>3.41.1 General</w:t>
        </w:r>
        <w:r>
          <w:rPr>
            <w:noProof/>
            <w:webHidden/>
          </w:rPr>
          <w:tab/>
        </w:r>
        <w:r>
          <w:rPr>
            <w:noProof/>
            <w:webHidden/>
          </w:rPr>
          <w:fldChar w:fldCharType="begin"/>
        </w:r>
        <w:r>
          <w:rPr>
            <w:noProof/>
            <w:webHidden/>
          </w:rPr>
          <w:instrText xml:space="preserve"> PAGEREF _Toc523907160 \h </w:instrText>
        </w:r>
        <w:r>
          <w:rPr>
            <w:noProof/>
            <w:webHidden/>
          </w:rPr>
        </w:r>
        <w:r>
          <w:rPr>
            <w:noProof/>
            <w:webHidden/>
          </w:rPr>
          <w:fldChar w:fldCharType="separate"/>
        </w:r>
        <w:r>
          <w:rPr>
            <w:noProof/>
            <w:webHidden/>
          </w:rPr>
          <w:t>115</w:t>
        </w:r>
        <w:r>
          <w:rPr>
            <w:noProof/>
            <w:webHidden/>
          </w:rPr>
          <w:fldChar w:fldCharType="end"/>
        </w:r>
      </w:hyperlink>
    </w:p>
    <w:p w14:paraId="1B4D3ED4" w14:textId="53DDAEA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1" w:history="1">
        <w:r w:rsidRPr="00A5766F">
          <w:rPr>
            <w:rStyle w:val="Hyperlink"/>
            <w:noProof/>
          </w:rPr>
          <w:t>3.41.2 id property</w:t>
        </w:r>
        <w:r>
          <w:rPr>
            <w:noProof/>
            <w:webHidden/>
          </w:rPr>
          <w:tab/>
        </w:r>
        <w:r>
          <w:rPr>
            <w:noProof/>
            <w:webHidden/>
          </w:rPr>
          <w:fldChar w:fldCharType="begin"/>
        </w:r>
        <w:r>
          <w:rPr>
            <w:noProof/>
            <w:webHidden/>
          </w:rPr>
          <w:instrText xml:space="preserve"> PAGEREF _Toc523907161 \h </w:instrText>
        </w:r>
        <w:r>
          <w:rPr>
            <w:noProof/>
            <w:webHidden/>
          </w:rPr>
        </w:r>
        <w:r>
          <w:rPr>
            <w:noProof/>
            <w:webHidden/>
          </w:rPr>
          <w:fldChar w:fldCharType="separate"/>
        </w:r>
        <w:r>
          <w:rPr>
            <w:noProof/>
            <w:webHidden/>
          </w:rPr>
          <w:t>115</w:t>
        </w:r>
        <w:r>
          <w:rPr>
            <w:noProof/>
            <w:webHidden/>
          </w:rPr>
          <w:fldChar w:fldCharType="end"/>
        </w:r>
      </w:hyperlink>
    </w:p>
    <w:p w14:paraId="7D701B8F" w14:textId="74FBEFF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2" w:history="1">
        <w:r w:rsidRPr="00A5766F">
          <w:rPr>
            <w:rStyle w:val="Hyperlink"/>
            <w:noProof/>
          </w:rPr>
          <w:t>3.41.3 ruleId property</w:t>
        </w:r>
        <w:r>
          <w:rPr>
            <w:noProof/>
            <w:webHidden/>
          </w:rPr>
          <w:tab/>
        </w:r>
        <w:r>
          <w:rPr>
            <w:noProof/>
            <w:webHidden/>
          </w:rPr>
          <w:fldChar w:fldCharType="begin"/>
        </w:r>
        <w:r>
          <w:rPr>
            <w:noProof/>
            <w:webHidden/>
          </w:rPr>
          <w:instrText xml:space="preserve"> PAGEREF _Toc523907162 \h </w:instrText>
        </w:r>
        <w:r>
          <w:rPr>
            <w:noProof/>
            <w:webHidden/>
          </w:rPr>
        </w:r>
        <w:r>
          <w:rPr>
            <w:noProof/>
            <w:webHidden/>
          </w:rPr>
          <w:fldChar w:fldCharType="separate"/>
        </w:r>
        <w:r>
          <w:rPr>
            <w:noProof/>
            <w:webHidden/>
          </w:rPr>
          <w:t>115</w:t>
        </w:r>
        <w:r>
          <w:rPr>
            <w:noProof/>
            <w:webHidden/>
          </w:rPr>
          <w:fldChar w:fldCharType="end"/>
        </w:r>
      </w:hyperlink>
    </w:p>
    <w:p w14:paraId="50DE4744" w14:textId="417CC293"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3" w:history="1">
        <w:r w:rsidRPr="00A5766F">
          <w:rPr>
            <w:rStyle w:val="Hyperlink"/>
            <w:noProof/>
          </w:rPr>
          <w:t>3.41.4 physicalLocation property</w:t>
        </w:r>
        <w:r>
          <w:rPr>
            <w:noProof/>
            <w:webHidden/>
          </w:rPr>
          <w:tab/>
        </w:r>
        <w:r>
          <w:rPr>
            <w:noProof/>
            <w:webHidden/>
          </w:rPr>
          <w:fldChar w:fldCharType="begin"/>
        </w:r>
        <w:r>
          <w:rPr>
            <w:noProof/>
            <w:webHidden/>
          </w:rPr>
          <w:instrText xml:space="preserve"> PAGEREF _Toc523907163 \h </w:instrText>
        </w:r>
        <w:r>
          <w:rPr>
            <w:noProof/>
            <w:webHidden/>
          </w:rPr>
        </w:r>
        <w:r>
          <w:rPr>
            <w:noProof/>
            <w:webHidden/>
          </w:rPr>
          <w:fldChar w:fldCharType="separate"/>
        </w:r>
        <w:r>
          <w:rPr>
            <w:noProof/>
            <w:webHidden/>
          </w:rPr>
          <w:t>116</w:t>
        </w:r>
        <w:r>
          <w:rPr>
            <w:noProof/>
            <w:webHidden/>
          </w:rPr>
          <w:fldChar w:fldCharType="end"/>
        </w:r>
      </w:hyperlink>
    </w:p>
    <w:p w14:paraId="7A60E187" w14:textId="228C5161"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4" w:history="1">
        <w:r w:rsidRPr="00A5766F">
          <w:rPr>
            <w:rStyle w:val="Hyperlink"/>
            <w:noProof/>
          </w:rPr>
          <w:t>3.41.5 message property</w:t>
        </w:r>
        <w:r>
          <w:rPr>
            <w:noProof/>
            <w:webHidden/>
          </w:rPr>
          <w:tab/>
        </w:r>
        <w:r>
          <w:rPr>
            <w:noProof/>
            <w:webHidden/>
          </w:rPr>
          <w:fldChar w:fldCharType="begin"/>
        </w:r>
        <w:r>
          <w:rPr>
            <w:noProof/>
            <w:webHidden/>
          </w:rPr>
          <w:instrText xml:space="preserve"> PAGEREF _Toc523907164 \h </w:instrText>
        </w:r>
        <w:r>
          <w:rPr>
            <w:noProof/>
            <w:webHidden/>
          </w:rPr>
        </w:r>
        <w:r>
          <w:rPr>
            <w:noProof/>
            <w:webHidden/>
          </w:rPr>
          <w:fldChar w:fldCharType="separate"/>
        </w:r>
        <w:r>
          <w:rPr>
            <w:noProof/>
            <w:webHidden/>
          </w:rPr>
          <w:t>116</w:t>
        </w:r>
        <w:r>
          <w:rPr>
            <w:noProof/>
            <w:webHidden/>
          </w:rPr>
          <w:fldChar w:fldCharType="end"/>
        </w:r>
      </w:hyperlink>
    </w:p>
    <w:p w14:paraId="71B8F279" w14:textId="30A541F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5" w:history="1">
        <w:r w:rsidRPr="00A5766F">
          <w:rPr>
            <w:rStyle w:val="Hyperlink"/>
            <w:noProof/>
          </w:rPr>
          <w:t>3.41.6 level property</w:t>
        </w:r>
        <w:r>
          <w:rPr>
            <w:noProof/>
            <w:webHidden/>
          </w:rPr>
          <w:tab/>
        </w:r>
        <w:r>
          <w:rPr>
            <w:noProof/>
            <w:webHidden/>
          </w:rPr>
          <w:fldChar w:fldCharType="begin"/>
        </w:r>
        <w:r>
          <w:rPr>
            <w:noProof/>
            <w:webHidden/>
          </w:rPr>
          <w:instrText xml:space="preserve"> PAGEREF _Toc523907165 \h </w:instrText>
        </w:r>
        <w:r>
          <w:rPr>
            <w:noProof/>
            <w:webHidden/>
          </w:rPr>
        </w:r>
        <w:r>
          <w:rPr>
            <w:noProof/>
            <w:webHidden/>
          </w:rPr>
          <w:fldChar w:fldCharType="separate"/>
        </w:r>
        <w:r>
          <w:rPr>
            <w:noProof/>
            <w:webHidden/>
          </w:rPr>
          <w:t>116</w:t>
        </w:r>
        <w:r>
          <w:rPr>
            <w:noProof/>
            <w:webHidden/>
          </w:rPr>
          <w:fldChar w:fldCharType="end"/>
        </w:r>
      </w:hyperlink>
    </w:p>
    <w:p w14:paraId="5F3B04AA" w14:textId="1FA3622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6" w:history="1">
        <w:r w:rsidRPr="00A5766F">
          <w:rPr>
            <w:rStyle w:val="Hyperlink"/>
            <w:noProof/>
          </w:rPr>
          <w:t>3.41.7 threadId property</w:t>
        </w:r>
        <w:r>
          <w:rPr>
            <w:noProof/>
            <w:webHidden/>
          </w:rPr>
          <w:tab/>
        </w:r>
        <w:r>
          <w:rPr>
            <w:noProof/>
            <w:webHidden/>
          </w:rPr>
          <w:fldChar w:fldCharType="begin"/>
        </w:r>
        <w:r>
          <w:rPr>
            <w:noProof/>
            <w:webHidden/>
          </w:rPr>
          <w:instrText xml:space="preserve"> PAGEREF _Toc523907166 \h </w:instrText>
        </w:r>
        <w:r>
          <w:rPr>
            <w:noProof/>
            <w:webHidden/>
          </w:rPr>
        </w:r>
        <w:r>
          <w:rPr>
            <w:noProof/>
            <w:webHidden/>
          </w:rPr>
          <w:fldChar w:fldCharType="separate"/>
        </w:r>
        <w:r>
          <w:rPr>
            <w:noProof/>
            <w:webHidden/>
          </w:rPr>
          <w:t>116</w:t>
        </w:r>
        <w:r>
          <w:rPr>
            <w:noProof/>
            <w:webHidden/>
          </w:rPr>
          <w:fldChar w:fldCharType="end"/>
        </w:r>
      </w:hyperlink>
    </w:p>
    <w:p w14:paraId="762EDF92" w14:textId="70E7D08E"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7" w:history="1">
        <w:r w:rsidRPr="00A5766F">
          <w:rPr>
            <w:rStyle w:val="Hyperlink"/>
            <w:noProof/>
          </w:rPr>
          <w:t>3.41.8 time property</w:t>
        </w:r>
        <w:r>
          <w:rPr>
            <w:noProof/>
            <w:webHidden/>
          </w:rPr>
          <w:tab/>
        </w:r>
        <w:r>
          <w:rPr>
            <w:noProof/>
            <w:webHidden/>
          </w:rPr>
          <w:fldChar w:fldCharType="begin"/>
        </w:r>
        <w:r>
          <w:rPr>
            <w:noProof/>
            <w:webHidden/>
          </w:rPr>
          <w:instrText xml:space="preserve"> PAGEREF _Toc523907167 \h </w:instrText>
        </w:r>
        <w:r>
          <w:rPr>
            <w:noProof/>
            <w:webHidden/>
          </w:rPr>
        </w:r>
        <w:r>
          <w:rPr>
            <w:noProof/>
            <w:webHidden/>
          </w:rPr>
          <w:fldChar w:fldCharType="separate"/>
        </w:r>
        <w:r>
          <w:rPr>
            <w:noProof/>
            <w:webHidden/>
          </w:rPr>
          <w:t>116</w:t>
        </w:r>
        <w:r>
          <w:rPr>
            <w:noProof/>
            <w:webHidden/>
          </w:rPr>
          <w:fldChar w:fldCharType="end"/>
        </w:r>
      </w:hyperlink>
    </w:p>
    <w:p w14:paraId="7F43E0DE" w14:textId="2BCAA439"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8" w:history="1">
        <w:r w:rsidRPr="00A5766F">
          <w:rPr>
            <w:rStyle w:val="Hyperlink"/>
            <w:noProof/>
          </w:rPr>
          <w:t>3.41.9 exception property</w:t>
        </w:r>
        <w:r>
          <w:rPr>
            <w:noProof/>
            <w:webHidden/>
          </w:rPr>
          <w:tab/>
        </w:r>
        <w:r>
          <w:rPr>
            <w:noProof/>
            <w:webHidden/>
          </w:rPr>
          <w:fldChar w:fldCharType="begin"/>
        </w:r>
        <w:r>
          <w:rPr>
            <w:noProof/>
            <w:webHidden/>
          </w:rPr>
          <w:instrText xml:space="preserve"> PAGEREF _Toc523907168 \h </w:instrText>
        </w:r>
        <w:r>
          <w:rPr>
            <w:noProof/>
            <w:webHidden/>
          </w:rPr>
        </w:r>
        <w:r>
          <w:rPr>
            <w:noProof/>
            <w:webHidden/>
          </w:rPr>
          <w:fldChar w:fldCharType="separate"/>
        </w:r>
        <w:r>
          <w:rPr>
            <w:noProof/>
            <w:webHidden/>
          </w:rPr>
          <w:t>116</w:t>
        </w:r>
        <w:r>
          <w:rPr>
            <w:noProof/>
            <w:webHidden/>
          </w:rPr>
          <w:fldChar w:fldCharType="end"/>
        </w:r>
      </w:hyperlink>
    </w:p>
    <w:p w14:paraId="6A16962A" w14:textId="6144546A"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69" w:history="1">
        <w:r w:rsidRPr="00A5766F">
          <w:rPr>
            <w:rStyle w:val="Hyperlink"/>
            <w:noProof/>
          </w:rPr>
          <w:t>3.41.10 properties property</w:t>
        </w:r>
        <w:r>
          <w:rPr>
            <w:noProof/>
            <w:webHidden/>
          </w:rPr>
          <w:tab/>
        </w:r>
        <w:r>
          <w:rPr>
            <w:noProof/>
            <w:webHidden/>
          </w:rPr>
          <w:fldChar w:fldCharType="begin"/>
        </w:r>
        <w:r>
          <w:rPr>
            <w:noProof/>
            <w:webHidden/>
          </w:rPr>
          <w:instrText xml:space="preserve"> PAGEREF _Toc523907169 \h </w:instrText>
        </w:r>
        <w:r>
          <w:rPr>
            <w:noProof/>
            <w:webHidden/>
          </w:rPr>
        </w:r>
        <w:r>
          <w:rPr>
            <w:noProof/>
            <w:webHidden/>
          </w:rPr>
          <w:fldChar w:fldCharType="separate"/>
        </w:r>
        <w:r>
          <w:rPr>
            <w:noProof/>
            <w:webHidden/>
          </w:rPr>
          <w:t>116</w:t>
        </w:r>
        <w:r>
          <w:rPr>
            <w:noProof/>
            <w:webHidden/>
          </w:rPr>
          <w:fldChar w:fldCharType="end"/>
        </w:r>
      </w:hyperlink>
    </w:p>
    <w:p w14:paraId="7F8BAA49" w14:textId="0CCF658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70" w:history="1">
        <w:r w:rsidRPr="00A5766F">
          <w:rPr>
            <w:rStyle w:val="Hyperlink"/>
            <w:noProof/>
          </w:rPr>
          <w:t>3.42 exception object</w:t>
        </w:r>
        <w:r>
          <w:rPr>
            <w:noProof/>
            <w:webHidden/>
          </w:rPr>
          <w:tab/>
        </w:r>
        <w:r>
          <w:rPr>
            <w:noProof/>
            <w:webHidden/>
          </w:rPr>
          <w:fldChar w:fldCharType="begin"/>
        </w:r>
        <w:r>
          <w:rPr>
            <w:noProof/>
            <w:webHidden/>
          </w:rPr>
          <w:instrText xml:space="preserve"> PAGEREF _Toc523907170 \h </w:instrText>
        </w:r>
        <w:r>
          <w:rPr>
            <w:noProof/>
            <w:webHidden/>
          </w:rPr>
        </w:r>
        <w:r>
          <w:rPr>
            <w:noProof/>
            <w:webHidden/>
          </w:rPr>
          <w:fldChar w:fldCharType="separate"/>
        </w:r>
        <w:r>
          <w:rPr>
            <w:noProof/>
            <w:webHidden/>
          </w:rPr>
          <w:t>117</w:t>
        </w:r>
        <w:r>
          <w:rPr>
            <w:noProof/>
            <w:webHidden/>
          </w:rPr>
          <w:fldChar w:fldCharType="end"/>
        </w:r>
      </w:hyperlink>
    </w:p>
    <w:p w14:paraId="2C10BB57" w14:textId="0FF62C5C"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71" w:history="1">
        <w:r w:rsidRPr="00A5766F">
          <w:rPr>
            <w:rStyle w:val="Hyperlink"/>
            <w:noProof/>
          </w:rPr>
          <w:t>3.42.1 General</w:t>
        </w:r>
        <w:r>
          <w:rPr>
            <w:noProof/>
            <w:webHidden/>
          </w:rPr>
          <w:tab/>
        </w:r>
        <w:r>
          <w:rPr>
            <w:noProof/>
            <w:webHidden/>
          </w:rPr>
          <w:fldChar w:fldCharType="begin"/>
        </w:r>
        <w:r>
          <w:rPr>
            <w:noProof/>
            <w:webHidden/>
          </w:rPr>
          <w:instrText xml:space="preserve"> PAGEREF _Toc523907171 \h </w:instrText>
        </w:r>
        <w:r>
          <w:rPr>
            <w:noProof/>
            <w:webHidden/>
          </w:rPr>
        </w:r>
        <w:r>
          <w:rPr>
            <w:noProof/>
            <w:webHidden/>
          </w:rPr>
          <w:fldChar w:fldCharType="separate"/>
        </w:r>
        <w:r>
          <w:rPr>
            <w:noProof/>
            <w:webHidden/>
          </w:rPr>
          <w:t>117</w:t>
        </w:r>
        <w:r>
          <w:rPr>
            <w:noProof/>
            <w:webHidden/>
          </w:rPr>
          <w:fldChar w:fldCharType="end"/>
        </w:r>
      </w:hyperlink>
    </w:p>
    <w:p w14:paraId="18EFC629" w14:textId="60571532"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72" w:history="1">
        <w:r w:rsidRPr="00A5766F">
          <w:rPr>
            <w:rStyle w:val="Hyperlink"/>
            <w:noProof/>
          </w:rPr>
          <w:t>3.42.2 kind property</w:t>
        </w:r>
        <w:r>
          <w:rPr>
            <w:noProof/>
            <w:webHidden/>
          </w:rPr>
          <w:tab/>
        </w:r>
        <w:r>
          <w:rPr>
            <w:noProof/>
            <w:webHidden/>
          </w:rPr>
          <w:fldChar w:fldCharType="begin"/>
        </w:r>
        <w:r>
          <w:rPr>
            <w:noProof/>
            <w:webHidden/>
          </w:rPr>
          <w:instrText xml:space="preserve"> PAGEREF _Toc523907172 \h </w:instrText>
        </w:r>
        <w:r>
          <w:rPr>
            <w:noProof/>
            <w:webHidden/>
          </w:rPr>
        </w:r>
        <w:r>
          <w:rPr>
            <w:noProof/>
            <w:webHidden/>
          </w:rPr>
          <w:fldChar w:fldCharType="separate"/>
        </w:r>
        <w:r>
          <w:rPr>
            <w:noProof/>
            <w:webHidden/>
          </w:rPr>
          <w:t>117</w:t>
        </w:r>
        <w:r>
          <w:rPr>
            <w:noProof/>
            <w:webHidden/>
          </w:rPr>
          <w:fldChar w:fldCharType="end"/>
        </w:r>
      </w:hyperlink>
    </w:p>
    <w:p w14:paraId="4191C64C" w14:textId="7C971074"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73" w:history="1">
        <w:r w:rsidRPr="00A5766F">
          <w:rPr>
            <w:rStyle w:val="Hyperlink"/>
            <w:noProof/>
          </w:rPr>
          <w:t>3.42.3 message property</w:t>
        </w:r>
        <w:r>
          <w:rPr>
            <w:noProof/>
            <w:webHidden/>
          </w:rPr>
          <w:tab/>
        </w:r>
        <w:r>
          <w:rPr>
            <w:noProof/>
            <w:webHidden/>
          </w:rPr>
          <w:fldChar w:fldCharType="begin"/>
        </w:r>
        <w:r>
          <w:rPr>
            <w:noProof/>
            <w:webHidden/>
          </w:rPr>
          <w:instrText xml:space="preserve"> PAGEREF _Toc523907173 \h </w:instrText>
        </w:r>
        <w:r>
          <w:rPr>
            <w:noProof/>
            <w:webHidden/>
          </w:rPr>
        </w:r>
        <w:r>
          <w:rPr>
            <w:noProof/>
            <w:webHidden/>
          </w:rPr>
          <w:fldChar w:fldCharType="separate"/>
        </w:r>
        <w:r>
          <w:rPr>
            <w:noProof/>
            <w:webHidden/>
          </w:rPr>
          <w:t>117</w:t>
        </w:r>
        <w:r>
          <w:rPr>
            <w:noProof/>
            <w:webHidden/>
          </w:rPr>
          <w:fldChar w:fldCharType="end"/>
        </w:r>
      </w:hyperlink>
    </w:p>
    <w:p w14:paraId="10711C51" w14:textId="52C93D68"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74" w:history="1">
        <w:r w:rsidRPr="00A5766F">
          <w:rPr>
            <w:rStyle w:val="Hyperlink"/>
            <w:noProof/>
          </w:rPr>
          <w:t>3.42.4 stack property</w:t>
        </w:r>
        <w:r>
          <w:rPr>
            <w:noProof/>
            <w:webHidden/>
          </w:rPr>
          <w:tab/>
        </w:r>
        <w:r>
          <w:rPr>
            <w:noProof/>
            <w:webHidden/>
          </w:rPr>
          <w:fldChar w:fldCharType="begin"/>
        </w:r>
        <w:r>
          <w:rPr>
            <w:noProof/>
            <w:webHidden/>
          </w:rPr>
          <w:instrText xml:space="preserve"> PAGEREF _Toc523907174 \h </w:instrText>
        </w:r>
        <w:r>
          <w:rPr>
            <w:noProof/>
            <w:webHidden/>
          </w:rPr>
        </w:r>
        <w:r>
          <w:rPr>
            <w:noProof/>
            <w:webHidden/>
          </w:rPr>
          <w:fldChar w:fldCharType="separate"/>
        </w:r>
        <w:r>
          <w:rPr>
            <w:noProof/>
            <w:webHidden/>
          </w:rPr>
          <w:t>117</w:t>
        </w:r>
        <w:r>
          <w:rPr>
            <w:noProof/>
            <w:webHidden/>
          </w:rPr>
          <w:fldChar w:fldCharType="end"/>
        </w:r>
      </w:hyperlink>
    </w:p>
    <w:p w14:paraId="5E580692" w14:textId="78B7CA10" w:rsidR="00746BB7" w:rsidRDefault="00746BB7">
      <w:pPr>
        <w:pStyle w:val="TOC3"/>
        <w:tabs>
          <w:tab w:val="right" w:leader="dot" w:pos="9350"/>
        </w:tabs>
        <w:rPr>
          <w:rFonts w:asciiTheme="minorHAnsi" w:eastAsiaTheme="minorEastAsia" w:hAnsiTheme="minorHAnsi" w:cstheme="minorBidi"/>
          <w:noProof/>
          <w:sz w:val="22"/>
          <w:szCs w:val="22"/>
        </w:rPr>
      </w:pPr>
      <w:hyperlink w:anchor="_Toc523907175" w:history="1">
        <w:r w:rsidRPr="00A5766F">
          <w:rPr>
            <w:rStyle w:val="Hyperlink"/>
            <w:noProof/>
          </w:rPr>
          <w:t>3.42.5 innerExceptions property</w:t>
        </w:r>
        <w:r>
          <w:rPr>
            <w:noProof/>
            <w:webHidden/>
          </w:rPr>
          <w:tab/>
        </w:r>
        <w:r>
          <w:rPr>
            <w:noProof/>
            <w:webHidden/>
          </w:rPr>
          <w:fldChar w:fldCharType="begin"/>
        </w:r>
        <w:r>
          <w:rPr>
            <w:noProof/>
            <w:webHidden/>
          </w:rPr>
          <w:instrText xml:space="preserve"> PAGEREF _Toc523907175 \h </w:instrText>
        </w:r>
        <w:r>
          <w:rPr>
            <w:noProof/>
            <w:webHidden/>
          </w:rPr>
        </w:r>
        <w:r>
          <w:rPr>
            <w:noProof/>
            <w:webHidden/>
          </w:rPr>
          <w:fldChar w:fldCharType="separate"/>
        </w:r>
        <w:r>
          <w:rPr>
            <w:noProof/>
            <w:webHidden/>
          </w:rPr>
          <w:t>117</w:t>
        </w:r>
        <w:r>
          <w:rPr>
            <w:noProof/>
            <w:webHidden/>
          </w:rPr>
          <w:fldChar w:fldCharType="end"/>
        </w:r>
      </w:hyperlink>
    </w:p>
    <w:p w14:paraId="72010340" w14:textId="0D7594D2" w:rsidR="00746BB7" w:rsidRDefault="00746BB7">
      <w:pPr>
        <w:pStyle w:val="TOC1"/>
        <w:rPr>
          <w:rFonts w:asciiTheme="minorHAnsi" w:eastAsiaTheme="minorEastAsia" w:hAnsiTheme="minorHAnsi" w:cstheme="minorBidi"/>
          <w:noProof/>
          <w:sz w:val="22"/>
          <w:szCs w:val="22"/>
        </w:rPr>
      </w:pPr>
      <w:hyperlink w:anchor="_Toc523907176" w:history="1">
        <w:r w:rsidRPr="00A5766F">
          <w:rPr>
            <w:rStyle w:val="Hyperlink"/>
            <w:noProof/>
          </w:rPr>
          <w:t>4</w:t>
        </w:r>
        <w:r>
          <w:rPr>
            <w:rFonts w:asciiTheme="minorHAnsi" w:eastAsiaTheme="minorEastAsia" w:hAnsiTheme="minorHAnsi" w:cstheme="minorBidi"/>
            <w:noProof/>
            <w:sz w:val="22"/>
            <w:szCs w:val="22"/>
          </w:rPr>
          <w:tab/>
        </w:r>
        <w:r w:rsidRPr="00A5766F">
          <w:rPr>
            <w:rStyle w:val="Hyperlink"/>
            <w:noProof/>
          </w:rPr>
          <w:t>Conformance</w:t>
        </w:r>
        <w:r>
          <w:rPr>
            <w:noProof/>
            <w:webHidden/>
          </w:rPr>
          <w:tab/>
        </w:r>
        <w:r>
          <w:rPr>
            <w:noProof/>
            <w:webHidden/>
          </w:rPr>
          <w:fldChar w:fldCharType="begin"/>
        </w:r>
        <w:r>
          <w:rPr>
            <w:noProof/>
            <w:webHidden/>
          </w:rPr>
          <w:instrText xml:space="preserve"> PAGEREF _Toc523907176 \h </w:instrText>
        </w:r>
        <w:r>
          <w:rPr>
            <w:noProof/>
            <w:webHidden/>
          </w:rPr>
        </w:r>
        <w:r>
          <w:rPr>
            <w:noProof/>
            <w:webHidden/>
          </w:rPr>
          <w:fldChar w:fldCharType="separate"/>
        </w:r>
        <w:r>
          <w:rPr>
            <w:noProof/>
            <w:webHidden/>
          </w:rPr>
          <w:t>118</w:t>
        </w:r>
        <w:r>
          <w:rPr>
            <w:noProof/>
            <w:webHidden/>
          </w:rPr>
          <w:fldChar w:fldCharType="end"/>
        </w:r>
      </w:hyperlink>
    </w:p>
    <w:p w14:paraId="2BE6A3E4" w14:textId="1727910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77" w:history="1">
        <w:r w:rsidRPr="00A5766F">
          <w:rPr>
            <w:rStyle w:val="Hyperlink"/>
            <w:noProof/>
          </w:rPr>
          <w:t>4.1 Conformance targets</w:t>
        </w:r>
        <w:r>
          <w:rPr>
            <w:noProof/>
            <w:webHidden/>
          </w:rPr>
          <w:tab/>
        </w:r>
        <w:r>
          <w:rPr>
            <w:noProof/>
            <w:webHidden/>
          </w:rPr>
          <w:fldChar w:fldCharType="begin"/>
        </w:r>
        <w:r>
          <w:rPr>
            <w:noProof/>
            <w:webHidden/>
          </w:rPr>
          <w:instrText xml:space="preserve"> PAGEREF _Toc523907177 \h </w:instrText>
        </w:r>
        <w:r>
          <w:rPr>
            <w:noProof/>
            <w:webHidden/>
          </w:rPr>
        </w:r>
        <w:r>
          <w:rPr>
            <w:noProof/>
            <w:webHidden/>
          </w:rPr>
          <w:fldChar w:fldCharType="separate"/>
        </w:r>
        <w:r>
          <w:rPr>
            <w:noProof/>
            <w:webHidden/>
          </w:rPr>
          <w:t>118</w:t>
        </w:r>
        <w:r>
          <w:rPr>
            <w:noProof/>
            <w:webHidden/>
          </w:rPr>
          <w:fldChar w:fldCharType="end"/>
        </w:r>
      </w:hyperlink>
    </w:p>
    <w:p w14:paraId="4A2A1C32" w14:textId="79E5A08B"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78" w:history="1">
        <w:r w:rsidRPr="00A5766F">
          <w:rPr>
            <w:rStyle w:val="Hyperlink"/>
            <w:noProof/>
          </w:rPr>
          <w:t>4.2 Conformance Clause 1: SARIF log file</w:t>
        </w:r>
        <w:r>
          <w:rPr>
            <w:noProof/>
            <w:webHidden/>
          </w:rPr>
          <w:tab/>
        </w:r>
        <w:r>
          <w:rPr>
            <w:noProof/>
            <w:webHidden/>
          </w:rPr>
          <w:fldChar w:fldCharType="begin"/>
        </w:r>
        <w:r>
          <w:rPr>
            <w:noProof/>
            <w:webHidden/>
          </w:rPr>
          <w:instrText xml:space="preserve"> PAGEREF _Toc523907178 \h </w:instrText>
        </w:r>
        <w:r>
          <w:rPr>
            <w:noProof/>
            <w:webHidden/>
          </w:rPr>
        </w:r>
        <w:r>
          <w:rPr>
            <w:noProof/>
            <w:webHidden/>
          </w:rPr>
          <w:fldChar w:fldCharType="separate"/>
        </w:r>
        <w:r>
          <w:rPr>
            <w:noProof/>
            <w:webHidden/>
          </w:rPr>
          <w:t>118</w:t>
        </w:r>
        <w:r>
          <w:rPr>
            <w:noProof/>
            <w:webHidden/>
          </w:rPr>
          <w:fldChar w:fldCharType="end"/>
        </w:r>
      </w:hyperlink>
    </w:p>
    <w:p w14:paraId="4C88971C" w14:textId="0E067A3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79" w:history="1">
        <w:r w:rsidRPr="00A5766F">
          <w:rPr>
            <w:rStyle w:val="Hyperlink"/>
            <w:noProof/>
          </w:rPr>
          <w:t>4.3 Conformance Clause 2: SARIF resource file</w:t>
        </w:r>
        <w:r>
          <w:rPr>
            <w:noProof/>
            <w:webHidden/>
          </w:rPr>
          <w:tab/>
        </w:r>
        <w:r>
          <w:rPr>
            <w:noProof/>
            <w:webHidden/>
          </w:rPr>
          <w:fldChar w:fldCharType="begin"/>
        </w:r>
        <w:r>
          <w:rPr>
            <w:noProof/>
            <w:webHidden/>
          </w:rPr>
          <w:instrText xml:space="preserve"> PAGEREF _Toc523907179 \h </w:instrText>
        </w:r>
        <w:r>
          <w:rPr>
            <w:noProof/>
            <w:webHidden/>
          </w:rPr>
        </w:r>
        <w:r>
          <w:rPr>
            <w:noProof/>
            <w:webHidden/>
          </w:rPr>
          <w:fldChar w:fldCharType="separate"/>
        </w:r>
        <w:r>
          <w:rPr>
            <w:noProof/>
            <w:webHidden/>
          </w:rPr>
          <w:t>118</w:t>
        </w:r>
        <w:r>
          <w:rPr>
            <w:noProof/>
            <w:webHidden/>
          </w:rPr>
          <w:fldChar w:fldCharType="end"/>
        </w:r>
      </w:hyperlink>
    </w:p>
    <w:p w14:paraId="2F19EB0F" w14:textId="5682F9EA"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0" w:history="1">
        <w:r w:rsidRPr="00A5766F">
          <w:rPr>
            <w:rStyle w:val="Hyperlink"/>
            <w:noProof/>
          </w:rPr>
          <w:t>4.4 Conformance Clause 3: SARIF producer</w:t>
        </w:r>
        <w:r>
          <w:rPr>
            <w:noProof/>
            <w:webHidden/>
          </w:rPr>
          <w:tab/>
        </w:r>
        <w:r>
          <w:rPr>
            <w:noProof/>
            <w:webHidden/>
          </w:rPr>
          <w:fldChar w:fldCharType="begin"/>
        </w:r>
        <w:r>
          <w:rPr>
            <w:noProof/>
            <w:webHidden/>
          </w:rPr>
          <w:instrText xml:space="preserve"> PAGEREF _Toc523907180 \h </w:instrText>
        </w:r>
        <w:r>
          <w:rPr>
            <w:noProof/>
            <w:webHidden/>
          </w:rPr>
        </w:r>
        <w:r>
          <w:rPr>
            <w:noProof/>
            <w:webHidden/>
          </w:rPr>
          <w:fldChar w:fldCharType="separate"/>
        </w:r>
        <w:r>
          <w:rPr>
            <w:noProof/>
            <w:webHidden/>
          </w:rPr>
          <w:t>118</w:t>
        </w:r>
        <w:r>
          <w:rPr>
            <w:noProof/>
            <w:webHidden/>
          </w:rPr>
          <w:fldChar w:fldCharType="end"/>
        </w:r>
      </w:hyperlink>
    </w:p>
    <w:p w14:paraId="105B68C8" w14:textId="2B9E483A"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1" w:history="1">
        <w:r w:rsidRPr="00A5766F">
          <w:rPr>
            <w:rStyle w:val="Hyperlink"/>
            <w:noProof/>
          </w:rPr>
          <w:t>4.5 Conformance Clause 4: Direct producer</w:t>
        </w:r>
        <w:r>
          <w:rPr>
            <w:noProof/>
            <w:webHidden/>
          </w:rPr>
          <w:tab/>
        </w:r>
        <w:r>
          <w:rPr>
            <w:noProof/>
            <w:webHidden/>
          </w:rPr>
          <w:fldChar w:fldCharType="begin"/>
        </w:r>
        <w:r>
          <w:rPr>
            <w:noProof/>
            <w:webHidden/>
          </w:rPr>
          <w:instrText xml:space="preserve"> PAGEREF _Toc523907181 \h </w:instrText>
        </w:r>
        <w:r>
          <w:rPr>
            <w:noProof/>
            <w:webHidden/>
          </w:rPr>
        </w:r>
        <w:r>
          <w:rPr>
            <w:noProof/>
            <w:webHidden/>
          </w:rPr>
          <w:fldChar w:fldCharType="separate"/>
        </w:r>
        <w:r>
          <w:rPr>
            <w:noProof/>
            <w:webHidden/>
          </w:rPr>
          <w:t>119</w:t>
        </w:r>
        <w:r>
          <w:rPr>
            <w:noProof/>
            <w:webHidden/>
          </w:rPr>
          <w:fldChar w:fldCharType="end"/>
        </w:r>
      </w:hyperlink>
    </w:p>
    <w:p w14:paraId="1DCF7B54" w14:textId="1F693264"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2" w:history="1">
        <w:r w:rsidRPr="00A5766F">
          <w:rPr>
            <w:rStyle w:val="Hyperlink"/>
            <w:noProof/>
          </w:rPr>
          <w:t>4.6 Conformance Clause 5: Deterministic producer</w:t>
        </w:r>
        <w:r>
          <w:rPr>
            <w:noProof/>
            <w:webHidden/>
          </w:rPr>
          <w:tab/>
        </w:r>
        <w:r>
          <w:rPr>
            <w:noProof/>
            <w:webHidden/>
          </w:rPr>
          <w:fldChar w:fldCharType="begin"/>
        </w:r>
        <w:r>
          <w:rPr>
            <w:noProof/>
            <w:webHidden/>
          </w:rPr>
          <w:instrText xml:space="preserve"> PAGEREF _Toc523907182 \h </w:instrText>
        </w:r>
        <w:r>
          <w:rPr>
            <w:noProof/>
            <w:webHidden/>
          </w:rPr>
        </w:r>
        <w:r>
          <w:rPr>
            <w:noProof/>
            <w:webHidden/>
          </w:rPr>
          <w:fldChar w:fldCharType="separate"/>
        </w:r>
        <w:r>
          <w:rPr>
            <w:noProof/>
            <w:webHidden/>
          </w:rPr>
          <w:t>119</w:t>
        </w:r>
        <w:r>
          <w:rPr>
            <w:noProof/>
            <w:webHidden/>
          </w:rPr>
          <w:fldChar w:fldCharType="end"/>
        </w:r>
      </w:hyperlink>
    </w:p>
    <w:p w14:paraId="3BBB019C" w14:textId="776C7506"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3" w:history="1">
        <w:r w:rsidRPr="00A5766F">
          <w:rPr>
            <w:rStyle w:val="Hyperlink"/>
            <w:noProof/>
          </w:rPr>
          <w:t>4.7 Conformance Clause 6: Converter</w:t>
        </w:r>
        <w:r>
          <w:rPr>
            <w:noProof/>
            <w:webHidden/>
          </w:rPr>
          <w:tab/>
        </w:r>
        <w:r>
          <w:rPr>
            <w:noProof/>
            <w:webHidden/>
          </w:rPr>
          <w:fldChar w:fldCharType="begin"/>
        </w:r>
        <w:r>
          <w:rPr>
            <w:noProof/>
            <w:webHidden/>
          </w:rPr>
          <w:instrText xml:space="preserve"> PAGEREF _Toc523907183 \h </w:instrText>
        </w:r>
        <w:r>
          <w:rPr>
            <w:noProof/>
            <w:webHidden/>
          </w:rPr>
        </w:r>
        <w:r>
          <w:rPr>
            <w:noProof/>
            <w:webHidden/>
          </w:rPr>
          <w:fldChar w:fldCharType="separate"/>
        </w:r>
        <w:r>
          <w:rPr>
            <w:noProof/>
            <w:webHidden/>
          </w:rPr>
          <w:t>119</w:t>
        </w:r>
        <w:r>
          <w:rPr>
            <w:noProof/>
            <w:webHidden/>
          </w:rPr>
          <w:fldChar w:fldCharType="end"/>
        </w:r>
      </w:hyperlink>
    </w:p>
    <w:p w14:paraId="10398B13" w14:textId="147C8CA9"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4" w:history="1">
        <w:r w:rsidRPr="00A5766F">
          <w:rPr>
            <w:rStyle w:val="Hyperlink"/>
            <w:noProof/>
          </w:rPr>
          <w:t>4.8 Conformance Clause 7: SARIF post-processor</w:t>
        </w:r>
        <w:r>
          <w:rPr>
            <w:noProof/>
            <w:webHidden/>
          </w:rPr>
          <w:tab/>
        </w:r>
        <w:r>
          <w:rPr>
            <w:noProof/>
            <w:webHidden/>
          </w:rPr>
          <w:fldChar w:fldCharType="begin"/>
        </w:r>
        <w:r>
          <w:rPr>
            <w:noProof/>
            <w:webHidden/>
          </w:rPr>
          <w:instrText xml:space="preserve"> PAGEREF _Toc523907184 \h </w:instrText>
        </w:r>
        <w:r>
          <w:rPr>
            <w:noProof/>
            <w:webHidden/>
          </w:rPr>
        </w:r>
        <w:r>
          <w:rPr>
            <w:noProof/>
            <w:webHidden/>
          </w:rPr>
          <w:fldChar w:fldCharType="separate"/>
        </w:r>
        <w:r>
          <w:rPr>
            <w:noProof/>
            <w:webHidden/>
          </w:rPr>
          <w:t>119</w:t>
        </w:r>
        <w:r>
          <w:rPr>
            <w:noProof/>
            <w:webHidden/>
          </w:rPr>
          <w:fldChar w:fldCharType="end"/>
        </w:r>
      </w:hyperlink>
    </w:p>
    <w:p w14:paraId="0A9923BC" w14:textId="7A43066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5" w:history="1">
        <w:r w:rsidRPr="00A5766F">
          <w:rPr>
            <w:rStyle w:val="Hyperlink"/>
            <w:noProof/>
          </w:rPr>
          <w:t>4.9 Conformance Clause 8: SARIF consumer</w:t>
        </w:r>
        <w:r>
          <w:rPr>
            <w:noProof/>
            <w:webHidden/>
          </w:rPr>
          <w:tab/>
        </w:r>
        <w:r>
          <w:rPr>
            <w:noProof/>
            <w:webHidden/>
          </w:rPr>
          <w:fldChar w:fldCharType="begin"/>
        </w:r>
        <w:r>
          <w:rPr>
            <w:noProof/>
            <w:webHidden/>
          </w:rPr>
          <w:instrText xml:space="preserve"> PAGEREF _Toc523907185 \h </w:instrText>
        </w:r>
        <w:r>
          <w:rPr>
            <w:noProof/>
            <w:webHidden/>
          </w:rPr>
        </w:r>
        <w:r>
          <w:rPr>
            <w:noProof/>
            <w:webHidden/>
          </w:rPr>
          <w:fldChar w:fldCharType="separate"/>
        </w:r>
        <w:r>
          <w:rPr>
            <w:noProof/>
            <w:webHidden/>
          </w:rPr>
          <w:t>119</w:t>
        </w:r>
        <w:r>
          <w:rPr>
            <w:noProof/>
            <w:webHidden/>
          </w:rPr>
          <w:fldChar w:fldCharType="end"/>
        </w:r>
      </w:hyperlink>
    </w:p>
    <w:p w14:paraId="2FFC8FE1" w14:textId="2248189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6" w:history="1">
        <w:r w:rsidRPr="00A5766F">
          <w:rPr>
            <w:rStyle w:val="Hyperlink"/>
            <w:noProof/>
          </w:rPr>
          <w:t>4.10 Conformance Clause 9: Viewer</w:t>
        </w:r>
        <w:r>
          <w:rPr>
            <w:noProof/>
            <w:webHidden/>
          </w:rPr>
          <w:tab/>
        </w:r>
        <w:r>
          <w:rPr>
            <w:noProof/>
            <w:webHidden/>
          </w:rPr>
          <w:fldChar w:fldCharType="begin"/>
        </w:r>
        <w:r>
          <w:rPr>
            <w:noProof/>
            <w:webHidden/>
          </w:rPr>
          <w:instrText xml:space="preserve"> PAGEREF _Toc523907186 \h </w:instrText>
        </w:r>
        <w:r>
          <w:rPr>
            <w:noProof/>
            <w:webHidden/>
          </w:rPr>
        </w:r>
        <w:r>
          <w:rPr>
            <w:noProof/>
            <w:webHidden/>
          </w:rPr>
          <w:fldChar w:fldCharType="separate"/>
        </w:r>
        <w:r>
          <w:rPr>
            <w:noProof/>
            <w:webHidden/>
          </w:rPr>
          <w:t>119</w:t>
        </w:r>
        <w:r>
          <w:rPr>
            <w:noProof/>
            <w:webHidden/>
          </w:rPr>
          <w:fldChar w:fldCharType="end"/>
        </w:r>
      </w:hyperlink>
    </w:p>
    <w:p w14:paraId="07288781" w14:textId="1FC4026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7" w:history="1">
        <w:r w:rsidRPr="00A5766F">
          <w:rPr>
            <w:rStyle w:val="Hyperlink"/>
            <w:noProof/>
          </w:rPr>
          <w:t>4.11 Conformance Clause 10: Result management system</w:t>
        </w:r>
        <w:r>
          <w:rPr>
            <w:noProof/>
            <w:webHidden/>
          </w:rPr>
          <w:tab/>
        </w:r>
        <w:r>
          <w:rPr>
            <w:noProof/>
            <w:webHidden/>
          </w:rPr>
          <w:fldChar w:fldCharType="begin"/>
        </w:r>
        <w:r>
          <w:rPr>
            <w:noProof/>
            <w:webHidden/>
          </w:rPr>
          <w:instrText xml:space="preserve"> PAGEREF _Toc523907187 \h </w:instrText>
        </w:r>
        <w:r>
          <w:rPr>
            <w:noProof/>
            <w:webHidden/>
          </w:rPr>
        </w:r>
        <w:r>
          <w:rPr>
            <w:noProof/>
            <w:webHidden/>
          </w:rPr>
          <w:fldChar w:fldCharType="separate"/>
        </w:r>
        <w:r>
          <w:rPr>
            <w:noProof/>
            <w:webHidden/>
          </w:rPr>
          <w:t>119</w:t>
        </w:r>
        <w:r>
          <w:rPr>
            <w:noProof/>
            <w:webHidden/>
          </w:rPr>
          <w:fldChar w:fldCharType="end"/>
        </w:r>
      </w:hyperlink>
    </w:p>
    <w:p w14:paraId="38E30E65" w14:textId="066AC44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88" w:history="1">
        <w:r w:rsidRPr="00A5766F">
          <w:rPr>
            <w:rStyle w:val="Hyperlink"/>
            <w:noProof/>
          </w:rPr>
          <w:t>4.12 Conformance Clause 11: Engineering system</w:t>
        </w:r>
        <w:r>
          <w:rPr>
            <w:noProof/>
            <w:webHidden/>
          </w:rPr>
          <w:tab/>
        </w:r>
        <w:r>
          <w:rPr>
            <w:noProof/>
            <w:webHidden/>
          </w:rPr>
          <w:fldChar w:fldCharType="begin"/>
        </w:r>
        <w:r>
          <w:rPr>
            <w:noProof/>
            <w:webHidden/>
          </w:rPr>
          <w:instrText xml:space="preserve"> PAGEREF _Toc523907188 \h </w:instrText>
        </w:r>
        <w:r>
          <w:rPr>
            <w:noProof/>
            <w:webHidden/>
          </w:rPr>
        </w:r>
        <w:r>
          <w:rPr>
            <w:noProof/>
            <w:webHidden/>
          </w:rPr>
          <w:fldChar w:fldCharType="separate"/>
        </w:r>
        <w:r>
          <w:rPr>
            <w:noProof/>
            <w:webHidden/>
          </w:rPr>
          <w:t>120</w:t>
        </w:r>
        <w:r>
          <w:rPr>
            <w:noProof/>
            <w:webHidden/>
          </w:rPr>
          <w:fldChar w:fldCharType="end"/>
        </w:r>
      </w:hyperlink>
    </w:p>
    <w:p w14:paraId="79AC0ACF" w14:textId="0046CCE3" w:rsidR="00746BB7" w:rsidRDefault="00746BB7">
      <w:pPr>
        <w:pStyle w:val="TOC1"/>
        <w:rPr>
          <w:rFonts w:asciiTheme="minorHAnsi" w:eastAsiaTheme="minorEastAsia" w:hAnsiTheme="minorHAnsi" w:cstheme="minorBidi"/>
          <w:noProof/>
          <w:sz w:val="22"/>
          <w:szCs w:val="22"/>
        </w:rPr>
      </w:pPr>
      <w:hyperlink w:anchor="_Toc523907189" w:history="1">
        <w:r w:rsidRPr="00A5766F">
          <w:rPr>
            <w:rStyle w:val="Hyperlink"/>
            <w:noProof/>
          </w:rPr>
          <w:t>Appendix A. (Informative) Acknowledgments</w:t>
        </w:r>
        <w:r>
          <w:rPr>
            <w:noProof/>
            <w:webHidden/>
          </w:rPr>
          <w:tab/>
        </w:r>
        <w:r>
          <w:rPr>
            <w:noProof/>
            <w:webHidden/>
          </w:rPr>
          <w:fldChar w:fldCharType="begin"/>
        </w:r>
        <w:r>
          <w:rPr>
            <w:noProof/>
            <w:webHidden/>
          </w:rPr>
          <w:instrText xml:space="preserve"> PAGEREF _Toc523907189 \h </w:instrText>
        </w:r>
        <w:r>
          <w:rPr>
            <w:noProof/>
            <w:webHidden/>
          </w:rPr>
        </w:r>
        <w:r>
          <w:rPr>
            <w:noProof/>
            <w:webHidden/>
          </w:rPr>
          <w:fldChar w:fldCharType="separate"/>
        </w:r>
        <w:r>
          <w:rPr>
            <w:noProof/>
            <w:webHidden/>
          </w:rPr>
          <w:t>121</w:t>
        </w:r>
        <w:r>
          <w:rPr>
            <w:noProof/>
            <w:webHidden/>
          </w:rPr>
          <w:fldChar w:fldCharType="end"/>
        </w:r>
      </w:hyperlink>
    </w:p>
    <w:p w14:paraId="5827AA66" w14:textId="21614333" w:rsidR="00746BB7" w:rsidRDefault="00746BB7">
      <w:pPr>
        <w:pStyle w:val="TOC1"/>
        <w:rPr>
          <w:rFonts w:asciiTheme="minorHAnsi" w:eastAsiaTheme="minorEastAsia" w:hAnsiTheme="minorHAnsi" w:cstheme="minorBidi"/>
          <w:noProof/>
          <w:sz w:val="22"/>
          <w:szCs w:val="22"/>
        </w:rPr>
      </w:pPr>
      <w:hyperlink w:anchor="_Toc523907190" w:history="1">
        <w:r w:rsidRPr="00A5766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_Toc523907190 \h </w:instrText>
        </w:r>
        <w:r>
          <w:rPr>
            <w:noProof/>
            <w:webHidden/>
          </w:rPr>
        </w:r>
        <w:r>
          <w:rPr>
            <w:noProof/>
            <w:webHidden/>
          </w:rPr>
          <w:fldChar w:fldCharType="separate"/>
        </w:r>
        <w:r>
          <w:rPr>
            <w:noProof/>
            <w:webHidden/>
          </w:rPr>
          <w:t>122</w:t>
        </w:r>
        <w:r>
          <w:rPr>
            <w:noProof/>
            <w:webHidden/>
          </w:rPr>
          <w:fldChar w:fldCharType="end"/>
        </w:r>
      </w:hyperlink>
    </w:p>
    <w:p w14:paraId="04C0E6FF" w14:textId="6BEDFCC5" w:rsidR="00746BB7" w:rsidRDefault="00746BB7">
      <w:pPr>
        <w:pStyle w:val="TOC1"/>
        <w:rPr>
          <w:rFonts w:asciiTheme="minorHAnsi" w:eastAsiaTheme="minorEastAsia" w:hAnsiTheme="minorHAnsi" w:cstheme="minorBidi"/>
          <w:noProof/>
          <w:sz w:val="22"/>
          <w:szCs w:val="22"/>
        </w:rPr>
      </w:pPr>
      <w:hyperlink w:anchor="_Toc523907191" w:history="1">
        <w:r w:rsidRPr="00A5766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_Toc523907191 \h </w:instrText>
        </w:r>
        <w:r>
          <w:rPr>
            <w:noProof/>
            <w:webHidden/>
          </w:rPr>
        </w:r>
        <w:r>
          <w:rPr>
            <w:noProof/>
            <w:webHidden/>
          </w:rPr>
          <w:fldChar w:fldCharType="separate"/>
        </w:r>
        <w:r>
          <w:rPr>
            <w:noProof/>
            <w:webHidden/>
          </w:rPr>
          <w:t>123</w:t>
        </w:r>
        <w:r>
          <w:rPr>
            <w:noProof/>
            <w:webHidden/>
          </w:rPr>
          <w:fldChar w:fldCharType="end"/>
        </w:r>
      </w:hyperlink>
    </w:p>
    <w:p w14:paraId="776A733D" w14:textId="1A0758F9" w:rsidR="00746BB7" w:rsidRDefault="00746BB7">
      <w:pPr>
        <w:pStyle w:val="TOC1"/>
        <w:rPr>
          <w:rFonts w:asciiTheme="minorHAnsi" w:eastAsiaTheme="minorEastAsia" w:hAnsiTheme="minorHAnsi" w:cstheme="minorBidi"/>
          <w:noProof/>
          <w:sz w:val="22"/>
          <w:szCs w:val="22"/>
        </w:rPr>
      </w:pPr>
      <w:hyperlink w:anchor="_Toc523907192" w:history="1">
        <w:r w:rsidRPr="00A5766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_Toc523907192 \h </w:instrText>
        </w:r>
        <w:r>
          <w:rPr>
            <w:noProof/>
            <w:webHidden/>
          </w:rPr>
        </w:r>
        <w:r>
          <w:rPr>
            <w:noProof/>
            <w:webHidden/>
          </w:rPr>
          <w:fldChar w:fldCharType="separate"/>
        </w:r>
        <w:r>
          <w:rPr>
            <w:noProof/>
            <w:webHidden/>
          </w:rPr>
          <w:t>124</w:t>
        </w:r>
        <w:r>
          <w:rPr>
            <w:noProof/>
            <w:webHidden/>
          </w:rPr>
          <w:fldChar w:fldCharType="end"/>
        </w:r>
      </w:hyperlink>
    </w:p>
    <w:p w14:paraId="49D3EA9D" w14:textId="71C75AB1" w:rsidR="00746BB7" w:rsidRDefault="00746BB7">
      <w:pPr>
        <w:pStyle w:val="TOC1"/>
        <w:rPr>
          <w:rFonts w:asciiTheme="minorHAnsi" w:eastAsiaTheme="minorEastAsia" w:hAnsiTheme="minorHAnsi" w:cstheme="minorBidi"/>
          <w:noProof/>
          <w:sz w:val="22"/>
          <w:szCs w:val="22"/>
        </w:rPr>
      </w:pPr>
      <w:hyperlink w:anchor="_Toc523907193" w:history="1">
        <w:r w:rsidRPr="00A5766F">
          <w:rPr>
            <w:rStyle w:val="Hyperlink"/>
            <w:noProof/>
          </w:rPr>
          <w:t>Appendix E. (Informative) Locating rule metadata</w:t>
        </w:r>
        <w:r>
          <w:rPr>
            <w:noProof/>
            <w:webHidden/>
          </w:rPr>
          <w:tab/>
        </w:r>
        <w:r>
          <w:rPr>
            <w:noProof/>
            <w:webHidden/>
          </w:rPr>
          <w:fldChar w:fldCharType="begin"/>
        </w:r>
        <w:r>
          <w:rPr>
            <w:noProof/>
            <w:webHidden/>
          </w:rPr>
          <w:instrText xml:space="preserve"> PAGEREF _Toc523907193 \h </w:instrText>
        </w:r>
        <w:r>
          <w:rPr>
            <w:noProof/>
            <w:webHidden/>
          </w:rPr>
        </w:r>
        <w:r>
          <w:rPr>
            <w:noProof/>
            <w:webHidden/>
          </w:rPr>
          <w:fldChar w:fldCharType="separate"/>
        </w:r>
        <w:r>
          <w:rPr>
            <w:noProof/>
            <w:webHidden/>
          </w:rPr>
          <w:t>125</w:t>
        </w:r>
        <w:r>
          <w:rPr>
            <w:noProof/>
            <w:webHidden/>
          </w:rPr>
          <w:fldChar w:fldCharType="end"/>
        </w:r>
      </w:hyperlink>
    </w:p>
    <w:p w14:paraId="61DC61D3" w14:textId="0E6A16D9" w:rsidR="00746BB7" w:rsidRDefault="00746BB7">
      <w:pPr>
        <w:pStyle w:val="TOC1"/>
        <w:rPr>
          <w:rFonts w:asciiTheme="minorHAnsi" w:eastAsiaTheme="minorEastAsia" w:hAnsiTheme="minorHAnsi" w:cstheme="minorBidi"/>
          <w:noProof/>
          <w:sz w:val="22"/>
          <w:szCs w:val="22"/>
        </w:rPr>
      </w:pPr>
      <w:hyperlink w:anchor="_Toc523907194" w:history="1">
        <w:r w:rsidRPr="00A5766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_Toc523907194 \h </w:instrText>
        </w:r>
        <w:r>
          <w:rPr>
            <w:noProof/>
            <w:webHidden/>
          </w:rPr>
        </w:r>
        <w:r>
          <w:rPr>
            <w:noProof/>
            <w:webHidden/>
          </w:rPr>
          <w:fldChar w:fldCharType="separate"/>
        </w:r>
        <w:r>
          <w:rPr>
            <w:noProof/>
            <w:webHidden/>
          </w:rPr>
          <w:t>126</w:t>
        </w:r>
        <w:r>
          <w:rPr>
            <w:noProof/>
            <w:webHidden/>
          </w:rPr>
          <w:fldChar w:fldCharType="end"/>
        </w:r>
      </w:hyperlink>
    </w:p>
    <w:p w14:paraId="5EA1BEDB" w14:textId="2CE200C3"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95" w:history="1">
        <w:r w:rsidRPr="00A5766F">
          <w:rPr>
            <w:rStyle w:val="Hyperlink"/>
            <w:noProof/>
          </w:rPr>
          <w:t>F.1 General</w:t>
        </w:r>
        <w:r>
          <w:rPr>
            <w:noProof/>
            <w:webHidden/>
          </w:rPr>
          <w:tab/>
        </w:r>
        <w:r>
          <w:rPr>
            <w:noProof/>
            <w:webHidden/>
          </w:rPr>
          <w:fldChar w:fldCharType="begin"/>
        </w:r>
        <w:r>
          <w:rPr>
            <w:noProof/>
            <w:webHidden/>
          </w:rPr>
          <w:instrText xml:space="preserve"> PAGEREF _Toc523907195 \h </w:instrText>
        </w:r>
        <w:r>
          <w:rPr>
            <w:noProof/>
            <w:webHidden/>
          </w:rPr>
        </w:r>
        <w:r>
          <w:rPr>
            <w:noProof/>
            <w:webHidden/>
          </w:rPr>
          <w:fldChar w:fldCharType="separate"/>
        </w:r>
        <w:r>
          <w:rPr>
            <w:noProof/>
            <w:webHidden/>
          </w:rPr>
          <w:t>126</w:t>
        </w:r>
        <w:r>
          <w:rPr>
            <w:noProof/>
            <w:webHidden/>
          </w:rPr>
          <w:fldChar w:fldCharType="end"/>
        </w:r>
      </w:hyperlink>
    </w:p>
    <w:p w14:paraId="7E23C447" w14:textId="2FAAEEA2"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96" w:history="1">
        <w:r w:rsidRPr="00A5766F">
          <w:rPr>
            <w:rStyle w:val="Hyperlink"/>
            <w:noProof/>
          </w:rPr>
          <w:t>F.2 Non-deterministic file format elements</w:t>
        </w:r>
        <w:r>
          <w:rPr>
            <w:noProof/>
            <w:webHidden/>
          </w:rPr>
          <w:tab/>
        </w:r>
        <w:r>
          <w:rPr>
            <w:noProof/>
            <w:webHidden/>
          </w:rPr>
          <w:fldChar w:fldCharType="begin"/>
        </w:r>
        <w:r>
          <w:rPr>
            <w:noProof/>
            <w:webHidden/>
          </w:rPr>
          <w:instrText xml:space="preserve"> PAGEREF _Toc523907196 \h </w:instrText>
        </w:r>
        <w:r>
          <w:rPr>
            <w:noProof/>
            <w:webHidden/>
          </w:rPr>
        </w:r>
        <w:r>
          <w:rPr>
            <w:noProof/>
            <w:webHidden/>
          </w:rPr>
          <w:fldChar w:fldCharType="separate"/>
        </w:r>
        <w:r>
          <w:rPr>
            <w:noProof/>
            <w:webHidden/>
          </w:rPr>
          <w:t>126</w:t>
        </w:r>
        <w:r>
          <w:rPr>
            <w:noProof/>
            <w:webHidden/>
          </w:rPr>
          <w:fldChar w:fldCharType="end"/>
        </w:r>
      </w:hyperlink>
    </w:p>
    <w:p w14:paraId="3D2DC723" w14:textId="41CF55E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97" w:history="1">
        <w:r w:rsidRPr="00A5766F">
          <w:rPr>
            <w:rStyle w:val="Hyperlink"/>
            <w:noProof/>
          </w:rPr>
          <w:t>F.3 Array and dictionary element ordering</w:t>
        </w:r>
        <w:r>
          <w:rPr>
            <w:noProof/>
            <w:webHidden/>
          </w:rPr>
          <w:tab/>
        </w:r>
        <w:r>
          <w:rPr>
            <w:noProof/>
            <w:webHidden/>
          </w:rPr>
          <w:fldChar w:fldCharType="begin"/>
        </w:r>
        <w:r>
          <w:rPr>
            <w:noProof/>
            <w:webHidden/>
          </w:rPr>
          <w:instrText xml:space="preserve"> PAGEREF _Toc523907197 \h </w:instrText>
        </w:r>
        <w:r>
          <w:rPr>
            <w:noProof/>
            <w:webHidden/>
          </w:rPr>
        </w:r>
        <w:r>
          <w:rPr>
            <w:noProof/>
            <w:webHidden/>
          </w:rPr>
          <w:fldChar w:fldCharType="separate"/>
        </w:r>
        <w:r>
          <w:rPr>
            <w:noProof/>
            <w:webHidden/>
          </w:rPr>
          <w:t>127</w:t>
        </w:r>
        <w:r>
          <w:rPr>
            <w:noProof/>
            <w:webHidden/>
          </w:rPr>
          <w:fldChar w:fldCharType="end"/>
        </w:r>
      </w:hyperlink>
    </w:p>
    <w:p w14:paraId="203D608F" w14:textId="47321705"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98" w:history="1">
        <w:r w:rsidRPr="00A5766F">
          <w:rPr>
            <w:rStyle w:val="Hyperlink"/>
            <w:noProof/>
          </w:rPr>
          <w:t>F.4 Absolute paths</w:t>
        </w:r>
        <w:r>
          <w:rPr>
            <w:noProof/>
            <w:webHidden/>
          </w:rPr>
          <w:tab/>
        </w:r>
        <w:r>
          <w:rPr>
            <w:noProof/>
            <w:webHidden/>
          </w:rPr>
          <w:fldChar w:fldCharType="begin"/>
        </w:r>
        <w:r>
          <w:rPr>
            <w:noProof/>
            <w:webHidden/>
          </w:rPr>
          <w:instrText xml:space="preserve"> PAGEREF _Toc523907198 \h </w:instrText>
        </w:r>
        <w:r>
          <w:rPr>
            <w:noProof/>
            <w:webHidden/>
          </w:rPr>
        </w:r>
        <w:r>
          <w:rPr>
            <w:noProof/>
            <w:webHidden/>
          </w:rPr>
          <w:fldChar w:fldCharType="separate"/>
        </w:r>
        <w:r>
          <w:rPr>
            <w:noProof/>
            <w:webHidden/>
          </w:rPr>
          <w:t>127</w:t>
        </w:r>
        <w:r>
          <w:rPr>
            <w:noProof/>
            <w:webHidden/>
          </w:rPr>
          <w:fldChar w:fldCharType="end"/>
        </w:r>
      </w:hyperlink>
    </w:p>
    <w:p w14:paraId="6DAE156E" w14:textId="4152F92E"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199" w:history="1">
        <w:r w:rsidRPr="00A5766F">
          <w:rPr>
            <w:rStyle w:val="Hyperlink"/>
            <w:noProof/>
          </w:rPr>
          <w:t>F.5 Compensating for non-deterministic output</w:t>
        </w:r>
        <w:r>
          <w:rPr>
            <w:noProof/>
            <w:webHidden/>
          </w:rPr>
          <w:tab/>
        </w:r>
        <w:r>
          <w:rPr>
            <w:noProof/>
            <w:webHidden/>
          </w:rPr>
          <w:fldChar w:fldCharType="begin"/>
        </w:r>
        <w:r>
          <w:rPr>
            <w:noProof/>
            <w:webHidden/>
          </w:rPr>
          <w:instrText xml:space="preserve"> PAGEREF _Toc523907199 \h </w:instrText>
        </w:r>
        <w:r>
          <w:rPr>
            <w:noProof/>
            <w:webHidden/>
          </w:rPr>
        </w:r>
        <w:r>
          <w:rPr>
            <w:noProof/>
            <w:webHidden/>
          </w:rPr>
          <w:fldChar w:fldCharType="separate"/>
        </w:r>
        <w:r>
          <w:rPr>
            <w:noProof/>
            <w:webHidden/>
          </w:rPr>
          <w:t>127</w:t>
        </w:r>
        <w:r>
          <w:rPr>
            <w:noProof/>
            <w:webHidden/>
          </w:rPr>
          <w:fldChar w:fldCharType="end"/>
        </w:r>
      </w:hyperlink>
    </w:p>
    <w:p w14:paraId="4A7901BD" w14:textId="75F507A0"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0" w:history="1">
        <w:r w:rsidRPr="00A5766F">
          <w:rPr>
            <w:rStyle w:val="Hyperlink"/>
            <w:noProof/>
          </w:rPr>
          <w:t>F.6 Interaction between determinism and baselining</w:t>
        </w:r>
        <w:r>
          <w:rPr>
            <w:noProof/>
            <w:webHidden/>
          </w:rPr>
          <w:tab/>
        </w:r>
        <w:r>
          <w:rPr>
            <w:noProof/>
            <w:webHidden/>
          </w:rPr>
          <w:fldChar w:fldCharType="begin"/>
        </w:r>
        <w:r>
          <w:rPr>
            <w:noProof/>
            <w:webHidden/>
          </w:rPr>
          <w:instrText xml:space="preserve"> PAGEREF _Toc523907200 \h </w:instrText>
        </w:r>
        <w:r>
          <w:rPr>
            <w:noProof/>
            <w:webHidden/>
          </w:rPr>
        </w:r>
        <w:r>
          <w:rPr>
            <w:noProof/>
            <w:webHidden/>
          </w:rPr>
          <w:fldChar w:fldCharType="separate"/>
        </w:r>
        <w:r>
          <w:rPr>
            <w:noProof/>
            <w:webHidden/>
          </w:rPr>
          <w:t>128</w:t>
        </w:r>
        <w:r>
          <w:rPr>
            <w:noProof/>
            <w:webHidden/>
          </w:rPr>
          <w:fldChar w:fldCharType="end"/>
        </w:r>
      </w:hyperlink>
    </w:p>
    <w:p w14:paraId="1F449557" w14:textId="396FF3C9" w:rsidR="00746BB7" w:rsidRDefault="00746BB7">
      <w:pPr>
        <w:pStyle w:val="TOC1"/>
        <w:rPr>
          <w:rFonts w:asciiTheme="minorHAnsi" w:eastAsiaTheme="minorEastAsia" w:hAnsiTheme="minorHAnsi" w:cstheme="minorBidi"/>
          <w:noProof/>
          <w:sz w:val="22"/>
          <w:szCs w:val="22"/>
        </w:rPr>
      </w:pPr>
      <w:hyperlink w:anchor="_Toc523907201" w:history="1">
        <w:r w:rsidRPr="00A5766F">
          <w:rPr>
            <w:rStyle w:val="Hyperlink"/>
            <w:noProof/>
          </w:rPr>
          <w:t>Appendix G. (Informative) Guidance on fixes</w:t>
        </w:r>
        <w:r>
          <w:rPr>
            <w:noProof/>
            <w:webHidden/>
          </w:rPr>
          <w:tab/>
        </w:r>
        <w:r>
          <w:rPr>
            <w:noProof/>
            <w:webHidden/>
          </w:rPr>
          <w:fldChar w:fldCharType="begin"/>
        </w:r>
        <w:r>
          <w:rPr>
            <w:noProof/>
            <w:webHidden/>
          </w:rPr>
          <w:instrText xml:space="preserve"> PAGEREF _Toc523907201 \h </w:instrText>
        </w:r>
        <w:r>
          <w:rPr>
            <w:noProof/>
            <w:webHidden/>
          </w:rPr>
        </w:r>
        <w:r>
          <w:rPr>
            <w:noProof/>
            <w:webHidden/>
          </w:rPr>
          <w:fldChar w:fldCharType="separate"/>
        </w:r>
        <w:r>
          <w:rPr>
            <w:noProof/>
            <w:webHidden/>
          </w:rPr>
          <w:t>129</w:t>
        </w:r>
        <w:r>
          <w:rPr>
            <w:noProof/>
            <w:webHidden/>
          </w:rPr>
          <w:fldChar w:fldCharType="end"/>
        </w:r>
      </w:hyperlink>
    </w:p>
    <w:p w14:paraId="2521F0BE" w14:textId="0638B454" w:rsidR="00746BB7" w:rsidRDefault="00746BB7">
      <w:pPr>
        <w:pStyle w:val="TOC1"/>
        <w:rPr>
          <w:rFonts w:asciiTheme="minorHAnsi" w:eastAsiaTheme="minorEastAsia" w:hAnsiTheme="minorHAnsi" w:cstheme="minorBidi"/>
          <w:noProof/>
          <w:sz w:val="22"/>
          <w:szCs w:val="22"/>
        </w:rPr>
      </w:pPr>
      <w:hyperlink w:anchor="_Toc523907202" w:history="1">
        <w:r w:rsidRPr="00A5766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_Toc523907202 \h </w:instrText>
        </w:r>
        <w:r>
          <w:rPr>
            <w:noProof/>
            <w:webHidden/>
          </w:rPr>
        </w:r>
        <w:r>
          <w:rPr>
            <w:noProof/>
            <w:webHidden/>
          </w:rPr>
          <w:fldChar w:fldCharType="separate"/>
        </w:r>
        <w:r>
          <w:rPr>
            <w:noProof/>
            <w:webHidden/>
          </w:rPr>
          <w:t>130</w:t>
        </w:r>
        <w:r>
          <w:rPr>
            <w:noProof/>
            <w:webHidden/>
          </w:rPr>
          <w:fldChar w:fldCharType="end"/>
        </w:r>
      </w:hyperlink>
    </w:p>
    <w:p w14:paraId="221D5D1A" w14:textId="20D89CC7" w:rsidR="00746BB7" w:rsidRDefault="00746BB7">
      <w:pPr>
        <w:pStyle w:val="TOC1"/>
        <w:rPr>
          <w:rFonts w:asciiTheme="minorHAnsi" w:eastAsiaTheme="minorEastAsia" w:hAnsiTheme="minorHAnsi" w:cstheme="minorBidi"/>
          <w:noProof/>
          <w:sz w:val="22"/>
          <w:szCs w:val="22"/>
        </w:rPr>
      </w:pPr>
      <w:hyperlink w:anchor="_Toc523907203" w:history="1">
        <w:r w:rsidRPr="00A5766F">
          <w:rPr>
            <w:rStyle w:val="Hyperlink"/>
            <w:noProof/>
          </w:rPr>
          <w:t>Appendix I. (Informative) Examples</w:t>
        </w:r>
        <w:r>
          <w:rPr>
            <w:noProof/>
            <w:webHidden/>
          </w:rPr>
          <w:tab/>
        </w:r>
        <w:r>
          <w:rPr>
            <w:noProof/>
            <w:webHidden/>
          </w:rPr>
          <w:fldChar w:fldCharType="begin"/>
        </w:r>
        <w:r>
          <w:rPr>
            <w:noProof/>
            <w:webHidden/>
          </w:rPr>
          <w:instrText xml:space="preserve"> PAGEREF _Toc523907203 \h </w:instrText>
        </w:r>
        <w:r>
          <w:rPr>
            <w:noProof/>
            <w:webHidden/>
          </w:rPr>
        </w:r>
        <w:r>
          <w:rPr>
            <w:noProof/>
            <w:webHidden/>
          </w:rPr>
          <w:fldChar w:fldCharType="separate"/>
        </w:r>
        <w:r>
          <w:rPr>
            <w:noProof/>
            <w:webHidden/>
          </w:rPr>
          <w:t>133</w:t>
        </w:r>
        <w:r>
          <w:rPr>
            <w:noProof/>
            <w:webHidden/>
          </w:rPr>
          <w:fldChar w:fldCharType="end"/>
        </w:r>
      </w:hyperlink>
    </w:p>
    <w:p w14:paraId="5B896B23" w14:textId="6F96139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4" w:history="1">
        <w:r w:rsidRPr="00A5766F">
          <w:rPr>
            <w:rStyle w:val="Hyperlink"/>
            <w:noProof/>
          </w:rPr>
          <w:t>I.1 Minimal valid SARIF log file</w:t>
        </w:r>
        <w:r>
          <w:rPr>
            <w:noProof/>
            <w:webHidden/>
          </w:rPr>
          <w:tab/>
        </w:r>
        <w:r>
          <w:rPr>
            <w:noProof/>
            <w:webHidden/>
          </w:rPr>
          <w:fldChar w:fldCharType="begin"/>
        </w:r>
        <w:r>
          <w:rPr>
            <w:noProof/>
            <w:webHidden/>
          </w:rPr>
          <w:instrText xml:space="preserve"> PAGEREF _Toc523907204 \h </w:instrText>
        </w:r>
        <w:r>
          <w:rPr>
            <w:noProof/>
            <w:webHidden/>
          </w:rPr>
        </w:r>
        <w:r>
          <w:rPr>
            <w:noProof/>
            <w:webHidden/>
          </w:rPr>
          <w:fldChar w:fldCharType="separate"/>
        </w:r>
        <w:r>
          <w:rPr>
            <w:noProof/>
            <w:webHidden/>
          </w:rPr>
          <w:t>133</w:t>
        </w:r>
        <w:r>
          <w:rPr>
            <w:noProof/>
            <w:webHidden/>
          </w:rPr>
          <w:fldChar w:fldCharType="end"/>
        </w:r>
      </w:hyperlink>
    </w:p>
    <w:p w14:paraId="41DFFC80" w14:textId="0B248B1F"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5" w:history="1">
        <w:r w:rsidRPr="00A5766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_Toc523907205 \h </w:instrText>
        </w:r>
        <w:r>
          <w:rPr>
            <w:noProof/>
            <w:webHidden/>
          </w:rPr>
        </w:r>
        <w:r>
          <w:rPr>
            <w:noProof/>
            <w:webHidden/>
          </w:rPr>
          <w:fldChar w:fldCharType="separate"/>
        </w:r>
        <w:r>
          <w:rPr>
            <w:noProof/>
            <w:webHidden/>
          </w:rPr>
          <w:t>133</w:t>
        </w:r>
        <w:r>
          <w:rPr>
            <w:noProof/>
            <w:webHidden/>
          </w:rPr>
          <w:fldChar w:fldCharType="end"/>
        </w:r>
      </w:hyperlink>
    </w:p>
    <w:p w14:paraId="48E68BB9" w14:textId="3C641DCD"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6" w:history="1">
        <w:r w:rsidRPr="00A5766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_Toc523907206 \h </w:instrText>
        </w:r>
        <w:r>
          <w:rPr>
            <w:noProof/>
            <w:webHidden/>
          </w:rPr>
        </w:r>
        <w:r>
          <w:rPr>
            <w:noProof/>
            <w:webHidden/>
          </w:rPr>
          <w:fldChar w:fldCharType="separate"/>
        </w:r>
        <w:r>
          <w:rPr>
            <w:noProof/>
            <w:webHidden/>
          </w:rPr>
          <w:t>134</w:t>
        </w:r>
        <w:r>
          <w:rPr>
            <w:noProof/>
            <w:webHidden/>
          </w:rPr>
          <w:fldChar w:fldCharType="end"/>
        </w:r>
      </w:hyperlink>
    </w:p>
    <w:p w14:paraId="4F8B0E26" w14:textId="3666AE01"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7" w:history="1">
        <w:r w:rsidRPr="00A5766F">
          <w:rPr>
            <w:rStyle w:val="Hyperlink"/>
            <w:noProof/>
          </w:rPr>
          <w:t>I.4 SARIF resource file with rule metadata</w:t>
        </w:r>
        <w:r>
          <w:rPr>
            <w:noProof/>
            <w:webHidden/>
          </w:rPr>
          <w:tab/>
        </w:r>
        <w:r>
          <w:rPr>
            <w:noProof/>
            <w:webHidden/>
          </w:rPr>
          <w:fldChar w:fldCharType="begin"/>
        </w:r>
        <w:r>
          <w:rPr>
            <w:noProof/>
            <w:webHidden/>
          </w:rPr>
          <w:instrText xml:space="preserve"> PAGEREF _Toc523907207 \h </w:instrText>
        </w:r>
        <w:r>
          <w:rPr>
            <w:noProof/>
            <w:webHidden/>
          </w:rPr>
        </w:r>
        <w:r>
          <w:rPr>
            <w:noProof/>
            <w:webHidden/>
          </w:rPr>
          <w:fldChar w:fldCharType="separate"/>
        </w:r>
        <w:r>
          <w:rPr>
            <w:noProof/>
            <w:webHidden/>
          </w:rPr>
          <w:t>135</w:t>
        </w:r>
        <w:r>
          <w:rPr>
            <w:noProof/>
            <w:webHidden/>
          </w:rPr>
          <w:fldChar w:fldCharType="end"/>
        </w:r>
      </w:hyperlink>
    </w:p>
    <w:p w14:paraId="24AAAEC2" w14:textId="3DD45207" w:rsidR="00746BB7" w:rsidRDefault="00746BB7">
      <w:pPr>
        <w:pStyle w:val="TOC2"/>
        <w:tabs>
          <w:tab w:val="right" w:leader="dot" w:pos="9350"/>
        </w:tabs>
        <w:rPr>
          <w:rFonts w:asciiTheme="minorHAnsi" w:eastAsiaTheme="minorEastAsia" w:hAnsiTheme="minorHAnsi" w:cstheme="minorBidi"/>
          <w:noProof/>
          <w:sz w:val="22"/>
          <w:szCs w:val="22"/>
        </w:rPr>
      </w:pPr>
      <w:hyperlink w:anchor="_Toc523907208" w:history="1">
        <w:r w:rsidRPr="00A5766F">
          <w:rPr>
            <w:rStyle w:val="Hyperlink"/>
            <w:noProof/>
          </w:rPr>
          <w:t>I.5 Comprehensive SARIF file</w:t>
        </w:r>
        <w:r>
          <w:rPr>
            <w:noProof/>
            <w:webHidden/>
          </w:rPr>
          <w:tab/>
        </w:r>
        <w:r>
          <w:rPr>
            <w:noProof/>
            <w:webHidden/>
          </w:rPr>
          <w:fldChar w:fldCharType="begin"/>
        </w:r>
        <w:r>
          <w:rPr>
            <w:noProof/>
            <w:webHidden/>
          </w:rPr>
          <w:instrText xml:space="preserve"> PAGEREF _Toc523907208 \h </w:instrText>
        </w:r>
        <w:r>
          <w:rPr>
            <w:noProof/>
            <w:webHidden/>
          </w:rPr>
        </w:r>
        <w:r>
          <w:rPr>
            <w:noProof/>
            <w:webHidden/>
          </w:rPr>
          <w:fldChar w:fldCharType="separate"/>
        </w:r>
        <w:r>
          <w:rPr>
            <w:noProof/>
            <w:webHidden/>
          </w:rPr>
          <w:t>136</w:t>
        </w:r>
        <w:r>
          <w:rPr>
            <w:noProof/>
            <w:webHidden/>
          </w:rPr>
          <w:fldChar w:fldCharType="end"/>
        </w:r>
      </w:hyperlink>
    </w:p>
    <w:p w14:paraId="42FF11FB" w14:textId="7B0B633F" w:rsidR="00746BB7" w:rsidRDefault="00746BB7">
      <w:pPr>
        <w:pStyle w:val="TOC1"/>
        <w:rPr>
          <w:rFonts w:asciiTheme="minorHAnsi" w:eastAsiaTheme="minorEastAsia" w:hAnsiTheme="minorHAnsi" w:cstheme="minorBidi"/>
          <w:noProof/>
          <w:sz w:val="22"/>
          <w:szCs w:val="22"/>
        </w:rPr>
      </w:pPr>
      <w:hyperlink w:anchor="_Toc523907209" w:history="1">
        <w:r w:rsidRPr="00A5766F">
          <w:rPr>
            <w:rStyle w:val="Hyperlink"/>
            <w:noProof/>
          </w:rPr>
          <w:t>Appendix J. (Informative) Revision History</w:t>
        </w:r>
        <w:r>
          <w:rPr>
            <w:noProof/>
            <w:webHidden/>
          </w:rPr>
          <w:tab/>
        </w:r>
        <w:r>
          <w:rPr>
            <w:noProof/>
            <w:webHidden/>
          </w:rPr>
          <w:fldChar w:fldCharType="begin"/>
        </w:r>
        <w:r>
          <w:rPr>
            <w:noProof/>
            <w:webHidden/>
          </w:rPr>
          <w:instrText xml:space="preserve"> PAGEREF _Toc523907209 \h </w:instrText>
        </w:r>
        <w:r>
          <w:rPr>
            <w:noProof/>
            <w:webHidden/>
          </w:rPr>
        </w:r>
        <w:r>
          <w:rPr>
            <w:noProof/>
            <w:webHidden/>
          </w:rPr>
          <w:fldChar w:fldCharType="separate"/>
        </w:r>
        <w:r>
          <w:rPr>
            <w:noProof/>
            <w:webHidden/>
          </w:rPr>
          <w:t>143</w:t>
        </w:r>
        <w:r>
          <w:rPr>
            <w:noProof/>
            <w:webHidden/>
          </w:rPr>
          <w:fldChar w:fldCharType="end"/>
        </w:r>
      </w:hyperlink>
    </w:p>
    <w:p w14:paraId="300EBE96" w14:textId="7CB669D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39068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3906816"/>
      <w:r>
        <w:t>IPR Policy</w:t>
      </w:r>
      <w:bookmarkEnd w:id="7"/>
    </w:p>
    <w:p w14:paraId="46AF25ED" w14:textId="2482D31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E83E0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3906817"/>
      <w:r>
        <w:t>Terminology</w:t>
      </w:r>
      <w:bookmarkEnd w:id="5"/>
      <w:bookmarkEnd w:id="6"/>
      <w:bookmarkEnd w:id="8"/>
    </w:p>
    <w:p w14:paraId="332C78E7" w14:textId="6921815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2FC4868" w:rsidR="00B05C99" w:rsidRDefault="00746BB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372C2D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77CE3C2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1139FDB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650B7422" w:rsidR="008119BF" w:rsidRPr="008119BF" w:rsidRDefault="00746BB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37335F7" w:rsidR="0044419A" w:rsidRDefault="00746BB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AC187FD" w:rsidR="0044419A" w:rsidRDefault="00746BB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03EB80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126B69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0515D56" w:rsidR="00B05C99" w:rsidRDefault="00746BB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007600E" w:rsidR="00D06F1A" w:rsidRPr="00D06F1A" w:rsidRDefault="00746BB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329E7888" w:rsidR="00376AE7" w:rsidRPr="00376AE7" w:rsidRDefault="00746BB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B05ED9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F0FA340" w:rsidR="00366BA7" w:rsidRDefault="00746BB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5F6B6C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CEB2C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4925FF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5B883AD" w:rsidR="000237CE" w:rsidRPr="000237CE" w:rsidRDefault="00746BB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13E82E3" w:rsidR="0044419A" w:rsidRDefault="00746BB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C6F5B55" w:rsidR="0044419A" w:rsidRDefault="00746BB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70FC43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2E740E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7EEBAB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C7E091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995361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51E0F712" w:rsidR="0044419A" w:rsidRDefault="00746BB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E735E6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5EDA317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3A896B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25ABE22C" w:rsidR="00646038" w:rsidRDefault="00746BB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10823B" w:rsidR="0044419A" w:rsidRDefault="00746BB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A60FFE0" w:rsidR="00646038" w:rsidRDefault="00746BB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7DB4C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F8CABBA" w:rsidR="0044419A" w:rsidRDefault="00746B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4E75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7B4B0C14" w:rsidR="00B05C99" w:rsidRDefault="00746BB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91B4C90"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CA2A5D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56C16CB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B7A9480" w:rsidR="0044419A" w:rsidRDefault="00746BB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2BA6EF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523E0A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C8022C5" w:rsidR="00B05C99" w:rsidRDefault="00746BB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34D8F65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26FCC5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5FFD452" w:rsidR="0044419A" w:rsidRDefault="00746B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280FA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C07D12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E2D910" w:rsidR="00822D1D" w:rsidRPr="00822D1D" w:rsidRDefault="00746BB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3BA5231" w:rsidR="00B05C99" w:rsidRDefault="00746BB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1DEFDC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6B2B83B"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152A14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7A00EAB7" w:rsidR="00366BA7" w:rsidRDefault="00746BB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041EDAEE" w:rsidR="00753025" w:rsidRPr="00753025" w:rsidRDefault="00746BB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EC1A0C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5427EC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305D1B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33462403" w:rsidR="0044419A" w:rsidRDefault="00746BB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F4F57FE" w:rsidR="0044419A" w:rsidRDefault="00746BB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1EF9A3E" w:rsidR="0003129F" w:rsidRDefault="00746BB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FD16BD" w:rsidR="0044419A" w:rsidRDefault="00746BB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24D0D6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BBE46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53730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390681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14B43A3"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3F6E881A"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0E6816A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39D55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27BB42AE"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5F9C448"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9EBEB66"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1AB2A1D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F688C5"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9E9D01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9E12374"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D19E0FF"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D977E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75D95D56"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2EDEA195"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2DE995FD"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52BE1F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F891035"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83F99BF"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7AF9FBB7"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633A98A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5A005F7E"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3906819"/>
      <w:r>
        <w:t>Non-Normative References</w:t>
      </w:r>
      <w:bookmarkEnd w:id="81"/>
      <w:bookmarkEnd w:id="82"/>
      <w:bookmarkEnd w:id="83"/>
    </w:p>
    <w:p w14:paraId="1067680D" w14:textId="5B5C508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7F89DFCB"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675B7B03"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3B8AFD2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E1DA91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32EBAEFE"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16A51A7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390682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390682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3906822"/>
      <w:r>
        <w:t>Format examples</w:t>
      </w:r>
      <w:bookmarkEnd w:id="90"/>
    </w:p>
    <w:p w14:paraId="0C763244" w14:textId="56F633E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3906823"/>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23906824"/>
      <w:r>
        <w:t>Syntax notation</w:t>
      </w:r>
      <w:bookmarkEnd w:id="92"/>
    </w:p>
    <w:p w14:paraId="15BCDF38" w14:textId="3E3226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61018B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390682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390682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63920C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46BB7">
        <w:t>3.10</w:t>
      </w:r>
      <w:r w:rsidR="00C43D40">
        <w:fldChar w:fldCharType="end"/>
      </w:r>
      <w:r>
        <w:t>).</w:t>
      </w:r>
    </w:p>
    <w:p w14:paraId="7A96C9E2" w14:textId="08DA1BD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26A532E"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3906827"/>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390682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3906829"/>
      <w:r>
        <w:t>text property</w:t>
      </w:r>
      <w:bookmarkEnd w:id="108"/>
      <w:bookmarkEnd w:id="109"/>
    </w:p>
    <w:p w14:paraId="4A7B5CC6" w14:textId="77A4655D"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46BB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3906830"/>
      <w:r>
        <w:t>binary property</w:t>
      </w:r>
      <w:bookmarkEnd w:id="110"/>
      <w:bookmarkEnd w:id="111"/>
    </w:p>
    <w:p w14:paraId="1BB5464B" w14:textId="4A35720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3906831"/>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3906832"/>
      <w:r>
        <w:t>General</w:t>
      </w:r>
      <w:bookmarkEnd w:id="114"/>
      <w:bookmarkEnd w:id="115"/>
    </w:p>
    <w:p w14:paraId="0DE4A1DE" w14:textId="716FA9D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46BB7">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46BB7">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3906833"/>
      <w:r>
        <w:t>uri property</w:t>
      </w:r>
      <w:bookmarkEnd w:id="116"/>
      <w:bookmarkEnd w:id="117"/>
    </w:p>
    <w:p w14:paraId="312B616B" w14:textId="376AEB65" w:rsidR="005345F2" w:rsidRDefault="005345F2" w:rsidP="005345F2">
      <w:pPr>
        <w:pStyle w:val="Heading4"/>
      </w:pPr>
      <w:bookmarkStart w:id="118" w:name="_Toc523906834"/>
      <w:r>
        <w:t>General</w:t>
      </w:r>
      <w:bookmarkEnd w:id="118"/>
    </w:p>
    <w:p w14:paraId="604C3241" w14:textId="76949A1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AE703C4"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746BB7">
        <w:t>3.11.15</w:t>
      </w:r>
      <w:r w:rsidR="00A41F43">
        <w:fldChar w:fldCharType="end"/>
      </w:r>
      <w:r w:rsidR="00A41F43">
        <w:t>).</w:t>
      </w:r>
    </w:p>
    <w:p w14:paraId="653D799B" w14:textId="1AB68D9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3906835"/>
      <w:r>
        <w:lastRenderedPageBreak/>
        <w:t>URIs that use the "file" protocol</w:t>
      </w:r>
      <w:bookmarkEnd w:id="120"/>
      <w:bookmarkEnd w:id="121"/>
    </w:p>
    <w:p w14:paraId="7C3ECB2F" w14:textId="6863D9A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9A129FD"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3906836"/>
      <w:r>
        <w:t>uriBaseId property</w:t>
      </w:r>
      <w:bookmarkEnd w:id="122"/>
      <w:bookmarkEnd w:id="123"/>
    </w:p>
    <w:p w14:paraId="4438C49A" w14:textId="32C4DD9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46BB7">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C89776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46BB7">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46BB7">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92FB94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46BB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CF48CB9"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46BB7">
        <w:t>3.3.4</w:t>
      </w:r>
      <w:r>
        <w:fldChar w:fldCharType="end"/>
      </w:r>
      <w:r>
        <w:t>.</w:t>
      </w:r>
    </w:p>
    <w:p w14:paraId="2223DEA6" w14:textId="74C0FBD7" w:rsidR="00F47A7C" w:rsidRDefault="00F47A7C" w:rsidP="00F47A7C">
      <w:pPr>
        <w:pStyle w:val="Heading3"/>
      </w:pPr>
      <w:bookmarkStart w:id="124" w:name="_Ref510013017"/>
      <w:bookmarkStart w:id="125" w:name="_Toc523906837"/>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7A0060F"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746BB7">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746BB7">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B36D2C8"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4DCC6D62" w14:textId="79456D70"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46BB7">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CC8645" w:rsidR="00F47A7C" w:rsidRDefault="00F47A7C" w:rsidP="00F47A7C">
      <w:pPr>
        <w:pStyle w:val="Codesmall"/>
      </w:pPr>
      <w:r>
        <w:t xml:space="preserve">  "results": [                                   # See §</w:t>
      </w:r>
      <w:r>
        <w:fldChar w:fldCharType="begin"/>
      </w:r>
      <w:r>
        <w:instrText xml:space="preserve"> REF _Ref493350972 \r \h </w:instrText>
      </w:r>
      <w:r>
        <w:fldChar w:fldCharType="separate"/>
      </w:r>
      <w:r w:rsidR="00746BB7">
        <w:t>3.11.18</w:t>
      </w:r>
      <w:r>
        <w:fldChar w:fldCharType="end"/>
      </w:r>
      <w:r>
        <w:t xml:space="preserve">.                                     </w:t>
      </w:r>
    </w:p>
    <w:p w14:paraId="6EB641EB" w14:textId="61E0E2C0"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 xml:space="preserve">). </w:t>
      </w:r>
    </w:p>
    <w:p w14:paraId="610BCD74" w14:textId="2683D94E" w:rsidR="00F47A7C" w:rsidRDefault="00F47A7C" w:rsidP="00F47A7C">
      <w:pPr>
        <w:pStyle w:val="Codesmall"/>
      </w:pPr>
      <w:r>
        <w:t xml:space="preserve">      "locations": [                             # See §</w:t>
      </w:r>
      <w:r>
        <w:fldChar w:fldCharType="begin"/>
      </w:r>
      <w:r>
        <w:instrText xml:space="preserve"> REF _Ref510013155 \r \h </w:instrText>
      </w:r>
      <w:r>
        <w:fldChar w:fldCharType="separate"/>
      </w:r>
      <w:r w:rsidR="00746BB7">
        <w:t>3.19.8</w:t>
      </w:r>
      <w:r>
        <w:fldChar w:fldCharType="end"/>
      </w:r>
      <w:r>
        <w:t>.</w:t>
      </w:r>
    </w:p>
    <w:p w14:paraId="1CD5C95D" w14:textId="0E7149DB"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46BB7">
        <w:t>3.20</w:t>
      </w:r>
      <w:r>
        <w:fldChar w:fldCharType="end"/>
      </w:r>
      <w:r>
        <w:t>).</w:t>
      </w:r>
    </w:p>
    <w:p w14:paraId="509AAFAE" w14:textId="30406982"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46BB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3906838"/>
      <w:r>
        <w:lastRenderedPageBreak/>
        <w:t>String properties</w:t>
      </w:r>
      <w:bookmarkEnd w:id="126"/>
    </w:p>
    <w:p w14:paraId="6C63FE5C" w14:textId="4016EE67" w:rsidR="00D65090" w:rsidRDefault="00D65090" w:rsidP="00D65090">
      <w:pPr>
        <w:pStyle w:val="Heading3"/>
      </w:pPr>
      <w:bookmarkStart w:id="127" w:name="_Toc523906839"/>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3906840"/>
      <w:r>
        <w:t>Redaction</w:t>
      </w:r>
      <w:bookmarkEnd w:id="128"/>
      <w:r w:rsidR="00D244F4">
        <w:t>-aware string properties</w:t>
      </w:r>
      <w:bookmarkEnd w:id="129"/>
    </w:p>
    <w:p w14:paraId="553A2175" w14:textId="06F44D5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46BB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82477B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46BB7">
        <w:t>3.11.23</w:t>
      </w:r>
      <w:r>
        <w:fldChar w:fldCharType="end"/>
      </w:r>
      <w:r>
        <w:t>).</w:t>
      </w:r>
    </w:p>
    <w:p w14:paraId="670174B2" w14:textId="2F6F7D08" w:rsidR="00435405" w:rsidRDefault="00435405" w:rsidP="00435405">
      <w:pPr>
        <w:pStyle w:val="Heading3"/>
      </w:pPr>
      <w:bookmarkStart w:id="130" w:name="_Ref514314114"/>
      <w:bookmarkStart w:id="131" w:name="_Toc523906841"/>
      <w:r>
        <w:t>GUID-valued string properties</w:t>
      </w:r>
      <w:bookmarkEnd w:id="130"/>
      <w:bookmarkEnd w:id="131"/>
    </w:p>
    <w:p w14:paraId="515A660C" w14:textId="16F67269"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3906842"/>
      <w:r>
        <w:t>Hierarchical string</w:t>
      </w:r>
      <w:bookmarkEnd w:id="132"/>
      <w:r w:rsidR="00EA1909">
        <w:t>s</w:t>
      </w:r>
      <w:bookmarkEnd w:id="133"/>
    </w:p>
    <w:p w14:paraId="48E1903C" w14:textId="613DF0CD" w:rsidR="00C535F2" w:rsidRPr="00C535F2" w:rsidRDefault="00C535F2" w:rsidP="00C535F2">
      <w:pPr>
        <w:pStyle w:val="Heading4"/>
      </w:pPr>
      <w:bookmarkStart w:id="134" w:name="_Toc523906843"/>
      <w:r>
        <w:t>General</w:t>
      </w:r>
      <w:bookmarkEnd w:id="134"/>
    </w:p>
    <w:p w14:paraId="06B22FB1" w14:textId="27812D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746BB7">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46BB7">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AF09BA8" w:rsidR="00D244F4" w:rsidRDefault="00D244F4" w:rsidP="00D244F4">
      <w:r>
        <w:t>For examples, see §</w:t>
      </w:r>
      <w:r>
        <w:fldChar w:fldCharType="begin"/>
      </w:r>
      <w:r>
        <w:instrText xml:space="preserve"> REF _Ref514325725 \r \h </w:instrText>
      </w:r>
      <w:r>
        <w:fldChar w:fldCharType="separate"/>
      </w:r>
      <w:r w:rsidR="00746BB7">
        <w:t>3.7.2</w:t>
      </w:r>
      <w:r>
        <w:fldChar w:fldCharType="end"/>
      </w:r>
      <w:r>
        <w:t xml:space="preserve"> and §</w:t>
      </w:r>
      <w:r>
        <w:fldChar w:fldCharType="begin"/>
      </w:r>
      <w:r>
        <w:instrText xml:space="preserve"> REF _Ref514325738 \r \h </w:instrText>
      </w:r>
      <w:r>
        <w:fldChar w:fldCharType="separate"/>
      </w:r>
      <w:r w:rsidR="00746BB7">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3906844"/>
      <w:r>
        <w:lastRenderedPageBreak/>
        <w:t>Versioned hierarchical strings</w:t>
      </w:r>
      <w:bookmarkEnd w:id="136"/>
      <w:bookmarkEnd w:id="137"/>
    </w:p>
    <w:p w14:paraId="0E475B79" w14:textId="5C57EA8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46BB7">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46BB7">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BE61C93"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38CD9D1B" w14:textId="3F273BBC" w:rsidR="00C535F2" w:rsidRDefault="00C535F2" w:rsidP="00C535F2">
      <w:pPr>
        <w:pStyle w:val="Code"/>
      </w:pPr>
      <w:r>
        <w:t xml:space="preserve">  "partialFingerprints":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746BB7">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3906845"/>
      <w:r>
        <w:t>Object properties</w:t>
      </w:r>
      <w:bookmarkEnd w:id="138"/>
      <w:bookmarkEnd w:id="139"/>
    </w:p>
    <w:p w14:paraId="1C30B6EF" w14:textId="5562DD48"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46BB7">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46BB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3906846"/>
      <w:r>
        <w:t>Array properties</w:t>
      </w:r>
      <w:bookmarkEnd w:id="140"/>
      <w:bookmarkEnd w:id="141"/>
    </w:p>
    <w:p w14:paraId="28EB82AC" w14:textId="5479DEBF" w:rsidR="000308F0" w:rsidRDefault="000308F0" w:rsidP="000308F0">
      <w:pPr>
        <w:pStyle w:val="Heading3"/>
      </w:pPr>
      <w:bookmarkStart w:id="142" w:name="_Toc523906847"/>
      <w:r>
        <w:t>General</w:t>
      </w:r>
      <w:bookmarkEnd w:id="142"/>
    </w:p>
    <w:p w14:paraId="5EBAA746" w14:textId="3E26964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46BB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46BB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3906848"/>
      <w:r>
        <w:t>Array properties with unique values</w:t>
      </w:r>
      <w:bookmarkEnd w:id="143"/>
      <w:bookmarkEnd w:id="144"/>
    </w:p>
    <w:p w14:paraId="125B0718" w14:textId="513B5C1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3906849"/>
      <w:r>
        <w:lastRenderedPageBreak/>
        <w:t>Property bags</w:t>
      </w:r>
      <w:bookmarkEnd w:id="145"/>
      <w:bookmarkEnd w:id="146"/>
    </w:p>
    <w:p w14:paraId="394A6CDE" w14:textId="6ABA55FC" w:rsidR="00815787" w:rsidRDefault="00815787" w:rsidP="00815787">
      <w:pPr>
        <w:pStyle w:val="Heading3"/>
      </w:pPr>
      <w:bookmarkStart w:id="147" w:name="_Toc523906850"/>
      <w:r>
        <w:t>General</w:t>
      </w:r>
      <w:bookmarkEnd w:id="147"/>
    </w:p>
    <w:p w14:paraId="0C250E31" w14:textId="21A44EC5"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46BB7">
        <w:t>3.5</w:t>
      </w:r>
      <w:r w:rsidR="000E5572">
        <w:fldChar w:fldCharType="end"/>
      </w:r>
      <w:r w:rsidR="000E5572">
        <w:t>)</w:t>
      </w:r>
      <w:r w:rsidRPr="00490AEA">
        <w:t xml:space="preserve"> containing an arbitrary set of properties.</w:t>
      </w:r>
    </w:p>
    <w:p w14:paraId="5D63B18F" w14:textId="27782A6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46BB7">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3906851"/>
      <w:r>
        <w:t>Tags</w:t>
      </w:r>
      <w:bookmarkEnd w:id="148"/>
      <w:bookmarkEnd w:id="149"/>
      <w:bookmarkEnd w:id="150"/>
    </w:p>
    <w:p w14:paraId="0765905B" w14:textId="2D9C6858" w:rsidR="00B501CE" w:rsidRPr="00B501CE" w:rsidRDefault="00B501CE" w:rsidP="00B501CE">
      <w:pPr>
        <w:pStyle w:val="Heading4"/>
      </w:pPr>
      <w:bookmarkStart w:id="151" w:name="_Toc523906852"/>
      <w:r>
        <w:t>General</w:t>
      </w:r>
      <w:bookmarkEnd w:id="151"/>
    </w:p>
    <w:p w14:paraId="0F1BC690" w14:textId="3BC03F3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746BB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508FC0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46BB7">
        <w:t>3.4.4</w:t>
      </w:r>
      <w:r>
        <w:fldChar w:fldCharType="end"/>
      </w:r>
      <w:r>
        <w:t>).</w:t>
      </w:r>
    </w:p>
    <w:p w14:paraId="040355DB" w14:textId="73289788"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2C5A83A"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746BB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3906853"/>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AC297C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970EB3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99092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46BB7">
        <w:t>3.11</w:t>
      </w:r>
      <w:r>
        <w:fldChar w:fldCharType="end"/>
      </w:r>
      <w:r>
        <w:t xml:space="preserve">) that lexically contains the </w:t>
      </w:r>
      <w:r w:rsidRPr="00B94FAC">
        <w:rPr>
          <w:rStyle w:val="CODEtemp"/>
        </w:rPr>
        <w:t>result</w:t>
      </w:r>
      <w:r>
        <w:t xml:space="preserve"> object:</w:t>
      </w:r>
    </w:p>
    <w:p w14:paraId="2D58AD47" w14:textId="5ECD253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46BB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3906854"/>
      <w:r>
        <w:t>Date/time properties</w:t>
      </w:r>
      <w:bookmarkEnd w:id="154"/>
      <w:bookmarkEnd w:id="155"/>
      <w:bookmarkEnd w:id="156"/>
    </w:p>
    <w:p w14:paraId="33510EF1" w14:textId="6472009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3906855"/>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3906856"/>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3906857"/>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BDE9E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46BB7">
        <w:t>3.9.4</w:t>
      </w:r>
      <w:r>
        <w:fldChar w:fldCharType="end"/>
      </w:r>
      <w:r>
        <w:t>) and embedded links (§</w:t>
      </w:r>
      <w:r>
        <w:fldChar w:fldCharType="begin"/>
      </w:r>
      <w:r>
        <w:instrText xml:space="preserve"> REF _Ref508810900 \r \h </w:instrText>
      </w:r>
      <w:r>
        <w:fldChar w:fldCharType="separate"/>
      </w:r>
      <w:r w:rsidR="00746BB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3906858"/>
      <w:r>
        <w:lastRenderedPageBreak/>
        <w:t>Rich text messages</w:t>
      </w:r>
      <w:bookmarkEnd w:id="163"/>
      <w:bookmarkEnd w:id="164"/>
    </w:p>
    <w:p w14:paraId="78C77DEB" w14:textId="06212753" w:rsidR="00675C8D" w:rsidRPr="00675C8D" w:rsidRDefault="00675C8D" w:rsidP="00675C8D">
      <w:pPr>
        <w:pStyle w:val="Heading4"/>
      </w:pPr>
      <w:bookmarkStart w:id="165" w:name="_Toc523906859"/>
      <w:r>
        <w:t>General</w:t>
      </w:r>
      <w:bookmarkEnd w:id="165"/>
    </w:p>
    <w:p w14:paraId="45F56986" w14:textId="2E0D70B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46BB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46BB7">
        <w:t>3.9.5</w:t>
      </w:r>
      <w:r w:rsidR="0085499B">
        <w:fldChar w:fldCharType="end"/>
      </w:r>
      <w:r w:rsidR="0085499B">
        <w:t>).</w:t>
      </w:r>
    </w:p>
    <w:p w14:paraId="1BFC46D5" w14:textId="37504966"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46BB7">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3906860"/>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385A1F4"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3906861"/>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DE8BC46"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746BB7">
        <w:t>3.9.11</w:t>
      </w:r>
      <w:r>
        <w:fldChar w:fldCharType="end"/>
      </w:r>
      <w:r>
        <w:t>).</w:t>
      </w:r>
    </w:p>
    <w:p w14:paraId="5BF7BEF4" w14:textId="2E3106A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46BB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2291B4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46BB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29ED7BBD"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46BB7">
        <w:t>3.11</w:t>
      </w:r>
      <w:r>
        <w:fldChar w:fldCharType="end"/>
      </w:r>
      <w:r>
        <w:t>).</w:t>
      </w:r>
    </w:p>
    <w:p w14:paraId="2D82F457" w14:textId="159D405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46BB7">
        <w:t>3.11.18</w:t>
      </w:r>
      <w:r>
        <w:fldChar w:fldCharType="end"/>
      </w:r>
      <w:r>
        <w:t>.</w:t>
      </w:r>
    </w:p>
    <w:p w14:paraId="13E475FD" w14:textId="7856780C"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46BB7">
        <w:t>3.19</w:t>
      </w:r>
      <w:r>
        <w:fldChar w:fldCharType="end"/>
      </w:r>
      <w:r>
        <w:t>).</w:t>
      </w:r>
    </w:p>
    <w:p w14:paraId="3E8F3038" w14:textId="797DDA21"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46BB7">
        <w:t>3.19.5</w:t>
      </w:r>
      <w:r>
        <w:fldChar w:fldCharType="end"/>
      </w:r>
      <w:r>
        <w:t>.</w:t>
      </w:r>
    </w:p>
    <w:p w14:paraId="1639AEDC" w14:textId="0D306A2C"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46BB7">
        <w:t>3.19.7</w:t>
      </w:r>
      <w:r>
        <w:fldChar w:fldCharType="end"/>
      </w:r>
      <w:r>
        <w:t>.</w:t>
      </w:r>
    </w:p>
    <w:p w14:paraId="3DF5F195" w14:textId="7C3A888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46BB7">
        <w:t>3.9.7</w:t>
      </w:r>
      <w:r>
        <w:fldChar w:fldCharType="end"/>
      </w:r>
      <w:r>
        <w:t>.</w:t>
      </w:r>
    </w:p>
    <w:p w14:paraId="1F41BBCB" w14:textId="2B5C1776"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46BB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3906862"/>
      <w:r>
        <w:t>Messages with e</w:t>
      </w:r>
      <w:r w:rsidR="00A4123E">
        <w:t>mbedded links</w:t>
      </w:r>
      <w:bookmarkEnd w:id="169"/>
      <w:bookmarkEnd w:id="171"/>
      <w:bookmarkEnd w:id="172"/>
    </w:p>
    <w:p w14:paraId="039E6FD3" w14:textId="2BA4CBD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46BB7">
        <w:t>3.19</w:t>
      </w:r>
      <w:r w:rsidR="00360983">
        <w:fldChar w:fldCharType="end"/>
      </w:r>
      <w:r w:rsidR="006B7822">
        <w:t>)</w:t>
      </w:r>
      <w:r w:rsidR="002957C4">
        <w:t>. We refer to these links as “embedded links”.</w:t>
      </w:r>
    </w:p>
    <w:p w14:paraId="2E75A42E" w14:textId="2D843E94" w:rsidR="00424AAB" w:rsidRDefault="00424AAB" w:rsidP="00424AAB">
      <w:r>
        <w:t>Within a rich text message (§</w:t>
      </w:r>
      <w:r>
        <w:fldChar w:fldCharType="begin"/>
      </w:r>
      <w:r>
        <w:instrText xml:space="preserve"> REF _Ref503354606 \r \h </w:instrText>
      </w:r>
      <w:r>
        <w:fldChar w:fldCharType="separate"/>
      </w:r>
      <w:r w:rsidR="00746BB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94BD2F3" w:rsidR="002957C4" w:rsidRDefault="00424AAB" w:rsidP="002957C4">
      <w:r>
        <w:t>Within a plain text message (§</w:t>
      </w:r>
      <w:r>
        <w:fldChar w:fldCharType="begin"/>
      </w:r>
      <w:r>
        <w:instrText xml:space="preserve"> REF _Ref503354593 \r \h </w:instrText>
      </w:r>
      <w:r>
        <w:fldChar w:fldCharType="separate"/>
      </w:r>
      <w:r w:rsidR="00746BB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E4541BA"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46BB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FE58569"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2DA4156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46BB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46BB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46BB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3906863"/>
      <w:r>
        <w:t>Message string resources</w:t>
      </w:r>
      <w:bookmarkEnd w:id="173"/>
      <w:bookmarkEnd w:id="175"/>
    </w:p>
    <w:p w14:paraId="558CEB2A" w14:textId="15F84E5D" w:rsidR="00F27B42" w:rsidRDefault="00F27B42" w:rsidP="00F27B42">
      <w:pPr>
        <w:pStyle w:val="Heading4"/>
      </w:pPr>
      <w:bookmarkStart w:id="176" w:name="_Toc523906864"/>
      <w:r>
        <w:t>General</w:t>
      </w:r>
      <w:bookmarkEnd w:id="176"/>
    </w:p>
    <w:p w14:paraId="2DC31705" w14:textId="7E8D75E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46BB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46BB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46BB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46BB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88E0025"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46BB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46BB7">
        <w:t>3.35.2</w:t>
      </w:r>
      <w:r w:rsidR="000A6828">
        <w:fldChar w:fldCharType="end"/>
      </w:r>
      <w:r>
        <w:t>).</w:t>
      </w:r>
    </w:p>
    <w:p w14:paraId="71E30852" w14:textId="0F828F05"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46BB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46BB7">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3906865"/>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3906866"/>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2F75A4AE" w:rsidR="000A6828" w:rsidRDefault="000A6828" w:rsidP="00EA540C">
      <w:pPr>
        <w:pStyle w:val="ListParagraph"/>
        <w:numPr>
          <w:ilvl w:val="1"/>
          <w:numId w:val="50"/>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46BB7">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2AE0C9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126AAF3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359106E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46BB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C6D0E0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46BB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3906867"/>
      <w:r>
        <w:t>SARIF resource file format</w:t>
      </w:r>
      <w:bookmarkEnd w:id="181"/>
      <w:bookmarkEnd w:id="182"/>
    </w:p>
    <w:p w14:paraId="441176F7" w14:textId="05E307FC" w:rsidR="00F27B42" w:rsidRDefault="00F27B42" w:rsidP="00F27B42">
      <w:pPr>
        <w:pStyle w:val="Heading5"/>
      </w:pPr>
      <w:bookmarkStart w:id="183" w:name="_Toc523906868"/>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3906869"/>
      <w:r>
        <w:lastRenderedPageBreak/>
        <w:t>sarifLog object</w:t>
      </w:r>
      <w:bookmarkEnd w:id="184"/>
    </w:p>
    <w:p w14:paraId="5BC49FE7" w14:textId="6A362F2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46BB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A62E2C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46BB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E1D6E2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46BB7">
              <w:t>3.10.4</w:t>
            </w:r>
            <w:r>
              <w:fldChar w:fldCharType="end"/>
            </w:r>
            <w:r>
              <w:rPr>
                <w:rStyle w:val="CODEtemp"/>
              </w:rPr>
              <w:t>)</w:t>
            </w:r>
          </w:p>
        </w:tc>
        <w:tc>
          <w:tcPr>
            <w:tcW w:w="1890" w:type="dxa"/>
          </w:tcPr>
          <w:p w14:paraId="4E542B44" w14:textId="5BA3033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46BB7">
              <w:t>3.11</w:t>
            </w:r>
            <w:r>
              <w:fldChar w:fldCharType="end"/>
            </w:r>
            <w:r>
              <w:t>)</w:t>
            </w:r>
          </w:p>
        </w:tc>
        <w:tc>
          <w:tcPr>
            <w:tcW w:w="1170" w:type="dxa"/>
          </w:tcPr>
          <w:p w14:paraId="0E0CACFE" w14:textId="77777777" w:rsidR="0086153A" w:rsidRDefault="0086153A" w:rsidP="00282714">
            <w:r>
              <w:t>Yes</w:t>
            </w:r>
          </w:p>
        </w:tc>
        <w:tc>
          <w:tcPr>
            <w:tcW w:w="5691" w:type="dxa"/>
          </w:tcPr>
          <w:p w14:paraId="17554539" w14:textId="26A04AC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46BB7">
              <w:t>3.9.6.4.3</w:t>
            </w:r>
            <w:r>
              <w:fldChar w:fldCharType="end"/>
            </w:r>
            <w:r>
              <w:t>.</w:t>
            </w:r>
          </w:p>
        </w:tc>
      </w:tr>
    </w:tbl>
    <w:p w14:paraId="1325EAA7" w14:textId="079EF80F" w:rsidR="00F27B42" w:rsidRDefault="00F27B42" w:rsidP="00F27B42">
      <w:pPr>
        <w:pStyle w:val="Heading5"/>
      </w:pPr>
      <w:bookmarkStart w:id="185" w:name="_Ref508812519"/>
      <w:bookmarkStart w:id="186" w:name="_Toc523906870"/>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4A70D6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46BB7">
              <w:t>3.11.10</w:t>
            </w:r>
            <w:r>
              <w:fldChar w:fldCharType="end"/>
            </w:r>
            <w:r>
              <w:t>)</w:t>
            </w:r>
          </w:p>
        </w:tc>
        <w:tc>
          <w:tcPr>
            <w:tcW w:w="1966" w:type="dxa"/>
          </w:tcPr>
          <w:p w14:paraId="562C4BC7" w14:textId="1E670E6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46BB7">
              <w:t>3.12</w:t>
            </w:r>
            <w:r>
              <w:fldChar w:fldCharType="end"/>
            </w:r>
            <w:r>
              <w:t>)</w:t>
            </w:r>
          </w:p>
        </w:tc>
        <w:tc>
          <w:tcPr>
            <w:tcW w:w="1205" w:type="dxa"/>
          </w:tcPr>
          <w:p w14:paraId="7C63EEBA" w14:textId="77777777" w:rsidR="0086153A" w:rsidRDefault="0086153A" w:rsidP="00282714">
            <w:r>
              <w:t>Yes</w:t>
            </w:r>
          </w:p>
        </w:tc>
        <w:tc>
          <w:tcPr>
            <w:tcW w:w="5597" w:type="dxa"/>
          </w:tcPr>
          <w:p w14:paraId="20CA42D1" w14:textId="03246F6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46BB7">
              <w:t>3.9.6.4.4</w:t>
            </w:r>
            <w:r>
              <w:fldChar w:fldCharType="end"/>
            </w:r>
            <w:r>
              <w:t>.</w:t>
            </w:r>
          </w:p>
        </w:tc>
      </w:tr>
      <w:tr w:rsidR="0086153A" w14:paraId="0A6EE765" w14:textId="77777777" w:rsidTr="00282714">
        <w:trPr>
          <w:trHeight w:val="485"/>
        </w:trPr>
        <w:tc>
          <w:tcPr>
            <w:tcW w:w="2071" w:type="dxa"/>
          </w:tcPr>
          <w:p w14:paraId="572E2CBD" w14:textId="25790DC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46BB7">
              <w:t>3.11.19</w:t>
            </w:r>
            <w:r>
              <w:fldChar w:fldCharType="end"/>
            </w:r>
            <w:r>
              <w:t>)</w:t>
            </w:r>
          </w:p>
        </w:tc>
        <w:tc>
          <w:tcPr>
            <w:tcW w:w="1966" w:type="dxa"/>
          </w:tcPr>
          <w:p w14:paraId="217728F3" w14:textId="2763294B"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46BB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3906871"/>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BCB72A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46BB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6C507C0"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46BB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AEFA40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46BB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95849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46BB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37348B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46BB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9E472D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46BB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3906872"/>
      <w:r>
        <w:t>resources object</w:t>
      </w:r>
      <w:bookmarkEnd w:id="189"/>
    </w:p>
    <w:p w14:paraId="56784490" w14:textId="22A99EE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46BB7">
        <w:t>3.35</w:t>
      </w:r>
      <w:r>
        <w:fldChar w:fldCharType="end"/>
      </w:r>
      <w:r>
        <w:t>).</w:t>
      </w:r>
    </w:p>
    <w:p w14:paraId="55D59945" w14:textId="28AAB945" w:rsidR="00B607AD" w:rsidRDefault="00B607AD" w:rsidP="00B607AD">
      <w:pPr>
        <w:pStyle w:val="Heading3"/>
      </w:pPr>
      <w:bookmarkStart w:id="190" w:name="_Ref508811133"/>
      <w:bookmarkStart w:id="191" w:name="_Toc523906873"/>
      <w:r>
        <w:lastRenderedPageBreak/>
        <w:t>text property</w:t>
      </w:r>
      <w:bookmarkEnd w:id="190"/>
      <w:bookmarkEnd w:id="191"/>
    </w:p>
    <w:p w14:paraId="38926169" w14:textId="44BDA0C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46BB7">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3906874"/>
      <w:r>
        <w:t>richText property</w:t>
      </w:r>
      <w:bookmarkEnd w:id="192"/>
      <w:bookmarkEnd w:id="193"/>
    </w:p>
    <w:p w14:paraId="252D70DD" w14:textId="45FDE26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46BB7">
        <w:t>3.9.3</w:t>
      </w:r>
      <w:r>
        <w:fldChar w:fldCharType="end"/>
      </w:r>
      <w:r>
        <w:t>)</w:t>
      </w:r>
      <w:r w:rsidRPr="0027620D">
        <w:t>.</w:t>
      </w:r>
    </w:p>
    <w:p w14:paraId="5B4F9624" w14:textId="047855E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46BB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3906875"/>
      <w:r>
        <w:t>messageId property</w:t>
      </w:r>
      <w:bookmarkEnd w:id="194"/>
      <w:bookmarkEnd w:id="195"/>
    </w:p>
    <w:p w14:paraId="5F5AED7E" w14:textId="41A72A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46BB7">
        <w:t>3.9.6</w:t>
      </w:r>
      <w:r>
        <w:fldChar w:fldCharType="end"/>
      </w:r>
      <w:r>
        <w:t>) for the desired plain text message (§</w:t>
      </w:r>
      <w:r>
        <w:fldChar w:fldCharType="begin"/>
      </w:r>
      <w:r>
        <w:instrText xml:space="preserve"> REF _Ref503354593 \r \h </w:instrText>
      </w:r>
      <w:r>
        <w:fldChar w:fldCharType="separate"/>
      </w:r>
      <w:r w:rsidR="00746BB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46BB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46BB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3906876"/>
      <w:r>
        <w:t>richMessageId property</w:t>
      </w:r>
      <w:bookmarkEnd w:id="196"/>
      <w:bookmarkEnd w:id="197"/>
    </w:p>
    <w:p w14:paraId="71ECB735" w14:textId="245B3B1B"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46BB7">
        <w:t>3.9.6</w:t>
      </w:r>
      <w:r>
        <w:fldChar w:fldCharType="end"/>
      </w:r>
      <w:r>
        <w:t>) for the desired rich text message (§</w:t>
      </w:r>
      <w:r>
        <w:fldChar w:fldCharType="begin"/>
      </w:r>
      <w:r>
        <w:instrText xml:space="preserve"> REF _Ref503354606 \r \h </w:instrText>
      </w:r>
      <w:r>
        <w:fldChar w:fldCharType="separate"/>
      </w:r>
      <w:r w:rsidR="00746BB7">
        <w:t>3.9.3</w:t>
      </w:r>
      <w:r>
        <w:fldChar w:fldCharType="end"/>
      </w:r>
      <w:r>
        <w:t>).</w:t>
      </w:r>
    </w:p>
    <w:p w14:paraId="1DCA38AB" w14:textId="04507CF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46BB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46BB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3906877"/>
      <w:r>
        <w:t>arguments property</w:t>
      </w:r>
      <w:bookmarkEnd w:id="198"/>
      <w:bookmarkEnd w:id="199"/>
    </w:p>
    <w:p w14:paraId="3337B550" w14:textId="1BA5B03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46BB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46BB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46BB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46BB7">
        <w:t>3.9.10</w:t>
      </w:r>
      <w:r>
        <w:fldChar w:fldCharType="end"/>
      </w:r>
      <w:r>
        <w:t>) contains any placeholders (§</w:t>
      </w:r>
      <w:r>
        <w:fldChar w:fldCharType="begin"/>
      </w:r>
      <w:r>
        <w:instrText xml:space="preserve"> REF _Ref508810893 \r \h </w:instrText>
      </w:r>
      <w:r>
        <w:fldChar w:fldCharType="separate"/>
      </w:r>
      <w:r w:rsidR="00746BB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46BB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3906878"/>
      <w:r>
        <w:t>sarifLog object</w:t>
      </w:r>
      <w:bookmarkEnd w:id="174"/>
      <w:bookmarkEnd w:id="200"/>
      <w:bookmarkEnd w:id="201"/>
    </w:p>
    <w:p w14:paraId="5DEDD21B" w14:textId="0630136E" w:rsidR="000D32C1" w:rsidRDefault="000D32C1" w:rsidP="000D32C1">
      <w:pPr>
        <w:pStyle w:val="Heading3"/>
      </w:pPr>
      <w:bookmarkStart w:id="202" w:name="_Toc523906879"/>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F9EF37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46BB7">
        <w:t>3.10.2</w:t>
      </w:r>
      <w:r w:rsidR="0038356E">
        <w:fldChar w:fldCharType="end"/>
      </w:r>
      <w:r w:rsidR="00D71A1D">
        <w:t>.</w:t>
      </w:r>
    </w:p>
    <w:p w14:paraId="69B7D7D3" w14:textId="5325CF4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46BB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26DB3D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46BB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3906880"/>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3906881"/>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EAC9E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46BB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3906882"/>
      <w:r>
        <w:t>runs property</w:t>
      </w:r>
      <w:bookmarkEnd w:id="208"/>
      <w:bookmarkEnd w:id="209"/>
    </w:p>
    <w:p w14:paraId="4CED6907" w14:textId="33B2DF7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46BB7">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3906883"/>
      <w:r>
        <w:t>run object</w:t>
      </w:r>
      <w:bookmarkEnd w:id="210"/>
      <w:bookmarkEnd w:id="211"/>
      <w:bookmarkEnd w:id="212"/>
    </w:p>
    <w:p w14:paraId="10E42C1C" w14:textId="534C375F" w:rsidR="000D32C1" w:rsidRDefault="000D32C1" w:rsidP="000D32C1">
      <w:pPr>
        <w:pStyle w:val="Heading3"/>
      </w:pPr>
      <w:bookmarkStart w:id="213" w:name="_Toc523906884"/>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302912E"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46BB7">
        <w:t>3.11.10</w:t>
      </w:r>
      <w:r>
        <w:fldChar w:fldCharType="end"/>
      </w:r>
      <w:r w:rsidR="00893398">
        <w:t>.</w:t>
      </w:r>
    </w:p>
    <w:p w14:paraId="458D3C95" w14:textId="6C2C049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46BB7">
        <w:t>3.12</w:t>
      </w:r>
      <w:r>
        <w:fldChar w:fldCharType="end"/>
      </w:r>
      <w:r>
        <w:t>)</w:t>
      </w:r>
      <w:r w:rsidR="00893398">
        <w:t>.</w:t>
      </w:r>
    </w:p>
    <w:p w14:paraId="5659FE03" w14:textId="398D62B9" w:rsidR="00C66549" w:rsidRDefault="00C66549" w:rsidP="00893398">
      <w:pPr>
        <w:pStyle w:val="Codesmall"/>
      </w:pPr>
      <w:r>
        <w:t xml:space="preserve">  },</w:t>
      </w:r>
    </w:p>
    <w:p w14:paraId="5572A9C8" w14:textId="2539ADF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46BB7">
        <w:t>3.11.18</w:t>
      </w:r>
      <w:r>
        <w:fldChar w:fldCharType="end"/>
      </w:r>
      <w:r w:rsidR="00893398">
        <w:t>.</w:t>
      </w:r>
    </w:p>
    <w:p w14:paraId="2AB9C865" w14:textId="68161F9F" w:rsidR="00C66549" w:rsidRDefault="00C66549" w:rsidP="00893398">
      <w:pPr>
        <w:pStyle w:val="Codesmall"/>
      </w:pPr>
      <w:r>
        <w:t xml:space="preserve">    {</w:t>
      </w:r>
    </w:p>
    <w:p w14:paraId="34499818" w14:textId="272BE8FA"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46BB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3906885"/>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56A51415"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746BB7">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746BB7">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746BB7">
        <w:t>3.3</w:t>
      </w:r>
      <w:r>
        <w:fldChar w:fldCharType="end"/>
      </w:r>
      <w:r>
        <w:t>) that specify the locations of the external files in which the contents of the specified property are stored.</w:t>
      </w:r>
    </w:p>
    <w:p w14:paraId="48EE098D" w14:textId="7EC6D9E1" w:rsidR="0040239D" w:rsidRPr="00BF63D3" w:rsidRDefault="0040239D" w:rsidP="0040239D">
      <w:r>
        <w:t>If the externalized property is</w:t>
      </w:r>
      <w:r w:rsidR="00BF63D3">
        <w:t xml:space="preserve"> itself an array (for example, </w:t>
      </w:r>
      <w:proofErr w:type="gramStart"/>
      <w:r w:rsidR="00BF63D3" w:rsidRPr="00BF63D3">
        <w:rPr>
          <w:rStyle w:val="CODEtemp"/>
        </w:rPr>
        <w:t>run.results</w:t>
      </w:r>
      <w:proofErr w:type="gramEnd"/>
      <w:r w:rsidR="00BF63D3">
        <w:t xml:space="preserve"> (§</w:t>
      </w:r>
      <w:r w:rsidR="00BF63D3">
        <w:fldChar w:fldCharType="begin"/>
      </w:r>
      <w:r w:rsidR="00BF63D3">
        <w:instrText xml:space="preserve"> REF _Ref493350972 \r \h </w:instrText>
      </w:r>
      <w:r w:rsidR="00BF63D3">
        <w:fldChar w:fldCharType="separate"/>
      </w:r>
      <w:r w:rsidR="00746BB7">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proofErr w:type="gramStart"/>
      <w:r w:rsidR="00BF63D3" w:rsidRPr="00BF63D3">
        <w:rPr>
          <w:rStyle w:val="CODEtemp"/>
        </w:rPr>
        <w:t>run.files</w:t>
      </w:r>
      <w:proofErr w:type="gramEnd"/>
      <w:r w:rsidR="00BF63D3">
        <w:t xml:space="preserve"> (§</w:t>
      </w:r>
      <w:r w:rsidR="00BF63D3">
        <w:fldChar w:fldCharType="begin"/>
      </w:r>
      <w:r w:rsidR="00BF63D3">
        <w:instrText xml:space="preserve"> REF _Ref507667580 \r \h </w:instrText>
      </w:r>
      <w:r w:rsidR="00BF63D3">
        <w:fldChar w:fldCharType="separate"/>
      </w:r>
      <w:r w:rsidR="00746BB7">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2B2FB9B6"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746BB7">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proofErr w:type="gramStart"/>
      <w:r>
        <w:t xml:space="preserve">{  </w:t>
      </w:r>
      <w:proofErr w:type="gramEnd"/>
      <w:r>
        <w:t xml:space="preserve">                        # A run object.</w:t>
      </w:r>
    </w:p>
    <w:p w14:paraId="72FE7558" w14:textId="15E549C7" w:rsidR="0040239D" w:rsidRDefault="0040239D" w:rsidP="0040239D">
      <w:pPr>
        <w:pStyle w:val="Code"/>
      </w:pPr>
      <w:r>
        <w:t xml:space="preserve">  "originalUriBaseIds": </w:t>
      </w:r>
      <w:proofErr w:type="gramStart"/>
      <w:r>
        <w:t>{  #</w:t>
      </w:r>
      <w:proofErr w:type="gramEnd"/>
      <w:r>
        <w:t xml:space="preserve"> See §</w:t>
      </w:r>
      <w:r>
        <w:fldChar w:fldCharType="begin"/>
      </w:r>
      <w:r>
        <w:instrText xml:space="preserve"> REF _Ref508869459 \r \h </w:instrText>
      </w:r>
      <w:r>
        <w:fldChar w:fldCharType="separate"/>
      </w:r>
      <w:r w:rsidR="00746BB7">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w:t>
      </w:r>
      <w:proofErr w:type="gramStart"/>
      <w:r>
        <w:t>scantool.files</w:t>
      </w:r>
      <w:proofErr w:type="gramEnd"/>
      <w:r>
        <w:t>.sarif",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w:t>
      </w:r>
      <w:proofErr w:type="gramStart"/>
      <w:r>
        <w:t>resources.sarif</w:t>
      </w:r>
      <w:proofErr w:type="gramEnd"/>
      <w:r>
        <w:t>",</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w:t>
      </w:r>
      <w:proofErr w:type="gramStart"/>
      <w:r>
        <w:t>scantool.results</w:t>
      </w:r>
      <w:proofErr w:type="gramEnd"/>
      <w:r>
        <w:t>-1.sarif",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w:t>
      </w:r>
      <w:proofErr w:type="gramStart"/>
      <w:r>
        <w:t>scantool.results</w:t>
      </w:r>
      <w:proofErr w:type="gramEnd"/>
      <w:r>
        <w:t>-2.sarif",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392ECEC3"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746BB7">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03C8743E" w:rsidR="000D32C1" w:rsidRDefault="0040239D" w:rsidP="000D32C1">
      <w:pPr>
        <w:pStyle w:val="Heading3"/>
      </w:pPr>
      <w:bookmarkStart w:id="217" w:name="_Toc523906886"/>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SHALL ignore the contents of the external </w:t>
      </w:r>
      <w:proofErr w:type="gramStart"/>
      <w:r>
        <w:t>file.</w:t>
      </w:r>
      <w:bookmarkStart w:id="218" w:name="_Ref493351359"/>
      <w:r w:rsidR="000D32C1">
        <w:t>i</w:t>
      </w:r>
      <w:r w:rsidR="00435405">
        <w:t>nstanceGui</w:t>
      </w:r>
      <w:r w:rsidR="000D32C1">
        <w:t>d</w:t>
      </w:r>
      <w:proofErr w:type="gramEnd"/>
      <w:r w:rsidR="000D32C1">
        <w:t xml:space="preserve"> property</w:t>
      </w:r>
      <w:bookmarkEnd w:id="217"/>
      <w:bookmarkEnd w:id="218"/>
    </w:p>
    <w:p w14:paraId="1C53D700" w14:textId="5F97B9D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46BB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3906887"/>
      <w:r>
        <w:t>correlationGuid property</w:t>
      </w:r>
      <w:bookmarkEnd w:id="219"/>
    </w:p>
    <w:p w14:paraId="0F08B1F2" w14:textId="72EBC4CD"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746BB7">
        <w:t>3.4.3</w:t>
      </w:r>
      <w:r>
        <w:fldChar w:fldCharType="end"/>
      </w:r>
      <w:r>
        <w:t xml:space="preserve">) that is shared by all runs of the same </w:t>
      </w:r>
      <w:proofErr w:type="gramStart"/>
      <w:r>
        <w:t>type, and</w:t>
      </w:r>
      <w:proofErr w:type="gramEnd"/>
      <w:r>
        <w:t xml:space="preserve">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proofErr w:type="gramStart"/>
      <w:r>
        <w:rPr>
          <w:rStyle w:val="CODEtemp"/>
        </w:rPr>
        <w:t>run.correlationGuid</w:t>
      </w:r>
      <w:proofErr w:type="gramEnd"/>
      <w:r>
        <w:t>.</w:t>
      </w:r>
    </w:p>
    <w:p w14:paraId="3667EA80" w14:textId="100290EC" w:rsidR="000D32C1" w:rsidRDefault="00435405" w:rsidP="000D32C1">
      <w:pPr>
        <w:pStyle w:val="Heading3"/>
      </w:pPr>
      <w:bookmarkStart w:id="220" w:name="_Ref513207134"/>
      <w:bookmarkStart w:id="221" w:name="_Toc523906888"/>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EF5917C"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746BB7">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3906889"/>
      <w:r>
        <w:t>description property</w:t>
      </w:r>
      <w:bookmarkEnd w:id="222"/>
    </w:p>
    <w:p w14:paraId="4429B86F" w14:textId="4DF4154E"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describes this run.</w:t>
      </w:r>
    </w:p>
    <w:p w14:paraId="0F955C55" w14:textId="2D7C2E0B"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746BB7">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A6E1F2F"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0BF4D6AD" w14:textId="44E59ECF"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746BB7">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3906890"/>
      <w:r>
        <w:t>baselineI</w:t>
      </w:r>
      <w:r w:rsidR="00435405">
        <w:t>nstanceGui</w:t>
      </w:r>
      <w:r>
        <w:t>d property</w:t>
      </w:r>
      <w:bookmarkEnd w:id="223"/>
      <w:bookmarkEnd w:id="224"/>
    </w:p>
    <w:p w14:paraId="2AAA192D" w14:textId="6E1C1F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46BB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746BB7">
        <w:t>3.11.3</w:t>
      </w:r>
      <w:r>
        <w:fldChar w:fldCharType="end"/>
      </w:r>
      <w:r w:rsidRPr="006066AC">
        <w:t>) of some previous run.</w:t>
      </w:r>
    </w:p>
    <w:p w14:paraId="730C1956" w14:textId="145712F2"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746BB7">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3149115"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46BB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46BB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3906891"/>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53E145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746BB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28" w:name="_Toc523906892"/>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3906893"/>
      <w:r>
        <w:t>tool property</w:t>
      </w:r>
      <w:bookmarkEnd w:id="229"/>
      <w:bookmarkEnd w:id="230"/>
    </w:p>
    <w:p w14:paraId="56566E8E" w14:textId="304A7EB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46BB7">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3906894"/>
      <w:r>
        <w:t>invocation</w:t>
      </w:r>
      <w:r w:rsidR="00514F09">
        <w:t>s</w:t>
      </w:r>
      <w:r>
        <w:t xml:space="preserve"> property</w:t>
      </w:r>
      <w:bookmarkEnd w:id="231"/>
      <w:bookmarkEnd w:id="232"/>
    </w:p>
    <w:p w14:paraId="676BBCBB" w14:textId="589BA82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46BB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46BB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70BB3059"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76F18E7D" w14:textId="09FC60AC" w:rsidR="00AC6C45" w:rsidRDefault="00AC6C45" w:rsidP="00AC6C45">
      <w:pPr>
        <w:pStyle w:val="Heading3"/>
      </w:pPr>
      <w:bookmarkStart w:id="233" w:name="_Toc523906895"/>
      <w:r>
        <w:t>conversion property</w:t>
      </w:r>
      <w:bookmarkEnd w:id="233"/>
    </w:p>
    <w:p w14:paraId="226462F1" w14:textId="77AF2DA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46BB7">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642296B"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5C2F822F" w14:textId="781C9151" w:rsidR="002315DB" w:rsidRDefault="002315DB" w:rsidP="002315DB">
      <w:pPr>
        <w:pStyle w:val="Heading3"/>
      </w:pPr>
      <w:bookmarkStart w:id="234" w:name="_Ref511829897"/>
      <w:bookmarkStart w:id="235" w:name="_Toc523906896"/>
      <w:r>
        <w:t>versionControlProvenance property</w:t>
      </w:r>
      <w:bookmarkEnd w:id="234"/>
      <w:bookmarkEnd w:id="235"/>
    </w:p>
    <w:p w14:paraId="40DFBA3C" w14:textId="1B5D473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46BB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5C64B180"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46BB7">
        <w:t>3.16</w:t>
      </w:r>
      <w:r>
        <w:fldChar w:fldCharType="end"/>
      </w:r>
      <w:r>
        <w:t>).</w:t>
      </w:r>
    </w:p>
    <w:p w14:paraId="252CBC5B" w14:textId="27835DF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46BB7">
        <w:t>3.16.3</w:t>
      </w:r>
      <w:r w:rsidR="00EC5421">
        <w:fldChar w:fldCharType="end"/>
      </w:r>
      <w:r>
        <w:t>.</w:t>
      </w:r>
    </w:p>
    <w:p w14:paraId="5C24FC9B" w14:textId="3E91CBA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46BB7">
        <w:t>3.16.4</w:t>
      </w:r>
      <w:r w:rsidR="00EC5421">
        <w:fldChar w:fldCharType="end"/>
      </w:r>
      <w:r>
        <w:t>.</w:t>
      </w:r>
    </w:p>
    <w:p w14:paraId="1B1D75B0" w14:textId="5FBC54A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46BB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3906897"/>
      <w:r>
        <w:t>originalUriBaseIds property</w:t>
      </w:r>
      <w:bookmarkEnd w:id="236"/>
      <w:bookmarkEnd w:id="237"/>
      <w:bookmarkEnd w:id="238"/>
      <w:bookmarkEnd w:id="240"/>
    </w:p>
    <w:p w14:paraId="2DDCF7C4" w14:textId="7BD8294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46BB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46BB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8C2FF9C"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46BB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31FBB4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46BB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E60CAD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46BB7">
        <w:t>3.20</w:t>
      </w:r>
      <w:r w:rsidR="00B213E1">
        <w:fldChar w:fldCharType="end"/>
      </w:r>
      <w:r w:rsidR="00B213E1">
        <w:t>)</w:t>
      </w:r>
    </w:p>
    <w:p w14:paraId="26DCDECF" w14:textId="63FFE06C"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46BB7">
        <w:t>3.20.2</w:t>
      </w:r>
      <w:r w:rsidR="00C6546E">
        <w:fldChar w:fldCharType="end"/>
      </w:r>
      <w:r w:rsidR="00C6546E">
        <w:t>.</w:t>
      </w:r>
    </w:p>
    <w:p w14:paraId="14E37F0A" w14:textId="53DF058B"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46BB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3265F2DF"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46BB7">
        <w:t>3.3.2.2</w:t>
      </w:r>
      <w:r w:rsidR="0014301D">
        <w:fldChar w:fldCharType="end"/>
      </w:r>
      <w:r>
        <w:t>).</w:t>
      </w:r>
    </w:p>
    <w:p w14:paraId="7D9E2059" w14:textId="77777777" w:rsidR="000D32C1" w:rsidRDefault="000D32C1" w:rsidP="000D32C1">
      <w:pPr>
        <w:pStyle w:val="Heading3"/>
      </w:pPr>
      <w:bookmarkStart w:id="241" w:name="_Ref507667580"/>
      <w:bookmarkStart w:id="242" w:name="_Toc523906898"/>
      <w:r>
        <w:t>files property</w:t>
      </w:r>
      <w:bookmarkEnd w:id="239"/>
      <w:bookmarkEnd w:id="241"/>
      <w:bookmarkEnd w:id="242"/>
    </w:p>
    <w:p w14:paraId="07E80975" w14:textId="24B82ABD" w:rsidR="006A16A8" w:rsidRDefault="006A16A8" w:rsidP="006A16A8">
      <w:pPr>
        <w:pStyle w:val="Heading4"/>
      </w:pPr>
      <w:bookmarkStart w:id="243" w:name="_Toc523906899"/>
      <w:r>
        <w:t>General</w:t>
      </w:r>
      <w:bookmarkEnd w:id="243"/>
    </w:p>
    <w:p w14:paraId="1A04899C" w14:textId="3BA12030"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46BB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15D817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46BB7">
        <w:t>3.13.5</w:t>
      </w:r>
      <w:r w:rsidR="00F132B2">
        <w:fldChar w:fldCharType="end"/>
      </w:r>
      <w:r w:rsidR="00F132B2">
        <w:t>, §</w:t>
      </w:r>
      <w:r w:rsidR="00F132B2">
        <w:fldChar w:fldCharType="begin"/>
      </w:r>
      <w:r w:rsidR="00F132B2">
        <w:instrText xml:space="preserve"> REF _Ref508987354 \r \h </w:instrText>
      </w:r>
      <w:r w:rsidR="00F132B2">
        <w:fldChar w:fldCharType="separate"/>
      </w:r>
      <w:r w:rsidR="00746BB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57F9B836"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7F6A01F8" w14:textId="13A3750A" w:rsidR="00C85F5E" w:rsidRDefault="00C85F5E" w:rsidP="00C85F5E">
      <w:pPr>
        <w:pStyle w:val="Heading4"/>
      </w:pPr>
      <w:bookmarkStart w:id="244" w:name="_Ref508985072"/>
      <w:bookmarkStart w:id="245" w:name="_Toc523906900"/>
      <w:r>
        <w:t>Property names</w:t>
      </w:r>
      <w:bookmarkEnd w:id="244"/>
      <w:bookmarkEnd w:id="245"/>
    </w:p>
    <w:p w14:paraId="2525CEB8" w14:textId="4449EC1C"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46BB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0883F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46BB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46BB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DD842C5"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32923A5F" w14:textId="77777777" w:rsidR="00C85F5E" w:rsidRDefault="00C85F5E" w:rsidP="00C85F5E">
      <w:pPr>
        <w:pStyle w:val="Codesmall"/>
      </w:pPr>
      <w:r>
        <w:lastRenderedPageBreak/>
        <w:t xml:space="preserve">  "results": [</w:t>
      </w:r>
    </w:p>
    <w:p w14:paraId="2ED60C67" w14:textId="26FBB528"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64A6A69B" w14:textId="77777777" w:rsidR="00C85F5E" w:rsidRDefault="00C85F5E" w:rsidP="00C85F5E">
      <w:pPr>
        <w:pStyle w:val="Codesmall"/>
      </w:pPr>
      <w:r>
        <w:t xml:space="preserve">      "relatedLocations": [</w:t>
      </w:r>
    </w:p>
    <w:p w14:paraId="68526452" w14:textId="356E63E7"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46BB7">
        <w:t>3.34</w:t>
      </w:r>
      <w:r>
        <w:fldChar w:fldCharType="end"/>
      </w:r>
      <w:r>
        <w:t>).</w:t>
      </w:r>
    </w:p>
    <w:p w14:paraId="3BDF79BA" w14:textId="57C92F28"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46BB7">
        <w:t>3.21</w:t>
      </w:r>
      <w:r>
        <w:fldChar w:fldCharType="end"/>
      </w:r>
      <w:r>
        <w:t>).</w:t>
      </w:r>
    </w:p>
    <w:p w14:paraId="074DA98B" w14:textId="41DA96A0"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46BB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D482DA7"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46BB7">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2F56BBB"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0E9FFF9F" w14:textId="77777777" w:rsidR="00C85F5E" w:rsidRDefault="00C85F5E" w:rsidP="00C85F5E">
      <w:pPr>
        <w:pStyle w:val="Codesmall"/>
      </w:pPr>
      <w:r>
        <w:t xml:space="preserve">  "results": [</w:t>
      </w:r>
    </w:p>
    <w:p w14:paraId="2B1E2CCA" w14:textId="200A37E8"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3FA8FEF0" w14:textId="77777777" w:rsidR="00C85F5E" w:rsidRDefault="00C85F5E" w:rsidP="00C85F5E">
      <w:pPr>
        <w:pStyle w:val="Codesmall"/>
      </w:pPr>
      <w:r>
        <w:t xml:space="preserve">      "relatedLocations": [</w:t>
      </w:r>
    </w:p>
    <w:p w14:paraId="51490C33" w14:textId="479A75A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46BB7">
        <w:t>3.20</w:t>
      </w:r>
      <w:r w:rsidR="009A40CD">
        <w:fldChar w:fldCharType="end"/>
      </w:r>
      <w:r>
        <w:t>).</w:t>
      </w:r>
    </w:p>
    <w:p w14:paraId="7A65DBF0" w14:textId="064CF20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46BB7">
        <w:t>3.21</w:t>
      </w:r>
      <w:r>
        <w:fldChar w:fldCharType="end"/>
      </w:r>
      <w:r>
        <w:t>).</w:t>
      </w:r>
    </w:p>
    <w:p w14:paraId="30B3771B" w14:textId="235BE0B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46BB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60A4B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46BB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0D69929"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46BB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C2BBF09" w:rsidR="00C85F5E" w:rsidRDefault="00C85F5E" w:rsidP="00C85F5E">
      <w:pPr>
        <w:pStyle w:val="Codesmall"/>
      </w:pPr>
      <w:r>
        <w:lastRenderedPageBreak/>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46BB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9241F84"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46BB7">
        <w:t>3.20</w:t>
      </w:r>
      <w:r w:rsidR="009A40CD">
        <w:fldChar w:fldCharType="end"/>
      </w:r>
      <w:r w:rsidR="00EB5421">
        <w:t>).</w:t>
      </w:r>
    </w:p>
    <w:p w14:paraId="39ADA288" w14:textId="1A97C9F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46BB7">
        <w:t>3.21</w:t>
      </w:r>
      <w:r w:rsidR="00EB5421">
        <w:fldChar w:fldCharType="end"/>
      </w:r>
      <w:r w:rsidR="00EB5421">
        <w:t>).</w:t>
      </w:r>
    </w:p>
    <w:p w14:paraId="5540FCD1" w14:textId="5769D968"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46BB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056EA25"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EE98F67"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46BB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C979C9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46BB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63330CC"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46BB7">
        <w:t>3.20</w:t>
      </w:r>
      <w:r w:rsidR="00EB5632">
        <w:fldChar w:fldCharType="end"/>
      </w:r>
      <w:r w:rsidR="00EB5632">
        <w:t>)</w:t>
      </w:r>
    </w:p>
    <w:p w14:paraId="1A34D47A" w14:textId="24CA4754"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46BB7">
        <w:t>3.21</w:t>
      </w:r>
      <w:r w:rsidR="00EB5632">
        <w:fldChar w:fldCharType="end"/>
      </w:r>
      <w:r w:rsidR="00EB5632">
        <w:t>)</w:t>
      </w:r>
    </w:p>
    <w:p w14:paraId="77C7FCB9" w14:textId="6C182505"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46BB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72E5A6D" w:rsidR="00C85F5E" w:rsidRDefault="00C85F5E" w:rsidP="00C85F5E">
      <w:r>
        <w:lastRenderedPageBreak/>
        <w:t xml:space="preserve">Every pair of absolute URI-valued property </w:t>
      </w:r>
      <w:proofErr w:type="gramStart"/>
      <w:r>
        <w:t>names</w:t>
      </w:r>
      <w:proofErr w:type="gramEnd"/>
      <w:r>
        <w:t xml:space="preserve">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46BB7">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3906901"/>
      <w:r>
        <w:t>Property values</w:t>
      </w:r>
      <w:bookmarkEnd w:id="247"/>
    </w:p>
    <w:p w14:paraId="7A6BA100" w14:textId="46A1873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46BB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46BB7">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CAA5E6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46BB7">
        <w:t>3.3.2</w:t>
      </w:r>
      <w:r w:rsidR="0054415E">
        <w:fldChar w:fldCharType="end"/>
      </w:r>
      <w:r w:rsidRPr="001C3E3E">
        <w:t>.</w:t>
      </w:r>
    </w:p>
    <w:p w14:paraId="7F2B59B5" w14:textId="43765C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46BB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46BB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46BB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4441B20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17AD57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46BB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726A08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46BB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3906902"/>
      <w:r>
        <w:t>logicalLocations property</w:t>
      </w:r>
      <w:bookmarkEnd w:id="248"/>
      <w:bookmarkEnd w:id="249"/>
      <w:bookmarkEnd w:id="250"/>
    </w:p>
    <w:p w14:paraId="428BC587" w14:textId="721A02B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46BB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065935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46BB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746BB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746BB7">
        <w:t>3.24.2</w:t>
      </w:r>
      <w:r w:rsidR="00DC1421">
        <w:fldChar w:fldCharType="end"/>
      </w:r>
      <w:r w:rsidR="00FE30E5">
        <w:t>.</w:t>
      </w:r>
    </w:p>
    <w:p w14:paraId="1928BB84" w14:textId="5C69C8EA"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46BB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CE4088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46BB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205949CA"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6F1470D0" w14:textId="3F348E8D" w:rsidR="00CD4F20" w:rsidRDefault="00CD4F20" w:rsidP="00CD4F20">
      <w:pPr>
        <w:pStyle w:val="Heading3"/>
      </w:pPr>
      <w:bookmarkStart w:id="251" w:name="_Ref511820652"/>
      <w:bookmarkStart w:id="252" w:name="_Toc523906903"/>
      <w:r>
        <w:t>graphs property</w:t>
      </w:r>
      <w:bookmarkEnd w:id="251"/>
      <w:bookmarkEnd w:id="252"/>
    </w:p>
    <w:p w14:paraId="2212E1F5" w14:textId="75E35AA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46BB7">
        <w:t>3.27</w:t>
      </w:r>
      <w:r>
        <w:fldChar w:fldCharType="end"/>
      </w:r>
      <w:r>
        <w:t>) each of which represents a directed graph. A directed graph is a network of nodes and directed edges that describes some aspect of the structure of the code (for example, a call graph).</w:t>
      </w:r>
    </w:p>
    <w:p w14:paraId="5E4D8FDC" w14:textId="7C868836"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46BB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46BB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46BB7">
        <w:t>3.19</w:t>
      </w:r>
      <w:r>
        <w:fldChar w:fldCharType="end"/>
      </w:r>
      <w:r>
        <w:t xml:space="preserve">) in the </w:t>
      </w:r>
      <w:r>
        <w:rPr>
          <w:rStyle w:val="CODEtemp"/>
        </w:rPr>
        <w:t>run</w:t>
      </w:r>
      <w:r>
        <w:t>.</w:t>
      </w:r>
    </w:p>
    <w:p w14:paraId="6930EBD5" w14:textId="20432FE7"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34AB18F9" w14:textId="1EA8179D" w:rsidR="000D32C1" w:rsidRDefault="000D32C1" w:rsidP="000D32C1">
      <w:pPr>
        <w:pStyle w:val="Heading3"/>
      </w:pPr>
      <w:bookmarkStart w:id="253" w:name="_Ref493350972"/>
      <w:bookmarkStart w:id="254" w:name="_Toc523906904"/>
      <w:r>
        <w:t>results property</w:t>
      </w:r>
      <w:bookmarkEnd w:id="253"/>
      <w:bookmarkEnd w:id="254"/>
    </w:p>
    <w:p w14:paraId="319EAE63" w14:textId="023257F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46BB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098DE35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46BB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583BBEC"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50003129" w14:textId="31F6CA8E" w:rsidR="000D32C1" w:rsidRDefault="007A0EB2" w:rsidP="000D32C1">
      <w:pPr>
        <w:pStyle w:val="Heading3"/>
      </w:pPr>
      <w:bookmarkStart w:id="255" w:name="_Ref493404878"/>
      <w:bookmarkStart w:id="256" w:name="_Toc523906905"/>
      <w:r>
        <w:t>resource</w:t>
      </w:r>
      <w:r w:rsidR="00401BB5">
        <w:t>s property</w:t>
      </w:r>
      <w:bookmarkEnd w:id="255"/>
      <w:bookmarkEnd w:id="256"/>
    </w:p>
    <w:p w14:paraId="29E64BC9" w14:textId="10A38C2D"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46BB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A7BFEA6" w:rsidR="00845668" w:rsidRDefault="00845668" w:rsidP="003D3627">
      <w:r>
        <w:lastRenderedPageBreak/>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5BD0C1CC" w14:textId="2F43167D" w:rsidR="00A95453" w:rsidRDefault="00A95453" w:rsidP="00A95453">
      <w:pPr>
        <w:pStyle w:val="Heading3"/>
      </w:pPr>
      <w:bookmarkStart w:id="257" w:name="_Ref511828248"/>
      <w:bookmarkStart w:id="258" w:name="_Toc523906906"/>
      <w:r>
        <w:t>defaultFileEncoding</w:t>
      </w:r>
      <w:bookmarkEnd w:id="257"/>
      <w:bookmarkEnd w:id="258"/>
    </w:p>
    <w:p w14:paraId="305609EB" w14:textId="2A58955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46BB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46BB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46BB7">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9D13197" w:rsidR="00926829" w:rsidRDefault="00926829" w:rsidP="00926829">
      <w:r>
        <w:t>For an example, see §</w:t>
      </w:r>
      <w:r>
        <w:fldChar w:fldCharType="begin"/>
      </w:r>
      <w:r>
        <w:instrText xml:space="preserve"> REF _Ref511828128 \r \h </w:instrText>
      </w:r>
      <w:r>
        <w:fldChar w:fldCharType="separate"/>
      </w:r>
      <w:r w:rsidR="00746BB7">
        <w:t>3.17.9</w:t>
      </w:r>
      <w:r>
        <w:fldChar w:fldCharType="end"/>
      </w:r>
      <w:r>
        <w:t>.</w:t>
      </w:r>
    </w:p>
    <w:p w14:paraId="44FDA287" w14:textId="3E8323D4" w:rsidR="00153C25" w:rsidRDefault="00153C25" w:rsidP="00153C25">
      <w:pPr>
        <w:pStyle w:val="Heading3"/>
      </w:pPr>
      <w:bookmarkStart w:id="259" w:name="_Ref516063927"/>
      <w:bookmarkStart w:id="260" w:name="_Toc523906907"/>
      <w:r>
        <w:t>columnKind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3906908"/>
      <w:r>
        <w:t>richMessageMimeType property</w:t>
      </w:r>
      <w:bookmarkEnd w:id="261"/>
      <w:bookmarkEnd w:id="262"/>
    </w:p>
    <w:p w14:paraId="6FE5FA9A" w14:textId="7EBBDE8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46BB7">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00C50E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746BB7">
        <w:t>3.9.3.2</w:t>
      </w:r>
      <w:r>
        <w:fldChar w:fldCharType="end"/>
      </w:r>
      <w:r>
        <w:t>.</w:t>
      </w:r>
    </w:p>
    <w:p w14:paraId="0976C2B8" w14:textId="69407A93" w:rsidR="00D65090" w:rsidRDefault="00D65090" w:rsidP="00D65090">
      <w:pPr>
        <w:pStyle w:val="Heading3"/>
      </w:pPr>
      <w:bookmarkStart w:id="263" w:name="_Ref510017893"/>
      <w:bookmarkStart w:id="264" w:name="_Toc523906909"/>
      <w:r>
        <w:t>redactionToken</w:t>
      </w:r>
      <w:bookmarkEnd w:id="263"/>
      <w:r>
        <w:t xml:space="preserve"> property</w:t>
      </w:r>
      <w:bookmarkEnd w:id="264"/>
    </w:p>
    <w:p w14:paraId="0674C185" w14:textId="214C9A08" w:rsidR="00D65090" w:rsidRDefault="00D65090" w:rsidP="00D65090">
      <w:r>
        <w:t>If the value of any redaction-aware property (§</w:t>
      </w:r>
      <w:r>
        <w:fldChar w:fldCharType="begin"/>
      </w:r>
      <w:r>
        <w:instrText xml:space="preserve"> REF _Ref510017878 \r \h </w:instrText>
      </w:r>
      <w:r>
        <w:fldChar w:fldCharType="separate"/>
      </w:r>
      <w:r w:rsidR="00746BB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5"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lastRenderedPageBreak/>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6" w:name="_Toc523906910"/>
      <w:bookmarkEnd w:id="265"/>
      <w:r>
        <w:t>properties property</w:t>
      </w:r>
      <w:bookmarkEnd w:id="266"/>
    </w:p>
    <w:p w14:paraId="6A87570C" w14:textId="19340CFD"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46BB7">
        <w:t>3.7</w:t>
      </w:r>
      <w:r>
        <w:fldChar w:fldCharType="end"/>
      </w:r>
      <w:r w:rsidRPr="0037313D">
        <w:t>). This allows tools to include information about the run that is not explicitly specified in the SARIF format.</w:t>
      </w:r>
    </w:p>
    <w:p w14:paraId="7F3F9B0A" w14:textId="2F06C8C7"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746BB7">
        <w:t>3.11.2</w:t>
      </w:r>
      <w:r>
        <w:fldChar w:fldCharType="end"/>
      </w:r>
      <w:r>
        <w:t>).</w:t>
      </w:r>
    </w:p>
    <w:p w14:paraId="27D65C68" w14:textId="1F31125D" w:rsidR="00401BB5" w:rsidRDefault="00401BB5" w:rsidP="00401BB5">
      <w:pPr>
        <w:pStyle w:val="Heading2"/>
      </w:pPr>
      <w:bookmarkStart w:id="267" w:name="_Ref493350964"/>
      <w:bookmarkStart w:id="268" w:name="_Toc523906911"/>
      <w:r>
        <w:t>tool object</w:t>
      </w:r>
      <w:bookmarkEnd w:id="267"/>
      <w:bookmarkEnd w:id="268"/>
    </w:p>
    <w:p w14:paraId="389A43BD" w14:textId="582B65CB" w:rsidR="00401BB5" w:rsidRDefault="00401BB5" w:rsidP="00401BB5">
      <w:pPr>
        <w:pStyle w:val="Heading3"/>
      </w:pPr>
      <w:bookmarkStart w:id="269" w:name="_Toc523906912"/>
      <w:r>
        <w:t>General</w:t>
      </w:r>
      <w:bookmarkEnd w:id="2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6F3B6"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46BB7">
        <w:t>3.12.2</w:t>
      </w:r>
      <w:r>
        <w:fldChar w:fldCharType="end"/>
      </w:r>
    </w:p>
    <w:p w14:paraId="69B4117F" w14:textId="3A66A76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46BB7">
        <w:t>3.12.3</w:t>
      </w:r>
      <w:r>
        <w:fldChar w:fldCharType="end"/>
      </w:r>
    </w:p>
    <w:p w14:paraId="3C102082" w14:textId="7A3EBA7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46BB7">
        <w:t>3.12.4</w:t>
      </w:r>
      <w:r>
        <w:fldChar w:fldCharType="end"/>
      </w:r>
    </w:p>
    <w:p w14:paraId="51BC003B" w14:textId="3681B119"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46BB7">
        <w:t>3.12.5</w:t>
      </w:r>
      <w:r>
        <w:fldChar w:fldCharType="end"/>
      </w:r>
    </w:p>
    <w:p w14:paraId="3461AB94" w14:textId="0099084D"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46BB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0" w:name="_Ref493409155"/>
      <w:bookmarkStart w:id="271" w:name="_Toc523906913"/>
      <w:r>
        <w:t>name property</w:t>
      </w:r>
      <w:bookmarkEnd w:id="270"/>
      <w:bookmarkEnd w:id="2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2" w:name="_Ref493409168"/>
      <w:bookmarkStart w:id="273" w:name="_Toc523906914"/>
      <w:r>
        <w:t>fullName property</w:t>
      </w:r>
      <w:bookmarkEnd w:id="272"/>
      <w:bookmarkEnd w:id="2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4" w:name="_Ref493409198"/>
      <w:bookmarkStart w:id="275" w:name="_Toc523906915"/>
      <w:r>
        <w:t>semanticVersion property</w:t>
      </w:r>
      <w:bookmarkEnd w:id="274"/>
      <w:bookmarkEnd w:id="275"/>
    </w:p>
    <w:p w14:paraId="0F26CA6A" w14:textId="16198BD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6" w:name="_Ref493409191"/>
      <w:bookmarkStart w:id="277" w:name="_Toc523906916"/>
      <w:r>
        <w:t>version property</w:t>
      </w:r>
      <w:bookmarkEnd w:id="276"/>
      <w:bookmarkEnd w:id="2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8" w:name="_Ref493409205"/>
      <w:bookmarkStart w:id="279" w:name="_Toc523906917"/>
      <w:r>
        <w:t>fileVersion property</w:t>
      </w:r>
      <w:bookmarkEnd w:id="278"/>
      <w:bookmarkEnd w:id="2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0" w:name="_Toc523906918"/>
      <w:r>
        <w:t>downloadUri property</w:t>
      </w:r>
      <w:bookmarkEnd w:id="280"/>
    </w:p>
    <w:p w14:paraId="29604BF7" w14:textId="6D15996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1" w:name="_Ref508811658"/>
      <w:bookmarkStart w:id="282" w:name="_Ref508812630"/>
      <w:bookmarkStart w:id="283" w:name="_Toc523906919"/>
      <w:r>
        <w:t>language property</w:t>
      </w:r>
      <w:bookmarkEnd w:id="281"/>
      <w:bookmarkEnd w:id="282"/>
      <w:bookmarkEnd w:id="283"/>
    </w:p>
    <w:p w14:paraId="0DEC6669" w14:textId="70AA10E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4" w:name="_Hlk503355525"/>
      <w:r w:rsidRPr="00C56762">
        <w:t>a string specifying the language of the messages produced by the tool</w:t>
      </w:r>
      <w:bookmarkEnd w:id="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5" w:name="_Ref508812052"/>
      <w:r>
        <w:t xml:space="preserve">The </w:t>
      </w:r>
      <w:r w:rsidRPr="00062677">
        <w:rPr>
          <w:rStyle w:val="CODEtemp"/>
        </w:rPr>
        <w:t>language</w:t>
      </w:r>
      <w:r>
        <w:t xml:space="preserve"> property specifies:</w:t>
      </w:r>
    </w:p>
    <w:p w14:paraId="4C6405EF" w14:textId="7E9F89B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46BB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46BB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46BB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46BB7">
        <w:t>3.11</w:t>
      </w:r>
      <w:r>
        <w:fldChar w:fldCharType="end"/>
      </w:r>
      <w:r w:rsidRPr="008867D2">
        <w:t>).</w:t>
      </w:r>
    </w:p>
    <w:p w14:paraId="3FBBE723" w14:textId="765BBE6F"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746BB7">
        <w:t>3.9.6</w:t>
      </w:r>
      <w:r>
        <w:fldChar w:fldCharType="end"/>
      </w:r>
      <w:r w:rsidRPr="008867D2">
        <w:t xml:space="preserve">) contained in the </w:t>
      </w:r>
      <w:proofErr w:type="gramStart"/>
      <w:r w:rsidRPr="008867D2">
        <w:rPr>
          <w:rStyle w:val="CODEtemp"/>
        </w:rPr>
        <w:t>resources</w:t>
      </w:r>
      <w:proofErr w:type="gramEnd"/>
      <w:r w:rsidRPr="008867D2">
        <w:t xml:space="preserve"> property (§</w:t>
      </w:r>
      <w:r w:rsidR="000308F0">
        <w:fldChar w:fldCharType="begin"/>
      </w:r>
      <w:r w:rsidR="000308F0">
        <w:instrText xml:space="preserve"> REF _Ref493404878 \r \h </w:instrText>
      </w:r>
      <w:r w:rsidR="000308F0">
        <w:fldChar w:fldCharType="separate"/>
      </w:r>
      <w:r w:rsidR="00746BB7">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6" w:name="_Ref508891515"/>
      <w:bookmarkStart w:id="287" w:name="_Toc523906920"/>
      <w:r>
        <w:t>resourceLocation property</w:t>
      </w:r>
      <w:bookmarkEnd w:id="285"/>
      <w:bookmarkEnd w:id="286"/>
      <w:bookmarkEnd w:id="287"/>
    </w:p>
    <w:p w14:paraId="012A55E0" w14:textId="27AA43D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46BB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46BB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46BB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13138DD"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46BB7">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46BB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46BB7">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8C1911"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46BB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E249C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46BB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5D6DA2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46BB7">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4E92807"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46BB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679C50B"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46BB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AF201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46BB7">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8" w:name="_Toc523906921"/>
      <w:r>
        <w:t>sarifLoggerVersion property</w:t>
      </w:r>
      <w:bookmarkEnd w:id="2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9" w:name="_Toc523906922"/>
      <w:r>
        <w:t>properties property</w:t>
      </w:r>
      <w:bookmarkEnd w:id="289"/>
    </w:p>
    <w:p w14:paraId="074F31FD" w14:textId="6A9DF78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46BB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0" w:name="_Ref493352563"/>
      <w:bookmarkStart w:id="291" w:name="_Toc523906923"/>
      <w:r>
        <w:lastRenderedPageBreak/>
        <w:t>invocation object</w:t>
      </w:r>
      <w:bookmarkEnd w:id="290"/>
      <w:bookmarkEnd w:id="291"/>
    </w:p>
    <w:p w14:paraId="10E65C9D" w14:textId="17190F2B" w:rsidR="00401BB5" w:rsidRDefault="00401BB5" w:rsidP="00401BB5">
      <w:pPr>
        <w:pStyle w:val="Heading3"/>
      </w:pPr>
      <w:bookmarkStart w:id="292" w:name="_Toc523906924"/>
      <w:r>
        <w:t>General</w:t>
      </w:r>
      <w:bookmarkEnd w:id="2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3" w:name="_Ref493414102"/>
      <w:bookmarkStart w:id="294" w:name="_Toc523906925"/>
      <w:r>
        <w:t>commandLine property</w:t>
      </w:r>
      <w:bookmarkEnd w:id="293"/>
      <w:bookmarkEnd w:id="2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F30B79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46BB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23906926"/>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11099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46BB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Ref511899181"/>
      <w:bookmarkStart w:id="298" w:name="_Toc523906927"/>
      <w:r>
        <w:lastRenderedPageBreak/>
        <w:t>responseFiles property</w:t>
      </w:r>
      <w:bookmarkEnd w:id="297"/>
      <w:bookmarkEnd w:id="298"/>
    </w:p>
    <w:p w14:paraId="7F9B09E3" w14:textId="3A97F74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46BB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4FBB4C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46BB7">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46BB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AAC9AA6"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46BB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9" w:name="_Ref507597986"/>
      <w:bookmarkStart w:id="300" w:name="_Toc523906928"/>
      <w:r>
        <w:t>attachments property</w:t>
      </w:r>
      <w:bookmarkEnd w:id="299"/>
      <w:bookmarkEnd w:id="300"/>
    </w:p>
    <w:p w14:paraId="13917F9A" w14:textId="07D95EE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46BB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46BB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46BB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46BB7">
        <w:t>3.13.3</w:t>
      </w:r>
      <w:r w:rsidR="00A27D47">
        <w:fldChar w:fldCharType="end"/>
      </w:r>
      <w:r>
        <w:t>), if present. They might also be files implicitly consumed by the tool, such as a configuration file.</w:t>
      </w:r>
    </w:p>
    <w:p w14:paraId="5A68CC32" w14:textId="3EA6D3F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46BB7">
        <w:t>3.14.1</w:t>
      </w:r>
      <w:r w:rsidR="00A27D47">
        <w:fldChar w:fldCharType="end"/>
      </w:r>
      <w:r>
        <w:t>.</w:t>
      </w:r>
    </w:p>
    <w:p w14:paraId="01B231BB" w14:textId="6910B73F" w:rsidR="00401BB5" w:rsidRDefault="00401BB5" w:rsidP="00401BB5">
      <w:pPr>
        <w:pStyle w:val="Heading3"/>
      </w:pPr>
      <w:bookmarkStart w:id="301" w:name="_Toc523906929"/>
      <w:r>
        <w:t>startTime property</w:t>
      </w:r>
      <w:bookmarkEnd w:id="301"/>
    </w:p>
    <w:p w14:paraId="16315911" w14:textId="3F4BBAD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46BB7">
        <w:t>3.8</w:t>
      </w:r>
      <w:r>
        <w:fldChar w:fldCharType="end"/>
      </w:r>
      <w:r w:rsidRPr="00A14F9A">
        <w:t>.</w:t>
      </w:r>
    </w:p>
    <w:p w14:paraId="64D62131" w14:textId="648590CB" w:rsidR="00401BB5" w:rsidRDefault="00401BB5" w:rsidP="00401BB5">
      <w:pPr>
        <w:pStyle w:val="Heading3"/>
      </w:pPr>
      <w:bookmarkStart w:id="302" w:name="_Toc523906930"/>
      <w:r>
        <w:t>endTime property</w:t>
      </w:r>
      <w:bookmarkEnd w:id="302"/>
    </w:p>
    <w:p w14:paraId="7310B713" w14:textId="6F69544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46BB7">
        <w:t>3.8</w:t>
      </w:r>
      <w:r>
        <w:fldChar w:fldCharType="end"/>
      </w:r>
      <w:r w:rsidRPr="00A14F9A">
        <w:t>.</w:t>
      </w:r>
    </w:p>
    <w:p w14:paraId="018E25F2" w14:textId="7C837EBB" w:rsidR="00BE0635" w:rsidRDefault="00BE0635" w:rsidP="00BE0635">
      <w:pPr>
        <w:pStyle w:val="Heading3"/>
      </w:pPr>
      <w:bookmarkStart w:id="303" w:name="_Ref509050679"/>
      <w:bookmarkStart w:id="304" w:name="_Toc523906931"/>
      <w:r>
        <w:t>exitCode property</w:t>
      </w:r>
      <w:bookmarkEnd w:id="303"/>
      <w:bookmarkEnd w:id="3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5D09D97" w:rsidR="00BE0635" w:rsidRDefault="00BE0635" w:rsidP="00BE0635">
      <w:r>
        <w:t>For examples, see §</w:t>
      </w:r>
      <w:r>
        <w:fldChar w:fldCharType="begin"/>
      </w:r>
      <w:r>
        <w:instrText xml:space="preserve"> REF _Ref509050368 \r \h </w:instrText>
      </w:r>
      <w:r>
        <w:fldChar w:fldCharType="separate"/>
      </w:r>
      <w:r w:rsidR="00746BB7">
        <w:t>3.13.9</w:t>
      </w:r>
      <w:r>
        <w:fldChar w:fldCharType="end"/>
      </w:r>
      <w:r>
        <w:t>.</w:t>
      </w:r>
    </w:p>
    <w:p w14:paraId="2AB6A1A3" w14:textId="0E19F05A" w:rsidR="00BE0635" w:rsidRDefault="00BE0635" w:rsidP="00401BB5">
      <w:pPr>
        <w:pStyle w:val="Heading3"/>
      </w:pPr>
      <w:bookmarkStart w:id="305" w:name="_Ref509050368"/>
      <w:bookmarkStart w:id="306" w:name="_Toc523906932"/>
      <w:r>
        <w:lastRenderedPageBreak/>
        <w:t>exitCodeDescription property</w:t>
      </w:r>
      <w:bookmarkEnd w:id="305"/>
      <w:bookmarkEnd w:id="3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7" w:name="_Toc523906933"/>
      <w:r>
        <w:t>exitSignalName property</w:t>
      </w:r>
      <w:bookmarkEnd w:id="3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509929" w:rsidR="00BE0635" w:rsidRDefault="00BE0635" w:rsidP="00BE0635">
      <w:r>
        <w:t>For an example, see §</w:t>
      </w:r>
      <w:r>
        <w:fldChar w:fldCharType="begin"/>
      </w:r>
      <w:r>
        <w:instrText xml:space="preserve"> REF _Ref509050492 \r \h </w:instrText>
      </w:r>
      <w:r>
        <w:fldChar w:fldCharType="separate"/>
      </w:r>
      <w:r w:rsidR="00746BB7">
        <w:t>3.13.11</w:t>
      </w:r>
      <w:r>
        <w:fldChar w:fldCharType="end"/>
      </w:r>
      <w:r>
        <w:t>.</w:t>
      </w:r>
    </w:p>
    <w:p w14:paraId="01CF0A31" w14:textId="198FD4EE" w:rsidR="00BE0635" w:rsidRDefault="00BE0635" w:rsidP="00BE0635">
      <w:pPr>
        <w:pStyle w:val="Heading3"/>
      </w:pPr>
      <w:bookmarkStart w:id="308" w:name="_Ref509050492"/>
      <w:bookmarkStart w:id="309" w:name="_Toc523906934"/>
      <w:r>
        <w:t>exitSignalNumber property</w:t>
      </w:r>
      <w:bookmarkEnd w:id="308"/>
      <w:bookmarkEnd w:id="3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0" w:name="_Toc523906935"/>
      <w:r>
        <w:t>processStartFailureMessage property</w:t>
      </w:r>
      <w:bookmarkEnd w:id="3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1" w:name="_Toc523906936"/>
      <w:r>
        <w:t>toolExecutionSuccessful</w:t>
      </w:r>
      <w:r w:rsidR="00B209DE">
        <w:t xml:space="preserve"> property</w:t>
      </w:r>
      <w:bookmarkEnd w:id="3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BC04E43" w:rsidR="00B209DE" w:rsidRDefault="00B209DE" w:rsidP="00B209DE">
      <w:bookmarkStart w:id="3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46BB7">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3" w:name="_Toc523906937"/>
      <w:r>
        <w:t>machine property</w:t>
      </w:r>
      <w:bookmarkEnd w:id="3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4" w:name="_Toc523906938"/>
      <w:r>
        <w:t>account property</w:t>
      </w:r>
      <w:bookmarkEnd w:id="3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5" w:name="_Toc523906939"/>
      <w:r>
        <w:t>processId property</w:t>
      </w:r>
      <w:bookmarkEnd w:id="3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6" w:name="_Toc523906940"/>
      <w:r>
        <w:t>executableLocation</w:t>
      </w:r>
      <w:r w:rsidR="00401BB5">
        <w:t xml:space="preserve"> property</w:t>
      </w:r>
      <w:bookmarkEnd w:id="316"/>
    </w:p>
    <w:p w14:paraId="2EFF9849" w14:textId="30F7840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46BB7">
        <w:t>3.3</w:t>
      </w:r>
      <w:r w:rsidR="00F47A7C">
        <w:fldChar w:fldCharType="end"/>
      </w:r>
      <w:r w:rsidR="00F47A7C">
        <w:t xml:space="preserve">) specifying the </w:t>
      </w:r>
      <w:r w:rsidR="00B56418">
        <w:t>location</w:t>
      </w:r>
      <w:r w:rsidRPr="00A14F9A">
        <w:t xml:space="preserve"> of the tool's executable file.</w:t>
      </w:r>
    </w:p>
    <w:p w14:paraId="52D317A6" w14:textId="3FF3577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46BB7">
        <w:t>3.12</w:t>
      </w:r>
      <w:r>
        <w:fldChar w:fldCharType="end"/>
      </w:r>
      <w:r w:rsidRPr="00A14F9A">
        <w:t>) because the identical tool might be invoked from different paths on different machines.</w:t>
      </w:r>
    </w:p>
    <w:p w14:paraId="4CBA5986" w14:textId="59CA0A4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46BB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7" w:name="_Toc523906941"/>
      <w:r>
        <w:t>workingDirectory property</w:t>
      </w:r>
      <w:bookmarkEnd w:id="317"/>
    </w:p>
    <w:p w14:paraId="33341A2E" w14:textId="3033D47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746BB7">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8" w:name="_Toc523906942"/>
      <w:r>
        <w:lastRenderedPageBreak/>
        <w:t>environmentVariables property</w:t>
      </w:r>
      <w:bookmarkEnd w:id="3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9" w:name="_Ref493345429"/>
      <w:bookmarkStart w:id="320" w:name="_Toc523906943"/>
      <w:r>
        <w:t>toolNotifications property</w:t>
      </w:r>
      <w:bookmarkEnd w:id="319"/>
      <w:bookmarkEnd w:id="320"/>
    </w:p>
    <w:p w14:paraId="24067D15" w14:textId="0F4B8B1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46BB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46BB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 w:name="_Ref509576439"/>
      <w:bookmarkStart w:id="322" w:name="_Toc523906944"/>
      <w:r>
        <w:t>configurationNotifications property</w:t>
      </w:r>
      <w:bookmarkEnd w:id="321"/>
      <w:bookmarkEnd w:id="322"/>
    </w:p>
    <w:p w14:paraId="59DC01CB" w14:textId="32F8F4D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46BB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46BB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3" w:name="_Ref511899216"/>
      <w:bookmarkStart w:id="324" w:name="_Toc523906945"/>
      <w:r>
        <w:t>stdin, stdout, stderr</w:t>
      </w:r>
      <w:r w:rsidR="00D943E5">
        <w:t>, and stdoutStderr</w:t>
      </w:r>
      <w:r>
        <w:t xml:space="preserve"> properties</w:t>
      </w:r>
      <w:bookmarkEnd w:id="323"/>
      <w:bookmarkEnd w:id="324"/>
    </w:p>
    <w:p w14:paraId="47275264" w14:textId="719060FF"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46BB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FB324A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46BB7">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46BB7">
        <w:t>3.17.8</w:t>
      </w:r>
      <w:r w:rsidR="00201FA6">
        <w:fldChar w:fldCharType="end"/>
      </w:r>
      <w:r>
        <w:t>).</w:t>
      </w:r>
    </w:p>
    <w:p w14:paraId="2DE39DF6" w14:textId="35B623F1" w:rsidR="00401BB5" w:rsidRDefault="00401BB5" w:rsidP="00401BB5">
      <w:pPr>
        <w:pStyle w:val="Heading3"/>
      </w:pPr>
      <w:bookmarkStart w:id="325" w:name="_Toc523906946"/>
      <w:r>
        <w:lastRenderedPageBreak/>
        <w:t>properties property</w:t>
      </w:r>
      <w:bookmarkEnd w:id="325"/>
    </w:p>
    <w:p w14:paraId="6D4EC85A" w14:textId="2D1B220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46BB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Ref506806657"/>
      <w:bookmarkStart w:id="328" w:name="_Toc523906947"/>
      <w:r>
        <w:t>attachment object</w:t>
      </w:r>
      <w:bookmarkEnd w:id="326"/>
      <w:bookmarkEnd w:id="328"/>
    </w:p>
    <w:p w14:paraId="554194B0" w14:textId="77777777" w:rsidR="00A27D47" w:rsidRDefault="00A27D47" w:rsidP="00A27D47">
      <w:pPr>
        <w:pStyle w:val="Heading3"/>
        <w:numPr>
          <w:ilvl w:val="2"/>
          <w:numId w:val="2"/>
        </w:numPr>
      </w:pPr>
      <w:bookmarkStart w:id="329" w:name="_Ref506978653"/>
      <w:bookmarkStart w:id="330" w:name="_Toc523906948"/>
      <w:r>
        <w:t>General</w:t>
      </w:r>
      <w:bookmarkEnd w:id="329"/>
      <w:bookmarkEnd w:id="330"/>
    </w:p>
    <w:p w14:paraId="4FF20040" w14:textId="5177743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46BB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46BB7">
        <w:t>3.19.19</w:t>
      </w:r>
      <w:r>
        <w:fldChar w:fldCharType="end"/>
      </w:r>
      <w:r>
        <w:t>).</w:t>
      </w:r>
    </w:p>
    <w:p w14:paraId="120068B3" w14:textId="62C7E78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46BB7">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46BB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461896B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46BB7">
        <w:t>3.11</w:t>
      </w:r>
      <w:r w:rsidR="00E92030">
        <w:fldChar w:fldCharType="end"/>
      </w:r>
      <w:r w:rsidR="00E92030">
        <w:t>)</w:t>
      </w:r>
      <w:r w:rsidR="006D4B00">
        <w:t>.</w:t>
      </w:r>
    </w:p>
    <w:p w14:paraId="62B645C6" w14:textId="1260137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46BB7">
        <w:t>3.11.11</w:t>
      </w:r>
      <w:r w:rsidR="00DF2D77">
        <w:fldChar w:fldCharType="end"/>
      </w:r>
      <w:r w:rsidR="00DF2D77">
        <w:t>.</w:t>
      </w:r>
    </w:p>
    <w:p w14:paraId="4A70386B" w14:textId="7B3A7F48"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46BB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CA5319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46BB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1A76C5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46BB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B0A54AE"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46BB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E964C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46BB7">
        <w:t>3.19</w:t>
      </w:r>
      <w:r>
        <w:fldChar w:fldCharType="end"/>
      </w:r>
      <w:r>
        <w:t>)</w:t>
      </w:r>
      <w:r w:rsidR="006D4B00">
        <w:t>.</w:t>
      </w:r>
    </w:p>
    <w:p w14:paraId="30BF41E2" w14:textId="69A25B72" w:rsidR="00A27D47" w:rsidRDefault="00A27D47" w:rsidP="00A27D47">
      <w:pPr>
        <w:pStyle w:val="Codesmall"/>
      </w:pPr>
      <w:r>
        <w:t xml:space="preserve">  ...</w:t>
      </w:r>
    </w:p>
    <w:p w14:paraId="344F43B5" w14:textId="5AEAB9E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46BB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CF4E900"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46BB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FF1F8E"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1" w:name="_Hlk507657707"/>
      <w:r>
        <w:fldChar w:fldCharType="begin"/>
      </w:r>
      <w:r>
        <w:instrText xml:space="preserve"> REF _Ref506978525 \r \h </w:instrText>
      </w:r>
      <w:r>
        <w:fldChar w:fldCharType="separate"/>
      </w:r>
      <w:r w:rsidR="00746BB7">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23906949"/>
      <w:r>
        <w:t>description property</w:t>
      </w:r>
      <w:bookmarkEnd w:id="332"/>
      <w:bookmarkEnd w:id="333"/>
    </w:p>
    <w:p w14:paraId="237B6C86" w14:textId="6325750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46BB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23906950"/>
      <w:r>
        <w:t>fileLocation</w:t>
      </w:r>
      <w:r w:rsidR="00A27D47">
        <w:t xml:space="preserve"> property</w:t>
      </w:r>
      <w:bookmarkEnd w:id="334"/>
      <w:bookmarkEnd w:id="335"/>
    </w:p>
    <w:p w14:paraId="13D7987F" w14:textId="7CDC637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46BB7">
        <w:t>3.2</w:t>
      </w:r>
      <w:r w:rsidR="00E92030">
        <w:fldChar w:fldCharType="end"/>
      </w:r>
      <w:r>
        <w:t>) that specifies the location of the attachment file.</w:t>
      </w:r>
    </w:p>
    <w:p w14:paraId="75143AAE" w14:textId="458144C3" w:rsidR="008A21D5" w:rsidRDefault="008A21D5" w:rsidP="008A21D5">
      <w:pPr>
        <w:pStyle w:val="Heading3"/>
      </w:pPr>
      <w:bookmarkStart w:id="336" w:name="_Toc523906951"/>
      <w:r>
        <w:lastRenderedPageBreak/>
        <w:t>regions property</w:t>
      </w:r>
      <w:bookmarkEnd w:id="336"/>
    </w:p>
    <w:p w14:paraId="0B37D4FE" w14:textId="4AF84416"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46BB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46BB7">
        <w:t>3.22.14</w:t>
      </w:r>
      <w:r>
        <w:fldChar w:fldCharType="end"/>
      </w:r>
      <w:r>
        <w:t>) so a user can understand their relevance.</w:t>
      </w:r>
    </w:p>
    <w:p w14:paraId="7A2A7AE2" w14:textId="2F726FF8" w:rsidR="008A21D5" w:rsidRDefault="008A21D5" w:rsidP="008A21D5">
      <w:pPr>
        <w:pStyle w:val="Heading3"/>
      </w:pPr>
      <w:bookmarkStart w:id="337" w:name="_Hlk513212887"/>
      <w:bookmarkStart w:id="338" w:name="_Toc523906952"/>
      <w:r>
        <w:t>rectangles property</w:t>
      </w:r>
      <w:bookmarkEnd w:id="338"/>
    </w:p>
    <w:p w14:paraId="731EC896" w14:textId="67DF995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46BB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46BB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9" w:name="_Toc523906953"/>
      <w:bookmarkEnd w:id="337"/>
      <w:r>
        <w:t>conversion object</w:t>
      </w:r>
      <w:bookmarkEnd w:id="327"/>
      <w:bookmarkEnd w:id="339"/>
    </w:p>
    <w:p w14:paraId="615BCC83" w14:textId="7B3EE260" w:rsidR="00AC6C45" w:rsidRDefault="00AC6C45" w:rsidP="00AC6C45">
      <w:pPr>
        <w:pStyle w:val="Heading3"/>
      </w:pPr>
      <w:bookmarkStart w:id="340" w:name="_Toc523906954"/>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8C938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46BB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E33818E"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46BB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F75F70A"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46BB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23906955"/>
      <w:r>
        <w:t>tool property</w:t>
      </w:r>
      <w:bookmarkEnd w:id="341"/>
      <w:bookmarkEnd w:id="342"/>
    </w:p>
    <w:p w14:paraId="3E0454EE" w14:textId="08762A6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46BB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23906956"/>
      <w:r>
        <w:t>invocation property</w:t>
      </w:r>
      <w:bookmarkEnd w:id="343"/>
      <w:bookmarkEnd w:id="344"/>
    </w:p>
    <w:p w14:paraId="3E5B67EA" w14:textId="45F7D4C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46BB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5" w:name="_Ref503539431"/>
      <w:bookmarkStart w:id="346" w:name="_Toc523906957"/>
      <w:r>
        <w:lastRenderedPageBreak/>
        <w:t>analysisToolLog</w:t>
      </w:r>
      <w:r w:rsidR="00ED76F2">
        <w:t>Files</w:t>
      </w:r>
      <w:r>
        <w:t xml:space="preserve"> property</w:t>
      </w:r>
      <w:bookmarkEnd w:id="345"/>
      <w:bookmarkEnd w:id="3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6E00DA1"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46BB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46BB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A776909"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46BB7">
        <w:t>3.19.21</w:t>
      </w:r>
      <w:r>
        <w:fldChar w:fldCharType="end"/>
      </w:r>
      <w:r>
        <w:t>).</w:t>
      </w:r>
    </w:p>
    <w:p w14:paraId="3476EB07" w14:textId="7DAB202C" w:rsidR="002315DB" w:rsidRDefault="002315DB" w:rsidP="002315DB">
      <w:pPr>
        <w:pStyle w:val="Heading2"/>
      </w:pPr>
      <w:bookmarkStart w:id="347" w:name="_Ref511829625"/>
      <w:bookmarkStart w:id="348" w:name="_Toc523906958"/>
      <w:r>
        <w:t>versionControlDetails object</w:t>
      </w:r>
      <w:bookmarkEnd w:id="347"/>
      <w:bookmarkEnd w:id="348"/>
    </w:p>
    <w:p w14:paraId="28FE29F4" w14:textId="169979D6" w:rsidR="002315DB" w:rsidRDefault="002315DB" w:rsidP="002315DB">
      <w:pPr>
        <w:pStyle w:val="Heading3"/>
      </w:pPr>
      <w:bookmarkStart w:id="349" w:name="_Toc523906959"/>
      <w:r>
        <w:t>General</w:t>
      </w:r>
      <w:bookmarkEnd w:id="349"/>
    </w:p>
    <w:p w14:paraId="7229D67F" w14:textId="03CCA7E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46BB7">
        <w:t>3.11</w:t>
      </w:r>
      <w:r>
        <w:fldChar w:fldCharType="end"/>
      </w:r>
      <w:r>
        <w:t>).</w:t>
      </w:r>
    </w:p>
    <w:p w14:paraId="18E3B1D4" w14:textId="581A135F" w:rsidR="001466B1" w:rsidRPr="001466B1" w:rsidRDefault="001466B1" w:rsidP="001466B1">
      <w:r>
        <w:t>For an example, see §</w:t>
      </w:r>
      <w:r>
        <w:fldChar w:fldCharType="begin"/>
      </w:r>
      <w:r>
        <w:instrText xml:space="preserve"> REF _Ref511829897 \r \h </w:instrText>
      </w:r>
      <w:r>
        <w:fldChar w:fldCharType="separate"/>
      </w:r>
      <w:r w:rsidR="00746BB7">
        <w:t>3.11.13</w:t>
      </w:r>
      <w:r>
        <w:fldChar w:fldCharType="end"/>
      </w:r>
      <w:r>
        <w:t>.</w:t>
      </w:r>
    </w:p>
    <w:p w14:paraId="5CE76795" w14:textId="0BDD8598" w:rsidR="002315DB" w:rsidRDefault="002315DB" w:rsidP="002315DB">
      <w:pPr>
        <w:pStyle w:val="Heading3"/>
      </w:pPr>
      <w:bookmarkStart w:id="350" w:name="_Toc523906960"/>
      <w:r>
        <w:t>Constraints</w:t>
      </w:r>
      <w:bookmarkEnd w:id="3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23906961"/>
      <w:r>
        <w:t>uri property</w:t>
      </w:r>
      <w:bookmarkEnd w:id="351"/>
      <w:bookmarkEnd w:id="352"/>
    </w:p>
    <w:p w14:paraId="1785AFD1" w14:textId="73BBAAFE" w:rsidR="001466B1" w:rsidRDefault="001466B1" w:rsidP="001466B1">
      <w:bookmarkStart w:id="3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Ref513199006"/>
      <w:bookmarkStart w:id="355" w:name="_Toc523906962"/>
      <w:r>
        <w:t>revisionId property</w:t>
      </w:r>
      <w:bookmarkEnd w:id="353"/>
      <w:bookmarkEnd w:id="354"/>
      <w:bookmarkEnd w:id="35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6" w:name="_Ref511829698"/>
      <w:bookmarkStart w:id="357" w:name="_Toc523906963"/>
      <w:r>
        <w:t>branch property</w:t>
      </w:r>
      <w:bookmarkEnd w:id="356"/>
      <w:bookmarkEnd w:id="35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8" w:name="_Toc523906964"/>
      <w:r>
        <w:t>tag property</w:t>
      </w:r>
      <w:bookmarkEnd w:id="35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9" w:name="_Toc523906965"/>
      <w:r>
        <w:t>timestamp property</w:t>
      </w:r>
      <w:bookmarkEnd w:id="359"/>
    </w:p>
    <w:p w14:paraId="1844A6A7" w14:textId="158F568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46BB7">
        <w:t>3.8</w:t>
      </w:r>
      <w:r>
        <w:fldChar w:fldCharType="end"/>
      </w:r>
      <w:r>
        <w:t>.</w:t>
      </w:r>
    </w:p>
    <w:p w14:paraId="0611B5BD" w14:textId="421EBC37" w:rsidR="002315DB" w:rsidRDefault="002315DB" w:rsidP="002315DB">
      <w:pPr>
        <w:pStyle w:val="Heading3"/>
      </w:pPr>
      <w:bookmarkStart w:id="360" w:name="_Toc523906966"/>
      <w:r>
        <w:t>properties property</w:t>
      </w:r>
      <w:bookmarkEnd w:id="360"/>
    </w:p>
    <w:p w14:paraId="30274F4A" w14:textId="3BFF11DC"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46BB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1" w:name="_Ref493403111"/>
      <w:bookmarkStart w:id="362" w:name="_Ref493404005"/>
      <w:bookmarkStart w:id="363" w:name="_Toc523906967"/>
      <w:r>
        <w:t>file object</w:t>
      </w:r>
      <w:bookmarkEnd w:id="361"/>
      <w:bookmarkEnd w:id="362"/>
      <w:bookmarkEnd w:id="363"/>
    </w:p>
    <w:p w14:paraId="375224F2" w14:textId="20156049" w:rsidR="00401BB5" w:rsidRDefault="00401BB5" w:rsidP="00401BB5">
      <w:pPr>
        <w:pStyle w:val="Heading3"/>
      </w:pPr>
      <w:bookmarkStart w:id="364" w:name="_Toc523906968"/>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5" w:name="_Ref493403519"/>
      <w:bookmarkStart w:id="366" w:name="_Toc523906969"/>
      <w:r>
        <w:t>fileLocation</w:t>
      </w:r>
      <w:r w:rsidR="00401BB5">
        <w:t xml:space="preserve"> property</w:t>
      </w:r>
      <w:bookmarkEnd w:id="365"/>
      <w:bookmarkEnd w:id="366"/>
    </w:p>
    <w:p w14:paraId="35DB6B07" w14:textId="6377FB8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46BB7">
        <w:t>3.2</w:t>
      </w:r>
      <w:r w:rsidR="00316A25">
        <w:fldChar w:fldCharType="end"/>
      </w:r>
      <w:r w:rsidRPr="00F90F0E">
        <w:t>).</w:t>
      </w:r>
    </w:p>
    <w:p w14:paraId="421F8AA7" w14:textId="01CB5A6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46BB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46BB7">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D68A70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30D263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46BB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2798D7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46BB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7" w:name="_Ref493404063"/>
      <w:bookmarkStart w:id="368" w:name="_Toc523906970"/>
      <w:r>
        <w:t>parentKey property</w:t>
      </w:r>
      <w:bookmarkEnd w:id="367"/>
      <w:bookmarkEnd w:id="368"/>
    </w:p>
    <w:p w14:paraId="7B9D65E1" w14:textId="33DA4E76"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46BB7">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523906971"/>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D9B436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46BB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1" w:name="_Ref493403574"/>
      <w:bookmarkStart w:id="372" w:name="_Toc523906972"/>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3" w:name="_Hlk514318855"/>
      <w:bookmarkStart w:id="374" w:name="_Toc523906973"/>
      <w:r>
        <w:t>roles property</w:t>
      </w:r>
      <w:bookmarkEnd w:id="374"/>
    </w:p>
    <w:bookmarkEnd w:id="3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2EC3276"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46BB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46BB7">
        <w:t>3.19.19</w:t>
      </w:r>
      <w:r>
        <w:fldChar w:fldCharType="end"/>
      </w:r>
      <w:r>
        <w:t>).</w:t>
      </w:r>
    </w:p>
    <w:p w14:paraId="3F2585BF" w14:textId="00B3ED2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46BB7">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84F20FC"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46BB7">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AD57FCF" w:rsidR="001F66A6" w:rsidRDefault="001F66A6" w:rsidP="001F66A6">
      <w:pPr>
        <w:ind w:left="360"/>
      </w:pPr>
      <w:bookmarkStart w:id="37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746BB7">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6" w:name="_Toc523906974"/>
      <w:bookmarkEnd w:id="375"/>
      <w:r>
        <w:t>mimeType property</w:t>
      </w:r>
      <w:bookmarkEnd w:id="376"/>
    </w:p>
    <w:p w14:paraId="4EDBA528" w14:textId="7808926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7" w:name="_Ref511899450"/>
      <w:bookmarkStart w:id="378" w:name="_Toc523906975"/>
      <w:r>
        <w:t>contents property</w:t>
      </w:r>
      <w:bookmarkEnd w:id="377"/>
      <w:bookmarkEnd w:id="378"/>
    </w:p>
    <w:p w14:paraId="3EAD79DF" w14:textId="54B1A3C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46BB7">
        <w:t>3.2</w:t>
      </w:r>
      <w:r>
        <w:fldChar w:fldCharType="end"/>
      </w:r>
      <w:r w:rsidRPr="00201FA6">
        <w:t>) representing the entire contents of the file.</w:t>
      </w:r>
    </w:p>
    <w:p w14:paraId="37061BF8" w14:textId="389B7925" w:rsidR="00926829" w:rsidRDefault="00926829" w:rsidP="00926829">
      <w:pPr>
        <w:pStyle w:val="Heading3"/>
      </w:pPr>
      <w:bookmarkStart w:id="379" w:name="_Ref511828128"/>
      <w:bookmarkStart w:id="380" w:name="_Toc523906976"/>
      <w:r>
        <w:t>encoding property</w:t>
      </w:r>
      <w:bookmarkEnd w:id="379"/>
      <w:bookmarkEnd w:id="380"/>
    </w:p>
    <w:p w14:paraId="29D5943D" w14:textId="7A6AF334"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8CD07B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46BB7">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50D3B9C"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170FA798" w14:textId="47E0A362"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46BB7">
        <w:t>3.11.20</w:t>
      </w:r>
      <w:r>
        <w:fldChar w:fldCharType="end"/>
      </w:r>
      <w:r>
        <w:t>.</w:t>
      </w:r>
    </w:p>
    <w:p w14:paraId="4E9D1D4D" w14:textId="77777777" w:rsidR="00926829" w:rsidRDefault="00926829" w:rsidP="00926829">
      <w:pPr>
        <w:pStyle w:val="Codesmall"/>
      </w:pPr>
    </w:p>
    <w:p w14:paraId="7C79FDD1" w14:textId="7078F1B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46BB7">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1" w:name="_Ref493345445"/>
      <w:bookmarkStart w:id="382" w:name="_Toc523906977"/>
      <w:r>
        <w:t>hashes property</w:t>
      </w:r>
      <w:bookmarkEnd w:id="381"/>
      <w:bookmarkEnd w:id="382"/>
    </w:p>
    <w:p w14:paraId="084CC4D1" w14:textId="3F96B48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46BB7">
        <w:t>3.6.2</w:t>
      </w:r>
      <w:r>
        <w:fldChar w:fldCharType="end"/>
      </w:r>
      <w:r w:rsidRPr="0082371F">
        <w:t>) hash objects (§</w:t>
      </w:r>
      <w:r>
        <w:fldChar w:fldCharType="begin"/>
      </w:r>
      <w:r>
        <w:instrText xml:space="preserve"> REF _Ref493423194 \r \h </w:instrText>
      </w:r>
      <w:r>
        <w:fldChar w:fldCharType="separate"/>
      </w:r>
      <w:r w:rsidR="00746BB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7E12A31"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D20CAB7"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3" w:name="_Toc523906978"/>
      <w:r>
        <w:t>lastModifiedTime property</w:t>
      </w:r>
      <w:bookmarkEnd w:id="383"/>
    </w:p>
    <w:p w14:paraId="70E36537" w14:textId="59F25853"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46BB7">
        <w:t>3.8</w:t>
      </w:r>
      <w:r>
        <w:fldChar w:fldCharType="end"/>
      </w:r>
      <w:r w:rsidRPr="00A14F9A">
        <w:t>.</w:t>
      </w:r>
    </w:p>
    <w:p w14:paraId="44C1321C" w14:textId="6AB60E0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46BB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4" w:name="_Toc523906979"/>
      <w:r>
        <w:t>properties property</w:t>
      </w:r>
      <w:bookmarkEnd w:id="384"/>
    </w:p>
    <w:p w14:paraId="21A387A7" w14:textId="52C4623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46BB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5" w:name="_Ref493423194"/>
      <w:bookmarkStart w:id="386" w:name="_Toc523906980"/>
      <w:r>
        <w:t>hash object</w:t>
      </w:r>
      <w:bookmarkEnd w:id="385"/>
      <w:bookmarkEnd w:id="386"/>
    </w:p>
    <w:p w14:paraId="5D6F2309" w14:textId="08453102" w:rsidR="00401BB5" w:rsidRDefault="00401BB5" w:rsidP="00401BB5">
      <w:pPr>
        <w:pStyle w:val="Heading3"/>
      </w:pPr>
      <w:bookmarkStart w:id="387" w:name="_Toc523906981"/>
      <w:r>
        <w:t>General</w:t>
      </w:r>
      <w:bookmarkEnd w:id="38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DE95FC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46BB7">
        <w:t>3.18.2</w:t>
      </w:r>
      <w:r>
        <w:fldChar w:fldCharType="end"/>
      </w:r>
    </w:p>
    <w:p w14:paraId="006ED192" w14:textId="06A74E2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46BB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8" w:name="_Ref493423561"/>
      <w:bookmarkStart w:id="389" w:name="_Ref493423701"/>
      <w:bookmarkStart w:id="390" w:name="_Toc523906982"/>
      <w:r>
        <w:lastRenderedPageBreak/>
        <w:t>value property</w:t>
      </w:r>
      <w:bookmarkEnd w:id="388"/>
      <w:bookmarkEnd w:id="389"/>
      <w:bookmarkEnd w:id="390"/>
    </w:p>
    <w:p w14:paraId="373B1E83" w14:textId="484A496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46BB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1" w:name="_Ref493423568"/>
      <w:bookmarkStart w:id="392" w:name="_Toc523906983"/>
      <w:r>
        <w:t>algorithm property</w:t>
      </w:r>
      <w:bookmarkEnd w:id="391"/>
      <w:bookmarkEnd w:id="392"/>
    </w:p>
    <w:p w14:paraId="7E1D5FBC" w14:textId="3B6DE8F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46BB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3" w:name="_Ref493350984"/>
      <w:bookmarkStart w:id="394" w:name="_Toc523906984"/>
      <w:r>
        <w:t>result object</w:t>
      </w:r>
      <w:bookmarkEnd w:id="393"/>
      <w:bookmarkEnd w:id="394"/>
    </w:p>
    <w:p w14:paraId="74FD90F6" w14:textId="18F2DD20" w:rsidR="00401BB5" w:rsidRDefault="00401BB5" w:rsidP="00401BB5">
      <w:pPr>
        <w:pStyle w:val="Heading3"/>
      </w:pPr>
      <w:bookmarkStart w:id="395" w:name="_Toc523906985"/>
      <w:r>
        <w:t>General</w:t>
      </w:r>
      <w:bookmarkEnd w:id="3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6" w:name="_Ref515624666"/>
      <w:bookmarkStart w:id="397" w:name="_Toc523906986"/>
      <w:r>
        <w:t>Distinguishing logically identical from logically distinct results</w:t>
      </w:r>
      <w:bookmarkEnd w:id="396"/>
      <w:bookmarkEnd w:id="39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BD3820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46BB7">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46BB7">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8" w:name="_Ref493408865"/>
      <w:bookmarkStart w:id="399" w:name="_Toc523906987"/>
      <w:r>
        <w:lastRenderedPageBreak/>
        <w:t>i</w:t>
      </w:r>
      <w:r w:rsidR="00435405">
        <w:t>nstanceGui</w:t>
      </w:r>
      <w:r>
        <w:t>d property</w:t>
      </w:r>
      <w:bookmarkEnd w:id="399"/>
    </w:p>
    <w:p w14:paraId="2C599143" w14:textId="59077AA5" w:rsidR="00376B6D" w:rsidRDefault="00376B6D" w:rsidP="00376B6D">
      <w:bookmarkStart w:id="40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46BB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E82909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46BB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1" w:name="_Ref516055541"/>
      <w:bookmarkStart w:id="402" w:name="_Toc523906988"/>
      <w:r>
        <w:t>correlationGuid property</w:t>
      </w:r>
      <w:bookmarkEnd w:id="401"/>
      <w:bookmarkEnd w:id="402"/>
    </w:p>
    <w:p w14:paraId="28683740" w14:textId="6A23F95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46BB7">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A52B4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46BB7">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46BB7">
        <w:t>3.19.2</w:t>
      </w:r>
      <w:r>
        <w:fldChar w:fldCharType="end"/>
      </w:r>
      <w:r>
        <w:t xml:space="preserve"> for more information.</w:t>
      </w:r>
    </w:p>
    <w:p w14:paraId="4D5CBA4B" w14:textId="4E46EB73" w:rsidR="00401BB5" w:rsidRDefault="00401BB5" w:rsidP="00401BB5">
      <w:pPr>
        <w:pStyle w:val="Heading3"/>
      </w:pPr>
      <w:bookmarkStart w:id="403" w:name="_Ref513193500"/>
      <w:bookmarkStart w:id="404" w:name="_Ref513195673"/>
      <w:bookmarkStart w:id="405" w:name="_Toc523906989"/>
      <w:r>
        <w:t>ruleId property</w:t>
      </w:r>
      <w:bookmarkEnd w:id="398"/>
      <w:bookmarkEnd w:id="400"/>
      <w:bookmarkEnd w:id="403"/>
      <w:bookmarkEnd w:id="404"/>
      <w:bookmarkEnd w:id="40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3E18192D"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46BB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46BB7">
        <w:t>3.11.19</w:t>
      </w:r>
      <w:r w:rsidR="00465D52">
        <w:fldChar w:fldCharType="end"/>
      </w:r>
      <w:r w:rsidR="00A8547F">
        <w:t>, §</w:t>
      </w:r>
      <w:r w:rsidR="00242824">
        <w:fldChar w:fldCharType="begin"/>
      </w:r>
      <w:r w:rsidR="00242824">
        <w:instrText xml:space="preserve"> REF _Ref508870783 \r \h </w:instrText>
      </w:r>
      <w:r w:rsidR="00242824">
        <w:fldChar w:fldCharType="separate"/>
      </w:r>
      <w:r w:rsidR="00746BB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46BB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46BB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D594E25"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46BB7">
        <w:t>3.11</w:t>
      </w:r>
      <w:r w:rsidR="00C32311">
        <w:fldChar w:fldCharType="end"/>
      </w:r>
      <w:r w:rsidR="00C32311">
        <w:t>).</w:t>
      </w:r>
    </w:p>
    <w:p w14:paraId="00325953" w14:textId="43F1F370"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746BB7">
        <w:t>3.11.18</w:t>
      </w:r>
      <w:r w:rsidR="00C32311">
        <w:fldChar w:fldCharType="end"/>
      </w:r>
      <w:r w:rsidR="000F5B03">
        <w:t>.</w:t>
      </w:r>
    </w:p>
    <w:p w14:paraId="269975A2" w14:textId="1FB1C457"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46BB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245F260A"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46BB7">
        <w:t>3.11.19</w:t>
      </w:r>
      <w:r w:rsidR="00C32311">
        <w:fldChar w:fldCharType="end"/>
      </w:r>
      <w:r w:rsidR="00C32311">
        <w:t>.</w:t>
      </w:r>
    </w:p>
    <w:p w14:paraId="57DE0082" w14:textId="3773BF76"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46BB7">
        <w:t>3.35.3</w:t>
      </w:r>
      <w:r w:rsidR="00C32311">
        <w:fldChar w:fldCharType="end"/>
      </w:r>
      <w:r w:rsidR="00C32311">
        <w:t>.</w:t>
      </w:r>
    </w:p>
    <w:p w14:paraId="7AC6549D" w14:textId="7BDA95DB"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46BB7">
        <w:t>3.36</w:t>
      </w:r>
      <w:r w:rsidR="00C32311">
        <w:fldChar w:fldCharType="end"/>
      </w:r>
      <w:r w:rsidR="00C32311">
        <w:t>).</w:t>
      </w:r>
    </w:p>
    <w:p w14:paraId="25A8FFA0" w14:textId="0E9515B3"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46BB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6" w:name="_Ref493511208"/>
      <w:bookmarkStart w:id="407" w:name="_Toc523906990"/>
      <w:r>
        <w:t>level property</w:t>
      </w:r>
      <w:bookmarkEnd w:id="406"/>
      <w:bookmarkEnd w:id="4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3088765"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46BB7">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02B3CED"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46BB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46BB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46BB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46BB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46BB7">
        <w:t>3.19.3</w:t>
      </w:r>
      <w:r>
        <w:fldChar w:fldCharType="end"/>
      </w:r>
      <w:r w:rsidRPr="00B050AF">
        <w:t>).</w:t>
      </w:r>
    </w:p>
    <w:p w14:paraId="5E554133" w14:textId="74BE2EC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46BB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46BB7">
        <w:t>3.11.19</w:t>
      </w:r>
      <w:r>
        <w:fldChar w:fldCharType="end"/>
      </w:r>
      <w:r w:rsidR="00892DEE">
        <w:t>, §</w:t>
      </w:r>
      <w:r w:rsidR="00892DEE">
        <w:fldChar w:fldCharType="begin"/>
      </w:r>
      <w:r w:rsidR="00892DEE">
        <w:instrText xml:space="preserve"> REF _Ref508871574 \r \h </w:instrText>
      </w:r>
      <w:r w:rsidR="00892DEE">
        <w:fldChar w:fldCharType="separate"/>
      </w:r>
      <w:r w:rsidR="00746BB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8" w:name="_Ref493426628"/>
      <w:bookmarkStart w:id="409" w:name="_Toc523906991"/>
      <w:r>
        <w:t>message property</w:t>
      </w:r>
      <w:bookmarkEnd w:id="408"/>
      <w:bookmarkEnd w:id="409"/>
    </w:p>
    <w:p w14:paraId="2544155E" w14:textId="233CD2A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46BB7">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161FCDF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46BB7">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746BB7">
        <w:t>3.11.19</w:t>
      </w:r>
      <w:r>
        <w:fldChar w:fldCharType="end"/>
      </w:r>
      <w:r>
        <w:t>, §</w:t>
      </w:r>
      <w:r>
        <w:fldChar w:fldCharType="begin"/>
      </w:r>
      <w:r>
        <w:instrText xml:space="preserve"> REF _Ref508870783 \r \h </w:instrText>
      </w:r>
      <w:r>
        <w:fldChar w:fldCharType="separate"/>
      </w:r>
      <w:r w:rsidR="00746BB7">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746BB7">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746BB7">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746BB7">
        <w:t>3.19.5</w:t>
      </w:r>
      <w:r>
        <w:fldChar w:fldCharType="end"/>
      </w:r>
      <w:r>
        <w:t xml:space="preserve">) of this </w:t>
      </w:r>
      <w:r>
        <w:rPr>
          <w:rStyle w:val="CODEtemp"/>
        </w:rPr>
        <w:t>result</w:t>
      </w:r>
      <w:r>
        <w:t xml:space="preserve"> object. </w:t>
      </w:r>
      <w:proofErr w:type="gramStart"/>
      <w:r>
        <w:rPr>
          <w:rStyle w:val="CODEtemp"/>
        </w:rPr>
        <w:t>message.messageId</w:t>
      </w:r>
      <w:proofErr w:type="gramEnd"/>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746BB7">
        <w:t>3.36.8</w:t>
      </w:r>
      <w:r>
        <w:fldChar w:fldCharType="end"/>
      </w:r>
      <w:r>
        <w:t xml:space="preserve">) of that </w:t>
      </w:r>
      <w:r>
        <w:rPr>
          <w:rStyle w:val="CODEtemp"/>
        </w:rPr>
        <w:t>rule</w:t>
      </w:r>
      <w:r>
        <w:t xml:space="preserve"> object.</w:t>
      </w:r>
    </w:p>
    <w:p w14:paraId="354B25E0" w14:textId="7389ED3B" w:rsidR="003B3A06" w:rsidRDefault="003B3A06" w:rsidP="003B3A06">
      <w:pPr>
        <w:pStyle w:val="Note"/>
      </w:pPr>
      <w:r>
        <w:t xml:space="preserve">NOTE: This interpretation of </w:t>
      </w:r>
      <w:proofErr w:type="gramStart"/>
      <w:r>
        <w:rPr>
          <w:rStyle w:val="CODEtemp"/>
        </w:rPr>
        <w:t>message.messageId</w:t>
      </w:r>
      <w:proofErr w:type="gramEnd"/>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746BB7">
        <w:t>3.9.9</w:t>
      </w:r>
      <w:r>
        <w:fldChar w:fldCharType="end"/>
      </w:r>
      <w:r>
        <w:t xml:space="preserve">, and see </w:t>
      </w:r>
      <w:bookmarkStart w:id="410" w:name="_Hlk522873802"/>
      <w:r>
        <w:t>§</w:t>
      </w:r>
      <w:bookmarkEnd w:id="410"/>
      <w:r>
        <w:fldChar w:fldCharType="begin"/>
      </w:r>
      <w:r>
        <w:instrText xml:space="preserve"> REF _Ref508812199 \r \h </w:instrText>
      </w:r>
      <w:r>
        <w:fldChar w:fldCharType="separate"/>
      </w:r>
      <w:r w:rsidR="00746BB7">
        <w:t>3.9.6.2</w:t>
      </w:r>
      <w:r>
        <w:fldChar w:fldCharType="end"/>
      </w:r>
      <w:r>
        <w:t xml:space="preserve"> and §</w:t>
      </w:r>
      <w:r>
        <w:fldChar w:fldCharType="begin"/>
      </w:r>
      <w:r>
        <w:instrText xml:space="preserve"> REF _Ref508811713 \r \h </w:instrText>
      </w:r>
      <w:r>
        <w:fldChar w:fldCharType="separate"/>
      </w:r>
      <w:r w:rsidR="00746BB7">
        <w:t>3.9.6.3</w:t>
      </w:r>
      <w:r>
        <w:fldChar w:fldCharType="end"/>
      </w:r>
      <w:r>
        <w:t xml:space="preserve"> for details of the resource string lookup procedure). It is only </w:t>
      </w:r>
      <w:proofErr w:type="gramStart"/>
      <w:r>
        <w:rPr>
          <w:rStyle w:val="CODEtemp"/>
        </w:rPr>
        <w:t>result.message</w:t>
      </w:r>
      <w:proofErr w:type="gramEnd"/>
      <w:r>
        <w:rPr>
          <w:rStyle w:val="CODEtemp"/>
        </w:rPr>
        <w:t>.messageId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proofErr w:type="gramStart"/>
      <w:r>
        <w:rPr>
          <w:rStyle w:val="CODEtemp"/>
        </w:rPr>
        <w:t>message.messageId</w:t>
      </w:r>
      <w:proofErr w:type="gramEnd"/>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C9EC1D9" w:rsidR="003B3A06" w:rsidRDefault="003B3A06" w:rsidP="003B3A0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46BB7">
        <w:t>3.11</w:t>
      </w:r>
      <w:r>
        <w:fldChar w:fldCharType="end"/>
      </w:r>
      <w:r>
        <w:t>).</w:t>
      </w:r>
    </w:p>
    <w:p w14:paraId="5048079C" w14:textId="77777777" w:rsidR="003B3A06" w:rsidRDefault="003B3A06" w:rsidP="003B3A06">
      <w:pPr>
        <w:pStyle w:val="Codesmall"/>
      </w:pPr>
      <w:r>
        <w:t xml:space="preserve">  "results": [</w:t>
      </w:r>
    </w:p>
    <w:p w14:paraId="7658BE2A" w14:textId="4C20F312" w:rsidR="003B3A06" w:rsidRDefault="003B3A06" w:rsidP="003B3A0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46BB7">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5111EF0" w:rsidR="003B3A06" w:rsidRDefault="003B3A06" w:rsidP="003B3A0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46BB7">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1" w:name="_Ref510013155"/>
      <w:bookmarkStart w:id="412" w:name="_Toc523906992"/>
      <w:r>
        <w:t>locations property</w:t>
      </w:r>
      <w:bookmarkEnd w:id="411"/>
      <w:bookmarkEnd w:id="412"/>
    </w:p>
    <w:p w14:paraId="065F9E8C" w14:textId="559DE4A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46BB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46BB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13" w:name="_Ref510085223"/>
      <w:bookmarkStart w:id="414" w:name="_Toc523906993"/>
      <w:r>
        <w:t>analysisTarget</w:t>
      </w:r>
      <w:r w:rsidR="00673F27">
        <w:t xml:space="preserve"> p</w:t>
      </w:r>
      <w:r>
        <w:t>roperty</w:t>
      </w:r>
      <w:bookmarkEnd w:id="413"/>
      <w:bookmarkEnd w:id="414"/>
    </w:p>
    <w:p w14:paraId="50B31C9B" w14:textId="7F31FC9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46BB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0AE68220"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58DF954F" w14:textId="47976573"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46BB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1DED5BC" w:rsidR="00673F27" w:rsidRDefault="00673F27" w:rsidP="00673F27">
      <w:pPr>
        <w:pStyle w:val="Codesmall"/>
      </w:pPr>
      <w:r>
        <w:t xml:space="preserve">  "locations": [                  # See §</w:t>
      </w:r>
      <w:r>
        <w:fldChar w:fldCharType="begin"/>
      </w:r>
      <w:r>
        <w:instrText xml:space="preserve"> REF _Ref510013155 \r \h </w:instrText>
      </w:r>
      <w:r>
        <w:fldChar w:fldCharType="separate"/>
      </w:r>
      <w:r w:rsidR="00746BB7">
        <w:t>3.19.8</w:t>
      </w:r>
      <w:r>
        <w:fldChar w:fldCharType="end"/>
      </w:r>
      <w:r>
        <w:t>.</w:t>
      </w:r>
    </w:p>
    <w:p w14:paraId="29DB0443" w14:textId="37248F1A"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46BB7">
        <w:t>3.20</w:t>
      </w:r>
      <w:r>
        <w:fldChar w:fldCharType="end"/>
      </w:r>
      <w:r>
        <w:t>).</w:t>
      </w:r>
    </w:p>
    <w:p w14:paraId="7C6BCB69" w14:textId="658F5A8B"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46BB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5" w:name="_Ref513040093"/>
      <w:bookmarkStart w:id="416" w:name="_Toc523906994"/>
      <w:r>
        <w:t>fingerprints property</w:t>
      </w:r>
      <w:bookmarkEnd w:id="415"/>
      <w:bookmarkEnd w:id="416"/>
    </w:p>
    <w:p w14:paraId="3AC53915" w14:textId="3467F88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46BB7">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5F9BF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46BB7">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4B159EE"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3958BEF4" w14:textId="7430118C" w:rsidR="004108B9" w:rsidRDefault="004108B9" w:rsidP="004108B9">
      <w:pPr>
        <w:pStyle w:val="Code"/>
      </w:pPr>
      <w:r>
        <w:t xml:space="preserve">  "results": [                     # See §</w:t>
      </w:r>
      <w:r>
        <w:fldChar w:fldCharType="begin"/>
      </w:r>
      <w:r>
        <w:instrText xml:space="preserve"> REF _Ref493350972 \r \h </w:instrText>
      </w:r>
      <w:r>
        <w:fldChar w:fldCharType="separate"/>
      </w:r>
      <w:r w:rsidR="00746BB7">
        <w:t>3.11.18</w:t>
      </w:r>
      <w:r>
        <w:fldChar w:fldCharType="end"/>
      </w:r>
      <w:r>
        <w:t>.</w:t>
      </w:r>
    </w:p>
    <w:p w14:paraId="1CA25AAE" w14:textId="657570D5"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9FB07F9" w:rsidR="003B6448" w:rsidRDefault="00746BB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400083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46BB7">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46BB7">
        <w:t>3.19.2</w:t>
      </w:r>
      <w:r>
        <w:fldChar w:fldCharType="end"/>
      </w:r>
      <w:r>
        <w:t xml:space="preserve"> for more information.</w:t>
      </w:r>
    </w:p>
    <w:p w14:paraId="4BD017FA" w14:textId="0E8A2233" w:rsidR="00401BB5" w:rsidRDefault="00FA2C6D" w:rsidP="00401BB5">
      <w:pPr>
        <w:pStyle w:val="Heading3"/>
      </w:pPr>
      <w:bookmarkStart w:id="417" w:name="_Ref507591746"/>
      <w:bookmarkStart w:id="418" w:name="_Toc523906995"/>
      <w:r>
        <w:t>partialFingerprints</w:t>
      </w:r>
      <w:r w:rsidR="00401BB5">
        <w:t xml:space="preserve"> property</w:t>
      </w:r>
      <w:bookmarkEnd w:id="417"/>
      <w:bookmarkEnd w:id="418"/>
    </w:p>
    <w:p w14:paraId="0F26AF7E" w14:textId="7131532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46BB7">
        <w:t>3.5</w:t>
      </w:r>
      <w:r w:rsidR="002F1358">
        <w:fldChar w:fldCharType="end"/>
      </w:r>
      <w:r w:rsidR="002F1358">
        <w:t>).</w:t>
      </w:r>
    </w:p>
    <w:p w14:paraId="7DA72967" w14:textId="7AE9A1D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46BB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DB36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46BB7">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06F53BF"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746BB7">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C84057"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76DAD22D" w14:textId="3A1302BF" w:rsidR="004108B9" w:rsidRDefault="004108B9" w:rsidP="004108B9">
      <w:pPr>
        <w:pStyle w:val="Code"/>
      </w:pPr>
      <w:r>
        <w:t xml:space="preserve">  "results": [                     # See §</w:t>
      </w:r>
      <w:r>
        <w:fldChar w:fldCharType="begin"/>
      </w:r>
      <w:r>
        <w:instrText xml:space="preserve"> REF _Ref493350972 \r \h </w:instrText>
      </w:r>
      <w:r>
        <w:fldChar w:fldCharType="separate"/>
      </w:r>
      <w:r w:rsidR="00746BB7">
        <w:t>3.11.18</w:t>
      </w:r>
      <w:r>
        <w:fldChar w:fldCharType="end"/>
      </w:r>
      <w:r>
        <w:t>.</w:t>
      </w:r>
    </w:p>
    <w:p w14:paraId="0013B105" w14:textId="3D0AD1B4"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0" w:name="_Ref510008160"/>
      <w:bookmarkStart w:id="421" w:name="_Toc523906996"/>
      <w:r>
        <w:t>codeFlows property</w:t>
      </w:r>
      <w:bookmarkEnd w:id="420"/>
      <w:bookmarkEnd w:id="421"/>
    </w:p>
    <w:p w14:paraId="4BD8575B" w14:textId="5B4037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46BB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46BB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2" w:name="_Ref511820702"/>
      <w:bookmarkStart w:id="423" w:name="_Toc523906997"/>
      <w:r>
        <w:t>graphs property</w:t>
      </w:r>
      <w:bookmarkEnd w:id="422"/>
      <w:bookmarkEnd w:id="423"/>
    </w:p>
    <w:p w14:paraId="7F5C098A" w14:textId="60BAF93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46BB7">
        <w:t>3.27</w:t>
      </w:r>
      <w:r>
        <w:fldChar w:fldCharType="end"/>
      </w:r>
      <w:r>
        <w:t>) each of which represents a directed graph. A directed graph is a network of nodes and directed edges that describes some aspect of the structure of the code (for example, a call graph).</w:t>
      </w:r>
    </w:p>
    <w:p w14:paraId="2C35AD9B" w14:textId="31A63CDB"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46BB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46BB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46BB7">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4" w:name="_Ref511820008"/>
      <w:bookmarkStart w:id="425" w:name="_Toc523906998"/>
      <w:r>
        <w:t>graphTraversals property</w:t>
      </w:r>
      <w:bookmarkEnd w:id="424"/>
      <w:bookmarkEnd w:id="425"/>
    </w:p>
    <w:p w14:paraId="1AFBBE39" w14:textId="27D9810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46BB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46BB7">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46BB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6" w:name="_Toc523906999"/>
      <w:r>
        <w:lastRenderedPageBreak/>
        <w:t>stacks property</w:t>
      </w:r>
      <w:bookmarkEnd w:id="426"/>
    </w:p>
    <w:p w14:paraId="5ABDA84F" w14:textId="0291D8B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46BB7">
        <w:t>3.6.2</w:t>
      </w:r>
      <w:r>
        <w:fldChar w:fldCharType="end"/>
      </w:r>
      <w:r w:rsidRPr="00135BCE">
        <w:t>) stack objects (§</w:t>
      </w:r>
      <w:r>
        <w:fldChar w:fldCharType="begin"/>
      </w:r>
      <w:r>
        <w:instrText xml:space="preserve"> REF _Ref493427479 \r \h </w:instrText>
      </w:r>
      <w:r>
        <w:fldChar w:fldCharType="separate"/>
      </w:r>
      <w:r w:rsidR="00746BB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7" w:name="_Ref493499246"/>
      <w:bookmarkStart w:id="428" w:name="_Toc523907000"/>
      <w:r>
        <w:t>relatedLocations property</w:t>
      </w:r>
      <w:bookmarkEnd w:id="427"/>
      <w:bookmarkEnd w:id="428"/>
    </w:p>
    <w:p w14:paraId="31F869B5" w14:textId="008C5C7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46BB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46BB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A5A20D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46BB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29" w:name="_Toc523907001"/>
      <w:r>
        <w:lastRenderedPageBreak/>
        <w:t>suppressionStates property</w:t>
      </w:r>
      <w:bookmarkEnd w:id="429"/>
    </w:p>
    <w:p w14:paraId="1AE8DC88" w14:textId="2A54B9A5" w:rsidR="00401BB5" w:rsidRDefault="00401BB5" w:rsidP="00401BB5">
      <w:pPr>
        <w:pStyle w:val="Heading4"/>
      </w:pPr>
      <w:bookmarkStart w:id="430" w:name="_Toc523907002"/>
      <w:r>
        <w:t>General</w:t>
      </w:r>
      <w:bookmarkEnd w:id="430"/>
    </w:p>
    <w:p w14:paraId="0F62C5DD" w14:textId="0C5A2B2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46BB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4070F26"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46BB7">
        <w:t>3.19.17.2</w:t>
      </w:r>
      <w:r w:rsidR="00194A04">
        <w:fldChar w:fldCharType="end"/>
      </w:r>
      <w:r w:rsidR="002A24FE" w:rsidRPr="002A24FE">
        <w:t>)</w:t>
      </w:r>
      <w:r>
        <w:t>.</w:t>
      </w:r>
    </w:p>
    <w:p w14:paraId="1A5BE1CF" w14:textId="2460B7C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46BB7">
        <w:t>3.19.17.3</w:t>
      </w:r>
      <w:r w:rsidR="00194A04">
        <w:fldChar w:fldCharType="end"/>
      </w:r>
      <w:r w:rsidR="002A24FE" w:rsidRPr="002A24FE">
        <w:t>).</w:t>
      </w:r>
    </w:p>
    <w:p w14:paraId="4F013A56" w14:textId="1CD9F500" w:rsidR="00401BB5" w:rsidRDefault="00401BB5" w:rsidP="00401BB5">
      <w:pPr>
        <w:pStyle w:val="Heading4"/>
      </w:pPr>
      <w:bookmarkStart w:id="431" w:name="_Ref493475240"/>
      <w:bookmarkStart w:id="432" w:name="_Toc523907003"/>
      <w:r>
        <w:t>suppressedInSource value</w:t>
      </w:r>
      <w:bookmarkEnd w:id="431"/>
      <w:bookmarkEnd w:id="4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3" w:name="_Ref493475253"/>
      <w:bookmarkStart w:id="434" w:name="_Toc523907004"/>
      <w:r>
        <w:t>suppressedExternally value</w:t>
      </w:r>
      <w:bookmarkEnd w:id="433"/>
      <w:bookmarkEnd w:id="4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5" w:name="_Ref493351360"/>
      <w:bookmarkStart w:id="436" w:name="_Hlk514318442"/>
      <w:bookmarkStart w:id="437" w:name="_Toc523907005"/>
      <w:r>
        <w:t>baselineState property</w:t>
      </w:r>
      <w:bookmarkEnd w:id="435"/>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D97C57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746BB7">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46BB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DE6D32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46BB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46BB7">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8" w:name="_Ref507598047"/>
      <w:bookmarkStart w:id="439" w:name="_Ref508987354"/>
      <w:bookmarkStart w:id="440" w:name="_Ref506807829"/>
      <w:bookmarkStart w:id="441" w:name="_Toc523907006"/>
      <w:r>
        <w:t>a</w:t>
      </w:r>
      <w:r w:rsidR="00A27D47">
        <w:t>ttachments</w:t>
      </w:r>
      <w:bookmarkEnd w:id="438"/>
      <w:r>
        <w:t xml:space="preserve"> property</w:t>
      </w:r>
      <w:bookmarkEnd w:id="439"/>
      <w:bookmarkEnd w:id="441"/>
    </w:p>
    <w:p w14:paraId="7E972364" w14:textId="23A1AA8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46BB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46BB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8A1099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46BB7">
        <w:t>3.14.1</w:t>
      </w:r>
      <w:r>
        <w:fldChar w:fldCharType="end"/>
      </w:r>
      <w:r>
        <w:t>.</w:t>
      </w:r>
    </w:p>
    <w:p w14:paraId="373CC2C6" w14:textId="0820795C" w:rsidR="00563BBB" w:rsidRDefault="00563BBB" w:rsidP="00563BBB">
      <w:pPr>
        <w:pStyle w:val="Heading3"/>
      </w:pPr>
      <w:bookmarkStart w:id="442" w:name="_Toc523907007"/>
      <w:r>
        <w:t>workItem</w:t>
      </w:r>
      <w:r w:rsidR="00326BD5">
        <w:t>Uri</w:t>
      </w:r>
      <w:r w:rsidR="008C5D5A">
        <w:t>s</w:t>
      </w:r>
      <w:r>
        <w:t xml:space="preserve"> property</w:t>
      </w:r>
      <w:bookmarkEnd w:id="442"/>
    </w:p>
    <w:p w14:paraId="1D36CDAB" w14:textId="1046DA7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746BB7">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3" w:name="_Ref510085934"/>
      <w:bookmarkStart w:id="444" w:name="_Toc523907008"/>
      <w:r>
        <w:t>conversionProvenance property</w:t>
      </w:r>
      <w:bookmarkEnd w:id="440"/>
      <w:bookmarkEnd w:id="443"/>
      <w:bookmarkEnd w:id="44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FE190C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46BB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46BB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46BB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19D5B33"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46BB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F80DD66"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46BB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7FA3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46BB7">
        <w:t>3.21</w:t>
      </w:r>
      <w:r>
        <w:fldChar w:fldCharType="end"/>
      </w:r>
      <w:r>
        <w:t>).</w:t>
      </w:r>
    </w:p>
    <w:p w14:paraId="2A15CECD" w14:textId="77777777" w:rsidR="00DE4250" w:rsidRDefault="00DE4250" w:rsidP="00DE4250">
      <w:pPr>
        <w:pStyle w:val="Codesmall"/>
      </w:pPr>
      <w:r>
        <w:t xml:space="preserve">            {</w:t>
      </w:r>
    </w:p>
    <w:p w14:paraId="17292CE8" w14:textId="170EFA94"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46BB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51FD050"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46BB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5" w:name="_Toc523907009"/>
      <w:r>
        <w:t>fixes property</w:t>
      </w:r>
      <w:bookmarkEnd w:id="445"/>
    </w:p>
    <w:p w14:paraId="41DB16FF" w14:textId="68CCDCE6" w:rsidR="00E20F80" w:rsidRDefault="00E20F80" w:rsidP="00E20F80">
      <w:pPr>
        <w:rPr>
          <w:ins w:id="446" w:author="Laurence Golding" w:date="2018-09-05T10:28: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47" w:author="Laurence Golding" w:date="2018-09-05T10:28:00Z">
        <w:r w:rsidRPr="00E20F80" w:rsidDel="00746BB7">
          <w:delText xml:space="preserve">names </w:delText>
        </w:r>
      </w:del>
      <w:ins w:id="448" w:author="Laurence Golding" w:date="2018-09-05T10:28:00Z">
        <w:r w:rsidR="00746BB7" w:rsidRPr="00E20F80">
          <w:t>name</w:t>
        </w:r>
        <w:r w:rsidR="00746BB7">
          <w:t>d</w:t>
        </w:r>
        <w:r w:rsidR="00746BB7" w:rsidRPr="00E20F80">
          <w:t xml:space="preserve"> </w:t>
        </w:r>
      </w:ins>
      <w:r w:rsidRPr="00E20F80">
        <w:rPr>
          <w:rStyle w:val="CODEtemp"/>
        </w:rPr>
        <w:t>fixes</w:t>
      </w:r>
      <w:r w:rsidR="006F21F3">
        <w:t xml:space="preserve"> whose value is an</w:t>
      </w:r>
      <w:r w:rsidRPr="00E20F80">
        <w:t xml:space="preserve"> array of one or more unique (</w:t>
      </w:r>
      <w:bookmarkStart w:id="449" w:name="_Hlk523907212"/>
      <w:r w:rsidRPr="00E20F80">
        <w:t>§</w:t>
      </w:r>
      <w:bookmarkEnd w:id="449"/>
      <w:r>
        <w:fldChar w:fldCharType="begin"/>
      </w:r>
      <w:r>
        <w:instrText xml:space="preserve"> REF _Ref493404799 \w \h </w:instrText>
      </w:r>
      <w:r>
        <w:fldChar w:fldCharType="separate"/>
      </w:r>
      <w:r w:rsidR="00746BB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46BB7">
        <w:t>3.37</w:t>
      </w:r>
      <w:r>
        <w:fldChar w:fldCharType="end"/>
      </w:r>
      <w:r w:rsidRPr="00E20F80">
        <w:t>).</w:t>
      </w:r>
    </w:p>
    <w:p w14:paraId="16433FF2" w14:textId="62D7D96A" w:rsidR="00746BB7" w:rsidRDefault="00746BB7" w:rsidP="00746BB7">
      <w:pPr>
        <w:pStyle w:val="Heading3"/>
        <w:rPr>
          <w:ins w:id="450" w:author="Laurence Golding" w:date="2018-09-05T10:28:00Z"/>
        </w:rPr>
      </w:pPr>
      <w:ins w:id="451" w:author="Laurence Golding" w:date="2018-09-05T10:28:00Z">
        <w:r>
          <w:t>occurrenceCount property</w:t>
        </w:r>
      </w:ins>
    </w:p>
    <w:p w14:paraId="0DBC9339" w14:textId="0C2E9B1E" w:rsidR="00746BB7" w:rsidRDefault="00746BB7" w:rsidP="00746BB7">
      <w:pPr>
        <w:rPr>
          <w:ins w:id="452" w:author="Laurence Golding" w:date="2018-09-05T10:31:00Z"/>
        </w:rPr>
      </w:pPr>
      <w:ins w:id="453" w:author="Laurence Golding" w:date="2018-09-05T10:28:00Z">
        <w:r>
          <w:t xml:space="preserve">A </w:t>
        </w:r>
        <w:r w:rsidRPr="00746BB7">
          <w:rPr>
            <w:rStyle w:val="CODEtemp"/>
          </w:rPr>
          <w:t>result</w:t>
        </w:r>
        <w:r>
          <w:t xml:space="preserve"> object </w:t>
        </w:r>
        <w:r>
          <w:rPr>
            <w:b/>
          </w:rPr>
          <w:t>MAY</w:t>
        </w:r>
        <w:r>
          <w:t xml:space="preserve"> contain a property named </w:t>
        </w:r>
        <w:r w:rsidRPr="00746BB7">
          <w:rPr>
            <w:rStyle w:val="CODEtemp"/>
          </w:rPr>
          <w:t>occurrenceCount</w:t>
        </w:r>
        <w:r>
          <w:t xml:space="preserve"> whose value is a positive integer specifying </w:t>
        </w:r>
      </w:ins>
      <w:ins w:id="454" w:author="Laurence Golding" w:date="2018-09-05T10:29:00Z">
        <w:r>
          <w:t xml:space="preserve">the number of times a result with this </w:t>
        </w:r>
        <w:r w:rsidRPr="00746BB7">
          <w:rPr>
            <w:rStyle w:val="CODEtemp"/>
          </w:rPr>
          <w:t>result</w:t>
        </w:r>
        <w:r>
          <w:t xml:space="preserve"> object’s </w:t>
        </w:r>
        <w:r w:rsidRPr="00746BB7">
          <w:rPr>
            <w:rStyle w:val="CODEtemp"/>
          </w:rPr>
          <w:t>correlationGuid</w:t>
        </w:r>
        <w:r>
          <w:t xml:space="preserve"> (</w:t>
        </w:r>
        <w:r w:rsidRPr="00E20F80">
          <w:t>§</w:t>
        </w:r>
      </w:ins>
      <w:ins w:id="455" w:author="Laurence Golding" w:date="2018-09-05T10:30:00Z">
        <w:r>
          <w:fldChar w:fldCharType="begin"/>
        </w:r>
        <w:r>
          <w:instrText xml:space="preserve"> REF _Ref516055541 \r \h </w:instrText>
        </w:r>
      </w:ins>
      <w:r>
        <w:fldChar w:fldCharType="separate"/>
      </w:r>
      <w:ins w:id="456" w:author="Laurence Golding" w:date="2018-09-05T10:30:00Z">
        <w:r>
          <w:t>3.19.4</w:t>
        </w:r>
        <w:r>
          <w:fldChar w:fldCharType="end"/>
        </w:r>
      </w:ins>
      <w:ins w:id="457" w:author="Laurence Golding" w:date="2018-09-05T10:29:00Z">
        <w:r>
          <w:t>) has been observed.</w:t>
        </w:r>
      </w:ins>
    </w:p>
    <w:p w14:paraId="73018FE8" w14:textId="0A55D48D" w:rsidR="00746BB7" w:rsidRPr="00746BB7" w:rsidRDefault="00746BB7" w:rsidP="00746BB7">
      <w:pPr>
        <w:pStyle w:val="Note"/>
      </w:pPr>
      <w:ins w:id="458" w:author="Laurence Golding" w:date="2018-09-05T10:31:00Z">
        <w:r>
          <w:t xml:space="preserve">NOTE: This property is intended for the scenario where multiple SARIF files are being merged into a single SARIF file, with the intent that each logically </w:t>
        </w:r>
      </w:ins>
      <w:ins w:id="459" w:author="Laurence Golding" w:date="2018-09-05T10:32:00Z">
        <w:r>
          <w:t>distinct result (</w:t>
        </w:r>
      </w:ins>
      <w:ins w:id="460" w:author="Laurence Golding" w:date="2018-09-05T10:33:00Z">
        <w:r w:rsidRPr="00E20F80">
          <w:t>§</w:t>
        </w:r>
        <w:r>
          <w:fldChar w:fldCharType="begin"/>
        </w:r>
        <w:r>
          <w:instrText xml:space="preserve"> REF _Ref515624666 \r \h </w:instrText>
        </w:r>
      </w:ins>
      <w:r>
        <w:fldChar w:fldCharType="separate"/>
      </w:r>
      <w:ins w:id="461" w:author="Laurence Golding" w:date="2018-09-05T10:33:00Z">
        <w:r>
          <w:t>3.19.2</w:t>
        </w:r>
        <w:r>
          <w:fldChar w:fldCharType="end"/>
        </w:r>
      </w:ins>
      <w:ins w:id="462" w:author="Laurence Golding" w:date="2018-09-05T10:32:00Z">
        <w:r>
          <w:t>) occurs only once</w:t>
        </w:r>
      </w:ins>
      <w:ins w:id="463" w:author="Laurence Golding" w:date="2018-09-05T10:37:00Z">
        <w:r w:rsidR="008B6329">
          <w:t xml:space="preserve"> in the merged file</w:t>
        </w:r>
      </w:ins>
      <w:ins w:id="464" w:author="Laurence Golding" w:date="2018-09-05T10:33:00Z">
        <w:r>
          <w:t xml:space="preserve">. In that case, </w:t>
        </w:r>
      </w:ins>
      <w:ins w:id="465" w:author="Laurence Golding" w:date="2018-09-05T10:36:00Z">
        <w:r w:rsidR="008B6329">
          <w:t>t</w:t>
        </w:r>
      </w:ins>
      <w:ins w:id="466" w:author="Laurence Golding" w:date="2018-09-05T10:33:00Z">
        <w:r>
          <w:t>he syste</w:t>
        </w:r>
      </w:ins>
      <w:ins w:id="467" w:author="Laurence Golding" w:date="2018-09-05T10:34:00Z">
        <w:r>
          <w:t>m performing the merge would select one occurrence of each logically distinct result to serve as the e</w:t>
        </w:r>
      </w:ins>
      <w:ins w:id="468" w:author="Laurence Golding" w:date="2018-09-05T10:35:00Z">
        <w:r>
          <w:t xml:space="preserve">xemplar for that class of results, and it would </w:t>
        </w:r>
        <w:r w:rsidR="008B6329">
          <w:t xml:space="preserve">set </w:t>
        </w:r>
        <w:r w:rsidR="008B6329" w:rsidRPr="008B6329">
          <w:rPr>
            <w:rStyle w:val="CODEtemp"/>
          </w:rPr>
          <w:t>occurrence</w:t>
        </w:r>
      </w:ins>
      <w:ins w:id="469" w:author="Laurence Golding" w:date="2018-09-05T10:36:00Z">
        <w:r w:rsidR="008B6329" w:rsidRPr="008B6329">
          <w:rPr>
            <w:rStyle w:val="CODEtemp"/>
          </w:rPr>
          <w:t>Count</w:t>
        </w:r>
        <w:r w:rsidR="008B6329">
          <w:t xml:space="preserve"> on that instance to the number of times a result with that </w:t>
        </w:r>
        <w:r w:rsidR="008B6329" w:rsidRPr="008B6329">
          <w:rPr>
            <w:rStyle w:val="CODEtemp"/>
          </w:rPr>
          <w:t>correlationGuid</w:t>
        </w:r>
        <w:r w:rsidR="008B6329">
          <w:t xml:space="preserve"> occurred in the input files.</w:t>
        </w:r>
      </w:ins>
      <w:bookmarkStart w:id="470" w:name="_GoBack"/>
      <w:bookmarkEnd w:id="470"/>
    </w:p>
    <w:p w14:paraId="42E1D0DE" w14:textId="54DDCACE" w:rsidR="006E546E" w:rsidRDefault="006E546E" w:rsidP="006E546E">
      <w:pPr>
        <w:pStyle w:val="Heading3"/>
      </w:pPr>
      <w:bookmarkStart w:id="471" w:name="_Toc523907010"/>
      <w:r>
        <w:lastRenderedPageBreak/>
        <w:t>properties property</w:t>
      </w:r>
      <w:bookmarkEnd w:id="471"/>
    </w:p>
    <w:p w14:paraId="5BBA1AD3" w14:textId="0B9358E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46BB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72" w:name="_Ref493426721"/>
      <w:bookmarkStart w:id="473" w:name="_Ref507665939"/>
      <w:bookmarkStart w:id="474" w:name="_Toc523907011"/>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23907012"/>
      <w:r>
        <w:t>General</w:t>
      </w:r>
      <w:bookmarkEnd w:id="475"/>
      <w:bookmarkEnd w:id="476"/>
    </w:p>
    <w:p w14:paraId="1D30489B" w14:textId="22474E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46BB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46BB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32926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46BB7">
        <w:t>3.20.3</w:t>
      </w:r>
      <w:r>
        <w:fldChar w:fldCharType="end"/>
      </w:r>
      <w:r w:rsidRPr="00180B28">
        <w:t>) is particularly convenient for fingerprinting.</w:t>
      </w:r>
    </w:p>
    <w:p w14:paraId="310AFACC" w14:textId="4AC3965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46BB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46BB7">
        <w:t>3.20.4</w:t>
      </w:r>
      <w:r>
        <w:fldChar w:fldCharType="end"/>
      </w:r>
      <w:r>
        <w:t>) explaining the significance of this “location.”</w:t>
      </w:r>
    </w:p>
    <w:p w14:paraId="7BB3738A" w14:textId="2222E264" w:rsidR="006E546E" w:rsidRDefault="00C6546E" w:rsidP="006E546E">
      <w:pPr>
        <w:pStyle w:val="Heading3"/>
      </w:pPr>
      <w:bookmarkStart w:id="477" w:name="_Ref493477623"/>
      <w:bookmarkStart w:id="478" w:name="_Ref493478351"/>
      <w:bookmarkStart w:id="479" w:name="_Toc523907013"/>
      <w:r>
        <w:t xml:space="preserve">physicalLocation </w:t>
      </w:r>
      <w:r w:rsidR="006E546E">
        <w:t>property</w:t>
      </w:r>
      <w:bookmarkEnd w:id="477"/>
      <w:bookmarkEnd w:id="478"/>
      <w:bookmarkEnd w:id="479"/>
    </w:p>
    <w:p w14:paraId="37D40289" w14:textId="3C4FB5D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46BB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0" w:name="_Ref493404450"/>
      <w:bookmarkStart w:id="481" w:name="_Ref493404690"/>
      <w:bookmarkStart w:id="482" w:name="_Toc523907014"/>
      <w:r>
        <w:t>fullyQualifiedLogicalName property</w:t>
      </w:r>
      <w:bookmarkEnd w:id="480"/>
      <w:bookmarkEnd w:id="481"/>
      <w:bookmarkEnd w:id="48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D909F0" w:rsidR="00E66E38" w:rsidRDefault="00E66E38" w:rsidP="00E66E38">
      <w:bookmarkStart w:id="483" w:name="_Hlk513194534"/>
      <w:bookmarkStart w:id="48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746BB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83"/>
    </w:p>
    <w:p w14:paraId="01F88A86" w14:textId="15C6226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46BB7">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4"/>
      <w:r w:rsidR="00C32159">
        <w:t>§</w:t>
      </w:r>
      <w:r w:rsidR="00C32159">
        <w:fldChar w:fldCharType="begin"/>
      </w:r>
      <w:r w:rsidR="00C32159">
        <w:instrText xml:space="preserve"> REF _Ref493349997 \r \h </w:instrText>
      </w:r>
      <w:r w:rsidR="00C32159">
        <w:fldChar w:fldCharType="separate"/>
      </w:r>
      <w:r w:rsidR="00746BB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5A81C74"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46BB7">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46BB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46BB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EA540C">
      <w:pPr>
        <w:pStyle w:val="Note"/>
        <w:numPr>
          <w:ilvl w:val="0"/>
          <w:numId w:val="11"/>
        </w:numPr>
      </w:pPr>
      <w:proofErr w:type="gramStart"/>
      <w:r w:rsidRPr="006E0178">
        <w:rPr>
          <w:rStyle w:val="CODEtemp"/>
        </w:rPr>
        <w:t>run.logicalLocations</w:t>
      </w:r>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6A1F6F0"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746BB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85" w:name="_Ref513121634"/>
      <w:bookmarkStart w:id="486" w:name="_Ref513122103"/>
      <w:bookmarkStart w:id="487" w:name="_Toc523907015"/>
      <w:r>
        <w:t>message property</w:t>
      </w:r>
      <w:bookmarkEnd w:id="485"/>
      <w:bookmarkEnd w:id="486"/>
      <w:bookmarkEnd w:id="487"/>
    </w:p>
    <w:p w14:paraId="62F22E6F" w14:textId="3C80F2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relevant to the location.</w:t>
      </w:r>
    </w:p>
    <w:p w14:paraId="0E77A827" w14:textId="77777777" w:rsidR="00F13165" w:rsidRDefault="00F13165" w:rsidP="00F13165">
      <w:pPr>
        <w:pStyle w:val="Heading3"/>
      </w:pPr>
      <w:bookmarkStart w:id="488" w:name="_Ref510102819"/>
      <w:bookmarkStart w:id="489" w:name="_Toc523907016"/>
      <w:r>
        <w:t>annotations property</w:t>
      </w:r>
      <w:bookmarkEnd w:id="488"/>
      <w:bookmarkEnd w:id="489"/>
    </w:p>
    <w:p w14:paraId="1F7AABEC" w14:textId="09AD506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746BB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46BB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46BB7">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CCE692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46BB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90" w:name="_Toc523907017"/>
      <w:r>
        <w:t>properties property</w:t>
      </w:r>
      <w:bookmarkEnd w:id="490"/>
    </w:p>
    <w:p w14:paraId="2CEAC173" w14:textId="48CEC2D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46BB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1" w:name="_Ref493477390"/>
      <w:bookmarkStart w:id="492" w:name="_Ref493478323"/>
      <w:bookmarkStart w:id="493" w:name="_Ref493478590"/>
      <w:bookmarkStart w:id="494" w:name="_Toc523907018"/>
      <w:r>
        <w:t>physicalLocation object</w:t>
      </w:r>
      <w:bookmarkEnd w:id="491"/>
      <w:bookmarkEnd w:id="492"/>
      <w:bookmarkEnd w:id="493"/>
      <w:bookmarkEnd w:id="494"/>
    </w:p>
    <w:p w14:paraId="0B9181AD" w14:textId="12F902F2" w:rsidR="006E546E" w:rsidRDefault="006E546E" w:rsidP="006E546E">
      <w:pPr>
        <w:pStyle w:val="Heading3"/>
      </w:pPr>
      <w:bookmarkStart w:id="495" w:name="_Toc523907019"/>
      <w:r>
        <w:t>General</w:t>
      </w:r>
      <w:bookmarkEnd w:id="4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6" w:name="_Ref503357394"/>
      <w:bookmarkStart w:id="497" w:name="_Ref493343236"/>
      <w:bookmarkStart w:id="498" w:name="_Toc523907020"/>
      <w:r>
        <w:t>id property</w:t>
      </w:r>
      <w:bookmarkEnd w:id="496"/>
      <w:bookmarkEnd w:id="498"/>
    </w:p>
    <w:p w14:paraId="39E78313" w14:textId="4798887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46BB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133E188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46BB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46BB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9" w:name="_Ref503369432"/>
      <w:bookmarkStart w:id="500" w:name="_Ref503369435"/>
      <w:bookmarkStart w:id="501" w:name="_Ref503371110"/>
      <w:bookmarkStart w:id="502" w:name="_Ref503371652"/>
      <w:bookmarkStart w:id="503" w:name="_Toc523907021"/>
      <w:r>
        <w:t>fileLocation</w:t>
      </w:r>
      <w:r w:rsidR="006E546E">
        <w:t xml:space="preserve"> property</w:t>
      </w:r>
      <w:bookmarkEnd w:id="497"/>
      <w:bookmarkEnd w:id="499"/>
      <w:bookmarkEnd w:id="500"/>
      <w:bookmarkEnd w:id="501"/>
      <w:bookmarkEnd w:id="502"/>
      <w:bookmarkEnd w:id="503"/>
    </w:p>
    <w:p w14:paraId="5D69C82C" w14:textId="2A6466E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46BB7">
        <w:t>3.2</w:t>
      </w:r>
      <w:r w:rsidR="00A308C2">
        <w:fldChar w:fldCharType="end"/>
      </w:r>
      <w:r w:rsidR="00A308C2">
        <w:t>)</w:t>
      </w:r>
      <w:r w:rsidR="00365886" w:rsidRPr="00365886">
        <w:t xml:space="preserve"> that represents the location of the file.</w:t>
      </w:r>
    </w:p>
    <w:p w14:paraId="03500782" w14:textId="1169769D"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46BB7">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C7A6C9C"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46BB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4" w:name="_Ref493509797"/>
      <w:bookmarkStart w:id="505" w:name="_Toc523907022"/>
      <w:r>
        <w:t>region property</w:t>
      </w:r>
      <w:bookmarkEnd w:id="504"/>
      <w:bookmarkEnd w:id="505"/>
    </w:p>
    <w:p w14:paraId="34CA82A6" w14:textId="5AAC367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46BB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46BB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46BB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79B703C"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7A49ADC4" w14:textId="75050B95" w:rsidR="006805FB" w:rsidRDefault="006805FB" w:rsidP="006805FB">
      <w:pPr>
        <w:pStyle w:val="Codesmall"/>
      </w:pPr>
      <w:r>
        <w:t xml:space="preserve">  "locations": [                         # See §</w:t>
      </w:r>
      <w:r>
        <w:fldChar w:fldCharType="begin"/>
      </w:r>
      <w:r>
        <w:instrText xml:space="preserve"> REF _Ref510013155 \r \h </w:instrText>
      </w:r>
      <w:r>
        <w:fldChar w:fldCharType="separate"/>
      </w:r>
      <w:r w:rsidR="00746BB7">
        <w:t>3.19.8</w:t>
      </w:r>
      <w:r>
        <w:fldChar w:fldCharType="end"/>
      </w:r>
      <w:r>
        <w:t>.</w:t>
      </w:r>
    </w:p>
    <w:p w14:paraId="779C2718" w14:textId="01F7D299"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46BB7">
        <w:t>3.20</w:t>
      </w:r>
      <w:r>
        <w:fldChar w:fldCharType="end"/>
      </w:r>
      <w:r>
        <w:t>).</w:t>
      </w:r>
    </w:p>
    <w:p w14:paraId="3C94BD54" w14:textId="71DA80B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46BB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6" w:name="_Toc523907023"/>
      <w:r>
        <w:t>contextRegion property</w:t>
      </w:r>
      <w:bookmarkEnd w:id="506"/>
    </w:p>
    <w:p w14:paraId="220640FE" w14:textId="1EF847E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46BB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46BB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A78C2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7E9D024B" w14:textId="09122F20" w:rsidR="00843397" w:rsidRDefault="00843397" w:rsidP="00843397">
      <w:pPr>
        <w:pStyle w:val="Codesmall"/>
      </w:pPr>
      <w:r>
        <w:t xml:space="preserve">  "locations": [                         # See §</w:t>
      </w:r>
      <w:r>
        <w:fldChar w:fldCharType="begin"/>
      </w:r>
      <w:r>
        <w:instrText xml:space="preserve"> REF _Ref510013155 \r \h </w:instrText>
      </w:r>
      <w:r>
        <w:fldChar w:fldCharType="separate"/>
      </w:r>
      <w:r w:rsidR="00746BB7">
        <w:t>3.19.8</w:t>
      </w:r>
      <w:r>
        <w:fldChar w:fldCharType="end"/>
      </w:r>
      <w:r>
        <w:t>.</w:t>
      </w:r>
    </w:p>
    <w:p w14:paraId="686DE936" w14:textId="262BA20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46BB7">
        <w:t>3.20</w:t>
      </w:r>
      <w:r>
        <w:fldChar w:fldCharType="end"/>
      </w:r>
      <w:r>
        <w:t>).</w:t>
      </w:r>
    </w:p>
    <w:p w14:paraId="5B98A118" w14:textId="04EA34B1"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46BB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CBF5A99"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46BB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507" w:name="_Ref493490350"/>
      <w:bookmarkStart w:id="508" w:name="_Toc523907024"/>
      <w:r>
        <w:t>region object</w:t>
      </w:r>
      <w:bookmarkEnd w:id="507"/>
      <w:bookmarkEnd w:id="508"/>
    </w:p>
    <w:p w14:paraId="5C4DB1F6" w14:textId="19917190" w:rsidR="006E546E" w:rsidRDefault="006E546E" w:rsidP="006E546E">
      <w:pPr>
        <w:pStyle w:val="Heading3"/>
      </w:pPr>
      <w:bookmarkStart w:id="509" w:name="_Toc523907025"/>
      <w:r>
        <w:t>General</w:t>
      </w:r>
      <w:bookmarkEnd w:id="50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D34C6F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46BB7">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46BB7">
        <w:t>3.22.3</w:t>
      </w:r>
      <w:r>
        <w:fldChar w:fldCharType="end"/>
      </w:r>
      <w:r>
        <w:t>).</w:t>
      </w:r>
    </w:p>
    <w:p w14:paraId="4D60C0C6" w14:textId="07795823" w:rsidR="006E546E" w:rsidRDefault="006E546E" w:rsidP="006E546E">
      <w:pPr>
        <w:pStyle w:val="Heading3"/>
      </w:pPr>
      <w:bookmarkStart w:id="510" w:name="_Ref493492556"/>
      <w:bookmarkStart w:id="511" w:name="_Ref493492604"/>
      <w:bookmarkStart w:id="512" w:name="_Ref493492671"/>
      <w:bookmarkStart w:id="513" w:name="_Toc523907026"/>
      <w:r>
        <w:t>Text regions</w:t>
      </w:r>
      <w:bookmarkEnd w:id="510"/>
      <w:bookmarkEnd w:id="511"/>
      <w:bookmarkEnd w:id="512"/>
      <w:bookmarkEnd w:id="51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1B77259"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746BB7">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746BB7">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7337D24"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746BB7">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746BB7">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0DAA325F"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46BB7">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46BB7">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46BB7">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46BB7">
        <w:t>3.22.8</w:t>
      </w:r>
      <w:r>
        <w:fldChar w:fldCharType="end"/>
      </w:r>
      <w:r w:rsidRPr="003E62A7">
        <w:t>)</w:t>
      </w:r>
      <w:r>
        <w:t>.</w:t>
      </w:r>
    </w:p>
    <w:p w14:paraId="2FA2CAD1" w14:textId="6214BB7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46BB7">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46BB7">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B005557"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46BB7">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9380FC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46BB7">
        <w:t>3.22.6</w:t>
      </w:r>
      <w:r>
        <w:fldChar w:fldCharType="end"/>
      </w:r>
      <w:r>
        <w:t>).</w:t>
      </w:r>
    </w:p>
    <w:p w14:paraId="2F4CCF7E" w14:textId="14501DB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46BB7">
        <w:t>3.22.7</w:t>
      </w:r>
      <w:r>
        <w:fldChar w:fldCharType="end"/>
      </w:r>
      <w:r>
        <w:t>).</w:t>
      </w:r>
    </w:p>
    <w:p w14:paraId="30C0E1BA" w14:textId="2847155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46BB7">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433A917"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46BB7">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proofErr w:type="gramStart"/>
      <w:r>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40A6075C" w:rsidR="00257E64" w:rsidRPr="0079663D" w:rsidRDefault="00257E64" w:rsidP="00257E64">
      <w:pPr>
        <w:pStyle w:val="Code"/>
      </w:pPr>
      <w:proofErr w:type="gramStart"/>
      <w:r>
        <w:t>{ "</w:t>
      </w:r>
      <w:proofErr w:type="gramEnd"/>
      <w:r w:rsidR="008057AC">
        <w:t>charOffset</w:t>
      </w:r>
      <w:r>
        <w:t>": 1, ""charLength":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F623ED" w14:textId="5172F38E" w:rsidR="00257E64" w:rsidRPr="00854FBD" w:rsidRDefault="00257E64" w:rsidP="00257E64">
      <w:pPr>
        <w:pStyle w:val="Code"/>
      </w:pPr>
      <w:proofErr w:type="gramStart"/>
      <w:r>
        <w:t>{ "</w:t>
      </w:r>
      <w:proofErr w:type="gramEnd"/>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499C3DE5" w:rsidR="00257E64" w:rsidRPr="00257E64" w:rsidRDefault="00257E64" w:rsidP="00257E64">
      <w:pPr>
        <w:pStyle w:val="Code"/>
      </w:pPr>
      <w:proofErr w:type="gramStart"/>
      <w:r>
        <w:t>{ "</w:t>
      </w:r>
      <w:proofErr w:type="gramEnd"/>
      <w:r w:rsidR="008057AC">
        <w:t>charOffset</w:t>
      </w:r>
      <w:r>
        <w:t xml:space="preserve">": </w:t>
      </w:r>
      <w:r w:rsidR="008057AC">
        <w:t>22</w:t>
      </w:r>
      <w:r>
        <w:t>, "charLength": 0 }</w:t>
      </w:r>
    </w:p>
    <w:p w14:paraId="7A43AD4A" w14:textId="16FEF695" w:rsidR="006E546E" w:rsidRDefault="006E546E" w:rsidP="006E546E">
      <w:pPr>
        <w:pStyle w:val="Heading3"/>
      </w:pPr>
      <w:bookmarkStart w:id="514" w:name="_Ref509043519"/>
      <w:bookmarkStart w:id="515" w:name="_Ref509043733"/>
      <w:bookmarkStart w:id="516" w:name="_Toc523907027"/>
      <w:r>
        <w:t>Binary regions</w:t>
      </w:r>
      <w:bookmarkEnd w:id="514"/>
      <w:bookmarkEnd w:id="515"/>
      <w:bookmarkEnd w:id="51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33D534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46BB7">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46BB7">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7" w:name="_Toc523907028"/>
      <w:r>
        <w:t>Independence of text and binary regions</w:t>
      </w:r>
      <w:bookmarkEnd w:id="51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5708B3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46BB7">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09FF55D5" w:rsidR="00402C08" w:rsidRDefault="00402C08" w:rsidP="00402C08">
      <w:pPr>
        <w:pStyle w:val="Code"/>
      </w:pPr>
      <w:r>
        <w:t xml:space="preserve">  "endColumn": </w:t>
      </w:r>
      <w:proofErr w:type="gramStart"/>
      <w:r w:rsidR="008057AC">
        <w:t>5</w:t>
      </w:r>
      <w:r>
        <w:t xml:space="preserve">,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8" w:name="_Ref493490565"/>
      <w:bookmarkStart w:id="519" w:name="_Ref493491243"/>
      <w:bookmarkStart w:id="520" w:name="_Ref493492406"/>
      <w:bookmarkStart w:id="521" w:name="_Toc523907029"/>
      <w:r>
        <w:t>startLine property</w:t>
      </w:r>
      <w:bookmarkEnd w:id="518"/>
      <w:bookmarkEnd w:id="519"/>
      <w:bookmarkEnd w:id="520"/>
      <w:bookmarkEnd w:id="521"/>
    </w:p>
    <w:p w14:paraId="03F07C1F" w14:textId="738FA49F"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2" w:name="_Ref493491260"/>
      <w:bookmarkStart w:id="523" w:name="_Ref493492414"/>
      <w:bookmarkStart w:id="524" w:name="_Toc523907030"/>
      <w:r>
        <w:t>startColumn property</w:t>
      </w:r>
      <w:bookmarkEnd w:id="522"/>
      <w:bookmarkEnd w:id="523"/>
      <w:bookmarkEnd w:id="52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17DEA4" w:rsidR="00FA2059" w:rsidRPr="00FA2059" w:rsidRDefault="00FA2059" w:rsidP="00FA2059">
      <w:r>
        <w:t xml:space="preserve">If </w:t>
      </w:r>
      <w:r w:rsidRPr="00FA2059">
        <w:rPr>
          <w:rStyle w:val="CODEtemp"/>
        </w:rPr>
        <w:t>startColumn</w:t>
      </w:r>
      <w:r>
        <w:t xml:space="preserve"> is </w:t>
      </w:r>
      <w:proofErr w:type="gramStart"/>
      <w:r>
        <w:t>absent,</w:t>
      </w:r>
      <w:r w:rsidR="00EB7FF6">
        <w:t>it</w:t>
      </w:r>
      <w:proofErr w:type="gram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25" w:name="_Ref493491334"/>
      <w:bookmarkStart w:id="526" w:name="_Ref493492422"/>
      <w:bookmarkStart w:id="527" w:name="_Toc523907031"/>
      <w:r>
        <w:t>endLine property</w:t>
      </w:r>
      <w:bookmarkEnd w:id="525"/>
      <w:bookmarkEnd w:id="526"/>
      <w:bookmarkEnd w:id="527"/>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8" w:name="_Ref493491342"/>
      <w:bookmarkStart w:id="529" w:name="_Ref493492427"/>
      <w:bookmarkStart w:id="530" w:name="_Toc523907032"/>
      <w:r>
        <w:t>endColumn property</w:t>
      </w:r>
      <w:bookmarkEnd w:id="528"/>
      <w:bookmarkEnd w:id="529"/>
      <w:bookmarkEnd w:id="530"/>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1" w:name="_Ref493492251"/>
      <w:bookmarkStart w:id="532" w:name="_Ref493492981"/>
      <w:bookmarkStart w:id="533" w:name="_Toc523907033"/>
      <w:r>
        <w:t>charO</w:t>
      </w:r>
      <w:r w:rsidR="006E546E">
        <w:t>ffset property</w:t>
      </w:r>
      <w:bookmarkEnd w:id="531"/>
      <w:bookmarkEnd w:id="532"/>
      <w:bookmarkEnd w:id="533"/>
    </w:p>
    <w:p w14:paraId="274D950F" w14:textId="05D9AB45" w:rsidR="00402C08"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4" w:name="_Ref493491350"/>
      <w:bookmarkStart w:id="535" w:name="_Ref493492312"/>
      <w:bookmarkStart w:id="536" w:name="_Toc523907034"/>
      <w:r>
        <w:lastRenderedPageBreak/>
        <w:t>charL</w:t>
      </w:r>
      <w:r w:rsidR="006E546E">
        <w:t>ength property</w:t>
      </w:r>
      <w:bookmarkEnd w:id="534"/>
      <w:bookmarkEnd w:id="535"/>
      <w:bookmarkEnd w:id="536"/>
    </w:p>
    <w:p w14:paraId="4958FFFB" w14:textId="4F1F29B1"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F8FAE5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46BB7">
        <w:t>3.22.9</w:t>
      </w:r>
      <w:r>
        <w:fldChar w:fldCharType="end"/>
      </w:r>
      <w:r>
        <w:t>)</w:t>
      </w:r>
    </w:p>
    <w:p w14:paraId="26AA9C6F" w14:textId="64C7E0CC"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7" w:name="_Ref515544104"/>
      <w:bookmarkStart w:id="538" w:name="_Toc523907035"/>
      <w:r>
        <w:t>byteOffset property</w:t>
      </w:r>
      <w:bookmarkEnd w:id="537"/>
      <w:bookmarkEnd w:id="53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9" w:name="_Ref515544119"/>
      <w:bookmarkStart w:id="540" w:name="_Toc523907036"/>
      <w:r>
        <w:t>byteLength property</w:t>
      </w:r>
      <w:bookmarkEnd w:id="539"/>
      <w:bookmarkEnd w:id="540"/>
    </w:p>
    <w:p w14:paraId="2FF66B09" w14:textId="0780077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w:t>
      </w:r>
      <w:proofErr w:type="gramStart"/>
      <w:r>
        <w:t xml:space="preserve">it </w:t>
      </w:r>
      <w:r w:rsidR="00EB7FF6">
        <w:t xml:space="preserve"> </w:t>
      </w:r>
      <w:r w:rsidR="00EB7FF6" w:rsidRPr="00EB7FF6">
        <w:rPr>
          <w:b/>
        </w:rPr>
        <w:t>SHALL</w:t>
      </w:r>
      <w:proofErr w:type="gramEnd"/>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46BB7">
        <w:t>3.22.11</w:t>
      </w:r>
      <w:r w:rsidR="00EB7FF6">
        <w:fldChar w:fldCharType="end"/>
      </w:r>
      <w:r w:rsidR="00EB7FF6">
        <w:t>)</w:t>
      </w:r>
      <w:r>
        <w:t>.</w:t>
      </w:r>
    </w:p>
    <w:p w14:paraId="1B751256" w14:textId="36959B9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1" w:name="_Toc523907037"/>
      <w:r>
        <w:t>snippet property</w:t>
      </w:r>
      <w:bookmarkEnd w:id="541"/>
    </w:p>
    <w:p w14:paraId="4E596286" w14:textId="276938F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46BB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2" w:name="_Ref513118337"/>
      <w:bookmarkStart w:id="543" w:name="_Toc523907038"/>
      <w:r>
        <w:t>message property</w:t>
      </w:r>
      <w:bookmarkEnd w:id="542"/>
      <w:bookmarkEnd w:id="543"/>
    </w:p>
    <w:p w14:paraId="11547397" w14:textId="66183BC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4" w:name="_Ref513118449"/>
      <w:bookmarkStart w:id="545" w:name="_Hlk513212890"/>
      <w:bookmarkStart w:id="546" w:name="_Toc523907039"/>
      <w:r>
        <w:t>rectangle object</w:t>
      </w:r>
      <w:bookmarkEnd w:id="544"/>
      <w:bookmarkEnd w:id="546"/>
    </w:p>
    <w:p w14:paraId="3C4A6F0B" w14:textId="2FBD2981" w:rsidR="008A21D5" w:rsidRDefault="008A21D5" w:rsidP="008A21D5">
      <w:pPr>
        <w:pStyle w:val="Heading3"/>
      </w:pPr>
      <w:bookmarkStart w:id="547" w:name="_Toc523907040"/>
      <w:r>
        <w:t>General</w:t>
      </w:r>
      <w:bookmarkEnd w:id="54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8" w:name="_Toc523907041"/>
      <w:r>
        <w:lastRenderedPageBreak/>
        <w:t>top, left, bottom, and right properties</w:t>
      </w:r>
      <w:bookmarkEnd w:id="548"/>
    </w:p>
    <w:p w14:paraId="507C9305" w14:textId="2B56E34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9" w:name="_Ref513118473"/>
      <w:bookmarkStart w:id="550" w:name="_Toc523907042"/>
      <w:r>
        <w:t>message property</w:t>
      </w:r>
      <w:bookmarkEnd w:id="549"/>
      <w:bookmarkEnd w:id="550"/>
    </w:p>
    <w:p w14:paraId="00BBEF13" w14:textId="6009008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1" w:name="_Ref493404505"/>
      <w:bookmarkStart w:id="552" w:name="_Toc523907043"/>
      <w:bookmarkEnd w:id="545"/>
      <w:r>
        <w:t>logicalLocation object</w:t>
      </w:r>
      <w:bookmarkEnd w:id="551"/>
      <w:bookmarkEnd w:id="552"/>
    </w:p>
    <w:p w14:paraId="479717FF" w14:textId="2760154A" w:rsidR="006E546E" w:rsidRDefault="006E546E" w:rsidP="006E546E">
      <w:pPr>
        <w:pStyle w:val="Heading3"/>
      </w:pPr>
      <w:bookmarkStart w:id="553" w:name="_Toc523907044"/>
      <w:r>
        <w:t>General</w:t>
      </w:r>
      <w:bookmarkEnd w:id="55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6BE2780"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46BB7">
        <w:t>3.11.16</w:t>
      </w:r>
      <w:r>
        <w:fldChar w:fldCharType="end"/>
      </w:r>
      <w:r>
        <w:t>).</w:t>
      </w:r>
    </w:p>
    <w:p w14:paraId="50DD453B" w14:textId="0DA90B69" w:rsidR="0024214F" w:rsidRDefault="0024214F" w:rsidP="0024214F">
      <w:pPr>
        <w:pStyle w:val="Heading3"/>
      </w:pPr>
      <w:bookmarkStart w:id="554" w:name="_Ref514248023"/>
      <w:bookmarkStart w:id="555" w:name="_Toc523907045"/>
      <w:r>
        <w:t>Logical location naming rules</w:t>
      </w:r>
      <w:bookmarkEnd w:id="554"/>
      <w:bookmarkEnd w:id="5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384E2E8"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746BB7">
        <w:t>3.24.3</w:t>
      </w:r>
      <w:r w:rsidR="0024214F">
        <w:fldChar w:fldCharType="end"/>
      </w:r>
      <w:r>
        <w:t>): a logical name.</w:t>
      </w:r>
    </w:p>
    <w:p w14:paraId="0D62023B" w14:textId="6B06B7A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746BB7">
        <w:t>3.24.4</w:t>
      </w:r>
      <w:r w:rsidR="0024214F">
        <w:fldChar w:fldCharType="end"/>
      </w:r>
      <w:r>
        <w:t>): a fully qualified logical name.</w:t>
      </w:r>
    </w:p>
    <w:p w14:paraId="03FC3D7F" w14:textId="4F052308" w:rsidR="00806466" w:rsidRDefault="00806466" w:rsidP="00EA540C">
      <w:pPr>
        <w:pStyle w:val="ListParagraph"/>
        <w:numPr>
          <w:ilvl w:val="0"/>
          <w:numId w:val="58"/>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746BB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746BB7">
        <w:t>3.20.3</w:t>
      </w:r>
      <w:r w:rsidR="0024214F">
        <w:fldChar w:fldCharType="end"/>
      </w:r>
      <w:r>
        <w:t>).</w:t>
      </w:r>
    </w:p>
    <w:p w14:paraId="7ECFDD1E" w14:textId="3802C65F"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746BB7">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746BB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A58F81"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46BB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56" w:name="_Ref514247682"/>
      <w:bookmarkStart w:id="557" w:name="_Toc523907046"/>
      <w:r>
        <w:t>name property</w:t>
      </w:r>
      <w:bookmarkEnd w:id="556"/>
      <w:bookmarkEnd w:id="55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43D4A9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46BB7">
        <w:t>3.24.2</w:t>
      </w:r>
      <w:r w:rsidR="0024214F">
        <w:fldChar w:fldCharType="end"/>
      </w:r>
      <w:r w:rsidR="0024214F">
        <w:t>.</w:t>
      </w:r>
    </w:p>
    <w:p w14:paraId="6D79E424" w14:textId="48C1DDF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46BB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8817080"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746BB7">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58" w:name="_Ref513194876"/>
      <w:bookmarkStart w:id="559" w:name="_Toc523907047"/>
      <w:r>
        <w:t>fullyQualifiedName property</w:t>
      </w:r>
      <w:bookmarkEnd w:id="558"/>
      <w:bookmarkEnd w:id="559"/>
    </w:p>
    <w:p w14:paraId="0F5707EB" w14:textId="0EB772E9"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46BB7">
        <w:t>3.24.2</w:t>
      </w:r>
      <w:r w:rsidR="00BA28C3">
        <w:fldChar w:fldCharType="end"/>
      </w:r>
      <w:r w:rsidR="00BA28C3">
        <w:t>.</w:t>
      </w:r>
    </w:p>
    <w:p w14:paraId="3D01F66A" w14:textId="5D60EB9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46BB7">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46BB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60" w:name="_Toc523907048"/>
      <w:r>
        <w:t>decoratedName property</w:t>
      </w:r>
      <w:bookmarkEnd w:id="56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E6ACF60"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46BB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1" w:name="_Ref513195445"/>
      <w:bookmarkStart w:id="562" w:name="_Toc523907049"/>
      <w:r>
        <w:t>kind property</w:t>
      </w:r>
      <w:bookmarkEnd w:id="561"/>
      <w:bookmarkEnd w:id="56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3" w:name="_Toc523907050"/>
      <w:r>
        <w:t>parentKey property</w:t>
      </w:r>
      <w:bookmarkEnd w:id="563"/>
    </w:p>
    <w:p w14:paraId="765BBE49" w14:textId="6DAD054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46BB7">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4" w:name="_Ref510008325"/>
      <w:bookmarkStart w:id="565" w:name="_Toc523907051"/>
      <w:r>
        <w:t>codeFlow object</w:t>
      </w:r>
      <w:bookmarkEnd w:id="564"/>
      <w:bookmarkEnd w:id="565"/>
    </w:p>
    <w:p w14:paraId="507EC364" w14:textId="20C3EC2C" w:rsidR="00B163FF" w:rsidRDefault="00B163FF" w:rsidP="00B163FF">
      <w:pPr>
        <w:pStyle w:val="Heading3"/>
      </w:pPr>
      <w:bookmarkStart w:id="566" w:name="_Ref510009088"/>
      <w:bookmarkStart w:id="567" w:name="_Toc523907052"/>
      <w:r>
        <w:t>General</w:t>
      </w:r>
      <w:bookmarkEnd w:id="566"/>
      <w:bookmarkEnd w:id="56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E234E7"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048B21D6" w14:textId="30303AB5" w:rsidR="00B163FF" w:rsidRDefault="00B163FF" w:rsidP="00B163FF">
      <w:pPr>
        <w:pStyle w:val="Codesmall"/>
      </w:pPr>
      <w:r>
        <w:t xml:space="preserve">  "codeFlows": [                        # See §</w:t>
      </w:r>
      <w:r>
        <w:fldChar w:fldCharType="begin"/>
      </w:r>
      <w:r>
        <w:instrText xml:space="preserve"> REF _Ref510008160 \r \h </w:instrText>
      </w:r>
      <w:r>
        <w:fldChar w:fldCharType="separate"/>
      </w:r>
      <w:r w:rsidR="00746BB7">
        <w:t>3.19.12</w:t>
      </w:r>
      <w:r>
        <w:fldChar w:fldCharType="end"/>
      </w:r>
      <w:r>
        <w:t>.</w:t>
      </w:r>
    </w:p>
    <w:p w14:paraId="689DCA88" w14:textId="1C7FCCB7"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46BB7">
        <w:t>3.25</w:t>
      </w:r>
      <w:r>
        <w:fldChar w:fldCharType="end"/>
      </w:r>
      <w:r>
        <w:t>).</w:t>
      </w:r>
    </w:p>
    <w:p w14:paraId="086FC1AA" w14:textId="5CF2C4E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46BB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7821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46BB7">
        <w:t>3.25.3</w:t>
      </w:r>
      <w:r>
        <w:fldChar w:fldCharType="end"/>
      </w:r>
      <w:r>
        <w:t>.</w:t>
      </w:r>
    </w:p>
    <w:p w14:paraId="761FD0DB" w14:textId="05F2987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46BB7">
        <w:t>3.26</w:t>
      </w:r>
      <w:r>
        <w:fldChar w:fldCharType="end"/>
      </w:r>
      <w:r>
        <w:t>).</w:t>
      </w:r>
    </w:p>
    <w:p w14:paraId="3D9C5E77" w14:textId="265DE843"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46BB7">
        <w:t>3.26.2</w:t>
      </w:r>
      <w:r>
        <w:fldChar w:fldCharType="end"/>
      </w:r>
      <w:r>
        <w:t>.</w:t>
      </w:r>
    </w:p>
    <w:p w14:paraId="32E0CD47" w14:textId="6193912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46BB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3DD783F" w:rsidR="00B163FF" w:rsidRDefault="00B163FF" w:rsidP="00B163FF">
      <w:pPr>
        <w:pStyle w:val="Codesmall"/>
      </w:pPr>
      <w:r>
        <w:t xml:space="preserve">          "locations": [                # See §</w:t>
      </w:r>
      <w:r>
        <w:fldChar w:fldCharType="begin"/>
      </w:r>
      <w:r>
        <w:instrText xml:space="preserve"> REF _Ref510008412 \r \h </w:instrText>
      </w:r>
      <w:r>
        <w:fldChar w:fldCharType="separate"/>
      </w:r>
      <w:r w:rsidR="00746BB7">
        <w:t>3.26.4</w:t>
      </w:r>
      <w:r>
        <w:fldChar w:fldCharType="end"/>
      </w:r>
      <w:r>
        <w:t>.</w:t>
      </w:r>
    </w:p>
    <w:p w14:paraId="7CF1AA49" w14:textId="4B022F99"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746BB7">
        <w:t>3.34</w:t>
      </w:r>
      <w:r>
        <w:fldChar w:fldCharType="end"/>
      </w:r>
      <w:r>
        <w:t>).</w:t>
      </w:r>
    </w:p>
    <w:p w14:paraId="7402E3F3" w14:textId="5B0FDBE3"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46BB7">
        <w:t>3.34.3</w:t>
      </w:r>
      <w:r>
        <w:fldChar w:fldCharType="end"/>
      </w:r>
      <w:r>
        <w:t>.</w:t>
      </w:r>
    </w:p>
    <w:p w14:paraId="5E1EB724" w14:textId="0871A3CE"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46BB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6D8005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46BB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C57A894"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46BB7">
        <w:t>3.34.8</w:t>
      </w:r>
      <w:r w:rsidR="00EC5F35">
        <w:fldChar w:fldCharType="end"/>
      </w:r>
      <w:r>
        <w:t>.</w:t>
      </w:r>
    </w:p>
    <w:p w14:paraId="1029380F" w14:textId="08FF07C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46BB7">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8" w:name="_Ref510008352"/>
      <w:bookmarkStart w:id="569" w:name="_Toc523907053"/>
      <w:r>
        <w:t>message property</w:t>
      </w:r>
      <w:bookmarkEnd w:id="568"/>
      <w:bookmarkEnd w:id="569"/>
    </w:p>
    <w:p w14:paraId="39D6B74B" w14:textId="5C7153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46BB7">
        <w:t>3.9</w:t>
      </w:r>
      <w:r>
        <w:fldChar w:fldCharType="end"/>
      </w:r>
      <w:r>
        <w:t>)</w:t>
      </w:r>
      <w:r w:rsidRPr="00AD7FD8">
        <w:t xml:space="preserve"> relevant to the code flow.</w:t>
      </w:r>
    </w:p>
    <w:p w14:paraId="060DD1F9" w14:textId="5E6A402B" w:rsidR="00B163FF" w:rsidRDefault="00B163FF" w:rsidP="00B163FF">
      <w:pPr>
        <w:pStyle w:val="Heading3"/>
      </w:pPr>
      <w:bookmarkStart w:id="570" w:name="_Ref510008358"/>
      <w:bookmarkStart w:id="571" w:name="_Toc523907054"/>
      <w:r>
        <w:t>threadFlows property</w:t>
      </w:r>
      <w:bookmarkEnd w:id="570"/>
      <w:bookmarkEnd w:id="571"/>
    </w:p>
    <w:p w14:paraId="2D2C91FB" w14:textId="545F725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46BB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46BB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2" w:name="_Toc523907055"/>
      <w:r>
        <w:t>properties property</w:t>
      </w:r>
      <w:bookmarkEnd w:id="572"/>
    </w:p>
    <w:p w14:paraId="57DA8C55" w14:textId="2220A77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46BB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3" w:name="_Ref493427364"/>
      <w:bookmarkStart w:id="574" w:name="_Toc523907056"/>
      <w:r>
        <w:t>thread</w:t>
      </w:r>
      <w:r w:rsidR="006E546E">
        <w:t>Flow object</w:t>
      </w:r>
      <w:bookmarkEnd w:id="573"/>
      <w:bookmarkEnd w:id="574"/>
    </w:p>
    <w:p w14:paraId="68EE36AB" w14:textId="336A5D40" w:rsidR="006E546E" w:rsidRDefault="006E546E" w:rsidP="006E546E">
      <w:pPr>
        <w:pStyle w:val="Heading3"/>
      </w:pPr>
      <w:bookmarkStart w:id="575" w:name="_Toc523907057"/>
      <w:r>
        <w:t>General</w:t>
      </w:r>
      <w:bookmarkEnd w:id="5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3737256" w:rsidR="00481B7B" w:rsidRDefault="00481B7B" w:rsidP="00AD7FD8">
      <w:r>
        <w:t>For an example, see §</w:t>
      </w:r>
      <w:r>
        <w:fldChar w:fldCharType="begin"/>
      </w:r>
      <w:r>
        <w:instrText xml:space="preserve"> REF _Ref510009088 \r \h </w:instrText>
      </w:r>
      <w:r>
        <w:fldChar w:fldCharType="separate"/>
      </w:r>
      <w:r w:rsidR="00746BB7">
        <w:t>3.25.1</w:t>
      </w:r>
      <w:r>
        <w:fldChar w:fldCharType="end"/>
      </w:r>
      <w:r>
        <w:t>.</w:t>
      </w:r>
    </w:p>
    <w:p w14:paraId="47D8E353" w14:textId="0B22E102" w:rsidR="00B163FF" w:rsidRDefault="00B163FF" w:rsidP="00B163FF">
      <w:pPr>
        <w:pStyle w:val="Heading3"/>
      </w:pPr>
      <w:bookmarkStart w:id="576" w:name="_Ref510008395"/>
      <w:bookmarkStart w:id="577" w:name="_Toc523907058"/>
      <w:r>
        <w:t>id property</w:t>
      </w:r>
      <w:bookmarkEnd w:id="576"/>
      <w:bookmarkEnd w:id="577"/>
    </w:p>
    <w:p w14:paraId="39CECB41" w14:textId="3D2D740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46BB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8" w:name="_Ref503361742"/>
      <w:bookmarkStart w:id="579" w:name="_Toc523907059"/>
      <w:r>
        <w:t>message property</w:t>
      </w:r>
      <w:bookmarkEnd w:id="578"/>
      <w:bookmarkEnd w:id="579"/>
    </w:p>
    <w:p w14:paraId="3994B882" w14:textId="2D7326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46BB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0" w:name="_Ref510008412"/>
      <w:bookmarkStart w:id="581" w:name="_Toc523907060"/>
      <w:r>
        <w:t>locations property</w:t>
      </w:r>
      <w:bookmarkEnd w:id="580"/>
      <w:bookmarkEnd w:id="581"/>
    </w:p>
    <w:p w14:paraId="648A48EB" w14:textId="5B5B02F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46BB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2" w:name="_Toc523907061"/>
      <w:r>
        <w:lastRenderedPageBreak/>
        <w:t>properties property</w:t>
      </w:r>
      <w:bookmarkEnd w:id="582"/>
    </w:p>
    <w:p w14:paraId="070BA385" w14:textId="63CA7B8A"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46BB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3" w:name="_Ref511819945"/>
      <w:bookmarkStart w:id="584" w:name="_Toc523907062"/>
      <w:r>
        <w:t>graph object</w:t>
      </w:r>
      <w:bookmarkEnd w:id="583"/>
      <w:bookmarkEnd w:id="584"/>
    </w:p>
    <w:p w14:paraId="79771063" w14:textId="13A3DA96" w:rsidR="00CD4F20" w:rsidRDefault="00CD4F20" w:rsidP="00CD4F20">
      <w:pPr>
        <w:pStyle w:val="Heading3"/>
      </w:pPr>
      <w:bookmarkStart w:id="585" w:name="_Toc523907063"/>
      <w:r>
        <w:t>General</w:t>
      </w:r>
      <w:bookmarkEnd w:id="585"/>
    </w:p>
    <w:p w14:paraId="0FCD96E1" w14:textId="4AD690D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46BB7">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46BB7">
        <w:t>3.19.13</w:t>
      </w:r>
      <w:r>
        <w:fldChar w:fldCharType="end"/>
      </w:r>
      <w:r>
        <w:t>).</w:t>
      </w:r>
    </w:p>
    <w:p w14:paraId="1005630B" w14:textId="2D23AF5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46BB7">
        <w:t>3.30</w:t>
      </w:r>
      <w:r>
        <w:fldChar w:fldCharType="end"/>
      </w:r>
      <w:r>
        <w:t>).</w:t>
      </w:r>
    </w:p>
    <w:p w14:paraId="6F72B729" w14:textId="09F530D7" w:rsidR="00CD4F20" w:rsidRDefault="00CD4F20" w:rsidP="00CD4F20">
      <w:pPr>
        <w:pStyle w:val="Heading3"/>
      </w:pPr>
      <w:bookmarkStart w:id="586" w:name="_Ref511822858"/>
      <w:bookmarkStart w:id="587" w:name="_Toc523907064"/>
      <w:r>
        <w:t>id property</w:t>
      </w:r>
      <w:bookmarkEnd w:id="586"/>
      <w:bookmarkEnd w:id="587"/>
    </w:p>
    <w:p w14:paraId="1E5F5537" w14:textId="7817DA0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746BB7">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746BB7">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588" w:name="_Toc523907065"/>
      <w:r>
        <w:t>description property</w:t>
      </w:r>
      <w:bookmarkEnd w:id="588"/>
    </w:p>
    <w:p w14:paraId="60597691" w14:textId="3DC77BA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describes the graph.</w:t>
      </w:r>
    </w:p>
    <w:p w14:paraId="63CE6EE1" w14:textId="254DFD0E" w:rsidR="00CD4F20" w:rsidRDefault="00CD4F20" w:rsidP="00CD4F20">
      <w:pPr>
        <w:pStyle w:val="Heading3"/>
      </w:pPr>
      <w:bookmarkStart w:id="589" w:name="_Ref511823242"/>
      <w:bookmarkStart w:id="590" w:name="_Toc523907066"/>
      <w:r>
        <w:t>nodes property</w:t>
      </w:r>
      <w:bookmarkEnd w:id="589"/>
      <w:bookmarkEnd w:id="590"/>
    </w:p>
    <w:p w14:paraId="3BF1C872" w14:textId="071AB41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46BB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46BB7">
        <w:t>3.28</w:t>
      </w:r>
      <w:r>
        <w:fldChar w:fldCharType="end"/>
      </w:r>
      <w:r>
        <w:t>) which represent the nodes of the graph.</w:t>
      </w:r>
    </w:p>
    <w:p w14:paraId="660381CB" w14:textId="2915D5F8" w:rsidR="00CD4F20" w:rsidRDefault="00CD4F20" w:rsidP="00CD4F20">
      <w:pPr>
        <w:pStyle w:val="Heading3"/>
      </w:pPr>
      <w:bookmarkStart w:id="591" w:name="_Ref511823263"/>
      <w:bookmarkStart w:id="592" w:name="_Toc523907067"/>
      <w:r>
        <w:t>edges property</w:t>
      </w:r>
      <w:bookmarkEnd w:id="591"/>
      <w:bookmarkEnd w:id="592"/>
    </w:p>
    <w:p w14:paraId="45BE5533" w14:textId="712E7F3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46BB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46BB7">
        <w:t>3.29</w:t>
      </w:r>
      <w:r>
        <w:fldChar w:fldCharType="end"/>
      </w:r>
      <w:r>
        <w:t>) which represent the edges of the graph.</w:t>
      </w:r>
    </w:p>
    <w:p w14:paraId="2A8D5929" w14:textId="47CA4432" w:rsidR="00CD4F20" w:rsidRDefault="00CD4F20" w:rsidP="00CD4F20">
      <w:pPr>
        <w:pStyle w:val="Heading3"/>
      </w:pPr>
      <w:bookmarkStart w:id="593" w:name="_Toc523907068"/>
      <w:r>
        <w:t>properties property</w:t>
      </w:r>
      <w:bookmarkEnd w:id="593"/>
    </w:p>
    <w:p w14:paraId="35A7008A" w14:textId="335CEC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46BB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4" w:name="_Ref511821868"/>
      <w:bookmarkStart w:id="595" w:name="_Toc523907069"/>
      <w:r>
        <w:t>node object</w:t>
      </w:r>
      <w:bookmarkEnd w:id="594"/>
      <w:bookmarkEnd w:id="595"/>
    </w:p>
    <w:p w14:paraId="5C490915" w14:textId="5A0DD1FC" w:rsidR="00CD4F20" w:rsidRDefault="00CD4F20" w:rsidP="00CD4F20">
      <w:pPr>
        <w:pStyle w:val="Heading3"/>
      </w:pPr>
      <w:bookmarkStart w:id="596" w:name="_Toc523907070"/>
      <w:r>
        <w:t>General</w:t>
      </w:r>
      <w:bookmarkEnd w:id="596"/>
    </w:p>
    <w:p w14:paraId="5F3D946D" w14:textId="4507716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w:t>
      </w:r>
    </w:p>
    <w:p w14:paraId="31799269" w14:textId="7F2781A8" w:rsidR="00CD4F20" w:rsidRDefault="00CD4F20" w:rsidP="00CD4F20">
      <w:pPr>
        <w:pStyle w:val="Heading3"/>
      </w:pPr>
      <w:bookmarkStart w:id="597" w:name="_Ref511822118"/>
      <w:bookmarkStart w:id="598" w:name="_Toc523907071"/>
      <w:r>
        <w:t>id property</w:t>
      </w:r>
      <w:bookmarkEnd w:id="597"/>
      <w:bookmarkEnd w:id="598"/>
    </w:p>
    <w:p w14:paraId="3A12B52F" w14:textId="51974BF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46BB7">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50FA1C9" w:rsidR="00310D73" w:rsidRDefault="00310D73" w:rsidP="00310D73">
      <w:pPr>
        <w:pStyle w:val="Code"/>
      </w:pPr>
      <w:proofErr w:type="gramStart"/>
      <w:r>
        <w:lastRenderedPageBreak/>
        <w:t xml:space="preserve">{  </w:t>
      </w:r>
      <w:proofErr w:type="gramEnd"/>
      <w:r>
        <w:t xml:space="preserve">                           # A graph object (§</w:t>
      </w:r>
      <w:r>
        <w:fldChar w:fldCharType="begin"/>
      </w:r>
      <w:r>
        <w:instrText xml:space="preserve"> REF _Ref511819945 \r \h </w:instrText>
      </w:r>
      <w:r>
        <w:fldChar w:fldCharType="separate"/>
      </w:r>
      <w:r w:rsidR="00746BB7">
        <w:t>3.27</w:t>
      </w:r>
      <w:r>
        <w:fldChar w:fldCharType="end"/>
      </w:r>
      <w:r>
        <w:t>).</w:t>
      </w:r>
    </w:p>
    <w:p w14:paraId="27EC8247" w14:textId="183E7E54" w:rsidR="00310D73" w:rsidRDefault="00310D73" w:rsidP="00310D73">
      <w:pPr>
        <w:pStyle w:val="Code"/>
      </w:pPr>
      <w:r>
        <w:t xml:space="preserve">  "nodes": [                  # See §</w:t>
      </w:r>
      <w:r>
        <w:fldChar w:fldCharType="begin"/>
      </w:r>
      <w:r>
        <w:instrText xml:space="preserve"> REF _Ref511823242 \r \h </w:instrText>
      </w:r>
      <w:r>
        <w:fldChar w:fldCharType="separate"/>
      </w:r>
      <w:r w:rsidR="00746BB7">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621017CA" w:rsidR="00310D73" w:rsidRDefault="00310D73" w:rsidP="00310D73">
      <w:pPr>
        <w:pStyle w:val="Code"/>
      </w:pPr>
      <w:r>
        <w:t xml:space="preserve">      "children": [           # See §</w:t>
      </w:r>
      <w:r>
        <w:fldChar w:fldCharType="begin"/>
      </w:r>
      <w:r>
        <w:instrText xml:space="preserve"> REF _Ref515547420 \r \h </w:instrText>
      </w:r>
      <w:r>
        <w:fldChar w:fldCharType="separate"/>
      </w:r>
      <w:r w:rsidR="00746BB7">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23907072"/>
      <w:r>
        <w:t>label property</w:t>
      </w:r>
      <w:bookmarkEnd w:id="599"/>
    </w:p>
    <w:p w14:paraId="5AE47AC0" w14:textId="6AFC171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provides a short description of the node.</w:t>
      </w:r>
    </w:p>
    <w:p w14:paraId="4E017FF4" w14:textId="21BB0F35" w:rsidR="00CD4F20" w:rsidRDefault="00CD4F20" w:rsidP="00CD4F20">
      <w:pPr>
        <w:pStyle w:val="Heading3"/>
      </w:pPr>
      <w:bookmarkStart w:id="600" w:name="_Toc523907073"/>
      <w:r>
        <w:t>location property</w:t>
      </w:r>
      <w:bookmarkEnd w:id="600"/>
    </w:p>
    <w:p w14:paraId="20431782" w14:textId="30708B4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46BB7">
        <w:t>3.20</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23907074"/>
      <w:r>
        <w:t>children property</w:t>
      </w:r>
      <w:bookmarkEnd w:id="601"/>
      <w:bookmarkEnd w:id="602"/>
    </w:p>
    <w:p w14:paraId="5105ACEB" w14:textId="50636CD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746BB7">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03" w:name="_Toc523907075"/>
      <w:r>
        <w:t>properties property</w:t>
      </w:r>
      <w:bookmarkEnd w:id="603"/>
    </w:p>
    <w:p w14:paraId="4DAD8D8F" w14:textId="2CC9389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46BB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4" w:name="_Ref511821891"/>
      <w:bookmarkStart w:id="605" w:name="_Toc523907076"/>
      <w:r>
        <w:t>edge object</w:t>
      </w:r>
      <w:bookmarkEnd w:id="604"/>
      <w:bookmarkEnd w:id="605"/>
    </w:p>
    <w:p w14:paraId="78AF70AE" w14:textId="37DDAA2D" w:rsidR="00CD4F20" w:rsidRDefault="00CD4F20" w:rsidP="00CD4F20">
      <w:pPr>
        <w:pStyle w:val="Heading3"/>
      </w:pPr>
      <w:bookmarkStart w:id="606" w:name="_Toc523907077"/>
      <w:r>
        <w:t>General</w:t>
      </w:r>
      <w:bookmarkEnd w:id="606"/>
    </w:p>
    <w:p w14:paraId="4DD63F10" w14:textId="57F8603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w:t>
      </w:r>
    </w:p>
    <w:p w14:paraId="793D7A79" w14:textId="635537BA" w:rsidR="00CD4F20" w:rsidRDefault="00CD4F20" w:rsidP="00CD4F20">
      <w:pPr>
        <w:pStyle w:val="Heading3"/>
      </w:pPr>
      <w:bookmarkStart w:id="607" w:name="_Ref511823280"/>
      <w:bookmarkStart w:id="608" w:name="_Toc523907078"/>
      <w:r>
        <w:t>id property</w:t>
      </w:r>
      <w:bookmarkEnd w:id="607"/>
      <w:bookmarkEnd w:id="608"/>
    </w:p>
    <w:p w14:paraId="5747D78D" w14:textId="43853B7F" w:rsidR="00380A89" w:rsidRPr="00380A89" w:rsidRDefault="00380A89" w:rsidP="00380A89">
      <w:bookmarkStart w:id="6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w:t>
      </w:r>
    </w:p>
    <w:p w14:paraId="1B21E298" w14:textId="491462EA" w:rsidR="00CD4F20" w:rsidRDefault="00CD4F20" w:rsidP="00CD4F20">
      <w:pPr>
        <w:pStyle w:val="Heading3"/>
      </w:pPr>
      <w:bookmarkStart w:id="610" w:name="_Toc523907079"/>
      <w:r>
        <w:lastRenderedPageBreak/>
        <w:t>label property</w:t>
      </w:r>
      <w:bookmarkEnd w:id="610"/>
    </w:p>
    <w:p w14:paraId="2E237F87" w14:textId="14E1A94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provides a short description of the edge.</w:t>
      </w:r>
    </w:p>
    <w:p w14:paraId="4FD0229C" w14:textId="1F2B6CFF" w:rsidR="00CD4F20" w:rsidRDefault="00CD4F20" w:rsidP="00CD4F20">
      <w:pPr>
        <w:pStyle w:val="Heading3"/>
      </w:pPr>
      <w:bookmarkStart w:id="611" w:name="_Ref511822214"/>
      <w:bookmarkStart w:id="612" w:name="_Toc523907080"/>
      <w:r>
        <w:t>sourceNodeId property</w:t>
      </w:r>
      <w:bookmarkEnd w:id="611"/>
      <w:bookmarkEnd w:id="612"/>
    </w:p>
    <w:p w14:paraId="4F1F1502" w14:textId="312838A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46BB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46BB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w:t>
      </w:r>
      <w:bookmarkEnd w:id="61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46BB7">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7CA4AA5"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746BB7">
        <w:t>3.27</w:t>
      </w:r>
      <w:r>
        <w:fldChar w:fldCharType="end"/>
      </w:r>
      <w:r>
        <w:t>).</w:t>
      </w:r>
    </w:p>
    <w:p w14:paraId="4DF7DD5F" w14:textId="0783D20F" w:rsidR="00310D73" w:rsidRDefault="00310D73" w:rsidP="00310D73">
      <w:pPr>
        <w:pStyle w:val="Code"/>
      </w:pPr>
      <w:r>
        <w:t xml:space="preserve">  "nodes": [                  # See §</w:t>
      </w:r>
      <w:r>
        <w:fldChar w:fldCharType="begin"/>
      </w:r>
      <w:r>
        <w:instrText xml:space="preserve"> REF _Ref511823242 \r \h </w:instrText>
      </w:r>
      <w:r>
        <w:fldChar w:fldCharType="separate"/>
      </w:r>
      <w:r w:rsidR="00746BB7">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0BA17DF7" w:rsidR="00310D73" w:rsidRDefault="00310D73" w:rsidP="00310D73">
      <w:pPr>
        <w:pStyle w:val="Code"/>
      </w:pPr>
      <w:r>
        <w:t xml:space="preserve">      "children": [           # See §</w:t>
      </w:r>
      <w:r>
        <w:fldChar w:fldCharType="begin"/>
      </w:r>
      <w:r>
        <w:instrText xml:space="preserve"> REF _Ref515547420 \r \h </w:instrText>
      </w:r>
      <w:r>
        <w:fldChar w:fldCharType="separate"/>
      </w:r>
      <w:r w:rsidR="00746BB7">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DB84806" w:rsidR="00310D73" w:rsidRDefault="00310D73" w:rsidP="00310D73">
      <w:pPr>
        <w:pStyle w:val="Code"/>
      </w:pPr>
      <w:r>
        <w:t xml:space="preserve">  "edges": [                  # See §</w:t>
      </w:r>
      <w:r>
        <w:fldChar w:fldCharType="begin"/>
      </w:r>
      <w:r>
        <w:instrText xml:space="preserve"> REF _Ref511823263 \r \h </w:instrText>
      </w:r>
      <w:r>
        <w:fldChar w:fldCharType="separate"/>
      </w:r>
      <w:r w:rsidR="00746BB7">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4" w:name="_Ref511823298"/>
      <w:bookmarkStart w:id="615" w:name="_Toc523907081"/>
      <w:r>
        <w:t>targetNodeId property</w:t>
      </w:r>
      <w:bookmarkEnd w:id="614"/>
      <w:bookmarkEnd w:id="615"/>
    </w:p>
    <w:p w14:paraId="09C99A58" w14:textId="3132660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46BB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46BB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46BB7">
        <w:t>3.29.4</w:t>
      </w:r>
      <w:r>
        <w:fldChar w:fldCharType="end"/>
      </w:r>
      <w:r>
        <w:t>).</w:t>
      </w:r>
    </w:p>
    <w:p w14:paraId="4D640ECE" w14:textId="70B5AAAE" w:rsidR="00CD4F20" w:rsidRDefault="00CD4F20" w:rsidP="00CD4F20">
      <w:pPr>
        <w:pStyle w:val="Heading3"/>
      </w:pPr>
      <w:bookmarkStart w:id="616" w:name="_Toc523907082"/>
      <w:r>
        <w:t>properties property</w:t>
      </w:r>
      <w:bookmarkEnd w:id="616"/>
    </w:p>
    <w:p w14:paraId="0461D75E" w14:textId="7051581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46BB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17" w:name="_Ref511819971"/>
      <w:bookmarkStart w:id="618" w:name="_Toc523907083"/>
      <w:r>
        <w:lastRenderedPageBreak/>
        <w:t>graphTraversal object</w:t>
      </w:r>
      <w:bookmarkEnd w:id="617"/>
      <w:bookmarkEnd w:id="618"/>
    </w:p>
    <w:p w14:paraId="7EE87AC4" w14:textId="2D601D1D" w:rsidR="00CD4F20" w:rsidRDefault="00CD4F20" w:rsidP="00CD4F20">
      <w:pPr>
        <w:pStyle w:val="Heading3"/>
      </w:pPr>
      <w:bookmarkStart w:id="619" w:name="_Toc523907084"/>
      <w:r>
        <w:t>General</w:t>
      </w:r>
      <w:bookmarkEnd w:id="619"/>
    </w:p>
    <w:p w14:paraId="5B499FB9" w14:textId="1CDA1DF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46BB7">
        <w:t>3.31</w:t>
      </w:r>
      <w:r>
        <w:fldChar w:fldCharType="end"/>
      </w:r>
      <w:r>
        <w:t>). For an example, see §</w:t>
      </w:r>
      <w:r>
        <w:fldChar w:fldCharType="begin"/>
      </w:r>
      <w:r>
        <w:instrText xml:space="preserve"> REF _Ref511822614 \r \h </w:instrText>
      </w:r>
      <w:r>
        <w:fldChar w:fldCharType="separate"/>
      </w:r>
      <w:r w:rsidR="00746BB7">
        <w:t>3.30.5</w:t>
      </w:r>
      <w:r>
        <w:fldChar w:fldCharType="end"/>
      </w:r>
      <w:r>
        <w:t>.</w:t>
      </w:r>
    </w:p>
    <w:p w14:paraId="69BF4E4E" w14:textId="332F5E8E" w:rsidR="00CD4F20" w:rsidRDefault="00CD4F20" w:rsidP="00CD4F20">
      <w:pPr>
        <w:pStyle w:val="Heading3"/>
      </w:pPr>
      <w:bookmarkStart w:id="620" w:name="_Ref511823337"/>
      <w:bookmarkStart w:id="621" w:name="_Toc523907085"/>
      <w:r>
        <w:t>graphId property</w:t>
      </w:r>
      <w:bookmarkEnd w:id="620"/>
      <w:bookmarkEnd w:id="621"/>
    </w:p>
    <w:p w14:paraId="569BEBAE" w14:textId="0668306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46BB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46BB7">
        <w:t>3.27</w:t>
      </w:r>
      <w:r>
        <w:fldChar w:fldCharType="end"/>
      </w:r>
      <w:r>
        <w:t>) being traversed.</w:t>
      </w:r>
    </w:p>
    <w:p w14:paraId="3B4B2F13" w14:textId="00DF02AF"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46BB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46BB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46BB7">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46BB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2" w:name="_Toc523907086"/>
      <w:r>
        <w:t>description property</w:t>
      </w:r>
      <w:bookmarkEnd w:id="622"/>
    </w:p>
    <w:p w14:paraId="00450671" w14:textId="12A85BB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describes the graph traversal.</w:t>
      </w:r>
    </w:p>
    <w:p w14:paraId="1B078DE3" w14:textId="453A53D8" w:rsidR="00CD4F20" w:rsidRDefault="00CD4F20" w:rsidP="00CD4F20">
      <w:pPr>
        <w:pStyle w:val="Heading3"/>
      </w:pPr>
      <w:bookmarkStart w:id="623" w:name="_Ref511823179"/>
      <w:bookmarkStart w:id="624" w:name="_Toc523907087"/>
      <w:r>
        <w:t>initialState property</w:t>
      </w:r>
      <w:bookmarkEnd w:id="623"/>
      <w:bookmarkEnd w:id="624"/>
    </w:p>
    <w:p w14:paraId="0DAFE5D2" w14:textId="296252A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46BB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46BB7">
        <w:t>3.31.4</w:t>
      </w:r>
      <w:r>
        <w:fldChar w:fldCharType="end"/>
      </w:r>
      <w:r>
        <w:t>), enables a SARIF viewer to present a debugger-like “watch window” experience as the user traverses a graph.</w:t>
      </w:r>
    </w:p>
    <w:p w14:paraId="69AF54AA" w14:textId="6E9C4008"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46BB7">
        <w:t>3.34.7</w:t>
      </w:r>
      <w:r>
        <w:fldChar w:fldCharType="end"/>
      </w:r>
      <w:r>
        <w:t>.</w:t>
      </w:r>
    </w:p>
    <w:p w14:paraId="64F7666B" w14:textId="785BF9A5" w:rsidR="00CD4F20" w:rsidRDefault="00CD4F20" w:rsidP="00CD4F20">
      <w:pPr>
        <w:pStyle w:val="Heading3"/>
      </w:pPr>
      <w:bookmarkStart w:id="625" w:name="_Ref511822614"/>
      <w:bookmarkStart w:id="626" w:name="_Toc523907088"/>
      <w:r>
        <w:t>edgeTraversals property</w:t>
      </w:r>
      <w:bookmarkEnd w:id="625"/>
      <w:bookmarkEnd w:id="626"/>
    </w:p>
    <w:p w14:paraId="044B1D53" w14:textId="7C4FC6A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46BB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5049F2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46BB7">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46BB7">
        <w:t>3.31.4</w:t>
      </w:r>
      <w:r>
        <w:fldChar w:fldCharType="end"/>
      </w:r>
      <w:r>
        <w:t>).</w:t>
      </w:r>
    </w:p>
    <w:p w14:paraId="4808B3B4" w14:textId="69013983"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10E2D789" w14:textId="2B6CD8A6" w:rsidR="009D3174" w:rsidRDefault="009D3174" w:rsidP="009D3174">
      <w:pPr>
        <w:pStyle w:val="Codesmall"/>
      </w:pPr>
      <w:r>
        <w:t xml:space="preserve">  "graphs": [                                # See §</w:t>
      </w:r>
      <w:r>
        <w:fldChar w:fldCharType="begin"/>
      </w:r>
      <w:r>
        <w:instrText xml:space="preserve"> REF _Ref511820702 \r \h </w:instrText>
      </w:r>
      <w:r>
        <w:fldChar w:fldCharType="separate"/>
      </w:r>
      <w:r w:rsidR="00746BB7">
        <w:t>3.19.13</w:t>
      </w:r>
      <w:r>
        <w:fldChar w:fldCharType="end"/>
      </w:r>
      <w:r>
        <w:t>.</w:t>
      </w:r>
    </w:p>
    <w:p w14:paraId="69735FC2" w14:textId="2917B7BE"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46BB7">
        <w:t>3.27</w:t>
      </w:r>
      <w:r>
        <w:fldChar w:fldCharType="end"/>
      </w:r>
      <w:r>
        <w:t>).</w:t>
      </w:r>
    </w:p>
    <w:p w14:paraId="0A2D9023" w14:textId="66845215"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46BB7">
        <w:t>3.27.2</w:t>
      </w:r>
      <w:r>
        <w:fldChar w:fldCharType="end"/>
      </w:r>
      <w:r>
        <w:t>.</w:t>
      </w:r>
    </w:p>
    <w:p w14:paraId="10FF4F75" w14:textId="77777777" w:rsidR="009D3174" w:rsidRDefault="009D3174" w:rsidP="009D3174">
      <w:pPr>
        <w:pStyle w:val="Codesmall"/>
      </w:pPr>
    </w:p>
    <w:p w14:paraId="2D97EC95" w14:textId="2D114870" w:rsidR="009D3174" w:rsidRDefault="009D3174" w:rsidP="009D3174">
      <w:pPr>
        <w:pStyle w:val="Codesmall"/>
      </w:pPr>
      <w:r>
        <w:t xml:space="preserve">      "nodes": [                             # See §</w:t>
      </w:r>
      <w:r>
        <w:fldChar w:fldCharType="begin"/>
      </w:r>
      <w:r>
        <w:instrText xml:space="preserve"> REF _Ref511823242 \r \h </w:instrText>
      </w:r>
      <w:r>
        <w:fldChar w:fldCharType="separate"/>
      </w:r>
      <w:r w:rsidR="00746BB7">
        <w:t>3.27.4</w:t>
      </w:r>
      <w:r>
        <w:fldChar w:fldCharType="end"/>
      </w:r>
      <w:r>
        <w:t>.</w:t>
      </w:r>
    </w:p>
    <w:p w14:paraId="385BE8FF" w14:textId="36AD7A19"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46BB7">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AD81664" w:rsidR="009D3174" w:rsidRDefault="009D3174" w:rsidP="009D3174">
      <w:pPr>
        <w:pStyle w:val="Codesmall"/>
      </w:pPr>
      <w:r>
        <w:t xml:space="preserve">      "edges": [                             # See §</w:t>
      </w:r>
      <w:r>
        <w:fldChar w:fldCharType="begin"/>
      </w:r>
      <w:r>
        <w:instrText xml:space="preserve"> REF _Ref511823263 \r \h </w:instrText>
      </w:r>
      <w:r>
        <w:fldChar w:fldCharType="separate"/>
      </w:r>
      <w:r w:rsidR="00746BB7">
        <w:t>3.27.5</w:t>
      </w:r>
      <w:r>
        <w:fldChar w:fldCharType="end"/>
      </w:r>
      <w:r>
        <w:t>.</w:t>
      </w:r>
    </w:p>
    <w:p w14:paraId="3AE21EC0" w14:textId="6FF1984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46BB7">
        <w:t>3.29</w:t>
      </w:r>
      <w:r>
        <w:fldChar w:fldCharType="end"/>
      </w:r>
      <w:r>
        <w:t>).</w:t>
      </w:r>
    </w:p>
    <w:p w14:paraId="0FC27E06" w14:textId="308A4C16"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46BB7">
        <w:t>3.29.2</w:t>
      </w:r>
      <w:r>
        <w:fldChar w:fldCharType="end"/>
      </w:r>
      <w:r>
        <w:t>.</w:t>
      </w:r>
    </w:p>
    <w:p w14:paraId="33697097" w14:textId="3C37A83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46BB7">
        <w:t>3.29.4</w:t>
      </w:r>
      <w:r>
        <w:fldChar w:fldCharType="end"/>
      </w:r>
      <w:r>
        <w:t>.</w:t>
      </w:r>
    </w:p>
    <w:p w14:paraId="6F112479" w14:textId="51AB945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46BB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83859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46BB7">
        <w:t>3.19.14</w:t>
      </w:r>
      <w:r>
        <w:fldChar w:fldCharType="end"/>
      </w:r>
      <w:r>
        <w:t>.</w:t>
      </w:r>
    </w:p>
    <w:p w14:paraId="52989359" w14:textId="0BADA956"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46BB7">
        <w:t>3.30</w:t>
      </w:r>
      <w:r>
        <w:fldChar w:fldCharType="end"/>
      </w:r>
      <w:r>
        <w:t>).</w:t>
      </w:r>
    </w:p>
    <w:p w14:paraId="42598F9A" w14:textId="35B74BF6"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46BB7">
        <w:t>3.30.2</w:t>
      </w:r>
      <w:r>
        <w:fldChar w:fldCharType="end"/>
      </w:r>
      <w:r>
        <w:t>.</w:t>
      </w:r>
    </w:p>
    <w:p w14:paraId="00E6F1B9" w14:textId="77777777" w:rsidR="009D3174" w:rsidRDefault="009D3174" w:rsidP="009D3174">
      <w:pPr>
        <w:pStyle w:val="Codesmall"/>
      </w:pPr>
    </w:p>
    <w:p w14:paraId="36D3F377" w14:textId="4D83AFDF"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46BB7">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E91B907"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46BB7">
        <w:t>3.30.5</w:t>
      </w:r>
      <w:r>
        <w:fldChar w:fldCharType="end"/>
      </w:r>
      <w:r>
        <w:t>.</w:t>
      </w:r>
    </w:p>
    <w:p w14:paraId="741740FA" w14:textId="01C8F10A"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46BB7">
        <w:t>3.31</w:t>
      </w:r>
      <w:r>
        <w:fldChar w:fldCharType="end"/>
      </w:r>
      <w:r>
        <w:t>).</w:t>
      </w:r>
    </w:p>
    <w:p w14:paraId="3B24AD48" w14:textId="176187AC"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46BB7">
        <w:t>3.31.2</w:t>
      </w:r>
      <w:r w:rsidR="00D1651A">
        <w:fldChar w:fldCharType="end"/>
      </w:r>
      <w:r>
        <w:t>.</w:t>
      </w:r>
    </w:p>
    <w:p w14:paraId="091883BE" w14:textId="77777777" w:rsidR="009D3174" w:rsidRDefault="009D3174" w:rsidP="009D3174">
      <w:pPr>
        <w:pStyle w:val="Codesmall"/>
      </w:pPr>
    </w:p>
    <w:p w14:paraId="0C82C8AC" w14:textId="45598C47"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46BB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27" w:name="_Toc523907089"/>
      <w:r>
        <w:t>properties property</w:t>
      </w:r>
      <w:bookmarkEnd w:id="627"/>
    </w:p>
    <w:p w14:paraId="3E4C1C95" w14:textId="735F2817"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46BB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28" w:name="_Ref511822569"/>
      <w:bookmarkStart w:id="629" w:name="_Toc523907090"/>
      <w:r>
        <w:t>edgeTraversal object</w:t>
      </w:r>
      <w:bookmarkEnd w:id="628"/>
      <w:bookmarkEnd w:id="629"/>
    </w:p>
    <w:p w14:paraId="4A14EA88" w14:textId="696B8630" w:rsidR="00CD4F20" w:rsidRDefault="00CD4F20" w:rsidP="00CD4F20">
      <w:pPr>
        <w:pStyle w:val="Heading3"/>
      </w:pPr>
      <w:bookmarkStart w:id="630" w:name="_Toc523907091"/>
      <w:r>
        <w:t>General</w:t>
      </w:r>
      <w:bookmarkEnd w:id="630"/>
    </w:p>
    <w:p w14:paraId="7FC25DC6" w14:textId="57980962" w:rsidR="00E66DEE" w:rsidRDefault="00E66DEE" w:rsidP="00E66DEE">
      <w:bookmarkStart w:id="63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2" w:name="_Ref513199007"/>
      <w:bookmarkStart w:id="633" w:name="_Toc523907092"/>
      <w:r>
        <w:lastRenderedPageBreak/>
        <w:t>edgeId property</w:t>
      </w:r>
      <w:bookmarkEnd w:id="631"/>
      <w:bookmarkEnd w:id="632"/>
      <w:bookmarkEnd w:id="633"/>
    </w:p>
    <w:p w14:paraId="48F3DA24" w14:textId="7B6794E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46BB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46BB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46BB7">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46BB7">
        <w:t>3.30</w:t>
      </w:r>
      <w:r>
        <w:fldChar w:fldCharType="end"/>
      </w:r>
      <w:r>
        <w:t>).</w:t>
      </w:r>
    </w:p>
    <w:p w14:paraId="0AD4B66E" w14:textId="675852EB" w:rsidR="00CD4F20" w:rsidRDefault="00CD4F20" w:rsidP="00CD4F20">
      <w:pPr>
        <w:pStyle w:val="Heading3"/>
      </w:pPr>
      <w:bookmarkStart w:id="634" w:name="_Toc523907093"/>
      <w:r>
        <w:t>message property</w:t>
      </w:r>
      <w:bookmarkEnd w:id="634"/>
    </w:p>
    <w:p w14:paraId="4271FA61" w14:textId="4AD26A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46BB7">
        <w:t>3.9</w:t>
      </w:r>
      <w:r>
        <w:fldChar w:fldCharType="end"/>
      </w:r>
      <w:r>
        <w:t>) that contains a message to display to the user as the edge is traversed.</w:t>
      </w:r>
    </w:p>
    <w:p w14:paraId="188B3BCD" w14:textId="25EB188B" w:rsidR="00CD4F20" w:rsidRDefault="00CD4F20" w:rsidP="00CD4F20">
      <w:pPr>
        <w:pStyle w:val="Heading3"/>
      </w:pPr>
      <w:bookmarkStart w:id="635" w:name="_Ref511823070"/>
      <w:bookmarkStart w:id="636" w:name="_Toc523907094"/>
      <w:r>
        <w:t>finalState property</w:t>
      </w:r>
      <w:bookmarkEnd w:id="635"/>
      <w:bookmarkEnd w:id="636"/>
    </w:p>
    <w:p w14:paraId="254B59E1" w14:textId="414F1AE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46BB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46BB7">
        <w:t>3.30.4</w:t>
      </w:r>
      <w:r>
        <w:fldChar w:fldCharType="end"/>
      </w:r>
      <w:r>
        <w:t>), enables a viewer to present a debugger-like “watch window” experience as the user traverses a graph.</w:t>
      </w:r>
    </w:p>
    <w:p w14:paraId="47194824" w14:textId="4369D07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46BB7">
        <w:t>3.34.7</w:t>
      </w:r>
      <w:r>
        <w:fldChar w:fldCharType="end"/>
      </w:r>
      <w:r>
        <w:t>.</w:t>
      </w:r>
    </w:p>
    <w:p w14:paraId="0E93831D" w14:textId="4B6229DC" w:rsidR="00CD4F20" w:rsidRDefault="00326931" w:rsidP="00CD4F20">
      <w:pPr>
        <w:pStyle w:val="Heading3"/>
      </w:pPr>
      <w:bookmarkStart w:id="637" w:name="_Toc523907095"/>
      <w:r>
        <w:t>stepOverEdgeCount</w:t>
      </w:r>
      <w:r w:rsidR="00CD4F20">
        <w:t xml:space="preserve"> property</w:t>
      </w:r>
      <w:bookmarkEnd w:id="63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C27718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46BB7">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5FFB14A5"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75B400D0" w14:textId="35471A43" w:rsidR="00BE0DF6" w:rsidRDefault="00BE0DF6" w:rsidP="00BE0DF6">
      <w:pPr>
        <w:pStyle w:val="Codesmall"/>
      </w:pPr>
      <w:r>
        <w:t xml:space="preserve">  "graphs": [                                     # See §</w:t>
      </w:r>
      <w:r>
        <w:fldChar w:fldCharType="begin"/>
      </w:r>
      <w:r>
        <w:instrText xml:space="preserve"> REF _Ref511820702 \r \h </w:instrText>
      </w:r>
      <w:r>
        <w:fldChar w:fldCharType="separate"/>
      </w:r>
      <w:r w:rsidR="00746BB7">
        <w:t>3.19.13</w:t>
      </w:r>
      <w:r>
        <w:fldChar w:fldCharType="end"/>
      </w:r>
      <w:r>
        <w:t>.</w:t>
      </w:r>
    </w:p>
    <w:p w14:paraId="15902C38" w14:textId="12810608"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46BB7">
        <w:t>3.27</w:t>
      </w:r>
      <w:r>
        <w:fldChar w:fldCharType="end"/>
      </w:r>
      <w:r>
        <w:t>).</w:t>
      </w:r>
    </w:p>
    <w:p w14:paraId="56FD0F2C" w14:textId="77777777" w:rsidR="00BE0DF6" w:rsidRDefault="00BE0DF6" w:rsidP="00BE0DF6">
      <w:pPr>
        <w:pStyle w:val="Codesmall"/>
      </w:pPr>
      <w:r>
        <w:lastRenderedPageBreak/>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266A1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746BB7">
        <w:t>3.19.14</w:t>
      </w:r>
      <w:r>
        <w:fldChar w:fldCharType="end"/>
      </w:r>
      <w:r>
        <w:t>.</w:t>
      </w:r>
    </w:p>
    <w:p w14:paraId="7D1411F8" w14:textId="65CE6813"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46BB7">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38" w:name="_Toc523907096"/>
      <w:r>
        <w:t>properties property</w:t>
      </w:r>
      <w:bookmarkEnd w:id="638"/>
    </w:p>
    <w:p w14:paraId="0F3E8910" w14:textId="31007B9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46BB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39" w:name="_Ref493427479"/>
      <w:bookmarkStart w:id="640" w:name="_Toc523907097"/>
      <w:r>
        <w:t>stack object</w:t>
      </w:r>
      <w:bookmarkEnd w:id="639"/>
      <w:bookmarkEnd w:id="640"/>
    </w:p>
    <w:p w14:paraId="5A2500F3" w14:textId="474DE860" w:rsidR="006E546E" w:rsidRDefault="006E546E" w:rsidP="006E546E">
      <w:pPr>
        <w:pStyle w:val="Heading3"/>
      </w:pPr>
      <w:bookmarkStart w:id="641" w:name="_Toc523907098"/>
      <w:r>
        <w:t>General</w:t>
      </w:r>
      <w:bookmarkEnd w:id="6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2" w:name="_Ref503361859"/>
      <w:bookmarkStart w:id="643" w:name="_Toc523907099"/>
      <w:r>
        <w:t>message property</w:t>
      </w:r>
      <w:bookmarkEnd w:id="642"/>
      <w:bookmarkEnd w:id="643"/>
    </w:p>
    <w:p w14:paraId="2BDF4228" w14:textId="5165453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46BB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4" w:name="_Toc523907100"/>
      <w:r>
        <w:lastRenderedPageBreak/>
        <w:t>frames property</w:t>
      </w:r>
      <w:bookmarkEnd w:id="644"/>
    </w:p>
    <w:p w14:paraId="469B2FA7" w14:textId="413706F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46BB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5" w:name="_Toc523907101"/>
      <w:r>
        <w:t>properties property</w:t>
      </w:r>
      <w:bookmarkEnd w:id="645"/>
    </w:p>
    <w:p w14:paraId="48B11B8A" w14:textId="1D9ECD4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46BB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6" w:name="_Ref493494398"/>
      <w:bookmarkStart w:id="647" w:name="_Toc523907102"/>
      <w:r>
        <w:t>stackFrame object</w:t>
      </w:r>
      <w:bookmarkEnd w:id="646"/>
      <w:bookmarkEnd w:id="647"/>
    </w:p>
    <w:p w14:paraId="440DEBE2" w14:textId="2D9664B2" w:rsidR="006E546E" w:rsidRDefault="006E546E" w:rsidP="006E546E">
      <w:pPr>
        <w:pStyle w:val="Heading3"/>
      </w:pPr>
      <w:bookmarkStart w:id="648" w:name="_Toc523907103"/>
      <w:r>
        <w:t>General</w:t>
      </w:r>
      <w:bookmarkEnd w:id="648"/>
    </w:p>
    <w:p w14:paraId="7DA1CA9D" w14:textId="0BC08D2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46BB7">
        <w:t>3.32</w:t>
      </w:r>
      <w:r>
        <w:fldChar w:fldCharType="end"/>
      </w:r>
      <w:r w:rsidRPr="00F41277">
        <w:t>).</w:t>
      </w:r>
    </w:p>
    <w:p w14:paraId="595703CE" w14:textId="2E0FEEF4" w:rsidR="00D10846" w:rsidRDefault="003F0742" w:rsidP="006E546E">
      <w:pPr>
        <w:pStyle w:val="Heading3"/>
      </w:pPr>
      <w:bookmarkStart w:id="649" w:name="_Ref503362303"/>
      <w:bookmarkStart w:id="650" w:name="_Toc523907104"/>
      <w:r>
        <w:t xml:space="preserve">location </w:t>
      </w:r>
      <w:r w:rsidR="00D10846">
        <w:t>property</w:t>
      </w:r>
      <w:bookmarkEnd w:id="649"/>
      <w:bookmarkEnd w:id="650"/>
    </w:p>
    <w:p w14:paraId="075462B0" w14:textId="4F76DBC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46BB7">
        <w:t>3.20</w:t>
      </w:r>
      <w:r w:rsidR="003F0742">
        <w:fldChar w:fldCharType="end"/>
      </w:r>
      <w:r>
        <w:t>) specifying the location to which this stack frame refers.</w:t>
      </w:r>
    </w:p>
    <w:p w14:paraId="4ABAFAEB" w14:textId="487C084B" w:rsidR="006E546E" w:rsidRDefault="006E546E" w:rsidP="006E546E">
      <w:pPr>
        <w:pStyle w:val="Heading3"/>
      </w:pPr>
      <w:bookmarkStart w:id="651" w:name="_Toc523907105"/>
      <w:r>
        <w:t>module property</w:t>
      </w:r>
      <w:bookmarkEnd w:id="65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2" w:name="_Toc523907106"/>
      <w:r>
        <w:t>threadId property</w:t>
      </w:r>
      <w:bookmarkEnd w:id="65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3" w:name="_Toc523907107"/>
      <w:r>
        <w:t>address property</w:t>
      </w:r>
      <w:bookmarkEnd w:id="65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4" w:name="_Toc523907108"/>
      <w:r>
        <w:t>offset property</w:t>
      </w:r>
      <w:bookmarkEnd w:id="65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F9291F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46BB7">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46BB7">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55" w:name="_Toc523907109"/>
      <w:r>
        <w:lastRenderedPageBreak/>
        <w:t>parameters property</w:t>
      </w:r>
      <w:bookmarkEnd w:id="65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6" w:name="_Toc523907110"/>
      <w:r>
        <w:t>properties property</w:t>
      </w:r>
      <w:bookmarkEnd w:id="656"/>
    </w:p>
    <w:p w14:paraId="4545F168" w14:textId="5730386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46BB7">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57" w:name="_Ref493427581"/>
      <w:bookmarkStart w:id="658" w:name="_Ref493427754"/>
      <w:bookmarkStart w:id="659" w:name="_Toc523907111"/>
      <w:r>
        <w:t>thread</w:t>
      </w:r>
      <w:r w:rsidR="007D2F0F">
        <w:t xml:space="preserve">FlowLocation </w:t>
      </w:r>
      <w:r w:rsidR="006E546E">
        <w:t>object</w:t>
      </w:r>
      <w:bookmarkEnd w:id="657"/>
      <w:bookmarkEnd w:id="658"/>
      <w:bookmarkEnd w:id="659"/>
    </w:p>
    <w:p w14:paraId="6AFFA125" w14:textId="72CDB951" w:rsidR="006E546E" w:rsidRDefault="006E546E" w:rsidP="006E546E">
      <w:pPr>
        <w:pStyle w:val="Heading3"/>
      </w:pPr>
      <w:bookmarkStart w:id="660" w:name="_Toc523907112"/>
      <w:r>
        <w:t>General</w:t>
      </w:r>
      <w:bookmarkEnd w:id="66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1" w:name="_Toc523907113"/>
      <w:r>
        <w:t>step property</w:t>
      </w:r>
      <w:bookmarkEnd w:id="661"/>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2" w:name="_Ref493497783"/>
      <w:bookmarkStart w:id="663" w:name="_Ref493499799"/>
      <w:bookmarkStart w:id="664" w:name="_Toc523907114"/>
      <w:r>
        <w:t xml:space="preserve">location </w:t>
      </w:r>
      <w:r w:rsidR="006E546E">
        <w:t>property</w:t>
      </w:r>
      <w:bookmarkEnd w:id="662"/>
      <w:bookmarkEnd w:id="663"/>
      <w:bookmarkEnd w:id="664"/>
    </w:p>
    <w:p w14:paraId="4354E1E2" w14:textId="6AB24A1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46BB7">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EA0001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46BB7">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EA4CF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46BB7">
        <w:t>3.34.9</w:t>
      </w:r>
      <w:r w:rsidR="000A451A">
        <w:fldChar w:fldCharType="end"/>
      </w:r>
      <w:r>
        <w:t>) to ensure that the location in the external program executes before the location in the program being analyzed.</w:t>
      </w:r>
    </w:p>
    <w:p w14:paraId="33DB1A87" w14:textId="016D6BEF"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46BB7">
        <w:t>3.25</w:t>
      </w:r>
      <w:r w:rsidR="000A451A">
        <w:fldChar w:fldCharType="end"/>
      </w:r>
      <w:r>
        <w:t>).</w:t>
      </w:r>
    </w:p>
    <w:p w14:paraId="77957EDD" w14:textId="6B4F519C"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46BB7">
        <w:t>3.25.3</w:t>
      </w:r>
      <w:r w:rsidR="000A451A">
        <w:fldChar w:fldCharType="end"/>
      </w:r>
      <w:r>
        <w:t>.</w:t>
      </w:r>
    </w:p>
    <w:p w14:paraId="3D30CB9D" w14:textId="196EA218"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46BB7">
        <w:t>3.26</w:t>
      </w:r>
      <w:r w:rsidR="000A451A">
        <w:fldChar w:fldCharType="end"/>
      </w:r>
      <w:r>
        <w:t>).</w:t>
      </w:r>
    </w:p>
    <w:p w14:paraId="14000C19" w14:textId="5DBF4958"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46BB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F34288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46BB7">
        <w:t>3.26.4</w:t>
      </w:r>
      <w:r w:rsidR="000A451A">
        <w:fldChar w:fldCharType="end"/>
      </w:r>
      <w:r>
        <w:t>.</w:t>
      </w:r>
    </w:p>
    <w:p w14:paraId="17635B29" w14:textId="4FBC20BF" w:rsidR="00317F25" w:rsidRDefault="00317F25" w:rsidP="00317F25">
      <w:pPr>
        <w:pStyle w:val="Codesmall"/>
      </w:pPr>
      <w:r>
        <w:lastRenderedPageBreak/>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5" w:name="_Toc523907115"/>
      <w:r>
        <w:t>module property</w:t>
      </w:r>
      <w:bookmarkEnd w:id="66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6" w:name="_Toc523907116"/>
      <w:r>
        <w:t>stack property</w:t>
      </w:r>
      <w:bookmarkEnd w:id="666"/>
    </w:p>
    <w:p w14:paraId="1FCE52C5" w14:textId="3D43C69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46BB7">
        <w:t>3.32</w:t>
      </w:r>
      <w:r>
        <w:fldChar w:fldCharType="end"/>
      </w:r>
      <w:r>
        <w:t>) that represents the call stack leading to this location.</w:t>
      </w:r>
    </w:p>
    <w:p w14:paraId="612E79E6" w14:textId="774D149A" w:rsidR="00D31582" w:rsidRDefault="00D31582" w:rsidP="00D31582">
      <w:pPr>
        <w:pStyle w:val="Heading3"/>
      </w:pPr>
      <w:bookmarkStart w:id="667" w:name="_Toc523907117"/>
      <w:r>
        <w:t>kind property</w:t>
      </w:r>
      <w:bookmarkEnd w:id="667"/>
    </w:p>
    <w:p w14:paraId="7C674876" w14:textId="4AB674A6" w:rsidR="00D31582" w:rsidRDefault="00D31582" w:rsidP="00D31582">
      <w:bookmarkStart w:id="66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746BB7">
        <w:t>3.11.10</w:t>
      </w:r>
      <w:r>
        <w:fldChar w:fldCharType="end"/>
      </w:r>
      <w:r>
        <w:t>, §</w:t>
      </w:r>
      <w:r>
        <w:fldChar w:fldCharType="begin"/>
      </w:r>
      <w:r>
        <w:instrText xml:space="preserve"> REF _Ref493350964 \r \h </w:instrText>
      </w:r>
      <w:r>
        <w:fldChar w:fldCharType="separate"/>
      </w:r>
      <w:r w:rsidR="00746BB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68"/>
    </w:p>
    <w:p w14:paraId="0D282B13" w14:textId="241F5BD3" w:rsidR="00EC5F35" w:rsidRDefault="00EC5F35" w:rsidP="00EC5F35">
      <w:pPr>
        <w:pStyle w:val="Heading3"/>
      </w:pPr>
      <w:bookmarkStart w:id="669" w:name="_Ref510090188"/>
      <w:bookmarkStart w:id="670" w:name="_Toc523907118"/>
      <w:r>
        <w:t>state property</w:t>
      </w:r>
      <w:bookmarkEnd w:id="669"/>
      <w:bookmarkEnd w:id="670"/>
    </w:p>
    <w:p w14:paraId="7C600AFE" w14:textId="7B1CB98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46BB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1" w:name="_Ref510008884"/>
      <w:bookmarkStart w:id="672" w:name="_Toc523907119"/>
      <w:r>
        <w:t>nestingLevel property</w:t>
      </w:r>
      <w:bookmarkEnd w:id="671"/>
      <w:bookmarkEnd w:id="67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3" w:name="_Ref510008873"/>
      <w:bookmarkStart w:id="674" w:name="_Toc523907120"/>
      <w:r>
        <w:t>executionOrder property</w:t>
      </w:r>
      <w:bookmarkEnd w:id="673"/>
      <w:bookmarkEnd w:id="674"/>
    </w:p>
    <w:p w14:paraId="61CA929F" w14:textId="5B85A96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46BB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75" w:name="_Toc523907121"/>
      <w:r>
        <w:t>timestamp property</w:t>
      </w:r>
      <w:bookmarkEnd w:id="675"/>
    </w:p>
    <w:p w14:paraId="27A7FA38" w14:textId="48098A3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46BB7">
        <w:t>3.8</w:t>
      </w:r>
      <w:r>
        <w:fldChar w:fldCharType="end"/>
      </w:r>
      <w:r>
        <w:t>.</w:t>
      </w:r>
    </w:p>
    <w:p w14:paraId="1C0A658F" w14:textId="556D17D5" w:rsidR="00B86BC7" w:rsidRDefault="00B86BC7" w:rsidP="00B86BC7">
      <w:pPr>
        <w:pStyle w:val="Heading3"/>
      </w:pPr>
      <w:bookmarkStart w:id="676" w:name="_Toc523907122"/>
      <w:r>
        <w:t>importance property</w:t>
      </w:r>
      <w:bookmarkEnd w:id="67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77" w:name="_Toc523907123"/>
      <w:r>
        <w:t>properties property</w:t>
      </w:r>
      <w:bookmarkEnd w:id="677"/>
    </w:p>
    <w:p w14:paraId="61AE0053" w14:textId="33C1A51F"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8" w:name="_Hlk503362618"/>
      <w:r w:rsidRPr="004A77ED">
        <w:t>§</w:t>
      </w:r>
      <w:bookmarkEnd w:id="678"/>
      <w:r>
        <w:fldChar w:fldCharType="begin"/>
      </w:r>
      <w:r>
        <w:instrText xml:space="preserve"> REF _Ref493408960 \w \h </w:instrText>
      </w:r>
      <w:r>
        <w:fldChar w:fldCharType="separate"/>
      </w:r>
      <w:r w:rsidR="00746BB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79" w:name="_Ref508812750"/>
      <w:bookmarkStart w:id="680" w:name="_Ref493407996"/>
      <w:bookmarkStart w:id="681" w:name="_Toc523907124"/>
      <w:r>
        <w:t>resources object</w:t>
      </w:r>
      <w:bookmarkEnd w:id="679"/>
      <w:bookmarkEnd w:id="681"/>
    </w:p>
    <w:p w14:paraId="526D1A22" w14:textId="73E461DD" w:rsidR="00E15F22" w:rsidRDefault="00E15F22" w:rsidP="00E15F22">
      <w:pPr>
        <w:pStyle w:val="Heading3"/>
      </w:pPr>
      <w:bookmarkStart w:id="682" w:name="_Toc523907125"/>
      <w:r>
        <w:t>General</w:t>
      </w:r>
      <w:bookmarkEnd w:id="68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3" w:name="_Ref508811824"/>
      <w:bookmarkStart w:id="684" w:name="_Toc523907126"/>
      <w:r>
        <w:t>messageStrings property</w:t>
      </w:r>
      <w:bookmarkEnd w:id="683"/>
      <w:bookmarkEnd w:id="684"/>
    </w:p>
    <w:p w14:paraId="58977C62" w14:textId="7AE96F5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46BB7">
        <w:t>3.5</w:t>
      </w:r>
      <w:r>
        <w:fldChar w:fldCharType="end"/>
      </w:r>
      <w:r>
        <w:t xml:space="preserve">) each of whose properties represents a single localized string. The property names correspond to </w:t>
      </w:r>
      <w:r>
        <w:lastRenderedPageBreak/>
        <w:t>resource identifiers (§</w:t>
      </w:r>
      <w:r>
        <w:fldChar w:fldCharType="begin"/>
      </w:r>
      <w:r>
        <w:instrText xml:space="preserve"> REF _Ref508812963 \r \h </w:instrText>
      </w:r>
      <w:r>
        <w:fldChar w:fldCharType="separate"/>
      </w:r>
      <w:r w:rsidR="00746BB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46BB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46BB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46BB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46BB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46BB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46BB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5" w:name="_Ref508870783"/>
      <w:bookmarkStart w:id="686" w:name="_Ref508871574"/>
      <w:bookmarkStart w:id="687" w:name="_Ref508876005"/>
      <w:bookmarkStart w:id="688" w:name="_Toc523907127"/>
      <w:r>
        <w:t>rules property</w:t>
      </w:r>
      <w:bookmarkEnd w:id="685"/>
      <w:bookmarkEnd w:id="686"/>
      <w:bookmarkEnd w:id="687"/>
      <w:bookmarkEnd w:id="688"/>
    </w:p>
    <w:p w14:paraId="0650D575" w14:textId="361F514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46BB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46BB7">
        <w:t>3.36</w:t>
      </w:r>
      <w:r>
        <w:fldChar w:fldCharType="end"/>
      </w:r>
      <w:r>
        <w:t>).</w:t>
      </w:r>
    </w:p>
    <w:p w14:paraId="757EA362" w14:textId="6A967EB5"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46BB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lastRenderedPageBreak/>
        <w:t xml:space="preserve">  }</w:t>
      </w:r>
    </w:p>
    <w:p w14:paraId="7D7A4ECD" w14:textId="77777777" w:rsidR="00D11581" w:rsidRDefault="00D11581" w:rsidP="007E2FF7">
      <w:pPr>
        <w:pStyle w:val="Codesmall"/>
      </w:pPr>
      <w:r>
        <w:t>}</w:t>
      </w:r>
    </w:p>
    <w:p w14:paraId="582E12DF" w14:textId="025EABE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46BB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46BB7">
        <w:t>3.19.5</w:t>
      </w:r>
      <w:r w:rsidR="00936D07">
        <w:fldChar w:fldCharType="end"/>
      </w:r>
      <w:r w:rsidRPr="0037313D">
        <w:t>).</w:t>
      </w:r>
    </w:p>
    <w:p w14:paraId="5EB63AAA" w14:textId="75C8B7FD" w:rsidR="00B86BC7" w:rsidRDefault="00B86BC7" w:rsidP="00B86BC7">
      <w:pPr>
        <w:pStyle w:val="Heading2"/>
      </w:pPr>
      <w:bookmarkStart w:id="689" w:name="_Ref508814067"/>
      <w:bookmarkStart w:id="690" w:name="_Toc523907128"/>
      <w:r>
        <w:t>rule object</w:t>
      </w:r>
      <w:bookmarkEnd w:id="680"/>
      <w:bookmarkEnd w:id="689"/>
      <w:bookmarkEnd w:id="690"/>
    </w:p>
    <w:p w14:paraId="0004BC6E" w14:textId="658F9ED1" w:rsidR="00B86BC7" w:rsidRDefault="00B86BC7" w:rsidP="00B86BC7">
      <w:pPr>
        <w:pStyle w:val="Heading3"/>
      </w:pPr>
      <w:bookmarkStart w:id="691" w:name="_Toc523907129"/>
      <w:r>
        <w:t>General</w:t>
      </w:r>
      <w:bookmarkEnd w:id="69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2" w:name="_Toc523907130"/>
      <w:r>
        <w:t>Constraints</w:t>
      </w:r>
      <w:bookmarkEnd w:id="692"/>
    </w:p>
    <w:p w14:paraId="1A1A3719" w14:textId="175784D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46BB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46BB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3" w:name="_Ref493408046"/>
      <w:bookmarkStart w:id="694" w:name="_Toc523907131"/>
      <w:r>
        <w:t>id property</w:t>
      </w:r>
      <w:bookmarkEnd w:id="693"/>
      <w:bookmarkEnd w:id="69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5" w:name="_Toc523907132"/>
      <w:r>
        <w:t>name property</w:t>
      </w:r>
      <w:bookmarkEnd w:id="695"/>
    </w:p>
    <w:p w14:paraId="19E18CE8" w14:textId="3BDBC0F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46BB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6" w:name="_Ref493510771"/>
      <w:bookmarkStart w:id="697" w:name="_Toc523907133"/>
      <w:r>
        <w:lastRenderedPageBreak/>
        <w:t>shortDescription property</w:t>
      </w:r>
      <w:bookmarkEnd w:id="696"/>
      <w:bookmarkEnd w:id="697"/>
    </w:p>
    <w:p w14:paraId="529813AC" w14:textId="7AE5BE5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46BB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8" w:name="_Ref493510781"/>
      <w:bookmarkStart w:id="699" w:name="_Toc523907134"/>
      <w:r>
        <w:t>fullDescription property</w:t>
      </w:r>
      <w:bookmarkEnd w:id="698"/>
      <w:bookmarkEnd w:id="699"/>
    </w:p>
    <w:p w14:paraId="1D1994A2" w14:textId="30C731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46BB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B7AD37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46BB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0" w:name="_Ref493345139"/>
      <w:bookmarkStart w:id="701" w:name="_Toc523907135"/>
      <w:r>
        <w:t>message</w:t>
      </w:r>
      <w:r w:rsidR="00CD2BD7">
        <w:t>Strings</w:t>
      </w:r>
      <w:r>
        <w:t xml:space="preserve"> property</w:t>
      </w:r>
      <w:bookmarkEnd w:id="700"/>
      <w:bookmarkEnd w:id="701"/>
    </w:p>
    <w:p w14:paraId="6AA2B3CA" w14:textId="017FA10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46BB7">
        <w:t>3.5</w:t>
      </w:r>
      <w:r w:rsidR="007F1CE5">
        <w:fldChar w:fldCharType="end"/>
      </w:r>
      <w:r w:rsidR="004A12C7">
        <w:t xml:space="preserve">) </w:t>
      </w:r>
      <w:r>
        <w:t xml:space="preserve">consisting of a set of </w:t>
      </w:r>
      <w:r w:rsidR="00F83B35">
        <w:t>properties</w:t>
      </w:r>
      <w:r>
        <w:t xml:space="preserve"> with arbitrary names.</w:t>
      </w:r>
    </w:p>
    <w:p w14:paraId="4810A9EB" w14:textId="6990F65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46BB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46BB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46BB7">
        <w:t>3.9.5</w:t>
      </w:r>
      <w:r w:rsidR="00F67E65">
        <w:fldChar w:fldCharType="end"/>
      </w:r>
      <w:r w:rsidR="00F67E65">
        <w:t>).</w:t>
      </w:r>
    </w:p>
    <w:p w14:paraId="54AC3DC0" w14:textId="1908C9D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3B3A06">
        <w:rPr>
          <w:rStyle w:val="CODEtemp"/>
        </w:rPr>
        <w:t>message</w:t>
      </w:r>
      <w:proofErr w:type="gramEnd"/>
      <w:r w:rsidR="003B3A06">
        <w:rPr>
          <w:rStyle w:val="CODEtemp"/>
        </w:rPr>
        <w:t>.messageId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46BB7">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3B3A06">
        <w:rPr>
          <w:rStyle w:val="CODEtemp"/>
        </w:rPr>
        <w:t>message</w:t>
      </w:r>
      <w:proofErr w:type="gramEnd"/>
      <w:r w:rsidR="003B3A06">
        <w:rPr>
          <w:rStyle w:val="CODEtemp"/>
        </w:rPr>
        <w:t>.messageId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2" w:name="_Ref503366474"/>
      <w:bookmarkStart w:id="703" w:name="_Ref503366805"/>
      <w:bookmarkStart w:id="704" w:name="_Toc523907136"/>
      <w:r>
        <w:lastRenderedPageBreak/>
        <w:t>richMessageStrings</w:t>
      </w:r>
      <w:r w:rsidR="00932BEE">
        <w:t xml:space="preserve"> property</w:t>
      </w:r>
      <w:bookmarkEnd w:id="702"/>
      <w:bookmarkEnd w:id="703"/>
      <w:bookmarkEnd w:id="704"/>
    </w:p>
    <w:p w14:paraId="5301B6AC" w14:textId="2A89595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46BB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46BB7">
        <w:t>3.5</w:t>
      </w:r>
      <w:r w:rsidR="00F67E65">
        <w:fldChar w:fldCharType="end"/>
      </w:r>
      <w:r w:rsidR="004A12C7">
        <w:t>)</w:t>
      </w:r>
      <w:r>
        <w:t xml:space="preserve"> consisting of a set of properties with arbitrary names.</w:t>
      </w:r>
    </w:p>
    <w:p w14:paraId="03C9BFFA" w14:textId="2751BA2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46BB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46BB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46BB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E2087AF"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46BB7">
        <w:t>3.9.3.2</w:t>
      </w:r>
      <w:r w:rsidR="00454769">
        <w:fldChar w:fldCharType="end"/>
      </w:r>
      <w:r w:rsidR="00454769">
        <w:t>.</w:t>
      </w:r>
    </w:p>
    <w:p w14:paraId="207C80A3" w14:textId="4FE491C1" w:rsidR="00B86BC7" w:rsidRDefault="00B86BC7" w:rsidP="00B86BC7">
      <w:pPr>
        <w:pStyle w:val="Heading3"/>
      </w:pPr>
      <w:bookmarkStart w:id="705" w:name="_Toc523907137"/>
      <w:r>
        <w:t>help</w:t>
      </w:r>
      <w:r w:rsidR="00326BD5">
        <w:t>Uri</w:t>
      </w:r>
      <w:r>
        <w:t xml:space="preserve"> property</w:t>
      </w:r>
      <w:bookmarkEnd w:id="705"/>
    </w:p>
    <w:p w14:paraId="782A7DB1" w14:textId="54E6D45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6" w:name="_Ref503364566"/>
      <w:bookmarkStart w:id="707" w:name="_Toc523907138"/>
      <w:r>
        <w:t>help property</w:t>
      </w:r>
      <w:bookmarkEnd w:id="706"/>
      <w:bookmarkEnd w:id="707"/>
    </w:p>
    <w:p w14:paraId="681BD68F" w14:textId="35000C1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46BB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8" w:name="_Ref508894471"/>
      <w:bookmarkStart w:id="709" w:name="_Toc523907139"/>
      <w:r>
        <w:t>configuration property</w:t>
      </w:r>
      <w:bookmarkEnd w:id="708"/>
      <w:bookmarkEnd w:id="709"/>
    </w:p>
    <w:p w14:paraId="566C2663" w14:textId="0347B56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46BB7">
        <w:t>3.37</w:t>
      </w:r>
      <w:r>
        <w:fldChar w:fldCharType="end"/>
      </w:r>
      <w:r>
        <w:t>)</w:t>
      </w:r>
      <w:r w:rsidRPr="000A7DA8">
        <w:t>.</w:t>
      </w:r>
    </w:p>
    <w:p w14:paraId="7BA3CFE9" w14:textId="3683134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46BB7">
        <w:t>3.37</w:t>
      </w:r>
      <w:r>
        <w:fldChar w:fldCharType="end"/>
      </w:r>
      <w:r>
        <w:t>.</w:t>
      </w:r>
    </w:p>
    <w:p w14:paraId="69A963A7" w14:textId="187B4FFC" w:rsidR="00B86BC7" w:rsidRDefault="00B86BC7" w:rsidP="00B86BC7">
      <w:pPr>
        <w:pStyle w:val="Heading3"/>
      </w:pPr>
      <w:bookmarkStart w:id="710" w:name="_Toc523907140"/>
      <w:r>
        <w:t>properties property</w:t>
      </w:r>
      <w:bookmarkEnd w:id="710"/>
    </w:p>
    <w:p w14:paraId="51CA671B" w14:textId="0B51FDF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46BB7">
        <w:t>3.7</w:t>
      </w:r>
      <w:r>
        <w:fldChar w:fldCharType="end"/>
      </w:r>
      <w:r w:rsidRPr="0025208C">
        <w:t>). This allows tools to include information about the rule that is not explicitly specified in the SARIF format.</w:t>
      </w:r>
    </w:p>
    <w:p w14:paraId="60023273" w14:textId="7CAA4D6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46BB7">
        <w:t>3.37.4</w:t>
      </w:r>
      <w:r>
        <w:fldChar w:fldCharType="end"/>
      </w:r>
      <w:r>
        <w:t>) for that.</w:t>
      </w:r>
    </w:p>
    <w:p w14:paraId="13B57609" w14:textId="2442BC85" w:rsidR="00164CCB" w:rsidRDefault="00164CCB" w:rsidP="00B86BC7">
      <w:pPr>
        <w:pStyle w:val="Heading2"/>
      </w:pPr>
      <w:bookmarkStart w:id="711" w:name="_Ref508894470"/>
      <w:bookmarkStart w:id="712" w:name="_Ref508894720"/>
      <w:bookmarkStart w:id="713" w:name="_Ref508894737"/>
      <w:bookmarkStart w:id="714" w:name="_Ref493477061"/>
      <w:bookmarkStart w:id="715" w:name="_Toc523907141"/>
      <w:r>
        <w:t>ruleConfiguration object</w:t>
      </w:r>
      <w:bookmarkEnd w:id="711"/>
      <w:bookmarkEnd w:id="712"/>
      <w:bookmarkEnd w:id="713"/>
      <w:bookmarkEnd w:id="715"/>
    </w:p>
    <w:p w14:paraId="2F470253" w14:textId="738DA236" w:rsidR="00164CCB" w:rsidRDefault="00164CCB" w:rsidP="00164CCB">
      <w:pPr>
        <w:pStyle w:val="Heading3"/>
      </w:pPr>
      <w:bookmarkStart w:id="716" w:name="_Toc523907142"/>
      <w:r>
        <w:t>General</w:t>
      </w:r>
      <w:bookmarkEnd w:id="71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81C95BF" w:rsidR="00D41895" w:rsidRPr="00D41895" w:rsidRDefault="00D41895" w:rsidP="00D41895">
      <w:r>
        <w:t>For an example, see §</w:t>
      </w:r>
      <w:r>
        <w:fldChar w:fldCharType="begin"/>
      </w:r>
      <w:r>
        <w:instrText xml:space="preserve"> REF _Ref508894796 \r \h </w:instrText>
      </w:r>
      <w:r>
        <w:fldChar w:fldCharType="separate"/>
      </w:r>
      <w:r w:rsidR="00746BB7">
        <w:t>3.37.4</w:t>
      </w:r>
      <w:r>
        <w:fldChar w:fldCharType="end"/>
      </w:r>
      <w:r>
        <w:t>.</w:t>
      </w:r>
    </w:p>
    <w:p w14:paraId="3F5F290D" w14:textId="702ADA23" w:rsidR="00164CCB" w:rsidRDefault="00164CCB" w:rsidP="00164CCB">
      <w:pPr>
        <w:pStyle w:val="Heading3"/>
      </w:pPr>
      <w:bookmarkStart w:id="717" w:name="_Toc523907143"/>
      <w:r>
        <w:lastRenderedPageBreak/>
        <w:t>enabled property</w:t>
      </w:r>
      <w:bookmarkEnd w:id="71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18" w:name="_Ref508894469"/>
      <w:bookmarkStart w:id="719" w:name="_Toc523907144"/>
      <w:r>
        <w:t>defaultLevel property</w:t>
      </w:r>
      <w:bookmarkEnd w:id="718"/>
      <w:bookmarkEnd w:id="719"/>
    </w:p>
    <w:p w14:paraId="2F7AE5CB" w14:textId="409AA24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46BB7">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77255A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46BB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46BB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20" w:name="_Ref508894764"/>
      <w:bookmarkStart w:id="721" w:name="_Ref508894796"/>
      <w:bookmarkStart w:id="722" w:name="_Toc523907145"/>
      <w:r>
        <w:t>parameters property</w:t>
      </w:r>
      <w:bookmarkEnd w:id="720"/>
      <w:bookmarkEnd w:id="721"/>
      <w:bookmarkEnd w:id="722"/>
    </w:p>
    <w:p w14:paraId="18FD260D" w14:textId="16E3F54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46BB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8F356A"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46BB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23" w:name="_Toc523907146"/>
      <w:r>
        <w:t>fix object</w:t>
      </w:r>
      <w:bookmarkEnd w:id="714"/>
      <w:bookmarkEnd w:id="723"/>
    </w:p>
    <w:p w14:paraId="410A501F" w14:textId="4C707545" w:rsidR="00B86BC7" w:rsidRDefault="00B86BC7" w:rsidP="00B86BC7">
      <w:pPr>
        <w:pStyle w:val="Heading3"/>
      </w:pPr>
      <w:bookmarkStart w:id="724" w:name="_Toc523907147"/>
      <w:r>
        <w:t>General</w:t>
      </w:r>
      <w:bookmarkEnd w:id="724"/>
    </w:p>
    <w:p w14:paraId="493ABF69" w14:textId="11CBD97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746BB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14F2545"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46BB7">
        <w:t>3.19</w:t>
      </w:r>
      <w:r>
        <w:fldChar w:fldCharType="end"/>
      </w:r>
      <w:r>
        <w:t>)</w:t>
      </w:r>
      <w:r w:rsidR="00DF5A5B">
        <w:t>.</w:t>
      </w:r>
    </w:p>
    <w:p w14:paraId="008E6A82" w14:textId="34D52C8C" w:rsidR="006F21F3" w:rsidRDefault="006F21F3" w:rsidP="00EA489A">
      <w:pPr>
        <w:pStyle w:val="Codesmall"/>
      </w:pPr>
      <w:r>
        <w:t xml:space="preserve">  "fix": {</w:t>
      </w:r>
    </w:p>
    <w:p w14:paraId="6386C02E" w14:textId="59023B79"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46BB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B710C1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46BB7">
        <w:t>3.38.3</w:t>
      </w:r>
      <w:r w:rsidR="00EA23DD">
        <w:fldChar w:fldCharType="end"/>
      </w:r>
      <w:r w:rsidR="00DF5A5B">
        <w:t>.</w:t>
      </w:r>
    </w:p>
    <w:p w14:paraId="396348ED" w14:textId="7A9757A5"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46BB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5" w:name="_Ref493512730"/>
      <w:bookmarkStart w:id="726" w:name="_Toc523907148"/>
      <w:r>
        <w:t>description property</w:t>
      </w:r>
      <w:bookmarkEnd w:id="725"/>
      <w:bookmarkEnd w:id="726"/>
    </w:p>
    <w:p w14:paraId="1893F7D7" w14:textId="7731D59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46BB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7" w:name="_Ref493512752"/>
      <w:bookmarkStart w:id="728" w:name="_Ref493513084"/>
      <w:bookmarkStart w:id="729" w:name="_Ref503372111"/>
      <w:bookmarkStart w:id="730" w:name="_Ref503372176"/>
      <w:bookmarkStart w:id="731" w:name="_Toc523907149"/>
      <w:r>
        <w:t>fileChanges property</w:t>
      </w:r>
      <w:bookmarkEnd w:id="727"/>
      <w:bookmarkEnd w:id="728"/>
      <w:bookmarkEnd w:id="729"/>
      <w:bookmarkEnd w:id="730"/>
      <w:bookmarkEnd w:id="731"/>
    </w:p>
    <w:p w14:paraId="6DE7B962" w14:textId="12EA9ED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46BB7">
        <w:t>3.39</w:t>
      </w:r>
      <w:r>
        <w:fldChar w:fldCharType="end"/>
      </w:r>
      <w:r w:rsidRPr="006F21F3">
        <w:t>).</w:t>
      </w:r>
    </w:p>
    <w:p w14:paraId="6AA7DCCF" w14:textId="573A5B94" w:rsidR="00B86BC7" w:rsidRDefault="00B86BC7" w:rsidP="00B86BC7">
      <w:pPr>
        <w:pStyle w:val="Heading2"/>
      </w:pPr>
      <w:bookmarkStart w:id="732" w:name="_Ref493512744"/>
      <w:bookmarkStart w:id="733" w:name="_Ref493512991"/>
      <w:bookmarkStart w:id="734" w:name="_Toc523907150"/>
      <w:r>
        <w:t>fileChange object</w:t>
      </w:r>
      <w:bookmarkEnd w:id="732"/>
      <w:bookmarkEnd w:id="733"/>
      <w:bookmarkEnd w:id="734"/>
    </w:p>
    <w:p w14:paraId="74D8322D" w14:textId="06E505AA" w:rsidR="00B86BC7" w:rsidRDefault="00B86BC7" w:rsidP="00B86BC7">
      <w:pPr>
        <w:pStyle w:val="Heading3"/>
      </w:pPr>
      <w:bookmarkStart w:id="735" w:name="_Toc523907151"/>
      <w:r>
        <w:t>General</w:t>
      </w:r>
      <w:bookmarkEnd w:id="73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2BF983"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46BB7">
        <w:t>3.37</w:t>
      </w:r>
      <w:r>
        <w:fldChar w:fldCharType="end"/>
      </w:r>
      <w:r>
        <w:t>)</w:t>
      </w:r>
      <w:r w:rsidR="00F27F55">
        <w:t>.</w:t>
      </w:r>
    </w:p>
    <w:p w14:paraId="0FF6717D" w14:textId="6A15055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46BB7">
        <w:t>3.38.3</w:t>
      </w:r>
      <w:r w:rsidR="00770A97">
        <w:fldChar w:fldCharType="end"/>
      </w:r>
      <w:r w:rsidR="00855CF1">
        <w:t>.</w:t>
      </w:r>
    </w:p>
    <w:p w14:paraId="6A521431" w14:textId="0248D8F7" w:rsidR="006F21F3" w:rsidRDefault="006F21F3" w:rsidP="007C764E">
      <w:pPr>
        <w:pStyle w:val="Codesmall"/>
      </w:pPr>
      <w:r>
        <w:t xml:space="preserve">    {                          </w:t>
      </w:r>
    </w:p>
    <w:p w14:paraId="0805703A" w14:textId="4F78AF80"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46BB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5D0169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46BB7">
        <w:t>3.39.3</w:t>
      </w:r>
      <w:r>
        <w:fldChar w:fldCharType="end"/>
      </w:r>
      <w:r w:rsidR="00855CF1">
        <w:t>.</w:t>
      </w:r>
    </w:p>
    <w:p w14:paraId="1FAFE72E" w14:textId="6EA4790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46BB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6" w:name="_Ref493513096"/>
      <w:bookmarkStart w:id="737" w:name="_Ref493513195"/>
      <w:bookmarkStart w:id="738" w:name="_Ref493513493"/>
      <w:bookmarkStart w:id="739" w:name="_Toc523907152"/>
      <w:r>
        <w:lastRenderedPageBreak/>
        <w:t>fileLocation</w:t>
      </w:r>
      <w:r w:rsidR="00B86BC7">
        <w:t xml:space="preserve"> property</w:t>
      </w:r>
      <w:bookmarkEnd w:id="736"/>
      <w:bookmarkEnd w:id="737"/>
      <w:bookmarkEnd w:id="738"/>
      <w:bookmarkEnd w:id="739"/>
    </w:p>
    <w:p w14:paraId="47E2D8A5" w14:textId="204BD47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46BB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0" w:name="_Ref493513106"/>
      <w:bookmarkStart w:id="741" w:name="_Toc523907153"/>
      <w:r>
        <w:t>replacements property</w:t>
      </w:r>
      <w:bookmarkEnd w:id="740"/>
      <w:bookmarkEnd w:id="741"/>
    </w:p>
    <w:p w14:paraId="21F0788C" w14:textId="2DBEF4F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46BB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46BB7">
        <w:t>3.39.2</w:t>
      </w:r>
      <w:r>
        <w:fldChar w:fldCharType="end"/>
      </w:r>
      <w:r w:rsidRPr="006F21F3">
        <w:t>).</w:t>
      </w:r>
    </w:p>
    <w:p w14:paraId="40D9EA5A" w14:textId="3D521EDE" w:rsidR="00B86BC7" w:rsidRDefault="00B86BC7" w:rsidP="00B86BC7">
      <w:pPr>
        <w:pStyle w:val="Heading2"/>
      </w:pPr>
      <w:bookmarkStart w:id="742" w:name="_Ref493513114"/>
      <w:bookmarkStart w:id="743" w:name="_Ref493513476"/>
      <w:bookmarkStart w:id="744" w:name="_Toc523907154"/>
      <w:r>
        <w:t>replacement object</w:t>
      </w:r>
      <w:bookmarkEnd w:id="742"/>
      <w:bookmarkEnd w:id="743"/>
      <w:bookmarkEnd w:id="744"/>
    </w:p>
    <w:p w14:paraId="1276FD13" w14:textId="540BBC1F" w:rsidR="00B86BC7" w:rsidRDefault="00B86BC7" w:rsidP="00B86BC7">
      <w:pPr>
        <w:pStyle w:val="Heading3"/>
      </w:pPr>
      <w:bookmarkStart w:id="745" w:name="_Toc523907155"/>
      <w:r>
        <w:t>General</w:t>
      </w:r>
      <w:bookmarkEnd w:id="74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8521C6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46BB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46BB7">
        <w:t>3.40.4</w:t>
      </w:r>
      <w:r>
        <w:fldChar w:fldCharType="end"/>
      </w:r>
      <w:r>
        <w:t xml:space="preserve">), then the effect of the replacement </w:t>
      </w:r>
      <w:r w:rsidRPr="003672C8">
        <w:rPr>
          <w:b/>
        </w:rPr>
        <w:t>SHALL</w:t>
      </w:r>
      <w:r>
        <w:t xml:space="preserve"> be as if the removal were performed before the insertion.</w:t>
      </w:r>
    </w:p>
    <w:p w14:paraId="51FA77A0" w14:textId="72CC872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46BB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46BB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7A5C6E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46BB7">
        <w:t>3.40.3</w:t>
      </w:r>
      <w:r>
        <w:fldChar w:fldCharType="end"/>
      </w:r>
      <w:r>
        <w:t>) specifies a text region (§</w:t>
      </w:r>
      <w:r>
        <w:fldChar w:fldCharType="begin"/>
      </w:r>
      <w:r>
        <w:instrText xml:space="preserve"> REF _Ref493492556 \r \h </w:instrText>
      </w:r>
      <w:r>
        <w:fldChar w:fldCharType="separate"/>
      </w:r>
      <w:r w:rsidR="00746BB7">
        <w:t>3.22.2</w:t>
      </w:r>
      <w:r>
        <w:fldChar w:fldCharType="end"/>
      </w:r>
      <w:r>
        <w:t>) or a binary region (§</w:t>
      </w:r>
      <w:r>
        <w:fldChar w:fldCharType="begin"/>
      </w:r>
      <w:r>
        <w:instrText xml:space="preserve"> REF _Ref509043519 \r \h </w:instrText>
      </w:r>
      <w:r>
        <w:fldChar w:fldCharType="separate"/>
      </w:r>
      <w:r w:rsidR="00746BB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703533C"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46BB7">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6" w:name="_Toc523907156"/>
      <w:r>
        <w:t>Constraints</w:t>
      </w:r>
      <w:bookmarkEnd w:id="746"/>
    </w:p>
    <w:p w14:paraId="58129AF5" w14:textId="4CFA097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46BB7">
        <w:t>3.40.3</w:t>
      </w:r>
      <w:r>
        <w:fldChar w:fldCharType="end"/>
      </w:r>
      <w:r>
        <w:t>) specifies a text region (§</w:t>
      </w:r>
      <w:r>
        <w:fldChar w:fldCharType="begin"/>
      </w:r>
      <w:r>
        <w:instrText xml:space="preserve"> REF _Ref493492556 \r \h </w:instrText>
      </w:r>
      <w:r>
        <w:fldChar w:fldCharType="separate"/>
      </w:r>
      <w:r w:rsidR="00746BB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46BB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46BB7">
        <w:t>3.2.2</w:t>
      </w:r>
      <w:r>
        <w:fldChar w:fldCharType="end"/>
      </w:r>
      <w:r>
        <w:t>).</w:t>
      </w:r>
    </w:p>
    <w:p w14:paraId="77DC3A72" w14:textId="67B0650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46BB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46BB7">
        <w:t>3.2.3</w:t>
      </w:r>
      <w:r>
        <w:fldChar w:fldCharType="end"/>
      </w:r>
      <w:r>
        <w:t>).</w:t>
      </w:r>
    </w:p>
    <w:p w14:paraId="2919F4E4" w14:textId="2FD85E3E" w:rsidR="00B86BC7" w:rsidRDefault="00B86BC7" w:rsidP="00B86BC7">
      <w:pPr>
        <w:pStyle w:val="Heading3"/>
      </w:pPr>
      <w:bookmarkStart w:id="747" w:name="_Ref493518436"/>
      <w:bookmarkStart w:id="748" w:name="_Ref493518439"/>
      <w:bookmarkStart w:id="749" w:name="_Ref493518529"/>
      <w:bookmarkStart w:id="750" w:name="_Toc523907157"/>
      <w:r>
        <w:t>deleted</w:t>
      </w:r>
      <w:r w:rsidR="00F27F55">
        <w:t>Region</w:t>
      </w:r>
      <w:r>
        <w:t xml:space="preserve"> property</w:t>
      </w:r>
      <w:bookmarkEnd w:id="747"/>
      <w:bookmarkEnd w:id="748"/>
      <w:bookmarkEnd w:id="749"/>
      <w:bookmarkEnd w:id="750"/>
    </w:p>
    <w:p w14:paraId="1ECF4AC9" w14:textId="2B65F58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46BB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1" w:name="_Ref493518437"/>
      <w:bookmarkStart w:id="752" w:name="_Ref493518440"/>
      <w:bookmarkStart w:id="753" w:name="_Toc523907158"/>
      <w:r>
        <w:t>inserted</w:t>
      </w:r>
      <w:r w:rsidR="00F27F55">
        <w:t>Content</w:t>
      </w:r>
      <w:r>
        <w:t xml:space="preserve"> property</w:t>
      </w:r>
      <w:bookmarkEnd w:id="751"/>
      <w:bookmarkEnd w:id="752"/>
      <w:bookmarkEnd w:id="753"/>
    </w:p>
    <w:p w14:paraId="6E86F82E" w14:textId="208A3DA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46BB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4" w:name="_Ref493404948"/>
      <w:bookmarkStart w:id="755" w:name="_Ref493406026"/>
      <w:bookmarkStart w:id="756" w:name="_Toc523907159"/>
      <w:r>
        <w:lastRenderedPageBreak/>
        <w:t>notification object</w:t>
      </w:r>
      <w:bookmarkEnd w:id="754"/>
      <w:bookmarkEnd w:id="755"/>
      <w:bookmarkEnd w:id="756"/>
    </w:p>
    <w:p w14:paraId="3BD7AF2E" w14:textId="23E07934" w:rsidR="00B86BC7" w:rsidRDefault="00B86BC7" w:rsidP="00B86BC7">
      <w:pPr>
        <w:pStyle w:val="Heading3"/>
      </w:pPr>
      <w:bookmarkStart w:id="757" w:name="_Toc523907160"/>
      <w:r>
        <w:t>General</w:t>
      </w:r>
      <w:bookmarkEnd w:id="757"/>
    </w:p>
    <w:p w14:paraId="759675E9" w14:textId="5FD6B82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46BB7">
        <w:t>3.19</w:t>
      </w:r>
      <w:r>
        <w:fldChar w:fldCharType="end"/>
      </w:r>
      <w:r w:rsidRPr="003672C8">
        <w:t>).</w:t>
      </w:r>
    </w:p>
    <w:p w14:paraId="6C08731C" w14:textId="60FD4244" w:rsidR="00B86BC7" w:rsidRDefault="00B86BC7" w:rsidP="00B86BC7">
      <w:pPr>
        <w:pStyle w:val="Heading3"/>
      </w:pPr>
      <w:bookmarkStart w:id="758" w:name="_Toc523907161"/>
      <w:r>
        <w:t>id property</w:t>
      </w:r>
      <w:bookmarkEnd w:id="75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D8E621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46BB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9" w:name="_Ref493518926"/>
      <w:bookmarkStart w:id="760" w:name="_Toc523907162"/>
      <w:r>
        <w:t>ruleId property</w:t>
      </w:r>
      <w:bookmarkEnd w:id="759"/>
      <w:bookmarkEnd w:id="760"/>
    </w:p>
    <w:p w14:paraId="72DC23AB" w14:textId="70941E9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46BB7">
        <w:t>3.36.3</w:t>
      </w:r>
      <w:r>
        <w:fldChar w:fldCharType="end"/>
      </w:r>
      <w:r w:rsidRPr="003672C8">
        <w:t>).</w:t>
      </w:r>
    </w:p>
    <w:p w14:paraId="689839C4" w14:textId="2B587E7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46BB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46BB7">
        <w:t>3.11.19</w:t>
      </w:r>
      <w:r>
        <w:fldChar w:fldCharType="end"/>
      </w:r>
      <w:r w:rsidR="00431CDA">
        <w:t>, §</w:t>
      </w:r>
      <w:r w:rsidR="00EC0042">
        <w:fldChar w:fldCharType="begin"/>
      </w:r>
      <w:r w:rsidR="00EC0042">
        <w:instrText xml:space="preserve"> REF _Ref508870783 \r \h </w:instrText>
      </w:r>
      <w:r w:rsidR="00EC0042">
        <w:fldChar w:fldCharType="separate"/>
      </w:r>
      <w:r w:rsidR="00746BB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46BB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46BB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E1E418E"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46BB7">
        <w:t>3.11</w:t>
      </w:r>
      <w:r w:rsidR="009F29FD">
        <w:fldChar w:fldCharType="end"/>
      </w:r>
      <w:r w:rsidR="009F29FD">
        <w:t>).</w:t>
      </w:r>
    </w:p>
    <w:p w14:paraId="37E39977" w14:textId="55CA83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46BB7">
        <w:t>3.11.11</w:t>
      </w:r>
      <w:r>
        <w:fldChar w:fldCharType="end"/>
      </w:r>
      <w:r>
        <w:t>.</w:t>
      </w:r>
    </w:p>
    <w:p w14:paraId="5CBB9063" w14:textId="7E820750"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46BB7">
        <w:t>3.13</w:t>
      </w:r>
      <w:r>
        <w:fldChar w:fldCharType="end"/>
      </w:r>
      <w:r>
        <w:t>).</w:t>
      </w:r>
    </w:p>
    <w:p w14:paraId="4EE5FB01" w14:textId="3468D0F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46BB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3580A97"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46BB7">
        <w:t>3.11.19</w:t>
      </w:r>
      <w:r>
        <w:fldChar w:fldCharType="end"/>
      </w:r>
      <w:r>
        <w:t>.</w:t>
      </w:r>
    </w:p>
    <w:p w14:paraId="12676CFC" w14:textId="6CB7B7B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46BB7">
        <w:t>3.35.3</w:t>
      </w:r>
      <w:r>
        <w:fldChar w:fldCharType="end"/>
      </w:r>
      <w:r>
        <w:t>.</w:t>
      </w:r>
    </w:p>
    <w:p w14:paraId="24CCC349" w14:textId="0FB3E40F"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46BB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1" w:name="_Toc523907163"/>
      <w:r>
        <w:t>physicalLocation property</w:t>
      </w:r>
      <w:bookmarkEnd w:id="761"/>
    </w:p>
    <w:p w14:paraId="23C5F0EF" w14:textId="685B556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46BB7">
        <w:t>3.21</w:t>
      </w:r>
      <w:r>
        <w:fldChar w:fldCharType="end"/>
      </w:r>
      <w:r w:rsidRPr="008651CE">
        <w:t>) that identifies the relevant location.</w:t>
      </w:r>
    </w:p>
    <w:p w14:paraId="0BE523CC" w14:textId="11807D96" w:rsidR="00B86BC7" w:rsidRDefault="00B86BC7" w:rsidP="00B86BC7">
      <w:pPr>
        <w:pStyle w:val="Heading3"/>
      </w:pPr>
      <w:bookmarkStart w:id="762" w:name="_Toc523907164"/>
      <w:r>
        <w:t>message property</w:t>
      </w:r>
      <w:bookmarkEnd w:id="762"/>
    </w:p>
    <w:p w14:paraId="095EAE33" w14:textId="014823B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46BB7">
        <w:t>3.9</w:t>
      </w:r>
      <w:r w:rsidR="004C53FE">
        <w:fldChar w:fldCharType="end"/>
      </w:r>
      <w:r w:rsidR="006F4D22">
        <w:t>)</w:t>
      </w:r>
      <w:r w:rsidRPr="008651CE">
        <w:t xml:space="preserve"> that describes the condition that was encountered.</w:t>
      </w:r>
    </w:p>
    <w:p w14:paraId="17CA8781" w14:textId="0789AEC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46BB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46BB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3" w:name="_Ref493404972"/>
      <w:bookmarkStart w:id="764" w:name="_Ref493406037"/>
      <w:bookmarkStart w:id="765" w:name="_Toc523907165"/>
      <w:r>
        <w:t>level property</w:t>
      </w:r>
      <w:bookmarkEnd w:id="763"/>
      <w:bookmarkEnd w:id="764"/>
      <w:bookmarkEnd w:id="7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6" w:name="_Toc523907166"/>
      <w:r>
        <w:t>threadId property</w:t>
      </w:r>
      <w:bookmarkEnd w:id="76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7" w:name="_Toc523907167"/>
      <w:r>
        <w:t>time property</w:t>
      </w:r>
      <w:bookmarkEnd w:id="767"/>
    </w:p>
    <w:p w14:paraId="2D4A5B6B" w14:textId="5C97359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46BB7">
        <w:t>3.8</w:t>
      </w:r>
      <w:r>
        <w:fldChar w:fldCharType="end"/>
      </w:r>
      <w:r w:rsidRPr="008651CE">
        <w:t>).</w:t>
      </w:r>
    </w:p>
    <w:p w14:paraId="33699F22" w14:textId="56DC8386" w:rsidR="00B86BC7" w:rsidRDefault="00B86BC7" w:rsidP="00B86BC7">
      <w:pPr>
        <w:pStyle w:val="Heading3"/>
      </w:pPr>
      <w:bookmarkStart w:id="768" w:name="_Toc523907168"/>
      <w:r>
        <w:t>exception property</w:t>
      </w:r>
      <w:bookmarkEnd w:id="768"/>
    </w:p>
    <w:p w14:paraId="0929118A" w14:textId="398DE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46BB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9" w:name="_Toc523907169"/>
      <w:r>
        <w:t>properties property</w:t>
      </w:r>
      <w:bookmarkEnd w:id="769"/>
    </w:p>
    <w:p w14:paraId="2707E928" w14:textId="2A556DC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46BB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0" w:name="_Ref493570836"/>
      <w:bookmarkStart w:id="771" w:name="_Toc523907170"/>
      <w:r>
        <w:lastRenderedPageBreak/>
        <w:t>exception object</w:t>
      </w:r>
      <w:bookmarkEnd w:id="770"/>
      <w:bookmarkEnd w:id="771"/>
    </w:p>
    <w:p w14:paraId="1257C9E2" w14:textId="6070509F" w:rsidR="00B86BC7" w:rsidRDefault="00B86BC7" w:rsidP="00B86BC7">
      <w:pPr>
        <w:pStyle w:val="Heading3"/>
      </w:pPr>
      <w:bookmarkStart w:id="772" w:name="_Toc523907171"/>
      <w:r>
        <w:t>General</w:t>
      </w:r>
      <w:bookmarkEnd w:id="77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3" w:name="_Toc523907172"/>
      <w:r>
        <w:t>kind property</w:t>
      </w:r>
      <w:bookmarkEnd w:id="77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4" w:name="_Toc523907173"/>
      <w:r>
        <w:t>message property</w:t>
      </w:r>
      <w:bookmarkEnd w:id="774"/>
    </w:p>
    <w:p w14:paraId="0E15DE57" w14:textId="180C953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46BB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8FD042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46BB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46BB7">
        <w:t>3.9.4</w:t>
      </w:r>
      <w:r>
        <w:fldChar w:fldCharType="end"/>
      </w:r>
      <w:r>
        <w:t>).</w:t>
      </w:r>
    </w:p>
    <w:p w14:paraId="7B596160" w14:textId="2780E670" w:rsidR="00B86BC7" w:rsidRDefault="00B86BC7" w:rsidP="00B86BC7">
      <w:pPr>
        <w:pStyle w:val="Heading3"/>
      </w:pPr>
      <w:bookmarkStart w:id="775" w:name="_Toc523907174"/>
      <w:r>
        <w:t>stack property</w:t>
      </w:r>
      <w:bookmarkEnd w:id="775"/>
    </w:p>
    <w:p w14:paraId="17152AD6" w14:textId="391D9A5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46BB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6" w:name="_Toc523907175"/>
      <w:r>
        <w:t>innerExceptions property</w:t>
      </w:r>
      <w:bookmarkEnd w:id="77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7" w:name="_Toc287332011"/>
      <w:bookmarkStart w:id="778" w:name="_Toc523907176"/>
      <w:r w:rsidRPr="00FD22AC">
        <w:lastRenderedPageBreak/>
        <w:t>Conformance</w:t>
      </w:r>
      <w:bookmarkEnd w:id="777"/>
      <w:bookmarkEnd w:id="778"/>
    </w:p>
    <w:p w14:paraId="1D48659C" w14:textId="6555FDBE" w:rsidR="00EE1E0B" w:rsidRDefault="00EE1E0B" w:rsidP="002244CB"/>
    <w:p w14:paraId="3BBDC6A3" w14:textId="77777777" w:rsidR="00376AE7" w:rsidRDefault="00376AE7" w:rsidP="00376AE7">
      <w:pPr>
        <w:pStyle w:val="Heading2"/>
        <w:numPr>
          <w:ilvl w:val="1"/>
          <w:numId w:val="2"/>
        </w:numPr>
      </w:pPr>
      <w:bookmarkStart w:id="779" w:name="_Toc523907177"/>
      <w:r>
        <w:t>Conformance targets</w:t>
      </w:r>
      <w:bookmarkEnd w:id="77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D61ADC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0" w:name="_Toc523907178"/>
      <w:r>
        <w:t>Conformance Clause 1: SARIF log file</w:t>
      </w:r>
      <w:bookmarkEnd w:id="780"/>
    </w:p>
    <w:p w14:paraId="7C2F5389" w14:textId="0A4B72C2" w:rsidR="0018481C" w:rsidRDefault="00376AE7" w:rsidP="00376AE7">
      <w:r>
        <w:t>A text file satisfies the “SARIF log file” conformance profile if</w:t>
      </w:r>
      <w:r w:rsidR="0018481C">
        <w:t>:</w:t>
      </w:r>
    </w:p>
    <w:p w14:paraId="177D8019" w14:textId="086BE65E"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46BB7">
        <w:t>3</w:t>
      </w:r>
      <w:r w:rsidR="002244CB">
        <w:fldChar w:fldCharType="end"/>
      </w:r>
      <w:r w:rsidR="00376AE7">
        <w:t>.</w:t>
      </w:r>
    </w:p>
    <w:p w14:paraId="0502E9E3" w14:textId="302C5B6F" w:rsidR="00105CCB" w:rsidRDefault="00105CCB" w:rsidP="00376AE7">
      <w:pPr>
        <w:pStyle w:val="Heading2"/>
        <w:numPr>
          <w:ilvl w:val="1"/>
          <w:numId w:val="2"/>
        </w:numPr>
      </w:pPr>
      <w:bookmarkStart w:id="781" w:name="_Toc523907179"/>
      <w:r>
        <w:t>Conformance Clause 2: SARIF resource file</w:t>
      </w:r>
      <w:bookmarkEnd w:id="781"/>
    </w:p>
    <w:p w14:paraId="2BD1E793" w14:textId="77777777" w:rsidR="00105CCB" w:rsidRDefault="00105CCB" w:rsidP="00105CCB">
      <w:r>
        <w:t>A text file satisfies the “SARIF resource file” conformance profile if:</w:t>
      </w:r>
    </w:p>
    <w:p w14:paraId="2EADB205" w14:textId="1E24F34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746BB7">
        <w:t>3.9.6.4</w:t>
      </w:r>
      <w:r>
        <w:fldChar w:fldCharType="end"/>
      </w:r>
      <w:r>
        <w:t>, “</w:t>
      </w:r>
      <w:r w:rsidR="001E6121">
        <w:fldChar w:fldCharType="begin"/>
      </w:r>
      <w:r w:rsidR="001E6121">
        <w:instrText xml:space="preserve"> REF _Ref508811723 \h </w:instrText>
      </w:r>
      <w:r w:rsidR="001E6121">
        <w:fldChar w:fldCharType="separate"/>
      </w:r>
      <w:r w:rsidR="00746BB7">
        <w:t>SARIF resource file format</w:t>
      </w:r>
      <w:r w:rsidR="001E6121">
        <w:fldChar w:fldCharType="end"/>
      </w:r>
      <w:r>
        <w:t>”.</w:t>
      </w:r>
    </w:p>
    <w:p w14:paraId="58932575" w14:textId="2ADC981C" w:rsidR="00105CCB" w:rsidRDefault="00105CCB" w:rsidP="00EA540C">
      <w:pPr>
        <w:pStyle w:val="ListParagraph"/>
        <w:numPr>
          <w:ilvl w:val="0"/>
          <w:numId w:val="43"/>
        </w:numPr>
      </w:pPr>
      <w:r>
        <w:t xml:space="preserve">It contains only those elements defined in </w:t>
      </w:r>
      <w:bookmarkStart w:id="782" w:name="_Hlk507945868"/>
      <w:r>
        <w:t>§</w:t>
      </w:r>
      <w:r>
        <w:fldChar w:fldCharType="begin"/>
      </w:r>
      <w:r>
        <w:instrText xml:space="preserve"> REF _Ref508811723 \r \h </w:instrText>
      </w:r>
      <w:r>
        <w:fldChar w:fldCharType="separate"/>
      </w:r>
      <w:r w:rsidR="00746BB7">
        <w:t>3.9.6.4</w:t>
      </w:r>
      <w:r>
        <w:fldChar w:fldCharType="end"/>
      </w:r>
      <w:r>
        <w:t>.</w:t>
      </w:r>
      <w:bookmarkEnd w:id="782"/>
    </w:p>
    <w:p w14:paraId="2010E9D3" w14:textId="1FEAC362"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746BB7">
        <w:t>3</w:t>
      </w:r>
      <w:r>
        <w:fldChar w:fldCharType="end"/>
      </w:r>
      <w:r>
        <w:t>, except as modified in §</w:t>
      </w:r>
      <w:r>
        <w:fldChar w:fldCharType="begin"/>
      </w:r>
      <w:r>
        <w:instrText xml:space="preserve"> REF _Ref508811723 \r \h </w:instrText>
      </w:r>
      <w:r>
        <w:fldChar w:fldCharType="separate"/>
      </w:r>
      <w:r w:rsidR="00746BB7">
        <w:t>3.9.6.4</w:t>
      </w:r>
      <w:r>
        <w:fldChar w:fldCharType="end"/>
      </w:r>
      <w:r>
        <w:t>.</w:t>
      </w:r>
    </w:p>
    <w:p w14:paraId="3A58DDE1" w14:textId="56034256" w:rsidR="0018481C" w:rsidRDefault="0018481C" w:rsidP="00376AE7">
      <w:pPr>
        <w:pStyle w:val="Heading2"/>
        <w:numPr>
          <w:ilvl w:val="1"/>
          <w:numId w:val="2"/>
        </w:numPr>
      </w:pPr>
      <w:bookmarkStart w:id="783" w:name="_Toc523907180"/>
      <w:r>
        <w:t xml:space="preserve">Conformance Clause </w:t>
      </w:r>
      <w:r w:rsidR="00105CCB">
        <w:t>3</w:t>
      </w:r>
      <w:r>
        <w:t>: SARIF producer</w:t>
      </w:r>
      <w:bookmarkEnd w:id="783"/>
    </w:p>
    <w:p w14:paraId="350705EC" w14:textId="77777777" w:rsidR="0018481C" w:rsidRDefault="0018481C" w:rsidP="0018481C">
      <w:r>
        <w:t>A program satisfies the “SARIF producer” conformance profile if:</w:t>
      </w:r>
    </w:p>
    <w:p w14:paraId="697B080C" w14:textId="6690F9CF"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46BB7">
        <w:t>3</w:t>
      </w:r>
      <w:r>
        <w:fldChar w:fldCharType="end"/>
      </w:r>
      <w:r>
        <w:t>.</w:t>
      </w:r>
    </w:p>
    <w:p w14:paraId="2447FAA5" w14:textId="58839E7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46BB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4" w:name="_Toc523907181"/>
      <w:r>
        <w:lastRenderedPageBreak/>
        <w:t xml:space="preserve">Conformance Clause </w:t>
      </w:r>
      <w:r w:rsidR="00105CCB">
        <w:t>4</w:t>
      </w:r>
      <w:r>
        <w:t>: Direct producer</w:t>
      </w:r>
      <w:bookmarkEnd w:id="78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87585C5"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46BB7">
        <w:t>3</w:t>
      </w:r>
      <w:r w:rsidR="002244CB">
        <w:fldChar w:fldCharType="end"/>
      </w:r>
      <w:r>
        <w:t xml:space="preserve"> that are designated as applying to </w:t>
      </w:r>
      <w:r w:rsidR="0018481C">
        <w:t>“</w:t>
      </w:r>
      <w:r>
        <w:t>direct producers</w:t>
      </w:r>
      <w:r w:rsidR="0018481C">
        <w:t>” or to “analysis tools”</w:t>
      </w:r>
      <w:r>
        <w:t>.</w:t>
      </w:r>
    </w:p>
    <w:p w14:paraId="74D6208C" w14:textId="7467EA9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46BB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5" w:name="_Toc523907182"/>
      <w:r>
        <w:t xml:space="preserve">Conformance Clause </w:t>
      </w:r>
      <w:r w:rsidR="00D06F1A">
        <w:t>5</w:t>
      </w:r>
      <w:r>
        <w:t>: Deterministic producer</w:t>
      </w:r>
      <w:bookmarkEnd w:id="78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6" w:name="_Toc523907183"/>
      <w:r>
        <w:t>Conformance Clause 6: Converter</w:t>
      </w:r>
      <w:bookmarkEnd w:id="78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39E4F6F"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46BB7">
        <w:t>3</w:t>
      </w:r>
      <w:r>
        <w:fldChar w:fldCharType="end"/>
      </w:r>
      <w:r>
        <w:t xml:space="preserve"> that are designated as applying to converters.</w:t>
      </w:r>
    </w:p>
    <w:p w14:paraId="0990559B" w14:textId="74A10193"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46BB7">
        <w:t>3</w:t>
      </w:r>
      <w:r>
        <w:fldChar w:fldCharType="end"/>
      </w:r>
      <w:r>
        <w:t>, are intended to be produced only by direct producers.</w:t>
      </w:r>
    </w:p>
    <w:p w14:paraId="493D3DE6" w14:textId="184C26E6" w:rsidR="00D06F1A" w:rsidRDefault="00D06F1A" w:rsidP="00D06F1A">
      <w:pPr>
        <w:pStyle w:val="Heading2"/>
      </w:pPr>
      <w:bookmarkStart w:id="787" w:name="_Toc523907184"/>
      <w:r>
        <w:t>Conformance Clause 7: SARIF post-processor</w:t>
      </w:r>
      <w:bookmarkEnd w:id="78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E5F66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46BB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8" w:name="_Toc523907185"/>
      <w:r>
        <w:t xml:space="preserve">Conformance Clause </w:t>
      </w:r>
      <w:r w:rsidR="00D06F1A">
        <w:t>8</w:t>
      </w:r>
      <w:r>
        <w:t xml:space="preserve">: </w:t>
      </w:r>
      <w:r w:rsidR="0018481C">
        <w:t>SARIF c</w:t>
      </w:r>
      <w:r>
        <w:t>onsumer</w:t>
      </w:r>
      <w:bookmarkEnd w:id="78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74F9D9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46BB7">
        <w:t>3</w:t>
      </w:r>
      <w:r w:rsidR="002244CB">
        <w:fldChar w:fldCharType="end"/>
      </w:r>
      <w:r>
        <w:t>.</w:t>
      </w:r>
    </w:p>
    <w:p w14:paraId="7B2084FE" w14:textId="397A353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46BB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9" w:name="_Toc523907186"/>
      <w:r>
        <w:t xml:space="preserve">Conformance Clause </w:t>
      </w:r>
      <w:r w:rsidR="00D06F1A">
        <w:t>9</w:t>
      </w:r>
      <w:r>
        <w:t>: Viewer</w:t>
      </w:r>
      <w:bookmarkEnd w:id="78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2836CA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46BB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0" w:name="_Hlk512505065"/>
      <w:bookmarkStart w:id="791" w:name="_Toc523907187"/>
      <w:r>
        <w:t>Conformance Clause 10: Result management system</w:t>
      </w:r>
      <w:bookmarkEnd w:id="79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C12F9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46BB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0"/>
    </w:p>
    <w:p w14:paraId="79E66955" w14:textId="44610F19" w:rsidR="00435405" w:rsidRDefault="00435405" w:rsidP="00435405">
      <w:pPr>
        <w:pStyle w:val="Heading2"/>
      </w:pPr>
      <w:bookmarkStart w:id="792" w:name="_Toc523907188"/>
      <w:r>
        <w:lastRenderedPageBreak/>
        <w:t>Conformance Clause 11: Engineering system</w:t>
      </w:r>
      <w:bookmarkEnd w:id="792"/>
    </w:p>
    <w:p w14:paraId="5A8D0E9E" w14:textId="2048F54B" w:rsidR="00435405" w:rsidRDefault="00435405" w:rsidP="00435405">
      <w:r>
        <w:t>An engineering system satisfies the “engineering system” conformance profile if:</w:t>
      </w:r>
    </w:p>
    <w:p w14:paraId="29F6F326" w14:textId="66DD8FD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46BB7">
        <w:t>3</w:t>
      </w:r>
      <w:r>
        <w:fldChar w:fldCharType="end"/>
      </w:r>
      <w:r>
        <w:t xml:space="preserve"> that are designated as applying to engineering systems.</w:t>
      </w:r>
    </w:p>
    <w:p w14:paraId="51263FE3" w14:textId="31A49E7E" w:rsidR="0052099F" w:rsidRDefault="002244CB" w:rsidP="00CE1F32">
      <w:pPr>
        <w:pStyle w:val="AppendixHeading1"/>
      </w:pPr>
      <w:bookmarkStart w:id="793" w:name="AppendixAcknowledgments"/>
      <w:bookmarkStart w:id="794" w:name="_Toc85472897"/>
      <w:bookmarkStart w:id="795" w:name="_Toc287332012"/>
      <w:bookmarkStart w:id="796" w:name="_Hlk513041526"/>
      <w:bookmarkStart w:id="797" w:name="_Toc523907189"/>
      <w:bookmarkEnd w:id="793"/>
      <w:r>
        <w:lastRenderedPageBreak/>
        <w:t xml:space="preserve">(Informative) </w:t>
      </w:r>
      <w:r w:rsidR="00B80CDB">
        <w:t>Acknowl</w:t>
      </w:r>
      <w:r w:rsidR="004D0E5E">
        <w:t>e</w:t>
      </w:r>
      <w:r w:rsidR="008F61FB">
        <w:t>dg</w:t>
      </w:r>
      <w:r w:rsidR="0052099F">
        <w:t>ments</w:t>
      </w:r>
      <w:bookmarkEnd w:id="794"/>
      <w:bookmarkEnd w:id="795"/>
      <w:bookmarkEnd w:id="79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6"/>
    <w:p w14:paraId="645628E0" w14:textId="77777777" w:rsidR="00C76CAA" w:rsidRPr="00C76CAA" w:rsidRDefault="00C76CAA" w:rsidP="00C76CAA"/>
    <w:p w14:paraId="586B0BCA" w14:textId="2CB47B5E" w:rsidR="0052099F" w:rsidRDefault="002244CB" w:rsidP="008C100C">
      <w:pPr>
        <w:pStyle w:val="AppendixHeading1"/>
      </w:pPr>
      <w:bookmarkStart w:id="798" w:name="AppendixFingerprints"/>
      <w:bookmarkStart w:id="799" w:name="_Ref513039337"/>
      <w:bookmarkStart w:id="800" w:name="_Toc523907190"/>
      <w:bookmarkEnd w:id="798"/>
      <w:r>
        <w:lastRenderedPageBreak/>
        <w:t>(</w:t>
      </w:r>
      <w:r w:rsidR="00E8605A">
        <w:t>Normative</w:t>
      </w:r>
      <w:r>
        <w:t xml:space="preserve">) </w:t>
      </w:r>
      <w:r w:rsidR="00710FE0">
        <w:t>Use of fingerprints by result management systems</w:t>
      </w:r>
      <w:bookmarkEnd w:id="799"/>
      <w:bookmarkEnd w:id="80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3AE22A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46BB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15AF99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46BB7">
        <w:t>F.2</w:t>
      </w:r>
      <w:r>
        <w:fldChar w:fldCharType="end"/>
      </w:r>
      <w:r>
        <w:t>) in its fingerprint computation.</w:t>
      </w:r>
    </w:p>
    <w:p w14:paraId="5F1C1209" w14:textId="44929C2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46BB7">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1" w:name="AppendixViewers"/>
      <w:bookmarkStart w:id="802" w:name="_Toc523907191"/>
      <w:bookmarkEnd w:id="801"/>
      <w:r>
        <w:lastRenderedPageBreak/>
        <w:t xml:space="preserve">(Informative) </w:t>
      </w:r>
      <w:r w:rsidR="00710FE0">
        <w:t xml:space="preserve">Use of SARIF by log </w:t>
      </w:r>
      <w:r w:rsidR="00AF0D84">
        <w:t xml:space="preserve">file </w:t>
      </w:r>
      <w:r w:rsidR="00710FE0">
        <w:t>viewers</w:t>
      </w:r>
      <w:bookmarkEnd w:id="8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3" w:name="AppendixConverters"/>
      <w:bookmarkStart w:id="804" w:name="_Toc523907192"/>
      <w:bookmarkEnd w:id="803"/>
      <w:r>
        <w:lastRenderedPageBreak/>
        <w:t xml:space="preserve">(Informative) </w:t>
      </w:r>
      <w:r w:rsidR="00710FE0">
        <w:t>Production of SARIF by converters</w:t>
      </w:r>
      <w:bookmarkEnd w:id="80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E3C6AA9"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46BB7">
        <w:t>3.19.9</w:t>
      </w:r>
      <w:r w:rsidR="00C6546E">
        <w:fldChar w:fldCharType="end"/>
      </w:r>
      <w:r>
        <w:t>).</w:t>
      </w:r>
    </w:p>
    <w:p w14:paraId="14E4D457" w14:textId="52364CBE"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46BB7">
        <w:t>3.12.4</w:t>
      </w:r>
      <w:r>
        <w:fldChar w:fldCharType="end"/>
      </w:r>
      <w:r>
        <w:t>).</w:t>
      </w:r>
    </w:p>
    <w:p w14:paraId="7B432429" w14:textId="7FCB8689" w:rsidR="00710FE0" w:rsidRDefault="002244CB" w:rsidP="00710FE0">
      <w:pPr>
        <w:pStyle w:val="AppendixHeading1"/>
      </w:pPr>
      <w:bookmarkStart w:id="805" w:name="AppendixRuleMetadata"/>
      <w:bookmarkStart w:id="806" w:name="_Toc523907193"/>
      <w:bookmarkEnd w:id="805"/>
      <w:r>
        <w:lastRenderedPageBreak/>
        <w:t xml:space="preserve">(Informative) </w:t>
      </w:r>
      <w:r w:rsidR="00710FE0">
        <w:t>Locating rule metadata</w:t>
      </w:r>
      <w:bookmarkEnd w:id="806"/>
    </w:p>
    <w:p w14:paraId="43EDCF6F" w14:textId="62D627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46BB7">
        <w:t>3.11.19</w:t>
      </w:r>
      <w:r>
        <w:fldChar w:fldCharType="end"/>
      </w:r>
      <w:r>
        <w:t xml:space="preserve"> and §</w:t>
      </w:r>
      <w:r>
        <w:fldChar w:fldCharType="begin"/>
      </w:r>
      <w:r>
        <w:instrText xml:space="preserve"> REF _Ref493407996 \w \h </w:instrText>
      </w:r>
      <w:r>
        <w:fldChar w:fldCharType="separate"/>
      </w:r>
      <w:r w:rsidR="00746BB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7" w:name="AppendixDeterminism"/>
      <w:bookmarkStart w:id="808" w:name="_Toc523907194"/>
      <w:bookmarkEnd w:id="807"/>
      <w:r>
        <w:lastRenderedPageBreak/>
        <w:t xml:space="preserve">(Normative) </w:t>
      </w:r>
      <w:r w:rsidR="00710FE0">
        <w:t>Producing deterministic SARIF log files</w:t>
      </w:r>
      <w:bookmarkEnd w:id="808"/>
    </w:p>
    <w:p w14:paraId="269DCAE0" w14:textId="72CA49C1" w:rsidR="00B62028" w:rsidRDefault="00B62028" w:rsidP="00B62028">
      <w:pPr>
        <w:pStyle w:val="AppendixHeading2"/>
      </w:pPr>
      <w:bookmarkStart w:id="809" w:name="_Toc523907195"/>
      <w:r>
        <w:t>General</w:t>
      </w:r>
      <w:bookmarkEnd w:id="8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0" w:name="_Ref513042258"/>
      <w:bookmarkStart w:id="811" w:name="_Toc523907196"/>
      <w:r>
        <w:t>Non-deterministic file format elements</w:t>
      </w:r>
      <w:bookmarkEnd w:id="810"/>
      <w:bookmarkEnd w:id="81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invocation.startTime</w:t>
      </w:r>
      <w:proofErr w:type="gramEnd"/>
    </w:p>
    <w:p w14:paraId="29D8FDB1"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invocation.endTime</w:t>
      </w:r>
      <w:proofErr w:type="gramEnd"/>
    </w:p>
    <w:p w14:paraId="048942C6"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invocation.processId</w:t>
      </w:r>
      <w:proofErr w:type="gramEnd"/>
    </w:p>
    <w:p w14:paraId="20D366BF"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invocation.machine</w:t>
      </w:r>
      <w:proofErr w:type="gramEnd"/>
    </w:p>
    <w:p w14:paraId="6919656E"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invocation.account</w:t>
      </w:r>
      <w:proofErr w:type="gramEnd"/>
    </w:p>
    <w:p w14:paraId="0E552812" w14:textId="77777777" w:rsidR="00B62028" w:rsidRDefault="00B62028" w:rsidP="00EA540C">
      <w:pPr>
        <w:pStyle w:val="ListParagraph"/>
        <w:numPr>
          <w:ilvl w:val="0"/>
          <w:numId w:val="23"/>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invocation.environmentVariables</w:t>
      </w:r>
      <w:proofErr w:type="gramEnd"/>
    </w:p>
    <w:p w14:paraId="7A789FB4" w14:textId="77777777" w:rsidR="00B62028" w:rsidRDefault="00B62028" w:rsidP="00EA540C">
      <w:pPr>
        <w:pStyle w:val="ListParagraph"/>
        <w:numPr>
          <w:ilvl w:val="0"/>
          <w:numId w:val="23"/>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proofErr w:type="gramStart"/>
      <w:r w:rsidRPr="00B62028">
        <w:rPr>
          <w:rStyle w:val="CODEtemp"/>
        </w:rPr>
        <w:t>notification.threadId</w:t>
      </w:r>
      <w:proofErr w:type="gramEnd"/>
    </w:p>
    <w:p w14:paraId="0771D70D" w14:textId="1A4A237C" w:rsidR="00B62028" w:rsidRDefault="00B62028" w:rsidP="00EA540C">
      <w:pPr>
        <w:pStyle w:val="ListParagraph"/>
        <w:numPr>
          <w:ilvl w:val="0"/>
          <w:numId w:val="23"/>
        </w:numPr>
        <w:rPr>
          <w:rStyle w:val="CODEtemp"/>
        </w:rPr>
      </w:pPr>
      <w:proofErr w:type="gramStart"/>
      <w:r w:rsidRPr="00B62028">
        <w:rPr>
          <w:rStyle w:val="CODEtemp"/>
        </w:rPr>
        <w:t>notification.time</w:t>
      </w:r>
      <w:proofErr w:type="gramEnd"/>
    </w:p>
    <w:p w14:paraId="29400A04" w14:textId="34C1603A" w:rsidR="00435405" w:rsidRPr="00B62028" w:rsidRDefault="00435405" w:rsidP="00EA540C">
      <w:pPr>
        <w:pStyle w:val="ListParagraph"/>
        <w:numPr>
          <w:ilvl w:val="0"/>
          <w:numId w:val="23"/>
        </w:numPr>
        <w:rPr>
          <w:rStyle w:val="CODEtemp"/>
        </w:rPr>
      </w:pPr>
      <w:proofErr w:type="gramStart"/>
      <w:r>
        <w:rPr>
          <w:rStyle w:val="CODEtemp"/>
        </w:rPr>
        <w:t>result.instanceGuid</w:t>
      </w:r>
      <w:proofErr w:type="gramEnd"/>
    </w:p>
    <w:p w14:paraId="3553CBEA" w14:textId="7DF56B2E" w:rsidR="00B62028" w:rsidRPr="00B62028" w:rsidRDefault="00B62028" w:rsidP="00EA540C">
      <w:pPr>
        <w:pStyle w:val="ListParagraph"/>
        <w:numPr>
          <w:ilvl w:val="0"/>
          <w:numId w:val="23"/>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A540C">
      <w:pPr>
        <w:pStyle w:val="ListParagraph"/>
        <w:numPr>
          <w:ilvl w:val="0"/>
          <w:numId w:val="23"/>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A540C">
      <w:pPr>
        <w:pStyle w:val="ListParagraph"/>
        <w:numPr>
          <w:ilvl w:val="0"/>
          <w:numId w:val="23"/>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A540C">
      <w:pPr>
        <w:pStyle w:val="ListParagraph"/>
        <w:numPr>
          <w:ilvl w:val="0"/>
          <w:numId w:val="23"/>
        </w:numPr>
        <w:rPr>
          <w:rStyle w:val="CODEtemp"/>
        </w:rPr>
      </w:pPr>
      <w:proofErr w:type="gramStart"/>
      <w:r>
        <w:rPr>
          <w:rStyle w:val="CODEtemp"/>
        </w:rPr>
        <w:t>run.originalUriBaseIds</w:t>
      </w:r>
      <w:proofErr w:type="gramEnd"/>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2" w:name="_Toc523907197"/>
      <w:r>
        <w:t>Array and dictionary element ordering</w:t>
      </w:r>
      <w:bookmarkEnd w:id="81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3" w:name="_Ref513042289"/>
      <w:bookmarkStart w:id="814" w:name="_Toc523907198"/>
      <w:r>
        <w:t>Absolute paths</w:t>
      </w:r>
      <w:bookmarkEnd w:id="813"/>
      <w:bookmarkEnd w:id="81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5" w:name="_Toc523907199"/>
      <w:r>
        <w:t>Compensating for non-deterministic output</w:t>
      </w:r>
      <w:bookmarkEnd w:id="8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6" w:name="_Toc523907200"/>
      <w:r>
        <w:t>Interaction between determinism and baselining</w:t>
      </w:r>
      <w:bookmarkEnd w:id="81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17" w:name="AppendixFixes"/>
      <w:bookmarkStart w:id="818" w:name="_Toc523907201"/>
      <w:bookmarkEnd w:id="817"/>
      <w:r>
        <w:lastRenderedPageBreak/>
        <w:t xml:space="preserve">(Informative) </w:t>
      </w:r>
      <w:r w:rsidR="00710FE0">
        <w:t>Guidance on fixes</w:t>
      </w:r>
      <w:bookmarkEnd w:id="81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9" w:name="_Toc523907202"/>
      <w:r>
        <w:lastRenderedPageBreak/>
        <w:t>(Informative) Diagnosing results in generated files</w:t>
      </w:r>
      <w:bookmarkEnd w:id="81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5E05F64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46BB7">
        <w:t>3.11</w:t>
      </w:r>
      <w:r>
        <w:fldChar w:fldCharType="end"/>
      </w:r>
      <w:r>
        <w:t>).</w:t>
      </w:r>
    </w:p>
    <w:p w14:paraId="16CC02FE" w14:textId="53768C36"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46BB7">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E79F87B" w:rsidR="00830F21" w:rsidRDefault="00830F21" w:rsidP="00830F21">
      <w:pPr>
        <w:pStyle w:val="Codesmall"/>
      </w:pPr>
      <w:r>
        <w:t xml:space="preserve">  "results": [                              # See §</w:t>
      </w:r>
      <w:r>
        <w:fldChar w:fldCharType="begin"/>
      </w:r>
      <w:r>
        <w:instrText xml:space="preserve"> REF _Ref493350972 \r \h </w:instrText>
      </w:r>
      <w:r>
        <w:fldChar w:fldCharType="separate"/>
      </w:r>
      <w:r w:rsidR="00746BB7">
        <w:t>3.11.18</w:t>
      </w:r>
      <w:r>
        <w:fldChar w:fldCharType="end"/>
      </w:r>
      <w:r>
        <w:t>.</w:t>
      </w:r>
    </w:p>
    <w:p w14:paraId="12542006" w14:textId="088BCE93"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46BB7">
        <w:t>3.19</w:t>
      </w:r>
      <w:r>
        <w:fldChar w:fldCharType="end"/>
      </w:r>
      <w:r>
        <w:t>).</w:t>
      </w:r>
    </w:p>
    <w:p w14:paraId="405D3CE1" w14:textId="3F8D3F07"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46BB7">
        <w:t>3.19.5</w:t>
      </w:r>
      <w:r w:rsidR="00EC5421">
        <w:fldChar w:fldCharType="end"/>
      </w:r>
      <w:r>
        <w:t>.</w:t>
      </w:r>
    </w:p>
    <w:p w14:paraId="53F54E24" w14:textId="2E28811A"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46BB7">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ECB42A0" w:rsidR="00830F21" w:rsidRDefault="00830F21" w:rsidP="00830F21">
      <w:pPr>
        <w:pStyle w:val="Codesmall"/>
      </w:pPr>
      <w:r>
        <w:t xml:space="preserve">      "locations": [                        # See §</w:t>
      </w:r>
      <w:r>
        <w:fldChar w:fldCharType="begin"/>
      </w:r>
      <w:r>
        <w:instrText xml:space="preserve"> REF _Ref510013155 \r \h </w:instrText>
      </w:r>
      <w:r>
        <w:fldChar w:fldCharType="separate"/>
      </w:r>
      <w:r w:rsidR="00746BB7">
        <w:t>3.19.8</w:t>
      </w:r>
      <w:r>
        <w:fldChar w:fldCharType="end"/>
      </w:r>
      <w:r>
        <w:t>.</w:t>
      </w:r>
    </w:p>
    <w:p w14:paraId="6B5EF283" w14:textId="19FBD0FE"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46BB7">
        <w:t>3.20</w:t>
      </w:r>
      <w:r>
        <w:fldChar w:fldCharType="end"/>
      </w:r>
      <w:r>
        <w:t>).</w:t>
      </w:r>
    </w:p>
    <w:p w14:paraId="348A704B" w14:textId="059BF55F"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46BB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7BCC8B"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46BB7">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E29C935"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46BB7">
        <w:t>3.17</w:t>
      </w:r>
      <w:r>
        <w:fldChar w:fldCharType="end"/>
      </w:r>
      <w:r>
        <w:t>).</w:t>
      </w:r>
    </w:p>
    <w:p w14:paraId="0CA4B796" w14:textId="04A994C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46BB7">
        <w:rPr>
          <w:b/>
        </w:rPr>
        <w:t>3.17.8</w:t>
      </w:r>
      <w:r>
        <w:rPr>
          <w:b/>
        </w:rPr>
        <w:fldChar w:fldCharType="end"/>
      </w:r>
      <w:r w:rsidRPr="00EC7E26">
        <w:rPr>
          <w:b/>
        </w:rPr>
        <w:t>.</w:t>
      </w:r>
    </w:p>
    <w:p w14:paraId="26239F27" w14:textId="103422B5"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46BB7">
        <w:rPr>
          <w:b/>
        </w:rPr>
        <w:t>3.2</w:t>
      </w:r>
      <w:r w:rsidRPr="00EC7E26">
        <w:rPr>
          <w:b/>
        </w:rPr>
        <w:fldChar w:fldCharType="end"/>
      </w:r>
      <w:r w:rsidRPr="00EC7E26">
        <w:rPr>
          <w:b/>
        </w:rPr>
        <w:t>).</w:t>
      </w:r>
    </w:p>
    <w:p w14:paraId="3F9D74B5" w14:textId="77F8EA4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46BB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BB2DB2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46BB7">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0" w:name="AppendixExamples"/>
      <w:bookmarkStart w:id="821" w:name="_Toc523907203"/>
      <w:bookmarkEnd w:id="820"/>
      <w:r>
        <w:lastRenderedPageBreak/>
        <w:t xml:space="preserve">(Informative) </w:t>
      </w:r>
      <w:r w:rsidR="00710FE0">
        <w:t>Examples</w:t>
      </w:r>
      <w:bookmarkEnd w:id="8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2" w:name="_Toc523907204"/>
      <w:r>
        <w:t xml:space="preserve">Minimal valid SARIF </w:t>
      </w:r>
      <w:r w:rsidR="00EA1C84">
        <w:t>log file</w:t>
      </w:r>
      <w:bookmarkEnd w:id="8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42397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46BB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46BB7">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3" w:name="_Toc523907205"/>
      <w:r w:rsidRPr="00745595">
        <w:t xml:space="preserve">Minimal recommended SARIF </w:t>
      </w:r>
      <w:r w:rsidR="00EA1C84">
        <w:t xml:space="preserve">log </w:t>
      </w:r>
      <w:r w:rsidRPr="00745595">
        <w:t>file with source information</w:t>
      </w:r>
      <w:bookmarkEnd w:id="82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B7C2A1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746BB7">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231E1C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46BB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46BB7">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46BB7">
        <w:t>3.19</w:t>
      </w:r>
      <w:r>
        <w:fldChar w:fldCharType="end"/>
      </w:r>
      <w:r>
        <w:t xml:space="preserve">) so the recommended elements of the </w:t>
      </w:r>
      <w:r w:rsidRPr="00745595">
        <w:rPr>
          <w:rStyle w:val="CODEtemp"/>
        </w:rPr>
        <w:t>result</w:t>
      </w:r>
      <w:r>
        <w:t xml:space="preserve"> object can be shown.</w:t>
      </w:r>
    </w:p>
    <w:p w14:paraId="0A703AC0" w14:textId="6BD99E1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46BB7">
        <w:t>3.11.15</w:t>
      </w:r>
      <w:r w:rsidR="00830F21">
        <w:fldChar w:fldCharType="end"/>
      </w:r>
      <w:r>
        <w:t>) specif</w:t>
      </w:r>
      <w:r w:rsidR="00830F21">
        <w:t>ies</w:t>
      </w:r>
      <w:r>
        <w:t xml:space="preserve"> only those files in which the tool detected a result.</w:t>
      </w:r>
    </w:p>
    <w:p w14:paraId="71E13AB3" w14:textId="08CFE3D5"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46BB7">
        <w:t>3.11.16</w:t>
      </w:r>
      <w:r>
        <w:fldChar w:fldCharType="end"/>
      </w:r>
      <w:r>
        <w:t>), because when physical location information is available, that property is optional (it “</w:t>
      </w:r>
      <w:r w:rsidRPr="00745595">
        <w:rPr>
          <w:b/>
        </w:rPr>
        <w:t>MAY</w:t>
      </w:r>
      <w:r>
        <w:t>” be present).</w:t>
      </w:r>
    </w:p>
    <w:p w14:paraId="3D9A1852" w14:textId="5A657E3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46BB7">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4" w:name="_Toc523907206"/>
      <w:r w:rsidRPr="001D7651">
        <w:t xml:space="preserve">Minimal recommended SARIF </w:t>
      </w:r>
      <w:r w:rsidR="00EA1C84">
        <w:t xml:space="preserve">log </w:t>
      </w:r>
      <w:r w:rsidRPr="001D7651">
        <w:t>file without source information</w:t>
      </w:r>
      <w:bookmarkEnd w:id="824"/>
    </w:p>
    <w:p w14:paraId="0C8A9C7D" w14:textId="6794C44A" w:rsidR="001D7651" w:rsidRDefault="001D7651" w:rsidP="001D7651">
      <w:r w:rsidRPr="001D7651">
        <w:t>This is a minimal recommended SARIF file for the case where</w:t>
      </w:r>
    </w:p>
    <w:p w14:paraId="1B15DF0E" w14:textId="0BCAC820"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746BB7">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576AAD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46BB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46BB7">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46BB7">
        <w:t>3.19</w:t>
      </w:r>
      <w:r>
        <w:fldChar w:fldCharType="end"/>
      </w:r>
      <w:r>
        <w:t xml:space="preserve">) so the recommended elements of the </w:t>
      </w:r>
      <w:r w:rsidRPr="001D7651">
        <w:rPr>
          <w:rStyle w:val="CODEtemp"/>
        </w:rPr>
        <w:t>result</w:t>
      </w:r>
      <w:r>
        <w:t xml:space="preserve"> object can be shown.</w:t>
      </w:r>
    </w:p>
    <w:p w14:paraId="7469062E" w14:textId="24EEE23F"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46BB7">
        <w:t>3.11.15</w:t>
      </w:r>
      <w:r w:rsidR="00830F21">
        <w:fldChar w:fldCharType="end"/>
      </w:r>
      <w:r>
        <w:t>) specif</w:t>
      </w:r>
      <w:r w:rsidR="00830F21">
        <w:t>ies</w:t>
      </w:r>
      <w:r>
        <w:t xml:space="preserve"> only those files in which the tool detected a result.</w:t>
      </w:r>
    </w:p>
    <w:p w14:paraId="76A5A66E" w14:textId="39A47C64"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46BB7">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5" w:name="_Toc523907207"/>
      <w:r w:rsidRPr="001D7651">
        <w:t xml:space="preserve">SARIF </w:t>
      </w:r>
      <w:r w:rsidR="00D71A1D">
        <w:t xml:space="preserve">resource </w:t>
      </w:r>
      <w:r w:rsidRPr="001D7651">
        <w:t xml:space="preserve">file </w:t>
      </w:r>
      <w:r w:rsidR="00D71A1D">
        <w:t>with</w:t>
      </w:r>
      <w:r w:rsidRPr="001D7651">
        <w:t xml:space="preserve"> rule metadata</w:t>
      </w:r>
      <w:bookmarkEnd w:id="825"/>
    </w:p>
    <w:p w14:paraId="269DD195" w14:textId="551114E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46BB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46BB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6" w:name="_Toc523907208"/>
      <w:r>
        <w:t>Comprehensive SARIF file</w:t>
      </w:r>
      <w:bookmarkEnd w:id="8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7" w:name="AppendixRevisionHistory"/>
      <w:bookmarkStart w:id="828" w:name="_Toc85472898"/>
      <w:bookmarkStart w:id="829" w:name="_Toc287332014"/>
      <w:bookmarkStart w:id="830" w:name="_Toc523907209"/>
      <w:bookmarkEnd w:id="827"/>
      <w:r>
        <w:lastRenderedPageBreak/>
        <w:t xml:space="preserve">(Informative) </w:t>
      </w:r>
      <w:r w:rsidR="00A05FDF">
        <w:t>Revision History</w:t>
      </w:r>
      <w:bookmarkEnd w:id="828"/>
      <w:bookmarkEnd w:id="829"/>
      <w:bookmarkEnd w:id="8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624480C"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6F4ED1A"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D38E015"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9F92CBD"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73647D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76877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94059E1"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36804C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2BED3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208477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00201"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0F994BD"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BB60CB6"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83476F0"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EDF9059"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04CF824"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6C18" w14:textId="77777777" w:rsidR="000D470C" w:rsidRDefault="000D470C" w:rsidP="008C100C">
      <w:r>
        <w:separator/>
      </w:r>
    </w:p>
    <w:p w14:paraId="53C0A9C3" w14:textId="77777777" w:rsidR="000D470C" w:rsidRDefault="000D470C" w:rsidP="008C100C"/>
    <w:p w14:paraId="213D7DE6" w14:textId="77777777" w:rsidR="000D470C" w:rsidRDefault="000D470C" w:rsidP="008C100C"/>
    <w:p w14:paraId="4F13B526" w14:textId="77777777" w:rsidR="000D470C" w:rsidRDefault="000D470C" w:rsidP="008C100C"/>
    <w:p w14:paraId="42194F6B" w14:textId="77777777" w:rsidR="000D470C" w:rsidRDefault="000D470C" w:rsidP="008C100C"/>
    <w:p w14:paraId="600882D4" w14:textId="77777777" w:rsidR="000D470C" w:rsidRDefault="000D470C" w:rsidP="008C100C"/>
    <w:p w14:paraId="418FD961" w14:textId="77777777" w:rsidR="000D470C" w:rsidRDefault="000D470C" w:rsidP="008C100C"/>
  </w:endnote>
  <w:endnote w:type="continuationSeparator" w:id="0">
    <w:p w14:paraId="1931650F" w14:textId="77777777" w:rsidR="000D470C" w:rsidRDefault="000D470C" w:rsidP="008C100C">
      <w:r>
        <w:continuationSeparator/>
      </w:r>
    </w:p>
    <w:p w14:paraId="16FEC14D" w14:textId="77777777" w:rsidR="000D470C" w:rsidRDefault="000D470C" w:rsidP="008C100C"/>
    <w:p w14:paraId="464A5A13" w14:textId="77777777" w:rsidR="000D470C" w:rsidRDefault="000D470C" w:rsidP="008C100C"/>
    <w:p w14:paraId="2D6E6019" w14:textId="77777777" w:rsidR="000D470C" w:rsidRDefault="000D470C" w:rsidP="008C100C"/>
    <w:p w14:paraId="7E6966B6" w14:textId="77777777" w:rsidR="000D470C" w:rsidRDefault="000D470C" w:rsidP="008C100C"/>
    <w:p w14:paraId="2C9646D5" w14:textId="77777777" w:rsidR="000D470C" w:rsidRDefault="000D470C" w:rsidP="008C100C"/>
    <w:p w14:paraId="1C2836D1" w14:textId="77777777" w:rsidR="000D470C" w:rsidRDefault="000D47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8B6329" w:rsidRDefault="008B6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46BB7" w:rsidRPr="00195F88" w:rsidRDefault="00746B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46BB7" w:rsidRPr="00195F88" w:rsidRDefault="00746B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8B6329" w:rsidRDefault="008B6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251F" w14:textId="77777777" w:rsidR="000D470C" w:rsidRDefault="000D470C" w:rsidP="008C100C">
      <w:r>
        <w:separator/>
      </w:r>
    </w:p>
    <w:p w14:paraId="060FF74C" w14:textId="77777777" w:rsidR="000D470C" w:rsidRDefault="000D470C" w:rsidP="008C100C"/>
  </w:footnote>
  <w:footnote w:type="continuationSeparator" w:id="0">
    <w:p w14:paraId="5C68F8CA" w14:textId="77777777" w:rsidR="000D470C" w:rsidRDefault="000D470C" w:rsidP="008C100C">
      <w:r>
        <w:continuationSeparator/>
      </w:r>
    </w:p>
    <w:p w14:paraId="421D4F93" w14:textId="77777777" w:rsidR="000D470C" w:rsidRDefault="000D470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8B6329" w:rsidRDefault="008B6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8B6329" w:rsidRDefault="008B6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8B6329" w:rsidRDefault="008B6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A402F-4BBF-469E-94FD-7361427B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18068</TotalTime>
  <Pages>144</Pages>
  <Words>60360</Words>
  <Characters>344054</Characters>
  <Application>Microsoft Office Word</Application>
  <DocSecurity>0</DocSecurity>
  <Lines>2867</Lines>
  <Paragraphs>807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403607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874</cp:revision>
  <cp:lastPrinted>2011-08-05T16:21:00Z</cp:lastPrinted>
  <dcterms:created xsi:type="dcterms:W3CDTF">2017-08-01T19:18:00Z</dcterms:created>
  <dcterms:modified xsi:type="dcterms:W3CDTF">2018-09-05T17:39:00Z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